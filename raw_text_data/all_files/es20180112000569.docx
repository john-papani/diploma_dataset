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368A5" w14:textId="77777777" w:rsidR="00486ADB" w:rsidRPr="00486ADB" w:rsidRDefault="00486ADB" w:rsidP="00486ADB">
      <w:pPr>
        <w:spacing w:after="0" w:line="360" w:lineRule="auto"/>
        <w:rPr>
          <w:ins w:id="0" w:author="Φλούδα Χριστίνα" w:date="2018-01-19T09:57:00Z"/>
          <w:rFonts w:eastAsia="Times New Roman"/>
          <w:szCs w:val="24"/>
          <w:lang w:eastAsia="en-US"/>
        </w:rPr>
      </w:pPr>
      <w:bookmarkStart w:id="1" w:name="_GoBack"/>
      <w:bookmarkEnd w:id="1"/>
      <w:ins w:id="2" w:author="Φλούδα Χριστίνα" w:date="2018-01-19T09:57:00Z">
        <w:r w:rsidRPr="00486A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5D281EC" w14:textId="77777777" w:rsidR="00486ADB" w:rsidRPr="00486ADB" w:rsidRDefault="00486ADB" w:rsidP="00486ADB">
      <w:pPr>
        <w:spacing w:after="0" w:line="360" w:lineRule="auto"/>
        <w:rPr>
          <w:ins w:id="3" w:author="Φλούδα Χριστίνα" w:date="2018-01-19T09:57:00Z"/>
          <w:rFonts w:eastAsia="Times New Roman"/>
          <w:szCs w:val="24"/>
          <w:lang w:eastAsia="en-US"/>
        </w:rPr>
      </w:pPr>
    </w:p>
    <w:p w14:paraId="67CF030A" w14:textId="77777777" w:rsidR="00486ADB" w:rsidRPr="00486ADB" w:rsidRDefault="00486ADB" w:rsidP="00486ADB">
      <w:pPr>
        <w:spacing w:after="0" w:line="360" w:lineRule="auto"/>
        <w:rPr>
          <w:ins w:id="4" w:author="Φλούδα Χριστίνα" w:date="2018-01-19T09:57:00Z"/>
          <w:rFonts w:eastAsia="Times New Roman"/>
          <w:szCs w:val="24"/>
          <w:lang w:eastAsia="en-US"/>
        </w:rPr>
      </w:pPr>
      <w:ins w:id="5" w:author="Φλούδα Χριστίνα" w:date="2018-01-19T09:57:00Z">
        <w:r w:rsidRPr="00486ADB">
          <w:rPr>
            <w:rFonts w:eastAsia="Times New Roman"/>
            <w:szCs w:val="24"/>
            <w:lang w:eastAsia="en-US"/>
          </w:rPr>
          <w:t>ΠΙΝΑΚΑΣ ΠΕΡΙΕΧΟΜΕΝΩΝ</w:t>
        </w:r>
      </w:ins>
    </w:p>
    <w:p w14:paraId="0BB47B57" w14:textId="77777777" w:rsidR="00486ADB" w:rsidRPr="00486ADB" w:rsidRDefault="00486ADB" w:rsidP="00486ADB">
      <w:pPr>
        <w:spacing w:after="0" w:line="360" w:lineRule="auto"/>
        <w:rPr>
          <w:ins w:id="6" w:author="Φλούδα Χριστίνα" w:date="2018-01-19T09:57:00Z"/>
          <w:rFonts w:eastAsia="Times New Roman"/>
          <w:szCs w:val="24"/>
          <w:lang w:eastAsia="en-US"/>
        </w:rPr>
      </w:pPr>
      <w:ins w:id="7" w:author="Φλούδα Χριστίνα" w:date="2018-01-19T09:57:00Z">
        <w:r w:rsidRPr="00486ADB">
          <w:rPr>
            <w:rFonts w:eastAsia="Times New Roman"/>
            <w:szCs w:val="24"/>
            <w:lang w:eastAsia="en-US"/>
          </w:rPr>
          <w:t xml:space="preserve">ΙΖ΄ ΠΕΡΙΟΔΟΣ </w:t>
        </w:r>
      </w:ins>
    </w:p>
    <w:p w14:paraId="25EC70E1" w14:textId="77777777" w:rsidR="00486ADB" w:rsidRPr="00486ADB" w:rsidRDefault="00486ADB" w:rsidP="00486ADB">
      <w:pPr>
        <w:spacing w:after="0" w:line="360" w:lineRule="auto"/>
        <w:rPr>
          <w:ins w:id="8" w:author="Φλούδα Χριστίνα" w:date="2018-01-19T09:57:00Z"/>
          <w:rFonts w:eastAsia="Times New Roman"/>
          <w:szCs w:val="24"/>
          <w:lang w:eastAsia="en-US"/>
        </w:rPr>
      </w:pPr>
      <w:ins w:id="9" w:author="Φλούδα Χριστίνα" w:date="2018-01-19T09:57:00Z">
        <w:r w:rsidRPr="00486ADB">
          <w:rPr>
            <w:rFonts w:eastAsia="Times New Roman"/>
            <w:szCs w:val="24"/>
            <w:lang w:eastAsia="en-US"/>
          </w:rPr>
          <w:t>ΠΡΟΕΔΡΕΥΟΜΕΝΗΣ ΚΟΙΝΟΒΟΥΛΕΥΤΙΚΗΣ ΔΗΜΟΚΡΑΤΙΑΣ</w:t>
        </w:r>
      </w:ins>
    </w:p>
    <w:p w14:paraId="7AB32B05" w14:textId="77777777" w:rsidR="00486ADB" w:rsidRPr="00486ADB" w:rsidRDefault="00486ADB" w:rsidP="00486ADB">
      <w:pPr>
        <w:spacing w:after="0" w:line="360" w:lineRule="auto"/>
        <w:rPr>
          <w:ins w:id="10" w:author="Φλούδα Χριστίνα" w:date="2018-01-19T09:57:00Z"/>
          <w:rFonts w:eastAsia="Times New Roman"/>
          <w:szCs w:val="24"/>
          <w:lang w:eastAsia="en-US"/>
        </w:rPr>
      </w:pPr>
      <w:ins w:id="11" w:author="Φλούδα Χριστίνα" w:date="2018-01-19T09:57:00Z">
        <w:r w:rsidRPr="00486ADB">
          <w:rPr>
            <w:rFonts w:eastAsia="Times New Roman"/>
            <w:szCs w:val="24"/>
            <w:lang w:eastAsia="en-US"/>
          </w:rPr>
          <w:t>ΣΥΝΟΔΟΣ Γ΄</w:t>
        </w:r>
      </w:ins>
    </w:p>
    <w:p w14:paraId="4686635D" w14:textId="77777777" w:rsidR="00486ADB" w:rsidRPr="00486ADB" w:rsidRDefault="00486ADB" w:rsidP="00486ADB">
      <w:pPr>
        <w:spacing w:after="0" w:line="360" w:lineRule="auto"/>
        <w:rPr>
          <w:ins w:id="12" w:author="Φλούδα Χριστίνα" w:date="2018-01-19T09:57:00Z"/>
          <w:rFonts w:eastAsia="Times New Roman"/>
          <w:szCs w:val="24"/>
          <w:lang w:eastAsia="en-US"/>
        </w:rPr>
      </w:pPr>
    </w:p>
    <w:p w14:paraId="2C9ECD10" w14:textId="77777777" w:rsidR="00486ADB" w:rsidRPr="00486ADB" w:rsidRDefault="00486ADB" w:rsidP="00486ADB">
      <w:pPr>
        <w:spacing w:after="0" w:line="360" w:lineRule="auto"/>
        <w:rPr>
          <w:ins w:id="13" w:author="Φλούδα Χριστίνα" w:date="2018-01-19T09:57:00Z"/>
          <w:rFonts w:eastAsia="Times New Roman"/>
          <w:szCs w:val="24"/>
          <w:lang w:eastAsia="en-US"/>
        </w:rPr>
      </w:pPr>
      <w:ins w:id="14" w:author="Φλούδα Χριστίνα" w:date="2018-01-19T09:57:00Z">
        <w:r w:rsidRPr="00486ADB">
          <w:rPr>
            <w:rFonts w:eastAsia="Times New Roman"/>
            <w:szCs w:val="24"/>
            <w:lang w:eastAsia="en-US"/>
          </w:rPr>
          <w:t>ΣΥΝΕΔΡΙΑΣΗ ΝΕ΄</w:t>
        </w:r>
      </w:ins>
    </w:p>
    <w:p w14:paraId="632DB654" w14:textId="77777777" w:rsidR="00486ADB" w:rsidRPr="00486ADB" w:rsidRDefault="00486ADB" w:rsidP="00486ADB">
      <w:pPr>
        <w:spacing w:after="0" w:line="360" w:lineRule="auto"/>
        <w:rPr>
          <w:ins w:id="15" w:author="Φλούδα Χριστίνα" w:date="2018-01-19T09:57:00Z"/>
          <w:rFonts w:eastAsia="Times New Roman"/>
          <w:szCs w:val="24"/>
          <w:lang w:eastAsia="en-US"/>
        </w:rPr>
      </w:pPr>
      <w:ins w:id="16" w:author="Φλούδα Χριστίνα" w:date="2018-01-19T09:57:00Z">
        <w:r w:rsidRPr="00486ADB">
          <w:rPr>
            <w:rFonts w:eastAsia="Times New Roman"/>
            <w:szCs w:val="24"/>
            <w:lang w:eastAsia="en-US"/>
          </w:rPr>
          <w:t>Παρασκευή  12 Ιανουαρίου 2018</w:t>
        </w:r>
      </w:ins>
    </w:p>
    <w:p w14:paraId="6BB89459" w14:textId="77777777" w:rsidR="00486ADB" w:rsidRPr="00486ADB" w:rsidRDefault="00486ADB" w:rsidP="00486ADB">
      <w:pPr>
        <w:spacing w:after="0" w:line="360" w:lineRule="auto"/>
        <w:rPr>
          <w:ins w:id="17" w:author="Φλούδα Χριστίνα" w:date="2018-01-19T09:57:00Z"/>
          <w:rFonts w:eastAsia="Times New Roman"/>
          <w:szCs w:val="24"/>
          <w:lang w:eastAsia="en-US"/>
        </w:rPr>
      </w:pPr>
    </w:p>
    <w:p w14:paraId="23200063" w14:textId="77777777" w:rsidR="00486ADB" w:rsidRPr="00486ADB" w:rsidRDefault="00486ADB" w:rsidP="00486ADB">
      <w:pPr>
        <w:spacing w:after="0" w:line="360" w:lineRule="auto"/>
        <w:rPr>
          <w:ins w:id="18" w:author="Φλούδα Χριστίνα" w:date="2018-01-19T09:57:00Z"/>
          <w:rFonts w:eastAsia="Times New Roman"/>
          <w:szCs w:val="24"/>
          <w:lang w:eastAsia="en-US"/>
        </w:rPr>
      </w:pPr>
      <w:ins w:id="19" w:author="Φλούδα Χριστίνα" w:date="2018-01-19T09:57:00Z">
        <w:r w:rsidRPr="00486ADB">
          <w:rPr>
            <w:rFonts w:eastAsia="Times New Roman"/>
            <w:szCs w:val="24"/>
            <w:lang w:eastAsia="en-US"/>
          </w:rPr>
          <w:t>ΘΕΜΑΤΑ</w:t>
        </w:r>
      </w:ins>
    </w:p>
    <w:p w14:paraId="1DBB98BA" w14:textId="77777777" w:rsidR="00486ADB" w:rsidRPr="00486ADB" w:rsidRDefault="00486ADB" w:rsidP="00486ADB">
      <w:pPr>
        <w:spacing w:after="0" w:line="360" w:lineRule="auto"/>
        <w:rPr>
          <w:ins w:id="20" w:author="Φλούδα Χριστίνα" w:date="2018-01-19T09:57:00Z"/>
          <w:rFonts w:eastAsia="Times New Roman"/>
          <w:szCs w:val="24"/>
          <w:lang w:eastAsia="en-US"/>
        </w:rPr>
      </w:pPr>
      <w:ins w:id="21" w:author="Φλούδα Χριστίνα" w:date="2018-01-19T09:57:00Z">
        <w:r w:rsidRPr="00486ADB">
          <w:rPr>
            <w:rFonts w:eastAsia="Times New Roman"/>
            <w:szCs w:val="24"/>
            <w:lang w:eastAsia="en-US"/>
          </w:rPr>
          <w:t xml:space="preserve"> </w:t>
        </w:r>
        <w:r w:rsidRPr="00486ADB">
          <w:rPr>
            <w:rFonts w:eastAsia="Times New Roman"/>
            <w:szCs w:val="24"/>
            <w:lang w:eastAsia="en-US"/>
          </w:rPr>
          <w:br/>
          <w:t xml:space="preserve">Α. ΕΙΔΙΚΑ ΘΕΜΑΤΑ </w:t>
        </w:r>
        <w:r w:rsidRPr="00486ADB">
          <w:rPr>
            <w:rFonts w:eastAsia="Times New Roman"/>
            <w:szCs w:val="24"/>
            <w:lang w:eastAsia="en-US"/>
          </w:rPr>
          <w:br/>
          <w:t xml:space="preserve">1.  Άδεια απουσίας των Βουλευτών κ.κ. Χ. </w:t>
        </w:r>
        <w:proofErr w:type="spellStart"/>
        <w:r w:rsidRPr="00486ADB">
          <w:rPr>
            <w:rFonts w:eastAsia="Times New Roman"/>
            <w:szCs w:val="24"/>
            <w:lang w:eastAsia="en-US"/>
          </w:rPr>
          <w:t>Κατσαβριά</w:t>
        </w:r>
        <w:proofErr w:type="spellEnd"/>
        <w:r w:rsidRPr="00486ADB">
          <w:rPr>
            <w:rFonts w:eastAsia="Times New Roman"/>
            <w:szCs w:val="24"/>
            <w:lang w:eastAsia="en-US"/>
          </w:rPr>
          <w:t xml:space="preserve"> - </w:t>
        </w:r>
        <w:proofErr w:type="spellStart"/>
        <w:r w:rsidRPr="00486ADB">
          <w:rPr>
            <w:rFonts w:eastAsia="Times New Roman"/>
            <w:szCs w:val="24"/>
            <w:lang w:eastAsia="en-US"/>
          </w:rPr>
          <w:t>Σιωροπούλου</w:t>
        </w:r>
        <w:proofErr w:type="spellEnd"/>
        <w:r w:rsidRPr="00486ADB">
          <w:rPr>
            <w:rFonts w:eastAsia="Times New Roman"/>
            <w:szCs w:val="24"/>
            <w:lang w:eastAsia="en-US"/>
          </w:rPr>
          <w:t xml:space="preserve"> και Α. Ασημακοπούλου, σελ. </w:t>
        </w:r>
        <w:r w:rsidRPr="00486ADB">
          <w:rPr>
            <w:rFonts w:eastAsia="Times New Roman"/>
            <w:szCs w:val="24"/>
            <w:lang w:eastAsia="en-US"/>
          </w:rPr>
          <w:br/>
          <w:t xml:space="preserve">2. Ανακοινώνεται ότι τη συνεδρίαση παρακολουθούν μαθητές από το 5ο και 11ο Δημοτικό Σχολείο Βύρωνα, το 8ο Δημοτικό Σχολείο Αγίου Δημητρίου, το 2ο Δημοτικό Σχολείο Κορίνθου, το Γυμνάσιο και </w:t>
        </w:r>
        <w:proofErr w:type="spellStart"/>
        <w:r w:rsidRPr="00486ADB">
          <w:rPr>
            <w:rFonts w:eastAsia="Times New Roman"/>
            <w:szCs w:val="24"/>
            <w:lang w:eastAsia="en-US"/>
          </w:rPr>
          <w:t>λυκειακές</w:t>
        </w:r>
        <w:proofErr w:type="spellEnd"/>
        <w:r w:rsidRPr="00486ADB">
          <w:rPr>
            <w:rFonts w:eastAsia="Times New Roman"/>
            <w:szCs w:val="24"/>
            <w:lang w:eastAsia="en-US"/>
          </w:rPr>
          <w:t xml:space="preserve"> τάξεις του Αρμενίου Λάρισας, το 4ο Γυμνάσιο Πάτρας, το «</w:t>
        </w:r>
        <w:proofErr w:type="spellStart"/>
        <w:r w:rsidRPr="00486ADB">
          <w:rPr>
            <w:rFonts w:eastAsia="Times New Roman"/>
            <w:szCs w:val="24"/>
            <w:lang w:eastAsia="en-US"/>
          </w:rPr>
          <w:t>McDaniel</w:t>
        </w:r>
        <w:proofErr w:type="spellEnd"/>
        <w:r w:rsidRPr="00486ADB">
          <w:rPr>
            <w:rFonts w:eastAsia="Times New Roman"/>
            <w:szCs w:val="24"/>
            <w:lang w:eastAsia="en-US"/>
          </w:rPr>
          <w:t xml:space="preserve"> </w:t>
        </w:r>
        <w:proofErr w:type="spellStart"/>
        <w:r w:rsidRPr="00486ADB">
          <w:rPr>
            <w:rFonts w:eastAsia="Times New Roman"/>
            <w:szCs w:val="24"/>
            <w:lang w:eastAsia="en-US"/>
          </w:rPr>
          <w:t>College</w:t>
        </w:r>
        <w:proofErr w:type="spellEnd"/>
        <w:r w:rsidRPr="00486ADB">
          <w:rPr>
            <w:rFonts w:eastAsia="Times New Roman"/>
            <w:szCs w:val="24"/>
            <w:lang w:eastAsia="en-US"/>
          </w:rPr>
          <w:t xml:space="preserve">», το Γυμνάσιο </w:t>
        </w:r>
        <w:proofErr w:type="spellStart"/>
        <w:r w:rsidRPr="00486ADB">
          <w:rPr>
            <w:rFonts w:eastAsia="Times New Roman"/>
            <w:szCs w:val="24"/>
            <w:lang w:eastAsia="en-US"/>
          </w:rPr>
          <w:t>Σαβαλίων</w:t>
        </w:r>
        <w:proofErr w:type="spellEnd"/>
        <w:r w:rsidRPr="00486ADB">
          <w:rPr>
            <w:rFonts w:eastAsia="Times New Roman"/>
            <w:szCs w:val="24"/>
            <w:lang w:eastAsia="en-US"/>
          </w:rPr>
          <w:t xml:space="preserve"> Ηλείας, το Γυμνάσιο </w:t>
        </w:r>
        <w:proofErr w:type="spellStart"/>
        <w:r w:rsidRPr="00486ADB">
          <w:rPr>
            <w:rFonts w:eastAsia="Times New Roman"/>
            <w:szCs w:val="24"/>
            <w:lang w:eastAsia="en-US"/>
          </w:rPr>
          <w:t>Γόννων</w:t>
        </w:r>
        <w:proofErr w:type="spellEnd"/>
        <w:r w:rsidRPr="00486ADB">
          <w:rPr>
            <w:rFonts w:eastAsia="Times New Roman"/>
            <w:szCs w:val="24"/>
            <w:lang w:eastAsia="en-US"/>
          </w:rPr>
          <w:t xml:space="preserve"> Λαρίσης, το 3ο Γυμνάσιο Καβάλας και το 5ο Λύκειο Κέρκυρας, σελ. </w:t>
        </w:r>
        <w:r w:rsidRPr="00486ADB">
          <w:rPr>
            <w:rFonts w:eastAsia="Times New Roman"/>
            <w:szCs w:val="24"/>
            <w:lang w:eastAsia="en-US"/>
          </w:rPr>
          <w:br/>
          <w:t xml:space="preserve">3. Επί διαδικαστικού θέματος, σελ. </w:t>
        </w:r>
        <w:r w:rsidRPr="00486ADB">
          <w:rPr>
            <w:rFonts w:eastAsia="Times New Roman"/>
            <w:szCs w:val="24"/>
            <w:lang w:eastAsia="en-US"/>
          </w:rPr>
          <w:br/>
          <w:t xml:space="preserve">4. Επί προσωπικού θέματος, σελ. </w:t>
        </w:r>
        <w:r w:rsidRPr="00486ADB">
          <w:rPr>
            <w:rFonts w:eastAsia="Times New Roman"/>
            <w:szCs w:val="24"/>
            <w:lang w:eastAsia="en-US"/>
          </w:rPr>
          <w:br/>
          <w:t xml:space="preserve"> </w:t>
        </w:r>
        <w:r w:rsidRPr="00486ADB">
          <w:rPr>
            <w:rFonts w:eastAsia="Times New Roman"/>
            <w:szCs w:val="24"/>
            <w:lang w:eastAsia="en-US"/>
          </w:rPr>
          <w:br/>
          <w:t xml:space="preserve">Β. ΝΟΜΟΘΕΤΙΚΗ ΕΡΓΑΣΙΑ </w:t>
        </w:r>
        <w:r w:rsidRPr="00486ADB">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Οικονομικών: «Ρυθμίσεις για την εφαρμογή των διαρθρωτικών μεταρρυθμίσεων του Προγράμματος Οικονομικής Προσαρμογής και άλλες διατάξεις», σελ. </w:t>
        </w:r>
        <w:r w:rsidRPr="00486ADB">
          <w:rPr>
            <w:rFonts w:eastAsia="Times New Roman"/>
            <w:szCs w:val="24"/>
            <w:lang w:eastAsia="en-US"/>
          </w:rPr>
          <w:br/>
          <w:t>2. Κατάθεση Εκθέσεων Διαρκών Επιτροπών:</w:t>
        </w:r>
      </w:ins>
    </w:p>
    <w:p w14:paraId="40DEEB57" w14:textId="77777777" w:rsidR="00486ADB" w:rsidRPr="00486ADB" w:rsidRDefault="00486ADB" w:rsidP="00486ADB">
      <w:pPr>
        <w:spacing w:after="0" w:line="360" w:lineRule="auto"/>
        <w:rPr>
          <w:ins w:id="22" w:author="Φλούδα Χριστίνα" w:date="2018-01-19T09:57:00Z"/>
          <w:rFonts w:eastAsia="Times New Roman"/>
          <w:szCs w:val="24"/>
          <w:lang w:eastAsia="en-US"/>
        </w:rPr>
      </w:pPr>
      <w:ins w:id="23" w:author="Φλούδα Χριστίνα" w:date="2018-01-19T09:57:00Z">
        <w:r w:rsidRPr="00486ADB">
          <w:rPr>
            <w:rFonts w:eastAsia="Times New Roman"/>
            <w:szCs w:val="24"/>
            <w:lang w:eastAsia="en-US"/>
          </w:rPr>
          <w:t xml:space="preserve">Οι Διαρκείς Επιτροπές Οικονομικών Υποθέσεων, Μορφωτικών Υποθέσεων, Κοινωνικών Υποθέσεων, Δημόσιας Διοίκησης, Δημόσιας Τάξης και Δικαιοσύνης και Παραγωγής και Εμπορίου καταθέτουν την έκθεσή τους στο σχέδιο νόμου του Υπουργείου Οικονομικών: «Ρυθμίσεις για την εφαρμογή των διαρθρωτικών μεταρρυθμίσεων του Προγράμματος Οικονομικής Προσαρμογής και άλλες διατάξεις», σελ. </w:t>
        </w:r>
        <w:r w:rsidRPr="00486ADB">
          <w:rPr>
            <w:rFonts w:eastAsia="Times New Roman"/>
            <w:szCs w:val="24"/>
            <w:lang w:eastAsia="en-US"/>
          </w:rPr>
          <w:br/>
          <w:t xml:space="preserve"> </w:t>
        </w:r>
        <w:r w:rsidRPr="00486ADB">
          <w:rPr>
            <w:rFonts w:eastAsia="Times New Roman"/>
            <w:szCs w:val="24"/>
            <w:lang w:eastAsia="en-US"/>
          </w:rPr>
          <w:br/>
          <w:t>ΠΡΟΕΔΡΕΥΟΝΤΕΣ</w:t>
        </w:r>
      </w:ins>
    </w:p>
    <w:p w14:paraId="42F7454B" w14:textId="77777777" w:rsidR="00486ADB" w:rsidRPr="00486ADB" w:rsidRDefault="00486ADB" w:rsidP="00486ADB">
      <w:pPr>
        <w:spacing w:after="0" w:line="360" w:lineRule="auto"/>
        <w:rPr>
          <w:ins w:id="24" w:author="Φλούδα Χριστίνα" w:date="2018-01-19T09:57:00Z"/>
          <w:rFonts w:eastAsia="Times New Roman"/>
          <w:szCs w:val="24"/>
          <w:lang w:eastAsia="en-US"/>
        </w:rPr>
      </w:pPr>
    </w:p>
    <w:p w14:paraId="232A1C2C" w14:textId="77777777" w:rsidR="00486ADB" w:rsidRPr="00486ADB" w:rsidRDefault="00486ADB" w:rsidP="00486ADB">
      <w:pPr>
        <w:spacing w:after="0" w:line="360" w:lineRule="auto"/>
        <w:rPr>
          <w:ins w:id="25" w:author="Φλούδα Χριστίνα" w:date="2018-01-19T09:57:00Z"/>
          <w:rFonts w:eastAsia="Times New Roman"/>
          <w:szCs w:val="24"/>
          <w:lang w:eastAsia="en-US"/>
        </w:rPr>
      </w:pPr>
      <w:ins w:id="26" w:author="Φλούδα Χριστίνα" w:date="2018-01-19T09:57:00Z">
        <w:r w:rsidRPr="00486ADB">
          <w:rPr>
            <w:rFonts w:eastAsia="Times New Roman"/>
            <w:szCs w:val="24"/>
            <w:lang w:eastAsia="en-US"/>
          </w:rPr>
          <w:t>ΚΑΚΛΑΜΑΝΗΣ Ν. , σελ.</w:t>
        </w:r>
        <w:r w:rsidRPr="00486ADB">
          <w:rPr>
            <w:rFonts w:eastAsia="Times New Roman"/>
            <w:szCs w:val="24"/>
            <w:lang w:eastAsia="en-US"/>
          </w:rPr>
          <w:br/>
          <w:t>ΚΑΜΜΕΝΟΣ Δ. , σελ.</w:t>
        </w:r>
        <w:r w:rsidRPr="00486ADB">
          <w:rPr>
            <w:rFonts w:eastAsia="Times New Roman"/>
            <w:szCs w:val="24"/>
            <w:lang w:eastAsia="en-US"/>
          </w:rPr>
          <w:br/>
          <w:t>ΚΡΕΜΑΣΤΙΝΟΣ Δ. , σελ.</w:t>
        </w:r>
        <w:r w:rsidRPr="00486ADB">
          <w:rPr>
            <w:rFonts w:eastAsia="Times New Roman"/>
            <w:szCs w:val="24"/>
            <w:lang w:eastAsia="en-US"/>
          </w:rPr>
          <w:br/>
          <w:t>ΛΑΜΠΡΟΥΛΗΣ Γ. , σελ.</w:t>
        </w:r>
        <w:r w:rsidRPr="00486ADB">
          <w:rPr>
            <w:rFonts w:eastAsia="Times New Roman"/>
            <w:szCs w:val="24"/>
            <w:lang w:eastAsia="en-US"/>
          </w:rPr>
          <w:br/>
          <w:t>ΧΡΙΣΤΟΔΟΥΛΟΠΟΥΛΟΥ Α. , σελ.</w:t>
        </w:r>
        <w:r w:rsidRPr="00486ADB">
          <w:rPr>
            <w:rFonts w:eastAsia="Times New Roman"/>
            <w:szCs w:val="24"/>
            <w:lang w:eastAsia="en-US"/>
          </w:rPr>
          <w:br/>
          <w:t xml:space="preserve"> </w:t>
        </w:r>
        <w:r w:rsidRPr="00486ADB">
          <w:rPr>
            <w:rFonts w:eastAsia="Times New Roman"/>
            <w:szCs w:val="24"/>
            <w:lang w:eastAsia="en-US"/>
          </w:rPr>
          <w:br/>
        </w:r>
      </w:ins>
    </w:p>
    <w:p w14:paraId="21879A3B" w14:textId="77777777" w:rsidR="00486ADB" w:rsidRPr="00486ADB" w:rsidRDefault="00486ADB" w:rsidP="00486ADB">
      <w:pPr>
        <w:spacing w:after="0" w:line="360" w:lineRule="auto"/>
        <w:rPr>
          <w:ins w:id="27" w:author="Φλούδα Χριστίνα" w:date="2018-01-19T09:57:00Z"/>
          <w:rFonts w:eastAsia="Times New Roman"/>
          <w:szCs w:val="24"/>
          <w:lang w:eastAsia="en-US"/>
        </w:rPr>
      </w:pPr>
      <w:ins w:id="28" w:author="Φλούδα Χριστίνα" w:date="2018-01-19T09:57:00Z">
        <w:r w:rsidRPr="00486ADB">
          <w:rPr>
            <w:rFonts w:eastAsia="Times New Roman"/>
            <w:szCs w:val="24"/>
            <w:lang w:eastAsia="en-US"/>
          </w:rPr>
          <w:t>ΟΜΙΛΗΤΕΣ</w:t>
        </w:r>
      </w:ins>
    </w:p>
    <w:p w14:paraId="6A347F88" w14:textId="77777777" w:rsidR="00486ADB" w:rsidRPr="00486ADB" w:rsidRDefault="00486ADB" w:rsidP="00486ADB">
      <w:pPr>
        <w:spacing w:after="0" w:line="360" w:lineRule="auto"/>
        <w:rPr>
          <w:ins w:id="29" w:author="Φλούδα Χριστίνα" w:date="2018-01-19T09:57:00Z"/>
          <w:rFonts w:eastAsia="Times New Roman"/>
          <w:szCs w:val="24"/>
          <w:lang w:eastAsia="en-US"/>
        </w:rPr>
      </w:pPr>
      <w:ins w:id="30" w:author="Φλούδα Χριστίνα" w:date="2018-01-19T09:57:00Z">
        <w:r w:rsidRPr="00486ADB">
          <w:rPr>
            <w:rFonts w:eastAsia="Times New Roman"/>
            <w:szCs w:val="24"/>
            <w:lang w:eastAsia="en-US"/>
          </w:rPr>
          <w:br/>
          <w:t>Α. Επί διαδικαστικού θέματος:</w:t>
        </w:r>
        <w:r w:rsidRPr="00486ADB">
          <w:rPr>
            <w:rFonts w:eastAsia="Times New Roman"/>
            <w:szCs w:val="24"/>
            <w:lang w:eastAsia="en-US"/>
          </w:rPr>
          <w:br/>
          <w:t>ΒΟΡΙΔΗΣ Μ. , σελ.</w:t>
        </w:r>
        <w:r w:rsidRPr="00486ADB">
          <w:rPr>
            <w:rFonts w:eastAsia="Times New Roman"/>
            <w:szCs w:val="24"/>
            <w:lang w:eastAsia="en-US"/>
          </w:rPr>
          <w:br/>
          <w:t>ΒΡΟΥΤΣΗΣ Ι. , σελ.</w:t>
        </w:r>
        <w:r w:rsidRPr="00486ADB">
          <w:rPr>
            <w:rFonts w:eastAsia="Times New Roman"/>
            <w:szCs w:val="24"/>
            <w:lang w:eastAsia="en-US"/>
          </w:rPr>
          <w:br/>
          <w:t>ΔΕΝΔΙΑΣ Ν. , σελ.</w:t>
        </w:r>
        <w:r w:rsidRPr="00486ADB">
          <w:rPr>
            <w:rFonts w:eastAsia="Times New Roman"/>
            <w:szCs w:val="24"/>
            <w:lang w:eastAsia="en-US"/>
          </w:rPr>
          <w:br/>
          <w:t>ΔΗΜΑΣ Χ. , σελ.</w:t>
        </w:r>
        <w:r w:rsidRPr="00486ADB">
          <w:rPr>
            <w:rFonts w:eastAsia="Times New Roman"/>
            <w:szCs w:val="24"/>
            <w:lang w:eastAsia="en-US"/>
          </w:rPr>
          <w:br/>
          <w:t>ΚΑΚΛΑΜΑΝΗΣ Ν. , σελ.</w:t>
        </w:r>
        <w:r w:rsidRPr="00486ADB">
          <w:rPr>
            <w:rFonts w:eastAsia="Times New Roman"/>
            <w:szCs w:val="24"/>
            <w:lang w:eastAsia="en-US"/>
          </w:rPr>
          <w:br/>
          <w:t>ΚΑΜΜΕΝΟΣ Δ. , σελ.</w:t>
        </w:r>
        <w:r w:rsidRPr="00486ADB">
          <w:rPr>
            <w:rFonts w:eastAsia="Times New Roman"/>
            <w:szCs w:val="24"/>
            <w:lang w:eastAsia="en-US"/>
          </w:rPr>
          <w:br/>
          <w:t>ΚΟΝΤΟΝΗΣ Χ. , σελ.</w:t>
        </w:r>
        <w:r w:rsidRPr="00486ADB">
          <w:rPr>
            <w:rFonts w:eastAsia="Times New Roman"/>
            <w:szCs w:val="24"/>
            <w:lang w:eastAsia="en-US"/>
          </w:rPr>
          <w:br/>
          <w:t>ΚΡΕΜΑΣΤΙΝΟΣ Δ. , σελ.</w:t>
        </w:r>
        <w:r w:rsidRPr="00486ADB">
          <w:rPr>
            <w:rFonts w:eastAsia="Times New Roman"/>
            <w:szCs w:val="24"/>
            <w:lang w:eastAsia="en-US"/>
          </w:rPr>
          <w:br/>
          <w:t>ΚΩΝΣΤΑΝΤΙΝΟΠΟΥΛΟΣ Ο. , σελ.</w:t>
        </w:r>
        <w:r w:rsidRPr="00486ADB">
          <w:rPr>
            <w:rFonts w:eastAsia="Times New Roman"/>
            <w:szCs w:val="24"/>
            <w:lang w:eastAsia="en-US"/>
          </w:rPr>
          <w:br/>
          <w:t>ΛΑΜΠΡΟΥΛΗΣ Γ. , σελ.</w:t>
        </w:r>
        <w:r w:rsidRPr="00486ADB">
          <w:rPr>
            <w:rFonts w:eastAsia="Times New Roman"/>
            <w:szCs w:val="24"/>
            <w:lang w:eastAsia="en-US"/>
          </w:rPr>
          <w:br/>
          <w:t>ΜΑΝΤΑΣ Χ. , σελ.</w:t>
        </w:r>
        <w:r w:rsidRPr="00486ADB">
          <w:rPr>
            <w:rFonts w:eastAsia="Times New Roman"/>
            <w:szCs w:val="24"/>
            <w:lang w:eastAsia="en-US"/>
          </w:rPr>
          <w:br/>
          <w:t>ΜΠΑΛΑΟΥΡΑΣ Γ. , σελ.</w:t>
        </w:r>
        <w:r w:rsidRPr="00486ADB">
          <w:rPr>
            <w:rFonts w:eastAsia="Times New Roman"/>
            <w:szCs w:val="24"/>
            <w:lang w:eastAsia="en-US"/>
          </w:rPr>
          <w:br/>
          <w:t>ΠΑΦΙΛΗΣ Α. , σελ.</w:t>
        </w:r>
        <w:r w:rsidRPr="00486ADB">
          <w:rPr>
            <w:rFonts w:eastAsia="Times New Roman"/>
            <w:szCs w:val="24"/>
            <w:lang w:eastAsia="en-US"/>
          </w:rPr>
          <w:br/>
          <w:t>ΠΟΛΑΚΗΣ Π. , σελ.</w:t>
        </w:r>
        <w:r w:rsidRPr="00486ADB">
          <w:rPr>
            <w:rFonts w:eastAsia="Times New Roman"/>
            <w:szCs w:val="24"/>
            <w:lang w:eastAsia="en-US"/>
          </w:rPr>
          <w:br/>
          <w:t>ΣΚΡΕΚΑΣ Κ. , σελ.</w:t>
        </w:r>
        <w:r w:rsidRPr="00486ADB">
          <w:rPr>
            <w:rFonts w:eastAsia="Times New Roman"/>
            <w:szCs w:val="24"/>
            <w:lang w:eastAsia="en-US"/>
          </w:rPr>
          <w:br/>
          <w:t>ΤΖΟΥΦΗ Μ. , σελ.</w:t>
        </w:r>
        <w:r w:rsidRPr="00486ADB">
          <w:rPr>
            <w:rFonts w:eastAsia="Times New Roman"/>
            <w:szCs w:val="24"/>
            <w:lang w:eastAsia="en-US"/>
          </w:rPr>
          <w:br/>
          <w:t>ΤΡΑΓΑΚΗΣ Ι. , σελ.</w:t>
        </w:r>
        <w:r w:rsidRPr="00486ADB">
          <w:rPr>
            <w:rFonts w:eastAsia="Times New Roman"/>
            <w:szCs w:val="24"/>
            <w:lang w:eastAsia="en-US"/>
          </w:rPr>
          <w:br/>
          <w:t>ΤΡΙΑΝΤΑΦΥΛΛΟΥ Μ. , σελ.</w:t>
        </w:r>
        <w:r w:rsidRPr="00486ADB">
          <w:rPr>
            <w:rFonts w:eastAsia="Times New Roman"/>
            <w:szCs w:val="24"/>
            <w:lang w:eastAsia="en-US"/>
          </w:rPr>
          <w:br/>
          <w:t>ΤΣΑΚΑΛΩΤΟΣ Ε. , σελ.</w:t>
        </w:r>
        <w:r w:rsidRPr="00486ADB">
          <w:rPr>
            <w:rFonts w:eastAsia="Times New Roman"/>
            <w:szCs w:val="24"/>
            <w:lang w:eastAsia="en-US"/>
          </w:rPr>
          <w:br/>
          <w:t>ΦΩΤΗΛΑΣ Ι. , σελ.</w:t>
        </w:r>
        <w:r w:rsidRPr="00486ADB">
          <w:rPr>
            <w:rFonts w:eastAsia="Times New Roman"/>
            <w:szCs w:val="24"/>
            <w:lang w:eastAsia="en-US"/>
          </w:rPr>
          <w:br/>
          <w:t>ΦΩΤΙΟΥ Θ. , σελ.</w:t>
        </w:r>
        <w:r w:rsidRPr="00486ADB">
          <w:rPr>
            <w:rFonts w:eastAsia="Times New Roman"/>
            <w:szCs w:val="24"/>
            <w:lang w:eastAsia="en-US"/>
          </w:rPr>
          <w:br/>
          <w:t>ΧΡΙΣΤΟΔΟΥΛΟΠΟΥΛΟΥ Α. , σελ.</w:t>
        </w:r>
        <w:r w:rsidRPr="00486ADB">
          <w:rPr>
            <w:rFonts w:eastAsia="Times New Roman"/>
            <w:szCs w:val="24"/>
            <w:lang w:eastAsia="en-US"/>
          </w:rPr>
          <w:br/>
          <w:t>ΨΑΡΙΑΝΟΣ Γ. , σελ.</w:t>
        </w:r>
        <w:r w:rsidRPr="00486ADB">
          <w:rPr>
            <w:rFonts w:eastAsia="Times New Roman"/>
            <w:szCs w:val="24"/>
            <w:lang w:eastAsia="en-US"/>
          </w:rPr>
          <w:br/>
        </w:r>
        <w:r w:rsidRPr="00486ADB">
          <w:rPr>
            <w:rFonts w:eastAsia="Times New Roman"/>
            <w:szCs w:val="24"/>
            <w:lang w:eastAsia="en-US"/>
          </w:rPr>
          <w:br/>
          <w:t>Β. Επί προσωπικού θέματος:</w:t>
        </w:r>
        <w:r w:rsidRPr="00486ADB">
          <w:rPr>
            <w:rFonts w:eastAsia="Times New Roman"/>
            <w:szCs w:val="24"/>
            <w:lang w:eastAsia="en-US"/>
          </w:rPr>
          <w:br/>
          <w:t>ΒΟΡΙΔΗΣ Μ. , σελ.</w:t>
        </w:r>
        <w:r w:rsidRPr="00486ADB">
          <w:rPr>
            <w:rFonts w:eastAsia="Times New Roman"/>
            <w:szCs w:val="24"/>
            <w:lang w:eastAsia="en-US"/>
          </w:rPr>
          <w:br/>
          <w:t>ΚΟΝΤΟΝΗΣ Χ. , σελ.</w:t>
        </w:r>
        <w:r w:rsidRPr="00486ADB">
          <w:rPr>
            <w:rFonts w:eastAsia="Times New Roman"/>
            <w:szCs w:val="24"/>
            <w:lang w:eastAsia="en-US"/>
          </w:rPr>
          <w:br/>
        </w:r>
        <w:r w:rsidRPr="00486ADB">
          <w:rPr>
            <w:rFonts w:eastAsia="Times New Roman"/>
            <w:szCs w:val="24"/>
            <w:lang w:eastAsia="en-US"/>
          </w:rPr>
          <w:br/>
          <w:t>Γ. Επί του σχεδίου νόμου του Υπουργείου Οικονομικών:</w:t>
        </w:r>
        <w:r w:rsidRPr="00486ADB">
          <w:rPr>
            <w:rFonts w:eastAsia="Times New Roman"/>
            <w:szCs w:val="24"/>
            <w:lang w:eastAsia="en-US"/>
          </w:rPr>
          <w:br/>
          <w:t>ΑΜΥΡΑΣ Γ. , σελ.</w:t>
        </w:r>
        <w:r w:rsidRPr="00486ADB">
          <w:rPr>
            <w:rFonts w:eastAsia="Times New Roman"/>
            <w:szCs w:val="24"/>
            <w:lang w:eastAsia="en-US"/>
          </w:rPr>
          <w:br/>
          <w:t>ΑΝΤΩΝΙΟΥ Χ. , σελ.</w:t>
        </w:r>
        <w:r w:rsidRPr="00486ADB">
          <w:rPr>
            <w:rFonts w:eastAsia="Times New Roman"/>
            <w:szCs w:val="24"/>
            <w:lang w:eastAsia="en-US"/>
          </w:rPr>
          <w:br/>
          <w:t>ΑΡΑΧΩΒΙΤΗΣ Σ. , σελ.</w:t>
        </w:r>
        <w:r w:rsidRPr="00486ADB">
          <w:rPr>
            <w:rFonts w:eastAsia="Times New Roman"/>
            <w:szCs w:val="24"/>
            <w:lang w:eastAsia="en-US"/>
          </w:rPr>
          <w:br/>
          <w:t>ΑΧΤΣΙΟΓΛΟΥ Ε. , σελ.</w:t>
        </w:r>
        <w:r w:rsidRPr="00486ADB">
          <w:rPr>
            <w:rFonts w:eastAsia="Times New Roman"/>
            <w:szCs w:val="24"/>
            <w:lang w:eastAsia="en-US"/>
          </w:rPr>
          <w:br/>
          <w:t>ΒΟΡΙΔΗΣ Μ. , σελ.</w:t>
        </w:r>
        <w:r w:rsidRPr="00486ADB">
          <w:rPr>
            <w:rFonts w:eastAsia="Times New Roman"/>
            <w:szCs w:val="24"/>
            <w:lang w:eastAsia="en-US"/>
          </w:rPr>
          <w:br/>
          <w:t>ΒΡΟΥΤΣΗΣ Ι. , σελ.</w:t>
        </w:r>
        <w:r w:rsidRPr="00486ADB">
          <w:rPr>
            <w:rFonts w:eastAsia="Times New Roman"/>
            <w:szCs w:val="24"/>
            <w:lang w:eastAsia="en-US"/>
          </w:rPr>
          <w:br/>
          <w:t>ΓΕΡΜΕΝΗΣ Γ. , σελ.</w:t>
        </w:r>
        <w:r w:rsidRPr="00486ADB">
          <w:rPr>
            <w:rFonts w:eastAsia="Times New Roman"/>
            <w:szCs w:val="24"/>
            <w:lang w:eastAsia="en-US"/>
          </w:rPr>
          <w:br/>
          <w:t>ΓΕΩΡΓΙΑΔΗΣ Μ. , σελ.</w:t>
        </w:r>
        <w:r w:rsidRPr="00486ADB">
          <w:rPr>
            <w:rFonts w:eastAsia="Times New Roman"/>
            <w:szCs w:val="24"/>
            <w:lang w:eastAsia="en-US"/>
          </w:rPr>
          <w:br/>
          <w:t>ΔΕΝΔΙΑΣ Ν. , σελ.</w:t>
        </w:r>
        <w:r w:rsidRPr="00486ADB">
          <w:rPr>
            <w:rFonts w:eastAsia="Times New Roman"/>
            <w:szCs w:val="24"/>
            <w:lang w:eastAsia="en-US"/>
          </w:rPr>
          <w:br/>
          <w:t>ΔΗΜΑΣ Χ. , σελ.</w:t>
        </w:r>
        <w:r w:rsidRPr="00486ADB">
          <w:rPr>
            <w:rFonts w:eastAsia="Times New Roman"/>
            <w:szCs w:val="24"/>
            <w:lang w:eastAsia="en-US"/>
          </w:rPr>
          <w:br/>
          <w:t>ΗΛΙΟΠΟΥΛΟΣ Π. , σελ.</w:t>
        </w:r>
        <w:r w:rsidRPr="00486ADB">
          <w:rPr>
            <w:rFonts w:eastAsia="Times New Roman"/>
            <w:szCs w:val="24"/>
            <w:lang w:eastAsia="en-US"/>
          </w:rPr>
          <w:br/>
          <w:t>ΘΕΟΦΥΛΑΚΤΟΣ Ι. , σελ.</w:t>
        </w:r>
        <w:r w:rsidRPr="00486ADB">
          <w:rPr>
            <w:rFonts w:eastAsia="Times New Roman"/>
            <w:szCs w:val="24"/>
            <w:lang w:eastAsia="en-US"/>
          </w:rPr>
          <w:br/>
          <w:t>ΘΕΟΧΑΡΟΠΟΥΛΟΣ Α. , σελ.</w:t>
        </w:r>
        <w:r w:rsidRPr="00486ADB">
          <w:rPr>
            <w:rFonts w:eastAsia="Times New Roman"/>
            <w:szCs w:val="24"/>
            <w:lang w:eastAsia="en-US"/>
          </w:rPr>
          <w:br/>
          <w:t>ΚΑΒΑΔΕΛΛΑΣ Δ. , σελ.</w:t>
        </w:r>
        <w:r w:rsidRPr="00486ADB">
          <w:rPr>
            <w:rFonts w:eastAsia="Times New Roman"/>
            <w:szCs w:val="24"/>
            <w:lang w:eastAsia="en-US"/>
          </w:rPr>
          <w:br/>
          <w:t>ΚΑΡΑΘΑΝΑΣΟΠΟΥΛΟΣ Ν. , σελ.</w:t>
        </w:r>
        <w:r w:rsidRPr="00486ADB">
          <w:rPr>
            <w:rFonts w:eastAsia="Times New Roman"/>
            <w:szCs w:val="24"/>
            <w:lang w:eastAsia="en-US"/>
          </w:rPr>
          <w:br/>
          <w:t>ΚΑΡΑΜΑΝΛΗΣ Κ. του Αχ. , σελ.</w:t>
        </w:r>
        <w:r w:rsidRPr="00486ADB">
          <w:rPr>
            <w:rFonts w:eastAsia="Times New Roman"/>
            <w:szCs w:val="24"/>
            <w:lang w:eastAsia="en-US"/>
          </w:rPr>
          <w:br/>
          <w:t>ΚΑΣΙΔΙΑΡΗΣ Η. , σελ.</w:t>
        </w:r>
        <w:r w:rsidRPr="00486ADB">
          <w:rPr>
            <w:rFonts w:eastAsia="Times New Roman"/>
            <w:szCs w:val="24"/>
            <w:lang w:eastAsia="en-US"/>
          </w:rPr>
          <w:br/>
          <w:t>ΚΑΤΣΩΤΗΣ Χ. , σελ.</w:t>
        </w:r>
        <w:r w:rsidRPr="00486ADB">
          <w:rPr>
            <w:rFonts w:eastAsia="Times New Roman"/>
            <w:szCs w:val="24"/>
            <w:lang w:eastAsia="en-US"/>
          </w:rPr>
          <w:br/>
          <w:t>ΚΟΝΙΟΡΔΟΥ Λ. , σελ.</w:t>
        </w:r>
        <w:r w:rsidRPr="00486ADB">
          <w:rPr>
            <w:rFonts w:eastAsia="Times New Roman"/>
            <w:szCs w:val="24"/>
            <w:lang w:eastAsia="en-US"/>
          </w:rPr>
          <w:br/>
          <w:t>ΚΟΝΤΟΝΗΣ Χ. , σελ.</w:t>
        </w:r>
        <w:r w:rsidRPr="00486ADB">
          <w:rPr>
            <w:rFonts w:eastAsia="Times New Roman"/>
            <w:szCs w:val="24"/>
            <w:lang w:eastAsia="en-US"/>
          </w:rPr>
          <w:br/>
          <w:t>ΚΟΥΚΟΥΤΣΗΣ Δ. , σελ.</w:t>
        </w:r>
        <w:r w:rsidRPr="00486ADB">
          <w:rPr>
            <w:rFonts w:eastAsia="Times New Roman"/>
            <w:szCs w:val="24"/>
            <w:lang w:eastAsia="en-US"/>
          </w:rPr>
          <w:br/>
          <w:t>ΚΟΥΤΣΟΥΚΟΣ Γ. , σελ.</w:t>
        </w:r>
        <w:r w:rsidRPr="00486ADB">
          <w:rPr>
            <w:rFonts w:eastAsia="Times New Roman"/>
            <w:szCs w:val="24"/>
            <w:lang w:eastAsia="en-US"/>
          </w:rPr>
          <w:br/>
          <w:t>ΚΩΝΣΤΑΝΤΙΝΟΠΟΥΛΟΣ Ο. , σελ.</w:t>
        </w:r>
        <w:r w:rsidRPr="00486ADB">
          <w:rPr>
            <w:rFonts w:eastAsia="Times New Roman"/>
            <w:szCs w:val="24"/>
            <w:lang w:eastAsia="en-US"/>
          </w:rPr>
          <w:br/>
          <w:t>ΛΑΖΑΡΙΔΗΣ Γ. , σελ.</w:t>
        </w:r>
        <w:r w:rsidRPr="00486ADB">
          <w:rPr>
            <w:rFonts w:eastAsia="Times New Roman"/>
            <w:szCs w:val="24"/>
            <w:lang w:eastAsia="en-US"/>
          </w:rPr>
          <w:br/>
          <w:t>ΜΑΝΙΑΤΗΣ Ι. , σελ.</w:t>
        </w:r>
        <w:r w:rsidRPr="00486ADB">
          <w:rPr>
            <w:rFonts w:eastAsia="Times New Roman"/>
            <w:szCs w:val="24"/>
            <w:lang w:eastAsia="en-US"/>
          </w:rPr>
          <w:br/>
          <w:t>ΜΑΝΩΛΑΚΟΥ Δ. , σελ.</w:t>
        </w:r>
        <w:r w:rsidRPr="00486ADB">
          <w:rPr>
            <w:rFonts w:eastAsia="Times New Roman"/>
            <w:szCs w:val="24"/>
            <w:lang w:eastAsia="en-US"/>
          </w:rPr>
          <w:br/>
          <w:t>ΜΑΥΡΩΤΑΣ Γ. , σελ.</w:t>
        </w:r>
        <w:r w:rsidRPr="00486ADB">
          <w:rPr>
            <w:rFonts w:eastAsia="Times New Roman"/>
            <w:szCs w:val="24"/>
            <w:lang w:eastAsia="en-US"/>
          </w:rPr>
          <w:br/>
          <w:t>ΜΕΪΚΟΠΟΥΛΟΣ Α. , σελ.</w:t>
        </w:r>
        <w:r w:rsidRPr="00486ADB">
          <w:rPr>
            <w:rFonts w:eastAsia="Times New Roman"/>
            <w:szCs w:val="24"/>
            <w:lang w:eastAsia="en-US"/>
          </w:rPr>
          <w:br/>
          <w:t>ΜΙΧΕΛΗΣ Α. , σελ.</w:t>
        </w:r>
        <w:r w:rsidRPr="00486ADB">
          <w:rPr>
            <w:rFonts w:eastAsia="Times New Roman"/>
            <w:szCs w:val="24"/>
            <w:lang w:eastAsia="en-US"/>
          </w:rPr>
          <w:br/>
          <w:t>ΜΠΑΛΑΟΥΡΑΣ Γ. , σελ.</w:t>
        </w:r>
        <w:r w:rsidRPr="00486ADB">
          <w:rPr>
            <w:rFonts w:eastAsia="Times New Roman"/>
            <w:szCs w:val="24"/>
            <w:lang w:eastAsia="en-US"/>
          </w:rPr>
          <w:br/>
          <w:t>ΜΠΑΛΤΑΣ Α. , σελ.</w:t>
        </w:r>
        <w:r w:rsidRPr="00486ADB">
          <w:rPr>
            <w:rFonts w:eastAsia="Times New Roman"/>
            <w:szCs w:val="24"/>
            <w:lang w:eastAsia="en-US"/>
          </w:rPr>
          <w:br/>
          <w:t>ΜΠΑΞΕΒΑΝΑΚΗΣ Δ. , σελ.</w:t>
        </w:r>
        <w:r w:rsidRPr="00486ADB">
          <w:rPr>
            <w:rFonts w:eastAsia="Times New Roman"/>
            <w:szCs w:val="24"/>
            <w:lang w:eastAsia="en-US"/>
          </w:rPr>
          <w:br/>
          <w:t>ΝΙΚΟΛΟΠΟΥΛΟΣ Ν. , σελ.</w:t>
        </w:r>
        <w:r w:rsidRPr="00486ADB">
          <w:rPr>
            <w:rFonts w:eastAsia="Times New Roman"/>
            <w:szCs w:val="24"/>
            <w:lang w:eastAsia="en-US"/>
          </w:rPr>
          <w:br/>
          <w:t>ΞΑΝΘΟΣ Α. , σελ.</w:t>
        </w:r>
        <w:r w:rsidRPr="00486ADB">
          <w:rPr>
            <w:rFonts w:eastAsia="Times New Roman"/>
            <w:szCs w:val="24"/>
            <w:lang w:eastAsia="en-US"/>
          </w:rPr>
          <w:br/>
          <w:t>ΠΑΠΑΔΗΜΗΤΡΙΟΥ Δ. , σελ.</w:t>
        </w:r>
        <w:r w:rsidRPr="00486ADB">
          <w:rPr>
            <w:rFonts w:eastAsia="Times New Roman"/>
            <w:szCs w:val="24"/>
            <w:lang w:eastAsia="en-US"/>
          </w:rPr>
          <w:br/>
          <w:t>ΠΑΠΑΚΩΣΤΑ - ΣΙΔΗΡΟΠΟΥΛΟΥ Α. , σελ.</w:t>
        </w:r>
        <w:r w:rsidRPr="00486ADB">
          <w:rPr>
            <w:rFonts w:eastAsia="Times New Roman"/>
            <w:szCs w:val="24"/>
            <w:lang w:eastAsia="en-US"/>
          </w:rPr>
          <w:br/>
          <w:t>ΠΑΠΑΝΑΤΣΙΟΥ Α. , σελ.</w:t>
        </w:r>
        <w:r w:rsidRPr="00486ADB">
          <w:rPr>
            <w:rFonts w:eastAsia="Times New Roman"/>
            <w:szCs w:val="24"/>
            <w:lang w:eastAsia="en-US"/>
          </w:rPr>
          <w:br/>
          <w:t>ΠΑΠΑΡΗΓΑ Α. , σελ.</w:t>
        </w:r>
        <w:r w:rsidRPr="00486ADB">
          <w:rPr>
            <w:rFonts w:eastAsia="Times New Roman"/>
            <w:szCs w:val="24"/>
            <w:lang w:eastAsia="en-US"/>
          </w:rPr>
          <w:br/>
          <w:t>ΠΑΠΑΧΡΙΣΤΟΠΟΥΛΟΣ Α. , σελ.</w:t>
        </w:r>
        <w:r w:rsidRPr="00486ADB">
          <w:rPr>
            <w:rFonts w:eastAsia="Times New Roman"/>
            <w:szCs w:val="24"/>
            <w:lang w:eastAsia="en-US"/>
          </w:rPr>
          <w:br/>
          <w:t>ΠΑΠΠΑΣ Χ. , σελ.</w:t>
        </w:r>
        <w:r w:rsidRPr="00486ADB">
          <w:rPr>
            <w:rFonts w:eastAsia="Times New Roman"/>
            <w:szCs w:val="24"/>
            <w:lang w:eastAsia="en-US"/>
          </w:rPr>
          <w:br/>
          <w:t>ΠΑΡΑΣΚΕΥΟΠΟΥΛΟΣ Ν. , σελ.</w:t>
        </w:r>
        <w:r w:rsidRPr="00486ADB">
          <w:rPr>
            <w:rFonts w:eastAsia="Times New Roman"/>
            <w:szCs w:val="24"/>
            <w:lang w:eastAsia="en-US"/>
          </w:rPr>
          <w:br/>
          <w:t>ΠΑΦΙΛΗΣ Α. , σελ.</w:t>
        </w:r>
        <w:r w:rsidRPr="00486ADB">
          <w:rPr>
            <w:rFonts w:eastAsia="Times New Roman"/>
            <w:szCs w:val="24"/>
            <w:lang w:eastAsia="en-US"/>
          </w:rPr>
          <w:br/>
          <w:t>ΣΗΦΑΚΗΣ Ι. , σελ.</w:t>
        </w:r>
        <w:r w:rsidRPr="00486ADB">
          <w:rPr>
            <w:rFonts w:eastAsia="Times New Roman"/>
            <w:szCs w:val="24"/>
            <w:lang w:eastAsia="en-US"/>
          </w:rPr>
          <w:br/>
          <w:t>ΣΚΟΥΡΟΛΙΑΚΟΣ Π. , σελ.</w:t>
        </w:r>
        <w:r w:rsidRPr="00486ADB">
          <w:rPr>
            <w:rFonts w:eastAsia="Times New Roman"/>
            <w:szCs w:val="24"/>
            <w:lang w:eastAsia="en-US"/>
          </w:rPr>
          <w:br/>
          <w:t>ΣΚΡΕΚΑΣ Κ. , σελ.</w:t>
        </w:r>
        <w:r w:rsidRPr="00486ADB">
          <w:rPr>
            <w:rFonts w:eastAsia="Times New Roman"/>
            <w:szCs w:val="24"/>
            <w:lang w:eastAsia="en-US"/>
          </w:rPr>
          <w:br/>
          <w:t>ΣΠΑΡΤΙΝΟΣ Κ. , σελ.</w:t>
        </w:r>
        <w:r w:rsidRPr="00486ADB">
          <w:rPr>
            <w:rFonts w:eastAsia="Times New Roman"/>
            <w:szCs w:val="24"/>
            <w:lang w:eastAsia="en-US"/>
          </w:rPr>
          <w:br/>
          <w:t>ΣΠΙΡΤΖΗΣ Χ. , σελ.</w:t>
        </w:r>
        <w:r w:rsidRPr="00486ADB">
          <w:rPr>
            <w:rFonts w:eastAsia="Times New Roman"/>
            <w:szCs w:val="24"/>
            <w:lang w:eastAsia="en-US"/>
          </w:rPr>
          <w:br/>
          <w:t>ΣΤΑΘΑΚΗΣ Γ. , σελ.</w:t>
        </w:r>
        <w:r w:rsidRPr="00486ADB">
          <w:rPr>
            <w:rFonts w:eastAsia="Times New Roman"/>
            <w:szCs w:val="24"/>
            <w:lang w:eastAsia="en-US"/>
          </w:rPr>
          <w:br/>
          <w:t>ΣΤΑΪΚΟΥΡΑΣ Χ. , σελ.</w:t>
        </w:r>
        <w:r w:rsidRPr="00486ADB">
          <w:rPr>
            <w:rFonts w:eastAsia="Times New Roman"/>
            <w:szCs w:val="24"/>
            <w:lang w:eastAsia="en-US"/>
          </w:rPr>
          <w:br/>
          <w:t>ΤΖΟΥΦΗ Μ. , σελ.</w:t>
        </w:r>
        <w:r w:rsidRPr="00486ADB">
          <w:rPr>
            <w:rFonts w:eastAsia="Times New Roman"/>
            <w:szCs w:val="24"/>
            <w:lang w:eastAsia="en-US"/>
          </w:rPr>
          <w:br/>
          <w:t>ΤΡΙΑΝΤΑΦΥΛΛΟΥ Μ. , σελ.</w:t>
        </w:r>
        <w:r w:rsidRPr="00486ADB">
          <w:rPr>
            <w:rFonts w:eastAsia="Times New Roman"/>
            <w:szCs w:val="24"/>
            <w:lang w:eastAsia="en-US"/>
          </w:rPr>
          <w:br/>
          <w:t>ΤΣΑΚΑΛΩΤΟΣ Ε. , σελ.</w:t>
        </w:r>
        <w:r w:rsidRPr="00486ADB">
          <w:rPr>
            <w:rFonts w:eastAsia="Times New Roman"/>
            <w:szCs w:val="24"/>
            <w:lang w:eastAsia="en-US"/>
          </w:rPr>
          <w:br/>
          <w:t>ΤΣΙΡΚΑΣ Β. , σελ.</w:t>
        </w:r>
        <w:r w:rsidRPr="00486ADB">
          <w:rPr>
            <w:rFonts w:eastAsia="Times New Roman"/>
            <w:szCs w:val="24"/>
            <w:lang w:eastAsia="en-US"/>
          </w:rPr>
          <w:br/>
          <w:t>ΦΩΤΙΟΥ Θ. , σελ.</w:t>
        </w:r>
        <w:r w:rsidRPr="00486ADB">
          <w:rPr>
            <w:rFonts w:eastAsia="Times New Roman"/>
            <w:szCs w:val="24"/>
            <w:lang w:eastAsia="en-US"/>
          </w:rPr>
          <w:br/>
          <w:t>ΧΑΡΙΤΣΗΣ Α. , σελ.</w:t>
        </w:r>
        <w:r w:rsidRPr="00486ADB">
          <w:rPr>
            <w:rFonts w:eastAsia="Times New Roman"/>
            <w:szCs w:val="24"/>
            <w:lang w:eastAsia="en-US"/>
          </w:rPr>
          <w:br/>
          <w:t>ΧΑΤΖΗΔΑΚΗΣ Κ. , σελ.</w:t>
        </w:r>
        <w:r w:rsidRPr="00486ADB">
          <w:rPr>
            <w:rFonts w:eastAsia="Times New Roman"/>
            <w:szCs w:val="24"/>
            <w:lang w:eastAsia="en-US"/>
          </w:rPr>
          <w:br/>
          <w:t>ΨΑΡΙΑΝΟΣ Γ. , σελ.</w:t>
        </w:r>
        <w:r w:rsidRPr="00486ADB">
          <w:rPr>
            <w:rFonts w:eastAsia="Times New Roman"/>
            <w:szCs w:val="24"/>
            <w:lang w:eastAsia="en-US"/>
          </w:rPr>
          <w:br/>
        </w:r>
        <w:r w:rsidRPr="00486ADB">
          <w:rPr>
            <w:rFonts w:eastAsia="Times New Roman"/>
            <w:szCs w:val="24"/>
            <w:lang w:eastAsia="en-US"/>
          </w:rPr>
          <w:br/>
          <w:t>ΠΑΡΕΜΒΑΣΕΙΣ:</w:t>
        </w:r>
      </w:ins>
    </w:p>
    <w:p w14:paraId="018C2210" w14:textId="7B0D63C9" w:rsidR="00486ADB" w:rsidRDefault="00486ADB" w:rsidP="00486ADB">
      <w:pPr>
        <w:spacing w:line="600" w:lineRule="auto"/>
        <w:ind w:firstLine="709"/>
        <w:jc w:val="center"/>
        <w:rPr>
          <w:ins w:id="31" w:author="Φλούδα Χριστίνα" w:date="2018-01-19T09:57:00Z"/>
          <w:rFonts w:eastAsia="Times New Roman" w:cs="Times New Roman"/>
          <w:szCs w:val="24"/>
        </w:rPr>
      </w:pPr>
      <w:ins w:id="32" w:author="Φλούδα Χριστίνα" w:date="2018-01-19T09:57:00Z">
        <w:r w:rsidRPr="00486ADB">
          <w:rPr>
            <w:rFonts w:eastAsia="Times New Roman"/>
            <w:szCs w:val="24"/>
            <w:lang w:eastAsia="en-US"/>
          </w:rPr>
          <w:t>ΔΕΛΗΣ  Ι. , σελ.</w:t>
        </w:r>
        <w:r w:rsidRPr="00486ADB">
          <w:rPr>
            <w:rFonts w:eastAsia="Times New Roman"/>
            <w:szCs w:val="24"/>
            <w:lang w:eastAsia="en-US"/>
          </w:rPr>
          <w:br/>
          <w:t>ΚΑΤΣΗΣ Μ. , σελ.</w:t>
        </w:r>
        <w:r w:rsidRPr="00486ADB">
          <w:rPr>
            <w:rFonts w:eastAsia="Times New Roman"/>
            <w:szCs w:val="24"/>
            <w:lang w:eastAsia="en-US"/>
          </w:rPr>
          <w:br/>
          <w:t>ΚΟΖΟΜΠΟΛΗ - ΑΜΑΝΑΤΙΔΗ Π. , σελ.</w:t>
        </w:r>
        <w:r w:rsidRPr="00486ADB">
          <w:rPr>
            <w:rFonts w:eastAsia="Times New Roman"/>
            <w:szCs w:val="24"/>
            <w:lang w:eastAsia="en-US"/>
          </w:rPr>
          <w:br/>
          <w:t>ΜΑΝΤΑΣ Χ. , σελ.</w:t>
        </w:r>
        <w:r w:rsidRPr="00486ADB">
          <w:rPr>
            <w:rFonts w:eastAsia="Times New Roman"/>
            <w:szCs w:val="24"/>
            <w:lang w:eastAsia="en-US"/>
          </w:rPr>
          <w:br/>
          <w:t>ΣΥΝΤΥΧΑΚΗΣ Ε. , σελ.</w:t>
        </w:r>
        <w:r w:rsidRPr="00486ADB">
          <w:rPr>
            <w:rFonts w:eastAsia="Times New Roman"/>
            <w:szCs w:val="24"/>
            <w:lang w:eastAsia="en-US"/>
          </w:rPr>
          <w:br/>
        </w:r>
      </w:ins>
    </w:p>
    <w:p w14:paraId="4217BDA6"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ΠΡΑΚΤΙΚΑ ΒΟΥΛΗΣ</w:t>
      </w:r>
    </w:p>
    <w:p w14:paraId="4217BDA7"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ΙΖ</w:t>
      </w:r>
      <w:r>
        <w:rPr>
          <w:rFonts w:eastAsia="Times New Roman" w:cs="Times New Roman"/>
          <w:szCs w:val="24"/>
        </w:rPr>
        <w:t>΄</w:t>
      </w:r>
      <w:r>
        <w:rPr>
          <w:rFonts w:eastAsia="Times New Roman" w:cs="Times New Roman"/>
          <w:szCs w:val="24"/>
        </w:rPr>
        <w:t xml:space="preserve"> ΠΕΡΙΟΔΟΣ</w:t>
      </w:r>
    </w:p>
    <w:p w14:paraId="4217BDA8"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217BDA9"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ΣΥΝΟΔΟΣ Γ΄</w:t>
      </w:r>
    </w:p>
    <w:p w14:paraId="4217BDAA"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ΣΥΝΕΔΡΙΑΣΗ ΝΕ΄</w:t>
      </w:r>
    </w:p>
    <w:p w14:paraId="4217BDAB" w14:textId="77777777" w:rsidR="00D30189" w:rsidRDefault="00486ADB">
      <w:pPr>
        <w:spacing w:line="600" w:lineRule="auto"/>
        <w:ind w:firstLine="709"/>
        <w:jc w:val="center"/>
        <w:rPr>
          <w:rFonts w:eastAsia="Times New Roman" w:cs="Times New Roman"/>
          <w:szCs w:val="24"/>
        </w:rPr>
      </w:pPr>
      <w:r>
        <w:rPr>
          <w:rFonts w:eastAsia="Times New Roman" w:cs="Times New Roman"/>
          <w:szCs w:val="24"/>
        </w:rPr>
        <w:t>Παρασκευή 12 Ιανουαρίου 2018</w:t>
      </w:r>
    </w:p>
    <w:p w14:paraId="4217BDA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Αθήνα, σήμερα στις 12 Ιανουαρίου</w:t>
      </w:r>
      <w:r w:rsidRPr="004646E2">
        <w:rPr>
          <w:rFonts w:eastAsia="Times New Roman" w:cs="Times New Roman"/>
          <w:szCs w:val="24"/>
        </w:rPr>
        <w:t xml:space="preserve"> 2018</w:t>
      </w:r>
      <w:r>
        <w:rPr>
          <w:rFonts w:eastAsia="Times New Roman" w:cs="Times New Roman"/>
          <w:szCs w:val="24"/>
        </w:rPr>
        <w:t xml:space="preserve">, </w:t>
      </w:r>
      <w:r>
        <w:rPr>
          <w:rFonts w:eastAsia="Times New Roman" w:cs="Times New Roman"/>
          <w:szCs w:val="24"/>
        </w:rPr>
        <w:t>ημέρα Παρασκευή και ώρα 10.23΄</w:t>
      </w:r>
      <w:r w:rsidRPr="004646E2">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 xml:space="preserve">Δ΄ </w:t>
      </w:r>
      <w:r>
        <w:rPr>
          <w:rFonts w:eastAsia="Times New Roman" w:cs="Times New Roman"/>
          <w:szCs w:val="24"/>
        </w:rPr>
        <w:t xml:space="preserve">Αντιπροέδρου αυτής κ. </w:t>
      </w:r>
      <w:r w:rsidRPr="002A56F8">
        <w:rPr>
          <w:rFonts w:eastAsia="Times New Roman" w:cs="Times New Roman"/>
          <w:b/>
          <w:szCs w:val="24"/>
        </w:rPr>
        <w:t>ΝΙΚΗΤΑ ΚΑΚΛΑΜΑΝΗ</w:t>
      </w:r>
      <w:r>
        <w:rPr>
          <w:rFonts w:eastAsia="Times New Roman" w:cs="Times New Roman"/>
          <w:szCs w:val="24"/>
        </w:rPr>
        <w:t xml:space="preserve">. </w:t>
      </w:r>
    </w:p>
    <w:p w14:paraId="4217BDA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4217BDA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Πριν εισέ</w:t>
      </w:r>
      <w:r>
        <w:rPr>
          <w:rFonts w:eastAsia="Times New Roman" w:cs="Times New Roman"/>
          <w:szCs w:val="24"/>
        </w:rPr>
        <w:t xml:space="preserve">λθουμε στην ημερήσια διάταξη, θα ήθελα να κάνω </w:t>
      </w:r>
      <w:r>
        <w:rPr>
          <w:rFonts w:eastAsia="Times New Roman" w:cs="Times New Roman"/>
          <w:szCs w:val="24"/>
        </w:rPr>
        <w:t xml:space="preserve">μία </w:t>
      </w:r>
      <w:r>
        <w:rPr>
          <w:rFonts w:eastAsia="Times New Roman" w:cs="Times New Roman"/>
          <w:szCs w:val="24"/>
        </w:rPr>
        <w:t xml:space="preserve">ανακοίνωση προς το Σώμα: </w:t>
      </w:r>
    </w:p>
    <w:p w14:paraId="4217BDA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Οι Διαρκείς Επιτροπές Οικονομικών Υποθέσεων, Μορφωτικών Υποθέσεων, Κοινωνικών Υποθέσεων, Δημόσιας Διοίκησης, Δημόσιας Τάξης και Δικαιοσύνης και Παραγωγής και Εμπορίου καταθέτουν τ</w:t>
      </w:r>
      <w:r>
        <w:rPr>
          <w:rFonts w:eastAsia="Times New Roman" w:cs="Times New Roman"/>
          <w:szCs w:val="24"/>
        </w:rPr>
        <w:t xml:space="preserve">ην έκθεσή τους στο σχέδιο νόμου του Υπουργείου Οικονομικών: «Ρυθμίσεις για την εφαρμογή των διαρθρωτικών μεταρρυθμίσεων του Προγράμματος Οικονομικής Προσαρμογής και άλλες διατάξεις». </w:t>
      </w:r>
    </w:p>
    <w:p w14:paraId="4217BDB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Επίσης, η Βουλευτής </w:t>
      </w:r>
      <w:r>
        <w:rPr>
          <w:rFonts w:eastAsia="Times New Roman" w:cs="Times New Roman"/>
          <w:szCs w:val="24"/>
        </w:rPr>
        <w:t xml:space="preserve">κ. </w:t>
      </w:r>
      <w:r>
        <w:rPr>
          <w:rFonts w:eastAsia="Times New Roman" w:cs="Times New Roman"/>
          <w:szCs w:val="24"/>
        </w:rPr>
        <w:t xml:space="preserve">Χρυσούλα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ζητεί άδεια ολιγ</w:t>
      </w:r>
      <w:r>
        <w:rPr>
          <w:rFonts w:eastAsia="Times New Roman" w:cs="Times New Roman"/>
          <w:szCs w:val="24"/>
        </w:rPr>
        <w:t xml:space="preserve">οήμερης απουσίας στο εξωτερικό, από την Πέμπτη </w:t>
      </w:r>
      <w:r>
        <w:rPr>
          <w:rFonts w:eastAsia="Times New Roman" w:cs="Times New Roman"/>
          <w:szCs w:val="24"/>
        </w:rPr>
        <w:lastRenderedPageBreak/>
        <w:t>18 Ιανουαρίου έως την Κυριακή 21 Ιανουαρίου</w:t>
      </w:r>
      <w:r>
        <w:rPr>
          <w:rFonts w:eastAsia="Times New Roman" w:cs="Times New Roman"/>
          <w:szCs w:val="24"/>
        </w:rPr>
        <w:t xml:space="preserve"> 2018</w:t>
      </w:r>
      <w:r>
        <w:rPr>
          <w:rFonts w:eastAsia="Times New Roman" w:cs="Times New Roman"/>
          <w:szCs w:val="24"/>
        </w:rPr>
        <w:t xml:space="preserve">. Η Βουλή εγκρίνει; </w:t>
      </w:r>
    </w:p>
    <w:p w14:paraId="4217BDB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4217BDB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4217BDB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 xml:space="preserve">στη </w:t>
      </w:r>
      <w:r>
        <w:rPr>
          <w:rFonts w:eastAsia="Times New Roman" w:cs="Times New Roman"/>
          <w:szCs w:val="24"/>
        </w:rPr>
        <w:t>συμπλη</w:t>
      </w:r>
      <w:r>
        <w:rPr>
          <w:rFonts w:eastAsia="Times New Roman" w:cs="Times New Roman"/>
          <w:szCs w:val="24"/>
        </w:rPr>
        <w:t xml:space="preserve">ρωματική ημερήσια διάταξη </w:t>
      </w:r>
      <w:r>
        <w:rPr>
          <w:rFonts w:eastAsia="Times New Roman" w:cs="Times New Roman"/>
          <w:szCs w:val="24"/>
        </w:rPr>
        <w:t xml:space="preserve">της </w:t>
      </w:r>
    </w:p>
    <w:p w14:paraId="4217BDB4" w14:textId="77777777" w:rsidR="00D30189" w:rsidRDefault="00486ADB">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217BDB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Οικονομικών: «Ρυθμίσεις για την εφαρμογή των διαρθρωτικών μεταρρυθμίσεων του Προγράμματος Οικονομικής Πρ</w:t>
      </w:r>
      <w:r>
        <w:rPr>
          <w:rFonts w:eastAsia="Times New Roman" w:cs="Times New Roman"/>
          <w:szCs w:val="24"/>
        </w:rPr>
        <w:t xml:space="preserve">οσαρμογής και άλλες διατάξεις». </w:t>
      </w:r>
    </w:p>
    <w:p w14:paraId="4217BDB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Το ανωτέρω σχέδιο νόμου χαρακτηρίστηκε από την Κυβέρνηση ως επείγον και οι συναρμόδιες Διαρκείς Επιτροπές Οικονομικών Υποθέσεων, Μορφωτικών Υποθέσεων, Κοινωνικών Υποθέσεων, Δημόσιας Διοίκησης, Δημόσιας Τάξης και Δικαιοσύνης</w:t>
      </w:r>
      <w:r>
        <w:rPr>
          <w:rFonts w:eastAsia="Times New Roman" w:cs="Times New Roman"/>
          <w:szCs w:val="24"/>
        </w:rPr>
        <w:t xml:space="preserve"> και Παραγωγής και Εμπορίου αποδέχτηκαν κατά πλειοψηφία τον χαρακτηρισμό του ως επείγοντος, σύμφωνα με το άρθρο 110 του Κανονισμού της Βουλής. </w:t>
      </w:r>
    </w:p>
    <w:p w14:paraId="4217BDB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w:t>
      </w:r>
      <w:r>
        <w:rPr>
          <w:rFonts w:eastAsia="Times New Roman" w:cs="Times New Roman"/>
          <w:szCs w:val="24"/>
        </w:rPr>
        <w:t xml:space="preserve"> συνεδρίασή της στις 8 Ιανουαρίου 2018 τη συζήτηση του νομοσχεδίου σε δύο συνεδριάσεις ενιαία επί της αρχής, των άρθρων, των τροπολογιών και του συνόλου. </w:t>
      </w:r>
    </w:p>
    <w:p w14:paraId="4217BDB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Προτείνω στη συζήτηση να μετέχουν, εκτός από τους </w:t>
      </w:r>
      <w:r>
        <w:rPr>
          <w:rFonts w:eastAsia="Times New Roman" w:cs="Times New Roman"/>
          <w:szCs w:val="24"/>
        </w:rPr>
        <w:t>εισηγητές</w:t>
      </w:r>
      <w:r>
        <w:rPr>
          <w:rFonts w:eastAsia="Times New Roman" w:cs="Times New Roman"/>
          <w:szCs w:val="24"/>
        </w:rPr>
        <w:t>–</w:t>
      </w:r>
      <w:r>
        <w:rPr>
          <w:rFonts w:eastAsia="Times New Roman" w:cs="Times New Roman"/>
          <w:szCs w:val="24"/>
        </w:rPr>
        <w:t xml:space="preserve">ειδικούς αγορητές </w:t>
      </w:r>
      <w:r>
        <w:rPr>
          <w:rFonts w:eastAsia="Times New Roman" w:cs="Times New Roman"/>
          <w:szCs w:val="24"/>
        </w:rPr>
        <w:t>και Κοινοβουλευτικούς Ε</w:t>
      </w:r>
      <w:r>
        <w:rPr>
          <w:rFonts w:eastAsia="Times New Roman" w:cs="Times New Roman"/>
          <w:szCs w:val="24"/>
        </w:rPr>
        <w:t xml:space="preserve">κπροσώπους, και </w:t>
      </w:r>
      <w:r>
        <w:rPr>
          <w:rFonts w:eastAsia="Times New Roman" w:cs="Times New Roman"/>
          <w:szCs w:val="24"/>
        </w:rPr>
        <w:lastRenderedPageBreak/>
        <w:t>ένας Ανεξάρτητος Βουλευτής. Επίσης, προτείνω να υπάρχουν τρεις κύκλοι ομιλητών. Σε κάθε κύκλο θα λάβουν τον λόγο έξι ορισμένοι ομιλητές από τον ΣΥΡΙΖΑ, τρεις ορισμένοι ομιλητές από τη Νέα Δημοκρατία, ένας από τη Δημοκρατική Συμπαράταξη, από</w:t>
      </w:r>
      <w:r>
        <w:rPr>
          <w:rFonts w:eastAsia="Times New Roman" w:cs="Times New Roman"/>
          <w:szCs w:val="24"/>
        </w:rPr>
        <w:t xml:space="preserve"> τον Λαϊκό Σύνδεσμο-Χρυσή Αυγή, από το Κομμουνιστικό Κόμμα Ελλάδας, από τους Ανεξάρτητους Έλληνες και ένας ορισμένος ομιλητής από την Ένωση Κεντρώων και ένας ορισμένος ομιλητής από το </w:t>
      </w:r>
      <w:r>
        <w:rPr>
          <w:rFonts w:eastAsia="Times New Roman" w:cs="Times New Roman"/>
          <w:szCs w:val="24"/>
        </w:rPr>
        <w:t>Ποτάμι</w:t>
      </w:r>
      <w:r>
        <w:rPr>
          <w:rFonts w:eastAsia="Times New Roman" w:cs="Times New Roman"/>
          <w:szCs w:val="24"/>
        </w:rPr>
        <w:t xml:space="preserve">, καθώς και ένας ομιλητής από τους Ανεξάρτητους Βουλευτές. </w:t>
      </w:r>
    </w:p>
    <w:p w14:paraId="4217BD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w:t>
      </w:r>
      <w:r>
        <w:rPr>
          <w:rFonts w:eastAsia="Times New Roman" w:cs="Times New Roman"/>
          <w:szCs w:val="24"/>
        </w:rPr>
        <w:t xml:space="preserve">α σας πω ότι ναι μεν ήρθαμε στην Αίθουσα της Ολομέλειας, πλην όμως τη Δευτέρα, αν χρειαστεί ονομαστική ψηφοφορία, θα γίνει κατά τον παλιό παραδοσιακό τρόπο, γιατί ακόμα δεν έχει </w:t>
      </w:r>
      <w:r>
        <w:rPr>
          <w:rFonts w:eastAsia="Times New Roman" w:cs="Times New Roman"/>
          <w:szCs w:val="24"/>
        </w:rPr>
        <w:t xml:space="preserve">δοκιμαστεί </w:t>
      </w:r>
      <w:r>
        <w:rPr>
          <w:rFonts w:eastAsia="Times New Roman" w:cs="Times New Roman"/>
          <w:szCs w:val="24"/>
        </w:rPr>
        <w:t xml:space="preserve">ο καινούριος τρόπος ψηφοφορίας. </w:t>
      </w:r>
    </w:p>
    <w:p w14:paraId="4217BDB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Επίσης, από ένα σημείο και μετά τα</w:t>
      </w:r>
      <w:r>
        <w:rPr>
          <w:rFonts w:eastAsia="Times New Roman" w:cs="Times New Roman"/>
          <w:szCs w:val="24"/>
        </w:rPr>
        <w:t xml:space="preserve"> έδρανα δεν έχουν μικρόφωνο. Επομένως, ο ομιλητής που θα ανακοινώνω </w:t>
      </w:r>
      <w:r>
        <w:rPr>
          <w:rFonts w:eastAsia="Times New Roman" w:cs="Times New Roman"/>
          <w:szCs w:val="24"/>
        </w:rPr>
        <w:t>-</w:t>
      </w:r>
      <w:r>
        <w:rPr>
          <w:rFonts w:eastAsia="Times New Roman" w:cs="Times New Roman"/>
          <w:szCs w:val="24"/>
        </w:rPr>
        <w:t>πριν τελειώσει ο προηγούμενος</w:t>
      </w:r>
      <w:r>
        <w:rPr>
          <w:rFonts w:eastAsia="Times New Roman" w:cs="Times New Roman"/>
          <w:szCs w:val="24"/>
        </w:rPr>
        <w:t>-</w:t>
      </w:r>
      <w:r>
        <w:rPr>
          <w:rFonts w:eastAsia="Times New Roman" w:cs="Times New Roman"/>
          <w:szCs w:val="24"/>
        </w:rPr>
        <w:t xml:space="preserve"> θα πρέπει να μετακινηθεί από τη θέση του</w:t>
      </w:r>
      <w:r>
        <w:rPr>
          <w:rFonts w:eastAsia="Times New Roman" w:cs="Times New Roman"/>
          <w:szCs w:val="24"/>
        </w:rPr>
        <w:t>,</w:t>
      </w:r>
      <w:r>
        <w:rPr>
          <w:rFonts w:eastAsia="Times New Roman" w:cs="Times New Roman"/>
          <w:szCs w:val="24"/>
        </w:rPr>
        <w:t xml:space="preserve"> να πάει σε ένα έδρανο που έχει μικρόφωνο</w:t>
      </w:r>
      <w:r>
        <w:rPr>
          <w:rFonts w:eastAsia="Times New Roman" w:cs="Times New Roman"/>
          <w:szCs w:val="24"/>
        </w:rPr>
        <w:t>,</w:t>
      </w:r>
      <w:r>
        <w:rPr>
          <w:rFonts w:eastAsia="Times New Roman" w:cs="Times New Roman"/>
          <w:szCs w:val="24"/>
        </w:rPr>
        <w:t xml:space="preserve"> για να μπορέσει </w:t>
      </w:r>
      <w:r>
        <w:rPr>
          <w:rFonts w:eastAsia="Times New Roman" w:cs="Times New Roman"/>
          <w:szCs w:val="24"/>
        </w:rPr>
        <w:t xml:space="preserve">να </w:t>
      </w:r>
      <w:r>
        <w:rPr>
          <w:rFonts w:eastAsia="Times New Roman" w:cs="Times New Roman"/>
          <w:szCs w:val="24"/>
        </w:rPr>
        <w:t xml:space="preserve">μιλήσει. </w:t>
      </w:r>
    </w:p>
    <w:p w14:paraId="4217BDB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υπάρχουν εγγραφές. Η συζήτηση είναι οργ</w:t>
      </w:r>
      <w:r>
        <w:rPr>
          <w:rFonts w:eastAsia="Times New Roman" w:cs="Times New Roman"/>
          <w:szCs w:val="24"/>
        </w:rPr>
        <w:t xml:space="preserve">ανωμένη. Τα κόμματα έχουν δώσει τους Βουλευτές τους που θα μιλήσουν στους τρεις κύκλους. Σήμερα, σύμφωνα με τον κατάλογο που μας έστειλε ο Γραμματέας της Κυβέρνησης, θα μιλήσουν τέσσερις Υπουργοί.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θα μιλήσει αργά το απόγευμα, όπως </w:t>
      </w:r>
      <w:r>
        <w:rPr>
          <w:rFonts w:eastAsia="Times New Roman" w:cs="Times New Roman"/>
          <w:szCs w:val="24"/>
        </w:rPr>
        <w:t xml:space="preserve">μας είπαν. Οι άλλοι Υπουργοί είναι ο κ. Παπαδημητρίου, ο κ. </w:t>
      </w:r>
      <w:proofErr w:type="spellStart"/>
      <w:r>
        <w:rPr>
          <w:rFonts w:eastAsia="Times New Roman" w:cs="Times New Roman"/>
          <w:szCs w:val="24"/>
        </w:rPr>
        <w:t>Μπαξεβανάκης</w:t>
      </w:r>
      <w:proofErr w:type="spellEnd"/>
      <w:r>
        <w:rPr>
          <w:rFonts w:eastAsia="Times New Roman" w:cs="Times New Roman"/>
          <w:szCs w:val="24"/>
        </w:rPr>
        <w:t xml:space="preserve"> και η κ. </w:t>
      </w:r>
      <w:proofErr w:type="spellStart"/>
      <w:r>
        <w:rPr>
          <w:rFonts w:eastAsia="Times New Roman" w:cs="Times New Roman"/>
          <w:szCs w:val="24"/>
        </w:rPr>
        <w:t>Κονιόρδου</w:t>
      </w:r>
      <w:proofErr w:type="spellEnd"/>
      <w:r>
        <w:rPr>
          <w:rFonts w:eastAsia="Times New Roman" w:cs="Times New Roman"/>
          <w:szCs w:val="24"/>
        </w:rPr>
        <w:t>.</w:t>
      </w:r>
    </w:p>
    <w:p w14:paraId="4217BDB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Η ενημέρωση που έχουμε είναι ότι ενδεχομένως να κατατεθούν </w:t>
      </w:r>
      <w:r>
        <w:rPr>
          <w:rFonts w:eastAsia="Times New Roman" w:cs="Times New Roman"/>
          <w:szCs w:val="24"/>
        </w:rPr>
        <w:t xml:space="preserve">δύο </w:t>
      </w:r>
      <w:r>
        <w:rPr>
          <w:rFonts w:eastAsia="Times New Roman" w:cs="Times New Roman"/>
          <w:szCs w:val="24"/>
        </w:rPr>
        <w:t>τροπολογίες οι οποίες ζήτησα ει δυνατόν να έχουν κατατεθεί μέχρι τις 12:00-12:30 το μεσημέρι, ώστε ν</w:t>
      </w:r>
      <w:r>
        <w:rPr>
          <w:rFonts w:eastAsia="Times New Roman" w:cs="Times New Roman"/>
          <w:szCs w:val="24"/>
        </w:rPr>
        <w:t>α τις έχουν εγκαίρως οι συνάδελφοι στα χέρια τους για τη δεύτερη συνεδρίαση της Δευτέρας.</w:t>
      </w:r>
    </w:p>
    <w:p w14:paraId="4217BDB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καταβληθεί προσπάθεια και είναι εφικτό αυτό να τελειώσουμε με τους εισηγητές και αγορητές και με τους δυο τουλάχιστον κύκλους των συναδέλφων σήμερα, γιατί τη Δευτέ</w:t>
      </w:r>
      <w:r>
        <w:rPr>
          <w:rFonts w:eastAsia="Times New Roman" w:cs="Times New Roman"/>
          <w:szCs w:val="24"/>
        </w:rPr>
        <w:t xml:space="preserve">ρα, όπως αναμένεται, θα μιλήσουν ενδεχομένως και οι </w:t>
      </w:r>
      <w:r>
        <w:rPr>
          <w:rFonts w:eastAsia="Times New Roman" w:cs="Times New Roman"/>
          <w:szCs w:val="24"/>
        </w:rPr>
        <w:t xml:space="preserve">Αρχηγοί </w:t>
      </w:r>
      <w:r>
        <w:rPr>
          <w:rFonts w:eastAsia="Times New Roman" w:cs="Times New Roman"/>
          <w:szCs w:val="24"/>
        </w:rPr>
        <w:t>των κομμάτων και αυτό δεν πρέπει να γίνει εις βάρος των συναδέλφων. Αν τηρήσουμε</w:t>
      </w:r>
      <w:r>
        <w:rPr>
          <w:rFonts w:eastAsia="Times New Roman" w:cs="Times New Roman"/>
          <w:szCs w:val="24"/>
        </w:rPr>
        <w:t>,</w:t>
      </w:r>
      <w:r>
        <w:rPr>
          <w:rFonts w:eastAsia="Times New Roman" w:cs="Times New Roman"/>
          <w:szCs w:val="24"/>
        </w:rPr>
        <w:t xml:space="preserve"> σχετικά</w:t>
      </w:r>
      <w:r>
        <w:rPr>
          <w:rFonts w:eastAsia="Times New Roman" w:cs="Times New Roman"/>
          <w:szCs w:val="24"/>
        </w:rPr>
        <w:t>,</w:t>
      </w:r>
      <w:r>
        <w:rPr>
          <w:rFonts w:eastAsia="Times New Roman" w:cs="Times New Roman"/>
          <w:szCs w:val="24"/>
        </w:rPr>
        <w:t xml:space="preserve"> τους χρόνους, νομίζω ότι </w:t>
      </w:r>
      <w:r>
        <w:rPr>
          <w:rFonts w:eastAsia="Times New Roman" w:cs="Times New Roman"/>
          <w:szCs w:val="24"/>
        </w:rPr>
        <w:t xml:space="preserve">μία </w:t>
      </w:r>
      <w:r>
        <w:rPr>
          <w:rFonts w:eastAsia="Times New Roman" w:cs="Times New Roman"/>
          <w:szCs w:val="24"/>
        </w:rPr>
        <w:t>λογική ώρα που μπορεί όλο αυτό να ολοκληρωθεί για σήμερα είναι γύρω στις 9 μ</w:t>
      </w:r>
      <w:r>
        <w:rPr>
          <w:rFonts w:eastAsia="Times New Roman" w:cs="Times New Roman"/>
          <w:szCs w:val="24"/>
        </w:rPr>
        <w:t xml:space="preserve">ε 10 </w:t>
      </w:r>
      <w:r>
        <w:rPr>
          <w:rFonts w:eastAsia="Times New Roman" w:cs="Times New Roman"/>
          <w:szCs w:val="24"/>
        </w:rPr>
        <w:lastRenderedPageBreak/>
        <w:t xml:space="preserve">και να πάμε για τη Δευτέρα. Μην το δέσετε. Θα το δούμε κατά την πορεία της συνεδρίασης το απόγευμα. </w:t>
      </w:r>
    </w:p>
    <w:p w14:paraId="4217BDB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εισηγηθώ στον Πρόεδρο της Βουλής να αρχίσουμε στις 10 το πρωί της Δευτέρας για να υπάρχει αρκετός χρόνος. Αυτοί που θα ανέβουν πάνω για την ψηφοφορ</w:t>
      </w:r>
      <w:r>
        <w:rPr>
          <w:rFonts w:eastAsia="Times New Roman" w:cs="Times New Roman"/>
          <w:szCs w:val="24"/>
        </w:rPr>
        <w:t xml:space="preserve">ία και οι υπηρεσίες της Βουλής ούτε ψύλλος στον κόρφο τους με τα τετρακόσια άρθρα. Δεν αναφέρομαι στις ενδεχόμενες ονομαστικές ψηφοφορίες. Αναφέρομαι στην κανονική ψηφοφορία. Για τετρακόσια άρθρα αντιλαμβάνεστε ότι θέλουμε πάνω από </w:t>
      </w:r>
      <w:r>
        <w:rPr>
          <w:rFonts w:eastAsia="Times New Roman" w:cs="Times New Roman"/>
          <w:szCs w:val="24"/>
        </w:rPr>
        <w:t xml:space="preserve">μία </w:t>
      </w:r>
      <w:r>
        <w:rPr>
          <w:rFonts w:eastAsia="Times New Roman" w:cs="Times New Roman"/>
          <w:szCs w:val="24"/>
        </w:rPr>
        <w:t>ώρα απλά εκφωνώντας.</w:t>
      </w:r>
      <w:r>
        <w:rPr>
          <w:rFonts w:eastAsia="Times New Roman" w:cs="Times New Roman"/>
          <w:szCs w:val="24"/>
        </w:rPr>
        <w:t xml:space="preserve"> Η κ. </w:t>
      </w:r>
      <w:proofErr w:type="spellStart"/>
      <w:r>
        <w:rPr>
          <w:rFonts w:eastAsia="Times New Roman" w:cs="Times New Roman"/>
          <w:szCs w:val="24"/>
        </w:rPr>
        <w:t>Περηφάνου</w:t>
      </w:r>
      <w:proofErr w:type="spellEnd"/>
      <w:r>
        <w:rPr>
          <w:rFonts w:eastAsia="Times New Roman" w:cs="Times New Roman"/>
          <w:szCs w:val="24"/>
        </w:rPr>
        <w:t xml:space="preserve"> </w:t>
      </w:r>
      <w:r>
        <w:rPr>
          <w:rFonts w:eastAsia="Times New Roman" w:cs="Times New Roman"/>
          <w:szCs w:val="24"/>
        </w:rPr>
        <w:t xml:space="preserve">μου λέει ότι είμαι πάρα πολύ αισιόδοξος για τη μιάμιση ώρα που σας είπα. Θα χρειαστεί ακόμα περισσότερο. </w:t>
      </w:r>
    </w:p>
    <w:p w14:paraId="4217BDB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 λοιπόν, επ’ αυτής της εισήγησης για τα διαδικαστικά της συνεδρίασης δεν υπάρχει κάποια αντίρρηση, να ξεκινήσουμε.</w:t>
      </w:r>
    </w:p>
    <w:p w14:paraId="4217BDC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Κύριε Πρόεδρε, απλώς να ξέρουμε τη Δευτέρα τι ώρα αρχίζουμε.</w:t>
      </w:r>
    </w:p>
    <w:p w14:paraId="4217BDC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τελειώσει η σημερινή συνεδρίαση και ει δυνατόν μέχρι το μεσημέρι θα έχουμε κάνει τη συνεννόηση με τον κ. </w:t>
      </w:r>
      <w:proofErr w:type="spellStart"/>
      <w:r>
        <w:rPr>
          <w:rFonts w:eastAsia="Times New Roman" w:cs="Times New Roman"/>
          <w:szCs w:val="24"/>
        </w:rPr>
        <w:t>Βούτση</w:t>
      </w:r>
      <w:proofErr w:type="spellEnd"/>
      <w:r>
        <w:rPr>
          <w:rFonts w:eastAsia="Times New Roman" w:cs="Times New Roman"/>
          <w:szCs w:val="24"/>
        </w:rPr>
        <w:t xml:space="preserve"> και θα το ξέρουν όλοι οι συνάδελφοι εγκαίρως</w:t>
      </w:r>
      <w:r>
        <w:rPr>
          <w:rFonts w:eastAsia="Times New Roman" w:cs="Times New Roman"/>
          <w:szCs w:val="24"/>
        </w:rPr>
        <w:t xml:space="preserve">. Το αντιλαμβάνομαι αυτό για τους συναδέλφους της περιφέρειας κυρίως. </w:t>
      </w:r>
    </w:p>
    <w:p w14:paraId="4217BDC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Συμφωνεί το Σώμα με τη διαδικασία που πρότεινα;</w:t>
      </w:r>
    </w:p>
    <w:p w14:paraId="4217BDC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217BDC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Επομένως ομοφώνως συμφωνεί το Σώμα με τη διαδικασία που πρότεινα. </w:t>
      </w:r>
      <w:r>
        <w:rPr>
          <w:rFonts w:eastAsia="Times New Roman" w:cs="Times New Roman"/>
          <w:szCs w:val="24"/>
        </w:rPr>
        <w:t>Άρα μπορούμε να ξεκινήσουμε με τη γενική εισηγήτρια του ΣΥΡΙΖΑ, την κ. Μαρία Τριανταφύλλου.</w:t>
      </w:r>
    </w:p>
    <w:p w14:paraId="4217BDC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Τριανταφύλλου, ελάτε. </w:t>
      </w:r>
    </w:p>
    <w:p w14:paraId="4217BDC6"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Ευχαριστώ, κύριε Πρόεδρε. </w:t>
      </w:r>
    </w:p>
    <w:p w14:paraId="4217BDC7"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 νομοσχέδιο που ψηφίζεται σήμερα θα τελειώσει η τρίτη αξιολόγηση και θα αν</w:t>
      </w:r>
      <w:r>
        <w:rPr>
          <w:rFonts w:eastAsia="Times New Roman" w:cs="Times New Roman"/>
          <w:szCs w:val="24"/>
        </w:rPr>
        <w:t xml:space="preserve">οίξει ο δρόμος –ένας δρόμος εξαιρετικά δύσκολος- προς την κανονικότητα. </w:t>
      </w:r>
    </w:p>
    <w:p w14:paraId="4217BDC8"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Βρισκόμαστε ακόμα στην προσπάθεια για δημοσιονομική σταθερότητα και όσο αυτό επιτυγχάνεται τόσο πιο κοντά θα βρεθούμε στην επίτευξη του παραγωγικού μετασχηματισμού, της δίκαιης και βι</w:t>
      </w:r>
      <w:r>
        <w:rPr>
          <w:rFonts w:eastAsia="Times New Roman" w:cs="Times New Roman"/>
          <w:szCs w:val="24"/>
        </w:rPr>
        <w:t xml:space="preserve">ώσιμης ανάπτυξης. Μόνο αν επιτευχθούν αυτοί οι στόχοι, θα μπορούμε να μιλάμε για πραγματική έξοδο από τα μνημόνια και την επιτροπεία. </w:t>
      </w:r>
    </w:p>
    <w:p w14:paraId="4217BDC9"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Οφείλουμε να σχεδιάσουμε το μέλλον, την επόμενη μέρα, ώστε να υπάρξει διαρκής και σταθερή ανάκαμψη που να πατάει σε στέρε</w:t>
      </w:r>
      <w:r>
        <w:rPr>
          <w:rFonts w:eastAsia="Times New Roman" w:cs="Times New Roman"/>
          <w:szCs w:val="24"/>
        </w:rPr>
        <w:t xml:space="preserve">η βάση, σε παραγωγική βάση και όχι σε πήλινα πόδια, σε φούσκες της άυλης οικονομίας. </w:t>
      </w:r>
    </w:p>
    <w:p w14:paraId="4217BDCA"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Μετά από οκτώ χρόνια φαίνεται πως ο Αύγουστος του 2018 θα σηματοδοτήσει το τέλος των μνημονίων, το τέλος της σκληρής επιτροπείας. </w:t>
      </w:r>
    </w:p>
    <w:p w14:paraId="4217BDCB"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γνωστό πως όλες οι δυνατότητες της χώρας λεηλατήθηκαν από όσους μέχρι σήμερα κυβέρνησαν, από όσους σήμερα διαρρηγνύουν τα ιμάτιά τους για τη διαφθορά και την αναποτελεσματικότητα της Κυβέρνησης, από αυτούς που κυβερνώντας ή συγκυβερνώντας τόσα χρόνια</w:t>
      </w:r>
      <w:r>
        <w:rPr>
          <w:rFonts w:eastAsia="Times New Roman" w:cs="Times New Roman"/>
          <w:szCs w:val="24"/>
        </w:rPr>
        <w:t xml:space="preserve"> οδήγησαν στην καταστροφή με αποβιομηχάνιση της χώρας, με αφανισμό μιας σειράς από κλάδους, με </w:t>
      </w:r>
      <w:r>
        <w:rPr>
          <w:rFonts w:eastAsia="Times New Roman" w:cs="Times New Roman"/>
          <w:szCs w:val="24"/>
        </w:rPr>
        <w:lastRenderedPageBreak/>
        <w:t>απαξίωση της αγροτικής παραγωγής, με κατασπατάληση διαθέσιμων κεφαλαίων στην κατασκευή φαραωνικών έργων, στο μπετόν και στις ρεμούλες των εργολάβων με τα ολυμπια</w:t>
      </w:r>
      <w:r>
        <w:rPr>
          <w:rFonts w:eastAsia="Times New Roman" w:cs="Times New Roman"/>
          <w:szCs w:val="24"/>
        </w:rPr>
        <w:t xml:space="preserve">κά έργα και όχι μόνο, </w:t>
      </w:r>
      <w:r>
        <w:rPr>
          <w:rFonts w:eastAsia="Times New Roman" w:cs="Times New Roman"/>
          <w:szCs w:val="24"/>
        </w:rPr>
        <w:t xml:space="preserve">απ’ </w:t>
      </w:r>
      <w:r>
        <w:rPr>
          <w:rFonts w:eastAsia="Times New Roman" w:cs="Times New Roman"/>
          <w:szCs w:val="24"/>
        </w:rPr>
        <w:t>αυτούς που δέθηκαν με δεσμούς αίματος με την παρασιτική οικονομία, τους φορολογικούς παραδείσους, τις χρηματιστηριακές φούσκες, τα τοξικά ομόλογα, από αυτούς, δηλαδή από τη Νέα Δημοκρατία και το ΠΑΣΟΚ, που όψιμα άρχισαν να ξανασκέ</w:t>
      </w:r>
      <w:r>
        <w:rPr>
          <w:rFonts w:eastAsia="Times New Roman" w:cs="Times New Roman"/>
          <w:szCs w:val="24"/>
        </w:rPr>
        <w:t xml:space="preserve">φτονται το συμφέρον της χώρας.  </w:t>
      </w:r>
    </w:p>
    <w:p w14:paraId="4217BDCC"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Μέσα </w:t>
      </w:r>
      <w:r>
        <w:rPr>
          <w:rFonts w:eastAsia="Times New Roman" w:cs="Times New Roman"/>
          <w:szCs w:val="24"/>
        </w:rPr>
        <w:t xml:space="preserve">σ’ </w:t>
      </w:r>
      <w:r>
        <w:rPr>
          <w:rFonts w:eastAsia="Times New Roman" w:cs="Times New Roman"/>
          <w:szCs w:val="24"/>
        </w:rPr>
        <w:t xml:space="preserve">ένα τέτοιο κλίμα, μέσα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κατάσταση ο ΣΥΡΙΖΑ έγινε </w:t>
      </w:r>
      <w:r>
        <w:rPr>
          <w:rFonts w:eastAsia="Times New Roman" w:cs="Times New Roman"/>
          <w:szCs w:val="24"/>
        </w:rPr>
        <w:t>Κ</w:t>
      </w:r>
      <w:r>
        <w:rPr>
          <w:rFonts w:eastAsia="Times New Roman" w:cs="Times New Roman"/>
          <w:szCs w:val="24"/>
        </w:rPr>
        <w:t xml:space="preserve">υβέρνηση στη χώρα με διαλυμένο κοινωνικό κράτος, με </w:t>
      </w:r>
      <w:proofErr w:type="spellStart"/>
      <w:r>
        <w:rPr>
          <w:rFonts w:eastAsia="Times New Roman" w:cs="Times New Roman"/>
          <w:szCs w:val="24"/>
        </w:rPr>
        <w:t>καταρρέουσες</w:t>
      </w:r>
      <w:proofErr w:type="spellEnd"/>
      <w:r>
        <w:rPr>
          <w:rFonts w:eastAsia="Times New Roman" w:cs="Times New Roman"/>
          <w:szCs w:val="24"/>
        </w:rPr>
        <w:t xml:space="preserve"> την υγεία, την παιδεία και την ασφάλιση, </w:t>
      </w:r>
      <w:r>
        <w:rPr>
          <w:rFonts w:eastAsia="Times New Roman" w:cs="Times New Roman"/>
          <w:szCs w:val="24"/>
        </w:rPr>
        <w:t xml:space="preserve">μ’ </w:t>
      </w:r>
      <w:r>
        <w:rPr>
          <w:rFonts w:eastAsia="Times New Roman" w:cs="Times New Roman"/>
          <w:szCs w:val="24"/>
        </w:rPr>
        <w:t>όλο και πιο ευέλικτες εργασιακές σχέσεις, με</w:t>
      </w:r>
      <w:r>
        <w:rPr>
          <w:rFonts w:eastAsia="Times New Roman" w:cs="Times New Roman"/>
          <w:szCs w:val="24"/>
        </w:rPr>
        <w:t xml:space="preserve"> μειωμένο το ΑΕΠ της χώρας. </w:t>
      </w:r>
    </w:p>
    <w:p w14:paraId="4217BDCD"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Πρέπει να πούμε ότι ο ΣΥΡΙΖΑ έψαξε απεγνωσμένα για χώρο και χρόνο ύπαρξής του και τα βρήκε. Έψαξε χρόνο για κατανόηση των συνθηκών, για συντονισμό και ρεαλιστικό στρατηγικό σχεδιασμό, με στόχο να βγάλει τη χώρα από το μνημόνιο,</w:t>
      </w:r>
      <w:r>
        <w:rPr>
          <w:rFonts w:eastAsia="Times New Roman" w:cs="Times New Roman"/>
          <w:szCs w:val="24"/>
        </w:rPr>
        <w:t xml:space="preserve"> την επιτροπεία. Και είμαστε σίγουροι ότι ο λαός, που δεν φορά ποτέ παρωπίδες αλλά έχει μόνο ανάγκες, αυτό το αναγνωρίζει. </w:t>
      </w:r>
    </w:p>
    <w:p w14:paraId="4217BDCE"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ΣΥΡΙΖΑ κατάφερε να ανακόψει την καθοδική πορεία, κατάφερε θετικούς ρυθμούς ανάπτυξης, έστω και ελάχιστα πιο πάνω από τους παλαιότε</w:t>
      </w:r>
      <w:r>
        <w:rPr>
          <w:rFonts w:eastAsia="Times New Roman" w:cs="Times New Roman"/>
          <w:szCs w:val="24"/>
        </w:rPr>
        <w:t>ρους για την ελληνική οικονομία. Κατάφερε ταχύτερη αύξηση απασχόλησης, συνεχιζόμενη μείωση της ανεργίας, αύξηση της βιομηχανικής παραγωγής, αύξηση του δείκτη επιχειρηματικής εμπιστοσύνης. Και το 2017 σημειώθηκε η μεγαλύτερη εργοστασιακή δραστηριότητα από τ</w:t>
      </w:r>
      <w:r>
        <w:rPr>
          <w:rFonts w:eastAsia="Times New Roman" w:cs="Times New Roman"/>
          <w:szCs w:val="24"/>
        </w:rPr>
        <w:t xml:space="preserve">ο 2008 και μετά. </w:t>
      </w:r>
    </w:p>
    <w:p w14:paraId="4217BDCF"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πούμε ότι μέσα </w:t>
      </w:r>
      <w:r>
        <w:rPr>
          <w:rFonts w:eastAsia="Times New Roman" w:cs="Times New Roman"/>
          <w:szCs w:val="24"/>
        </w:rPr>
        <w:t xml:space="preserve">σ’ </w:t>
      </w:r>
      <w:r>
        <w:rPr>
          <w:rFonts w:eastAsia="Times New Roman" w:cs="Times New Roman"/>
          <w:szCs w:val="24"/>
        </w:rPr>
        <w:t xml:space="preserve">αυτές τις συνθήκες έρχεται το συγκεκριμένο πολυνομοσχέδιο. Έχουμε πει και στις </w:t>
      </w:r>
      <w:r>
        <w:rPr>
          <w:rFonts w:eastAsia="Times New Roman" w:cs="Times New Roman"/>
          <w:szCs w:val="24"/>
        </w:rPr>
        <w:t xml:space="preserve">επιτροπές </w:t>
      </w:r>
      <w:r>
        <w:rPr>
          <w:rFonts w:eastAsia="Times New Roman" w:cs="Times New Roman"/>
          <w:szCs w:val="24"/>
        </w:rPr>
        <w:t>–είναι σημαντικό να το πούμε και σήμερα- ότι είναι ένα νομοσχέδιο το οποίο δεν περιλαμβάνει δημοσιονομικά μέτρα ή δεν περ</w:t>
      </w:r>
      <w:r>
        <w:rPr>
          <w:rFonts w:eastAsia="Times New Roman" w:cs="Times New Roman"/>
          <w:szCs w:val="24"/>
        </w:rPr>
        <w:t>ιλαμβάνει καθαρά δημοσιονομικά μέτρα. Έχει αρκετές μεταρρυθμίσεις. Έχει -ευτυχώς αυτή</w:t>
      </w:r>
      <w:r>
        <w:rPr>
          <w:rFonts w:eastAsia="Times New Roman" w:cs="Times New Roman"/>
          <w:szCs w:val="24"/>
        </w:rPr>
        <w:t>ν</w:t>
      </w:r>
      <w:r>
        <w:rPr>
          <w:rFonts w:eastAsia="Times New Roman" w:cs="Times New Roman"/>
          <w:szCs w:val="24"/>
        </w:rPr>
        <w:t xml:space="preserve"> τη φορά- κάποιες ρυθμίσεις οι οποίες αφορούν παραγωγικές δυνάμεις της χώρας και έχει ρυθμίσεις που ήταν εντελώς απαραίτητες να γίνουν, όπως το </w:t>
      </w:r>
      <w:r>
        <w:rPr>
          <w:rFonts w:eastAsia="Times New Roman" w:cs="Times New Roman"/>
          <w:szCs w:val="24"/>
        </w:rPr>
        <w:t>Κτηματολόγιο</w:t>
      </w:r>
      <w:r>
        <w:rPr>
          <w:rFonts w:eastAsia="Times New Roman" w:cs="Times New Roman"/>
          <w:szCs w:val="24"/>
        </w:rPr>
        <w:t>, το «χρηματισ</w:t>
      </w:r>
      <w:r>
        <w:rPr>
          <w:rFonts w:eastAsia="Times New Roman" w:cs="Times New Roman"/>
          <w:szCs w:val="24"/>
        </w:rPr>
        <w:t xml:space="preserve">τήριο ειρήνης», ο λατομικός κώδικας, ρυθμίσεις για τα φάρμακα, για τους αρτοποιούς και λοιπά. </w:t>
      </w:r>
    </w:p>
    <w:p w14:paraId="4217BDD0"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γίνεται μια προσπάθεια μέσα από κάποιες ρυθμίσεις να καταπολεμηθεί η γραφειοκρατία και να ανοίξουν δυνατότητες επένδυσης. </w:t>
      </w:r>
    </w:p>
    <w:p w14:paraId="4217BDD1"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Περιλαμβάνονται πολλές διατάξε</w:t>
      </w:r>
      <w:r>
        <w:rPr>
          <w:rFonts w:eastAsia="Times New Roman" w:cs="Times New Roman"/>
          <w:szCs w:val="24"/>
        </w:rPr>
        <w:t xml:space="preserve">ις </w:t>
      </w:r>
      <w:r>
        <w:rPr>
          <w:rFonts w:eastAsia="Times New Roman" w:cs="Times New Roman"/>
          <w:szCs w:val="24"/>
        </w:rPr>
        <w:t xml:space="preserve">σ’ </w:t>
      </w:r>
      <w:r>
        <w:rPr>
          <w:rFonts w:eastAsia="Times New Roman" w:cs="Times New Roman"/>
          <w:szCs w:val="24"/>
        </w:rPr>
        <w:t xml:space="preserve">ένα νέο πλαίσιο χορήγησης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νέο επίδομα τέκνων, νέο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των ραδιοφωνικών σταθμών, νέο πλαίσιο λειτουργίας των </w:t>
      </w:r>
      <w:r>
        <w:rPr>
          <w:rFonts w:eastAsia="Times New Roman" w:cs="Times New Roman"/>
          <w:szCs w:val="24"/>
        </w:rPr>
        <w:t>καζίνων</w:t>
      </w:r>
      <w:r>
        <w:rPr>
          <w:rFonts w:eastAsia="Times New Roman" w:cs="Times New Roman"/>
          <w:szCs w:val="24"/>
        </w:rPr>
        <w:t>, αλλαγή στο καθεστώς των προστίμων. Συγκροτείται η Διεύθυνση Ερευνών Οικονομικού Εγκλήματος, ν</w:t>
      </w:r>
      <w:r>
        <w:rPr>
          <w:rFonts w:eastAsia="Times New Roman" w:cs="Times New Roman"/>
          <w:szCs w:val="24"/>
        </w:rPr>
        <w:t xml:space="preserve">έο πλαίσιο προστασίας των καταναλωτών. Μπαίνει πλαφόν στις συμβάσεις ορισμένου χρόνου. Γίνονται πλέον ηλεκτρονικά όλοι οι πλειστηριασμοί. Τροποποιείται το θέμα της απαρτίας για τη λήψη απόφασης απεργίας στα πρωτοβάθμια επιχειρησιακά σωματεία. </w:t>
      </w:r>
    </w:p>
    <w:p w14:paraId="4217BDD2"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Αρχίζω με τα</w:t>
      </w:r>
      <w:r>
        <w:rPr>
          <w:rFonts w:eastAsia="Times New Roman" w:cs="Times New Roman"/>
          <w:szCs w:val="24"/>
        </w:rPr>
        <w:t xml:space="preserve"> τρία νομοσχέδια που αναφέρονται στο Υπουργείο Περιβάλλοντος και εμπεριέχονται στο πολυνομοσχέδιο. Το πρώτο είναι η δημιουργία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 xml:space="preserve">Κτηματολογίου. Συστήνεται ένας </w:t>
      </w:r>
      <w:r>
        <w:rPr>
          <w:rFonts w:eastAsia="Times New Roman" w:cs="Times New Roman"/>
          <w:szCs w:val="24"/>
        </w:rPr>
        <w:lastRenderedPageBreak/>
        <w:t xml:space="preserve">νέος φορέας, όπως ισχύει </w:t>
      </w:r>
      <w:r>
        <w:rPr>
          <w:rFonts w:eastAsia="Times New Roman" w:cs="Times New Roman"/>
          <w:szCs w:val="24"/>
        </w:rPr>
        <w:t xml:space="preserve">σ’ </w:t>
      </w:r>
      <w:r>
        <w:rPr>
          <w:rFonts w:eastAsia="Times New Roman" w:cs="Times New Roman"/>
          <w:szCs w:val="24"/>
        </w:rPr>
        <w:t>όλες τις ευρωπαϊκές χώρες, στον οποίο ενσωματώνεται η ΕΚΧΑ</w:t>
      </w:r>
      <w:r>
        <w:rPr>
          <w:rFonts w:eastAsia="Times New Roman" w:cs="Times New Roman"/>
          <w:szCs w:val="24"/>
        </w:rPr>
        <w:t xml:space="preserve">, η ανώνυμη εταιρεία του </w:t>
      </w:r>
      <w:r>
        <w:rPr>
          <w:rFonts w:eastAsia="Times New Roman" w:cs="Times New Roman"/>
          <w:szCs w:val="24"/>
        </w:rPr>
        <w:t xml:space="preserve">δημοσίου </w:t>
      </w:r>
      <w:r>
        <w:rPr>
          <w:rFonts w:eastAsia="Times New Roman" w:cs="Times New Roman"/>
          <w:szCs w:val="24"/>
        </w:rPr>
        <w:t xml:space="preserve">«Εθνικό Κτηματολόγιο και Χαρτογράφηση», καθώς και τα υφιστάμενα κτηματολογικά γραφεία και υποθηκοφυλακεία. </w:t>
      </w:r>
    </w:p>
    <w:p w14:paraId="4217BDD3"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Ακούσαμε τις απόψεις των φορέων. Φυσικά, δεν συμφωνούσαν όλοι οι φορείς. Υπήρχαν και αντικρουόμενες θέσεις. Όμως, </w:t>
      </w:r>
      <w:r>
        <w:rPr>
          <w:rFonts w:eastAsia="Times New Roman" w:cs="Times New Roman"/>
          <w:szCs w:val="24"/>
        </w:rPr>
        <w:t xml:space="preserve">εγώ θα έλεγα ότι το ζήτημα του Κτηματολογίου είναι ένα ζήτημα το οποίο θα έπρεπε να έχει λυθεί εδώ και αρκετές δεκαετίες και δεν έχει λυθεί. </w:t>
      </w:r>
    </w:p>
    <w:p w14:paraId="4217BDD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έπρεπε να πούμε ότι όλες οι ευρωπαϊκές χώρες έχουν κτηματολόγιο και θα έπρεπε να πω ότι η ύπαρξη κτηματολογίου </w:t>
      </w:r>
      <w:r>
        <w:rPr>
          <w:rFonts w:eastAsia="Times New Roman" w:cs="Times New Roman"/>
          <w:szCs w:val="24"/>
        </w:rPr>
        <w:t xml:space="preserve">είναι αυτονόητη. </w:t>
      </w:r>
    </w:p>
    <w:p w14:paraId="4217BDD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άκουσα και την παρατήρηση από το Κομμουνιστικό Κόμμα Ελλάδας που είπε ότι ακόμα κι αυτό γίνεται γιατί είναι σαν να θέλουμε ουσιαστικά να δείξουμε τι θα δώσουμε. Να δείξουμε ποια είναι η δημόσια περιουσία και τι θα δώσουμε. </w:t>
      </w:r>
    </w:p>
    <w:p w14:paraId="4217BDD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δημ</w:t>
      </w:r>
      <w:r>
        <w:rPr>
          <w:rFonts w:eastAsia="Times New Roman" w:cs="Times New Roman"/>
          <w:szCs w:val="24"/>
        </w:rPr>
        <w:t xml:space="preserve">όσια περιουσία πρέπει να καταγράφεται. Και πρέπει να καταγράφεται </w:t>
      </w:r>
      <w:r>
        <w:rPr>
          <w:rFonts w:eastAsia="Times New Roman" w:cs="Times New Roman"/>
          <w:szCs w:val="24"/>
        </w:rPr>
        <w:t xml:space="preserve">μ’ </w:t>
      </w:r>
      <w:r>
        <w:rPr>
          <w:rFonts w:eastAsia="Times New Roman" w:cs="Times New Roman"/>
          <w:szCs w:val="24"/>
        </w:rPr>
        <w:t xml:space="preserve">έναν τρόπο ασφαλή και να υπάρχουν κανόνες. Από εκεί και πέρα, όμως, το </w:t>
      </w:r>
      <w:r>
        <w:rPr>
          <w:rFonts w:eastAsia="Times New Roman" w:cs="Times New Roman"/>
          <w:szCs w:val="24"/>
        </w:rPr>
        <w:t>πως</w:t>
      </w:r>
      <w:r>
        <w:rPr>
          <w:rFonts w:eastAsia="Times New Roman" w:cs="Times New Roman"/>
          <w:szCs w:val="24"/>
        </w:rPr>
        <w:t xml:space="preserve"> διαχειρίζεσαι γενικά τα της χώρας, τα της οικονομίας είναι άλλο ζήτημα. Ας μην μπερδεύουμε τα πράγματα. Το Εθνικ</w:t>
      </w:r>
      <w:r>
        <w:rPr>
          <w:rFonts w:eastAsia="Times New Roman" w:cs="Times New Roman"/>
          <w:szCs w:val="24"/>
        </w:rPr>
        <w:t>ό Κτηματολόγιο θα έπρεπε να έχει γίνει εδώ και δεκαετίες. Οι έμπειροι, πολυτάλαντοι και τόσο αποτελεσματικοί συνάδελφοι που κυβέρνησαν δεν το κατάφεραν αυτό και έτσι σήμερα έρχεται αυτό το νομοσχέδιο-τομή για το Εθνικό Κτηματολόγιο, που μαζί με τις τριάντα</w:t>
      </w:r>
      <w:r>
        <w:rPr>
          <w:rFonts w:eastAsia="Times New Roman" w:cs="Times New Roman"/>
          <w:szCs w:val="24"/>
        </w:rPr>
        <w:t xml:space="preserve"> </w:t>
      </w:r>
      <w:r>
        <w:rPr>
          <w:rFonts w:eastAsia="Times New Roman" w:cs="Times New Roman"/>
          <w:szCs w:val="24"/>
        </w:rPr>
        <w:t xml:space="preserve">δύο </w:t>
      </w:r>
      <w:r>
        <w:rPr>
          <w:rFonts w:eastAsia="Times New Roman" w:cs="Times New Roman"/>
          <w:szCs w:val="24"/>
        </w:rPr>
        <w:t xml:space="preserve">μελέτες που έχουν  προκηρυχθεί, είκοσι </w:t>
      </w:r>
      <w:r>
        <w:rPr>
          <w:rFonts w:eastAsia="Times New Roman" w:cs="Times New Roman"/>
          <w:szCs w:val="24"/>
        </w:rPr>
        <w:lastRenderedPageBreak/>
        <w:t xml:space="preserve">οκτώ από αυτές έχουν ήδη υπογραφεί και πρέπει να πούμε ότι πραγματικά αρχίζει να γίνεται και να ολοκληρώνεται η χωροταξία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χώρα, ακριβώς γιατί και το ζήτημα των δασικών χαρτών προχωρά.</w:t>
      </w:r>
    </w:p>
    <w:p w14:paraId="4217BDD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Ελλάδα, επίσης</w:t>
      </w:r>
      <w:r>
        <w:rPr>
          <w:rFonts w:eastAsia="Times New Roman" w:cs="Times New Roman"/>
          <w:szCs w:val="24"/>
        </w:rPr>
        <w:t xml:space="preserve">, το 2020 θα αποκτήσει πλήρες </w:t>
      </w:r>
      <w:r>
        <w:rPr>
          <w:rFonts w:eastAsia="Times New Roman" w:cs="Times New Roman"/>
          <w:szCs w:val="24"/>
        </w:rPr>
        <w:t>Κ</w:t>
      </w:r>
      <w:r>
        <w:rPr>
          <w:rFonts w:eastAsia="Times New Roman" w:cs="Times New Roman"/>
          <w:szCs w:val="24"/>
        </w:rPr>
        <w:t xml:space="preserve">τηματολόγιο σχεδόν για το 80% της επικράτειάς της. </w:t>
      </w:r>
    </w:p>
    <w:p w14:paraId="4217BDD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Εδώ πρέπει να πω –το είπα και στην </w:t>
      </w:r>
      <w:r>
        <w:rPr>
          <w:rFonts w:eastAsia="Times New Roman" w:cs="Times New Roman"/>
          <w:szCs w:val="24"/>
        </w:rPr>
        <w:t>επιτροπή</w:t>
      </w:r>
      <w:r>
        <w:rPr>
          <w:rFonts w:eastAsia="Times New Roman" w:cs="Times New Roman"/>
          <w:szCs w:val="24"/>
        </w:rPr>
        <w:t>- για τους δασικούς χάρτες, που είναι μια πολύ σημαντική διαδικασία η οποία ολοκληρώνεται, ότι το 0,8% -αν θυμάμαι καλά, αυτό είπε</w:t>
      </w:r>
      <w:r>
        <w:rPr>
          <w:rFonts w:eastAsia="Times New Roman" w:cs="Times New Roman"/>
          <w:szCs w:val="24"/>
        </w:rPr>
        <w:t xml:space="preserve"> ο κ. </w:t>
      </w:r>
      <w:proofErr w:type="spellStart"/>
      <w:r>
        <w:rPr>
          <w:rFonts w:eastAsia="Times New Roman" w:cs="Times New Roman"/>
          <w:szCs w:val="24"/>
        </w:rPr>
        <w:t>Φάμελλος</w:t>
      </w:r>
      <w:proofErr w:type="spellEnd"/>
      <w:r>
        <w:rPr>
          <w:rFonts w:eastAsia="Times New Roman" w:cs="Times New Roman"/>
          <w:szCs w:val="24"/>
        </w:rPr>
        <w:t xml:space="preserve">- μας έδωσαν επικυρωμένα δάση. </w:t>
      </w:r>
    </w:p>
    <w:p w14:paraId="4217BDD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Βέβαια, πρέπει να πούμε ότι </w:t>
      </w:r>
      <w:r>
        <w:rPr>
          <w:rFonts w:eastAsia="Times New Roman" w:cs="Times New Roman"/>
          <w:szCs w:val="24"/>
        </w:rPr>
        <w:t xml:space="preserve">σ’ </w:t>
      </w:r>
      <w:r>
        <w:rPr>
          <w:rFonts w:eastAsia="Times New Roman" w:cs="Times New Roman"/>
          <w:szCs w:val="24"/>
        </w:rPr>
        <w:t xml:space="preserve">όλο αυτό το νομοθέτημα </w:t>
      </w:r>
      <w:r>
        <w:rPr>
          <w:rFonts w:eastAsia="Times New Roman" w:cs="Times New Roman"/>
          <w:szCs w:val="24"/>
        </w:rPr>
        <w:t xml:space="preserve">δύο </w:t>
      </w:r>
      <w:r>
        <w:rPr>
          <w:rFonts w:eastAsia="Times New Roman" w:cs="Times New Roman"/>
          <w:szCs w:val="24"/>
        </w:rPr>
        <w:t xml:space="preserve">πράγματα είναι σημαντικά, κατά την άποψή μας: Το πρώτο είναι ότι όλοι οι εργαζόμενοι εντάσσονται </w:t>
      </w:r>
      <w:r>
        <w:rPr>
          <w:rFonts w:eastAsia="Times New Roman" w:cs="Times New Roman"/>
          <w:szCs w:val="24"/>
        </w:rPr>
        <w:t xml:space="preserve">σ’ </w:t>
      </w:r>
      <w:r>
        <w:rPr>
          <w:rFonts w:eastAsia="Times New Roman" w:cs="Times New Roman"/>
          <w:szCs w:val="24"/>
        </w:rPr>
        <w:t xml:space="preserve">αυτόν τον φορέα. Το δεύτερο </w:t>
      </w:r>
      <w:r>
        <w:rPr>
          <w:rFonts w:eastAsia="Times New Roman" w:cs="Times New Roman"/>
          <w:szCs w:val="24"/>
        </w:rPr>
        <w:lastRenderedPageBreak/>
        <w:t xml:space="preserve">στοιχείο, που είναι πάρα πολύ σημαντικό, είναι ότι αυτός ο νέος φορέας είναι νομικό πρόσωπο δημοσίου δικαίου. Επιμείναμε </w:t>
      </w:r>
      <w:r>
        <w:rPr>
          <w:rFonts w:eastAsia="Times New Roman" w:cs="Times New Roman"/>
          <w:szCs w:val="24"/>
        </w:rPr>
        <w:t>σ’</w:t>
      </w:r>
      <w:r>
        <w:rPr>
          <w:rFonts w:eastAsia="Times New Roman" w:cs="Times New Roman"/>
          <w:szCs w:val="24"/>
        </w:rPr>
        <w:t xml:space="preserve"> αυτό, γιατί ο νομικός έλεγχος και η κατοχύρωση των δικαιωμάτων των πολιτών συνιστά άσκηση δημόσιας εξουσ</w:t>
      </w:r>
      <w:r>
        <w:rPr>
          <w:rFonts w:eastAsia="Times New Roman" w:cs="Times New Roman"/>
          <w:szCs w:val="24"/>
        </w:rPr>
        <w:t>ίας και επομένως δεν μπορεί παρά να ανατεθεί σε όργανο που ανήκει στο κράτος. Έτσι, αυξάνεται και η ασφάλεια δικαίου που προσλαμβάνει ο πολίτης και υπάρχει και γρήγορη εξυπηρέτηση.</w:t>
      </w:r>
    </w:p>
    <w:p w14:paraId="4217BDD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δεύτερο νομοσχέδιο, το οποίο περιλαμβάνεται στο Υπουργείο Περιβάλλοντος,</w:t>
      </w:r>
      <w:r>
        <w:rPr>
          <w:rFonts w:eastAsia="Times New Roman" w:cs="Times New Roman"/>
          <w:szCs w:val="24"/>
        </w:rPr>
        <w:t xml:space="preserve"> είναι ο λατομικός κώδικας, το λατομικό νομοσχέδιο. Αποσκοπεί στον εκσυγχρονισμό του θεσμού έρευνας και εκμετάλλευσης των λατομείων και της εξορυκτικής δραστηριότητας. Ενδεικτικά να πω ότι εισάγονται κάποιες καινοτομίες, όπως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η ενιαία </w:t>
      </w:r>
      <w:r>
        <w:rPr>
          <w:rFonts w:eastAsia="Times New Roman" w:cs="Times New Roman"/>
          <w:szCs w:val="24"/>
        </w:rPr>
        <w:t xml:space="preserve">αντιμετώπιση των διαδικασιών, αλλά και </w:t>
      </w:r>
      <w:r>
        <w:rPr>
          <w:rFonts w:eastAsia="Times New Roman" w:cs="Times New Roman"/>
          <w:szCs w:val="24"/>
        </w:rPr>
        <w:lastRenderedPageBreak/>
        <w:t xml:space="preserve">του χρόνου για τις μισθώσεις και τη χορήγηση των εγκρίσεων των λατομείων. Υπάρχει απλούστευση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της διενέργειας των εργασιών έρευνας και εκμετάλλευσης, με στόχο ένα απλό σαφές και σταθερό πλ</w:t>
      </w:r>
      <w:r>
        <w:rPr>
          <w:rFonts w:eastAsia="Times New Roman" w:cs="Times New Roman"/>
          <w:szCs w:val="24"/>
        </w:rPr>
        <w:t>αίσιο. Αναμορφώνεται η διαδικασία καθορισμού των λατομικών περιοχών, εκμετάλλευσης αδρανών υλικών, ώστε να εξασφαλίζεται η επάρκεια δομικών υλικών σε εθνικό επίπεδο, η ποιότητα των παραγόμενων υλικών με βάση ευρωπαϊκά πρότυπα και η ένταξη των λατομικών περ</w:t>
      </w:r>
      <w:r>
        <w:rPr>
          <w:rFonts w:eastAsia="Times New Roman" w:cs="Times New Roman"/>
          <w:szCs w:val="24"/>
        </w:rPr>
        <w:t>ιοχών στον χωροταξικό σχεδιασμό της χώρας. Βεβαίως, θα λέγαμε ότι τίθεται σε αυστηρότερο πλαίσιο η αποκατάσταση του περιβάλλοντος. Δηλαδή, υπάρχουν διατάξεις σε αυστηρότερο πλαίσιο, σε σχέση με την αποκατάσταση του περιβάλλοντος και της πολιτισμικής κληρον</w:t>
      </w:r>
      <w:r>
        <w:rPr>
          <w:rFonts w:eastAsia="Times New Roman" w:cs="Times New Roman"/>
          <w:szCs w:val="24"/>
        </w:rPr>
        <w:t xml:space="preserve">ομιάς, καθώς </w:t>
      </w:r>
      <w:r>
        <w:rPr>
          <w:rFonts w:eastAsia="Times New Roman" w:cs="Times New Roman"/>
          <w:szCs w:val="24"/>
        </w:rPr>
        <w:lastRenderedPageBreak/>
        <w:t>και η ασφάλεια και ο εποπτικός έλεγχος γίνονται σε πιο αυστηρό πλαίσιο.</w:t>
      </w:r>
    </w:p>
    <w:p w14:paraId="4217BDD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Προχωρώντας, θα ήθελα να μιλήσω για το </w:t>
      </w:r>
      <w:r>
        <w:rPr>
          <w:rFonts w:eastAsia="Times New Roman" w:cs="Times New Roman"/>
          <w:szCs w:val="24"/>
        </w:rPr>
        <w:t>Χ</w:t>
      </w:r>
      <w:r>
        <w:rPr>
          <w:rFonts w:eastAsia="Times New Roman" w:cs="Times New Roman"/>
          <w:szCs w:val="24"/>
        </w:rPr>
        <w:t xml:space="preserve">ρηματιστήριο </w:t>
      </w:r>
      <w:r>
        <w:rPr>
          <w:rFonts w:eastAsia="Times New Roman" w:cs="Times New Roman"/>
          <w:szCs w:val="24"/>
        </w:rPr>
        <w:t>Ε</w:t>
      </w:r>
      <w:r>
        <w:rPr>
          <w:rFonts w:eastAsia="Times New Roman" w:cs="Times New Roman"/>
          <w:szCs w:val="24"/>
        </w:rPr>
        <w:t xml:space="preserve">νέργειας. </w:t>
      </w:r>
      <w:r>
        <w:rPr>
          <w:rFonts w:eastAsia="Times New Roman" w:cs="Times New Roman"/>
          <w:szCs w:val="24"/>
        </w:rPr>
        <w:t>Ε</w:t>
      </w:r>
      <w:r>
        <w:rPr>
          <w:rFonts w:eastAsia="Times New Roman" w:cs="Times New Roman"/>
          <w:szCs w:val="24"/>
        </w:rPr>
        <w:t>ίναι πάρα πολύ μεγάλη συζήτηση</w:t>
      </w:r>
      <w:r>
        <w:rPr>
          <w:rFonts w:eastAsia="Times New Roman" w:cs="Times New Roman"/>
          <w:szCs w:val="24"/>
        </w:rPr>
        <w:t>,</w:t>
      </w:r>
      <w:r>
        <w:rPr>
          <w:rFonts w:eastAsia="Times New Roman" w:cs="Times New Roman"/>
          <w:szCs w:val="24"/>
        </w:rPr>
        <w:t xml:space="preserve"> να μιλήσουμε γενικότερα για την ενέργεια. Το είπαμε και στις επιτροπές. Δε</w:t>
      </w:r>
      <w:r>
        <w:rPr>
          <w:rFonts w:eastAsia="Times New Roman" w:cs="Times New Roman"/>
          <w:szCs w:val="24"/>
        </w:rPr>
        <w:t xml:space="preserve">ν είναι αντικείμενο αυτού του νομοσχεδίου. Θα πω μόνο δυο-τρεις διατάξεις σε σχέση με το </w:t>
      </w:r>
      <w:r>
        <w:rPr>
          <w:rFonts w:eastAsia="Times New Roman" w:cs="Times New Roman"/>
          <w:szCs w:val="24"/>
        </w:rPr>
        <w:t>Χ</w:t>
      </w:r>
      <w:r>
        <w:rPr>
          <w:rFonts w:eastAsia="Times New Roman" w:cs="Times New Roman"/>
          <w:szCs w:val="24"/>
        </w:rPr>
        <w:t xml:space="preserve">ρηματιστήριο </w:t>
      </w:r>
      <w:r>
        <w:rPr>
          <w:rFonts w:eastAsia="Times New Roman" w:cs="Times New Roman"/>
          <w:szCs w:val="24"/>
        </w:rPr>
        <w:t>Ε</w:t>
      </w:r>
      <w:r>
        <w:rPr>
          <w:rFonts w:eastAsia="Times New Roman" w:cs="Times New Roman"/>
          <w:szCs w:val="24"/>
        </w:rPr>
        <w:t xml:space="preserve">νέργειας. </w:t>
      </w:r>
    </w:p>
    <w:p w14:paraId="4217BDD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Ξέρουμε όλοι </w:t>
      </w:r>
      <w:r>
        <w:rPr>
          <w:rFonts w:eastAsia="Times New Roman" w:cs="Times New Roman"/>
          <w:szCs w:val="24"/>
        </w:rPr>
        <w:t>πως</w:t>
      </w:r>
      <w:r>
        <w:rPr>
          <w:rFonts w:eastAsia="Times New Roman" w:cs="Times New Roman"/>
          <w:szCs w:val="24"/>
        </w:rPr>
        <w:t xml:space="preserve"> γίνεται η μετάβαση από τις πιο συμβατικές ενέργειες στις ανανεώσιμες πηγές ενέργειας. Είναι σημαντικό ότι και διεθνώς και πα</w:t>
      </w:r>
      <w:r>
        <w:rPr>
          <w:rFonts w:eastAsia="Times New Roman" w:cs="Times New Roman"/>
          <w:szCs w:val="24"/>
        </w:rPr>
        <w:t xml:space="preserve">νευρωπαϊκά επιλέγονται πλέον οι ανανεώσιμες πηγές ενέργειας. Θέλει πάρα πολύ μεγάλη συζήτηση για το </w:t>
      </w:r>
      <w:r>
        <w:rPr>
          <w:rFonts w:eastAsia="Times New Roman" w:cs="Times New Roman"/>
          <w:szCs w:val="24"/>
        </w:rPr>
        <w:t xml:space="preserve">πως </w:t>
      </w:r>
      <w:r>
        <w:rPr>
          <w:rFonts w:eastAsia="Times New Roman" w:cs="Times New Roman"/>
          <w:szCs w:val="24"/>
        </w:rPr>
        <w:t xml:space="preserve">επιλέγονται. Θα ήθελα, όμως, να πω ότι για το </w:t>
      </w:r>
      <w:r>
        <w:rPr>
          <w:rFonts w:eastAsia="Times New Roman" w:cs="Times New Roman"/>
          <w:szCs w:val="24"/>
        </w:rPr>
        <w:t>Χ</w:t>
      </w:r>
      <w:r>
        <w:rPr>
          <w:rFonts w:eastAsia="Times New Roman" w:cs="Times New Roman"/>
          <w:szCs w:val="24"/>
        </w:rPr>
        <w:t xml:space="preserve">ρηματιστήριο </w:t>
      </w:r>
      <w:r>
        <w:rPr>
          <w:rFonts w:eastAsia="Times New Roman" w:cs="Times New Roman"/>
          <w:szCs w:val="24"/>
        </w:rPr>
        <w:t>Ε</w:t>
      </w:r>
      <w:r>
        <w:rPr>
          <w:rFonts w:eastAsia="Times New Roman" w:cs="Times New Roman"/>
          <w:szCs w:val="24"/>
        </w:rPr>
        <w:t>νέργειας</w:t>
      </w:r>
      <w:r>
        <w:rPr>
          <w:rFonts w:eastAsia="Times New Roman" w:cs="Times New Roman"/>
          <w:szCs w:val="24"/>
        </w:rPr>
        <w:t>,</w:t>
      </w:r>
      <w:r>
        <w:rPr>
          <w:rFonts w:eastAsia="Times New Roman" w:cs="Times New Roman"/>
          <w:szCs w:val="24"/>
        </w:rPr>
        <w:t xml:space="preserve"> ουσιαστικά μέσα </w:t>
      </w:r>
      <w:r>
        <w:rPr>
          <w:rFonts w:eastAsia="Times New Roman" w:cs="Times New Roman"/>
          <w:szCs w:val="24"/>
        </w:rPr>
        <w:t xml:space="preserve">απ’ </w:t>
      </w:r>
      <w:r>
        <w:rPr>
          <w:rFonts w:eastAsia="Times New Roman" w:cs="Times New Roman"/>
          <w:szCs w:val="24"/>
        </w:rPr>
        <w:t>αυτό το νομοθέτημα</w:t>
      </w:r>
      <w:r>
        <w:rPr>
          <w:rFonts w:eastAsia="Times New Roman" w:cs="Times New Roman"/>
          <w:szCs w:val="24"/>
        </w:rPr>
        <w:t>,</w:t>
      </w:r>
      <w:r>
        <w:rPr>
          <w:rFonts w:eastAsia="Times New Roman" w:cs="Times New Roman"/>
          <w:szCs w:val="24"/>
        </w:rPr>
        <w:t xml:space="preserve"> υπάρχει ως </w:t>
      </w:r>
      <w:r>
        <w:rPr>
          <w:rFonts w:eastAsia="Times New Roman" w:cs="Times New Roman"/>
          <w:szCs w:val="24"/>
        </w:rPr>
        <w:lastRenderedPageBreak/>
        <w:t>στόχευση να διαμορφωθεί μια κο</w:t>
      </w:r>
      <w:r>
        <w:rPr>
          <w:rFonts w:eastAsia="Times New Roman" w:cs="Times New Roman"/>
          <w:szCs w:val="24"/>
        </w:rPr>
        <w:t>ινή αρχιτεκτονική λειτουργίας στην Ευρωπαϊκή Ένωση, η οποία θα οδηγήσει στη σύζευξη των αγορών των χωρών της Ευρωπαϊκής Ένωσης, στην ενθάρρυνση ανοικτού και δίκαιου ανταγωνισμού προς το συμφέρον του τελικού καταναλωτή.</w:t>
      </w:r>
    </w:p>
    <w:p w14:paraId="4217BDD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σημειώσω το εξής: Η δημιουργία αυτ</w:t>
      </w:r>
      <w:r>
        <w:rPr>
          <w:rFonts w:eastAsia="Times New Roman" w:cs="Times New Roman"/>
          <w:szCs w:val="24"/>
        </w:rPr>
        <w:t>ής της διευρυμένης αγοράς ηλεκτρικής ενέργειας που θα λειτουργεί με κοινούς κανόνες, παράλληλα με το διασυνοριακό εμπόριο, επιτρέπουν ανά πάσα στιγμή –και αυτό είναι σημαντικό και πρέπει να το πούμε- το έλλειμμα που μπορεί να προκύψει προσωρινά σε οποιαδήπ</w:t>
      </w:r>
      <w:r>
        <w:rPr>
          <w:rFonts w:eastAsia="Times New Roman" w:cs="Times New Roman"/>
          <w:szCs w:val="24"/>
        </w:rPr>
        <w:t xml:space="preserve">οτε χώρα να αντισταθμίζεται με το πλεόνασμα μιας άλλης χώρας με όρους αγοράς. </w:t>
      </w:r>
    </w:p>
    <w:p w14:paraId="4217BDD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Γιατί αυτό; Παρ</w:t>
      </w:r>
      <w:r>
        <w:rPr>
          <w:rFonts w:eastAsia="Times New Roman" w:cs="Times New Roman"/>
          <w:szCs w:val="24"/>
        </w:rPr>
        <w:t xml:space="preserve">’ </w:t>
      </w:r>
      <w:r>
        <w:rPr>
          <w:rFonts w:eastAsia="Times New Roman" w:cs="Times New Roman"/>
          <w:szCs w:val="24"/>
        </w:rPr>
        <w:t>όλο που μπορεί να εγκυμονεί κινδύνους και εγώ το καταλαβαίνω και πάντα έχει σχέση, ξαναλέω, με το τι επικρατεί και στην ίδια την Ευρωπαϊκή Ένωση και διεθνώς και</w:t>
      </w:r>
      <w:r>
        <w:rPr>
          <w:rFonts w:eastAsia="Times New Roman" w:cs="Times New Roman"/>
          <w:szCs w:val="24"/>
        </w:rPr>
        <w:t xml:space="preserve"> το </w:t>
      </w:r>
      <w:r>
        <w:rPr>
          <w:rFonts w:eastAsia="Times New Roman" w:cs="Times New Roman"/>
          <w:szCs w:val="24"/>
        </w:rPr>
        <w:t xml:space="preserve">πως </w:t>
      </w:r>
      <w:r>
        <w:rPr>
          <w:rFonts w:eastAsia="Times New Roman" w:cs="Times New Roman"/>
          <w:szCs w:val="24"/>
        </w:rPr>
        <w:t xml:space="preserve">διαχειρίζεται κάθε </w:t>
      </w:r>
      <w:r>
        <w:rPr>
          <w:rFonts w:eastAsia="Times New Roman" w:cs="Times New Roman"/>
          <w:szCs w:val="24"/>
        </w:rPr>
        <w:t xml:space="preserve">κυβέρνηση </w:t>
      </w:r>
      <w:r>
        <w:rPr>
          <w:rFonts w:eastAsia="Times New Roman" w:cs="Times New Roman"/>
          <w:szCs w:val="24"/>
        </w:rPr>
        <w:t xml:space="preserve">αυτά τα θέματα, θα ήθελα να πω ότι γίνεται προσπάθεια </w:t>
      </w:r>
      <w:r>
        <w:rPr>
          <w:rFonts w:eastAsia="Times New Roman" w:cs="Times New Roman"/>
          <w:szCs w:val="24"/>
        </w:rPr>
        <w:t xml:space="preserve">μ’ </w:t>
      </w:r>
      <w:r>
        <w:rPr>
          <w:rFonts w:eastAsia="Times New Roman" w:cs="Times New Roman"/>
          <w:szCs w:val="24"/>
        </w:rPr>
        <w:t>αυτόν τον τρόπο να διασφαλιστεί η επάρκεια εφοδιασμού, αλλά και ένα χαμηλότερο ενεργειακό κόστος, με στόχο τη σταδιακή σύγκλιση των τιμών ενέργειας της ενιαίας αγ</w:t>
      </w:r>
      <w:r>
        <w:rPr>
          <w:rFonts w:eastAsia="Times New Roman" w:cs="Times New Roman"/>
          <w:szCs w:val="24"/>
        </w:rPr>
        <w:t xml:space="preserve">οράς ενέργειας. </w:t>
      </w:r>
    </w:p>
    <w:p w14:paraId="4217BDD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Κάτι πάρα πολύ σημαντικό στο πολυνομοσχέδιο, για το οποίο έγινε πολύς λόγος, είναι τα οικογενειακά επιδόματα. Έγινε πολύς λόγος και υπήρχε μια αντίδραση από τους πολύτεκνους. Να πούμε ότι </w:t>
      </w:r>
      <w:r>
        <w:rPr>
          <w:rFonts w:eastAsia="Times New Roman" w:cs="Times New Roman"/>
          <w:szCs w:val="24"/>
        </w:rPr>
        <w:t>σ’</w:t>
      </w:r>
      <w:r>
        <w:rPr>
          <w:rFonts w:eastAsia="Times New Roman" w:cs="Times New Roman"/>
          <w:szCs w:val="24"/>
        </w:rPr>
        <w:t xml:space="preserve"> έναν αριθμό πολυτέκνων, πράγματι, μειώνεται το π</w:t>
      </w:r>
      <w:r>
        <w:rPr>
          <w:rFonts w:eastAsia="Times New Roman" w:cs="Times New Roman"/>
          <w:szCs w:val="24"/>
        </w:rPr>
        <w:t>οσοστό. Θέλω, όμως, να πω κάποια στοιχεία.</w:t>
      </w:r>
    </w:p>
    <w:p w14:paraId="4217BDE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είναι καινοτομία το ότι δίνονται για πρώτη φορά οικογενειακά επιδόματα σε </w:t>
      </w:r>
      <w:proofErr w:type="spellStart"/>
      <w:r>
        <w:rPr>
          <w:rFonts w:eastAsia="Times New Roman" w:cs="Times New Roman"/>
          <w:szCs w:val="24"/>
        </w:rPr>
        <w:t>δίτεκνους</w:t>
      </w:r>
      <w:proofErr w:type="spellEnd"/>
      <w:r>
        <w:rPr>
          <w:rFonts w:eastAsia="Times New Roman" w:cs="Times New Roman"/>
          <w:szCs w:val="24"/>
        </w:rPr>
        <w:t xml:space="preserve"> και </w:t>
      </w:r>
      <w:proofErr w:type="spellStart"/>
      <w:r>
        <w:rPr>
          <w:rFonts w:eastAsia="Times New Roman" w:cs="Times New Roman"/>
          <w:szCs w:val="24"/>
        </w:rPr>
        <w:t>μονότεκνους</w:t>
      </w:r>
      <w:proofErr w:type="spellEnd"/>
      <w:r>
        <w:rPr>
          <w:rFonts w:eastAsia="Times New Roman" w:cs="Times New Roman"/>
          <w:szCs w:val="24"/>
        </w:rPr>
        <w:t xml:space="preserve">, δηλαδή σε οικογένειες με ένα ή δύο παιδιά. Θα πρέπει να πούμε, επίσης, ότι δίνονται 260 εκατομμύρια </w:t>
      </w:r>
      <w:r>
        <w:rPr>
          <w:rFonts w:eastAsia="Times New Roman" w:cs="Times New Roman"/>
          <w:szCs w:val="24"/>
        </w:rPr>
        <w:t xml:space="preserve">παραπάνω χρήματα. Δηλαδή, έχουμε μια αύξηση 40%. </w:t>
      </w:r>
    </w:p>
    <w:p w14:paraId="4217BDE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Εδώ υπάρχουν οι αριθμοί. Οι αριθμοί λένε ότι οκτακόσιες τέσσερις χιλιάδες </w:t>
      </w:r>
      <w:r>
        <w:rPr>
          <w:rFonts w:eastAsia="Times New Roman" w:cs="Times New Roman"/>
          <w:szCs w:val="24"/>
        </w:rPr>
        <w:t xml:space="preserve">άνθρωποι </w:t>
      </w:r>
      <w:r>
        <w:rPr>
          <w:rFonts w:eastAsia="Times New Roman" w:cs="Times New Roman"/>
          <w:szCs w:val="24"/>
        </w:rPr>
        <w:t>παίρνουν οικογενειακά επιδόματα. Απ’ αυτές τις οκτακόσιες τέσσερις χιλιάδες, οι επτακόσιες τριάντα οκτώ χιλιάδες βλέπουν αύ</w:t>
      </w:r>
      <w:r>
        <w:rPr>
          <w:rFonts w:eastAsia="Times New Roman" w:cs="Times New Roman"/>
          <w:szCs w:val="24"/>
        </w:rPr>
        <w:t xml:space="preserve">ξηση στα οικογενειακά επιδόματα. </w:t>
      </w:r>
    </w:p>
    <w:p w14:paraId="4217BDE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επειδή βλέπω ότι ανησυχεί ο συνάδελφος από τη Δημοκρατική Συμπαράταξη για τους </w:t>
      </w:r>
      <w:proofErr w:type="spellStart"/>
      <w:r>
        <w:rPr>
          <w:rFonts w:eastAsia="Times New Roman" w:cs="Times New Roman"/>
          <w:szCs w:val="24"/>
        </w:rPr>
        <w:t>τρίτεκνους</w:t>
      </w:r>
      <w:proofErr w:type="spellEnd"/>
      <w:r>
        <w:rPr>
          <w:rFonts w:eastAsia="Times New Roman" w:cs="Times New Roman"/>
          <w:szCs w:val="24"/>
        </w:rPr>
        <w:t>, δεν μπορείς να κρύψεις τίποτα κάτω από το χαλί. Όταν υπάρχει αυτή η μείωση, υπάρχει αυτή η μείωση. Υπήρχε, όμως, ξαναλέω, μια α</w:t>
      </w:r>
      <w:r>
        <w:rPr>
          <w:rFonts w:eastAsia="Times New Roman" w:cs="Times New Roman"/>
          <w:szCs w:val="24"/>
        </w:rPr>
        <w:t xml:space="preserve">παίτηση -αλλάζει η </w:t>
      </w:r>
      <w:r>
        <w:rPr>
          <w:rFonts w:eastAsia="Times New Roman" w:cs="Times New Roman"/>
          <w:szCs w:val="24"/>
        </w:rPr>
        <w:lastRenderedPageBreak/>
        <w:t xml:space="preserve">αρχιτεκτονική του </w:t>
      </w:r>
      <w:r>
        <w:rPr>
          <w:rFonts w:eastAsia="Times New Roman" w:cs="Times New Roman"/>
          <w:szCs w:val="24"/>
        </w:rPr>
        <w:t xml:space="preserve">πως </w:t>
      </w:r>
      <w:r>
        <w:rPr>
          <w:rFonts w:eastAsia="Times New Roman" w:cs="Times New Roman"/>
          <w:szCs w:val="24"/>
        </w:rPr>
        <w:t xml:space="preserve">δίνονται- από τους δανειστές ουσιαστικά να υπάρξουν δυο κατηγορίες. Αυτό σήμαινε ότι δεν θα είχαμε, δυστυχώς, για πολλές οικογένειες την παροχή των επιδομάτων και επομένως επιλέχθηκε αυτός ο τρόπος. </w:t>
      </w:r>
    </w:p>
    <w:p w14:paraId="4217BDE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Βεβαίως, να πω </w:t>
      </w:r>
      <w:r>
        <w:rPr>
          <w:rFonts w:eastAsia="Times New Roman" w:cs="Times New Roman"/>
          <w:szCs w:val="24"/>
        </w:rPr>
        <w:t>ότι γίνεται πολύς λόγος για το δημογραφικό πρόβλημα. Το δημογραφικό πρόβλημα δεν λύνεται –και πρέπει να το καταλάβουμε όλοι- με επιδόματα. Το δημογραφικό πρόβλημα λύνεται, εφόσον υπάρχουν πραγματικές δομές, οι οποίες θα ενισχύουν την οικογένεια, τις μητέρε</w:t>
      </w:r>
      <w:r>
        <w:rPr>
          <w:rFonts w:eastAsia="Times New Roman" w:cs="Times New Roman"/>
          <w:szCs w:val="24"/>
        </w:rPr>
        <w:t xml:space="preserve">ς που </w:t>
      </w:r>
      <w:r>
        <w:rPr>
          <w:rFonts w:eastAsia="Times New Roman" w:cs="Times New Roman"/>
          <w:szCs w:val="24"/>
        </w:rPr>
        <w:t xml:space="preserve">θα </w:t>
      </w:r>
      <w:r>
        <w:rPr>
          <w:rFonts w:eastAsia="Times New Roman" w:cs="Times New Roman"/>
          <w:szCs w:val="24"/>
        </w:rPr>
        <w:t>έχουν να πάνε τα παιδιά τους σε βρεφονηπιακούς σταθμούς, θα υπάρχουν δομές, καλά σχολεία. Έτσι λύνεται το δημογραφικό πρόβλημα.</w:t>
      </w:r>
    </w:p>
    <w:p w14:paraId="4217BDE4" w14:textId="77777777" w:rsidR="00D30189" w:rsidRDefault="00486AD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4217BDE5" w14:textId="77777777" w:rsidR="00D30189" w:rsidRDefault="00486ADB">
      <w:pPr>
        <w:spacing w:line="600" w:lineRule="auto"/>
        <w:ind w:firstLine="720"/>
        <w:jc w:val="both"/>
        <w:rPr>
          <w:rFonts w:eastAsia="Times New Roman"/>
          <w:bCs/>
        </w:rPr>
      </w:pPr>
      <w:r>
        <w:rPr>
          <w:rFonts w:eastAsia="Times New Roman"/>
          <w:bCs/>
        </w:rPr>
        <w:lastRenderedPageBreak/>
        <w:t>Κύριε Πρόεδρε, να υπάρχει μια ανοχ</w:t>
      </w:r>
      <w:r>
        <w:rPr>
          <w:rFonts w:eastAsia="Times New Roman"/>
          <w:bCs/>
        </w:rPr>
        <w:t>ή, διότι είναι πολύ μεγάλο το νομοσχέδιο.</w:t>
      </w:r>
    </w:p>
    <w:p w14:paraId="4217BDE6" w14:textId="77777777" w:rsidR="00D30189" w:rsidRDefault="00486ADB">
      <w:pPr>
        <w:spacing w:line="600" w:lineRule="auto"/>
        <w:ind w:firstLine="720"/>
        <w:jc w:val="both"/>
        <w:rPr>
          <w:rFonts w:eastAsia="Times New Roman"/>
          <w:bCs/>
        </w:rPr>
      </w:pPr>
      <w:r>
        <w:rPr>
          <w:rFonts w:eastAsia="Times New Roman"/>
          <w:bCs/>
        </w:rPr>
        <w:t>Θέλω να περάσω γρήγορα στις διατάξεις του Υπουργείου Ψηφιακής Πολιτικής και να πω βέβαια ότι σ’ αυτόν τον άπλετο και τζάμπα χώρο που υπήρχε για τα κανάλια τόσα χρόνια βλέπουμε ότι μέσα από μια άρτια διαδικασία, η ο</w:t>
      </w:r>
      <w:r>
        <w:rPr>
          <w:rFonts w:eastAsia="Times New Roman"/>
          <w:bCs/>
        </w:rPr>
        <w:t xml:space="preserve">ποία οργανώθηκε και </w:t>
      </w:r>
      <w:proofErr w:type="spellStart"/>
      <w:r>
        <w:rPr>
          <w:rFonts w:eastAsia="Times New Roman"/>
          <w:bCs/>
        </w:rPr>
        <w:t>περιφρουρήθηκε</w:t>
      </w:r>
      <w:proofErr w:type="spellEnd"/>
      <w:r>
        <w:rPr>
          <w:rFonts w:eastAsia="Times New Roman"/>
          <w:bCs/>
        </w:rPr>
        <w:t xml:space="preserve"> από το ΕΣΡ, έκαναν αίτηση για </w:t>
      </w:r>
      <w:proofErr w:type="spellStart"/>
      <w:r>
        <w:rPr>
          <w:rFonts w:eastAsia="Times New Roman"/>
          <w:bCs/>
        </w:rPr>
        <w:t>αδειοδότηση</w:t>
      </w:r>
      <w:proofErr w:type="spellEnd"/>
      <w:r>
        <w:rPr>
          <w:rFonts w:eastAsia="Times New Roman"/>
          <w:bCs/>
        </w:rPr>
        <w:t xml:space="preserve"> έξι κανάλια. Ξαναλέω ότι έγινε μια διαδικασία άρτια, μια διαδικασία με βάση ποιον νόμο; Με βάση τον αντισυνταγματικό νόμο του Νίκου Παππά. </w:t>
      </w:r>
    </w:p>
    <w:p w14:paraId="4217BDE7" w14:textId="77777777" w:rsidR="00D30189" w:rsidRDefault="00486ADB">
      <w:pPr>
        <w:spacing w:line="600" w:lineRule="auto"/>
        <w:ind w:firstLine="720"/>
        <w:jc w:val="both"/>
        <w:rPr>
          <w:rFonts w:eastAsia="Times New Roman"/>
          <w:bCs/>
        </w:rPr>
      </w:pPr>
      <w:r>
        <w:rPr>
          <w:rFonts w:eastAsia="Times New Roman"/>
          <w:bCs/>
        </w:rPr>
        <w:t>Σε σχέση με τις διατάξεις που αναφέροντ</w:t>
      </w:r>
      <w:r>
        <w:rPr>
          <w:rFonts w:eastAsia="Times New Roman"/>
          <w:bCs/>
        </w:rPr>
        <w:t xml:space="preserve">αι στο Υπουργείο Ψηφιακής Πολιτικής, θα πρέπει να πούμε πολύ συνοπτικά ότι για τους ραδιοφωνικούς σταθμούς η διαδικασία </w:t>
      </w:r>
      <w:proofErr w:type="spellStart"/>
      <w:r>
        <w:rPr>
          <w:rFonts w:eastAsia="Times New Roman"/>
          <w:bCs/>
        </w:rPr>
        <w:t>αδειοδότησης</w:t>
      </w:r>
      <w:proofErr w:type="spellEnd"/>
      <w:r>
        <w:rPr>
          <w:rFonts w:eastAsia="Times New Roman"/>
          <w:bCs/>
        </w:rPr>
        <w:t xml:space="preserve"> διενεργείται από το ΕΣΡ, το οποίο θα εκδώσει τη σχετική προκήρυξη. Άκουσα </w:t>
      </w:r>
      <w:r>
        <w:rPr>
          <w:rFonts w:eastAsia="Times New Roman"/>
          <w:bCs/>
        </w:rPr>
        <w:lastRenderedPageBreak/>
        <w:t xml:space="preserve">προσεκτικά </w:t>
      </w:r>
      <w:r>
        <w:rPr>
          <w:rFonts w:eastAsia="Times New Roman"/>
          <w:bCs/>
        </w:rPr>
        <w:t xml:space="preserve">χθες τον κ. </w:t>
      </w:r>
      <w:proofErr w:type="spellStart"/>
      <w:r>
        <w:rPr>
          <w:rFonts w:eastAsia="Times New Roman"/>
          <w:bCs/>
        </w:rPr>
        <w:t>Μορώνη</w:t>
      </w:r>
      <w:proofErr w:type="spellEnd"/>
      <w:r>
        <w:rPr>
          <w:rFonts w:eastAsia="Times New Roman"/>
          <w:bCs/>
        </w:rPr>
        <w:t>, ο οποίος εξαρχής είπε ότι εκφράζει προσωπικές του απόψεις. Είπε βεβαίως -και δεν το ξεχνώ- ότι δεν ρωτήθηκε το ΕΣΡ. Νομίζω ότι σ’ αυτό, έτσι και αλλιώς, το ΕΣΡ θα «τρέξει», θα διενεργήσει τη διαδικασία, επομένως νομίζω ότι απαιτείται να</w:t>
      </w:r>
      <w:r>
        <w:rPr>
          <w:rFonts w:eastAsia="Times New Roman"/>
          <w:bCs/>
        </w:rPr>
        <w:t xml:space="preserve"> πει και τη γνώμη του. </w:t>
      </w:r>
    </w:p>
    <w:p w14:paraId="4217BDE8" w14:textId="77777777" w:rsidR="00D30189" w:rsidRDefault="00486ADB">
      <w:pPr>
        <w:spacing w:line="600" w:lineRule="auto"/>
        <w:ind w:firstLine="720"/>
        <w:jc w:val="both"/>
        <w:rPr>
          <w:rFonts w:eastAsia="Times New Roman"/>
          <w:bCs/>
        </w:rPr>
      </w:pPr>
      <w:r>
        <w:rPr>
          <w:rFonts w:eastAsia="Times New Roman"/>
          <w:bCs/>
        </w:rPr>
        <w:t>Το δεύτερο πράγμα είναι ότι οι άδειες διακρίνονται σε εθνικής και περιφερειακής εμβέλειας. Άκουσα με πολύ μεγάλη προσοχή</w:t>
      </w:r>
      <w:r>
        <w:rPr>
          <w:rFonts w:eastAsia="Times New Roman"/>
          <w:bCs/>
        </w:rPr>
        <w:t>,</w:t>
      </w:r>
      <w:r>
        <w:rPr>
          <w:rFonts w:eastAsia="Times New Roman"/>
          <w:bCs/>
        </w:rPr>
        <w:t xml:space="preserve"> νομίζω</w:t>
      </w:r>
      <w:r>
        <w:rPr>
          <w:rFonts w:eastAsia="Times New Roman"/>
          <w:bCs/>
        </w:rPr>
        <w:t>,</w:t>
      </w:r>
      <w:r>
        <w:rPr>
          <w:rFonts w:eastAsia="Times New Roman"/>
          <w:bCs/>
        </w:rPr>
        <w:t xml:space="preserve"> έναν εκπρόσωπο που μιλούσε </w:t>
      </w:r>
      <w:r>
        <w:rPr>
          <w:rFonts w:eastAsia="Times New Roman"/>
          <w:bCs/>
        </w:rPr>
        <w:t xml:space="preserve">γι’ </w:t>
      </w:r>
      <w:r>
        <w:rPr>
          <w:rFonts w:eastAsia="Times New Roman"/>
          <w:bCs/>
        </w:rPr>
        <w:t xml:space="preserve">αυτό το θέμα και είπε «τι χρειάζεται η </w:t>
      </w:r>
      <w:proofErr w:type="spellStart"/>
      <w:r>
        <w:rPr>
          <w:rFonts w:eastAsia="Times New Roman"/>
          <w:bCs/>
        </w:rPr>
        <w:t>πανελλαδικότητα</w:t>
      </w:r>
      <w:proofErr w:type="spellEnd"/>
      <w:r>
        <w:rPr>
          <w:rFonts w:eastAsia="Times New Roman"/>
          <w:bCs/>
        </w:rPr>
        <w:t xml:space="preserve">;». Εγώ θα έλεγα </w:t>
      </w:r>
      <w:r>
        <w:rPr>
          <w:rFonts w:eastAsia="Times New Roman"/>
          <w:bCs/>
        </w:rPr>
        <w:t xml:space="preserve">ότι χρειάζεται η </w:t>
      </w:r>
      <w:proofErr w:type="spellStart"/>
      <w:r>
        <w:rPr>
          <w:rFonts w:eastAsia="Times New Roman"/>
          <w:bCs/>
        </w:rPr>
        <w:t>πανελλαδικότητα</w:t>
      </w:r>
      <w:proofErr w:type="spellEnd"/>
      <w:r>
        <w:rPr>
          <w:rFonts w:eastAsia="Times New Roman"/>
          <w:bCs/>
        </w:rPr>
        <w:t xml:space="preserve">, γιατί υπάρχουν πολιτικά ζητήματα, πολιτιστικά θέματα, τα οποία είναι σημαντικό να ακούγονται πανελλαδικά και να υπάρχουν τέτοιοι σταθμοί πανελλαδικής εμβέλειας. </w:t>
      </w:r>
    </w:p>
    <w:p w14:paraId="4217BDE9" w14:textId="77777777" w:rsidR="00D30189" w:rsidRDefault="00486ADB">
      <w:pPr>
        <w:spacing w:line="600" w:lineRule="auto"/>
        <w:ind w:firstLine="720"/>
        <w:jc w:val="both"/>
        <w:rPr>
          <w:rFonts w:eastAsia="Times New Roman"/>
          <w:bCs/>
        </w:rPr>
      </w:pPr>
      <w:r>
        <w:rPr>
          <w:rFonts w:eastAsia="Times New Roman"/>
          <w:bCs/>
        </w:rPr>
        <w:lastRenderedPageBreak/>
        <w:t xml:space="preserve">(Στο σημείο αυτό κτυπάει </w:t>
      </w:r>
      <w:r>
        <w:rPr>
          <w:rFonts w:eastAsia="Times New Roman"/>
          <w:bCs/>
        </w:rPr>
        <w:t xml:space="preserve">επανειλημμένα </w:t>
      </w:r>
      <w:r>
        <w:rPr>
          <w:rFonts w:eastAsia="Times New Roman"/>
          <w:bCs/>
        </w:rPr>
        <w:t>το κουδούνι λήξεως το</w:t>
      </w:r>
      <w:r>
        <w:rPr>
          <w:rFonts w:eastAsia="Times New Roman"/>
          <w:bCs/>
        </w:rPr>
        <w:t>υ χρόνου ομιλίας της κυρίας Βουλευτού)</w:t>
      </w:r>
    </w:p>
    <w:p w14:paraId="4217BDEA" w14:textId="77777777" w:rsidR="00D30189" w:rsidRDefault="00486ADB">
      <w:pPr>
        <w:spacing w:line="600" w:lineRule="auto"/>
        <w:ind w:firstLine="720"/>
        <w:jc w:val="both"/>
        <w:rPr>
          <w:rFonts w:eastAsia="Times New Roman"/>
          <w:bCs/>
        </w:rPr>
      </w:pPr>
      <w:r>
        <w:rPr>
          <w:rFonts w:eastAsia="Times New Roman"/>
          <w:bCs/>
        </w:rPr>
        <w:t>Θέλω να πω ότι με απόφαση του Υπουργού Ψηφιακής Πολιτικής και μετά από σύμφωνη γνώμη του ΕΣΡ…</w:t>
      </w:r>
    </w:p>
    <w:p w14:paraId="4217BDEB" w14:textId="77777777" w:rsidR="00D30189" w:rsidRDefault="00486ADB">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Και με αυτό κλείνετε, κυρία Τριανταφύλλου. </w:t>
      </w:r>
    </w:p>
    <w:p w14:paraId="4217BDEC" w14:textId="77777777" w:rsidR="00D30189" w:rsidRDefault="00486ADB">
      <w:pPr>
        <w:spacing w:line="600" w:lineRule="auto"/>
        <w:ind w:firstLine="720"/>
        <w:jc w:val="both"/>
        <w:rPr>
          <w:rFonts w:eastAsia="Times New Roman"/>
          <w:bCs/>
        </w:rPr>
      </w:pPr>
      <w:r>
        <w:rPr>
          <w:rFonts w:eastAsia="Times New Roman"/>
          <w:b/>
          <w:bCs/>
        </w:rPr>
        <w:t>ΜΑΡΙΑ ΤΡΙΑΝΤΑΦΥΛΛΟΥ:</w:t>
      </w:r>
      <w:r>
        <w:rPr>
          <w:rFonts w:eastAsia="Times New Roman"/>
          <w:bCs/>
        </w:rPr>
        <w:t xml:space="preserve"> Κύριε Πρόεδρε, συγγνώμη π</w:t>
      </w:r>
      <w:r>
        <w:rPr>
          <w:rFonts w:eastAsia="Times New Roman"/>
          <w:bCs/>
        </w:rPr>
        <w:t>ου το λέω αυτό, αλλά χθες είχαμε πει και ζητώ την ανοχή…</w:t>
      </w:r>
    </w:p>
    <w:p w14:paraId="4217BDED" w14:textId="77777777" w:rsidR="00D30189" w:rsidRDefault="00486ADB">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Σας την έχω δώσει ήδη την ανοχή κατά τρία λεπτά.</w:t>
      </w:r>
    </w:p>
    <w:p w14:paraId="4217BDEE" w14:textId="77777777" w:rsidR="00D30189" w:rsidRDefault="00486ADB">
      <w:pPr>
        <w:spacing w:line="600" w:lineRule="auto"/>
        <w:ind w:firstLine="720"/>
        <w:jc w:val="both"/>
        <w:rPr>
          <w:rFonts w:eastAsia="Times New Roman"/>
          <w:bCs/>
        </w:rPr>
      </w:pPr>
      <w:r>
        <w:rPr>
          <w:rFonts w:eastAsia="Times New Roman"/>
          <w:b/>
          <w:bCs/>
        </w:rPr>
        <w:lastRenderedPageBreak/>
        <w:t>ΜΑΡΙΑ ΤΡΙΑΝΤΑΦΥΛΛΟΥ:</w:t>
      </w:r>
      <w:r>
        <w:rPr>
          <w:rFonts w:eastAsia="Times New Roman"/>
          <w:bCs/>
        </w:rPr>
        <w:t xml:space="preserve"> Κύριε Πρόεδρε, συγγνώμη που σας διακόπτω, αλλά είπαμε χθες ότι επειδή δεν κάναμε δευτερολογία κα</w:t>
      </w:r>
      <w:r>
        <w:rPr>
          <w:rFonts w:eastAsia="Times New Roman"/>
          <w:bCs/>
        </w:rPr>
        <w:t xml:space="preserve">ι είναι εδώ όλοι οι εισηγητές, να μπορούσαμε να φτάσουμε τουλάχιστον μέχρι τα δεκαοκτώ λεπτά. </w:t>
      </w:r>
    </w:p>
    <w:p w14:paraId="4217BDEF" w14:textId="77777777" w:rsidR="00D30189" w:rsidRDefault="00486ADB">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Όχι, αυτό ξεχάστε το. Κλείνετε σε τριάντα δευτερόλεπτα. Θα υπάρχει η ίδια ανοχή για όλους τους εισηγητές. </w:t>
      </w:r>
    </w:p>
    <w:p w14:paraId="4217BDF0" w14:textId="77777777" w:rsidR="00D30189" w:rsidRDefault="00486ADB">
      <w:pPr>
        <w:spacing w:line="600" w:lineRule="auto"/>
        <w:ind w:firstLine="720"/>
        <w:jc w:val="both"/>
        <w:rPr>
          <w:rFonts w:eastAsia="Times New Roman"/>
          <w:bCs/>
        </w:rPr>
      </w:pPr>
      <w:r>
        <w:rPr>
          <w:rFonts w:eastAsia="Times New Roman"/>
          <w:b/>
          <w:bCs/>
        </w:rPr>
        <w:t>ΜΑΡΙΑ ΤΡΙΑΝΤΑΦΥΛΛΟΥ:</w:t>
      </w:r>
      <w:r>
        <w:rPr>
          <w:rFonts w:eastAsia="Times New Roman"/>
          <w:bCs/>
        </w:rPr>
        <w:t xml:space="preserve"> </w:t>
      </w:r>
      <w:r>
        <w:rPr>
          <w:rFonts w:eastAsia="Times New Roman"/>
          <w:bCs/>
        </w:rPr>
        <w:t>Εάν μπορούσα να έχω ένα λεπτό, σας ευχαριστώ εκ των προτέρων.</w:t>
      </w:r>
    </w:p>
    <w:p w14:paraId="4217BDF1" w14:textId="77777777" w:rsidR="00D30189" w:rsidRDefault="00486ADB">
      <w:pPr>
        <w:spacing w:line="600" w:lineRule="auto"/>
        <w:ind w:firstLine="720"/>
        <w:jc w:val="both"/>
        <w:rPr>
          <w:rFonts w:eastAsia="Times New Roman"/>
          <w:bCs/>
        </w:rPr>
      </w:pPr>
      <w:r>
        <w:rPr>
          <w:rFonts w:eastAsia="Times New Roman"/>
          <w:bCs/>
        </w:rPr>
        <w:t>Θέλω να πω κάτι που είναι πολύ σημαντικό και δεν θέλω να το προσπεράσω σε καμ</w:t>
      </w:r>
      <w:r>
        <w:rPr>
          <w:rFonts w:eastAsia="Times New Roman"/>
          <w:bCs/>
        </w:rPr>
        <w:t>μ</w:t>
      </w:r>
      <w:r>
        <w:rPr>
          <w:rFonts w:eastAsia="Times New Roman"/>
          <w:bCs/>
        </w:rPr>
        <w:t xml:space="preserve">ία περίπτωση, παρ’ όλο που υπάρχουν δυο ρυθμίσεις σημαντικές και στην υγεία και στα εργασιακά. </w:t>
      </w:r>
    </w:p>
    <w:p w14:paraId="4217BDF2" w14:textId="77777777" w:rsidR="00D30189" w:rsidRDefault="00486ADB">
      <w:pPr>
        <w:spacing w:line="600" w:lineRule="auto"/>
        <w:ind w:firstLine="720"/>
        <w:jc w:val="both"/>
        <w:rPr>
          <w:rFonts w:eastAsia="Times New Roman"/>
          <w:szCs w:val="24"/>
        </w:rPr>
      </w:pPr>
      <w:r>
        <w:rPr>
          <w:rFonts w:eastAsia="Times New Roman"/>
          <w:szCs w:val="24"/>
        </w:rPr>
        <w:lastRenderedPageBreak/>
        <w:t>Θα πάω κατευθείαν στ</w:t>
      </w:r>
      <w:r>
        <w:rPr>
          <w:rFonts w:eastAsia="Times New Roman"/>
          <w:szCs w:val="24"/>
        </w:rPr>
        <w:t xml:space="preserve">α εργασιακά, γιατί νομίζω ότι δεν πρέπει να μείνει καμμία σκοτεινή γραμμή γύρω από αυτό το θέμα. Έτσι κι αλλιώς το ζήτημα της απεργίας είναι από μόνο του πάρα πολύ σοβαρό. </w:t>
      </w:r>
    </w:p>
    <w:p w14:paraId="4217BDF3" w14:textId="77777777" w:rsidR="00D30189" w:rsidRDefault="00486ADB">
      <w:pPr>
        <w:spacing w:line="600" w:lineRule="auto"/>
        <w:ind w:firstLine="720"/>
        <w:jc w:val="both"/>
        <w:rPr>
          <w:rFonts w:eastAsia="Times New Roman"/>
          <w:szCs w:val="24"/>
        </w:rPr>
      </w:pPr>
      <w:r>
        <w:rPr>
          <w:rFonts w:eastAsia="Times New Roman"/>
          <w:szCs w:val="24"/>
        </w:rPr>
        <w:t>Είπαμε και χθες το εξής: Υπάρχουν κατ</w:t>
      </w:r>
      <w:r>
        <w:rPr>
          <w:rFonts w:eastAsia="Times New Roman"/>
          <w:szCs w:val="24"/>
        </w:rPr>
        <w:t>’ αρχάς</w:t>
      </w:r>
      <w:r>
        <w:rPr>
          <w:rFonts w:eastAsia="Times New Roman"/>
          <w:szCs w:val="24"/>
        </w:rPr>
        <w:t xml:space="preserve"> δύο ρυθμίσεις. Για τα ΚΤΕΛ, για την απ</w:t>
      </w:r>
      <w:r>
        <w:rPr>
          <w:rFonts w:eastAsia="Times New Roman"/>
          <w:szCs w:val="24"/>
        </w:rPr>
        <w:t xml:space="preserve">οζημίωση και για τα εργατικά ατυχήματα τα είπανε. Όταν ένας εργοδότης έχει την ευθύνη και δεν τηρεί τα ασφαλιστικά μέτρα, είναι σαν να έχει δόλο ο εργοδότης και επομένως οφείλει να αποζημιώσει τον εργαζόμενο. </w:t>
      </w:r>
    </w:p>
    <w:p w14:paraId="4217BDF4" w14:textId="77777777" w:rsidR="00D30189" w:rsidRDefault="00486ADB">
      <w:pPr>
        <w:spacing w:line="600" w:lineRule="auto"/>
        <w:ind w:firstLine="720"/>
        <w:jc w:val="both"/>
        <w:rPr>
          <w:rFonts w:eastAsia="Times New Roman"/>
          <w:szCs w:val="24"/>
        </w:rPr>
      </w:pPr>
      <w:r>
        <w:rPr>
          <w:rFonts w:eastAsia="Times New Roman"/>
          <w:szCs w:val="24"/>
        </w:rPr>
        <w:t>Για την απεργία δεν θέλω να το προσπεράσω. Υπά</w:t>
      </w:r>
      <w:r>
        <w:rPr>
          <w:rFonts w:eastAsia="Times New Roman"/>
          <w:szCs w:val="24"/>
        </w:rPr>
        <w:t>ρχει πρόσκομμα. Δηλαδή, δημιουργεί ένα πρόσκομμα…</w:t>
      </w:r>
    </w:p>
    <w:p w14:paraId="4217BDF5"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Τριανταφύλλου, μη με φέρνετε </w:t>
      </w:r>
      <w:r>
        <w:rPr>
          <w:rFonts w:eastAsia="Times New Roman"/>
          <w:szCs w:val="24"/>
        </w:rPr>
        <w:t>σε δύσκολη θέση. Μηδενίζω τον χρόνο σας.</w:t>
      </w:r>
    </w:p>
    <w:p w14:paraId="4217BDF6"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Ένα λεπτό για να πω κάτι που ισχύει για όλους. Θα κάνω μία πρόταση. Οι </w:t>
      </w:r>
      <w:r>
        <w:rPr>
          <w:rFonts w:eastAsia="Times New Roman"/>
          <w:szCs w:val="24"/>
        </w:rPr>
        <w:t xml:space="preserve">εισηγητές </w:t>
      </w:r>
      <w:r>
        <w:rPr>
          <w:rFonts w:eastAsia="Times New Roman"/>
          <w:szCs w:val="24"/>
        </w:rPr>
        <w:t xml:space="preserve">είναι οι μόνοι από τους συναδέλφους που έχουν δευτερολογία για έξι λεπτά. Εάν, λοιπόν, θέλει κάποιος </w:t>
      </w:r>
      <w:r>
        <w:rPr>
          <w:rFonts w:eastAsia="Times New Roman"/>
          <w:szCs w:val="24"/>
        </w:rPr>
        <w:t>εισηγητής</w:t>
      </w:r>
      <w:r>
        <w:rPr>
          <w:rFonts w:eastAsia="Times New Roman"/>
          <w:szCs w:val="24"/>
        </w:rPr>
        <w:t xml:space="preserve">, πέραν των δύο, τριών λεπτών ανοχής στα δώδεκα λεπτά, να μου το λέει την ώρα που θα ξεκινάει, να βάζω και τη δευτερολογία του -να είμαστε, όμως, </w:t>
      </w:r>
      <w:r>
        <w:rPr>
          <w:rFonts w:eastAsia="Times New Roman"/>
          <w:szCs w:val="24"/>
        </w:rPr>
        <w:t>εξηγημένοι ότι τη Δευτέρα η δευτερολογία του δεν θα υπάρξει- ώστε να έχετε μια σχετική άνεση.</w:t>
      </w:r>
    </w:p>
    <w:p w14:paraId="4217BDF7" w14:textId="77777777" w:rsidR="00D30189" w:rsidRDefault="00486ADB">
      <w:pPr>
        <w:spacing w:line="600" w:lineRule="auto"/>
        <w:ind w:firstLine="720"/>
        <w:jc w:val="both"/>
        <w:rPr>
          <w:rFonts w:eastAsia="Times New Roman"/>
          <w:szCs w:val="24"/>
        </w:rPr>
      </w:pPr>
      <w:r>
        <w:rPr>
          <w:rFonts w:eastAsia="Times New Roman"/>
          <w:szCs w:val="24"/>
        </w:rPr>
        <w:t xml:space="preserve">Εγώ αντιλαμβάνομαι ότι είναι τετρακόσια άρθρα και σε δώδεκα λεπτά δεν μπορεί </w:t>
      </w:r>
      <w:r>
        <w:rPr>
          <w:rFonts w:eastAsia="Times New Roman"/>
          <w:szCs w:val="24"/>
        </w:rPr>
        <w:t xml:space="preserve">κάποιος </w:t>
      </w:r>
      <w:r>
        <w:rPr>
          <w:rFonts w:eastAsia="Times New Roman"/>
          <w:szCs w:val="24"/>
        </w:rPr>
        <w:t>να τα αναπτύξει, αλλά τη διαδικασία δεν την επέλεξε η Ολομέλεια της Βουλής. Τ</w:t>
      </w:r>
      <w:r>
        <w:rPr>
          <w:rFonts w:eastAsia="Times New Roman"/>
          <w:szCs w:val="24"/>
        </w:rPr>
        <w:t xml:space="preserve">ην επέλεξε η Κυβέρνηση και οι χρόνοι είναι συγκεκριμένοι. </w:t>
      </w:r>
    </w:p>
    <w:p w14:paraId="4217BDF8" w14:textId="77777777" w:rsidR="00D30189" w:rsidRDefault="00486ADB">
      <w:pPr>
        <w:spacing w:line="600" w:lineRule="auto"/>
        <w:ind w:firstLine="720"/>
        <w:jc w:val="both"/>
        <w:rPr>
          <w:rFonts w:eastAsia="Times New Roman"/>
          <w:szCs w:val="24"/>
        </w:rPr>
      </w:pPr>
      <w:r>
        <w:rPr>
          <w:rFonts w:eastAsia="Times New Roman"/>
          <w:szCs w:val="24"/>
        </w:rPr>
        <w:t>Σας βάζω άλλα τρία λεπτά και κλείνετε με αυτό.</w:t>
      </w:r>
    </w:p>
    <w:p w14:paraId="4217BDF9" w14:textId="77777777" w:rsidR="00D30189" w:rsidRDefault="00486ADB">
      <w:pPr>
        <w:spacing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Στα δεκαεπτά λεπτά όλοι, κύριε Πρόεδρε.</w:t>
      </w:r>
    </w:p>
    <w:p w14:paraId="4217BDFA"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δεν είναι δεκαεπτά. Ήταν δεκαπέντε και δεκατ</w:t>
      </w:r>
      <w:r>
        <w:rPr>
          <w:rFonts w:eastAsia="Times New Roman" w:cs="Times New Roman"/>
          <w:szCs w:val="24"/>
        </w:rPr>
        <w:t xml:space="preserve">ρία. Τα έχω γράψει. </w:t>
      </w:r>
      <w:r>
        <w:rPr>
          <w:rFonts w:eastAsia="Times New Roman"/>
          <w:szCs w:val="24"/>
        </w:rPr>
        <w:t>Όποιος θέλει να κάνει χρήση θα κάνει, συν τα δύο, τρία λεπτά ανοχή που θα έχει. Οπότε δεν θα είναι δεκαοκτώ λεπτά, κύριε Κωνσταντινόπουλε. Θα είναι είκοσι, είκοσι ένα λεπτά. Αλλά θα γραφτεί στα Πρακτικά ότι τη Δευτέρα δεν θα υπάρχει δευ</w:t>
      </w:r>
      <w:r>
        <w:rPr>
          <w:rFonts w:eastAsia="Times New Roman"/>
          <w:szCs w:val="24"/>
        </w:rPr>
        <w:t>τερολογία.</w:t>
      </w:r>
    </w:p>
    <w:p w14:paraId="4217BDFB" w14:textId="77777777" w:rsidR="00D30189" w:rsidRDefault="00486ADB">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Για όσους κάνουν χρήση της δευτερολογίας.  </w:t>
      </w:r>
    </w:p>
    <w:p w14:paraId="4217BDFC" w14:textId="77777777" w:rsidR="00D30189" w:rsidRDefault="00486ADB">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Είναι λίγο άδικο για την </w:t>
      </w:r>
      <w:r>
        <w:rPr>
          <w:rFonts w:eastAsia="Times New Roman"/>
          <w:szCs w:val="24"/>
        </w:rPr>
        <w:t xml:space="preserve">εισηγήτρια </w:t>
      </w:r>
      <w:r>
        <w:rPr>
          <w:rFonts w:eastAsia="Times New Roman"/>
          <w:szCs w:val="24"/>
        </w:rPr>
        <w:t xml:space="preserve">μας, γιατί αυτό γίνεται στο τέλος. </w:t>
      </w:r>
    </w:p>
    <w:p w14:paraId="4217BDF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Ολοκληρώστε, κυρία συνάδελφε, σε ένα λεπτό. </w:t>
      </w:r>
    </w:p>
    <w:p w14:paraId="4217BDFE"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ΜΑΡΙΑ ΤΡΙΑΝΤΑΦΥΛΛΟΥ: </w:t>
      </w:r>
      <w:r>
        <w:rPr>
          <w:rFonts w:eastAsia="Times New Roman"/>
          <w:szCs w:val="24"/>
        </w:rPr>
        <w:t xml:space="preserve">Αυτό είναι προ τετελεσμένου για μένα. Ευχαριστώ πάρα πολύ για την ανοχή, αλλά καταλαβαίνετε ότι θα ήθελα και εγώ τουλάχιστον το μισό από τη δευτερολογία μου. Ας το διαπραγματευτώ έτσι. </w:t>
      </w:r>
    </w:p>
    <w:p w14:paraId="4217BDF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υπάρχει τέτο</w:t>
      </w:r>
      <w:r>
        <w:rPr>
          <w:rFonts w:eastAsia="Times New Roman" w:cs="Times New Roman"/>
          <w:szCs w:val="24"/>
        </w:rPr>
        <w:t xml:space="preserve">ια διαδικασία εδώ. Πείτε μου αν θα πάρετε όλη τη δευτερολογία. </w:t>
      </w:r>
    </w:p>
    <w:p w14:paraId="4217BE00"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ΜΑΡΙΑ ΤΡΙΑΝΤΑΦΥΛΛΟΥ: </w:t>
      </w:r>
      <w:r>
        <w:rPr>
          <w:rFonts w:eastAsia="Times New Roman" w:cs="Times New Roman"/>
          <w:szCs w:val="24"/>
        </w:rPr>
        <w:t>Τ</w:t>
      </w:r>
      <w:r>
        <w:rPr>
          <w:rFonts w:eastAsia="Times New Roman"/>
          <w:szCs w:val="24"/>
        </w:rPr>
        <w:t xml:space="preserve">ότε θα τελειώσω τώρα. Αν και λέω ότι βάζω το αίτημα πάλι. </w:t>
      </w:r>
    </w:p>
    <w:p w14:paraId="4217BE01" w14:textId="77777777" w:rsidR="00D30189" w:rsidRDefault="00486ADB">
      <w:pPr>
        <w:spacing w:line="600" w:lineRule="auto"/>
        <w:ind w:firstLine="720"/>
        <w:jc w:val="both"/>
        <w:rPr>
          <w:rFonts w:eastAsia="Times New Roman"/>
          <w:szCs w:val="24"/>
        </w:rPr>
      </w:pPr>
      <w:r>
        <w:rPr>
          <w:rFonts w:eastAsia="Times New Roman"/>
          <w:szCs w:val="24"/>
        </w:rPr>
        <w:t>Να πω δύο πράγματα για την απεργία. Το πρώτο πράγμα είναι ότι δημιουργεί πράγματι ένα πρόσκομμα. Δηλαδή, όταν μ</w:t>
      </w:r>
      <w:r>
        <w:rPr>
          <w:rFonts w:eastAsia="Times New Roman"/>
          <w:szCs w:val="24"/>
        </w:rPr>
        <w:t xml:space="preserve">ιλάμε για μικρά επιχειρησιακά σωματεία, σημαίνει ότι έχουν κατά την άποψή </w:t>
      </w:r>
      <w:r>
        <w:rPr>
          <w:rFonts w:eastAsia="Times New Roman"/>
          <w:szCs w:val="24"/>
        </w:rPr>
        <w:lastRenderedPageBreak/>
        <w:t>μου και άλλες δυσκολίες. Είναι μικρά, είναι πιο αποκομμένα κ.λπ</w:t>
      </w:r>
      <w:r>
        <w:rPr>
          <w:rFonts w:eastAsia="Times New Roman"/>
          <w:szCs w:val="24"/>
        </w:rPr>
        <w:t>.</w:t>
      </w:r>
      <w:r>
        <w:rPr>
          <w:rFonts w:eastAsia="Times New Roman"/>
          <w:szCs w:val="24"/>
        </w:rPr>
        <w:t xml:space="preserve">. Δεν είναι απαγορευτική για την </w:t>
      </w:r>
      <w:r>
        <w:rPr>
          <w:rFonts w:eastAsia="Times New Roman"/>
          <w:szCs w:val="24"/>
        </w:rPr>
        <w:t>απεργία</w:t>
      </w:r>
      <w:r>
        <w:rPr>
          <w:rFonts w:eastAsia="Times New Roman"/>
          <w:szCs w:val="24"/>
        </w:rPr>
        <w:t xml:space="preserve">, σε καμμία περίπτωση. Ανεβάζει μόνο στο 1/2 την απαιτούμενη παρουσία -όχι να </w:t>
      </w:r>
      <w:r>
        <w:rPr>
          <w:rFonts w:eastAsia="Times New Roman"/>
          <w:szCs w:val="24"/>
        </w:rPr>
        <w:t>μείνουν μέχρι τέλους- στη γενική συνέλευση των οικονομικά τακτοποιημένων μελών.</w:t>
      </w:r>
    </w:p>
    <w:p w14:paraId="4217BE02" w14:textId="77777777" w:rsidR="00D30189" w:rsidRDefault="00486ADB">
      <w:pPr>
        <w:spacing w:line="600" w:lineRule="auto"/>
        <w:ind w:firstLine="720"/>
        <w:jc w:val="both"/>
        <w:rPr>
          <w:rFonts w:eastAsia="Times New Roman"/>
          <w:szCs w:val="24"/>
        </w:rPr>
      </w:pPr>
      <w:r>
        <w:rPr>
          <w:rFonts w:eastAsia="Times New Roman"/>
          <w:szCs w:val="24"/>
        </w:rPr>
        <w:t xml:space="preserve">Είπα ξανά και χθες ότι για να είμαστε ειλικρινείς και αυτό που έχει σημασία είναι ότι τα πρωτοβάθμια σωματεία και γενικότερα το συνδικαλιστικό κίνημα το οποίο </w:t>
      </w:r>
      <w:r>
        <w:rPr>
          <w:rFonts w:eastAsia="Times New Roman"/>
          <w:szCs w:val="24"/>
        </w:rPr>
        <w:t xml:space="preserve">μ’ </w:t>
      </w:r>
      <w:r>
        <w:rPr>
          <w:rFonts w:eastAsia="Times New Roman"/>
          <w:szCs w:val="24"/>
        </w:rPr>
        <w:t>αυτόν τον τρόπ</w:t>
      </w:r>
      <w:r>
        <w:rPr>
          <w:rFonts w:eastAsia="Times New Roman"/>
          <w:szCs w:val="24"/>
        </w:rPr>
        <w:t xml:space="preserve">ο χρησιμοποιήθηκε από την κεντροαριστερά, κυρίως του ΠΑΣΟΚ και ουσιαστικά εκφυλίστηκε, δεν πάσχουν από θέματα απαρτίας. Πάσχουν από θέματα ουσιαστικής συμμετοχής και νομιμοποίησης από τα ίδια </w:t>
      </w:r>
      <w:r>
        <w:rPr>
          <w:rFonts w:eastAsia="Times New Roman"/>
          <w:szCs w:val="24"/>
        </w:rPr>
        <w:t xml:space="preserve">τους </w:t>
      </w:r>
      <w:r>
        <w:rPr>
          <w:rFonts w:eastAsia="Times New Roman"/>
          <w:szCs w:val="24"/>
        </w:rPr>
        <w:t>τα μέλη. Τα εργατικά σωματεία είτε είναι πρωτοβάθμια είτε ό</w:t>
      </w:r>
      <w:r>
        <w:rPr>
          <w:rFonts w:eastAsia="Times New Roman"/>
          <w:szCs w:val="24"/>
        </w:rPr>
        <w:t xml:space="preserve">χι, στο βαθμό που είναι δυναμικά, ταξικά και δημοκρατικά οφείλουν να </w:t>
      </w:r>
      <w:r>
        <w:rPr>
          <w:rFonts w:eastAsia="Times New Roman"/>
          <w:szCs w:val="24"/>
        </w:rPr>
        <w:lastRenderedPageBreak/>
        <w:t xml:space="preserve">αναζητούν μεγάλες και πολύ μεγαλύτερες από το μισό, αυτό που λέμε «συμμετοχή κατά τη διάρκεια των διαδικασιών». </w:t>
      </w:r>
    </w:p>
    <w:p w14:paraId="4217BE03" w14:textId="77777777" w:rsidR="00D30189" w:rsidRDefault="00486ADB">
      <w:pPr>
        <w:spacing w:line="600" w:lineRule="auto"/>
        <w:ind w:firstLine="720"/>
        <w:jc w:val="both"/>
        <w:rPr>
          <w:rFonts w:eastAsia="Times New Roman"/>
          <w:szCs w:val="24"/>
        </w:rPr>
      </w:pPr>
      <w:r>
        <w:rPr>
          <w:rFonts w:eastAsia="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Κ</w:t>
      </w:r>
      <w:r>
        <w:rPr>
          <w:rFonts w:eastAsia="Times New Roman"/>
          <w:szCs w:val="24"/>
        </w:rPr>
        <w:t>υρία Τριανταφύλλου, μη με φέρετε στη δύ</w:t>
      </w:r>
      <w:r>
        <w:rPr>
          <w:rFonts w:eastAsia="Times New Roman"/>
          <w:szCs w:val="24"/>
        </w:rPr>
        <w:t xml:space="preserve">σκολη θέση να κλείσω το μικρόφωνο. </w:t>
      </w:r>
    </w:p>
    <w:p w14:paraId="4217BE04"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ΜΑΡΙΑ ΤΡΙΑΝΤΑΦΥΛΛΟΥ: </w:t>
      </w:r>
      <w:r>
        <w:rPr>
          <w:rFonts w:eastAsia="Times New Roman"/>
          <w:szCs w:val="24"/>
        </w:rPr>
        <w:t xml:space="preserve">Ένα τελευταίο. </w:t>
      </w:r>
    </w:p>
    <w:p w14:paraId="4217BE05" w14:textId="77777777" w:rsidR="00D30189" w:rsidRDefault="00486AD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 xml:space="preserve">Όχι, κλείστε σας παρακαλώ. </w:t>
      </w:r>
    </w:p>
    <w:p w14:paraId="4217BE06"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ΜΑΡΙΑ ΤΡΙΑΝΤΑΦΥΛΛΟΥ: </w:t>
      </w:r>
      <w:r>
        <w:rPr>
          <w:rFonts w:eastAsia="Times New Roman"/>
          <w:szCs w:val="24"/>
        </w:rPr>
        <w:t xml:space="preserve">Αναλάβαμε την ευθύνη να βγάλουμε τη χώρα από τα μνημόνια και αυτό θα κάνουμε. </w:t>
      </w:r>
    </w:p>
    <w:p w14:paraId="4217BE07" w14:textId="77777777" w:rsidR="00D30189" w:rsidRDefault="00486ADB">
      <w:pPr>
        <w:spacing w:line="600" w:lineRule="auto"/>
        <w:ind w:firstLine="720"/>
        <w:jc w:val="both"/>
        <w:rPr>
          <w:rFonts w:eastAsia="Times New Roman"/>
          <w:szCs w:val="24"/>
        </w:rPr>
      </w:pPr>
      <w:r>
        <w:rPr>
          <w:rFonts w:eastAsia="Times New Roman"/>
          <w:szCs w:val="24"/>
        </w:rPr>
        <w:t>Σ’</w:t>
      </w:r>
      <w:r>
        <w:rPr>
          <w:rFonts w:eastAsia="Times New Roman"/>
          <w:szCs w:val="24"/>
        </w:rPr>
        <w:t xml:space="preserve"> αυτόν τον στόχο μας</w:t>
      </w:r>
      <w:r>
        <w:rPr>
          <w:rFonts w:eastAsia="Times New Roman"/>
          <w:szCs w:val="24"/>
        </w:rPr>
        <w:t xml:space="preserve"> δεν θα κάνουμε ποτέ πίσω. Δεν θέλουμε σε καμμία περίπτωση –και αυτό είναι το πρόβλημα- να γίνουμε απολειφάδι του παρελθόντος. Η Αριστερά δεν θα ξαναγίνει </w:t>
      </w:r>
      <w:r>
        <w:rPr>
          <w:rFonts w:eastAsia="Times New Roman"/>
          <w:szCs w:val="24"/>
        </w:rPr>
        <w:lastRenderedPageBreak/>
        <w:t xml:space="preserve">ποτέ απολειφάδι του παρελθόντος και ο ΣΥΡΙΖΑ θα περιφρουρήσει όσο μπορεί αυτήν τη διαδικασία. </w:t>
      </w:r>
    </w:p>
    <w:p w14:paraId="4217BE08"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 xml:space="preserve">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w:t>
      </w:r>
    </w:p>
    <w:p w14:paraId="4217BE09" w14:textId="77777777" w:rsidR="00D30189" w:rsidRDefault="00486ADB">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Κύριε Δήμα, ελάτε στο Βήμα. Σας βάζω δεκαέξι λεπτά. Άμα χρειαστείτε τη δευτερολογία σας θα μου το πείτε. Τα δεκαέξι λεπτά είναι γιατί έδειξα ανοχή και στην </w:t>
      </w:r>
      <w:r>
        <w:rPr>
          <w:rFonts w:eastAsia="Times New Roman" w:cs="Times New Roman"/>
          <w:szCs w:val="24"/>
        </w:rPr>
        <w:t>κ</w:t>
      </w:r>
      <w:r w:rsidRPr="000505EF">
        <w:rPr>
          <w:rFonts w:eastAsia="Times New Roman" w:cs="Times New Roman"/>
          <w:szCs w:val="24"/>
        </w:rPr>
        <w:t>.</w:t>
      </w:r>
      <w:r>
        <w:rPr>
          <w:rFonts w:eastAsia="Times New Roman" w:cs="Times New Roman"/>
          <w:szCs w:val="24"/>
        </w:rPr>
        <w:t xml:space="preserve"> </w:t>
      </w:r>
      <w:r>
        <w:rPr>
          <w:rFonts w:eastAsia="Times New Roman" w:cs="Times New Roman"/>
          <w:szCs w:val="24"/>
        </w:rPr>
        <w:t>Τριανταφύλλ</w:t>
      </w:r>
      <w:r>
        <w:rPr>
          <w:rFonts w:eastAsia="Times New Roman" w:cs="Times New Roman"/>
          <w:szCs w:val="24"/>
        </w:rPr>
        <w:t xml:space="preserve">ου. Το ίδιο θα γίνει με όλους τους συναδέλφους </w:t>
      </w:r>
      <w:r>
        <w:rPr>
          <w:rFonts w:eastAsia="Times New Roman" w:cs="Times New Roman"/>
          <w:szCs w:val="24"/>
        </w:rPr>
        <w:t xml:space="preserve">εισηγητές </w:t>
      </w:r>
      <w:r>
        <w:rPr>
          <w:rFonts w:eastAsia="Times New Roman" w:cs="Times New Roman"/>
          <w:szCs w:val="24"/>
        </w:rPr>
        <w:t xml:space="preserve">και αγορητές. Τελειώνοντας, εάν θέλετε τη δευτερολογία σας, θα μου το πείτε. </w:t>
      </w:r>
    </w:p>
    <w:p w14:paraId="4217BE0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4217BE0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Ευχαριστώ, κύριε Πρόεδρε. </w:t>
      </w:r>
    </w:p>
    <w:p w14:paraId="4217BE0C"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Διαβάζω το δελτίο </w:t>
      </w:r>
      <w:r>
        <w:rPr>
          <w:rFonts w:eastAsia="Times New Roman"/>
          <w:szCs w:val="24"/>
        </w:rPr>
        <w:t>Τ</w:t>
      </w:r>
      <w:r>
        <w:rPr>
          <w:rFonts w:eastAsia="Times New Roman"/>
          <w:szCs w:val="24"/>
        </w:rPr>
        <w:t xml:space="preserve">ύπου του ΣΥΡΙΖΑ στις 16-8-2015: «Ο Πρόεδρος του ΣΥΡΙΖΑ Αλέξης Τσίπρας συναντήθηκε σήμερα με το Προεδρείο της Ανώτατης Συνομοσπονδίας Πολυτέκνων Ελλάδας. Στη συνάντηση ο Πρόεδρος του ΣΥΡΙΖΑ ανέφερε μεταξύ άλλων: </w:t>
      </w:r>
      <w:r w:rsidRPr="000505EF">
        <w:rPr>
          <w:rFonts w:eastAsia="Times New Roman"/>
          <w:szCs w:val="24"/>
        </w:rPr>
        <w:t>“</w:t>
      </w:r>
      <w:r>
        <w:rPr>
          <w:rFonts w:eastAsia="Times New Roman"/>
          <w:szCs w:val="24"/>
        </w:rPr>
        <w:t>Οι πολύτεκνες οικογένειες ήταν από τα μεγαλύ</w:t>
      </w:r>
      <w:r>
        <w:rPr>
          <w:rFonts w:eastAsia="Times New Roman"/>
          <w:szCs w:val="24"/>
        </w:rPr>
        <w:t xml:space="preserve">τερα θύματα των αντικοινωνικών περικοπών που προωθήθηκαν τα χρόνια του μνημονίου. </w:t>
      </w:r>
      <w:r>
        <w:rPr>
          <w:rFonts w:eastAsia="Times New Roman"/>
          <w:szCs w:val="24"/>
        </w:rPr>
        <w:t>Με τις περικοπές σε βάρος των πολύτεκνων οικογενειών, η κυβέρνηση Σαμαρά - Βενιζέλου παραβίασε το συνταγματικά κατοχυρωμένο δικαίωμά τους για ειδική φροντίδα από το κράτος. Π</w:t>
      </w:r>
      <w:r>
        <w:rPr>
          <w:rFonts w:eastAsia="Times New Roman"/>
          <w:szCs w:val="24"/>
        </w:rPr>
        <w:t>αραβίασε, όμως και τη δική της συνταγματική υποχρέωση για σχεδιασμό και εφαρμογή δημογραφικής πολιτικής, οξύνοντας ακόμα περισσότερο το κρίσιμο για το μέλλον της χώρας δημογραφικό πρόβλημα</w:t>
      </w:r>
      <w:r w:rsidRPr="000505EF">
        <w:rPr>
          <w:rFonts w:eastAsia="Times New Roman"/>
          <w:szCs w:val="24"/>
        </w:rPr>
        <w:t>”</w:t>
      </w:r>
      <w:r>
        <w:rPr>
          <w:rFonts w:eastAsia="Times New Roman"/>
          <w:szCs w:val="24"/>
        </w:rPr>
        <w:t xml:space="preserve">». </w:t>
      </w:r>
    </w:p>
    <w:p w14:paraId="4217BE0D"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Και τώρα το καλύτερο: «Ο ΣΥΡΙΖΑ έχει την πολιτική βούληση, στο </w:t>
      </w:r>
      <w:r>
        <w:rPr>
          <w:rFonts w:eastAsia="Times New Roman"/>
          <w:szCs w:val="24"/>
        </w:rPr>
        <w:t>πλαίσιο του προγράμματός του για την αντιμετώπιση της ανθρωπιστικής κρίσης, να αποκαταστήσει σταδιακά τις αδικίες και τις απώλειες των εισοδημάτων και των δικαιωμάτων των πολύτεκνων οικογενειών, που συντελέστηκαν στα χρόνια του μνημονίου». Καταθέτω το δελτ</w:t>
      </w:r>
      <w:r>
        <w:rPr>
          <w:rFonts w:eastAsia="Times New Roman"/>
          <w:szCs w:val="24"/>
        </w:rPr>
        <w:t>ίο Τύπου στα Πρακτικά.</w:t>
      </w:r>
    </w:p>
    <w:p w14:paraId="4217BE0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Χρίστος Δήμας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4217BE0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να δούμε κάποια ενδεικτικά παραδείγματα του δικού μας νόμου και του νόμου του ΣΥΡΙΖΑ και των Ανεξαρτήτων Ελλήνων. </w:t>
      </w:r>
    </w:p>
    <w:p w14:paraId="4217BE10"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Τρίτεκνη</w:t>
      </w:r>
      <w:proofErr w:type="spellEnd"/>
      <w:r>
        <w:rPr>
          <w:rFonts w:eastAsia="Times New Roman" w:cs="Times New Roman"/>
          <w:szCs w:val="24"/>
        </w:rPr>
        <w:t xml:space="preserve"> οικογένεια με εισόδημα 23.000 ευρώ με τον νόμο το δικό μας μέχρι σήμερα λάμβανε επίδομα 1.980 ευρώ τον χρόνο. Με τον νόμο ΣΥΡΙΖΑ</w:t>
      </w:r>
      <w:r>
        <w:rPr>
          <w:rFonts w:eastAsia="Times New Roman" w:cs="Times New Roman"/>
          <w:szCs w:val="24"/>
        </w:rPr>
        <w:t xml:space="preserve"> - Ανεξαρτήτων Ελλήνων θα λάβει 1.344 ευρώ, δηλαδή χάνει το 1/3 του επιδόματός της.</w:t>
      </w:r>
    </w:p>
    <w:p w14:paraId="4217BE1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Άλλο παράδειγμα. Πολύτεκνη οικογένεια με τέσσερα παιδιά και ετήσιο εισόδημα 26.000 ευρώ. Προφανώς, τους θεωρείτε πολύ πλούσιους εσείς. Με τον νόμο τον δικό μας μέχρι σήμερα</w:t>
      </w:r>
      <w:r>
        <w:rPr>
          <w:rFonts w:eastAsia="Times New Roman" w:cs="Times New Roman"/>
          <w:szCs w:val="24"/>
        </w:rPr>
        <w:t xml:space="preserve"> λάμβανε 2.640 ευρώ τον χρόνο. Με τον νόμο ΣΥΡΙΖΑ - Ανεξαρτήτων Ελλήνων θα λάβει 2.016 ευρώ το χρόνο, δηλαδή χάνει το 1/4 του επιδόματός της. Όπως λέει και ο κ. Τσίπρας, ήταν δίκαιο και έγινε πράξη.</w:t>
      </w:r>
    </w:p>
    <w:p w14:paraId="4217BE1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Επιτρέψτε μου να υπενθυμίσω πως επί κυβερνήσεως Νέας Δημο</w:t>
      </w:r>
      <w:r>
        <w:rPr>
          <w:rFonts w:eastAsia="Times New Roman" w:cs="Times New Roman"/>
          <w:szCs w:val="24"/>
        </w:rPr>
        <w:t xml:space="preserve">κρατίας το 2012 πραγματοποιήθηκε αύξηση στον προϋπολογισμό της τάξεως των 250 εκατομμυρίων ευρώ για τα οικογενειακά </w:t>
      </w:r>
      <w:r>
        <w:rPr>
          <w:rFonts w:eastAsia="Times New Roman" w:cs="Times New Roman"/>
          <w:szCs w:val="24"/>
        </w:rPr>
        <w:lastRenderedPageBreak/>
        <w:t xml:space="preserve">επιδόματα. Δώσαμε επίδομα από το πρώτο παιδί με εισοδηματικά κριτήρια και ειδικό επίδομα σε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Για πρώτη </w:t>
      </w:r>
      <w:r>
        <w:rPr>
          <w:rFonts w:eastAsia="Times New Roman" w:cs="Times New Roman"/>
          <w:szCs w:val="24"/>
        </w:rPr>
        <w:t xml:space="preserve">φορά με τον τρόπο αυτό υπήρξε έμπρακτη στήριξη από το πρώτο παιδί της οικογένειας. Το μέγεθος της αδιαφορίας σας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πολύτεκνους αποδεικνύεται από το γεγονός ότι ο ΣΥΡΙΖΑ και οι Ανεξάρτητοι Έλληνες δεν είχατε ψηφίσει τη θέσπιση του</w:t>
      </w:r>
      <w:r>
        <w:rPr>
          <w:rFonts w:eastAsia="Times New Roman" w:cs="Times New Roman"/>
          <w:szCs w:val="24"/>
        </w:rPr>
        <w:t xml:space="preserve"> ειδικού επιδόματος σε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w:t>
      </w:r>
    </w:p>
    <w:p w14:paraId="4217BE1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υποκρισία σας, όμως, είναι αμίμητη. Στις 5 Φεβρουαρίου 2013 τρεις Βουλευτές του ΣΥΡΙΖΑ κατέθεσαν ερώτηση προς τον Υπουργό Εργασίας κ. </w:t>
      </w:r>
      <w:proofErr w:type="spellStart"/>
      <w:r>
        <w:rPr>
          <w:rFonts w:eastAsia="Times New Roman" w:cs="Times New Roman"/>
          <w:szCs w:val="24"/>
        </w:rPr>
        <w:t>Βρούτση</w:t>
      </w:r>
      <w:proofErr w:type="spellEnd"/>
      <w:r>
        <w:rPr>
          <w:rFonts w:eastAsia="Times New Roman" w:cs="Times New Roman"/>
          <w:szCs w:val="24"/>
        </w:rPr>
        <w:t>. Το θέμα της ερώτησης ήταν: «Εμπαιγμός και καταδίκ</w:t>
      </w:r>
      <w:r>
        <w:rPr>
          <w:rFonts w:eastAsia="Times New Roman" w:cs="Times New Roman"/>
          <w:szCs w:val="24"/>
        </w:rPr>
        <w:t xml:space="preserve">η στη φτώχεια των </w:t>
      </w:r>
      <w:proofErr w:type="spellStart"/>
      <w:r>
        <w:rPr>
          <w:rFonts w:eastAsia="Times New Roman" w:cs="Times New Roman"/>
          <w:szCs w:val="24"/>
        </w:rPr>
        <w:t>τρίτεκνων</w:t>
      </w:r>
      <w:proofErr w:type="spellEnd"/>
      <w:r>
        <w:rPr>
          <w:rFonts w:eastAsia="Times New Roman" w:cs="Times New Roman"/>
          <w:szCs w:val="24"/>
        </w:rPr>
        <w:t xml:space="preserve"> και πολύτεκνων </w:t>
      </w:r>
      <w:r>
        <w:rPr>
          <w:rFonts w:eastAsia="Times New Roman" w:cs="Times New Roman"/>
          <w:szCs w:val="24"/>
        </w:rPr>
        <w:lastRenderedPageBreak/>
        <w:t xml:space="preserve">οικογενειών από την κυβέρνηση». Ρωτούν, λοιπόν, οι τρεις Βουλευτές του ΣΥΡΙΖΑ: «Εξετάζετε την έκδοση νέου κανονιστικού πλαισίου για τη χορήγηση αναβαθμισμένων </w:t>
      </w:r>
      <w:proofErr w:type="spellStart"/>
      <w:r>
        <w:rPr>
          <w:rFonts w:eastAsia="Times New Roman" w:cs="Times New Roman"/>
          <w:szCs w:val="24"/>
        </w:rPr>
        <w:t>τριτεκνικών</w:t>
      </w:r>
      <w:proofErr w:type="spellEnd"/>
      <w:r>
        <w:rPr>
          <w:rFonts w:eastAsia="Times New Roman" w:cs="Times New Roman"/>
          <w:szCs w:val="24"/>
        </w:rPr>
        <w:t xml:space="preserve"> και </w:t>
      </w:r>
      <w:proofErr w:type="spellStart"/>
      <w:r>
        <w:rPr>
          <w:rFonts w:eastAsia="Times New Roman" w:cs="Times New Roman"/>
          <w:szCs w:val="24"/>
        </w:rPr>
        <w:t>πολυτεκνικών</w:t>
      </w:r>
      <w:proofErr w:type="spellEnd"/>
      <w:r>
        <w:rPr>
          <w:rFonts w:eastAsia="Times New Roman" w:cs="Times New Roman"/>
          <w:szCs w:val="24"/>
        </w:rPr>
        <w:t xml:space="preserve"> επιδομάτων ή τουλάχιστον </w:t>
      </w:r>
      <w:r>
        <w:rPr>
          <w:rFonts w:eastAsia="Times New Roman" w:cs="Times New Roman"/>
          <w:szCs w:val="24"/>
        </w:rPr>
        <w:t>την επαναφορά τους στα επίπεδα που ίσχυαν μέχρι 31</w:t>
      </w:r>
      <w:r w:rsidRPr="000505EF">
        <w:rPr>
          <w:rFonts w:eastAsia="Times New Roman" w:cs="Times New Roman"/>
          <w:szCs w:val="24"/>
        </w:rPr>
        <w:t>-</w:t>
      </w:r>
      <w:r>
        <w:rPr>
          <w:rFonts w:eastAsia="Times New Roman" w:cs="Times New Roman"/>
          <w:szCs w:val="24"/>
        </w:rPr>
        <w:t>12</w:t>
      </w:r>
      <w:r w:rsidRPr="000505EF">
        <w:rPr>
          <w:rFonts w:eastAsia="Times New Roman" w:cs="Times New Roman"/>
          <w:szCs w:val="24"/>
        </w:rPr>
        <w:t>-</w:t>
      </w:r>
      <w:r>
        <w:rPr>
          <w:rFonts w:eastAsia="Times New Roman" w:cs="Times New Roman"/>
          <w:szCs w:val="24"/>
        </w:rPr>
        <w:t>2012, δεδομένου ότι οι ισχύουσες διατάξεις είναι κατάφωρα  άδικες και αντικοινωνικές»;</w:t>
      </w:r>
    </w:p>
    <w:p w14:paraId="4217BE1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Νομίζω δικαιωματικά ο τότε Υπουργός Εργασίας κ. </w:t>
      </w:r>
      <w:proofErr w:type="spellStart"/>
      <w:r>
        <w:rPr>
          <w:rFonts w:eastAsia="Times New Roman" w:cs="Times New Roman"/>
          <w:szCs w:val="24"/>
        </w:rPr>
        <w:t>Βρούτσης</w:t>
      </w:r>
      <w:proofErr w:type="spellEnd"/>
      <w:r>
        <w:rPr>
          <w:rFonts w:eastAsia="Times New Roman" w:cs="Times New Roman"/>
          <w:szCs w:val="24"/>
        </w:rPr>
        <w:t xml:space="preserve">, οφείλει μια εκ νέου απάντηση στους Βουλευτές του ΣΥΡΙΖΑ. </w:t>
      </w:r>
      <w:r>
        <w:rPr>
          <w:rFonts w:eastAsia="Times New Roman" w:cs="Times New Roman"/>
          <w:szCs w:val="24"/>
        </w:rPr>
        <w:t xml:space="preserve">Για την ιστορία, οι τρεις Βουλευτές του ΣΥΡΙΖΑ που υπέγραφαν την ερώτηση ήταν ο Αλέξης Τσίπρας, ο Δημήτρης </w:t>
      </w:r>
      <w:proofErr w:type="spellStart"/>
      <w:r>
        <w:rPr>
          <w:rFonts w:eastAsia="Times New Roman" w:cs="Times New Roman"/>
          <w:szCs w:val="24"/>
        </w:rPr>
        <w:t>Στρατούλης</w:t>
      </w:r>
      <w:proofErr w:type="spellEnd"/>
      <w:r>
        <w:rPr>
          <w:rFonts w:eastAsia="Times New Roman" w:cs="Times New Roman"/>
          <w:szCs w:val="24"/>
        </w:rPr>
        <w:t xml:space="preserve"> και ο Θανάσης Πετράκος.</w:t>
      </w:r>
    </w:p>
    <w:p w14:paraId="4217BE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Καταθέτω την ερώτηση στα Πρακτικά, λέγοντας ότι τουλάχιστον οι δύο από τους τρεις μπορούν να υπερηφανεύονται ότι έ</w:t>
      </w:r>
      <w:r>
        <w:rPr>
          <w:rFonts w:eastAsia="Times New Roman" w:cs="Times New Roman"/>
          <w:szCs w:val="24"/>
        </w:rPr>
        <w:t>μειναν σταθεροί και πιστοί στις αρχές και τα πιστεύω τους. Δεν είναι τυχαίο άλλωστε πως η λέξη «</w:t>
      </w:r>
      <w:proofErr w:type="spellStart"/>
      <w:r>
        <w:rPr>
          <w:rFonts w:eastAsia="Times New Roman" w:cs="Times New Roman"/>
          <w:szCs w:val="24"/>
        </w:rPr>
        <w:t>κωλοτούμπα</w:t>
      </w:r>
      <w:proofErr w:type="spellEnd"/>
      <w:r>
        <w:rPr>
          <w:rFonts w:eastAsia="Times New Roman" w:cs="Times New Roman"/>
          <w:szCs w:val="24"/>
        </w:rPr>
        <w:t>» έχει αποκτήσει διεθνή εμβέλεια με τον κ. Τσίπρα.</w:t>
      </w:r>
    </w:p>
    <w:p w14:paraId="4217BE16"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17BE1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Χρίστος Δήμα</w:t>
      </w:r>
      <w:r>
        <w:rPr>
          <w:rFonts w:eastAsia="Times New Roman" w:cs="Times New Roman"/>
          <w:szCs w:val="24"/>
        </w:rPr>
        <w:t>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4217BE1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σας διαβάσω μια πολύ ενδιαφέρουσα επιστολή που έλαβε μόλις χθες ο Πρωθυπουργός από νυν Βο</w:t>
      </w:r>
      <w:r>
        <w:rPr>
          <w:rFonts w:eastAsia="Times New Roman" w:cs="Times New Roman"/>
          <w:szCs w:val="24"/>
        </w:rPr>
        <w:t xml:space="preserve">υλευτή του ΣΥΡΙΖΑ. </w:t>
      </w:r>
    </w:p>
    <w:p w14:paraId="4217BE1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κυρία και κύριε Υπουργέ, με το πρόσφατο πολυνομοσχέδιο που συζητείται στις αρμόδιες </w:t>
      </w:r>
      <w:r>
        <w:rPr>
          <w:rFonts w:eastAsia="Times New Roman" w:cs="Times New Roman"/>
          <w:szCs w:val="24"/>
        </w:rPr>
        <w:t xml:space="preserve">επιτροπές </w:t>
      </w:r>
      <w:r>
        <w:rPr>
          <w:rFonts w:eastAsia="Times New Roman" w:cs="Times New Roman"/>
          <w:szCs w:val="24"/>
        </w:rPr>
        <w:t xml:space="preserve">και συγκεκριμένα με τις σχετικές διατάξεις του Υπουργείου Εργασίας, καταργείται επί της ουσίας η δυνατότητα λήψης των </w:t>
      </w:r>
      <w:proofErr w:type="spellStart"/>
      <w:r>
        <w:rPr>
          <w:rFonts w:eastAsia="Times New Roman" w:cs="Times New Roman"/>
          <w:szCs w:val="24"/>
        </w:rPr>
        <w:t>πολυ</w:t>
      </w:r>
      <w:r>
        <w:rPr>
          <w:rFonts w:eastAsia="Times New Roman" w:cs="Times New Roman"/>
          <w:szCs w:val="24"/>
        </w:rPr>
        <w:t>τεκνικών</w:t>
      </w:r>
      <w:proofErr w:type="spellEnd"/>
      <w:r>
        <w:rPr>
          <w:rFonts w:eastAsia="Times New Roman" w:cs="Times New Roman"/>
          <w:szCs w:val="24"/>
        </w:rPr>
        <w:t xml:space="preserve"> των </w:t>
      </w:r>
      <w:proofErr w:type="spellStart"/>
      <w:r>
        <w:rPr>
          <w:rFonts w:eastAsia="Times New Roman" w:cs="Times New Roman"/>
          <w:szCs w:val="24"/>
        </w:rPr>
        <w:t>τριτεκνικών</w:t>
      </w:r>
      <w:proofErr w:type="spellEnd"/>
      <w:r>
        <w:rPr>
          <w:rFonts w:eastAsia="Times New Roman" w:cs="Times New Roman"/>
          <w:szCs w:val="24"/>
        </w:rPr>
        <w:t xml:space="preserve"> επιδομάτων για μεγάλη μερίδα οικογενειών με τρία τέκνα και άνω.</w:t>
      </w:r>
    </w:p>
    <w:p w14:paraId="4217BE1A" w14:textId="77777777" w:rsidR="00D30189" w:rsidRDefault="00486ADB">
      <w:pPr>
        <w:spacing w:line="600" w:lineRule="auto"/>
        <w:ind w:firstLine="720"/>
        <w:jc w:val="both"/>
        <w:rPr>
          <w:rFonts w:eastAsia="Times New Roman"/>
          <w:szCs w:val="24"/>
        </w:rPr>
      </w:pPr>
      <w:r>
        <w:rPr>
          <w:rFonts w:eastAsia="Times New Roman"/>
          <w:szCs w:val="24"/>
        </w:rPr>
        <w:t>Και παρ</w:t>
      </w:r>
      <w:r>
        <w:rPr>
          <w:rFonts w:eastAsia="Times New Roman"/>
          <w:szCs w:val="24"/>
        </w:rPr>
        <w:t xml:space="preserve">’ </w:t>
      </w:r>
      <w:r>
        <w:rPr>
          <w:rFonts w:eastAsia="Times New Roman"/>
          <w:szCs w:val="24"/>
        </w:rPr>
        <w:t xml:space="preserve">όλο που ο προϋπολογισμός αυξάνεται κατά 40%, συντελείται μια αδικία» –κυρία Φωτίου, ακούτε υποθέτω- «σε βάρος των </w:t>
      </w:r>
      <w:proofErr w:type="spellStart"/>
      <w:r>
        <w:rPr>
          <w:rFonts w:eastAsia="Times New Roman"/>
          <w:szCs w:val="24"/>
        </w:rPr>
        <w:t>τρίτεκνων</w:t>
      </w:r>
      <w:proofErr w:type="spellEnd"/>
      <w:r>
        <w:rPr>
          <w:rFonts w:eastAsia="Times New Roman"/>
          <w:szCs w:val="24"/>
        </w:rPr>
        <w:t xml:space="preserve"> και πολύτεκνων με εισοδήματα άνω τ</w:t>
      </w:r>
      <w:r>
        <w:rPr>
          <w:rFonts w:eastAsia="Times New Roman"/>
          <w:szCs w:val="24"/>
        </w:rPr>
        <w:t xml:space="preserve">ων 13.500 ευρώ. Αυτό συμβαίνει εξαιτίας της </w:t>
      </w:r>
      <w:proofErr w:type="spellStart"/>
      <w:r>
        <w:rPr>
          <w:rFonts w:eastAsia="Times New Roman"/>
          <w:szCs w:val="24"/>
        </w:rPr>
        <w:t>αυστηροποίησης</w:t>
      </w:r>
      <w:proofErr w:type="spellEnd"/>
      <w:r>
        <w:rPr>
          <w:rFonts w:eastAsia="Times New Roman"/>
          <w:szCs w:val="24"/>
        </w:rPr>
        <w:t xml:space="preserve"> στους όρους χορήγησης των επιδομάτων για τους </w:t>
      </w:r>
      <w:proofErr w:type="spellStart"/>
      <w:r>
        <w:rPr>
          <w:rFonts w:eastAsia="Times New Roman"/>
          <w:szCs w:val="24"/>
        </w:rPr>
        <w:t>τρίτεκνους</w:t>
      </w:r>
      <w:proofErr w:type="spellEnd"/>
      <w:r>
        <w:rPr>
          <w:rFonts w:eastAsia="Times New Roman"/>
          <w:szCs w:val="24"/>
        </w:rPr>
        <w:t xml:space="preserve"> και τους πολύτεκνους και, κυρίως, λόγω της </w:t>
      </w:r>
      <w:proofErr w:type="spellStart"/>
      <w:r>
        <w:rPr>
          <w:rFonts w:eastAsia="Times New Roman"/>
          <w:szCs w:val="24"/>
        </w:rPr>
        <w:t>οριζοντιοποίησης</w:t>
      </w:r>
      <w:proofErr w:type="spellEnd"/>
      <w:r>
        <w:rPr>
          <w:rFonts w:eastAsia="Times New Roman"/>
          <w:szCs w:val="24"/>
        </w:rPr>
        <w:t xml:space="preserve"> όρων χωρίς τις απαραίτητες και δικαιολογημένες διαβαθμίσεις βάσει του αριθμού τω</w:t>
      </w:r>
      <w:r>
        <w:rPr>
          <w:rFonts w:eastAsia="Times New Roman"/>
          <w:szCs w:val="24"/>
        </w:rPr>
        <w:t xml:space="preserve">ν </w:t>
      </w:r>
      <w:r>
        <w:rPr>
          <w:rFonts w:eastAsia="Times New Roman"/>
          <w:szCs w:val="24"/>
        </w:rPr>
        <w:lastRenderedPageBreak/>
        <w:t>προστατευόμενων τέκνων. Είναι αδιανόητο να μην υπάρχει διαβάθμιση στο απαιτούμενο εισόδημα των οικογενειών ανάλογα με τον αριθμό των τέκνων.</w:t>
      </w:r>
    </w:p>
    <w:p w14:paraId="4217BE1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Η ανησυχία, η δυσαρέσκεια και η διαμαρτυρία των οικογενειών αυτών, που πλέον θα αποκλείονται ή θα λαμβάνουν μειωμ</w:t>
      </w:r>
      <w:r>
        <w:rPr>
          <w:rFonts w:eastAsia="Times New Roman"/>
          <w:szCs w:val="24"/>
        </w:rPr>
        <w:t xml:space="preserve">ένο αντί για αυξημένο επίδομα από μια Κυβέρνηση της Αριστεράς, είναι πιστεύω δικαιολογημένη. </w:t>
      </w:r>
    </w:p>
    <w:p w14:paraId="4217BE1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Γνωρίζοντας τις ευαισθησίες όλων ως προς το θέμα της βούλησης αφ</w:t>
      </w:r>
      <w:r>
        <w:rPr>
          <w:rFonts w:eastAsia="Times New Roman"/>
          <w:szCs w:val="24"/>
        </w:rPr>
        <w:t xml:space="preserve">’ </w:t>
      </w:r>
      <w:r>
        <w:rPr>
          <w:rFonts w:eastAsia="Times New Roman"/>
          <w:szCs w:val="24"/>
        </w:rPr>
        <w:t>ενός ενίσχυσης των αδύναμων πολιτών και τόνωσης της χειμαζόμενης ελληνικής οικογένειας και αφ</w:t>
      </w:r>
      <w:r>
        <w:rPr>
          <w:rFonts w:eastAsia="Times New Roman"/>
          <w:szCs w:val="24"/>
        </w:rPr>
        <w:t xml:space="preserve">’ </w:t>
      </w:r>
      <w:r>
        <w:rPr>
          <w:rFonts w:eastAsia="Times New Roman"/>
          <w:szCs w:val="24"/>
        </w:rPr>
        <w:t>ε</w:t>
      </w:r>
      <w:r>
        <w:rPr>
          <w:rFonts w:eastAsia="Times New Roman"/>
          <w:szCs w:val="24"/>
        </w:rPr>
        <w:t>τέρου αντιμετώπισης του δημογραφικού προβλήματος, παρακαλώ πολύ όπως επανεξετάσετε τους όρους και τις προϋποθέσεις χορήγησης των επιδομάτων με βάση τις πραγματικές οικονομικές ανάγκες τους».</w:t>
      </w:r>
    </w:p>
    <w:p w14:paraId="4217BE1D"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Δεν τα λέω εγώ. Τα λέει νυν Βουλευτής του ΣΥΡΙΖΑ, που υποθέτω ότι</w:t>
      </w:r>
      <w:r>
        <w:rPr>
          <w:rFonts w:eastAsia="Times New Roman"/>
          <w:szCs w:val="24"/>
        </w:rPr>
        <w:t xml:space="preserve"> δεν θα ψηφίσει αυτήν τη διάταξη.</w:t>
      </w:r>
    </w:p>
    <w:p w14:paraId="4217BE1E"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Καταθέτω την επιστολή στα Πρακτικά.</w:t>
      </w:r>
    </w:p>
    <w:p w14:paraId="4217BE1F"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szCs w:val="24"/>
        </w:rPr>
        <w:t xml:space="preserve">Χρίστος </w:t>
      </w:r>
      <w:r>
        <w:rPr>
          <w:rFonts w:eastAsia="Times New Roman"/>
          <w:szCs w:val="24"/>
        </w:rPr>
        <w:t xml:space="preserve">Δήμας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 </w:t>
      </w:r>
    </w:p>
    <w:p w14:paraId="4217BE20"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Το όνομά του;</w:t>
      </w:r>
    </w:p>
    <w:p w14:paraId="4217BE21"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Είναι στα Πρακτικά.</w:t>
      </w:r>
    </w:p>
    <w:p w14:paraId="4217BE2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Επιτρέψτε μου</w:t>
      </w:r>
      <w:r w:rsidRPr="000835EF">
        <w:rPr>
          <w:rFonts w:eastAsia="Times New Roman"/>
          <w:szCs w:val="24"/>
        </w:rPr>
        <w:t xml:space="preserve"> </w:t>
      </w:r>
      <w:r>
        <w:rPr>
          <w:rFonts w:eastAsia="Times New Roman"/>
          <w:szCs w:val="24"/>
        </w:rPr>
        <w:t>να πω</w:t>
      </w:r>
      <w:r>
        <w:rPr>
          <w:rFonts w:eastAsia="Times New Roman"/>
          <w:szCs w:val="24"/>
        </w:rPr>
        <w:t xml:space="preserve">, όμως, πως ακόμα και αν το επίδομα για κάθε παιδί ήταν αρκετά υψηλότερο από αυτό που παρουσιάζετε, το κόστος διαβίωσης για κάθε οικογένεια τα τελευταία τρία χρόνια επί </w:t>
      </w:r>
      <w:r>
        <w:rPr>
          <w:rFonts w:eastAsia="Times New Roman"/>
          <w:szCs w:val="24"/>
        </w:rPr>
        <w:lastRenderedPageBreak/>
        <w:t xml:space="preserve">ημερών ΣΥΡΙΖΑ-Ανεξαρτήτων Ελλήνων, έχει αυξηθεί κατά πολύ, με αποτέλεσμα να έχει γίνει </w:t>
      </w:r>
      <w:r>
        <w:rPr>
          <w:rFonts w:eastAsia="Times New Roman"/>
          <w:szCs w:val="24"/>
        </w:rPr>
        <w:t>δυσβάσταχτο.</w:t>
      </w:r>
    </w:p>
    <w:p w14:paraId="4217BE2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Σύμφωνα με τα δικά σας στοιχεία, ένας στους δύο πολίτες οφείλουν χρήματα στην εφορία, περισσότεροι από ένα εκατομμύριο οφειλέτες έχουν υποστεί μέτρα αναγκαστικής είσπραξης, δηλαδή κατάσχεση ή δήμευση περιουσίας, χίλιες περίπου κατασχέσεις γίνο</w:t>
      </w:r>
      <w:r>
        <w:rPr>
          <w:rFonts w:eastAsia="Times New Roman"/>
          <w:szCs w:val="24"/>
        </w:rPr>
        <w:t>νται καθημερινά και, επιπλέον, επτακόσιες πενήντα χιλιάδες οφειλέτες κινδυνεύουν άμεσα με κατασχέσεις. Ο ΟΟΣΑ πρόσφατα ανακήρυξε την Ελλάδα παγκόσμια πρωταθλήτρια φορολογίας. Το Παγκόσμιο Οικονομικό Φόρουμ στην πρόσφατη ετήσια έκθεση για την ανταγωνιστικότ</w:t>
      </w:r>
      <w:r>
        <w:rPr>
          <w:rFonts w:eastAsia="Times New Roman"/>
          <w:szCs w:val="24"/>
        </w:rPr>
        <w:t xml:space="preserve">ητα της οικονομίας κατατάσσει την Ελλάδα στην </w:t>
      </w:r>
      <w:r>
        <w:rPr>
          <w:rFonts w:eastAsia="Times New Roman"/>
          <w:szCs w:val="24"/>
        </w:rPr>
        <w:lastRenderedPageBreak/>
        <w:t xml:space="preserve">τελευταία από </w:t>
      </w:r>
      <w:proofErr w:type="spellStart"/>
      <w:r>
        <w:rPr>
          <w:rFonts w:eastAsia="Times New Roman"/>
          <w:szCs w:val="24"/>
        </w:rPr>
        <w:t>εκατόν</w:t>
      </w:r>
      <w:proofErr w:type="spellEnd"/>
      <w:r>
        <w:rPr>
          <w:rFonts w:eastAsia="Times New Roman"/>
          <w:szCs w:val="24"/>
        </w:rPr>
        <w:t xml:space="preserve"> τριάντα επτά χώρες στην επίδραση της φορολογίας στα κίνητρα για επενδύσεις και στην προτελευταία θέση στην επίδραση της φορολογίας στα κίνητρα για εργασία.</w:t>
      </w:r>
    </w:p>
    <w:p w14:paraId="4217BE24"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Όλα αυτά εξηγούνται πολύ απλά: Εί</w:t>
      </w:r>
      <w:r>
        <w:rPr>
          <w:rFonts w:eastAsia="Times New Roman"/>
          <w:szCs w:val="24"/>
        </w:rPr>
        <w:t xml:space="preserve">κοσι επτά νέους φόρους έχετε βάλει, δύο αυξήσεις έχετε κάνει στους συντελεστές ΦΠΑ, έχετε αυξήσει τις ασφαλιστικές εισφορές, που είχαν ως αποτέλεσμα να κλείσουν πάνω από εβδομήντα επτά χιλιάδες επιχειρήσεις τα τελευταία δυόμισι χρόνια, περισσότεροι από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έντεκα χιλιάδες ελεύθεροι επαγγελματίες να έχουν κλείσει τα βιβλία τους τον τελευταίο ενάμιση χρόνο, οι ληξιπρόθεσμες οφειλές των ιδιωτών, δηλαδή τα χρήματα που οφείλονται από πολίτες και επιχειρήσεις προς την εφορία, πλέον ξεπερνούν τα 100 δισεκατομμύ</w:t>
      </w:r>
      <w:r>
        <w:rPr>
          <w:rFonts w:eastAsia="Times New Roman"/>
          <w:szCs w:val="24"/>
        </w:rPr>
        <w:t>ρια.</w:t>
      </w:r>
    </w:p>
    <w:p w14:paraId="4217BE25"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Και επιτρέψτε μου να σας πω, γιατί σας αρέσει πολύ να κατηγορείτε τους προηγούμενους, ότι τα 25 δισεκατομμύρια έχουν δημιουργηθεί επί δικών σας ημερών, δηλαδή το 1/4 του ιδιωτικού χρέους είναι δικό σας δημιούργημα. Άρα, πολύ ουσιαστικότερη πολιτική γι</w:t>
      </w:r>
      <w:r>
        <w:rPr>
          <w:rFonts w:eastAsia="Times New Roman"/>
          <w:szCs w:val="24"/>
        </w:rPr>
        <w:t xml:space="preserve">α όλα τα νοικοκυριά, για την οικογένεια και για τη χώρα θα ήταν η πραγματική μείωση της φορολογίας, ειδικά των έμμεσων φόρων, που είναι και </w:t>
      </w:r>
      <w:r>
        <w:rPr>
          <w:rFonts w:eastAsia="Times New Roman"/>
          <w:szCs w:val="24"/>
        </w:rPr>
        <w:t xml:space="preserve">οι </w:t>
      </w:r>
      <w:r>
        <w:rPr>
          <w:rFonts w:eastAsia="Times New Roman"/>
          <w:szCs w:val="24"/>
        </w:rPr>
        <w:t xml:space="preserve">πιο </w:t>
      </w:r>
      <w:r>
        <w:rPr>
          <w:rFonts w:eastAsia="Times New Roman"/>
          <w:szCs w:val="24"/>
        </w:rPr>
        <w:t>άδικοι</w:t>
      </w:r>
      <w:r>
        <w:rPr>
          <w:rFonts w:eastAsia="Times New Roman"/>
          <w:szCs w:val="24"/>
        </w:rPr>
        <w:t>.</w:t>
      </w:r>
    </w:p>
    <w:p w14:paraId="4217BE26"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Είστε όμως και η Κυβέρνηση που σχεδιάζει την ψηφιακή της πολιτική ανάλογα με το ποιος Υπουργός κερδίζ</w:t>
      </w:r>
      <w:r>
        <w:rPr>
          <w:rFonts w:eastAsia="Times New Roman"/>
          <w:szCs w:val="24"/>
        </w:rPr>
        <w:t>ει το φλουρί της βασιλόπιτας. Αυτό και μόνο δείχνει την έλλειψη στοιχειώδους σοβαρότητας και σχεδιασμού και το μέγεθος της ανευθυνότητας.</w:t>
      </w:r>
    </w:p>
    <w:p w14:paraId="4217BE27"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Στην πραγματικότητα, όμως, το φλουρί το κέρδισαν όσοι σας άσκησαν πίεση για τους πλειστηριασμούς ακόμα και της πρώτης </w:t>
      </w:r>
      <w:r>
        <w:rPr>
          <w:rFonts w:eastAsia="Times New Roman"/>
          <w:szCs w:val="24"/>
        </w:rPr>
        <w:lastRenderedPageBreak/>
        <w:t>κατοικίας  ή ακόμα και για χρέη προς την εφορία της τάξεως των 500 ευρώ.</w:t>
      </w:r>
    </w:p>
    <w:p w14:paraId="4217BE28"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Διαβάζω από το πολυνομοσχέδιο: «Από τις 21</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2018 οι πλειστηριασμοί διεξάγονται αποκλειστικά και μόνο με ηλεκτρονικά μέσα, ανεξάρτητα από τον χρόνο επίδοσης επιταγής και επιβολής της </w:t>
      </w:r>
      <w:r>
        <w:rPr>
          <w:rFonts w:eastAsia="Times New Roman"/>
          <w:szCs w:val="24"/>
        </w:rPr>
        <w:t>κατάσχεσης.»</w:t>
      </w:r>
    </w:p>
    <w:p w14:paraId="4217BE2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Από το περίφημο σύνθημα: «Κανένα σπίτι στα χέρια τραπεζίτη», φτάσαμε με την ψήφο των Βουλευτών του ΣΥΡΙΖΑ και των Ανεξαρτήτων Ελλήνων στο καινούρ</w:t>
      </w:r>
      <w:r>
        <w:rPr>
          <w:rFonts w:eastAsia="Times New Roman"/>
          <w:szCs w:val="24"/>
        </w:rPr>
        <w:t>γ</w:t>
      </w:r>
      <w:r>
        <w:rPr>
          <w:rFonts w:eastAsia="Times New Roman"/>
          <w:szCs w:val="24"/>
        </w:rPr>
        <w:t xml:space="preserve">ιο σύνθημα: «Το σπίτι του ιδιοκτήτη με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στον τραπεζίτη».</w:t>
      </w:r>
    </w:p>
    <w:p w14:paraId="4217BE2A"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Εσείς τι πρόταση έ</w:t>
      </w:r>
      <w:r>
        <w:rPr>
          <w:rFonts w:eastAsia="Times New Roman"/>
          <w:szCs w:val="24"/>
        </w:rPr>
        <w:t>χετε; Για να ακούσω.</w:t>
      </w:r>
    </w:p>
    <w:p w14:paraId="4217BE2B"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Το μέγεθος της υποκρισίας και της ανευθυνότητάς σας δεν έχει, όμως, όρια και σταματημό. Πριν λίγους μήνες </w:t>
      </w:r>
      <w:r>
        <w:rPr>
          <w:rFonts w:eastAsia="Times New Roman"/>
          <w:szCs w:val="24"/>
        </w:rPr>
        <w:lastRenderedPageBreak/>
        <w:t>κοροϊδεύατε τους συμβασιούχους του δημοσίου ότι δήθεν θα τους νομιμοποιήσετε και μοιράζατε για μια ακόμη φορά ψεύτ</w:t>
      </w:r>
      <w:r>
        <w:rPr>
          <w:rFonts w:eastAsia="Times New Roman"/>
          <w:szCs w:val="24"/>
        </w:rPr>
        <w:t xml:space="preserve">ικες υποσχέσεις, χωρίς να έχετε το θάρρος να πείτε την αλήθεια. Σήμερα φέρνετε τη διάταξη στο άρθρο 242, που νομοθετείτε προφανώς υπό την πίεση των θεσμών, διότι σας θεωρούν παντελώς αναξιόπιστους, στην οποία υπογραμμίζετε το εξής: </w:t>
      </w:r>
    </w:p>
    <w:p w14:paraId="4217BE2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«Οι διορισμοί και οι πρ</w:t>
      </w:r>
      <w:r>
        <w:rPr>
          <w:rFonts w:eastAsia="Times New Roman" w:cs="Times New Roman"/>
          <w:szCs w:val="24"/>
        </w:rPr>
        <w:t>οσλήψεις προσωπικού στους φορείς Γενικής Κυβέρνησης σε περιπτώσεις συμμόρφωσης σε δικαστικές αποφάσεις, με τις οποίες αναγνωρίζεται η ορισμένης διάρκειας εργασιακή σχέση του υπαλλήλου ως αορίστου χρόνου ή κάλυψης οργανικών θέσεων μόνιμου προσωπικού ή προσω</w:t>
      </w:r>
      <w:r>
        <w:rPr>
          <w:rFonts w:eastAsia="Times New Roman" w:cs="Times New Roman"/>
          <w:szCs w:val="24"/>
        </w:rPr>
        <w:t xml:space="preserve">πικού με σύμβαση </w:t>
      </w:r>
      <w:r>
        <w:rPr>
          <w:rFonts w:eastAsia="Times New Roman" w:cs="Times New Roman"/>
          <w:szCs w:val="24"/>
        </w:rPr>
        <w:lastRenderedPageBreak/>
        <w:t>ιδιωτικού δικαίου αορίστου χρόνου, μπορούν να διενεργούνται αρκούσης της τήρησης των ορίων δαπανών για μισθούς και συντάξεις που προβλέπονται στο μεσοπρόθεσμο πρόγραμμα».</w:t>
      </w:r>
    </w:p>
    <w:p w14:paraId="4217BE2D"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Και συνεχίζω: «Απαγορεύεται η μετατροπή των εργασιακών σχέσεων του έ</w:t>
      </w:r>
      <w:r>
        <w:rPr>
          <w:rFonts w:eastAsia="Times New Roman" w:cs="Times New Roman"/>
          <w:szCs w:val="24"/>
        </w:rPr>
        <w:t xml:space="preserve">κτακτου προσωπικού που </w:t>
      </w:r>
      <w:r>
        <w:rPr>
          <w:rFonts w:eastAsia="Times New Roman" w:cs="Times New Roman"/>
          <w:szCs w:val="24"/>
        </w:rPr>
        <w:t xml:space="preserve">προσλαμβάνεται </w:t>
      </w:r>
      <w:r>
        <w:rPr>
          <w:rFonts w:eastAsia="Times New Roman" w:cs="Times New Roman"/>
          <w:szCs w:val="24"/>
        </w:rPr>
        <w:t>με οιαδήποτε σχέση ορισμένης διάρκειας που καταρτίζεται κατά τους κανόνες του ιδιωτικού δικαίου σε συμβάσεις αόριστης διάρκειας».</w:t>
      </w:r>
    </w:p>
    <w:p w14:paraId="4217BE2E"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Πηγαίνετε τώρα να εξηγήσετε αυτή</w:t>
      </w:r>
      <w:r>
        <w:rPr>
          <w:rFonts w:eastAsia="Times New Roman" w:cs="Times New Roman"/>
          <w:szCs w:val="24"/>
        </w:rPr>
        <w:t>ν</w:t>
      </w:r>
      <w:r>
        <w:rPr>
          <w:rFonts w:eastAsia="Times New Roman" w:cs="Times New Roman"/>
          <w:szCs w:val="24"/>
        </w:rPr>
        <w:t xml:space="preserve"> τη διάταξη στους συμβασιούχους, στους οποίους πριν από</w:t>
      </w:r>
      <w:r>
        <w:rPr>
          <w:rFonts w:eastAsia="Times New Roman" w:cs="Times New Roman"/>
          <w:szCs w:val="24"/>
        </w:rPr>
        <w:t xml:space="preserve"> λίγους μήνες υποσχεθήκατε μονιμοποίηση. Είναι η ίδια υποκρισία που σας διέπει για το ζήτημα της προκήρυξης των απεργιών. Άλλα λέγατε ως αντιπολίτευση, άλλα λέγατε στην αρχή ως Κυβέρνηση, άλλα πράττετε τώρα. </w:t>
      </w:r>
    </w:p>
    <w:p w14:paraId="4217BE2F"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Είμαι βέβαιος, όμως, πως αυτό διόλου σας απασχο</w:t>
      </w:r>
      <w:r>
        <w:rPr>
          <w:rFonts w:eastAsia="Times New Roman" w:cs="Times New Roman"/>
          <w:szCs w:val="24"/>
        </w:rPr>
        <w:t>λεί. Για να παραμείνετε στην εξουσία είστε διατεθειμένοι να κάνετε τα πάντα κυριολεκτικά!</w:t>
      </w:r>
    </w:p>
    <w:p w14:paraId="4217BE30"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Δήμα, με </w:t>
      </w:r>
      <w:proofErr w:type="spellStart"/>
      <w:r>
        <w:rPr>
          <w:rFonts w:eastAsia="Times New Roman" w:cs="Times New Roman"/>
          <w:szCs w:val="24"/>
        </w:rPr>
        <w:t>συγχωρείτε</w:t>
      </w:r>
      <w:proofErr w:type="spellEnd"/>
      <w:r>
        <w:rPr>
          <w:rFonts w:eastAsia="Times New Roman" w:cs="Times New Roman"/>
          <w:szCs w:val="24"/>
        </w:rPr>
        <w:t xml:space="preserve"> για τη διακοπή. </w:t>
      </w:r>
    </w:p>
    <w:p w14:paraId="4217BE31" w14:textId="77777777" w:rsidR="00D30189" w:rsidRDefault="00486ADB">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σαράντα πέντε μαθητές και μαθήτριες και τρεις εκπαιδευτικοί συνοδοί τους από το 5</w:t>
      </w:r>
      <w:r>
        <w:rPr>
          <w:rFonts w:eastAsia="Times New Roman" w:cs="Times New Roman"/>
          <w:vertAlign w:val="superscript"/>
        </w:rPr>
        <w:t>ο</w:t>
      </w:r>
      <w:r>
        <w:rPr>
          <w:rFonts w:eastAsia="Times New Roman" w:cs="Times New Roman"/>
        </w:rPr>
        <w:t xml:space="preserve"> και 11</w:t>
      </w:r>
      <w:r>
        <w:rPr>
          <w:rFonts w:eastAsia="Times New Roman" w:cs="Times New Roman"/>
          <w:vertAlign w:val="superscript"/>
        </w:rPr>
        <w:t>ο</w:t>
      </w:r>
      <w:r>
        <w:rPr>
          <w:rFonts w:eastAsia="Times New Roman" w:cs="Times New Roman"/>
        </w:rPr>
        <w:t xml:space="preserve"> Δημοτικό Σχολείο του Βύρωνα.</w:t>
      </w:r>
    </w:p>
    <w:p w14:paraId="4217BE32" w14:textId="77777777" w:rsidR="00D30189" w:rsidRDefault="00486ADB">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217BE33" w14:textId="77777777" w:rsidR="00D30189" w:rsidRDefault="00486ADB">
      <w:pPr>
        <w:spacing w:after="0" w:line="600" w:lineRule="auto"/>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4217BE34"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Είνα</w:t>
      </w:r>
      <w:r>
        <w:rPr>
          <w:rFonts w:eastAsia="Times New Roman" w:cs="Times New Roman"/>
          <w:szCs w:val="24"/>
        </w:rPr>
        <w:t xml:space="preserve">ι φοβερό, όμως, το </w:t>
      </w:r>
      <w:r>
        <w:rPr>
          <w:rFonts w:eastAsia="Times New Roman" w:cs="Times New Roman"/>
          <w:szCs w:val="24"/>
        </w:rPr>
        <w:t xml:space="preserve">πως </w:t>
      </w:r>
      <w:r>
        <w:rPr>
          <w:rFonts w:eastAsia="Times New Roman" w:cs="Times New Roman"/>
          <w:szCs w:val="24"/>
        </w:rPr>
        <w:t xml:space="preserve">δημιουργείτε από το πουθενά νέες δομές, νέες εξυπηρετήσεις, πέρα από κάθε </w:t>
      </w:r>
      <w:r>
        <w:rPr>
          <w:rFonts w:eastAsia="Times New Roman" w:cs="Times New Roman"/>
          <w:szCs w:val="24"/>
        </w:rPr>
        <w:lastRenderedPageBreak/>
        <w:t>ηθικό φραγμό και συνεχές βόλεμα ημετέρων, που κόστισαν στην ελληνική κοινωνία και συγκροτούν έναν νέο κομματικό στρατό στο κράτος, όλα αυτά δηλαδή που εμείς θέ</w:t>
      </w:r>
      <w:r>
        <w:rPr>
          <w:rFonts w:eastAsia="Times New Roman" w:cs="Times New Roman"/>
          <w:szCs w:val="24"/>
        </w:rPr>
        <w:t xml:space="preserve">λουμε να πολεμήσουμε. </w:t>
      </w:r>
    </w:p>
    <w:p w14:paraId="4217BE3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Το άρθρο 240, ακούστε στη συνύπαρξη πόσων δομών ταυτόχρονα αναφέρεται: Γενικών γραμματέων, αναπληρωτών γενικών γραμματέων, γενικών και ειδικών γραμματέων, προϊσταμένων γενικών και ειδικών γραμματειών και των νέων διοικητικών γραμματέ</w:t>
      </w:r>
      <w:r>
        <w:rPr>
          <w:rFonts w:eastAsia="Times New Roman" w:cs="Times New Roman"/>
          <w:szCs w:val="24"/>
        </w:rPr>
        <w:t xml:space="preserve">ων και προφανώς των αναπληρωτών τους, αλλά και όλων των μετακλητών που καλούνται να τους υπηρετήσουν. </w:t>
      </w:r>
    </w:p>
    <w:p w14:paraId="4217BE3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 Πόσο θα στοιχίσει όλη αυτή η αναδόμηση μετακλητών υπαλλήλων της Κυβέρνησης; Κανείς δεν ξέρει, κανείς δεν μπορεί να υπολογίσει. Το μόνο που ξέρουμε είναι</w:t>
      </w:r>
      <w:r>
        <w:rPr>
          <w:rFonts w:eastAsia="Times New Roman" w:cs="Times New Roman"/>
          <w:szCs w:val="24"/>
        </w:rPr>
        <w:t xml:space="preserve"> ποιος θα τους πληρώσει. Χαρακτηριστικά διαβάζω από την έκθεση του Γενικού Λογιστηρίου </w:t>
      </w:r>
      <w:r>
        <w:rPr>
          <w:rFonts w:eastAsia="Times New Roman" w:cs="Times New Roman"/>
          <w:szCs w:val="24"/>
        </w:rPr>
        <w:lastRenderedPageBreak/>
        <w:t>του Κράτους πως το ύψος της εν λόγω δαπάνης εξαρτάται από πραγματικά γεγονότα. Είναι αυτό που λέμε ότι «και η επιστήμη σηκώνει τα χέρια ψηλά» με τον κρατισμό που μας επι</w:t>
      </w:r>
      <w:r>
        <w:rPr>
          <w:rFonts w:eastAsia="Times New Roman" w:cs="Times New Roman"/>
          <w:szCs w:val="24"/>
        </w:rPr>
        <w:t xml:space="preserve">βάλατε. </w:t>
      </w:r>
    </w:p>
    <w:p w14:paraId="4217BE3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Αφού «</w:t>
      </w:r>
      <w:proofErr w:type="spellStart"/>
      <w:r>
        <w:rPr>
          <w:rFonts w:eastAsia="Times New Roman" w:cs="Times New Roman"/>
          <w:szCs w:val="24"/>
        </w:rPr>
        <w:t>καζινοποιήσατε</w:t>
      </w:r>
      <w:proofErr w:type="spellEnd"/>
      <w:r>
        <w:rPr>
          <w:rFonts w:eastAsia="Times New Roman" w:cs="Times New Roman"/>
          <w:szCs w:val="24"/>
        </w:rPr>
        <w:t xml:space="preserve">» όλη τη χώρα, τώρα φέρνετε ένα εντελώς διαφορετικό ρυθμιστικό πλαίσιο για τα </w:t>
      </w:r>
      <w:r>
        <w:rPr>
          <w:rFonts w:eastAsia="Times New Roman" w:cs="Times New Roman"/>
          <w:szCs w:val="24"/>
        </w:rPr>
        <w:t>καζίνα</w:t>
      </w:r>
      <w:r>
        <w:rPr>
          <w:rFonts w:eastAsia="Times New Roman" w:cs="Times New Roman"/>
          <w:szCs w:val="24"/>
        </w:rPr>
        <w:t xml:space="preserve">, παρά το γεγονός ότι ο Υπουργός Οικονομικών είχε δεσμευτεί πριν δύο μήνες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πως αυτό θα γινόταν σε ξεχωριστό νομοσχέδιο, ώσ</w:t>
      </w:r>
      <w:r>
        <w:rPr>
          <w:rFonts w:eastAsia="Times New Roman" w:cs="Times New Roman"/>
          <w:szCs w:val="24"/>
        </w:rPr>
        <w:t>τε να μπορέσει να γίνει ουσιαστικός και πραγματικός διάλογος. Όμως, από ό,τι φαίνεται, ο διάλογος είναι κάτι που σας αφήνει αδιάφορους και θέλετε να αποφύγετε.</w:t>
      </w:r>
    </w:p>
    <w:p w14:paraId="4217BE3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πως </w:t>
      </w:r>
      <w:r>
        <w:rPr>
          <w:rFonts w:eastAsia="Times New Roman" w:cs="Times New Roman"/>
          <w:szCs w:val="24"/>
        </w:rPr>
        <w:t xml:space="preserve">εξασφαλίζετε βέβαια ίσο ανταγωνισμό στα </w:t>
      </w:r>
      <w:r>
        <w:rPr>
          <w:rFonts w:eastAsia="Times New Roman" w:cs="Times New Roman"/>
          <w:szCs w:val="24"/>
        </w:rPr>
        <w:t>καζίνα</w:t>
      </w:r>
      <w:r>
        <w:rPr>
          <w:rFonts w:eastAsia="Times New Roman" w:cs="Times New Roman"/>
          <w:szCs w:val="24"/>
        </w:rPr>
        <w:t>, όπου επιλεκτικά δίνετε ευνοϊκότερες φορολ</w:t>
      </w:r>
      <w:r>
        <w:rPr>
          <w:rFonts w:eastAsia="Times New Roman" w:cs="Times New Roman"/>
          <w:szCs w:val="24"/>
        </w:rPr>
        <w:t xml:space="preserve">ογικές ρυθμίσεις, είναι ένα ζήτημα. Προφανώς, υπάρχει κάποιος λόγος. </w:t>
      </w:r>
    </w:p>
    <w:p w14:paraId="4217BE39"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Διάβασα με ενδιαφέρον, όμως, και την ομόφωνη απόφαση του </w:t>
      </w:r>
      <w:r>
        <w:rPr>
          <w:rFonts w:eastAsia="Times New Roman" w:cs="Times New Roman"/>
          <w:szCs w:val="24"/>
        </w:rPr>
        <w:t xml:space="preserve">δημοτικού συμβουλίου </w:t>
      </w:r>
      <w:r>
        <w:rPr>
          <w:rFonts w:eastAsia="Times New Roman" w:cs="Times New Roman"/>
          <w:szCs w:val="24"/>
        </w:rPr>
        <w:t>Μυκόνου, με την οποία οι κάτοικοι του νησιού, το οποίο συνεισφέρει τόσο σημαντικά στο ΑΕΠ της χώρας, δηλώνου</w:t>
      </w:r>
      <w:r>
        <w:rPr>
          <w:rFonts w:eastAsia="Times New Roman" w:cs="Times New Roman"/>
          <w:szCs w:val="24"/>
        </w:rPr>
        <w:t>ν ότι είναι αντίθετοι με τη δημιουργία του καζίνο</w:t>
      </w:r>
      <w:r>
        <w:rPr>
          <w:rFonts w:eastAsia="Times New Roman" w:cs="Times New Roman"/>
          <w:szCs w:val="24"/>
        </w:rPr>
        <w:t>υ</w:t>
      </w:r>
      <w:r>
        <w:rPr>
          <w:rFonts w:eastAsia="Times New Roman" w:cs="Times New Roman"/>
          <w:szCs w:val="24"/>
        </w:rPr>
        <w:t xml:space="preserve"> στον τόπο τους. Σας λένε: «δεν το θέλουμε!».</w:t>
      </w:r>
    </w:p>
    <w:p w14:paraId="4217BE3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την ομόφωνη απόφαση του </w:t>
      </w:r>
      <w:r>
        <w:rPr>
          <w:rFonts w:eastAsia="Times New Roman" w:cs="Times New Roman"/>
          <w:szCs w:val="24"/>
        </w:rPr>
        <w:t>δημοτικού συμβουλίου</w:t>
      </w:r>
      <w:r>
        <w:rPr>
          <w:rFonts w:eastAsia="Times New Roman" w:cs="Times New Roman"/>
          <w:szCs w:val="24"/>
        </w:rPr>
        <w:t>.</w:t>
      </w:r>
    </w:p>
    <w:p w14:paraId="4217BE3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Χρίστος Δήμας καταθέτει για τα Πρακτικά το προαναφερθέν </w:t>
      </w:r>
      <w:r>
        <w:rPr>
          <w:rFonts w:eastAsia="Times New Roman" w:cs="Times New Roman"/>
          <w:szCs w:val="24"/>
        </w:rPr>
        <w:t>έγγραφο, το οποίο βρίσκεται στο αρχείο του Τμήματος Γραμματείας της Διεύθυνσης Στενογραφίας και Πρακτικών της Βουλής)</w:t>
      </w:r>
    </w:p>
    <w:p w14:paraId="4217BE3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Εσείς, όμως, σε αντίθεση με την τοπική κοινωνία, προσπαθείτε να αρμέξετε τη «χρυσή αγελάδα» και να εκμεταλλευτείτε, μεταξύ άλλων, και τα π</w:t>
      </w:r>
      <w:r>
        <w:rPr>
          <w:rFonts w:eastAsia="Times New Roman" w:cs="Times New Roman"/>
          <w:szCs w:val="24"/>
        </w:rPr>
        <w:t xml:space="preserve">άθη των πιο αδύναμων ανθρώπων. </w:t>
      </w:r>
    </w:p>
    <w:p w14:paraId="4217BE3D"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Και θέλω να σταθώ </w:t>
      </w:r>
      <w:r>
        <w:rPr>
          <w:rFonts w:eastAsia="Times New Roman" w:cs="Times New Roman"/>
          <w:szCs w:val="24"/>
        </w:rPr>
        <w:t xml:space="preserve">σ’ </w:t>
      </w:r>
      <w:r>
        <w:rPr>
          <w:rFonts w:eastAsia="Times New Roman" w:cs="Times New Roman"/>
          <w:szCs w:val="24"/>
        </w:rPr>
        <w:t>ένα ακόμη σημείο, που είναι δείγμα της ανηθικότητας με την οποία νομοθετείτε, όσο και εάν μιλάτε για διάφορα κοινωνικά πρόσημα: Σύμφωνα με τον νόμο 4002/2011, απαγορεύεται η διεξαγωγή πάσης φύσεως τυχερώ</w:t>
      </w:r>
      <w:r>
        <w:rPr>
          <w:rFonts w:eastAsia="Times New Roman" w:cs="Times New Roman"/>
          <w:szCs w:val="24"/>
        </w:rPr>
        <w:t xml:space="preserve">ν παιγνίων με πίστωση, καθώς και η παροχή έκπτωσης στο κόστος συμμετοχής. Δηλαδή, απαγορεύεται στις επιχειρήσεις </w:t>
      </w:r>
      <w:r>
        <w:rPr>
          <w:rFonts w:eastAsia="Times New Roman" w:cs="Times New Roman"/>
          <w:szCs w:val="24"/>
        </w:rPr>
        <w:t xml:space="preserve">καζίνων </w:t>
      </w:r>
      <w:r>
        <w:rPr>
          <w:rFonts w:eastAsia="Times New Roman" w:cs="Times New Roman"/>
          <w:szCs w:val="24"/>
        </w:rPr>
        <w:t xml:space="preserve">να δανείζουν στους πελάτες τους για να συνεχίσουν να παίζουν. </w:t>
      </w:r>
    </w:p>
    <w:p w14:paraId="4217BE3E"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Εσείς, με την παράγραφο 26 του άρθρου 378 ανατρέπετε τη διάταξη αυτή και</w:t>
      </w:r>
      <w:r>
        <w:rPr>
          <w:rFonts w:eastAsia="Times New Roman" w:cs="Times New Roman"/>
          <w:szCs w:val="24"/>
        </w:rPr>
        <w:t xml:space="preserve"> δίνετε το δικαίωμα στα </w:t>
      </w:r>
      <w:r>
        <w:rPr>
          <w:rFonts w:eastAsia="Times New Roman" w:cs="Times New Roman"/>
          <w:szCs w:val="24"/>
        </w:rPr>
        <w:t xml:space="preserve">καζίνα </w:t>
      </w:r>
      <w:r>
        <w:rPr>
          <w:rFonts w:eastAsia="Times New Roman" w:cs="Times New Roman"/>
          <w:szCs w:val="24"/>
        </w:rPr>
        <w:t xml:space="preserve">να δίνουν δάνεια </w:t>
      </w:r>
      <w:r>
        <w:rPr>
          <w:rFonts w:eastAsia="Times New Roman" w:cs="Times New Roman"/>
          <w:szCs w:val="24"/>
        </w:rPr>
        <w:lastRenderedPageBreak/>
        <w:t xml:space="preserve">άνω των </w:t>
      </w:r>
      <w:r>
        <w:rPr>
          <w:rFonts w:eastAsia="Times New Roman" w:cs="Times New Roman"/>
          <w:szCs w:val="24"/>
        </w:rPr>
        <w:t xml:space="preserve">50.000 ευρώ στους παίκτες, για να συνεχίσουν να παίζουν. </w:t>
      </w:r>
    </w:p>
    <w:p w14:paraId="4217BE3F"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Για μένα αυτό είναι εκμετάλλευση του πάθους ενός παίκτη, που έχει χάσει τα πάντα. Εκεί καταντήσατε! Αυτό είναι το πραγματικό νόημα κάθε ηθικού</w:t>
      </w:r>
      <w:r>
        <w:rPr>
          <w:rFonts w:eastAsia="Times New Roman" w:cs="Times New Roman"/>
          <w:szCs w:val="24"/>
        </w:rPr>
        <w:t xml:space="preserve"> πλεονεκτήματος μίας </w:t>
      </w:r>
      <w:r>
        <w:rPr>
          <w:rFonts w:eastAsia="Times New Roman" w:cs="Times New Roman"/>
          <w:szCs w:val="24"/>
        </w:rPr>
        <w:t>κυβέρνησης</w:t>
      </w:r>
      <w:r>
        <w:rPr>
          <w:rFonts w:eastAsia="Times New Roman" w:cs="Times New Roman"/>
          <w:szCs w:val="24"/>
        </w:rPr>
        <w:t>, που το μόνο που την ενδιαφέρει είναι οι εξυπηρετήσεις. Πρέπει να αποσύρετε τη διάταξη άμεσα!</w:t>
      </w:r>
    </w:p>
    <w:p w14:paraId="4217BE4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Συμπερασματικά, να πω ότι το πολυνομοσχέδιο που φέρατε στη Βουλή είναι ένα μείγμα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αριστερών ιδεοληψιών και</w:t>
      </w:r>
      <w:r>
        <w:rPr>
          <w:rFonts w:eastAsia="Times New Roman" w:cs="Times New Roman"/>
          <w:szCs w:val="24"/>
        </w:rPr>
        <w:t xml:space="preserve"> οδυνηρών διαψεύσεων για πολλές κοινωνικές ομάδες και συντεχνίες στις οποίες μέχρι πρόσφατα «κλείνατε το μάτι».</w:t>
      </w:r>
    </w:p>
    <w:p w14:paraId="4217BE41" w14:textId="77777777" w:rsidR="00D30189" w:rsidRDefault="00486ADB">
      <w:pPr>
        <w:tabs>
          <w:tab w:val="left" w:pos="303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17BE4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Ευχαριστώ, κύριε Δήμα. Υπήρξατε απολύτως συνεπής στον χρό</w:t>
      </w:r>
      <w:r>
        <w:rPr>
          <w:rFonts w:eastAsia="Times New Roman" w:cs="Times New Roman"/>
          <w:szCs w:val="24"/>
        </w:rPr>
        <w:t>νο σας.</w:t>
      </w:r>
    </w:p>
    <w:p w14:paraId="4217BE4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w:t>
      </w:r>
    </w:p>
    <w:p w14:paraId="4217BE4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Θέλουμε να μιλήσουμε και εμείς, κυρία Υπουργέ! Έχουμε και εμείς τον λόγο!</w:t>
      </w:r>
    </w:p>
    <w:p w14:paraId="4217BE45" w14:textId="77777777" w:rsidR="00D30189" w:rsidRDefault="00486ADB">
      <w:pPr>
        <w:tabs>
          <w:tab w:val="left" w:pos="3038"/>
        </w:tabs>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w:t>
      </w:r>
      <w:r>
        <w:rPr>
          <w:rFonts w:eastAsia="Times New Roman" w:cs="Times New Roman"/>
          <w:szCs w:val="24"/>
        </w:rPr>
        <w:t>ατίας)</w:t>
      </w:r>
    </w:p>
    <w:p w14:paraId="4217BE46" w14:textId="77777777" w:rsidR="00D30189" w:rsidRDefault="00486ADB">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Φωτίου να καθίσει κάτω. Δεν της έδωσα τον λόγο. </w:t>
      </w:r>
    </w:p>
    <w:p w14:paraId="4217BE4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Κυρία Φωτίου, παρακαλώ καθίστε κάτω. Δεν σας έδωσα τον λόγο και ούτε θα σας τον δώσω. Θα τελειώσουν οι </w:t>
      </w:r>
      <w:r>
        <w:rPr>
          <w:rFonts w:eastAsia="Times New Roman" w:cs="Times New Roman"/>
          <w:szCs w:val="24"/>
        </w:rPr>
        <w:t xml:space="preserve">εισηγητές </w:t>
      </w:r>
      <w:r>
        <w:rPr>
          <w:rFonts w:eastAsia="Times New Roman" w:cs="Times New Roman"/>
          <w:szCs w:val="24"/>
        </w:rPr>
        <w:t xml:space="preserve">και οι </w:t>
      </w:r>
      <w:r>
        <w:rPr>
          <w:rFonts w:eastAsia="Times New Roman" w:cs="Times New Roman"/>
          <w:szCs w:val="24"/>
        </w:rPr>
        <w:lastRenderedPageBreak/>
        <w:t>αγορητές και μετά θα έρθω στα υπουργικά έδ</w:t>
      </w:r>
      <w:r>
        <w:rPr>
          <w:rFonts w:eastAsia="Times New Roman" w:cs="Times New Roman"/>
          <w:szCs w:val="24"/>
        </w:rPr>
        <w:t xml:space="preserve">ρανα. Ξεχάστε το. Καθίστε κάτω. Ό,τι ισχύει για τους Βουλευτές, ισχύει και για τους Υπουργούς σε ό,τι αφορά </w:t>
      </w:r>
      <w:r>
        <w:rPr>
          <w:rFonts w:eastAsia="Times New Roman" w:cs="Times New Roman"/>
          <w:szCs w:val="24"/>
        </w:rPr>
        <w:t>σ</w:t>
      </w:r>
      <w:r>
        <w:rPr>
          <w:rFonts w:eastAsia="Times New Roman" w:cs="Times New Roman"/>
          <w:szCs w:val="24"/>
        </w:rPr>
        <w:t>τον Κανονισμό της Βουλής.</w:t>
      </w:r>
    </w:p>
    <w:p w14:paraId="4217BE4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w:t>
      </w:r>
      <w:r>
        <w:rPr>
          <w:rFonts w:eastAsia="Times New Roman" w:cs="Times New Roman"/>
        </w:rPr>
        <w:t>εωρεία είκοσι δύο μαθητές και μαθήτριες και δύο εκπαιδευτικοί συνοδοί τους από το 8</w:t>
      </w:r>
      <w:r>
        <w:rPr>
          <w:rFonts w:eastAsia="Times New Roman" w:cs="Times New Roman"/>
          <w:vertAlign w:val="superscript"/>
        </w:rPr>
        <w:t>ο</w:t>
      </w:r>
      <w:r>
        <w:rPr>
          <w:rFonts w:eastAsia="Times New Roman" w:cs="Times New Roman"/>
        </w:rPr>
        <w:t xml:space="preserve"> Δημοτικό Σχολείο Αγίου Δημητρίου. </w:t>
      </w:r>
    </w:p>
    <w:p w14:paraId="4217BE49" w14:textId="77777777" w:rsidR="00D30189" w:rsidRDefault="00486AD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217BE4A" w14:textId="77777777" w:rsidR="00D30189" w:rsidRDefault="00486ADB">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4217BE4B" w14:textId="77777777" w:rsidR="00D30189" w:rsidRDefault="00486ADB">
      <w:pPr>
        <w:spacing w:line="600" w:lineRule="auto"/>
        <w:ind w:firstLine="720"/>
        <w:jc w:val="both"/>
        <w:rPr>
          <w:rFonts w:eastAsia="Times New Roman" w:cs="Times New Roman"/>
        </w:rPr>
      </w:pPr>
      <w:r>
        <w:rPr>
          <w:rFonts w:eastAsia="Times New Roman" w:cs="Times New Roman"/>
        </w:rPr>
        <w:t>Τον λόγο έχει ο ειδικός αγορητής της Δημοκρατικής Συμπαράτα</w:t>
      </w:r>
      <w:r>
        <w:rPr>
          <w:rFonts w:eastAsia="Times New Roman" w:cs="Times New Roman"/>
        </w:rPr>
        <w:t>ξης κ. Κωνσταντινόπουλος για δεκαέξι λεπτά, με ό,τι είπαμε προηγουμένως.</w:t>
      </w:r>
    </w:p>
    <w:p w14:paraId="4217BE4C" w14:textId="77777777" w:rsidR="00D30189" w:rsidRDefault="00486ADB">
      <w:pPr>
        <w:spacing w:line="600" w:lineRule="auto"/>
        <w:ind w:firstLine="720"/>
        <w:jc w:val="both"/>
        <w:rPr>
          <w:rFonts w:eastAsia="Times New Roman" w:cs="Times New Roman"/>
        </w:rPr>
      </w:pPr>
      <w:r>
        <w:rPr>
          <w:rFonts w:eastAsia="Times New Roman" w:cs="Times New Roman"/>
          <w:b/>
        </w:rPr>
        <w:lastRenderedPageBreak/>
        <w:t xml:space="preserve">ΟΔΥΣΣΕΑΣ ΚΩΝΣΤΑΝΤΙΝΟΠΟΥΛΟΣ: </w:t>
      </w:r>
      <w:r>
        <w:rPr>
          <w:rFonts w:eastAsia="Times New Roman" w:cs="Times New Roman"/>
        </w:rPr>
        <w:t>Ευχαριστώ, κύριε Πρόεδρε.</w:t>
      </w:r>
    </w:p>
    <w:p w14:paraId="4217BE4D" w14:textId="77777777" w:rsidR="00D30189" w:rsidRDefault="00486ADB">
      <w:pPr>
        <w:spacing w:line="600" w:lineRule="auto"/>
        <w:ind w:firstLine="720"/>
        <w:jc w:val="both"/>
        <w:rPr>
          <w:rFonts w:eastAsia="Times New Roman" w:cs="Times New Roman"/>
        </w:rPr>
      </w:pPr>
      <w:r>
        <w:rPr>
          <w:rFonts w:eastAsia="Times New Roman" w:cs="Times New Roman"/>
        </w:rPr>
        <w:t>Κυρίες και κύριοι συνάδελφοι, σε λίγες ημέρες κλείνει τρία χρόνια η Κυβέρνηση ΣΥΡΙΖΑ – ΑΝΕΛ. Πρέπει να θυμηθούμε ότι, το πραγματι</w:t>
      </w:r>
      <w:r>
        <w:rPr>
          <w:rFonts w:eastAsia="Times New Roman" w:cs="Times New Roman"/>
        </w:rPr>
        <w:t xml:space="preserve">κά ταξικό νομοσχέδιο που σήμερα φέρατε στη Βουλή, το οποίο </w:t>
      </w:r>
      <w:r>
        <w:rPr>
          <w:rFonts w:eastAsia="Times New Roman" w:cs="Times New Roman"/>
        </w:rPr>
        <w:t xml:space="preserve">κτυπάει </w:t>
      </w:r>
      <w:r>
        <w:rPr>
          <w:rFonts w:eastAsia="Times New Roman" w:cs="Times New Roman"/>
        </w:rPr>
        <w:t xml:space="preserve">τους πιο αδύναμους, όπως είναι οι πολύτεκνες και </w:t>
      </w:r>
      <w:proofErr w:type="spellStart"/>
      <w:r>
        <w:rPr>
          <w:rFonts w:eastAsia="Times New Roman" w:cs="Times New Roman"/>
        </w:rPr>
        <w:t>τρίτεκνες</w:t>
      </w:r>
      <w:proofErr w:type="spellEnd"/>
      <w:r>
        <w:rPr>
          <w:rFonts w:eastAsia="Times New Roman" w:cs="Times New Roman"/>
        </w:rPr>
        <w:t xml:space="preserve"> οικογένειες, </w:t>
      </w:r>
      <w:r>
        <w:rPr>
          <w:rFonts w:eastAsia="Times New Roman" w:cs="Times New Roman"/>
        </w:rPr>
        <w:t xml:space="preserve">κτυπάει </w:t>
      </w:r>
      <w:r>
        <w:rPr>
          <w:rFonts w:eastAsia="Times New Roman" w:cs="Times New Roman"/>
        </w:rPr>
        <w:t xml:space="preserve">τον καταναλωτή και βάζει θέματα που έχουν να κάνουν με συνδικαλιστικά δικαιώματα, κάνει και πολλές «μπίζνες» </w:t>
      </w:r>
      <w:r>
        <w:rPr>
          <w:rFonts w:eastAsia="Times New Roman" w:cs="Times New Roman"/>
        </w:rPr>
        <w:t>σε πολλά επίπεδα, «μπίζνες» ΣΥΡΙΖΑ!</w:t>
      </w:r>
    </w:p>
    <w:p w14:paraId="4217BE4E" w14:textId="77777777" w:rsidR="00D30189" w:rsidRDefault="00486ADB">
      <w:pPr>
        <w:spacing w:line="600" w:lineRule="auto"/>
        <w:ind w:firstLine="720"/>
        <w:jc w:val="both"/>
        <w:rPr>
          <w:rFonts w:eastAsia="Times New Roman" w:cs="Times New Roman"/>
        </w:rPr>
      </w:pPr>
      <w:r>
        <w:rPr>
          <w:rFonts w:eastAsia="Times New Roman" w:cs="Times New Roman"/>
        </w:rPr>
        <w:t xml:space="preserve">Θα ήθελα να θυμίσω στον κύριο Υπουργό –γιατί αυτή η ιστορία έχει μια συνέχεια-, που ήταν και ο Υπουργός της τρίτης </w:t>
      </w:r>
      <w:proofErr w:type="spellStart"/>
      <w:r>
        <w:rPr>
          <w:rFonts w:eastAsia="Times New Roman" w:cs="Times New Roman"/>
        </w:rPr>
        <w:t>ανακεφαλαιοποίησης</w:t>
      </w:r>
      <w:proofErr w:type="spellEnd"/>
      <w:r>
        <w:rPr>
          <w:rFonts w:eastAsia="Times New Roman" w:cs="Times New Roman"/>
        </w:rPr>
        <w:t>, ότι πρέπει να γνωρίζει -και γνώριζε- ότι τα 24,5 δισε</w:t>
      </w:r>
      <w:r>
        <w:rPr>
          <w:rFonts w:eastAsia="Times New Roman" w:cs="Times New Roman"/>
        </w:rPr>
        <w:lastRenderedPageBreak/>
        <w:t>κατομμύρια που δόθηκαν στην τρίτ</w:t>
      </w:r>
      <w:r>
        <w:rPr>
          <w:rFonts w:eastAsia="Times New Roman" w:cs="Times New Roman"/>
        </w:rPr>
        <w:t xml:space="preserve">η </w:t>
      </w:r>
      <w:proofErr w:type="spellStart"/>
      <w:r>
        <w:rPr>
          <w:rFonts w:eastAsia="Times New Roman" w:cs="Times New Roman"/>
        </w:rPr>
        <w:t>ανακεφαλαιοποίηση</w:t>
      </w:r>
      <w:proofErr w:type="spellEnd"/>
      <w:r>
        <w:rPr>
          <w:rFonts w:eastAsia="Times New Roman" w:cs="Times New Roman"/>
        </w:rPr>
        <w:t xml:space="preserve"> εξανεμίστηκαν</w:t>
      </w:r>
      <w:r>
        <w:rPr>
          <w:rFonts w:eastAsia="Times New Roman" w:cs="Times New Roman"/>
        </w:rPr>
        <w:t xml:space="preserve"> αφού δεν άφησε το ελληνικό δημόσιο και τους Έλληνες μικροεπενδυτές με δικές του</w:t>
      </w:r>
      <w:r>
        <w:rPr>
          <w:rFonts w:eastAsia="Times New Roman" w:cs="Times New Roman"/>
        </w:rPr>
        <w:t>ς</w:t>
      </w:r>
      <w:r>
        <w:rPr>
          <w:rFonts w:eastAsia="Times New Roman" w:cs="Times New Roman"/>
        </w:rPr>
        <w:t xml:space="preserve"> ενέργειες να μπουν </w:t>
      </w:r>
      <w:r>
        <w:rPr>
          <w:rFonts w:eastAsia="Times New Roman" w:cs="Times New Roman"/>
        </w:rPr>
        <w:t xml:space="preserve">σ’ </w:t>
      </w:r>
      <w:r>
        <w:rPr>
          <w:rFonts w:eastAsia="Times New Roman" w:cs="Times New Roman"/>
        </w:rPr>
        <w:t>αυτήν τη διαδικασία. Σήμερα αυτά δεν υπάρχουν, όπως σε άλλες χώρες της Ευρώπης και στην Αμερική, και μπήκαν στο δημόσιο</w:t>
      </w:r>
      <w:r>
        <w:rPr>
          <w:rFonts w:eastAsia="Times New Roman" w:cs="Times New Roman"/>
        </w:rPr>
        <w:t xml:space="preserve"> χρέος. Αυτή ήταν μία από τις πολλές «δουλειές» μαζί με τα </w:t>
      </w:r>
      <w:r>
        <w:rPr>
          <w:rFonts w:eastAsia="Times New Roman" w:cs="Times New Roman"/>
          <w:lang w:val="en-US"/>
        </w:rPr>
        <w:t>funds</w:t>
      </w:r>
      <w:r>
        <w:rPr>
          <w:rFonts w:eastAsia="Times New Roman" w:cs="Times New Roman"/>
        </w:rPr>
        <w:t xml:space="preserve">, με τα «κοράκια» που έκανε δουλειά η Κυβέρνηση ΣΥΡΙΖΑ – ΑΝΕΛ. </w:t>
      </w:r>
    </w:p>
    <w:p w14:paraId="4217BE4F" w14:textId="77777777" w:rsidR="00D30189" w:rsidRDefault="00486ADB">
      <w:pPr>
        <w:spacing w:line="600" w:lineRule="auto"/>
        <w:ind w:firstLine="720"/>
        <w:jc w:val="both"/>
        <w:rPr>
          <w:rFonts w:eastAsia="Times New Roman" w:cs="Times New Roman"/>
        </w:rPr>
      </w:pPr>
      <w:r>
        <w:rPr>
          <w:rFonts w:eastAsia="Times New Roman" w:cs="Times New Roman"/>
        </w:rPr>
        <w:t xml:space="preserve">Η Κυβέρνηση ΣΥΡΙΖΑ – ΑΝΕΛ κάνει «μπίζνες». </w:t>
      </w:r>
    </w:p>
    <w:p w14:paraId="4217BE50" w14:textId="77777777" w:rsidR="00D30189" w:rsidRDefault="00486ADB">
      <w:pPr>
        <w:spacing w:line="600" w:lineRule="auto"/>
        <w:ind w:firstLine="720"/>
        <w:jc w:val="both"/>
        <w:rPr>
          <w:rFonts w:eastAsia="Times New Roman" w:cs="Times New Roman"/>
        </w:rPr>
      </w:pPr>
      <w:r>
        <w:rPr>
          <w:rFonts w:eastAsia="Times New Roman" w:cs="Times New Roman"/>
        </w:rPr>
        <w:t xml:space="preserve">Και ας έρθουμε στα </w:t>
      </w:r>
      <w:r>
        <w:rPr>
          <w:rFonts w:eastAsia="Times New Roman" w:cs="Times New Roman"/>
        </w:rPr>
        <w:t>καζίνα</w:t>
      </w:r>
      <w:r>
        <w:rPr>
          <w:rFonts w:eastAsia="Times New Roman" w:cs="Times New Roman"/>
        </w:rPr>
        <w:t xml:space="preserve">. Και απευθύνομαι και στη Νέα Δημοκρατία. Κύριοι συνάδελφοι του ΣΥΡΙΖΑ, δεν μπορώ να πω -και </w:t>
      </w:r>
      <w:r>
        <w:rPr>
          <w:rFonts w:eastAsia="Times New Roman" w:cs="Times New Roman"/>
        </w:rPr>
        <w:t xml:space="preserve">σ’ </w:t>
      </w:r>
      <w:r>
        <w:rPr>
          <w:rFonts w:eastAsia="Times New Roman" w:cs="Times New Roman"/>
        </w:rPr>
        <w:t xml:space="preserve">αυτό θέλω να είμαι ειλικρινής- ότι όλοι οι Βουλευτές του ΣΥΡΙΖΑ </w:t>
      </w:r>
      <w:r>
        <w:rPr>
          <w:rFonts w:eastAsia="Times New Roman" w:cs="Times New Roman"/>
        </w:rPr>
        <w:t xml:space="preserve">γνώριζαν </w:t>
      </w:r>
      <w:r>
        <w:rPr>
          <w:rFonts w:eastAsia="Times New Roman" w:cs="Times New Roman"/>
        </w:rPr>
        <w:t>όλα αυτά που συμβαίνουν. Όμως σήμερα που τα γνωρί</w:t>
      </w:r>
      <w:r>
        <w:rPr>
          <w:rFonts w:eastAsia="Times New Roman" w:cs="Times New Roman"/>
        </w:rPr>
        <w:lastRenderedPageBreak/>
        <w:t>ζετε, πρέπει να πάρετε τις αποφάσεις σ</w:t>
      </w:r>
      <w:r>
        <w:rPr>
          <w:rFonts w:eastAsia="Times New Roman" w:cs="Times New Roman"/>
        </w:rPr>
        <w:t xml:space="preserve">ας. Ήρθε χθες εκπρόσωπος των εργαζομένων στα </w:t>
      </w:r>
      <w:r>
        <w:rPr>
          <w:rFonts w:eastAsia="Times New Roman" w:cs="Times New Roman"/>
        </w:rPr>
        <w:t xml:space="preserve">καζίνα </w:t>
      </w:r>
      <w:r>
        <w:rPr>
          <w:rFonts w:eastAsia="Times New Roman" w:cs="Times New Roman"/>
        </w:rPr>
        <w:t xml:space="preserve">–έχετε και συνδικαλιστή Βουλευτή από τα </w:t>
      </w:r>
      <w:r>
        <w:rPr>
          <w:rFonts w:eastAsia="Times New Roman" w:cs="Times New Roman"/>
        </w:rPr>
        <w:t>καζίνα</w:t>
      </w:r>
      <w:r>
        <w:rPr>
          <w:rFonts w:eastAsia="Times New Roman" w:cs="Times New Roman"/>
        </w:rPr>
        <w:t xml:space="preserve">- και </w:t>
      </w:r>
      <w:r>
        <w:rPr>
          <w:rFonts w:eastAsia="Times New Roman" w:cs="Times New Roman"/>
        </w:rPr>
        <w:t xml:space="preserve">είπε πως </w:t>
      </w:r>
      <w:r>
        <w:rPr>
          <w:rFonts w:eastAsia="Times New Roman" w:cs="Times New Roman"/>
        </w:rPr>
        <w:t xml:space="preserve">εάν σήμερα το Καζίνο του Ρίου έχει φορολογία 720 χιλιάδες ευρώ τον χρόνο –αυτά δεν τα έχουν οι ιδιώτες, γι’ αυτό είναι </w:t>
      </w:r>
      <w:proofErr w:type="spellStart"/>
      <w:r>
        <w:rPr>
          <w:rFonts w:eastAsia="Times New Roman" w:cs="Times New Roman"/>
        </w:rPr>
        <w:t>κιμπάρης</w:t>
      </w:r>
      <w:proofErr w:type="spellEnd"/>
      <w:r>
        <w:rPr>
          <w:rFonts w:eastAsia="Times New Roman" w:cs="Times New Roman"/>
        </w:rPr>
        <w:t xml:space="preserve"> ο Υπουργός και </w:t>
      </w:r>
      <w:r>
        <w:rPr>
          <w:rFonts w:eastAsia="Times New Roman" w:cs="Times New Roman"/>
        </w:rPr>
        <w:t>μειώνει και κόβει τα επιδόματα, γιατί είναι του δημοσίου, του κράτους- ένα ανάλογου τύπου καζίνο, με τις νέες προϋποθέσεις που φέρνει η Κυβέρνηση, ξέρετε πόσο φόρο θα πληρώνει τον χρόνο; Θα πληρώνει 90 χιλιάδες ευρώ. Είναι «μπίζνες» ή δεν είναι; Ποιοι επιχ</w:t>
      </w:r>
      <w:r>
        <w:rPr>
          <w:rFonts w:eastAsia="Times New Roman" w:cs="Times New Roman"/>
        </w:rPr>
        <w:t>ειρηματίες θα πάρουν τις επόμενες άδειες; Αυτές τι θα είναι; Θα είναι και πιστωτικά ιδρύματα</w:t>
      </w:r>
      <w:r>
        <w:rPr>
          <w:rFonts w:eastAsia="Times New Roman" w:cs="Times New Roman"/>
        </w:rPr>
        <w:t>;</w:t>
      </w:r>
    </w:p>
    <w:p w14:paraId="4217BE5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θα κάνουν; Θα δανείζουν στους παίκτες.</w:t>
      </w:r>
    </w:p>
    <w:p w14:paraId="4217BE5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Διάβασέ το καλύτερα.</w:t>
      </w:r>
    </w:p>
    <w:p w14:paraId="4217BE5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Αυτό είναι, συνάδελφοι Βουλευτές του ΣΥΡΙΖΑ -αφήστε την</w:t>
      </w:r>
      <w:r>
        <w:rPr>
          <w:rFonts w:eastAsia="Times New Roman" w:cs="Times New Roman"/>
          <w:szCs w:val="24"/>
        </w:rPr>
        <w:t xml:space="preserve"> ηγεσία- που εσείς αύριο με την ψήφο σας θα επιτρέψετε; Γιατί δεν κάνετε ενιαίους κανόνες για τα παλιά και τα νέα, για να μπορεί να υπάρξει τουλάχιστον μια δικαιοσύνη;</w:t>
      </w:r>
    </w:p>
    <w:p w14:paraId="4217BE5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Όμως, οι δεσμεύσεις σας </w:t>
      </w:r>
      <w:r>
        <w:rPr>
          <w:rFonts w:eastAsia="Times New Roman" w:cs="Times New Roman"/>
          <w:szCs w:val="24"/>
        </w:rPr>
        <w:t xml:space="preserve">προς </w:t>
      </w:r>
      <w:r>
        <w:rPr>
          <w:rFonts w:eastAsia="Times New Roman" w:cs="Times New Roman"/>
          <w:szCs w:val="24"/>
        </w:rPr>
        <w:t>τους νέους είναι συγκεκριμένες. Έχετε βρει τους αγοραστές π</w:t>
      </w:r>
      <w:r>
        <w:rPr>
          <w:rFonts w:eastAsia="Times New Roman" w:cs="Times New Roman"/>
          <w:szCs w:val="24"/>
        </w:rPr>
        <w:t xml:space="preserve">ριν το νομοσχέδιο, όπως κάνατε και με την </w:t>
      </w:r>
      <w:r>
        <w:rPr>
          <w:rFonts w:eastAsia="Times New Roman" w:cs="Times New Roman"/>
          <w:szCs w:val="24"/>
        </w:rPr>
        <w:t>«ΕΘΝΙΚΗ ΑΣΦΑΛΙΣΤΙΚΗ»</w:t>
      </w:r>
      <w:r>
        <w:rPr>
          <w:rFonts w:eastAsia="Times New Roman" w:cs="Times New Roman"/>
          <w:szCs w:val="24"/>
        </w:rPr>
        <w:t xml:space="preserve"> και τώρα ψάχνετε τον Τζον Κάλαμος να φέρει τα λεφτά. Έχουν περάσει επτά μήνες και στην </w:t>
      </w:r>
      <w:r>
        <w:rPr>
          <w:rFonts w:eastAsia="Times New Roman" w:cs="Times New Roman"/>
          <w:szCs w:val="24"/>
        </w:rPr>
        <w:t xml:space="preserve">«ΕΘΝΙΚΗ ΑΣΦΑΛΙΣΤΙΚΗ» </w:t>
      </w:r>
      <w:r>
        <w:rPr>
          <w:rFonts w:eastAsia="Times New Roman" w:cs="Times New Roman"/>
          <w:szCs w:val="24"/>
        </w:rPr>
        <w:t xml:space="preserve">δεν έχουν φέρει ούτε ένα ευρώ. Ο Τζον Κάλαμος είναι ο επενδυτής του μεγάλου </w:t>
      </w:r>
      <w:r>
        <w:rPr>
          <w:rFonts w:eastAsia="Times New Roman" w:cs="Times New Roman"/>
          <w:szCs w:val="24"/>
          <w:lang w:val="en-US"/>
        </w:rPr>
        <w:t>fund</w:t>
      </w:r>
      <w:r>
        <w:rPr>
          <w:rFonts w:eastAsia="Times New Roman" w:cs="Times New Roman"/>
          <w:szCs w:val="24"/>
        </w:rPr>
        <w:t xml:space="preserve"> ο οπ</w:t>
      </w:r>
      <w:r>
        <w:rPr>
          <w:rFonts w:eastAsia="Times New Roman" w:cs="Times New Roman"/>
          <w:szCs w:val="24"/>
        </w:rPr>
        <w:t>οίος σας έκανε και τα τραπέζια στην Αμερική, όταν πήγε ο Πρωθυπουργός.</w:t>
      </w:r>
    </w:p>
    <w:p w14:paraId="4217BE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αυτό γίνεται παντού. Να ξέρετε ότι η κ. Δούρου πήγε να αγοράσει ένα κτήριο στο Περιστέρι με 20 εκατομμύρια, ήρθε το Συμβούλιο της Επικρατείας και είπε ότι </w:t>
      </w:r>
      <w:r>
        <w:rPr>
          <w:rFonts w:eastAsia="Times New Roman" w:cs="Times New Roman"/>
          <w:szCs w:val="24"/>
        </w:rPr>
        <w:t>είναι 50% πάνω από την αξία και βεβαίως, το πήρε πίσω.</w:t>
      </w:r>
    </w:p>
    <w:p w14:paraId="4217BE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Να πάμε, όμως, κυρίες και κύριοι συνάδελφοι, σε άλλα θέματα τα οποία είναι πιο ευαίσθητα. Ας έρθουμε στα θέματα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w:t>
      </w:r>
    </w:p>
    <w:p w14:paraId="4217BE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Κυρία συνάδελφε του ΣΥΡΙΖΑ και εισηγήτρια, το επίδομα </w:t>
      </w:r>
      <w:r>
        <w:rPr>
          <w:rFonts w:eastAsia="Times New Roman" w:cs="Times New Roman"/>
          <w:szCs w:val="24"/>
        </w:rPr>
        <w:t>για το πρώτο και δεύτερο παιδί δόθηκε για πρώτη φορά -μπορεί να μη συμφωνείτε με το ποσό- το 2013</w:t>
      </w:r>
      <w:r>
        <w:rPr>
          <w:rFonts w:eastAsia="Times New Roman" w:cs="Times New Roman"/>
          <w:szCs w:val="24"/>
        </w:rPr>
        <w:t xml:space="preserve">, </w:t>
      </w:r>
      <w:r>
        <w:rPr>
          <w:rFonts w:eastAsia="Times New Roman" w:cs="Times New Roman"/>
          <w:szCs w:val="24"/>
        </w:rPr>
        <w:t>αυτή είναι η αλήθεια</w:t>
      </w:r>
      <w:r>
        <w:rPr>
          <w:rFonts w:eastAsia="Times New Roman" w:cs="Times New Roman"/>
          <w:szCs w:val="24"/>
        </w:rPr>
        <w:t xml:space="preserve">, </w:t>
      </w:r>
      <w:r>
        <w:rPr>
          <w:rFonts w:eastAsia="Times New Roman" w:cs="Times New Roman"/>
          <w:szCs w:val="24"/>
        </w:rPr>
        <w:t xml:space="preserve">από την τότε </w:t>
      </w:r>
      <w:r>
        <w:rPr>
          <w:rFonts w:eastAsia="Times New Roman" w:cs="Times New Roman"/>
          <w:szCs w:val="24"/>
        </w:rPr>
        <w:t>συγκυβέρνηση</w:t>
      </w:r>
      <w:r>
        <w:rPr>
          <w:rFonts w:eastAsia="Times New Roman" w:cs="Times New Roman"/>
          <w:szCs w:val="24"/>
        </w:rPr>
        <w:t>. Σήμερα οι άνθρωποι -και μόνο αυτό θα πω- οι Πανελλήνιες Ομοσπονδίες με τις οποίες, όπως σας είπα</w:t>
      </w:r>
      <w:r>
        <w:rPr>
          <w:rFonts w:eastAsia="Times New Roman" w:cs="Times New Roman"/>
          <w:szCs w:val="24"/>
        </w:rPr>
        <w:t>ν</w:t>
      </w:r>
      <w:r>
        <w:rPr>
          <w:rFonts w:eastAsia="Times New Roman" w:cs="Times New Roman"/>
          <w:szCs w:val="24"/>
        </w:rPr>
        <w:t>, ήσασταν μ</w:t>
      </w:r>
      <w:r>
        <w:rPr>
          <w:rFonts w:eastAsia="Times New Roman" w:cs="Times New Roman"/>
          <w:szCs w:val="24"/>
        </w:rPr>
        <w:t xml:space="preserve">αζί χέρι-χέρι, σας είπαν χθες ότι η Κυβέρνηση εκφράζει το μίσος </w:t>
      </w:r>
      <w:r>
        <w:rPr>
          <w:rFonts w:eastAsia="Times New Roman" w:cs="Times New Roman"/>
          <w:szCs w:val="24"/>
        </w:rPr>
        <w:lastRenderedPageBreak/>
        <w:t>της εναντίον της</w:t>
      </w:r>
      <w:r>
        <w:rPr>
          <w:rFonts w:eastAsia="Times New Roman" w:cs="Times New Roman"/>
          <w:szCs w:val="24"/>
        </w:rPr>
        <w:t xml:space="preserve"> </w:t>
      </w:r>
      <w:proofErr w:type="spellStart"/>
      <w:r>
        <w:rPr>
          <w:rFonts w:eastAsia="Times New Roman" w:cs="Times New Roman"/>
          <w:szCs w:val="24"/>
        </w:rPr>
        <w:t>τρίτεκνης</w:t>
      </w:r>
      <w:proofErr w:type="spellEnd"/>
      <w:r>
        <w:rPr>
          <w:rFonts w:eastAsia="Times New Roman" w:cs="Times New Roman"/>
          <w:szCs w:val="24"/>
        </w:rPr>
        <w:t xml:space="preserve"> και πολύτεκνης οικογένειας. «Το έγκλημα θα συντελεστεί», σας είπε ο </w:t>
      </w:r>
      <w:r>
        <w:rPr>
          <w:rFonts w:eastAsia="Times New Roman" w:cs="Times New Roman"/>
          <w:szCs w:val="24"/>
        </w:rPr>
        <w:t xml:space="preserve">πρόεδρος </w:t>
      </w:r>
      <w:r>
        <w:rPr>
          <w:rFonts w:eastAsia="Times New Roman" w:cs="Times New Roman"/>
          <w:szCs w:val="24"/>
        </w:rPr>
        <w:t>«και θα το δείτε, όταν δεν θα είστε Υπουργοί». Δεν είναι δικά μας λόγια αυτά. Είναι λόγι</w:t>
      </w:r>
      <w:r>
        <w:rPr>
          <w:rFonts w:eastAsia="Times New Roman" w:cs="Times New Roman"/>
          <w:szCs w:val="24"/>
        </w:rPr>
        <w:t xml:space="preserve">α που τα είπαν οι </w:t>
      </w:r>
      <w:proofErr w:type="spellStart"/>
      <w:r>
        <w:rPr>
          <w:rFonts w:eastAsia="Times New Roman" w:cs="Times New Roman"/>
          <w:szCs w:val="24"/>
        </w:rPr>
        <w:t>τρίτεκνοι</w:t>
      </w:r>
      <w:proofErr w:type="spellEnd"/>
      <w:r>
        <w:rPr>
          <w:rFonts w:eastAsia="Times New Roman" w:cs="Times New Roman"/>
          <w:szCs w:val="24"/>
        </w:rPr>
        <w:t xml:space="preserve"> και οι πολύτεκνοι, αυτοί με τους οποίους πηγαίνατε μαζί στις πορείες χέρι-χέρι.</w:t>
      </w:r>
    </w:p>
    <w:p w14:paraId="4217BE5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δεν βάζει κόφτη μόνο </w:t>
      </w:r>
      <w:r>
        <w:rPr>
          <w:rFonts w:eastAsia="Times New Roman" w:cs="Times New Roman"/>
          <w:szCs w:val="24"/>
        </w:rPr>
        <w:t xml:space="preserve">σ’ </w:t>
      </w:r>
      <w:r>
        <w:rPr>
          <w:rFonts w:eastAsia="Times New Roman" w:cs="Times New Roman"/>
          <w:szCs w:val="24"/>
        </w:rPr>
        <w:t>όλα τα υπόλοιπα. Βάζει κόφτη από το τρίτο παιδί και πάνω. Και αφού αποδεχθήκατε την πρόταση της Προέδρ</w:t>
      </w:r>
      <w:r>
        <w:rPr>
          <w:rFonts w:eastAsia="Times New Roman" w:cs="Times New Roman"/>
          <w:szCs w:val="24"/>
        </w:rPr>
        <w:t>ου, της κ. Γεννηματά, για να κάνουμε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 xml:space="preserve">επιτροπή </w:t>
      </w:r>
      <w:r>
        <w:rPr>
          <w:rFonts w:eastAsia="Times New Roman" w:cs="Times New Roman"/>
          <w:szCs w:val="24"/>
        </w:rPr>
        <w:t xml:space="preserve">για το δημογραφικό, γιατί δεν κάνατε υπομονή δυο-τρεις μήνες να έρθουμε να κάνουμε μια πιο συνολική πρόταση; Αυτή η </w:t>
      </w:r>
      <w:r>
        <w:rPr>
          <w:rFonts w:eastAsia="Times New Roman" w:cs="Times New Roman"/>
          <w:szCs w:val="24"/>
        </w:rPr>
        <w:t xml:space="preserve">επιτροπή </w:t>
      </w:r>
      <w:r>
        <w:rPr>
          <w:rFonts w:eastAsia="Times New Roman" w:cs="Times New Roman"/>
          <w:szCs w:val="24"/>
        </w:rPr>
        <w:t xml:space="preserve">ποιον λόγο θα έχει τώρα πια; Τι αξία </w:t>
      </w:r>
      <w:r>
        <w:rPr>
          <w:rFonts w:eastAsia="Times New Roman" w:cs="Times New Roman"/>
          <w:szCs w:val="24"/>
        </w:rPr>
        <w:t xml:space="preserve">έχει </w:t>
      </w:r>
      <w:r>
        <w:rPr>
          <w:rFonts w:eastAsia="Times New Roman" w:cs="Times New Roman"/>
          <w:szCs w:val="24"/>
        </w:rPr>
        <w:t xml:space="preserve">να </w:t>
      </w:r>
      <w:r>
        <w:rPr>
          <w:rFonts w:eastAsia="Times New Roman" w:cs="Times New Roman"/>
          <w:szCs w:val="24"/>
        </w:rPr>
        <w:t xml:space="preserve">βγάλει </w:t>
      </w:r>
      <w:r>
        <w:rPr>
          <w:rFonts w:eastAsia="Times New Roman" w:cs="Times New Roman"/>
          <w:szCs w:val="24"/>
        </w:rPr>
        <w:t>συμπεράσματα;</w:t>
      </w:r>
    </w:p>
    <w:p w14:paraId="4217BE5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w:t>
      </w:r>
      <w:r>
        <w:rPr>
          <w:rFonts w:eastAsia="Times New Roman" w:cs="Times New Roman"/>
          <w:b/>
          <w:szCs w:val="24"/>
        </w:rPr>
        <w:t>ΑΝΤΑΣ:</w:t>
      </w:r>
      <w:r>
        <w:rPr>
          <w:rFonts w:eastAsia="Times New Roman" w:cs="Times New Roman"/>
          <w:szCs w:val="24"/>
        </w:rPr>
        <w:t xml:space="preserve"> Τα επιδόματα λύνουν το δημογραφικό;</w:t>
      </w:r>
    </w:p>
    <w:p w14:paraId="4217BE5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Συνάδελφοι, αυτά που λέτε θα πρέπει να τα πείτε στις </w:t>
      </w:r>
      <w:proofErr w:type="spellStart"/>
      <w:r>
        <w:rPr>
          <w:rFonts w:eastAsia="Times New Roman" w:cs="Times New Roman"/>
          <w:szCs w:val="24"/>
        </w:rPr>
        <w:t>τρίτεκνες</w:t>
      </w:r>
      <w:proofErr w:type="spellEnd"/>
      <w:r>
        <w:rPr>
          <w:rFonts w:eastAsia="Times New Roman" w:cs="Times New Roman"/>
          <w:szCs w:val="24"/>
        </w:rPr>
        <w:t xml:space="preserve"> και στις πολύτεκνες οικογένειες, όταν κατεβείτε στις περιφέρειές σας.</w:t>
      </w:r>
    </w:p>
    <w:p w14:paraId="4217BE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Όμως, υπάρχουν και άλλα θέματα με τα οποία χτυπάτε τον πιο αδύναμο, τα οποία είναι και μεγάλες μπίζνες. Είναι το θέμα της διαμεσολάβησης. Όταν στην </w:t>
      </w:r>
      <w:r>
        <w:rPr>
          <w:rFonts w:eastAsia="Times New Roman" w:cs="Times New Roman"/>
          <w:szCs w:val="24"/>
        </w:rPr>
        <w:t xml:space="preserve">επιτροπή </w:t>
      </w:r>
      <w:r>
        <w:rPr>
          <w:rFonts w:eastAsia="Times New Roman" w:cs="Times New Roman"/>
          <w:szCs w:val="24"/>
        </w:rPr>
        <w:t xml:space="preserve">σάς είπα ότι είναι χτύπημα στους πιο αδύναμους, φωνάζατε από τα έδρανα. Όταν ήρθε ο </w:t>
      </w:r>
      <w:r>
        <w:rPr>
          <w:rFonts w:eastAsia="Times New Roman" w:cs="Times New Roman"/>
          <w:szCs w:val="24"/>
        </w:rPr>
        <w:t xml:space="preserve">πρόεδρος </w:t>
      </w:r>
      <w:r>
        <w:rPr>
          <w:rFonts w:eastAsia="Times New Roman" w:cs="Times New Roman"/>
          <w:szCs w:val="24"/>
        </w:rPr>
        <w:t xml:space="preserve">της </w:t>
      </w:r>
      <w:r>
        <w:rPr>
          <w:rFonts w:eastAsia="Times New Roman" w:cs="Times New Roman"/>
          <w:szCs w:val="24"/>
        </w:rPr>
        <w:t>ολ</w:t>
      </w:r>
      <w:r>
        <w:rPr>
          <w:rFonts w:eastAsia="Times New Roman" w:cs="Times New Roman"/>
          <w:szCs w:val="24"/>
        </w:rPr>
        <w:t xml:space="preserve">ομέλειας </w:t>
      </w:r>
      <w:r>
        <w:rPr>
          <w:rFonts w:eastAsia="Times New Roman" w:cs="Times New Roman"/>
          <w:szCs w:val="24"/>
        </w:rPr>
        <w:t>των Δικηγορικών Συλλόγων και σας ξαναείπε τα ίδια, δεν είπατε τίποτα.</w:t>
      </w:r>
    </w:p>
    <w:p w14:paraId="4217BE5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Αναρωτιέμαι, αγαπητοί συνάδελφοι, το εξής: Αφού σήμερα υπάρχει η προαιρετική διαμεσολάβηση και οποιοσδήποτε</w:t>
      </w:r>
      <w:r>
        <w:rPr>
          <w:rFonts w:eastAsia="Times New Roman" w:cs="Times New Roman"/>
          <w:szCs w:val="24"/>
        </w:rPr>
        <w:t>,</w:t>
      </w:r>
      <w:r>
        <w:rPr>
          <w:rFonts w:eastAsia="Times New Roman" w:cs="Times New Roman"/>
          <w:szCs w:val="24"/>
        </w:rPr>
        <w:t xml:space="preserve"> εφόσον το θέλει, μπορεί να πάει, εσείς γιατί </w:t>
      </w:r>
      <w:r>
        <w:rPr>
          <w:rFonts w:eastAsia="Times New Roman" w:cs="Times New Roman"/>
          <w:szCs w:val="24"/>
        </w:rPr>
        <w:t xml:space="preserve">την </w:t>
      </w:r>
      <w:r>
        <w:rPr>
          <w:rFonts w:eastAsia="Times New Roman" w:cs="Times New Roman"/>
          <w:szCs w:val="24"/>
        </w:rPr>
        <w:t xml:space="preserve">κάνετε </w:t>
      </w:r>
      <w:r>
        <w:rPr>
          <w:rFonts w:eastAsia="Times New Roman" w:cs="Times New Roman"/>
          <w:szCs w:val="24"/>
        </w:rPr>
        <w:t>-</w:t>
      </w:r>
      <w:r>
        <w:rPr>
          <w:rFonts w:eastAsia="Times New Roman" w:cs="Times New Roman"/>
          <w:szCs w:val="24"/>
        </w:rPr>
        <w:t>ως μόνο κρά</w:t>
      </w:r>
      <w:r>
        <w:rPr>
          <w:rFonts w:eastAsia="Times New Roman" w:cs="Times New Roman"/>
          <w:szCs w:val="24"/>
        </w:rPr>
        <w:t>τος στην Ευρώπη</w:t>
      </w:r>
      <w:r>
        <w:rPr>
          <w:rFonts w:eastAsia="Times New Roman" w:cs="Times New Roman"/>
          <w:szCs w:val="24"/>
        </w:rPr>
        <w:t>-</w:t>
      </w:r>
      <w:r>
        <w:rPr>
          <w:rFonts w:eastAsia="Times New Roman" w:cs="Times New Roman"/>
          <w:szCs w:val="24"/>
        </w:rPr>
        <w:t xml:space="preserve"> υποχρεωτική; Να φτιάξετε κομματική πελατεία τους </w:t>
      </w:r>
      <w:r>
        <w:rPr>
          <w:rFonts w:eastAsia="Times New Roman" w:cs="Times New Roman"/>
          <w:szCs w:val="24"/>
        </w:rPr>
        <w:lastRenderedPageBreak/>
        <w:t xml:space="preserve">διαμεσολαβητές; Γιατί; </w:t>
      </w:r>
      <w:r>
        <w:rPr>
          <w:rFonts w:eastAsia="Times New Roman" w:cs="Times New Roman"/>
          <w:szCs w:val="24"/>
        </w:rPr>
        <w:t xml:space="preserve">Σ’ </w:t>
      </w:r>
      <w:r>
        <w:rPr>
          <w:rFonts w:eastAsia="Times New Roman" w:cs="Times New Roman"/>
          <w:szCs w:val="24"/>
        </w:rPr>
        <w:t xml:space="preserve">αυτό ποιος θα είναι ο ισχυρός; Ο τραπεζίτης, </w:t>
      </w:r>
      <w:r>
        <w:rPr>
          <w:rFonts w:eastAsia="Times New Roman" w:cs="Times New Roman"/>
          <w:szCs w:val="24"/>
        </w:rPr>
        <w:t>η ασφαλιστική εταιρεία</w:t>
      </w:r>
      <w:r>
        <w:rPr>
          <w:rFonts w:eastAsia="Times New Roman" w:cs="Times New Roman"/>
          <w:szCs w:val="24"/>
        </w:rPr>
        <w:t xml:space="preserve">, το μεγάλο σούπερ </w:t>
      </w:r>
      <w:proofErr w:type="spellStart"/>
      <w:r>
        <w:rPr>
          <w:rFonts w:eastAsia="Times New Roman" w:cs="Times New Roman"/>
          <w:szCs w:val="24"/>
        </w:rPr>
        <w:t>μάρκετ</w:t>
      </w:r>
      <w:proofErr w:type="spellEnd"/>
      <w:r>
        <w:rPr>
          <w:rFonts w:eastAsia="Times New Roman" w:cs="Times New Roman"/>
          <w:szCs w:val="24"/>
        </w:rPr>
        <w:t xml:space="preserve"> ή ο καταναλωτής;</w:t>
      </w:r>
    </w:p>
    <w:p w14:paraId="4217BE5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 xml:space="preserve">δεν </w:t>
      </w:r>
      <w:r>
        <w:rPr>
          <w:rFonts w:eastAsia="Times New Roman" w:cs="Times New Roman"/>
          <w:szCs w:val="24"/>
        </w:rPr>
        <w:t xml:space="preserve">θα είναι </w:t>
      </w:r>
      <w:r>
        <w:rPr>
          <w:rFonts w:eastAsia="Times New Roman" w:cs="Times New Roman"/>
          <w:szCs w:val="24"/>
        </w:rPr>
        <w:t xml:space="preserve">ο καταναλωτής </w:t>
      </w:r>
      <w:r>
        <w:rPr>
          <w:rFonts w:eastAsia="Times New Roman" w:cs="Times New Roman"/>
          <w:szCs w:val="24"/>
        </w:rPr>
        <w:t>ο</w:t>
      </w:r>
      <w:r>
        <w:rPr>
          <w:rFonts w:eastAsia="Times New Roman" w:cs="Times New Roman"/>
          <w:szCs w:val="24"/>
        </w:rPr>
        <w:t xml:space="preserve"> δυνατός</w:t>
      </w:r>
      <w:r>
        <w:rPr>
          <w:rFonts w:eastAsia="Times New Roman" w:cs="Times New Roman"/>
          <w:szCs w:val="24"/>
        </w:rPr>
        <w:t xml:space="preserve"> παίκτης.</w:t>
      </w:r>
      <w:r>
        <w:rPr>
          <w:rFonts w:eastAsia="Times New Roman" w:cs="Times New Roman"/>
          <w:szCs w:val="24"/>
        </w:rPr>
        <w:t xml:space="preserve"> Άλλωστε, το είπε η Ένωση Δικαστών και Εισαγγελέων ότι ήταν αίτημα του ΣΕΒ, των ασφαλιστικών εταιρειών και του ΕΒΕΑ.</w:t>
      </w:r>
    </w:p>
    <w:p w14:paraId="4217BE5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συναινέσετε σ’ αυτό; Και καλά εμείς, αγαπητοί συνάδελφοι</w:t>
      </w:r>
      <w:r>
        <w:rPr>
          <w:rFonts w:eastAsia="Times New Roman" w:cs="Times New Roman"/>
          <w:szCs w:val="24"/>
        </w:rPr>
        <w:t>, τ</w:t>
      </w:r>
      <w:r>
        <w:rPr>
          <w:rFonts w:eastAsia="Times New Roman" w:cs="Times New Roman"/>
          <w:szCs w:val="24"/>
        </w:rPr>
        <w:t>ον κ. Κοντονή για τη διαμεσολάβηση δεν τον πιστεύει ούτε ο εκλεγμένος Περιφερ</w:t>
      </w:r>
      <w:r>
        <w:rPr>
          <w:rFonts w:eastAsia="Times New Roman" w:cs="Times New Roman"/>
          <w:szCs w:val="24"/>
        </w:rPr>
        <w:t xml:space="preserve">ειάρχης του ΣΥΡΙΖΑ στα Ιόνια Νησιά -βγήκε ομόφωνη απόφαση του </w:t>
      </w:r>
      <w:r>
        <w:rPr>
          <w:rFonts w:eastAsia="Times New Roman" w:cs="Times New Roman"/>
          <w:szCs w:val="24"/>
        </w:rPr>
        <w:t xml:space="preserve">περιφερειακού συμβουλίου </w:t>
      </w:r>
      <w:r>
        <w:rPr>
          <w:rFonts w:eastAsia="Times New Roman" w:cs="Times New Roman"/>
          <w:szCs w:val="24"/>
        </w:rPr>
        <w:t xml:space="preserve">ΣΥΡΙΖΑ- ο οποίος λέει ότι είμαστε κατηγορηματικώς αντίθετοι με τον υποχρεωτικό χαρακτήρα της διαμεσολάβησης. </w:t>
      </w:r>
    </w:p>
    <w:p w14:paraId="4217BE5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4217BE60" w14:textId="77777777" w:rsidR="00D30189" w:rsidRDefault="00486ADB">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w:t>
      </w:r>
      <w:r>
        <w:rPr>
          <w:rFonts w:eastAsia="Times New Roman" w:cs="Times New Roman"/>
          <w:szCs w:val="24"/>
        </w:rPr>
        <w:t xml:space="preserve">. Οδυσσέας Κωνσταντινόπουλος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217BE61" w14:textId="77777777" w:rsidR="00D30189" w:rsidRDefault="00486ADB">
      <w:pPr>
        <w:tabs>
          <w:tab w:val="left" w:pos="7371"/>
        </w:tabs>
        <w:spacing w:line="600" w:lineRule="auto"/>
        <w:ind w:firstLine="720"/>
        <w:jc w:val="both"/>
        <w:rPr>
          <w:rFonts w:eastAsia="Times New Roman" w:cs="Times New Roman"/>
          <w:szCs w:val="24"/>
          <w:lang w:val="en-US"/>
        </w:rPr>
      </w:pPr>
      <w:r>
        <w:rPr>
          <w:rFonts w:eastAsia="Times New Roman" w:cs="Times New Roman"/>
          <w:szCs w:val="24"/>
        </w:rPr>
        <w:t>Όμως</w:t>
      </w:r>
      <w:r>
        <w:rPr>
          <w:rFonts w:eastAsia="Times New Roman" w:cs="Times New Roman"/>
          <w:szCs w:val="24"/>
          <w:lang w:val="en-US"/>
        </w:rPr>
        <w:t xml:space="preserve">, </w:t>
      </w:r>
      <w:r>
        <w:rPr>
          <w:rFonts w:eastAsia="Times New Roman" w:cs="Times New Roman"/>
          <w:szCs w:val="24"/>
        </w:rPr>
        <w:t>η</w:t>
      </w:r>
      <w:r>
        <w:rPr>
          <w:rFonts w:eastAsia="Times New Roman" w:cs="Times New Roman"/>
          <w:szCs w:val="24"/>
          <w:lang w:val="en-US"/>
        </w:rPr>
        <w:t xml:space="preserve"> «business» </w:t>
      </w:r>
      <w:r>
        <w:rPr>
          <w:rFonts w:eastAsia="Times New Roman" w:cs="Times New Roman"/>
          <w:szCs w:val="24"/>
        </w:rPr>
        <w:t>είναι</w:t>
      </w:r>
      <w:r>
        <w:rPr>
          <w:rFonts w:eastAsia="Times New Roman" w:cs="Times New Roman"/>
          <w:szCs w:val="24"/>
          <w:lang w:val="en-US"/>
        </w:rPr>
        <w:t xml:space="preserve"> «business»!</w:t>
      </w:r>
    </w:p>
    <w:p w14:paraId="4217BE62" w14:textId="77777777" w:rsidR="00D30189" w:rsidRDefault="00486ADB">
      <w:pPr>
        <w:tabs>
          <w:tab w:val="left" w:pos="7371"/>
        </w:tabs>
        <w:spacing w:line="600" w:lineRule="auto"/>
        <w:ind w:firstLine="720"/>
        <w:jc w:val="both"/>
        <w:rPr>
          <w:rFonts w:eastAsia="Times New Roman" w:cs="Times New Roman"/>
          <w:szCs w:val="24"/>
        </w:rPr>
      </w:pPr>
      <w:r>
        <w:rPr>
          <w:rFonts w:eastAsia="Times New Roman" w:cs="Times New Roman"/>
          <w:szCs w:val="24"/>
        </w:rPr>
        <w:t>Ας αναφερθούμε τώρα στο κόστος</w:t>
      </w:r>
      <w:r>
        <w:rPr>
          <w:rFonts w:eastAsia="Times New Roman" w:cs="Times New Roman"/>
          <w:szCs w:val="24"/>
        </w:rPr>
        <w:t xml:space="preserve">. Λέτε, κύριοι συνάδελφοι -ο κ. Κοντονής, βεβαίως, ο οποίος βρίσκει ως εύκολο αντίπαλο την Ένωση Δικαστών και Εισαγγελέων, δεν είπε εχθές ότι όλοι οι </w:t>
      </w:r>
      <w:r>
        <w:rPr>
          <w:rFonts w:eastAsia="Times New Roman" w:cs="Times New Roman"/>
          <w:szCs w:val="24"/>
        </w:rPr>
        <w:t xml:space="preserve">δικηγορικοί σύλλογοι </w:t>
      </w:r>
      <w:r>
        <w:rPr>
          <w:rFonts w:eastAsia="Times New Roman" w:cs="Times New Roman"/>
          <w:szCs w:val="24"/>
        </w:rPr>
        <w:t xml:space="preserve">είναι απέναντι- ότι είναι πολύ μικρό το κόστος. </w:t>
      </w:r>
    </w:p>
    <w:p w14:paraId="4217BE63" w14:textId="77777777" w:rsidR="00D30189" w:rsidRDefault="00486ADB">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Εχθές το βράδυ, η </w:t>
      </w:r>
      <w:r>
        <w:rPr>
          <w:rFonts w:eastAsia="Times New Roman" w:cs="Times New Roman"/>
          <w:szCs w:val="24"/>
        </w:rPr>
        <w:t xml:space="preserve">ολομέλεια </w:t>
      </w:r>
      <w:r>
        <w:rPr>
          <w:rFonts w:eastAsia="Times New Roman" w:cs="Times New Roman"/>
          <w:szCs w:val="24"/>
        </w:rPr>
        <w:t xml:space="preserve">των </w:t>
      </w:r>
      <w:r>
        <w:rPr>
          <w:rFonts w:eastAsia="Times New Roman" w:cs="Times New Roman"/>
          <w:szCs w:val="24"/>
        </w:rPr>
        <w:t>δικη</w:t>
      </w:r>
      <w:r>
        <w:rPr>
          <w:rFonts w:eastAsia="Times New Roman" w:cs="Times New Roman"/>
          <w:szCs w:val="24"/>
        </w:rPr>
        <w:t xml:space="preserve">γορικών συλλόγων </w:t>
      </w:r>
      <w:r>
        <w:rPr>
          <w:rFonts w:eastAsia="Times New Roman" w:cs="Times New Roman"/>
          <w:szCs w:val="24"/>
        </w:rPr>
        <w:t xml:space="preserve">έστειλε συμπληρωματικό υπόμνημα. Ακούστε λίγο ένα παράδειγμα που αφορά υποθέσεις αυτοκινήτων, μισθώσεων, αμοιβών, με αξία αντικειμένου έως 20.000 ευρώ. Τα μεγάλα, αυτά που έλεγε ένας </w:t>
      </w:r>
      <w:r>
        <w:rPr>
          <w:rFonts w:eastAsia="Times New Roman" w:cs="Times New Roman"/>
          <w:szCs w:val="24"/>
        </w:rPr>
        <w:lastRenderedPageBreak/>
        <w:t>εκπρόσωπος των δικηγόρων που ήρθε εχθές για τους δανειολ</w:t>
      </w:r>
      <w:r>
        <w:rPr>
          <w:rFonts w:eastAsia="Times New Roman" w:cs="Times New Roman"/>
          <w:szCs w:val="24"/>
        </w:rPr>
        <w:t>ήπτες</w:t>
      </w:r>
      <w:r>
        <w:rPr>
          <w:rFonts w:eastAsia="Times New Roman" w:cs="Times New Roman"/>
          <w:szCs w:val="24"/>
        </w:rPr>
        <w:t>,</w:t>
      </w:r>
      <w:r>
        <w:rPr>
          <w:rFonts w:eastAsia="Times New Roman" w:cs="Times New Roman"/>
          <w:szCs w:val="24"/>
        </w:rPr>
        <w:t xml:space="preserve"> για τα πορτοκάλια είναι άλλο πράγμα, είναι πάνω από 50.000 ευρώ και δεν υπάρχει εδώ. Για να δούμε τι ισχύει με διαμεσολάβηση. Η ελάχιστη αμοιβή του διαμεσολαβητή είναι 105,40 ευρώ, η παράσταση δικηγόρου με τον ν. 4194/2013 </w:t>
      </w:r>
      <w:r>
        <w:rPr>
          <w:rFonts w:eastAsia="Times New Roman" w:cs="Times New Roman"/>
          <w:szCs w:val="24"/>
        </w:rPr>
        <w:t xml:space="preserve">είναι </w:t>
      </w:r>
      <w:r>
        <w:rPr>
          <w:rFonts w:eastAsia="Times New Roman" w:cs="Times New Roman"/>
          <w:szCs w:val="24"/>
        </w:rPr>
        <w:t xml:space="preserve">186 ευρώ, η επίδοση </w:t>
      </w:r>
      <w:r>
        <w:rPr>
          <w:rFonts w:eastAsia="Times New Roman" w:cs="Times New Roman"/>
          <w:szCs w:val="24"/>
        </w:rPr>
        <w:t xml:space="preserve">είναι </w:t>
      </w:r>
      <w:r>
        <w:rPr>
          <w:rFonts w:eastAsia="Times New Roman" w:cs="Times New Roman"/>
          <w:szCs w:val="24"/>
        </w:rPr>
        <w:t>50 ευρώ, το μερικό σύνολο είναι 314 ευρώ, το γραμμάτιο δικηγόρου 290 ευρώ, η επίδοση 50 ευρώ. Το σύνολο είναι 681 ευρώ. Αν γίνει με το ισχύον δίκαιο, είναι 300 ευρώ.</w:t>
      </w:r>
    </w:p>
    <w:p w14:paraId="4217BE64" w14:textId="77777777" w:rsidR="00D30189" w:rsidRDefault="00486ADB">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Καταθέτω το συμπληρωματικό υπόμνημα του </w:t>
      </w:r>
      <w:r>
        <w:rPr>
          <w:rFonts w:eastAsia="Times New Roman" w:cs="Times New Roman"/>
          <w:szCs w:val="24"/>
        </w:rPr>
        <w:t>δικηγορικού συλλόγου</w:t>
      </w:r>
      <w:r>
        <w:rPr>
          <w:rFonts w:eastAsia="Times New Roman" w:cs="Times New Roman"/>
          <w:szCs w:val="24"/>
        </w:rPr>
        <w:t>, με ακριβή νούμερα.</w:t>
      </w:r>
    </w:p>
    <w:p w14:paraId="4217BE65" w14:textId="77777777" w:rsidR="00D30189" w:rsidRDefault="00486ADB">
      <w:pPr>
        <w:tabs>
          <w:tab w:val="left" w:pos="7371"/>
        </w:tabs>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ο Βουλευτής κ. Οδυσσέας Κωνσταντινόπουλος καταθέτει για τα Πρακτικά το προαναφερθέν έγγραφο, το οποίο </w:t>
      </w:r>
      <w:r>
        <w:rPr>
          <w:rFonts w:eastAsia="Times New Roman" w:cs="Times New Roman"/>
          <w:szCs w:val="24"/>
        </w:rPr>
        <w:lastRenderedPageBreak/>
        <w:t xml:space="preserve">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217BE6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Ποιον ευνοεί αυτό; Χτυπά τον πιο αδύναμο</w:t>
      </w:r>
      <w:r>
        <w:rPr>
          <w:rFonts w:eastAsia="Times New Roman" w:cs="Times New Roman"/>
          <w:szCs w:val="24"/>
        </w:rPr>
        <w:t>, φτιάχνει μία ομάδα</w:t>
      </w:r>
      <w:r>
        <w:rPr>
          <w:rFonts w:eastAsia="Times New Roman" w:cs="Times New Roman"/>
          <w:szCs w:val="24"/>
        </w:rPr>
        <w:t xml:space="preserve"> για </w:t>
      </w:r>
      <w:r>
        <w:rPr>
          <w:rFonts w:eastAsia="Times New Roman" w:cs="Times New Roman"/>
          <w:szCs w:val="24"/>
        </w:rPr>
        <w:t>«</w:t>
      </w:r>
      <w:r>
        <w:rPr>
          <w:rFonts w:eastAsia="Times New Roman" w:cs="Times New Roman"/>
          <w:szCs w:val="24"/>
          <w:lang w:val="en-US"/>
        </w:rPr>
        <w:t>business</w:t>
      </w:r>
      <w:r>
        <w:rPr>
          <w:rFonts w:eastAsia="Times New Roman" w:cs="Times New Roman"/>
          <w:szCs w:val="24"/>
        </w:rPr>
        <w:t xml:space="preserve">», δηλαδή, πελατεία, συγκεκριμένους ανθρώπους οι οποίοι θέλουν να είναι πιθανόν και η κομματική πελατεία του ΣΥΡΙΖΑ. Αυτό δεν ισχύει πουθενά </w:t>
      </w:r>
      <w:r>
        <w:rPr>
          <w:rFonts w:eastAsia="Times New Roman" w:cs="Times New Roman"/>
          <w:szCs w:val="24"/>
        </w:rPr>
        <w:t xml:space="preserve">σ’ </w:t>
      </w:r>
      <w:r>
        <w:rPr>
          <w:rFonts w:eastAsia="Times New Roman" w:cs="Times New Roman"/>
          <w:szCs w:val="24"/>
        </w:rPr>
        <w:t xml:space="preserve">όλη την Ευρώπη. Όμως, για όλα αυτά φταίει και είναι πρόβλημα -μπορεί και να </w:t>
      </w:r>
      <w:r>
        <w:rPr>
          <w:rFonts w:eastAsia="Times New Roman" w:cs="Times New Roman"/>
          <w:szCs w:val="24"/>
        </w:rPr>
        <w:t>έχει μία ευθύνη, δεν ξέρω- η Ένωση Δικαστών και Εισαγγελέων!</w:t>
      </w:r>
    </w:p>
    <w:p w14:paraId="4217BE6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θυμίσω κάτι από τα παλιά. Αν το ψηφίσετε, εμείς θέλουμε να πούμε στους πολίτες και στους δεκάδες χιλιάδες νομικούς </w:t>
      </w:r>
      <w:r>
        <w:rPr>
          <w:rFonts w:eastAsia="Times New Roman" w:cs="Times New Roman"/>
          <w:szCs w:val="24"/>
        </w:rPr>
        <w:t xml:space="preserve">σ’ </w:t>
      </w:r>
      <w:r>
        <w:rPr>
          <w:rFonts w:eastAsia="Times New Roman" w:cs="Times New Roman"/>
          <w:szCs w:val="24"/>
        </w:rPr>
        <w:t xml:space="preserve">όλη την Ελλάδα κάτι που λέγατε εσείς, αλλά εμείς θα το κάνουμε πράξη, ότι </w:t>
      </w:r>
      <w:r>
        <w:rPr>
          <w:rFonts w:eastAsia="Times New Roman" w:cs="Times New Roman"/>
          <w:szCs w:val="24"/>
        </w:rPr>
        <w:t xml:space="preserve">δηλαδή θα το καταργήσουμε </w:t>
      </w:r>
      <w:r>
        <w:rPr>
          <w:rFonts w:eastAsia="Times New Roman" w:cs="Times New Roman"/>
          <w:szCs w:val="24"/>
        </w:rPr>
        <w:t xml:space="preserve">μ’ </w:t>
      </w:r>
      <w:r>
        <w:rPr>
          <w:rFonts w:eastAsia="Times New Roman" w:cs="Times New Roman"/>
          <w:szCs w:val="24"/>
        </w:rPr>
        <w:t xml:space="preserve">ένα άρθρο και </w:t>
      </w:r>
      <w:r>
        <w:rPr>
          <w:rFonts w:eastAsia="Times New Roman" w:cs="Times New Roman"/>
          <w:szCs w:val="24"/>
        </w:rPr>
        <w:t xml:space="preserve">μ’ </w:t>
      </w:r>
      <w:r>
        <w:rPr>
          <w:rFonts w:eastAsia="Times New Roman" w:cs="Times New Roman"/>
          <w:szCs w:val="24"/>
        </w:rPr>
        <w:t xml:space="preserve">έναν νόμο. </w:t>
      </w:r>
      <w:r>
        <w:rPr>
          <w:rFonts w:eastAsia="Times New Roman" w:cs="Times New Roman"/>
          <w:szCs w:val="24"/>
        </w:rPr>
        <w:lastRenderedPageBreak/>
        <w:t>Αυτές τις «</w:t>
      </w:r>
      <w:r>
        <w:rPr>
          <w:rFonts w:eastAsia="Times New Roman" w:cs="Times New Roman"/>
          <w:szCs w:val="24"/>
          <w:lang w:val="en-US"/>
        </w:rPr>
        <w:t>business</w:t>
      </w:r>
      <w:r>
        <w:rPr>
          <w:rFonts w:eastAsia="Times New Roman" w:cs="Times New Roman"/>
          <w:szCs w:val="24"/>
        </w:rPr>
        <w:t xml:space="preserve">» θα τις καταργήσουμε </w:t>
      </w:r>
      <w:r>
        <w:rPr>
          <w:rFonts w:eastAsia="Times New Roman" w:cs="Times New Roman"/>
          <w:szCs w:val="24"/>
        </w:rPr>
        <w:t xml:space="preserve">μ’ </w:t>
      </w:r>
      <w:r>
        <w:rPr>
          <w:rFonts w:eastAsia="Times New Roman" w:cs="Times New Roman"/>
          <w:szCs w:val="24"/>
        </w:rPr>
        <w:t xml:space="preserve">ένα άρθρο και </w:t>
      </w:r>
      <w:r>
        <w:rPr>
          <w:rFonts w:eastAsia="Times New Roman" w:cs="Times New Roman"/>
          <w:szCs w:val="24"/>
        </w:rPr>
        <w:t xml:space="preserve">μ’ </w:t>
      </w:r>
      <w:r>
        <w:rPr>
          <w:rFonts w:eastAsia="Times New Roman" w:cs="Times New Roman"/>
          <w:szCs w:val="24"/>
        </w:rPr>
        <w:t>έναν νόμο.</w:t>
      </w:r>
    </w:p>
    <w:p w14:paraId="4217BE6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Ας μιλήσουμε, όμως και για το μεγάλο θέμα της απεργίας. Θα μου επιτρέψετε να σας πω ότι κάνετε, πραγματικά, τη </w:t>
      </w:r>
      <w:r>
        <w:rPr>
          <w:rFonts w:eastAsia="Times New Roman" w:cs="Times New Roman"/>
          <w:szCs w:val="24"/>
        </w:rPr>
        <w:t>βρώμικη πολιτική</w:t>
      </w:r>
      <w:r>
        <w:rPr>
          <w:rFonts w:eastAsia="Times New Roman" w:cs="Times New Roman"/>
          <w:szCs w:val="24"/>
        </w:rPr>
        <w:t xml:space="preserve"> </w:t>
      </w:r>
      <w:r>
        <w:rPr>
          <w:rFonts w:eastAsia="Times New Roman" w:cs="Times New Roman"/>
          <w:szCs w:val="24"/>
        </w:rPr>
        <w:t xml:space="preserve">δουλειά που και η Νέα Δημοκρατία δεν θα μπορούσε να πιστέψει ότι θα κάνατε. Ποιο είναι, μάλιστα, το χειρότερο; Το χειρότερο είναι ότι και η Νέα Δημοκρατία που ήθελε να το ψηφίσει αυτό, έχει πει κάτι που θα σας πω παρακάτω. Ούτε καν αυτό δεν λέτε, βέβαια, </w:t>
      </w:r>
      <w:r>
        <w:rPr>
          <w:rFonts w:eastAsia="Times New Roman" w:cs="Times New Roman"/>
          <w:szCs w:val="24"/>
        </w:rPr>
        <w:t xml:space="preserve">για τη Νέα Δημοκρατία, γιατί δεν θέλετε να ψηφίσετε από κοινού το ίδιο άρθρο και «ο κόσμος το έχει τούμπανο κι εσείς κρυφό καμάρι» ότι είναι κάτι διαφορετικό. </w:t>
      </w:r>
    </w:p>
    <w:p w14:paraId="4217BE6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Όταν, λοιπόν,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πήρε το «ραβασάκι» από την Τρόικα και το έφερε απευθείας στη Βουλή</w:t>
      </w:r>
      <w:r>
        <w:rPr>
          <w:rFonts w:eastAsia="Times New Roman" w:cs="Times New Roman"/>
          <w:szCs w:val="24"/>
        </w:rPr>
        <w:t xml:space="preserve"> -γιατί είναι πιστή σ’ αυτό, </w:t>
      </w:r>
      <w:r>
        <w:rPr>
          <w:rFonts w:eastAsia="Times New Roman" w:cs="Times New Roman"/>
          <w:szCs w:val="24"/>
        </w:rPr>
        <w:lastRenderedPageBreak/>
        <w:t xml:space="preserve">δηλαδή ό,τι της δίνουν το φέρνει αμέσως να το καταθέσει στη Βουλή- τι είπε η Νέα Δημοκρατία τότε; Τι έλεγε η Νέα Δημοκρατία; Ποια είναι η δήλωση του αρμόδιου για τα θέματα εργασίας, όταν την πήρε πίσω; </w:t>
      </w:r>
    </w:p>
    <w:p w14:paraId="4217BE6A"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Σας διαβάζω τι είπε: «Κο</w:t>
      </w:r>
      <w:r>
        <w:rPr>
          <w:rFonts w:eastAsia="Times New Roman" w:cs="Times New Roman"/>
          <w:szCs w:val="24"/>
        </w:rPr>
        <w:t>ιτάξτε να δείτε, η ατολμία της Κυβέρνησης να ψηφίσει ακόμη και αυτονόητες μεταρρυθμίσεις επιβεβαιώνεται από τα πήγαινε-έλα της τροπολογίας για την αλλαγή του συνδικαλιστικού νόμου. Η Νέα Δημοκρατία όχι μόνο πιστεύει στην ανάγκη να συμμετέχει τουλάχιστον το</w:t>
      </w:r>
      <w:r>
        <w:rPr>
          <w:rFonts w:eastAsia="Times New Roman" w:cs="Times New Roman"/>
          <w:szCs w:val="24"/>
        </w:rPr>
        <w:t xml:space="preserve"> 50% των εργαζομένων στην απόφαση για να προκηρυχθεί απεργία, αλλά η εν λόγω τροπολογία είναι μια πρώτης τάξεως ευκαιρία για αυτονόητες μεταρρυθμίσεις, έτσι ώστε να δουν </w:t>
      </w:r>
      <w:r>
        <w:rPr>
          <w:rFonts w:eastAsia="Times New Roman"/>
          <w:szCs w:val="24"/>
        </w:rPr>
        <w:t>ποιοι πιστεύουν πραγματικά στις μεταρρυθμίσεις ή όχι».</w:t>
      </w:r>
    </w:p>
    <w:p w14:paraId="4217BE6B"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Τώρα αναρωτιέμαι και θα σας ρωτ</w:t>
      </w:r>
      <w:r>
        <w:rPr>
          <w:rFonts w:eastAsia="Times New Roman" w:cs="Times New Roman"/>
          <w:szCs w:val="24"/>
        </w:rPr>
        <w:t xml:space="preserve">ήσω, συνάδελφοι της Νέας Δημοκρατίας το εξής: Τώρα ποιος πιστεύει στις μεταρρυθμίσεις, ο ΣΥΡΙΖΑ που τις φέρνει και το κάνει πράξη η κ. </w:t>
      </w:r>
      <w:proofErr w:type="spellStart"/>
      <w:r>
        <w:rPr>
          <w:rFonts w:eastAsia="Times New Roman" w:cs="Times New Roman"/>
          <w:szCs w:val="24"/>
        </w:rPr>
        <w:t>Αχτσιόγλου</w:t>
      </w:r>
      <w:proofErr w:type="spellEnd"/>
      <w:r>
        <w:rPr>
          <w:rFonts w:eastAsia="Times New Roman" w:cs="Times New Roman"/>
          <w:szCs w:val="24"/>
        </w:rPr>
        <w:t xml:space="preserve"> ή εσείς; </w:t>
      </w:r>
    </w:p>
    <w:p w14:paraId="4217BE6C"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Αυτή εδώ η διάταξη είναι μια διάταξη. Εγώ την κ. </w:t>
      </w:r>
      <w:proofErr w:type="spellStart"/>
      <w:r>
        <w:rPr>
          <w:rFonts w:eastAsia="Times New Roman" w:cs="Times New Roman"/>
          <w:szCs w:val="24"/>
        </w:rPr>
        <w:t>Αχτσιόγλου</w:t>
      </w:r>
      <w:proofErr w:type="spellEnd"/>
      <w:r>
        <w:rPr>
          <w:rFonts w:eastAsia="Times New Roman" w:cs="Times New Roman"/>
          <w:szCs w:val="24"/>
        </w:rPr>
        <w:t xml:space="preserve"> την άκουσα εχθές. Βεβαίως, άκουσα και το</w:t>
      </w:r>
      <w:r>
        <w:rPr>
          <w:rFonts w:eastAsia="Times New Roman" w:cs="Times New Roman"/>
          <w:szCs w:val="24"/>
        </w:rPr>
        <w:t xml:space="preserve">ν κ. </w:t>
      </w:r>
      <w:proofErr w:type="spellStart"/>
      <w:r>
        <w:rPr>
          <w:rFonts w:eastAsia="Times New Roman" w:cs="Times New Roman"/>
          <w:szCs w:val="24"/>
        </w:rPr>
        <w:t>Τσακαλώτο</w:t>
      </w:r>
      <w:proofErr w:type="spellEnd"/>
      <w:r>
        <w:rPr>
          <w:rFonts w:eastAsia="Times New Roman" w:cs="Times New Roman"/>
          <w:szCs w:val="24"/>
        </w:rPr>
        <w:t xml:space="preserve">, ο οποίος προχθές μας έλεγε ότι έχασαν. Η κ. </w:t>
      </w:r>
      <w:proofErr w:type="spellStart"/>
      <w:r>
        <w:rPr>
          <w:rFonts w:eastAsia="Times New Roman" w:cs="Times New Roman"/>
          <w:szCs w:val="24"/>
        </w:rPr>
        <w:t>Αχτσιόγλου</w:t>
      </w:r>
      <w:proofErr w:type="spellEnd"/>
      <w:r>
        <w:rPr>
          <w:rFonts w:eastAsia="Times New Roman" w:cs="Times New Roman"/>
          <w:szCs w:val="24"/>
        </w:rPr>
        <w:t xml:space="preserve"> μας είπε ότι κέρδισαν. Βεβαίως, εγώ δεν τα πιστεύω όλα αυτά. Ξέρετε γιατί δεν τα πιστεύω όλα αυτά; Γιατί η κ. </w:t>
      </w:r>
      <w:proofErr w:type="spellStart"/>
      <w:r>
        <w:rPr>
          <w:rFonts w:eastAsia="Times New Roman" w:cs="Times New Roman"/>
          <w:szCs w:val="24"/>
        </w:rPr>
        <w:t>Αχτσιόγλου</w:t>
      </w:r>
      <w:proofErr w:type="spellEnd"/>
      <w:r>
        <w:rPr>
          <w:rFonts w:eastAsia="Times New Roman" w:cs="Times New Roman"/>
          <w:szCs w:val="24"/>
        </w:rPr>
        <w:t xml:space="preserve"> έχει δώσει μάχες. Αυτά έλεγε η ίδια ότι ανατρέπονται, έχουν να κ</w:t>
      </w:r>
      <w:r>
        <w:rPr>
          <w:rFonts w:eastAsia="Times New Roman" w:cs="Times New Roman"/>
          <w:szCs w:val="24"/>
        </w:rPr>
        <w:t xml:space="preserve">άνουν με την </w:t>
      </w:r>
      <w:r>
        <w:rPr>
          <w:rFonts w:eastAsia="Times New Roman" w:cs="Times New Roman"/>
          <w:szCs w:val="24"/>
        </w:rPr>
        <w:t>Τρόικα</w:t>
      </w:r>
      <w:r>
        <w:rPr>
          <w:rFonts w:eastAsia="Times New Roman" w:cs="Times New Roman"/>
          <w:szCs w:val="24"/>
        </w:rPr>
        <w:t>, ανατρέπονται από τον λαό. Και την χειροκροτούσαν οι Βουλευτές του ΣΥΡΙΖΑ, ο κ. Τριανταφυλλίδης και πολλοί άλλοι. Τώρα πώς άλλαξε; Ε, δεν το καταλαβαίνετε! Η καρέκλα τα αλλάζει όλα.</w:t>
      </w:r>
    </w:p>
    <w:p w14:paraId="4217BE6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w:t>
      </w:r>
      <w:r>
        <w:rPr>
          <w:rFonts w:eastAsia="Times New Roman" w:cs="Times New Roman"/>
          <w:szCs w:val="24"/>
        </w:rPr>
        <w:t>ήξεως του χρόνου ομιλίας του κυρίου Βουλευτή)</w:t>
      </w:r>
    </w:p>
    <w:p w14:paraId="4217BE6E"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Πάμε στα υπόλοιπα θέματα. Κτηματολόγιο. Στο Κτηματολόγιο, αγαπητοί συνάδελφοι, θα πρέπει να διαβάσετε -δεν είναι εδώ η Υπουργός- τι λέει η επιστημονική υπηρεσία σήμερα. Λέει ότι υπό το φως των ανωτέρω, γεννάται</w:t>
      </w:r>
      <w:r>
        <w:rPr>
          <w:rFonts w:eastAsia="Times New Roman" w:cs="Times New Roman"/>
          <w:szCs w:val="24"/>
        </w:rPr>
        <w:t xml:space="preserve"> προβληματισμός ως προς τη συνταγματικότητα διά της οποίας τα </w:t>
      </w:r>
      <w:proofErr w:type="spellStart"/>
      <w:r>
        <w:rPr>
          <w:rFonts w:eastAsia="Times New Roman" w:cs="Times New Roman"/>
          <w:szCs w:val="24"/>
        </w:rPr>
        <w:t>υποθηκοφυλάκεια</w:t>
      </w:r>
      <w:proofErr w:type="spellEnd"/>
      <w:r>
        <w:rPr>
          <w:rFonts w:eastAsia="Times New Roman" w:cs="Times New Roman"/>
          <w:szCs w:val="24"/>
        </w:rPr>
        <w:t xml:space="preserve"> υπάγονται στο Υπουργείο Περιβάλλοντος και Ενέργειας.</w:t>
      </w:r>
    </w:p>
    <w:p w14:paraId="4217BE6F"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4217BE70" w14:textId="77777777" w:rsidR="00D30189" w:rsidRDefault="00486ADB">
      <w:pPr>
        <w:spacing w:line="600" w:lineRule="auto"/>
        <w:ind w:firstLine="720"/>
        <w:jc w:val="both"/>
        <w:rPr>
          <w:rFonts w:eastAsia="Times New Roman" w:cs="Times New Roman"/>
        </w:rPr>
      </w:pPr>
      <w:r>
        <w:rPr>
          <w:rFonts w:eastAsia="Times New Roman" w:cs="Times New Roman"/>
        </w:rPr>
        <w:t xml:space="preserve">(Στο σημείο αυτό ο Βουλευτής κ. Οδυσσέας Κωνσταντινόπουλος καταθέτει για τα Πρακτικά το </w:t>
      </w:r>
      <w:r>
        <w:rPr>
          <w:rFonts w:eastAsia="Times New Roman" w:cs="Times New Roman"/>
        </w:rPr>
        <w:t>προαναφερθέν έγγραφο, το οποίο βρίσκεται στο αρχείο του Τμήματος Γραμματείας της Διεύθυνσης Στενογραφίας και Πρακτικών της Βουλής)</w:t>
      </w:r>
    </w:p>
    <w:p w14:paraId="4217BE71"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Δεν το είδατε ούτε αυτό, συνάδελφοι; Άρα, θα ψηφίσετε μια αντισυνταγματική διάταξη; </w:t>
      </w:r>
    </w:p>
    <w:p w14:paraId="4217BE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εως του χρόνου ομιλίας του κυρίου Βουλευτή)</w:t>
      </w:r>
    </w:p>
    <w:p w14:paraId="4217BE7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Τελειώνω με δύο θέματα που αφορούν </w:t>
      </w:r>
      <w:r>
        <w:rPr>
          <w:rFonts w:eastAsia="Times New Roman" w:cs="Times New Roman"/>
          <w:szCs w:val="24"/>
        </w:rPr>
        <w:t>σ</w:t>
      </w:r>
      <w:r>
        <w:rPr>
          <w:rFonts w:eastAsia="Times New Roman" w:cs="Times New Roman"/>
          <w:szCs w:val="24"/>
        </w:rPr>
        <w:t xml:space="preserve">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εμπορικής εγγύησης. Αυτό τι είναι; Είναι </w:t>
      </w:r>
      <w:r>
        <w:rPr>
          <w:rFonts w:eastAsia="Times New Roman" w:cs="Times New Roman"/>
          <w:szCs w:val="24"/>
        </w:rPr>
        <w:t xml:space="preserve">ουσιαστικά </w:t>
      </w:r>
      <w:r>
        <w:rPr>
          <w:rFonts w:eastAsia="Times New Roman" w:cs="Times New Roman"/>
          <w:szCs w:val="24"/>
        </w:rPr>
        <w:t xml:space="preserve">δώρο στις μεγάλες εταιρείες. Σας το είπα και χθες. Τι κάνετε; Μέχρι σήμερα από τον νόμο του ’94, αν </w:t>
      </w:r>
      <w:r>
        <w:rPr>
          <w:rFonts w:eastAsia="Times New Roman" w:cs="Times New Roman"/>
          <w:szCs w:val="24"/>
        </w:rPr>
        <w:t>δεν κάνω λάθος, για την προστασία του καταναλωτή, ο καταναλωτής απολάμβανε το δικαίωμα να λαμβάνει εκτός από τη νομική εγγύηση και την εμπορική, δηλαδή τη δυνατότητα να προμηθεύεται ανταλλακτικά και να κάνει υπηρεσίες συσκευής για ένα μεγάλο χρονικό διάστη</w:t>
      </w:r>
      <w:r>
        <w:rPr>
          <w:rFonts w:eastAsia="Times New Roman" w:cs="Times New Roman"/>
          <w:szCs w:val="24"/>
        </w:rPr>
        <w:t>μα. Αυτό εσείς από υποχρε</w:t>
      </w:r>
      <w:r>
        <w:rPr>
          <w:rFonts w:eastAsia="Times New Roman" w:cs="Times New Roman"/>
          <w:szCs w:val="24"/>
        </w:rPr>
        <w:lastRenderedPageBreak/>
        <w:t>ωτικό το κάνετε προαιρετικό. Κάνουν πάρτι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μεγάλες εταιρείες για ανταλλακτικά ή οτιδήποτε άλλο, οι μεγάλες εταιρείες για κατασκευή ηλεκτρικών συσκευών</w:t>
      </w:r>
      <w:r>
        <w:rPr>
          <w:rFonts w:eastAsia="Times New Roman" w:cs="Times New Roman"/>
          <w:szCs w:val="24"/>
        </w:rPr>
        <w:t>, από</w:t>
      </w:r>
      <w:r>
        <w:rPr>
          <w:rFonts w:eastAsia="Times New Roman" w:cs="Times New Roman"/>
          <w:szCs w:val="24"/>
        </w:rPr>
        <w:t xml:space="preserve"> τις οποίες τη μία μέρα θα τις αγοράζεις την άλλη μέρα θα σου </w:t>
      </w:r>
      <w:r>
        <w:rPr>
          <w:rFonts w:eastAsia="Times New Roman" w:cs="Times New Roman"/>
          <w:szCs w:val="24"/>
        </w:rPr>
        <w:t>χαλ</w:t>
      </w:r>
      <w:r>
        <w:rPr>
          <w:rFonts w:eastAsia="Times New Roman" w:cs="Times New Roman"/>
          <w:szCs w:val="24"/>
        </w:rPr>
        <w:t>άνε</w:t>
      </w:r>
      <w:r>
        <w:rPr>
          <w:rFonts w:eastAsia="Times New Roman" w:cs="Times New Roman"/>
          <w:szCs w:val="24"/>
        </w:rPr>
        <w:t>, αλλά με νόμο του ΣΥΡΙΖΑ δεν θα έχει καμμία ευθύνη η εταιρεία.</w:t>
      </w:r>
    </w:p>
    <w:p w14:paraId="4217BE7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αγαπητοί συνάδελφοι του ΣΥΡΙΖΑ, πείτε μου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Θα το ψηφίσετε; Σε τι βοηθάει τον Έλληνα καταναλωτή;</w:t>
      </w:r>
    </w:p>
    <w:p w14:paraId="4217BE7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κλείστε.</w:t>
      </w:r>
    </w:p>
    <w:p w14:paraId="4217BE7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Κυρίες και κύριοι συνάδελφοι, η Κυβέρνηση ΣΥΡΙΖΑ-ΑΝΕΛ αγαπάει τους φτωχούς γι’ αυτό </w:t>
      </w:r>
      <w:r>
        <w:rPr>
          <w:rFonts w:eastAsia="Times New Roman" w:cs="Times New Roman"/>
          <w:szCs w:val="24"/>
        </w:rPr>
        <w:lastRenderedPageBreak/>
        <w:t>τους πολλαπλασιάζει. Το Κίνημα Αλλαγής είναι η μόνη προοδευτική πρόταση στη χώρα.</w:t>
      </w:r>
    </w:p>
    <w:p w14:paraId="4217BE7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17BE78" w14:textId="77777777" w:rsidR="00D30189" w:rsidRDefault="00486ADB">
      <w:pPr>
        <w:spacing w:line="600" w:lineRule="auto"/>
        <w:ind w:firstLine="720"/>
        <w:jc w:val="both"/>
        <w:rPr>
          <w:rFonts w:eastAsia="Times New Roman" w:cs="Times New Roman"/>
          <w:szCs w:val="24"/>
        </w:rPr>
      </w:pPr>
      <w:r>
        <w:rPr>
          <w:rFonts w:eastAsia="Times New Roman" w:cs="Times New Roman"/>
          <w:bCs/>
          <w:szCs w:val="24"/>
        </w:rPr>
        <w:t>(Χειροκρ</w:t>
      </w:r>
      <w:r>
        <w:rPr>
          <w:rFonts w:eastAsia="Times New Roman" w:cs="Times New Roman"/>
          <w:bCs/>
          <w:szCs w:val="24"/>
        </w:rPr>
        <w:t>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4217BE7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Μετά από συνεννόηση με τον Πρόεδρο της Βουλής, θέλω να ενημερώσω τους συναδέλφους Βουλευτές ότι όταν θα έρθει η ώρα που θα πάρουν τον λόγο, παρ</w:t>
      </w:r>
      <w:r>
        <w:rPr>
          <w:rFonts w:eastAsia="Times New Roman" w:cs="Times New Roman"/>
          <w:szCs w:val="24"/>
        </w:rPr>
        <w:t xml:space="preserve">’ </w:t>
      </w:r>
      <w:r>
        <w:rPr>
          <w:rFonts w:eastAsia="Times New Roman" w:cs="Times New Roman"/>
          <w:szCs w:val="24"/>
        </w:rPr>
        <w:t>ότι τυπικ</w:t>
      </w:r>
      <w:r>
        <w:rPr>
          <w:rFonts w:eastAsia="Times New Roman" w:cs="Times New Roman"/>
          <w:szCs w:val="24"/>
        </w:rPr>
        <w:t xml:space="preserve">ά ο Κανονισμός για τη διαδικασία του επείγοντος λέει πέντε λεπτά, επειδή σε πέντε λεπτά δεν είναι δυνατόν να ανταποκριθούν –πρέπει να είναι </w:t>
      </w:r>
      <w:r>
        <w:rPr>
          <w:rFonts w:eastAsia="Times New Roman" w:cs="Times New Roman"/>
          <w:szCs w:val="24"/>
        </w:rPr>
        <w:t xml:space="preserve">κάποιος </w:t>
      </w:r>
      <w:r>
        <w:rPr>
          <w:rFonts w:eastAsia="Times New Roman" w:cs="Times New Roman"/>
          <w:szCs w:val="24"/>
        </w:rPr>
        <w:t>θεός για να μπορέσει να μιλήσει για τετρακόσια άρθρα-, τα πέντε λεπτά θα γίνουν επτά. Διότι δεν είναι δυνατό</w:t>
      </w:r>
      <w:r>
        <w:rPr>
          <w:rFonts w:eastAsia="Times New Roman" w:cs="Times New Roman"/>
          <w:szCs w:val="24"/>
        </w:rPr>
        <w:t xml:space="preserve">ν στα πέντε λεπτά να τοποθετηθεί ένας Βουλευτής. </w:t>
      </w:r>
      <w:r>
        <w:rPr>
          <w:rFonts w:eastAsia="Times New Roman" w:cs="Times New Roman"/>
          <w:szCs w:val="24"/>
        </w:rPr>
        <w:lastRenderedPageBreak/>
        <w:t xml:space="preserve">Να το έχτε υπ’ </w:t>
      </w:r>
      <w:proofErr w:type="spellStart"/>
      <w:r>
        <w:rPr>
          <w:rFonts w:eastAsia="Times New Roman" w:cs="Times New Roman"/>
          <w:szCs w:val="24"/>
        </w:rPr>
        <w:t>όψιν</w:t>
      </w:r>
      <w:proofErr w:type="spellEnd"/>
      <w:r>
        <w:rPr>
          <w:rFonts w:eastAsia="Times New Roman" w:cs="Times New Roman"/>
          <w:szCs w:val="24"/>
        </w:rPr>
        <w:t xml:space="preserve"> σας για να προσαρμόσετε από τώρα λίγο τις ομιλίες σας.</w:t>
      </w:r>
    </w:p>
    <w:p w14:paraId="4217BE7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της Χρυσής Αυγής κ. Γεώργιος Γερμενής.</w:t>
      </w:r>
    </w:p>
    <w:p w14:paraId="4217BE7B" w14:textId="77777777" w:rsidR="00D30189" w:rsidRDefault="00486ADB">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Ευχαριστώ, κύριε Πρόεδρε. </w:t>
      </w:r>
    </w:p>
    <w:p w14:paraId="4217BE7C"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 xml:space="preserve">Τα περίφημα </w:t>
      </w:r>
      <w:proofErr w:type="spellStart"/>
      <w:r>
        <w:rPr>
          <w:rFonts w:eastAsia="Times New Roman"/>
          <w:color w:val="000000"/>
          <w:szCs w:val="24"/>
        </w:rPr>
        <w:t>πρ</w:t>
      </w:r>
      <w:r>
        <w:rPr>
          <w:rFonts w:eastAsia="Times New Roman"/>
          <w:color w:val="000000"/>
          <w:szCs w:val="24"/>
        </w:rPr>
        <w:t>οαπαιτούμενα</w:t>
      </w:r>
      <w:proofErr w:type="spellEnd"/>
      <w:r>
        <w:rPr>
          <w:rFonts w:eastAsia="Times New Roman"/>
          <w:color w:val="000000"/>
          <w:szCs w:val="24"/>
        </w:rPr>
        <w:t xml:space="preserve"> μέτρα, τα οποία εισάγει το υπό ψήφιση σχέδιο νόμου, σε κα</w:t>
      </w:r>
      <w:r>
        <w:rPr>
          <w:rFonts w:eastAsia="Times New Roman"/>
          <w:color w:val="000000"/>
          <w:szCs w:val="24"/>
        </w:rPr>
        <w:t>μ</w:t>
      </w:r>
      <w:r>
        <w:rPr>
          <w:rFonts w:eastAsia="Times New Roman"/>
          <w:color w:val="000000"/>
          <w:szCs w:val="24"/>
        </w:rPr>
        <w:t>μία περίπτωση δεν αποσκοπούν στην ανάκαμψη της οικονομίας μας. Αντίθετα, αποβλέπουν αποκλειστικά και μόνο στη διασφάλιση των συμφερόντων των τοκογλύφων, σε συνδυασμό και με τα προγενέστ</w:t>
      </w:r>
      <w:r>
        <w:rPr>
          <w:rFonts w:eastAsia="Times New Roman"/>
          <w:color w:val="000000"/>
          <w:szCs w:val="24"/>
        </w:rPr>
        <w:t xml:space="preserve">ερα αντίστοιχα πολυνομοσχέδια, με τα οποία σωρηδόν ψηφίστηκαν τα τελευταία χρόνια, θεσμοθετήθηκαν και ενσωματώθηκαν στην εθνική νομοθεσία οι </w:t>
      </w:r>
      <w:proofErr w:type="spellStart"/>
      <w:r>
        <w:rPr>
          <w:rFonts w:eastAsia="Times New Roman"/>
          <w:color w:val="000000"/>
          <w:szCs w:val="24"/>
        </w:rPr>
        <w:t>μνημονιακές</w:t>
      </w:r>
      <w:proofErr w:type="spellEnd"/>
      <w:r>
        <w:rPr>
          <w:rFonts w:eastAsia="Times New Roman"/>
          <w:color w:val="000000"/>
          <w:szCs w:val="24"/>
        </w:rPr>
        <w:t xml:space="preserve"> αξιώσεις και επιταγές. </w:t>
      </w:r>
    </w:p>
    <w:p w14:paraId="4217BE7D"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lastRenderedPageBreak/>
        <w:t>Το τίμημα είναι και πάλι η ολοκληρωτική οικονομική εξαθλίωση του λαού μας, η εξ</w:t>
      </w:r>
      <w:r>
        <w:rPr>
          <w:rFonts w:eastAsia="Times New Roman"/>
          <w:color w:val="000000"/>
          <w:szCs w:val="24"/>
        </w:rPr>
        <w:t>άντληση κάθε ίχνους φοροδοτικής ικανότητας, που είχε απομείνει στους ενεργούς επαγγελματικά και επιχειρηματικά κλάδους της αγοράς και η ολοκλήρωση της εκποίησης της κρατικής περιουσίας πολύ σκληρών όρων.</w:t>
      </w:r>
    </w:p>
    <w:p w14:paraId="4217BE7E"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Η Κυβέρνηση, προκειμένου να μην γίνει αντιληπτή η ου</w:t>
      </w:r>
      <w:r>
        <w:rPr>
          <w:rFonts w:eastAsia="Times New Roman"/>
          <w:color w:val="000000"/>
          <w:szCs w:val="24"/>
        </w:rPr>
        <w:t xml:space="preserve">σία και οι συνέπειες που θα έχουν η ψήφιση και η εφαρμογή των </w:t>
      </w:r>
      <w:proofErr w:type="spellStart"/>
      <w:r>
        <w:rPr>
          <w:rFonts w:eastAsia="Times New Roman"/>
          <w:color w:val="000000"/>
          <w:szCs w:val="24"/>
        </w:rPr>
        <w:t>προαπαιτούμενων</w:t>
      </w:r>
      <w:proofErr w:type="spellEnd"/>
      <w:r>
        <w:rPr>
          <w:rFonts w:eastAsia="Times New Roman"/>
          <w:color w:val="000000"/>
          <w:szCs w:val="24"/>
        </w:rPr>
        <w:t xml:space="preserve"> μέτρων και υποτιμώντας, για πολλοστή φορά, τη νοημοσύνη του ελληνικού λαού, επιχειρεί την ψήφιση του επίμαχου σχεδίου νόμου μέσω μιας επείγουσας διαδικασίας παρωδίας, η οποία απα</w:t>
      </w:r>
      <w:r>
        <w:rPr>
          <w:rFonts w:eastAsia="Times New Roman"/>
          <w:color w:val="000000"/>
          <w:szCs w:val="24"/>
        </w:rPr>
        <w:t>ξιώνει το Κοινοβούλιο, ευτελίζει τις κοινοβουλευτικές διαδικα</w:t>
      </w:r>
      <w:r>
        <w:rPr>
          <w:rFonts w:eastAsia="Times New Roman"/>
          <w:color w:val="000000"/>
          <w:szCs w:val="24"/>
        </w:rPr>
        <w:lastRenderedPageBreak/>
        <w:t xml:space="preserve">σίες και καθιστά πρακτικά αδύνατη την ουσιαστική συζήτηση, ανάλυση και επεξεργασία από τα αρμόδια κοινοβουλευτικά όργανα ενός σχεδίου νόμου που αποτελείται από τετρακόσια άρθρα. </w:t>
      </w:r>
    </w:p>
    <w:p w14:paraId="4217BE7F"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Οι υπό ψήφιση ρυ</w:t>
      </w:r>
      <w:r>
        <w:rPr>
          <w:rFonts w:eastAsia="Times New Roman"/>
          <w:color w:val="000000"/>
          <w:szCs w:val="24"/>
        </w:rPr>
        <w:t xml:space="preserve">θμίσεις, τα </w:t>
      </w:r>
      <w:proofErr w:type="spellStart"/>
      <w:r>
        <w:rPr>
          <w:rFonts w:eastAsia="Times New Roman"/>
          <w:color w:val="000000"/>
          <w:szCs w:val="24"/>
        </w:rPr>
        <w:t>προαπαιτούμενα</w:t>
      </w:r>
      <w:proofErr w:type="spellEnd"/>
      <w:r>
        <w:rPr>
          <w:rFonts w:eastAsia="Times New Roman"/>
          <w:color w:val="000000"/>
          <w:szCs w:val="24"/>
        </w:rPr>
        <w:t xml:space="preserve"> μέτρα που μας επιβάλλονται από εσάς και τους τοκογλύφους πρόκειται να επιφέρουν τη χαριστική βολή στο σύνολο των κοινωνικών τάξεων, ομάδων και επαγγελματικών κλάδων της χώρας. Επιδεινώνουν τη θέση των ήδη κατεστραμμένων από τις μ</w:t>
      </w:r>
      <w:r>
        <w:rPr>
          <w:rFonts w:eastAsia="Times New Roman"/>
          <w:color w:val="000000"/>
          <w:szCs w:val="24"/>
        </w:rPr>
        <w:t xml:space="preserve">νημονικές πολιτικές ελεύθερων επαγγελματιών, αγροτών, αλλά και των απλών πολιτών, συνταξιούχων και μισθωτών. Εκμηδενίζουν κάθε ίχνος πρόνοιας που είχε απομείνει προς τις πολύτεκνες και </w:t>
      </w:r>
      <w:proofErr w:type="spellStart"/>
      <w:r>
        <w:rPr>
          <w:rFonts w:eastAsia="Times New Roman"/>
          <w:color w:val="000000"/>
          <w:szCs w:val="24"/>
        </w:rPr>
        <w:t>τρίτεκνες</w:t>
      </w:r>
      <w:proofErr w:type="spellEnd"/>
      <w:r>
        <w:rPr>
          <w:rFonts w:eastAsia="Times New Roman"/>
          <w:color w:val="000000"/>
          <w:szCs w:val="24"/>
        </w:rPr>
        <w:t xml:space="preserve"> οικογένειας, ενώ επιτίθεται ευθέως στην ατομική ιδιοκτησία. Μ</w:t>
      </w:r>
      <w:r>
        <w:rPr>
          <w:rFonts w:eastAsia="Times New Roman"/>
          <w:color w:val="000000"/>
          <w:szCs w:val="24"/>
        </w:rPr>
        <w:t xml:space="preserve">ε τους ηλεκτρονικούς πλειστηριασμούς η απώλεια της πρώτης κατοικίας γίνεται πλέον εύκολη </w:t>
      </w:r>
      <w:r>
        <w:rPr>
          <w:rFonts w:eastAsia="Times New Roman"/>
          <w:color w:val="000000"/>
          <w:szCs w:val="24"/>
        </w:rPr>
        <w:lastRenderedPageBreak/>
        <w:t xml:space="preserve">υπόθεση ενώ το δικαίωμα της απεργίας και η οποιαδήποτε δυνατότητα αντίδρασης είχε απομείνει, περιορίζεται. </w:t>
      </w:r>
    </w:p>
    <w:p w14:paraId="4217BE80"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Ενδεικτική μόνο αναφορά σε κάποιες από τις προτεινόμενες δι</w:t>
      </w:r>
      <w:r>
        <w:rPr>
          <w:rFonts w:eastAsia="Times New Roman"/>
          <w:color w:val="000000"/>
          <w:szCs w:val="24"/>
        </w:rPr>
        <w:t xml:space="preserve">ατάξεις αποδεικνύουν για μία ακόμη φορά το αυτονόητο, ότι η δυνατότητα της χώρας μας να ασκεί ανεξάρτητη εθνική πολιτική και νομοθετική εξουσία έχει προ πολλού χαθεί. </w:t>
      </w:r>
    </w:p>
    <w:p w14:paraId="4217BE81"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 xml:space="preserve">Στα άρθρα 207 μέχρι 209 που αφορούν </w:t>
      </w:r>
      <w:r>
        <w:rPr>
          <w:rFonts w:eastAsia="Times New Roman"/>
          <w:color w:val="000000"/>
          <w:szCs w:val="24"/>
        </w:rPr>
        <w:t>σ</w:t>
      </w:r>
      <w:r>
        <w:rPr>
          <w:rFonts w:eastAsia="Times New Roman"/>
          <w:color w:val="000000"/>
          <w:szCs w:val="24"/>
        </w:rPr>
        <w:t>τους ηλεκτρονικούς πλειστηριασμούς καταργείται πλήρ</w:t>
      </w:r>
      <w:r>
        <w:rPr>
          <w:rFonts w:eastAsia="Times New Roman"/>
          <w:color w:val="000000"/>
          <w:szCs w:val="24"/>
        </w:rPr>
        <w:t xml:space="preserve">ως η διαδικασία του φυσικού πλειστηριασμού στα </w:t>
      </w:r>
      <w:r>
        <w:rPr>
          <w:rFonts w:eastAsia="Times New Roman"/>
          <w:color w:val="000000"/>
          <w:szCs w:val="24"/>
        </w:rPr>
        <w:t xml:space="preserve">ειρηνοδικεία </w:t>
      </w:r>
      <w:r>
        <w:rPr>
          <w:rFonts w:eastAsia="Times New Roman"/>
          <w:color w:val="000000"/>
          <w:szCs w:val="24"/>
        </w:rPr>
        <w:t>και πλέον θα ισχύει αποκλειστικά και μόνο ο ηλεκτρονικός πλειστηριασμός. Με τον τρόπο αυτό θα μπορούν ανεμπόδιστα να βγουν στο σφυρί ιδιοκτησίες εκατοντάδων χιλιάδων Ελλήνων δανειοληπτών και οφειλ</w:t>
      </w:r>
      <w:r>
        <w:rPr>
          <w:rFonts w:eastAsia="Times New Roman"/>
          <w:color w:val="000000"/>
          <w:szCs w:val="24"/>
        </w:rPr>
        <w:t xml:space="preserve">ετών, ώστε η </w:t>
      </w:r>
      <w:r>
        <w:rPr>
          <w:rFonts w:eastAsia="Times New Roman"/>
          <w:color w:val="000000"/>
          <w:szCs w:val="24"/>
        </w:rPr>
        <w:lastRenderedPageBreak/>
        <w:t xml:space="preserve">«πρώτη φορά αριστερή Κυβέρνηση» των ΣΥΡΙΖΑ-ΑΝΕΛ να ολοκληρώσει την πολιτική της στο θέμα της ατομικής ιδιοκτησίας, η οποία πλέον μπορεί να </w:t>
      </w:r>
      <w:proofErr w:type="spellStart"/>
      <w:r>
        <w:rPr>
          <w:rFonts w:eastAsia="Times New Roman"/>
          <w:color w:val="000000"/>
          <w:szCs w:val="24"/>
        </w:rPr>
        <w:t>περιγραφεί</w:t>
      </w:r>
      <w:proofErr w:type="spellEnd"/>
      <w:r>
        <w:rPr>
          <w:rFonts w:eastAsia="Times New Roman"/>
          <w:color w:val="000000"/>
          <w:szCs w:val="24"/>
        </w:rPr>
        <w:t xml:space="preserve"> σε πέντε μόλις λέξεις: Κανένα σπίτι στα χέρια ιδιοκτήτη. </w:t>
      </w:r>
    </w:p>
    <w:p w14:paraId="4217BE82"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t>Σε συνδυασμό μάλιστα με την επικείμ</w:t>
      </w:r>
      <w:r>
        <w:rPr>
          <w:rFonts w:eastAsia="Times New Roman"/>
          <w:color w:val="000000"/>
          <w:szCs w:val="24"/>
        </w:rPr>
        <w:t>ενη λήξη της προστασίας της πρώτης κατοικίας, την πώληση των στεγαστικών δανείων σε ξένους ομίλους και την προγραμματισμένη για το τέλος του τρέχοντος έτους λήξη του «Νόμου Κατσέλη», γίνεται σαφές ότι οι σύντροφοι του ΣΥΡΙΖΑ και οι συνοδοιπόροι τους των ΑΝ</w:t>
      </w:r>
      <w:r>
        <w:rPr>
          <w:rFonts w:eastAsia="Times New Roman"/>
          <w:color w:val="000000"/>
          <w:szCs w:val="24"/>
        </w:rPr>
        <w:t xml:space="preserve">ΕΛ επιτίθενται κατά της ιδιοκτησίας, όχι πλέον με μαρξιστικές και </w:t>
      </w:r>
      <w:r>
        <w:rPr>
          <w:rFonts w:eastAsia="Times New Roman"/>
          <w:color w:val="000000"/>
          <w:szCs w:val="24"/>
        </w:rPr>
        <w:t xml:space="preserve">κομμουνιστικές </w:t>
      </w:r>
      <w:r>
        <w:rPr>
          <w:rFonts w:eastAsia="Times New Roman"/>
          <w:color w:val="000000"/>
          <w:szCs w:val="24"/>
        </w:rPr>
        <w:t xml:space="preserve">ιδεολογίες, αλλά χρησιμοποιώντας τα όπλα και τις μεθόδους που τους παρέχει το καπιταλιστικό σύστημα. </w:t>
      </w:r>
    </w:p>
    <w:p w14:paraId="4217BE83" w14:textId="77777777" w:rsidR="00D30189" w:rsidRDefault="00486ADB">
      <w:pPr>
        <w:spacing w:line="600" w:lineRule="auto"/>
        <w:ind w:firstLine="720"/>
        <w:jc w:val="both"/>
        <w:rPr>
          <w:rFonts w:eastAsia="Times New Roman"/>
          <w:color w:val="000000"/>
          <w:szCs w:val="24"/>
        </w:rPr>
      </w:pPr>
      <w:r>
        <w:rPr>
          <w:rFonts w:eastAsia="Times New Roman"/>
          <w:color w:val="000000"/>
          <w:szCs w:val="24"/>
        </w:rPr>
        <w:lastRenderedPageBreak/>
        <w:t>Με το άρθρο 211 περί της απεργίας η Κυβέρνηση θέλοντας να αποτρέψει τις α</w:t>
      </w:r>
      <w:r>
        <w:rPr>
          <w:rFonts w:eastAsia="Times New Roman"/>
          <w:color w:val="000000"/>
          <w:szCs w:val="24"/>
        </w:rPr>
        <w:t xml:space="preserve">ντιδράσεις των εργαζομένων και να διασφαλίσει την ανεμπόδιστη εφαρμογή των </w:t>
      </w:r>
      <w:proofErr w:type="spellStart"/>
      <w:r>
        <w:rPr>
          <w:rFonts w:eastAsia="Times New Roman"/>
          <w:color w:val="000000"/>
          <w:szCs w:val="24"/>
        </w:rPr>
        <w:t>μνημονιακών</w:t>
      </w:r>
      <w:proofErr w:type="spellEnd"/>
      <w:r>
        <w:rPr>
          <w:rFonts w:eastAsia="Times New Roman"/>
          <w:color w:val="000000"/>
          <w:szCs w:val="24"/>
        </w:rPr>
        <w:t xml:space="preserve"> πολιτικών στον χώρο της εργασίας καθιστά πλέον δυσχερέστατη έως απαγορευτική την δυνατότητα κήρυξης απεργίας για τα οποία τα </w:t>
      </w:r>
      <w:r>
        <w:rPr>
          <w:rFonts w:eastAsia="Times New Roman"/>
          <w:color w:val="000000"/>
          <w:szCs w:val="24"/>
        </w:rPr>
        <w:t>πρωτοβάθμια σωματεία</w:t>
      </w:r>
      <w:r>
        <w:rPr>
          <w:rFonts w:eastAsia="Times New Roman"/>
          <w:color w:val="000000"/>
          <w:szCs w:val="24"/>
        </w:rPr>
        <w:t xml:space="preserve">, ορίζοντας ως απαιτούμενη απαρτία, προκειμένου να ληφθεί η σχετική απόφαση, το 1/2 των οικονομικά τακτοποιημένων μελών τους. </w:t>
      </w:r>
    </w:p>
    <w:p w14:paraId="4217BE8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ότι η αναφορά γίνεται μόνο για τα πρωτοβάθμια σωματεία. Δεν επηρεάζεται ο τρόπος λήψης απόφασης για απεργία </w:t>
      </w:r>
      <w:r>
        <w:rPr>
          <w:rFonts w:eastAsia="Times New Roman" w:cs="Times New Roman"/>
          <w:szCs w:val="24"/>
        </w:rPr>
        <w:t xml:space="preserve">στη ΓΣΕΕ, την ΑΔΕΔΥ, στα εργατικά κέντρα όλης της χώρας, στις δευτεροβάθμιες οργανώσεις και στις ομοσπονδίες, όπως για παράδειγμα η ΟΤΟΕ και η ΓΕΝΟΠ ΔΕΗ. Σε όλες αυτές τις </w:t>
      </w:r>
      <w:r>
        <w:rPr>
          <w:rFonts w:eastAsia="Times New Roman" w:cs="Times New Roman"/>
          <w:szCs w:val="24"/>
        </w:rPr>
        <w:lastRenderedPageBreak/>
        <w:t>περιπτώσεις την απόφαση για απεργία θα συνεχίσουν να λαμβάνουν τα διοικητικά συμβούλ</w:t>
      </w:r>
      <w:r>
        <w:rPr>
          <w:rFonts w:eastAsia="Times New Roman" w:cs="Times New Roman"/>
          <w:szCs w:val="24"/>
        </w:rPr>
        <w:t xml:space="preserve">ια των αντίστοιχων συνδικαλιστικών οργανώσεων. </w:t>
      </w:r>
    </w:p>
    <w:p w14:paraId="4217BE8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Κατά συνέπεια, με την προτεινόμενη διάταξη αφήνονται ανενόχλητοι οι γνωστοί εργατοπατέρες στις δευτεροβάθμιες οργανώσεις, την ίδια στιγμή που εργαζόμενοι στους χώρους εργασίας θα στερούνται στην ουσία το δικα</w:t>
      </w:r>
      <w:r>
        <w:rPr>
          <w:rFonts w:eastAsia="Times New Roman" w:cs="Times New Roman"/>
          <w:szCs w:val="24"/>
        </w:rPr>
        <w:t xml:space="preserve">ίωμα της απεργίας. </w:t>
      </w:r>
    </w:p>
    <w:p w14:paraId="4217BE8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άρθρο 214 για τα επιδόματα υποτίθεται ότι </w:t>
      </w:r>
      <w:proofErr w:type="spellStart"/>
      <w:r>
        <w:rPr>
          <w:rFonts w:eastAsia="Times New Roman" w:cs="Times New Roman"/>
          <w:szCs w:val="24"/>
        </w:rPr>
        <w:t>εξορθολογίζονται</w:t>
      </w:r>
      <w:proofErr w:type="spellEnd"/>
      <w:r>
        <w:rPr>
          <w:rFonts w:eastAsia="Times New Roman" w:cs="Times New Roman"/>
          <w:szCs w:val="24"/>
        </w:rPr>
        <w:t xml:space="preserve"> τα οικογενειακά επιδόματα. Αυτό, όμως, που στην πραγματικότητα συμβαίνει είναι ότι τιμωρούνται οι </w:t>
      </w:r>
      <w:proofErr w:type="spellStart"/>
      <w:r>
        <w:rPr>
          <w:rFonts w:eastAsia="Times New Roman" w:cs="Times New Roman"/>
          <w:szCs w:val="24"/>
        </w:rPr>
        <w:t>τρίτεκνοι</w:t>
      </w:r>
      <w:proofErr w:type="spellEnd"/>
      <w:r>
        <w:rPr>
          <w:rFonts w:eastAsia="Times New Roman" w:cs="Times New Roman"/>
          <w:szCs w:val="24"/>
        </w:rPr>
        <w:t xml:space="preserve"> και οι πολύτεκνοι, οι οποίοι βλέπουν να μειώνονται ακόμα περισσότ</w:t>
      </w:r>
      <w:r>
        <w:rPr>
          <w:rFonts w:eastAsia="Times New Roman" w:cs="Times New Roman"/>
          <w:szCs w:val="24"/>
        </w:rPr>
        <w:t xml:space="preserve">ερο οι ήδη ελάχιστες παροχές που ως τώρα ελάμβαναν. Πρόκειται για μια εγκληματική πολιτική, δεδομένου ότι η υπογεννητικότητα αποτελεί θανάσιμο </w:t>
      </w:r>
      <w:r>
        <w:rPr>
          <w:rFonts w:eastAsia="Times New Roman" w:cs="Times New Roman"/>
          <w:szCs w:val="24"/>
        </w:rPr>
        <w:lastRenderedPageBreak/>
        <w:t>κίνδυνο για το έθνος μας. Ως εκ τούτου, θα έπρεπε να αποτελεί μονόδρομο για το ελληνικό κράτος η με κάθε τρόπο εν</w:t>
      </w:r>
      <w:r>
        <w:rPr>
          <w:rFonts w:eastAsia="Times New Roman" w:cs="Times New Roman"/>
          <w:szCs w:val="24"/>
        </w:rPr>
        <w:t xml:space="preserve">ίσχυση των </w:t>
      </w:r>
      <w:proofErr w:type="spellStart"/>
      <w:r>
        <w:rPr>
          <w:rFonts w:eastAsia="Times New Roman" w:cs="Times New Roman"/>
          <w:szCs w:val="24"/>
        </w:rPr>
        <w:t>τρίτεκνων</w:t>
      </w:r>
      <w:proofErr w:type="spellEnd"/>
      <w:r>
        <w:rPr>
          <w:rFonts w:eastAsia="Times New Roman" w:cs="Times New Roman"/>
          <w:szCs w:val="24"/>
        </w:rPr>
        <w:t xml:space="preserve"> και των πολύτεκνων οικογενειών και όχι η οικονομική τους εξόντωση. </w:t>
      </w:r>
    </w:p>
    <w:p w14:paraId="4217BE8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Με την υποτιθέμενη αύξηση των επιδομάτων που καταβάλλονται στις οικογένειες με ένα ή δύο τέκνα η Κυβέρνηση εξυπηρετεί επικοινωνιακούς και μόνο σκοπούς. </w:t>
      </w:r>
    </w:p>
    <w:p w14:paraId="4217BE8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Επιπλέον, πονη</w:t>
      </w:r>
      <w:r>
        <w:rPr>
          <w:rFonts w:eastAsia="Times New Roman" w:cs="Times New Roman"/>
          <w:szCs w:val="24"/>
        </w:rPr>
        <w:t>ρά σκεπτόμενη, παρέλειψε να συμπεριλάβει τα καταβαλλόμενα οικογενειακά επιδόματα στα ακατάσχετα, όπως συμβαίνει με το επίδομα θέρμανσης ή με το κοινωνικό μέρισμα, με αποτέλεσμα τα όποια καταβαλλόμενα ποσά, τα οποία ούτως ή άλλως ελάχιστη ανακούφιση θα μπορ</w:t>
      </w:r>
      <w:r>
        <w:rPr>
          <w:rFonts w:eastAsia="Times New Roman" w:cs="Times New Roman"/>
          <w:szCs w:val="24"/>
        </w:rPr>
        <w:t xml:space="preserve">έσουν να προσφέρουν στα νοικοκυριά, νομοτελειακά να επιστρέψουν στα κρατικά ταμεία σε πολύ </w:t>
      </w:r>
      <w:r>
        <w:rPr>
          <w:rFonts w:eastAsia="Times New Roman" w:cs="Times New Roman"/>
          <w:szCs w:val="24"/>
        </w:rPr>
        <w:lastRenderedPageBreak/>
        <w:t xml:space="preserve">σύντομο χρονικό διάστημα. Έτσι, αυτές οι εισοδηματικές κατηγορίες δεν είναι ενδεικτικές των πραγματικών αναγκών που αντιμετωπίζουν οι οικογένειες και κυρίως οι </w:t>
      </w:r>
      <w:proofErr w:type="spellStart"/>
      <w:r>
        <w:rPr>
          <w:rFonts w:eastAsia="Times New Roman" w:cs="Times New Roman"/>
          <w:szCs w:val="24"/>
        </w:rPr>
        <w:t>τρίτε</w:t>
      </w:r>
      <w:r>
        <w:rPr>
          <w:rFonts w:eastAsia="Times New Roman" w:cs="Times New Roman"/>
          <w:szCs w:val="24"/>
        </w:rPr>
        <w:t>κνες</w:t>
      </w:r>
      <w:proofErr w:type="spellEnd"/>
      <w:r>
        <w:rPr>
          <w:rFonts w:eastAsia="Times New Roman" w:cs="Times New Roman"/>
          <w:szCs w:val="24"/>
        </w:rPr>
        <w:t xml:space="preserve"> ή οι πολύτεκνες εφόσον, για παράδειγμα, εισοδήματα από 15.000 έως 20.000 ευρώ ετησίως προφανώς και δεν θα έπρεπε να θεωρούνται υψηλά ή έστω μεσαία για μια πολυμελή οικογένεια. </w:t>
      </w:r>
    </w:p>
    <w:p w14:paraId="4217BE8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Μόνη λύση ώστε τα οικογενειακά επιδόματα να καταβληθούν με τρόπο δίκαιο, χωρίς να προκαλούνται εντάσεις μεταξύ κοινωνικών ομάδων και με δυνατότητα ουσιαστικής ενίσχυσης των ελληνικών οικογενειών, είναι να αποκλειστούν από δικαιούχοι οικογένειες, οι οποίες </w:t>
      </w:r>
      <w:r>
        <w:rPr>
          <w:rFonts w:eastAsia="Times New Roman" w:cs="Times New Roman"/>
          <w:szCs w:val="24"/>
        </w:rPr>
        <w:t xml:space="preserve">είναι αλλοδαποί ή λαθρομετανάστες και να καταβάλλονται πλέον αποκλειστικά και μόνο σε Έλληνες πολίτες. </w:t>
      </w:r>
    </w:p>
    <w:p w14:paraId="4217BE8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Με τα άρθρα 355 και 356 συμπληρώνονται οι διατάξεις του Κώδικα Φορολογικής Διαδικασίας σχετικά με την εγγραφή μητρώου και την απόδοση ΑΦΜ. Υποτίθεται ότ</w:t>
      </w:r>
      <w:r>
        <w:rPr>
          <w:rFonts w:eastAsia="Times New Roman" w:cs="Times New Roman"/>
          <w:szCs w:val="24"/>
        </w:rPr>
        <w:t xml:space="preserve">ι τίθενται ασφαλιστικές δικλείδες, προκειμένου να αποφευχθούν περιπτώσεις καταστρατήγησης του νόμου και φαινόμενα κατάχρησης, αποφυγής οικονομικών υποχρεώσεων και διαφθοράς. Πλην, όμως, και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περίπτωση θα αποδειχθούν αναποτελεσματικές εφόσον δεν</w:t>
      </w:r>
      <w:r>
        <w:rPr>
          <w:rFonts w:eastAsia="Times New Roman" w:cs="Times New Roman"/>
          <w:szCs w:val="24"/>
        </w:rPr>
        <w:t xml:space="preserve"> αντιμετωπίζεται ριζικά το πρόβλημα της αλλαγής ΦΠΑ, προκειμένου να αποφευχθεί η πληρωμή προγενέστερων χρεών, δανείων και οφειλών. </w:t>
      </w:r>
    </w:p>
    <w:p w14:paraId="4217BE8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Εξάλλου, οι περιπτώσεις των ποδοσφαιρικών ομάδων που γλίτωσαν από τα χρέη τους ή ακόμη πιο πρόσφατα του πρώην ΠΑΣΟΚ και νυν </w:t>
      </w:r>
      <w:r>
        <w:rPr>
          <w:rFonts w:eastAsia="Times New Roman" w:cs="Times New Roman"/>
          <w:szCs w:val="24"/>
        </w:rPr>
        <w:t xml:space="preserve">Κινήματος Αλλαγής, το οποίο επιχειρεί με αλλαγή ονόματος και ΑΦΜ να απαλλαγεί από οικονομικές αμαρτίες δεκαετιών, </w:t>
      </w:r>
      <w:r>
        <w:rPr>
          <w:rFonts w:eastAsia="Times New Roman" w:cs="Times New Roman"/>
          <w:szCs w:val="24"/>
        </w:rPr>
        <w:lastRenderedPageBreak/>
        <w:t>αποδεικνύουν ότι με ημίμετρα δεν πρόκειται να παταχθεί το συγκεκριμένο φαινόμενο. Οι προτεινόμενες διατάξεις είναι ανεπαρκείς και αναποτελεσμα</w:t>
      </w:r>
      <w:r>
        <w:rPr>
          <w:rFonts w:eastAsia="Times New Roman" w:cs="Times New Roman"/>
          <w:szCs w:val="24"/>
        </w:rPr>
        <w:t xml:space="preserve">τικές. </w:t>
      </w:r>
    </w:p>
    <w:p w14:paraId="4217BE8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Στα άρθρα 357-368 για τα λειτουργικά </w:t>
      </w:r>
      <w:r>
        <w:rPr>
          <w:rFonts w:eastAsia="Times New Roman" w:cs="Times New Roman"/>
          <w:szCs w:val="24"/>
        </w:rPr>
        <w:t xml:space="preserve">καζίνα </w:t>
      </w:r>
      <w:r>
        <w:rPr>
          <w:rFonts w:eastAsia="Times New Roman" w:cs="Times New Roman"/>
          <w:szCs w:val="24"/>
        </w:rPr>
        <w:t xml:space="preserve">από το </w:t>
      </w:r>
      <w:proofErr w:type="spellStart"/>
      <w:r>
        <w:rPr>
          <w:rFonts w:eastAsia="Times New Roman" w:cs="Times New Roman"/>
          <w:szCs w:val="24"/>
        </w:rPr>
        <w:t>μνημονιακό</w:t>
      </w:r>
      <w:proofErr w:type="spellEnd"/>
      <w:r>
        <w:rPr>
          <w:rFonts w:eastAsia="Times New Roman" w:cs="Times New Roman"/>
          <w:szCs w:val="24"/>
        </w:rPr>
        <w:t xml:space="preserve"> πολυνομοσχέδιο προφανώς θα λείψουν οι διατάξεις που ευνοούν την ανάπτυξη </w:t>
      </w:r>
      <w:r>
        <w:rPr>
          <w:rFonts w:eastAsia="Times New Roman" w:cs="Times New Roman"/>
          <w:szCs w:val="24"/>
        </w:rPr>
        <w:t xml:space="preserve">καζίνων </w:t>
      </w:r>
      <w:r>
        <w:rPr>
          <w:rFonts w:eastAsia="Times New Roman" w:cs="Times New Roman"/>
          <w:szCs w:val="24"/>
        </w:rPr>
        <w:t>και λοιπών ιδρυμάτων τζόγου στη χώρα μας. Πάγια και θεμελιώδη θέση της Χρυσής Αυγής αποτελεί ότι σε μια υ</w:t>
      </w:r>
      <w:r>
        <w:rPr>
          <w:rFonts w:eastAsia="Times New Roman" w:cs="Times New Roman"/>
          <w:szCs w:val="24"/>
        </w:rPr>
        <w:t>γιή και εθνική κοινωνία κα</w:t>
      </w:r>
      <w:r>
        <w:rPr>
          <w:rFonts w:eastAsia="Times New Roman" w:cs="Times New Roman"/>
          <w:szCs w:val="24"/>
        </w:rPr>
        <w:t>μ</w:t>
      </w:r>
      <w:r>
        <w:rPr>
          <w:rFonts w:eastAsia="Times New Roman" w:cs="Times New Roman"/>
          <w:szCs w:val="24"/>
        </w:rPr>
        <w:t xml:space="preserve">μία μορφή τζόγου δεν μπορεί να έχει θέση και πολύ περισσότερο να προωθείται από το κράτος. </w:t>
      </w:r>
    </w:p>
    <w:p w14:paraId="4217BE8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 το άρθρο 395 «Ρυθμίσεις για ΕΦΚΑ» η Κυβέρνηση υποτίθεται ότι προβαίνει σε οργανωτικές και διαρθρωτικές αλλαγές στον μηχανισμό του ΕΦΚΑ</w:t>
      </w:r>
      <w:r>
        <w:rPr>
          <w:rFonts w:eastAsia="Times New Roman" w:cs="Times New Roman"/>
          <w:szCs w:val="24"/>
        </w:rPr>
        <w:t xml:space="preserve"> μέσω της σύστασης νέας Διεύθυνσης Χορήγησης Συντάξεων Δημοσίου. Παρ</w:t>
      </w:r>
      <w:r>
        <w:rPr>
          <w:rFonts w:eastAsia="Times New Roman" w:cs="Times New Roman"/>
          <w:szCs w:val="24"/>
        </w:rPr>
        <w:t xml:space="preserve">’ </w:t>
      </w:r>
      <w:r>
        <w:rPr>
          <w:rFonts w:eastAsia="Times New Roman" w:cs="Times New Roman"/>
          <w:szCs w:val="24"/>
        </w:rPr>
        <w:t xml:space="preserve">όλο όμως που στο κείμενο, στις </w:t>
      </w:r>
      <w:r>
        <w:rPr>
          <w:rFonts w:eastAsia="Times New Roman" w:cs="Times New Roman"/>
          <w:szCs w:val="24"/>
        </w:rPr>
        <w:lastRenderedPageBreak/>
        <w:t>διατάξεις αναφέρεται ότι η νέα υπηρεσία θα στελεχωθεί με αποσπάσεις και μετατάξεις υπαλλήλων, βλέπουμε ότι η έκθεση του Γενικού Λογιστηρίου του Κράτος προβ</w:t>
      </w:r>
      <w:r>
        <w:rPr>
          <w:rFonts w:eastAsia="Times New Roman" w:cs="Times New Roman"/>
          <w:szCs w:val="24"/>
        </w:rPr>
        <w:t>λέπει δαπάνη η οποία, μαζί με την καταβολή των επιδομάτων θέσεως ευθύνης στους προϊσταμένους, προσεγγίζει τις 800.000 ευρώ ετησίως για νέες προσλήψεις. Πρόκειται για την αποθέωση του πελατειακού, κομματικού κράτους.</w:t>
      </w:r>
    </w:p>
    <w:p w14:paraId="4217BE8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άρθρο 396 ο επανακαθορισμός των επιδ</w:t>
      </w:r>
      <w:r>
        <w:rPr>
          <w:rFonts w:eastAsia="Times New Roman" w:cs="Times New Roman"/>
          <w:szCs w:val="24"/>
        </w:rPr>
        <w:t>ομάτων επικίνδυνης και ανθυγιεινής εργασίας από μηδενική βάση νομοτελειακά θα οδηγήσει στον εκμηδενισμό των συγκεκριμένων παροχών και θα πλήξει δεκάδες χιλιάδες εργαζομένους. Αυτά, όμως, είναι ψιλά γράμματα για την Κυβέρνηση. Εξάλλου δεν θα χρειάζεται πλέο</w:t>
      </w:r>
      <w:r>
        <w:rPr>
          <w:rFonts w:eastAsia="Times New Roman" w:cs="Times New Roman"/>
          <w:szCs w:val="24"/>
        </w:rPr>
        <w:t xml:space="preserve">ν να ανησυχεί για τις απεργίες, εφόσον φρόντισε με το υπό ψήφιση νομοσχέδιο στην ουσία να τις απαγορεύσει. </w:t>
      </w:r>
    </w:p>
    <w:p w14:paraId="4217BE8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Όπως προαναφέρθηκε, η αναφορά και μόνο σε κάποια από τα τετρακόσια άρθρα του παρόντος πολυνομοσχεδίου –εκτρώματος, λέμε εμείς- αποδεικνύει για μια α</w:t>
      </w:r>
      <w:r>
        <w:rPr>
          <w:rFonts w:eastAsia="Times New Roman" w:cs="Times New Roman"/>
          <w:szCs w:val="24"/>
        </w:rPr>
        <w:t xml:space="preserve">κόμα φορά το αυτονόητο: Οι δανειστές μας, οι τοκογλύφοι δεν θα μπορούσαν να βρουν καλύτερους υπαλλήλους από την παρούσα Κυβέρνηση αλλά και από τις υπόλοιπες εξίσου πρόθυμες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δυνάμεις για να επιβάλουν και να προασπίσουν τα συμφέροντά το</w:t>
      </w:r>
      <w:r>
        <w:rPr>
          <w:rFonts w:eastAsia="Times New Roman" w:cs="Times New Roman"/>
          <w:szCs w:val="24"/>
        </w:rPr>
        <w:t xml:space="preserve">υς. </w:t>
      </w:r>
    </w:p>
    <w:p w14:paraId="4217BE9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Σε αντίθεση όμως με τα δεκάδες </w:t>
      </w:r>
      <w:proofErr w:type="spellStart"/>
      <w:r>
        <w:rPr>
          <w:rFonts w:eastAsia="Times New Roman" w:cs="Times New Roman"/>
          <w:szCs w:val="24"/>
        </w:rPr>
        <w:t>μνημονιακά</w:t>
      </w:r>
      <w:proofErr w:type="spellEnd"/>
      <w:r>
        <w:rPr>
          <w:rFonts w:eastAsia="Times New Roman" w:cs="Times New Roman"/>
          <w:szCs w:val="24"/>
        </w:rPr>
        <w:t xml:space="preserve"> </w:t>
      </w:r>
      <w:proofErr w:type="spellStart"/>
      <w:r>
        <w:rPr>
          <w:rFonts w:eastAsia="Times New Roman" w:cs="Times New Roman"/>
          <w:szCs w:val="24"/>
        </w:rPr>
        <w:t>προαπαιτούμενα</w:t>
      </w:r>
      <w:proofErr w:type="spellEnd"/>
      <w:r>
        <w:rPr>
          <w:rFonts w:eastAsia="Times New Roman" w:cs="Times New Roman"/>
          <w:szCs w:val="24"/>
        </w:rPr>
        <w:t xml:space="preserve"> που όλοι σας φορτώσατε στην πλάτη των Ελλήνων πολιτών ένα και μόνο είναι το </w:t>
      </w:r>
      <w:proofErr w:type="spellStart"/>
      <w:r>
        <w:rPr>
          <w:rFonts w:eastAsia="Times New Roman" w:cs="Times New Roman"/>
          <w:szCs w:val="24"/>
        </w:rPr>
        <w:t>προαπαιτούμενο</w:t>
      </w:r>
      <w:proofErr w:type="spellEnd"/>
      <w:r>
        <w:rPr>
          <w:rFonts w:eastAsia="Times New Roman" w:cs="Times New Roman"/>
          <w:szCs w:val="24"/>
        </w:rPr>
        <w:t xml:space="preserve"> που έχει ανάγκη ο ελληνικός λαός, για να ξαναβρεί τη χαμένη του αξιοπρέπεια και ανεξαρτησία: Η Χρυσή Αυ</w:t>
      </w:r>
      <w:r>
        <w:rPr>
          <w:rFonts w:eastAsia="Times New Roman" w:cs="Times New Roman"/>
          <w:szCs w:val="24"/>
        </w:rPr>
        <w:t xml:space="preserve">γή να έρθει στα πράγματα, να διώξει όλους αυτούς που διακυβεύουν το μέλλον της Ελλάδας, το μέλλον των παιδιών μας </w:t>
      </w:r>
      <w:r>
        <w:rPr>
          <w:rFonts w:eastAsia="Times New Roman" w:cs="Times New Roman"/>
          <w:szCs w:val="24"/>
        </w:rPr>
        <w:lastRenderedPageBreak/>
        <w:t xml:space="preserve">και να προχωρήσει ξανά ένα νέο μέλλον για τον ελληνισμό, για την πατρίδα μας. Είναι δεδομένο ότι η Χρυσή Αυγή καταψηφίζει το </w:t>
      </w:r>
      <w:proofErr w:type="spellStart"/>
      <w:r>
        <w:rPr>
          <w:rFonts w:eastAsia="Times New Roman" w:cs="Times New Roman"/>
          <w:szCs w:val="24"/>
        </w:rPr>
        <w:t>μνημονιακό</w:t>
      </w:r>
      <w:proofErr w:type="spellEnd"/>
      <w:r>
        <w:rPr>
          <w:rFonts w:eastAsia="Times New Roman" w:cs="Times New Roman"/>
          <w:szCs w:val="24"/>
        </w:rPr>
        <w:t xml:space="preserve"> πολυνο</w:t>
      </w:r>
      <w:r>
        <w:rPr>
          <w:rFonts w:eastAsia="Times New Roman" w:cs="Times New Roman"/>
          <w:szCs w:val="24"/>
        </w:rPr>
        <w:t xml:space="preserve">μοσχέδιο. </w:t>
      </w:r>
    </w:p>
    <w:p w14:paraId="4217BE9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w:t>
      </w:r>
    </w:p>
    <w:p w14:paraId="4217BE92"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217BE9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σας ενημερώσω </w:t>
      </w:r>
      <w:r>
        <w:rPr>
          <w:rFonts w:eastAsia="Times New Roman" w:cs="Times New Roman"/>
          <w:szCs w:val="24"/>
        </w:rPr>
        <w:t xml:space="preserve">πως </w:t>
      </w:r>
      <w:r>
        <w:rPr>
          <w:rFonts w:eastAsia="Times New Roman" w:cs="Times New Roman"/>
          <w:szCs w:val="24"/>
        </w:rPr>
        <w:t>θα πάει η διαδικασία.</w:t>
      </w:r>
    </w:p>
    <w:p w14:paraId="4217BE9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προχωρήσουμε με τους ειδικούς αγορητές. Μετά θα κοιτάξω προς τα δεξιά μου, στα υπουργικά έδρανα. Θα δώσω </w:t>
      </w:r>
      <w:r>
        <w:rPr>
          <w:rFonts w:eastAsia="Times New Roman" w:cs="Times New Roman"/>
          <w:szCs w:val="24"/>
        </w:rPr>
        <w:t xml:space="preserve">τον λόγο για πέντε λεπτά στην κ. Φωτίου. Δεν έχει οριστεί από την Κυβέρνηση ως ομιλήτρια, αλλά αντιλαμβάνομαι ότι θα ήθελε να απαντήσει, γιατί έγιναν αρκετές αναφορές στα κομμάτια που χειρίζεται. </w:t>
      </w:r>
      <w:r>
        <w:rPr>
          <w:rFonts w:eastAsia="Times New Roman" w:cs="Times New Roman"/>
          <w:szCs w:val="24"/>
        </w:rPr>
        <w:lastRenderedPageBreak/>
        <w:t>Θα ρωτήσω ποιος από τους παρευρισκόμενους Υπουργούς, ο κ. Πα</w:t>
      </w:r>
      <w:r>
        <w:rPr>
          <w:rFonts w:eastAsia="Times New Roman" w:cs="Times New Roman"/>
          <w:szCs w:val="24"/>
        </w:rPr>
        <w:t xml:space="preserve">παδημητρίου ή η κ. </w:t>
      </w:r>
      <w:proofErr w:type="spellStart"/>
      <w:r>
        <w:rPr>
          <w:rFonts w:eastAsia="Times New Roman" w:cs="Times New Roman"/>
          <w:szCs w:val="24"/>
        </w:rPr>
        <w:t>Κονιόρδου</w:t>
      </w:r>
      <w:proofErr w:type="spellEnd"/>
      <w:r>
        <w:rPr>
          <w:rFonts w:eastAsia="Times New Roman" w:cs="Times New Roman"/>
          <w:szCs w:val="24"/>
        </w:rPr>
        <w:t>, θέλει να λάβει τον λόγο.</w:t>
      </w:r>
    </w:p>
    <w:p w14:paraId="4217BE9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Μετά θα μπούμε στον πρώτο κύκλο των συναδέλφων. Θα μιλούν πέντε τουλάχιστον συνάδελφοι και ένας Υπουργός που θα βρίσκεται στα έδρανα από τους τέσσερις της σημερινής ημερήσιας διάταξης. </w:t>
      </w:r>
    </w:p>
    <w:p w14:paraId="4217BE9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Οι Κοινοβουλευτ</w:t>
      </w:r>
      <w:r>
        <w:rPr>
          <w:rFonts w:eastAsia="Times New Roman" w:cs="Times New Roman"/>
          <w:szCs w:val="24"/>
        </w:rPr>
        <w:t xml:space="preserve">ικοί Εκπρόσωποι που θέλουν να μιλήσουν σήμερα τους παρακαλώ να το δηλώσουν στο Προεδρείο, για να μπορέσουμε να τους εντάξουμε στη διαδικασία. </w:t>
      </w:r>
    </w:p>
    <w:p w14:paraId="4217BE9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4217BE9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 </w:t>
      </w:r>
    </w:p>
    <w:p w14:paraId="4217BE9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κατάθεση και </w:t>
      </w:r>
      <w:r>
        <w:rPr>
          <w:rFonts w:eastAsia="Times New Roman" w:cs="Times New Roman"/>
          <w:szCs w:val="24"/>
        </w:rPr>
        <w:t xml:space="preserve">τη συζήτηση του πολυνομοσχεδίου, με το οποίο θα κλείσει η τρίτη αξιολόγηση, η Κυβέρνηση δρομολογεί ένα νέο κύμα επίθεσης, την κλιμάκωση της επίθεσης, ενάντια στην εργατική τάξη και τη λαϊκή οικογένεια. </w:t>
      </w:r>
    </w:p>
    <w:p w14:paraId="4217BE9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Ξεχωρίζει -και το ξεχωρίζουμε ως ΚΚΕ από τα άρθρα του</w:t>
      </w:r>
      <w:r>
        <w:rPr>
          <w:rFonts w:eastAsia="Times New Roman" w:cs="Times New Roman"/>
          <w:szCs w:val="24"/>
        </w:rPr>
        <w:t xml:space="preserve"> νομοσχεδίου που σηματοδοτούν τη νέα κλιμάκωση της επίθεσης απέναντι στην εργατική τάξη- η παρέμβαση που κάνει η Κυβέρνηση με την οποία παρεμποδίζει, βάζει νέες δυσκολίες, το δικαίωμα του εργαζόμενου για την απεργία, τη μεγαλύτερη δηλαδή κατάκτηση της εργα</w:t>
      </w:r>
      <w:r>
        <w:rPr>
          <w:rFonts w:eastAsia="Times New Roman" w:cs="Times New Roman"/>
          <w:szCs w:val="24"/>
        </w:rPr>
        <w:t>τικής τάξης.</w:t>
      </w:r>
    </w:p>
    <w:p w14:paraId="4217BE9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Έτσι, λοιπόν, η Κυβέρνηση με τη διάταξη αυτή επί της ουσίας ακολουθεί μια υπονομευτική τακτική απέναντι στη καρδιά του απεργιακού δικαιώματος. Στοχεύει δηλαδή επί της ουσίας στην καρδιά του συνδικαλιστικού κινήματος.</w:t>
      </w:r>
    </w:p>
    <w:p w14:paraId="4217BE9C"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Ισχυρίστηκε και η κυρία Υπ</w:t>
      </w:r>
      <w:r>
        <w:rPr>
          <w:rFonts w:eastAsia="Times New Roman" w:cs="Times New Roman"/>
          <w:szCs w:val="24"/>
        </w:rPr>
        <w:t xml:space="preserve">ουργός, αλλά και άλλοι ομιλητές από τον ΣΥΡΙΖΑ ότι φέρνουν κάποιες </w:t>
      </w:r>
      <w:proofErr w:type="spellStart"/>
      <w:r>
        <w:rPr>
          <w:rFonts w:eastAsia="Times New Roman" w:cs="Times New Roman"/>
          <w:szCs w:val="24"/>
        </w:rPr>
        <w:t>μικροαλλαγές</w:t>
      </w:r>
      <w:proofErr w:type="spellEnd"/>
      <w:r>
        <w:rPr>
          <w:rFonts w:eastAsia="Times New Roman" w:cs="Times New Roman"/>
          <w:szCs w:val="24"/>
        </w:rPr>
        <w:t>. Τι κάνουν, δηλαδή; Βάζουν το «50% συν 1» για την απαρτία της συνέλευσης. Μα, δεν ξέρετε ότι αυτό είναι απαγορευτικό για να έχει απαρτία η συνέλευση, ανεξαρτήτως του πόσοι θα ψ</w:t>
      </w:r>
      <w:r>
        <w:rPr>
          <w:rFonts w:eastAsia="Times New Roman" w:cs="Times New Roman"/>
          <w:szCs w:val="24"/>
        </w:rPr>
        <w:t xml:space="preserve">ηφίσουν; Δεν ξέρετε ότι στα εργοστάσια και στις επιχειρήσεις, στα πρωτοβάθμια σωματεία, υπάρχουν βάρδιες; Βάρδιες υπάρχουν! Πώς θα μαζευτεί αυτό το «50% συν 1»; Δεν πρόκειται να μαζευτεί ποτέ επί της ουσίας. </w:t>
      </w:r>
      <w:r>
        <w:rPr>
          <w:rFonts w:eastAsia="Times New Roman" w:cs="Times New Roman"/>
          <w:szCs w:val="24"/>
        </w:rPr>
        <w:t xml:space="preserve">Μ’ </w:t>
      </w:r>
      <w:r>
        <w:rPr>
          <w:rFonts w:eastAsia="Times New Roman" w:cs="Times New Roman"/>
          <w:szCs w:val="24"/>
        </w:rPr>
        <w:lastRenderedPageBreak/>
        <w:t xml:space="preserve">αυτόν τον τρόπο όσοι και να είναι δεν πρόκειται να πάρουν καμμία απόφαση, ακόμα και όλοι να το θέλουν, γιατί δεν θα έχουν απαρτία. </w:t>
      </w:r>
    </w:p>
    <w:p w14:paraId="4217BE9D"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όσον αφορά τα αριθμητικά επιχειρήματα που δίνετε, δεν έχετε και φαντασία για να απαντήσετε στην τεκμηριωμένη κρ</w:t>
      </w:r>
      <w:r>
        <w:rPr>
          <w:rFonts w:eastAsia="Times New Roman" w:cs="Times New Roman"/>
          <w:szCs w:val="24"/>
        </w:rPr>
        <w:t xml:space="preserve">ιτική του ΚΚΕ ή του ταξικού συνδικαλιστικού κινήματος. Χρησιμοποιείτε τα ίδια επιχειρήματα του ΣΕΒ. Δεν ξέρω ποια είναι η μήτρα, η Κυβέρνηση ή ο ΣΕΒ, αλλά χρησιμοποιείτε τα ίδια ακριβώς επιχειρήματα. </w:t>
      </w:r>
    </w:p>
    <w:p w14:paraId="4217BE9E"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είπε, δηλαδή, εδώ χθες ο εκπρόσωπος του ΣΕΒ; Είπε τα</w:t>
      </w:r>
      <w:r>
        <w:rPr>
          <w:rFonts w:eastAsia="Times New Roman" w:cs="Times New Roman"/>
          <w:szCs w:val="24"/>
        </w:rPr>
        <w:t xml:space="preserve"> εξής ο Γενικός Διευθυντής του ΣΕΒ κ. </w:t>
      </w:r>
      <w:proofErr w:type="spellStart"/>
      <w:r>
        <w:rPr>
          <w:rFonts w:eastAsia="Times New Roman" w:cs="Times New Roman"/>
          <w:szCs w:val="24"/>
        </w:rPr>
        <w:t>Σκέρτσος</w:t>
      </w:r>
      <w:proofErr w:type="spellEnd"/>
      <w:r>
        <w:rPr>
          <w:rFonts w:eastAsia="Times New Roman" w:cs="Times New Roman"/>
          <w:szCs w:val="24"/>
        </w:rPr>
        <w:t xml:space="preserve">: «Πρόκειται για θετική ρύθμιση οριακού χαρακτήρα». Και έφερε και αυτός παραδείγματα και είπε ότι από έντεκα άνθρωποι που μπορούν να πάρουν σήμερα απόφαση θα γίνουν είκοσι έξι με τις αλλαγές. «Αν θεωρείτε» </w:t>
      </w:r>
      <w:r>
        <w:rPr>
          <w:rFonts w:eastAsia="Times New Roman" w:cs="Times New Roman"/>
          <w:szCs w:val="24"/>
        </w:rPr>
        <w:lastRenderedPageBreak/>
        <w:t>-λέε</w:t>
      </w:r>
      <w:r>
        <w:rPr>
          <w:rFonts w:eastAsia="Times New Roman" w:cs="Times New Roman"/>
          <w:szCs w:val="24"/>
        </w:rPr>
        <w:t xml:space="preserve">ι ο κ. </w:t>
      </w:r>
      <w:proofErr w:type="spellStart"/>
      <w:r>
        <w:rPr>
          <w:rFonts w:eastAsia="Times New Roman" w:cs="Times New Roman"/>
          <w:szCs w:val="24"/>
        </w:rPr>
        <w:t>Σκέρτσος</w:t>
      </w:r>
      <w:proofErr w:type="spellEnd"/>
      <w:r>
        <w:rPr>
          <w:rFonts w:eastAsia="Times New Roman" w:cs="Times New Roman"/>
          <w:szCs w:val="24"/>
        </w:rPr>
        <w:t xml:space="preserve">- «ότι αυτό αποτελεί καταστρατήγηση του δικαιώματος της απεργίας, νομίζω ότι καθένας μπορεί να βγάλει τα συμπεράσματά του». </w:t>
      </w:r>
    </w:p>
    <w:p w14:paraId="4217BE9F"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χειροκροτεί ο ΣΕΒ, χρησιμοποιεί τα ίδια επιχειρήματα με εσάς, λέει ότι δεν αποτελεί υπονόμευση του δικαιώματος τ</w:t>
      </w:r>
      <w:r>
        <w:rPr>
          <w:rFonts w:eastAsia="Times New Roman" w:cs="Times New Roman"/>
          <w:szCs w:val="24"/>
        </w:rPr>
        <w:t xml:space="preserve">ης απεργίας, δηλαδή ό,τι λέτε και εσείς. Δεν έχετε καν φαντασία. Έχετε χάσει την ψυχραιμία σας κυριολεκτικά απέναντι </w:t>
      </w:r>
      <w:r>
        <w:rPr>
          <w:rFonts w:eastAsia="Times New Roman" w:cs="Times New Roman"/>
          <w:szCs w:val="24"/>
        </w:rPr>
        <w:t xml:space="preserve">σ’ </w:t>
      </w:r>
      <w:r>
        <w:rPr>
          <w:rFonts w:eastAsia="Times New Roman" w:cs="Times New Roman"/>
          <w:szCs w:val="24"/>
        </w:rPr>
        <w:t xml:space="preserve">αυτόν τον νέο </w:t>
      </w:r>
      <w:proofErr w:type="spellStart"/>
      <w:r>
        <w:rPr>
          <w:rFonts w:eastAsia="Times New Roman" w:cs="Times New Roman"/>
          <w:szCs w:val="24"/>
        </w:rPr>
        <w:t>Αρμαγεδδώνα</w:t>
      </w:r>
      <w:proofErr w:type="spellEnd"/>
      <w:r>
        <w:rPr>
          <w:rFonts w:eastAsia="Times New Roman" w:cs="Times New Roman"/>
          <w:szCs w:val="24"/>
        </w:rPr>
        <w:t>, τον οποίο θέλετε να φέρετε μπροστά από την εργατική τάξη και το συνδικαλιστικό κίνημα. Το καταθέτω στα Πρακτι</w:t>
      </w:r>
      <w:r>
        <w:rPr>
          <w:rFonts w:eastAsia="Times New Roman" w:cs="Times New Roman"/>
          <w:szCs w:val="24"/>
        </w:rPr>
        <w:t xml:space="preserve">κά. </w:t>
      </w:r>
    </w:p>
    <w:p w14:paraId="4217BEA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17BEA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Και πολύ δε περισσότερο, όταν αφήνετε αλώβητο ένα νομοθετικό πλαίσιο που είναι απαγορευτικό. Δεν το ξέρετε ότι σήμερα τα δικαστήρια για τυπικούς λόγους βγάζουν το 95% των απεργιών παράνομες και καταχρηστικές; Το αλλάξατε αυτό; όχι! Καμμία αλλαγή πάνω σε αυ</w:t>
      </w:r>
      <w:r>
        <w:rPr>
          <w:rFonts w:eastAsia="Times New Roman" w:cs="Times New Roman"/>
          <w:szCs w:val="24"/>
        </w:rPr>
        <w:t xml:space="preserve">τό! </w:t>
      </w:r>
    </w:p>
    <w:p w14:paraId="4217BEA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Άρα, λοιπόν, όταν βγαίνει με τα σημερινά δεδομένα το 95% των απεργιών παράνομες, φανταστείτε τι πρόκειται να γίνει μετά, όταν δεν πειράζετε καν τους τυπικούς λόγους που τα δικαστήρια αποφασίζουν για το παράνομο και καταχρηστικό. </w:t>
      </w:r>
    </w:p>
    <w:p w14:paraId="4217BEA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βεβαίως, κοιτάξτε</w:t>
      </w:r>
      <w:r>
        <w:rPr>
          <w:rFonts w:eastAsia="Times New Roman" w:cs="Times New Roman"/>
          <w:szCs w:val="24"/>
        </w:rPr>
        <w:t xml:space="preserve"> να δείτε: Τι σας ζήτησε το Διεθνές Νομισματικό Ταμείο και ο ΣΕΒ στο πλαίσιο του τρίτου μνημονίου; Σας ζήτησαν πολύ απλά πράγματα: ομαδικές απολύσεις. Το κάνατε! Το κάνατε με τις ομαδικές απολύσεις, με το συμπληρωματικό τρίτο </w:t>
      </w:r>
      <w:r>
        <w:rPr>
          <w:rFonts w:eastAsia="Times New Roman" w:cs="Times New Roman"/>
          <w:szCs w:val="24"/>
        </w:rPr>
        <w:lastRenderedPageBreak/>
        <w:t>μνημόνιο το 2017, με τον ν.447</w:t>
      </w:r>
      <w:r>
        <w:rPr>
          <w:rFonts w:eastAsia="Times New Roman" w:cs="Times New Roman"/>
          <w:szCs w:val="24"/>
        </w:rPr>
        <w:t xml:space="preserve">2 στο άρθρο 17. Επί της ουσίας ανοίγετε τον δρόμο στην απελευθέρωση των ομαδικών απολύσεων. </w:t>
      </w:r>
    </w:p>
    <w:p w14:paraId="4217BEA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σας ζήτησε το Διεθνές Νομισματικό Ταμείο και ο ΣΕΒ; Σας ζήτησαν </w:t>
      </w:r>
      <w:r>
        <w:rPr>
          <w:rFonts w:eastAsia="Times New Roman" w:cs="Times New Roman"/>
          <w:szCs w:val="24"/>
          <w:lang w:val="en-US"/>
        </w:rPr>
        <w:t>lockout</w:t>
      </w:r>
      <w:r>
        <w:rPr>
          <w:rFonts w:eastAsia="Times New Roman" w:cs="Times New Roman"/>
          <w:szCs w:val="24"/>
        </w:rPr>
        <w:t xml:space="preserve">. Το κάνατε και το </w:t>
      </w:r>
      <w:r>
        <w:rPr>
          <w:rFonts w:eastAsia="Times New Roman" w:cs="Times New Roman"/>
          <w:szCs w:val="24"/>
          <w:lang w:val="en-US"/>
        </w:rPr>
        <w:t>lockout</w:t>
      </w:r>
      <w:r>
        <w:rPr>
          <w:rFonts w:eastAsia="Times New Roman" w:cs="Times New Roman"/>
          <w:szCs w:val="24"/>
        </w:rPr>
        <w:t xml:space="preserve"> με τον ίδιο νόμο, τον ν.4472 στο άρθρο 20. </w:t>
      </w:r>
      <w:r>
        <w:rPr>
          <w:rFonts w:eastAsia="Times New Roman" w:cs="Times New Roman"/>
          <w:szCs w:val="24"/>
        </w:rPr>
        <w:t>Μ</w:t>
      </w:r>
      <w:r>
        <w:rPr>
          <w:rFonts w:eastAsia="Times New Roman" w:cs="Times New Roman"/>
          <w:szCs w:val="24"/>
        </w:rPr>
        <w:t>άλιστα, φέρατε και</w:t>
      </w:r>
      <w:r>
        <w:rPr>
          <w:rFonts w:eastAsia="Times New Roman" w:cs="Times New Roman"/>
          <w:szCs w:val="24"/>
        </w:rPr>
        <w:t xml:space="preserve"> το μισθολογικό </w:t>
      </w:r>
      <w:r>
        <w:rPr>
          <w:rFonts w:eastAsia="Times New Roman" w:cs="Times New Roman"/>
          <w:szCs w:val="24"/>
          <w:lang w:val="en-US"/>
        </w:rPr>
        <w:t>lockout</w:t>
      </w:r>
      <w:r>
        <w:rPr>
          <w:rFonts w:eastAsia="Times New Roman" w:cs="Times New Roman"/>
          <w:szCs w:val="24"/>
        </w:rPr>
        <w:t xml:space="preserve">. Νομοθετήσατε την πιο βάρβαρη μορφή </w:t>
      </w:r>
      <w:r>
        <w:rPr>
          <w:rFonts w:eastAsia="Times New Roman" w:cs="Times New Roman"/>
          <w:szCs w:val="24"/>
          <w:lang w:val="en-US"/>
        </w:rPr>
        <w:t>lockout</w:t>
      </w:r>
      <w:r>
        <w:rPr>
          <w:rFonts w:eastAsia="Times New Roman" w:cs="Times New Roman"/>
          <w:szCs w:val="24"/>
        </w:rPr>
        <w:t>. Δηλαδή, θα έχει το δικαίωμα ο εργοδότης να μην πληρώνει τους εργαζόμενους που δεν συμμετέχουν στην απεργία, που δεν απεργούν, που δουλεύουν κανονικά. Τέτοια πράγματα φέρατε και λέτε ότι α</w:t>
      </w:r>
      <w:r>
        <w:rPr>
          <w:rFonts w:eastAsia="Times New Roman" w:cs="Times New Roman"/>
          <w:szCs w:val="24"/>
        </w:rPr>
        <w:t xml:space="preserve">ντισταθήκατε στις επιταγές του Διεθνούς Νομισματικού Ταμείου; </w:t>
      </w:r>
      <w:r>
        <w:rPr>
          <w:rFonts w:eastAsia="Times New Roman" w:cs="Times New Roman"/>
          <w:szCs w:val="24"/>
        </w:rPr>
        <w:t>Τ</w:t>
      </w:r>
      <w:r>
        <w:rPr>
          <w:rFonts w:eastAsia="Times New Roman" w:cs="Times New Roman"/>
          <w:szCs w:val="24"/>
        </w:rPr>
        <w:t xml:space="preserve">ις ομαδικές απολύσεις κάνατε και το </w:t>
      </w:r>
      <w:r>
        <w:rPr>
          <w:rFonts w:eastAsia="Times New Roman" w:cs="Times New Roman"/>
          <w:szCs w:val="24"/>
          <w:lang w:val="en-US"/>
        </w:rPr>
        <w:t>lockout</w:t>
      </w:r>
      <w:r>
        <w:rPr>
          <w:rFonts w:eastAsia="Times New Roman" w:cs="Times New Roman"/>
          <w:szCs w:val="24"/>
        </w:rPr>
        <w:t xml:space="preserve"> κάνατε και όσον αφορά την απεργία, το κάνετε τώρα. </w:t>
      </w:r>
    </w:p>
    <w:p w14:paraId="4217BEA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ρχίζει το ξήλωμα του δικαιώματος της απεργίας, αυτό σας λέμε. Αρχίζετε να ξηλώνετε το δικαίωμα σ</w:t>
      </w:r>
      <w:r>
        <w:rPr>
          <w:rFonts w:eastAsia="Times New Roman" w:cs="Times New Roman"/>
          <w:szCs w:val="24"/>
        </w:rPr>
        <w:t xml:space="preserve">την απεργία. </w:t>
      </w:r>
    </w:p>
    <w:p w14:paraId="4217BEA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ακούστε να δείτε: Είναι θρασύτατος ο ισχυρισμός ότι έτσι θέλετε να αποκαταστήσετε τη συμμετοχή και τη </w:t>
      </w:r>
      <w:r>
        <w:rPr>
          <w:rFonts w:eastAsia="Times New Roman" w:cs="Times New Roman"/>
          <w:szCs w:val="24"/>
        </w:rPr>
        <w:t>δ</w:t>
      </w:r>
      <w:r>
        <w:rPr>
          <w:rFonts w:eastAsia="Times New Roman" w:cs="Times New Roman"/>
          <w:szCs w:val="24"/>
        </w:rPr>
        <w:t>ημοκρατία στα συνδικάτα. Δεν ξέρετε ότι υπάρχει εργοδοτική αυθαιρεσία ή η τρομοκρατία του εργοδότη; Δεν τα ξέρετε αυτά; Δεν ξέρετε</w:t>
      </w:r>
      <w:r>
        <w:rPr>
          <w:rFonts w:eastAsia="Times New Roman" w:cs="Times New Roman"/>
          <w:szCs w:val="24"/>
        </w:rPr>
        <w:t xml:space="preserve"> ότι εσείς στηρίζετε και διατηρείτε αυτό που έφερε το ΠΑΣΟΚ και μετά το συνέχισε και η Νέα Δημοκρατία, την Ένωση Εργαζομένων, τις άτυπες αυτές μορφές που υπονομεύουν τα σωματεία των εργαζομένων στους χώρους δουλειάς και μπορούν να υπογράφουν εργασιακές συμ</w:t>
      </w:r>
      <w:r>
        <w:rPr>
          <w:rFonts w:eastAsia="Times New Roman" w:cs="Times New Roman"/>
          <w:szCs w:val="24"/>
        </w:rPr>
        <w:t xml:space="preserve">βάσεις; Δεκαπέντε άτομα στους εκατό μπορεί να υπογράφουν εργασιακές, επιχειρησιακές συμβάσεις και λέτε ότι σας κόφτει πώς λειτουργούν τα σωματεία και τα συνδικάτα; Και λέτε ότι σας κόφτει </w:t>
      </w:r>
      <w:r>
        <w:rPr>
          <w:rFonts w:eastAsia="Times New Roman" w:cs="Times New Roman"/>
          <w:szCs w:val="24"/>
        </w:rPr>
        <w:lastRenderedPageBreak/>
        <w:t>η συμμετοχή των εργαζόμενων; Από πού και έως πού, όταν διατηρείτε τη</w:t>
      </w:r>
      <w:r>
        <w:rPr>
          <w:rFonts w:eastAsia="Times New Roman" w:cs="Times New Roman"/>
          <w:szCs w:val="24"/>
        </w:rPr>
        <w:t>ν εργασιακή ζούγκλα, που εφάρμοσε η Νέα Δημοκρατία και το ΠΑΣΟΚ και μάλιστα, την επεκτείνετε ακόμα περισσότερο;</w:t>
      </w:r>
    </w:p>
    <w:p w14:paraId="4217BEA7" w14:textId="77777777" w:rsidR="00D30189" w:rsidRDefault="00486ADB">
      <w:pPr>
        <w:spacing w:line="600" w:lineRule="auto"/>
        <w:jc w:val="both"/>
        <w:rPr>
          <w:rFonts w:eastAsia="Times New Roman" w:cs="Times New Roman"/>
          <w:szCs w:val="24"/>
        </w:rPr>
      </w:pPr>
      <w:r>
        <w:rPr>
          <w:rFonts w:eastAsia="Times New Roman" w:cs="Times New Roman"/>
          <w:szCs w:val="24"/>
        </w:rPr>
        <w:t>Έτσι, λοιπόν, τι θέλετε να κάνετε; Θέλετε να μετατρέψετε κυριολεκτικά και στην πράξη επί της ουσίας το ταξικό συνδικαλιστικό κίνημα σε ένα υποτα</w:t>
      </w:r>
      <w:r>
        <w:rPr>
          <w:rFonts w:eastAsia="Times New Roman" w:cs="Times New Roman"/>
          <w:szCs w:val="24"/>
        </w:rPr>
        <w:t xml:space="preserve">γμένο εργοδοτικό και κυβερνητικό συνδικαλιστικό κίνημα. Αυτή είναι η επιδίωξή σας και αυτό το δρομολογείτε σταδιακά. </w:t>
      </w:r>
    </w:p>
    <w:p w14:paraId="4217BEA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Δεύτερον, πολλά πανηγύρια για τον Πτωχευτικό Κώδικα και τις αλλαγές που κάνετε. Τι κάνετε επί της ουσίας; Μόνο μέχρι έξι μισθούς, λέει. Τα</w:t>
      </w:r>
      <w:r>
        <w:rPr>
          <w:rFonts w:eastAsia="Times New Roman" w:cs="Times New Roman"/>
          <w:szCs w:val="24"/>
        </w:rPr>
        <w:t xml:space="preserve"> υπόλοιπα δεδουλευμένα στον αγύριστο. Τα χρέη προς τα ασφαλιστικά ταμεία; Στον αγύριστο. Ποτέ! Κι αυτό είναι το τυράκι στη φάκα επί της ουσίας. Δεν είναι κάτι φοβερό.</w:t>
      </w:r>
    </w:p>
    <w:p w14:paraId="4217BEA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Δεύτερο στοιχείο αυτής της επίθεσης. Προετοιμάζετε το έδαφος για την περιστολή στο επίδομ</w:t>
      </w:r>
      <w:r>
        <w:rPr>
          <w:rFonts w:eastAsia="Times New Roman" w:cs="Times New Roman"/>
          <w:szCs w:val="24"/>
        </w:rPr>
        <w:t>α της ανθυγιεινής και επικίνδυνης εργασίας στο δημόσιο. Η επιτροπή που δημιουργείτε θα ξεκινήσει από μηδενική βάση να συζητά αυτά τα επιδόματα, για περιστολή δηλαδή και όχι για διεύρυνση, γιατί άμα ήταν για διεύρυνση, θα το λέγατε.</w:t>
      </w:r>
      <w:r>
        <w:rPr>
          <w:rFonts w:eastAsia="Times New Roman" w:cs="Times New Roman"/>
          <w:szCs w:val="24"/>
        </w:rPr>
        <w:t xml:space="preserve"> Με </w:t>
      </w:r>
      <w:r>
        <w:rPr>
          <w:rFonts w:eastAsia="Times New Roman" w:cs="Times New Roman"/>
          <w:szCs w:val="24"/>
        </w:rPr>
        <w:t>αυτόν τον τρόπο τι κά</w:t>
      </w:r>
      <w:r>
        <w:rPr>
          <w:rFonts w:eastAsia="Times New Roman" w:cs="Times New Roman"/>
          <w:szCs w:val="24"/>
        </w:rPr>
        <w:t xml:space="preserve">νετε; Ανοίγετε τον δρόμο, για να ανοίξει η συζήτηση για τη μεγαλύτερη συρρίκνωση των κατηγοριών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και να μειωθούν αυτές οι κατηγορίες που έχουν το βαρύ και ανθυγιεινό επάγγελμα. </w:t>
      </w:r>
    </w:p>
    <w:p w14:paraId="4217BEA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Τρίτο στοιχείο. Βάζετε στο στόχαστρο το</w:t>
      </w:r>
      <w:r>
        <w:rPr>
          <w:rFonts w:eastAsia="Times New Roman" w:cs="Times New Roman"/>
          <w:szCs w:val="24"/>
        </w:rPr>
        <w:t xml:space="preserve"> επίδομα αναπηρίας στο όνομα της αντιδραστικής λογικής, του βαθμού λειτουργικότητας της αναπηρίας. </w:t>
      </w:r>
    </w:p>
    <w:p w14:paraId="4217BEA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Τέταρτο. Συνεχίζετε να απαγορεύετε με το άρθρο 242 τη μετατροπή των συμβάσεων στο δημόσιο και στον ευρύτερο δημόσιο τομέα του ορισμένου χρόνου σε αορίστου χ</w:t>
      </w:r>
      <w:r>
        <w:rPr>
          <w:rFonts w:eastAsia="Times New Roman" w:cs="Times New Roman"/>
          <w:szCs w:val="24"/>
        </w:rPr>
        <w:t>ρόνου. Άρα δηλαδή, συνεχίζετε την εργασιακή ομηρία, την ανακύκλωση που απαγορεύεται να μετατρέπονται αυτές οι συμβάσεις με ρητή διάταξη του άρθρου 242.</w:t>
      </w:r>
    </w:p>
    <w:p w14:paraId="4217BEA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Πέμπτο στοιχείο αυτής της επίθεσης που αφορά την εργατική τάξη, αλλά και συνολικά τη λαϊκή οικογένεια. Κ</w:t>
      </w:r>
      <w:r>
        <w:rPr>
          <w:rFonts w:eastAsia="Times New Roman" w:cs="Times New Roman"/>
          <w:szCs w:val="24"/>
        </w:rPr>
        <w:t>άνετε τη θωράκιση των πλειστηριασμών, μόνο μέσω ηλεκτρονικών πλειστηριασμών θα γίνονται πλέον οι πλειστηριασμοί, για να μπορέσετε να παρεμποδίσετε αντιδράσεις. Κι επί της ουσίας πού το βασίζετε αυτό; Στην ανάγκη να εξυγιανθεί και να στηριχθεί το χρηματοπισ</w:t>
      </w:r>
      <w:r>
        <w:rPr>
          <w:rFonts w:eastAsia="Times New Roman" w:cs="Times New Roman"/>
          <w:szCs w:val="24"/>
        </w:rPr>
        <w:t xml:space="preserve">τωτικό σύστημα. Άρα δεν είναι μόνο τα υπερχρεωμένα στα δάνεια και στις </w:t>
      </w:r>
      <w:r>
        <w:rPr>
          <w:rFonts w:eastAsia="Times New Roman" w:cs="Times New Roman"/>
          <w:szCs w:val="24"/>
        </w:rPr>
        <w:lastRenderedPageBreak/>
        <w:t>τράπεζες λαϊκά νοικοκυριά που θα αντιμετωπίζουν το πρόβλημα των πλειστηριασμών και ανοίγει το ξήλωμα και για την πρώτη κατοικία να βγει και αυτή στο σφυρί. Κάνετε ένα βήμα ακόμα παραπέρ</w:t>
      </w:r>
      <w:r>
        <w:rPr>
          <w:rFonts w:eastAsia="Times New Roman" w:cs="Times New Roman"/>
          <w:szCs w:val="24"/>
        </w:rPr>
        <w:t xml:space="preserve">α με την τροπολογία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θα τη φέρει κατά τη διάρκεια της συζήτησης: Διευρύνετε τους πλειστηριασμούς και στα χρέη προς το δημόσιο, σε τράπεζες, ασφαλιστικά ταμεία και εφορίες από 500 ευρώ και πάνω. </w:t>
      </w:r>
    </w:p>
    <w:p w14:paraId="4217BEA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βάζω το εξής απλό ερώτημα: Σ’</w:t>
      </w:r>
      <w:r>
        <w:rPr>
          <w:rFonts w:eastAsia="Times New Roman" w:cs="Times New Roman"/>
          <w:szCs w:val="24"/>
        </w:rPr>
        <w:t xml:space="preserve"> έναν </w:t>
      </w:r>
      <w:proofErr w:type="spellStart"/>
      <w:r>
        <w:rPr>
          <w:rFonts w:eastAsia="Times New Roman" w:cs="Times New Roman"/>
          <w:szCs w:val="24"/>
        </w:rPr>
        <w:t>αυταπασχολούμενο</w:t>
      </w:r>
      <w:proofErr w:type="spellEnd"/>
      <w:r>
        <w:rPr>
          <w:rFonts w:eastAsia="Times New Roman" w:cs="Times New Roman"/>
          <w:szCs w:val="24"/>
        </w:rPr>
        <w:t xml:space="preserve"> που χρωστάει 1200 ευρώ στα ασφαλιστικά ταμεία, θα πάτε να του πάρετε το </w:t>
      </w:r>
      <w:proofErr w:type="spellStart"/>
      <w:r>
        <w:rPr>
          <w:rFonts w:eastAsia="Times New Roman" w:cs="Times New Roman"/>
          <w:szCs w:val="24"/>
        </w:rPr>
        <w:t>βανάκι</w:t>
      </w:r>
      <w:proofErr w:type="spellEnd"/>
      <w:r>
        <w:rPr>
          <w:rFonts w:eastAsia="Times New Roman" w:cs="Times New Roman"/>
          <w:szCs w:val="24"/>
        </w:rPr>
        <w:t xml:space="preserve"> που μεταφέρει τα εργαλεία του; Θα του πάρετε το εργαλείο της δουλειάς του και θα του το κατασχέσετε; Αυτό είναι η πάταξη των στρατηγικών κακοπληρωτών, ότα</w:t>
      </w:r>
      <w:r>
        <w:rPr>
          <w:rFonts w:eastAsia="Times New Roman" w:cs="Times New Roman"/>
          <w:szCs w:val="24"/>
        </w:rPr>
        <w:t xml:space="preserve">ν ξέρετε ότι το 90% χρωστάει μέχρι 10.000 στα ασφαλιστικά ταμεία και άλλα τόσα στην </w:t>
      </w:r>
      <w:r>
        <w:rPr>
          <w:rFonts w:eastAsia="Times New Roman" w:cs="Times New Roman"/>
          <w:szCs w:val="24"/>
        </w:rPr>
        <w:lastRenderedPageBreak/>
        <w:t>εφορία; Το 90% αυτών που χρωστάνε, χρωστάνε μέχρι 10.000</w:t>
      </w:r>
      <w:r>
        <w:rPr>
          <w:rFonts w:eastAsia="Times New Roman" w:cs="Times New Roman"/>
          <w:szCs w:val="24"/>
        </w:rPr>
        <w:t xml:space="preserve"> ευρώ</w:t>
      </w:r>
      <w:r>
        <w:rPr>
          <w:rFonts w:eastAsia="Times New Roman" w:cs="Times New Roman"/>
          <w:szCs w:val="24"/>
        </w:rPr>
        <w:t>. Οι στρατηγικοί κακοπληρωτές δεν χρωστάνε 10.000</w:t>
      </w:r>
      <w:r>
        <w:rPr>
          <w:rFonts w:eastAsia="Times New Roman" w:cs="Times New Roman"/>
          <w:szCs w:val="24"/>
        </w:rPr>
        <w:t xml:space="preserve"> ευρώ</w:t>
      </w:r>
      <w:r>
        <w:rPr>
          <w:rFonts w:eastAsia="Times New Roman" w:cs="Times New Roman"/>
          <w:szCs w:val="24"/>
        </w:rPr>
        <w:t>. Μην τρελαθούμε! Και θέλετε από 500 ευρώ και πάνω. Έτσι,</w:t>
      </w:r>
      <w:r>
        <w:rPr>
          <w:rFonts w:eastAsia="Times New Roman" w:cs="Times New Roman"/>
          <w:szCs w:val="24"/>
        </w:rPr>
        <w:t xml:space="preserve"> λοιπόν, θα έχουμε επιτάχυνση όλων αυτών των αντιδράσεων.</w:t>
      </w:r>
    </w:p>
    <w:p w14:paraId="4217BEA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 βήμα. Ταυτόχρονα, διευρύνονται τα προνόμια στο μεγάλο κεφάλαιο ταυτόχρονα: Απελευθέρωση αγορών, ιδιωτικοποιήσεις, οι ΔΕΚΟ που εντάσσονται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διαμορφώνεται το Χρηματιστήριο Ενέργ</w:t>
      </w:r>
      <w:r>
        <w:rPr>
          <w:rFonts w:eastAsia="Times New Roman" w:cs="Times New Roman"/>
          <w:szCs w:val="24"/>
        </w:rPr>
        <w:t>ειας, που είναι ένα σημαντικό βήμα στην περαιτέρω ιδιωτικοποίηση και απελευθέρωση της αγοράς ηλεκτρικής ενέργειας. Έτσι δεν είναι απλώς και μόνο ένα εμπόρευμα, αλλά μετατρέπεται σε χρηματιστηριακό εμπόρευμα που είναι διαπραγματεύσιμο στα χρηματιστήρια, στι</w:t>
      </w:r>
      <w:r>
        <w:rPr>
          <w:rFonts w:eastAsia="Times New Roman" w:cs="Times New Roman"/>
          <w:szCs w:val="24"/>
        </w:rPr>
        <w:t xml:space="preserve">ς χρηματαγορές. </w:t>
      </w:r>
    </w:p>
    <w:p w14:paraId="4217BEA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Ποιον εξυπηρετεί αυτό; Εξυπηρετεί τα </w:t>
      </w:r>
      <w:proofErr w:type="spellStart"/>
      <w:r>
        <w:rPr>
          <w:rFonts w:eastAsia="Times New Roman" w:cs="Times New Roman"/>
          <w:szCs w:val="24"/>
        </w:rPr>
        <w:t>υπερσσωρευμένα</w:t>
      </w:r>
      <w:proofErr w:type="spellEnd"/>
      <w:r>
        <w:rPr>
          <w:rFonts w:eastAsia="Times New Roman" w:cs="Times New Roman"/>
          <w:szCs w:val="24"/>
        </w:rPr>
        <w:t xml:space="preserve"> κεφάλαια και δίνει και το δικαίωμα στις τράπεζες να συμμετέχουν στις αγοραπωλησίες μέσω των χρηματιστηρίων, για να αγοράζουν σε προνομιακές τιμές την ηλεκτρική ενέργεια και να την πουλούν</w:t>
      </w:r>
      <w:r>
        <w:rPr>
          <w:rFonts w:eastAsia="Times New Roman" w:cs="Times New Roman"/>
          <w:szCs w:val="24"/>
        </w:rPr>
        <w:t xml:space="preserve"> μετά πανάκριβα. </w:t>
      </w:r>
    </w:p>
    <w:p w14:paraId="4217BEB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θα γίνει επί της ουσίας; Θα αγοράζουν οι βιομηχανίες που δεν απαγορεύεται να συμμετέχουν στους πλειστηριασμούς στα χρηματιστήρια αυτά πολύ φθηνή την ενέργεια και ή που θα την χρησιμοποιούν πολύ φθηνά ή που θα την μεταπουλούν πολύ ακριβ</w:t>
      </w:r>
      <w:r>
        <w:rPr>
          <w:rFonts w:eastAsia="Times New Roman" w:cs="Times New Roman"/>
          <w:szCs w:val="24"/>
        </w:rPr>
        <w:t xml:space="preserve">ά για τα λαϊκά στρώματα. </w:t>
      </w:r>
    </w:p>
    <w:p w14:paraId="4217BEB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Χρηματιστηριακό εμπόρευμα η ενέργεια, που είναι πρώτης ανάγκης ζήτημα για τα λαϊκά στρώματα; Τι θα κάνετε επί της ουσίας </w:t>
      </w:r>
      <w:r>
        <w:rPr>
          <w:rFonts w:eastAsia="Times New Roman" w:cs="Times New Roman"/>
          <w:szCs w:val="24"/>
        </w:rPr>
        <w:lastRenderedPageBreak/>
        <w:t xml:space="preserve">με αυτό; Επί της ουσίας υπονομεύετε και την αξιοποίηση των εγχώριων πηγών, γιατί θα μπορούν να βρουν κι από </w:t>
      </w:r>
      <w:r>
        <w:rPr>
          <w:rFonts w:eastAsia="Times New Roman" w:cs="Times New Roman"/>
          <w:szCs w:val="24"/>
        </w:rPr>
        <w:t>άλλα, μια και είναι ενιαία πανευρωπαϊκή αγορά πλέον, ώστε να εισάγουν φθηνή ενέργεια από οπουδήποτε μπορεί να φανταστεί κανείς και ταυτόχρονα θα υπονομεύσετε και το δικαίωμα της λαϊκής οικογένειας για φθηνή ενέργεια και θέρμανση.</w:t>
      </w:r>
    </w:p>
    <w:p w14:paraId="4217BEB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 στοιχείο που δίνετ</w:t>
      </w:r>
      <w:r>
        <w:rPr>
          <w:rFonts w:eastAsia="Times New Roman" w:cs="Times New Roman"/>
          <w:szCs w:val="24"/>
        </w:rPr>
        <w:t>ε γη και ύδωρ στο μεγάλο κεφάλαιο. Αλλαγές στον Μεταλλευτικό και Λατομικό Κώδικα. Πρόκειται για αλλαγές που στοχεύουν στην ταχύτερη για το κεφάλαιο αξιοποίηση του λατομικού και μεταλλευτικού πλούτου της χώρας. Προβλέπονται ρυθμίσεις που απλοποιούν την αναγ</w:t>
      </w:r>
      <w:r>
        <w:rPr>
          <w:rFonts w:eastAsia="Times New Roman" w:cs="Times New Roman"/>
          <w:szCs w:val="24"/>
        </w:rPr>
        <w:t xml:space="preserve">όρευση περιοχών σε λατομικές περιοχές, με νέα κριτήρια που έρχονται σε κραυγαλέα αντίθεση με το δικαίωμα για την προστασία του περιβάλλοντος, με το </w:t>
      </w:r>
      <w:r>
        <w:rPr>
          <w:rFonts w:eastAsia="Times New Roman" w:cs="Times New Roman"/>
          <w:szCs w:val="24"/>
        </w:rPr>
        <w:lastRenderedPageBreak/>
        <w:t>δικαίωμα των λαϊκών οικογενειών που κατοικούν στα περίχωρα εκεί, ρυθμίσεις που επί της ουσίας οδηγούν στη συ</w:t>
      </w:r>
      <w:r>
        <w:rPr>
          <w:rFonts w:eastAsia="Times New Roman" w:cs="Times New Roman"/>
          <w:szCs w:val="24"/>
        </w:rPr>
        <w:t xml:space="preserve">γκέντρωση της εξορυκτικής δραστηριότητας σε μεγαλύτερες επιχειρήσεις. </w:t>
      </w:r>
    </w:p>
    <w:p w14:paraId="4217BEB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Τρίτο στοιχείο. Το είπαμε και σηκώσατε έναν κουρνιαχτό. Το Κτηματολόγιο δεν είναι ένας αστικός εκσυγχρονισμός. Δεν είναι τυχαίο ότι η ίδια η Παγκόσμια Τράπεζα έκανε μελέτη και αποφάσισε</w:t>
      </w:r>
      <w:r>
        <w:rPr>
          <w:rFonts w:eastAsia="Times New Roman" w:cs="Times New Roman"/>
          <w:szCs w:val="24"/>
        </w:rPr>
        <w:t xml:space="preserve"> ότι πρέπει το ελληνικό κράτος να προχωρήσει στην καθιέρωση του Κτηματολογίου. Την Παγκόσμια Τράπεζα την έπιασε ο πόνος; Δεν έχει συμφέρον για αυτό; </w:t>
      </w:r>
    </w:p>
    <w:p w14:paraId="4217BEB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Μα, εδώ ο ίδιος ο Υπουργός το λέει. Δεν ξέρει ο κ. </w:t>
      </w:r>
      <w:proofErr w:type="spellStart"/>
      <w:r>
        <w:rPr>
          <w:rFonts w:eastAsia="Times New Roman" w:cs="Times New Roman"/>
          <w:szCs w:val="24"/>
        </w:rPr>
        <w:t>Φάμελλος</w:t>
      </w:r>
      <w:proofErr w:type="spellEnd"/>
      <w:r>
        <w:rPr>
          <w:rFonts w:eastAsia="Times New Roman" w:cs="Times New Roman"/>
          <w:szCs w:val="24"/>
        </w:rPr>
        <w:t xml:space="preserve">; Τι δήλωσε ο κ. </w:t>
      </w:r>
      <w:proofErr w:type="spellStart"/>
      <w:r>
        <w:rPr>
          <w:rFonts w:eastAsia="Times New Roman" w:cs="Times New Roman"/>
          <w:szCs w:val="24"/>
        </w:rPr>
        <w:t>Φάμελλος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Πρόκει</w:t>
      </w:r>
      <w:r>
        <w:rPr>
          <w:rFonts w:eastAsia="Times New Roman" w:cs="Times New Roman"/>
          <w:szCs w:val="24"/>
        </w:rPr>
        <w:t xml:space="preserve">ται, λέει, για ένα αναπτυξιακό εργαλείο. Θα καταγραφεί όλη η κινητή και ακίνητη περιουσία, όλη η γη σε ποιον ανήκει και μπορεί πολύ πιο εύκολα έτσι </w:t>
      </w:r>
      <w:r>
        <w:rPr>
          <w:rFonts w:eastAsia="Times New Roman" w:cs="Times New Roman"/>
          <w:szCs w:val="24"/>
        </w:rPr>
        <w:lastRenderedPageBreak/>
        <w:t>να εξαγοράζεται, να συγκεντρώνεται, να αλλάζει χρήση γης, γιατί είναι πλέον πάμφθηνη η γη. Πολύ δε περισσότε</w:t>
      </w:r>
      <w:r>
        <w:rPr>
          <w:rFonts w:eastAsia="Times New Roman" w:cs="Times New Roman"/>
          <w:szCs w:val="24"/>
        </w:rPr>
        <w:t>ρο τώρα με την αύξηση των πλειστηριασμών, εάν θα ξέρουν τι έχει ο καθένας από ακίνητη περιουσία καταγεγραμμένο πλήρως, θα χτυπούν και τα «φιλέτα» στους πλειστηριασμούς.</w:t>
      </w:r>
    </w:p>
    <w:p w14:paraId="4217BEB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Άρα λοιπόν, ανοίγετε τον ασκό του Αιόλου με αυτόν τον τρόπο. Διευκολύνετε για τη συγκέν</w:t>
      </w:r>
      <w:r>
        <w:rPr>
          <w:rFonts w:eastAsia="Times New Roman" w:cs="Times New Roman"/>
          <w:szCs w:val="24"/>
        </w:rPr>
        <w:t>τρωση της γης σε λιγότερα χέρια, να αναπτυχθούν επενδύσεις…</w:t>
      </w:r>
    </w:p>
    <w:p w14:paraId="4217BEB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Να μην κάνουμε Κτηματολόγιο;</w:t>
      </w:r>
    </w:p>
    <w:p w14:paraId="4217BEB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Εμείς δεν σας διακόψαμε, κύριε Μαντά.</w:t>
      </w:r>
    </w:p>
    <w:p w14:paraId="4217BEB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Δεν πειράζει. Αφήστε τον, δεν έχω κανένα απολύτως πρόβλημα. Απλώς, δ</w:t>
      </w:r>
      <w:r>
        <w:rPr>
          <w:rFonts w:eastAsia="Times New Roman" w:cs="Times New Roman"/>
          <w:szCs w:val="24"/>
        </w:rPr>
        <w:t xml:space="preserve">εν θέλω να χάνουν την ψυχραιμία τους. </w:t>
      </w:r>
    </w:p>
    <w:p w14:paraId="4217BE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Λέω, λοιπόν, ότι με αυτόν τον τρόπο θα διευκολύνετε τη συγκέντρωση της γης, διευκολύνετε τις επενδύσεις πάνω στη γη, την αλλαγή χρήσης γης. Αυτό κάνετε και ο ΣΕΒ το χειροκρότησε. Και ο </w:t>
      </w:r>
      <w:proofErr w:type="spellStart"/>
      <w:r>
        <w:rPr>
          <w:rFonts w:eastAsia="Times New Roman" w:cs="Times New Roman"/>
          <w:szCs w:val="24"/>
        </w:rPr>
        <w:t>Φάμελλος</w:t>
      </w:r>
      <w:proofErr w:type="spellEnd"/>
      <w:r>
        <w:rPr>
          <w:rFonts w:eastAsia="Times New Roman" w:cs="Times New Roman"/>
          <w:szCs w:val="24"/>
        </w:rPr>
        <w:t xml:space="preserve"> είπε ότι είναι ένα ισχυ</w:t>
      </w:r>
      <w:r>
        <w:rPr>
          <w:rFonts w:eastAsia="Times New Roman" w:cs="Times New Roman"/>
          <w:szCs w:val="24"/>
        </w:rPr>
        <w:t xml:space="preserve">ρό αναπτυξιακό εργαλείο το Κτηματολόγιο. Δεν λέμε κάτι διαφορετικό, αυτό που λέει και ο κύριος Υπουργός σας λέμε. </w:t>
      </w:r>
    </w:p>
    <w:p w14:paraId="4217BEB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Βεβαίως, υπάρχουν οι ρυθμίσεις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με διευκόλυνση των επιχειρηματικών ομίλων, τα φορολογικά κίνητρα. Αφορολόγητα ό,τι έσοδα</w:t>
      </w:r>
      <w:r>
        <w:rPr>
          <w:rFonts w:eastAsia="Times New Roman" w:cs="Times New Roman"/>
          <w:szCs w:val="24"/>
        </w:rPr>
        <w:t xml:space="preserve"> προέρχονται από πατέντες ευρεσιτεχνίας </w:t>
      </w:r>
      <w:r>
        <w:rPr>
          <w:rFonts w:eastAsia="Times New Roman" w:cs="Times New Roman"/>
          <w:szCs w:val="24"/>
        </w:rPr>
        <w:lastRenderedPageBreak/>
        <w:t>για τρία χρόνια. Αφορολόγητα. Μείωση της φορολόγησης του αποθεματικού που κεφαλαιοποιείται, από το 29% στο 5%, εάν το κάνουμε έως το 2018. Δώρα είναι αυτά, όπως επίσης και η μείωση των προστίμων προς τις επιχειρήσεις</w:t>
      </w:r>
      <w:r>
        <w:rPr>
          <w:rFonts w:eastAsia="Times New Roman" w:cs="Times New Roman"/>
          <w:szCs w:val="24"/>
        </w:rPr>
        <w:t xml:space="preserve">. </w:t>
      </w:r>
    </w:p>
    <w:p w14:paraId="4217BEB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Ταυτόχρονα, δεν είναι μόνο ότι επιτίθεστε τους εργαζόμενους, δίνετε νέα προνόμια στο κεφάλαιο, αλλά θωρακίζετε και το σύστημα ακόμη περισσότερο. Το κάνετε πιο αντιδραστικό. Το </w:t>
      </w:r>
      <w:proofErr w:type="spellStart"/>
      <w:r>
        <w:rPr>
          <w:rFonts w:eastAsia="Times New Roman" w:cs="Times New Roman"/>
          <w:szCs w:val="24"/>
        </w:rPr>
        <w:t>αντιδραστικοποιείτε</w:t>
      </w:r>
      <w:proofErr w:type="spellEnd"/>
      <w:r>
        <w:rPr>
          <w:rFonts w:eastAsia="Times New Roman" w:cs="Times New Roman"/>
          <w:szCs w:val="24"/>
        </w:rPr>
        <w:t>. Γιατί είναι αντιδραστική η λογική του εξωδικαστικού διαμ</w:t>
      </w:r>
      <w:r>
        <w:rPr>
          <w:rFonts w:eastAsia="Times New Roman" w:cs="Times New Roman"/>
          <w:szCs w:val="24"/>
        </w:rPr>
        <w:t xml:space="preserve">εσολαβητή και μάλιστα υποχρεωτική. Είναι αντιδραστική λογική αυτό. </w:t>
      </w:r>
    </w:p>
    <w:p w14:paraId="4217BEB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Εμείς το είχαμε καταγγείλει από το 2010, που ήρθε ο προαιρετικός εξωδικαστικός συμβιβασμός. Τότε τι είχαμε πει; Ότι έτσι ιδιωτικοποιείται η </w:t>
      </w:r>
      <w:r>
        <w:rPr>
          <w:rFonts w:eastAsia="Times New Roman" w:cs="Times New Roman"/>
          <w:szCs w:val="24"/>
        </w:rPr>
        <w:t>δ</w:t>
      </w:r>
      <w:r>
        <w:rPr>
          <w:rFonts w:eastAsia="Times New Roman" w:cs="Times New Roman"/>
          <w:szCs w:val="24"/>
        </w:rPr>
        <w:t>ικαιοσύνη και πηγαίνει σε χέρια που δεν ξέρουμε</w:t>
      </w:r>
      <w:r>
        <w:rPr>
          <w:rFonts w:eastAsia="Times New Roman" w:cs="Times New Roman"/>
          <w:szCs w:val="24"/>
        </w:rPr>
        <w:t xml:space="preserve"> </w:t>
      </w:r>
      <w:r>
        <w:rPr>
          <w:rFonts w:eastAsia="Times New Roman" w:cs="Times New Roman"/>
          <w:szCs w:val="24"/>
        </w:rPr>
        <w:lastRenderedPageBreak/>
        <w:t>ποιος είναι αυτός ο διαμεσολαβητής και τι ρόλο μπορεί να παίξει. Τώρα τον κάνετε και υποχρεωτικό.</w:t>
      </w:r>
    </w:p>
    <w:p w14:paraId="4217BEB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επί της ουσίας τι σημαίνει; Πέρα από την </w:t>
      </w:r>
      <w:proofErr w:type="spellStart"/>
      <w:r>
        <w:rPr>
          <w:rFonts w:eastAsia="Times New Roman" w:cs="Times New Roman"/>
          <w:szCs w:val="24"/>
        </w:rPr>
        <w:t>υποχρεωτικοποίηση</w:t>
      </w:r>
      <w:proofErr w:type="spellEnd"/>
      <w:r>
        <w:rPr>
          <w:rFonts w:eastAsia="Times New Roman" w:cs="Times New Roman"/>
          <w:szCs w:val="24"/>
        </w:rPr>
        <w:t xml:space="preserve">, την ιδιωτικοποίηση, σημαίνει ότι ζημιωμένοι είναι τα οικονομικά αδύναμα λαϊκά στρώματα, που </w:t>
      </w:r>
      <w:r>
        <w:rPr>
          <w:rFonts w:eastAsia="Times New Roman" w:cs="Times New Roman"/>
          <w:szCs w:val="24"/>
        </w:rPr>
        <w:t xml:space="preserve">θα κληθούν να δαπανήσουν σημαντικά μεγαλύτερα έξοδα για να πάνε πρώτα στον υποχρεωτικό εξωδικαστικό συμβιβασμό και μετά να καταφύγουν στη </w:t>
      </w:r>
      <w:r>
        <w:rPr>
          <w:rFonts w:eastAsia="Times New Roman" w:cs="Times New Roman"/>
          <w:szCs w:val="24"/>
        </w:rPr>
        <w:t>δ</w:t>
      </w:r>
      <w:r>
        <w:rPr>
          <w:rFonts w:eastAsia="Times New Roman" w:cs="Times New Roman"/>
          <w:szCs w:val="24"/>
        </w:rPr>
        <w:t xml:space="preserve">ικαιοσύνη και να ξοδέψουν και περισσότερο χρόνο. Άρα θα είναι αποτρεπτικό. </w:t>
      </w:r>
    </w:p>
    <w:p w14:paraId="4217BEB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Είναι τυχαίο ότι η Ένωση Ελληνικών Ασφαλι</w:t>
      </w:r>
      <w:r>
        <w:rPr>
          <w:rFonts w:eastAsia="Times New Roman" w:cs="Times New Roman"/>
          <w:szCs w:val="24"/>
        </w:rPr>
        <w:t xml:space="preserve">στικών Εταιρειών ζητούσε μετ’ επιτάσεως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του διακανονισμού; Γιατί το ζήταγε; Δεν ξέρουν τα συμφέροντά τους; </w:t>
      </w:r>
      <w:r>
        <w:rPr>
          <w:rFonts w:eastAsia="Times New Roman" w:cs="Times New Roman"/>
          <w:szCs w:val="24"/>
        </w:rPr>
        <w:t>Ό</w:t>
      </w:r>
      <w:r>
        <w:rPr>
          <w:rFonts w:eastAsia="Times New Roman" w:cs="Times New Roman"/>
          <w:szCs w:val="24"/>
        </w:rPr>
        <w:t xml:space="preserve">ταν σας τα λέμε αυτά, μην ταράζεστε. </w:t>
      </w:r>
    </w:p>
    <w:p w14:paraId="4217BEB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Τέλος, γίνεται πολλή κουβέντα για τα επιδόματα. Ένα ευρώ τα αυξάνετε επί της ουσίας την ημ</w:t>
      </w:r>
      <w:r>
        <w:rPr>
          <w:rFonts w:eastAsia="Times New Roman" w:cs="Times New Roman"/>
          <w:szCs w:val="24"/>
        </w:rPr>
        <w:t xml:space="preserve">έρα. Ούτε γάλα δεν μπορούν να πάρουν. Με αυτόν τον τρόπο θα αντιμετωπίσετε το δημογραφικό πρόβλημα; </w:t>
      </w:r>
    </w:p>
    <w:p w14:paraId="4217BEC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Μη λέτε μεγάλες κουβέντες. Ούτε δημογραφικό πρόβλημα αντιμετωπίζετε ούτε τίποτα με το ένα ευρώ την ημέρα αύξηση των επιδομάτων σε κάποιες οικογένειες, γιατ</w:t>
      </w:r>
      <w:r>
        <w:rPr>
          <w:rFonts w:eastAsia="Times New Roman" w:cs="Times New Roman"/>
          <w:szCs w:val="24"/>
        </w:rPr>
        <w:t>ί σε κάποιες άλλες είναι πολύ μικρότερη η μείωση και σε κάποιες τα καταργείτε. Όμως, τι είναι; Είναι η λογική η επιδοματική την οποία κάνετε. Είναι η λογική ότι δημιουργούμε με την πολιτική μας εκτεταμένα στρώματα φτώχειας και εξαθλίωσης και καλούμε και βά</w:t>
      </w:r>
      <w:r>
        <w:rPr>
          <w:rFonts w:eastAsia="Times New Roman" w:cs="Times New Roman"/>
          <w:szCs w:val="24"/>
        </w:rPr>
        <w:t xml:space="preserve">ζουμε τη διαχωριστική γραμμή όχι ανάμεσα στην εργατική τάξη και το κεφάλαιο, που είναι </w:t>
      </w:r>
      <w:r>
        <w:rPr>
          <w:rFonts w:eastAsia="Times New Roman" w:cs="Times New Roman"/>
          <w:szCs w:val="24"/>
        </w:rPr>
        <w:lastRenderedPageBreak/>
        <w:t xml:space="preserve">η πραγματική διαχωριστική γραμμή, αλλά ανάμεσα στον εξαθλιωμένο και σ’ αυτόν που έχει λίγο παραπάνω από τον εξαθλιωμένο εισόδημα. </w:t>
      </w:r>
    </w:p>
    <w:p w14:paraId="4217BEC1" w14:textId="77777777" w:rsidR="00D30189" w:rsidRDefault="00486ADB">
      <w:pPr>
        <w:spacing w:line="600" w:lineRule="auto"/>
        <w:ind w:firstLine="720"/>
        <w:jc w:val="both"/>
        <w:rPr>
          <w:rFonts w:eastAsia="Times New Roman"/>
          <w:szCs w:val="24"/>
        </w:rPr>
      </w:pPr>
      <w:r>
        <w:rPr>
          <w:rFonts w:eastAsia="Times New Roman" w:cs="Times New Roman"/>
          <w:szCs w:val="24"/>
        </w:rPr>
        <w:t xml:space="preserve">Εκεί βάζετε τον </w:t>
      </w:r>
      <w:proofErr w:type="spellStart"/>
      <w:r>
        <w:rPr>
          <w:rFonts w:eastAsia="Times New Roman" w:cs="Times New Roman"/>
          <w:szCs w:val="24"/>
        </w:rPr>
        <w:t>πήχυ</w:t>
      </w:r>
      <w:proofErr w:type="spellEnd"/>
      <w:r>
        <w:rPr>
          <w:rFonts w:eastAsia="Times New Roman" w:cs="Times New Roman"/>
          <w:szCs w:val="24"/>
        </w:rPr>
        <w:t xml:space="preserve"> της διαχωριστικής</w:t>
      </w:r>
      <w:r>
        <w:rPr>
          <w:rFonts w:eastAsia="Times New Roman" w:cs="Times New Roman"/>
          <w:szCs w:val="24"/>
        </w:rPr>
        <w:t xml:space="preserve"> γραμμής, γ</w:t>
      </w:r>
      <w:r>
        <w:rPr>
          <w:rFonts w:eastAsia="Times New Roman"/>
          <w:szCs w:val="24"/>
        </w:rPr>
        <w:t>ιατί θέλετε ουσιαστικά να ενοχοποιήσετε αυτούς που έχουν κάπως καλύτερα εισοδήματα, να συμπιέσετε και τα δικά τους εισοδήματα κάνοντας ακόμη πιο φθηνούς τους εργαζόμενους, κάνοντας ακόμα πιο φθηνή την εργατική δύναμη.</w:t>
      </w:r>
    </w:p>
    <w:p w14:paraId="4217BEC2" w14:textId="77777777" w:rsidR="00D30189" w:rsidRDefault="00486ADB">
      <w:pPr>
        <w:spacing w:line="600" w:lineRule="auto"/>
        <w:ind w:firstLine="720"/>
        <w:jc w:val="both"/>
        <w:rPr>
          <w:rFonts w:eastAsia="Times New Roman"/>
          <w:szCs w:val="24"/>
        </w:rPr>
      </w:pPr>
      <w:r>
        <w:rPr>
          <w:rFonts w:eastAsia="Times New Roman"/>
          <w:szCs w:val="24"/>
        </w:rPr>
        <w:t>Ταυτόχρονα αφήνετε στο απυρ</w:t>
      </w:r>
      <w:r>
        <w:rPr>
          <w:rFonts w:eastAsia="Times New Roman"/>
          <w:szCs w:val="24"/>
        </w:rPr>
        <w:t>όβλητο τον πραγματικό εχθρό, το μεγάλο κεφάλαιο, τους επιχειρηματικούς ομίλους, στους οποίους δίνετε νέα προνόμια, νέα κίνητρα. Αυτό να μην το σκεφτεί ο άνεργος, ο συνταξιούχος που έχει χαμηλή σύνταξη, αλλά να σκεφτεί τον διπλανό του που παίρνει 10 ευρώ κα</w:t>
      </w:r>
      <w:r>
        <w:rPr>
          <w:rFonts w:eastAsia="Times New Roman"/>
          <w:szCs w:val="24"/>
        </w:rPr>
        <w:t xml:space="preserve">ι 20 ευρώ παραπάνω και αυτόν </w:t>
      </w:r>
      <w:r>
        <w:rPr>
          <w:rFonts w:eastAsia="Times New Roman"/>
          <w:szCs w:val="24"/>
        </w:rPr>
        <w:lastRenderedPageBreak/>
        <w:t xml:space="preserve">να κυνηγήσει μέσα από την επιδοματική λογική. Δηλαδή, </w:t>
      </w:r>
      <w:proofErr w:type="spellStart"/>
      <w:r>
        <w:rPr>
          <w:rFonts w:eastAsia="Times New Roman"/>
          <w:szCs w:val="24"/>
        </w:rPr>
        <w:t>φτωχοποιείτε</w:t>
      </w:r>
      <w:proofErr w:type="spellEnd"/>
      <w:r>
        <w:rPr>
          <w:rFonts w:eastAsia="Times New Roman"/>
          <w:szCs w:val="24"/>
        </w:rPr>
        <w:t xml:space="preserve"> τον κόσμο και τη συνείδησή του. Επί της ουσίας, να βολευτεί με τα διάφορα επιδόματα, με τα διάφορα ψιχία. </w:t>
      </w:r>
    </w:p>
    <w:p w14:paraId="4217BEC3" w14:textId="77777777" w:rsidR="00D30189" w:rsidRDefault="00486ADB">
      <w:pPr>
        <w:spacing w:line="600" w:lineRule="auto"/>
        <w:ind w:firstLine="720"/>
        <w:jc w:val="both"/>
        <w:rPr>
          <w:rFonts w:eastAsia="Times New Roman"/>
          <w:szCs w:val="24"/>
        </w:rPr>
      </w:pPr>
      <w:r>
        <w:rPr>
          <w:rFonts w:eastAsia="Times New Roman"/>
          <w:szCs w:val="24"/>
        </w:rPr>
        <w:t>Εμείς λέμε καθαρά ότι η επίθεση θα συνεχιστεί και μετ</w:t>
      </w:r>
      <w:r>
        <w:rPr>
          <w:rFonts w:eastAsia="Times New Roman"/>
          <w:szCs w:val="24"/>
        </w:rPr>
        <w:t xml:space="preserve">ά την υποτιθέμενη έξοδο από τα μνημόνια. Γιατί </w:t>
      </w:r>
      <w:proofErr w:type="spellStart"/>
      <w:r>
        <w:rPr>
          <w:rFonts w:eastAsia="Times New Roman"/>
          <w:szCs w:val="24"/>
        </w:rPr>
        <w:t>μνημονιακοί</w:t>
      </w:r>
      <w:proofErr w:type="spellEnd"/>
      <w:r>
        <w:rPr>
          <w:rFonts w:eastAsia="Times New Roman"/>
          <w:szCs w:val="24"/>
        </w:rPr>
        <w:t xml:space="preserve"> νόμοι θα υπάρχουν. Οι ανατροπές στις εργασιακές σχέσεις θα υπάρχουν. Το φθηνό εργατικό δυναμικό χωρίς δικαιώματα θα υπάρχει και την περίοδο της ανάπτυξης. Μάλιστα θα πάρετε και νέα μέτρα. Θα αναγκα</w:t>
      </w:r>
      <w:r>
        <w:rPr>
          <w:rFonts w:eastAsia="Times New Roman"/>
          <w:szCs w:val="24"/>
        </w:rPr>
        <w:t xml:space="preserve">στείτε, για να θωρακιστεί η ανταγωνιστικότητα και η κερδοφορία. </w:t>
      </w:r>
    </w:p>
    <w:p w14:paraId="4217BEC4" w14:textId="77777777" w:rsidR="00D30189" w:rsidRDefault="00486ADB">
      <w:pPr>
        <w:spacing w:line="600" w:lineRule="auto"/>
        <w:ind w:firstLine="720"/>
        <w:jc w:val="both"/>
        <w:rPr>
          <w:rFonts w:eastAsia="Times New Roman"/>
          <w:szCs w:val="24"/>
        </w:rPr>
      </w:pPr>
      <w:r>
        <w:rPr>
          <w:rFonts w:eastAsia="Times New Roman"/>
          <w:szCs w:val="24"/>
        </w:rPr>
        <w:t>Άρα εμείς λέμε ότι η εργατική τάξη και το λαϊκό κίνημα πρέπει να στοχεύσει στον πραγματικό αντίπαλο. Δεν είναι απλά και μόνο η Κυβέρνηση το τι κάνει και το τι δεν κάνει. Πραγματικός αντίπαλος</w:t>
      </w:r>
      <w:r>
        <w:rPr>
          <w:rFonts w:eastAsia="Times New Roman"/>
          <w:szCs w:val="24"/>
        </w:rPr>
        <w:t xml:space="preserve"> </w:t>
      </w:r>
      <w:r>
        <w:rPr>
          <w:rFonts w:eastAsia="Times New Roman"/>
          <w:szCs w:val="24"/>
        </w:rPr>
        <w:lastRenderedPageBreak/>
        <w:t xml:space="preserve">για την εργατική τάξη και τον λαό είναι το μεγάλο κεφάλαιο, οι μονοπωλιακοί όμιλοι και τα συμφέροντά τους. Απέναντι σε αυτό πρέπει να στραφεί, πρέπει να οργανώσει την πάλη του. Είμαστε αισιόδοξοι. </w:t>
      </w:r>
    </w:p>
    <w:p w14:paraId="4217BEC5" w14:textId="77777777" w:rsidR="00D30189" w:rsidRDefault="00486ADB">
      <w:pPr>
        <w:spacing w:line="600" w:lineRule="auto"/>
        <w:ind w:firstLine="720"/>
        <w:jc w:val="both"/>
        <w:rPr>
          <w:rFonts w:eastAsia="Times New Roman"/>
          <w:szCs w:val="24"/>
        </w:rPr>
      </w:pPr>
      <w:r>
        <w:rPr>
          <w:rFonts w:eastAsia="Times New Roman"/>
          <w:szCs w:val="24"/>
        </w:rPr>
        <w:t>Βεβαίως θα κλείσω με αυτό που είπα και χθες, παίρνοντας α</w:t>
      </w:r>
      <w:r>
        <w:rPr>
          <w:rFonts w:eastAsia="Times New Roman"/>
          <w:szCs w:val="24"/>
        </w:rPr>
        <w:t xml:space="preserve">φορμή από το κλείσιμο του κ. </w:t>
      </w:r>
      <w:proofErr w:type="spellStart"/>
      <w:r>
        <w:rPr>
          <w:rFonts w:eastAsia="Times New Roman"/>
          <w:szCs w:val="24"/>
        </w:rPr>
        <w:t>Τσακαλώτου</w:t>
      </w:r>
      <w:proofErr w:type="spellEnd"/>
      <w:r>
        <w:rPr>
          <w:rFonts w:eastAsia="Times New Roman"/>
          <w:szCs w:val="24"/>
        </w:rPr>
        <w:t xml:space="preserve">. Μας είπατε ότι δεν έχουμε δει τίποτα ακόμη. Εμείς του λέμε: «Να δεις τι σου έχουμε ετοιμάσει για μετά». </w:t>
      </w:r>
    </w:p>
    <w:p w14:paraId="4217BEC6" w14:textId="77777777" w:rsidR="00D30189" w:rsidRDefault="00486ADB">
      <w:pPr>
        <w:spacing w:line="600" w:lineRule="auto"/>
        <w:ind w:firstLine="720"/>
        <w:jc w:val="both"/>
        <w:rPr>
          <w:rFonts w:eastAsia="Times New Roman"/>
          <w:szCs w:val="24"/>
        </w:rPr>
      </w:pPr>
      <w:r>
        <w:rPr>
          <w:rFonts w:eastAsia="Times New Roman"/>
          <w:szCs w:val="24"/>
        </w:rPr>
        <w:t xml:space="preserve">Ευχαριστώ πολύ. </w:t>
      </w:r>
    </w:p>
    <w:p w14:paraId="4217BEC7" w14:textId="77777777" w:rsidR="00D30189" w:rsidRDefault="00486ADB">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με τον συνάδελφο κ. </w:t>
      </w:r>
      <w:r>
        <w:rPr>
          <w:rFonts w:eastAsia="Times New Roman"/>
          <w:szCs w:val="24"/>
        </w:rPr>
        <w:t xml:space="preserve">Θανάση </w:t>
      </w:r>
      <w:proofErr w:type="spellStart"/>
      <w:r>
        <w:rPr>
          <w:rFonts w:eastAsia="Times New Roman"/>
          <w:szCs w:val="24"/>
        </w:rPr>
        <w:t>Παπαχριστόπουλο</w:t>
      </w:r>
      <w:proofErr w:type="spellEnd"/>
      <w:r>
        <w:rPr>
          <w:rFonts w:eastAsia="Times New Roman"/>
          <w:szCs w:val="24"/>
        </w:rPr>
        <w:t>, ειδικ</w:t>
      </w:r>
      <w:r>
        <w:rPr>
          <w:rFonts w:eastAsia="Times New Roman"/>
          <w:szCs w:val="24"/>
        </w:rPr>
        <w:t xml:space="preserve">ό αγορητή από τους Ανεξάρτητους Έλληνες. Ελάτε, κύριε </w:t>
      </w:r>
      <w:proofErr w:type="spellStart"/>
      <w:r>
        <w:rPr>
          <w:rFonts w:eastAsia="Times New Roman"/>
          <w:szCs w:val="24"/>
        </w:rPr>
        <w:t>Παπαχριστόπουλε</w:t>
      </w:r>
      <w:proofErr w:type="spellEnd"/>
      <w:r>
        <w:rPr>
          <w:rFonts w:eastAsia="Times New Roman"/>
          <w:szCs w:val="24"/>
        </w:rPr>
        <w:t xml:space="preserve">, έχετε τον λόγο. </w:t>
      </w:r>
    </w:p>
    <w:p w14:paraId="4217BEC8" w14:textId="77777777" w:rsidR="00D30189" w:rsidRDefault="00486ADB">
      <w:pPr>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Ευχαριστώ, κύριε Πρόεδρε. </w:t>
      </w:r>
    </w:p>
    <w:p w14:paraId="4217BEC9" w14:textId="77777777" w:rsidR="00D30189" w:rsidRDefault="00486ADB">
      <w:pPr>
        <w:spacing w:line="600" w:lineRule="auto"/>
        <w:ind w:firstLine="720"/>
        <w:jc w:val="both"/>
        <w:rPr>
          <w:rFonts w:eastAsia="Times New Roman"/>
          <w:szCs w:val="24"/>
        </w:rPr>
      </w:pPr>
      <w:r>
        <w:rPr>
          <w:rFonts w:eastAsia="Times New Roman"/>
          <w:szCs w:val="24"/>
        </w:rPr>
        <w:t>Πάλι άκουσα τη λέξη «πάρτι», τη λέξη «ανηθικότητα» και διάφορους άλλους χαρακτηρισμούς. Επιτρέψτε μου να ξεκινήσω</w:t>
      </w:r>
      <w:r>
        <w:rPr>
          <w:rFonts w:eastAsia="Times New Roman"/>
          <w:szCs w:val="24"/>
        </w:rPr>
        <w:t xml:space="preserve"> λίγο διαφορετικά. </w:t>
      </w:r>
    </w:p>
    <w:p w14:paraId="4217BECA" w14:textId="77777777" w:rsidR="00D30189" w:rsidRDefault="00486ADB">
      <w:pPr>
        <w:spacing w:line="600" w:lineRule="auto"/>
        <w:ind w:firstLine="720"/>
        <w:jc w:val="both"/>
        <w:rPr>
          <w:rFonts w:eastAsia="Times New Roman"/>
          <w:szCs w:val="24"/>
        </w:rPr>
      </w:pPr>
      <w:r>
        <w:rPr>
          <w:rFonts w:eastAsia="Times New Roman"/>
          <w:szCs w:val="24"/>
        </w:rPr>
        <w:t>Χθες είχαμε μ</w:t>
      </w:r>
      <w:r>
        <w:rPr>
          <w:rFonts w:eastAsia="Times New Roman"/>
          <w:szCs w:val="24"/>
        </w:rPr>
        <w:t>ί</w:t>
      </w:r>
      <w:r>
        <w:rPr>
          <w:rFonts w:eastAsia="Times New Roman"/>
          <w:szCs w:val="24"/>
        </w:rPr>
        <w:t xml:space="preserve">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στη Βουλή για τα θέματα της υγείας. Θέλω να αναφερθώ επιγραμματικά σε τρία γεγονότα. </w:t>
      </w:r>
    </w:p>
    <w:p w14:paraId="4217BECB" w14:textId="77777777" w:rsidR="00D30189" w:rsidRDefault="00486ADB">
      <w:pPr>
        <w:spacing w:line="600" w:lineRule="auto"/>
        <w:ind w:firstLine="720"/>
        <w:jc w:val="both"/>
        <w:rPr>
          <w:rFonts w:eastAsia="Times New Roman"/>
          <w:szCs w:val="24"/>
        </w:rPr>
      </w:pPr>
      <w:r>
        <w:rPr>
          <w:rFonts w:eastAsia="Times New Roman"/>
          <w:szCs w:val="24"/>
        </w:rPr>
        <w:t xml:space="preserve">Πρώτον, επί προεδρίας του μάρτυρα –δεν έχει νόημα να λέω ονόματα τώρα, διότι δεν έχουν βουλευτική ασυλία αυτοί οι </w:t>
      </w:r>
      <w:r>
        <w:rPr>
          <w:rFonts w:eastAsia="Times New Roman"/>
          <w:szCs w:val="24"/>
        </w:rPr>
        <w:t xml:space="preserve">άνθρωποι και το σέβομαι- παραγγέλθηκαν δεκαέξι εκατομμύρια δόσεις εμβολίων. Από αυτά δόθηκαν πίσω από την κ. Ξενογιαννακοπούλου –και οφείλω να το πω, γιατί το τιμώ αυτό το πράγμα- 12,3 εκατομμύρια ευρώ. Τα έδωσε πίσω και πήρε 80 εκατομμύρια ευρώ. Από </w:t>
      </w:r>
      <w:r>
        <w:rPr>
          <w:rFonts w:eastAsia="Times New Roman"/>
          <w:szCs w:val="24"/>
        </w:rPr>
        <w:lastRenderedPageBreak/>
        <w:t>τα υπ</w:t>
      </w:r>
      <w:r>
        <w:rPr>
          <w:rFonts w:eastAsia="Times New Roman"/>
          <w:szCs w:val="24"/>
        </w:rPr>
        <w:t xml:space="preserve">όλοιπα, μπήκαν στο ψυγείο τρία εκατομμύρια εξακόσιες χιλιάδες δόσεις και τελικά χρησιμοποιήθηκαν τρακόσιες χιλιάδες μόνο. </w:t>
      </w:r>
    </w:p>
    <w:p w14:paraId="4217BECC" w14:textId="77777777" w:rsidR="00D30189" w:rsidRDefault="00486ADB">
      <w:pPr>
        <w:spacing w:line="600" w:lineRule="auto"/>
        <w:ind w:firstLine="720"/>
        <w:jc w:val="both"/>
        <w:rPr>
          <w:rFonts w:eastAsia="Times New Roman"/>
          <w:szCs w:val="24"/>
        </w:rPr>
      </w:pPr>
      <w:r>
        <w:rPr>
          <w:rFonts w:eastAsia="Times New Roman"/>
          <w:szCs w:val="24"/>
        </w:rPr>
        <w:t>Ήταν επίμονες οι ερωτήσεις μου, εμένα προσωπικά, στον μάρτυρα για το τι έχει να πει για αυτό το πράγμα. Από τους ογδόντα τέσσερις αρρ</w:t>
      </w:r>
      <w:r>
        <w:rPr>
          <w:rFonts w:eastAsia="Times New Roman"/>
          <w:szCs w:val="24"/>
        </w:rPr>
        <w:t>ώστους εκείνης της εποχής που είχαν νοσήσει από τον ιό Η</w:t>
      </w:r>
      <w:r>
        <w:rPr>
          <w:rFonts w:eastAsia="Times New Roman"/>
          <w:szCs w:val="24"/>
          <w:vertAlign w:val="subscript"/>
        </w:rPr>
        <w:t>1</w:t>
      </w:r>
      <w:r>
        <w:rPr>
          <w:rFonts w:eastAsia="Times New Roman"/>
          <w:szCs w:val="24"/>
        </w:rPr>
        <w:t>Ν</w:t>
      </w:r>
      <w:r>
        <w:rPr>
          <w:rFonts w:eastAsia="Times New Roman"/>
          <w:szCs w:val="24"/>
          <w:vertAlign w:val="subscript"/>
        </w:rPr>
        <w:t>1</w:t>
      </w:r>
      <w:r>
        <w:rPr>
          <w:rFonts w:eastAsia="Times New Roman"/>
          <w:szCs w:val="24"/>
        </w:rPr>
        <w:t xml:space="preserve"> μόνο τέσσερις δεν είχαν υποκείμενο νόσημα. Μερικά περιστατικά θανάτων που προβάλλονταν κάθε </w:t>
      </w:r>
      <w:r>
        <w:rPr>
          <w:rFonts w:eastAsia="Times New Roman"/>
          <w:szCs w:val="24"/>
        </w:rPr>
        <w:t xml:space="preserve">μέρα, γιατί έπρεπε να παρθεί το δάνειο των 200 εκατομμυρίων ευρώ από το ΚΕΕΛΠΝΟ, όλοι είχαν υποκείμενο νόσημα. Σχετικά με τους δύο πρώτους θανάτους, ο ένας είχε </w:t>
      </w:r>
      <w:proofErr w:type="spellStart"/>
      <w:r>
        <w:rPr>
          <w:rFonts w:eastAsia="Times New Roman"/>
          <w:szCs w:val="24"/>
        </w:rPr>
        <w:t>απινιδωτή</w:t>
      </w:r>
      <w:proofErr w:type="spellEnd"/>
      <w:r>
        <w:rPr>
          <w:rFonts w:eastAsia="Times New Roman"/>
          <w:szCs w:val="24"/>
        </w:rPr>
        <w:t xml:space="preserve"> και ο άλλος είχε βαριά καρδιοπάθεια. Δεν άκουσα απάντηση. </w:t>
      </w:r>
    </w:p>
    <w:p w14:paraId="4217BECD" w14:textId="77777777" w:rsidR="00D30189" w:rsidRDefault="00486ADB">
      <w:pPr>
        <w:spacing w:line="600" w:lineRule="auto"/>
        <w:ind w:firstLine="720"/>
        <w:jc w:val="both"/>
        <w:rPr>
          <w:rFonts w:eastAsia="Times New Roman" w:cs="Times New Roman"/>
          <w:szCs w:val="24"/>
        </w:rPr>
      </w:pPr>
      <w:r>
        <w:rPr>
          <w:rFonts w:eastAsia="Times New Roman"/>
          <w:szCs w:val="24"/>
        </w:rPr>
        <w:t xml:space="preserve">Επίσης, δεν άκουσα κάποια </w:t>
      </w:r>
      <w:r>
        <w:rPr>
          <w:rFonts w:eastAsia="Times New Roman"/>
          <w:szCs w:val="24"/>
        </w:rPr>
        <w:t xml:space="preserve">απάντηση για μια διαφημιστική καμπάνια –και μιλάω με γεγονότα. Διάβασα όλους τους νόμους και τις </w:t>
      </w:r>
      <w:r>
        <w:rPr>
          <w:rFonts w:eastAsia="Times New Roman"/>
          <w:szCs w:val="24"/>
        </w:rPr>
        <w:lastRenderedPageBreak/>
        <w:t>κυρώσεις. Σε καμμία χώρα του κόσμου το αντίστοιχο ΚΕΕΛΠΝΟ δεν πληρώνει διαφημίσεις. Στο δικό μας κράτος ξοδεύτηκαν πολλά εκατομμύρια. Επί συγκεκριμένης προεδρί</w:t>
      </w:r>
      <w:r>
        <w:rPr>
          <w:rFonts w:eastAsia="Times New Roman"/>
          <w:szCs w:val="24"/>
        </w:rPr>
        <w:t>ας, του συγκεκριμένου μάρτυρα, ξοδεύτηκαν 2,5 εκατομμύρια ευρώ.</w:t>
      </w:r>
    </w:p>
    <w:p w14:paraId="4217BECE" w14:textId="77777777" w:rsidR="00D30189" w:rsidRDefault="00486ADB">
      <w:pPr>
        <w:spacing w:line="600" w:lineRule="auto"/>
        <w:ind w:firstLine="720"/>
        <w:jc w:val="both"/>
        <w:rPr>
          <w:rFonts w:eastAsia="Times New Roman"/>
          <w:szCs w:val="24"/>
        </w:rPr>
      </w:pPr>
      <w:r>
        <w:rPr>
          <w:rFonts w:eastAsia="Times New Roman"/>
          <w:szCs w:val="24"/>
        </w:rPr>
        <w:t xml:space="preserve">Αφού του διαβάσαμε τον νόμο, που επιβάλλει κυρώσεις σε ώρες υψηλής τηλεθέασης, πάλι δεν </w:t>
      </w:r>
      <w:proofErr w:type="spellStart"/>
      <w:r>
        <w:rPr>
          <w:rFonts w:eastAsia="Times New Roman"/>
          <w:szCs w:val="24"/>
        </w:rPr>
        <w:t>απήντησε</w:t>
      </w:r>
      <w:proofErr w:type="spellEnd"/>
      <w:r>
        <w:rPr>
          <w:rFonts w:eastAsia="Times New Roman"/>
          <w:szCs w:val="24"/>
        </w:rPr>
        <w:t>. Και όταν τον ρωτήσαμε: «Σήμερα, μετά το 2015, ξέρετε εάν έχει δοθεί έστω ένα ευρώ για διαφημισ</w:t>
      </w:r>
      <w:r>
        <w:rPr>
          <w:rFonts w:eastAsia="Times New Roman"/>
          <w:szCs w:val="24"/>
        </w:rPr>
        <w:t>τική δαπάνη;» δεν ήξερε να μας απαντήσει. Την απάντηση την έδωσα εγώ: ούτε μισό ευρώ.</w:t>
      </w:r>
    </w:p>
    <w:p w14:paraId="4217BECF" w14:textId="77777777" w:rsidR="00D30189" w:rsidRDefault="00486ADB">
      <w:pPr>
        <w:spacing w:line="600" w:lineRule="auto"/>
        <w:ind w:firstLine="720"/>
        <w:jc w:val="both"/>
        <w:rPr>
          <w:rFonts w:eastAsia="Times New Roman"/>
          <w:szCs w:val="24"/>
        </w:rPr>
      </w:pPr>
      <w:r>
        <w:rPr>
          <w:rFonts w:eastAsia="Times New Roman"/>
          <w:szCs w:val="24"/>
        </w:rPr>
        <w:t>Και τρίτον γιατί άκουσα -ξαναλέω- για «πάρτι» και για «ανηθικότητα». Η αντικειμενική αξία του κτηρίου που στεγάζεται το ΚΕΕΛΠΝΟ ήταν 3 εκατομμύρια και έφτασε 29 εκατομμύρ</w:t>
      </w:r>
      <w:r>
        <w:rPr>
          <w:rFonts w:eastAsia="Times New Roman"/>
          <w:szCs w:val="24"/>
        </w:rPr>
        <w:t xml:space="preserve">ια επί των </w:t>
      </w:r>
      <w:r>
        <w:rPr>
          <w:rFonts w:eastAsia="Times New Roman"/>
          <w:szCs w:val="24"/>
        </w:rPr>
        <w:lastRenderedPageBreak/>
        <w:t xml:space="preserve">ημερών του συγκεκριμένου μάρτυρα. Δεν καταλάβαινα τι απαντήσεις έδινε. Ο δε διαγωνισμός ήταν διάτρητος. Είχε περιγράψει φωτογραφικά το συγκεκριμένο κτήριο. Μάλιστα, θέλω να πω το εξής: Από αυτά τα 200 εκατομμύρια, τα υπόλοιπα 150 -δεν θέλω τώρα </w:t>
      </w:r>
      <w:r>
        <w:rPr>
          <w:rFonts w:eastAsia="Times New Roman"/>
          <w:szCs w:val="24"/>
        </w:rPr>
        <w:t xml:space="preserve">να φλυαρήσω για αυτό- το πού πήγαν θα το δούμε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Κλείνω την παρένθεση για την λέξη «πάρτι» και για την λέξη «ανηθικότητα». </w:t>
      </w:r>
    </w:p>
    <w:p w14:paraId="4217BED0" w14:textId="77777777" w:rsidR="00D30189" w:rsidRDefault="00486ADB">
      <w:pPr>
        <w:spacing w:line="600" w:lineRule="auto"/>
        <w:ind w:firstLine="720"/>
        <w:jc w:val="both"/>
        <w:rPr>
          <w:rFonts w:eastAsia="Times New Roman"/>
          <w:szCs w:val="24"/>
        </w:rPr>
      </w:pPr>
      <w:r>
        <w:rPr>
          <w:rFonts w:eastAsia="Times New Roman"/>
          <w:szCs w:val="24"/>
        </w:rPr>
        <w:t xml:space="preserve">Θέλω, όμως, να πω και κάτι άλλο. Εμείς σαν Ανεξάρτητοι Έλληνες δεν χρωστάμε ούτε μια δεκάρα. Ελάτε να δείτε </w:t>
      </w:r>
      <w:r>
        <w:rPr>
          <w:rFonts w:eastAsia="Times New Roman"/>
          <w:szCs w:val="24"/>
        </w:rPr>
        <w:t xml:space="preserve">τα χρεωστικά που έχουμε σαν κόμμα. Ο ΣΥΡΙΖΑ -δεν φιλοδοξώ να γίνω υπερασπιστής του ΣΥΡΙΖΑ- χρώσταγε γύρω στα 8,5 εκατομμύρια. Ξέρουν καλά οι Βουλευτές του ότι κάθε μήνα τους κρατάνε 2.000 για </w:t>
      </w:r>
      <w:r>
        <w:rPr>
          <w:rFonts w:eastAsia="Times New Roman"/>
          <w:szCs w:val="24"/>
        </w:rPr>
        <w:lastRenderedPageBreak/>
        <w:t>να αποπληρώνουν αυτό το δάνειο που έχει φτάσει στα 3,5 εκατομμύρ</w:t>
      </w:r>
      <w:r>
        <w:rPr>
          <w:rFonts w:eastAsia="Times New Roman"/>
          <w:szCs w:val="24"/>
        </w:rPr>
        <w:t xml:space="preserve">ια. Κάτι ψελλίζουν εδώ μέσα κάποιοι, δεν απαντάνε, όμως, ευθέως. Αυτά για την λέξη «ανηθικότητα» και την λέξη «πάρτι». </w:t>
      </w:r>
    </w:p>
    <w:p w14:paraId="4217BED1" w14:textId="77777777" w:rsidR="00D30189" w:rsidRDefault="00486ADB">
      <w:pPr>
        <w:spacing w:line="600" w:lineRule="auto"/>
        <w:ind w:firstLine="720"/>
        <w:jc w:val="both"/>
        <w:rPr>
          <w:rFonts w:eastAsia="Times New Roman"/>
          <w:szCs w:val="24"/>
        </w:rPr>
      </w:pPr>
      <w:r>
        <w:rPr>
          <w:rFonts w:eastAsia="Times New Roman"/>
          <w:szCs w:val="24"/>
        </w:rPr>
        <w:t xml:space="preserve">Χρωστάνε τα δύο κόμματα γύρω στα 440 εκατομμύρια. Να μας πουν με σαφήνεια. Κάτι ψέλλισε ο αρχηγός της Νέας Δημοκρατίας, </w:t>
      </w:r>
      <w:proofErr w:type="spellStart"/>
      <w:r>
        <w:rPr>
          <w:rFonts w:eastAsia="Times New Roman"/>
          <w:szCs w:val="24"/>
        </w:rPr>
        <w:t>πρωτοεκλεγείς</w:t>
      </w:r>
      <w:proofErr w:type="spellEnd"/>
      <w:r>
        <w:rPr>
          <w:rFonts w:eastAsia="Times New Roman"/>
          <w:szCs w:val="24"/>
        </w:rPr>
        <w:t xml:space="preserve"> τό</w:t>
      </w:r>
      <w:r>
        <w:rPr>
          <w:rFonts w:eastAsia="Times New Roman"/>
          <w:szCs w:val="24"/>
        </w:rPr>
        <w:t xml:space="preserve">τε, μετά τον έπιασαν και του είπαν: «Άστο αυτό, δεν το συζητάμε τώρα». Χρωστάνε 215 εκατομμύρια και 240 εκατομμύρια. Δώστε γραπτή δέσμευση πώς θα ξεπληρώσετε αυτά τα χρήματα. Τα έχει χρεωθεί </w:t>
      </w:r>
      <w:r>
        <w:rPr>
          <w:rFonts w:eastAsia="Times New Roman"/>
          <w:szCs w:val="24"/>
          <w:lang w:val="en-US"/>
        </w:rPr>
        <w:t>o</w:t>
      </w:r>
      <w:r>
        <w:rPr>
          <w:rFonts w:eastAsia="Times New Roman"/>
          <w:szCs w:val="24"/>
        </w:rPr>
        <w:t xml:space="preserve"> Έλληνας πολίτης. Προχωράω.</w:t>
      </w:r>
    </w:p>
    <w:p w14:paraId="4217BED2" w14:textId="77777777" w:rsidR="00D30189" w:rsidRDefault="00486AD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w:t>
      </w:r>
      <w:r>
        <w:rPr>
          <w:rFonts w:eastAsia="Times New Roman"/>
          <w:szCs w:val="24"/>
        </w:rPr>
        <w:t xml:space="preserve"> </w:t>
      </w:r>
      <w:r>
        <w:rPr>
          <w:rFonts w:eastAsia="Times New Roman"/>
          <w:szCs w:val="24"/>
        </w:rPr>
        <w:t>(</w:t>
      </w:r>
      <w:r>
        <w:rPr>
          <w:rFonts w:eastAsia="Times New Roman"/>
          <w:szCs w:val="24"/>
        </w:rPr>
        <w:t xml:space="preserve">δεν </w:t>
      </w:r>
      <w:r>
        <w:rPr>
          <w:rFonts w:eastAsia="Times New Roman"/>
          <w:szCs w:val="24"/>
        </w:rPr>
        <w:t>α</w:t>
      </w:r>
      <w:r>
        <w:rPr>
          <w:rFonts w:eastAsia="Times New Roman"/>
          <w:szCs w:val="24"/>
        </w:rPr>
        <w:t>κούστηκε)</w:t>
      </w:r>
    </w:p>
    <w:p w14:paraId="4217BED3" w14:textId="77777777" w:rsidR="00D30189" w:rsidRDefault="00486ADB">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Προχωράω. Μη με διακόπτετε, κύριε Κωνσταντινόπουλε. Δεν θέλω να ακούσω τίποτα.</w:t>
      </w:r>
    </w:p>
    <w:p w14:paraId="4217BED4" w14:textId="77777777" w:rsidR="00D30189" w:rsidRDefault="00486ADB">
      <w:pPr>
        <w:spacing w:line="600" w:lineRule="auto"/>
        <w:ind w:firstLine="720"/>
        <w:jc w:val="both"/>
        <w:rPr>
          <w:rFonts w:eastAsia="Times New Roman"/>
          <w:szCs w:val="24"/>
        </w:rPr>
      </w:pPr>
      <w:r>
        <w:rPr>
          <w:rFonts w:eastAsia="Times New Roman"/>
          <w:szCs w:val="24"/>
        </w:rPr>
        <w:lastRenderedPageBreak/>
        <w:t>Ακούστε. Μιλάω μόνο με στοιχεία, πάντα με στοιχεία. Χθες έγινε ένας βραχυπρόθεσμος δανεισμός, γιατί η λέξη «υπερβολή» και η λέξη «καταστροφ</w:t>
      </w:r>
      <w:r>
        <w:rPr>
          <w:rFonts w:eastAsia="Times New Roman"/>
          <w:szCs w:val="24"/>
        </w:rPr>
        <w:t>ολογία» έχει γίνει πλέον δεύτερη φύση για κάποιους. Βραχυπρόθεσμα 0,99%. Δεν έχει σημασία, κάτι δείχνει όμως στην ελληνική οικονομία. Καλύφθηκε το κεφάλαιο πάρα πολλές φορές 600 τόσα εκατομμύρια, μπορούσε να πάρει όσα ήθελε.</w:t>
      </w:r>
    </w:p>
    <w:p w14:paraId="4217BED5" w14:textId="77777777" w:rsidR="00D30189" w:rsidRDefault="00486ADB">
      <w:pPr>
        <w:spacing w:line="600" w:lineRule="auto"/>
        <w:ind w:firstLine="720"/>
        <w:jc w:val="both"/>
        <w:rPr>
          <w:rFonts w:eastAsia="Times New Roman"/>
          <w:szCs w:val="24"/>
        </w:rPr>
      </w:pPr>
      <w:r>
        <w:rPr>
          <w:rFonts w:eastAsia="Times New Roman"/>
          <w:szCs w:val="24"/>
        </w:rPr>
        <w:t xml:space="preserve">Δύο μέρες νωρίτερα το </w:t>
      </w:r>
      <w:r>
        <w:rPr>
          <w:rFonts w:eastAsia="Times New Roman"/>
          <w:szCs w:val="24"/>
          <w:lang w:val="en-US"/>
        </w:rPr>
        <w:t>Bloomberg</w:t>
      </w:r>
      <w:r>
        <w:rPr>
          <w:rFonts w:eastAsia="Times New Roman"/>
          <w:szCs w:val="24"/>
        </w:rPr>
        <w:t xml:space="preserve"> αναδεικνύει ότι έφτασε το επιτόκιο από τα διετή ομόλογα να είναι καλύτερο από το αμερικάνικο. Προς Θεού δεν με έφερε ο Ομπάμα να πιστεύω ότι έχουμε καλύτερη οικονομία από την ελληνική. Είναι, όμως, χαρακτηριστικό για την τάση. Λίγες μέρες νωρίτερα τα δεκα</w:t>
      </w:r>
      <w:r>
        <w:rPr>
          <w:rFonts w:eastAsia="Times New Roman"/>
          <w:szCs w:val="24"/>
        </w:rPr>
        <w:t xml:space="preserve">ετή ομόλογα έφταναν στο 3,7% και είναι κάπου εκεί. </w:t>
      </w:r>
    </w:p>
    <w:p w14:paraId="4217BED6" w14:textId="77777777" w:rsidR="00D30189" w:rsidRDefault="00486ADB">
      <w:pPr>
        <w:spacing w:line="600" w:lineRule="auto"/>
        <w:ind w:firstLine="720"/>
        <w:jc w:val="both"/>
        <w:rPr>
          <w:rFonts w:eastAsia="Times New Roman"/>
          <w:szCs w:val="24"/>
        </w:rPr>
      </w:pPr>
      <w:r>
        <w:rPr>
          <w:rFonts w:eastAsia="Times New Roman"/>
          <w:szCs w:val="24"/>
        </w:rPr>
        <w:lastRenderedPageBreak/>
        <w:t>Θέλω να ξαναθυμίσω στην Ολομέλεια ότι -η επανάληψη είναι η μήτηρ της μάθησης λένε πολλοί- εννέα μήνες πριν βγει η Πορτογαλία -το 2014 δηλαδή- από το δικό της μνημόνιο τα δεκαετή ομόλογά της ήταν 7%. Σήμερ</w:t>
      </w:r>
      <w:r>
        <w:rPr>
          <w:rFonts w:eastAsia="Times New Roman"/>
          <w:szCs w:val="24"/>
        </w:rPr>
        <w:t>α η Πορτογαλία -πάλι την δυσφήμιζαν κάποιοι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δανείζεται με 1,86%. Σήμερα η Ελλάδα έχει 3,7% και σε οκτώ μήνες θέλουμε να πιστεύουμε ότι βγαίνουμε από το μνημόνιο. </w:t>
      </w:r>
    </w:p>
    <w:p w14:paraId="4217BED7" w14:textId="77777777" w:rsidR="00D30189" w:rsidRDefault="00486ADB">
      <w:pPr>
        <w:spacing w:line="600" w:lineRule="auto"/>
        <w:ind w:firstLine="720"/>
        <w:jc w:val="both"/>
        <w:rPr>
          <w:rFonts w:eastAsia="Times New Roman"/>
          <w:szCs w:val="24"/>
        </w:rPr>
      </w:pPr>
      <w:r>
        <w:rPr>
          <w:rFonts w:eastAsia="Times New Roman"/>
          <w:szCs w:val="24"/>
        </w:rPr>
        <w:t>Γιατί τα λέω αυτά; Είναι μια ειδική στιγμή για τη χώρα. Μήπως μιλάμε σε άλλη πραγματικ</w:t>
      </w:r>
      <w:r>
        <w:rPr>
          <w:rFonts w:eastAsia="Times New Roman"/>
          <w:szCs w:val="24"/>
        </w:rPr>
        <w:t xml:space="preserve">ότητα; Ακούω συνέχεια την εξής αναφορά: «Κανένα σπίτι σε χέρι τραπεζίτη». Καταντάει μονότονο. Αλλάξτε τροπάριο. Βρείτε κάτι πιο επίκαιρο, κάτι πιο σημαντικό. Σταματήσατε λίγο με το </w:t>
      </w:r>
      <w:proofErr w:type="spellStart"/>
      <w:r>
        <w:rPr>
          <w:rFonts w:eastAsia="Times New Roman"/>
          <w:szCs w:val="24"/>
        </w:rPr>
        <w:t>Μαδούρο</w:t>
      </w:r>
      <w:proofErr w:type="spellEnd"/>
      <w:r>
        <w:rPr>
          <w:rFonts w:eastAsia="Times New Roman"/>
          <w:szCs w:val="24"/>
        </w:rPr>
        <w:t xml:space="preserve">, κάτι λέγατε για τη Βόρειο Κορέα, τα </w:t>
      </w:r>
      <w:proofErr w:type="spellStart"/>
      <w:r>
        <w:rPr>
          <w:rFonts w:eastAsia="Times New Roman"/>
          <w:szCs w:val="24"/>
        </w:rPr>
        <w:lastRenderedPageBreak/>
        <w:t>ψιλοσταματήσατε</w:t>
      </w:r>
      <w:proofErr w:type="spellEnd"/>
      <w:r>
        <w:rPr>
          <w:rFonts w:eastAsia="Times New Roman"/>
          <w:szCs w:val="24"/>
        </w:rPr>
        <w:t xml:space="preserve"> αυτά και έχετε</w:t>
      </w:r>
      <w:r>
        <w:rPr>
          <w:rFonts w:eastAsia="Times New Roman"/>
          <w:szCs w:val="24"/>
        </w:rPr>
        <w:t xml:space="preserve"> αρχίσει το «κανένα σπίτι σε χέρια τραπεζίτη».</w:t>
      </w:r>
    </w:p>
    <w:p w14:paraId="4217BED8" w14:textId="77777777" w:rsidR="00D30189" w:rsidRDefault="00486ADB">
      <w:pPr>
        <w:spacing w:line="600" w:lineRule="auto"/>
        <w:ind w:firstLine="720"/>
        <w:jc w:val="both"/>
        <w:rPr>
          <w:rFonts w:eastAsia="Times New Roman"/>
          <w:szCs w:val="24"/>
        </w:rPr>
      </w:pPr>
      <w:r>
        <w:rPr>
          <w:rFonts w:eastAsia="Times New Roman"/>
          <w:szCs w:val="24"/>
        </w:rPr>
        <w:t xml:space="preserve">Εγώ θα πω ευθέως και ευθαρσώς ναι, </w:t>
      </w:r>
      <w:proofErr w:type="spellStart"/>
      <w:r>
        <w:rPr>
          <w:rFonts w:eastAsia="Times New Roman"/>
          <w:szCs w:val="24"/>
        </w:rPr>
        <w:t>ελέχθησαν</w:t>
      </w:r>
      <w:proofErr w:type="spellEnd"/>
      <w:r>
        <w:rPr>
          <w:rFonts w:eastAsia="Times New Roman"/>
          <w:szCs w:val="24"/>
        </w:rPr>
        <w:t xml:space="preserve"> υπερβολές το 2015, καμμία αντίρρηση. Υπήρχε άγνοια κινδύνου, σας το λέω και εγώ. Εσείς το λέτε ψέματα, λέτε ό,τι θέλετε. Εγώ λέω άγνοια κινδύνου και υπερβολές και </w:t>
      </w:r>
      <w:r>
        <w:rPr>
          <w:rFonts w:eastAsia="Times New Roman"/>
          <w:szCs w:val="24"/>
        </w:rPr>
        <w:t>έχουμε κάνει αυτοκριτική για αυτό το πράγμα. Πράγματι, αυτό που βρήκαμε ήταν απίστευτο να το καταλάβει κανείς.</w:t>
      </w:r>
    </w:p>
    <w:p w14:paraId="4217BED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Κι όταν μας επέβαλαν -θα το πω ξανά- το τρίτο μνημόνιο, δεν </w:t>
      </w:r>
      <w:proofErr w:type="spellStart"/>
      <w:r>
        <w:rPr>
          <w:rFonts w:eastAsia="Times New Roman"/>
          <w:szCs w:val="24"/>
        </w:rPr>
        <w:t>σφυρίξαμε</w:t>
      </w:r>
      <w:proofErr w:type="spellEnd"/>
      <w:r>
        <w:rPr>
          <w:rFonts w:eastAsia="Times New Roman"/>
          <w:szCs w:val="24"/>
        </w:rPr>
        <w:t xml:space="preserve"> αδιάφορα. Κατεβήκαμε σε εκλογές και οι Ανεξάρτητοι Έλληνες και ο ΣΥΡΙΖΑ. Κα</w:t>
      </w:r>
      <w:r>
        <w:rPr>
          <w:rFonts w:eastAsia="Times New Roman"/>
          <w:szCs w:val="24"/>
        </w:rPr>
        <w:t xml:space="preserve">ι είπαμε: «Κύριοι, μας έχει επιβληθεί αυτό το τρίτο μνημόνιο. Ποιος θέλετε να το διαχειριστεί; Εμείς ή οι άλλοι;». </w:t>
      </w:r>
    </w:p>
    <w:p w14:paraId="4217BEDA"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Ο ίδιος ο Σόιμπλε, ο δυνάστης της χώρας, αυτός που ήθελε να μας πετάξει έξω από την Ευρωζώνη, παραδέχθηκε ότι ήταν τίμια στάση της Κυβέρνηση</w:t>
      </w:r>
      <w:r>
        <w:rPr>
          <w:rFonts w:eastAsia="Times New Roman"/>
          <w:szCs w:val="24"/>
        </w:rPr>
        <w:t xml:space="preserve">ς, του Τσίπρα, του Πρωθυπουργού, να κατέβει σε εκλογές και να το βάλει στην κρίση των Ελλήνων πολιτών. Αυτές οι εκλογές έχουν γίνει αόρατες. Δεν τις αναφέρει κανείς. </w:t>
      </w:r>
    </w:p>
    <w:p w14:paraId="4217BED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«Κανένα σπίτι σε χέρια τραπεζίτη». Πόσες φορές θα το πείτε; Κουράζετε. Κουράσατε να λέτε:</w:t>
      </w:r>
      <w:r>
        <w:rPr>
          <w:rFonts w:eastAsia="Times New Roman"/>
          <w:szCs w:val="24"/>
        </w:rPr>
        <w:t xml:space="preserve"> «Πρόωρες εκλογές. Φύγετε. Είστε άχρηστοι. Είστε ψεύτες». Κουράζετε να λέτε τα ίδια πράγματα.</w:t>
      </w:r>
    </w:p>
    <w:p w14:paraId="4217BED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Ακούω συχνά ότι καίγεται η Αθήνα κ.λπ.. Εγώ θα συμφωνήσω ότι λάθη γίνονται και πρέπει να διορθωθούν. Έχω μπροστά μου έναν κατάλογο από </w:t>
      </w:r>
      <w:proofErr w:type="spellStart"/>
      <w:r>
        <w:rPr>
          <w:rFonts w:eastAsia="Times New Roman"/>
          <w:szCs w:val="24"/>
        </w:rPr>
        <w:t>πεντάστερα</w:t>
      </w:r>
      <w:proofErr w:type="spellEnd"/>
      <w:r>
        <w:rPr>
          <w:rFonts w:eastAsia="Times New Roman"/>
          <w:szCs w:val="24"/>
        </w:rPr>
        <w:t xml:space="preserve"> ξενοδοχεία που γ</w:t>
      </w:r>
      <w:r>
        <w:rPr>
          <w:rFonts w:eastAsia="Times New Roman"/>
          <w:szCs w:val="24"/>
        </w:rPr>
        <w:t>ίνονται τώρα στο κέντρο της Αθήνας. Δεν μιλώ για το «</w:t>
      </w:r>
      <w:r>
        <w:rPr>
          <w:rFonts w:eastAsia="Times New Roman"/>
          <w:szCs w:val="24"/>
          <w:lang w:val="en-US"/>
        </w:rPr>
        <w:t>FOUR</w:t>
      </w:r>
      <w:r>
        <w:rPr>
          <w:rFonts w:eastAsia="Times New Roman"/>
          <w:szCs w:val="24"/>
        </w:rPr>
        <w:t xml:space="preserve"> </w:t>
      </w:r>
      <w:r>
        <w:rPr>
          <w:rFonts w:eastAsia="Times New Roman"/>
          <w:szCs w:val="24"/>
          <w:lang w:val="en-US"/>
        </w:rPr>
        <w:t>SEASONS</w:t>
      </w:r>
      <w:r>
        <w:rPr>
          <w:rFonts w:eastAsia="Times New Roman"/>
          <w:szCs w:val="24"/>
        </w:rPr>
        <w:t>», που φτιάχνεται στον Αστέρα της Βουλιαγμέν</w:t>
      </w:r>
      <w:r>
        <w:rPr>
          <w:rFonts w:eastAsia="Times New Roman"/>
          <w:szCs w:val="24"/>
        </w:rPr>
        <w:t>η</w:t>
      </w:r>
      <w:r>
        <w:rPr>
          <w:rFonts w:eastAsia="Times New Roman"/>
          <w:szCs w:val="24"/>
        </w:rPr>
        <w:t>ς, το «</w:t>
      </w:r>
      <w:r>
        <w:rPr>
          <w:rFonts w:eastAsia="Times New Roman"/>
          <w:szCs w:val="24"/>
          <w:lang w:val="en-US"/>
        </w:rPr>
        <w:t>KING</w:t>
      </w:r>
      <w:r>
        <w:rPr>
          <w:rFonts w:eastAsia="Times New Roman"/>
          <w:szCs w:val="24"/>
        </w:rPr>
        <w:t xml:space="preserve"> </w:t>
      </w:r>
      <w:r>
        <w:rPr>
          <w:rFonts w:eastAsia="Times New Roman"/>
          <w:szCs w:val="24"/>
          <w:lang w:val="en-US"/>
        </w:rPr>
        <w:t>GEORGE</w:t>
      </w:r>
      <w:r>
        <w:rPr>
          <w:rFonts w:eastAsia="Times New Roman"/>
          <w:szCs w:val="24"/>
        </w:rPr>
        <w:t xml:space="preserve">», το </w:t>
      </w:r>
      <w:r>
        <w:rPr>
          <w:rFonts w:eastAsia="Times New Roman"/>
          <w:szCs w:val="24"/>
        </w:rPr>
        <w:lastRenderedPageBreak/>
        <w:t>«</w:t>
      </w:r>
      <w:r>
        <w:rPr>
          <w:rFonts w:eastAsia="Times New Roman"/>
          <w:szCs w:val="24"/>
          <w:lang w:val="en-US"/>
        </w:rPr>
        <w:t>HILTON</w:t>
      </w:r>
      <w:r>
        <w:rPr>
          <w:rFonts w:eastAsia="Times New Roman"/>
          <w:szCs w:val="24"/>
        </w:rPr>
        <w:t>», του Χανδρή το ξενοδοχείο μέσα στο κέντρο της Ομόνοιας. Δεκαο</w:t>
      </w:r>
      <w:r>
        <w:rPr>
          <w:rFonts w:eastAsia="Times New Roman"/>
          <w:szCs w:val="24"/>
        </w:rPr>
        <w:t>κ</w:t>
      </w:r>
      <w:r>
        <w:rPr>
          <w:rFonts w:eastAsia="Times New Roman"/>
          <w:szCs w:val="24"/>
        </w:rPr>
        <w:t>τώ ξενοδοχεία. Αυτοί οι άνθρωποι γιατί έρχονται και</w:t>
      </w:r>
      <w:r>
        <w:rPr>
          <w:rFonts w:eastAsia="Times New Roman"/>
          <w:szCs w:val="24"/>
        </w:rPr>
        <w:t xml:space="preserve"> επενδύουν τώρα; Τι λέτε; Είναι αυτό που ισχύει; Ανασφάλεια. Εγώ λέω πως όχι.</w:t>
      </w:r>
    </w:p>
    <w:p w14:paraId="4217BEDD"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Έχω ακόμη μπροστά μου δεκαοχτώ μεγαθήρια εταιρείες, που κινούν την ιδιωτική οικονομία. Όλοι τους οι τζίροι αυξάνονται –κάτι δείχνει αυτό- από 20% μέχρι 30%. Θα μπορούσα να σας αν</w:t>
      </w:r>
      <w:r>
        <w:rPr>
          <w:rFonts w:eastAsia="Times New Roman"/>
          <w:szCs w:val="24"/>
        </w:rPr>
        <w:t>αφέρω και νούμερα.</w:t>
      </w:r>
    </w:p>
    <w:p w14:paraId="4217BEDE"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Παλιοί τίτλοι που τους είχαμε ξεχάσει, όπως «</w:t>
      </w:r>
      <w:r>
        <w:rPr>
          <w:rFonts w:eastAsia="Times New Roman"/>
          <w:szCs w:val="24"/>
          <w:lang w:val="en-US"/>
        </w:rPr>
        <w:t>ESKIMO</w:t>
      </w:r>
      <w:r>
        <w:rPr>
          <w:rFonts w:eastAsia="Times New Roman"/>
          <w:szCs w:val="24"/>
        </w:rPr>
        <w:t>», «</w:t>
      </w:r>
      <w:r>
        <w:rPr>
          <w:rFonts w:eastAsia="Times New Roman"/>
          <w:szCs w:val="24"/>
          <w:lang w:val="en-US"/>
        </w:rPr>
        <w:t>IZOLA</w:t>
      </w:r>
      <w:r>
        <w:rPr>
          <w:rFonts w:eastAsia="Times New Roman"/>
          <w:szCs w:val="24"/>
        </w:rPr>
        <w:t>»</w:t>
      </w:r>
      <w:r>
        <w:rPr>
          <w:rFonts w:eastAsia="Times New Roman"/>
          <w:szCs w:val="24"/>
        </w:rPr>
        <w:t>, «</w:t>
      </w:r>
      <w:r>
        <w:rPr>
          <w:rFonts w:eastAsia="Times New Roman"/>
          <w:szCs w:val="24"/>
          <w:lang w:val="en-US"/>
        </w:rPr>
        <w:t>FIX</w:t>
      </w:r>
      <w:r>
        <w:rPr>
          <w:rFonts w:eastAsia="Times New Roman"/>
          <w:szCs w:val="24"/>
        </w:rPr>
        <w:t>» έχουν έλθει πάλι στην επιφάνεια κ.λπ.</w:t>
      </w:r>
      <w:r w:rsidRPr="00DE65F6">
        <w:rPr>
          <w:rFonts w:eastAsia="Times New Roman"/>
          <w:szCs w:val="24"/>
        </w:rPr>
        <w:t>.</w:t>
      </w:r>
      <w:r>
        <w:rPr>
          <w:rFonts w:eastAsia="Times New Roman"/>
          <w:szCs w:val="24"/>
        </w:rPr>
        <w:t xml:space="preserve"> Δεν σας λένε τίποτα αυτά;</w:t>
      </w:r>
    </w:p>
    <w:p w14:paraId="4217BEDF"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Ακούω κάθε μέρα: «Σαμποτάρετε την επιχειρηματικότητα. Δεν θέλετε επιχειρήσεις».</w:t>
      </w:r>
    </w:p>
    <w:p w14:paraId="4217BEE0"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 xml:space="preserve">Όχι, κύριοι. Άλλο </w:t>
      </w:r>
      <w:r>
        <w:rPr>
          <w:rFonts w:eastAsia="Times New Roman"/>
          <w:szCs w:val="24"/>
        </w:rPr>
        <w:t xml:space="preserve">κανόνες σε οποιαδήποτε τέτοια διαδικασία και άλλο ασυδοσία. Κανόνες. Αυτός που επέβαλε κανόνες, ο </w:t>
      </w:r>
      <w:proofErr w:type="spellStart"/>
      <w:r>
        <w:rPr>
          <w:rFonts w:eastAsia="Times New Roman"/>
          <w:szCs w:val="24"/>
        </w:rPr>
        <w:t>Ούλωφ</w:t>
      </w:r>
      <w:proofErr w:type="spellEnd"/>
      <w:r>
        <w:rPr>
          <w:rFonts w:eastAsia="Times New Roman"/>
          <w:szCs w:val="24"/>
        </w:rPr>
        <w:t xml:space="preserve"> </w:t>
      </w:r>
      <w:proofErr w:type="spellStart"/>
      <w:r>
        <w:rPr>
          <w:rFonts w:eastAsia="Times New Roman"/>
          <w:szCs w:val="24"/>
        </w:rPr>
        <w:t>Πάλμε</w:t>
      </w:r>
      <w:proofErr w:type="spellEnd"/>
      <w:r>
        <w:rPr>
          <w:rFonts w:eastAsia="Times New Roman"/>
          <w:szCs w:val="24"/>
        </w:rPr>
        <w:t>, στη Σουηδία ακόμα είναι σημείο αναφοράς, γιατί δεν υπάρχει ούτε διαφθορά ούτε διαπλοκή στη Σουηδία για πολλές δεκαετίες και είναι πόλος έλξης για</w:t>
      </w:r>
      <w:r>
        <w:rPr>
          <w:rFonts w:eastAsia="Times New Roman"/>
          <w:szCs w:val="24"/>
        </w:rPr>
        <w:t xml:space="preserve"> όλους τους επιχειρηματίες που θέλουν να επενδύσουν.</w:t>
      </w:r>
    </w:p>
    <w:p w14:paraId="4217BEE1"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Είναι λάθος, δηλαδή, η καταπολέμηση της διαφθοράς και της διαπλοκής; Δεν έχει σχέση με την επιχειρηματικότητα; Έχει. Ο </w:t>
      </w:r>
      <w:proofErr w:type="spellStart"/>
      <w:r>
        <w:rPr>
          <w:rFonts w:eastAsia="Times New Roman"/>
          <w:szCs w:val="24"/>
        </w:rPr>
        <w:t>Χαρίτσης</w:t>
      </w:r>
      <w:proofErr w:type="spellEnd"/>
      <w:r>
        <w:rPr>
          <w:rFonts w:eastAsia="Times New Roman"/>
          <w:szCs w:val="24"/>
        </w:rPr>
        <w:t xml:space="preserve"> σας είπε πολλές φορές ότι μόνο το 2017 μπήκαν στη χώρα 7,5 δισεκατομμύρια σ</w:t>
      </w:r>
      <w:r>
        <w:rPr>
          <w:rFonts w:eastAsia="Times New Roman"/>
          <w:szCs w:val="24"/>
        </w:rPr>
        <w:t xml:space="preserve">την πραγματική οικονομία είτε από την Τράπεζα Επενδύσεων είτε από άλλους κοινοτικούς πόρους. Γιατί το αποσιωπάτε; Γιατί δεν το αναφέρετε πουθενά; </w:t>
      </w:r>
    </w:p>
    <w:p w14:paraId="4217BEE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Δεν θέλω να αναφερθώ σε αυτά που θα επενδυθούν, τα 7 δισεκατομμύρια που θα πυροδοτήσουν 20 δισεκατομμύρια επε</w:t>
      </w:r>
      <w:r>
        <w:rPr>
          <w:rFonts w:eastAsia="Times New Roman"/>
          <w:szCs w:val="24"/>
        </w:rPr>
        <w:t>νδύσεις. Τα αφήνω. Λέω για τα 8 δισεκατομμύρια που μπήκαν.</w:t>
      </w:r>
    </w:p>
    <w:p w14:paraId="4217BEE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Πώς έγιναν οι δεκαέξι συνδέσεις του </w:t>
      </w:r>
      <w:proofErr w:type="spellStart"/>
      <w:r>
        <w:rPr>
          <w:rFonts w:eastAsia="Times New Roman"/>
          <w:szCs w:val="24"/>
        </w:rPr>
        <w:t>Σπίρτζη</w:t>
      </w:r>
      <w:proofErr w:type="spellEnd"/>
      <w:r>
        <w:rPr>
          <w:rFonts w:eastAsia="Times New Roman"/>
          <w:szCs w:val="24"/>
        </w:rPr>
        <w:t xml:space="preserve">; Πώς κατάφερε η Θεανώ η Φωτίου </w:t>
      </w:r>
      <w:proofErr w:type="spellStart"/>
      <w:r>
        <w:rPr>
          <w:rFonts w:eastAsia="Times New Roman"/>
          <w:szCs w:val="24"/>
        </w:rPr>
        <w:t>εκατόν</w:t>
      </w:r>
      <w:proofErr w:type="spellEnd"/>
      <w:r>
        <w:rPr>
          <w:rFonts w:eastAsia="Times New Roman"/>
          <w:szCs w:val="24"/>
        </w:rPr>
        <w:t xml:space="preserve"> είκοσι χιλιάδες θέσεις νέων παιδιών στους βρεφονηπιακούς σταθμούς; Πώς ξεκινήσαμε την πρωτοβάθμια περίθαλψη υγείας,</w:t>
      </w:r>
      <w:r>
        <w:rPr>
          <w:rFonts w:eastAsia="Times New Roman"/>
          <w:szCs w:val="24"/>
        </w:rPr>
        <w:t xml:space="preserve"> που έκανε ο </w:t>
      </w:r>
      <w:proofErr w:type="spellStart"/>
      <w:r>
        <w:rPr>
          <w:rFonts w:eastAsia="Times New Roman"/>
          <w:szCs w:val="24"/>
        </w:rPr>
        <w:t>Πολάκης</w:t>
      </w:r>
      <w:proofErr w:type="spellEnd"/>
      <w:r>
        <w:rPr>
          <w:rFonts w:eastAsia="Times New Roman"/>
          <w:szCs w:val="24"/>
        </w:rPr>
        <w:t xml:space="preserve"> με τον Ξανθό; </w:t>
      </w:r>
    </w:p>
    <w:p w14:paraId="4217BEE4"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Είναι ψέμα ότι για τρία χρόνια είμαστε πρώτοι στην απορρόφηση του ΕΣΠΑ με 25%; Υποτίθεται ότι είστε τζιμάνια στην αγορά. Είχατε απορρόφηση  1,5%. Είμαστε δεύτεροι στο πακέτο «</w:t>
      </w:r>
      <w:proofErr w:type="spellStart"/>
      <w:r>
        <w:rPr>
          <w:rFonts w:eastAsia="Times New Roman"/>
          <w:szCs w:val="24"/>
        </w:rPr>
        <w:t>Γιούνκερ</w:t>
      </w:r>
      <w:proofErr w:type="spellEnd"/>
      <w:r>
        <w:rPr>
          <w:rFonts w:eastAsia="Times New Roman"/>
          <w:szCs w:val="24"/>
        </w:rPr>
        <w:t>». Το χλευάζατε. Εγώ προσωπικά έχω λο</w:t>
      </w:r>
      <w:r>
        <w:rPr>
          <w:rFonts w:eastAsia="Times New Roman"/>
          <w:szCs w:val="24"/>
        </w:rPr>
        <w:t xml:space="preserve">ιδορηθεί. Βρέχει, λέει, δισεκατομμύρια. </w:t>
      </w:r>
    </w:p>
    <w:p w14:paraId="4217BEE5"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Έχω έναν κατάλογο και από την «</w:t>
      </w:r>
      <w:r>
        <w:rPr>
          <w:rFonts w:eastAsia="Times New Roman"/>
          <w:szCs w:val="24"/>
          <w:lang w:val="en-US"/>
        </w:rPr>
        <w:t>THOMAS</w:t>
      </w:r>
      <w:r>
        <w:rPr>
          <w:rFonts w:eastAsia="Times New Roman"/>
          <w:szCs w:val="24"/>
        </w:rPr>
        <w:t xml:space="preserve"> </w:t>
      </w:r>
      <w:r>
        <w:rPr>
          <w:rFonts w:eastAsia="Times New Roman"/>
          <w:szCs w:val="24"/>
          <w:lang w:val="en-US"/>
        </w:rPr>
        <w:t>COOK</w:t>
      </w:r>
      <w:r>
        <w:rPr>
          <w:rFonts w:eastAsia="Times New Roman"/>
          <w:szCs w:val="24"/>
        </w:rPr>
        <w:t>» και από την «</w:t>
      </w:r>
      <w:r>
        <w:rPr>
          <w:rFonts w:eastAsia="Times New Roman"/>
          <w:szCs w:val="24"/>
          <w:lang w:val="en-US"/>
        </w:rPr>
        <w:t>TUI</w:t>
      </w:r>
      <w:r>
        <w:rPr>
          <w:rFonts w:eastAsia="Times New Roman"/>
          <w:szCs w:val="24"/>
        </w:rPr>
        <w:t>». Είναι τα μεγαλύτερα τουριστικά γραφεία στον κόσμο. Είναι ψέμα ότι αυτοί οι άνθρωποι έχουν αυτήν τη στιγμή δραστηριοποιηθεί στο μέγιστο δυνατό;</w:t>
      </w:r>
    </w:p>
    <w:p w14:paraId="4217BEE6"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Κι έχω μπ</w:t>
      </w:r>
      <w:r>
        <w:rPr>
          <w:rFonts w:eastAsia="Times New Roman"/>
          <w:szCs w:val="24"/>
        </w:rPr>
        <w:t xml:space="preserve">ροστά μου κι άλλον έναν κατάλογο επενδυτικό. Σας έχει πει ο </w:t>
      </w:r>
      <w:proofErr w:type="spellStart"/>
      <w:r>
        <w:rPr>
          <w:rFonts w:eastAsia="Times New Roman"/>
          <w:szCs w:val="24"/>
        </w:rPr>
        <w:t>Πιτσιόρλας</w:t>
      </w:r>
      <w:proofErr w:type="spellEnd"/>
      <w:r>
        <w:rPr>
          <w:rFonts w:eastAsia="Times New Roman"/>
          <w:szCs w:val="24"/>
        </w:rPr>
        <w:t xml:space="preserve"> σε όλους τους τόνους ότι το «Ελληνικό» τελειώνει. Έπρεπε να τελειώσει έτσι; Δεν παρουσιάζω καλή εικόνα.</w:t>
      </w:r>
    </w:p>
    <w:p w14:paraId="4217BEE7"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σας ζητώ μ</w:t>
      </w:r>
      <w:r>
        <w:rPr>
          <w:rFonts w:eastAsia="Times New Roman"/>
          <w:szCs w:val="24"/>
        </w:rPr>
        <w:t>ί</w:t>
      </w:r>
      <w:r>
        <w:rPr>
          <w:rFonts w:eastAsia="Times New Roman"/>
          <w:szCs w:val="24"/>
        </w:rPr>
        <w:t xml:space="preserve">α διακοπή για </w:t>
      </w:r>
      <w:r>
        <w:rPr>
          <w:rFonts w:eastAsia="Times New Roman"/>
          <w:szCs w:val="24"/>
        </w:rPr>
        <w:t>δευτερόλεπτα.</w:t>
      </w:r>
    </w:p>
    <w:p w14:paraId="4217BEE8"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Παρακαλώ.</w:t>
      </w:r>
    </w:p>
    <w:p w14:paraId="4217BEE9" w14:textId="77777777" w:rsidR="00D30189" w:rsidRDefault="00486ADB">
      <w:pPr>
        <w:spacing w:line="600" w:lineRule="auto"/>
        <w:ind w:firstLine="720"/>
        <w:jc w:val="both"/>
        <w:rPr>
          <w:rFonts w:ascii="Times New Roman" w:eastAsia="Times New Roman" w:hAnsi="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σαράντα εννέα </w:t>
      </w:r>
      <w:r>
        <w:rPr>
          <w:rFonts w:eastAsia="Times New Roman" w:cs="Times New Roman"/>
          <w:szCs w:val="24"/>
        </w:rPr>
        <w:lastRenderedPageBreak/>
        <w:t>μαθήτριες και μαθητές και τέσ</w:t>
      </w:r>
      <w:r>
        <w:rPr>
          <w:rFonts w:eastAsia="Times New Roman" w:cs="Times New Roman"/>
          <w:szCs w:val="24"/>
        </w:rPr>
        <w:t>σερις εκπαιδευτικοί συνοδοί από το 2</w:t>
      </w:r>
      <w:r>
        <w:rPr>
          <w:rFonts w:eastAsia="Times New Roman" w:cs="Times New Roman"/>
          <w:szCs w:val="24"/>
          <w:vertAlign w:val="superscript"/>
        </w:rPr>
        <w:t xml:space="preserve">ο </w:t>
      </w:r>
      <w:r>
        <w:rPr>
          <w:rFonts w:eastAsia="Times New Roman" w:cs="Times New Roman"/>
          <w:szCs w:val="24"/>
        </w:rPr>
        <w:t xml:space="preserve">Δημοτικό Σχολείο Κορίνθου. </w:t>
      </w:r>
    </w:p>
    <w:p w14:paraId="4217BEE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4217BEEB"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217BEE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Ορίστε, κύριε συνάδελφε, προχωρήστε.</w:t>
      </w:r>
    </w:p>
    <w:p w14:paraId="4217BEED"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Εγώ θα γίνω συνήγορος του διαβόλου. Ναι. Κι εγώ θ</w:t>
      </w:r>
      <w:r>
        <w:rPr>
          <w:rFonts w:eastAsia="Times New Roman"/>
          <w:szCs w:val="24"/>
        </w:rPr>
        <w:t>έλω να θωρακιστεί νομικά η πρώτη κατοικία του φουκαρά και του φτωχού. Το θέλω.</w:t>
      </w:r>
    </w:p>
    <w:p w14:paraId="4217BEEE"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Τι μπορούσαμε να κάνουμε; Να φτιάξουμε τον νόμο της κ</w:t>
      </w:r>
      <w:r>
        <w:rPr>
          <w:rFonts w:eastAsia="Times New Roman" w:cs="Times New Roman"/>
          <w:szCs w:val="24"/>
        </w:rPr>
        <w:t>.</w:t>
      </w:r>
      <w:r>
        <w:rPr>
          <w:rFonts w:eastAsia="Times New Roman" w:cs="Times New Roman"/>
          <w:szCs w:val="24"/>
        </w:rPr>
        <w:t xml:space="preserve"> Κατσέλη με την προσθήκη που έκανε ο κ. Σταθάκης. Ακόμα και τώρα που μιλάμε, κάποιοι δανειολήπτες δεν ξέρουν ότι μπορούν να μπουν σε αυτόν τον νόμο, να κάνουν μία αίτηση. </w:t>
      </w:r>
    </w:p>
    <w:p w14:paraId="4217BEEF"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πολλοί δεν ξέρουν τι σημαίνει εξωδικαστικός συμβιβασμός. </w:t>
      </w:r>
      <w:r>
        <w:rPr>
          <w:rFonts w:eastAsia="Times New Roman" w:cs="Times New Roman"/>
          <w:szCs w:val="24"/>
        </w:rPr>
        <w:t>Α</w:t>
      </w:r>
      <w:r>
        <w:rPr>
          <w:rFonts w:eastAsia="Times New Roman" w:cs="Times New Roman"/>
          <w:szCs w:val="24"/>
        </w:rPr>
        <w:t xml:space="preserve">υτός λοιδορήθηκε και κάποιοι δεν τον ψήφισαν καθόλου μέσα σε αυτή την Αίθουσα. </w:t>
      </w:r>
    </w:p>
    <w:p w14:paraId="4217BEF0"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Εγώ θα γίνω χειρότερος συνήγορος του διαβόλου. Κάτι πρέπει να γίνει με τις κατασχέσεις, οι οποίες δεν έχουν σχέση με τους πλειστηριασμούς. Κάτι πρέπει να γίνει με αυτούς που έχ</w:t>
      </w:r>
      <w:r>
        <w:rPr>
          <w:rFonts w:eastAsia="Times New Roman" w:cs="Times New Roman"/>
          <w:szCs w:val="24"/>
        </w:rPr>
        <w:t xml:space="preserve">ουν μπει εγγυητές και δεν έχουν σχέση με πρώτη κατοικία και στεγαστικό δάνειο. Κάτι πρέπει να γίνει όταν ο επισπεύδων είναι πολίτης και μπορεί να χάσει κάποιος φουκαράς το σπίτι του. Συμφωνώ! </w:t>
      </w:r>
    </w:p>
    <w:p w14:paraId="4217BEF1"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Όμως, δεν έχει κα</w:t>
      </w:r>
      <w:r>
        <w:rPr>
          <w:rFonts w:eastAsia="Times New Roman" w:cs="Times New Roman"/>
          <w:szCs w:val="24"/>
        </w:rPr>
        <w:t>μ</w:t>
      </w:r>
      <w:r>
        <w:rPr>
          <w:rFonts w:eastAsia="Times New Roman" w:cs="Times New Roman"/>
          <w:szCs w:val="24"/>
        </w:rPr>
        <w:t xml:space="preserve">μία σχέση με δημόσιο, με τράπεζα, με ταμείο. </w:t>
      </w:r>
      <w:r>
        <w:rPr>
          <w:rFonts w:eastAsia="Times New Roman" w:cs="Times New Roman"/>
          <w:szCs w:val="24"/>
        </w:rPr>
        <w:t xml:space="preserve">Γιατί λέτε ψέματα συνέχεια; Ακούω ψέματα στις τηλεοράσεις από το πρωί ως το βράδυ. Μπορούμε να νομοθετήσουμε τώρα; Όχι, δεν μπορούμε. Το λέμε ευθέως. Περιμένουμε να φύγουμε από </w:t>
      </w:r>
      <w:r>
        <w:rPr>
          <w:rFonts w:eastAsia="Times New Roman" w:cs="Times New Roman"/>
          <w:szCs w:val="24"/>
        </w:rPr>
        <w:lastRenderedPageBreak/>
        <w:t xml:space="preserve">τα μνημόνια. Και είναι και χειροπιαστή απάντηση, για το τι μπορεί να κάνει μια </w:t>
      </w:r>
      <w:r>
        <w:rPr>
          <w:rFonts w:eastAsia="Times New Roman" w:cs="Times New Roman"/>
          <w:szCs w:val="24"/>
        </w:rPr>
        <w:t xml:space="preserve">Κυβέρνηση που πραγματικά θέλει να βελτιώσει τη χώρα. </w:t>
      </w:r>
    </w:p>
    <w:p w14:paraId="4217BEF2"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Πρέπει, δηλαδή, να το πει ο Δραγασάκης στην Τράπεζα της Ελλάδας; Μόνο οι τρεις επιχειρηματίες που έγραψε το «</w:t>
      </w:r>
      <w:r>
        <w:rPr>
          <w:rFonts w:eastAsia="Times New Roman" w:cs="Times New Roman"/>
          <w:szCs w:val="24"/>
          <w:lang w:val="en-US"/>
        </w:rPr>
        <w:t>DOCUMENTO</w:t>
      </w:r>
      <w:r>
        <w:rPr>
          <w:rFonts w:eastAsia="Times New Roman" w:cs="Times New Roman"/>
          <w:szCs w:val="24"/>
        </w:rPr>
        <w:t>» είναι που χρεοκόπησαν τις επιχειρήσεις, πήγαν τα λεφτά έξω, πετάνε τους εργαζόμενο</w:t>
      </w:r>
      <w:r>
        <w:rPr>
          <w:rFonts w:eastAsia="Times New Roman" w:cs="Times New Roman"/>
          <w:szCs w:val="24"/>
        </w:rPr>
        <w:t>υς έξω, όπως το «</w:t>
      </w:r>
      <w:r>
        <w:rPr>
          <w:rFonts w:eastAsia="Times New Roman" w:cs="Times New Roman"/>
          <w:szCs w:val="24"/>
          <w:lang w:val="en-US"/>
        </w:rPr>
        <w:t>MEGA</w:t>
      </w:r>
      <w:r>
        <w:rPr>
          <w:rFonts w:eastAsia="Times New Roman" w:cs="Times New Roman"/>
          <w:szCs w:val="24"/>
        </w:rPr>
        <w:t>» και πάει λέγοντας;</w:t>
      </w:r>
    </w:p>
    <w:p w14:paraId="4217BEF3"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Πρέπει ο Δραγασάκης να πιέσει τον κ. Στουρνάρα; Εγώ σέβομαι τον κ. Στουρνάρα και δεν κάνω κανέναν χαρακτηρισμό. Θα μας βοηθήσει επιτέλους; Ξέρει η Τράπεζα της Ελλάδας ποιοι χρεοκό</w:t>
      </w:r>
      <w:r>
        <w:rPr>
          <w:rFonts w:eastAsia="Times New Roman" w:cs="Times New Roman"/>
          <w:szCs w:val="24"/>
        </w:rPr>
        <w:lastRenderedPageBreak/>
        <w:t>πησαν τις εταιρείες, πήγαν τα λεφτά</w:t>
      </w:r>
      <w:r>
        <w:rPr>
          <w:rFonts w:eastAsia="Times New Roman" w:cs="Times New Roman"/>
          <w:szCs w:val="24"/>
        </w:rPr>
        <w:t xml:space="preserve"> έξω σε </w:t>
      </w:r>
      <w:r>
        <w:rPr>
          <w:rFonts w:eastAsia="Times New Roman" w:cs="Times New Roman"/>
          <w:szCs w:val="24"/>
          <w:lang w:val="en-US"/>
        </w:rPr>
        <w:t>offshore</w:t>
      </w:r>
      <w:r>
        <w:rPr>
          <w:rFonts w:eastAsia="Times New Roman" w:cs="Times New Roman"/>
          <w:szCs w:val="24"/>
        </w:rPr>
        <w:t xml:space="preserve"> και πάει λέγοντας. Θέλουμε τη βοήθεια αυτή και θα την έχουμε. Σας το λέω ευθέως. </w:t>
      </w:r>
    </w:p>
    <w:p w14:paraId="4217BEF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για πολύ χρόνο, κύριε Πρόεδρε. Δεν ξέρω εάν είναι εδώ ο κ. Ευκλείδης </w:t>
      </w:r>
      <w:proofErr w:type="spellStart"/>
      <w:r>
        <w:rPr>
          <w:rFonts w:eastAsia="Times New Roman" w:cs="Times New Roman"/>
          <w:szCs w:val="24"/>
        </w:rPr>
        <w:t>Τσακαλώτος</w:t>
      </w:r>
      <w:proofErr w:type="spellEnd"/>
      <w:r>
        <w:rPr>
          <w:rFonts w:eastAsia="Times New Roman" w:cs="Times New Roman"/>
          <w:szCs w:val="24"/>
        </w:rPr>
        <w:t>, πάντως ήταν παραπάνω από ειλικρινής. Δεν αισθανόμαστε ωραία. Τ</w:t>
      </w:r>
      <w:r>
        <w:rPr>
          <w:rFonts w:eastAsia="Times New Roman" w:cs="Times New Roman"/>
          <w:szCs w:val="24"/>
        </w:rPr>
        <w:t xml:space="preserve">ο ξέρουμε. Σεβόμαστε το συνδικαλιστικό κίνημα και σας το λέω ευθέως. Προσωπικά, ήμουν συνδικαλιστής. Για τρία χρόνια ήμουν εκπρόσωπος των εργαζομένων στον «Ευαγγελισμό», στο Διοικητικό Συμβούλιο. </w:t>
      </w:r>
    </w:p>
    <w:p w14:paraId="4217BEF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Δεν ήταν καλό. Είδατε, όμως, την πρόταση που έφερε η σεβαστ</w:t>
      </w:r>
      <w:r>
        <w:rPr>
          <w:rFonts w:eastAsia="Times New Roman" w:cs="Times New Roman"/>
          <w:szCs w:val="24"/>
        </w:rPr>
        <w:t>ή Αξιωματική Αντιπολίτευση; Κάνετε μ</w:t>
      </w:r>
      <w:r>
        <w:rPr>
          <w:rFonts w:eastAsia="Times New Roman" w:cs="Times New Roman"/>
          <w:szCs w:val="24"/>
        </w:rPr>
        <w:t>ί</w:t>
      </w:r>
      <w:r>
        <w:rPr>
          <w:rFonts w:eastAsia="Times New Roman" w:cs="Times New Roman"/>
          <w:szCs w:val="24"/>
        </w:rPr>
        <w:t xml:space="preserve">α σύγκριση. Αποφύγαμε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Ναι! Δεσμευτήκαμε για συλλογικές συμβάσεις που θα γίνουν και σας το λέω ευθέως; Όχι! </w:t>
      </w:r>
    </w:p>
    <w:p w14:paraId="4217BEF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Πιστεύω ότι ήταν μ</w:t>
      </w:r>
      <w:r>
        <w:rPr>
          <w:rFonts w:eastAsia="Times New Roman" w:cs="Times New Roman"/>
          <w:szCs w:val="24"/>
        </w:rPr>
        <w:t>ί</w:t>
      </w:r>
      <w:r>
        <w:rPr>
          <w:rFonts w:eastAsia="Times New Roman" w:cs="Times New Roman"/>
          <w:szCs w:val="24"/>
        </w:rPr>
        <w:t>α υποχώρηση. Δεν την κρύψαμε. Σας λέω ότι περιμένουμε εναγωνίως αυτή τη στιγμή,</w:t>
      </w:r>
      <w:r>
        <w:rPr>
          <w:rFonts w:eastAsia="Times New Roman" w:cs="Times New Roman"/>
          <w:szCs w:val="24"/>
        </w:rPr>
        <w:t xml:space="preserve"> πρώτον να κλείσει η </w:t>
      </w:r>
      <w:r>
        <w:rPr>
          <w:rFonts w:eastAsia="Times New Roman" w:cs="Times New Roman"/>
          <w:szCs w:val="24"/>
        </w:rPr>
        <w:t>τ</w:t>
      </w:r>
      <w:r>
        <w:rPr>
          <w:rFonts w:eastAsia="Times New Roman" w:cs="Times New Roman"/>
          <w:szCs w:val="24"/>
        </w:rPr>
        <w:t xml:space="preserve">ρίτη αξιολόγηση, να μπει η συζήτηση για τα μεσοπρόθεσμα του χρέους. Δεν σας αφορά αυτό; Εσείς μας κληροδοτήσατε 325 δισεκατομμύρια. Τα βρήκαμε. </w:t>
      </w:r>
    </w:p>
    <w:p w14:paraId="4217BEF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Στο τέλος του 2013 η ανεργία είχε φτάσει στο 27,8%, έτσι για να συνεννοούμαστε. Πού είναι</w:t>
      </w:r>
      <w:r>
        <w:rPr>
          <w:rFonts w:eastAsia="Times New Roman" w:cs="Times New Roman"/>
          <w:szCs w:val="24"/>
        </w:rPr>
        <w:t xml:space="preserve"> τα παιδιά της αγοράς, των επενδύσεων; Γιατί έφτασαν την ανεργία τόσο ψηλά;</w:t>
      </w:r>
    </w:p>
    <w:p w14:paraId="4217BEF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Ο Σταθάκης είπε το αυτονόητο για τους ρυθμούς που πέφτει η ανεργία σήμερα. Έχει πέσει 5,5 μονάδες λίγο</w:t>
      </w:r>
      <w:r>
        <w:rPr>
          <w:rFonts w:eastAsia="Times New Roman" w:cs="Times New Roman"/>
          <w:szCs w:val="24"/>
        </w:rPr>
        <w:t xml:space="preserve"> </w:t>
      </w:r>
      <w:r>
        <w:rPr>
          <w:rFonts w:eastAsia="Times New Roman" w:cs="Times New Roman"/>
          <w:szCs w:val="24"/>
        </w:rPr>
        <w:t xml:space="preserve">λίγο. Μπορεί να πέσει άλλες 5,5 μέχρι το τέλος του Αυγούστου; Μπορεί! Ξέρετε </w:t>
      </w:r>
      <w:r>
        <w:rPr>
          <w:rFonts w:eastAsia="Times New Roman" w:cs="Times New Roman"/>
          <w:szCs w:val="24"/>
        </w:rPr>
        <w:t>τι σημαίνει 15,5% ανεργία;</w:t>
      </w:r>
    </w:p>
    <w:p w14:paraId="4217BEF9"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Το Ε</w:t>
      </w:r>
      <w:r>
        <w:rPr>
          <w:rFonts w:eastAsia="Times New Roman" w:cs="Times New Roman"/>
          <w:szCs w:val="24"/>
          <w:lang w:val="en-US"/>
        </w:rPr>
        <w:t>SM</w:t>
      </w:r>
      <w:r>
        <w:rPr>
          <w:rFonts w:eastAsia="Times New Roman" w:cs="Times New Roman"/>
          <w:szCs w:val="24"/>
        </w:rPr>
        <w:t xml:space="preserve"> χθες λέει «κύριοι, για πρώτη φορά είχατε 15% και έχετε για πρώτη φορά ανάπτυξη 0,3% επί τέσσερα τρίμηνα». Το θεωρεί θετικό.</w:t>
      </w:r>
    </w:p>
    <w:p w14:paraId="4217BEF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πω μια κουβέντα. Έχω κάνει τρεις επίκαιρες ερωτήσεις για τις δημοσκοπήσεις, </w:t>
      </w:r>
      <w:r>
        <w:rPr>
          <w:rFonts w:eastAsia="Times New Roman" w:cs="Times New Roman"/>
          <w:szCs w:val="24"/>
        </w:rPr>
        <w:t xml:space="preserve">γιατί είναι θέμα κοινοβουλευτικής δημοκρατίας. Δεν μπορεί να πληρώνεται μια εταιρεία για να παίρνει χίλια τηλέφωνα –εάν τα πήρε- και να δημιουργεί κλίμα στον κόσμο. </w:t>
      </w:r>
    </w:p>
    <w:p w14:paraId="4217BEF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Τα είδαμε αυτά με την εταιρεία του ΠΑΜΑΚ του κ. </w:t>
      </w:r>
      <w:proofErr w:type="spellStart"/>
      <w:r>
        <w:rPr>
          <w:rFonts w:eastAsia="Times New Roman" w:cs="Times New Roman"/>
          <w:szCs w:val="24"/>
        </w:rPr>
        <w:t>Μαραντζίδη</w:t>
      </w:r>
      <w:proofErr w:type="spellEnd"/>
      <w:r>
        <w:rPr>
          <w:rFonts w:eastAsia="Times New Roman" w:cs="Times New Roman"/>
          <w:szCs w:val="24"/>
        </w:rPr>
        <w:t>. Εγώ μιλάω με ονόματα. Έδιναν ε</w:t>
      </w:r>
      <w:r>
        <w:rPr>
          <w:rFonts w:eastAsia="Times New Roman" w:cs="Times New Roman"/>
          <w:szCs w:val="24"/>
        </w:rPr>
        <w:t xml:space="preserve">ίκοσι μονάδες διαφορά, δεκαεννέα, δεκαοκτώ. Πιστεύω ότι ούτε οι ίδιοι δεν τα πίστευαν. </w:t>
      </w:r>
    </w:p>
    <w:p w14:paraId="4217BEF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Η «</w:t>
      </w:r>
      <w:r>
        <w:rPr>
          <w:rFonts w:eastAsia="Times New Roman"/>
          <w:bCs/>
          <w:szCs w:val="24"/>
          <w:shd w:val="clear" w:color="auto" w:fill="FFFFFF"/>
        </w:rPr>
        <w:t>ΚΑΠΑ RESEARCH», της οποίας δεν της κάνω διαφήμιση –ξέρουμε πολλοί καλά, όσοι ξέρουν, με ποιους έχει σχέση, ή τουλάχιστον με ποιους είχε, για να μην αφήσω αιχμές, πάν</w:t>
      </w:r>
      <w:r>
        <w:rPr>
          <w:rFonts w:eastAsia="Times New Roman"/>
          <w:bCs/>
          <w:szCs w:val="24"/>
          <w:shd w:val="clear" w:color="auto" w:fill="FFFFFF"/>
        </w:rPr>
        <w:t>τως σίγουρα όχι με τον ΣΥΡΙΖΑ και τους Ανεξάρτητους Έλληνες- τους προσγειώνει απότομα τον Ιούνιο με μ</w:t>
      </w:r>
      <w:r>
        <w:rPr>
          <w:rFonts w:eastAsia="Times New Roman"/>
          <w:bCs/>
          <w:szCs w:val="24"/>
          <w:shd w:val="clear" w:color="auto" w:fill="FFFFFF"/>
        </w:rPr>
        <w:t>ί</w:t>
      </w:r>
      <w:r>
        <w:rPr>
          <w:rFonts w:eastAsia="Times New Roman"/>
          <w:bCs/>
          <w:szCs w:val="24"/>
          <w:shd w:val="clear" w:color="auto" w:fill="FFFFFF"/>
        </w:rPr>
        <w:t>α δημοσκόπηση που έχει τη διαφορά στις έξι μονάδες. Και τους προκαλεί συντριπτικό κάταγμα πριν από τρεις εβδομάδες, με τη διαφορά της ψαλίδας στο 3,8%, με</w:t>
      </w:r>
      <w:r>
        <w:rPr>
          <w:rFonts w:eastAsia="Times New Roman"/>
          <w:bCs/>
          <w:szCs w:val="24"/>
          <w:shd w:val="clear" w:color="auto" w:fill="FFFFFF"/>
        </w:rPr>
        <w:t xml:space="preserve"> ένα εκατομμύριο αναποφάσιστους, από τους οποίους το 85% είχε ψηφίσει «</w:t>
      </w:r>
      <w:r>
        <w:rPr>
          <w:rFonts w:eastAsia="Times New Roman"/>
          <w:bCs/>
          <w:szCs w:val="24"/>
          <w:shd w:val="clear" w:color="auto" w:fill="FFFFFF"/>
        </w:rPr>
        <w:t>όχι</w:t>
      </w:r>
      <w:r>
        <w:rPr>
          <w:rFonts w:eastAsia="Times New Roman"/>
          <w:bCs/>
          <w:szCs w:val="24"/>
          <w:shd w:val="clear" w:color="auto" w:fill="FFFFFF"/>
        </w:rPr>
        <w:t>» στο Δημοψήφισμα, με ταβάνι στη σεβαστή Αξιωματική Αντιπολίτευση 95% και συσπείρωση στο κυβερνών κόμμα γύρω στο 45%. Εμάς μας είχε στο 2% και μας έχει στο 2,5%.</w:t>
      </w:r>
    </w:p>
    <w:p w14:paraId="4217BEFD"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Ήταν συντριπτικό κάτ</w:t>
      </w:r>
      <w:r>
        <w:rPr>
          <w:rFonts w:eastAsia="Times New Roman" w:cs="Times New Roman"/>
          <w:szCs w:val="24"/>
        </w:rPr>
        <w:t xml:space="preserve">αγμα, γιατί αυτή η δημοσκόπηση δεν αφορούσε </w:t>
      </w:r>
      <w:r>
        <w:rPr>
          <w:rFonts w:eastAsia="Times New Roman" w:cs="Times New Roman"/>
          <w:szCs w:val="24"/>
        </w:rPr>
        <w:t>χίλια</w:t>
      </w:r>
      <w:r>
        <w:rPr>
          <w:rFonts w:eastAsia="Times New Roman" w:cs="Times New Roman"/>
          <w:szCs w:val="24"/>
        </w:rPr>
        <w:t xml:space="preserve"> άτομα, αφορούσε </w:t>
      </w:r>
      <w:r>
        <w:rPr>
          <w:rFonts w:eastAsia="Times New Roman" w:cs="Times New Roman"/>
          <w:szCs w:val="24"/>
        </w:rPr>
        <w:t>δώδεκα χιλιάδες εφτακόσια ογδόντα</w:t>
      </w:r>
      <w:r>
        <w:rPr>
          <w:rFonts w:eastAsia="Times New Roman" w:cs="Times New Roman"/>
          <w:szCs w:val="24"/>
        </w:rPr>
        <w:t xml:space="preserve"> άτομα. Δεν έγινε επιλεκτικά. Έγινε σε δεκατρείς περιφέρειες. Κράτησε είκοσι τρεις μέρες. Το μήνυμα ελήφθη.</w:t>
      </w:r>
    </w:p>
    <w:p w14:paraId="4217BEF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w:t>
      </w:r>
      <w:r>
        <w:rPr>
          <w:rFonts w:eastAsia="Times New Roman" w:cs="Times New Roman"/>
          <w:szCs w:val="24"/>
        </w:rPr>
        <w:t>παρακαλώ.</w:t>
      </w:r>
    </w:p>
    <w:p w14:paraId="4217BEF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Τελειώνω, κύριε Πρόεδρε.</w:t>
      </w:r>
    </w:p>
    <w:p w14:paraId="4217BF0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Δεν είμαι αιθεροβάμων. Όμως λέω ότι θα μπει ένα φρένο –και το έχω κάνει- σε αυτήν την ασυδοσία των δημοσκόπων. Μαζί με άλλους τρεις συναδέλφους –και από άλλα κόμματα κιόλας- το έχουμε προωθήσει</w:t>
      </w:r>
      <w:r>
        <w:rPr>
          <w:rFonts w:eastAsia="Times New Roman" w:cs="Times New Roman"/>
          <w:szCs w:val="24"/>
        </w:rPr>
        <w:t xml:space="preserve">. </w:t>
      </w:r>
    </w:p>
    <w:p w14:paraId="4217BF0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Ούτε τα μυαλά μας παίρνουν αέρα. Ξέρουμε ότι τραβάμε έναν ανήφορο.</w:t>
      </w:r>
    </w:p>
    <w:p w14:paraId="4217BF0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4217BF0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Μισό λεπτό, κύριε Πρόεδρε.</w:t>
      </w:r>
    </w:p>
    <w:p w14:paraId="4217BF0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έχετε μισό λεπτό.</w:t>
      </w:r>
    </w:p>
    <w:p w14:paraId="4217BF05"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 xml:space="preserve">ΙΟΣ ΠΑΠΑΧΡΙΣΤΟΠΟΥΛΟΣ: </w:t>
      </w:r>
      <w:r>
        <w:rPr>
          <w:rFonts w:eastAsia="Times New Roman" w:cs="Times New Roman"/>
          <w:szCs w:val="24"/>
        </w:rPr>
        <w:t>Άκουσα ένα ειρωνικό σχόλιο για την ηλεκτρονική διακυβέρνηση, για την πίτα και θα ήθελα να τοποθετηθώ.</w:t>
      </w:r>
    </w:p>
    <w:p w14:paraId="4217BF06"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Ακούστε, κύριε Δήμα, διαβάστε με προσοχή. Δεν σας εμπόδιζε κανείς επί χρόνια να καθιερώσετε την ηλεκτρονική υπογραφή. Δεν σας εμπόδι</w:t>
      </w:r>
      <w:r>
        <w:rPr>
          <w:rFonts w:eastAsia="Times New Roman" w:cs="Times New Roman"/>
          <w:szCs w:val="24"/>
        </w:rPr>
        <w:t>σε κανείς να κάνετε την ηλεκτρονική στάση, όπου μια επιχείρηση δεν χρειάζεται έξι μήνες και τριακόσιες υπογραφές, τα ηλεκτρονικά τιμολόγια και κυρίως το πλαστικό χρήμα. Αυτά έγιναν επί των ημερών αυτής της Κυβέρνησης. Δεν σας εμπόδιζε κανείς εδώ και τριάντ</w:t>
      </w:r>
      <w:r>
        <w:rPr>
          <w:rFonts w:eastAsia="Times New Roman" w:cs="Times New Roman"/>
          <w:szCs w:val="24"/>
        </w:rPr>
        <w:t xml:space="preserve">α χρόνια να τα κάνετε. </w:t>
      </w:r>
    </w:p>
    <w:p w14:paraId="4217BF0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217BF0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μη με φέρνετε σε περαιτέρω δύσκολη θέση. Ολοκληρώστε τώρα.</w:t>
      </w:r>
    </w:p>
    <w:p w14:paraId="4217BF09"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 xml:space="preserve">Μην ειρωνεύεστε, κύριε Δήμα, γιατί το 2018 δεκαεπτά </w:t>
      </w:r>
      <w:r>
        <w:rPr>
          <w:rFonts w:eastAsia="Times New Roman" w:cs="Times New Roman"/>
          <w:szCs w:val="24"/>
        </w:rPr>
        <w:t>Υπουργεία θα λειτουργούν, στον βαθμό που μπορούν, με ηλεκτρονική διακυβέρνηση.</w:t>
      </w:r>
    </w:p>
    <w:p w14:paraId="4217BF0A"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Ευχαριστώ, κύριε Πρόεδρε, και συγχωρήστε με.</w:t>
      </w:r>
    </w:p>
    <w:p w14:paraId="4217BF0B" w14:textId="77777777" w:rsidR="00D30189" w:rsidRDefault="00486ADB">
      <w:pPr>
        <w:tabs>
          <w:tab w:val="left" w:pos="3038"/>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217BF0C"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ειδικός αγορητής της Ένωσ</w:t>
      </w:r>
      <w:r>
        <w:rPr>
          <w:rFonts w:eastAsia="Times New Roman" w:cs="Times New Roman"/>
          <w:szCs w:val="24"/>
        </w:rPr>
        <w:t>ης Κεντρώων κ. Μάριος Γεωργιάδης.</w:t>
      </w:r>
    </w:p>
    <w:p w14:paraId="4217BF0D"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Ευχαριστώ, κύριε Πρόεδρε. Καλή χρονιά σε όσους δεν έχω καταφέρει να ευχηθώ!</w:t>
      </w:r>
    </w:p>
    <w:p w14:paraId="4217BF0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συμφωνήσω με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στο θέμα των δημοσκοπήσεων. Είμαστε σε επικοινωνία για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θα καταθέσουμε άμεσα και σύντομα σχετική πρόταση.</w:t>
      </w:r>
    </w:p>
    <w:p w14:paraId="4217BF0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Αγαπητοί συνάδελφοι Βουλευτές, ειδικά τα τελευταία χρόνια η εξαθλίωση των Ελλήνων πολίτων είναι τερατώδης. Η εξαθλίωση αυτή δεν έχει την αιτία της στα μνημόνια. Δεν μας πήγε στα μνημόνια</w:t>
      </w:r>
      <w:r>
        <w:rPr>
          <w:rFonts w:eastAsia="Times New Roman" w:cs="Times New Roman"/>
          <w:szCs w:val="24"/>
        </w:rPr>
        <w:t xml:space="preserve"> αυτή, αλλά οι Κυβερνήσεις των τελευταίων δεκαετιών με το πελατειακό κράτος που διαιωνίζουν.</w:t>
      </w:r>
    </w:p>
    <w:p w14:paraId="4217BF1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Θα ήταν υποκριτικό να πω ότι γι’ αυτό φταίει μόνον ο ΣΥΡΙΖΑ. Φταίνε όλες οι κυβερνήσεις των τελευταίων σαράντα ετών, με τη δημαγωγία, το πελατειακό κράτος, τα ρουσ</w:t>
      </w:r>
      <w:r>
        <w:rPr>
          <w:rFonts w:eastAsia="Times New Roman" w:cs="Times New Roman"/>
          <w:szCs w:val="24"/>
        </w:rPr>
        <w:t xml:space="preserve">φέτια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Για το δημόσιο χρέος και τις αλόγιστες σπατάλες φταίει και το ΠΑΣΟΚ, φταίει και η Νέα Δημοκρατία, φταίει και ο ΣΥΡΙΖΑ, αλλά και όσα μικρότερα </w:t>
      </w:r>
      <w:r>
        <w:rPr>
          <w:rFonts w:eastAsia="Times New Roman" w:cs="Times New Roman"/>
          <w:szCs w:val="24"/>
        </w:rPr>
        <w:lastRenderedPageBreak/>
        <w:t xml:space="preserve">Κόμματα έχουν βρεθεί σε κάποιο σχήμα και έχουν συγκυβερνήσει τις τελευταίες δεκαετίες. </w:t>
      </w:r>
    </w:p>
    <w:p w14:paraId="4217BF1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Σήμερα, σύμφ</w:t>
      </w:r>
      <w:r>
        <w:rPr>
          <w:rFonts w:eastAsia="Times New Roman" w:cs="Times New Roman"/>
          <w:szCs w:val="24"/>
        </w:rPr>
        <w:t xml:space="preserve">ωνα με τα τελευταία και πρόσφατα στοιχεία της ΕΛΣΤΑΤ, το 44,5% των παιδιών και εφήβων ηλικίας μέχρι δεκαεπτά ετών αντιμετωπίζουν υλικές στερήσεις. Είτε δεν έχουν θέρμανση είτε δεν έχουν ρεύμα είτε δεν μπορούν να πληρώσουν ενοίκιο είτε ακόμη δεν μπορούν να </w:t>
      </w:r>
      <w:r>
        <w:rPr>
          <w:rFonts w:eastAsia="Times New Roman" w:cs="Times New Roman"/>
          <w:szCs w:val="24"/>
        </w:rPr>
        <w:t>τραφούν επαρκώς. Καταθέτω για τα Πρακτικά σχετικό πίνακα.</w:t>
      </w:r>
    </w:p>
    <w:p w14:paraId="4217BF1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w:t>
      </w:r>
      <w:r>
        <w:rPr>
          <w:rFonts w:eastAsia="Times New Roman" w:cs="Times New Roman"/>
          <w:szCs w:val="24"/>
        </w:rPr>
        <w:t>φίας και Πρακτικών της Βουλής)</w:t>
      </w:r>
    </w:p>
    <w:p w14:paraId="4217BF1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λος αυτός ο αδιέξοδος κρατισμός βέβαια, όλο αυτό το τέρας του πελατειακού κράτους πού μας έχει οδηγήσει; Στο να είναι βολεμένα τα «αγαπημένα σας παιδιά» και να πετάξετε στο περιθώριο όσους δεν έχουν περάσει από τα κομματικά </w:t>
      </w:r>
      <w:r>
        <w:rPr>
          <w:rFonts w:eastAsia="Times New Roman" w:cs="Times New Roman"/>
          <w:szCs w:val="24"/>
        </w:rPr>
        <w:t>σας γραφεία. Ο μισός πληθυσμός βρίσκεται στα όρια της φτώχειας και εσείς, ακόμη και σήμερα, θέλετε να σώσετε τα «δικά σας παιδιά». Να μην θίξουμε τις μεγάλες συντάξεις άνω των 1.500 ευρώ, αλλά να κόψουμε το ΕΚΑΣ από τον χαμηλοσυνταξιούχο. Να μην θίξουμε τα</w:t>
      </w:r>
      <w:r>
        <w:rPr>
          <w:rFonts w:eastAsia="Times New Roman" w:cs="Times New Roman"/>
          <w:szCs w:val="24"/>
        </w:rPr>
        <w:t xml:space="preserve"> προνόμια των αιρετών και των </w:t>
      </w:r>
      <w:proofErr w:type="spellStart"/>
      <w:r>
        <w:rPr>
          <w:rFonts w:eastAsia="Times New Roman" w:cs="Times New Roman"/>
          <w:szCs w:val="24"/>
        </w:rPr>
        <w:t>μεγαλοσυνδικαλιστών</w:t>
      </w:r>
      <w:proofErr w:type="spellEnd"/>
      <w:r>
        <w:rPr>
          <w:rFonts w:eastAsia="Times New Roman" w:cs="Times New Roman"/>
          <w:szCs w:val="24"/>
        </w:rPr>
        <w:t xml:space="preserve">. Να μην θίξουμε τα πολύ υψηλά μισθολογικά ρετιρέ των ΔΕΚΟ. </w:t>
      </w:r>
      <w:r>
        <w:rPr>
          <w:rFonts w:eastAsia="Times New Roman" w:cs="Times New Roman"/>
          <w:szCs w:val="24"/>
        </w:rPr>
        <w:t>Α</w:t>
      </w:r>
      <w:r>
        <w:rPr>
          <w:rFonts w:eastAsia="Times New Roman" w:cs="Times New Roman"/>
          <w:szCs w:val="24"/>
        </w:rPr>
        <w:t>ς έχει φτάσει ο μισθός στον ιδιωτικό τομέα στα 400, περίπου, ευρώ και ας θυμίζουν κάτεργο οι συνθήκες εργασίας στην πραγματική αγορά!</w:t>
      </w:r>
    </w:p>
    <w:p w14:paraId="4217BF1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Κυρίες και κ</w:t>
      </w:r>
      <w:r>
        <w:rPr>
          <w:rFonts w:eastAsia="Times New Roman" w:cs="Times New Roman"/>
          <w:szCs w:val="24"/>
        </w:rPr>
        <w:t>ύριοι, όσο μια νέα επιχείρηση τον πρώτο χρόνο λειτουργίας της πρέπει να πληρώσει περίπου 70% του εισοδήματός της σε φόρους, ασφαλιστικές εισφορές, προκαταβολές φόρων και διάφορα απίστευτα τέλη, τόσο θα μεγαλώνει η ανεργία, καθώς αυτή η επιχείρηση αναγκαστι</w:t>
      </w:r>
      <w:r>
        <w:rPr>
          <w:rFonts w:eastAsia="Times New Roman" w:cs="Times New Roman"/>
          <w:szCs w:val="24"/>
        </w:rPr>
        <w:t>κά θα κλείσει.</w:t>
      </w:r>
    </w:p>
    <w:p w14:paraId="4217BF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θα κάνει αυτός ο πολίτης ο οποίος θα μείνει άνεργος; Θα περιμένει να έρθουν τα Χριστούγεννα, για του δώσετε εσείς ένα χαρτζιλίκι το οποίο βαπτίζετε κοινωνικό μέρισμα. Του το δίνετε από τη μία και έρχεστε τώρα να ψηφίσετε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του το πάρετε, από την άλλη, διπλό και τριπλό. Αν ήταν στο χέρι σας, δεν θα του δίνατε χρήματα, αλλά κουπόνι για συσσίτιο θα του δίνατε. Τόσο εξαθλιωμένο θέλετε τον Έλληνα πολίτη, να εξαρτάται 100% από τη διάθεσή σας. Ο ελεύθερος πολίτης που στέκετ</w:t>
      </w:r>
      <w:r>
        <w:rPr>
          <w:rFonts w:eastAsia="Times New Roman" w:cs="Times New Roman"/>
          <w:szCs w:val="24"/>
        </w:rPr>
        <w:t xml:space="preserve">αι στα </w:t>
      </w:r>
      <w:r>
        <w:rPr>
          <w:rFonts w:eastAsia="Times New Roman" w:cs="Times New Roman"/>
          <w:szCs w:val="24"/>
        </w:rPr>
        <w:lastRenderedPageBreak/>
        <w:t>πόδια του σας είναι εμπόδιο, γιατί πολύ απλά δεν έχει ανάγκη να σας ψηφίσει.</w:t>
      </w:r>
    </w:p>
    <w:p w14:paraId="4217BF1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Στις κρατικές δαπάνες είμαστε πρωταθλητές κόσμου. Παίρνουμε το παγκόσμιο πρωτάθλημα με 55,5% του ΑΕΠ σε κρατικά έξοδα.</w:t>
      </w:r>
    </w:p>
    <w:p w14:paraId="4217BF1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Καταθέτω στα Πρακτικά σχετικό γράφημα.</w:t>
      </w:r>
    </w:p>
    <w:p w14:paraId="4217BF1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ο Θ΄ Αντιπρόεδρος της Βουλής κ. Μάριος Γεωργιάδης καταθέτει για τα Πρακτικά το προαναφερθέν γράφημα, το οποίο βρίσκεται στο αρχείο του Τμήματος Γραμματείας της Διεύθυνσης Στενογραφίας και Πρακτικών της Βουλής)</w:t>
      </w:r>
    </w:p>
    <w:p w14:paraId="4217BF1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Όλη η Ελλάδα, δηλαδή, δουλεύει για το </w:t>
      </w:r>
      <w:r>
        <w:rPr>
          <w:rFonts w:eastAsia="Times New Roman" w:cs="Times New Roman"/>
          <w:szCs w:val="24"/>
        </w:rPr>
        <w:t>κράτος. Στον δείκτη οικονομίας-ελευθερίας είμαστε κάτω από την Ουγκάντα και τη Βοσνία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Ερζεγοβίνη.</w:t>
      </w:r>
    </w:p>
    <w:p w14:paraId="4217BF1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Καταθέτω άλλο ένα γράφημα για τα Πρακτικά.</w:t>
      </w:r>
    </w:p>
    <w:p w14:paraId="4217BF1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 προαναφερθέν γράφ</w:t>
      </w:r>
      <w:r>
        <w:rPr>
          <w:rFonts w:eastAsia="Times New Roman" w:cs="Times New Roman"/>
          <w:szCs w:val="24"/>
        </w:rPr>
        <w:t>ημα, το οποίο βρίσκεται στο αρχείο του Τμήματος Γραμματείας της Διεύθυνσης Στενογραφίας και Πρακτικών της Βουλής)</w:t>
      </w:r>
    </w:p>
    <w:p w14:paraId="4217BF1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Εσείς ακόμα δηλώνετε ότι προτιμάτε να υπερφορολογείτε τον ιδιωτικό τομέα από το να βρείτε ποιοι είναι αργόμισθοι στο δημόσιο και να τους απομα</w:t>
      </w:r>
      <w:r>
        <w:rPr>
          <w:rFonts w:eastAsia="Times New Roman" w:cs="Times New Roman"/>
          <w:szCs w:val="24"/>
        </w:rPr>
        <w:t>κρύνετε και να συνεχίσετε τους παράλογους ρουσφετολογικούς διορισμούς στο δημόσιο. Το κράτος που μας πτώχευσε παραμένει ισχυρό και ακέραιο, αλλά όλοι οι πολίτες να οδηγούνται στην εξαθλίωση.</w:t>
      </w:r>
    </w:p>
    <w:p w14:paraId="4217BF1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περάσω στα άρθρα και θα αναφερθώ στα σημαντικότερα από αυτά κα</w:t>
      </w:r>
      <w:r>
        <w:rPr>
          <w:rFonts w:eastAsia="Times New Roman" w:cs="Times New Roman"/>
          <w:szCs w:val="24"/>
        </w:rPr>
        <w:t xml:space="preserve">τ’ εμέ, καθώς αναλυτικά τόσο οι ομιλητές όσο και ο </w:t>
      </w:r>
      <w:r>
        <w:rPr>
          <w:rFonts w:eastAsia="Times New Roman" w:cs="Times New Roman"/>
          <w:szCs w:val="24"/>
        </w:rPr>
        <w:lastRenderedPageBreak/>
        <w:t>Πρόεδρος και ο Κοινοβουλευτικός μας Εκπρόσωπος θα τοποθετηθούν στις ομιλίες τους.</w:t>
      </w:r>
    </w:p>
    <w:p w14:paraId="4217BF1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Ξεκινάω με τα άρθρα 1 έως το 42 που αφορούν το Κτηματολόγιο, του οποίου η σύσταση δεν μας ενοχλεί καθόλου ούτε η κατάργηση </w:t>
      </w:r>
      <w:r>
        <w:rPr>
          <w:rFonts w:eastAsia="Times New Roman" w:cs="Times New Roman"/>
          <w:szCs w:val="24"/>
        </w:rPr>
        <w:t xml:space="preserve">όλων των υποθηκοφυλακείων, ούτε βέβαια και η απορρόφηση των ήδη υφιστάμενων υπαλλήλων σε αυτό. Αυτό που μας βρίσκει αντίθετους είναι ότι σε αυτόν τον νέο φορέα συστήνονται κατά εκατοντάδες περισσότερες θέσεις εργασίας από τις ήδη υπάρχουσες, κάτι το οποίο </w:t>
      </w:r>
      <w:r>
        <w:rPr>
          <w:rFonts w:eastAsia="Times New Roman" w:cs="Times New Roman"/>
          <w:szCs w:val="24"/>
        </w:rPr>
        <w:t>άμεσα αφήνει ανοιχτό παράθυρο για περιθώρια ρουσφετολογικών προεκλογικών διορισμών.</w:t>
      </w:r>
    </w:p>
    <w:p w14:paraId="4217BF1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Επίσης, αντιτιθέμεθα στα υπερβολικά προβλεπόμενα ακριβότερα τέλη για εγγραφή και μεταβίβαση ακινήτων που θα επιβαρύνουν περισσότερο όσους θέλουν να μεταβιβάσουν την ακίνητή</w:t>
      </w:r>
      <w:r>
        <w:rPr>
          <w:rFonts w:eastAsia="Times New Roman" w:cs="Times New Roman"/>
          <w:szCs w:val="24"/>
        </w:rPr>
        <w:t xml:space="preserve"> τους περιουσία.</w:t>
      </w:r>
    </w:p>
    <w:p w14:paraId="4217BF2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συζητούμε για τους ηλεκτρονικούς πλειστηριασμούς -άρθρα 207 έως 209- κάτι το οποίο μας βρίσκει κάθετα αντίθετους και φοβόμαστε ότι θα μετεξελιχθεί όλη αυτή η διαδικασία σε μ</w:t>
      </w:r>
      <w:r>
        <w:rPr>
          <w:rFonts w:eastAsia="Times New Roman" w:cs="Times New Roman"/>
          <w:szCs w:val="24"/>
        </w:rPr>
        <w:t>ί</w:t>
      </w:r>
      <w:r>
        <w:rPr>
          <w:rFonts w:eastAsia="Times New Roman" w:cs="Times New Roman"/>
          <w:szCs w:val="24"/>
        </w:rPr>
        <w:t xml:space="preserve">α πραγματική βιομηχανία κατασχέσεων, χωρίς καν οι ιδιοκτήτες </w:t>
      </w:r>
      <w:r>
        <w:rPr>
          <w:rFonts w:eastAsia="Times New Roman" w:cs="Times New Roman"/>
          <w:szCs w:val="24"/>
        </w:rPr>
        <w:t>να έχουν το δικαίωμα να υπερασπιστούν τα σπίτια τους στα δικαστήρια με φυσική παρουσία.</w:t>
      </w:r>
    </w:p>
    <w:p w14:paraId="4217BF2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ίδιο κριτικοί στεκόμαστε και στο άρθρο 214, με το οποίο ουσιαστικά η Κυβέρνηση αφαιρεί ποσά από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w:t>
      </w:r>
      <w:r>
        <w:rPr>
          <w:rFonts w:eastAsia="Times New Roman" w:cs="Times New Roman"/>
          <w:szCs w:val="24"/>
        </w:rPr>
        <w:lastRenderedPageBreak/>
        <w:t xml:space="preserve">κνους και τα χορηγεί σε οικογένειες με ένα και </w:t>
      </w:r>
      <w:r>
        <w:rPr>
          <w:rFonts w:eastAsia="Times New Roman" w:cs="Times New Roman"/>
          <w:szCs w:val="24"/>
        </w:rPr>
        <w:t>δύο παιδιά, με αποτέλεσμα εξήντα τέσσερις χιλιάδες πολυμελείς οικογένειες να στερούνται πολύτιμων πόρων.</w:t>
      </w:r>
    </w:p>
    <w:p w14:paraId="4217BF2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Ως προς το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των ραδιοφωνικών σταθμών -άρθρα 220 έως 238- είμαστε επίσης αντίθετοι, δεδομένου ότι ακόμα και οι σταθμοί οι οποίοι αυτ</w:t>
      </w:r>
      <w:r>
        <w:rPr>
          <w:rFonts w:eastAsia="Times New Roman" w:cs="Times New Roman"/>
          <w:szCs w:val="24"/>
        </w:rPr>
        <w:t xml:space="preserve">ή τη στιγμή έχουν πενιχρά έξοδα, θα κληθούν να καταβάλλουν υψηλά ποσά. Η εμπειρία από τον αντίστοιχο διαγωνισμό για τα τηλεοπτικά κανάλια δεν μας προδιαθέτει θετικά και ευνοϊκά, καθώς βλέπουμε ότι μόλις πρόσφατα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κλείνει, κάτι το οποίο είναι δικό </w:t>
      </w:r>
      <w:r>
        <w:rPr>
          <w:rFonts w:eastAsia="Times New Roman" w:cs="Times New Roman"/>
          <w:szCs w:val="24"/>
        </w:rPr>
        <w:t>σας δημιούργημα.</w:t>
      </w:r>
    </w:p>
    <w:p w14:paraId="4217BF2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Ως προς το άρθρο 246, είμαστε επίσης αντίθετοι στη συγχώνευση σχολικών μονάδων της πρωτοβάθμιας και δευτεροβάθμιας </w:t>
      </w:r>
      <w:r>
        <w:rPr>
          <w:rFonts w:eastAsia="Times New Roman" w:cs="Times New Roman"/>
          <w:szCs w:val="24"/>
        </w:rPr>
        <w:lastRenderedPageBreak/>
        <w:t>εκπαίδευσης, γιατί θεωρούμε ότι πολύ πιθανά αυτό θα οδηγήσει στην υποβάθμιση του εκπαιδευτικού έργου.</w:t>
      </w:r>
    </w:p>
    <w:p w14:paraId="4217BF2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τη σύσταση Διεύθυν</w:t>
      </w:r>
      <w:r>
        <w:rPr>
          <w:rFonts w:eastAsia="Times New Roman" w:cs="Times New Roman"/>
          <w:szCs w:val="24"/>
        </w:rPr>
        <w:t>σης Υπηρεσίας Ερευνών Οικονομικού Εγκλήματος στα άρθρα 381 έως 394, ναι μεν θεωρούμε ότι είναι μ</w:t>
      </w:r>
      <w:r>
        <w:rPr>
          <w:rFonts w:eastAsia="Times New Roman" w:cs="Times New Roman"/>
          <w:szCs w:val="24"/>
        </w:rPr>
        <w:t>ί</w:t>
      </w:r>
      <w:r>
        <w:rPr>
          <w:rFonts w:eastAsia="Times New Roman" w:cs="Times New Roman"/>
          <w:szCs w:val="24"/>
        </w:rPr>
        <w:t xml:space="preserve">α αναγκαία ύπαρξη ενός τέτοιου Σώματος και συμφωνούμε με την καθοδήγηση από τον </w:t>
      </w:r>
      <w:r>
        <w:rPr>
          <w:rFonts w:eastAsia="Times New Roman" w:cs="Times New Roman"/>
          <w:szCs w:val="24"/>
        </w:rPr>
        <w:t>ε</w:t>
      </w:r>
      <w:r>
        <w:rPr>
          <w:rFonts w:eastAsia="Times New Roman" w:cs="Times New Roman"/>
          <w:szCs w:val="24"/>
        </w:rPr>
        <w:t>ισαγγελέα, διαφωνούμε όμως με την απευθείας υπαγωγή στον Υπουργό, κάτι το οποί</w:t>
      </w:r>
      <w:r>
        <w:rPr>
          <w:rFonts w:eastAsia="Times New Roman" w:cs="Times New Roman"/>
          <w:szCs w:val="24"/>
        </w:rPr>
        <w:t>ο δεν μας παρέχει εγγύηση για διαφάνεια και αμεροληψία.</w:t>
      </w:r>
    </w:p>
    <w:p w14:paraId="4217BF2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αναφέρω και πού είμαστε θετικοί, γιατί σαν Ένωση Κεντρώων δεν λέμε άκριτα όχι σε όλα. </w:t>
      </w:r>
    </w:p>
    <w:p w14:paraId="4217BF2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Στα άρθρα 100-118 είμαστε θετικοί, δεδομένου ότι με αυτά συμπληρώνεται το θεσμικό πλαίσιο προστασίας των καταν</w:t>
      </w:r>
      <w:r>
        <w:rPr>
          <w:rFonts w:eastAsia="Times New Roman" w:cs="Times New Roman"/>
          <w:szCs w:val="24"/>
        </w:rPr>
        <w:t xml:space="preserve">αλωτών, μιας και η ραγδαία εξέλιξη της τεχνολογίας καθιστά αναγκαία την </w:t>
      </w:r>
      <w:r>
        <w:rPr>
          <w:rFonts w:eastAsia="Times New Roman" w:cs="Times New Roman"/>
          <w:szCs w:val="24"/>
        </w:rPr>
        <w:lastRenderedPageBreak/>
        <w:t>προστασία τους απέναντι σε υπηρεσίες που παρέχονται από απόσταση και διεξάγονται μέσω ηλεκτρονικού υπολογιστή.</w:t>
      </w:r>
    </w:p>
    <w:p w14:paraId="4217BF2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215 είμαστε θετικοί στη διαδικασία απονομής </w:t>
      </w:r>
      <w:proofErr w:type="spellStart"/>
      <w:r>
        <w:rPr>
          <w:rFonts w:eastAsia="Times New Roman" w:cs="Times New Roman"/>
          <w:szCs w:val="24"/>
        </w:rPr>
        <w:t>προνοιακώ</w:t>
      </w:r>
      <w:r>
        <w:rPr>
          <w:rFonts w:eastAsia="Times New Roman" w:cs="Times New Roman"/>
          <w:szCs w:val="24"/>
        </w:rPr>
        <w:t>ν</w:t>
      </w:r>
      <w:proofErr w:type="spellEnd"/>
      <w:r>
        <w:rPr>
          <w:rFonts w:eastAsia="Times New Roman" w:cs="Times New Roman"/>
          <w:szCs w:val="24"/>
        </w:rPr>
        <w:t xml:space="preserve"> παροχών στα άτομα με αναπηρία μέσω ηλεκτρονικής αξιολόγησης. </w:t>
      </w:r>
    </w:p>
    <w:p w14:paraId="4217BF2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ίδιο ισχύει για τα άρθρα 127-157 που αφορούν την εποπτεία των οικονομικών φορέων και της αγοράς προϊόντων. </w:t>
      </w:r>
    </w:p>
    <w:p w14:paraId="4217BF2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θετικά αντιμετωπίζουμε και τις τροποποιήσεις του Κώδικα Πολιτικής Δικονομ</w:t>
      </w:r>
      <w:r>
        <w:rPr>
          <w:rFonts w:eastAsia="Times New Roman" w:cs="Times New Roman"/>
          <w:szCs w:val="24"/>
        </w:rPr>
        <w:t xml:space="preserve">ίας με το άρθρο 176 για την προνομιακή ικανοποίηση των εργαζομένων σε πτωχευμένες επιχειρήσεις. </w:t>
      </w:r>
    </w:p>
    <w:p w14:paraId="4217BF2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θα αναφερθώ στις απεργίες, γιατί θα αναφερθεί συγκεκριμένα ο Πρόεδρος, αλλά και ο Κοινοβουλευτικός μας Εκπρόσωπος. Μας βρίσκει κάθετα αντίθετους.</w:t>
      </w:r>
    </w:p>
    <w:p w14:paraId="4217BF2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Δεν θα αν</w:t>
      </w:r>
      <w:r>
        <w:rPr>
          <w:rFonts w:eastAsia="Times New Roman" w:cs="Times New Roman"/>
          <w:szCs w:val="24"/>
        </w:rPr>
        <w:t xml:space="preserve">αφερθώ ούτε στον Λατομικό Κώδικα. Έχουμε καταθέσει σχετική τροπολογία και θα την αναπτύξει και ο κ. </w:t>
      </w:r>
      <w:proofErr w:type="spellStart"/>
      <w:r>
        <w:rPr>
          <w:rFonts w:eastAsia="Times New Roman" w:cs="Times New Roman"/>
          <w:szCs w:val="24"/>
        </w:rPr>
        <w:t>Σαρίδης</w:t>
      </w:r>
      <w:proofErr w:type="spellEnd"/>
      <w:r>
        <w:rPr>
          <w:rFonts w:eastAsia="Times New Roman" w:cs="Times New Roman"/>
          <w:szCs w:val="24"/>
        </w:rPr>
        <w:t>, αλλά και ο Κοινοβουλευτικός μας Εκπρόσωπος.</w:t>
      </w:r>
    </w:p>
    <w:p w14:paraId="4217BF2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το πολυνομοσχέδιο αποτελεί απλά μια </w:t>
      </w:r>
      <w:proofErr w:type="spellStart"/>
      <w:r>
        <w:rPr>
          <w:rFonts w:eastAsia="Times New Roman" w:cs="Times New Roman"/>
          <w:szCs w:val="24"/>
        </w:rPr>
        <w:t>προχειρότατη</w:t>
      </w:r>
      <w:proofErr w:type="spellEnd"/>
      <w:r>
        <w:rPr>
          <w:rFonts w:eastAsia="Times New Roman" w:cs="Times New Roman"/>
          <w:szCs w:val="24"/>
        </w:rPr>
        <w:t xml:space="preserve"> αποτύπωση των υποχρ</w:t>
      </w:r>
      <w:r>
        <w:rPr>
          <w:rFonts w:eastAsia="Times New Roman" w:cs="Times New Roman"/>
          <w:szCs w:val="24"/>
        </w:rPr>
        <w:t xml:space="preserve">εώσεων που ανέλαβαν οι ΣΥΡΙΖΑ-ΑΝΕΛ έναντι των δανειστών. Ένα συνονθύλευμα διατάξεων χωρίς ουσιαστικές μεταρρυθμίσεις, με καθαρά ρουσφετολογική διάθεση κι ό,τι επιθυμούσε να προσθέσει επιπλέον ο Υπουργός, καθώς δεν είναι μόνο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αυτά που</w:t>
      </w:r>
      <w:r>
        <w:rPr>
          <w:rFonts w:eastAsia="Times New Roman" w:cs="Times New Roman"/>
          <w:szCs w:val="24"/>
        </w:rPr>
        <w:t xml:space="preserve"> καλούμαστε να ψηφίσουμε με αυτό το πολυνομοσχέδιο, αλλά και πολλά άλλα που θέλετε να προσθέσετε.  </w:t>
      </w:r>
    </w:p>
    <w:p w14:paraId="4217BF2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να τελειώνουμε, η μόνη αλήθεια είναι η εξής: Ο κάθε Έλληνας και η κάθε Ελληνίδα, δηλαδή όλα τα εκατομμύρια των Ελλήνων </w:t>
      </w:r>
      <w:r>
        <w:rPr>
          <w:rFonts w:eastAsia="Times New Roman" w:cs="Times New Roman"/>
          <w:szCs w:val="24"/>
        </w:rPr>
        <w:lastRenderedPageBreak/>
        <w:t xml:space="preserve">πολιτών, διαπιστώνουν εύκολα ότι </w:t>
      </w:r>
      <w:r>
        <w:rPr>
          <w:rFonts w:eastAsia="Times New Roman" w:cs="Times New Roman"/>
          <w:szCs w:val="24"/>
        </w:rPr>
        <w:t>δυστυχώς το 2018 θα είναι η χρονιά που με ονοματεπώνυμο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περάσουν από τα ταμεία για να επιστρέψουν μία ή δυο συντάξεις ή έναν μισθό λόγω των πρόσθετων φόρων και εισφορών που εσείς επιβάλλετε. </w:t>
      </w:r>
    </w:p>
    <w:p w14:paraId="4217BF2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αποστολή μας ως πολιτικοί, κυρίες και κύριοι </w:t>
      </w:r>
      <w:r>
        <w:rPr>
          <w:rFonts w:eastAsia="Times New Roman" w:cs="Times New Roman"/>
          <w:szCs w:val="24"/>
        </w:rPr>
        <w:t xml:space="preserve">συνάδελφοι, δεν είναι η καρέκλα. Είναι να ζουν καθημερινά με αξιοπρέπεια οι Έλληνες πολίτες. Εσείς το μόνο που κάνετε είναι να περνάτε καλά εσείς και οι διορισμένοι σας και οι δυόμισι χιλιάδες μετακλητοί, που είναι ένα ρεκόρ που έχετε κάνει εσείς. Ούτε το </w:t>
      </w:r>
      <w:r>
        <w:rPr>
          <w:rFonts w:eastAsia="Times New Roman" w:cs="Times New Roman"/>
          <w:szCs w:val="24"/>
        </w:rPr>
        <w:t>καν το ΠΑΣΟΚ που διόρισε ένα εκατομμύριο στο δημόσιο δεν είχε τόσους μετακλητούς. Όλοι οι άλλοι δεν σας ενδιαφέρει τι θα κάνουν.</w:t>
      </w:r>
    </w:p>
    <w:p w14:paraId="4217BF2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Όσο για την προβαλλόμενη προοπτική ότι σε επτά μήνες δήθεν η χώρα θα μπορέσει αυτόνομα να οδηγηθεί και να χρηματοδοτείται </w:t>
      </w:r>
      <w:r>
        <w:rPr>
          <w:rFonts w:eastAsia="Times New Roman" w:cs="Times New Roman"/>
          <w:szCs w:val="24"/>
        </w:rPr>
        <w:lastRenderedPageBreak/>
        <w:t>από τ</w:t>
      </w:r>
      <w:r>
        <w:rPr>
          <w:rFonts w:eastAsia="Times New Roman" w:cs="Times New Roman"/>
          <w:szCs w:val="24"/>
        </w:rPr>
        <w:t xml:space="preserve">ις αγορές, έρχεται η πολύ έγκυρη εφημερίδα, η </w:t>
      </w:r>
      <w:r>
        <w:rPr>
          <w:rFonts w:eastAsia="Times New Roman" w:cs="Times New Roman"/>
          <w:szCs w:val="24"/>
        </w:rPr>
        <w:t>«</w:t>
      </w:r>
      <w:r>
        <w:rPr>
          <w:rFonts w:eastAsia="Times New Roman" w:cs="Times New Roman"/>
          <w:szCs w:val="24"/>
          <w:lang w:val="en-US"/>
        </w:rPr>
        <w:t>HANDERSPLAT</w:t>
      </w:r>
      <w:r>
        <w:rPr>
          <w:rFonts w:eastAsia="Times New Roman" w:cs="Times New Roman"/>
          <w:szCs w:val="24"/>
        </w:rPr>
        <w:t>»</w:t>
      </w:r>
      <w:r>
        <w:rPr>
          <w:rFonts w:eastAsia="Times New Roman" w:cs="Times New Roman"/>
          <w:szCs w:val="24"/>
        </w:rPr>
        <w:t xml:space="preserve">, να την αμφισβητήσει ευθέως φέρνοντας ως παράδειγμα τα ασφάλιστρα κινδύνου, τα οποία είναι υψηλότερα από άλλων χωρών με δημοσιονομικά προβλήματα, όπως η Ισπανία, η Ιταλία και η Πορτογαλία. Ήδη οι </w:t>
      </w:r>
      <w:r>
        <w:rPr>
          <w:rFonts w:eastAsia="Times New Roman" w:cs="Times New Roman"/>
          <w:szCs w:val="24"/>
        </w:rPr>
        <w:t xml:space="preserve">οίκοι πιστοληπτικής αξιολόγησης επιμένουν στο να διαβαθμίζουν τα κρατικά χρεόγραφα στην κατηγορία των σκουπιδιών. Δεν το λέω εγώ. Το λέει η </w:t>
      </w:r>
      <w:r>
        <w:rPr>
          <w:rFonts w:eastAsia="Times New Roman" w:cs="Times New Roman"/>
          <w:szCs w:val="24"/>
        </w:rPr>
        <w:t>«</w:t>
      </w:r>
      <w:r>
        <w:rPr>
          <w:rFonts w:eastAsia="Times New Roman" w:cs="Times New Roman"/>
          <w:szCs w:val="24"/>
          <w:lang w:val="en-US"/>
        </w:rPr>
        <w:t>HANDERSPLAT</w:t>
      </w:r>
      <w:r>
        <w:rPr>
          <w:rFonts w:eastAsia="Times New Roman" w:cs="Times New Roman"/>
          <w:szCs w:val="24"/>
        </w:rPr>
        <w:t>»</w:t>
      </w:r>
      <w:r>
        <w:rPr>
          <w:rFonts w:eastAsia="Times New Roman" w:cs="Times New Roman"/>
          <w:szCs w:val="24"/>
        </w:rPr>
        <w:t xml:space="preserve">. </w:t>
      </w:r>
    </w:p>
    <w:p w14:paraId="4217BF3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9A545E">
        <w:rPr>
          <w:rFonts w:eastAsia="Times New Roman" w:cs="Times New Roman"/>
          <w:b/>
          <w:szCs w:val="24"/>
        </w:rPr>
        <w:t>ΔΗΜΗΤΡΙΟΣ ΚΑΜΜΕΝΟΣ</w:t>
      </w:r>
      <w:r>
        <w:rPr>
          <w:rFonts w:eastAsia="Times New Roman" w:cs="Times New Roman"/>
          <w:szCs w:val="24"/>
        </w:rPr>
        <w:t>)</w:t>
      </w:r>
    </w:p>
    <w:p w14:paraId="4217BF3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υνεχίζει λέγοντας ότι αυτά που υπόσχεται ο κ. Τσίπρας ότι θα σπάσει τα δεσμά από το πρόγραμμα λιτότητας, είναι αυταπάτη, </w:t>
      </w:r>
      <w:r>
        <w:rPr>
          <w:rFonts w:eastAsia="Times New Roman" w:cs="Times New Roman"/>
          <w:szCs w:val="24"/>
        </w:rPr>
        <w:lastRenderedPageBreak/>
        <w:t>γιατί έχει δεσμευθεί απέναντι στους δανειστές και με μέτρα λιτότητας μέχρι το 2022. Άλλωστε το 80% του ελληνικού χρέους βρίσκεται στα</w:t>
      </w:r>
      <w:r>
        <w:rPr>
          <w:rFonts w:eastAsia="Times New Roman" w:cs="Times New Roman"/>
          <w:szCs w:val="24"/>
        </w:rPr>
        <w:t xml:space="preserve"> χέρια δημοσίων δανειστών, με 248 δισεκατομμύρια ευρώ στους Ευρωπαίους και άλλα 13 δισεκατομμύρια ευρώ στο ΔΝΤ. Άρα η Ελλάδα θα παραμείνει υπό την επιτήρηση των δανειστών μέχρι να αποπληρώσει το χρέος της, που με τα σημερινά επιτόκια θα διαρκέσει μέχρι το </w:t>
      </w:r>
      <w:r>
        <w:rPr>
          <w:rFonts w:eastAsia="Times New Roman" w:cs="Times New Roman"/>
          <w:szCs w:val="24"/>
        </w:rPr>
        <w:t xml:space="preserve">2059. </w:t>
      </w:r>
    </w:p>
    <w:p w14:paraId="4217BF3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μόνο που γίνεται τον Αύγουστο, κυρίες και κύριοι, που εσείς διαφημίζετε ότι βγαίνουμε από τα μνημόνια, είναι να τελειώσουν τα χρήματα από το εξωτερικό.</w:t>
      </w:r>
    </w:p>
    <w:p w14:paraId="4217BF3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Με απλά ελληνικά, δεν είναι μόνο τα καμιά πενηνταριά </w:t>
      </w:r>
      <w:proofErr w:type="spellStart"/>
      <w:r>
        <w:rPr>
          <w:rFonts w:eastAsia="Times New Roman" w:cs="Times New Roman"/>
          <w:szCs w:val="24"/>
        </w:rPr>
        <w:t>προαπαιτούμενα</w:t>
      </w:r>
      <w:proofErr w:type="spellEnd"/>
      <w:r>
        <w:rPr>
          <w:rFonts w:eastAsia="Times New Roman" w:cs="Times New Roman"/>
          <w:szCs w:val="24"/>
        </w:rPr>
        <w:t xml:space="preserve"> που αυτή τη στιγμή μας καλ</w:t>
      </w:r>
      <w:r>
        <w:rPr>
          <w:rFonts w:eastAsia="Times New Roman" w:cs="Times New Roman"/>
          <w:szCs w:val="24"/>
        </w:rPr>
        <w:t xml:space="preserve">είτε να ψηφίσουμε, τα οποία είναι δήθεν δημοσιονομικά ουδέτερα, αλλά είναι και τα υπόλοιπα τα </w:t>
      </w:r>
      <w:r>
        <w:rPr>
          <w:rFonts w:eastAsia="Times New Roman" w:cs="Times New Roman"/>
          <w:szCs w:val="24"/>
        </w:rPr>
        <w:lastRenderedPageBreak/>
        <w:t xml:space="preserve">οποία κρέμονται πάνω από το κεφάλι μας. Θα καλέσετε να τα πληρώσει η ελληνική κοινωνία. Θα τα ψηφίσετε βέβαια με χέρια και με πόδια. Είναι ιδιοκτησίας του τρίτου </w:t>
      </w:r>
      <w:r>
        <w:rPr>
          <w:rFonts w:eastAsia="Times New Roman" w:cs="Times New Roman"/>
          <w:szCs w:val="24"/>
        </w:rPr>
        <w:t>δικού σας μνημονίου.</w:t>
      </w:r>
    </w:p>
    <w:p w14:paraId="4217BF3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Προβλέπει μεταξύ άλλων μείωση αφορολόγητου, μείωση συντάξεων κατά 18% και εξωπραγματικά πρωτογενή πλεονάσματα για άλλα σαράντα χρόνια και παραπάνω. Έτσι θα ολοκληρωθεί ένα μεγάλο κομμάτι του έργου σας που είναι η εξαθλίωση της χώρας.</w:t>
      </w:r>
    </w:p>
    <w:p w14:paraId="4217BF3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δεν δώσουμε ανάσες αισιοδοξίας στην πραγματική οικονομία, αν δεν δώσουμε ευκαιρίες στον νέο ιδιώτη επαγγελματία να ορθοποδήσει ο ίδιος οικονομικά, να σταθεί στα πόδια του και να παράγει, τότε ούτε η χώρα θα ορθοποδήσει. </w:t>
      </w:r>
    </w:p>
    <w:p w14:paraId="4217BF3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Δεν αρκούν οι προσλήψεις, κυρίες </w:t>
      </w:r>
      <w:r>
        <w:rPr>
          <w:rFonts w:eastAsia="Times New Roman" w:cs="Times New Roman"/>
          <w:szCs w:val="24"/>
        </w:rPr>
        <w:t xml:space="preserve">και κύριοι. Εσείς έχετε φέρει τη χώρα σ’ αυτήν την ύφεση. Μπορεί να επιθυμείτε να εξαρτώνται </w:t>
      </w:r>
      <w:r>
        <w:rPr>
          <w:rFonts w:eastAsia="Times New Roman" w:cs="Times New Roman"/>
          <w:szCs w:val="24"/>
        </w:rPr>
        <w:lastRenderedPageBreak/>
        <w:t>οι πολίτες από τα δικά σας ρουσφέτια, από τα δικά σας συσσίτια, από τους δικούς σας «μποναμάδες», γιατί μόνο έτσι μπορείτε να τους διαχειρίζεστε πιο εύκολα, αλλά ε</w:t>
      </w:r>
      <w:r>
        <w:rPr>
          <w:rFonts w:eastAsia="Times New Roman" w:cs="Times New Roman"/>
          <w:szCs w:val="24"/>
        </w:rPr>
        <w:t xml:space="preserve">μάς ως Ένωση Κεντρώων θα μας βρίσκετε απέναντι και αντιμέτωπους σ’ αυτήν τη νοοτροπία σας, σ’ αυτήν την καταστροφική νοοτροπία των τελευταίων σαράντα ετών. </w:t>
      </w:r>
    </w:p>
    <w:p w14:paraId="4217BF3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Σαφέστατα καταψηφίζουμε επί της αρχής και επί του συνόλου το εν λόγω σχέδιο νόμου. Θα τοποθετηθούμε</w:t>
      </w:r>
      <w:r>
        <w:rPr>
          <w:rFonts w:eastAsia="Times New Roman" w:cs="Times New Roman"/>
          <w:szCs w:val="24"/>
        </w:rPr>
        <w:t xml:space="preserve"> επί των άρθρων στην Ολομέλεια και στην ψηφοφορία το βράδυ της Δευτέρας. </w:t>
      </w:r>
    </w:p>
    <w:p w14:paraId="4217BF38"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Ευχόμεθα</w:t>
      </w:r>
      <w:proofErr w:type="spellEnd"/>
      <w:r>
        <w:rPr>
          <w:rFonts w:eastAsia="Times New Roman" w:cs="Times New Roman"/>
          <w:szCs w:val="24"/>
        </w:rPr>
        <w:t xml:space="preserve"> ότι κάποια στιγμή θα τελειώσει όλο αυτό το βάσανο, αφού εσείς δεν θα βρίσκεστε πλέον στην εξουσία.</w:t>
      </w:r>
    </w:p>
    <w:p w14:paraId="4217BF3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217BF3A"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w:t>
      </w:r>
      <w:r>
        <w:rPr>
          <w:rFonts w:eastAsia="Times New Roman" w:cs="Times New Roman"/>
          <w:szCs w:val="24"/>
        </w:rPr>
        <w:t xml:space="preserve"> Ένωση</w:t>
      </w:r>
      <w:r>
        <w:rPr>
          <w:rFonts w:eastAsia="Times New Roman" w:cs="Times New Roman"/>
          <w:szCs w:val="24"/>
        </w:rPr>
        <w:t>ς</w:t>
      </w:r>
      <w:r>
        <w:rPr>
          <w:rFonts w:eastAsia="Times New Roman" w:cs="Times New Roman"/>
          <w:szCs w:val="24"/>
        </w:rPr>
        <w:t xml:space="preserve"> Κεντρώ</w:t>
      </w:r>
      <w:r>
        <w:rPr>
          <w:rFonts w:eastAsia="Times New Roman" w:cs="Times New Roman"/>
          <w:szCs w:val="24"/>
        </w:rPr>
        <w:t>ων)</w:t>
      </w:r>
    </w:p>
    <w:p w14:paraId="4217BF3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Ευχαριστούμε πολύ τον συνάδελφο.</w:t>
      </w:r>
    </w:p>
    <w:p w14:paraId="4217BF3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Παρακαλούμε πολύ τον κ. </w:t>
      </w:r>
      <w:proofErr w:type="spellStart"/>
      <w:r>
        <w:rPr>
          <w:rFonts w:eastAsia="Times New Roman" w:cs="Times New Roman"/>
          <w:szCs w:val="24"/>
        </w:rPr>
        <w:t>Μαυρωτά</w:t>
      </w:r>
      <w:proofErr w:type="spellEnd"/>
      <w:r>
        <w:rPr>
          <w:rFonts w:eastAsia="Times New Roman" w:cs="Times New Roman"/>
          <w:szCs w:val="24"/>
        </w:rPr>
        <w:t xml:space="preserve"> να λάβει τον λόγο.</w:t>
      </w:r>
    </w:p>
    <w:p w14:paraId="4217BF3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έχετε τον λόγο.</w:t>
      </w:r>
    </w:p>
    <w:p w14:paraId="4217BF3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πολύ, κύριε Πρόεδρε.</w:t>
      </w:r>
    </w:p>
    <w:p w14:paraId="4217BF3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με ένα μεγάλο </w:t>
      </w:r>
      <w:r>
        <w:rPr>
          <w:rFonts w:eastAsia="Times New Roman" w:cs="Times New Roman"/>
          <w:szCs w:val="24"/>
        </w:rPr>
        <w:t xml:space="preserve">ευχαριστώ στην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υ</w:t>
      </w:r>
      <w:r>
        <w:rPr>
          <w:rFonts w:eastAsia="Times New Roman" w:cs="Times New Roman"/>
          <w:szCs w:val="24"/>
        </w:rPr>
        <w:t xml:space="preserve">ποστήριξης του Ποταμιού και στους συνεργάτες που ξενύχτησαν για να προσπαθήσουν να ξεψαχνίσουν το νομοσχέδιο, ανταποκρινόμενοι στο </w:t>
      </w:r>
      <w:r>
        <w:rPr>
          <w:rFonts w:eastAsia="Times New Roman" w:cs="Times New Roman"/>
          <w:szCs w:val="24"/>
          <w:lang w:val="en-US"/>
        </w:rPr>
        <w:t>crash</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που μας βάζει η Κυβέρνηση, υποτιμώντας πλήρως τις κοινοβουλευτικές διαδικασ</w:t>
      </w:r>
      <w:r>
        <w:rPr>
          <w:rFonts w:eastAsia="Times New Roman" w:cs="Times New Roman"/>
          <w:szCs w:val="24"/>
        </w:rPr>
        <w:t xml:space="preserve">ίες. </w:t>
      </w:r>
    </w:p>
    <w:p w14:paraId="4217BF4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εχθές, στις </w:t>
      </w:r>
      <w:r>
        <w:rPr>
          <w:rFonts w:eastAsia="Times New Roman" w:cs="Times New Roman"/>
          <w:szCs w:val="24"/>
        </w:rPr>
        <w:t>ε</w:t>
      </w:r>
      <w:r>
        <w:rPr>
          <w:rFonts w:eastAsia="Times New Roman" w:cs="Times New Roman"/>
          <w:szCs w:val="24"/>
        </w:rPr>
        <w:t xml:space="preserve">πιτροπές οι εισηγητές μιλήσαμε για πέντε λεπτά επί τετρακοσίων άρθρων στο κλείσιμο της συνεδρίασης, δηλαδή για ογδόντα άρθρα στο λεπτό. Μιλάμε για ρεκόρ ταχύτητας κοινοβουλευτικού έργου. Μπράβο και στις </w:t>
      </w:r>
      <w:r>
        <w:rPr>
          <w:rFonts w:eastAsia="Times New Roman" w:cs="Times New Roman"/>
          <w:szCs w:val="24"/>
        </w:rPr>
        <w:t>υ</w:t>
      </w:r>
      <w:r>
        <w:rPr>
          <w:rFonts w:eastAsia="Times New Roman" w:cs="Times New Roman"/>
          <w:szCs w:val="24"/>
        </w:rPr>
        <w:t>πηρεσίες της Βουλ</w:t>
      </w:r>
      <w:r>
        <w:rPr>
          <w:rFonts w:eastAsia="Times New Roman" w:cs="Times New Roman"/>
          <w:szCs w:val="24"/>
        </w:rPr>
        <w:t xml:space="preserve">ής που ξενύχτησαν και πρόλαβαν να ετοιμάσουν την έκθεση! Τετρακόσια άρθρα, εξακόσιες τριάντα σελίδες, δώδεκα Υπουργεία, τέσσερις ημέρες: Αυτός θα μπορούσε να είναι ο τίτλος της φαρσοκωμωδίας, της παρωδίας της κοινοβουλευτικής διαδικασίας, η οποία παίζεται </w:t>
      </w:r>
      <w:r>
        <w:rPr>
          <w:rFonts w:eastAsia="Times New Roman" w:cs="Times New Roman"/>
          <w:szCs w:val="24"/>
        </w:rPr>
        <w:t>εδώ και δύο ημέρες στη Βουλή.</w:t>
      </w:r>
    </w:p>
    <w:p w14:paraId="4217BF4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περιλαμβάνει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τρίτης αξιολόγησης και όχι μόνο. Εκτός και αν ο τρόπος λειτουργίας των Ιατρικών Συλλόγων είναι σε κάποια εργαλειοθήκη του ΟΟΣΑ και δεν το ξέρουμε, δηλαδή πέρασε κάτω από τα</w:t>
      </w:r>
      <w:r>
        <w:rPr>
          <w:rFonts w:eastAsia="Times New Roman" w:cs="Times New Roman"/>
          <w:szCs w:val="24"/>
        </w:rPr>
        <w:t xml:space="preserve"> ραντάρ, όπως </w:t>
      </w:r>
      <w:r>
        <w:rPr>
          <w:rFonts w:eastAsia="Times New Roman" w:cs="Times New Roman"/>
          <w:szCs w:val="24"/>
        </w:rPr>
        <w:lastRenderedPageBreak/>
        <w:t xml:space="preserve">είπε ο κ. Παππάς. Τα </w:t>
      </w:r>
      <w:proofErr w:type="spellStart"/>
      <w:r>
        <w:rPr>
          <w:rFonts w:eastAsia="Times New Roman" w:cs="Times New Roman"/>
          <w:szCs w:val="24"/>
        </w:rPr>
        <w:t>προαπαιτούμενα</w:t>
      </w:r>
      <w:proofErr w:type="spellEnd"/>
      <w:r>
        <w:rPr>
          <w:rFonts w:eastAsia="Times New Roman" w:cs="Times New Roman"/>
          <w:szCs w:val="24"/>
        </w:rPr>
        <w:t xml:space="preserve"> είναι διατάξεις που έχουν συμφωνηθεί μεταξύ Κυβέρνησης και θεσμών και θέλουν και τη νομοθετική βούλα. </w:t>
      </w:r>
    </w:p>
    <w:p w14:paraId="4217BF4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Επειδή άκουσα πολλούς Υπουργούς να υπερηφανεύονται ότι επιτέλους ήρθαν κάποια πράγματα που έπρεπε να γί</w:t>
      </w:r>
      <w:r>
        <w:rPr>
          <w:rFonts w:eastAsia="Times New Roman" w:cs="Times New Roman"/>
          <w:szCs w:val="24"/>
        </w:rPr>
        <w:t xml:space="preserve">νουν και δεν τα έκαναν οι προηγούμενοι και τα φέρουν αυτοί, εδώ γεννάται το εξής ζήτημα. Τελικά, νομοθετείτε, επειδή σας το επιβάλλουν οι πιστωτές ή επειδή υπάρχει ανάγκη γι’ αυτές τις μεταρρυθμίσεις, γι’ αυτές τις αλλαγές; Τι από τα δύο ισχύει; Αν ισχύει </w:t>
      </w:r>
      <w:r>
        <w:rPr>
          <w:rFonts w:eastAsia="Times New Roman" w:cs="Times New Roman"/>
          <w:szCs w:val="24"/>
        </w:rPr>
        <w:t xml:space="preserve">το πρώτο, δεν είναι ανάγκη να συζητάμε. Περάστε, ψηφίστε, τελειώσατε. Αν ισχύει, όμως, το δεύτερο, δηλαδή τις έχουμε ανάγκη αυτές τις αλλαγές και πρέπει να γίνουν και αυτές οι διατάξεις έλειπαν, γιατί δεν τις </w:t>
      </w:r>
      <w:r>
        <w:rPr>
          <w:rFonts w:eastAsia="Times New Roman" w:cs="Times New Roman"/>
          <w:szCs w:val="24"/>
        </w:rPr>
        <w:lastRenderedPageBreak/>
        <w:t>φέρνετε με κανονικές διαδικασίες; Γιατί τις φέρ</w:t>
      </w:r>
      <w:r>
        <w:rPr>
          <w:rFonts w:eastAsia="Times New Roman" w:cs="Times New Roman"/>
          <w:szCs w:val="24"/>
        </w:rPr>
        <w:t xml:space="preserve">νετε σαν κυνηγημένοι; Μιλώ για τα σχέδιά σας για το Κτηματολόγιο για το οποίο αναφέρατε ότι επιτέλους έρχεται, για τα λατομεία, για το Χρηματιστήριο Ενέργειας, για τα ραδιόφωνα, για τα επιδόματα. Κάποια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λιμνάζουν ήδη από το καλοκαίρι.</w:t>
      </w:r>
    </w:p>
    <w:p w14:paraId="4217BF4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να μείνω λίγο ακόμα στα γενικά και να αναφερθώ στο αγαπημένο μου θέμα, δηλαδή στα χρονοδιαγράμματα που δεν υπάρχουν για τις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μετρήσαμε χοντρικά μέσα στο πολυνομοσχέδιο περίπου εκατό υπουργικές αποφάσεις και Κοινές Υπουργικές Απο</w:t>
      </w:r>
      <w:r>
        <w:rPr>
          <w:rFonts w:eastAsia="Times New Roman" w:cs="Times New Roman"/>
          <w:szCs w:val="24"/>
        </w:rPr>
        <w:t>φάσεις υλοποίησης διαδικασιών απαραίτητων για την εφαρμογή των νόμων, οι οποίες δεν έχουν ημερομηνίες. Από τα τετρακόσια άρθρα, μόνο στο άρθρο 173 που τιτλοφορείται</w:t>
      </w:r>
      <w:r>
        <w:rPr>
          <w:rFonts w:eastAsia="Times New Roman" w:cs="Times New Roman"/>
          <w:szCs w:val="24"/>
        </w:rPr>
        <w:t>:</w:t>
      </w:r>
      <w:r>
        <w:rPr>
          <w:rFonts w:eastAsia="Times New Roman" w:cs="Times New Roman"/>
          <w:szCs w:val="24"/>
        </w:rPr>
        <w:t xml:space="preserve"> «Προθεσμίες έκδοσης δευτερογενούς νομοθεσίας του Υπουργείου </w:t>
      </w:r>
      <w:r>
        <w:rPr>
          <w:rFonts w:eastAsia="Times New Roman" w:cs="Times New Roman"/>
          <w:szCs w:val="24"/>
        </w:rPr>
        <w:lastRenderedPageBreak/>
        <w:t>Ανάπτυξης» υπάρχουν συγκεκριμέ</w:t>
      </w:r>
      <w:r>
        <w:rPr>
          <w:rFonts w:eastAsia="Times New Roman" w:cs="Times New Roman"/>
          <w:szCs w:val="24"/>
        </w:rPr>
        <w:t>νες ημερομηνίες για τις υπουργικές αποφάσεις.</w:t>
      </w:r>
    </w:p>
    <w:p w14:paraId="4217BF44"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Νόμοι χωρίς χρονοδιαγράμματα είναι ολογράμματα, δηλαδή βλέπεις το σχήμα, την εικόνα, αλλά είναι άδειοι, είναι κενοί, μόνο για να φαίνεται ότι εκεί κάτι υπάρχει. Τώρα, όμως, μας έχουν μάθει και οι θεσμοί και έχο</w:t>
      </w:r>
      <w:r>
        <w:rPr>
          <w:rFonts w:eastAsia="Times New Roman" w:cs="Times New Roman"/>
          <w:szCs w:val="24"/>
        </w:rPr>
        <w:t xml:space="preserve">υν βάλει στα </w:t>
      </w:r>
      <w:proofErr w:type="spellStart"/>
      <w:r>
        <w:rPr>
          <w:rFonts w:eastAsia="Times New Roman" w:cs="Times New Roman"/>
          <w:szCs w:val="24"/>
        </w:rPr>
        <w:t>προαπαιτούμενα</w:t>
      </w:r>
      <w:proofErr w:type="spellEnd"/>
      <w:r>
        <w:rPr>
          <w:rFonts w:eastAsia="Times New Roman" w:cs="Times New Roman"/>
          <w:szCs w:val="24"/>
        </w:rPr>
        <w:t xml:space="preserve"> και τις υπουργικές αποφάσεις, δηλαδή το χρονοδιάγραμμά τους. Το γνωρίζουν δηλαδή το χρονοδιάγραμμα των υπουργικών αποφάσεων οι θεσμοί και δεν το ξέρουμε εμείς που νομοθετούμε.</w:t>
      </w:r>
    </w:p>
    <w:p w14:paraId="4217BF45"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Ακούσαμε χθες τους φορείς. Στην πλειοψηφία τους βρήκ</w:t>
      </w:r>
      <w:r>
        <w:rPr>
          <w:rFonts w:eastAsia="Times New Roman" w:cs="Times New Roman"/>
          <w:szCs w:val="24"/>
        </w:rPr>
        <w:t xml:space="preserve">αν αρνητικές τις διατάξεις, βιαστικές, ελλιπείς. Μάλιστα, πολλοί και σημαντικοί παίκτες είπαν ξεκάθαρα ότι δεν είχαν εμπλοκή στη σύνταξη των διατάξεων που τους αφορούσαν. Δεν τους ρώτησε κανείς. Για </w:t>
      </w:r>
      <w:r>
        <w:rPr>
          <w:rFonts w:eastAsia="Times New Roman" w:cs="Times New Roman"/>
          <w:szCs w:val="24"/>
        </w:rPr>
        <w:lastRenderedPageBreak/>
        <w:t xml:space="preserve">παράδειγμα το ΕΣΡ, και το είπε ξεκάθαρα ο κ. </w:t>
      </w:r>
      <w:proofErr w:type="spellStart"/>
      <w:r>
        <w:rPr>
          <w:rFonts w:eastAsia="Times New Roman" w:cs="Times New Roman"/>
          <w:szCs w:val="24"/>
        </w:rPr>
        <w:t>Μορώνης</w:t>
      </w:r>
      <w:proofErr w:type="spellEnd"/>
      <w:r>
        <w:rPr>
          <w:rFonts w:eastAsia="Times New Roman" w:cs="Times New Roman"/>
          <w:szCs w:val="24"/>
        </w:rPr>
        <w:t>, δεν</w:t>
      </w:r>
      <w:r>
        <w:rPr>
          <w:rFonts w:eastAsia="Times New Roman" w:cs="Times New Roman"/>
          <w:szCs w:val="24"/>
        </w:rPr>
        <w:t xml:space="preserve"> είχε εμπλοκή στο θέμα των ραδιοφωνικών αδειών. Τέλος πάντων!</w:t>
      </w:r>
    </w:p>
    <w:p w14:paraId="4217BF46"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στα άρθρα. Θα ξεκινήσω από αυτό με τα περισσότερα πρωτοσέλιδα, το άρθρο 211 για την απαρτία στην απόφαση για απεργία στα πρωτοβάθμια σωματεία. Το καθεστώς που ισχύει είναι από τον </w:t>
      </w:r>
      <w:r>
        <w:rPr>
          <w:rFonts w:eastAsia="Times New Roman" w:cs="Times New Roman"/>
          <w:szCs w:val="24"/>
        </w:rPr>
        <w:t>συνδικαλιστικό νόμο, τον ν.1264/1982. Να θυμίσω εδώ ότι δύο νόμοι πριν, ο ν.1262/1982, ήταν ο περίφημος νόμος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πλαίσιο για τα πανεπιστήμια, που έχει αλλάξει περίπου εκατό φορές στις διάφορες διατάξεις του από τότε μέχρι σήμερα. </w:t>
      </w:r>
    </w:p>
    <w:p w14:paraId="4217BF47"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Τριάντα πέντε χρόνια, λοιπ</w:t>
      </w:r>
      <w:r>
        <w:rPr>
          <w:rFonts w:eastAsia="Times New Roman" w:cs="Times New Roman"/>
          <w:szCs w:val="24"/>
        </w:rPr>
        <w:t>όν, δεν νομίζετε ότι είναι αρκετά για να ξαναδούμε τον συνδικαλιστικό νόμο; Να τον εκσυγχρονίσουμε και να τον προσαρμόσουμε στη σημερινή πραγματικότητα προς όφελος των εργαζομένων.</w:t>
      </w:r>
    </w:p>
    <w:p w14:paraId="4217BF48"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Με βάση, λοιπόν, το άρθρο 8 του ν.1264, η απαιτούμενη απαρτία στα πρωτοβάθμ</w:t>
      </w:r>
      <w:r>
        <w:rPr>
          <w:rFonts w:eastAsia="Times New Roman" w:cs="Times New Roman"/>
          <w:szCs w:val="24"/>
        </w:rPr>
        <w:t>ια σωματεία ήταν ένα τρίτο αρχικά και έφτανε στο ένα πέμπτο, στο 20% δηλαδή, μετά από διαδοχικές άκαρπες συνελεύσεις για οποιαδήποτε απόφαση. Τώρα γίνεται η απαρτία το 50% για τη λήψη απόφασης για απεργία. Προσοχή, η απαρτία γίνεται 50%, όχι η υποστήριξη σ</w:t>
      </w:r>
      <w:r>
        <w:rPr>
          <w:rFonts w:eastAsia="Times New Roman" w:cs="Times New Roman"/>
          <w:szCs w:val="24"/>
        </w:rPr>
        <w:t xml:space="preserve">την απεργία, όπως πολλές φορές ακούμε λανθασμένα να λέγεται. </w:t>
      </w:r>
    </w:p>
    <w:p w14:paraId="4217BF49"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Η αλήθεια είναι ότι δεν έχω εμπειρία στα συνδικαλιστικά θέματα. Όμως, αν κρίνω από την εμπειρία μου στο πανεπιστήμιο, σε σημαντικά θέματα, όπως η απεργία, θεωρώ ότι πρέπει να υπάρχει μια αυξημέν</w:t>
      </w:r>
      <w:r>
        <w:rPr>
          <w:rFonts w:eastAsia="Times New Roman" w:cs="Times New Roman"/>
          <w:szCs w:val="24"/>
        </w:rPr>
        <w:t>η συμμετοχή των εργαζομένων, των εμπλεκομένων στη διαδικασία λήψης απόφασης. Πρέπει να μην αποστασιοποιού</w:t>
      </w:r>
      <w:r>
        <w:rPr>
          <w:rFonts w:eastAsia="Times New Roman" w:cs="Times New Roman"/>
          <w:szCs w:val="24"/>
        </w:rPr>
        <w:lastRenderedPageBreak/>
        <w:t>νται οι εργαζόμενοι, αλλά να λαμβάνουν μέρος στη διαδικασία λήψης των αποφάσεων. Αυτό είναι το μεγάλο στοίχημα τις σημερινές ημέρες, να μην είναι υπόθε</w:t>
      </w:r>
      <w:r>
        <w:rPr>
          <w:rFonts w:eastAsia="Times New Roman" w:cs="Times New Roman"/>
          <w:szCs w:val="24"/>
        </w:rPr>
        <w:t>ση μόνο όσων έχουν τους μηχανισμούς κινητοποίησης, έτσι ώστε και οι απεργίες να έχουν νόημα και ισχυρή νομιμοποίηση.</w:t>
      </w:r>
    </w:p>
    <w:p w14:paraId="4217BF4A"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Όμως –υπάρχει και ένα μεγάλο «όμως»- η παρούσα διάταξη, έτσι όπως έρχεται, ξεκάρφωτη και υπαγορευμένη, πρέπει να πείσει την κοινωνία, ενώ δ</w:t>
      </w:r>
      <w:r>
        <w:rPr>
          <w:rFonts w:eastAsia="Times New Roman" w:cs="Times New Roman"/>
          <w:szCs w:val="24"/>
        </w:rPr>
        <w:t>εν έχει πείσει στην πραγματικότητα ούτε την Κυβέρνηση. Για να πείσει, πρέπει να υπάρξει ένας κοινωνικός διάλογος, μια ζύμωση, να δούμε και τι λέει η διεθνής εμπειρία, τι γίνεται στη Γερμανία, τι γίνεται στη Γαλλία, στην Ιταλία, στην Πορτογαλία, στην Κύπρο.</w:t>
      </w:r>
    </w:p>
    <w:p w14:paraId="4217BF4B"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Τι λέει ο </w:t>
      </w:r>
      <w:r>
        <w:rPr>
          <w:rFonts w:eastAsia="Times New Roman" w:cs="Times New Roman"/>
          <w:szCs w:val="24"/>
          <w:lang w:val="en-US"/>
        </w:rPr>
        <w:t>ILO</w:t>
      </w:r>
      <w:r>
        <w:rPr>
          <w:rFonts w:eastAsia="Times New Roman" w:cs="Times New Roman"/>
          <w:szCs w:val="24"/>
        </w:rPr>
        <w:t>, ο Διεθνής Οργανισμός Εργασίας; Αν μπείτε στην ιστοσελίδα του και πάτε εκεί που λέει «</w:t>
      </w:r>
      <w:proofErr w:type="spellStart"/>
      <w:r>
        <w:rPr>
          <w:rFonts w:eastAsia="Times New Roman" w:cs="Times New Roman"/>
          <w:szCs w:val="24"/>
        </w:rPr>
        <w:t>strike</w:t>
      </w:r>
      <w:proofErr w:type="spellEnd"/>
      <w:r>
        <w:rPr>
          <w:rFonts w:eastAsia="Times New Roman" w:cs="Times New Roman"/>
          <w:szCs w:val="24"/>
        </w:rPr>
        <w:t xml:space="preserve"> </w:t>
      </w:r>
      <w:proofErr w:type="spellStart"/>
      <w:r>
        <w:rPr>
          <w:rFonts w:eastAsia="Times New Roman" w:cs="Times New Roman"/>
          <w:szCs w:val="24"/>
        </w:rPr>
        <w:t>ballot</w:t>
      </w:r>
      <w:proofErr w:type="spellEnd"/>
      <w:r>
        <w:rPr>
          <w:rFonts w:eastAsia="Times New Roman" w:cs="Times New Roman"/>
          <w:szCs w:val="24"/>
        </w:rPr>
        <w:t>», θα δείτε ότι δίνει κάποιες κατευθύνσεις. Μιλάει, παραδείγματος χάρ</w:t>
      </w:r>
      <w:r>
        <w:rPr>
          <w:rFonts w:eastAsia="Times New Roman" w:cs="Times New Roman"/>
          <w:szCs w:val="24"/>
        </w:rPr>
        <w:t>ιν</w:t>
      </w:r>
      <w:r>
        <w:rPr>
          <w:rFonts w:eastAsia="Times New Roman" w:cs="Times New Roman"/>
          <w:szCs w:val="24"/>
        </w:rPr>
        <w:t xml:space="preserve">, για δημοκρατικό έλεγχο στη διαδικασία λήψης απόφασης. Και αναφέρεται </w:t>
      </w:r>
      <w:r>
        <w:rPr>
          <w:rFonts w:eastAsia="Times New Roman" w:cs="Times New Roman"/>
          <w:szCs w:val="24"/>
        </w:rPr>
        <w:t xml:space="preserve">και στην απαρτία και στην ψήφιση. </w:t>
      </w:r>
    </w:p>
    <w:p w14:paraId="4217BF4C"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Επίσης, έτσι όπως έρχεται η διάταξη και κολλάει στον ν.1264, τελικά αποδεικνύεται ότι ελάχιστες επιχειρήσεις, κυρίως του ιδιωτικού τομέα, αφορά που έχουν την έδρα τους σε μία μόνο περιοχή χωρίς υποκαταστήματα, γιατί για τ</w:t>
      </w:r>
      <w:r>
        <w:rPr>
          <w:rFonts w:eastAsia="Times New Roman" w:cs="Times New Roman"/>
          <w:szCs w:val="24"/>
        </w:rPr>
        <w:t>ην απεργία για πρωτοβάθμια σωματεία ευρύτερης περιφέρειας, δηλαδή που έχουν υποκαταστήματα σε διάφορους δήμους, όπως τράπεζες, σο</w:t>
      </w:r>
      <w:r>
        <w:rPr>
          <w:rFonts w:eastAsia="Times New Roman" w:cs="Times New Roman"/>
          <w:szCs w:val="24"/>
        </w:rPr>
        <w:t>υ</w:t>
      </w:r>
      <w:r>
        <w:rPr>
          <w:rFonts w:eastAsia="Times New Roman" w:cs="Times New Roman"/>
          <w:szCs w:val="24"/>
        </w:rPr>
        <w:t>περμάρκετ, πολυκαταστήματα, εξακολουθεί να αποφασίζει το διοικητικό συμβούλιο του σωματείου.</w:t>
      </w:r>
    </w:p>
    <w:p w14:paraId="4217BF4D"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Ως φιλοσοφία, λοιπόν, το μέτρο τη</w:t>
      </w:r>
      <w:r>
        <w:rPr>
          <w:rFonts w:eastAsia="Times New Roman" w:cs="Times New Roman"/>
          <w:szCs w:val="24"/>
        </w:rPr>
        <w:t>ς ευρύτερης συμμετοχής των εργαζομένων στις διαδικασίες λήψης απόφασης είναι σωστό. Και πρέπει αυτή η ευρύτερη συμμετοχή να επιδιωχθεί γιατί αυτό είναι το συμφέρον των εργαζομένων. Όμως, ως εφαρμογή είναι πολύ φτωχό και έτσι όπως έρχεται, αποσπασματικά, εί</w:t>
      </w:r>
      <w:r>
        <w:rPr>
          <w:rFonts w:eastAsia="Times New Roman" w:cs="Times New Roman"/>
          <w:szCs w:val="24"/>
        </w:rPr>
        <w:t>ναι προβληματικό.</w:t>
      </w:r>
    </w:p>
    <w:p w14:paraId="4217BF4E"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Με το άρθρο 214, σχετικά με τα επιδόματα των παιδιών, που επίσης έγινε μεγάλη συζήτηση και στην κοινωνία αλλά και εδώ στη Βουλή, αλλάζει τελείως η φιλοσοφία. Δεν πάει ένα σταθερό επίδομα ανά παιδί, αλλά μεταβλητό ανάλογα με τις εισοδηματι</w:t>
      </w:r>
      <w:r>
        <w:rPr>
          <w:rFonts w:eastAsia="Times New Roman" w:cs="Times New Roman"/>
          <w:szCs w:val="24"/>
        </w:rPr>
        <w:t xml:space="preserve">κές δυνατότητες. </w:t>
      </w:r>
    </w:p>
    <w:p w14:paraId="4217BF4F"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Ναι, να βάλουμε, λοιπόν, κάποια εισοδηματικά κριτήρια, αλλά να πριμοδοτήσουμε ανάλογα κάθε επιπλέον παιδί, ώστε να μην το </w:t>
      </w:r>
      <w:r>
        <w:rPr>
          <w:rFonts w:eastAsia="Times New Roman" w:cs="Times New Roman"/>
          <w:szCs w:val="24"/>
        </w:rPr>
        <w:lastRenderedPageBreak/>
        <w:t xml:space="preserve">στερήσουμε από αυτούς που πρέπει. Μπορεί να μην το έχει ανάγκη το επίδομα αυτό ένας εκατομμυριούχος </w:t>
      </w:r>
      <w:proofErr w:type="spellStart"/>
      <w:r>
        <w:rPr>
          <w:rFonts w:eastAsia="Times New Roman" w:cs="Times New Roman"/>
          <w:szCs w:val="24"/>
        </w:rPr>
        <w:t>τρίτεκνος</w:t>
      </w:r>
      <w:proofErr w:type="spellEnd"/>
      <w:r>
        <w:rPr>
          <w:rFonts w:eastAsia="Times New Roman" w:cs="Times New Roman"/>
          <w:szCs w:val="24"/>
        </w:rPr>
        <w:t xml:space="preserve"> ή πολύ</w:t>
      </w:r>
      <w:r>
        <w:rPr>
          <w:rFonts w:eastAsia="Times New Roman" w:cs="Times New Roman"/>
          <w:szCs w:val="24"/>
        </w:rPr>
        <w:t>τεκνος. Όμως, ο μεροκαματιάρης, ο υπάλληλος, ο ελεύθερος επαγγελματίας με οικογενειακό εισόδημα 20.000 και 25.000 ευρώ ασφαλώς και το έχει ανάγκη.</w:t>
      </w:r>
    </w:p>
    <w:p w14:paraId="4217BF5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Προχθές στις επιτροπές παρουσίασα μ</w:t>
      </w:r>
      <w:r>
        <w:rPr>
          <w:rFonts w:eastAsia="Times New Roman" w:cs="Times New Roman"/>
          <w:szCs w:val="24"/>
        </w:rPr>
        <w:t>ί</w:t>
      </w:r>
      <w:r>
        <w:rPr>
          <w:rFonts w:eastAsia="Times New Roman" w:cs="Times New Roman"/>
          <w:szCs w:val="24"/>
        </w:rPr>
        <w:t>α προσπάθεια βελτίωσης του μοντέλου κατανομής, πώς μπορεί να πριμοδοτηθεί</w:t>
      </w:r>
      <w:r>
        <w:rPr>
          <w:rFonts w:eastAsia="Times New Roman" w:cs="Times New Roman"/>
          <w:szCs w:val="24"/>
        </w:rPr>
        <w:t xml:space="preserve"> το κάθε επιπλέον παιδί υπολογίζοντας με έναν διαφορετικό τρόπο το οικογενειακό ισοδύναμο, με βάση το οποίο λαμβάνονται ή δεν λαμβάνονται τα επιδόματα, έναν τρόπο που πριμοδοτεί το κάθε επιπλέον παιδί, έτσι ώστε για παράδειγμα μια </w:t>
      </w:r>
      <w:proofErr w:type="spellStart"/>
      <w:r>
        <w:rPr>
          <w:rFonts w:eastAsia="Times New Roman" w:cs="Times New Roman"/>
          <w:szCs w:val="24"/>
        </w:rPr>
        <w:t>τρίτεκνη</w:t>
      </w:r>
      <w:proofErr w:type="spellEnd"/>
      <w:r>
        <w:rPr>
          <w:rFonts w:eastAsia="Times New Roman" w:cs="Times New Roman"/>
          <w:szCs w:val="24"/>
        </w:rPr>
        <w:t xml:space="preserve"> οικογένεια με 35</w:t>
      </w:r>
      <w:r>
        <w:rPr>
          <w:rFonts w:eastAsia="Times New Roman" w:cs="Times New Roman"/>
          <w:szCs w:val="24"/>
        </w:rPr>
        <w:t xml:space="preserve">.000 </w:t>
      </w:r>
      <w:r>
        <w:rPr>
          <w:rFonts w:eastAsia="Times New Roman" w:cs="Times New Roman"/>
          <w:szCs w:val="24"/>
        </w:rPr>
        <w:lastRenderedPageBreak/>
        <w:t xml:space="preserve">οικογενειακό εισόδημα, που δεν είναι και η εξαίρεση, να συγκαταλέγεται στους δικαιούχους, ενώ τώρα, με την υπάρχουσα κατάσταση, δεν είναι. </w:t>
      </w:r>
    </w:p>
    <w:p w14:paraId="4217BF5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παρέμβασή μας αυτή βελτιώνει κάπως την κατάσταση, κυρίως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πολύτεκνους, που είναι </w:t>
      </w:r>
      <w:r>
        <w:rPr>
          <w:rFonts w:eastAsia="Times New Roman" w:cs="Times New Roman"/>
          <w:szCs w:val="24"/>
        </w:rPr>
        <w:t xml:space="preserve">οι αδικημένοι της υπόθεσης και κυρίως για αυτούς που ανήκουν στην μεσαία τάξη με βάση το εισόδημα δίνοντας τη δυνατότητα σε περισσότερους να συμπεριληφθούν στα κριτήρια. </w:t>
      </w:r>
    </w:p>
    <w:p w14:paraId="4217BF5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εδώ να πω ότι συμφωνώντας με τον κ. </w:t>
      </w:r>
      <w:proofErr w:type="spellStart"/>
      <w:r>
        <w:rPr>
          <w:rFonts w:eastAsia="Times New Roman" w:cs="Times New Roman"/>
          <w:szCs w:val="24"/>
        </w:rPr>
        <w:t>Τσακαλώτο</w:t>
      </w:r>
      <w:proofErr w:type="spellEnd"/>
      <w:r>
        <w:rPr>
          <w:rFonts w:eastAsia="Times New Roman" w:cs="Times New Roman"/>
          <w:szCs w:val="24"/>
        </w:rPr>
        <w:t>, τον Υπουργό Οικονομικών, περισσότε</w:t>
      </w:r>
      <w:r>
        <w:rPr>
          <w:rFonts w:eastAsia="Times New Roman" w:cs="Times New Roman"/>
          <w:szCs w:val="24"/>
        </w:rPr>
        <w:t xml:space="preserve">ρα από τα επιδόματα, σημαντικό είναι να έχει η οικογένεια βοήθεια από την πολιτεία, εννοώ για το δημογραφικό θέμα, να έχει η μητέρα παιδικό σταθμό, να έχει ολοήμερο σχολείο, να έχει ισότιμη μεταχείριση η μητέρα του ιδιωτικού </w:t>
      </w:r>
      <w:r>
        <w:rPr>
          <w:rFonts w:eastAsia="Times New Roman" w:cs="Times New Roman"/>
          <w:szCs w:val="24"/>
        </w:rPr>
        <w:lastRenderedPageBreak/>
        <w:t>και του δημόσιου τομέα και άλλα</w:t>
      </w:r>
      <w:r>
        <w:rPr>
          <w:rFonts w:eastAsia="Times New Roman" w:cs="Times New Roman"/>
          <w:szCs w:val="24"/>
        </w:rPr>
        <w:t xml:space="preserve"> πολλά. Για αυτά θα κάνουμε κάτι ή μόνο θα έχουμε σκανδιναβικούς φόρους με βαλκανικές υπηρεσίες στη χώρα μας;</w:t>
      </w:r>
    </w:p>
    <w:p w14:paraId="4217BF5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Πάμε λίγο και στον Λατομικό Κώδικα, στα άρθρα 43 έως 72. Το ισχύον νομοθετικό πλαίσιο ήταν όντως απαρχαιωμένο από το 1979 και ατελές, οπότε είναι </w:t>
      </w:r>
      <w:r>
        <w:rPr>
          <w:rFonts w:eastAsia="Times New Roman" w:cs="Times New Roman"/>
          <w:szCs w:val="24"/>
        </w:rPr>
        <w:t xml:space="preserve">αναγκαία η μεταρρύθμισή του. Άλλωστε αποτελεί </w:t>
      </w:r>
      <w:proofErr w:type="spellStart"/>
      <w:r>
        <w:rPr>
          <w:rFonts w:eastAsia="Times New Roman" w:cs="Times New Roman"/>
          <w:szCs w:val="24"/>
        </w:rPr>
        <w:t>προαπαιτούμενο</w:t>
      </w:r>
      <w:proofErr w:type="spellEnd"/>
      <w:r>
        <w:rPr>
          <w:rFonts w:eastAsia="Times New Roman" w:cs="Times New Roman"/>
          <w:szCs w:val="24"/>
        </w:rPr>
        <w:t xml:space="preserve"> ήδη από το καλοκαίρι. Θα έπρεπε η νομοθετική ρύθμιση να γίνει με ξεχωριστό σχέδιο νόμου και κυρίως, με κανονική διαδικασία ψήφισης και όχι έτσι κατεπείγουσα, διότι έτσι δεν δίνεται η δυνατότητα α</w:t>
      </w:r>
      <w:r>
        <w:rPr>
          <w:rFonts w:eastAsia="Times New Roman" w:cs="Times New Roman"/>
          <w:szCs w:val="24"/>
        </w:rPr>
        <w:t>νάδειξης των αδύνατων σημείων ή των νομικών ρυθμιστικών κενών, που όντως υπάρχουν, όπως για παράδειγμα οι όροι νομοθέτησης, η ανάγκη για πιο ορθολογικούς συ</w:t>
      </w:r>
      <w:r>
        <w:rPr>
          <w:rFonts w:eastAsia="Times New Roman" w:cs="Times New Roman"/>
          <w:szCs w:val="24"/>
        </w:rPr>
        <w:lastRenderedPageBreak/>
        <w:t xml:space="preserve">ντελεστές καθορισμού προστίμων. Ακούσαμε και τους εκπροσώπους των φορέων να μιλάνε για λατομεία δύο </w:t>
      </w:r>
      <w:r>
        <w:rPr>
          <w:rFonts w:eastAsia="Times New Roman" w:cs="Times New Roman"/>
          <w:szCs w:val="24"/>
        </w:rPr>
        <w:t>ταχυτήτων και άλλες παραβλέψεις.</w:t>
      </w:r>
    </w:p>
    <w:p w14:paraId="4217BF5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και λίγο στα του κ. </w:t>
      </w:r>
      <w:proofErr w:type="spellStart"/>
      <w:r>
        <w:rPr>
          <w:rFonts w:eastAsia="Times New Roman" w:cs="Times New Roman"/>
          <w:szCs w:val="24"/>
        </w:rPr>
        <w:t>Σπίρτζη</w:t>
      </w:r>
      <w:proofErr w:type="spellEnd"/>
      <w:r>
        <w:rPr>
          <w:rFonts w:eastAsia="Times New Roman" w:cs="Times New Roman"/>
          <w:szCs w:val="24"/>
        </w:rPr>
        <w:t>, στο Υπουργείο Υποδομών. Στο άρθρο 217, που αφορά το Κεντρικό Ηλεκτρονικό Σύστημα Παρακολούθησης Τεχνικών Έργων, το ΚΗΣΠΑΤΕ, έναν νέο φορέα που θα δημιουργηθεί, είναι σωστό να γίνει, ναι. Ακ</w:t>
      </w:r>
      <w:r>
        <w:rPr>
          <w:rFonts w:eastAsia="Times New Roman" w:cs="Times New Roman"/>
          <w:szCs w:val="24"/>
        </w:rPr>
        <w:t xml:space="preserve">ούστε, όμως, ποιο είναι το αστείο: Είναι για την παρακολούθηση των τεχνικών έργων. Το ΚΗΣΠΑΤΕ θα διασυνδέεται λειτουργικά και με το ΚΗΜΔΗΣ και με το ΕΣΗΔΗΣ και με το </w:t>
      </w:r>
      <w:r>
        <w:rPr>
          <w:rFonts w:eastAsia="Times New Roman" w:cs="Times New Roman"/>
          <w:szCs w:val="24"/>
          <w:lang w:val="en-US"/>
        </w:rPr>
        <w:t>TAXIS</w:t>
      </w:r>
      <w:r>
        <w:rPr>
          <w:rFonts w:eastAsia="Times New Roman" w:cs="Times New Roman"/>
          <w:szCs w:val="24"/>
        </w:rPr>
        <w:t xml:space="preserve"> και με το σύστημα αμοιβών του ΤΕΕ και με άλλες πλατφόρμες διαφόρων φορέων.</w:t>
      </w:r>
    </w:p>
    <w:p w14:paraId="4217BF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τις παραγράφους 2 και 4 του άρθρου 217 λέει: «Σε περίπτωση που δεν είναι εφικτή 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για τεχνικούς λόγους, η </w:t>
      </w:r>
      <w:r>
        <w:rPr>
          <w:rFonts w:eastAsia="Times New Roman" w:cs="Times New Roman"/>
          <w:szCs w:val="24"/>
        </w:rPr>
        <w:lastRenderedPageBreak/>
        <w:t xml:space="preserve">καταχώρηση γίνεται με την ηλεκτρονική μεταφόρτωση του εγγράφου». Μα,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2018 να θεωρούμε λογική την μη ύπαρξης </w:t>
      </w:r>
      <w:proofErr w:type="spellStart"/>
      <w:r>
        <w:rPr>
          <w:rFonts w:eastAsia="Times New Roman" w:cs="Times New Roman"/>
          <w:szCs w:val="24"/>
        </w:rPr>
        <w:t>δ</w:t>
      </w:r>
      <w:r>
        <w:rPr>
          <w:rFonts w:eastAsia="Times New Roman" w:cs="Times New Roman"/>
          <w:szCs w:val="24"/>
        </w:rPr>
        <w:t>ιαλειτουργικότητας</w:t>
      </w:r>
      <w:proofErr w:type="spellEnd"/>
      <w:r>
        <w:rPr>
          <w:rFonts w:eastAsia="Times New Roman" w:cs="Times New Roman"/>
          <w:szCs w:val="24"/>
        </w:rPr>
        <w:t xml:space="preserve">; Είναι δυνατόν να μην υπάρχει </w:t>
      </w:r>
      <w:proofErr w:type="spellStart"/>
      <w:r>
        <w:rPr>
          <w:rFonts w:eastAsia="Times New Roman" w:cs="Times New Roman"/>
          <w:szCs w:val="24"/>
        </w:rPr>
        <w:t>διαλειτουργικότητα</w:t>
      </w:r>
      <w:proofErr w:type="spellEnd"/>
      <w:r>
        <w:rPr>
          <w:rFonts w:eastAsia="Times New Roman" w:cs="Times New Roman"/>
          <w:szCs w:val="24"/>
        </w:rPr>
        <w:t xml:space="preserve"> στις υποχρεωτικές προδιαγραφές για το νέο σύστημα; </w:t>
      </w:r>
      <w:proofErr w:type="spellStart"/>
      <w:r>
        <w:rPr>
          <w:rFonts w:eastAsia="Times New Roman" w:cs="Times New Roman"/>
          <w:szCs w:val="24"/>
        </w:rPr>
        <w:t>Ήμαρτον</w:t>
      </w:r>
      <w:proofErr w:type="spellEnd"/>
      <w:r>
        <w:rPr>
          <w:rFonts w:eastAsia="Times New Roman" w:cs="Times New Roman"/>
          <w:szCs w:val="24"/>
        </w:rPr>
        <w:t>! Μη γυρίσουμε στο παρελθόν που τα συστήματα δεν μιλούσαν μεταξύ τους. Δεν αρκεί μόνο να περάσουμε από τα χαρτιά στην ψηφιακή εποχ</w:t>
      </w:r>
      <w:r>
        <w:rPr>
          <w:rFonts w:eastAsia="Times New Roman" w:cs="Times New Roman"/>
          <w:szCs w:val="24"/>
        </w:rPr>
        <w:t>ή, αλλά η ηλεκτρονική διακυβέρνηση να γίνει με σωστό σχεδιασμό και τις απαραίτητες προδιαγραφές. Και το συγκεκριμένο θέμα θα το παρακολουθούμε στενά.</w:t>
      </w:r>
    </w:p>
    <w:p w14:paraId="4217BF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Πάμε και στα ραδιοφωνικά. Είναι </w:t>
      </w:r>
      <w:proofErr w:type="spellStart"/>
      <w:r>
        <w:rPr>
          <w:rFonts w:eastAsia="Times New Roman" w:cs="Times New Roman"/>
          <w:szCs w:val="24"/>
        </w:rPr>
        <w:t>προαπαιτούμενο</w:t>
      </w:r>
      <w:proofErr w:type="spellEnd"/>
      <w:r>
        <w:rPr>
          <w:rFonts w:eastAsia="Times New Roman" w:cs="Times New Roman"/>
          <w:szCs w:val="24"/>
        </w:rPr>
        <w:t>, όπως είπε ο κύριος Υπουργός, από την τρίτη εργαλειοθήκη το</w:t>
      </w:r>
      <w:r>
        <w:rPr>
          <w:rFonts w:eastAsia="Times New Roman" w:cs="Times New Roman"/>
          <w:szCs w:val="24"/>
        </w:rPr>
        <w:t xml:space="preserve">υ ΟΟΣΑ.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η νομοθέτηση, γιατί όπως κατάλαβα από αυτά </w:t>
      </w:r>
      <w:r>
        <w:rPr>
          <w:rFonts w:eastAsia="Times New Roman" w:cs="Times New Roman"/>
          <w:szCs w:val="24"/>
        </w:rPr>
        <w:lastRenderedPageBreak/>
        <w:t xml:space="preserve">που είπε ο κύριος Υπουργός στις επιτροπές, η εφαρμογή παραπέμπεται ως συνήθως στις καλένδες. Άλλωστε, όπως ευθαρσώς δήλωσε ο κ. </w:t>
      </w:r>
      <w:proofErr w:type="spellStart"/>
      <w:r>
        <w:rPr>
          <w:rFonts w:eastAsia="Times New Roman" w:cs="Times New Roman"/>
          <w:szCs w:val="24"/>
        </w:rPr>
        <w:t>Μορώνης</w:t>
      </w:r>
      <w:proofErr w:type="spellEnd"/>
      <w:r>
        <w:rPr>
          <w:rFonts w:eastAsia="Times New Roman" w:cs="Times New Roman"/>
          <w:szCs w:val="24"/>
        </w:rPr>
        <w:t>, ο Πρόεδρος του ΕΣΡ, δεν είχαν ιδέα στο Εθνικό Σ</w:t>
      </w:r>
      <w:r>
        <w:rPr>
          <w:rFonts w:eastAsia="Times New Roman" w:cs="Times New Roman"/>
          <w:szCs w:val="24"/>
        </w:rPr>
        <w:t>ύστημα Ραδιοτηλεόρασης για το συγκεκριμένο νομοσχέδιο και την προσθήκη του στο πολυνομοσχέδιο.</w:t>
      </w:r>
    </w:p>
    <w:p w14:paraId="4217BF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λήθεια δεν είναι απαραίτητη, με βάση την απόφαση του Συμβουλίου της Επικρατείας, η σύμφωνη γνώμη του ΕΣΡ για τέτοια θέματα; Βάλατε κάτι στο νομοσχέδιο, για τη σ</w:t>
      </w:r>
      <w:r>
        <w:rPr>
          <w:rFonts w:eastAsia="Times New Roman" w:cs="Times New Roman"/>
          <w:szCs w:val="24"/>
        </w:rPr>
        <w:t xml:space="preserve">υγκεκριμένη περίπτωση,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ραδιοφωνικών σταθμών, απλώς και μόνο για να υπάρχει, για να ξεγελαστούν οι κουτόφραγκοι. Γι’ αυτό και στις σχετικές διατάξεις είναι σαν να αντιγράφετε τα της τηλεόρασης και να τα μεταφέρετε στο χώρο του ραδιοφ</w:t>
      </w:r>
      <w:r>
        <w:rPr>
          <w:rFonts w:eastAsia="Times New Roman" w:cs="Times New Roman"/>
          <w:szCs w:val="24"/>
        </w:rPr>
        <w:t xml:space="preserve">ώνου, εάν </w:t>
      </w:r>
      <w:r>
        <w:rPr>
          <w:rFonts w:eastAsia="Times New Roman" w:cs="Times New Roman"/>
          <w:szCs w:val="24"/>
        </w:rPr>
        <w:lastRenderedPageBreak/>
        <w:t xml:space="preserve">και πρόκειται για δύο μέσα με τελείως διαφορετική λειτουργία. Αυτό ξέρετε, όμως, αυτό εμπιστεύεστε. </w:t>
      </w:r>
    </w:p>
    <w:p w14:paraId="4217BF5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Στην αντιγραφή αυτή προσέξτε, όμως, τον δαίμονα του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μην παρεισφρήσει όπως έγινε στην αιτιολογική έκθεση στο άρθρο 6 για το Κτηματολ</w:t>
      </w:r>
      <w:r>
        <w:rPr>
          <w:rFonts w:eastAsia="Times New Roman" w:cs="Times New Roman"/>
          <w:szCs w:val="24"/>
        </w:rPr>
        <w:t xml:space="preserve">όγιο, όπου εμφανίζεται ένας ΦΠΑ 23%, προφανώς από ένα </w:t>
      </w:r>
      <w:r>
        <w:rPr>
          <w:rFonts w:eastAsia="Times New Roman" w:cs="Times New Roman"/>
          <w:szCs w:val="24"/>
          <w:lang w:val="en-US"/>
        </w:rPr>
        <w:t>copy</w:t>
      </w:r>
      <w:r w:rsidRPr="00E9187F">
        <w:rPr>
          <w:rFonts w:eastAsia="Times New Roman" w:cs="Times New Roman"/>
          <w:szCs w:val="24"/>
        </w:rPr>
        <w:t xml:space="preserve"> </w:t>
      </w:r>
      <w:r>
        <w:rPr>
          <w:rFonts w:eastAsia="Times New Roman" w:cs="Times New Roman"/>
          <w:szCs w:val="24"/>
        </w:rPr>
        <w:t>-</w:t>
      </w:r>
      <w:r w:rsidRPr="00E9187F">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από παρελθόντα νομοσχέδια.</w:t>
      </w:r>
    </w:p>
    <w:p w14:paraId="4217BF5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υπάρχουν πλήθος ερωτηματικά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ραδιοφωνικών σταθμών και ασάφειες, που μας τις ανέφερε και ο κ. </w:t>
      </w:r>
      <w:proofErr w:type="spellStart"/>
      <w:r>
        <w:rPr>
          <w:rFonts w:eastAsia="Times New Roman" w:cs="Times New Roman"/>
          <w:szCs w:val="24"/>
        </w:rPr>
        <w:t>Μορώνης</w:t>
      </w:r>
      <w:proofErr w:type="spellEnd"/>
      <w:r>
        <w:rPr>
          <w:rFonts w:eastAsia="Times New Roman" w:cs="Times New Roman"/>
          <w:szCs w:val="24"/>
        </w:rPr>
        <w:t xml:space="preserve"> και ο Πρόεδρος </w:t>
      </w:r>
      <w:r>
        <w:rPr>
          <w:rFonts w:eastAsia="Times New Roman" w:cs="Times New Roman"/>
          <w:szCs w:val="24"/>
        </w:rPr>
        <w:t>της Ένωσης Ιδιοκτητών Ραδιοφωνικών Σταθμών. Παραδείγματος χάρ</w:t>
      </w:r>
      <w:r>
        <w:rPr>
          <w:rFonts w:eastAsia="Times New Roman" w:cs="Times New Roman"/>
          <w:szCs w:val="24"/>
        </w:rPr>
        <w:t>ιν</w:t>
      </w:r>
      <w:r>
        <w:rPr>
          <w:rFonts w:eastAsia="Times New Roman" w:cs="Times New Roman"/>
          <w:szCs w:val="24"/>
        </w:rPr>
        <w:t xml:space="preserve">, δεν υπάρχουν οι μεταβατικές διατάξεις, γενικά το προτεινόμενο πλάνο μετάβασης από το αναλογικό στο ψηφιακό και ένα χρονοδιάγραμμα. Με τις </w:t>
      </w:r>
      <w:r>
        <w:rPr>
          <w:rFonts w:eastAsia="Times New Roman" w:cs="Times New Roman"/>
          <w:szCs w:val="24"/>
        </w:rPr>
        <w:lastRenderedPageBreak/>
        <w:t>διατάξεις του πολυνομοσχεδίου τα δημοτικά ραδιόφωνα μένουν μετέωρα, αντιμετωπίζονται ως ιδιωτικές επιχειρήσεις -αβλε</w:t>
      </w:r>
      <w:r>
        <w:rPr>
          <w:rFonts w:eastAsia="Times New Roman" w:cs="Times New Roman"/>
          <w:szCs w:val="24"/>
        </w:rPr>
        <w:t xml:space="preserve">ψία αυτό ή πρόθεση;- και αρκετά άλλα. Είναι, δηλαδή, η νομοθέτηση του «βάλτο και βλέπουμε». </w:t>
      </w:r>
    </w:p>
    <w:p w14:paraId="4217BF5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Εν κατακλείδι, το νομοσχέδιο αυτό το ψηφίζετε άρον</w:t>
      </w:r>
      <w:r>
        <w:rPr>
          <w:rFonts w:eastAsia="Times New Roman" w:cs="Times New Roman"/>
          <w:szCs w:val="24"/>
        </w:rPr>
        <w:t xml:space="preserve"> </w:t>
      </w:r>
      <w:r>
        <w:rPr>
          <w:rFonts w:eastAsia="Times New Roman" w:cs="Times New Roman"/>
          <w:szCs w:val="24"/>
        </w:rPr>
        <w:t>άρον για να βγει η υποχρέωση. Σε πολλά θέματα θα δημιουργήσει προβλήματα με την άρπα κόλλα νομοθέτηση που, δυστυ</w:t>
      </w:r>
      <w:r>
        <w:rPr>
          <w:rFonts w:eastAsia="Times New Roman" w:cs="Times New Roman"/>
          <w:szCs w:val="24"/>
        </w:rPr>
        <w:t xml:space="preserve">χώς, θα τα βρούμε μπροστά μας και θα ερχόμαστε με τροπολογίες, όπως έχει γίνει μέχρι τώρα αρκετές φορές, να τα διορθώνουμε σε επόμενα νομοσχέδια. </w:t>
      </w:r>
      <w:r>
        <w:rPr>
          <w:rFonts w:eastAsia="Times New Roman" w:cs="Times New Roman"/>
          <w:szCs w:val="24"/>
        </w:rPr>
        <w:t>Η</w:t>
      </w:r>
      <w:r>
        <w:rPr>
          <w:rFonts w:eastAsia="Times New Roman" w:cs="Times New Roman"/>
          <w:szCs w:val="24"/>
        </w:rPr>
        <w:t xml:space="preserve"> μεγάλη αμηχανία σας, που είναι εμφανής και στη συζήτηση, υπάρχει επειδή προσπαθείτε να πείσετε για πράγματα </w:t>
      </w:r>
      <w:r>
        <w:rPr>
          <w:rFonts w:eastAsia="Times New Roman" w:cs="Times New Roman"/>
          <w:szCs w:val="24"/>
        </w:rPr>
        <w:t xml:space="preserve">που δεν πιστεύετε, ενώ στην πραγματικότητα πιστεύετε πράγματα που δεν πείθουν πια. </w:t>
      </w:r>
    </w:p>
    <w:p w14:paraId="4217BF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217BF5C"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217BF5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4217BF5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κ. Νικόλαος Νικολόπουλος. Θα ακολουθήσε</w:t>
      </w:r>
      <w:r>
        <w:rPr>
          <w:rFonts w:eastAsia="Times New Roman" w:cs="Times New Roman"/>
          <w:szCs w:val="24"/>
        </w:rPr>
        <w:t>ι η Υπουργός, κ</w:t>
      </w:r>
      <w:r>
        <w:rPr>
          <w:rFonts w:eastAsia="Times New Roman" w:cs="Times New Roman"/>
          <w:szCs w:val="24"/>
        </w:rPr>
        <w:t>.</w:t>
      </w:r>
      <w:r>
        <w:rPr>
          <w:rFonts w:eastAsia="Times New Roman" w:cs="Times New Roman"/>
          <w:szCs w:val="24"/>
        </w:rPr>
        <w:t xml:space="preserve"> Θεανώ Φωτίου, για πέντε λεπτά σχετικά με τα θέματα που έχουμε με τα επιδόματα. </w:t>
      </w:r>
    </w:p>
    <w:p w14:paraId="4217BF5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17BF6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Ευχαριστώ, κύριε Πρόεδρε. </w:t>
      </w:r>
    </w:p>
    <w:p w14:paraId="4217BF6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περίμενε κανένας από τον μόλις </w:t>
      </w:r>
      <w:proofErr w:type="spellStart"/>
      <w:r>
        <w:rPr>
          <w:rFonts w:eastAsia="Times New Roman" w:cs="Times New Roman"/>
          <w:szCs w:val="24"/>
        </w:rPr>
        <w:t>κατελθόντα</w:t>
      </w:r>
      <w:proofErr w:type="spellEnd"/>
      <w:r>
        <w:rPr>
          <w:rFonts w:eastAsia="Times New Roman" w:cs="Times New Roman"/>
          <w:szCs w:val="24"/>
        </w:rPr>
        <w:t xml:space="preserve"> από το Βήμα συνάδε</w:t>
      </w:r>
      <w:r>
        <w:rPr>
          <w:rFonts w:eastAsia="Times New Roman" w:cs="Times New Roman"/>
          <w:szCs w:val="24"/>
        </w:rPr>
        <w:t xml:space="preserve">λφο του Ποταμιού, μέρα που </w:t>
      </w:r>
      <w:r>
        <w:rPr>
          <w:rFonts w:eastAsia="Times New Roman" w:cs="Times New Roman"/>
          <w:szCs w:val="24"/>
        </w:rPr>
        <w:lastRenderedPageBreak/>
        <w:t>είναι, που ολοκληρώθηκε αυτός ο κύκλος της προκήρυξης των τηλεοπτικών αδειών, έναν λόγο αυτοκριτικής. Απεναντίας. Ακούσαμε όλοι πριν λίγα λεπτά να λέει ο κύριος συνάδελφος για τους κουτόφραγκους που κάποιοι θέλουν να τους ξεγελάσ</w:t>
      </w:r>
      <w:r>
        <w:rPr>
          <w:rFonts w:eastAsia="Times New Roman" w:cs="Times New Roman"/>
          <w:szCs w:val="24"/>
        </w:rPr>
        <w:t xml:space="preserve">ουν και να επικαλείται πάλι, κύριε Παπαγγελόπουλε, τον μπαμπούλα του Συμβουλίου της Επικρατείας. «Μωραίνει Κύριος ον βούλεται </w:t>
      </w:r>
      <w:proofErr w:type="spellStart"/>
      <w:r>
        <w:rPr>
          <w:rFonts w:eastAsia="Times New Roman" w:cs="Times New Roman"/>
          <w:szCs w:val="24"/>
        </w:rPr>
        <w:t>απολέσαι</w:t>
      </w:r>
      <w:proofErr w:type="spellEnd"/>
      <w:r>
        <w:rPr>
          <w:rFonts w:eastAsia="Times New Roman" w:cs="Times New Roman"/>
          <w:szCs w:val="24"/>
        </w:rPr>
        <w:t xml:space="preserve">». </w:t>
      </w:r>
    </w:p>
    <w:p w14:paraId="4217BF6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και να έχει, έκλεισε αυτός ο κύκλος του τζάμπα. Και πράγματι είδαμε χθες ότι έπεσαν</w:t>
      </w:r>
      <w:r>
        <w:rPr>
          <w:rFonts w:eastAsia="Times New Roman" w:cs="Times New Roman"/>
          <w:szCs w:val="24"/>
        </w:rPr>
        <w:t xml:space="preserve"> έξω και σε όλες τις προβλέψεις, τις επιστημονικές τους μάλιστα πολλές φορές προσεγγίσεις, τις δήθεν. Και τώρα δεν έχουν μαντήλι για να παρηγορήσουν όλα εκείνα τα μέλη της εκλεκτής </w:t>
      </w:r>
      <w:proofErr w:type="spellStart"/>
      <w:r>
        <w:rPr>
          <w:rFonts w:eastAsia="Times New Roman" w:cs="Times New Roman"/>
          <w:szCs w:val="24"/>
        </w:rPr>
        <w:t>νταβατζηδοκρατίας</w:t>
      </w:r>
      <w:proofErr w:type="spellEnd"/>
      <w:r>
        <w:rPr>
          <w:rFonts w:eastAsia="Times New Roman" w:cs="Times New Roman"/>
          <w:szCs w:val="24"/>
        </w:rPr>
        <w:t xml:space="preserve">. </w:t>
      </w:r>
    </w:p>
    <w:p w14:paraId="4217BF6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νομοσχέδιο τώρα. </w:t>
      </w:r>
    </w:p>
    <w:p w14:paraId="4217BF6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την ομιλία μου στην αρμόδια </w:t>
      </w:r>
      <w:r>
        <w:rPr>
          <w:rFonts w:eastAsia="Times New Roman" w:cs="Times New Roman"/>
          <w:szCs w:val="24"/>
        </w:rPr>
        <w:t>Επιτροπή των Οικονομικών χαρακτήρισα τα νομοσχέδιο ως μ</w:t>
      </w:r>
      <w:r>
        <w:rPr>
          <w:rFonts w:eastAsia="Times New Roman" w:cs="Times New Roman"/>
          <w:szCs w:val="24"/>
        </w:rPr>
        <w:t>ί</w:t>
      </w:r>
      <w:r>
        <w:rPr>
          <w:rFonts w:eastAsia="Times New Roman" w:cs="Times New Roman"/>
          <w:szCs w:val="24"/>
        </w:rPr>
        <w:t xml:space="preserve">α νέα </w:t>
      </w:r>
      <w:proofErr w:type="spellStart"/>
      <w:r>
        <w:rPr>
          <w:rFonts w:eastAsia="Times New Roman" w:cs="Times New Roman"/>
          <w:szCs w:val="24"/>
        </w:rPr>
        <w:t>μνημονιακή</w:t>
      </w:r>
      <w:proofErr w:type="spellEnd"/>
      <w:r>
        <w:rPr>
          <w:rFonts w:eastAsia="Times New Roman" w:cs="Times New Roman"/>
          <w:szCs w:val="24"/>
        </w:rPr>
        <w:t xml:space="preserve"> Βίβλο που καλείται η Βουλή να ψηφίσει και διά της ψήφου της να επιβάλει στον ελληνικό λαό. Ως γνωστόν, εγώ σε </w:t>
      </w:r>
      <w:proofErr w:type="spellStart"/>
      <w:r>
        <w:rPr>
          <w:rFonts w:eastAsia="Times New Roman" w:cs="Times New Roman"/>
          <w:szCs w:val="24"/>
        </w:rPr>
        <w:t>μνημονιακές</w:t>
      </w:r>
      <w:proofErr w:type="spellEnd"/>
      <w:r>
        <w:rPr>
          <w:rFonts w:eastAsia="Times New Roman" w:cs="Times New Roman"/>
          <w:szCs w:val="24"/>
        </w:rPr>
        <w:t xml:space="preserve"> Βίβλους ούτε πιστεύω ούτε ορκίζομαι. Και για τούτο, όπως γνωρ</w:t>
      </w:r>
      <w:r>
        <w:rPr>
          <w:rFonts w:eastAsia="Times New Roman" w:cs="Times New Roman"/>
          <w:szCs w:val="24"/>
        </w:rPr>
        <w:t>ίζετε, παραιτήθηκα τότε από την κυβέρνηση Σαμαρά</w:t>
      </w:r>
      <w:r>
        <w:rPr>
          <w:rFonts w:eastAsia="Times New Roman" w:cs="Times New Roman"/>
          <w:szCs w:val="24"/>
        </w:rPr>
        <w:t xml:space="preserve"> - </w:t>
      </w:r>
      <w:r>
        <w:rPr>
          <w:rFonts w:eastAsia="Times New Roman" w:cs="Times New Roman"/>
          <w:szCs w:val="24"/>
        </w:rPr>
        <w:t>Βενιζέλου. Γι’ αυτό και χωρίς περιστροφές δηλώνω ευθύς εξαρχής αντίθετος με το πολυνομοσχέδιο. Και φυσικά δεν πρόκειται να το ψηφίσω, ελπίζοντας πάντως έστω αυτή τη φορά να είμαι εγώ ο δυσοίωνος και η Κυβέ</w:t>
      </w:r>
      <w:r>
        <w:rPr>
          <w:rFonts w:eastAsia="Times New Roman" w:cs="Times New Roman"/>
          <w:szCs w:val="24"/>
        </w:rPr>
        <w:t xml:space="preserve">ρνηση να έχει το δίκιο. Όχι μόνο να οδηγήσει τη χώρα στο τέλος του τρίτου μνημονίου, αλλά να αποδείξει ότι οδηγεί και τον ελληνικό λαό σε έναν δρόμο ανάκαμψης και ανάκτησης των πολλών απωλειών που έχει υποστεί τα τελευταία οκτώ χρόνια. </w:t>
      </w:r>
    </w:p>
    <w:p w14:paraId="4217BF6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Πιστεύω ότι οι περι</w:t>
      </w:r>
      <w:r>
        <w:rPr>
          <w:rFonts w:eastAsia="Times New Roman" w:cs="Times New Roman"/>
          <w:szCs w:val="24"/>
        </w:rPr>
        <w:t>σσότεροι συμφωνούμε ότι θα απαιτηθεί αρκετός χρόνος, αλλά και μ</w:t>
      </w:r>
      <w:r>
        <w:rPr>
          <w:rFonts w:eastAsia="Times New Roman" w:cs="Times New Roman"/>
          <w:szCs w:val="24"/>
        </w:rPr>
        <w:t>ί</w:t>
      </w:r>
      <w:r>
        <w:rPr>
          <w:rFonts w:eastAsia="Times New Roman" w:cs="Times New Roman"/>
          <w:szCs w:val="24"/>
        </w:rPr>
        <w:t>α κάθετη πορεία οικονομικής ανάκαμψης. Όμως, εδώ που φτάσαμε πολύ φοβάμαι ότι η άδικη ύφεση και λιτότητα θα συνοδευθεί και από μ</w:t>
      </w:r>
      <w:r>
        <w:rPr>
          <w:rFonts w:eastAsia="Times New Roman" w:cs="Times New Roman"/>
          <w:szCs w:val="24"/>
        </w:rPr>
        <w:t>ί</w:t>
      </w:r>
      <w:r>
        <w:rPr>
          <w:rFonts w:eastAsia="Times New Roman" w:cs="Times New Roman"/>
          <w:szCs w:val="24"/>
        </w:rPr>
        <w:t>α άδικη ανάπτυξη. Αυτό πρέπει να το σταματήσουμε, να το εμποδίσ</w:t>
      </w:r>
      <w:r>
        <w:rPr>
          <w:rFonts w:eastAsia="Times New Roman" w:cs="Times New Roman"/>
          <w:szCs w:val="24"/>
        </w:rPr>
        <w:t xml:space="preserve">ουμε, να μην το επιτρέψουμε. Και προσωπικά με τις όποιες δυνάμεις διαθέτω αυτό θα προσπαθήσω και θα συνεχίσω να κάνω. </w:t>
      </w:r>
    </w:p>
    <w:p w14:paraId="4217BF66"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proofErr w:type="spellStart"/>
      <w:r>
        <w:rPr>
          <w:rFonts w:eastAsia="Times New Roman" w:cs="Times New Roman"/>
          <w:szCs w:val="24"/>
        </w:rPr>
        <w:t>μνημονιακή</w:t>
      </w:r>
      <w:proofErr w:type="spellEnd"/>
      <w:r>
        <w:rPr>
          <w:rFonts w:eastAsia="Times New Roman" w:cs="Times New Roman"/>
          <w:szCs w:val="24"/>
        </w:rPr>
        <w:t xml:space="preserve"> απαίτηση για σωρηδόν ανεμπόδιστους πλειστηριασμούς φαίνεται να οδηγεί την Κυβέρνηση στην πρόσω</w:t>
      </w:r>
      <w:r>
        <w:rPr>
          <w:rFonts w:eastAsia="Times New Roman" w:cs="Times New Roman"/>
          <w:szCs w:val="24"/>
        </w:rPr>
        <w:t xml:space="preserve"> ολοταχώς εφαρμογή ηλεκτρονικών πλειστηριασμών. Και έτσι, φθάσαμε στο σημείο η πολιτεία, το κράτος όχι μόνο να μην προστατεύει τον </w:t>
      </w:r>
      <w:proofErr w:type="spellStart"/>
      <w:r>
        <w:rPr>
          <w:rFonts w:eastAsia="Times New Roman" w:cs="Times New Roman"/>
          <w:szCs w:val="24"/>
        </w:rPr>
        <w:t>φτωχοποιημένο</w:t>
      </w:r>
      <w:proofErr w:type="spellEnd"/>
      <w:r>
        <w:rPr>
          <w:rFonts w:eastAsia="Times New Roman" w:cs="Times New Roman"/>
          <w:szCs w:val="24"/>
        </w:rPr>
        <w:t xml:space="preserve"> και αναξιοπαθούντα πολίτη από τις τραπεζικές απαιτήσεις, αλλά να διεκδικεί και αυτό το </w:t>
      </w:r>
      <w:r>
        <w:rPr>
          <w:rFonts w:eastAsia="Times New Roman" w:cs="Times New Roman"/>
          <w:szCs w:val="24"/>
        </w:rPr>
        <w:lastRenderedPageBreak/>
        <w:t>ίδιο το κράτος το ίδιο κ</w:t>
      </w:r>
      <w:r>
        <w:rPr>
          <w:rFonts w:eastAsia="Times New Roman" w:cs="Times New Roman"/>
          <w:szCs w:val="24"/>
        </w:rPr>
        <w:t xml:space="preserve">ομμάτι των πενιχρών εισοδημάτων και της περιουσίας του. </w:t>
      </w:r>
    </w:p>
    <w:p w14:paraId="4217BF67"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Ανεξάρτητη Αρχή Δημοσίων Εσόδων μάς πληροφορεί ότι οι Έλληνες οφείλουν πάνω από 100 δισεκατομμύρια στο </w:t>
      </w:r>
      <w:r>
        <w:rPr>
          <w:rFonts w:eastAsia="Times New Roman" w:cs="Times New Roman"/>
          <w:szCs w:val="24"/>
        </w:rPr>
        <w:t>δ</w:t>
      </w:r>
      <w:r>
        <w:rPr>
          <w:rFonts w:eastAsia="Times New Roman" w:cs="Times New Roman"/>
          <w:szCs w:val="24"/>
        </w:rPr>
        <w:t xml:space="preserve">ημόσιο και όλοι ξέρουμε ότι πέφτουν βροχή τα ραβασάκια των εφοριών προς τους Έλληνες. </w:t>
      </w:r>
    </w:p>
    <w:p w14:paraId="4217BF68"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με το συζητούμενο νομοσχέδιο θεσπίζεται ο </w:t>
      </w:r>
      <w:proofErr w:type="spellStart"/>
      <w:r>
        <w:rPr>
          <w:rFonts w:eastAsia="Times New Roman" w:cs="Times New Roman"/>
          <w:szCs w:val="24"/>
        </w:rPr>
        <w:t>επανυπολογισμός</w:t>
      </w:r>
      <w:proofErr w:type="spellEnd"/>
      <w:r>
        <w:rPr>
          <w:rFonts w:eastAsia="Times New Roman" w:cs="Times New Roman"/>
          <w:szCs w:val="24"/>
        </w:rPr>
        <w:t xml:space="preserve"> και η αναδιανομή των οικογενειακών επιδομάτων, δηλαδή παίρνουμε από τους πολύτεκνους και τους </w:t>
      </w:r>
      <w:proofErr w:type="spellStart"/>
      <w:r>
        <w:rPr>
          <w:rFonts w:eastAsia="Times New Roman" w:cs="Times New Roman"/>
          <w:szCs w:val="24"/>
        </w:rPr>
        <w:t>τρίτεκνους</w:t>
      </w:r>
      <w:proofErr w:type="spellEnd"/>
      <w:r>
        <w:rPr>
          <w:rFonts w:eastAsia="Times New Roman" w:cs="Times New Roman"/>
          <w:szCs w:val="24"/>
        </w:rPr>
        <w:t xml:space="preserve"> και δίνουμε σε άλλους που έχουν ένα ή δύο παιδιά και οι οποίοι όντως τα έχουν ανάγκη και έχ</w:t>
      </w:r>
      <w:r>
        <w:rPr>
          <w:rFonts w:eastAsia="Times New Roman" w:cs="Times New Roman"/>
          <w:szCs w:val="24"/>
        </w:rPr>
        <w:t xml:space="preserve">ουν και αυτοί πολύ μεγάλες δυσκολίες. </w:t>
      </w:r>
    </w:p>
    <w:p w14:paraId="4217BF69"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 τον κοινωνικό μανδύα που επιχειρεί να προσδώσει η Κυβέρνηση, προσωπικά ως πολύτεκνος, </w:t>
      </w:r>
      <w:r>
        <w:rPr>
          <w:rFonts w:eastAsia="Times New Roman" w:cs="Times New Roman"/>
          <w:szCs w:val="24"/>
        </w:rPr>
        <w:lastRenderedPageBreak/>
        <w:t>αλλά και όλοι οι σύλλογοι των πολυμελών οικογενειών τελικά το ίδιο πιστεύουν, ότι αυτή η αναδιαν</w:t>
      </w:r>
      <w:r>
        <w:rPr>
          <w:rFonts w:eastAsia="Times New Roman" w:cs="Times New Roman"/>
          <w:szCs w:val="24"/>
        </w:rPr>
        <w:t xml:space="preserve">ομή δημιουργεί μεγαλύτερες αδικίες και ανισότητες. Ένα μεγάλο μέρος των οικογενειών με ένα ή δύο παιδιά θα δουν κάποιες μικρές αυξήσεις. Την ίδια ώρα, όμως, μεγάλα τμήματα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θα γνωρίσουν μεγάλες μειώσεις και θα εξαιρεθούν του</w:t>
      </w:r>
      <w:r>
        <w:rPr>
          <w:rFonts w:eastAsia="Times New Roman" w:cs="Times New Roman"/>
          <w:szCs w:val="24"/>
        </w:rPr>
        <w:t xml:space="preserve"> επιδόματος. Λυπάμαι πολύ, γιατί η Ελλάδα, μ</w:t>
      </w:r>
      <w:r>
        <w:rPr>
          <w:rFonts w:eastAsia="Times New Roman" w:cs="Times New Roman"/>
          <w:szCs w:val="24"/>
        </w:rPr>
        <w:t>ί</w:t>
      </w:r>
      <w:r>
        <w:rPr>
          <w:rFonts w:eastAsia="Times New Roman" w:cs="Times New Roman"/>
          <w:szCs w:val="24"/>
        </w:rPr>
        <w:t xml:space="preserve">α χώρα που γερνάει και μικραίνει, εξακολουθεί να τιμωρεί τα παιδιά και εκείνους που κάνουν παιδιά. </w:t>
      </w:r>
    </w:p>
    <w:p w14:paraId="4217BF6A"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γνωρίζετε ότι για κάθε ελληνική οικογένεια τα παιδιά της αποτελούν το πιο πολύτιμ</w:t>
      </w:r>
      <w:r>
        <w:rPr>
          <w:rFonts w:eastAsia="Times New Roman" w:cs="Times New Roman"/>
          <w:szCs w:val="24"/>
        </w:rPr>
        <w:t>ο κεφάλαιο, τη μια και μοναδική περιουσία της. Και σε μ</w:t>
      </w:r>
      <w:r>
        <w:rPr>
          <w:rFonts w:eastAsia="Times New Roman" w:cs="Times New Roman"/>
          <w:szCs w:val="24"/>
        </w:rPr>
        <w:t>ί</w:t>
      </w:r>
      <w:r>
        <w:rPr>
          <w:rFonts w:eastAsia="Times New Roman" w:cs="Times New Roman"/>
          <w:szCs w:val="24"/>
        </w:rPr>
        <w:t>α χώρα με γερασμένο πληθυσμό –επαναλαμβάνω στην πλειοψηφία- σαν την Ελλάδα, δυστυχώς, εμείς ακολουθούμε μ</w:t>
      </w:r>
      <w:r>
        <w:rPr>
          <w:rFonts w:eastAsia="Times New Roman" w:cs="Times New Roman"/>
          <w:szCs w:val="24"/>
        </w:rPr>
        <w:t>ί</w:t>
      </w:r>
      <w:r>
        <w:rPr>
          <w:rFonts w:eastAsia="Times New Roman" w:cs="Times New Roman"/>
          <w:szCs w:val="24"/>
        </w:rPr>
        <w:t xml:space="preserve">α πολιτική εθνικής αυτοκτονίας. Και </w:t>
      </w:r>
      <w:r>
        <w:rPr>
          <w:rFonts w:eastAsia="Times New Roman" w:cs="Times New Roman"/>
          <w:szCs w:val="24"/>
        </w:rPr>
        <w:lastRenderedPageBreak/>
        <w:t>ακόμα φαίνεται ότι δεν έχουμε συνειδητοποιήσει αυτή την τρ</w:t>
      </w:r>
      <w:r>
        <w:rPr>
          <w:rFonts w:eastAsia="Times New Roman" w:cs="Times New Roman"/>
          <w:szCs w:val="24"/>
        </w:rPr>
        <w:t xml:space="preserve">αγικότητα, παρ’ ότι ομόφωνα η διακομματική Επιτροπή της Βουλής έχει καταλήξει σε πόρισμα με πολύ συγκεκριμένες πολιτικές. </w:t>
      </w:r>
    </w:p>
    <w:p w14:paraId="4217BF6B"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λοιπόν και ως προς το συγκεκριμένο θέμα, μη έχοντας κάτι παραπάνω να πω, έκκληση μόνο μπορώ να απευθύνω από αυτό το Βήμα πρ</w:t>
      </w:r>
      <w:r>
        <w:rPr>
          <w:rFonts w:eastAsia="Times New Roman" w:cs="Times New Roman"/>
          <w:szCs w:val="24"/>
        </w:rPr>
        <w:t xml:space="preserve">ος την Κυβέρνηση, αλλά και προς το σύνολο των πολιτικών δυνάμεων, ό,τι έχει και δεν έχει αυτή η χώρα να το διαθέσει στα παιδιά της. Τα μερίσματα από τα πλεονάσματα ας πάνε για τα παιδιά μας, για την ανατροφή τους, για τις σπουδές τους, για τις καθημερινές </w:t>
      </w:r>
      <w:r>
        <w:rPr>
          <w:rFonts w:eastAsia="Times New Roman" w:cs="Times New Roman"/>
          <w:szCs w:val="24"/>
        </w:rPr>
        <w:t xml:space="preserve">τους ανάγκες. </w:t>
      </w:r>
    </w:p>
    <w:p w14:paraId="4217BF6C"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θυμίσω μόνο τους στίχους που εμπεριέχουν τα πάντα, τα λένε όλα: «Υπερασπίσου το παιδί γιατί αν γλιτώσεις το παιδί, υπάρχει ελπίδα». </w:t>
      </w:r>
    </w:p>
    <w:p w14:paraId="4217BF6D"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Εξαιρετικά, όμως, ανήσυχος και απογοητευμένος είμαι και με τη ρύθμιση για τις απεργίες. Πιστεύω βαθιά πως η απεργία αποτελεί ένα όπλο των εργαζομένων και ένα δικαίωμα που δεν μπορεί να αφαιρεθεί. Γι’ αυτό και θεωρώ απαράδεκτη τη ρύθμιση και μάλιστα εν μέσω</w:t>
      </w:r>
      <w:r>
        <w:rPr>
          <w:rFonts w:eastAsia="Times New Roman" w:cs="Times New Roman"/>
          <w:szCs w:val="24"/>
        </w:rPr>
        <w:t xml:space="preserve"> </w:t>
      </w:r>
      <w:proofErr w:type="spellStart"/>
      <w:r>
        <w:rPr>
          <w:rFonts w:eastAsia="Times New Roman" w:cs="Times New Roman"/>
          <w:szCs w:val="24"/>
        </w:rPr>
        <w:t>μνημονιακών</w:t>
      </w:r>
      <w:proofErr w:type="spellEnd"/>
      <w:r>
        <w:rPr>
          <w:rFonts w:eastAsia="Times New Roman" w:cs="Times New Roman"/>
          <w:szCs w:val="24"/>
        </w:rPr>
        <w:t xml:space="preserve"> παγετώνων, όπου όλοι γνωρίζουμε πολύ καλά ότι υπάρχουν πολλές περιπτώσεις επιχειρήσεων στις οποίες οι εργαζόμενοι βιώνουν τεράστια εργασιακή ανασφάλεια και πολύ δύσκολα μπορούν να συγκεντρωθούν για να αποφασίσουν απεργία. </w:t>
      </w:r>
    </w:p>
    <w:p w14:paraId="4217BF6E"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 xml:space="preserve">νάδελφοι, η συγκεκριμένη ρύθμιση αποτελεί έναν ακόμα κρίκο στη μακρά αλυσίδα των αντεργατικών ρυθμίσεων και απαιτήσεων της </w:t>
      </w:r>
      <w:proofErr w:type="spellStart"/>
      <w:r>
        <w:rPr>
          <w:rFonts w:eastAsia="Times New Roman" w:cs="Times New Roman"/>
          <w:szCs w:val="24"/>
        </w:rPr>
        <w:t>μνημονιακής</w:t>
      </w:r>
      <w:proofErr w:type="spellEnd"/>
      <w:r>
        <w:rPr>
          <w:rFonts w:eastAsia="Times New Roman" w:cs="Times New Roman"/>
          <w:szCs w:val="24"/>
        </w:rPr>
        <w:t xml:space="preserve"> κατοχής, ρυθμίσεων που μετέτρεψαν τη χώρα σε βασίλειο ελαστικών εργασιακών σχέσεων </w:t>
      </w:r>
      <w:r>
        <w:rPr>
          <w:rFonts w:eastAsia="Times New Roman" w:cs="Times New Roman"/>
          <w:szCs w:val="24"/>
        </w:rPr>
        <w:lastRenderedPageBreak/>
        <w:t>και ακόμα πιο ελαστικών συνειδήσεων απ</w:t>
      </w:r>
      <w:r>
        <w:rPr>
          <w:rFonts w:eastAsia="Times New Roman" w:cs="Times New Roman"/>
          <w:szCs w:val="24"/>
        </w:rPr>
        <w:t xml:space="preserve">ό εργοδότες που δίνουν δώρο Χριστουγέννων και μετά το απαιτούν πίσω. </w:t>
      </w:r>
    </w:p>
    <w:p w14:paraId="4217BF6F" w14:textId="77777777" w:rsidR="00D30189" w:rsidRDefault="00486AD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οι εργαζόμενοι μαζί και οι άνεργοι ζητούν μ</w:t>
      </w:r>
      <w:r>
        <w:rPr>
          <w:rFonts w:eastAsia="Times New Roman" w:cs="Times New Roman"/>
          <w:szCs w:val="24"/>
        </w:rPr>
        <w:t>ί</w:t>
      </w:r>
      <w:r>
        <w:rPr>
          <w:rFonts w:eastAsia="Times New Roman" w:cs="Times New Roman"/>
          <w:szCs w:val="24"/>
        </w:rPr>
        <w:t xml:space="preserve">α συνολική </w:t>
      </w:r>
      <w:proofErr w:type="spellStart"/>
      <w:r>
        <w:rPr>
          <w:rFonts w:eastAsia="Times New Roman" w:cs="Times New Roman"/>
          <w:szCs w:val="24"/>
        </w:rPr>
        <w:t>επαναρύθμιση</w:t>
      </w:r>
      <w:proofErr w:type="spellEnd"/>
      <w:r>
        <w:rPr>
          <w:rFonts w:eastAsia="Times New Roman" w:cs="Times New Roman"/>
          <w:szCs w:val="24"/>
        </w:rPr>
        <w:t xml:space="preserve"> και όχι απορρυθμίσεις.</w:t>
      </w:r>
    </w:p>
    <w:p w14:paraId="4217BF7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Ανήκω σε εκείνους τους υπέρμαχους της</w:t>
      </w:r>
      <w:r>
        <w:rPr>
          <w:rFonts w:eastAsia="Times New Roman" w:cs="Times New Roman"/>
          <w:szCs w:val="24"/>
        </w:rPr>
        <w:t xml:space="preserve"> ελεύθερης οικονομίας, αλλά με νόμους και κανόνες που να προστατεύουν τους εργαζόμενους και τους ανέργους και να διασφαλίζουν τα δικαιώματά τους. Γι’ αυτό, αντί για υβριδικές ρυθμίσεις που καθορίζουν τις απεργίες με πλειοψηφίες επί των παρισταμένων, αποτελ</w:t>
      </w:r>
      <w:r>
        <w:rPr>
          <w:rFonts w:eastAsia="Times New Roman" w:cs="Times New Roman"/>
          <w:szCs w:val="24"/>
        </w:rPr>
        <w:t xml:space="preserve">εί αδήριτη ανάγκη πλέον, κατά την άποψή μου, η αναπροσαρμογή των κατώτατων μισθών και ημερομισθίων προς τα πάνω. Επίσης, πιστεύω </w:t>
      </w:r>
      <w:r>
        <w:rPr>
          <w:rFonts w:eastAsia="Times New Roman" w:cs="Times New Roman"/>
          <w:szCs w:val="24"/>
        </w:rPr>
        <w:lastRenderedPageBreak/>
        <w:t xml:space="preserve">πως πρέπει να υπάρξει επιτέλους ευθεία σύνδεση των εργοδοτικών εισφορών με το πλήθος των θέσεων εργασίας, αλλά και το ύψος των </w:t>
      </w:r>
      <w:r>
        <w:rPr>
          <w:rFonts w:eastAsia="Times New Roman" w:cs="Times New Roman"/>
          <w:szCs w:val="24"/>
        </w:rPr>
        <w:t>μισθοδοτικών δαπανών. Όσο περισσότερους και πιο καλοπληρωμένους εργαζόμενους έχει μ</w:t>
      </w:r>
      <w:r>
        <w:rPr>
          <w:rFonts w:eastAsia="Times New Roman" w:cs="Times New Roman"/>
          <w:szCs w:val="24"/>
        </w:rPr>
        <w:t>ί</w:t>
      </w:r>
      <w:r>
        <w:rPr>
          <w:rFonts w:eastAsia="Times New Roman" w:cs="Times New Roman"/>
          <w:szCs w:val="24"/>
        </w:rPr>
        <w:t xml:space="preserve">α επιχείρηση, τόσο μεγαλύτερη ελάφρυνση πρέπει να έχει. </w:t>
      </w:r>
    </w:p>
    <w:p w14:paraId="4217BF7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Επιτρέψτε μου, κυρίες και κύριοι συνάδελφοι, να υπογραμμίσω εν κατακλείδι ότι η προσωπική μου οπτική για την Ελλάδα</w:t>
      </w:r>
      <w:r>
        <w:rPr>
          <w:rFonts w:eastAsia="Times New Roman" w:cs="Times New Roman"/>
          <w:szCs w:val="24"/>
        </w:rPr>
        <w:t>, που μπορεί πραγματικά να νικήσει την κρίση, είναι μια χώρα που επενδύει στη νέα γενιά που στηρίζει την ελληνική μικρομεσαία επιχειρηματικότητα και επιβάλει κανόνες που αναβαθμίζουν το βιοτικό επίπεδο των εργαζομένων. Εάν τέτοιου είδους ρυθμίσεις επιβάλλο</w:t>
      </w:r>
      <w:r>
        <w:rPr>
          <w:rFonts w:eastAsia="Times New Roman" w:cs="Times New Roman"/>
          <w:szCs w:val="24"/>
        </w:rPr>
        <w:t xml:space="preserve">νταν από ένα πολυνομοσχέδιο ή από ένα μνημόνιο, τότε ναι, κι εγώ, όπως και όλοι σας, είμαι σίγουρος ότι θα ψηφίζαμε και με τα δυο μας </w:t>
      </w:r>
      <w:r>
        <w:rPr>
          <w:rFonts w:eastAsia="Times New Roman" w:cs="Times New Roman"/>
          <w:szCs w:val="24"/>
        </w:rPr>
        <w:lastRenderedPageBreak/>
        <w:t>χέρια. Όμως, ρυθμίσεις σαν και αυτές που έχουμε μπροστά μας είναι αδύνατον να τις ψηφίσουμε. Δεν τις πιστεύω και δεν τις σ</w:t>
      </w:r>
      <w:r>
        <w:rPr>
          <w:rFonts w:eastAsia="Times New Roman" w:cs="Times New Roman"/>
          <w:szCs w:val="24"/>
        </w:rPr>
        <w:t>τηρίζω.</w:t>
      </w:r>
    </w:p>
    <w:p w14:paraId="4217BF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τέλος να πω και δυο λόγια για τις θετικές, κατά τον Υπουργό Οικονομικών, ρυθμίσεις του πολυνομοσχεδίου.</w:t>
      </w:r>
    </w:p>
    <w:p w14:paraId="4217BF7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Πολιτικά μιλώντας, θα πω ότι δεν υπάρχει λίγο θετικό ή πολύ θετικό και λίγο αρνητικό. Όμως, πέραν το</w:t>
      </w:r>
      <w:r>
        <w:rPr>
          <w:rFonts w:eastAsia="Times New Roman" w:cs="Times New Roman"/>
          <w:szCs w:val="24"/>
        </w:rPr>
        <w:t xml:space="preserve">ύτου, ρώτησα και στην επιτροπή και δεν πήρα απάντηση, όπως ακούω και αυτές τις ώρες πολλούς συναδέλφους να διατυπώνουν το ίδιο ερώτημα: Γιατί θα έπρεπε αυτές οι θετικές ρυθμίσεις -οι όντως θετικές ρυθμίσεις- να πάρουν τον μανδύα των </w:t>
      </w:r>
      <w:proofErr w:type="spellStart"/>
      <w:r>
        <w:rPr>
          <w:rFonts w:eastAsia="Times New Roman" w:cs="Times New Roman"/>
          <w:szCs w:val="24"/>
        </w:rPr>
        <w:t>μνημονιακών</w:t>
      </w:r>
      <w:proofErr w:type="spellEnd"/>
      <w:r>
        <w:rPr>
          <w:rFonts w:eastAsia="Times New Roman" w:cs="Times New Roman"/>
          <w:szCs w:val="24"/>
        </w:rPr>
        <w:t xml:space="preserve"> </w:t>
      </w:r>
      <w:proofErr w:type="spellStart"/>
      <w:r>
        <w:rPr>
          <w:rFonts w:eastAsia="Times New Roman" w:cs="Times New Roman"/>
          <w:szCs w:val="24"/>
        </w:rPr>
        <w:t>προαπαιτουμ</w:t>
      </w:r>
      <w:r>
        <w:rPr>
          <w:rFonts w:eastAsia="Times New Roman" w:cs="Times New Roman"/>
          <w:szCs w:val="24"/>
        </w:rPr>
        <w:t>ένων</w:t>
      </w:r>
      <w:proofErr w:type="spellEnd"/>
      <w:r>
        <w:rPr>
          <w:rFonts w:eastAsia="Times New Roman" w:cs="Times New Roman"/>
          <w:szCs w:val="24"/>
        </w:rPr>
        <w:t xml:space="preserve"> για να έρθουν προς ψήφιση και δεν μπορούσαν, είτε να έχουν γίνει ασφαλώς </w:t>
      </w:r>
      <w:r>
        <w:rPr>
          <w:rFonts w:eastAsia="Times New Roman" w:cs="Times New Roman"/>
          <w:szCs w:val="24"/>
        </w:rPr>
        <w:lastRenderedPageBreak/>
        <w:t xml:space="preserve">από όλες τις προηγούμενες κυβερνήσεις -και νιώθω ότι έχω κι εγώ μερτικό αυτής της ευθύνης- είτε να έρθουν ως αυτοτελή νομοσχέδια από τη σημερινή Κυβέρνηση; </w:t>
      </w:r>
    </w:p>
    <w:p w14:paraId="4217BF7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Ελάχιστα, αλλά συγκεκ</w:t>
      </w:r>
      <w:r>
        <w:rPr>
          <w:rFonts w:eastAsia="Times New Roman" w:cs="Times New Roman"/>
          <w:szCs w:val="24"/>
        </w:rPr>
        <w:t>ριμένα, για το ελληνικό Κτηματολόγιο. Η όλη ιστορία μοιάζει ως μ</w:t>
      </w:r>
      <w:r>
        <w:rPr>
          <w:rFonts w:eastAsia="Times New Roman" w:cs="Times New Roman"/>
          <w:szCs w:val="24"/>
        </w:rPr>
        <w:t>ί</w:t>
      </w:r>
      <w:r>
        <w:rPr>
          <w:rFonts w:eastAsia="Times New Roman" w:cs="Times New Roman"/>
          <w:szCs w:val="24"/>
        </w:rPr>
        <w:t>α γενική αόριστη εξαγγελία που απλά συνοδεύει ως διακόσμηση το δηλητηριώδες πιάτο των μέτρων. Και ερωτώ και πάλι: Γιατί κανείς δεν μας λέει με πόσα χρήματα μπορεί να γίνει αυτό το έργο; Γιατί ο Υπουργός υπονοεί ότι θα έχει ολοκληρωθεί σε είκοσι τέσσερις μή</w:t>
      </w:r>
      <w:r>
        <w:rPr>
          <w:rFonts w:eastAsia="Times New Roman" w:cs="Times New Roman"/>
          <w:szCs w:val="24"/>
        </w:rPr>
        <w:t xml:space="preserve">νες, αλλά υπέγραψε μελέτες με ορίζοντα πενήντα μηνών; </w:t>
      </w:r>
    </w:p>
    <w:p w14:paraId="4217BF7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Πέραν αυτών, όμως, υπάρχουν και πολλά άλλα σοβαρά ζητήματα διαφάνειας. Το είπα και προχθές και θα το επαναλάβω και </w:t>
      </w:r>
      <w:r>
        <w:rPr>
          <w:rFonts w:eastAsia="Times New Roman" w:cs="Times New Roman"/>
          <w:szCs w:val="24"/>
        </w:rPr>
        <w:lastRenderedPageBreak/>
        <w:t xml:space="preserve">σήμερα στην Ολομέλεια. Είναι απαράδεκτη η όποια δικαιολογία δημιουργεί παρέκκλιση από </w:t>
      </w:r>
      <w:r>
        <w:rPr>
          <w:rFonts w:eastAsia="Times New Roman" w:cs="Times New Roman"/>
          <w:szCs w:val="24"/>
        </w:rPr>
        <w:t>την πεπατημένη σε ό,τι αφορά το κλείσιμο της ανώνυμης εταιρείας, χωρίς εκκαθάριση.</w:t>
      </w:r>
    </w:p>
    <w:p w14:paraId="4217BF7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Βλέπω εδώ τον κ. Μανιάτη, όπου είχε την ευθύνη, αλλά και όσοι εδώ είμαστε εκ των παλαιοτέρων. Ως Υφυπουργός λέω, κύριε Μανιάτη, και το ξέρετε αυτό, αν θέλω να πω άλλα, θα πω</w:t>
      </w:r>
      <w:r>
        <w:rPr>
          <w:rFonts w:eastAsia="Times New Roman" w:cs="Times New Roman"/>
          <w:szCs w:val="24"/>
        </w:rPr>
        <w:t>. Ξέρετε, για τα σκάνδαλα του χρηματιστηρίου εγώ τα λέω με το όνομά τους, είτε για τον πρώην σύζυγο της κ. Γεννηματά που ήταν για είκοσι ολόκληρα χρόνια στα δικαστήρια, είτε...</w:t>
      </w:r>
    </w:p>
    <w:p w14:paraId="4217BF7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Τι σχέση έχει αυτό;</w:t>
      </w:r>
    </w:p>
    <w:p w14:paraId="4217BF7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Το Κτηματολόγιο -έ</w:t>
      </w:r>
      <w:r>
        <w:rPr>
          <w:rFonts w:eastAsia="Times New Roman" w:cs="Times New Roman"/>
          <w:szCs w:val="24"/>
        </w:rPr>
        <w:t xml:space="preserve">τσι το θυμάται ο κόσμος- όπως και τα περισσότερα με τα οποία ασχολήθηκε </w:t>
      </w:r>
      <w:r>
        <w:rPr>
          <w:rFonts w:eastAsia="Times New Roman" w:cs="Times New Roman"/>
          <w:szCs w:val="24"/>
        </w:rPr>
        <w:lastRenderedPageBreak/>
        <w:t>το ΠΑΣΟΚ ήταν ευκαιρία για πλουτισμό. Ιδίως, όμως, για μια εταιρεία που έχει κατά το παρελθόν επιβαρυνθεί με πολλές αμαρτίες διαχειριστικές και έχουν σκανδαλωδώς κατασπαταληθεί εκατοντ</w:t>
      </w:r>
      <w:r>
        <w:rPr>
          <w:rFonts w:eastAsia="Times New Roman" w:cs="Times New Roman"/>
          <w:szCs w:val="24"/>
        </w:rPr>
        <w:t xml:space="preserve">άδες εκατομμύρια ευρώ. </w:t>
      </w:r>
    </w:p>
    <w:p w14:paraId="4217BF7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 νέος φορέας δεν θα πρέπει να επιβαρυνθεί με τη λογική του διαδόχου μιας αμαρτωλής ανώνυμης εταιρείας και να εκκινήσει τη λειτουργία του με εξαιρέσεις που θα αφήνουν εξαρχής σκιές. Μιλάμε για τα αναφερόμενα στο άρθρο 27, παράγραφος</w:t>
      </w:r>
      <w:r>
        <w:rPr>
          <w:rFonts w:eastAsia="Times New Roman" w:cs="Times New Roman"/>
          <w:szCs w:val="24"/>
        </w:rPr>
        <w:t xml:space="preserve"> 5, με την οποία εξαιρείται ο φορέας από τις γενικές διατάξεις του λογιστικού των λοιπών νομικών προσώπων δημοσίου δικαίου. </w:t>
      </w:r>
    </w:p>
    <w:p w14:paraId="4217BF7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πρόσωπο του γενικού διευθυντού είναι σαφώς κομβικό για την υγιή ανάπτυξη του νέου φορέα. Δεν μπορεί, λοιπόν, να «φωτο</w:t>
      </w:r>
      <w:r>
        <w:rPr>
          <w:rFonts w:eastAsia="Times New Roman" w:cs="Times New Roman"/>
          <w:szCs w:val="24"/>
        </w:rPr>
        <w:lastRenderedPageBreak/>
        <w:t>γραφίζεται»</w:t>
      </w:r>
      <w:r>
        <w:rPr>
          <w:rFonts w:eastAsia="Times New Roman" w:cs="Times New Roman"/>
          <w:szCs w:val="24"/>
        </w:rPr>
        <w:t xml:space="preserve"> από τα προσόντα του και τις δεξιότητες από τα συγκεκριμένα χαρακτηριστικά που διαθέτουν οι εν ενεργεία υπάλληλοι της ανωνύμου εταιρείας. Και αυτό το βλέπει κανένας, όταν διαβάζει για τα προσωποπαγή προσόντα που περιγράφονται στο άρθρο 5 παράγραφος 3. Προτ</w:t>
      </w:r>
      <w:r>
        <w:rPr>
          <w:rFonts w:eastAsia="Times New Roman" w:cs="Times New Roman"/>
          <w:szCs w:val="24"/>
        </w:rPr>
        <w:t xml:space="preserve">είνεται, λοιπόν, η αντικατάσταση αυτών από το </w:t>
      </w:r>
      <w:proofErr w:type="spellStart"/>
      <w:r>
        <w:rPr>
          <w:rFonts w:eastAsia="Times New Roman" w:cs="Times New Roman"/>
          <w:szCs w:val="24"/>
        </w:rPr>
        <w:t>προσοντολόγιο</w:t>
      </w:r>
      <w:proofErr w:type="spellEnd"/>
      <w:r>
        <w:rPr>
          <w:rFonts w:eastAsia="Times New Roman" w:cs="Times New Roman"/>
          <w:szCs w:val="24"/>
        </w:rPr>
        <w:t xml:space="preserve"> του ν.4369/2016. </w:t>
      </w:r>
    </w:p>
    <w:p w14:paraId="4217BF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Στις μεταβατικές διατάξεις πρέπει να ενσωματωθεί το άρθρο 58 του ν.4178/2013, που προβλέπει ότι τα δημόσια δεδομένα της εταιρείας και του ΟΕΚ πλέον διατίθενται σε οποιονδήποτε τρ</w:t>
      </w:r>
      <w:r>
        <w:rPr>
          <w:rFonts w:eastAsia="Times New Roman" w:cs="Times New Roman"/>
          <w:szCs w:val="24"/>
        </w:rPr>
        <w:t>ίτο δωρεάν και με τις κατάλληλες ανοικτές άδειες, εφόσον πρόκειται να χρησιμοποιηθούν για μη εμπορικούς σκοπούς.</w:t>
      </w:r>
    </w:p>
    <w:p w14:paraId="4217BF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λυπάμαι, αλλά τουλάχιστον, εξ όσων μπορώ να δω και να κρίνω, η πλήρης αλήθεια είναι ότι δεν </w:t>
      </w:r>
      <w:r>
        <w:rPr>
          <w:rFonts w:eastAsia="Times New Roman" w:cs="Times New Roman"/>
          <w:szCs w:val="24"/>
        </w:rPr>
        <w:lastRenderedPageBreak/>
        <w:t>βλέπω και δεν υπάρχου</w:t>
      </w:r>
      <w:r>
        <w:rPr>
          <w:rFonts w:eastAsia="Times New Roman" w:cs="Times New Roman"/>
          <w:szCs w:val="24"/>
        </w:rPr>
        <w:t xml:space="preserve">ν και πολλά θετικά στο συζητούμενο πολυνομοσχέδιο. Αντίθετα, βγάζουν μάτι τα πολλά αρνητικά. Βλέπω την ίδια πάντα συνταγή της φτώχειας και της υστέρησης. </w:t>
      </w:r>
    </w:p>
    <w:p w14:paraId="4217BF7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Αντιλαμβάνομαι ότι η Κυβέρνηση μπορεί να εκλαμβάνει αυτή τη διαδικασία ως το τελευταίο ή το προτελευτ</w:t>
      </w:r>
      <w:r>
        <w:rPr>
          <w:rFonts w:eastAsia="Times New Roman" w:cs="Times New Roman"/>
          <w:szCs w:val="24"/>
        </w:rPr>
        <w:t>αίο πικρό χάπι που πρέπει να προσφέρει στον ελληνικό λαό, για να διεκδικήσει το τέλος του τρίτου μνημονίου το επόμενο καλοκαίρι. Όμως, πιστεύω βαθιά ότι κάνει λάθος. Δεν θα επαναλάβω όσα είπα νωρίτερα. Θα επαναλάβω, όμως, τη ρητή μου διαφωνία με το πολυνομ</w:t>
      </w:r>
      <w:r>
        <w:rPr>
          <w:rFonts w:eastAsia="Times New Roman" w:cs="Times New Roman"/>
          <w:szCs w:val="24"/>
        </w:rPr>
        <w:t xml:space="preserve">οσχέδιο και θα διατυπώσω, έστω ως ευχή, την προσδοκία να διαψευσθώ. Θα ήμουν ευτυχής, έστω εάν αυτή τη φορά κάνω λάθος. Πάντως, με την ψήφο μου δεν μπορώ να στηρίξω αυτά τα μέτρα. </w:t>
      </w:r>
    </w:p>
    <w:p w14:paraId="4217BF7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Πριν κατέβω από το Βήμα, λυπάμαι, αλλά είναι ελάχιστοι συνάδελφοι, τρεις βρ</w:t>
      </w:r>
      <w:r>
        <w:rPr>
          <w:rFonts w:eastAsia="Times New Roman" w:cs="Times New Roman"/>
          <w:szCs w:val="24"/>
        </w:rPr>
        <w:t xml:space="preserve">ίσκονται εδώ από την Αξιωματική Αντιπολίτευση, η οποία δίνει βάρος στη σημερινή συζήτηση και κάνει αγώνα για να μην περάσουν τα μέτρα. Λυπάμαι, που μόλις έφυγε ο εις εκ των δύο Αντιπροέδρων, γιατί </w:t>
      </w:r>
      <w:proofErr w:type="spellStart"/>
      <w:r>
        <w:rPr>
          <w:rFonts w:eastAsia="Times New Roman" w:cs="Times New Roman"/>
          <w:szCs w:val="24"/>
        </w:rPr>
        <w:t>επικαίρως</w:t>
      </w:r>
      <w:proofErr w:type="spellEnd"/>
      <w:r>
        <w:rPr>
          <w:rFonts w:eastAsia="Times New Roman" w:cs="Times New Roman"/>
          <w:szCs w:val="24"/>
        </w:rPr>
        <w:t xml:space="preserve"> ήθελα, κλείνοντας, να ρωτήσω -εκτός εάν απαντήσει</w:t>
      </w:r>
      <w:r>
        <w:rPr>
          <w:rFonts w:eastAsia="Times New Roman" w:cs="Times New Roman"/>
          <w:szCs w:val="24"/>
        </w:rPr>
        <w:t xml:space="preserve"> ο παρ’ ολίγον πρόεδρος ή μάλλον υποψήφιος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τελικά με ποιο Βουκουρέστι είναι; Με το Βουκουρέστι της Ντόρας; Με το Βουκουρέστι του Καραμανλή, που έβαλε βέτο; Με τη θέση που είπε ο Αντιπρόεδρος, ο κ. Χατζηδάκης, ότι είναι κ</w:t>
      </w:r>
      <w:r>
        <w:rPr>
          <w:rFonts w:eastAsia="Times New Roman" w:cs="Times New Roman"/>
          <w:szCs w:val="24"/>
        </w:rPr>
        <w:t xml:space="preserve">αθαρό το θέμα για το όνομα της Μακεδονίας ή με τη θέση του άλλου Αντιπροέδρου, του κ. Γεωργιάδη; Γιατί είμαι σίγουρος ότι τη Δευτέρα οι πολιτικοί Αρχηγοί θα αναφερθούν στο θέμα. Έστω και εάν σήμερα δεν βρείτε λέξη να πείτε, παρά τον </w:t>
      </w:r>
      <w:r>
        <w:rPr>
          <w:rFonts w:eastAsia="Times New Roman" w:cs="Times New Roman"/>
          <w:szCs w:val="24"/>
        </w:rPr>
        <w:lastRenderedPageBreak/>
        <w:t>ξεσηκωμό που παρατηρείτ</w:t>
      </w:r>
      <w:r>
        <w:rPr>
          <w:rFonts w:eastAsia="Times New Roman" w:cs="Times New Roman"/>
          <w:szCs w:val="24"/>
        </w:rPr>
        <w:t>αι σε όλη την Ελλάδα και από όλες τις πολιτικές παρατάξεις, φαντάζομαι ότι δεν θα αποφύγετε να δείξετε ότι άλλη μ</w:t>
      </w:r>
      <w:r>
        <w:rPr>
          <w:rFonts w:eastAsia="Times New Roman" w:cs="Times New Roman"/>
          <w:szCs w:val="24"/>
        </w:rPr>
        <w:t>ί</w:t>
      </w:r>
      <w:r>
        <w:rPr>
          <w:rFonts w:eastAsia="Times New Roman" w:cs="Times New Roman"/>
          <w:szCs w:val="24"/>
        </w:rPr>
        <w:t>α φορά, όπως και σε άλλα θέματα, ότι και σ’ αυτό συμφωνείτε απολύτως με τις πρωτοβουλίες που αναλαμβάνει αυτή η Κυβέρνηση και θα ψηφίσετε.</w:t>
      </w:r>
    </w:p>
    <w:p w14:paraId="4217BF7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4217BF8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τον κ. Νικολόπουλο.</w:t>
      </w:r>
    </w:p>
    <w:p w14:paraId="4217BF8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Υπουργός κ. Φωτίου έχει τον λόγο για πέντε λεπτά.</w:t>
      </w:r>
    </w:p>
    <w:p w14:paraId="4217BF8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 παίρνω τον λόγο, γι</w:t>
      </w:r>
      <w:r>
        <w:rPr>
          <w:rFonts w:eastAsia="Times New Roman" w:cs="Times New Roman"/>
          <w:szCs w:val="24"/>
        </w:rPr>
        <w:t xml:space="preserve">ατί από τα δεκαέξι λεπτά που μίλησε </w:t>
      </w:r>
      <w:r>
        <w:rPr>
          <w:rFonts w:eastAsia="Times New Roman" w:cs="Times New Roman"/>
          <w:szCs w:val="24"/>
        </w:rPr>
        <w:lastRenderedPageBreak/>
        <w:t xml:space="preserve">ο εισηγητής της Νέας Δημοκρατίας τα έξι τα αφιέρωσε στα επιδόματα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w:t>
      </w:r>
    </w:p>
    <w:p w14:paraId="4217BF8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Και λίγα είναι!</w:t>
      </w:r>
    </w:p>
    <w:p w14:paraId="4217BF8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w:t>
      </w:r>
      <w:r>
        <w:rPr>
          <w:rFonts w:eastAsia="Times New Roman" w:cs="Times New Roman"/>
          <w:b/>
          <w:szCs w:val="24"/>
        </w:rPr>
        <w:t xml:space="preserve">γύης): </w:t>
      </w:r>
      <w:r>
        <w:rPr>
          <w:rFonts w:eastAsia="Times New Roman" w:cs="Times New Roman"/>
          <w:szCs w:val="24"/>
        </w:rPr>
        <w:t xml:space="preserve">Καλώς, αλλά </w:t>
      </w:r>
      <w:proofErr w:type="spellStart"/>
      <w:r>
        <w:rPr>
          <w:rFonts w:eastAsia="Times New Roman" w:cs="Times New Roman"/>
          <w:szCs w:val="24"/>
        </w:rPr>
        <w:t>ελέχθησαν</w:t>
      </w:r>
      <w:proofErr w:type="spellEnd"/>
      <w:r>
        <w:rPr>
          <w:rFonts w:eastAsia="Times New Roman" w:cs="Times New Roman"/>
          <w:szCs w:val="24"/>
        </w:rPr>
        <w:t xml:space="preserve"> μεγάλες υπερβολές έως ψεύδη…</w:t>
      </w:r>
    </w:p>
    <w:p w14:paraId="4217BF8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Από τις ανακοινώσεις του ΣΥΡΙΖΑ!</w:t>
      </w:r>
    </w:p>
    <w:p w14:paraId="4217BF8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…που δεν μπορεί να τρομοκρατούν αυτή την κατηγορία των</w:t>
      </w:r>
      <w:r>
        <w:rPr>
          <w:rFonts w:eastAsia="Times New Roman" w:cs="Times New Roman"/>
          <w:szCs w:val="24"/>
        </w:rPr>
        <w:t xml:space="preserve"> συμπολιτών μας.</w:t>
      </w:r>
    </w:p>
    <w:p w14:paraId="4217BF8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επειδή ακούστηκε </w:t>
      </w:r>
      <w:proofErr w:type="spellStart"/>
      <w:r>
        <w:rPr>
          <w:rFonts w:eastAsia="Times New Roman" w:cs="Times New Roman"/>
          <w:szCs w:val="24"/>
        </w:rPr>
        <w:t>πολλάκις</w:t>
      </w:r>
      <w:proofErr w:type="spellEnd"/>
      <w:r>
        <w:rPr>
          <w:rFonts w:eastAsia="Times New Roman" w:cs="Times New Roman"/>
          <w:szCs w:val="24"/>
        </w:rPr>
        <w:t xml:space="preserve"> και χθες, θέλω να πω ότι δεν θίγονται τα οικογενειακά επιδόματα των δημοσίων υπαλλήλων. Αυτά αφορούν το άρθρο 15 του ν.4354/2015 που δεν άλλαξε.</w:t>
      </w:r>
    </w:p>
    <w:p w14:paraId="4217BF8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Δεύτερον, ξαναλέμε ότι αυτό το συγκεκριμένο άρθρο αφορά </w:t>
      </w:r>
      <w:r>
        <w:rPr>
          <w:rFonts w:eastAsia="Times New Roman" w:cs="Times New Roman"/>
          <w:szCs w:val="24"/>
        </w:rPr>
        <w:t>οκτακόσιες τέσσερις χιλιάδες οικογένειες. Όσες έπαιρναν επιδόματα και πριν, θα ξαναπάρουν, δηλαδή οκτακόσιες τέσσερις χιλιάδες οικογένειες και φέτος. Αυτό είναι το νούμερο</w:t>
      </w:r>
      <w:r>
        <w:rPr>
          <w:rFonts w:eastAsia="Times New Roman" w:cs="Times New Roman"/>
          <w:szCs w:val="24"/>
        </w:rPr>
        <w:t>.</w:t>
      </w:r>
    </w:p>
    <w:p w14:paraId="4217BF89" w14:textId="77777777" w:rsidR="00D30189" w:rsidRDefault="00486ADB">
      <w:pPr>
        <w:spacing w:line="600" w:lineRule="auto"/>
        <w:ind w:firstLine="720"/>
        <w:jc w:val="both"/>
        <w:rPr>
          <w:rFonts w:eastAsia="Times New Roman"/>
          <w:szCs w:val="24"/>
        </w:rPr>
      </w:pPr>
      <w:r>
        <w:rPr>
          <w:rFonts w:eastAsia="Times New Roman"/>
          <w:szCs w:val="24"/>
        </w:rPr>
        <w:t>Από αυτές οι επτακόσιοι τριάντα οκτώ χιλιάδες θα δουν μεγάλες αυξήσεις. Πολύ μεγάλε</w:t>
      </w:r>
      <w:r>
        <w:rPr>
          <w:rFonts w:eastAsia="Times New Roman"/>
          <w:szCs w:val="24"/>
        </w:rPr>
        <w:t xml:space="preserve">ς αυξήσεις θα δουν βεβαίως αυτοί που έχουν το ένα και τα δύο παιδιά, αφού από 40 ευρώ που έπαιρνε το παιδί, θα πάρει τώρα 70 ευρώ τον μήνα και από 80 ευρώ που έπαιρναν τα δύο παιδιά στη </w:t>
      </w:r>
      <w:proofErr w:type="spellStart"/>
      <w:r>
        <w:rPr>
          <w:rFonts w:eastAsia="Times New Roman"/>
          <w:szCs w:val="24"/>
        </w:rPr>
        <w:t>δίτεκνη</w:t>
      </w:r>
      <w:proofErr w:type="spellEnd"/>
      <w:r>
        <w:rPr>
          <w:rFonts w:eastAsia="Times New Roman"/>
          <w:szCs w:val="24"/>
        </w:rPr>
        <w:t xml:space="preserve"> οικογένεια, θα πάρει 140 ευρώ </w:t>
      </w:r>
      <w:r>
        <w:rPr>
          <w:rFonts w:eastAsia="Times New Roman"/>
          <w:szCs w:val="24"/>
        </w:rPr>
        <w:lastRenderedPageBreak/>
        <w:t>τον μήνα. Αυτό εσείς δεν θεωρείτ</w:t>
      </w:r>
      <w:r>
        <w:rPr>
          <w:rFonts w:eastAsia="Times New Roman"/>
          <w:szCs w:val="24"/>
        </w:rPr>
        <w:t xml:space="preserve">ε ότι είναι επιδότηση του δημογραφικού προβλήματος. Κάνετε πολύ μεγάλο λάθος. Η ίδια η </w:t>
      </w:r>
      <w:r>
        <w:rPr>
          <w:rFonts w:eastAsia="Times New Roman"/>
          <w:szCs w:val="24"/>
        </w:rPr>
        <w:t>ε</w:t>
      </w:r>
      <w:r>
        <w:rPr>
          <w:rFonts w:eastAsia="Times New Roman"/>
          <w:szCs w:val="24"/>
        </w:rPr>
        <w:t xml:space="preserve">πιτροπή του </w:t>
      </w:r>
      <w:r>
        <w:rPr>
          <w:rFonts w:eastAsia="Times New Roman"/>
          <w:szCs w:val="24"/>
        </w:rPr>
        <w:t>’</w:t>
      </w:r>
      <w:r>
        <w:rPr>
          <w:rFonts w:eastAsia="Times New Roman"/>
          <w:szCs w:val="24"/>
        </w:rPr>
        <w:t xml:space="preserve">93 αναφέρετε σε δέκα λόγους για το δημογραφικό πρόβλημα στο οποίο θα αναφερθώ. </w:t>
      </w:r>
    </w:p>
    <w:p w14:paraId="4217BF8A" w14:textId="77777777" w:rsidR="00D30189" w:rsidRDefault="00486ADB">
      <w:pPr>
        <w:spacing w:line="600" w:lineRule="auto"/>
        <w:ind w:firstLine="720"/>
        <w:jc w:val="both"/>
        <w:rPr>
          <w:rFonts w:eastAsia="Times New Roman"/>
          <w:szCs w:val="24"/>
        </w:rPr>
      </w:pPr>
      <w:r>
        <w:rPr>
          <w:rFonts w:eastAsia="Times New Roman"/>
          <w:szCs w:val="24"/>
        </w:rPr>
        <w:t xml:space="preserve">Πάμε στις </w:t>
      </w:r>
      <w:proofErr w:type="spellStart"/>
      <w:r>
        <w:rPr>
          <w:rFonts w:eastAsia="Times New Roman"/>
          <w:szCs w:val="24"/>
        </w:rPr>
        <w:t>τρίτεκνες</w:t>
      </w:r>
      <w:proofErr w:type="spellEnd"/>
      <w:r>
        <w:rPr>
          <w:rFonts w:eastAsia="Times New Roman"/>
          <w:szCs w:val="24"/>
        </w:rPr>
        <w:t xml:space="preserve"> και πολύτεκνες οικογένειες. Είναι περίπου εκατό χιλιάδε</w:t>
      </w:r>
      <w:r>
        <w:rPr>
          <w:rFonts w:eastAsia="Times New Roman"/>
          <w:szCs w:val="24"/>
        </w:rPr>
        <w:t>ς. Από αυτές, οι πενήντα χιλιάδες, κύριε Δήμα, θα δουν μεγάλες αυξήσεις και θα τις δουν σε δύο μήνες, γιατί εμείς θα πληρώσουμε τα επιδόματα πολύ γρήγορα. Δεν θα περιμένουμε με το παλιό σύστημα. Το αλλάζουμε.</w:t>
      </w:r>
    </w:p>
    <w:p w14:paraId="4217BF8B" w14:textId="77777777" w:rsidR="00D30189" w:rsidRDefault="00486ADB">
      <w:pPr>
        <w:spacing w:line="600" w:lineRule="auto"/>
        <w:ind w:firstLine="720"/>
        <w:jc w:val="both"/>
        <w:rPr>
          <w:rFonts w:eastAsia="Times New Roman"/>
          <w:szCs w:val="24"/>
        </w:rPr>
      </w:pPr>
      <w:r>
        <w:rPr>
          <w:rFonts w:eastAsia="Times New Roman"/>
          <w:szCs w:val="24"/>
        </w:rPr>
        <w:t xml:space="preserve">Και το αλλάζουμε ως εξής: Οι </w:t>
      </w:r>
      <w:proofErr w:type="spellStart"/>
      <w:r>
        <w:rPr>
          <w:rFonts w:eastAsia="Times New Roman"/>
          <w:szCs w:val="24"/>
        </w:rPr>
        <w:t>τρίτεκνοι</w:t>
      </w:r>
      <w:proofErr w:type="spellEnd"/>
      <w:r>
        <w:rPr>
          <w:rFonts w:eastAsia="Times New Roman"/>
          <w:szCs w:val="24"/>
        </w:rPr>
        <w:t>, δηλαδή,</w:t>
      </w:r>
      <w:r>
        <w:rPr>
          <w:rFonts w:eastAsia="Times New Roman"/>
          <w:szCs w:val="24"/>
        </w:rPr>
        <w:t xml:space="preserve"> θα δουν 420 ευρώ επιπλέον. Από 2.940 που δώσατε -έτσι λέτε- θα πάρουν 3.300. Οι </w:t>
      </w:r>
      <w:proofErr w:type="spellStart"/>
      <w:r>
        <w:rPr>
          <w:rFonts w:eastAsia="Times New Roman"/>
          <w:szCs w:val="24"/>
        </w:rPr>
        <w:t>τετράτεκνοι</w:t>
      </w:r>
      <w:proofErr w:type="spellEnd"/>
      <w:r>
        <w:rPr>
          <w:rFonts w:eastAsia="Times New Roman"/>
          <w:szCs w:val="24"/>
        </w:rPr>
        <w:t xml:space="preserve"> θα πάρουν επιπλέον 1.120 ευρώ, δηλαδή από τα 3.920 ευρώ που είχατε, θα πάνε στα 5.040 ευρώ. Οι </w:t>
      </w:r>
      <w:proofErr w:type="spellStart"/>
      <w:r>
        <w:rPr>
          <w:rFonts w:eastAsia="Times New Roman"/>
          <w:szCs w:val="24"/>
        </w:rPr>
        <w:t>πεντάτεκνοι</w:t>
      </w:r>
      <w:proofErr w:type="spellEnd"/>
      <w:r>
        <w:rPr>
          <w:rFonts w:eastAsia="Times New Roman"/>
          <w:szCs w:val="24"/>
        </w:rPr>
        <w:t xml:space="preserve"> </w:t>
      </w:r>
      <w:r>
        <w:rPr>
          <w:rFonts w:eastAsia="Times New Roman"/>
          <w:szCs w:val="24"/>
        </w:rPr>
        <w:lastRenderedPageBreak/>
        <w:t>θα πάρουν 1.820 ευρώ επιπλέον, από 4.900 ευρώ σε 6.720 ε</w:t>
      </w:r>
      <w:r>
        <w:rPr>
          <w:rFonts w:eastAsia="Times New Roman"/>
          <w:szCs w:val="24"/>
        </w:rPr>
        <w:t xml:space="preserve">υρώ. Οι </w:t>
      </w:r>
      <w:proofErr w:type="spellStart"/>
      <w:r>
        <w:rPr>
          <w:rFonts w:eastAsia="Times New Roman"/>
          <w:szCs w:val="24"/>
        </w:rPr>
        <w:t>εξάτεκνοι</w:t>
      </w:r>
      <w:proofErr w:type="spellEnd"/>
      <w:r>
        <w:rPr>
          <w:rFonts w:eastAsia="Times New Roman"/>
          <w:szCs w:val="24"/>
        </w:rPr>
        <w:t xml:space="preserve"> θα πάρουν επιπλέον 2.520 ευρώ, δηλαδή από 5.880 ευρώ σε 8.400 ευρώ. </w:t>
      </w:r>
    </w:p>
    <w:p w14:paraId="4217BF8C" w14:textId="77777777" w:rsidR="00D30189" w:rsidRDefault="00486ADB">
      <w:pPr>
        <w:spacing w:line="600" w:lineRule="auto"/>
        <w:ind w:firstLine="720"/>
        <w:jc w:val="both"/>
        <w:rPr>
          <w:rFonts w:eastAsia="Times New Roman"/>
          <w:szCs w:val="24"/>
        </w:rPr>
      </w:pPr>
      <w:r>
        <w:rPr>
          <w:rFonts w:eastAsia="Times New Roman"/>
          <w:szCs w:val="24"/>
        </w:rPr>
        <w:t>Βεβαίως -και δεν το κρύβουμε, το είπα από την πρώτη μέρα- οι δύο υψηλότερες εισοδηματικές κατηγορίες -αντίστοιχο ποσό και μικρότερο από αυτό που μόλις ανέφερα- θα δουν μ</w:t>
      </w:r>
      <w:r>
        <w:rPr>
          <w:rFonts w:eastAsia="Times New Roman"/>
          <w:szCs w:val="24"/>
        </w:rPr>
        <w:t>ειώσεις. Είμαστε εδώ ώστε να δούμε πώς θα αντιμετωπίσουμε ακόμη και αυτές τις μειώσεις.</w:t>
      </w:r>
    </w:p>
    <w:p w14:paraId="4217BF8D" w14:textId="77777777" w:rsidR="00D30189" w:rsidRDefault="00486ADB">
      <w:pPr>
        <w:spacing w:line="600" w:lineRule="auto"/>
        <w:ind w:firstLine="720"/>
        <w:jc w:val="both"/>
        <w:rPr>
          <w:rFonts w:eastAsia="Times New Roman"/>
          <w:szCs w:val="24"/>
        </w:rPr>
      </w:pPr>
      <w:r>
        <w:rPr>
          <w:rFonts w:eastAsia="Times New Roman"/>
          <w:szCs w:val="24"/>
        </w:rPr>
        <w:t xml:space="preserve">Αυτή η Κυβέρνηση έχει πολιτική για το παιδί και θα πω πολύ συγκεκριμένα: Όλες αυτές τις ώρες εδώ μέσα παίζετε με τα όσια των οσίων, δήθεν το δημογραφικό πρόβλημα. </w:t>
      </w:r>
    </w:p>
    <w:p w14:paraId="4217BF8E"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Από </w:t>
      </w:r>
      <w:r>
        <w:rPr>
          <w:rFonts w:eastAsia="Times New Roman"/>
          <w:szCs w:val="24"/>
        </w:rPr>
        <w:t>το</w:t>
      </w:r>
      <w:r>
        <w:rPr>
          <w:rFonts w:eastAsia="Times New Roman"/>
          <w:szCs w:val="24"/>
        </w:rPr>
        <w:t xml:space="preserve"> ’</w:t>
      </w:r>
      <w:r>
        <w:rPr>
          <w:rFonts w:eastAsia="Times New Roman"/>
          <w:szCs w:val="24"/>
        </w:rPr>
        <w:t xml:space="preserve">93, όπου επιτροπή δικιά σας έβγαλε πόρισμα με δέκα σημεία το τι έπρεπε να κάνετε, δεν κάνατε απολύτως τίποτα. Δώσατε τα 250 εκατομμύρια ευρώ σε έναν προϋπολογισμό όλο κι όλο 400 εκατομμυρίων ευρώ, μόνο στους </w:t>
      </w:r>
      <w:proofErr w:type="spellStart"/>
      <w:r>
        <w:rPr>
          <w:rFonts w:eastAsia="Times New Roman"/>
          <w:szCs w:val="24"/>
        </w:rPr>
        <w:t>τρίτεκνους</w:t>
      </w:r>
      <w:proofErr w:type="spellEnd"/>
      <w:r>
        <w:rPr>
          <w:rFonts w:eastAsia="Times New Roman"/>
          <w:szCs w:val="24"/>
        </w:rPr>
        <w:t xml:space="preserve"> και πολύτεκνους. Σας αφήνει παγερ</w:t>
      </w:r>
      <w:r>
        <w:rPr>
          <w:rFonts w:eastAsia="Times New Roman"/>
          <w:szCs w:val="24"/>
        </w:rPr>
        <w:t>ά αδιάφορους το δημογραφικό πρόβλημα. Γιατί το δημογραφικό πρόβλημα έχει πολλές παραμέτρους.</w:t>
      </w:r>
    </w:p>
    <w:p w14:paraId="4217BF8F" w14:textId="77777777" w:rsidR="00D30189" w:rsidRDefault="00486ADB">
      <w:pPr>
        <w:spacing w:line="600" w:lineRule="auto"/>
        <w:ind w:firstLine="720"/>
        <w:jc w:val="both"/>
        <w:rPr>
          <w:rFonts w:eastAsia="Times New Roman"/>
          <w:szCs w:val="24"/>
        </w:rPr>
      </w:pPr>
      <w:r>
        <w:rPr>
          <w:rFonts w:eastAsia="Times New Roman"/>
          <w:szCs w:val="24"/>
        </w:rPr>
        <w:t>Η πρώτη είναι η ανεργία. Την φτάσατε στο 27%. Τη ρίξαμε στο 21%. Ποι</w:t>
      </w:r>
      <w:r>
        <w:rPr>
          <w:rFonts w:eastAsia="Times New Roman"/>
          <w:szCs w:val="24"/>
        </w:rPr>
        <w:t>ο</w:t>
      </w:r>
      <w:r>
        <w:rPr>
          <w:rFonts w:eastAsia="Times New Roman"/>
          <w:szCs w:val="24"/>
        </w:rPr>
        <w:t xml:space="preserve">ς κάνει παιδί όταν δεν έχει θέση εργασίας ή όταν έχει θέση εργασίας στον εργασιακό μεσαίωνα </w:t>
      </w:r>
      <w:r>
        <w:rPr>
          <w:rFonts w:eastAsia="Times New Roman"/>
          <w:szCs w:val="24"/>
        </w:rPr>
        <w:t>που φέρατε;</w:t>
      </w:r>
    </w:p>
    <w:p w14:paraId="4217BF90" w14:textId="77777777" w:rsidR="00D30189" w:rsidRDefault="00486ADB">
      <w:pPr>
        <w:spacing w:line="600" w:lineRule="auto"/>
        <w:ind w:firstLine="720"/>
        <w:jc w:val="both"/>
        <w:rPr>
          <w:rFonts w:eastAsia="Times New Roman"/>
          <w:szCs w:val="24"/>
        </w:rPr>
      </w:pPr>
      <w:r>
        <w:rPr>
          <w:rFonts w:eastAsia="Times New Roman"/>
          <w:szCs w:val="24"/>
        </w:rPr>
        <w:t>Το δεύτερο επίπεδο είναι η φτώχεια, την οποία φτάσατε εκεί που την φτάσατε. Δεν δώσατε ούτε ένα ευρώ. Δίνουμε 760 εκατομμύρια ευρώ το 2018 για επτακόσιους χιλιάδες συνανθρώπους μας που καταστρέψατε.</w:t>
      </w:r>
    </w:p>
    <w:p w14:paraId="4217BF91" w14:textId="77777777" w:rsidR="00D30189" w:rsidRDefault="00486ADB">
      <w:pPr>
        <w:spacing w:line="600" w:lineRule="auto"/>
        <w:ind w:firstLine="720"/>
        <w:jc w:val="both"/>
        <w:rPr>
          <w:rFonts w:eastAsia="Times New Roman"/>
          <w:szCs w:val="24"/>
        </w:rPr>
      </w:pPr>
      <w:r>
        <w:rPr>
          <w:rFonts w:eastAsia="Times New Roman"/>
          <w:szCs w:val="24"/>
        </w:rPr>
        <w:lastRenderedPageBreak/>
        <w:t>Τρίτον, τι κάνατε για την παιδική φτώχεια, πέ</w:t>
      </w:r>
      <w:r>
        <w:rPr>
          <w:rFonts w:eastAsia="Times New Roman"/>
          <w:szCs w:val="24"/>
        </w:rPr>
        <w:t xml:space="preserve">ρα από το να μας λοιδορείτε; Δίνονται </w:t>
      </w:r>
      <w:proofErr w:type="spellStart"/>
      <w:r>
        <w:rPr>
          <w:rFonts w:eastAsia="Times New Roman"/>
          <w:szCs w:val="24"/>
        </w:rPr>
        <w:t>εκατόν</w:t>
      </w:r>
      <w:proofErr w:type="spellEnd"/>
      <w:r>
        <w:rPr>
          <w:rFonts w:eastAsia="Times New Roman"/>
          <w:szCs w:val="24"/>
        </w:rPr>
        <w:t xml:space="preserve"> τριάντα χιλιάδες γεύματα σήμερα, κάθε μέρα, σε όλη τη χώρα. Αυτό είναι πολιτική για το παιδί. Σε αυτή τη διαπραγμάτευση γλιτώσαμε 40 εκατομμύρια ευρώ για αυτή την υπόθεση και 27 εκατομμύρια ευρώ είχαμε πέρσι. Θα</w:t>
      </w:r>
      <w:r>
        <w:rPr>
          <w:rFonts w:eastAsia="Times New Roman"/>
          <w:szCs w:val="24"/>
        </w:rPr>
        <w:t xml:space="preserve"> συνεχίσουμε.</w:t>
      </w:r>
    </w:p>
    <w:p w14:paraId="4217BF92"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χρόνου ομιλίας της κυρίας </w:t>
      </w:r>
      <w:r>
        <w:rPr>
          <w:rFonts w:eastAsia="Times New Roman"/>
          <w:szCs w:val="24"/>
        </w:rPr>
        <w:t xml:space="preserve">Αναπληρώτριας </w:t>
      </w:r>
      <w:r>
        <w:rPr>
          <w:rFonts w:eastAsia="Times New Roman"/>
          <w:szCs w:val="24"/>
        </w:rPr>
        <w:t>Υπουργού)</w:t>
      </w:r>
    </w:p>
    <w:p w14:paraId="4217BF93" w14:textId="77777777" w:rsidR="00D30189" w:rsidRDefault="00486ADB">
      <w:pPr>
        <w:spacing w:line="600" w:lineRule="auto"/>
        <w:ind w:firstLine="720"/>
        <w:jc w:val="both"/>
        <w:rPr>
          <w:rFonts w:eastAsia="Times New Roman"/>
          <w:szCs w:val="24"/>
        </w:rPr>
      </w:pPr>
      <w:r>
        <w:rPr>
          <w:rFonts w:eastAsia="Times New Roman"/>
          <w:szCs w:val="24"/>
        </w:rPr>
        <w:t>Τέταρτον, προσφέρουμε μεγάλες υπηρεσίες για το παιδί, όπως είναι οι  βρεφονηπιακοί σταθμοί. Τι μας παραδώσατε; Μας παραδώσατε εβδομήντα χιλιάδες</w:t>
      </w:r>
      <w:r>
        <w:rPr>
          <w:rFonts w:eastAsia="Times New Roman"/>
          <w:szCs w:val="24"/>
        </w:rPr>
        <w:t xml:space="preserve"> θέσεις δωρεάν για το παιδί. Μέσα σε τρία χρόνια –δηλαδή μέχρι τον Φεβρουάριο- θα τις κάνουμε </w:t>
      </w:r>
      <w:proofErr w:type="spellStart"/>
      <w:r>
        <w:rPr>
          <w:rFonts w:eastAsia="Times New Roman"/>
          <w:szCs w:val="24"/>
        </w:rPr>
        <w:t>εκατόν</w:t>
      </w:r>
      <w:proofErr w:type="spellEnd"/>
      <w:r>
        <w:rPr>
          <w:rFonts w:eastAsia="Times New Roman"/>
          <w:szCs w:val="24"/>
        </w:rPr>
        <w:t xml:space="preserve"> δέκα χιλιάδες. Και φέτος, μέσα στο</w:t>
      </w:r>
      <w:r>
        <w:rPr>
          <w:rFonts w:eastAsia="Times New Roman"/>
          <w:szCs w:val="24"/>
        </w:rPr>
        <w:t xml:space="preserve"> ’</w:t>
      </w:r>
      <w:r>
        <w:rPr>
          <w:rFonts w:eastAsia="Times New Roman"/>
          <w:szCs w:val="24"/>
        </w:rPr>
        <w:t xml:space="preserve">18, θα υπάρχουν άλλες δέκα χιλιάδες θέσεις, δηλαδή σύνολο </w:t>
      </w:r>
      <w:proofErr w:type="spellStart"/>
      <w:r>
        <w:rPr>
          <w:rFonts w:eastAsia="Times New Roman"/>
          <w:szCs w:val="24"/>
        </w:rPr>
        <w:t>εκατόν</w:t>
      </w:r>
      <w:proofErr w:type="spellEnd"/>
      <w:r>
        <w:rPr>
          <w:rFonts w:eastAsia="Times New Roman"/>
          <w:szCs w:val="24"/>
        </w:rPr>
        <w:t xml:space="preserve"> είκοσι χιλιάδες θέσεις. </w:t>
      </w:r>
      <w:r>
        <w:rPr>
          <w:rFonts w:eastAsia="Times New Roman"/>
          <w:szCs w:val="24"/>
        </w:rPr>
        <w:lastRenderedPageBreak/>
        <w:t>Τα υπόλοιπα δύο χρόνια θα προσ</w:t>
      </w:r>
      <w:r>
        <w:rPr>
          <w:rFonts w:eastAsia="Times New Roman"/>
          <w:szCs w:val="24"/>
        </w:rPr>
        <w:t xml:space="preserve">τεθούν άλλες σαράντα πέντε χιλιάδες θέσεις, δηλαδή σύνολο </w:t>
      </w:r>
      <w:proofErr w:type="spellStart"/>
      <w:r>
        <w:rPr>
          <w:rFonts w:eastAsia="Times New Roman"/>
          <w:szCs w:val="24"/>
        </w:rPr>
        <w:t>εκατόν</w:t>
      </w:r>
      <w:proofErr w:type="spellEnd"/>
      <w:r>
        <w:rPr>
          <w:rFonts w:eastAsia="Times New Roman"/>
          <w:szCs w:val="24"/>
        </w:rPr>
        <w:t xml:space="preserve"> εξήντα πέντε χιλιάδες θέσεις δωρεάν. Τι παραλάβαμε; Εβδομήντα χιλιάδες θέσεις δωρεάν για το παιδί. Αυτή είναι η πολιτική σας. Υποκριτές μέχρι θανάτου! </w:t>
      </w:r>
    </w:p>
    <w:p w14:paraId="4217BF94" w14:textId="77777777" w:rsidR="00D30189" w:rsidRDefault="00486ADB">
      <w:pPr>
        <w:spacing w:line="600" w:lineRule="auto"/>
        <w:ind w:firstLine="720"/>
        <w:jc w:val="both"/>
        <w:rPr>
          <w:rFonts w:eastAsia="Times New Roman"/>
          <w:szCs w:val="24"/>
        </w:rPr>
      </w:pPr>
      <w:r>
        <w:rPr>
          <w:rFonts w:eastAsia="Times New Roman"/>
          <w:szCs w:val="24"/>
        </w:rPr>
        <w:t>Και έρχομαι στο δημογραφικό. Τι λέει το</w:t>
      </w:r>
      <w:r>
        <w:rPr>
          <w:rFonts w:eastAsia="Times New Roman"/>
          <w:szCs w:val="24"/>
        </w:rPr>
        <w:t xml:space="preserve"> πόρισμα; Ότι έπρεπε να φέρετε νόμο για την αναδοχή και την υιοθεσία για να μην σαπίζουν τα παιδάκια μέσα στα ιδρύματα και να μην κλαίνε οι οικογένειες που δεν μπορούν να πάρουν ένα παιδί. Εμείς το φέραμε σε διαβούλευση. Μπαίνει στη Βουλή μέσα σε αυτό τον </w:t>
      </w:r>
      <w:r>
        <w:rPr>
          <w:rFonts w:eastAsia="Times New Roman"/>
          <w:szCs w:val="24"/>
        </w:rPr>
        <w:t>μήνα.</w:t>
      </w:r>
    </w:p>
    <w:p w14:paraId="4217BF9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έλεγε ακόμα το πόρισμα; Ότι έπρεπε να κάνετε παρατηρητήριο. Κάνατε τίποτα απ’ αυτά από το 1993 μέχρι σήμερα; Εμείς την επιτροπή με πρωτοβουλία της κ. Γεννηματά θα την ολοκληρώσουμε.</w:t>
      </w:r>
    </w:p>
    <w:p w14:paraId="4217BF9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Θα δείτε μεγάλες πολιτικές μέσα στο 2018 για το παιδί. Μην επαίρε</w:t>
      </w:r>
      <w:r>
        <w:rPr>
          <w:rFonts w:eastAsia="Times New Roman" w:cs="Times New Roman"/>
          <w:szCs w:val="24"/>
        </w:rPr>
        <w:t>στε. Μην επενδύετε στη καταστροφολογία. Θα το δείτε αυτό και πολύ σύντομα.</w:t>
      </w:r>
    </w:p>
    <w:p w14:paraId="4217BF97" w14:textId="77777777" w:rsidR="00D30189" w:rsidRDefault="00486ADB">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217BF9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την Υπουργό. </w:t>
      </w:r>
    </w:p>
    <w:p w14:paraId="4217BF9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θέμα είναι φλέγον. Αν μου επιτρέπετε λοιπόν, μια και είναι και ο Υπουργό</w:t>
      </w:r>
      <w:r>
        <w:rPr>
          <w:rFonts w:eastAsia="Times New Roman" w:cs="Times New Roman"/>
          <w:szCs w:val="24"/>
        </w:rPr>
        <w:t>ς Οικονομικών εδώ, θα ήθελα να πω κάτι για τριάντα δευτερόλεπτα.</w:t>
      </w:r>
    </w:p>
    <w:p w14:paraId="4217BF9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Υπάρχουν παρατηρήσεις από πολλούς συνανθρώπους μας για το ακατάσχετο και τις κατασχέσεις των επιδομάτων σε λογαριασμούς, αν είναι δηλωμένος ο ακατάσχετος λογαριασμός ή αν δεν </w:t>
      </w:r>
      <w:r>
        <w:rPr>
          <w:rFonts w:eastAsia="Times New Roman" w:cs="Times New Roman"/>
          <w:szCs w:val="24"/>
        </w:rPr>
        <w:lastRenderedPageBreak/>
        <w:t xml:space="preserve">είναι. Υπάρχουν </w:t>
      </w:r>
      <w:r>
        <w:rPr>
          <w:rFonts w:eastAsia="Times New Roman" w:cs="Times New Roman"/>
          <w:szCs w:val="24"/>
        </w:rPr>
        <w:t>κατασχέσεις στα επιδόματα. Θα μπορούσατε αν θέλετε να το σχολιάσετε γιατί έχουμε πολλά παράπονα.</w:t>
      </w:r>
    </w:p>
    <w:p w14:paraId="4217BF9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17BF9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Παρακαλώ πολύ τον επόμενο Υπουργό, αν θέλει ο κ. Παπαδημητρίου. </w:t>
      </w:r>
    </w:p>
    <w:p w14:paraId="4217BF9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Θα βάλετε όλους μαζί τους Υπουργούς; </w:t>
      </w:r>
    </w:p>
    <w:p w14:paraId="4217BF9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w:t>
      </w:r>
      <w:r>
        <w:rPr>
          <w:rFonts w:eastAsia="Times New Roman" w:cs="Times New Roman"/>
          <w:b/>
          <w:szCs w:val="24"/>
        </w:rPr>
        <w:t xml:space="preserve">ιος Καμμένος): </w:t>
      </w:r>
      <w:r>
        <w:rPr>
          <w:rFonts w:eastAsia="Times New Roman" w:cs="Times New Roman"/>
          <w:szCs w:val="24"/>
        </w:rPr>
        <w:t xml:space="preserve">Ένας Υπουργός και μετά. </w:t>
      </w:r>
    </w:p>
    <w:p w14:paraId="4217BF9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Πώς θα γίνει; Δεν είναι αυτή η συνεννόηση.</w:t>
      </w:r>
    </w:p>
    <w:p w14:paraId="4217BFA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Θα παρεμβληθεί μετά ομιλητής. Έχει ζητήσει τον λόγο και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Απλώς να τα προλάβουμε όλα. </w:t>
      </w:r>
    </w:p>
    <w:p w14:paraId="4217BFA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δεν έχουμε πει αυτό. Βουλευτές, κύριε Πρόεδρε!</w:t>
      </w:r>
    </w:p>
    <w:p w14:paraId="4217BFA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Όχι, δεν γίνονται αυτά.</w:t>
      </w:r>
    </w:p>
    <w:p w14:paraId="4217BFA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Βουλευτές, εντάξει. </w:t>
      </w:r>
    </w:p>
    <w:p w14:paraId="4217BFA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4217BFA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w:t>
      </w:r>
      <w:r>
        <w:rPr>
          <w:rFonts w:eastAsia="Times New Roman" w:cs="Times New Roman"/>
          <w:b/>
          <w:szCs w:val="24"/>
        </w:rPr>
        <w:t>νάπτυξης):</w:t>
      </w:r>
      <w:r>
        <w:rPr>
          <w:rFonts w:eastAsia="Times New Roman" w:cs="Times New Roman"/>
          <w:szCs w:val="24"/>
        </w:rPr>
        <w:t xml:space="preserve"> Ευχαριστώ πολύ, κύριε Πρόεδρε.</w:t>
      </w:r>
    </w:p>
    <w:p w14:paraId="4217BFA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παρόν νομοσχέδιο του Υπουργείου Οικονομίας και Ανάπτυξης φέρνει ρυθμίσεις που υλοποιούν τη στρατηγική της Κυβέρνησης. </w:t>
      </w:r>
    </w:p>
    <w:p w14:paraId="4217BFA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Τα άρθρα 100</w:t>
      </w:r>
      <w:r>
        <w:rPr>
          <w:rFonts w:eastAsia="Times New Roman" w:cs="Times New Roman"/>
          <w:szCs w:val="24"/>
        </w:rPr>
        <w:t xml:space="preserve"> </w:t>
      </w:r>
      <w:r>
        <w:rPr>
          <w:rFonts w:eastAsia="Times New Roman" w:cs="Times New Roman"/>
          <w:szCs w:val="24"/>
        </w:rPr>
        <w:t xml:space="preserve">έως </w:t>
      </w:r>
      <w:r>
        <w:rPr>
          <w:rFonts w:eastAsia="Times New Roman" w:cs="Times New Roman"/>
          <w:szCs w:val="24"/>
        </w:rPr>
        <w:t xml:space="preserve">111 αποσκοπούν στον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νομοθεσίας για την προστασία των καταναλωτών μέσω της </w:t>
      </w:r>
      <w:proofErr w:type="spellStart"/>
      <w:r>
        <w:rPr>
          <w:rFonts w:eastAsia="Times New Roman" w:cs="Times New Roman"/>
          <w:szCs w:val="24"/>
        </w:rPr>
        <w:t>επικαιροποίησης</w:t>
      </w:r>
      <w:proofErr w:type="spellEnd"/>
      <w:r>
        <w:rPr>
          <w:rFonts w:eastAsia="Times New Roman" w:cs="Times New Roman"/>
          <w:szCs w:val="24"/>
        </w:rPr>
        <w:t xml:space="preserve"> και αναμόρφωσης του πλέγματος των κατακερματισμένων διατάξεων του ν.2251/1994, ο οποίος έχει υποστεί πολλές αποσπασματικές τροποποιήσεις τα τελευταί</w:t>
      </w:r>
      <w:r>
        <w:rPr>
          <w:rFonts w:eastAsia="Times New Roman" w:cs="Times New Roman"/>
          <w:szCs w:val="24"/>
        </w:rPr>
        <w:t xml:space="preserve">α είκοσι τρία χρόνια. </w:t>
      </w:r>
    </w:p>
    <w:p w14:paraId="4217BFA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Τα άρθρα 112</w:t>
      </w:r>
      <w:r>
        <w:rPr>
          <w:rFonts w:eastAsia="Times New Roman" w:cs="Times New Roman"/>
          <w:szCs w:val="24"/>
        </w:rPr>
        <w:t xml:space="preserve"> </w:t>
      </w:r>
      <w:r>
        <w:rPr>
          <w:rFonts w:eastAsia="Times New Roman" w:cs="Times New Roman"/>
          <w:szCs w:val="24"/>
        </w:rPr>
        <w:t xml:space="preserve">έως </w:t>
      </w:r>
      <w:r>
        <w:rPr>
          <w:rFonts w:eastAsia="Times New Roman" w:cs="Times New Roman"/>
          <w:szCs w:val="24"/>
        </w:rPr>
        <w:t xml:space="preserve">118 αναβαθμίζουν και απλοποιούν το θεσμικό πλαίσιο που διέπει σήμερα την οργάνωση και τη λειτουργία των εμπορικών εκθέσεων με τη θέσπιση ενός ενιαίου πλαισίου για την εύρυθμη λειτουργία τους. </w:t>
      </w:r>
    </w:p>
    <w:p w14:paraId="4217BFA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Προτού αναφερθώ στην ου</w:t>
      </w:r>
      <w:r>
        <w:rPr>
          <w:rFonts w:eastAsia="Times New Roman" w:cs="Times New Roman"/>
          <w:szCs w:val="24"/>
        </w:rPr>
        <w:t xml:space="preserve">σία των διατάξεων, θα ήθελα να αναλύσω τη διαδικασία κατάρτισής τους. Η αφετηρία ήταν συστάσεις του ΟΟΣΑ σχετικά με την καταναλωτική νομοθεσία και τις εμπορικές εκθέσεις. Το Υπουργείο Οικονομίας και Ανάπτυξης ανέλαβε την πλήρη ιδιοκτησία των συγκεκριμένων </w:t>
      </w:r>
      <w:r>
        <w:rPr>
          <w:rFonts w:eastAsia="Times New Roman" w:cs="Times New Roman"/>
          <w:szCs w:val="24"/>
        </w:rPr>
        <w:t>μεταρρυθμίσεων από τη διαμόρφωση των συστάσεων μέχρι την υλοποίησή τους. Συγκεκριμένα, η καταναλωτική νομοθεσία εξετάστηκε και κωδικοποιήθηκε συνολικά για πρώτη φορά σε πλήρη αρμονία με το ευρωπαϊκό κεκτημένο. Η κωδικοποίηση θα ολοκληρωθεί με την έκδοση υπ</w:t>
      </w:r>
      <w:r>
        <w:rPr>
          <w:rFonts w:eastAsia="Times New Roman" w:cs="Times New Roman"/>
          <w:szCs w:val="24"/>
        </w:rPr>
        <w:t>ουργικής απόφασης αμέσως μετά την ψήφιση του πολυνομοσχεδίου.</w:t>
      </w:r>
    </w:p>
    <w:p w14:paraId="4217BFA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Με αυτό το ευέλικτο εργαλείο θα είναι δυνατή η άμεση ενημέρωση όλων των ενδιαφερόμενων μερών ιδίως σε περιπτώσεις μεταβολών που προκύπτουν από νέες ευρωπαϊκές οδηγίες. </w:t>
      </w:r>
    </w:p>
    <w:p w14:paraId="4217BFA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Θεμελιώδεις στόχοι είναι </w:t>
      </w:r>
      <w:r>
        <w:rPr>
          <w:rFonts w:eastAsia="Times New Roman" w:cs="Times New Roman"/>
          <w:szCs w:val="24"/>
        </w:rPr>
        <w:t>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ενός η διατήρηση ενός υψηλού επιπέδου προστασίας για τους καταναλωτές και μικρές εγχώριες επιχειρήσεις, αφ</w:t>
      </w:r>
      <w:r>
        <w:rPr>
          <w:rFonts w:eastAsia="Times New Roman" w:cs="Times New Roman"/>
          <w:szCs w:val="24"/>
        </w:rPr>
        <w:t xml:space="preserve">’ </w:t>
      </w:r>
      <w:r>
        <w:rPr>
          <w:rFonts w:eastAsia="Times New Roman" w:cs="Times New Roman"/>
          <w:szCs w:val="24"/>
        </w:rPr>
        <w:t xml:space="preserve">ετέρου η μείωση του κόστους συμμόρφωσης για τις εμπορικές επιχειρήσεις. </w:t>
      </w:r>
    </w:p>
    <w:p w14:paraId="4217BFA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επιτυγχάνεται με τρεις βασικές παρεμβάσεις. </w:t>
      </w:r>
    </w:p>
    <w:p w14:paraId="4217BFA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Πρώτον, με την εισαγω</w:t>
      </w:r>
      <w:r>
        <w:rPr>
          <w:rFonts w:eastAsia="Times New Roman" w:cs="Times New Roman"/>
          <w:szCs w:val="24"/>
        </w:rPr>
        <w:t>γή ενιαίου ορισμού των εννοιών του καταναλωτή και προμηθευτή. Το υφιστάμενο νομικό πλαίσιο χαρακτηριζόταν από πλήθος ορισμών ανάλογα με την κατηγορία συναλλαγών που ρυθμιζόταν κάθε φορά. Το αποτέλεσμα ήταν η μείωση της ασφάλειας δικαίου ιδίως για μικρομεσα</w:t>
      </w:r>
      <w:r>
        <w:rPr>
          <w:rFonts w:eastAsia="Times New Roman" w:cs="Times New Roman"/>
          <w:szCs w:val="24"/>
        </w:rPr>
        <w:t xml:space="preserve">ίες επιχειρήσεις και καταναλωτές οι οποίοι δεν έχουν την πολυτέλεια καθημερινής νομικής υποστήριξης. </w:t>
      </w:r>
    </w:p>
    <w:p w14:paraId="4217BFA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Δεύτερον, με την επέκταση της προστασίας που παρέχουν οι διατάξεις περί γενικών όρων συναλλαγών στο σύνολο των πολύ μικρών επιχειρήσεων. Οι μικρομεσαίες ε</w:t>
      </w:r>
      <w:r>
        <w:rPr>
          <w:rFonts w:eastAsia="Times New Roman" w:cs="Times New Roman"/>
          <w:szCs w:val="24"/>
        </w:rPr>
        <w:t xml:space="preserve">πιχειρήσεις στο πλαίσιο συναλλαγών τους με άλλες μεγαλύτερες ή με πιστωτικά ιδρύματα συχνά συνάπτουν συμβάσεις οι οποίες κατά το μεγαλύτερο τμήμα τους περιέχουν </w:t>
      </w:r>
      <w:proofErr w:type="spellStart"/>
      <w:r>
        <w:rPr>
          <w:rFonts w:eastAsia="Times New Roman" w:cs="Times New Roman"/>
          <w:szCs w:val="24"/>
        </w:rPr>
        <w:t>προδιατυπωμένους</w:t>
      </w:r>
      <w:proofErr w:type="spellEnd"/>
      <w:r>
        <w:rPr>
          <w:rFonts w:eastAsia="Times New Roman" w:cs="Times New Roman"/>
          <w:szCs w:val="24"/>
        </w:rPr>
        <w:t xml:space="preserve"> όρους. Αυτοί φυσικά υπαγορεύονται από το ισχυρότερο μέρος της συμβατικής σχέση</w:t>
      </w:r>
      <w:r>
        <w:rPr>
          <w:rFonts w:eastAsia="Times New Roman" w:cs="Times New Roman"/>
          <w:szCs w:val="24"/>
        </w:rPr>
        <w:t xml:space="preserve">ς. </w:t>
      </w:r>
    </w:p>
    <w:p w14:paraId="4217BFA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 τις προτεινόμενες διατάξεις, η προστασία από καταχρηστικούς όρους σε τέτοιες περιπτώσεις καλύπτει πλέον και τις πολύ μικρές επιχειρήσεις, όπως αυτές ορίζονται σε επίπεδο Ευρωπαϊκής Ένωσης.</w:t>
      </w:r>
    </w:p>
    <w:p w14:paraId="4217BFB0"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Με δεδομένο ότι αυτός ο ορισμός αναφέρεται σε επιχείρηση, η </w:t>
      </w:r>
      <w:r>
        <w:rPr>
          <w:rFonts w:eastAsia="Times New Roman"/>
          <w:szCs w:val="24"/>
        </w:rPr>
        <w:t>οποία απασχολεί λιγότερους από δέκα εργαζομένους και που ο κύκλος εργασιών ή το σύνολο του ετησίου ισολογισμού δεν υπερβαίνει τα 2 εκατομμύρια ευρώ, σχεδόν το σύνολο των εγχώριων μικρομεσαίων επιχειρήσεων αποκτά ένα ακόμα εργαλείο για την προστασία των συμ</w:t>
      </w:r>
      <w:r>
        <w:rPr>
          <w:rFonts w:eastAsia="Times New Roman"/>
          <w:szCs w:val="24"/>
        </w:rPr>
        <w:t>φερόντων του.</w:t>
      </w:r>
    </w:p>
    <w:p w14:paraId="4217BFB1" w14:textId="77777777" w:rsidR="00D30189" w:rsidRDefault="00486ADB">
      <w:pPr>
        <w:spacing w:line="600" w:lineRule="auto"/>
        <w:ind w:firstLine="720"/>
        <w:jc w:val="both"/>
        <w:rPr>
          <w:rFonts w:eastAsia="Times New Roman"/>
          <w:szCs w:val="24"/>
        </w:rPr>
      </w:pPr>
      <w:r>
        <w:rPr>
          <w:rFonts w:eastAsia="Times New Roman"/>
          <w:szCs w:val="24"/>
        </w:rPr>
        <w:t>Τρίτον, αποσαφήνιση κρίσιμων νομικών εννοιών. Δημιουργείται ένα ολοκληρωμένο πλέγμα προστασίας των καταναλωτών στις αγορές αγαθών για δύο έτη. Αυτό περιλαμβάνει τόσο τις διατάξεις περί νόμιμης εγγύησης για τη διατήρηση των βασικών ιδιοτήτων τ</w:t>
      </w:r>
      <w:r>
        <w:rPr>
          <w:rFonts w:eastAsia="Times New Roman"/>
          <w:szCs w:val="24"/>
        </w:rPr>
        <w:t>ου προϊόντος επί μια διετία με ευθύνη του εμπόρου όσο και τη διασφάλιση για πρώτη φορά της υποστήριξης μετά την πώληση και της διαθεσιμότητας των ανταλλακτικών για ίσο χρονικό διάστημα.</w:t>
      </w:r>
    </w:p>
    <w:p w14:paraId="4217BFB2" w14:textId="77777777" w:rsidR="00D30189" w:rsidRDefault="00486ADB">
      <w:pPr>
        <w:spacing w:line="600" w:lineRule="auto"/>
        <w:ind w:firstLine="720"/>
        <w:jc w:val="both"/>
        <w:rPr>
          <w:rFonts w:eastAsia="Times New Roman"/>
          <w:szCs w:val="24"/>
        </w:rPr>
      </w:pPr>
      <w:r>
        <w:rPr>
          <w:rFonts w:eastAsia="Times New Roman"/>
          <w:szCs w:val="24"/>
        </w:rPr>
        <w:lastRenderedPageBreak/>
        <w:t>Με δεδομένη αυτή την ενίσχυση των δικαιωμάτων των καταναλωτών, η εμπορ</w:t>
      </w:r>
      <w:r>
        <w:rPr>
          <w:rFonts w:eastAsia="Times New Roman"/>
          <w:szCs w:val="24"/>
        </w:rPr>
        <w:t xml:space="preserve">ική εγγύηση, δηλαδή η επιπλέον κάλυψη που παρέχει ο έμπορος πέρα από τη διετία, γίνεται προαιρετική σύμφωνα με την ευρωπαϊκή πρακτική. Η </w:t>
      </w:r>
      <w:proofErr w:type="spellStart"/>
      <w:r>
        <w:rPr>
          <w:rFonts w:eastAsia="Times New Roman"/>
          <w:szCs w:val="24"/>
        </w:rPr>
        <w:t>υποχρεωτικότητα</w:t>
      </w:r>
      <w:proofErr w:type="spellEnd"/>
      <w:r>
        <w:rPr>
          <w:rFonts w:eastAsia="Times New Roman"/>
          <w:szCs w:val="24"/>
        </w:rPr>
        <w:t xml:space="preserve"> που ίσχυε ως τώρα είχε αποδειχθεί δυσεφάρμοστη και σε μεγάλο βαθμό συμβολική, καθώς δεν παρεχόταν πάντα</w:t>
      </w:r>
      <w:r>
        <w:rPr>
          <w:rFonts w:eastAsia="Times New Roman"/>
          <w:szCs w:val="24"/>
        </w:rPr>
        <w:t xml:space="preserve"> από τους κατασκευαστές, με αποτέλεσμα να επιβαρύνονται αναίτια μικρομεσαίοι έμποροι. Η ρύθμιση που προτείνετε δίνει έμφαση στη σωστή ενημέρωση του καταναλωτή για την εμπορική εγγύηση. </w:t>
      </w:r>
    </w:p>
    <w:p w14:paraId="4217BFB3" w14:textId="77777777" w:rsidR="00D30189" w:rsidRDefault="00486ADB">
      <w:pPr>
        <w:spacing w:line="600" w:lineRule="auto"/>
        <w:ind w:firstLine="720"/>
        <w:jc w:val="both"/>
        <w:rPr>
          <w:rFonts w:eastAsia="Times New Roman"/>
          <w:szCs w:val="24"/>
        </w:rPr>
      </w:pPr>
      <w:r>
        <w:rPr>
          <w:rFonts w:eastAsia="Times New Roman"/>
          <w:szCs w:val="24"/>
        </w:rPr>
        <w:t>Θέλω επί τη ευκαιρία να απαντήσω στον κ. Κωνσταντινόπουλο και να του π</w:t>
      </w:r>
      <w:r>
        <w:rPr>
          <w:rFonts w:eastAsia="Times New Roman"/>
          <w:szCs w:val="24"/>
        </w:rPr>
        <w:t xml:space="preserve">ω ότι η εμπειρία και τα στοιχεία δεν είναι μαζί του. Εκτιμάται ότι 80% των καταγγελιών που υποβάλλονται στη Γενική </w:t>
      </w:r>
      <w:r>
        <w:rPr>
          <w:rFonts w:eastAsia="Times New Roman"/>
          <w:szCs w:val="24"/>
        </w:rPr>
        <w:lastRenderedPageBreak/>
        <w:t xml:space="preserve">Γραμματεία Εμπορίου για εμπορικές εγγυήσεις αφορούν την τήρηση ή όχι των όρων στις εμπορικές εγγυήσεις. Και αυτό το 80% μπορεί να λυθεί μόνο </w:t>
      </w:r>
      <w:r>
        <w:rPr>
          <w:rFonts w:eastAsia="Times New Roman"/>
          <w:szCs w:val="24"/>
        </w:rPr>
        <w:t>δικαστικά, γιατί αφορά την εξακρίβωση πραγματικών καταγγελιών σε σχέση με τις καταγγελίες και τους ισχυρισμούς των εμπόρων και καταναλωτών. Η τροπολογία, λοιπόν, συμβάλλει στην αποσυμφόρηση των δικαστηρίων.</w:t>
      </w:r>
    </w:p>
    <w:p w14:paraId="4217BFB4" w14:textId="77777777" w:rsidR="00D30189" w:rsidRDefault="00486ADB">
      <w:pPr>
        <w:spacing w:line="600" w:lineRule="auto"/>
        <w:ind w:firstLine="720"/>
        <w:jc w:val="both"/>
        <w:rPr>
          <w:rFonts w:eastAsia="Times New Roman"/>
          <w:szCs w:val="24"/>
        </w:rPr>
      </w:pPr>
      <w:r>
        <w:rPr>
          <w:rFonts w:eastAsia="Times New Roman"/>
          <w:szCs w:val="24"/>
        </w:rPr>
        <w:t>Αναφορικά με την οργάνωση και λειτουργία εμπορικώ</w:t>
      </w:r>
      <w:r>
        <w:rPr>
          <w:rFonts w:eastAsia="Times New Roman"/>
          <w:szCs w:val="24"/>
        </w:rPr>
        <w:t xml:space="preserve">ν εκθέσεων, άρθρα 112 με 118, ορισμένες αυτονόητες συστάσεις του ΟΟΣΑ οι οποίες υποδείκνυαν στρεβλώσεις και ανισότητες </w:t>
      </w:r>
      <w:proofErr w:type="spellStart"/>
      <w:r>
        <w:rPr>
          <w:rFonts w:eastAsia="Times New Roman"/>
          <w:szCs w:val="24"/>
        </w:rPr>
        <w:t>αδειοδότησης</w:t>
      </w:r>
      <w:proofErr w:type="spellEnd"/>
      <w:r>
        <w:rPr>
          <w:rFonts w:eastAsia="Times New Roman"/>
          <w:szCs w:val="24"/>
        </w:rPr>
        <w:t xml:space="preserve"> εκθεσιακών χώρων έγιναν η αφορμή για μια συνολική αναθεώρηση της σχετικής νομοθεσίας, η οποία σήμερα είναι ελλιπής, ασαφής κ</w:t>
      </w:r>
      <w:r>
        <w:rPr>
          <w:rFonts w:eastAsia="Times New Roman"/>
          <w:szCs w:val="24"/>
        </w:rPr>
        <w:t xml:space="preserve">αι κατακερματισμένη. Οι προτεινόμενες διατάξεις αποσκοπούν στη δημιουργία προϋποθέσεων για την πλήρη αξιοποίηση </w:t>
      </w:r>
      <w:r>
        <w:rPr>
          <w:rFonts w:eastAsia="Times New Roman"/>
          <w:szCs w:val="24"/>
        </w:rPr>
        <w:lastRenderedPageBreak/>
        <w:t>των εμπορικών εκθέσεων ως μοχλού τοπικής ανάπτυξης, προσέλκυσης επενδυτών και εκθετών από το εξωτερικό και ανάδειξης της εγχώριας παραγωγής.</w:t>
      </w:r>
    </w:p>
    <w:p w14:paraId="4217BFB5" w14:textId="77777777" w:rsidR="00D30189" w:rsidRDefault="00486ADB">
      <w:pPr>
        <w:spacing w:line="600" w:lineRule="auto"/>
        <w:ind w:firstLine="720"/>
        <w:jc w:val="both"/>
        <w:rPr>
          <w:rFonts w:eastAsia="Times New Roman"/>
          <w:szCs w:val="24"/>
        </w:rPr>
      </w:pPr>
      <w:r>
        <w:rPr>
          <w:rFonts w:eastAsia="Times New Roman"/>
          <w:szCs w:val="24"/>
        </w:rPr>
        <w:t xml:space="preserve">Σε </w:t>
      </w:r>
      <w:r>
        <w:rPr>
          <w:rFonts w:eastAsia="Times New Roman"/>
          <w:szCs w:val="24"/>
        </w:rPr>
        <w:t xml:space="preserve">αυτό το πλαίσιο κρίνεται αναγκαία η εισαγωγή ενιαίου πλαισίου </w:t>
      </w:r>
      <w:proofErr w:type="spellStart"/>
      <w:r>
        <w:rPr>
          <w:rFonts w:eastAsia="Times New Roman"/>
          <w:szCs w:val="24"/>
        </w:rPr>
        <w:t>αδειοδότησης</w:t>
      </w:r>
      <w:proofErr w:type="spellEnd"/>
      <w:r>
        <w:rPr>
          <w:rFonts w:eastAsia="Times New Roman"/>
          <w:szCs w:val="24"/>
        </w:rPr>
        <w:t xml:space="preserve"> στη βάση σαφών κατηγοριών εκθεσιακών χώρων και δραστηριοτήτων. Ταυτόχρονα θεσπίζονται για πρώτη φορά οριζόντια κριτήρια ποιότητας που δεσμεύουν τους ιδιοκτήτες τέτοιων χώρων, ώστε ν</w:t>
      </w:r>
      <w:r>
        <w:rPr>
          <w:rFonts w:eastAsia="Times New Roman"/>
          <w:szCs w:val="24"/>
        </w:rPr>
        <w:t xml:space="preserve">α ενισχυθεί η εμπορική αξία και η </w:t>
      </w:r>
      <w:proofErr w:type="spellStart"/>
      <w:r>
        <w:rPr>
          <w:rFonts w:eastAsia="Times New Roman"/>
          <w:szCs w:val="24"/>
        </w:rPr>
        <w:t>αναγνωρισιμότητα</w:t>
      </w:r>
      <w:proofErr w:type="spellEnd"/>
      <w:r>
        <w:rPr>
          <w:rFonts w:eastAsia="Times New Roman"/>
          <w:szCs w:val="24"/>
        </w:rPr>
        <w:t xml:space="preserve"> της δραστηριότητας. Ειδική μέριμνα λαμβάνεται για τις προϋποθέσεις διοργάνωσης αντίστοιχων εκδηλώσεων μικρότερης κλίμακος και τοπικής εμβέλειας.</w:t>
      </w:r>
    </w:p>
    <w:p w14:paraId="4217BFB6" w14:textId="77777777" w:rsidR="00D30189" w:rsidRDefault="00486ADB">
      <w:pPr>
        <w:spacing w:line="600" w:lineRule="auto"/>
        <w:ind w:firstLine="720"/>
        <w:jc w:val="both"/>
        <w:rPr>
          <w:rFonts w:eastAsia="Times New Roman"/>
          <w:szCs w:val="24"/>
        </w:rPr>
      </w:pPr>
      <w:r>
        <w:rPr>
          <w:rFonts w:eastAsia="Times New Roman"/>
          <w:szCs w:val="24"/>
        </w:rPr>
        <w:lastRenderedPageBreak/>
        <w:t>Τέλος, τίθενται οι βάσεις για τη δημιουργία μητρώου με στόχο</w:t>
      </w:r>
      <w:r>
        <w:rPr>
          <w:rFonts w:eastAsia="Times New Roman"/>
          <w:szCs w:val="24"/>
        </w:rPr>
        <w:t xml:space="preserve"> την παρακολούθηση του κλάδου σύμφωνα με ποσοτικούς δείκτες και την αποτελεσματική χάραξη πολιτικής. </w:t>
      </w:r>
    </w:p>
    <w:p w14:paraId="4217BFB7" w14:textId="77777777" w:rsidR="00D30189" w:rsidRDefault="00486ADB">
      <w:pPr>
        <w:spacing w:line="600" w:lineRule="auto"/>
        <w:ind w:firstLine="720"/>
        <w:jc w:val="both"/>
        <w:rPr>
          <w:rFonts w:eastAsia="Times New Roman"/>
          <w:szCs w:val="24"/>
        </w:rPr>
      </w:pPr>
      <w:r>
        <w:rPr>
          <w:rFonts w:eastAsia="Times New Roman"/>
          <w:szCs w:val="24"/>
        </w:rPr>
        <w:t>Συνολικά, λοιπόν, πιστεύουμε ότι οι διατάξεις που προτείνονται θα συμβάλλουν στην καλύτερη λειτουργία της αγοράς, στην άρση αδικαιολόγητων εμποδίων στον α</w:t>
      </w:r>
      <w:r>
        <w:rPr>
          <w:rFonts w:eastAsia="Times New Roman"/>
          <w:szCs w:val="24"/>
        </w:rPr>
        <w:t>νταγωνισμό και στη μείωση των διοικητικών βαρών ιδίως για τις μικρομεσαίες επιχειρήσεις.</w:t>
      </w:r>
    </w:p>
    <w:p w14:paraId="4217BFB8" w14:textId="77777777" w:rsidR="00D30189" w:rsidRDefault="00486ADB">
      <w:pPr>
        <w:spacing w:line="600" w:lineRule="auto"/>
        <w:ind w:firstLine="720"/>
        <w:jc w:val="both"/>
        <w:rPr>
          <w:rFonts w:eastAsia="Times New Roman"/>
          <w:szCs w:val="24"/>
        </w:rPr>
      </w:pPr>
      <w:r>
        <w:rPr>
          <w:rFonts w:eastAsia="Times New Roman"/>
          <w:szCs w:val="24"/>
        </w:rPr>
        <w:t>Σχετικά με το άρθρο 119, που τροποποιεί το άρθρο 68 του ν.3528/2007, όπως αυτό ισχύει, εισάγεται για λόγους πραγματικούς, καθώς το Ταμείο Ανάπτυξης Νέας Οικονομίας, το</w:t>
      </w:r>
      <w:r>
        <w:rPr>
          <w:rFonts w:eastAsia="Times New Roman"/>
          <w:szCs w:val="24"/>
        </w:rPr>
        <w:t xml:space="preserve"> λεγόμενο ΤΑΝΕΟ, αυτή τη στιγμή είναι εξαιρετικά </w:t>
      </w:r>
      <w:proofErr w:type="spellStart"/>
      <w:r>
        <w:rPr>
          <w:rFonts w:eastAsia="Times New Roman"/>
          <w:szCs w:val="24"/>
        </w:rPr>
        <w:t>υποστελεχωμένο</w:t>
      </w:r>
      <w:proofErr w:type="spellEnd"/>
      <w:r>
        <w:rPr>
          <w:rFonts w:eastAsia="Times New Roman"/>
          <w:szCs w:val="24"/>
        </w:rPr>
        <w:t xml:space="preserve">, δεν διαθέτει </w:t>
      </w:r>
      <w:r>
        <w:rPr>
          <w:rFonts w:eastAsia="Times New Roman"/>
          <w:szCs w:val="24"/>
        </w:rPr>
        <w:lastRenderedPageBreak/>
        <w:t>μόνιμο προσωπικό και η συνδρομή των αποσπασμένων υπαλλήλων λόγω εξειδικευμένου γνωστικού αντικειμένου και σχετικής εμπειρίας κρίνεται απαραίτητη για τη λειτουργία του.</w:t>
      </w:r>
    </w:p>
    <w:p w14:paraId="4217BFB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Δεδομένης </w:t>
      </w:r>
      <w:r>
        <w:rPr>
          <w:rFonts w:eastAsia="Times New Roman"/>
          <w:szCs w:val="24"/>
        </w:rPr>
        <w:t xml:space="preserve">της μεταβατικής κατάστασης στην οποία βρίσκεται το ΤΑΝΕΟ εν όψει της ίδρυσης της Αναπτυξιακής Τράπεζας, η εμπειρία, η τεχνογνωσία και η συνδρομή των υπηρετούντων υπαλλήλων σ’ ένα τόσο ειδικό αντικείμενο, όπως είναι αυτό του ΤΑΝΕΟ, είναι αναγκαίες τόσο για </w:t>
      </w:r>
      <w:r>
        <w:rPr>
          <w:rFonts w:eastAsia="Times New Roman"/>
          <w:szCs w:val="24"/>
        </w:rPr>
        <w:t xml:space="preserve">την προστασία των συμφερόντων του δημοσίου και των ήδη </w:t>
      </w:r>
      <w:proofErr w:type="spellStart"/>
      <w:r>
        <w:rPr>
          <w:rFonts w:eastAsia="Times New Roman"/>
          <w:szCs w:val="24"/>
        </w:rPr>
        <w:t>επενδεδυμένων</w:t>
      </w:r>
      <w:proofErr w:type="spellEnd"/>
      <w:r>
        <w:rPr>
          <w:rFonts w:eastAsia="Times New Roman"/>
          <w:szCs w:val="24"/>
        </w:rPr>
        <w:t xml:space="preserve"> κεφαλαίων του σε επιχειρηματικές συμμετοχές κεφαλαίου όσο και για την ομαλή μετάβαση του φορέα στο νέο καθεστώς.</w:t>
      </w:r>
    </w:p>
    <w:p w14:paraId="4217BFBA"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Όσον αφορά το άρθρο 120, τροποποιούμε τον ν.4412/2016 «Δημόσιες συμβάσεις»</w:t>
      </w:r>
      <w:r>
        <w:rPr>
          <w:rFonts w:eastAsia="Times New Roman"/>
          <w:szCs w:val="24"/>
        </w:rPr>
        <w:t xml:space="preserve"> σε εναρμόνιση του ευρωπαϊκού πλαισίου, </w:t>
      </w:r>
      <w:r>
        <w:rPr>
          <w:rFonts w:eastAsia="Times New Roman"/>
          <w:szCs w:val="24"/>
        </w:rPr>
        <w:lastRenderedPageBreak/>
        <w:t>που επιτρέπει την έκδοση εγγυητικών επιστολών και από ασφαλιστικές εταιρείες.</w:t>
      </w:r>
    </w:p>
    <w:p w14:paraId="4217BFB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Τελειώνοντας, κύριε Πρόεδρε, θέλω να καταθέσω νομοτεχνικές βελτιώσεις, που αφορούν συντακτικές και γραμματικές διορθώσεις στα άρθρα 105 </w:t>
      </w:r>
      <w:r>
        <w:rPr>
          <w:rFonts w:eastAsia="Times New Roman"/>
          <w:szCs w:val="24"/>
        </w:rPr>
        <w:t>και 109.</w:t>
      </w:r>
    </w:p>
    <w:p w14:paraId="4217BFB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4217BFBD" w14:textId="77777777" w:rsidR="00D30189" w:rsidRDefault="00486ADB">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4217BFBE" w14:textId="77777777" w:rsidR="00D30189" w:rsidRDefault="00486ADB">
      <w:pPr>
        <w:tabs>
          <w:tab w:val="left" w:pos="2940"/>
        </w:tabs>
        <w:spacing w:after="0" w:line="600" w:lineRule="auto"/>
        <w:ind w:firstLine="709"/>
        <w:jc w:val="both"/>
        <w:rPr>
          <w:rFonts w:eastAsia="Times New Roman"/>
          <w:color w:val="C00000"/>
          <w:szCs w:val="24"/>
        </w:rPr>
      </w:pPr>
      <w:r>
        <w:rPr>
          <w:rFonts w:eastAsia="Times New Roman"/>
          <w:szCs w:val="24"/>
        </w:rPr>
        <w:t>(Στο σημείο αυτό ο Υπουργός κ. Δήμος Παπαδημητρίου καταθέτει για τα Πρακτικά τις προαναφερθείσες νομοτεχνικές βελτιώσεις, οι οποίες έχουν ως εξής:</w:t>
      </w:r>
    </w:p>
    <w:p w14:paraId="4217BFBF" w14:textId="77777777" w:rsidR="00D30189" w:rsidRDefault="00486ADB">
      <w:pPr>
        <w:tabs>
          <w:tab w:val="left" w:pos="2940"/>
        </w:tabs>
        <w:spacing w:line="600" w:lineRule="auto"/>
        <w:ind w:firstLine="709"/>
        <w:jc w:val="center"/>
        <w:rPr>
          <w:rFonts w:eastAsia="Times New Roman"/>
          <w:color w:val="C00000"/>
          <w:szCs w:val="24"/>
        </w:rPr>
      </w:pPr>
      <w:r w:rsidRPr="005F681D">
        <w:rPr>
          <w:rFonts w:eastAsia="Times New Roman"/>
          <w:color w:val="C00000"/>
          <w:szCs w:val="24"/>
        </w:rPr>
        <w:t>ΑΛΛΑΓΗ ΣΕΛΙΔΑΣ</w:t>
      </w:r>
    </w:p>
    <w:p w14:paraId="4217BFC0" w14:textId="77777777" w:rsidR="00D30189" w:rsidRDefault="00486ADB">
      <w:pPr>
        <w:tabs>
          <w:tab w:val="left" w:pos="2940"/>
        </w:tabs>
        <w:spacing w:line="600" w:lineRule="auto"/>
        <w:ind w:firstLine="709"/>
        <w:jc w:val="center"/>
        <w:rPr>
          <w:rFonts w:eastAsia="Times New Roman"/>
          <w:color w:val="C00000"/>
          <w:szCs w:val="24"/>
        </w:rPr>
      </w:pPr>
      <w:r w:rsidRPr="005F681D">
        <w:rPr>
          <w:rFonts w:eastAsia="Times New Roman"/>
          <w:color w:val="C00000"/>
          <w:szCs w:val="24"/>
        </w:rPr>
        <w:t xml:space="preserve">(Να </w:t>
      </w:r>
      <w:r w:rsidRPr="005F681D">
        <w:rPr>
          <w:rFonts w:eastAsia="Times New Roman"/>
          <w:color w:val="C00000"/>
          <w:szCs w:val="24"/>
        </w:rPr>
        <w:t>μπουν οι σελίδες 132 -</w:t>
      </w:r>
      <w:r>
        <w:rPr>
          <w:rFonts w:eastAsia="Times New Roman"/>
          <w:color w:val="C00000"/>
          <w:szCs w:val="24"/>
        </w:rPr>
        <w:t xml:space="preserve"> </w:t>
      </w:r>
      <w:r w:rsidRPr="005F681D">
        <w:rPr>
          <w:rFonts w:eastAsia="Times New Roman"/>
          <w:color w:val="C00000"/>
          <w:szCs w:val="24"/>
        </w:rPr>
        <w:t>133)</w:t>
      </w:r>
    </w:p>
    <w:p w14:paraId="4217BFC1" w14:textId="77777777" w:rsidR="00D30189" w:rsidRDefault="00486ADB">
      <w:pPr>
        <w:tabs>
          <w:tab w:val="left" w:pos="2940"/>
        </w:tabs>
        <w:spacing w:line="600" w:lineRule="auto"/>
        <w:ind w:firstLine="709"/>
        <w:jc w:val="center"/>
        <w:rPr>
          <w:rFonts w:eastAsia="Times New Roman"/>
          <w:color w:val="C00000"/>
          <w:szCs w:val="24"/>
        </w:rPr>
      </w:pPr>
      <w:r w:rsidRPr="005F681D">
        <w:rPr>
          <w:rFonts w:eastAsia="Times New Roman"/>
          <w:color w:val="C00000"/>
          <w:szCs w:val="24"/>
        </w:rPr>
        <w:lastRenderedPageBreak/>
        <w:t>ΑΛΛΑΓΗ ΣΕΛΙΔΑΣ</w:t>
      </w:r>
    </w:p>
    <w:p w14:paraId="4217BFC2"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Υπουργό.</w:t>
      </w:r>
    </w:p>
    <w:p w14:paraId="4217BFC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Παρακαλώ πολύ να ξεκινήσουμε τον κατάλογο των ομιλητών με τον κ. </w:t>
      </w:r>
      <w:proofErr w:type="spellStart"/>
      <w:r>
        <w:rPr>
          <w:rFonts w:eastAsia="Times New Roman"/>
          <w:szCs w:val="24"/>
        </w:rPr>
        <w:t>Μπαλαούρα</w:t>
      </w:r>
      <w:proofErr w:type="spellEnd"/>
      <w:r>
        <w:rPr>
          <w:rFonts w:eastAsia="Times New Roman"/>
          <w:szCs w:val="24"/>
        </w:rPr>
        <w:t>. Θα συνεχίσουμε με ομιλητές και μετά θα ακολουθήσει ο κ. Θεοχαρόπουλος, επ</w:t>
      </w:r>
      <w:r>
        <w:rPr>
          <w:rFonts w:eastAsia="Times New Roman"/>
          <w:szCs w:val="24"/>
        </w:rPr>
        <w:t>ειδή είναι ο πρώτος Κοινοβουλευτικός Εκπρόσωπος που έχει ζητήσει τον λόγο.</w:t>
      </w:r>
    </w:p>
    <w:p w14:paraId="4217BFC4"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Παρακαλώ, κύριε συνάδελφε, έχετε τον λόγο για επτά λεπτά.</w:t>
      </w:r>
    </w:p>
    <w:p w14:paraId="4217BFC5"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Κυρίες και κύριοι συνάδελφοι, όταν ήμουν μαθητής στο λύκειο, είχα έναν φωτισμένο καθηγητή, τον Αλέξαν</w:t>
      </w:r>
      <w:r>
        <w:rPr>
          <w:rFonts w:eastAsia="Times New Roman"/>
          <w:szCs w:val="24"/>
        </w:rPr>
        <w:t xml:space="preserve">δρο </w:t>
      </w:r>
      <w:proofErr w:type="spellStart"/>
      <w:r>
        <w:rPr>
          <w:rFonts w:eastAsia="Times New Roman"/>
          <w:szCs w:val="24"/>
        </w:rPr>
        <w:t>Κοσμόπουλο</w:t>
      </w:r>
      <w:proofErr w:type="spellEnd"/>
      <w:r>
        <w:rPr>
          <w:rFonts w:eastAsia="Times New Roman"/>
          <w:szCs w:val="24"/>
        </w:rPr>
        <w:t xml:space="preserve">, ο οποίος μας «βασάνιζε» –έτσι θεωρούσαμε τότε- και μας έβαλε να σχολιάσουμε την «Αθηναίων Πολιτεία» του Αριστοτέλη. </w:t>
      </w:r>
    </w:p>
    <w:p w14:paraId="4217BFC6"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 xml:space="preserve">Θυμήθηκα και βρήκα το εξής: «Μετά δε ταύτα συνέβη </w:t>
      </w:r>
      <w:proofErr w:type="spellStart"/>
      <w:r>
        <w:rPr>
          <w:rFonts w:eastAsia="Times New Roman"/>
          <w:szCs w:val="24"/>
        </w:rPr>
        <w:t>στασιάσαι</w:t>
      </w:r>
      <w:proofErr w:type="spellEnd"/>
      <w:r>
        <w:rPr>
          <w:rFonts w:eastAsia="Times New Roman"/>
          <w:szCs w:val="24"/>
        </w:rPr>
        <w:t xml:space="preserve"> τους τε γνωρίμους και το πλήθος πολύν </w:t>
      </w:r>
      <w:proofErr w:type="spellStart"/>
      <w:r>
        <w:rPr>
          <w:rFonts w:eastAsia="Times New Roman"/>
          <w:szCs w:val="24"/>
        </w:rPr>
        <w:t>χρόνον</w:t>
      </w:r>
      <w:proofErr w:type="spellEnd"/>
      <w:r>
        <w:rPr>
          <w:rFonts w:eastAsia="Times New Roman"/>
          <w:szCs w:val="24"/>
        </w:rPr>
        <w:t xml:space="preserve">. </w:t>
      </w:r>
      <w:proofErr w:type="spellStart"/>
      <w:r>
        <w:rPr>
          <w:rFonts w:eastAsia="Times New Roman"/>
          <w:szCs w:val="24"/>
        </w:rPr>
        <w:t>Ήν</w:t>
      </w:r>
      <w:proofErr w:type="spellEnd"/>
      <w:r>
        <w:rPr>
          <w:rFonts w:eastAsia="Times New Roman"/>
          <w:szCs w:val="24"/>
        </w:rPr>
        <w:t xml:space="preserve"> γαρ αυτών η πο</w:t>
      </w:r>
      <w:r>
        <w:rPr>
          <w:rFonts w:eastAsia="Times New Roman"/>
          <w:szCs w:val="24"/>
        </w:rPr>
        <w:t xml:space="preserve">λιτεία τοις τε </w:t>
      </w:r>
      <w:proofErr w:type="spellStart"/>
      <w:r>
        <w:rPr>
          <w:rFonts w:eastAsia="Times New Roman"/>
          <w:szCs w:val="24"/>
        </w:rPr>
        <w:t>άλλοις</w:t>
      </w:r>
      <w:proofErr w:type="spellEnd"/>
      <w:r>
        <w:rPr>
          <w:rFonts w:eastAsia="Times New Roman"/>
          <w:szCs w:val="24"/>
        </w:rPr>
        <w:t xml:space="preserve"> ολιγαρχική </w:t>
      </w:r>
      <w:proofErr w:type="spellStart"/>
      <w:r>
        <w:rPr>
          <w:rFonts w:eastAsia="Times New Roman"/>
          <w:szCs w:val="24"/>
        </w:rPr>
        <w:t>πάσι</w:t>
      </w:r>
      <w:proofErr w:type="spellEnd"/>
      <w:r>
        <w:rPr>
          <w:rFonts w:eastAsia="Times New Roman"/>
          <w:szCs w:val="24"/>
        </w:rPr>
        <w:t xml:space="preserve">, και δη και </w:t>
      </w:r>
      <w:proofErr w:type="spellStart"/>
      <w:r>
        <w:rPr>
          <w:rFonts w:eastAsia="Times New Roman"/>
          <w:szCs w:val="24"/>
        </w:rPr>
        <w:t>εδούλευον</w:t>
      </w:r>
      <w:proofErr w:type="spellEnd"/>
      <w:r>
        <w:rPr>
          <w:rFonts w:eastAsia="Times New Roman"/>
          <w:szCs w:val="24"/>
        </w:rPr>
        <w:t xml:space="preserve"> οι πένητες τοις </w:t>
      </w:r>
      <w:proofErr w:type="spellStart"/>
      <w:r>
        <w:rPr>
          <w:rFonts w:eastAsia="Times New Roman"/>
          <w:szCs w:val="24"/>
        </w:rPr>
        <w:t>πλουσίοις</w:t>
      </w:r>
      <w:proofErr w:type="spellEnd"/>
      <w:r>
        <w:rPr>
          <w:rFonts w:eastAsia="Times New Roman"/>
          <w:szCs w:val="24"/>
        </w:rPr>
        <w:t xml:space="preserve"> και αυτοί και τα τέκνα και αι γυναίκες και </w:t>
      </w:r>
      <w:proofErr w:type="spellStart"/>
      <w:r>
        <w:rPr>
          <w:rFonts w:eastAsia="Times New Roman"/>
          <w:szCs w:val="24"/>
        </w:rPr>
        <w:t>εκαλούντο</w:t>
      </w:r>
      <w:proofErr w:type="spellEnd"/>
      <w:r>
        <w:rPr>
          <w:rFonts w:eastAsia="Times New Roman"/>
          <w:szCs w:val="24"/>
        </w:rPr>
        <w:t xml:space="preserve"> </w:t>
      </w:r>
      <w:proofErr w:type="spellStart"/>
      <w:r>
        <w:rPr>
          <w:rFonts w:eastAsia="Times New Roman"/>
          <w:szCs w:val="24"/>
        </w:rPr>
        <w:t>πελάται</w:t>
      </w:r>
      <w:proofErr w:type="spellEnd"/>
      <w:r>
        <w:rPr>
          <w:rFonts w:eastAsia="Times New Roman"/>
          <w:szCs w:val="24"/>
        </w:rPr>
        <w:t xml:space="preserve"> και </w:t>
      </w:r>
      <w:proofErr w:type="spellStart"/>
      <w:r>
        <w:rPr>
          <w:rFonts w:eastAsia="Times New Roman"/>
          <w:szCs w:val="24"/>
        </w:rPr>
        <w:t>εκτήμοροι</w:t>
      </w:r>
      <w:proofErr w:type="spellEnd"/>
      <w:r>
        <w:rPr>
          <w:rFonts w:eastAsia="Times New Roman"/>
          <w:szCs w:val="24"/>
        </w:rPr>
        <w:t>».</w:t>
      </w:r>
    </w:p>
    <w:p w14:paraId="4217BFC7"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Το νόημα της περικοπής είναι σαφές. Πριν τον Σόλωνα, συγκρούονταν για πολύ καιρό οι γνώριμοι </w:t>
      </w:r>
      <w:r>
        <w:rPr>
          <w:rFonts w:eastAsia="Times New Roman"/>
          <w:szCs w:val="24"/>
        </w:rPr>
        <w:t xml:space="preserve">και το πλήθος. Την ολιγαρχική </w:t>
      </w:r>
      <w:proofErr w:type="spellStart"/>
      <w:r>
        <w:rPr>
          <w:rFonts w:eastAsia="Times New Roman"/>
          <w:szCs w:val="24"/>
        </w:rPr>
        <w:t>πάσι</w:t>
      </w:r>
      <w:proofErr w:type="spellEnd"/>
      <w:r>
        <w:rPr>
          <w:rFonts w:eastAsia="Times New Roman"/>
          <w:szCs w:val="24"/>
        </w:rPr>
        <w:t xml:space="preserve"> πολιτεία συγκροτούσαν οι «γνώριμοι», αυτοί που ονομάζει ο ίδιος ο Αριστοτέλης «επιφανείς, εύφορους, πλούσιους, πρώτους». </w:t>
      </w:r>
    </w:p>
    <w:p w14:paraId="4217BFC8"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Για το πλήθος από την άλλη μεριά, δηλαδή τους πολλούς, τους πένητες, όπως λέει ο Αριστοτέλης, χρησι</w:t>
      </w:r>
      <w:r>
        <w:rPr>
          <w:rFonts w:eastAsia="Times New Roman"/>
          <w:szCs w:val="24"/>
        </w:rPr>
        <w:t>μοποιεί, για να εκφράσει όλο αυτό το σύνολο, τη λέξη «δήμος».</w:t>
      </w:r>
    </w:p>
    <w:p w14:paraId="4217BFC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 xml:space="preserve">Ποιοι αποτελούσαν, λοιπόν, τους «γνώριμους»; Πρόκειται για τους ευγενούς καταγωγής ευπορότερους πολίτες της Αθήνας, που μονοπωλούσαν την πολιτική εξουσία μέχρι τις μεταρρυθμίσεις του Σόλωνα. Το </w:t>
      </w:r>
      <w:r>
        <w:rPr>
          <w:rFonts w:eastAsia="Times New Roman"/>
          <w:szCs w:val="24"/>
        </w:rPr>
        <w:t>πλήθος αποτελούνταν απ’ όλους τους υπόλοιπους, που ονομάζονταν «</w:t>
      </w:r>
      <w:proofErr w:type="spellStart"/>
      <w:r>
        <w:rPr>
          <w:rFonts w:eastAsia="Times New Roman"/>
          <w:szCs w:val="24"/>
        </w:rPr>
        <w:t>πελάται</w:t>
      </w:r>
      <w:proofErr w:type="spellEnd"/>
      <w:r>
        <w:rPr>
          <w:rFonts w:eastAsia="Times New Roman"/>
          <w:szCs w:val="24"/>
        </w:rPr>
        <w:t>» και «</w:t>
      </w:r>
      <w:proofErr w:type="spellStart"/>
      <w:r>
        <w:rPr>
          <w:rFonts w:eastAsia="Times New Roman"/>
          <w:szCs w:val="24"/>
        </w:rPr>
        <w:t>εκτήμοροι</w:t>
      </w:r>
      <w:proofErr w:type="spellEnd"/>
      <w:r>
        <w:rPr>
          <w:rFonts w:eastAsia="Times New Roman"/>
          <w:szCs w:val="24"/>
        </w:rPr>
        <w:t>».</w:t>
      </w:r>
    </w:p>
    <w:p w14:paraId="4217BFCA"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Τότε, λοιπόν, στασίασε ο αθηναϊκός λαός και στασίασε και ο ελληνικός λαός τον Γενάρη του 2015, στο δημοψήφισμα του 2015 </w:t>
      </w:r>
      <w:r>
        <w:rPr>
          <w:rFonts w:eastAsia="Times New Roman"/>
          <w:szCs w:val="24"/>
        </w:rPr>
        <w:t>και</w:t>
      </w:r>
      <w:r>
        <w:rPr>
          <w:rFonts w:eastAsia="Times New Roman"/>
          <w:szCs w:val="24"/>
        </w:rPr>
        <w:t xml:space="preserve"> τον Σεπτέμβριο του ίδιου χρόνου και σας </w:t>
      </w:r>
      <w:r>
        <w:rPr>
          <w:rFonts w:eastAsia="Times New Roman"/>
          <w:szCs w:val="24"/>
        </w:rPr>
        <w:t>έσ</w:t>
      </w:r>
      <w:r>
        <w:rPr>
          <w:rFonts w:eastAsia="Times New Roman"/>
          <w:szCs w:val="24"/>
        </w:rPr>
        <w:t>τε</w:t>
      </w:r>
      <w:r>
        <w:rPr>
          <w:rFonts w:eastAsia="Times New Roman"/>
          <w:szCs w:val="24"/>
        </w:rPr>
        <w:t>ι</w:t>
      </w:r>
      <w:r>
        <w:rPr>
          <w:rFonts w:eastAsia="Times New Roman"/>
          <w:szCs w:val="24"/>
        </w:rPr>
        <w:t>λ</w:t>
      </w:r>
      <w:r>
        <w:rPr>
          <w:rFonts w:eastAsia="Times New Roman"/>
          <w:szCs w:val="24"/>
        </w:rPr>
        <w:t>ε</w:t>
      </w:r>
      <w:r>
        <w:rPr>
          <w:rFonts w:eastAsia="Times New Roman"/>
          <w:szCs w:val="24"/>
        </w:rPr>
        <w:t>, συνάδελφοι της Νέας Δημοκρατίας και του ΠΑΣΟΚ, στα αζήτητα.</w:t>
      </w:r>
    </w:p>
    <w:p w14:paraId="4217BFC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Οι μεταρρυθμίσεις θεωρείτε ότι είναι το κατάλληλο πεδίο για εσάς. Ποιες είναι, όμως, οι μεταρρυθμίσεις; Είναι μεταρρυθμίσεις </w:t>
      </w:r>
      <w:r>
        <w:rPr>
          <w:rFonts w:eastAsia="Times New Roman"/>
          <w:szCs w:val="24"/>
          <w:lang w:val="en-US"/>
        </w:rPr>
        <w:t>fake</w:t>
      </w:r>
      <w:r>
        <w:rPr>
          <w:rFonts w:eastAsia="Times New Roman"/>
          <w:szCs w:val="24"/>
        </w:rPr>
        <w:t xml:space="preserve">. </w:t>
      </w:r>
    </w:p>
    <w:p w14:paraId="4217BFC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Θυμήθηκα τον «Τυχαίο θάνατο ενός αναρχικού» του Ντάριο Φο</w:t>
      </w:r>
      <w:r>
        <w:rPr>
          <w:rFonts w:eastAsia="Times New Roman"/>
          <w:szCs w:val="24"/>
        </w:rPr>
        <w:t>, όπου είπε: «Θα τους πνίξουμε στις υποσχέσεις μεταρρυθμίσεων, επειδή δεν θα τους δώσουμε ποτέ πραγματικές μεταρρυθμίσεις».</w:t>
      </w:r>
    </w:p>
    <w:p w14:paraId="4217BFCD"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Πράγματι, Νέα Δημοκρατία και ΠΑΣΟΚ έκαναν δήθεν μεταρρυθμίσεις, νόμους που δεν τολμούσαν να ψηφίσουν, νόμους που ψήφιζαν, αλλά δεν ε</w:t>
      </w:r>
      <w:r>
        <w:rPr>
          <w:rFonts w:eastAsia="Times New Roman"/>
          <w:szCs w:val="24"/>
        </w:rPr>
        <w:t>φάρμοζαν, νόμους που ονομάζατε μεταρρυθμίσεις αλλά ήταν αντιμεταρρυθμίσεις.</w:t>
      </w:r>
    </w:p>
    <w:p w14:paraId="4217BFCE"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Η λειτουργία του δημόσιου τομέα για εσάς ήταν απολύσεις ή ρουσφέτια. Ειδικά ο Αρχηγός της Νέας Δημοκρατίας θεωρείται ο πλέον αποτυχημένος Υπουργός Διοικητικής Μεταρρύθμισης με το μ</w:t>
      </w:r>
      <w:r>
        <w:rPr>
          <w:rFonts w:eastAsia="Times New Roman"/>
          <w:szCs w:val="24"/>
        </w:rPr>
        <w:t xml:space="preserve">εγαλύτερο ρεκόρ. Από τη μια μεριά απέλυε και από την άλλη μεριά </w:t>
      </w:r>
      <w:r>
        <w:rPr>
          <w:rFonts w:eastAsia="Times New Roman"/>
          <w:szCs w:val="24"/>
        </w:rPr>
        <w:lastRenderedPageBreak/>
        <w:t>έκανε ρουσφέτια, προσλαμβάνοντας ή αναβαθμίζοντας στελέχη της Νέας Δημοκρατίας στα Υπουργεία.</w:t>
      </w:r>
    </w:p>
    <w:p w14:paraId="4217BFCF" w14:textId="77777777" w:rsidR="00D30189" w:rsidRDefault="00486ADB">
      <w:pPr>
        <w:tabs>
          <w:tab w:val="left" w:pos="2940"/>
        </w:tabs>
        <w:spacing w:line="600" w:lineRule="auto"/>
        <w:ind w:firstLine="720"/>
        <w:jc w:val="both"/>
        <w:rPr>
          <w:rFonts w:eastAsia="Times New Roman" w:cs="Times New Roman"/>
          <w:szCs w:val="24"/>
        </w:rPr>
      </w:pPr>
      <w:r>
        <w:rPr>
          <w:rFonts w:eastAsia="Times New Roman"/>
          <w:szCs w:val="24"/>
        </w:rPr>
        <w:t xml:space="preserve">Ένας Άγγλος μυθιστοριογράφος, ποιητής, θεατρικός συγγραφέας και πολιτικός, ο Έντουαρντ </w:t>
      </w:r>
      <w:proofErr w:type="spellStart"/>
      <w:r>
        <w:rPr>
          <w:rFonts w:eastAsia="Times New Roman"/>
          <w:szCs w:val="24"/>
        </w:rPr>
        <w:t>Λύττον</w:t>
      </w:r>
      <w:proofErr w:type="spellEnd"/>
      <w:r>
        <w:rPr>
          <w:rFonts w:eastAsia="Times New Roman"/>
          <w:szCs w:val="24"/>
        </w:rPr>
        <w:t xml:space="preserve"> είπε</w:t>
      </w:r>
      <w:r>
        <w:rPr>
          <w:rFonts w:eastAsia="Times New Roman"/>
          <w:szCs w:val="24"/>
        </w:rPr>
        <w:t xml:space="preserve">: «Μια μεταρρύθμιση είναι μια διόρθωση των καταχρήσεων. Μια επανάσταση είναι μια μετάβαση εξουσίας». Εμείς δεν κάναμε επανάσταση. Κάναμε, όμως, μεταρρυθμίσεις. </w:t>
      </w:r>
      <w:r>
        <w:rPr>
          <w:rFonts w:eastAsia="Times New Roman" w:cs="Times New Roman"/>
          <w:szCs w:val="24"/>
        </w:rPr>
        <w:t>Όμως, ο Άγγλος αυτός πολιτικός δεν είχε δει ότι η διόρθωση των καταχρήσεων στην Ελλάδα δεν έγινε</w:t>
      </w:r>
      <w:r>
        <w:rPr>
          <w:rFonts w:eastAsia="Times New Roman" w:cs="Times New Roman"/>
          <w:szCs w:val="24"/>
        </w:rPr>
        <w:t xml:space="preserve">. </w:t>
      </w:r>
      <w:r>
        <w:rPr>
          <w:rFonts w:eastAsia="Times New Roman" w:cs="Times New Roman"/>
          <w:szCs w:val="24"/>
        </w:rPr>
        <w:t>Γιατί οι καταχρήσεις για εσάς ήταν ακόμα περισσότερο:</w:t>
      </w:r>
      <w:r>
        <w:rPr>
          <w:rFonts w:eastAsia="Times New Roman" w:cs="Times New Roman"/>
          <w:szCs w:val="24"/>
        </w:rPr>
        <w:t xml:space="preserve"> </w:t>
      </w:r>
      <w:r>
        <w:rPr>
          <w:rFonts w:eastAsia="Times New Roman" w:cs="Times New Roman"/>
          <w:szCs w:val="24"/>
        </w:rPr>
        <w:t>ήταν ασέλγεια συνεχώς,</w:t>
      </w:r>
      <w:r>
        <w:rPr>
          <w:rFonts w:eastAsia="Times New Roman" w:cs="Times New Roman"/>
          <w:szCs w:val="24"/>
        </w:rPr>
        <w:t xml:space="preserve"> </w:t>
      </w:r>
      <w:r>
        <w:rPr>
          <w:rFonts w:eastAsia="Times New Roman" w:cs="Times New Roman"/>
          <w:szCs w:val="24"/>
        </w:rPr>
        <w:t>προσβάλλοντας την α</w:t>
      </w:r>
      <w:r>
        <w:rPr>
          <w:rFonts w:eastAsia="Times New Roman" w:cs="Times New Roman"/>
          <w:szCs w:val="24"/>
        </w:rPr>
        <w:t>ξιοπρέπεια του ελληνικού λαού.</w:t>
      </w:r>
      <w:r>
        <w:rPr>
          <w:rFonts w:eastAsia="Times New Roman" w:cs="Times New Roman"/>
          <w:szCs w:val="24"/>
        </w:rPr>
        <w:t xml:space="preserve"> Ήταν ο ευτελισμός των ηθών, ήταν η </w:t>
      </w:r>
      <w:r>
        <w:rPr>
          <w:rFonts w:eastAsia="Times New Roman" w:cs="Times New Roman"/>
          <w:szCs w:val="24"/>
        </w:rPr>
        <w:t>δή</w:t>
      </w:r>
      <w:r>
        <w:rPr>
          <w:rFonts w:eastAsia="Times New Roman" w:cs="Times New Roman"/>
          <w:szCs w:val="24"/>
        </w:rPr>
        <w:t>ωση της χώρας μας.</w:t>
      </w:r>
    </w:p>
    <w:p w14:paraId="4217BFD0"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Αντιθέτως εμείς κάναμε εμβληματικές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ριζοσπαστικές μεταρρυθμίσεις. Θα αναφέρω κάποιες, αρχίζοντας από τις πρόσφατες: </w:t>
      </w:r>
      <w:r>
        <w:rPr>
          <w:rFonts w:eastAsia="Times New Roman" w:cs="Times New Roman"/>
          <w:szCs w:val="24"/>
        </w:rPr>
        <w:lastRenderedPageBreak/>
        <w:t xml:space="preserve">Ήδη τρέχει η διαδικασία της </w:t>
      </w:r>
      <w:proofErr w:type="spellStart"/>
      <w:r>
        <w:rPr>
          <w:rFonts w:eastAsia="Times New Roman" w:cs="Times New Roman"/>
          <w:szCs w:val="24"/>
        </w:rPr>
        <w:t>αδειοδότησης</w:t>
      </w:r>
      <w:proofErr w:type="spellEnd"/>
      <w:r>
        <w:rPr>
          <w:rFonts w:eastAsia="Times New Roman" w:cs="Times New Roman"/>
          <w:szCs w:val="24"/>
        </w:rPr>
        <w:t xml:space="preserve"> από το Ραδιοτηλεοπτικό Συμβούλιο. Ισχύει ο εξωδικαστικός συμβιβασμός, τον οποίο εσείς ψηφίσατε το 2000, αλλά δεν τολμήσατε να τον εφαρμ</w:t>
      </w:r>
      <w:r>
        <w:rPr>
          <w:rFonts w:eastAsia="Times New Roman" w:cs="Times New Roman"/>
          <w:szCs w:val="24"/>
        </w:rPr>
        <w:t xml:space="preserve">όσετε, φοβούμενοι τα μεγάλα συμφέροντα των δικαστών, γράφοντας στα παλιά σας παπούτσια την αγωνία των πολιτών για την ταχεία περαίωση των υποθέσεών τους. </w:t>
      </w:r>
    </w:p>
    <w:p w14:paraId="4217BFD1"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Συνάδελφοι του ΚΚΕ, βρισκόμαστε σε πολύ δύσκολη εποχή. Δεν είναι τι θα θέλαμε, είναι τι μπορούμε και </w:t>
      </w:r>
      <w:r>
        <w:rPr>
          <w:rFonts w:eastAsia="Times New Roman" w:cs="Times New Roman"/>
          <w:szCs w:val="24"/>
        </w:rPr>
        <w:t xml:space="preserve">πώς παλεύουμε. Επαναφέραμε το προνόμιο στα δεδουλευμένα των εργαζομένων έναντι όλων των άλλων απαιτήσεων των πιστωτών. Κατά τη γνώμη μου, είναι ρηξικέλευθη η μεταρρύθμιση που κάναμε ως προς αυτό, γιατί ενισχύσαμε τα δικαιώματα των εργαζομένων. </w:t>
      </w:r>
    </w:p>
    <w:p w14:paraId="4217BFD2"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Επίσης ενισ</w:t>
      </w:r>
      <w:r>
        <w:rPr>
          <w:rFonts w:eastAsia="Times New Roman" w:cs="Times New Roman"/>
          <w:szCs w:val="24"/>
        </w:rPr>
        <w:t>χύουμε τα οικογενειακά επιδόματα. Τώρα μόλις μίλησε η αρμόδια Υπουργός η κ</w:t>
      </w:r>
      <w:r>
        <w:rPr>
          <w:rFonts w:eastAsia="Times New Roman" w:cs="Times New Roman"/>
          <w:szCs w:val="24"/>
        </w:rPr>
        <w:t>.</w:t>
      </w:r>
      <w:r>
        <w:rPr>
          <w:rFonts w:eastAsia="Times New Roman" w:cs="Times New Roman"/>
          <w:szCs w:val="24"/>
        </w:rPr>
        <w:t xml:space="preserve"> Φωτίου και το συνέδεσε αυτό. Έτσι πρέπει να το δούμε. Δηλαδή όταν κάνεις βαθιές μεταρρυθμίσεις, πρέπει να έχεις μία στρατηγική ολοκληρωμένη. Αυτή η στρατηγική έχει να κάνει με το π</w:t>
      </w:r>
      <w:r>
        <w:rPr>
          <w:rFonts w:eastAsia="Times New Roman" w:cs="Times New Roman"/>
          <w:szCs w:val="24"/>
        </w:rPr>
        <w:t>ώς θα παρέμβουμε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w:t>
      </w:r>
      <w:proofErr w:type="spellStart"/>
      <w:r>
        <w:rPr>
          <w:rFonts w:eastAsia="Times New Roman" w:cs="Times New Roman"/>
          <w:szCs w:val="24"/>
        </w:rPr>
        <w:t>δημογραφικό,</w:t>
      </w:r>
      <w:r>
        <w:rPr>
          <w:rFonts w:eastAsia="Times New Roman" w:cs="Times New Roman"/>
          <w:szCs w:val="24"/>
        </w:rPr>
        <w:t>αυτή</w:t>
      </w:r>
      <w:proofErr w:type="spellEnd"/>
      <w:r>
        <w:rPr>
          <w:rFonts w:eastAsia="Times New Roman" w:cs="Times New Roman"/>
          <w:szCs w:val="24"/>
        </w:rPr>
        <w:t xml:space="preserve"> η στρατηγική έχει να κάνει με το πώς θα παρέμβουμε ολοκληρωμένα,</w:t>
      </w:r>
      <w:r>
        <w:rPr>
          <w:rFonts w:eastAsia="Times New Roman" w:cs="Times New Roman"/>
          <w:szCs w:val="24"/>
        </w:rPr>
        <w:t xml:space="preserve"> χτυπώντας </w:t>
      </w:r>
      <w:r>
        <w:rPr>
          <w:rFonts w:eastAsia="Times New Roman" w:cs="Times New Roman"/>
          <w:szCs w:val="24"/>
        </w:rPr>
        <w:t>αφ’ ενός την ανεργία</w:t>
      </w:r>
      <w:r>
        <w:rPr>
          <w:rFonts w:eastAsia="Times New Roman" w:cs="Times New Roman"/>
          <w:szCs w:val="24"/>
        </w:rPr>
        <w:t>,</w:t>
      </w:r>
      <w:r>
        <w:rPr>
          <w:rFonts w:eastAsia="Times New Roman" w:cs="Times New Roman"/>
          <w:szCs w:val="24"/>
        </w:rPr>
        <w:t xml:space="preserve"> χτυπώντας</w:t>
      </w:r>
      <w:r>
        <w:rPr>
          <w:rFonts w:eastAsia="Times New Roman" w:cs="Times New Roman"/>
          <w:szCs w:val="24"/>
        </w:rPr>
        <w:t xml:space="preserve"> αφ’ ετέρου</w:t>
      </w:r>
      <w:r>
        <w:rPr>
          <w:rFonts w:eastAsia="Times New Roman" w:cs="Times New Roman"/>
          <w:szCs w:val="24"/>
        </w:rPr>
        <w:t xml:space="preserve"> την </w:t>
      </w:r>
      <w:r>
        <w:rPr>
          <w:rFonts w:eastAsia="Times New Roman" w:cs="Times New Roman"/>
          <w:szCs w:val="24"/>
        </w:rPr>
        <w:t>φτώχεια</w:t>
      </w:r>
      <w:r>
        <w:rPr>
          <w:rFonts w:eastAsia="Times New Roman" w:cs="Times New Roman"/>
          <w:szCs w:val="24"/>
        </w:rPr>
        <w:t xml:space="preserve"> και δίνοντας κατά δεύτερο λόγο </w:t>
      </w:r>
      <w:proofErr w:type="spellStart"/>
      <w:r>
        <w:rPr>
          <w:rFonts w:eastAsia="Times New Roman" w:cs="Times New Roman"/>
          <w:szCs w:val="24"/>
        </w:rPr>
        <w:t>προνοιακά</w:t>
      </w:r>
      <w:proofErr w:type="spellEnd"/>
      <w:r>
        <w:rPr>
          <w:rFonts w:eastAsia="Times New Roman" w:cs="Times New Roman"/>
          <w:szCs w:val="24"/>
        </w:rPr>
        <w:t xml:space="preserve"> επιδόματα. </w:t>
      </w:r>
    </w:p>
    <w:p w14:paraId="4217BFD3"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Επειδή, λοιπόν, δεν μπορούμε να τα</w:t>
      </w:r>
      <w:r>
        <w:rPr>
          <w:rFonts w:eastAsia="Times New Roman" w:cs="Times New Roman"/>
          <w:szCs w:val="24"/>
        </w:rPr>
        <w:t xml:space="preserve"> κάνουμε αμέσως όλα αυτά που θέλουμε, κάναμε μεγάλες κινήσεις. Και κύριε </w:t>
      </w:r>
      <w:proofErr w:type="spellStart"/>
      <w:r>
        <w:rPr>
          <w:rFonts w:eastAsia="Times New Roman" w:cs="Times New Roman"/>
          <w:szCs w:val="24"/>
        </w:rPr>
        <w:t>Βρούτση</w:t>
      </w:r>
      <w:proofErr w:type="spellEnd"/>
      <w:r>
        <w:rPr>
          <w:rFonts w:eastAsia="Times New Roman" w:cs="Times New Roman"/>
          <w:szCs w:val="24"/>
        </w:rPr>
        <w:t>, να τα ακούσετε αυτά πολύ καλά, γιατί ήσασταν Υπουργός Εργασίας και λυπάμαι, αλλά δεν προχωρήσατε αυτά τα οποία μας λέτε σήμερα και μ</w:t>
      </w:r>
      <w:r>
        <w:rPr>
          <w:rFonts w:eastAsia="Times New Roman" w:cs="Times New Roman"/>
          <w:szCs w:val="24"/>
        </w:rPr>
        <w:t>α</w:t>
      </w:r>
      <w:r>
        <w:rPr>
          <w:rFonts w:eastAsia="Times New Roman" w:cs="Times New Roman"/>
          <w:szCs w:val="24"/>
        </w:rPr>
        <w:t>ς κάνετε κριτική.</w:t>
      </w:r>
    </w:p>
    <w:p w14:paraId="4217BFD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Βρούτση</w:t>
      </w:r>
      <w:proofErr w:type="spellEnd"/>
      <w:r>
        <w:rPr>
          <w:rFonts w:eastAsia="Times New Roman" w:cs="Times New Roman"/>
          <w:szCs w:val="24"/>
        </w:rPr>
        <w:t>, δίνονται</w:t>
      </w:r>
      <w:r>
        <w:rPr>
          <w:rFonts w:eastAsia="Times New Roman" w:cs="Times New Roman"/>
          <w:szCs w:val="24"/>
        </w:rPr>
        <w:t xml:space="preserve"> πια 260 εκατομμύρια για το παιδί και </w:t>
      </w:r>
      <w:proofErr w:type="spellStart"/>
      <w:r>
        <w:rPr>
          <w:rFonts w:eastAsia="Times New Roman" w:cs="Times New Roman"/>
          <w:szCs w:val="24"/>
        </w:rPr>
        <w:t>εξορθολογίζεται</w:t>
      </w:r>
      <w:proofErr w:type="spellEnd"/>
      <w:r>
        <w:rPr>
          <w:rFonts w:eastAsia="Times New Roman" w:cs="Times New Roman"/>
          <w:szCs w:val="24"/>
        </w:rPr>
        <w:t xml:space="preserve"> το σύστημα με έναν τρόπο, ώστε να δουν αύξηση περίπου επτακόσιες τριάντα χιλιάδες οικογένειες, από τις οχτακόσιες που έλαβαν οικογενειακά επιδόματα. </w:t>
      </w:r>
    </w:p>
    <w:p w14:paraId="4217BFD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Σχετικά με το Κτηματολόγιο, στο χωριό μου λέγαμε «σα</w:t>
      </w:r>
      <w:r>
        <w:rPr>
          <w:rFonts w:eastAsia="Times New Roman" w:cs="Times New Roman"/>
          <w:szCs w:val="24"/>
        </w:rPr>
        <w:t xml:space="preserve">ράντα χρόνια τούρκικα». Σαράντα χρόνια </w:t>
      </w:r>
      <w:r>
        <w:rPr>
          <w:rFonts w:eastAsia="Times New Roman" w:cs="Times New Roman"/>
          <w:szCs w:val="24"/>
        </w:rPr>
        <w:t xml:space="preserve">τούρκικα </w:t>
      </w:r>
      <w:r>
        <w:rPr>
          <w:rFonts w:eastAsia="Times New Roman" w:cs="Times New Roman"/>
          <w:szCs w:val="24"/>
        </w:rPr>
        <w:t xml:space="preserve">ταλανιζόταν η ελληνική κοινωνία. Προσπάθησε ο Βενιζέλος, έχασε τις εκλογές και έμεινε στο ράφι. Δεν θα μιλήσω τώρα για περισσότερα. </w:t>
      </w:r>
    </w:p>
    <w:p w14:paraId="4217BFD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Η απλοποίηση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των επιχειρήσεων είναι μία μεγάλη</w:t>
      </w:r>
      <w:r>
        <w:rPr>
          <w:rFonts w:eastAsia="Times New Roman" w:cs="Times New Roman"/>
          <w:szCs w:val="24"/>
        </w:rPr>
        <w:t xml:space="preserve"> τομή. Ο νόμος 4442 που ψηφίσαμε πέρυσι και συνέχειά του είναι το παρόν νομοσχέδιο, δίνει δυνατότητα να φτάσουμε στο 90% μέχρι τον Ιούνιο του 2018 σε ηλεκτρονικές </w:t>
      </w:r>
      <w:proofErr w:type="spellStart"/>
      <w:r>
        <w:rPr>
          <w:rFonts w:eastAsia="Times New Roman" w:cs="Times New Roman"/>
          <w:szCs w:val="24"/>
        </w:rPr>
        <w:t>αδειοδοτήσεις</w:t>
      </w:r>
      <w:proofErr w:type="spellEnd"/>
      <w:r>
        <w:rPr>
          <w:rFonts w:eastAsia="Times New Roman" w:cs="Times New Roman"/>
          <w:szCs w:val="24"/>
        </w:rPr>
        <w:t xml:space="preserve">, βεβαίως με μεγάλους ελέγχους, αλλά θα δουλεύουν </w:t>
      </w:r>
      <w:r>
        <w:rPr>
          <w:rFonts w:eastAsia="Times New Roman" w:cs="Times New Roman"/>
          <w:szCs w:val="24"/>
        </w:rPr>
        <w:lastRenderedPageBreak/>
        <w:t>οι επιχειρήσεις μέχρι να ελεγχ</w:t>
      </w:r>
      <w:r>
        <w:rPr>
          <w:rFonts w:eastAsia="Times New Roman" w:cs="Times New Roman"/>
          <w:szCs w:val="24"/>
        </w:rPr>
        <w:t xml:space="preserve">θούν. Δεν θα περιμένουν, δηλαδή, </w:t>
      </w:r>
      <w:r>
        <w:rPr>
          <w:rFonts w:eastAsia="Times New Roman" w:cs="Times New Roman"/>
          <w:szCs w:val="24"/>
        </w:rPr>
        <w:t xml:space="preserve">μήνες και μήνες ή με </w:t>
      </w:r>
      <w:r>
        <w:rPr>
          <w:rFonts w:eastAsia="Times New Roman" w:cs="Times New Roman"/>
          <w:szCs w:val="24"/>
        </w:rPr>
        <w:t>το λάδωμα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217BFD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Επίσης η ρύθμιση που αφορά την </w:t>
      </w:r>
      <w:proofErr w:type="spellStart"/>
      <w:r>
        <w:rPr>
          <w:rFonts w:eastAsia="Times New Roman" w:cs="Times New Roman"/>
          <w:szCs w:val="24"/>
        </w:rPr>
        <w:t>αδειοδότηση</w:t>
      </w:r>
      <w:proofErr w:type="spellEnd"/>
      <w:r>
        <w:rPr>
          <w:rFonts w:eastAsia="Times New Roman" w:cs="Times New Roman"/>
          <w:szCs w:val="24"/>
        </w:rPr>
        <w:t xml:space="preserve"> επέκτασης της επιχείρησης, όπου πολλοί χτίζουν παρανόμως, ξέροντας ότι θα πληρώσουν πρόστιμα, γιατί δεν περιμένουν ούτε να λαδώσουν ούτε να π</w:t>
      </w:r>
      <w:r>
        <w:rPr>
          <w:rFonts w:eastAsia="Times New Roman" w:cs="Times New Roman"/>
          <w:szCs w:val="24"/>
        </w:rPr>
        <w:t xml:space="preserve">εράσουν πολλοί μήνες. </w:t>
      </w:r>
    </w:p>
    <w:p w14:paraId="4217BFD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17BFD9"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4217BFD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Τα επιχειρηματικά πάρκα δημιουργούνται, επιτέλους. Θυμίζω σε εσάς που είστε στον νεοφιλελεύθερο αστερισμό ότι στ</w:t>
      </w:r>
      <w:r>
        <w:rPr>
          <w:rFonts w:eastAsia="Times New Roman" w:cs="Times New Roman"/>
          <w:szCs w:val="24"/>
        </w:rPr>
        <w:t xml:space="preserve">ην Ελλάδα τόσα χρόνια που κυβερνούσατε δεν είχατε φτιάξει βιομηχανικά πάρκα. </w:t>
      </w:r>
    </w:p>
    <w:p w14:paraId="4217BFD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Προχωράμε στα εργασιακά. Απλώς να θυμίσω ότι αποκρούσαμε, συνάδελφοι του ΚΚΕ την αλλαγή του χρόνου προκήρυξης των απεργιών, αποκρού</w:t>
      </w:r>
      <w:r>
        <w:rPr>
          <w:rFonts w:eastAsia="Times New Roman" w:cs="Times New Roman"/>
          <w:szCs w:val="24"/>
        </w:rPr>
        <w:t>οντας</w:t>
      </w:r>
      <w:r>
        <w:rPr>
          <w:rFonts w:eastAsia="Times New Roman" w:cs="Times New Roman"/>
          <w:szCs w:val="24"/>
        </w:rPr>
        <w:t xml:space="preserve"> τον διπλασιασμό ή ακόμα και τον τριπλασια</w:t>
      </w:r>
      <w:r>
        <w:rPr>
          <w:rFonts w:eastAsia="Times New Roman" w:cs="Times New Roman"/>
          <w:szCs w:val="24"/>
        </w:rPr>
        <w:t xml:space="preserve">σμό του χρόνου προκήρυξης. Το είπαμε αυτό. Αποκρούσαμε τη γενική ρήτρα απόλυσης των συνδικαλιστών, αποκρούσαμε το </w:t>
      </w:r>
      <w:r>
        <w:rPr>
          <w:rFonts w:eastAsia="Times New Roman" w:cs="Times New Roman"/>
          <w:szCs w:val="24"/>
          <w:lang w:val="en-US"/>
        </w:rPr>
        <w:t>lock</w:t>
      </w:r>
      <w:r>
        <w:rPr>
          <w:rFonts w:eastAsia="Times New Roman" w:cs="Times New Roman"/>
          <w:szCs w:val="24"/>
        </w:rPr>
        <w:t>-</w:t>
      </w:r>
      <w:r>
        <w:rPr>
          <w:rFonts w:eastAsia="Times New Roman" w:cs="Times New Roman"/>
          <w:szCs w:val="24"/>
          <w:lang w:val="en-US"/>
        </w:rPr>
        <w:t>out</w:t>
      </w:r>
      <w:r>
        <w:rPr>
          <w:rFonts w:eastAsia="Times New Roman" w:cs="Times New Roman"/>
          <w:szCs w:val="24"/>
        </w:rPr>
        <w:t xml:space="preserve"> και επαναφέρουμε τον Αύγουστο του 2018 τη δυνατότητα των συλλογικών συμβάσεων. Όλες αυτές, λοιπόν, οι βαρβαρότητες αποκρούστηκαν. </w:t>
      </w:r>
    </w:p>
    <w:p w14:paraId="4217BFD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τελειώνοντας θέλω να πω ότι εμείς βαδίζουμε προς την έξοδο από τα μνημόνια. Για πρώτη φορά θα ολοκληρωθεί το πρόγραμμα με δημοσιονομικούς στόχους φτασμένους και με τα επιτόκια να βρίσκονται σε ιστορικό χαμηλό. Όμως, εμείς </w:t>
      </w:r>
      <w:r>
        <w:rPr>
          <w:rFonts w:eastAsia="Times New Roman" w:cs="Times New Roman"/>
          <w:szCs w:val="24"/>
        </w:rPr>
        <w:lastRenderedPageBreak/>
        <w:t>κοιτάμε ξανά το</w:t>
      </w:r>
      <w:r>
        <w:rPr>
          <w:rFonts w:eastAsia="Times New Roman" w:cs="Times New Roman"/>
          <w:szCs w:val="24"/>
        </w:rPr>
        <w:t>υς ανήμπορους. Εκεί είναι η ματιά μας. Επομένως δεν μπορούμε να πανηγυρίσουμε.</w:t>
      </w:r>
    </w:p>
    <w:p w14:paraId="4217BFDD"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είπε ότι το «</w:t>
      </w:r>
      <w:r>
        <w:rPr>
          <w:rFonts w:eastAsia="Times New Roman" w:cs="Times New Roman"/>
          <w:szCs w:val="24"/>
          <w:lang w:val="en-US"/>
        </w:rPr>
        <w:t>BLOOMBERG</w:t>
      </w:r>
      <w:r>
        <w:rPr>
          <w:rFonts w:eastAsia="Times New Roman" w:cs="Times New Roman"/>
          <w:szCs w:val="24"/>
        </w:rPr>
        <w:t>» έβγαλε την Ελλάδα σε καλύτερα ομόλογα από τις Ηνωμένες Πολιτείες. Αυτό είναι πραγματικά σημαντικό. Όμως, πώς μπορείς να βγεις και ν</w:t>
      </w:r>
      <w:r>
        <w:rPr>
          <w:rFonts w:eastAsia="Times New Roman" w:cs="Times New Roman"/>
          <w:szCs w:val="24"/>
        </w:rPr>
        <w:t>α πεις αυτό το σημαντικότατο πράγμα, όταν έχεις λιγότερο από ένα εκατομμύριο ανέργους;</w:t>
      </w:r>
    </w:p>
    <w:p w14:paraId="4217BFD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Θέλω να το τονίσω, λοιπόν, αυτό για την ανεργία. Στις μέρες μας τη φτάσαμε στο 20,7% σύμφωνα με τα προχθεσινά στοιχεία  της «</w:t>
      </w:r>
      <w:r>
        <w:rPr>
          <w:rFonts w:eastAsia="Times New Roman" w:cs="Times New Roman"/>
          <w:szCs w:val="24"/>
        </w:rPr>
        <w:t>ΕΡΓΑΝΗΣ</w:t>
      </w:r>
      <w:r>
        <w:rPr>
          <w:rFonts w:eastAsia="Times New Roman" w:cs="Times New Roman"/>
          <w:szCs w:val="24"/>
        </w:rPr>
        <w:t>», που κατά καιρούς επικαλείστε κ.λπ.</w:t>
      </w:r>
      <w:r>
        <w:rPr>
          <w:rFonts w:eastAsia="Times New Roman" w:cs="Times New Roman"/>
          <w:szCs w:val="24"/>
        </w:rPr>
        <w:t>.</w:t>
      </w:r>
      <w:r>
        <w:rPr>
          <w:rFonts w:eastAsia="Times New Roman" w:cs="Times New Roman"/>
          <w:szCs w:val="24"/>
        </w:rPr>
        <w:t xml:space="preserve"> Μέσα, δηλαδή, σε ένα δωδεκάμηνο τη μειώσαμε 2,5%. Είναι η μεγαλύτερη μείωση της ανεργίας που έγινε στην Ευρωπαϊκή Ένωση. Περί αυτού πρόκειται.</w:t>
      </w:r>
    </w:p>
    <w:p w14:paraId="4217BFD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Σε αυτή, λοιπόν, τη βάση της πραγματικότητας η Κυβέρνηση αποδεικνύει ότι τηρεί τη δέσμευσή της να υλοποιεί κάθε</w:t>
      </w:r>
      <w:r>
        <w:rPr>
          <w:rFonts w:eastAsia="Times New Roman" w:cs="Times New Roman"/>
          <w:szCs w:val="24"/>
        </w:rPr>
        <w:t xml:space="preserve"> εκατοστό που κερδίζει η χώρα, προκειμένου να παίρνει τις πρωτοβουλίες εκείνες που βελτιώνουν τη θέση της κοινωνικής πλειοψηφίας.</w:t>
      </w:r>
    </w:p>
    <w:p w14:paraId="4217BFE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Η Επιθεώρηση Εργασίας προστατεύει τους εργαζόμενους. Αυτό είναι αναμφισβήτητο. Όση κριτική και αν κάνετε σε άλλα θέματα κυβερν</w:t>
      </w:r>
      <w:r>
        <w:rPr>
          <w:rFonts w:eastAsia="Times New Roman" w:cs="Times New Roman"/>
          <w:szCs w:val="24"/>
        </w:rPr>
        <w:t>ητικής πολιτικής, αυτά δεν μπορείτε να τα αποσιωπήσετε. Τα βλέπει ο ελληνικός λαός.</w:t>
      </w:r>
    </w:p>
    <w:p w14:paraId="4217BFE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Βλέπει το κοινωνικό μέρισμα που το δώσαμε σε πάνω από 3 εκατομμύρια συμπολίτες μας, το επίδομα νεανικής αλληλεγγύης που έλαβαν 50 χιλιάδες νέα παιδιά. Μακάρι να μπορούσαν ν</w:t>
      </w:r>
      <w:r>
        <w:rPr>
          <w:rFonts w:eastAsia="Times New Roman" w:cs="Times New Roman"/>
          <w:szCs w:val="24"/>
        </w:rPr>
        <w:t xml:space="preserve">α βρουν δουλειά. Μακάρι να είχαν καλούς μισθούς. Δεν μπορούμε σε </w:t>
      </w:r>
      <w:r>
        <w:rPr>
          <w:rFonts w:eastAsia="Times New Roman" w:cs="Times New Roman"/>
          <w:szCs w:val="24"/>
        </w:rPr>
        <w:lastRenderedPageBreak/>
        <w:t xml:space="preserve">αυτή τη φάση που </w:t>
      </w:r>
      <w:r>
        <w:rPr>
          <w:rFonts w:eastAsia="Times New Roman" w:cs="Times New Roman"/>
          <w:szCs w:val="24"/>
        </w:rPr>
        <w:t xml:space="preserve">οδήγησε </w:t>
      </w:r>
      <w:r>
        <w:rPr>
          <w:rFonts w:eastAsia="Times New Roman" w:cs="Times New Roman"/>
          <w:szCs w:val="24"/>
        </w:rPr>
        <w:t>την ελληνική κοινωνία η Νέα Δημοκρατία και το ΠΑΣΟΚ.</w:t>
      </w:r>
    </w:p>
    <w:p w14:paraId="4217BFE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Εμβληματικές μεταρρυθμίσεις!</w:t>
      </w:r>
    </w:p>
    <w:p w14:paraId="4217BFE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Βεβαίως. Μέσα στην κρίση αυτό είναι το θ</w:t>
      </w:r>
      <w:r>
        <w:rPr>
          <w:rFonts w:eastAsia="Times New Roman" w:cs="Times New Roman"/>
          <w:szCs w:val="24"/>
        </w:rPr>
        <w:t xml:space="preserve">έμα. Ένας οικοδόμος από τα Λεχαινά, όταν του είπα ότι πρέπει να χτίσουμε ξανά με τα παλιά υλικά, μου είπε: Δεν τα ξέρεις καλά, γιατί δεν έχεις κάνει οικοδόμος. Θα πάρεις το τούβλο που έχει κολλημένη την </w:t>
      </w:r>
      <w:proofErr w:type="spellStart"/>
      <w:r>
        <w:rPr>
          <w:rFonts w:eastAsia="Times New Roman" w:cs="Times New Roman"/>
          <w:szCs w:val="24"/>
        </w:rPr>
        <w:t>αμμοκονία</w:t>
      </w:r>
      <w:proofErr w:type="spellEnd"/>
      <w:r>
        <w:rPr>
          <w:rFonts w:eastAsia="Times New Roman" w:cs="Times New Roman"/>
          <w:szCs w:val="24"/>
        </w:rPr>
        <w:t xml:space="preserve"> από κάτω και θα πρέπει να κάνεις διπλή δουλ</w:t>
      </w:r>
      <w:r>
        <w:rPr>
          <w:rFonts w:eastAsia="Times New Roman" w:cs="Times New Roman"/>
          <w:szCs w:val="24"/>
        </w:rPr>
        <w:t xml:space="preserve">ειά. Για να πάρεις καινούργιο τούβλο να το κολλήσεις, θα πρέπει να </w:t>
      </w:r>
      <w:r>
        <w:rPr>
          <w:rFonts w:eastAsia="Times New Roman" w:cs="Times New Roman"/>
          <w:szCs w:val="24"/>
        </w:rPr>
        <w:t>ξύσ</w:t>
      </w:r>
      <w:r>
        <w:rPr>
          <w:rFonts w:eastAsia="Times New Roman" w:cs="Times New Roman"/>
          <w:szCs w:val="24"/>
        </w:rPr>
        <w:t xml:space="preserve">εις την </w:t>
      </w:r>
      <w:proofErr w:type="spellStart"/>
      <w:r>
        <w:rPr>
          <w:rFonts w:eastAsia="Times New Roman" w:cs="Times New Roman"/>
          <w:szCs w:val="24"/>
        </w:rPr>
        <w:t>αμμοκονία</w:t>
      </w:r>
      <w:proofErr w:type="spellEnd"/>
      <w:r>
        <w:rPr>
          <w:rFonts w:eastAsia="Times New Roman" w:cs="Times New Roman"/>
          <w:szCs w:val="24"/>
        </w:rPr>
        <w:t xml:space="preserve">. Περί αυτού πρόκειται. </w:t>
      </w:r>
      <w:r>
        <w:rPr>
          <w:rFonts w:eastAsia="Times New Roman" w:cs="Times New Roman"/>
          <w:szCs w:val="24"/>
        </w:rPr>
        <w:t>Ξύνουμε</w:t>
      </w:r>
      <w:r>
        <w:rPr>
          <w:rFonts w:eastAsia="Times New Roman" w:cs="Times New Roman"/>
          <w:szCs w:val="24"/>
        </w:rPr>
        <w:t xml:space="preserve"> την </w:t>
      </w:r>
      <w:proofErr w:type="spellStart"/>
      <w:r>
        <w:rPr>
          <w:rFonts w:eastAsia="Times New Roman" w:cs="Times New Roman"/>
          <w:szCs w:val="24"/>
        </w:rPr>
        <w:t>αμμοκονία</w:t>
      </w:r>
      <w:proofErr w:type="spellEnd"/>
      <w:r>
        <w:rPr>
          <w:rFonts w:eastAsia="Times New Roman" w:cs="Times New Roman"/>
          <w:szCs w:val="24"/>
        </w:rPr>
        <w:t xml:space="preserve"> για να χτίσουμε λιθαράκι </w:t>
      </w:r>
      <w:proofErr w:type="spellStart"/>
      <w:r>
        <w:rPr>
          <w:rFonts w:eastAsia="Times New Roman" w:cs="Times New Roman"/>
          <w:szCs w:val="24"/>
        </w:rPr>
        <w:t>λιθαράκι</w:t>
      </w:r>
      <w:proofErr w:type="spellEnd"/>
      <w:r>
        <w:rPr>
          <w:rFonts w:eastAsia="Times New Roman" w:cs="Times New Roman"/>
          <w:szCs w:val="24"/>
        </w:rPr>
        <w:t xml:space="preserve"> το καινούργιο σπίτι που λέγεται Ελλάδα, που λέγεται αξιοπρέπεια, που λέγεται υπερηφάνεια </w:t>
      </w:r>
      <w:r>
        <w:rPr>
          <w:rFonts w:eastAsia="Times New Roman" w:cs="Times New Roman"/>
          <w:szCs w:val="24"/>
        </w:rPr>
        <w:t>του ελληνικού λαού.</w:t>
      </w:r>
    </w:p>
    <w:p w14:paraId="4217BFE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217BFE5" w14:textId="77777777" w:rsidR="00D30189" w:rsidRDefault="00486ADB">
      <w:pPr>
        <w:tabs>
          <w:tab w:val="left" w:pos="303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BFE6"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Μπαλαούρα</w:t>
      </w:r>
      <w:proofErr w:type="spellEnd"/>
      <w:r>
        <w:rPr>
          <w:rFonts w:eastAsia="Times New Roman" w:cs="Times New Roman"/>
          <w:szCs w:val="24"/>
        </w:rPr>
        <w:t>. Ήταν και εξαιρετικά παραστατικός!</w:t>
      </w:r>
    </w:p>
    <w:p w14:paraId="4217BFE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Ιωάννης </w:t>
      </w:r>
      <w:proofErr w:type="spellStart"/>
      <w:r>
        <w:rPr>
          <w:rFonts w:eastAsia="Times New Roman" w:cs="Times New Roman"/>
          <w:szCs w:val="24"/>
        </w:rPr>
        <w:t>Βρούτσης</w:t>
      </w:r>
      <w:proofErr w:type="spellEnd"/>
      <w:r>
        <w:rPr>
          <w:rFonts w:eastAsia="Times New Roman" w:cs="Times New Roman"/>
          <w:szCs w:val="24"/>
        </w:rPr>
        <w:t xml:space="preserve"> από τη Νέα Δημοκρατία.</w:t>
      </w:r>
    </w:p>
    <w:p w14:paraId="4217BFE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παρακολουθώντας κάποιος τη συζήτηση που διεξάγεται για το περίφημο πολυνομοσχέδιο των ΣΥΡΙΖΑ – ΑΝΕΛ, νομίζω ότι εγείρεται αυθόρμητα ένα ερώτημα και μέσα στην Αίθουσα και εκτός Αίθουσας: Υπάρχει, άραγε, μέτρο </w:t>
      </w:r>
      <w:r>
        <w:rPr>
          <w:rFonts w:eastAsia="Times New Roman" w:cs="Times New Roman"/>
          <w:szCs w:val="24"/>
        </w:rPr>
        <w:t xml:space="preserve">στο ψέμα; Υπάρχει, άραγε, μέτρο στην πολιτική αναξιοπιστία; Υπάρχει, άραγε, μέτρο στην πολιτική υποκρισία; </w:t>
      </w:r>
    </w:p>
    <w:p w14:paraId="4217BFE9"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Δεν θα απαντήσω εγώ. Θα απαντήσουν τα δικά σας έγγραφα. Για παράδειγμα, το κείμενο ερώτησης του κ. Τσίπρα, που ανέδειξε ο εισηγητής μας ο Χρίστος Δή</w:t>
      </w:r>
      <w:r>
        <w:rPr>
          <w:rFonts w:eastAsia="Times New Roman" w:cs="Times New Roman"/>
          <w:szCs w:val="24"/>
        </w:rPr>
        <w:t>μας. Το 2013, όταν δίναμε μάχη για την οικογένεια, δίναμε μάχη για τα παιδιά, στη δύσκολη δημοσιονομική περίοδο, καταψήφιζε ο ΣΥΡΙΖΑ τις παροχές που δίναμε και ο κ. Τσίπρας με το κείμενο το οποίο έχει κατατεθεί μας εγκαλεί ότι δίνουμε ψίχουλα, κύριοι Υπουρ</w:t>
      </w:r>
      <w:r>
        <w:rPr>
          <w:rFonts w:eastAsia="Times New Roman" w:cs="Times New Roman"/>
          <w:szCs w:val="24"/>
        </w:rPr>
        <w:t>γοί.</w:t>
      </w:r>
    </w:p>
    <w:p w14:paraId="4217BFEA"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Ποιος λέει, άραγε, ψέματα, κυρία Φωτίου, κυρία </w:t>
      </w:r>
      <w:proofErr w:type="spellStart"/>
      <w:r>
        <w:rPr>
          <w:rFonts w:eastAsia="Times New Roman" w:cs="Times New Roman"/>
          <w:szCs w:val="24"/>
        </w:rPr>
        <w:t>Αχτσιόγλου</w:t>
      </w:r>
      <w:proofErr w:type="spellEnd"/>
      <w:r>
        <w:rPr>
          <w:rFonts w:eastAsia="Times New Roman" w:cs="Times New Roman"/>
          <w:szCs w:val="24"/>
        </w:rPr>
        <w:t xml:space="preserve">; Η δική σας Βουλευτής σήμερα με κρυφή επιστολή προς τον κ. Τσίπρα δηλώνει ότι κάνετε σφοδρές περικοπές σε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Αυτοί είστε! Πολιτικοί υποκριτές!</w:t>
      </w:r>
    </w:p>
    <w:p w14:paraId="4217BFEB"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Πάμε, όμως, στην ουσία.</w:t>
      </w:r>
    </w:p>
    <w:p w14:paraId="4217BFEC"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αι, κυρίες και κύριοι συνάδελφοι του ΣΥΡΙΖΑ, εσείς που τώρα ωριμάζετε, να αποκαταστήσουμε την αλήθεια. Η κοινωνική πολιτική που ασκείτο για δεκαετίες στη χώρα μας είχε δομικά προβλήματα. Βεβαίως και είχε. Δίναμε πόρους ως ελληνικό κράτος σε επίπεδο ΑΕΠ ίσω</w:t>
      </w:r>
      <w:r>
        <w:rPr>
          <w:rFonts w:eastAsia="Times New Roman" w:cs="Times New Roman"/>
          <w:szCs w:val="24"/>
        </w:rPr>
        <w:t>ς και υψηλότερους από τις περισσότερο ανεπτυγμένες χώρες της Ευρώπης για δεκαετίες. Ναι, ήταν πλουσιοπάροχες οι παροχές σε πόρους που έδινε η Ελλάδα, το πολιτικό σύστημα.</w:t>
      </w:r>
    </w:p>
    <w:p w14:paraId="4217BFED"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όμως, ο δείκτης που έκρινε την αποτελεσματικότητα των πόρων έδειξε ότι ήταν</w:t>
      </w:r>
      <w:r>
        <w:rPr>
          <w:rFonts w:eastAsia="Times New Roman" w:cs="Times New Roman"/>
          <w:szCs w:val="24"/>
        </w:rPr>
        <w:t xml:space="preserve"> αναποτελεσματικοί, γιατί υπήρχαν αλληλοεπικαλύψεις, δεν υπήρχαν τα σωστά εργαλεία, δεν πήγαιναν </w:t>
      </w:r>
      <w:proofErr w:type="spellStart"/>
      <w:r>
        <w:rPr>
          <w:rFonts w:eastAsia="Times New Roman" w:cs="Times New Roman"/>
          <w:szCs w:val="24"/>
        </w:rPr>
        <w:t>στοχευμένα</w:t>
      </w:r>
      <w:proofErr w:type="spellEnd"/>
      <w:r>
        <w:rPr>
          <w:rFonts w:eastAsia="Times New Roman" w:cs="Times New Roman"/>
          <w:szCs w:val="24"/>
        </w:rPr>
        <w:t xml:space="preserve">. </w:t>
      </w:r>
    </w:p>
    <w:p w14:paraId="4217BFE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Πράγματι, την περίοδο 2012 – 2014 </w:t>
      </w:r>
      <w:r>
        <w:rPr>
          <w:rFonts w:eastAsia="Times New Roman" w:cs="Times New Roman"/>
          <w:szCs w:val="24"/>
        </w:rPr>
        <w:t>κ</w:t>
      </w:r>
      <w:r>
        <w:rPr>
          <w:rFonts w:eastAsia="Times New Roman" w:cs="Times New Roman"/>
          <w:szCs w:val="24"/>
        </w:rPr>
        <w:t xml:space="preserve">υβέρνηση Σαμαρά με κορμό τη Νέα Δημοκρατία κάνουμε τη μεγάλη δομική αλλαγή στη </w:t>
      </w:r>
      <w:r>
        <w:rPr>
          <w:rFonts w:eastAsia="Times New Roman" w:cs="Times New Roman"/>
          <w:szCs w:val="24"/>
        </w:rPr>
        <w:lastRenderedPageBreak/>
        <w:t>χώρα. Πρόκειται για τους δύο δια</w:t>
      </w:r>
      <w:r>
        <w:rPr>
          <w:rFonts w:eastAsia="Times New Roman" w:cs="Times New Roman"/>
          <w:szCs w:val="24"/>
        </w:rPr>
        <w:t xml:space="preserve">κριτούς πυλώνες για την αλλαγή της άσκησης κοινωνικής πολιτικής πάνω στους οποίους και σήμερα στηρίζεται η Ελλάδα και θα στηρίζεται για δεκαετίες. </w:t>
      </w:r>
    </w:p>
    <w:p w14:paraId="4217BFE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για το χτύπημα και την αντιμετώπιση της φτώχειας, με τους όποιους πόρους. Η Ελλάδα μπήκε σε ένα σύγχρονο περιβάλλον. Ο ΣΥΡΙΖΑ το καταψήφισε. «Ψίχουλα» το έλεγε. «Ελεημοσύνη» το έλεγε. Την πιο σύγχρονη κοινωνική πολιτική για την Ελλάδα. Σήμερα το εφ</w:t>
      </w:r>
      <w:r>
        <w:rPr>
          <w:rFonts w:eastAsia="Times New Roman" w:cs="Times New Roman"/>
          <w:szCs w:val="24"/>
        </w:rPr>
        <w:t xml:space="preserve">αρμόζει. </w:t>
      </w:r>
    </w:p>
    <w:p w14:paraId="4217BFF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Δεύτερον, διακριτός πυλώνας άσκησης κοινωνικής πολιτικής για τη στήριξη της οικογένειας για τη Νέα Δημοκρατία διαχρονικά στον πυρήνα της, στο </w:t>
      </w:r>
      <w:proofErr w:type="spellStart"/>
      <w:r>
        <w:rPr>
          <w:rFonts w:eastAsia="Times New Roman" w:cs="Times New Roman"/>
          <w:szCs w:val="24"/>
        </w:rPr>
        <w:t>αξιακό</w:t>
      </w:r>
      <w:proofErr w:type="spellEnd"/>
      <w:r>
        <w:rPr>
          <w:rFonts w:eastAsia="Times New Roman" w:cs="Times New Roman"/>
          <w:szCs w:val="24"/>
        </w:rPr>
        <w:t xml:space="preserve"> της σύστημα, στην πολιτική της ταυτότητα είχε και έχει την οικογένεια και τη διατηρεί. Κάναμε τη </w:t>
      </w:r>
      <w:r>
        <w:rPr>
          <w:rFonts w:eastAsia="Times New Roman" w:cs="Times New Roman"/>
          <w:szCs w:val="24"/>
        </w:rPr>
        <w:t xml:space="preserve">μεγάλη τομή: Δώσαμε για πρώτη φορά επίδομα στο πρώτο και δεύτερο </w:t>
      </w:r>
      <w:r>
        <w:rPr>
          <w:rFonts w:eastAsia="Times New Roman" w:cs="Times New Roman"/>
          <w:szCs w:val="24"/>
        </w:rPr>
        <w:lastRenderedPageBreak/>
        <w:t xml:space="preserve">παιδί με τους περιορισμένους πόρους. Και τότε, όμως, φροντίσαμε και κάναμε τη μεγάλη συμπληρωματική παρέμβαση. Δώσαμε επίδομα για 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γιατί πιστεύουμε ότ</w:t>
      </w:r>
      <w:r>
        <w:rPr>
          <w:rFonts w:eastAsia="Times New Roman" w:cs="Times New Roman"/>
          <w:szCs w:val="24"/>
        </w:rPr>
        <w:t>ι η Ελλάδα το μεγάλο πρόβλημα του δημογραφικού πρέπει να το αντιμετωπίσει, ενισχύοντας αυτές τις οικογένειες.</w:t>
      </w:r>
    </w:p>
    <w:p w14:paraId="4217BFF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Δυστυχώς και οι </w:t>
      </w:r>
      <w:proofErr w:type="spellStart"/>
      <w:r>
        <w:rPr>
          <w:rFonts w:eastAsia="Times New Roman" w:cs="Times New Roman"/>
          <w:szCs w:val="24"/>
        </w:rPr>
        <w:t>τρίτεκνοι</w:t>
      </w:r>
      <w:proofErr w:type="spellEnd"/>
      <w:r>
        <w:rPr>
          <w:rFonts w:eastAsia="Times New Roman" w:cs="Times New Roman"/>
          <w:szCs w:val="24"/>
        </w:rPr>
        <w:t xml:space="preserve"> και οι πολύτεκνοι μας εγκατέλειψαν πολιτικά. Δεν μας ψήφισαν. Γιατί δεν μας ψήφισαν; Διότι υπήρχε τότε ο κ. Τσίπρας που </w:t>
      </w:r>
      <w:r>
        <w:rPr>
          <w:rFonts w:eastAsia="Times New Roman" w:cs="Times New Roman"/>
          <w:szCs w:val="24"/>
        </w:rPr>
        <w:t>με τη συγκεκριμένη επιστολή δηλητηρίαζε την κοινωνία και όλος ο ΣΥΡΙΖΑ, λέγοντας ότι αυτά που δίνουμε είναι ψίχουλα.</w:t>
      </w:r>
    </w:p>
    <w:p w14:paraId="4217BFF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Αυτά, κυρία </w:t>
      </w:r>
      <w:proofErr w:type="spellStart"/>
      <w:r>
        <w:rPr>
          <w:rFonts w:eastAsia="Times New Roman" w:cs="Times New Roman"/>
          <w:szCs w:val="24"/>
        </w:rPr>
        <w:t>Αχτσιόγλου</w:t>
      </w:r>
      <w:proofErr w:type="spellEnd"/>
      <w:r>
        <w:rPr>
          <w:rFonts w:eastAsia="Times New Roman" w:cs="Times New Roman"/>
          <w:szCs w:val="24"/>
        </w:rPr>
        <w:t>, κυρία Υπουργέ της Εργασίας!</w:t>
      </w:r>
    </w:p>
    <w:p w14:paraId="4217BFF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Μην έχεις τόσο μίσος!</w:t>
      </w:r>
    </w:p>
    <w:p w14:paraId="4217BFF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είναι μίσος.</w:t>
      </w:r>
    </w:p>
    <w:p w14:paraId="4217BFF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b/>
          <w:szCs w:val="24"/>
        </w:rPr>
        <w:t>:</w:t>
      </w:r>
      <w:r>
        <w:rPr>
          <w:rFonts w:eastAsia="Times New Roman" w:cs="Times New Roman"/>
          <w:szCs w:val="24"/>
        </w:rPr>
        <w:t xml:space="preserve"> Τι είναι;</w:t>
      </w:r>
    </w:p>
    <w:p w14:paraId="4217BFF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Είναι μια πραγματικότητα, κύριε Μαντά.</w:t>
      </w:r>
    </w:p>
    <w:p w14:paraId="4217BFF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Μην έχεις τόσο μίσος!</w:t>
      </w:r>
    </w:p>
    <w:p w14:paraId="4217BFF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Αποκαθιστούμε την αλήθεια.</w:t>
      </w:r>
    </w:p>
    <w:p w14:paraId="4217BFF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 λοιπόν, το κείμενο είναι που στοιχειώνει το ΣΥΡΙΖΑ και δείχνει την πολιτική του υποκρισία.</w:t>
      </w:r>
    </w:p>
    <w:p w14:paraId="4217BFF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ΜΑΝΤΑΣ:</w:t>
      </w:r>
      <w:r>
        <w:rPr>
          <w:rFonts w:eastAsia="Times New Roman" w:cs="Times New Roman"/>
          <w:szCs w:val="24"/>
        </w:rPr>
        <w:t xml:space="preserve"> Μην έχεις τόσο μίσος!</w:t>
      </w:r>
    </w:p>
    <w:p w14:paraId="4217BFF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Σήμερα τι γίνεται; Ακούμε την άλλη Υπουργό, την κ. Φωτίου, να λέει ότι δίναμε πολλά λεφτά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Αυτό είπε στην </w:t>
      </w:r>
      <w:r>
        <w:rPr>
          <w:rFonts w:eastAsia="Times New Roman" w:cs="Times New Roman"/>
          <w:szCs w:val="24"/>
        </w:rPr>
        <w:t>ε</w:t>
      </w:r>
      <w:r>
        <w:rPr>
          <w:rFonts w:eastAsia="Times New Roman" w:cs="Times New Roman"/>
          <w:szCs w:val="24"/>
        </w:rPr>
        <w:t>πιτροπή.</w:t>
      </w:r>
    </w:p>
    <w:p w14:paraId="4217BFF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πραγματικότητα, κύριοι του ΣΥΡΙΖΑ, υποκριτές, </w:t>
      </w:r>
      <w:r>
        <w:rPr>
          <w:rFonts w:eastAsia="Times New Roman" w:cs="Times New Roman"/>
          <w:szCs w:val="24"/>
        </w:rPr>
        <w:t xml:space="preserve">που σήμερα θα ψηφίσετε την περικοπή των επιδομάτων σε </w:t>
      </w:r>
      <w:proofErr w:type="spellStart"/>
      <w:r>
        <w:rPr>
          <w:rFonts w:eastAsia="Times New Roman" w:cs="Times New Roman"/>
          <w:szCs w:val="24"/>
        </w:rPr>
        <w:t>τρίτεκνες</w:t>
      </w:r>
      <w:proofErr w:type="spellEnd"/>
      <w:r>
        <w:rPr>
          <w:rFonts w:eastAsia="Times New Roman" w:cs="Times New Roman"/>
          <w:szCs w:val="24"/>
        </w:rPr>
        <w:t xml:space="preserve"> φτωχές οικογένειες, σε πολύτεκνες φτωχές οικογένειες, που τους παρασύρατε προεκλογικά και τους εξαπατήσατε.</w:t>
      </w:r>
    </w:p>
    <w:p w14:paraId="4217BFF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Λάθος!</w:t>
      </w:r>
    </w:p>
    <w:p w14:paraId="4217BFF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Πες στοιχεία!</w:t>
      </w:r>
    </w:p>
    <w:p w14:paraId="4217BFFF" w14:textId="77777777" w:rsidR="00D30189" w:rsidRDefault="00486ADB">
      <w:pPr>
        <w:spacing w:line="600" w:lineRule="auto"/>
        <w:ind w:firstLine="720"/>
        <w:jc w:val="both"/>
        <w:rPr>
          <w:rFonts w:eastAsia="Times New Roman"/>
          <w:bCs/>
        </w:rPr>
      </w:pPr>
      <w:r>
        <w:rPr>
          <w:rFonts w:eastAsia="Times New Roman"/>
          <w:b/>
          <w:bCs/>
        </w:rPr>
        <w:t>ΠΡΟΕΔΡΕΥΩΝ (Δημήτριος Καμ</w:t>
      </w:r>
      <w:r>
        <w:rPr>
          <w:rFonts w:eastAsia="Times New Roman"/>
          <w:b/>
          <w:bCs/>
        </w:rPr>
        <w:t>μένος):</w:t>
      </w:r>
      <w:r>
        <w:rPr>
          <w:rFonts w:eastAsia="Times New Roman"/>
          <w:bCs/>
        </w:rPr>
        <w:t xml:space="preserve"> Σας παρακαλώ!</w:t>
      </w:r>
    </w:p>
    <w:p w14:paraId="4217C00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είναι το ψέμα του ΣΥΡΙΖΑ, που σήμερα παίρνει αυτό το επίδομα από πολύτεκνους και </w:t>
      </w:r>
      <w:proofErr w:type="spellStart"/>
      <w:r>
        <w:rPr>
          <w:rFonts w:eastAsia="Times New Roman" w:cs="Times New Roman"/>
          <w:szCs w:val="24"/>
        </w:rPr>
        <w:t>τρίτεκνους</w:t>
      </w:r>
      <w:proofErr w:type="spellEnd"/>
      <w:r>
        <w:rPr>
          <w:rFonts w:eastAsia="Times New Roman" w:cs="Times New Roman"/>
          <w:szCs w:val="24"/>
        </w:rPr>
        <w:t xml:space="preserve">, το οποίο για άλλους είναι 100%, για άλλους είναι 25%, για άλλους είναι 30%. Αυτοί είστε. Σήμερα θα το ψηφίσετε και με </w:t>
      </w:r>
      <w:r>
        <w:rPr>
          <w:rFonts w:eastAsia="Times New Roman" w:cs="Times New Roman"/>
          <w:szCs w:val="24"/>
        </w:rPr>
        <w:t xml:space="preserve">τα δύο χέρια. Η συνάδελφός σας, η Βουλευτής του ΣΥΡΙΖΑ, έκανε δήλωση λίγο </w:t>
      </w:r>
      <w:r>
        <w:rPr>
          <w:rFonts w:eastAsia="Times New Roman" w:cs="Times New Roman"/>
          <w:szCs w:val="24"/>
        </w:rPr>
        <w:lastRenderedPageBreak/>
        <w:t>πριν, φοβούμενη, λέγοντας ότι «…τώρα θα το ψηφίσω, πέρα από αυτά που έγραψα».</w:t>
      </w:r>
    </w:p>
    <w:p w14:paraId="4217C00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Ας πάμε, όμως, στο δεύτερο μεγάλο θέμα, το οποίο είναι επίσης σημαντικό.</w:t>
      </w:r>
    </w:p>
    <w:p w14:paraId="4217C00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δεύτερο μεγάλο θέμα, κυρίες </w:t>
      </w:r>
      <w:r>
        <w:rPr>
          <w:rFonts w:eastAsia="Times New Roman" w:cs="Times New Roman"/>
          <w:szCs w:val="24"/>
        </w:rPr>
        <w:t xml:space="preserve">και κύριοι συνάδελφοι, είναι η απεργία και η κήρυξή της. Τι κάνετε σήμερα; Έχετε καταλάβει ότι η κ. </w:t>
      </w:r>
      <w:proofErr w:type="spellStart"/>
      <w:r>
        <w:rPr>
          <w:rFonts w:eastAsia="Times New Roman" w:cs="Times New Roman"/>
          <w:szCs w:val="24"/>
        </w:rPr>
        <w:t>Αχτσιόγλου</w:t>
      </w:r>
      <w:proofErr w:type="spellEnd"/>
      <w:r>
        <w:rPr>
          <w:rFonts w:eastAsia="Times New Roman" w:cs="Times New Roman"/>
          <w:szCs w:val="24"/>
        </w:rPr>
        <w:t>, η Υπουργός του ΣΥΡΙΖΑ, σ</w:t>
      </w:r>
      <w:r>
        <w:rPr>
          <w:rFonts w:eastAsia="Times New Roman" w:cs="Times New Roman"/>
          <w:szCs w:val="24"/>
        </w:rPr>
        <w:t>ά</w:t>
      </w:r>
      <w:r>
        <w:rPr>
          <w:rFonts w:eastAsia="Times New Roman" w:cs="Times New Roman"/>
          <w:szCs w:val="24"/>
        </w:rPr>
        <w:t>ς κοροϊδεύει; Έχετε καταλάβει ότι καταργείτε το δικαίωμα της κήρυξης απεργίας σε πανελλαδικής και περιφερειακής εμβέλει</w:t>
      </w:r>
      <w:r>
        <w:rPr>
          <w:rFonts w:eastAsia="Times New Roman" w:cs="Times New Roman"/>
          <w:szCs w:val="24"/>
        </w:rPr>
        <w:t>ας σωματεία; Το έχετε καταλάβει; Έχετε καταλάβει τη νομική ακροβασία και νομική αλχημεία του ΣΥΡΙΖΑ;</w:t>
      </w:r>
    </w:p>
    <w:p w14:paraId="4217C00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Στην πράξη, κυρίες και κύριοι συνάδελφοι, αδιαμφισβήτητα για εμάς, στη Νέα Δημοκρατία, ο συνδικαλισμός αποτελεί αντηρίδα της </w:t>
      </w:r>
      <w:r>
        <w:rPr>
          <w:rFonts w:eastAsia="Times New Roman" w:cs="Times New Roman"/>
          <w:szCs w:val="24"/>
        </w:rPr>
        <w:lastRenderedPageBreak/>
        <w:t>δημοκρατίας. Ο υγιής συνδικαλι</w:t>
      </w:r>
      <w:r>
        <w:rPr>
          <w:rFonts w:eastAsia="Times New Roman" w:cs="Times New Roman"/>
          <w:szCs w:val="24"/>
        </w:rPr>
        <w:t>σμός, η κήρυξη της απεργίας είναι το ύστατο, το πιο σημαντικό δικαίωμα, το οποίο πρέπει να ασκείται με κριτήρια και να έχει τη συμμετοχική διαδικασία της πλειοψηφίας των εργαζομένων και όχι μιας παρασιτικής μικρής ομάδας, η οποία για δεκαετίες χρησιμοποιού</w:t>
      </w:r>
      <w:r>
        <w:rPr>
          <w:rFonts w:eastAsia="Times New Roman" w:cs="Times New Roman"/>
          <w:szCs w:val="24"/>
        </w:rPr>
        <w:t>σε αυτό για προσωπικούς λόγους και για μικροκομματικές σκοπιμότητες.</w:t>
      </w:r>
    </w:p>
    <w:p w14:paraId="4217C00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Αυτή είναι η ιστορία των παρασίτων στην Ελλάδα.</w:t>
      </w:r>
    </w:p>
    <w:p w14:paraId="4217C00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η πολιτική διαφορά ποιος είναι δίπλα στον εργαζόμενο και ποιος υποκριτικά στέκεται δίπλα στον εργα</w:t>
      </w:r>
      <w:r>
        <w:rPr>
          <w:rFonts w:eastAsia="Times New Roman" w:cs="Times New Roman"/>
          <w:szCs w:val="24"/>
        </w:rPr>
        <w:t>ζόμενο και σήμερα του χτυπάει την πλάτη με το χέρι. Αυτή είναι η πρότασή μας.</w:t>
      </w:r>
    </w:p>
    <w:p w14:paraId="4217C00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έρχεται σήμερα ο ΣΥΡΙΖΑ και κάνει; Το απίστευτο.</w:t>
      </w:r>
    </w:p>
    <w:p w14:paraId="4217C00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ΑΛΕΞΑΝΔΡΑ ΠΑΠΑΡΗΓΑ:</w:t>
      </w:r>
      <w:r>
        <w:rPr>
          <w:rFonts w:eastAsia="Times New Roman" w:cs="Times New Roman"/>
          <w:szCs w:val="24"/>
        </w:rPr>
        <w:t xml:space="preserve"> Αυτή είναι η ιστορία του εργατικού κινήματος;</w:t>
      </w:r>
    </w:p>
    <w:p w14:paraId="4217C00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Ως προς την πρόταση του ΣΥΡΙΖΑ, κυρίες και</w:t>
      </w:r>
      <w:r>
        <w:rPr>
          <w:rFonts w:eastAsia="Times New Roman" w:cs="Times New Roman"/>
          <w:szCs w:val="24"/>
        </w:rPr>
        <w:t xml:space="preserve"> κύριοι συνάδελφοι, που υπερασπίζεστε τη διάταξη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αλχημεία, πρέπει να σας πω ότι η ψήφισή της θα είναι αντιφατική. Την επόμενη μέρα που θα πάει να εφαρμοστεί το συγκεκριμένο δίκαιο σε πανελλήνιας ή περιφερειακής εμβέλειας σωματείο, στο σο</w:t>
      </w:r>
      <w:r>
        <w:rPr>
          <w:rFonts w:eastAsia="Times New Roman" w:cs="Times New Roman"/>
          <w:szCs w:val="24"/>
        </w:rPr>
        <w:t>υ</w:t>
      </w:r>
      <w:r>
        <w:rPr>
          <w:rFonts w:eastAsia="Times New Roman" w:cs="Times New Roman"/>
          <w:szCs w:val="24"/>
        </w:rPr>
        <w:t xml:space="preserve">περμάρκετ, στον </w:t>
      </w:r>
      <w:r>
        <w:rPr>
          <w:rFonts w:eastAsia="Times New Roman" w:cs="Times New Roman"/>
          <w:szCs w:val="24"/>
        </w:rPr>
        <w:t>ΟΤΕ, στη ΔΕΗ, τότε λοιπόν…</w:t>
      </w:r>
    </w:p>
    <w:p w14:paraId="4217C00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Δεν έχει νομική ισχύ. Το λέει ο νόμος.</w:t>
      </w:r>
    </w:p>
    <w:p w14:paraId="4217C00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το λέτε εσείς.</w:t>
      </w:r>
    </w:p>
    <w:p w14:paraId="4217C00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υπάρχει ρητή εξαίρεση ούτε στην αιτιολογική έκθεση, πρώτον. Θα έπρεπε να υπάρχει ρητή εξαίρεση στην αιτιολογική έκθ</w:t>
      </w:r>
      <w:r>
        <w:rPr>
          <w:rFonts w:eastAsia="Times New Roman" w:cs="Times New Roman"/>
          <w:szCs w:val="24"/>
        </w:rPr>
        <w:t xml:space="preserve">εση. </w:t>
      </w:r>
      <w:r>
        <w:rPr>
          <w:rFonts w:eastAsia="Times New Roman" w:cs="Times New Roman"/>
          <w:szCs w:val="24"/>
        </w:rPr>
        <w:lastRenderedPageBreak/>
        <w:t xml:space="preserve">Δεν το έκανε η κ. </w:t>
      </w:r>
      <w:proofErr w:type="spellStart"/>
      <w:r>
        <w:rPr>
          <w:rFonts w:eastAsia="Times New Roman" w:cs="Times New Roman"/>
          <w:szCs w:val="24"/>
        </w:rPr>
        <w:t>Αχτσιόγλου</w:t>
      </w:r>
      <w:proofErr w:type="spellEnd"/>
      <w:r>
        <w:rPr>
          <w:rFonts w:eastAsia="Times New Roman" w:cs="Times New Roman"/>
          <w:szCs w:val="24"/>
        </w:rPr>
        <w:t>. Σας κοροϊδεύει και κοροϊδεύει το Σώμα, όπως έκανε με τις ομαδικές απολύσεις.</w:t>
      </w:r>
    </w:p>
    <w:p w14:paraId="4217C00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Δεύτερον, στο κείμενο του νόμου που παραπέμπει στο άρθρο 20 του ν.1264/1982 τι κάνει πονηρά η Υπουργός Εργασίας και ο ΣΥΡΙΖΑ; Διότι είστε συμμέτ</w:t>
      </w:r>
      <w:r>
        <w:rPr>
          <w:rFonts w:eastAsia="Times New Roman" w:cs="Times New Roman"/>
          <w:szCs w:val="24"/>
        </w:rPr>
        <w:t xml:space="preserve">οχοι και συνυπεύθυνοι όλοι. Αφήνει το κείμενο σε μια απλή παραπομπή και δεν λέει, αναγιγνώσκοντας ότι λαμβάνει υπ’ </w:t>
      </w:r>
      <w:proofErr w:type="spellStart"/>
      <w:r>
        <w:rPr>
          <w:rFonts w:eastAsia="Times New Roman" w:cs="Times New Roman"/>
          <w:szCs w:val="24"/>
        </w:rPr>
        <w:t>όψιν</w:t>
      </w:r>
      <w:proofErr w:type="spellEnd"/>
      <w:r>
        <w:rPr>
          <w:rFonts w:eastAsia="Times New Roman" w:cs="Times New Roman"/>
          <w:szCs w:val="24"/>
        </w:rPr>
        <w:t xml:space="preserve"> τον ν.1264. Τι σημαίνει αυτό; Ότι τη στιγμή που θα ψηφιστεί θα έχει ισχύ η </w:t>
      </w:r>
      <w:proofErr w:type="spellStart"/>
      <w:r>
        <w:rPr>
          <w:rFonts w:eastAsia="Times New Roman" w:cs="Times New Roman"/>
          <w:szCs w:val="24"/>
        </w:rPr>
        <w:t>νε</w:t>
      </w:r>
      <w:r>
        <w:rPr>
          <w:rFonts w:eastAsia="Times New Roman" w:cs="Times New Roman"/>
          <w:szCs w:val="24"/>
        </w:rPr>
        <w:t>ω</w:t>
      </w:r>
      <w:r>
        <w:rPr>
          <w:rFonts w:eastAsia="Times New Roman" w:cs="Times New Roman"/>
          <w:szCs w:val="24"/>
        </w:rPr>
        <w:t>τέρα</w:t>
      </w:r>
      <w:proofErr w:type="spellEnd"/>
      <w:r>
        <w:rPr>
          <w:rFonts w:eastAsia="Times New Roman" w:cs="Times New Roman"/>
          <w:szCs w:val="24"/>
        </w:rPr>
        <w:t xml:space="preserve"> διάταξη.</w:t>
      </w:r>
    </w:p>
    <w:p w14:paraId="4217C00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Κάντε, λοιπόν, την κύρια Υπουργό τώρα να κάν</w:t>
      </w:r>
      <w:r>
        <w:rPr>
          <w:rFonts w:eastAsia="Times New Roman" w:cs="Times New Roman"/>
          <w:szCs w:val="24"/>
        </w:rPr>
        <w:t>ει τις δύο τροποποιήσεις, πρώτον, στην αιτιολογική και δεύτερον, στο κείμενο του νόμου, για να είναι ευδιάκριτο πλέον ότι μπορούν να κάνουν απεργία τα περιφερειακά και τα πανελλήνιας εμβέλειας σωματεία. Διότι την επόμενη μέρα, αν προκηρυχθεί απεργία, πρέπε</w:t>
      </w:r>
      <w:r>
        <w:rPr>
          <w:rFonts w:eastAsia="Times New Roman" w:cs="Times New Roman"/>
          <w:szCs w:val="24"/>
        </w:rPr>
        <w:t xml:space="preserve">ι να ξέρετε ότι </w:t>
      </w:r>
      <w:r>
        <w:rPr>
          <w:rFonts w:eastAsia="Times New Roman" w:cs="Times New Roman"/>
          <w:szCs w:val="24"/>
        </w:rPr>
        <w:lastRenderedPageBreak/>
        <w:t>θα οδηγηθούν στα δικαστήρια αμέσως οι συνδικαλιστές οι οποίοι έδωσαν εντολή να γίνει απεργία, θα βρουν τον μπελά τους και την ίδια στιγμή θα ακυρωθούν οι απεργιακές κινητοποιήσεις από τα δικαστήρια, διότι το κείμενο πλέον είναι αντιφατικό κ</w:t>
      </w:r>
      <w:r>
        <w:rPr>
          <w:rFonts w:eastAsia="Times New Roman" w:cs="Times New Roman"/>
          <w:szCs w:val="24"/>
        </w:rPr>
        <w:t xml:space="preserve">αι φυσικά στο δίκαιο θα ισχύει η </w:t>
      </w:r>
      <w:proofErr w:type="spellStart"/>
      <w:r>
        <w:rPr>
          <w:rFonts w:eastAsia="Times New Roman" w:cs="Times New Roman"/>
          <w:szCs w:val="24"/>
        </w:rPr>
        <w:t>νεωτέρα</w:t>
      </w:r>
      <w:proofErr w:type="spellEnd"/>
      <w:r>
        <w:rPr>
          <w:rFonts w:eastAsia="Times New Roman" w:cs="Times New Roman"/>
          <w:szCs w:val="24"/>
        </w:rPr>
        <w:t xml:space="preserve"> διάταξη.</w:t>
      </w:r>
    </w:p>
    <w:p w14:paraId="4217C00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Να, τι κάνετε, κύριοι του ΣΥΡΙΖΑ! Κοροϊδεύετε κατάμουτρα τους εργαζόμενους. Τους εμπαίζετε ακόμα και σ’ αυτό το θέμα της απεργίας και της κήρυξής της. </w:t>
      </w:r>
    </w:p>
    <w:p w14:paraId="4217C00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Εγώ περιμένω να μου απαντήσει με νομικούς όρους η Υπου</w:t>
      </w:r>
      <w:r>
        <w:rPr>
          <w:rFonts w:eastAsia="Times New Roman" w:cs="Times New Roman"/>
          <w:szCs w:val="24"/>
        </w:rPr>
        <w:t>ργός Εργασίας, διότι, μεταξύ μας, ξέρω πολλούς από εσάς του ΣΥΡΙΖΑ που έχετε δει το θέμα και ξέρετε ότι η διάταξη είναι στον αέρα. Είναι υποκριτική η διάταξη. Τολμήστε να ζητήσετε από την Υπουργό να το αλλάξει. Τότε θα φανεί πραγματικά ποια είναι η αλήθεια</w:t>
      </w:r>
      <w:r>
        <w:rPr>
          <w:rFonts w:eastAsia="Times New Roman" w:cs="Times New Roman"/>
          <w:szCs w:val="24"/>
        </w:rPr>
        <w:t xml:space="preserve">, γιατί </w:t>
      </w:r>
      <w:r>
        <w:rPr>
          <w:rFonts w:eastAsia="Times New Roman" w:cs="Times New Roman"/>
          <w:szCs w:val="24"/>
        </w:rPr>
        <w:lastRenderedPageBreak/>
        <w:t>δεν νομίζω να υπάρχει έστω και ένας Βουλευτής του ΣΥΡΙΖΑ που να έχει αντίρρηση σ’ αυτά που λέω περί ισχύος διατάξεων.</w:t>
      </w:r>
    </w:p>
    <w:p w14:paraId="4217C01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Βεβαίως και έχουμε αντίρρηση!</w:t>
      </w:r>
    </w:p>
    <w:p w14:paraId="4217C01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Αυτό κρύβεται πίσω από τη διάταξη του ΣΥΡΙΖΑ.</w:t>
      </w:r>
    </w:p>
    <w:p w14:paraId="4217C01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εμείς ζητήσαμε ηλεκτρονική ψηφοφορία. Η Ελλάδα πρέπει να πάει μπροστά. Πρέπει να βάλουμε τους εργαζόμενους μέσα από την ωρίμανση των συνδικαλιστικών τους δικαιωμάτων να αποφασίζουν αυτοί για το μέλλον τους. </w:t>
      </w:r>
    </w:p>
    <w:p w14:paraId="4217C01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Ακούω, λοιπόν, το επι</w:t>
      </w:r>
      <w:r>
        <w:rPr>
          <w:rFonts w:eastAsia="Times New Roman" w:cs="Times New Roman"/>
          <w:szCs w:val="24"/>
        </w:rPr>
        <w:t xml:space="preserve">χείρημα ότι είναι δύσκολο να στήσουμε ηλεκτρονική ψηφοφορία με το ΑΜΚΑ που προτείνει η Νέα Δημοκρατία, για να συμμετέχει το 50% των εργαζομένων. Να, ποιος θέλει </w:t>
      </w:r>
      <w:r>
        <w:rPr>
          <w:rFonts w:eastAsia="Times New Roman" w:cs="Times New Roman"/>
          <w:szCs w:val="24"/>
        </w:rPr>
        <w:lastRenderedPageBreak/>
        <w:t>τους εργαζόμενους κοντά στον χώρο λήψης των αποφάσεων σε κρίσιμα ζητήματα, η Νέα Δημοκρατία!</w:t>
      </w:r>
    </w:p>
    <w:p w14:paraId="4217C01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Ακ</w:t>
      </w:r>
      <w:r>
        <w:rPr>
          <w:rFonts w:eastAsia="Times New Roman" w:cs="Times New Roman"/>
          <w:szCs w:val="24"/>
        </w:rPr>
        <w:t xml:space="preserve">ούω από την πλευρά του ΣΥΡΙΖΑ και της Κυβέρνησης ότι είναι δύσκολο. Καλά, δεν ήταν δύσκολο να φτιάξετε ηλεκτρονική πλατφόρμα για τους ηλεκτρονικούς πλειστηριασμούς για την εκποίηση ακινήτων; </w:t>
      </w:r>
    </w:p>
    <w:p w14:paraId="4217C0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Κυρία Υπουργέ, αυτό είναι πιο εύκολο από το να στήσουμε μια ηλεκ</w:t>
      </w:r>
      <w:r>
        <w:rPr>
          <w:rFonts w:eastAsia="Times New Roman" w:cs="Times New Roman"/>
          <w:szCs w:val="24"/>
        </w:rPr>
        <w:t xml:space="preserve">τρονική βάση για να ψηφίζει το 50% των εργαζομένων; </w:t>
      </w:r>
    </w:p>
    <w:p w14:paraId="4217C01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κυρίες και κύριοι συνάδελφοι του ΣΥΡΙΖΑ. Σας καλώ να σκεφτείτε πάρα πολύ και τις δύο διατάξεις που ανέφερα, πριν ψηφίσετε.</w:t>
      </w:r>
    </w:p>
    <w:p w14:paraId="4217C01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17C018"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Νέας Δημοκρατίας)</w:t>
      </w:r>
    </w:p>
    <w:p w14:paraId="4217C01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Βρούτση</w:t>
      </w:r>
      <w:proofErr w:type="spellEnd"/>
      <w:r>
        <w:rPr>
          <w:rFonts w:eastAsia="Times New Roman" w:cs="Times New Roman"/>
          <w:szCs w:val="24"/>
        </w:rPr>
        <w:t>.</w:t>
      </w:r>
    </w:p>
    <w:p w14:paraId="4217C01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Κύριε Πρόεδρε, θα ήθελα τον λόγο, παρακαλώ.</w:t>
      </w:r>
    </w:p>
    <w:p w14:paraId="4217C01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Ως αυστ</w:t>
      </w:r>
      <w:r>
        <w:rPr>
          <w:rFonts w:eastAsia="Times New Roman" w:cs="Times New Roman"/>
          <w:szCs w:val="24"/>
        </w:rPr>
        <w:t>ηρά προσωπικό…</w:t>
      </w:r>
    </w:p>
    <w:p w14:paraId="4217C01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Τι προσωπικό, κύριε Πρόεδρε; Δεν υπάρχει προσωπικό. Πολιτικές απόψεις είναι.</w:t>
      </w:r>
    </w:p>
    <w:p w14:paraId="4217C01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Βοηθά τον διάλογο, κύριε συνάδελφε. Μην το χαλάσουμε.</w:t>
      </w:r>
    </w:p>
    <w:p w14:paraId="4217C01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Ορίστε, κυρία </w:t>
      </w:r>
      <w:proofErr w:type="spellStart"/>
      <w:r>
        <w:rPr>
          <w:rFonts w:eastAsia="Times New Roman" w:cs="Times New Roman"/>
          <w:szCs w:val="24"/>
        </w:rPr>
        <w:t>Αχτσιόγλου</w:t>
      </w:r>
      <w:proofErr w:type="spellEnd"/>
      <w:r>
        <w:rPr>
          <w:rFonts w:eastAsia="Times New Roman" w:cs="Times New Roman"/>
          <w:szCs w:val="24"/>
        </w:rPr>
        <w:t xml:space="preserve">, έχετε τον λόγο </w:t>
      </w:r>
      <w:r>
        <w:rPr>
          <w:rFonts w:eastAsia="Times New Roman" w:cs="Times New Roman"/>
          <w:szCs w:val="24"/>
        </w:rPr>
        <w:t>για ένα λεπτό.</w:t>
      </w:r>
    </w:p>
    <w:p w14:paraId="4217C01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Θα απαντήσω επί του συγκεκριμένου ζητήματος σε σχέση με το τι αλλάζει και τι δεν αλλάζει η ρύθμιση που αφορά τον τρόπο κήρυξης των απεργιών. Το είπα και εχθές στην </w:t>
      </w:r>
      <w:r>
        <w:rPr>
          <w:rFonts w:eastAsia="Times New Roman" w:cs="Times New Roman"/>
          <w:szCs w:val="24"/>
        </w:rPr>
        <w:t>ε</w:t>
      </w:r>
      <w:r>
        <w:rPr>
          <w:rFonts w:eastAsia="Times New Roman" w:cs="Times New Roman"/>
          <w:szCs w:val="24"/>
        </w:rPr>
        <w:t xml:space="preserve">πιτροπή, αλλά θα το διευκρινίσω από την αρχή. </w:t>
      </w:r>
    </w:p>
    <w:p w14:paraId="4217C02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ρύθμιση επηρεάζει αποκλειστικά τον κανόνα </w:t>
      </w:r>
      <w:r>
        <w:rPr>
          <w:rFonts w:eastAsia="Times New Roman" w:cs="Times New Roman"/>
          <w:szCs w:val="24"/>
        </w:rPr>
        <w:t xml:space="preserve">της απαρτίας, όταν </w:t>
      </w:r>
      <w:proofErr w:type="spellStart"/>
      <w:r>
        <w:rPr>
          <w:rFonts w:eastAsia="Times New Roman" w:cs="Times New Roman"/>
          <w:szCs w:val="24"/>
        </w:rPr>
        <w:t>συγκαλείται</w:t>
      </w:r>
      <w:proofErr w:type="spellEnd"/>
      <w:r>
        <w:rPr>
          <w:rFonts w:eastAsia="Times New Roman" w:cs="Times New Roman"/>
          <w:szCs w:val="24"/>
        </w:rPr>
        <w:t xml:space="preserve">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για να λάβουν απόφαση για απεργία τα πρωτοβάθμια σωματεία που δεν είναι πανελλαδικής έκτασης ή ευρύτερης περιφέρειας. Ο λόγος είναι ότι τα πανελλαδικής έκτασης σωματεία εργαζομένων σε σο</w:t>
      </w:r>
      <w:r>
        <w:rPr>
          <w:rFonts w:eastAsia="Times New Roman" w:cs="Times New Roman"/>
          <w:szCs w:val="24"/>
        </w:rPr>
        <w:t>υ</w:t>
      </w:r>
      <w:r>
        <w:rPr>
          <w:rFonts w:eastAsia="Times New Roman" w:cs="Times New Roman"/>
          <w:szCs w:val="24"/>
        </w:rPr>
        <w:t>περμάρκετ, σε αλυσ</w:t>
      </w:r>
      <w:r>
        <w:rPr>
          <w:rFonts w:eastAsia="Times New Roman" w:cs="Times New Roman"/>
          <w:szCs w:val="24"/>
        </w:rPr>
        <w:t xml:space="preserve">ίδες, </w:t>
      </w:r>
      <w:r>
        <w:rPr>
          <w:rFonts w:eastAsia="Times New Roman" w:cs="Times New Roman"/>
          <w:szCs w:val="24"/>
        </w:rPr>
        <w:lastRenderedPageBreak/>
        <w:t xml:space="preserve">στις τράπεζες ή ευρύτερης γεωγραφικής έκτασης με ένα κατάστημα, για παράδειγμα σε έναν δήμο και ένα άλλο σε έναν άλλο δήμο, δεν επηρεάζονται. Σ’ αυτά τα σωματεία, προκειμένου να ληφθεί απόφαση για απεργία, την απόφαση τη λαμβάνει το </w:t>
      </w:r>
      <w:r>
        <w:rPr>
          <w:rFonts w:eastAsia="Times New Roman" w:cs="Times New Roman"/>
          <w:szCs w:val="24"/>
        </w:rPr>
        <w:t>δ</w:t>
      </w:r>
      <w:r>
        <w:rPr>
          <w:rFonts w:eastAsia="Times New Roman" w:cs="Times New Roman"/>
          <w:szCs w:val="24"/>
        </w:rPr>
        <w:t xml:space="preserve">ιοικητικό τους </w:t>
      </w:r>
      <w:r>
        <w:rPr>
          <w:rFonts w:eastAsia="Times New Roman" w:cs="Times New Roman"/>
          <w:szCs w:val="24"/>
        </w:rPr>
        <w:t>σ</w:t>
      </w:r>
      <w:r>
        <w:rPr>
          <w:rFonts w:eastAsia="Times New Roman" w:cs="Times New Roman"/>
          <w:szCs w:val="24"/>
        </w:rPr>
        <w:t xml:space="preserve">υμβούλιο. Ο ν.1264/1982 είναι σαφέστατος ως προς αυτό. </w:t>
      </w:r>
    </w:p>
    <w:p w14:paraId="4217C02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Σαφέστατη είναι και η διάταξη που υπάρχει αυτή τη στιγμή στο πολυνομοσχέδιο, γιατί το άρθρο 8 προβλέπει ακριβώς τις </w:t>
      </w:r>
      <w:proofErr w:type="spellStart"/>
      <w:r>
        <w:rPr>
          <w:rFonts w:eastAsia="Times New Roman" w:cs="Times New Roman"/>
          <w:szCs w:val="24"/>
        </w:rPr>
        <w:t>απαρτίες</w:t>
      </w:r>
      <w:proofErr w:type="spellEnd"/>
      <w:r>
        <w:rPr>
          <w:rFonts w:eastAsia="Times New Roman" w:cs="Times New Roman"/>
          <w:szCs w:val="24"/>
        </w:rPr>
        <w:t xml:space="preserve"> στις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σ</w:t>
      </w:r>
      <w:r>
        <w:rPr>
          <w:rFonts w:eastAsia="Times New Roman" w:cs="Times New Roman"/>
          <w:szCs w:val="24"/>
        </w:rPr>
        <w:t>υνελεύσεις. Μέχρι εχθές ήταν πράγματι το 1/3 των οικονομικά τ</w:t>
      </w:r>
      <w:r>
        <w:rPr>
          <w:rFonts w:eastAsia="Times New Roman" w:cs="Times New Roman"/>
          <w:szCs w:val="24"/>
        </w:rPr>
        <w:t xml:space="preserve">ακτοποιημένων μελών και με τη ρύθμιση που έρχεται λέει ότι η απαρτία στις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σ</w:t>
      </w:r>
      <w:r>
        <w:rPr>
          <w:rFonts w:eastAsia="Times New Roman" w:cs="Times New Roman"/>
          <w:szCs w:val="24"/>
        </w:rPr>
        <w:t xml:space="preserve">υνελεύσεις, όταν θα λαμβάνεται απόφαση για απεργία, γίνεται 1/2 των οικονομικά τακτοποιημένων μελών. Αυτή ήταν η εξήγηση, δηλαδή, που έδωσα και εχθές στην </w:t>
      </w:r>
      <w:r>
        <w:rPr>
          <w:rFonts w:eastAsia="Times New Roman" w:cs="Times New Roman"/>
          <w:szCs w:val="24"/>
        </w:rPr>
        <w:t>ε</w:t>
      </w:r>
      <w:r>
        <w:rPr>
          <w:rFonts w:eastAsia="Times New Roman" w:cs="Times New Roman"/>
          <w:szCs w:val="24"/>
        </w:rPr>
        <w:t>πιτροπή.</w:t>
      </w:r>
    </w:p>
    <w:p w14:paraId="4217C02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Σε εντελ</w:t>
      </w:r>
      <w:r>
        <w:rPr>
          <w:rFonts w:eastAsia="Times New Roman" w:cs="Times New Roman"/>
          <w:szCs w:val="24"/>
        </w:rPr>
        <w:t xml:space="preserve">ώς διαφορετικό άρθρο ορίζεται το τι συμβαίνει στα σωματεία πανελλαδικής έκτασης και ευρύτερης γεωγραφικής έκτασης, όπου εκεί απόφαση λαμβάνει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Είναι το άρθρο 20 του ν.1264/1982. Ρητά λέει ότι η απεργία στις πρωτοβάθμιες συνδικαλιστι</w:t>
      </w:r>
      <w:r>
        <w:rPr>
          <w:rFonts w:eastAsia="Times New Roman" w:cs="Times New Roman"/>
          <w:szCs w:val="24"/>
        </w:rPr>
        <w:t xml:space="preserve">κές οργανώσεις ευρύτερης περιφέρειας ή πανελλαδικής έκτασης κηρύσσεται με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Ρητά και καθαρά!</w:t>
      </w:r>
    </w:p>
    <w:p w14:paraId="4217C02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 το ζήτημα δεν επηρεάζεται. Η ρύθμιση που βρίσκεται στο πολυνομοσχέδιο δεν επηρεάζει τα πρωτοβάθμια σωματεία πανελλαδικής έκτ</w:t>
      </w:r>
      <w:r>
        <w:rPr>
          <w:rFonts w:eastAsia="Times New Roman" w:cs="Times New Roman"/>
          <w:szCs w:val="24"/>
        </w:rPr>
        <w:t xml:space="preserve">ασης και ευρύτερης περιφέρειας, όπως επίσης δεν επηρεάζει τις δευτεροβάθμιες συνδικαλιστικές οργανώσεις, εργατικά κέντρα, ομοσπονδίες ούτε φυσικά την τριτοβάθμια συνδικαλιστική </w:t>
      </w:r>
      <w:r>
        <w:rPr>
          <w:rFonts w:eastAsia="Times New Roman" w:cs="Times New Roman"/>
          <w:szCs w:val="24"/>
        </w:rPr>
        <w:lastRenderedPageBreak/>
        <w:t>οργάνωση, καθώς και σ’ αυτές το άρθρο 20 του ν.1264/1982 είναι σαφές και η απόφ</w:t>
      </w:r>
      <w:r>
        <w:rPr>
          <w:rFonts w:eastAsia="Times New Roman" w:cs="Times New Roman"/>
          <w:szCs w:val="24"/>
        </w:rPr>
        <w:t xml:space="preserve">αση λαμβάνεται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p>
    <w:p w14:paraId="4217C02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πρόταση της Νέας Δημοκρατίας ήταν αυτή που επίσης εξήγησα εχθές και μιλά για δύο ζητήματα, όπου και εκεί είναι σαφέστατο πόσο διαφορετική είναι από τη ρύθμιση που βρίσκεται αυτή τη στιγμή στη Βουλή. Η Νέα Δημοκ</w:t>
      </w:r>
      <w:r>
        <w:rPr>
          <w:rFonts w:eastAsia="Times New Roman" w:cs="Times New Roman"/>
          <w:szCs w:val="24"/>
        </w:rPr>
        <w:t>ρατία προτείνει η απόφαση για απεργία να λαμβάνεται από το «50%+1» των οικονομικά τακτοποιημένων μελών του σωματείου που πληρώνουν τις συνδρομές τους.</w:t>
      </w:r>
    </w:p>
    <w:p w14:paraId="4217C02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Προσοχή! Η πρόταση της Νέας Δημοκρατίας δεν λέει ότι θα πρέπει να υπάρχει απαρτία με το «50%+1». Λέει ότι</w:t>
      </w:r>
      <w:r>
        <w:rPr>
          <w:rFonts w:eastAsia="Times New Roman" w:cs="Times New Roman"/>
          <w:szCs w:val="24"/>
        </w:rPr>
        <w:t xml:space="preserve"> η απόφαση πρέπει να λαμβάνεται από το «50%+1». Δηλαδή, δεν κάνει αλλαγή στον κανόνα της απαρτίας, δεν λέει πόσοι πρέπει να συμμετέχουν </w:t>
      </w:r>
      <w:r>
        <w:rPr>
          <w:rFonts w:eastAsia="Times New Roman" w:cs="Times New Roman"/>
          <w:szCs w:val="24"/>
        </w:rPr>
        <w:lastRenderedPageBreak/>
        <w:t xml:space="preserve">σε μια </w:t>
      </w:r>
      <w:r>
        <w:rPr>
          <w:rFonts w:eastAsia="Times New Roman" w:cs="Times New Roman"/>
          <w:szCs w:val="24"/>
        </w:rPr>
        <w:t>σ</w:t>
      </w:r>
      <w:r>
        <w:rPr>
          <w:rFonts w:eastAsia="Times New Roman" w:cs="Times New Roman"/>
          <w:szCs w:val="24"/>
        </w:rPr>
        <w:t>υνέλευση, αλλά λέει πόσοι θα πρέπει να ψηφίσουν για την απεργία.</w:t>
      </w:r>
    </w:p>
    <w:p w14:paraId="4217C026"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Διευκρινίζω για ακόμη μία φορά, και νομίζω ότι </w:t>
      </w:r>
      <w:r>
        <w:rPr>
          <w:rFonts w:eastAsia="Times New Roman" w:cs="Times New Roman"/>
          <w:szCs w:val="24"/>
        </w:rPr>
        <w:t>όποιος έχει ανοιχτά αφτιά ακούει, ότι αυτή στιγμή η απόφαση για απεργία λαμβάνεται από τη σχετική πλειοψηφία των παρόντων. Αυτό θα ισχύει και μετά την ψήφιση της ρύθμισης που βρίσκεται στο πολυνομοσχέδιο. Η απόφαση θα λαμβάνεται από τη σχετική πλειοψηφία τ</w:t>
      </w:r>
      <w:r>
        <w:rPr>
          <w:rFonts w:eastAsia="Times New Roman" w:cs="Times New Roman"/>
          <w:szCs w:val="24"/>
        </w:rPr>
        <w:t xml:space="preserve">ων παρόντων, σε αντίθεση με την πρόταση της Νέας Δημοκρατίας, η οποία ζητά να λαμβάνεται από το μισό των οικονομικά τακτοποιημένων μελών του σωματείου. </w:t>
      </w:r>
    </w:p>
    <w:p w14:paraId="4217C027" w14:textId="77777777" w:rsidR="00D30189" w:rsidRDefault="00486ADB">
      <w:pPr>
        <w:spacing w:line="600" w:lineRule="auto"/>
        <w:ind w:firstLine="720"/>
        <w:jc w:val="center"/>
        <w:rPr>
          <w:rFonts w:eastAsia="Times New Roman"/>
          <w:bCs/>
        </w:rPr>
      </w:pPr>
      <w:r>
        <w:rPr>
          <w:rFonts w:eastAsia="Times New Roman"/>
          <w:bCs/>
        </w:rPr>
        <w:t>(Θόρυβος στην Αίθουσα)</w:t>
      </w:r>
    </w:p>
    <w:p w14:paraId="4217C028"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bCs/>
          <w:szCs w:val="24"/>
        </w:rPr>
        <w:lastRenderedPageBreak/>
        <w:t>ΠΡΟΕΔΡΕΥΩΝ (Δημήτριος Καμμένος):</w:t>
      </w:r>
      <w:r>
        <w:rPr>
          <w:rFonts w:eastAsia="Times New Roman" w:cs="Times New Roman"/>
          <w:szCs w:val="24"/>
        </w:rPr>
        <w:t xml:space="preserve"> Σας παρακαλώ. Πρέπει να διευκολύνουμε λίγο την </w:t>
      </w:r>
      <w:r>
        <w:rPr>
          <w:rFonts w:eastAsia="Times New Roman" w:cs="Times New Roman"/>
          <w:szCs w:val="24"/>
        </w:rPr>
        <w:t>Υπουργό για να συνεχίσουμε και τη συνεδρίαση.</w:t>
      </w:r>
    </w:p>
    <w:p w14:paraId="4217C029"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Θα ολοκληρώσω. Δώστε μου μισό δευτερόλεπτο.</w:t>
      </w:r>
    </w:p>
    <w:p w14:paraId="4217C02A"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ένα παράδειγμα, όπως είπα και εχθές στην </w:t>
      </w:r>
      <w:r>
        <w:rPr>
          <w:rFonts w:eastAsia="Times New Roman" w:cs="Times New Roman"/>
          <w:szCs w:val="24"/>
        </w:rPr>
        <w:t>ε</w:t>
      </w:r>
      <w:r>
        <w:rPr>
          <w:rFonts w:eastAsia="Times New Roman" w:cs="Times New Roman"/>
          <w:szCs w:val="24"/>
        </w:rPr>
        <w:t>πιτροπή. Έστω ότι έχουμε μια επιχ</w:t>
      </w:r>
      <w:r>
        <w:rPr>
          <w:rFonts w:eastAsia="Times New Roman" w:cs="Times New Roman"/>
          <w:szCs w:val="24"/>
        </w:rPr>
        <w:t xml:space="preserve">είρηση με </w:t>
      </w:r>
      <w:proofErr w:type="spellStart"/>
      <w:r>
        <w:rPr>
          <w:rFonts w:eastAsia="Times New Roman" w:cs="Times New Roman"/>
          <w:szCs w:val="24"/>
        </w:rPr>
        <w:t>εκατόν</w:t>
      </w:r>
      <w:proofErr w:type="spellEnd"/>
      <w:r>
        <w:rPr>
          <w:rFonts w:eastAsia="Times New Roman" w:cs="Times New Roman"/>
          <w:szCs w:val="24"/>
        </w:rPr>
        <w:t xml:space="preserve"> πενήντα άτομα και στο σωματείο είναι εγγεγραμμένα εκατό άτομα. Από αυτά τα άτομα, τα ογδόντα πληρώνουν τις συνδρομές τους, είναι οικονομικά τακτοποιημένα. Πάντα μιλάω για πρωτοβάθμιο σωματείο που δεν είναι ευρύτερης έκτασης ή πανελλαδικής </w:t>
      </w:r>
      <w:r>
        <w:rPr>
          <w:rFonts w:eastAsia="Times New Roman" w:cs="Times New Roman"/>
          <w:szCs w:val="24"/>
        </w:rPr>
        <w:t xml:space="preserve">έκτασης. Τα ογδόντα, λοιπόν, είναι οικονομικά τακτοποιημένα. Με τη ρύθμιση που φέρνουμε στη </w:t>
      </w:r>
      <w:r>
        <w:rPr>
          <w:rFonts w:eastAsia="Times New Roman" w:cs="Times New Roman"/>
          <w:szCs w:val="24"/>
        </w:rPr>
        <w:lastRenderedPageBreak/>
        <w:t xml:space="preserve">Βουλή τι λέμε; Λέμε ότι οι σαράντα θα πρέπει να βρίσκονται σε μια αίθουσα όταν γίνεται γενική συνέλευση. Να βρίσκονται, όχι να ψηφίσουν για την απεργία. Αν υπάρχει </w:t>
      </w:r>
      <w:r>
        <w:rPr>
          <w:rFonts w:eastAsia="Times New Roman" w:cs="Times New Roman"/>
          <w:szCs w:val="24"/>
        </w:rPr>
        <w:t xml:space="preserve">μια πρόταση για απεργία διαρκείας που την ψηφίζουν είκοσι, μια πρόταση που λέει «όχι απεργία» και την ψηφίσουν δέκα και μια άλλοι δέκα που ψηφίζουν λευκό, θα γίνει απεργία διαρκείας. </w:t>
      </w:r>
    </w:p>
    <w:p w14:paraId="4217C02B"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Με είκοσι; </w:t>
      </w:r>
    </w:p>
    <w:p w14:paraId="4217C02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Με είκοσι, σε μια επιχείρηση των </w:t>
      </w:r>
      <w:proofErr w:type="spellStart"/>
      <w:r>
        <w:rPr>
          <w:rFonts w:eastAsia="Times New Roman" w:cs="Times New Roman"/>
          <w:szCs w:val="24"/>
        </w:rPr>
        <w:t>εκατόν</w:t>
      </w:r>
      <w:proofErr w:type="spellEnd"/>
      <w:r>
        <w:rPr>
          <w:rFonts w:eastAsia="Times New Roman" w:cs="Times New Roman"/>
          <w:szCs w:val="24"/>
        </w:rPr>
        <w:t xml:space="preserve"> πενήντα ατόμων. Τυχαίο παράδειγμα.</w:t>
      </w:r>
    </w:p>
    <w:p w14:paraId="4217C02D" w14:textId="77777777" w:rsidR="00D30189" w:rsidRDefault="00486ADB">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Κυρία Υπουργέ μου, θα μιλήσετε και αύριο που έχετε την ομιλία σας.</w:t>
      </w:r>
      <w:r>
        <w:rPr>
          <w:rFonts w:eastAsia="Times New Roman" w:cs="Times New Roman"/>
          <w:szCs w:val="24"/>
        </w:rPr>
        <w:t xml:space="preserve"> Σας παρακαλώ. Το </w:t>
      </w:r>
      <w:r>
        <w:rPr>
          <w:rFonts w:eastAsia="Times New Roman" w:cs="Times New Roman"/>
          <w:szCs w:val="24"/>
        </w:rPr>
        <w:lastRenderedPageBreak/>
        <w:t xml:space="preserve">λέω γιατί θα θέλει να μιλήσει και ο κ. </w:t>
      </w:r>
      <w:proofErr w:type="spellStart"/>
      <w:r>
        <w:rPr>
          <w:rFonts w:eastAsia="Times New Roman" w:cs="Times New Roman"/>
          <w:szCs w:val="24"/>
        </w:rPr>
        <w:t>Βρούτσης</w:t>
      </w:r>
      <w:proofErr w:type="spellEnd"/>
      <w:r>
        <w:rPr>
          <w:rFonts w:eastAsia="Times New Roman" w:cs="Times New Roman"/>
          <w:szCs w:val="24"/>
        </w:rPr>
        <w:t>, και έχουμε πολλούς ομιλητές.</w:t>
      </w:r>
    </w:p>
    <w:p w14:paraId="4217C02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Ολοκληρώνω. Είναι σημαντικό, όμως, για να μη δημιουργούνται εντυπώσεις να μ</w:t>
      </w:r>
      <w:r>
        <w:rPr>
          <w:rFonts w:eastAsia="Times New Roman" w:cs="Times New Roman"/>
          <w:szCs w:val="24"/>
        </w:rPr>
        <w:t xml:space="preserve">ιλάμε επί των συγκεκριμένων. </w:t>
      </w:r>
    </w:p>
    <w:p w14:paraId="4217C02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 την πρόταση της Νέας Δημοκρατίας στο ίδιο παράδειγμα των ογδόντα μελών που είναι οικονομικά τακτοποιημένα του σωματείου, θα έπρεπε, εφόσον τα σαράντα βρίσκονται στη συνέλευση, και τα σαράντα να ψηφίσουν την απεργία, θα έπρε</w:t>
      </w:r>
      <w:r>
        <w:rPr>
          <w:rFonts w:eastAsia="Times New Roman" w:cs="Times New Roman"/>
          <w:szCs w:val="24"/>
        </w:rPr>
        <w:t xml:space="preserve">πε να υπάρχει ομοφωνία για να γίνει απεργία. </w:t>
      </w:r>
    </w:p>
    <w:p w14:paraId="4217C03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Νομίζω ότι κανείς αν θέλει να έχει ανοιχτά αφτιά βλέπει αν η ρύθμιση που έχουν αυτή τη στιγμή στη Βουλή περιορίζει το δικαίωμα της απεργίας. Κατά την άποψή μας, ούτε το περιορίζει, ούτε φυσικά το καταργεί, σε α</w:t>
      </w:r>
      <w:r>
        <w:rPr>
          <w:rFonts w:eastAsia="Times New Roman" w:cs="Times New Roman"/>
          <w:szCs w:val="24"/>
        </w:rPr>
        <w:t>ντίθεση με την πρόταση της Νέας Δημοκρατίας, η οποία περιστέλλει ουσιωδώς το συνδικαλιστικό δικαίωμα.</w:t>
      </w:r>
    </w:p>
    <w:p w14:paraId="4217C031" w14:textId="77777777" w:rsidR="00D30189" w:rsidRDefault="00486ADB">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w:t>
      </w:r>
    </w:p>
    <w:p w14:paraId="4217C03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w:t>
      </w:r>
      <w:proofErr w:type="spellStart"/>
      <w:r>
        <w:rPr>
          <w:rFonts w:eastAsia="Times New Roman" w:cs="Times New Roman"/>
          <w:szCs w:val="24"/>
        </w:rPr>
        <w:t>Βρούτση</w:t>
      </w:r>
      <w:proofErr w:type="spellEnd"/>
      <w:r>
        <w:rPr>
          <w:rFonts w:eastAsia="Times New Roman" w:cs="Times New Roman"/>
          <w:szCs w:val="24"/>
        </w:rPr>
        <w:t>. Μετά θα ακολουθήσει ο κ. Μανιάτης.</w:t>
      </w:r>
    </w:p>
    <w:p w14:paraId="4217C03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Βρούτση</w:t>
      </w:r>
      <w:proofErr w:type="spellEnd"/>
      <w:r>
        <w:rPr>
          <w:rFonts w:eastAsia="Times New Roman" w:cs="Times New Roman"/>
          <w:szCs w:val="24"/>
        </w:rPr>
        <w:t>, να είστε</w:t>
      </w:r>
      <w:r>
        <w:rPr>
          <w:rFonts w:eastAsia="Times New Roman" w:cs="Times New Roman"/>
          <w:szCs w:val="24"/>
        </w:rPr>
        <w:t xml:space="preserve"> σύντομος.</w:t>
      </w:r>
    </w:p>
    <w:p w14:paraId="4217C03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θέλω να φανώ χρήσιμος και ωφέλιμος στη συζήτηση που διεξάγεται, γιατί μιλάμε για ένα κατ’ εξοχήν ζήτημα πάρα πολύ ευαίσθητο, κρίσιμο και ένα ζήτημα για το οποίο υπάρχουν νομικές και διαφορετικές προσεγγίσεις.</w:t>
      </w:r>
    </w:p>
    <w:p w14:paraId="4217C03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Αυτά που είπε η κυρία Υπουργός όσον αφορά τη θέση της Νέας Δημοκρατίας, βεβαίως αυτή είναι η θέση μας. Είμαστε ξεκάθαροι. Όμως, με μια διαφορά. Εμείς θέλουμε να ψηφίζει η πλειοψηφία των εργαζομένων και ηλεκτρονικά, να δώσουμε την αίσθηση στον εργαζόμενο ότ</w:t>
      </w:r>
      <w:r>
        <w:rPr>
          <w:rFonts w:eastAsia="Times New Roman" w:cs="Times New Roman"/>
          <w:szCs w:val="24"/>
        </w:rPr>
        <w:t>ι συμμετέχει και αποφασίζει.</w:t>
      </w:r>
    </w:p>
    <w:p w14:paraId="4217C03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Πάω, όμως, στο ζήτημα που εμείς εγείρουμε και έχουμε διαφορετική άποψη. Εμείς πιστεύουμε ότι η ρύθμιση, η νομοθετική διάταξη που φέρνει η Υπουργός ακυρώνει την απεργία στα πανελλήνιας και περιφερειακής εμβέλειας σωματεία. </w:t>
      </w:r>
    </w:p>
    <w:p w14:paraId="4217C037" w14:textId="77777777" w:rsidR="00D30189" w:rsidRDefault="00486ADB">
      <w:pPr>
        <w:spacing w:line="600" w:lineRule="auto"/>
        <w:ind w:firstLine="720"/>
        <w:jc w:val="center"/>
        <w:rPr>
          <w:rFonts w:eastAsia="Times New Roman"/>
          <w:szCs w:val="24"/>
        </w:rPr>
      </w:pPr>
      <w:r>
        <w:rPr>
          <w:rFonts w:eastAsia="Times New Roman"/>
          <w:szCs w:val="24"/>
        </w:rPr>
        <w:t>(</w:t>
      </w:r>
      <w:r>
        <w:rPr>
          <w:rFonts w:eastAsia="Times New Roman"/>
          <w:bCs/>
        </w:rPr>
        <w:t>Θόρ</w:t>
      </w:r>
      <w:r>
        <w:rPr>
          <w:rFonts w:eastAsia="Times New Roman"/>
          <w:bCs/>
        </w:rPr>
        <w:t xml:space="preserve">υβος </w:t>
      </w:r>
      <w:r>
        <w:rPr>
          <w:rFonts w:eastAsia="Times New Roman"/>
          <w:szCs w:val="24"/>
        </w:rPr>
        <w:t>από την πτέρυγα του ΣΥΡΙΖΑ)</w:t>
      </w:r>
    </w:p>
    <w:p w14:paraId="4217C03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αυτό γιατί; Λείπουν δύο λέξεις. Δύο λέξεις. Τόσο απλό είναι. Πρώτον, να το διευκρινίσει ότι εξαιρούνται στην αιτιολογική.</w:t>
      </w:r>
    </w:p>
    <w:p w14:paraId="4217C03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Είναι άλλο άρθρο αυτό.</w:t>
      </w:r>
    </w:p>
    <w:p w14:paraId="4217C03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δεύτερον, κύριοι το</w:t>
      </w:r>
      <w:r>
        <w:rPr>
          <w:rFonts w:eastAsia="Times New Roman" w:cs="Times New Roman"/>
          <w:szCs w:val="24"/>
        </w:rPr>
        <w:t>υ ΣΥΡΙΖΑ, να γραφτεί στο κείμενο του νόμου «με την επιφύλαξη του άρθρου 20 του ν.1264». Γιατί αν δεν γίνει αυτό, εξομοιώνονται τότε πλήρως περιφερειακής, πανελλαδικής και τοπικής εμβέλειας σωματεία, και στα δικαστήρια θα χαθεί η απεργία.</w:t>
      </w:r>
    </w:p>
    <w:p w14:paraId="4217C03B" w14:textId="77777777" w:rsidR="00D30189" w:rsidRDefault="00486ADB">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217C03C" w14:textId="77777777" w:rsidR="00D30189" w:rsidRDefault="00486ADB">
      <w:pPr>
        <w:spacing w:line="600" w:lineRule="auto"/>
        <w:ind w:firstLine="720"/>
        <w:jc w:val="center"/>
        <w:rPr>
          <w:rFonts w:eastAsia="Times New Roman"/>
          <w:szCs w:val="24"/>
        </w:rPr>
      </w:pPr>
      <w:r>
        <w:rPr>
          <w:rFonts w:eastAsia="Times New Roman"/>
          <w:szCs w:val="24"/>
        </w:rPr>
        <w:t>(</w:t>
      </w:r>
      <w:r>
        <w:rPr>
          <w:rFonts w:eastAsia="Times New Roman"/>
          <w:bCs/>
        </w:rPr>
        <w:t xml:space="preserve">Θόρυβος </w:t>
      </w:r>
      <w:r>
        <w:rPr>
          <w:rFonts w:eastAsia="Times New Roman"/>
          <w:szCs w:val="24"/>
        </w:rPr>
        <w:t>από την πτέρυγα του ΣΥΡΙΖΑ)</w:t>
      </w:r>
    </w:p>
    <w:p w14:paraId="4217C03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Δικηγόρους δεν έχετε στο κόμμα;</w:t>
      </w:r>
    </w:p>
    <w:p w14:paraId="4217C03E" w14:textId="77777777" w:rsidR="00D30189" w:rsidRDefault="00486ADB">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Βρούτση</w:t>
      </w:r>
      <w:proofErr w:type="spellEnd"/>
      <w:r>
        <w:rPr>
          <w:rFonts w:eastAsia="Times New Roman" w:cs="Times New Roman"/>
          <w:szCs w:val="24"/>
        </w:rPr>
        <w:t>.</w:t>
      </w:r>
    </w:p>
    <w:p w14:paraId="4217C03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Αντωνίου. Μετά θα μιλήσει ο κ. Μανιάτης και μετά ο κ. Παπαδόπουλος. </w:t>
      </w:r>
    </w:p>
    <w:p w14:paraId="4217C04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Αντωνίου</w:t>
      </w:r>
      <w:r>
        <w:rPr>
          <w:rFonts w:eastAsia="Times New Roman" w:cs="Times New Roman"/>
          <w:szCs w:val="24"/>
        </w:rPr>
        <w:t>, έχετε τον λόγο.</w:t>
      </w:r>
    </w:p>
    <w:p w14:paraId="4217C04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olor w:val="000000"/>
          <w:szCs w:val="24"/>
        </w:rPr>
        <w:t>Ευχαριστώ, κύριε Πρόεδρε.</w:t>
      </w:r>
    </w:p>
    <w:p w14:paraId="4217C04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υπό συζήτηση νομοσχέδιο κλείνουν όλες οι εκκρεμότητες με θετικό και προωθητικό τρόπο, έτσι ώστε να ανοίξει ο δρόμος για την επίτευξη συμφωνίας στο </w:t>
      </w:r>
      <w:proofErr w:type="spellStart"/>
      <w:r>
        <w:rPr>
          <w:rFonts w:eastAsia="Times New Roman" w:cs="Times New Roman"/>
          <w:szCs w:val="24"/>
          <w:lang w:val="en-US"/>
        </w:rPr>
        <w:t>Eurogroup</w:t>
      </w:r>
      <w:proofErr w:type="spellEnd"/>
      <w:r>
        <w:rPr>
          <w:rFonts w:eastAsia="Times New Roman" w:cs="Times New Roman"/>
          <w:szCs w:val="24"/>
        </w:rPr>
        <w:t xml:space="preserve"> της 22</w:t>
      </w:r>
      <w:r>
        <w:rPr>
          <w:rFonts w:eastAsia="Times New Roman" w:cs="Times New Roman"/>
          <w:szCs w:val="24"/>
          <w:vertAlign w:val="superscript"/>
        </w:rPr>
        <w:t>ας</w:t>
      </w:r>
      <w:r>
        <w:rPr>
          <w:rFonts w:eastAsia="Times New Roman" w:cs="Times New Roman"/>
          <w:szCs w:val="24"/>
        </w:rPr>
        <w:t xml:space="preserve"> Ιανουαρίου. Η χώρα μας βαδίζει με σταθερά και με σίγουρα βήματα στην έξοδο από τη στενή επιτροπεία τον Αύγουστο του 2018. Αυτό πλέον γίνεται παραδεκτό και από εχθρούς και φίλος. </w:t>
      </w:r>
    </w:p>
    <w:p w14:paraId="4217C04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Επιδίωξή μας είναι μια καθαρή έξοδος χωρίς πιστοληπτική γραμμή στήρ</w:t>
      </w:r>
      <w:r>
        <w:rPr>
          <w:rFonts w:eastAsia="Times New Roman" w:cs="Times New Roman"/>
          <w:szCs w:val="24"/>
        </w:rPr>
        <w:t xml:space="preserve">ιξης, που θα σήμαινε νέες δεσμεύσεις και νέες υποχρεώσεις. Αυτό χτίζεται σταδιακά, μεθοδικά και με συνέπεια στην </w:t>
      </w:r>
      <w:r>
        <w:rPr>
          <w:rFonts w:eastAsia="Times New Roman" w:cs="Times New Roman"/>
          <w:szCs w:val="24"/>
        </w:rPr>
        <w:lastRenderedPageBreak/>
        <w:t>άσκηση της οικονομικής μας πολιτικής. Ήδη το κλίμα αλλάζει. Η εμπιστοσύνη επανέρχεται σταδιακά. Η ανεργία αποκλιμακώνεται. Η βιομηχανική παραγω</w:t>
      </w:r>
      <w:r>
        <w:rPr>
          <w:rFonts w:eastAsia="Times New Roman" w:cs="Times New Roman"/>
          <w:szCs w:val="24"/>
        </w:rPr>
        <w:t xml:space="preserve">γή και οι εξαγωγές ανακάμπτουν. </w:t>
      </w:r>
      <w:r>
        <w:rPr>
          <w:rFonts w:eastAsia="Times New Roman" w:cs="Times New Roman"/>
          <w:color w:val="000000"/>
          <w:szCs w:val="24"/>
        </w:rPr>
        <w:t xml:space="preserve">Στόχος, τα θετικά μεγέθη της οικονομίας να αρχίσουν να φθάνουν στους συμπολίτες μας και ιδιαίτερα στους οικονομικά ασθενέστερους. </w:t>
      </w:r>
    </w:p>
    <w:p w14:paraId="4217C044"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Λόγω περιορισμένου χρόνου θα επικεντρώσω την τοποθέτησή μου σε κάποια σημεία του νομοσχεδίου </w:t>
      </w:r>
      <w:r>
        <w:rPr>
          <w:rFonts w:eastAsia="Times New Roman" w:cs="Times New Roman"/>
          <w:color w:val="000000"/>
          <w:szCs w:val="24"/>
        </w:rPr>
        <w:t xml:space="preserve">που αγνοήθηκαν και δεν αναδείχθηκαν όσο θα έπρεπε κατά τη διάρκεια της συζήτησης, που όμως ανέδειξε με θετικό τρόπο ο οικονομικός Τύπος, όπως επίσης και οι εκπρόσωποι των φορέων κατά την ακρόαση στη Βουλή. </w:t>
      </w:r>
    </w:p>
    <w:p w14:paraId="4217C045"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νομοσχέδιο συνολικά έχει, κατά γενική ομολογία</w:t>
      </w:r>
      <w:r>
        <w:rPr>
          <w:rFonts w:eastAsia="Times New Roman" w:cs="Times New Roman"/>
          <w:color w:val="000000"/>
          <w:szCs w:val="24"/>
        </w:rPr>
        <w:t xml:space="preserve">, ένα θετικό, αναπτυξιακό αποτύπωμα. Επιλύει θέματα που εκκρεμούσαν για χρόνια και αποτελούσαν πάγια αιτήματα του παραγωγικού κόσμου </w:t>
      </w:r>
      <w:r>
        <w:rPr>
          <w:rFonts w:eastAsia="Times New Roman" w:cs="Times New Roman"/>
          <w:color w:val="000000"/>
          <w:szCs w:val="24"/>
        </w:rPr>
        <w:lastRenderedPageBreak/>
        <w:t xml:space="preserve">της χώρας, αιτήματα που δεν απαιτούσαν κόστος, αλλά σκόνταφταν στις γραφειοκρατικές αγκύλωσης, στην ακινησία της αδράνειας </w:t>
      </w:r>
      <w:r>
        <w:rPr>
          <w:rFonts w:eastAsia="Times New Roman" w:cs="Times New Roman"/>
          <w:color w:val="000000"/>
          <w:szCs w:val="24"/>
        </w:rPr>
        <w:t xml:space="preserve">και της παθογένειας της δημόσιας διοίκησης. Σημαντικές και αναπτυξιακού χαρακτήρα είναι οι προβλέψεις του νομοσχεδίου για την απλοποίηση και την επιτάχυνση των διαδικασιών </w:t>
      </w:r>
      <w:proofErr w:type="spellStart"/>
      <w:r>
        <w:rPr>
          <w:rFonts w:eastAsia="Times New Roman" w:cs="Times New Roman"/>
          <w:color w:val="000000"/>
          <w:szCs w:val="24"/>
        </w:rPr>
        <w:t>αδειοδότησης</w:t>
      </w:r>
      <w:proofErr w:type="spellEnd"/>
      <w:r>
        <w:rPr>
          <w:rFonts w:eastAsia="Times New Roman" w:cs="Times New Roman"/>
          <w:color w:val="000000"/>
          <w:szCs w:val="24"/>
        </w:rPr>
        <w:t xml:space="preserve"> των επιχειρήσεων, τη μείωση της γραφειοκρατίας, τη διαφάνεια και την απ</w:t>
      </w:r>
      <w:r>
        <w:rPr>
          <w:rFonts w:eastAsia="Times New Roman" w:cs="Times New Roman"/>
          <w:color w:val="000000"/>
          <w:szCs w:val="24"/>
        </w:rPr>
        <w:t xml:space="preserve">οτελεσματικότητα. </w:t>
      </w:r>
    </w:p>
    <w:p w14:paraId="4217C046"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Με τον ν.4442/2016 καθιερώθηκε η άνιση </w:t>
      </w:r>
      <w:proofErr w:type="spellStart"/>
      <w:r>
        <w:rPr>
          <w:rFonts w:eastAsia="Times New Roman" w:cs="Times New Roman"/>
          <w:color w:val="000000"/>
          <w:szCs w:val="24"/>
        </w:rPr>
        <w:t>αδειοδότηση</w:t>
      </w:r>
      <w:proofErr w:type="spellEnd"/>
      <w:r>
        <w:rPr>
          <w:rFonts w:eastAsia="Times New Roman" w:cs="Times New Roman"/>
          <w:color w:val="000000"/>
          <w:szCs w:val="24"/>
        </w:rPr>
        <w:t xml:space="preserve"> με απλή γνωστοποίηση, όπου πλέον έχουν υπαχθεί πάνω από είκοσι χιλιάδες επιχειρήσεις. Με το υφιστάμενο νομοσχέδιο σταδιακά εντάσσονται και όλες οι υπόλοιπες δραστηριότητες, με στόχο μέχρ</w:t>
      </w:r>
      <w:r>
        <w:rPr>
          <w:rFonts w:eastAsia="Times New Roman" w:cs="Times New Roman"/>
          <w:color w:val="000000"/>
          <w:szCs w:val="24"/>
        </w:rPr>
        <w:t xml:space="preserve">ι το προσεχές καλοκαίρι του 2018 να έχει υπαχθεί στο νέο καθεστώς πλέον πάνω από το 90% των οικονομικών δραστηριοτήτων της χώρας. </w:t>
      </w:r>
    </w:p>
    <w:p w14:paraId="4217C047"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Με το σημερινό νομοσχέδιο ολοκληρώνεται η μεγάλη μεταρρύθμιση στον τρόπο </w:t>
      </w:r>
      <w:proofErr w:type="spellStart"/>
      <w:r>
        <w:rPr>
          <w:rFonts w:eastAsia="Times New Roman" w:cs="Times New Roman"/>
          <w:color w:val="000000"/>
          <w:szCs w:val="24"/>
        </w:rPr>
        <w:t>αδειοδότησης</w:t>
      </w:r>
      <w:proofErr w:type="spellEnd"/>
      <w:r>
        <w:rPr>
          <w:rFonts w:eastAsia="Times New Roman" w:cs="Times New Roman"/>
          <w:color w:val="000000"/>
          <w:szCs w:val="24"/>
        </w:rPr>
        <w:t xml:space="preserve"> των επιχειρήσεων και επεκτείνεται και σ</w:t>
      </w:r>
      <w:r>
        <w:rPr>
          <w:rFonts w:eastAsia="Times New Roman" w:cs="Times New Roman"/>
          <w:color w:val="000000"/>
          <w:szCs w:val="24"/>
        </w:rPr>
        <w:t>τη διαδικασία εγκατάστασης των επιχειρήσεων. Η άδεια εγκατάστασης δίνεται πλέον για το συνολικό βαθμό όχλησης της επιχείρησης. Καταργούνται οι επιμέρους εγκρίσεις για κάθε προσθήκη μηχανολογικού εξοπλισμού είτε για εκσυγχρονισμό είπε για επέκταση, με αποτέ</w:t>
      </w:r>
      <w:r>
        <w:rPr>
          <w:rFonts w:eastAsia="Times New Roman" w:cs="Times New Roman"/>
          <w:color w:val="000000"/>
          <w:szCs w:val="24"/>
        </w:rPr>
        <w:t xml:space="preserve">λεσμα να μειώνεται δραστικά ο χρόνος, το διοικητικό βάρος, αλλά και το κόστος για κάθε επιχείρηση. </w:t>
      </w:r>
    </w:p>
    <w:p w14:paraId="4217C048"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Ειδικότερες ρυθμίσεις υπάρχουν για την </w:t>
      </w:r>
      <w:proofErr w:type="spellStart"/>
      <w:r>
        <w:rPr>
          <w:rFonts w:eastAsia="Times New Roman" w:cs="Times New Roman"/>
          <w:color w:val="000000"/>
          <w:szCs w:val="24"/>
        </w:rPr>
        <w:t>αδειοδότηση</w:t>
      </w:r>
      <w:proofErr w:type="spellEnd"/>
      <w:r>
        <w:rPr>
          <w:rFonts w:eastAsia="Times New Roman" w:cs="Times New Roman"/>
          <w:color w:val="000000"/>
          <w:szCs w:val="24"/>
        </w:rPr>
        <w:t xml:space="preserve"> των λατομικών και μεταλλευτικών δραστηριοτήτων και τον εκσυγχρονισμό του πλαισίου λειτουργίας και ελέγχου</w:t>
      </w:r>
      <w:r>
        <w:rPr>
          <w:rFonts w:eastAsia="Times New Roman" w:cs="Times New Roman"/>
          <w:color w:val="000000"/>
          <w:szCs w:val="24"/>
        </w:rPr>
        <w:t xml:space="preserve">, που επισημάνθηκαν ως θετικές από τον κλάδο στην ακρόαση των φορέων. Ακόμη προβλέπονται νέες θετικές ρυθμίσεις στο πλαίσιο ελέγχου και εποπτείας της </w:t>
      </w:r>
      <w:r>
        <w:rPr>
          <w:rFonts w:eastAsia="Times New Roman" w:cs="Times New Roman"/>
          <w:color w:val="000000"/>
          <w:szCs w:val="24"/>
        </w:rPr>
        <w:lastRenderedPageBreak/>
        <w:t>αγοράς και των επιχειρήσεων προς όφελος της προστασίας του καταναλωτή.</w:t>
      </w:r>
    </w:p>
    <w:p w14:paraId="4217C049"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Πρόσθετες ρυθμίσεις για τη βελτίωση</w:t>
      </w:r>
      <w:r>
        <w:rPr>
          <w:rFonts w:eastAsia="Times New Roman" w:cs="Times New Roman"/>
          <w:color w:val="000000"/>
          <w:szCs w:val="24"/>
        </w:rPr>
        <w:t xml:space="preserve"> του επιχειρηματικού περιβάλλοντος αποτελούν οι ρυθμίσεις για τα </w:t>
      </w:r>
      <w:r>
        <w:rPr>
          <w:rFonts w:eastAsia="Times New Roman" w:cs="Times New Roman"/>
          <w:color w:val="000000"/>
          <w:szCs w:val="24"/>
        </w:rPr>
        <w:t>ε</w:t>
      </w:r>
      <w:r>
        <w:rPr>
          <w:rFonts w:eastAsia="Times New Roman" w:cs="Times New Roman"/>
          <w:color w:val="000000"/>
          <w:szCs w:val="24"/>
        </w:rPr>
        <w:t xml:space="preserve">πιχειρηματικά </w:t>
      </w:r>
      <w:r>
        <w:rPr>
          <w:rFonts w:eastAsia="Times New Roman" w:cs="Times New Roman"/>
          <w:color w:val="000000"/>
          <w:szCs w:val="24"/>
        </w:rPr>
        <w:t>π</w:t>
      </w:r>
      <w:r>
        <w:rPr>
          <w:rFonts w:eastAsia="Times New Roman" w:cs="Times New Roman"/>
          <w:color w:val="000000"/>
          <w:szCs w:val="24"/>
        </w:rPr>
        <w:t xml:space="preserve">άρκα, το νέο πλαίσιο λειτουργίας του Οργανισμού Βιομηχανικής Ιδιοκτησίας και το σύστημα προστασίας της ευρεσιτεχνίας που προσαρμόζεται με τα ευρωπαϊκά πρότυπα. Δημιουργείται </w:t>
      </w:r>
      <w:r>
        <w:rPr>
          <w:rFonts w:eastAsia="Times New Roman" w:cs="Times New Roman"/>
          <w:color w:val="000000"/>
          <w:szCs w:val="24"/>
        </w:rPr>
        <w:t>α</w:t>
      </w:r>
      <w:r>
        <w:rPr>
          <w:rFonts w:eastAsia="Times New Roman" w:cs="Times New Roman"/>
          <w:color w:val="000000"/>
          <w:szCs w:val="24"/>
        </w:rPr>
        <w:t xml:space="preserve">καδημία </w:t>
      </w:r>
      <w:r>
        <w:rPr>
          <w:rFonts w:eastAsia="Times New Roman" w:cs="Times New Roman"/>
          <w:color w:val="000000"/>
          <w:szCs w:val="24"/>
        </w:rPr>
        <w:t>β</w:t>
      </w:r>
      <w:r>
        <w:rPr>
          <w:rFonts w:eastAsia="Times New Roman" w:cs="Times New Roman"/>
          <w:color w:val="000000"/>
          <w:szCs w:val="24"/>
        </w:rPr>
        <w:t xml:space="preserve">ιομηχανικής </w:t>
      </w:r>
      <w:r>
        <w:rPr>
          <w:rFonts w:eastAsia="Times New Roman" w:cs="Times New Roman"/>
          <w:color w:val="000000"/>
          <w:szCs w:val="24"/>
        </w:rPr>
        <w:t>ι</w:t>
      </w:r>
      <w:r>
        <w:rPr>
          <w:rFonts w:eastAsia="Times New Roman" w:cs="Times New Roman"/>
          <w:color w:val="000000"/>
          <w:szCs w:val="24"/>
        </w:rPr>
        <w:t xml:space="preserve">διοκτησίας, όχι ως νομικό πρόσωπο, αλλά ως πρόγραμμα του Οργανισμού Βιομηχανικής Ιδιοκτησίας. </w:t>
      </w:r>
    </w:p>
    <w:p w14:paraId="4217C04A"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Μπαίνει τέλος στο καθεστώς ομηρίας του ν.3526/2007 που αφορά τα αρτοποιεία και θεσμοθετούνται νέοι, καθαροί κανόνες για την ίδρυση και λειτ</w:t>
      </w:r>
      <w:r>
        <w:rPr>
          <w:rFonts w:eastAsia="Times New Roman" w:cs="Times New Roman"/>
          <w:color w:val="000000"/>
          <w:szCs w:val="24"/>
        </w:rPr>
        <w:t xml:space="preserve">ουργία των αρτοποιείων. Ενισχύονται τα παραδοσιακά αρτοποιεία και οι παραδοσιακοί φούρνοι. </w:t>
      </w:r>
    </w:p>
    <w:p w14:paraId="4217C04B"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Τέλος, ρυθμίζεται και εκσυγχρονίζεται το πλαίσιο αρχαιολογικών ερευνών και εργασιών, καθώς και των αναγκαστικών απαλλοτριώσεων, ώστε να μην σημειώνονται καθυστερήσε</w:t>
      </w:r>
      <w:r>
        <w:rPr>
          <w:rFonts w:eastAsia="Times New Roman" w:cs="Times New Roman"/>
          <w:color w:val="000000"/>
          <w:szCs w:val="24"/>
        </w:rPr>
        <w:t xml:space="preserve">ις στα δημόσια έργα και πρόσθετο και σημαντικό κόστος. </w:t>
      </w:r>
    </w:p>
    <w:p w14:paraId="4217C04C"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Ειδικότερη αναφορά πρέπει να γίνει στις θετικές ρυθμίσεις που προβλέπονται και αφορούν το Υπουργείο Οικονομικών. Σύμφωνα με τις ρυθμίσεις αυτές, καθιερώνονται νέα πιο αποτελεσματικά, αναπτυξιακά κίνητ</w:t>
      </w:r>
      <w:r>
        <w:rPr>
          <w:rFonts w:eastAsia="Times New Roman" w:cs="Times New Roman"/>
          <w:color w:val="000000"/>
          <w:szCs w:val="24"/>
        </w:rPr>
        <w:t>ρα στις επιχειρήσεις:</w:t>
      </w:r>
    </w:p>
    <w:p w14:paraId="4217C04D"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Πρώτον, εντάσσεται στον Κώδικα Φορολογίας Εισοδήματος ένα νέο κίνητρο, με βάση το οποίο τα κέρδη της επιχείρησης από πώληση προϊόντων παραγωγής της, για την οποία χρησιμοποιή</w:t>
      </w:r>
      <w:r>
        <w:rPr>
          <w:rFonts w:eastAsia="Times New Roman" w:cs="Times New Roman"/>
          <w:color w:val="000000"/>
          <w:szCs w:val="24"/>
        </w:rPr>
        <w:lastRenderedPageBreak/>
        <w:t xml:space="preserve">θηκε ευρεσιτεχνία διεθνώς αναγνωρισμένη στο όνομα της ίδιας </w:t>
      </w:r>
      <w:r>
        <w:rPr>
          <w:rFonts w:eastAsia="Times New Roman" w:cs="Times New Roman"/>
          <w:color w:val="000000"/>
          <w:szCs w:val="24"/>
        </w:rPr>
        <w:t>επιχειρήσεις, απαλλάσσονται από το</w:t>
      </w:r>
      <w:r>
        <w:rPr>
          <w:rFonts w:eastAsia="Times New Roman" w:cs="Times New Roman"/>
          <w:color w:val="000000"/>
          <w:szCs w:val="24"/>
        </w:rPr>
        <w:t>ν</w:t>
      </w:r>
      <w:r>
        <w:rPr>
          <w:rFonts w:eastAsia="Times New Roman" w:cs="Times New Roman"/>
          <w:color w:val="000000"/>
          <w:szCs w:val="24"/>
        </w:rPr>
        <w:t xml:space="preserve"> φόρο εισοδήματος για τις τρεις συνεχόμενες χρήσεις. </w:t>
      </w:r>
    </w:p>
    <w:p w14:paraId="4217C04E" w14:textId="77777777" w:rsidR="00D30189" w:rsidRDefault="00486ADB">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Παρέχεται η δυνατότητα στις </w:t>
      </w:r>
      <w:r>
        <w:rPr>
          <w:rFonts w:eastAsia="Times New Roman" w:cs="Times New Roman"/>
          <w:color w:val="000000"/>
          <w:szCs w:val="24"/>
        </w:rPr>
        <w:t>α</w:t>
      </w:r>
      <w:r>
        <w:rPr>
          <w:rFonts w:eastAsia="Times New Roman" w:cs="Times New Roman"/>
          <w:color w:val="000000"/>
          <w:szCs w:val="24"/>
        </w:rPr>
        <w:t xml:space="preserve">νώνυμες </w:t>
      </w:r>
      <w:r>
        <w:rPr>
          <w:rFonts w:eastAsia="Times New Roman" w:cs="Times New Roman"/>
          <w:color w:val="000000"/>
          <w:szCs w:val="24"/>
        </w:rPr>
        <w:t>ε</w:t>
      </w:r>
      <w:r>
        <w:rPr>
          <w:rFonts w:eastAsia="Times New Roman" w:cs="Times New Roman"/>
          <w:color w:val="000000"/>
          <w:szCs w:val="24"/>
        </w:rPr>
        <w:t xml:space="preserve">ταιρείες, των οποίων οι μετοχές στο Χρηματιστήριο, να κεφαλαιοποιήσουν τα αφορολόγητα αποθεματικά διαφόρων αναπτυξιακών νόμων με συντελεστή 5%. Παρέχεται επίσης η δυνατότητα στις </w:t>
      </w:r>
      <w:r>
        <w:rPr>
          <w:rFonts w:eastAsia="Times New Roman" w:cs="Times New Roman"/>
          <w:color w:val="000000"/>
          <w:szCs w:val="24"/>
        </w:rPr>
        <w:t>α</w:t>
      </w:r>
      <w:r>
        <w:rPr>
          <w:rFonts w:eastAsia="Times New Roman" w:cs="Times New Roman"/>
          <w:color w:val="000000"/>
          <w:szCs w:val="24"/>
        </w:rPr>
        <w:t xml:space="preserve">νώνυμες </w:t>
      </w:r>
      <w:r>
        <w:rPr>
          <w:rFonts w:eastAsia="Times New Roman" w:cs="Times New Roman"/>
          <w:color w:val="000000"/>
          <w:szCs w:val="24"/>
        </w:rPr>
        <w:t>ε</w:t>
      </w:r>
      <w:r>
        <w:rPr>
          <w:rFonts w:eastAsia="Times New Roman" w:cs="Times New Roman"/>
          <w:color w:val="000000"/>
          <w:szCs w:val="24"/>
        </w:rPr>
        <w:t>ταιρ</w:t>
      </w:r>
      <w:r>
        <w:rPr>
          <w:rFonts w:eastAsia="Times New Roman" w:cs="Times New Roman"/>
          <w:color w:val="000000"/>
          <w:szCs w:val="24"/>
        </w:rPr>
        <w:t>ε</w:t>
      </w:r>
      <w:r>
        <w:rPr>
          <w:rFonts w:eastAsia="Times New Roman" w:cs="Times New Roman"/>
          <w:color w:val="000000"/>
          <w:szCs w:val="24"/>
        </w:rPr>
        <w:t xml:space="preserve">ίες, των οποίων οι μετοχές δεν είναι εισηγμένες στο Χρηματιστήριο καθώς και στις </w:t>
      </w:r>
      <w:r>
        <w:rPr>
          <w:rFonts w:eastAsia="Times New Roman" w:cs="Times New Roman"/>
          <w:color w:val="000000"/>
          <w:szCs w:val="24"/>
        </w:rPr>
        <w:t>ε</w:t>
      </w:r>
      <w:r>
        <w:rPr>
          <w:rFonts w:eastAsia="Times New Roman" w:cs="Times New Roman"/>
          <w:color w:val="000000"/>
          <w:szCs w:val="24"/>
        </w:rPr>
        <w:t>ταιρ</w:t>
      </w:r>
      <w:r>
        <w:rPr>
          <w:rFonts w:eastAsia="Times New Roman" w:cs="Times New Roman"/>
          <w:color w:val="000000"/>
          <w:szCs w:val="24"/>
        </w:rPr>
        <w:t>ε</w:t>
      </w:r>
      <w:r>
        <w:rPr>
          <w:rFonts w:eastAsia="Times New Roman" w:cs="Times New Roman"/>
          <w:color w:val="000000"/>
          <w:szCs w:val="24"/>
        </w:rPr>
        <w:t xml:space="preserve">ίες </w:t>
      </w:r>
      <w:r>
        <w:rPr>
          <w:rFonts w:eastAsia="Times New Roman" w:cs="Times New Roman"/>
          <w:color w:val="000000"/>
          <w:szCs w:val="24"/>
        </w:rPr>
        <w:t>π</w:t>
      </w:r>
      <w:r>
        <w:rPr>
          <w:rFonts w:eastAsia="Times New Roman" w:cs="Times New Roman"/>
          <w:color w:val="000000"/>
          <w:szCs w:val="24"/>
        </w:rPr>
        <w:t xml:space="preserve">εριορισμένης </w:t>
      </w:r>
      <w:r>
        <w:rPr>
          <w:rFonts w:eastAsia="Times New Roman" w:cs="Times New Roman"/>
          <w:color w:val="000000"/>
          <w:szCs w:val="24"/>
        </w:rPr>
        <w:t>ε</w:t>
      </w:r>
      <w:r>
        <w:rPr>
          <w:rFonts w:eastAsia="Times New Roman" w:cs="Times New Roman"/>
          <w:color w:val="000000"/>
          <w:szCs w:val="24"/>
        </w:rPr>
        <w:t xml:space="preserve">υθύνης, να κεφαλαιοποιήσουν τα αφορολόγητα αποθεματικά διαφόρων αναπτυξιακών νόμων με συντελεστή 10%. </w:t>
      </w:r>
    </w:p>
    <w:p w14:paraId="4217C04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Τέλος, για την καταπολέμηση του μεγάλου οικονομ</w:t>
      </w:r>
      <w:r>
        <w:rPr>
          <w:rFonts w:eastAsia="Times New Roman" w:cs="Times New Roman"/>
          <w:szCs w:val="24"/>
        </w:rPr>
        <w:t xml:space="preserve">ικού εγκλήματος συστήνεται στο Υπουργείο Οικονομικών νέα υπηρεσία με τον </w:t>
      </w:r>
      <w:r>
        <w:rPr>
          <w:rFonts w:eastAsia="Times New Roman" w:cs="Times New Roman"/>
          <w:szCs w:val="24"/>
        </w:rPr>
        <w:lastRenderedPageBreak/>
        <w:t>τίτλο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Δ</w:t>
      </w:r>
      <w:r>
        <w:rPr>
          <w:rFonts w:eastAsia="Times New Roman" w:cs="Times New Roman"/>
          <w:szCs w:val="24"/>
        </w:rPr>
        <w:t>εύθυνση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ρευνών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Ε</w:t>
      </w:r>
      <w:r>
        <w:rPr>
          <w:rFonts w:eastAsia="Times New Roman" w:cs="Times New Roman"/>
          <w:szCs w:val="24"/>
        </w:rPr>
        <w:t>γκλήματος</w:t>
      </w:r>
      <w:r>
        <w:rPr>
          <w:rFonts w:eastAsia="Times New Roman" w:cs="Times New Roman"/>
          <w:szCs w:val="24"/>
        </w:rPr>
        <w:t>»</w:t>
      </w:r>
      <w:r>
        <w:rPr>
          <w:rFonts w:eastAsia="Times New Roman" w:cs="Times New Roman"/>
          <w:szCs w:val="24"/>
        </w:rPr>
        <w:t xml:space="preserve">. Στελεχώνεται με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ελεγκτές, έχει έδρα το Υπουργείο Οικονομικών και θα συντονίζεται από 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ε</w:t>
      </w:r>
      <w:r>
        <w:rPr>
          <w:rFonts w:eastAsia="Times New Roman" w:cs="Times New Roman"/>
          <w:szCs w:val="24"/>
        </w:rPr>
        <w:t>γκλήματος. Αποστολή της υπηρεσίας είναι αποκλειστικά η διενέργεια ερευνών προκαταρτικής εξέτασης ή προανάκρισης για την εξακρίβωση τέλεσης μείζονος ποινικής απαξίας φορολογικών εγκλημάτων, εγκλημάτων φοροδιαφυγής και φορολογικής απάτης.</w:t>
      </w:r>
    </w:p>
    <w:p w14:paraId="4217C05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Βουλευτές, το καραβάνι προχωράει με σταθερή πορεία, στόχο και προορισμό, χωρίς να αποπροσανατολίζεται από τους αντικατοπτρισμούς και τις παγίδες της ερήμου. Το σενάριο της αριστερής παρένθεσης δεν βρίσκει πλέον ούτε παραγωγό ούτε σκηνοθέτη γιατί σαν ταινία</w:t>
      </w:r>
      <w:r>
        <w:rPr>
          <w:rFonts w:eastAsia="Times New Roman" w:cs="Times New Roman"/>
          <w:szCs w:val="24"/>
        </w:rPr>
        <w:t xml:space="preserve"> δεν αναμένεται να κόψει στοιχειωδώς τα εισιτήρια και να καλύψει το κόστος παραγωγής. Η ιστορία </w:t>
      </w:r>
      <w:r>
        <w:rPr>
          <w:rFonts w:eastAsia="Times New Roman" w:cs="Times New Roman"/>
          <w:szCs w:val="24"/>
        </w:rPr>
        <w:lastRenderedPageBreak/>
        <w:t>θα γράψει ότι εσείς -εννοώ τη Νέα Δημοκρατία και τη Δημοκρατική Συμπαράταξη- με την αλλοπρόσαλλη πολιτική βάλατε την Ελλάδα στα μνημόνια και αυτή η Κυβέρνηση θα</w:t>
      </w:r>
      <w:r>
        <w:rPr>
          <w:rFonts w:eastAsia="Times New Roman" w:cs="Times New Roman"/>
          <w:szCs w:val="24"/>
        </w:rPr>
        <w:t xml:space="preserve"> τη βγάλει στο ξέφωτο.</w:t>
      </w:r>
    </w:p>
    <w:p w14:paraId="4217C05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w:t>
      </w:r>
    </w:p>
    <w:p w14:paraId="4217C052"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05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κύριο συνάδελφο.</w:t>
      </w:r>
    </w:p>
    <w:p w14:paraId="4217C05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 κ. Μανιάτης έχει τον λόγο από τη Δημοκρατική Συμπαράταξη.</w:t>
      </w:r>
    </w:p>
    <w:p w14:paraId="4217C05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Πρόεδρε.</w:t>
      </w:r>
    </w:p>
    <w:p w14:paraId="4217C0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ρία </w:t>
      </w:r>
      <w:proofErr w:type="spellStart"/>
      <w:r>
        <w:rPr>
          <w:rFonts w:eastAsia="Times New Roman" w:cs="Times New Roman"/>
          <w:szCs w:val="24"/>
        </w:rPr>
        <w:t>Αχτσιόγλου</w:t>
      </w:r>
      <w:proofErr w:type="spellEnd"/>
      <w:r>
        <w:rPr>
          <w:rFonts w:eastAsia="Times New Roman" w:cs="Times New Roman"/>
          <w:szCs w:val="24"/>
        </w:rPr>
        <w:t xml:space="preserve">, τους μπερδέψατε τους συναδέλφους μου του ΣΥΡΙΖΑ. Τους παρακολουθούσα την ώρα που προσπαθούσατε </w:t>
      </w:r>
      <w:r>
        <w:rPr>
          <w:rFonts w:eastAsia="Times New Roman" w:cs="Times New Roman"/>
          <w:szCs w:val="24"/>
        </w:rPr>
        <w:lastRenderedPageBreak/>
        <w:t xml:space="preserve">να τεκμηριώσετε κάτι που έρχεται σε πλήρη αντίθεση με αυτό που μας είπε νωρίτερα ο κ. </w:t>
      </w:r>
      <w:proofErr w:type="spellStart"/>
      <w:r>
        <w:rPr>
          <w:rFonts w:eastAsia="Times New Roman" w:cs="Times New Roman"/>
          <w:szCs w:val="24"/>
        </w:rPr>
        <w:t>Τσακαλώτος</w:t>
      </w:r>
      <w:proofErr w:type="spellEnd"/>
      <w:r>
        <w:rPr>
          <w:rFonts w:eastAsia="Times New Roman" w:cs="Times New Roman"/>
          <w:szCs w:val="24"/>
        </w:rPr>
        <w:t>.</w:t>
      </w:r>
    </w:p>
    <w:p w14:paraId="4217C0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Συνάδελφοι του ΣΥΡΙΖΑ, τελικά η διάταξη για την</w:t>
      </w:r>
      <w:r>
        <w:rPr>
          <w:rFonts w:eastAsia="Times New Roman" w:cs="Times New Roman"/>
          <w:szCs w:val="24"/>
        </w:rPr>
        <w:t xml:space="preserve"> κήρυξη των απεργιών είναι αριστερότερη ως διάταξη από το σημερινό υφιστάμενο καθεστώς, όπως ισχυρίζεται η Υπουργός, ναι ή όχι; </w:t>
      </w:r>
    </w:p>
    <w:p w14:paraId="4217C058"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217C05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Η ερώτηση δεν είναι για να απαντηθεί, κύριοι συνάδελφοι. </w:t>
      </w:r>
      <w:r>
        <w:rPr>
          <w:rFonts w:eastAsia="Times New Roman" w:cs="Times New Roman"/>
          <w:szCs w:val="24"/>
        </w:rPr>
        <w:t xml:space="preserve">Σας παρακαλώ, μην απαντάτε όλοι μαζί. Λίγη ησυχία. </w:t>
      </w:r>
    </w:p>
    <w:p w14:paraId="4217C05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Διότι ο κ. </w:t>
      </w:r>
      <w:proofErr w:type="spellStart"/>
      <w:r>
        <w:rPr>
          <w:rFonts w:eastAsia="Times New Roman" w:cs="Times New Roman"/>
          <w:szCs w:val="24"/>
        </w:rPr>
        <w:t>Τσακαλώτος</w:t>
      </w:r>
      <w:proofErr w:type="spellEnd"/>
      <w:r>
        <w:rPr>
          <w:rFonts w:eastAsia="Times New Roman" w:cs="Times New Roman"/>
          <w:szCs w:val="24"/>
        </w:rPr>
        <w:t xml:space="preserve"> μας είπε ότι σε αυτό το σημείο χάσαμε. Η κυρία Υπουργός τώρα μας είπε ότι κερδίσαμε. Εσείς τι λέτε; Αν είναι μια τόσο θετική διάταξη, να την επεκτείνουμε και στα πε</w:t>
      </w:r>
      <w:r>
        <w:rPr>
          <w:rFonts w:eastAsia="Times New Roman" w:cs="Times New Roman"/>
          <w:szCs w:val="24"/>
        </w:rPr>
        <w:t xml:space="preserve">ριφερειακά συνδικάτα και σε αυτά που είναι </w:t>
      </w:r>
      <w:r>
        <w:rPr>
          <w:rFonts w:eastAsia="Times New Roman" w:cs="Times New Roman"/>
          <w:szCs w:val="24"/>
        </w:rPr>
        <w:lastRenderedPageBreak/>
        <w:t xml:space="preserve">πανελλήνιας εμβέλειας;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λύστε το μεταξύ σας το θέμα. Είναι αριστερή παρέμβαση ή δεξιά συντηρητική παρέμβαση; Και όταν βγαίνετε στα κανάλια, να συνεννοηθείτε μεταξύ σας τι θα λέτε. Εμείς έτσι </w:t>
      </w:r>
      <w:r>
        <w:rPr>
          <w:rFonts w:eastAsia="Times New Roman" w:cs="Times New Roman"/>
          <w:szCs w:val="24"/>
        </w:rPr>
        <w:t xml:space="preserve">κι αλλιώς θα την καταψηφίσουμε. </w:t>
      </w:r>
    </w:p>
    <w:p w14:paraId="4217C0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Ερχόμαστε εδώ να συζητήσουμε τετρακόσια άρθρα της τρίτης αξιολόγησης του μνημονίου Τσίπρα. Για να ξέρουμε πώς ξεκινήσαμε και πού βρισκόμαστε. Εκατό δισεκατομμύρια το κόστος του φροντιστηρίου για να μάθει ο κ. Τσίπρας να κυβ</w:t>
      </w:r>
      <w:r>
        <w:rPr>
          <w:rFonts w:eastAsia="Times New Roman" w:cs="Times New Roman"/>
          <w:szCs w:val="24"/>
        </w:rPr>
        <w:t>ερνά. Άλλα 100 δισεκατομμύρια το χρέος των Ελλήνων στο ελληνικό δημόσιο. Από αυτό το χρέος, τα 25 δισεκατομμύρια δημιουργήθηκαν τα τελευταία τρία χρόνια. Είναι αριστερή Κυβέρνηση αυτή; Γιατί εγώ θα έλεγα ότι στη λέξη «ΣΥΡΙΖΑ» το «ριζοσπαστική» μάλλον πρέπε</w:t>
      </w:r>
      <w:r>
        <w:rPr>
          <w:rFonts w:eastAsia="Times New Roman" w:cs="Times New Roman"/>
          <w:szCs w:val="24"/>
        </w:rPr>
        <w:t>ι να το αντικαταστήσετε με το «</w:t>
      </w:r>
      <w:proofErr w:type="spellStart"/>
      <w:r>
        <w:rPr>
          <w:rFonts w:eastAsia="Times New Roman" w:cs="Times New Roman"/>
          <w:szCs w:val="24"/>
        </w:rPr>
        <w:t>καζινόπληκτη</w:t>
      </w:r>
      <w:proofErr w:type="spellEnd"/>
      <w:r>
        <w:rPr>
          <w:rFonts w:eastAsia="Times New Roman" w:cs="Times New Roman"/>
          <w:szCs w:val="24"/>
        </w:rPr>
        <w:t xml:space="preserve">». Γιατί είναι η πρώτη φορά που </w:t>
      </w:r>
      <w:r>
        <w:rPr>
          <w:rFonts w:eastAsia="Times New Roman" w:cs="Times New Roman"/>
          <w:szCs w:val="24"/>
        </w:rPr>
        <w:lastRenderedPageBreak/>
        <w:t xml:space="preserve">βλέπω κυβέρνηση ευρωπαϊκή, πολύ περισσότερο μια κυβέρνηση που θέλει να εμφανίζεται ως αριστερή, που κάνει τα εξής ενδιαφέροντα: Μειώνει τον ΦΠΑ στα καζίνο, αλλά αυξάνει τον ΦΠΑ στα </w:t>
      </w:r>
      <w:r>
        <w:rPr>
          <w:rFonts w:eastAsia="Times New Roman" w:cs="Times New Roman"/>
          <w:szCs w:val="24"/>
        </w:rPr>
        <w:t>νησιά του Αιγαίου που δέχονται τους μετανάστες. Μειώνει τη φορολογία στα καζίνο έως και 8% για πάνω από κάποιο ποσό, αλλά αυξάνει τη φορολογία στους μικρομεσαίους και αυξάνει και τις ασφαλιστικές εισφορές για να μην τολμήσουν να δουλεύουν περισσότερο. Αυτή</w:t>
      </w:r>
      <w:r>
        <w:rPr>
          <w:rFonts w:eastAsia="Times New Roman" w:cs="Times New Roman"/>
          <w:szCs w:val="24"/>
        </w:rPr>
        <w:t xml:space="preserve"> είναι η αριστερή πολιτική που θέλετε να ασκήσετε. </w:t>
      </w:r>
    </w:p>
    <w:p w14:paraId="4217C05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Χθες, αγαπητοί συνάδελφοι, οι </w:t>
      </w:r>
      <w:proofErr w:type="spellStart"/>
      <w:r>
        <w:rPr>
          <w:rFonts w:eastAsia="Times New Roman" w:cs="Times New Roman"/>
          <w:szCs w:val="24"/>
        </w:rPr>
        <w:t>τρίτεκνοι</w:t>
      </w:r>
      <w:proofErr w:type="spellEnd"/>
      <w:r>
        <w:rPr>
          <w:rFonts w:eastAsia="Times New Roman" w:cs="Times New Roman"/>
          <w:szCs w:val="24"/>
        </w:rPr>
        <w:t xml:space="preserve"> και οι πολύτεκνοι χαρακτήρισαν τη διάθεση της Κυβέρνησης να περικόψει τα επιδόματα στις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ως εθνικό έγκλημα. Αυτό δεν είναι υπερβ</w:t>
      </w:r>
      <w:r>
        <w:rPr>
          <w:rFonts w:eastAsia="Times New Roman" w:cs="Times New Roman"/>
          <w:szCs w:val="24"/>
        </w:rPr>
        <w:t xml:space="preserve">ολή. Και για να συνεννοηθούμε μεταξύ μας, γιατί στην καθημερινότητα της πολιτικής μπορεί να παρασύρεται το ένα </w:t>
      </w:r>
      <w:r>
        <w:rPr>
          <w:rFonts w:eastAsia="Times New Roman" w:cs="Times New Roman"/>
          <w:szCs w:val="24"/>
        </w:rPr>
        <w:lastRenderedPageBreak/>
        <w:t xml:space="preserve">κόμμα ή το άλλο: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η δημογραφική συρρίκνωση της χώρας, η Ελλάδα των σημερινών 11 εκατομμυρίων, που κινδυνεύει να γίνε</w:t>
      </w:r>
      <w:r>
        <w:rPr>
          <w:rFonts w:eastAsia="Times New Roman" w:cs="Times New Roman"/>
          <w:szCs w:val="24"/>
        </w:rPr>
        <w:t xml:space="preserve">ι σε τριάντα χρόνια η Ελλάδα των 8,5 εκατομμυρίων, είναι μπροστά μας ως απειλή. Δεν μπορεί να γίνονται παιχνίδια μικροκομματικά και να επιλέγει η σημερινή Κυβέρνηση ποιους κομματικούς πελάτες θα εξυπηρετήσει περισσότερο. Και να μας λέει </w:t>
      </w:r>
      <w:proofErr w:type="spellStart"/>
      <w:r>
        <w:rPr>
          <w:rFonts w:eastAsia="Times New Roman" w:cs="Times New Roman"/>
          <w:szCs w:val="24"/>
        </w:rPr>
        <w:t>περηφάνως</w:t>
      </w:r>
      <w:proofErr w:type="spellEnd"/>
      <w:r>
        <w:rPr>
          <w:rFonts w:eastAsia="Times New Roman" w:cs="Times New Roman"/>
          <w:szCs w:val="24"/>
        </w:rPr>
        <w:t xml:space="preserve"> η Υπουργό</w:t>
      </w:r>
      <w:r>
        <w:rPr>
          <w:rFonts w:eastAsia="Times New Roman" w:cs="Times New Roman"/>
          <w:szCs w:val="24"/>
        </w:rPr>
        <w:t>ς: «Μην σας νοιάζει, θα πειράξω τα επιδόματα του ιδιωτικού τομέα, αλλά δεν θα ακουμπήσω τα επιδόματα του δημόσιου τομέα».</w:t>
      </w:r>
    </w:p>
    <w:p w14:paraId="4217C05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 αυτό τον τρόπο θα αντιμετωπίσουμε την κορυφαία εθνική απειλή που είναι η δημογραφική συρρίκνωση, όταν όλοι ξέρουμε ότι η απάντηση σ</w:t>
      </w:r>
      <w:r>
        <w:rPr>
          <w:rFonts w:eastAsia="Times New Roman" w:cs="Times New Roman"/>
          <w:szCs w:val="24"/>
        </w:rPr>
        <w:t>το μεγάλο αυτό θέμα είναι μία και μοναδική; Η δη</w:t>
      </w:r>
      <w:r>
        <w:rPr>
          <w:rFonts w:eastAsia="Times New Roman" w:cs="Times New Roman"/>
          <w:szCs w:val="24"/>
        </w:rPr>
        <w:lastRenderedPageBreak/>
        <w:t>μιουργία ενός μεγάλου δικτύου ολοήμερων βρεφονηπιακών παιδικών σταθμών και δημοτικών σχολείων, ώστε να ξέρει η μάνα και ο πατέρας ότι τουλάχιστον μέχρι τα δώδεκα χρόνια του παιδιού που θα γεννήσουν η πολιτεία</w:t>
      </w:r>
      <w:r>
        <w:rPr>
          <w:rFonts w:eastAsia="Times New Roman" w:cs="Times New Roman"/>
          <w:szCs w:val="24"/>
        </w:rPr>
        <w:t xml:space="preserve"> έχει φροντίσει για τις στοιχειώδεις εξυπηρετήσεις. </w:t>
      </w:r>
    </w:p>
    <w:p w14:paraId="4217C05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Επειδή η κ. Φωτίου θέλησε να μας πει κάτι για τη φιλευσπλαχνία της Κυβέρνησης, να της θυμίσω ότι το 2014 δεν έμεινε ούτε ένα παιδί έξω από βρεφονηπιακούς σταθμούς. Το 2017 κατά δήλωσή της έμειναν δεκαπέν</w:t>
      </w:r>
      <w:r>
        <w:rPr>
          <w:rFonts w:eastAsia="Times New Roman" w:cs="Times New Roman"/>
          <w:szCs w:val="24"/>
        </w:rPr>
        <w:t xml:space="preserve">τε χιλιάδες και με βάση το δελτίο Τύπου της κεντρικής ένωσης δήμων έμειναν σαράντα χιλιάδες παιδιά έξω από βρεφονηπιακούς σταθμούς. </w:t>
      </w:r>
    </w:p>
    <w:p w14:paraId="4217C05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Σεβασμός, λοιπόν, στην νοημοσύνη των Ελλήνων πολιτών.</w:t>
      </w:r>
    </w:p>
    <w:p w14:paraId="4217C060"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17C06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μας απείλησε επίσης χθες ότι δεν τα έχουμε δει όλα. Κύριε Υπουργέ, πραγματικά δεν τα έχουμε δει όλα. Μην ορκίζεστε. Σας πιστεύουμε. Δεν έχετε ούτε μια κόκκινη γραμμή. Τις έχετε καταπατήσει όλες, είτε αυτές που λέτε στο εσωκομματικό σας ακρο</w:t>
      </w:r>
      <w:r>
        <w:rPr>
          <w:rFonts w:eastAsia="Times New Roman" w:cs="Times New Roman"/>
          <w:szCs w:val="24"/>
        </w:rPr>
        <w:t xml:space="preserve">ατήριο είτε αυτές που λέτε δημόσια. </w:t>
      </w:r>
    </w:p>
    <w:p w14:paraId="4217C06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να θυμηθούμε. Υπογράψατε, συνάδελφοι του ΣΥΡΙΖΑ, με προτροπή της Κυβέρνησης τη μείωση του αφορολόγητου κατά 3.000 ευρώ. Το ξεχνάτε; Υπογράψατε την εξαφάνιση του ΕΚΑΣ. Υπογράψατε την εξαφάνιση της προσωπικής διαφοράς</w:t>
      </w:r>
      <w:r>
        <w:rPr>
          <w:rFonts w:eastAsia="Times New Roman" w:cs="Times New Roman"/>
          <w:szCs w:val="24"/>
        </w:rPr>
        <w:t>. Και τώρα έχετε υπογράψει και τη μείωση των κύριων συντάξεων. Αυτό είναι το αφήγημα με το οποίο προσπαθείτε για άλλη μια φορά να παραμυθιάσετε τους Έλληνες πολίτες ότι δήθεν βγαίνουμε σε καθαρή έξοδο; Γιατί αυτή είναι η καινούρ</w:t>
      </w:r>
      <w:r>
        <w:rPr>
          <w:rFonts w:eastAsia="Times New Roman" w:cs="Times New Roman"/>
          <w:szCs w:val="24"/>
        </w:rPr>
        <w:t>γ</w:t>
      </w:r>
      <w:r>
        <w:rPr>
          <w:rFonts w:eastAsia="Times New Roman" w:cs="Times New Roman"/>
          <w:szCs w:val="24"/>
        </w:rPr>
        <w:t>ια πολιτική απάτη. Ότι η χώ</w:t>
      </w:r>
      <w:r>
        <w:rPr>
          <w:rFonts w:eastAsia="Times New Roman" w:cs="Times New Roman"/>
          <w:szCs w:val="24"/>
        </w:rPr>
        <w:t xml:space="preserve">ρα </w:t>
      </w:r>
      <w:r>
        <w:rPr>
          <w:rFonts w:eastAsia="Times New Roman" w:cs="Times New Roman"/>
          <w:szCs w:val="24"/>
        </w:rPr>
        <w:lastRenderedPageBreak/>
        <w:t xml:space="preserve">δήθεν βγαίνει σε καθαρή έξοδο στις αγορές. Μια χώρα που έχει δεσμευθεί μέχρι το 2060 για πρωτογενή πλεονάσματα πάνω από 2% και που δεσμεύεται μέχρι το 2020 και το 2022 για να κάνει κι άλλες περικοπές. </w:t>
      </w:r>
    </w:p>
    <w:p w14:paraId="4217C06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επειδή δεν έχω πολύ χρόνο, θα </w:t>
      </w:r>
      <w:r>
        <w:rPr>
          <w:rFonts w:eastAsia="Times New Roman" w:cs="Times New Roman"/>
          <w:szCs w:val="24"/>
        </w:rPr>
        <w:t>αναφερθώ επιγραμματικά σε τρία θέματα.</w:t>
      </w:r>
    </w:p>
    <w:p w14:paraId="4217C06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Σταθάκη, χαίρομαι που είστε εδώ. Κατ’ αρχ</w:t>
      </w:r>
      <w:r>
        <w:rPr>
          <w:rFonts w:eastAsia="Times New Roman" w:cs="Times New Roman"/>
          <w:szCs w:val="24"/>
        </w:rPr>
        <w:t>άς</w:t>
      </w:r>
      <w:r>
        <w:rPr>
          <w:rFonts w:eastAsia="Times New Roman" w:cs="Times New Roman"/>
          <w:szCs w:val="24"/>
        </w:rPr>
        <w:t xml:space="preserve">, σας έκανε μια καταγγελία ο κ. Νικολόπουλος νωρίτερα. Σας κατήγγειλε ότι με αυτά που πάτε να νομοθετήσετε για το Κτηματολόγιο συγκαλύπτετε σκάνδαλο. Θα του απαντήσετε </w:t>
      </w:r>
      <w:r>
        <w:rPr>
          <w:rFonts w:eastAsia="Times New Roman" w:cs="Times New Roman"/>
          <w:szCs w:val="24"/>
        </w:rPr>
        <w:t xml:space="preserve">γιατί είναι προσωπική αναφορά. Είπε ότι το ότι δεν προχωράτε σε εκκαθάριση σημαίνει ότι συγκαλύπτετε σκάνδαλο. Πρέπει να του απαντήσετε. Για τον ίδιο, δε, τον κ. Νικολόπουλο και τα διάφορα υπονοούμενά του προφανώς ισχύει </w:t>
      </w:r>
      <w:r>
        <w:rPr>
          <w:rFonts w:eastAsia="Times New Roman" w:cs="Times New Roman"/>
          <w:szCs w:val="24"/>
        </w:rPr>
        <w:lastRenderedPageBreak/>
        <w:t>η ρήση του Γεωργίου Παπανδρέου, του</w:t>
      </w:r>
      <w:r>
        <w:rPr>
          <w:rFonts w:eastAsia="Times New Roman" w:cs="Times New Roman"/>
          <w:szCs w:val="24"/>
        </w:rPr>
        <w:t xml:space="preserve"> «γέρου της Δημοκρατίας», ότι απαντάς σε όποιον αξίζει να απαντήσεις.</w:t>
      </w:r>
    </w:p>
    <w:p w14:paraId="4217C065"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17C06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Χρηματιστήριο Ενέργειας. Το βρήκατε έτοιμο. Τον Σεπτέμβριο του 2014 κατατέθηκε η μελέτη για τα εναλλακτικά σενάρια. Τον Δεκέμβριο 2014 ολοκληρώθηκε και η διαβούλευ</w:t>
      </w:r>
      <w:r>
        <w:rPr>
          <w:rFonts w:eastAsia="Times New Roman" w:cs="Times New Roman"/>
          <w:szCs w:val="24"/>
        </w:rPr>
        <w:t xml:space="preserve">ση. Λέγαμε τότε: «Προσοχή γεωπολιτικά. Θα μας προλάβει η Τουρκία, η Ουγγαρία, η Βουλγαρία και η Σερβία». Κι επειδή επί τρία χρόνια είστε σε νιρβάνα ενεργειακή, μας πρόλαβαν. Έκαναν </w:t>
      </w:r>
      <w:r>
        <w:rPr>
          <w:rFonts w:eastAsia="Times New Roman" w:cs="Times New Roman"/>
          <w:szCs w:val="24"/>
        </w:rPr>
        <w:t>χ</w:t>
      </w:r>
      <w:r>
        <w:rPr>
          <w:rFonts w:eastAsia="Times New Roman" w:cs="Times New Roman"/>
          <w:szCs w:val="24"/>
        </w:rPr>
        <w:t xml:space="preserve">ρηματιστήρια </w:t>
      </w:r>
      <w:r>
        <w:rPr>
          <w:rFonts w:eastAsia="Times New Roman" w:cs="Times New Roman"/>
          <w:szCs w:val="24"/>
        </w:rPr>
        <w:t>ε</w:t>
      </w:r>
      <w:r>
        <w:rPr>
          <w:rFonts w:eastAsia="Times New Roman" w:cs="Times New Roman"/>
          <w:szCs w:val="24"/>
        </w:rPr>
        <w:t>νέργειας πριν από εμάς. Ασφαλώς είναι θετικό ότι υπάρχει Χρη</w:t>
      </w:r>
      <w:r>
        <w:rPr>
          <w:rFonts w:eastAsia="Times New Roman" w:cs="Times New Roman"/>
          <w:szCs w:val="24"/>
        </w:rPr>
        <w:t xml:space="preserve">ματιστήριο Ενέργειας και θα το υπερψηφίσουμε. Όμως για άλλη μια φορά χάσαμε μια γεωπολιτική ευκαιρία. </w:t>
      </w:r>
    </w:p>
    <w:p w14:paraId="4217C06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Μια ακόμα παρατήρηση για τον ορυκτό πλούτο και για να συνεννοηθούμε μεταξύ μας. Για να σωθεί η χώρα, πρέπει από κάπου να έρθουν λεφτά. Και ο ορυκτός </w:t>
      </w:r>
      <w:r>
        <w:rPr>
          <w:rFonts w:eastAsia="Times New Roman" w:cs="Times New Roman"/>
          <w:szCs w:val="24"/>
        </w:rPr>
        <w:t xml:space="preserve">πλούτος της χώρας, όπως αναφέρθηκε κι εχθές από τον Σύνδεσμο Μεταλλευτικών Επιχειρήσεων, μπορεί να αποτελέσει τη βάση για ένα άλλο παραγωγικό μοντέλο. Η συμβολή του ορυκτού πλούτου σήμερα είναι μόλις 3,5% στο Ακαθάριστο Εγχώριο Προϊόν. Απασχολούνται εκατό </w:t>
      </w:r>
      <w:r>
        <w:rPr>
          <w:rFonts w:eastAsia="Times New Roman" w:cs="Times New Roman"/>
          <w:szCs w:val="24"/>
        </w:rPr>
        <w:t>χιλιάδες εργαζόμενοι. Ξέρετε πόσο μπορεί να γίνει; Μπορεί να γίνει 10% του ΑΕΠ. Όμως για να γίνει αυτό, πρέπει στοιχειωδώς να έχει μια ασφάλεια δικαίου ο επενδυτής. Δεν γίνεται να επενδύει μακροπρόθεσμα και να περιμένει τι θα αποφασιστεί από οποιαδήποτε επ</w:t>
      </w:r>
      <w:r>
        <w:rPr>
          <w:rFonts w:eastAsia="Times New Roman" w:cs="Times New Roman"/>
          <w:szCs w:val="24"/>
        </w:rPr>
        <w:t xml:space="preserve">ιτροπή οποιουδήποτε φορέα, όταν στοιχειωδώς εφαρμόζει αυτά που προβλέπει η νομοθεσία, δηλαδή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συνέπεια στην </w:t>
      </w:r>
      <w:r>
        <w:rPr>
          <w:rFonts w:eastAsia="Times New Roman" w:cs="Times New Roman"/>
          <w:szCs w:val="24"/>
        </w:rPr>
        <w:lastRenderedPageBreak/>
        <w:t xml:space="preserve">εργατική νομοθεσία, πληρωμή των </w:t>
      </w:r>
      <w:proofErr w:type="spellStart"/>
      <w:r>
        <w:rPr>
          <w:rFonts w:eastAsia="Times New Roman" w:cs="Times New Roman"/>
          <w:szCs w:val="24"/>
        </w:rPr>
        <w:t>παραβόλων</w:t>
      </w:r>
      <w:proofErr w:type="spellEnd"/>
      <w:r>
        <w:rPr>
          <w:rFonts w:eastAsia="Times New Roman" w:cs="Times New Roman"/>
          <w:szCs w:val="24"/>
        </w:rPr>
        <w:t xml:space="preserve"> και των τελών προς τις τοπικές κοινωνίες.</w:t>
      </w:r>
      <w:r>
        <w:rPr>
          <w:rFonts w:eastAsia="Times New Roman" w:cs="Times New Roman"/>
          <w:szCs w:val="24"/>
        </w:rPr>
        <w:t xml:space="preserve"> </w:t>
      </w:r>
      <w:r>
        <w:rPr>
          <w:rFonts w:eastAsia="Times New Roman" w:cs="Times New Roman"/>
          <w:szCs w:val="24"/>
        </w:rPr>
        <w:t>Διαφορετικά κανείς δεν θα έρθει να επ</w:t>
      </w:r>
      <w:r>
        <w:rPr>
          <w:rFonts w:eastAsia="Times New Roman" w:cs="Times New Roman"/>
          <w:szCs w:val="24"/>
        </w:rPr>
        <w:t>ενδύσει. Θυμίζω ότι 70.000.000.000 ευρώ εκτιμάται ότι βρίσκονται στο υπέδαφος της χώρας από ορυκτό πλούτο, από μάρμαρα μέχρι οποιοδήποτε άλλο βιομηχανικό ή άλλο ορυκτό. Ας το αξιοποιήσετε.</w:t>
      </w:r>
    </w:p>
    <w:p w14:paraId="4217C06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μια λέξη μόνο για το Κτηματολόγιο. Κύριε Υπουργέ, επειδή εμείς </w:t>
      </w:r>
      <w:r>
        <w:rPr>
          <w:rFonts w:eastAsia="Times New Roman" w:cs="Times New Roman"/>
          <w:szCs w:val="24"/>
        </w:rPr>
        <w:t xml:space="preserve">θα καταψηφίσουμε όλη αυτήν την προσπάθεια που κάνετε για το Κτηματολόγιο, γιατί δημιουργείτε για άλλη μια φορά προσκόμματα στην ομαλή εξέλιξη και ωθείτε σε παραίτηση, ουσιαστικά </w:t>
      </w:r>
      <w:proofErr w:type="spellStart"/>
      <w:r>
        <w:rPr>
          <w:rFonts w:eastAsia="Times New Roman" w:cs="Times New Roman"/>
          <w:szCs w:val="24"/>
        </w:rPr>
        <w:t>εκδιώχνετε</w:t>
      </w:r>
      <w:proofErr w:type="spellEnd"/>
      <w:r>
        <w:rPr>
          <w:rFonts w:eastAsia="Times New Roman" w:cs="Times New Roman"/>
          <w:szCs w:val="24"/>
        </w:rPr>
        <w:t>, πενήντα έναν έμπειρους δικηγόρους του Κτηματολογίου, αξιοποιήστε τ</w:t>
      </w:r>
      <w:r>
        <w:rPr>
          <w:rFonts w:eastAsia="Times New Roman" w:cs="Times New Roman"/>
          <w:szCs w:val="24"/>
        </w:rPr>
        <w:t>ουλάχιστον την εμπειρία που υπάρχει σε αυτό τον τομέα. Με τον τρόπο αυτόν μπορείτε να δικαιολογηθείτε και απέναντι στον κ. Νικολόπουλο.</w:t>
      </w:r>
    </w:p>
    <w:p w14:paraId="4217C06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του ΣΥΡΙΖΑ, υπάρχει η πολιτική μετάλλαξη και ο πολιτικός μεταμορφισμός, που είναι μπροστά στα μάτια </w:t>
      </w:r>
      <w:r>
        <w:rPr>
          <w:rFonts w:eastAsia="Times New Roman" w:cs="Times New Roman"/>
          <w:szCs w:val="24"/>
        </w:rPr>
        <w:t xml:space="preserve">μας. Σας καλώ να μη συναινέσετε σ’ αυτό το παιχνίδι της Κυβέρνησης, γιατί όλοι εμείς λογοδοτούμε στους πολίτες που μας εκλέγουν. Γι’ αυτό εμείς και θα καταψηφίσουμε το συγκεκριμένο νομοσχέδιο. </w:t>
      </w:r>
    </w:p>
    <w:p w14:paraId="4217C06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17C06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w:t>
      </w:r>
      <w:r>
        <w:rPr>
          <w:rFonts w:eastAsia="Times New Roman" w:cs="Times New Roman"/>
          <w:szCs w:val="24"/>
        </w:rPr>
        <w:t>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217C06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Μανιάτη. </w:t>
      </w:r>
    </w:p>
    <w:p w14:paraId="4217C06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Κύριε Πρόεδρε, τον λόγο παρακαλώ. </w:t>
      </w:r>
    </w:p>
    <w:p w14:paraId="4217C06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 Βεβαίως, κύριε Υπουργέ, αλλά μην α</w:t>
      </w:r>
      <w:r>
        <w:rPr>
          <w:rFonts w:eastAsia="Times New Roman" w:cs="Times New Roman"/>
          <w:szCs w:val="24"/>
        </w:rPr>
        <w:t>παντήσετε στον κ. Νικολόπουλο, γιατί λείπει.</w:t>
      </w:r>
    </w:p>
    <w:p w14:paraId="4217C06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ένα λεπτό. </w:t>
      </w:r>
    </w:p>
    <w:p w14:paraId="4217C07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Όχι στον κ</w:t>
      </w:r>
      <w:r>
        <w:rPr>
          <w:rFonts w:eastAsia="Times New Roman" w:cs="Times New Roman"/>
          <w:szCs w:val="24"/>
        </w:rPr>
        <w:t>.</w:t>
      </w:r>
      <w:r>
        <w:rPr>
          <w:rFonts w:eastAsia="Times New Roman" w:cs="Times New Roman"/>
          <w:szCs w:val="24"/>
        </w:rPr>
        <w:t xml:space="preserve"> Νικολόπουλο, στον </w:t>
      </w:r>
      <w:r>
        <w:rPr>
          <w:rFonts w:eastAsia="Times New Roman" w:cs="Times New Roman"/>
          <w:szCs w:val="24"/>
        </w:rPr>
        <w:t>κ.</w:t>
      </w:r>
      <w:r>
        <w:rPr>
          <w:rFonts w:eastAsia="Times New Roman" w:cs="Times New Roman"/>
          <w:szCs w:val="24"/>
        </w:rPr>
        <w:t xml:space="preserve"> Μανιάτη.</w:t>
      </w:r>
    </w:p>
    <w:p w14:paraId="4217C07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να καταλάβετε, γιατί έχει το ψυχολογικό ο κ. Μανιάτη</w:t>
      </w:r>
      <w:r>
        <w:rPr>
          <w:rFonts w:eastAsia="Times New Roman" w:cs="Times New Roman"/>
          <w:szCs w:val="24"/>
        </w:rPr>
        <w:t>ς να λέει ότι ο ΣΥΡΙΖΑ πρόσθεσε 100 δισεκατομμύρια στο χρέος. Εκατό δισεκατομμύρια πρόσθεσε η οκταετία ΠΑΣΟΚ στη δεκαετία του 1980. Άλλα 100 προσέθεσε η οκταετία Σημίτη και φτάσανε τα 200 και άλλα 100 η Νέα Δημοκρατία στην τετραετία Καραμανλή και φτάσαμε σ</w:t>
      </w:r>
      <w:r>
        <w:rPr>
          <w:rFonts w:eastAsia="Times New Roman" w:cs="Times New Roman"/>
          <w:szCs w:val="24"/>
        </w:rPr>
        <w:t xml:space="preserve">τα 300. Άρα, υπάρχει ένα ψυχολογικό στην από κει πλευρά ότι κάθε διακυβέρνησή τους προσέθετε 100 δισεκατομμύρια στο χρέος. </w:t>
      </w:r>
    </w:p>
    <w:p w14:paraId="4217C0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Εμείς παραλάβαμε ένα χρέος 317 δισεκατομμύρια και είναι 323 δισεκατομμύρια. Δηλαδή, μηδέν αύξηση. Η προσπάθειά σας να μας προσθέσετε</w:t>
      </w:r>
      <w:r>
        <w:rPr>
          <w:rFonts w:eastAsia="Times New Roman" w:cs="Times New Roman"/>
          <w:szCs w:val="24"/>
        </w:rPr>
        <w:t xml:space="preserve"> ότι εμείς φέραμε άλλα 100 δισεκατομμύρια, ψυχαναλυτικά εξηγείται. Κάθε διακυβέρνηση σας ήταν 100 δισεκατομμύρια. Τώρα δεν έχει καμ</w:t>
      </w:r>
      <w:r>
        <w:rPr>
          <w:rFonts w:eastAsia="Times New Roman" w:cs="Times New Roman"/>
          <w:szCs w:val="24"/>
        </w:rPr>
        <w:t>μ</w:t>
      </w:r>
      <w:r>
        <w:rPr>
          <w:rFonts w:eastAsia="Times New Roman" w:cs="Times New Roman"/>
          <w:szCs w:val="24"/>
        </w:rPr>
        <w:t xml:space="preserve">ία αύξηση. Δυστυχώς, άλλαξαν τα πράγματα. </w:t>
      </w:r>
    </w:p>
    <w:p w14:paraId="4217C073"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07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σας </w:t>
      </w:r>
      <w:r>
        <w:rPr>
          <w:rFonts w:eastAsia="Times New Roman" w:cs="Times New Roman"/>
          <w:szCs w:val="24"/>
        </w:rPr>
        <w:t xml:space="preserve">παρακαλώ τον λόγο για μισό λεπτό. </w:t>
      </w:r>
    </w:p>
    <w:p w14:paraId="4217C07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Δηλαδή θα αναγκαστείτε να απαντήσετε και για τη Νέα Δημοκρατία τώρα και για τον συχωρεμένο τον Ανδρέα. </w:t>
      </w:r>
    </w:p>
    <w:p w14:paraId="4217C07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Δώστε μου τον λόγο, σας παρακαλώ. </w:t>
      </w:r>
    </w:p>
    <w:p w14:paraId="4217C07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b/>
          <w:szCs w:val="24"/>
        </w:rPr>
        <w:t xml:space="preserve">: </w:t>
      </w:r>
      <w:r>
        <w:rPr>
          <w:rFonts w:eastAsia="Times New Roman" w:cs="Times New Roman"/>
          <w:szCs w:val="24"/>
        </w:rPr>
        <w:t>Εντάξει.</w:t>
      </w:r>
    </w:p>
    <w:p w14:paraId="4217C07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 κ. Μανιάτης έχει το</w:t>
      </w:r>
      <w:r>
        <w:rPr>
          <w:rFonts w:eastAsia="Times New Roman" w:cs="Times New Roman"/>
          <w:szCs w:val="24"/>
        </w:rPr>
        <w:t>ν</w:t>
      </w:r>
      <w:r>
        <w:rPr>
          <w:rFonts w:eastAsia="Times New Roman" w:cs="Times New Roman"/>
          <w:szCs w:val="24"/>
        </w:rPr>
        <w:t xml:space="preserve"> λόγο. </w:t>
      </w:r>
    </w:p>
    <w:p w14:paraId="4217C07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Σταθάκη, πραγματικά εκτιμώ απεριόριστα την τοποθέτησή σας. Καταλάβαμε τα ακόλουθα: </w:t>
      </w:r>
    </w:p>
    <w:p w14:paraId="4217C07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Πρώτον, ότι 100 δισεκατομμύρια στο χρέος της χώρας προσέθεσε η διακυβέρνηση Καραμανλή. </w:t>
      </w:r>
    </w:p>
    <w:p w14:paraId="4217C0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Δεύτερον, καταλάβαμε, επίσης από την τοποθέτησή σας, ότι μάλλον αγνοείτε το όνομα </w:t>
      </w:r>
      <w:proofErr w:type="spellStart"/>
      <w:r>
        <w:rPr>
          <w:rFonts w:eastAsia="Times New Roman" w:cs="Times New Roman"/>
          <w:szCs w:val="24"/>
        </w:rPr>
        <w:t>Ρέκλινγκ</w:t>
      </w:r>
      <w:proofErr w:type="spellEnd"/>
      <w:r>
        <w:rPr>
          <w:rFonts w:eastAsia="Times New Roman" w:cs="Times New Roman"/>
          <w:szCs w:val="24"/>
        </w:rPr>
        <w:t xml:space="preserve">. Είναι κάποιος κύριος του </w:t>
      </w:r>
      <w:r>
        <w:rPr>
          <w:rFonts w:eastAsia="Times New Roman" w:cs="Times New Roman"/>
          <w:szCs w:val="24"/>
          <w:lang w:val="en-US"/>
        </w:rPr>
        <w:t>ESM</w:t>
      </w:r>
      <w:r>
        <w:rPr>
          <w:rFonts w:eastAsia="Times New Roman" w:cs="Times New Roman"/>
          <w:szCs w:val="24"/>
        </w:rPr>
        <w:t>, ο οποίος είπε ότι η διαπραγμάτευση ΣΥΡΙΖΑ προσέθεσε 100 δισεκατομμύρια στο χρέος της χώρας. Μετά από όλα αυτά, μπορείτε να επαίρεστε ό</w:t>
      </w:r>
      <w:r>
        <w:rPr>
          <w:rFonts w:eastAsia="Times New Roman" w:cs="Times New Roman"/>
          <w:szCs w:val="24"/>
        </w:rPr>
        <w:t xml:space="preserve">τι πραγματικά οδηγείτε τη χώρα σε καθαρή έξοδο. </w:t>
      </w:r>
    </w:p>
    <w:p w14:paraId="4217C0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17C07D" w14:textId="77777777" w:rsidR="00D30189" w:rsidRDefault="00486ADB">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(Δημήτριος Καμμένος):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w:t>
      </w:r>
      <w:r>
        <w:rPr>
          <w:rFonts w:eastAsia="Times New Roman" w:cs="Times New Roman"/>
        </w:rPr>
        <w:t xml:space="preserve">ν στην έκθεση της αίθουσας «ΕΛΕΥΘΕΡΙΟΣ ΒΕΝΙΖΕΛΟΣ» και ενημερώθηκαν για την ιστορία του κτηρίου και τον τρόπο οργάνωσης και λειτουργίας της Βουλής, δεκαεπτά  μαθητές και μαθήτριες και δύο εκπαιδευτικοί συνοδοί τους από το </w:t>
      </w:r>
      <w:r>
        <w:rPr>
          <w:rFonts w:eastAsia="Times New Roman" w:cs="Times New Roman"/>
        </w:rPr>
        <w:t>γ</w:t>
      </w:r>
      <w:r>
        <w:rPr>
          <w:rFonts w:eastAsia="Times New Roman" w:cs="Times New Roman"/>
        </w:rPr>
        <w:t xml:space="preserve">υμνάσιο και </w:t>
      </w:r>
      <w:r>
        <w:rPr>
          <w:rFonts w:eastAsia="Times New Roman" w:cs="Times New Roman"/>
        </w:rPr>
        <w:t xml:space="preserve">τις </w:t>
      </w:r>
      <w:proofErr w:type="spellStart"/>
      <w:r>
        <w:rPr>
          <w:rFonts w:eastAsia="Times New Roman" w:cs="Times New Roman"/>
        </w:rPr>
        <w:t>λυκειακές</w:t>
      </w:r>
      <w:proofErr w:type="spellEnd"/>
      <w:r>
        <w:rPr>
          <w:rFonts w:eastAsia="Times New Roman" w:cs="Times New Roman"/>
        </w:rPr>
        <w:t xml:space="preserve"> τάξεις τ</w:t>
      </w:r>
      <w:r>
        <w:rPr>
          <w:rFonts w:eastAsia="Times New Roman" w:cs="Times New Roman"/>
        </w:rPr>
        <w:t xml:space="preserve">ου Αρμενίου Λάρισας. </w:t>
      </w:r>
    </w:p>
    <w:p w14:paraId="4217C07E" w14:textId="77777777" w:rsidR="00D30189" w:rsidRDefault="00486ADB">
      <w:pPr>
        <w:spacing w:line="600" w:lineRule="auto"/>
        <w:ind w:firstLine="720"/>
        <w:jc w:val="both"/>
        <w:rPr>
          <w:rFonts w:eastAsia="Times New Roman" w:cs="Times New Roman"/>
        </w:rPr>
      </w:pPr>
      <w:r>
        <w:rPr>
          <w:rFonts w:eastAsia="Times New Roman" w:cs="Times New Roman"/>
        </w:rPr>
        <w:t>Η Βουλή τούς καλωσορίζει. Καλή χρονιά!</w:t>
      </w:r>
    </w:p>
    <w:p w14:paraId="4217C07F" w14:textId="77777777" w:rsidR="00D30189" w:rsidRDefault="00486ADB">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4217C08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Ο κ. Κωνσταντίνος </w:t>
      </w:r>
      <w:proofErr w:type="spellStart"/>
      <w:r>
        <w:rPr>
          <w:rFonts w:eastAsia="Times New Roman" w:cs="Times New Roman"/>
          <w:szCs w:val="24"/>
        </w:rPr>
        <w:t>Σπαρτινός</w:t>
      </w:r>
      <w:proofErr w:type="spellEnd"/>
      <w:r>
        <w:rPr>
          <w:rFonts w:eastAsia="Times New Roman" w:cs="Times New Roman"/>
          <w:szCs w:val="24"/>
        </w:rPr>
        <w:t xml:space="preserve"> έχει τον λόγο και αμέσως μετά θα ακολουθήσουν ο Κοινοβουλευτικός Εκπρόσωπος της Δημοκρατικής Συμπαράταξης κ. Θεοχαρόπ</w:t>
      </w:r>
      <w:r>
        <w:rPr>
          <w:rFonts w:eastAsia="Times New Roman" w:cs="Times New Roman"/>
          <w:szCs w:val="24"/>
        </w:rPr>
        <w:t xml:space="preserve">ουλος, ο κ. Χατζηδάκης και ο Υφυπουργός Παιδείας. </w:t>
      </w:r>
    </w:p>
    <w:p w14:paraId="4217C08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Ευχαριστώ, κύριε Πρόεδρε. </w:t>
      </w:r>
    </w:p>
    <w:p w14:paraId="4217C08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Είναι αλήθεια ότι ο αγαπητός Υπουργός κ. Σταθάκης με πρόλαβε, διότι καθώς άκουγα αυτήν την ενδιαφέρουσα ατάκα του κ. Μανιάτη για το πόσο κόστισε το φροντιστήριο στην Ελλάδα για να μάθει ο Τσίπρας και ο ΣΥΡΙΖΑ να κυβερνάνε, έδωσε την απάντηση ο Υπουργός, αλ</w:t>
      </w:r>
      <w:r>
        <w:rPr>
          <w:rFonts w:eastAsia="Times New Roman" w:cs="Times New Roman"/>
          <w:szCs w:val="24"/>
        </w:rPr>
        <w:t xml:space="preserve">λά νομίζω ότι έδωσε ένα μέρος της απάντησης. Είπε ακριβώς αυτά που ισχύουν για το θέμα του χρέους. </w:t>
      </w:r>
    </w:p>
    <w:p w14:paraId="4217C08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Εγώ θα έλεγα ότι θα μπορούσαμε με μεγάλη ευκολία να προσθέσουμε σ’ αυτό και το φέσι που έβαλε το ΠΑΣΟΚ με το δάνειο </w:t>
      </w:r>
      <w:r>
        <w:rPr>
          <w:rFonts w:eastAsia="Times New Roman" w:cs="Times New Roman"/>
          <w:szCs w:val="24"/>
        </w:rPr>
        <w:lastRenderedPageBreak/>
        <w:t>που πήρε, να προσθέσουμε και το φέσι της</w:t>
      </w:r>
      <w:r>
        <w:rPr>
          <w:rFonts w:eastAsia="Times New Roman" w:cs="Times New Roman"/>
          <w:szCs w:val="24"/>
        </w:rPr>
        <w:t xml:space="preserve"> Νέας Δημοκρατίας, να προσθέσουμε τα δωράκια στους κολλητούς, στους φίλους και στα «</w:t>
      </w:r>
      <w:proofErr w:type="spellStart"/>
      <w:r>
        <w:rPr>
          <w:rFonts w:eastAsia="Times New Roman" w:cs="Times New Roman"/>
          <w:szCs w:val="24"/>
        </w:rPr>
        <w:t>λαμόγια</w:t>
      </w:r>
      <w:proofErr w:type="spellEnd"/>
      <w:r>
        <w:rPr>
          <w:rFonts w:eastAsia="Times New Roman" w:cs="Times New Roman"/>
          <w:szCs w:val="24"/>
        </w:rPr>
        <w:t>» και τότε να δούμε, μαζί με τις εκατοντάδες εκατομμύρια που είπε ο Υπουργός, πόσο κόστισε όλο μαζί στην ελληνική κοινωνία η διακυβέρνηση του ΠΑΣΟΚ και της Νέας Δημο</w:t>
      </w:r>
      <w:r>
        <w:rPr>
          <w:rFonts w:eastAsia="Times New Roman" w:cs="Times New Roman"/>
          <w:szCs w:val="24"/>
        </w:rPr>
        <w:t>κρατίας.</w:t>
      </w:r>
    </w:p>
    <w:p w14:paraId="4217C08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Απορεί κανείς: Έτσι για να πει κάποιος μια ατάκα, δεν σκέφτεται τι κρύβεται πίσω από αυτή την ατάκα ή τι μπορεί να προκύψει; Και γιατί να ξύνεται στη γκλίτσα του τσοπάνη;</w:t>
      </w:r>
    </w:p>
    <w:p w14:paraId="4217C08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ήταν κρίμα, όμως,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εάν στην Ολομέλεια η συζή</w:t>
      </w:r>
      <w:r>
        <w:rPr>
          <w:rFonts w:eastAsia="Times New Roman" w:cs="Times New Roman"/>
          <w:szCs w:val="24"/>
        </w:rPr>
        <w:t xml:space="preserve">τηση για αυτό το πολυνομοσχέδιο περιοριστεί μόνο σε τρία-τέσσερα ζητήματα, τα οποία απασχόλησαν -άλλα δικαίως και άλλα καθ’ υπερβολή- και τις συνεδριάσεις των </w:t>
      </w:r>
      <w:r>
        <w:rPr>
          <w:rFonts w:eastAsia="Times New Roman" w:cs="Times New Roman"/>
          <w:szCs w:val="24"/>
        </w:rPr>
        <w:t>ε</w:t>
      </w:r>
      <w:r>
        <w:rPr>
          <w:rFonts w:eastAsia="Times New Roman" w:cs="Times New Roman"/>
          <w:szCs w:val="24"/>
        </w:rPr>
        <w:t xml:space="preserve">πιτροπών και την κοινή γνώμη τις τελευταίες ημέρες. Έτσι κι αλλιώς, όσο </w:t>
      </w:r>
      <w:r>
        <w:rPr>
          <w:rFonts w:eastAsia="Times New Roman" w:cs="Times New Roman"/>
          <w:szCs w:val="24"/>
        </w:rPr>
        <w:lastRenderedPageBreak/>
        <w:t>πλησιάζουμε στο τέλος τω</w:t>
      </w:r>
      <w:r>
        <w:rPr>
          <w:rFonts w:eastAsia="Times New Roman" w:cs="Times New Roman"/>
          <w:szCs w:val="24"/>
        </w:rPr>
        <w:t>ν αξιολογήσεων και της εποπτείας, πράγμα που καθημερινά αυξάνει τον εκνευρισμό και την αμηχανία όλης της Αντιπολίτευσης -και της δεξιάς και της αριστερής- η συζήτηση και το ενδιαφέρον της κοινωνίας θα στρέφονται όλο και περισσότερο στα ζητήματα που θα δώσο</w:t>
      </w:r>
      <w:r>
        <w:rPr>
          <w:rFonts w:eastAsia="Times New Roman" w:cs="Times New Roman"/>
          <w:szCs w:val="24"/>
        </w:rPr>
        <w:t xml:space="preserve">υν πραγματική διέξοδο στα αδιέξοδα που εμφανίστηκαν με εκρηκτικό και οδυνηρό τρόπο τα χρόνια της κρίσης, αλλά που οι </w:t>
      </w:r>
      <w:proofErr w:type="spellStart"/>
      <w:r>
        <w:rPr>
          <w:rFonts w:eastAsia="Times New Roman" w:cs="Times New Roman"/>
          <w:szCs w:val="24"/>
        </w:rPr>
        <w:t>γενεσιουργές</w:t>
      </w:r>
      <w:proofErr w:type="spellEnd"/>
      <w:r>
        <w:rPr>
          <w:rFonts w:eastAsia="Times New Roman" w:cs="Times New Roman"/>
          <w:szCs w:val="24"/>
        </w:rPr>
        <w:t xml:space="preserve"> τους αιτίες βρίσκονται πολύ πριν από την εποχή της κρίσης, την εποχή της επίπλαστης ευημερίας και της παχυλής αδιαφορίας. Γιατ</w:t>
      </w:r>
      <w:r>
        <w:rPr>
          <w:rFonts w:eastAsia="Times New Roman" w:cs="Times New Roman"/>
          <w:szCs w:val="24"/>
        </w:rPr>
        <w:t xml:space="preserve">ί, όπως έχουμε πει, δεν στοχεύουμε σε μια τυφλή επιστροφή στα </w:t>
      </w:r>
      <w:proofErr w:type="spellStart"/>
      <w:r>
        <w:rPr>
          <w:rFonts w:eastAsia="Times New Roman" w:cs="Times New Roman"/>
          <w:szCs w:val="24"/>
        </w:rPr>
        <w:t>προμνημονιακά</w:t>
      </w:r>
      <w:proofErr w:type="spellEnd"/>
      <w:r>
        <w:rPr>
          <w:rFonts w:eastAsia="Times New Roman" w:cs="Times New Roman"/>
          <w:szCs w:val="24"/>
        </w:rPr>
        <w:t xml:space="preserve"> μοντέλα. Έχουμε τονίσει πολλές φορές ότι για να μπορέσει η χώρα να πε</w:t>
      </w:r>
      <w:r>
        <w:rPr>
          <w:rFonts w:eastAsia="Times New Roman" w:cs="Times New Roman"/>
          <w:szCs w:val="24"/>
        </w:rPr>
        <w:lastRenderedPageBreak/>
        <w:t xml:space="preserve">ράσει σε μια οικονομική ανάκαμψη, βασική προϋπόθεση είναι η δίκαιη και βιώσιμη ανάπτυξη και νομίζω ότι με αυτό </w:t>
      </w:r>
      <w:r>
        <w:rPr>
          <w:rFonts w:eastAsia="Times New Roman" w:cs="Times New Roman"/>
          <w:szCs w:val="24"/>
        </w:rPr>
        <w:t>το νομοσχέδιο προχωράμε προς αυτόν τον στόχο.</w:t>
      </w:r>
    </w:p>
    <w:p w14:paraId="4217C08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Επιτρέψτε μου να αναφερθώ σε κάποιες πολύ σημαντικές ρυθμίσεις που εμπεριέχονται στο πολυνομοσχέδιο, που αναδεικνύουν τις προσπάθειές μας ακριβώς για αυτή τη δίκαιη και βιώσιμη ανάπτυξη. Γι’ αυτό, θα ήθελα στον</w:t>
      </w:r>
      <w:r>
        <w:rPr>
          <w:rFonts w:eastAsia="Times New Roman" w:cs="Times New Roman"/>
          <w:szCs w:val="24"/>
        </w:rPr>
        <w:t xml:space="preserve"> χρόνο που διαθέτω να αναφερθώ κυρίως στην ενότητα του νομοσχεδίου που αφορά κομμάτια του Υπουργείου Οικονομίας και Ανάπτυξης, από τα άρθρα 127 μέχρι τα άρθρα 175. </w:t>
      </w:r>
    </w:p>
    <w:p w14:paraId="4217C08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Πρώτα απ’ όλα, θέλω να αναφερθώ στο πολύ σημαντικό, κατά τη γνώμη μου, νομοθετικό πλαίσιο π</w:t>
      </w:r>
      <w:r>
        <w:rPr>
          <w:rFonts w:eastAsia="Times New Roman" w:cs="Times New Roman"/>
          <w:szCs w:val="24"/>
        </w:rPr>
        <w:t xml:space="preserve">ου επιχειρεί μια ολιστική, σχεδιασμένη και συντονισμένη προσπάθεια εποπτείας και ελέγχου της </w:t>
      </w:r>
      <w:r>
        <w:rPr>
          <w:rFonts w:eastAsia="Times New Roman" w:cs="Times New Roman"/>
          <w:szCs w:val="24"/>
        </w:rPr>
        <w:lastRenderedPageBreak/>
        <w:t>αγοράς και των οικονομικών της δραστηριοτήτων. Η σημερινή κατάσταση σ’ αυτόν τον χώρο χαρακτηρίζεται σε μεγάλο βαθμό από ποικιλία νομοθετικών ρυθμίσεων με επικαλύψ</w:t>
      </w:r>
      <w:r>
        <w:rPr>
          <w:rFonts w:eastAsia="Times New Roman" w:cs="Times New Roman"/>
          <w:szCs w:val="24"/>
        </w:rPr>
        <w:t>εις, ασάφειες και κενά, από έλλειψη συντονισμού μεταξύ εποπτευουσών αρχών και ελεγκτικών μηχανισμών, από έλλειψη σχεδιασμού και προγραμματισμού ακόμη και στα πλαίσια εποπτείας και ελέγχου της ίδιας δραστηριότητας, της ίδιας κατηγορίας προϊόντων και υπηρεσι</w:t>
      </w:r>
      <w:r>
        <w:rPr>
          <w:rFonts w:eastAsia="Times New Roman" w:cs="Times New Roman"/>
          <w:szCs w:val="24"/>
        </w:rPr>
        <w:t xml:space="preserve">ών, μεταξύ διαφορετικών φορέων του ίδιου Υπουργείου, όπως και μεταξύ κεντρικών και περιφερειακών αρχών. </w:t>
      </w:r>
    </w:p>
    <w:p w14:paraId="4217C08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Χαρακτηρίζεται, επίσης, από έλλειψη αποτελεσματικής παρακολούθησης των δραστηριοτήτων, των προϊόντων και των υπηρεσιών που υπόκεινται στις σχετικές νομ</w:t>
      </w:r>
      <w:r>
        <w:rPr>
          <w:rFonts w:eastAsia="Times New Roman" w:cs="Times New Roman"/>
          <w:szCs w:val="24"/>
        </w:rPr>
        <w:t xml:space="preserve">οθετικές απαιτήσεις, καθώς </w:t>
      </w:r>
      <w:r>
        <w:rPr>
          <w:rFonts w:eastAsia="Times New Roman" w:cs="Times New Roman"/>
          <w:szCs w:val="24"/>
        </w:rPr>
        <w:lastRenderedPageBreak/>
        <w:t>και των σημείων του εξοπλισμού και των εγκαταστάσεων παραγωγής, επεξεργασίας, διανομής, διάθεσης και εξυπηρέτησης. Χαρακτηρίζεται από έλλειψη ολοκληρωμένου πληροφοριακού συστήματος τόσο για την καταγραφή και αξιολόγηση των σχετικ</w:t>
      </w:r>
      <w:r>
        <w:rPr>
          <w:rFonts w:eastAsia="Times New Roman" w:cs="Times New Roman"/>
          <w:szCs w:val="24"/>
        </w:rPr>
        <w:t>ών δεδομένων όσο και για την καταγραφή των αποτελεσμάτων της εποπτείας, των μέτρων συμμόρφωσης που έχουν ληφθεί και που θα λαμβάνονται, των κυρώσεων που έχουν επιβληθεί κ</w:t>
      </w:r>
      <w:r>
        <w:rPr>
          <w:rFonts w:eastAsia="Times New Roman" w:cs="Times New Roman"/>
          <w:szCs w:val="24"/>
        </w:rPr>
        <w:t>.</w:t>
      </w:r>
      <w:r>
        <w:rPr>
          <w:rFonts w:eastAsia="Times New Roman" w:cs="Times New Roman"/>
          <w:szCs w:val="24"/>
        </w:rPr>
        <w:t xml:space="preserve">λπ.. </w:t>
      </w:r>
    </w:p>
    <w:p w14:paraId="4217C08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Χαρακτηρίζεται, ακόμη, από έλλειψη ολοκληρωμένου συστήματος ενημέρωσης τόσο των</w:t>
      </w:r>
      <w:r>
        <w:rPr>
          <w:rFonts w:eastAsia="Times New Roman" w:cs="Times New Roman"/>
          <w:szCs w:val="24"/>
        </w:rPr>
        <w:t xml:space="preserve"> εποπτευομένων φορέων όσο και των καταναλωτών και κάθε ενδιαφερομένου για το νομοθετικό πλαίσιο, τις απαιτήσεις, τους κανονισμούς, τα πρότυπα και τις προδιαγραφές που σχετίζονται με την εποπτεία. </w:t>
      </w:r>
    </w:p>
    <w:p w14:paraId="4217C08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Χαρακτηρίζεται από έλλειψη προσωπικού με την κατάλληλη γνώσ</w:t>
      </w:r>
      <w:r>
        <w:rPr>
          <w:rFonts w:eastAsia="Times New Roman" w:cs="Times New Roman"/>
          <w:szCs w:val="24"/>
        </w:rPr>
        <w:t xml:space="preserve">η και εμπειρία ή υπάρχει προσωπικό με ανομοιογένεια γνώσεων πάνω στο ίδιο ή συναφές αντικείμενο εποπτείας. </w:t>
      </w:r>
    </w:p>
    <w:p w14:paraId="4217C08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Επικεντρώνεται, τέλος, κυρίως σε κατασταλτικούς ελέγχους και υποβάθμιση των προληπτικών ελέγχων, οι οποίοι αποτελούν τον σημαντικότερο παράγοντα για</w:t>
      </w:r>
      <w:r>
        <w:rPr>
          <w:rFonts w:eastAsia="Times New Roman" w:cs="Times New Roman"/>
          <w:szCs w:val="24"/>
        </w:rPr>
        <w:t xml:space="preserve"> τη σωστή λειτουργία της αγοράς και την προστασία του καταναλωτικού κοινού και των πολιτών. </w:t>
      </w:r>
    </w:p>
    <w:p w14:paraId="4217C08C" w14:textId="77777777" w:rsidR="00D30189" w:rsidRDefault="00486ADB">
      <w:pPr>
        <w:spacing w:line="600" w:lineRule="auto"/>
        <w:ind w:firstLine="720"/>
        <w:jc w:val="both"/>
        <w:rPr>
          <w:rFonts w:eastAsia="Times New Roman"/>
          <w:szCs w:val="24"/>
        </w:rPr>
      </w:pPr>
      <w:r>
        <w:rPr>
          <w:rFonts w:eastAsia="Times New Roman"/>
          <w:szCs w:val="24"/>
        </w:rPr>
        <w:t>Για παράδειγμα, σήμερα ψάχνουμε το γιατί έσκασε μια φιάλη υγραερίου σε ένα φαστφουντάδικο και είχαμε θύματα και δεν παίρνουμε μέτρα να κάνουμε προληπτικούς ελέγχου</w:t>
      </w:r>
      <w:r>
        <w:rPr>
          <w:rFonts w:eastAsia="Times New Roman"/>
          <w:szCs w:val="24"/>
        </w:rPr>
        <w:t xml:space="preserve">ς για το πώς παράγονται, πώς εισάγονται, πώς διακινούνται, πώς εγκαθίστανται οι φιάλες υγραερίου, τα τρόφιμα, τα προϊόντα και οτιδήποτε άλλο. </w:t>
      </w:r>
      <w:r>
        <w:rPr>
          <w:rFonts w:eastAsia="Times New Roman"/>
          <w:szCs w:val="24"/>
        </w:rPr>
        <w:lastRenderedPageBreak/>
        <w:t>Γιατί</w:t>
      </w:r>
      <w:r>
        <w:rPr>
          <w:rFonts w:eastAsia="Times New Roman"/>
          <w:szCs w:val="24"/>
        </w:rPr>
        <w:t>,</w:t>
      </w:r>
      <w:r>
        <w:rPr>
          <w:rFonts w:eastAsia="Times New Roman"/>
          <w:szCs w:val="24"/>
        </w:rPr>
        <w:t xml:space="preserve"> όπως θα έχετε δει, μέσα στο πλαίσιο της εποπτείας της αγοράς περιλαμβάνεται μια πολύ μεγάλη γκάμα δραστηριο</w:t>
      </w:r>
      <w:r>
        <w:rPr>
          <w:rFonts w:eastAsia="Times New Roman"/>
          <w:szCs w:val="24"/>
        </w:rPr>
        <w:t>τήτων, προϊόντων και υπηρεσιών</w:t>
      </w:r>
      <w:r>
        <w:rPr>
          <w:rFonts w:eastAsia="Times New Roman"/>
          <w:szCs w:val="24"/>
        </w:rPr>
        <w:t>,</w:t>
      </w:r>
      <w:r>
        <w:rPr>
          <w:rFonts w:eastAsia="Times New Roman"/>
          <w:szCs w:val="24"/>
        </w:rPr>
        <w:t xml:space="preserve"> που υπόκεινται σε συγκεκριμένες νομοθεσίες. </w:t>
      </w:r>
    </w:p>
    <w:p w14:paraId="4217C08D" w14:textId="77777777" w:rsidR="00D30189" w:rsidRDefault="00486ADB">
      <w:pPr>
        <w:spacing w:line="600" w:lineRule="auto"/>
        <w:ind w:firstLine="720"/>
        <w:jc w:val="both"/>
        <w:rPr>
          <w:rFonts w:eastAsia="Times New Roman"/>
          <w:szCs w:val="24"/>
        </w:rPr>
      </w:pPr>
      <w:r>
        <w:rPr>
          <w:rFonts w:eastAsia="Times New Roman"/>
          <w:szCs w:val="24"/>
        </w:rPr>
        <w:t>Αποτέλεσμα όλης αυτής της κατάστασης είναι η μειωμένη αποτελεσματικότητα της εποπτείας και η πλημμελής εφαρμογή της σχετικής νομοθεσίας, η αδυναμία επαρκούς προστασίας της υγείας και ασφάλειας των πολιτών, του περιβάλλοντος, των καταναλωτών, του υγιούς αντ</w:t>
      </w:r>
      <w:r>
        <w:rPr>
          <w:rFonts w:eastAsia="Times New Roman"/>
          <w:szCs w:val="24"/>
        </w:rPr>
        <w:t xml:space="preserve">αγωνισμού, του δημοσίου συμφέροντος, η μη εφαρμογή της αρχής της αναλογικότητας, τόσο στον σχεδιασμό και προγραμματισμό των ελέγχων σε σχέση με τον βαθμό επικινδυνότητας της δραστηριότητας των προϊόντων και των υπηρεσιών όσο </w:t>
      </w:r>
      <w:r>
        <w:rPr>
          <w:rFonts w:eastAsia="Times New Roman"/>
          <w:szCs w:val="24"/>
        </w:rPr>
        <w:lastRenderedPageBreak/>
        <w:t>και στα μέτρα συμμόρφωσης και σ</w:t>
      </w:r>
      <w:r>
        <w:rPr>
          <w:rFonts w:eastAsia="Times New Roman"/>
          <w:szCs w:val="24"/>
        </w:rPr>
        <w:t>τις κυρώσεις -δηλαδή, να παρουσιάζεται το φαινόμενο επανειλημμένων και συχνών ελέγχων</w:t>
      </w:r>
      <w:r>
        <w:rPr>
          <w:rFonts w:eastAsia="Times New Roman"/>
          <w:szCs w:val="24"/>
        </w:rPr>
        <w:t>,</w:t>
      </w:r>
      <w:r>
        <w:rPr>
          <w:rFonts w:eastAsia="Times New Roman"/>
          <w:szCs w:val="24"/>
        </w:rPr>
        <w:t xml:space="preserve"> στις ίδιες δραστηριότητες, επιχείρησης, προϊόντα και υλικά και να υπάρχει πλήρης απουσία σε άλλες, χωρίς να υπάρχει συγκεκριμένος, αιτιολογημένες λόγος-, η απουσία συντο</w:t>
      </w:r>
      <w:r>
        <w:rPr>
          <w:rFonts w:eastAsia="Times New Roman"/>
          <w:szCs w:val="24"/>
        </w:rPr>
        <w:t>νισμού για διενέργεια κοινών ελέγχων από διαφορετικές εποπτεύουσες αρχές στην ίδια επιχείρηση, έτσι ώστε οι αρχές αυτές να συνεργάζονται μεταξύ τους και να εξοικονομούνται πόροι και μέσα για τους μηχανισμούς του δημοσίου αλλά και να επιβαρύνεται το δυνατόν</w:t>
      </w:r>
      <w:r>
        <w:rPr>
          <w:rFonts w:eastAsia="Times New Roman"/>
          <w:szCs w:val="24"/>
        </w:rPr>
        <w:t xml:space="preserve"> λιγότερο ο εποπτευόμενος φορέας και η αδυναμία κάλυψης των αναγκών της εποπτείας, ιδιαίτερα στον σχεδιασμό πολιτικών δράσεων και η αξιοποίηση του υπάρχοντος έμπειρου προσωπικού σε ελέγχους συναφούς αντικειμένου μετά την κατάλληλη επιμόρφωση.</w:t>
      </w:r>
    </w:p>
    <w:p w14:paraId="4217C08E" w14:textId="77777777" w:rsidR="00D30189" w:rsidRDefault="00486ADB">
      <w:pPr>
        <w:spacing w:line="600" w:lineRule="auto"/>
        <w:ind w:firstLine="720"/>
        <w:jc w:val="both"/>
        <w:rPr>
          <w:rFonts w:eastAsia="Times New Roman"/>
          <w:szCs w:val="24"/>
        </w:rPr>
      </w:pPr>
      <w:r>
        <w:rPr>
          <w:rFonts w:eastAsia="Times New Roman"/>
          <w:szCs w:val="24"/>
        </w:rPr>
        <w:lastRenderedPageBreak/>
        <w:t>Το νομοσχέδιο</w:t>
      </w:r>
      <w:r>
        <w:rPr>
          <w:rFonts w:eastAsia="Times New Roman"/>
          <w:szCs w:val="24"/>
        </w:rPr>
        <w:t>, λοιπόν, στην ενότητα αυτή αντιμετωπίζει τις αιτίες των παραπάνω προβλημάτων</w:t>
      </w:r>
      <w:r>
        <w:rPr>
          <w:rFonts w:eastAsia="Times New Roman"/>
          <w:szCs w:val="24"/>
        </w:rPr>
        <w:t>,</w:t>
      </w:r>
      <w:r>
        <w:rPr>
          <w:rFonts w:eastAsia="Times New Roman"/>
          <w:szCs w:val="24"/>
        </w:rPr>
        <w:t xml:space="preserve"> τα οποία υφέρπουν από πολύ παλιά, γιατί κανείς για δεκαετίες ολόκληρες δεν είχε ενδιαφερθεί να τα συγκροτήσει σε ένα ενιαίο, σοβαρό και σχεδιασμένο σύστημα</w:t>
      </w:r>
      <w:r>
        <w:rPr>
          <w:rFonts w:eastAsia="Times New Roman"/>
          <w:szCs w:val="24"/>
        </w:rPr>
        <w:t>,</w:t>
      </w:r>
      <w:r>
        <w:rPr>
          <w:rFonts w:eastAsia="Times New Roman"/>
          <w:szCs w:val="24"/>
        </w:rPr>
        <w:t xml:space="preserve"> και αποτελούν ανεπάρ</w:t>
      </w:r>
      <w:r>
        <w:rPr>
          <w:rFonts w:eastAsia="Times New Roman"/>
          <w:szCs w:val="24"/>
        </w:rPr>
        <w:t>κειες και αγκυλώσεις για την ολοκληρωμένη εφαρμογή ενός συστήματος εποπτείας και ελέγχων, ενός συστήματος αναλογικού, αποτρεπτικού και αποτελεσματικού.</w:t>
      </w:r>
    </w:p>
    <w:p w14:paraId="4217C08F" w14:textId="77777777" w:rsidR="00D30189" w:rsidRDefault="00486ADB">
      <w:pPr>
        <w:spacing w:line="600" w:lineRule="auto"/>
        <w:ind w:firstLine="720"/>
        <w:jc w:val="both"/>
        <w:rPr>
          <w:rFonts w:eastAsia="Times New Roman"/>
          <w:szCs w:val="24"/>
        </w:rPr>
      </w:pPr>
      <w:r>
        <w:rPr>
          <w:rFonts w:eastAsia="Times New Roman"/>
          <w:szCs w:val="24"/>
        </w:rPr>
        <w:t>Δίνεται, τελικά, η δυνατότητα με αυτό το νομοθετικό πλαίσιο να επικεντρώσουμε στους προληπτικούς ελέγχου</w:t>
      </w:r>
      <w:r>
        <w:rPr>
          <w:rFonts w:eastAsia="Times New Roman"/>
          <w:szCs w:val="24"/>
        </w:rPr>
        <w:t>ς, που</w:t>
      </w:r>
      <w:r>
        <w:rPr>
          <w:rFonts w:eastAsia="Times New Roman"/>
          <w:szCs w:val="24"/>
        </w:rPr>
        <w:t>,</w:t>
      </w:r>
      <w:r>
        <w:rPr>
          <w:rFonts w:eastAsia="Times New Roman"/>
          <w:szCs w:val="24"/>
        </w:rPr>
        <w:t xml:space="preserve"> σε συνδυασμό με την υπεύθυνη και αξιόπιστη ενημέρωση και στήριξη των εποπτευόμενων, μπορούν να δημιουργήσουν ένα διαφορετικό τοπίο στην αγορά και στους ελεγκτικούς μηχανισμούς του κράτους.</w:t>
      </w:r>
    </w:p>
    <w:p w14:paraId="4217C090" w14:textId="77777777" w:rsidR="00D30189" w:rsidRDefault="00486ADB">
      <w:pPr>
        <w:spacing w:line="600" w:lineRule="auto"/>
        <w:ind w:firstLine="720"/>
        <w:jc w:val="both"/>
        <w:rPr>
          <w:rFonts w:eastAsia="Times New Roman"/>
          <w:szCs w:val="24"/>
        </w:rPr>
      </w:pPr>
      <w:r>
        <w:rPr>
          <w:rFonts w:eastAsia="Times New Roman"/>
          <w:szCs w:val="24"/>
        </w:rPr>
        <w:lastRenderedPageBreak/>
        <w:t>Νομίζω ότι με αυτές τις ρυθμίσεις και με άλλες που υπάρχουν</w:t>
      </w:r>
      <w:r>
        <w:rPr>
          <w:rFonts w:eastAsia="Times New Roman"/>
          <w:szCs w:val="24"/>
        </w:rPr>
        <w:t xml:space="preserve"> στο κομμάτι του Υπουργείου Ανάπτυξης</w:t>
      </w:r>
      <w:r>
        <w:rPr>
          <w:rFonts w:eastAsia="Times New Roman"/>
          <w:szCs w:val="24"/>
        </w:rPr>
        <w:t>,</w:t>
      </w:r>
      <w:r>
        <w:rPr>
          <w:rFonts w:eastAsia="Times New Roman"/>
          <w:szCs w:val="24"/>
        </w:rPr>
        <w:t xml:space="preserve"> στις οποίες αναφέρθηκε νωρίτερα και ο συνάδελφος κ. Αντωνίου, αποδεικνύεται και πάλι ο στόχος για την ενίσχυση της υγιούς και ποιοτικής επιχειρηματικότητας, την πάταξη του αθέμιτου ανταγωνισμού αλλά και την προστασία </w:t>
      </w:r>
      <w:r>
        <w:rPr>
          <w:rFonts w:eastAsia="Times New Roman"/>
          <w:szCs w:val="24"/>
        </w:rPr>
        <w:t>της υγείας και ασφάλειας των πολιτών, των καταναλωτών, του περιβάλλοντος,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μιας επενδυτικής στρατηγικής που οφείλει να έχει η χώρα και όχι της εξυπηρ</w:t>
      </w:r>
      <w:r>
        <w:rPr>
          <w:rFonts w:eastAsia="Times New Roman"/>
          <w:szCs w:val="24"/>
        </w:rPr>
        <w:t>έτηση</w:t>
      </w:r>
      <w:r>
        <w:rPr>
          <w:rFonts w:eastAsia="Times New Roman"/>
          <w:szCs w:val="24"/>
        </w:rPr>
        <w:t>ς μιας συγκεκριμένης ολιγαρχίας, που στόχο έχει μόνο το παροδικό και γρήγορο κέρδος.</w:t>
      </w:r>
    </w:p>
    <w:p w14:paraId="4217C091" w14:textId="77777777" w:rsidR="00D30189" w:rsidRDefault="00486ADB">
      <w:pPr>
        <w:spacing w:line="600" w:lineRule="auto"/>
        <w:ind w:firstLine="720"/>
        <w:jc w:val="both"/>
        <w:rPr>
          <w:rFonts w:eastAsia="Times New Roman"/>
          <w:szCs w:val="24"/>
        </w:rPr>
      </w:pPr>
      <w:r>
        <w:rPr>
          <w:rFonts w:eastAsia="Times New Roman"/>
          <w:szCs w:val="24"/>
        </w:rPr>
        <w:t>Σ</w:t>
      </w:r>
      <w:r>
        <w:rPr>
          <w:rFonts w:eastAsia="Times New Roman"/>
          <w:szCs w:val="24"/>
        </w:rPr>
        <w:t>ας ευχαριστώ.</w:t>
      </w:r>
    </w:p>
    <w:p w14:paraId="4217C092"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093" w14:textId="77777777" w:rsidR="00D30189" w:rsidRDefault="00486ADB">
      <w:pPr>
        <w:spacing w:line="600" w:lineRule="auto"/>
        <w:ind w:firstLine="720"/>
        <w:jc w:val="both"/>
        <w:rPr>
          <w:rFonts w:eastAsia="Times New Roman"/>
          <w:szCs w:val="24"/>
        </w:rPr>
      </w:pPr>
      <w:r>
        <w:rPr>
          <w:rFonts w:eastAsia="Times New Roman"/>
          <w:szCs w:val="24"/>
        </w:rPr>
        <w:lastRenderedPageBreak/>
        <w:t xml:space="preserve"> </w:t>
      </w:r>
      <w:r>
        <w:rPr>
          <w:rFonts w:eastAsia="Times New Roman"/>
          <w:b/>
          <w:szCs w:val="24"/>
        </w:rPr>
        <w:t>ΠΡΟΕΔΡΕΥΩΝ (Δημήτριος Καμμένος):</w:t>
      </w:r>
      <w:r>
        <w:rPr>
          <w:rFonts w:eastAsia="Times New Roman"/>
          <w:szCs w:val="24"/>
        </w:rPr>
        <w:t xml:space="preserve"> Ευχαριστούμε πολύ, αγαπητέ συνάδελφε. </w:t>
      </w:r>
    </w:p>
    <w:p w14:paraId="4217C094" w14:textId="77777777" w:rsidR="00D30189" w:rsidRDefault="00486ADB">
      <w:pPr>
        <w:spacing w:line="600" w:lineRule="auto"/>
        <w:ind w:firstLine="720"/>
        <w:jc w:val="both"/>
        <w:rPr>
          <w:rFonts w:eastAsia="Times New Roman"/>
          <w:szCs w:val="24"/>
        </w:rPr>
      </w:pPr>
      <w:r>
        <w:rPr>
          <w:rFonts w:eastAsia="Times New Roman"/>
          <w:szCs w:val="24"/>
        </w:rPr>
        <w:t>Η Βουλευτής κ</w:t>
      </w:r>
      <w:r>
        <w:rPr>
          <w:rFonts w:eastAsia="Times New Roman"/>
          <w:szCs w:val="24"/>
        </w:rPr>
        <w:t>.</w:t>
      </w:r>
      <w:r>
        <w:rPr>
          <w:rFonts w:eastAsia="Times New Roman"/>
          <w:szCs w:val="24"/>
        </w:rPr>
        <w:t xml:space="preserve">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 ζητεί άδεια ολιγοήμερης απουσίας για το χρονικό διάστημα από τις 13</w:t>
      </w:r>
      <w:r>
        <w:rPr>
          <w:rFonts w:eastAsia="Times New Roman"/>
          <w:szCs w:val="24"/>
        </w:rPr>
        <w:t xml:space="preserve"> Ιανουαρίου</w:t>
      </w:r>
      <w:r>
        <w:rPr>
          <w:rFonts w:eastAsia="Times New Roman"/>
          <w:szCs w:val="24"/>
        </w:rPr>
        <w:t xml:space="preserve"> έως </w:t>
      </w:r>
      <w:r>
        <w:rPr>
          <w:rFonts w:eastAsia="Times New Roman"/>
          <w:szCs w:val="24"/>
        </w:rPr>
        <w:t xml:space="preserve">τις 20 Ιανουαρίου 2018. Θα μεταβεί σε μια ευρωπαϊκή χώρα για επαγγελματικές υποχρεώσεις. Η Βουλή εγκρίνει; </w:t>
      </w:r>
    </w:p>
    <w:p w14:paraId="4217C095" w14:textId="77777777" w:rsidR="00D30189" w:rsidRDefault="00486ADB">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w:t>
      </w:r>
      <w:r>
        <w:rPr>
          <w:rFonts w:eastAsia="Times New Roman"/>
          <w:b/>
          <w:szCs w:val="24"/>
        </w:rPr>
        <w:t xml:space="preserve"> ΒΟΥΛΕΥΤΕΣ:</w:t>
      </w:r>
      <w:r>
        <w:rPr>
          <w:rFonts w:eastAsia="Times New Roman"/>
          <w:szCs w:val="24"/>
        </w:rPr>
        <w:t xml:space="preserve"> Μάλιστα, μάλιστα. </w:t>
      </w:r>
    </w:p>
    <w:p w14:paraId="4217C096"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4217C097" w14:textId="77777777" w:rsidR="00D30189" w:rsidRDefault="00486ADB">
      <w:pPr>
        <w:spacing w:line="600" w:lineRule="auto"/>
        <w:ind w:firstLine="720"/>
        <w:jc w:val="both"/>
        <w:rPr>
          <w:rFonts w:eastAsia="Times New Roman"/>
          <w:szCs w:val="24"/>
        </w:rPr>
      </w:pPr>
      <w:r>
        <w:rPr>
          <w:rFonts w:eastAsia="Times New Roman"/>
          <w:szCs w:val="24"/>
        </w:rPr>
        <w:t>Τον λόγο έχει ο Κοινοβουλευτικό</w:t>
      </w:r>
      <w:r>
        <w:rPr>
          <w:rFonts w:eastAsia="Times New Roman"/>
          <w:szCs w:val="24"/>
        </w:rPr>
        <w:t xml:space="preserve">ς Εκπρόσωπος από τη Δημοκρατική Συμπαράταξη κ. Θεοχαρόπουλος. </w:t>
      </w:r>
    </w:p>
    <w:p w14:paraId="4217C098" w14:textId="77777777" w:rsidR="00D30189" w:rsidRDefault="00486ADB">
      <w:pPr>
        <w:spacing w:line="600" w:lineRule="auto"/>
        <w:ind w:firstLine="720"/>
        <w:jc w:val="both"/>
        <w:rPr>
          <w:rFonts w:eastAsia="Times New Roman" w:cs="Times New Roman"/>
          <w:szCs w:val="24"/>
        </w:rPr>
      </w:pPr>
      <w:r>
        <w:rPr>
          <w:rFonts w:eastAsia="Times New Roman"/>
          <w:b/>
          <w:szCs w:val="24"/>
        </w:rPr>
        <w:lastRenderedPageBreak/>
        <w:t xml:space="preserve">ΑΘΑΝΑΣΙΟΣ ΘΕΟΧΑΡΟΠΟΥΛΟΣ: </w:t>
      </w:r>
      <w:r>
        <w:rPr>
          <w:rFonts w:eastAsia="Times New Roman"/>
          <w:szCs w:val="24"/>
        </w:rPr>
        <w:t>Κυρίες και κύριοι Βουλευτές, κύριοι της Κυβέρνησης</w:t>
      </w:r>
      <w:r>
        <w:rPr>
          <w:rFonts w:eastAsia="Times New Roman"/>
          <w:szCs w:val="24"/>
        </w:rPr>
        <w:t>,</w:t>
      </w:r>
      <w:r>
        <w:rPr>
          <w:rFonts w:eastAsia="Times New Roman"/>
          <w:szCs w:val="24"/>
        </w:rPr>
        <w:t xml:space="preserve"> φέρνετε προς ψήφιση -διότι βεβαίως δεν μπορεί να γίνει ουσιαστική συζήτηση- ένα νομοσχέδιο τετρακοσίων άρθρων και χι</w:t>
      </w:r>
      <w:r>
        <w:rPr>
          <w:rFonts w:eastAsia="Times New Roman"/>
          <w:szCs w:val="24"/>
        </w:rPr>
        <w:t>λίων πεντακοσίων σελίδων, με ελάχιστο χρόνο διαβούλευσης, σχεδόν μηδενικό σε σχέση με τον όγκο του, με το οποίο νομοθετείτε ακριβώς τα αντίθετα από αυτά που υποσχεθήκατε για να έρθετε στην εξουσία. Δεν μιλάω για τον Ιανουάριο του 2015, αλλά και για τον Σεπ</w:t>
      </w:r>
      <w:r>
        <w:rPr>
          <w:rFonts w:eastAsia="Times New Roman"/>
          <w:szCs w:val="24"/>
        </w:rPr>
        <w:t>τέμβριο του 2015. Γιατί πολλές φορές λέτε ότι αυτά τα είπατε τον Σεπτέμβριο. Τα περισσότερα από αυτά που υπάρχουν σήμερα, δεν τα είχατε πει τον Σεπτέμβριο.</w:t>
      </w:r>
    </w:p>
    <w:p w14:paraId="4217C099" w14:textId="77777777" w:rsidR="00D30189" w:rsidRDefault="00486ADB">
      <w:pPr>
        <w:spacing w:line="600" w:lineRule="auto"/>
        <w:ind w:firstLine="720"/>
        <w:jc w:val="both"/>
        <w:rPr>
          <w:rFonts w:eastAsia="Times New Roman"/>
          <w:szCs w:val="24"/>
        </w:rPr>
      </w:pPr>
      <w:r>
        <w:rPr>
          <w:rFonts w:eastAsia="Times New Roman"/>
          <w:szCs w:val="24"/>
        </w:rPr>
        <w:t xml:space="preserve">Και βέβαια συνεχίζετε όχι μόνο αυτό που κάνατε ως </w:t>
      </w:r>
      <w:r>
        <w:rPr>
          <w:rFonts w:eastAsia="Times New Roman"/>
          <w:szCs w:val="24"/>
        </w:rPr>
        <w:t>α</w:t>
      </w:r>
      <w:r>
        <w:rPr>
          <w:rFonts w:eastAsia="Times New Roman"/>
          <w:szCs w:val="24"/>
        </w:rPr>
        <w:t>ντιπολίτευση, αλλά και ως Κυβέρνηση, μια συνήθη δ</w:t>
      </w:r>
      <w:r>
        <w:rPr>
          <w:rFonts w:eastAsia="Times New Roman"/>
          <w:szCs w:val="24"/>
        </w:rPr>
        <w:t xml:space="preserve">ιπροσωπία, να είστε ταυτόχρονα </w:t>
      </w:r>
      <w:proofErr w:type="spellStart"/>
      <w:r>
        <w:rPr>
          <w:rFonts w:eastAsia="Times New Roman"/>
          <w:szCs w:val="24"/>
        </w:rPr>
        <w:t>μνημονιακοί</w:t>
      </w:r>
      <w:proofErr w:type="spellEnd"/>
      <w:r>
        <w:rPr>
          <w:rFonts w:eastAsia="Times New Roman"/>
          <w:szCs w:val="24"/>
        </w:rPr>
        <w:t xml:space="preserve"> και </w:t>
      </w:r>
      <w:proofErr w:type="spellStart"/>
      <w:r>
        <w:rPr>
          <w:rFonts w:eastAsia="Times New Roman"/>
          <w:szCs w:val="24"/>
        </w:rPr>
        <w:t>αντιμνημονιακοί</w:t>
      </w:r>
      <w:proofErr w:type="spellEnd"/>
      <w:r>
        <w:rPr>
          <w:rFonts w:eastAsia="Times New Roman"/>
          <w:szCs w:val="24"/>
        </w:rPr>
        <w:t xml:space="preserve">, </w:t>
      </w:r>
      <w:proofErr w:type="spellStart"/>
      <w:r>
        <w:rPr>
          <w:rFonts w:eastAsia="Times New Roman"/>
          <w:szCs w:val="24"/>
        </w:rPr>
        <w:t>μνημονιακοί</w:t>
      </w:r>
      <w:proofErr w:type="spellEnd"/>
      <w:r>
        <w:rPr>
          <w:rFonts w:eastAsia="Times New Roman"/>
          <w:szCs w:val="24"/>
        </w:rPr>
        <w:t xml:space="preserve"> σε αυτά </w:t>
      </w:r>
      <w:r>
        <w:rPr>
          <w:rFonts w:eastAsia="Times New Roman"/>
          <w:szCs w:val="24"/>
        </w:rPr>
        <w:lastRenderedPageBreak/>
        <w:t xml:space="preserve">που υπογράφετε και φέρνετε, </w:t>
      </w:r>
      <w:proofErr w:type="spellStart"/>
      <w:r>
        <w:rPr>
          <w:rFonts w:eastAsia="Times New Roman"/>
          <w:szCs w:val="24"/>
        </w:rPr>
        <w:t>αντιμνημονιακοί</w:t>
      </w:r>
      <w:proofErr w:type="spellEnd"/>
      <w:r>
        <w:rPr>
          <w:rFonts w:eastAsia="Times New Roman"/>
          <w:szCs w:val="24"/>
        </w:rPr>
        <w:t xml:space="preserve"> στις ομιλίες σας. Όταν σας λέγαμε, βέβαια, ότι δεν υπάρχει ουσιαστικά διαχωρισμός και κάθε τέτοιος διαχωρισμός είναι τεχνητός, λ</w:t>
      </w:r>
      <w:r>
        <w:rPr>
          <w:rFonts w:eastAsia="Times New Roman"/>
          <w:szCs w:val="24"/>
        </w:rPr>
        <w:t>έγατε ότι αυτά δεν ισχύουν. Τώρα που υπογράφ</w:t>
      </w:r>
      <w:r>
        <w:rPr>
          <w:rFonts w:eastAsia="Times New Roman"/>
          <w:szCs w:val="24"/>
        </w:rPr>
        <w:t>ετε</w:t>
      </w:r>
      <w:r>
        <w:rPr>
          <w:rFonts w:eastAsia="Times New Roman"/>
          <w:szCs w:val="24"/>
        </w:rPr>
        <w:t xml:space="preserve"> αυτά</w:t>
      </w:r>
      <w:r>
        <w:rPr>
          <w:rFonts w:eastAsia="Times New Roman"/>
          <w:szCs w:val="24"/>
        </w:rPr>
        <w:t>,</w:t>
      </w:r>
      <w:r>
        <w:rPr>
          <w:rFonts w:eastAsia="Times New Roman"/>
          <w:szCs w:val="24"/>
        </w:rPr>
        <w:t xml:space="preserve"> έχετε ξεχάσει τι λέγατε.</w:t>
      </w:r>
    </w:p>
    <w:p w14:paraId="4217C09A" w14:textId="77777777" w:rsidR="00D30189" w:rsidRDefault="00486ADB">
      <w:pPr>
        <w:spacing w:line="600" w:lineRule="auto"/>
        <w:ind w:firstLine="720"/>
        <w:jc w:val="both"/>
        <w:rPr>
          <w:rFonts w:eastAsia="Times New Roman"/>
          <w:szCs w:val="24"/>
        </w:rPr>
      </w:pPr>
      <w:r>
        <w:rPr>
          <w:rFonts w:eastAsia="Times New Roman"/>
          <w:szCs w:val="24"/>
        </w:rPr>
        <w:t xml:space="preserve">Πότε, επιτέλους, θα γίνετε έστω και ελάχιστα ειλικρινείς και θα μιλήσετε και για τη σκοτεινή πλευρά του φεγγαριού; Οι πολίτες πρέπει να ξέρουν την αλήθεια. Οι πολίτες έχουν </w:t>
      </w:r>
      <w:r>
        <w:rPr>
          <w:rFonts w:eastAsia="Times New Roman"/>
          <w:szCs w:val="24"/>
        </w:rPr>
        <w:t>ξεπεράσει τα όρια της αντοχής τους</w:t>
      </w:r>
      <w:r>
        <w:rPr>
          <w:rFonts w:eastAsia="Times New Roman"/>
          <w:szCs w:val="24"/>
        </w:rPr>
        <w:t>,</w:t>
      </w:r>
      <w:r>
        <w:rPr>
          <w:rFonts w:eastAsia="Times New Roman"/>
          <w:szCs w:val="24"/>
        </w:rPr>
        <w:t xml:space="preserve"> εξαιτίας των δικών σας ασκούμενων πολιτικών και των αδιεξόδων που συνεχώς δημιουργείτε. Είναι εξουθενωμένοι, όσο και αν ο κ. </w:t>
      </w:r>
      <w:proofErr w:type="spellStart"/>
      <w:r>
        <w:rPr>
          <w:rFonts w:eastAsia="Times New Roman"/>
          <w:szCs w:val="24"/>
        </w:rPr>
        <w:t>Τσακαλώτος</w:t>
      </w:r>
      <w:proofErr w:type="spellEnd"/>
      <w:r>
        <w:rPr>
          <w:rFonts w:eastAsia="Times New Roman"/>
          <w:szCs w:val="24"/>
        </w:rPr>
        <w:t xml:space="preserve"> μνημονεύει εκθέσεις για να αποδείξει ότι οι πολίτες είναι σήμερα πιο ευτυχισμένοι απ</w:t>
      </w:r>
      <w:r>
        <w:rPr>
          <w:rFonts w:eastAsia="Times New Roman"/>
          <w:szCs w:val="24"/>
        </w:rPr>
        <w:t xml:space="preserve">ό παλαιότερα. Είδα </w:t>
      </w:r>
      <w:r>
        <w:rPr>
          <w:rFonts w:eastAsia="Times New Roman"/>
          <w:szCs w:val="24"/>
        </w:rPr>
        <w:lastRenderedPageBreak/>
        <w:t xml:space="preserve">εδώ στην </w:t>
      </w:r>
      <w:r>
        <w:rPr>
          <w:rFonts w:eastAsia="Times New Roman"/>
          <w:szCs w:val="24"/>
        </w:rPr>
        <w:t>ε</w:t>
      </w:r>
      <w:r>
        <w:rPr>
          <w:rFonts w:eastAsia="Times New Roman"/>
          <w:szCs w:val="24"/>
        </w:rPr>
        <w:t xml:space="preserve">πιτροπή ότι ανέλυσε ο κ. </w:t>
      </w:r>
      <w:proofErr w:type="spellStart"/>
      <w:r>
        <w:rPr>
          <w:rFonts w:eastAsia="Times New Roman"/>
          <w:szCs w:val="24"/>
        </w:rPr>
        <w:t>Τσακαλώτος</w:t>
      </w:r>
      <w:proofErr w:type="spellEnd"/>
      <w:r>
        <w:rPr>
          <w:rFonts w:eastAsia="Times New Roman"/>
          <w:szCs w:val="24"/>
        </w:rPr>
        <w:t xml:space="preserve"> τον δείκτη παγκόσμιας ευτυχίας</w:t>
      </w:r>
      <w:r>
        <w:rPr>
          <w:rFonts w:eastAsia="Times New Roman"/>
          <w:szCs w:val="24"/>
        </w:rPr>
        <w:t>,</w:t>
      </w:r>
      <w:r>
        <w:rPr>
          <w:rFonts w:eastAsia="Times New Roman"/>
          <w:szCs w:val="24"/>
        </w:rPr>
        <w:t xml:space="preserve"> για να δείξει ότι ανέβηκε η ευτυχία των Ελληνίδων και των Ελλήνων. </w:t>
      </w:r>
    </w:p>
    <w:p w14:paraId="4217C09B" w14:textId="77777777" w:rsidR="00D30189" w:rsidRDefault="00486ADB">
      <w:pPr>
        <w:spacing w:line="600" w:lineRule="auto"/>
        <w:ind w:firstLine="720"/>
        <w:jc w:val="both"/>
        <w:rPr>
          <w:rFonts w:eastAsia="Times New Roman"/>
          <w:szCs w:val="24"/>
        </w:rPr>
      </w:pPr>
      <w:r>
        <w:rPr>
          <w:rFonts w:eastAsia="Times New Roman"/>
          <w:szCs w:val="24"/>
        </w:rPr>
        <w:t xml:space="preserve">Πραγματικά, τώρα είναι αυτά επιχειρήματα; Ο κ. </w:t>
      </w:r>
      <w:proofErr w:type="spellStart"/>
      <w:r>
        <w:rPr>
          <w:rFonts w:eastAsia="Times New Roman"/>
          <w:szCs w:val="24"/>
        </w:rPr>
        <w:t>Τσακαλώτος</w:t>
      </w:r>
      <w:proofErr w:type="spellEnd"/>
      <w:r>
        <w:rPr>
          <w:rFonts w:eastAsia="Times New Roman"/>
          <w:szCs w:val="24"/>
        </w:rPr>
        <w:t xml:space="preserve">, ο οποίος μιλούσε για την </w:t>
      </w:r>
      <w:r>
        <w:rPr>
          <w:rFonts w:eastAsia="Times New Roman"/>
          <w:szCs w:val="24"/>
        </w:rPr>
        <w:t xml:space="preserve">κατάργηση του αφορολόγητου, ότι εάν ποτέ συμβεί θα παραιτηθεί την επόμενη μέρα, δεν παραιτήθηκε, το αφορολόγητο μειώθηκε, αλλά οι Έλληνες και οι Ελληνίδες σύμφωνα με τον κ. </w:t>
      </w:r>
      <w:proofErr w:type="spellStart"/>
      <w:r>
        <w:rPr>
          <w:rFonts w:eastAsia="Times New Roman"/>
          <w:szCs w:val="24"/>
        </w:rPr>
        <w:t>Τσακαλώτο</w:t>
      </w:r>
      <w:proofErr w:type="spellEnd"/>
      <w:r>
        <w:rPr>
          <w:rFonts w:eastAsia="Times New Roman"/>
          <w:szCs w:val="24"/>
        </w:rPr>
        <w:t xml:space="preserve"> είναι περισσότερο ευτυχισμένοι</w:t>
      </w:r>
      <w:r>
        <w:rPr>
          <w:rFonts w:eastAsia="Times New Roman"/>
          <w:szCs w:val="24"/>
        </w:rPr>
        <w:t>!</w:t>
      </w:r>
    </w:p>
    <w:p w14:paraId="4217C09C" w14:textId="77777777" w:rsidR="00D30189" w:rsidRDefault="00486ADB">
      <w:pPr>
        <w:spacing w:line="600" w:lineRule="auto"/>
        <w:ind w:firstLine="720"/>
        <w:jc w:val="both"/>
        <w:rPr>
          <w:rFonts w:eastAsia="Times New Roman"/>
          <w:szCs w:val="24"/>
        </w:rPr>
      </w:pPr>
      <w:r>
        <w:rPr>
          <w:rFonts w:eastAsia="Times New Roman"/>
          <w:szCs w:val="24"/>
        </w:rPr>
        <w:t>Πραγματικά νομίζετε ότι πείθουν κανέναν α</w:t>
      </w:r>
      <w:r>
        <w:rPr>
          <w:rFonts w:eastAsia="Times New Roman"/>
          <w:szCs w:val="24"/>
        </w:rPr>
        <w:t xml:space="preserve">υτά τα επιχειρήματα; Η ένδεια της επιχειρηματολογίας αυτής είναι προφανής. Εξάλλου έχετε ψηφίσει δεκάδες μέτρα προκαταβολικά στον κρατικό προϋπολογισμό του 2018. </w:t>
      </w:r>
    </w:p>
    <w:p w14:paraId="4217C09D" w14:textId="77777777" w:rsidR="00D30189" w:rsidRDefault="00486ADB">
      <w:pPr>
        <w:spacing w:line="600" w:lineRule="auto"/>
        <w:ind w:firstLine="720"/>
        <w:jc w:val="both"/>
        <w:rPr>
          <w:rFonts w:eastAsia="Times New Roman"/>
          <w:szCs w:val="24"/>
        </w:rPr>
      </w:pPr>
      <w:r>
        <w:rPr>
          <w:rFonts w:eastAsia="Times New Roman"/>
          <w:szCs w:val="24"/>
        </w:rPr>
        <w:lastRenderedPageBreak/>
        <w:t>Σταματήστε επιτέλους -σας το είπαμε, σας το είπαν και οι ομιλητές μέχρι τώρα της Δημοκρατικής</w:t>
      </w:r>
      <w:r>
        <w:rPr>
          <w:rFonts w:eastAsia="Times New Roman"/>
          <w:szCs w:val="24"/>
        </w:rPr>
        <w:t xml:space="preserve"> Συμπαράταξης- να πουλάτε το δήθεν αφήγημα της εξόδου από την κρίση, ότι δήθεν η χώρα θα σπάσει τα δεσμά από τα προγράμματα λιτότητας και θα διώξει για πάντα τους δανειστές από την Ελλάδα, με αυτές τις πολιτικές μάλιστα που ασκούνται σήμερα. </w:t>
      </w:r>
    </w:p>
    <w:p w14:paraId="4217C09E" w14:textId="77777777" w:rsidR="00D30189" w:rsidRDefault="00486ADB">
      <w:pPr>
        <w:spacing w:line="600" w:lineRule="auto"/>
        <w:ind w:firstLine="720"/>
        <w:jc w:val="both"/>
        <w:rPr>
          <w:rFonts w:eastAsia="Times New Roman"/>
          <w:szCs w:val="24"/>
        </w:rPr>
      </w:pPr>
      <w:r>
        <w:rPr>
          <w:rFonts w:eastAsia="Times New Roman"/>
          <w:szCs w:val="24"/>
        </w:rPr>
        <w:t xml:space="preserve">Η έξοδος της </w:t>
      </w:r>
      <w:r>
        <w:rPr>
          <w:rFonts w:eastAsia="Times New Roman"/>
          <w:szCs w:val="24"/>
        </w:rPr>
        <w:t>χώρας από την κρίση με βάση τις πολιτικές που ασκείτε σε όλα τα επίπεδα δεν είναι πια μόνο ένα ευχολόγιο που δεν ανταποκρίνεται σε καμμία πραγματικότητα, αλλά ακόμη μια πολιτική απάτη, γιατί πλέον δεν μπορεί να είναι αυταπάτη. Με αυτή την ασκούμενη πολιτικ</w:t>
      </w:r>
      <w:r>
        <w:rPr>
          <w:rFonts w:eastAsia="Times New Roman"/>
          <w:szCs w:val="24"/>
        </w:rPr>
        <w:t>ή η χώρα δεν βγαίνει από την κρίση. Χρειάζεται άμεσα αλλαγή πολιτικής</w:t>
      </w:r>
      <w:r>
        <w:rPr>
          <w:rFonts w:eastAsia="Times New Roman"/>
          <w:szCs w:val="24"/>
        </w:rPr>
        <w:t>,</w:t>
      </w:r>
      <w:r>
        <w:rPr>
          <w:rFonts w:eastAsia="Times New Roman"/>
          <w:szCs w:val="24"/>
        </w:rPr>
        <w:t xml:space="preserve"> με σχέδιο παραγωγικής ανασυγκρότησης και βιώσιμη ανάπτυξη. </w:t>
      </w:r>
    </w:p>
    <w:p w14:paraId="4217C09F" w14:textId="77777777" w:rsidR="00D30189" w:rsidRDefault="00486ADB">
      <w:pPr>
        <w:spacing w:line="600" w:lineRule="auto"/>
        <w:ind w:firstLine="720"/>
        <w:jc w:val="both"/>
        <w:rPr>
          <w:rFonts w:eastAsia="Times New Roman"/>
          <w:szCs w:val="24"/>
        </w:rPr>
      </w:pPr>
      <w:r>
        <w:rPr>
          <w:rFonts w:eastAsia="Times New Roman"/>
          <w:szCs w:val="24"/>
        </w:rPr>
        <w:lastRenderedPageBreak/>
        <w:t>Για ποια έξοδο από την εποπτεία μιλάτε</w:t>
      </w:r>
      <w:r>
        <w:rPr>
          <w:rFonts w:eastAsia="Times New Roman"/>
          <w:szCs w:val="24"/>
        </w:rPr>
        <w:t>,</w:t>
      </w:r>
      <w:r>
        <w:rPr>
          <w:rFonts w:eastAsia="Times New Roman"/>
          <w:szCs w:val="24"/>
        </w:rPr>
        <w:t xml:space="preserve"> όταν η Ελλάδα συνεχίζει να αποτελεί την εξαίρεση σε όλη την Ευρωπαϊκή Ένωση, όταν έχε</w:t>
      </w:r>
      <w:r>
        <w:rPr>
          <w:rFonts w:eastAsia="Times New Roman"/>
          <w:szCs w:val="24"/>
        </w:rPr>
        <w:t xml:space="preserve">τε δεσμεύσει τη χώρα με την υπογραφή σας, για παράδειγμα, για τα επόμενα πέντε χρόνια σε πρωτογενή πλεονάσματα της τάξεως του 3,5%, για να μην πω βέβαια μέχρι το 2060 για τα πλεονάσματα 2% ή για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και τη δημόσια περιουσία της χώρας για έναν αιώ</w:t>
      </w:r>
      <w:r>
        <w:rPr>
          <w:rFonts w:eastAsia="Times New Roman"/>
          <w:szCs w:val="24"/>
        </w:rPr>
        <w:t>να; Βέβαια, είχατε απαντήσει τότε στον κ. Κουτσούκο ότι δεν είναι για έναν αιώνα, είναι για ενενήντα εννέα χρόνια. Εντάξει</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υτά είναι επιχειρήματα που νομίζω ότι ο καθένας καταλαβαίνει ότι όχι μόνο δεν πείθουν, αλλά ουσιαστικά οδηγούν και το πολιτικό σύστ</w:t>
      </w:r>
      <w:r>
        <w:rPr>
          <w:rFonts w:eastAsia="Times New Roman"/>
          <w:szCs w:val="24"/>
        </w:rPr>
        <w:t>ημα συνολικά, δυστυχώς, σε ένα αδιέξοδο.</w:t>
      </w:r>
    </w:p>
    <w:p w14:paraId="4217C0A0" w14:textId="77777777" w:rsidR="00D30189" w:rsidRDefault="00486ADB">
      <w:pPr>
        <w:spacing w:line="600" w:lineRule="auto"/>
        <w:ind w:firstLine="720"/>
        <w:jc w:val="both"/>
        <w:rPr>
          <w:rFonts w:eastAsia="Times New Roman"/>
          <w:szCs w:val="24"/>
        </w:rPr>
      </w:pPr>
      <w:r>
        <w:rPr>
          <w:rFonts w:eastAsia="Times New Roman"/>
          <w:szCs w:val="24"/>
        </w:rPr>
        <w:t xml:space="preserve">Ποια είναι τα βήματά σας εκείνα που πιστοποιούν την οριστική και ασφαλή έξοδο από την κρίση; Δεν υπάρχουν. Δεσμεύσατε τη </w:t>
      </w:r>
      <w:r>
        <w:rPr>
          <w:rFonts w:eastAsia="Times New Roman"/>
          <w:szCs w:val="24"/>
        </w:rPr>
        <w:lastRenderedPageBreak/>
        <w:t xml:space="preserve">δημόσια περιουσία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για έναν αιώνα. Τώρα μεταφέρετε ουσιαστικά και τις ΔΕΚΟ ακριβ</w:t>
      </w:r>
      <w:r>
        <w:rPr>
          <w:rFonts w:eastAsia="Times New Roman"/>
          <w:szCs w:val="24"/>
        </w:rPr>
        <w:t xml:space="preserve">ώς εκεί και δεν κάνετε ούτε καν αυτό που είχατε προγραμματίσει με την ΕΔΗΣ. </w:t>
      </w:r>
    </w:p>
    <w:p w14:paraId="4217C0A1" w14:textId="77777777" w:rsidR="00D30189" w:rsidRDefault="00486ADB">
      <w:pPr>
        <w:spacing w:line="600" w:lineRule="auto"/>
        <w:ind w:firstLine="720"/>
        <w:jc w:val="both"/>
        <w:rPr>
          <w:rFonts w:eastAsia="Times New Roman"/>
          <w:szCs w:val="24"/>
        </w:rPr>
      </w:pPr>
      <w:r>
        <w:rPr>
          <w:rFonts w:eastAsia="Times New Roman"/>
          <w:szCs w:val="24"/>
        </w:rPr>
        <w:t>Για αυτά τα ζητήματα παλαιότερα βρισκόσασταν στα κάγκελα. Και για αυτά τα θέματα σωστά, για το νερό, για παράδειγμα, ΕΥΔΑΠ, ΕΛΤΑ, ΕΥΑΘ, Αστικές Συγκοινωνίες και πόσες ακόμα επιχει</w:t>
      </w:r>
      <w:r>
        <w:rPr>
          <w:rFonts w:eastAsia="Times New Roman"/>
          <w:szCs w:val="24"/>
        </w:rPr>
        <w:t xml:space="preserve">ρήσεις. Μα, ακόμη και το νερό; Σας το ρωτήσαμε όταν τα είχατε φέρει και δεν είχατε απαντήσει. Τώρα που τα περνάτε κατευθείαν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ίσως πάρουμε μια απάντηση.</w:t>
      </w:r>
    </w:p>
    <w:p w14:paraId="4217C0A2" w14:textId="77777777" w:rsidR="00D30189" w:rsidRDefault="00486ADB">
      <w:pPr>
        <w:spacing w:line="600" w:lineRule="auto"/>
        <w:ind w:firstLine="720"/>
        <w:jc w:val="both"/>
        <w:rPr>
          <w:rFonts w:eastAsia="Times New Roman"/>
          <w:szCs w:val="24"/>
        </w:rPr>
      </w:pPr>
      <w:r>
        <w:rPr>
          <w:rFonts w:eastAsia="Times New Roman"/>
          <w:szCs w:val="24"/>
        </w:rPr>
        <w:t xml:space="preserve">Στα χρόνια της </w:t>
      </w:r>
      <w:r>
        <w:rPr>
          <w:rFonts w:eastAsia="Times New Roman"/>
          <w:szCs w:val="24"/>
        </w:rPr>
        <w:t>α</w:t>
      </w:r>
      <w:r>
        <w:rPr>
          <w:rFonts w:eastAsia="Times New Roman"/>
          <w:szCs w:val="24"/>
        </w:rPr>
        <w:t>ντιπολίτευσής σας είχαν διαφορετικό συμβολισμό για εσάς αυτές οι επιχειρ</w:t>
      </w:r>
      <w:r>
        <w:rPr>
          <w:rFonts w:eastAsia="Times New Roman"/>
          <w:szCs w:val="24"/>
        </w:rPr>
        <w:t xml:space="preserve">ήσεις. Αυτή είναι η δήθεν συνεπής ή </w:t>
      </w:r>
      <w:proofErr w:type="spellStart"/>
      <w:r>
        <w:rPr>
          <w:rFonts w:eastAsia="Times New Roman"/>
          <w:szCs w:val="24"/>
        </w:rPr>
        <w:t>πόσω</w:t>
      </w:r>
      <w:proofErr w:type="spellEnd"/>
      <w:r>
        <w:rPr>
          <w:rFonts w:eastAsia="Times New Roman"/>
          <w:szCs w:val="24"/>
        </w:rPr>
        <w:t xml:space="preserve"> μάλλον αριστερή πολιτική; </w:t>
      </w:r>
    </w:p>
    <w:p w14:paraId="4217C0A3" w14:textId="77777777" w:rsidR="00D30189" w:rsidRDefault="00486ADB">
      <w:pPr>
        <w:spacing w:line="600" w:lineRule="auto"/>
        <w:ind w:firstLine="720"/>
        <w:jc w:val="both"/>
        <w:rPr>
          <w:rFonts w:eastAsia="Times New Roman"/>
          <w:szCs w:val="24"/>
        </w:rPr>
      </w:pPr>
      <w:r>
        <w:rPr>
          <w:rFonts w:eastAsia="Times New Roman"/>
          <w:szCs w:val="24"/>
        </w:rPr>
        <w:lastRenderedPageBreak/>
        <w:t>Δεν έχετε δημιουργήσει προϋποθέσεις για βιώσιμη ανάπτυξη και περιβάλλον φιλικό για την προσέλκυση επενδύσεων, εγχώριων και ξένων. Άκουσα τον Πρωθυπουργό προχθές να λέει ότι από το καλοκαίρ</w:t>
      </w:r>
      <w:r>
        <w:rPr>
          <w:rFonts w:eastAsia="Times New Roman"/>
          <w:szCs w:val="24"/>
        </w:rPr>
        <w:t xml:space="preserve">ι θα ξεκινήσουμε το σχέδιο παραγωγικής ανασυγκρότησης. </w:t>
      </w:r>
    </w:p>
    <w:p w14:paraId="4217C0A4"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Βουλευτές του ΣΥΡΙΖΑ, είστε τρία χρόνια στη διακυβέρνηση του τόπου, τρία χρόνια</w:t>
      </w:r>
      <w:r>
        <w:rPr>
          <w:rFonts w:eastAsia="Times New Roman"/>
          <w:szCs w:val="24"/>
        </w:rPr>
        <w:t>,</w:t>
      </w:r>
      <w:r>
        <w:rPr>
          <w:rFonts w:eastAsia="Times New Roman"/>
          <w:szCs w:val="24"/>
        </w:rPr>
        <w:t xml:space="preserve"> και ακόμα δεν έχουμε δει έστω μια εκπόνηση ενός εθνικού σχεδίου παραγωγικής ανασυγκρότησης, έστω να α</w:t>
      </w:r>
      <w:r>
        <w:rPr>
          <w:rFonts w:eastAsia="Times New Roman"/>
          <w:szCs w:val="24"/>
        </w:rPr>
        <w:t>ναπροσαρμοστεί, να αλλάξει. Καμμία</w:t>
      </w:r>
      <w:r>
        <w:rPr>
          <w:rFonts w:eastAsia="Times New Roman"/>
          <w:szCs w:val="24"/>
        </w:rPr>
        <w:t>.</w:t>
      </w:r>
      <w:r>
        <w:rPr>
          <w:rFonts w:eastAsia="Times New Roman"/>
          <w:szCs w:val="24"/>
        </w:rPr>
        <w:t xml:space="preserve"> </w:t>
      </w:r>
    </w:p>
    <w:p w14:paraId="4217C0A5" w14:textId="77777777" w:rsidR="00D30189" w:rsidRDefault="00486ADB">
      <w:pPr>
        <w:spacing w:line="600" w:lineRule="auto"/>
        <w:ind w:firstLine="720"/>
        <w:jc w:val="both"/>
        <w:rPr>
          <w:rFonts w:eastAsia="Times New Roman"/>
          <w:szCs w:val="24"/>
        </w:rPr>
      </w:pPr>
      <w:r>
        <w:rPr>
          <w:rFonts w:eastAsia="Times New Roman"/>
          <w:szCs w:val="24"/>
        </w:rPr>
        <w:t xml:space="preserve">Τι κάνετε τώρα; Καζίνο. Αυτή είναι η δίκαιη ανάπτυξη που οραματιζόσασταν; Βλέπουμε, λοιπόν, μεγάλη σπουδή </w:t>
      </w:r>
      <w:r>
        <w:rPr>
          <w:rFonts w:eastAsia="Times New Roman"/>
          <w:szCs w:val="24"/>
        </w:rPr>
        <w:t>ν</w:t>
      </w:r>
      <w:r>
        <w:rPr>
          <w:rFonts w:eastAsia="Times New Roman"/>
          <w:szCs w:val="24"/>
        </w:rPr>
        <w:t xml:space="preserve">α θεσπίσετε το γενικό πλαίσιο για την </w:t>
      </w:r>
      <w:proofErr w:type="spellStart"/>
      <w:r>
        <w:rPr>
          <w:rFonts w:eastAsia="Times New Roman"/>
          <w:szCs w:val="24"/>
        </w:rPr>
        <w:t>αδειοδότηση</w:t>
      </w:r>
      <w:proofErr w:type="spellEnd"/>
      <w:r>
        <w:rPr>
          <w:rFonts w:eastAsia="Times New Roman"/>
          <w:szCs w:val="24"/>
        </w:rPr>
        <w:t xml:space="preserve"> και λειτουργία των επιχειρήσεων καζίνο. Είκοσι ένα άρθρα σήμερ</w:t>
      </w:r>
      <w:r>
        <w:rPr>
          <w:rFonts w:eastAsia="Times New Roman"/>
          <w:szCs w:val="24"/>
        </w:rPr>
        <w:t xml:space="preserve">α για τον σκοπό αυτό. Και βέβαια </w:t>
      </w:r>
      <w:r>
        <w:rPr>
          <w:rFonts w:eastAsia="Times New Roman"/>
          <w:szCs w:val="24"/>
        </w:rPr>
        <w:lastRenderedPageBreak/>
        <w:t>βάζετε την προϋπόθεση ανάληψης υποχρέωσης διενέργειας νέων επενδύσεων τις περιοχές αυτές. Εννοείται ότι η επιχείρηση θα κάνει νέες επενδύσεις, αφού θα δραστηριοποιηθεί και σε άλλη περιοχή. Δεν είναι αυτό, όμως, το κύριο θέμ</w:t>
      </w:r>
      <w:r>
        <w:rPr>
          <w:rFonts w:eastAsia="Times New Roman"/>
          <w:szCs w:val="24"/>
        </w:rPr>
        <w:t xml:space="preserve">α, αλλά το ότι δίνετε τη δυνατότητα σε περιορισμένο αριθμό ατόμων επιχειρηματιών να έχουν αλυσίδες. </w:t>
      </w:r>
    </w:p>
    <w:p w14:paraId="4217C0A6" w14:textId="77777777" w:rsidR="00D30189" w:rsidRDefault="00486ADB">
      <w:pPr>
        <w:spacing w:line="600" w:lineRule="auto"/>
        <w:ind w:firstLine="720"/>
        <w:jc w:val="both"/>
        <w:rPr>
          <w:rFonts w:eastAsia="Times New Roman"/>
          <w:szCs w:val="24"/>
        </w:rPr>
      </w:pPr>
      <w:r>
        <w:rPr>
          <w:rFonts w:eastAsia="Times New Roman"/>
          <w:szCs w:val="24"/>
        </w:rPr>
        <w:t>Αυτά επί δεξιάς κυβέρνησης δεν θα προκαλούσαν καμμία έκπληξη. Εξάλλου, τους αγαπητούς συνάδελφους της Νέας Δημοκρατίας και αυτούς τους παρακολουθούμε στο θ</w:t>
      </w:r>
      <w:r>
        <w:rPr>
          <w:rFonts w:eastAsia="Times New Roman"/>
          <w:szCs w:val="24"/>
        </w:rPr>
        <w:t xml:space="preserve">έμα των απεργιών, δεν έχουμε καταλάβει </w:t>
      </w:r>
      <w:r>
        <w:rPr>
          <w:rFonts w:eastAsia="Times New Roman"/>
          <w:szCs w:val="24"/>
        </w:rPr>
        <w:t xml:space="preserve">τη </w:t>
      </w:r>
      <w:r>
        <w:rPr>
          <w:rFonts w:eastAsia="Times New Roman"/>
          <w:szCs w:val="24"/>
        </w:rPr>
        <w:t xml:space="preserve">θέση τους. </w:t>
      </w:r>
    </w:p>
    <w:p w14:paraId="4217C0A7"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Στην αρχή ξεκίνησαν να λένε ότι «δεν μας αρέσει, γιατί θα έπρεπε να είναι πιο σκληρή η νομοθεσία για τις απεργίες, η οποία έρχεται». Τώρα λένε κάτι διαφορετικό. Νομίζω ότι πραγματικά είναι </w:t>
      </w:r>
      <w:r>
        <w:rPr>
          <w:rFonts w:eastAsia="Times New Roman"/>
          <w:szCs w:val="24"/>
        </w:rPr>
        <w:lastRenderedPageBreak/>
        <w:t xml:space="preserve">απολαυστικοί </w:t>
      </w:r>
      <w:r>
        <w:rPr>
          <w:rFonts w:eastAsia="Times New Roman"/>
          <w:szCs w:val="24"/>
        </w:rPr>
        <w:t>οι διάλογοι ΣΥΡΙΖΑ και Νέας Δημοκρατίας σήμερα στο θέμα των απεργιών.</w:t>
      </w:r>
    </w:p>
    <w:p w14:paraId="4217C0A8"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Για την αισιοδοξία δε για την έξοδο στις αγορές και για πιο μακροπρόθεσμο δανεισμό υπάρχουν κριτήρια, που δυσκολεύουν πολύ τα πράγματα. Είναι αυτή η πιο σκοτεινή πλευρά του φεγγαριού, πο</w:t>
      </w:r>
      <w:r>
        <w:rPr>
          <w:rFonts w:eastAsia="Times New Roman"/>
          <w:szCs w:val="24"/>
        </w:rPr>
        <w:t>υ λέγαμε προ ολίγου, για την οποία η Κυβέρνηση συστηματικά αποφεύγει να μιλήσει ή την αποκρύπτει. Βέβαια, η έξοδος στις αγορές ακούγεται και κάπως, έστω και συγκαλυμμένα από εσάς, σαν υπόσχεση επιστροφής, δηλαδή ότι θα γίνουμε ξανά όπως ήμασταν και θα ξανα</w:t>
      </w:r>
      <w:r>
        <w:rPr>
          <w:rFonts w:eastAsia="Times New Roman"/>
          <w:szCs w:val="24"/>
        </w:rPr>
        <w:t xml:space="preserve">κάνουμε ό,τι θέλαμε, για παράδειγμα, ακριβώς όπως πριν από την κρίση, πριν από τα μνημόνια, το 2004-2009. </w:t>
      </w:r>
    </w:p>
    <w:p w14:paraId="4217C0A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Όμως, κι εγώ με ευχαρίστηση, αγαπητοί συνάδελφοι, άκουσα για πρώτη φορά εδώ τον Υπουργό Ανάπτυξης, τον κ. Σταθάκη, να </w:t>
      </w:r>
      <w:r>
        <w:rPr>
          <w:rFonts w:eastAsia="Times New Roman"/>
          <w:szCs w:val="24"/>
        </w:rPr>
        <w:lastRenderedPageBreak/>
        <w:t>λέει ότι χρέωσε 100 δισεκατομμύ</w:t>
      </w:r>
      <w:r>
        <w:rPr>
          <w:rFonts w:eastAsia="Times New Roman"/>
          <w:szCs w:val="24"/>
        </w:rPr>
        <w:t>ρια τη χώρα η διακυβέρνηση ειδικά του κ</w:t>
      </w:r>
      <w:r>
        <w:rPr>
          <w:rFonts w:eastAsia="Times New Roman"/>
          <w:szCs w:val="24"/>
        </w:rPr>
        <w:t>.</w:t>
      </w:r>
      <w:r>
        <w:rPr>
          <w:rFonts w:eastAsia="Times New Roman"/>
          <w:szCs w:val="24"/>
        </w:rPr>
        <w:t xml:space="preserve"> Καραμανλή. Πρόκειται για μια παραδοχή σήμερα, την οποία την καταγράφουμε, γιατί μέχρι τώρα δεν είχε γίνει. Βέβαια, δεν βλέπω εδώ </w:t>
      </w:r>
      <w:r>
        <w:rPr>
          <w:rFonts w:eastAsia="Times New Roman"/>
          <w:szCs w:val="24"/>
        </w:rPr>
        <w:t>τον σημερινό</w:t>
      </w:r>
      <w:r>
        <w:rPr>
          <w:rFonts w:eastAsia="Times New Roman"/>
          <w:szCs w:val="24"/>
        </w:rPr>
        <w:t xml:space="preserve"> Υπουργό, ο οποίος ήταν </w:t>
      </w:r>
      <w:r>
        <w:rPr>
          <w:rFonts w:eastAsia="Times New Roman"/>
          <w:szCs w:val="24"/>
        </w:rPr>
        <w:t>στέλεχος</w:t>
      </w:r>
      <w:r>
        <w:rPr>
          <w:rFonts w:eastAsia="Times New Roman"/>
          <w:szCs w:val="24"/>
        </w:rPr>
        <w:t xml:space="preserve"> του Καραμανλή να το επιβεβαιώσει ότι είναι και δική του άποψη. Όμως, εν πάση </w:t>
      </w:r>
      <w:proofErr w:type="spellStart"/>
      <w:r>
        <w:rPr>
          <w:rFonts w:eastAsia="Times New Roman"/>
          <w:szCs w:val="24"/>
        </w:rPr>
        <w:t>περιπτώσει</w:t>
      </w:r>
      <w:proofErr w:type="spellEnd"/>
      <w:r>
        <w:rPr>
          <w:rFonts w:eastAsia="Times New Roman"/>
          <w:szCs w:val="24"/>
        </w:rPr>
        <w:t>, θέλω να πω ότι είναι μια παραδοχή, την οποία την ακούμε για πρώτη φορά.</w:t>
      </w:r>
    </w:p>
    <w:p w14:paraId="4217C0AA"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Όσο για το δημόσιο χρέος, δεν επαναφέρω τι λέγατε παλαιότερα. Όμως, στις διαπραγματεύσεις ουσι</w:t>
      </w:r>
      <w:r>
        <w:rPr>
          <w:rFonts w:eastAsia="Times New Roman"/>
          <w:szCs w:val="24"/>
        </w:rPr>
        <w:t>αστικά δεν έχετε καταφέρει τίποτα ουσιαστικό. Ουσιαστικά δεν υπάρχει ούτε η απαλλαγή, για την οποία μιλάει ο κ. Τσίπρας ακόμη και τώρα, γιατί με αυτόν τον τρόπο συνεχίζουμε να κοροϊδεύουμε. Εδώ πρέπει να γίνει αποτελεσματική διαπραγμάτευση. Αυτά τα οποία έ</w:t>
      </w:r>
      <w:r>
        <w:rPr>
          <w:rFonts w:eastAsia="Times New Roman"/>
          <w:szCs w:val="24"/>
        </w:rPr>
        <w:t xml:space="preserve">χουν ρυθμιστεί δεν </w:t>
      </w:r>
      <w:r>
        <w:rPr>
          <w:rFonts w:eastAsia="Times New Roman"/>
          <w:szCs w:val="24"/>
        </w:rPr>
        <w:lastRenderedPageBreak/>
        <w:t>δίνουν μακροπρόθεσμη λύση και γι’ αυτόν τον λόγο θα πρέπει τα επόμενα χρόνια να επιλυθεί το συγκεκριμένο θέμα και μακροπρόθεσμα.</w:t>
      </w:r>
    </w:p>
    <w:p w14:paraId="4217C0A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Όλα αυτά που λέτε, λοιπόν, είναι εντελώς αντίθετα -αυτό είναι το αξιοπερίεργο- από αυτά που κάνετε και αποτυ</w:t>
      </w:r>
      <w:r>
        <w:rPr>
          <w:rFonts w:eastAsia="Times New Roman"/>
          <w:szCs w:val="24"/>
        </w:rPr>
        <w:t>πώνονται στα άρθρα του νομοσχεδίου που συζητάμε. Ακούω πολλούς Βουλευτές του ΣΥΡΙΖΑ να μιλούν. Πραγματικά, ορισμένα από αυτά που λένε πρέπει να γίνουν. Όμως, αυτά που κάνουν στα συγκεκριμένα άρθρα σήμερα, αυτά που νομοθετούμε και αυτά που ψηφίζετε, είναι ε</w:t>
      </w:r>
      <w:r>
        <w:rPr>
          <w:rFonts w:eastAsia="Times New Roman"/>
          <w:szCs w:val="24"/>
        </w:rPr>
        <w:t xml:space="preserve">ντελώς αντίθετα. </w:t>
      </w:r>
    </w:p>
    <w:p w14:paraId="4217C0A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Αρκεί να δει κανείς τις διατάξεις για τους πλειστηριασμούς. Καθιερώνεται από εδώ και στο εξής η διεξαγωγή πλειστηριασμών αποκλειστικά και μόνο με ηλεκτρονικά μέσα. Βέβαια, κυκλοφόρησε </w:t>
      </w:r>
      <w:r>
        <w:rPr>
          <w:rFonts w:eastAsia="Times New Roman"/>
          <w:szCs w:val="24"/>
        </w:rPr>
        <w:lastRenderedPageBreak/>
        <w:t xml:space="preserve">και 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εδώ του Υπουργείου Δικαιοσύνης, στο </w:t>
      </w:r>
      <w:r>
        <w:rPr>
          <w:rFonts w:eastAsia="Times New Roman"/>
          <w:szCs w:val="24"/>
        </w:rPr>
        <w:t>οποίο αναφέρεται ότι η διενέργεια του πλειστηριασμού με ηλεκτρονικά μέσα επιτυγχάνει και την ελαχιστοποίηση του προσωπικού κόστους. Οπότε, ίσως θεωρείτε ότι πρέπει να σας δώσουμε και συγχαρητήρια γι’ αυτή σας την κοινωνική παρέμβαση.</w:t>
      </w:r>
    </w:p>
    <w:p w14:paraId="4217C0AD"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Μας είπε δε η Κυβέρνησ</w:t>
      </w:r>
      <w:r>
        <w:rPr>
          <w:rFonts w:eastAsia="Times New Roman"/>
          <w:szCs w:val="24"/>
        </w:rPr>
        <w:t>η ότι προβλέπεται πλέον οι πλειστηριασμοί να γίνονται κατ’ αποκλειστικότητα ηλεκτρονικά, γιατί αλλιώς παρεμποδίζονται από τις κινητοποιήσεις, όπου συμμετείχαν και συμμετέχουν άνθρωποι του υποκόσμου. Δεν ξέρω αν εννοείτε την κ</w:t>
      </w:r>
      <w:r>
        <w:rPr>
          <w:rFonts w:eastAsia="Times New Roman"/>
          <w:szCs w:val="24"/>
        </w:rPr>
        <w:t>.</w:t>
      </w:r>
      <w:r>
        <w:rPr>
          <w:rFonts w:eastAsia="Times New Roman"/>
          <w:szCs w:val="24"/>
        </w:rPr>
        <w:t xml:space="preserve"> Κωνσταντοπούλου, που την είχε</w:t>
      </w:r>
      <w:r>
        <w:rPr>
          <w:rFonts w:eastAsia="Times New Roman"/>
          <w:szCs w:val="24"/>
        </w:rPr>
        <w:t xml:space="preserve"> βάλει Πρόεδρο της Βουλής ο κ. Τσίπρας</w:t>
      </w:r>
      <w:r>
        <w:rPr>
          <w:rFonts w:eastAsia="Times New Roman"/>
          <w:szCs w:val="24"/>
        </w:rPr>
        <w:t>,</w:t>
      </w:r>
      <w:r>
        <w:rPr>
          <w:rFonts w:eastAsia="Times New Roman"/>
          <w:szCs w:val="24"/>
        </w:rPr>
        <w:t xml:space="preserve"> ή τον κ. Λαφαζάνη, που τον είχε Υπουργό Παραγωγικής Ανασυγκρότησης ο κ. Τσίπρας. Αυτά δεν είναι επιχειρήματα. Αν υπάρχουν και τέτοιες περιπτώσεις, να τις δούμε. Όμως, αν νομίζετε </w:t>
      </w:r>
      <w:r>
        <w:rPr>
          <w:rFonts w:eastAsia="Times New Roman"/>
          <w:szCs w:val="24"/>
        </w:rPr>
        <w:lastRenderedPageBreak/>
        <w:t>ότι όσοι διαμαρτύρονται ή όσα γίνοντα</w:t>
      </w:r>
      <w:r>
        <w:rPr>
          <w:rFonts w:eastAsia="Times New Roman"/>
          <w:szCs w:val="24"/>
        </w:rPr>
        <w:t>ι αυτή τη στιγμή στα συγκεκριμένα θέματα αφορούν μόνο τους ανθρώπους του υποκόσμου, πραγματικά ζείτε σε άλλον κόσμο.</w:t>
      </w:r>
    </w:p>
    <w:p w14:paraId="4217C0AE"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Αυθόρμητα αναρωτιέται κανείς, βέβαια, ποιος έθρεψε το τέρας αυτό της ανομίας, της εισβολής στις δικαστικές αίθουσες με την ανοχή του, γιατί</w:t>
      </w:r>
      <w:r>
        <w:rPr>
          <w:rFonts w:eastAsia="Times New Roman"/>
          <w:szCs w:val="24"/>
        </w:rPr>
        <w:t xml:space="preserve"> η ανοχή σ’ αυτά τα φαινόμενα είναι συνενοχή. Η δε αξιολογική έκθεση του νομοσχεδίου τονίζει ότι τέτοια ανάλογη πρακτική δεν υπάρχει πουθενά στις χώρες της Ευρωπαϊκής Ένωσης και του ΟΟΣΑ.</w:t>
      </w:r>
    </w:p>
    <w:p w14:paraId="4217C0AF"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Το έχουμε τονίσει επανειλημμένα. Οι λύσεις δεν είναι ούτε απλές ούτε</w:t>
      </w:r>
      <w:r>
        <w:rPr>
          <w:rFonts w:eastAsia="Times New Roman"/>
          <w:szCs w:val="24"/>
        </w:rPr>
        <w:t xml:space="preserve"> δίχως κόστος. Οι τράπεζες είναι η καρδιά της οικονομίας και πρέπει να καθαρίσουν από τα κόκκινα δάνεια</w:t>
      </w:r>
      <w:r>
        <w:rPr>
          <w:rFonts w:eastAsia="Times New Roman"/>
          <w:szCs w:val="24"/>
        </w:rPr>
        <w:t>,</w:t>
      </w:r>
      <w:r>
        <w:rPr>
          <w:rFonts w:eastAsia="Times New Roman"/>
          <w:szCs w:val="24"/>
        </w:rPr>
        <w:t xml:space="preserve"> για να μπορέσουν </w:t>
      </w:r>
      <w:r>
        <w:rPr>
          <w:rFonts w:eastAsia="Times New Roman"/>
          <w:szCs w:val="24"/>
        </w:rPr>
        <w:lastRenderedPageBreak/>
        <w:t>να χρηματοδοτήσουν ξανά την οικονομία και τη μικρομεσαία επιχείρηση, καταβάλλοντας, όμως, και αυτές το κόστος που τους αναλογεί. Αλλιώ</w:t>
      </w:r>
      <w:r>
        <w:rPr>
          <w:rFonts w:eastAsia="Times New Roman"/>
          <w:szCs w:val="24"/>
        </w:rPr>
        <w:t>ς, ανάπτυξη δεν βλέπουμε.</w:t>
      </w:r>
    </w:p>
    <w:p w14:paraId="4217C0B0"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Η Κυβέρνηση θα έπρεπε πρώτα να προχωρήσει σε σαφή διαχωρισμό των στρατηγικών κακοπληρωτών από τους συνεπείς οφειλέτες. Πολλά παραδείγματα μας δείχνουν ότι δεν το έχει πράξει. </w:t>
      </w:r>
    </w:p>
    <w:p w14:paraId="4217C0B1"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Ταυτοχρόνως, πρέπει να εξασφαλιστεί όντως η πρώτη κατο</w:t>
      </w:r>
      <w:r>
        <w:rPr>
          <w:rFonts w:eastAsia="Times New Roman"/>
          <w:szCs w:val="24"/>
        </w:rPr>
        <w:t>ικία των λεγόμενων λαϊκών νοικοκυριών, γιατί βρίσκεται στον αέρα για τη μετά περίοδο, που λήγει η προστασία από τους προηγούμενους νόμους. Κάνει κάτι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ώστε να προστατευθεί η πρώτη κατοικία για την περίοδο μετά τη λήξη της προστασί</w:t>
      </w:r>
      <w:r>
        <w:rPr>
          <w:rFonts w:eastAsia="Times New Roman"/>
          <w:szCs w:val="24"/>
        </w:rPr>
        <w:t xml:space="preserve">ας της; Μαθαίνουμε ότι οι δανειστές θέτουν βέτο, ότι δεν </w:t>
      </w:r>
      <w:r>
        <w:rPr>
          <w:rFonts w:eastAsia="Times New Roman"/>
          <w:szCs w:val="24"/>
        </w:rPr>
        <w:lastRenderedPageBreak/>
        <w:t>δέχονται. Τι γίνεται στη διαπραγμάτευση; Θα κάνετε αποτελεσματική διαπραγμάτευση για να το εξασφαλίσετε αυτό; Οφείλατε να δώσετε το σήμα στην κοινωνία της προστασίας της πρώτης κατοικίας, όχι της προ</w:t>
      </w:r>
      <w:r>
        <w:rPr>
          <w:rFonts w:eastAsia="Times New Roman"/>
          <w:szCs w:val="24"/>
        </w:rPr>
        <w:t>στασίας των πλειστηριασμών</w:t>
      </w:r>
      <w:r>
        <w:rPr>
          <w:rFonts w:eastAsia="Times New Roman"/>
          <w:szCs w:val="24"/>
        </w:rPr>
        <w:t>,</w:t>
      </w:r>
      <w:r>
        <w:rPr>
          <w:rFonts w:eastAsia="Times New Roman"/>
          <w:szCs w:val="24"/>
        </w:rPr>
        <w:t xml:space="preserve"> και οι κοινωνικές συνέπειες, βέβαια, μπορεί να είναι οδυνηρές και απρόβλεπτες.</w:t>
      </w:r>
    </w:p>
    <w:p w14:paraId="4217C0B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Να μη σας θυμίσω τώρα τι λέγατε για τις απεργίες, για τις οποίες τώρα φέρνετε</w:t>
      </w:r>
      <w:r>
        <w:rPr>
          <w:rFonts w:eastAsia="Times New Roman"/>
          <w:szCs w:val="24"/>
        </w:rPr>
        <w:t>,</w:t>
      </w:r>
      <w:r>
        <w:rPr>
          <w:rFonts w:eastAsia="Times New Roman"/>
          <w:szCs w:val="24"/>
        </w:rPr>
        <w:t xml:space="preserve"> μετά από τα γνωστά μπρος-πίσω, πρόταση των δανειστών, γιατί, βεβαίως, </w:t>
      </w:r>
      <w:r>
        <w:rPr>
          <w:rFonts w:eastAsia="Times New Roman"/>
          <w:szCs w:val="24"/>
        </w:rPr>
        <w:t xml:space="preserve">ούτε διαπραγματευθήκατε αποτελεσματικά ούτε διαβουλεύεσθε με τους κοινωνικούς φορείς της χώρας. Και, φυσικά, η απουσία διαβούλευσης </w:t>
      </w:r>
      <w:r>
        <w:rPr>
          <w:rFonts w:eastAsia="Times New Roman"/>
          <w:szCs w:val="24"/>
        </w:rPr>
        <w:t>και</w:t>
      </w:r>
      <w:r>
        <w:rPr>
          <w:rFonts w:eastAsia="Times New Roman"/>
          <w:szCs w:val="24"/>
        </w:rPr>
        <w:t xml:space="preserve"> κοινωνικού διαλόγου προκαλεί κοινωνικές εντάσεις.  </w:t>
      </w:r>
    </w:p>
    <w:p w14:paraId="4217C0B3" w14:textId="77777777" w:rsidR="00D30189" w:rsidRDefault="00486ADB">
      <w:pPr>
        <w:spacing w:after="0" w:line="600" w:lineRule="auto"/>
        <w:ind w:firstLine="709"/>
        <w:jc w:val="both"/>
        <w:rPr>
          <w:rFonts w:eastAsia="Times New Roman" w:cs="Times New Roman"/>
          <w:szCs w:val="24"/>
        </w:rPr>
      </w:pPr>
      <w:r>
        <w:rPr>
          <w:rFonts w:eastAsia="Times New Roman" w:cs="Times New Roman"/>
          <w:szCs w:val="24"/>
        </w:rPr>
        <w:lastRenderedPageBreak/>
        <w:t>Δεν λέμε ότι δεν θέλει έναν εκσυγχρονισμό σήμερα ο φιλεργατικός</w:t>
      </w:r>
      <w:r>
        <w:rPr>
          <w:rFonts w:eastAsia="Times New Roman" w:cs="Times New Roman"/>
          <w:szCs w:val="24"/>
        </w:rPr>
        <w:t>,</w:t>
      </w:r>
      <w:r>
        <w:rPr>
          <w:rFonts w:eastAsia="Times New Roman" w:cs="Times New Roman"/>
          <w:szCs w:val="24"/>
        </w:rPr>
        <w:t xml:space="preserve"> για τότε</w:t>
      </w:r>
      <w:r>
        <w:rPr>
          <w:rFonts w:eastAsia="Times New Roman" w:cs="Times New Roman"/>
          <w:szCs w:val="24"/>
        </w:rPr>
        <w:t>,</w:t>
      </w:r>
      <w:r>
        <w:rPr>
          <w:rFonts w:eastAsia="Times New Roman" w:cs="Times New Roman"/>
          <w:szCs w:val="24"/>
        </w:rPr>
        <w:t xml:space="preserve"> νόμος, πριν από τριάντα πέντε χρόνια, το 1982. Αλλά, δεν γίνεται αυτό. Γίνεται το αντίθετο. </w:t>
      </w:r>
    </w:p>
    <w:p w14:paraId="4217C0B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Δεν γίνεται να συνεχίσουμε επιδιώκοντας την ακινησία ούτε όμως με το «αποφασίζουμε και διατάσσουμε» των θεσμών. Δεν διαπραγματεύεστε αποτελεσματικά και </w:t>
      </w:r>
      <w:r>
        <w:rPr>
          <w:rFonts w:eastAsia="Times New Roman" w:cs="Times New Roman"/>
          <w:szCs w:val="24"/>
        </w:rPr>
        <w:t xml:space="preserve">στο τέλος δέχεστε τα πάντα. </w:t>
      </w:r>
    </w:p>
    <w:p w14:paraId="4217C0B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Για τις απεργίες άκουσα την επιχειρηματολογία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και του κ. </w:t>
      </w:r>
      <w:proofErr w:type="spellStart"/>
      <w:r>
        <w:rPr>
          <w:rFonts w:eastAsia="Times New Roman" w:cs="Times New Roman"/>
          <w:szCs w:val="24"/>
        </w:rPr>
        <w:t>Τσακαλώτου</w:t>
      </w:r>
      <w:proofErr w:type="spellEnd"/>
      <w:r>
        <w:rPr>
          <w:rFonts w:eastAsia="Times New Roman" w:cs="Times New Roman"/>
          <w:szCs w:val="24"/>
        </w:rPr>
        <w:t xml:space="preserve">. Τη μία ημέρα άκουσα τον κ. </w:t>
      </w:r>
      <w:proofErr w:type="spellStart"/>
      <w:r>
        <w:rPr>
          <w:rFonts w:eastAsia="Times New Roman" w:cs="Times New Roman"/>
          <w:szCs w:val="24"/>
        </w:rPr>
        <w:t>Τσακαλώτο</w:t>
      </w:r>
      <w:proofErr w:type="spellEnd"/>
      <w:r>
        <w:rPr>
          <w:rFonts w:eastAsia="Times New Roman" w:cs="Times New Roman"/>
          <w:szCs w:val="24"/>
        </w:rPr>
        <w:t xml:space="preserve"> να λέει ότι χάσαμε σε αυτό το πεδίο της διαπραγμάτευσης, το οποίο είχε διασφαλιστεί τα προηγούμενα </w:t>
      </w:r>
      <w:r>
        <w:rPr>
          <w:rFonts w:eastAsia="Times New Roman" w:cs="Times New Roman"/>
          <w:szCs w:val="24"/>
        </w:rPr>
        <w:t>χρόνια, την άλλη ημέρα ακούσαμε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να λέει για ποιον ουσιαστικά λόγο δεν υπάρχει κανένα πρόβλημα με αυτή τη νομοθεσία. </w:t>
      </w:r>
    </w:p>
    <w:p w14:paraId="4217C0B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Κάποια στιγμή νόμιζα ότι διαφωνούν και μεταξύ τους. Όμως, μετά άκουσα και τους ίδιους ανθρώπους να λένε ακριβώς </w:t>
      </w:r>
      <w:r>
        <w:rPr>
          <w:rFonts w:eastAsia="Times New Roman" w:cs="Times New Roman"/>
          <w:szCs w:val="24"/>
        </w:rPr>
        <w:t xml:space="preserve">το </w:t>
      </w:r>
      <w:r>
        <w:rPr>
          <w:rFonts w:eastAsia="Times New Roman" w:cs="Times New Roman"/>
          <w:szCs w:val="24"/>
        </w:rPr>
        <w:t>αντίθε</w:t>
      </w:r>
      <w:r>
        <w:rPr>
          <w:rFonts w:eastAsia="Times New Roman" w:cs="Times New Roman"/>
          <w:szCs w:val="24"/>
        </w:rPr>
        <w:t xml:space="preserve">το ο καθένας </w:t>
      </w:r>
      <w:r>
        <w:rPr>
          <w:rFonts w:eastAsia="Times New Roman" w:cs="Times New Roman"/>
          <w:szCs w:val="24"/>
        </w:rPr>
        <w:t>τους με αυτό που είχε πει προηγουμένως</w:t>
      </w:r>
      <w:r>
        <w:rPr>
          <w:rFonts w:eastAsia="Times New Roman" w:cs="Times New Roman"/>
          <w:szCs w:val="24"/>
        </w:rPr>
        <w:t>. Δηλαδή,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και ο κ. </w:t>
      </w:r>
      <w:proofErr w:type="spellStart"/>
      <w:r>
        <w:rPr>
          <w:rFonts w:eastAsia="Times New Roman" w:cs="Times New Roman"/>
          <w:szCs w:val="24"/>
        </w:rPr>
        <w:t>Τσακαλώτος</w:t>
      </w:r>
      <w:proofErr w:type="spellEnd"/>
      <w:r>
        <w:rPr>
          <w:rFonts w:eastAsia="Times New Roman" w:cs="Times New Roman"/>
          <w:szCs w:val="24"/>
        </w:rPr>
        <w:t xml:space="preserve"> ουσιαστικά διαφώνησαν με τον εαυτό τους</w:t>
      </w:r>
      <w:r>
        <w:rPr>
          <w:rFonts w:eastAsia="Times New Roman" w:cs="Times New Roman"/>
          <w:szCs w:val="24"/>
        </w:rPr>
        <w:t>!</w:t>
      </w:r>
      <w:r>
        <w:rPr>
          <w:rFonts w:eastAsia="Times New Roman" w:cs="Times New Roman"/>
          <w:szCs w:val="24"/>
        </w:rPr>
        <w:t xml:space="preserve"> Έχουν μπερδευτεί οι Βουλευτές του ΣΥΡΙΖΑ, αγαπητοί συνάδελφοι, στην επιχειρηματολογία. </w:t>
      </w:r>
    </w:p>
    <w:p w14:paraId="4217C0B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Αποφασίστε: Είναι εντάξει αυτό</w:t>
      </w:r>
      <w:r>
        <w:rPr>
          <w:rFonts w:eastAsia="Times New Roman" w:cs="Times New Roman"/>
          <w:szCs w:val="24"/>
        </w:rPr>
        <w:t xml:space="preserve"> το μέτρο, είναι φιλεργατικό ή αναγκαστήκατε να το αποδεχθείτε στο πλαίσιο της διαπραγμάτευσης και δεν τα καταφέρατε στη διαπραγμάτευση; Ένα από τα δύο μπορεί να ισχύει. Και τα δύο ταυτόχρονα δεν γίνεται. </w:t>
      </w:r>
    </w:p>
    <w:p w14:paraId="4217C0B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Και βέβαια, όταν μιλάμε για την προστασία του εργα</w:t>
      </w:r>
      <w:r>
        <w:rPr>
          <w:rFonts w:eastAsia="Times New Roman" w:cs="Times New Roman"/>
          <w:szCs w:val="24"/>
        </w:rPr>
        <w:t xml:space="preserve">ζομένου, να δούμε και κάποιες άλλες ρυθμίσεις. Γιατί σε ένα τέτοιο πολυνομοσχέδιο δεν μπορούμε να συζητήσουμε την κάθε ρύθμιση. </w:t>
      </w:r>
    </w:p>
    <w:p w14:paraId="4217C0B9"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παράδειγμα είναι η ρύθμιση που φέρνετε για την πρόληψη ατυχημάτων και για την αποζημίωση των εργαζομένων. Με τη </w:t>
      </w:r>
      <w:r>
        <w:rPr>
          <w:rFonts w:eastAsia="Times New Roman" w:cs="Times New Roman"/>
          <w:szCs w:val="24"/>
        </w:rPr>
        <w:t>διάταξη που προτείνετε, όχι μόνο θα πρέπει να προσφύγει στη δικαιοσύνη ο εργαζόμενος που υπέστη ατύχημα ή</w:t>
      </w:r>
      <w:r>
        <w:rPr>
          <w:rFonts w:eastAsia="Times New Roman" w:cs="Times New Roman"/>
          <w:szCs w:val="24"/>
        </w:rPr>
        <w:t>,</w:t>
      </w:r>
      <w:r>
        <w:rPr>
          <w:rFonts w:eastAsia="Times New Roman" w:cs="Times New Roman"/>
          <w:szCs w:val="24"/>
        </w:rPr>
        <w:t xml:space="preserve"> σε περίπτωση θανάτου</w:t>
      </w:r>
      <w:r>
        <w:rPr>
          <w:rFonts w:eastAsia="Times New Roman" w:cs="Times New Roman"/>
          <w:szCs w:val="24"/>
        </w:rPr>
        <w:t>,</w:t>
      </w:r>
      <w:r>
        <w:rPr>
          <w:rFonts w:eastAsia="Times New Roman" w:cs="Times New Roman"/>
          <w:szCs w:val="24"/>
        </w:rPr>
        <w:t xml:space="preserve"> οι συγγενείς του, αλλά θα πρέπει να αποδείξει τώρα τον δόλο του εργοδότη, που υπερβαίνει της παραβίασης της κείμενης νομοθεσίας</w:t>
      </w:r>
      <w:r>
        <w:rPr>
          <w:rFonts w:eastAsia="Times New Roman" w:cs="Times New Roman"/>
          <w:szCs w:val="24"/>
        </w:rPr>
        <w:t xml:space="preserve">. </w:t>
      </w:r>
    </w:p>
    <w:p w14:paraId="4217C0B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Δηλαδή, ουσιαστικά καθίσταται πολύ πιο δύσκολη η απόδειξη, γεγονός που ευνοεί φυσικά τους εργοδότες ή το «κεφάλαιο», όπως θα λέγατε εσείς προ της μετάλλαξης. </w:t>
      </w:r>
    </w:p>
    <w:p w14:paraId="4217C0B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Τι κάνετε ουσιαστικά σε αυτή τη ρύθμιση; Να μην μπορεί να πάρει για πολλά χρόνια την αποζημίωσ</w:t>
      </w:r>
      <w:r>
        <w:rPr>
          <w:rFonts w:eastAsia="Times New Roman" w:cs="Times New Roman"/>
          <w:szCs w:val="24"/>
        </w:rPr>
        <w:t xml:space="preserve">η. Να το πούμε πρακτικά, να το καταλάβουν οι εργαζόμενοι. </w:t>
      </w:r>
    </w:p>
    <w:p w14:paraId="4217C0B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άλλες ρυθμίσεις, λοιπόν, που σε αυτό το νομοσχέδιο περνούν στα ψιλά, διότι δεν μπορεί να γίνει συζήτηση όπως θα έπρεπε να γίνει. </w:t>
      </w:r>
    </w:p>
    <w:p w14:paraId="4217C0BD"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ακριβώς αντίθετο!</w:t>
      </w:r>
    </w:p>
    <w:p w14:paraId="4217C0BE"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w:t>
      </w:r>
      <w:r>
        <w:rPr>
          <w:rFonts w:eastAsia="Times New Roman" w:cs="Times New Roman"/>
          <w:b/>
          <w:szCs w:val="24"/>
        </w:rPr>
        <w:t>ΟΣ:</w:t>
      </w:r>
      <w:r>
        <w:rPr>
          <w:rFonts w:eastAsia="Times New Roman" w:cs="Times New Roman"/>
          <w:szCs w:val="24"/>
        </w:rPr>
        <w:t xml:space="preserve"> Για να μην αναφερθώ στον </w:t>
      </w:r>
      <w:r>
        <w:rPr>
          <w:rFonts w:eastAsia="Times New Roman" w:cs="Times New Roman"/>
          <w:szCs w:val="24"/>
        </w:rPr>
        <w:t>«</w:t>
      </w:r>
      <w:r>
        <w:rPr>
          <w:rFonts w:eastAsia="Times New Roman" w:cs="Times New Roman"/>
          <w:szCs w:val="24"/>
        </w:rPr>
        <w:t>κοινωνικό</w:t>
      </w:r>
      <w:r>
        <w:rPr>
          <w:rFonts w:eastAsia="Times New Roman" w:cs="Times New Roman"/>
          <w:szCs w:val="24"/>
        </w:rPr>
        <w:t>»</w:t>
      </w:r>
      <w:r>
        <w:rPr>
          <w:rFonts w:eastAsia="Times New Roman" w:cs="Times New Roman"/>
          <w:szCs w:val="24"/>
        </w:rPr>
        <w:t xml:space="preserve"> χαρακτήρα των διατάξεων του νομοσχεδίου σας. Μετά από τόσες περικοπές συντάξεων και επανειλημμένες αυξήσεις φόρων, μειώνετε τώρα τα οικογενειακά επιδόματα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πολύτεκνους. </w:t>
      </w:r>
    </w:p>
    <w:p w14:paraId="4217C0BF"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Δεν θα αναφερθώ ο</w:t>
      </w:r>
      <w:r>
        <w:rPr>
          <w:rFonts w:eastAsia="Times New Roman" w:cs="Times New Roman"/>
          <w:szCs w:val="24"/>
        </w:rPr>
        <w:t>ύτε στη Βουλευτή του ΣΥΡΙΖΑ και στο έγγραφό της προς τον Πρωθυπουργό, στο οποίο αναφέρεται ουσιαστικά ότι είναι μία άδικη μείωση με ξεκάθαρες κουβέντες και ότι είναι ένα άρθρο, που</w:t>
      </w:r>
      <w:r>
        <w:rPr>
          <w:rFonts w:eastAsia="Times New Roman" w:cs="Times New Roman"/>
          <w:szCs w:val="24"/>
        </w:rPr>
        <w:t>,</w:t>
      </w:r>
      <w:r>
        <w:rPr>
          <w:rFonts w:eastAsia="Times New Roman" w:cs="Times New Roman"/>
          <w:szCs w:val="24"/>
        </w:rPr>
        <w:t xml:space="preserve"> ενώ είναι άδικο</w:t>
      </w:r>
      <w:r>
        <w:rPr>
          <w:rFonts w:eastAsia="Times New Roman" w:cs="Times New Roman"/>
          <w:szCs w:val="24"/>
        </w:rPr>
        <w:t>,</w:t>
      </w:r>
      <w:r>
        <w:rPr>
          <w:rFonts w:eastAsia="Times New Roman" w:cs="Times New Roman"/>
          <w:szCs w:val="24"/>
        </w:rPr>
        <w:t xml:space="preserve"> θα ψηφιστεί και από την ίδια</w:t>
      </w:r>
      <w:r>
        <w:rPr>
          <w:rFonts w:eastAsia="Times New Roman" w:cs="Times New Roman"/>
          <w:szCs w:val="24"/>
        </w:rPr>
        <w:t>!</w:t>
      </w:r>
      <w:r>
        <w:rPr>
          <w:rFonts w:eastAsia="Times New Roman" w:cs="Times New Roman"/>
          <w:szCs w:val="24"/>
        </w:rPr>
        <w:t xml:space="preserve"> </w:t>
      </w:r>
    </w:p>
    <w:p w14:paraId="4217C0C0"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χθες τον κ. </w:t>
      </w:r>
      <w:proofErr w:type="spellStart"/>
      <w:r>
        <w:rPr>
          <w:rFonts w:eastAsia="Times New Roman" w:cs="Times New Roman"/>
          <w:szCs w:val="24"/>
        </w:rPr>
        <w:t>Τσακα</w:t>
      </w:r>
      <w:r>
        <w:rPr>
          <w:rFonts w:eastAsia="Times New Roman" w:cs="Times New Roman"/>
          <w:szCs w:val="24"/>
        </w:rPr>
        <w:t>λώτο</w:t>
      </w:r>
      <w:proofErr w:type="spellEnd"/>
      <w:r>
        <w:rPr>
          <w:rFonts w:eastAsia="Times New Roman" w:cs="Times New Roman"/>
          <w:szCs w:val="24"/>
        </w:rPr>
        <w:t xml:space="preserve"> να μας αναλύει γιατί πρέπει να ενισχύσουμε το δεύτερο παιδί, το πρώτο παιδί και όχι το τρίτο ή το τέταρτο παιδί. Όμως, η ενίσχυση των οικογενειών με ένα και δύο παιδιά θα πρέπει να γίνεται παράλληλα και με 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πολύτεκνους. Τι κοιν</w:t>
      </w:r>
      <w:r>
        <w:rPr>
          <w:rFonts w:eastAsia="Times New Roman" w:cs="Times New Roman"/>
          <w:szCs w:val="24"/>
        </w:rPr>
        <w:t>ωνικός αυτοματισμός είναι αυτός; Τι αναδιανομή της φτώχειας είναι αυτή;</w:t>
      </w:r>
    </w:p>
    <w:p w14:paraId="4217C0C1"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Βλέπω εδώ το πώς αναφέρεται η κ</w:t>
      </w:r>
      <w:r>
        <w:rPr>
          <w:rFonts w:eastAsia="Times New Roman" w:cs="Times New Roman"/>
          <w:szCs w:val="24"/>
        </w:rPr>
        <w:t>.</w:t>
      </w:r>
      <w:r>
        <w:rPr>
          <w:rFonts w:eastAsia="Times New Roman" w:cs="Times New Roman"/>
          <w:szCs w:val="24"/>
        </w:rPr>
        <w:t xml:space="preserve"> Φωτίου στις </w:t>
      </w:r>
      <w:r>
        <w:rPr>
          <w:rFonts w:eastAsia="Times New Roman" w:cs="Times New Roman"/>
          <w:szCs w:val="24"/>
        </w:rPr>
        <w:t>ε</w:t>
      </w:r>
      <w:r>
        <w:rPr>
          <w:rFonts w:eastAsia="Times New Roman" w:cs="Times New Roman"/>
          <w:szCs w:val="24"/>
        </w:rPr>
        <w:t>πιτροπές –και το αναφέρω για τα Πρακτικά της Βουλής-</w:t>
      </w:r>
      <w:r>
        <w:rPr>
          <w:rFonts w:eastAsia="Times New Roman" w:cs="Times New Roman"/>
          <w:szCs w:val="24"/>
        </w:rPr>
        <w:t>,</w:t>
      </w:r>
      <w:r>
        <w:rPr>
          <w:rFonts w:eastAsia="Times New Roman" w:cs="Times New Roman"/>
          <w:szCs w:val="24"/>
        </w:rPr>
        <w:t xml:space="preserve"> που λέει χαρακτηριστικά ότι δεν αφορούν το δημόσιο τα οικογενειακά, τα οποία βλέπετε</w:t>
      </w:r>
      <w:r>
        <w:rPr>
          <w:rFonts w:eastAsia="Times New Roman" w:cs="Times New Roman"/>
          <w:szCs w:val="24"/>
        </w:rPr>
        <w:t xml:space="preserve">. </w:t>
      </w:r>
      <w:r>
        <w:rPr>
          <w:rFonts w:eastAsia="Times New Roman" w:cs="Times New Roman"/>
          <w:szCs w:val="24"/>
        </w:rPr>
        <w:t>Η περικοπή στ</w:t>
      </w:r>
      <w:r>
        <w:rPr>
          <w:rFonts w:eastAsia="Times New Roman" w:cs="Times New Roman"/>
          <w:szCs w:val="24"/>
        </w:rPr>
        <w:t xml:space="preserve">α οικογενειακά </w:t>
      </w:r>
      <w:r>
        <w:rPr>
          <w:rFonts w:eastAsia="Times New Roman" w:cs="Times New Roman"/>
          <w:szCs w:val="24"/>
        </w:rPr>
        <w:t>επιδόματα αφορά</w:t>
      </w:r>
      <w:r>
        <w:rPr>
          <w:rFonts w:eastAsia="Times New Roman" w:cs="Times New Roman"/>
          <w:szCs w:val="24"/>
        </w:rPr>
        <w:t xml:space="preserve"> αποκλειστικά τον ιδιωτικό τομέα</w:t>
      </w:r>
      <w:r>
        <w:rPr>
          <w:rFonts w:eastAsia="Times New Roman" w:cs="Times New Roman"/>
          <w:szCs w:val="24"/>
        </w:rPr>
        <w:t>, λέει η κ. Φωτίου</w:t>
      </w:r>
      <w:r>
        <w:rPr>
          <w:rFonts w:eastAsia="Times New Roman" w:cs="Times New Roman"/>
          <w:szCs w:val="24"/>
        </w:rPr>
        <w:t>. Ο δημόσιος έχει τα δικά του επιδόματα,</w:t>
      </w:r>
      <w:r>
        <w:rPr>
          <w:rFonts w:eastAsia="Times New Roman" w:cs="Times New Roman"/>
          <w:szCs w:val="24"/>
        </w:rPr>
        <w:t xml:space="preserve"> λέει η κ. Φωτίου, </w:t>
      </w:r>
      <w:r>
        <w:rPr>
          <w:rFonts w:eastAsia="Times New Roman" w:cs="Times New Roman"/>
          <w:szCs w:val="24"/>
        </w:rPr>
        <w:t xml:space="preserve">τα οποία δεν τα αγγίζουμε. </w:t>
      </w:r>
    </w:p>
    <w:p w14:paraId="4217C0C2"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επιχειρηματολογία σας, δηλαδή, είναι ότι κόβετε τα επιδόματα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στον ιδιωτικό τομέα και όχι στο δημόσιο. </w:t>
      </w:r>
    </w:p>
    <w:p w14:paraId="4217C0C3"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κοινωνικό αυτοματισμό εναντίον του ιδιωτικού τομέα υποστηρίζετε και βεβαίως από τη άλλη έχουμε πολλές φορές </w:t>
      </w:r>
      <w:r>
        <w:rPr>
          <w:rFonts w:eastAsia="Times New Roman" w:cs="Times New Roman"/>
          <w:szCs w:val="24"/>
        </w:rPr>
        <w:t xml:space="preserve">δει τη Νέα Δημοκρατία να υποστηρίζει τον κοινωνικό αυτοματισμό εναντίον του δημοσίου τομέα και υπέρ του ιδιωτικού τομέα. </w:t>
      </w:r>
    </w:p>
    <w:p w14:paraId="4217C0C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Χωρίς κοινωνική συνοχή, λοιπόν, και χωρίς ταυτόχρονη ανάπτυξη δημόσιου και ιδιωτικού τομέα η χώρα δεν μπορεί να βγει ποτέ από την κρίσ</w:t>
      </w:r>
      <w:r>
        <w:rPr>
          <w:rFonts w:eastAsia="Times New Roman" w:cs="Times New Roman"/>
          <w:szCs w:val="24"/>
        </w:rPr>
        <w:t xml:space="preserve">η. Αυτό πρέπει να το καταλάβετε πολύ καλά, τόσο στον ΣΥΡΙΖΑ όσο και στη Νέα Δημοκρατία. </w:t>
      </w:r>
    </w:p>
    <w:p w14:paraId="4217C0C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αυτό το νομοσχέδιο περιλαμβάνει ορισμένα που θέλαμε να κάνουμε και ορισμένα που δεν θέλαμε να </w:t>
      </w:r>
      <w:r>
        <w:rPr>
          <w:rFonts w:eastAsia="Times New Roman" w:cs="Times New Roman"/>
          <w:szCs w:val="24"/>
        </w:rPr>
        <w:lastRenderedPageBreak/>
        <w:t>κάνουμε. Αυτό που σίγουρα βέβαια δεν θέλ</w:t>
      </w:r>
      <w:r>
        <w:rPr>
          <w:rFonts w:eastAsia="Times New Roman" w:cs="Times New Roman"/>
          <w:szCs w:val="24"/>
        </w:rPr>
        <w:t>ε</w:t>
      </w:r>
      <w:r>
        <w:rPr>
          <w:rFonts w:eastAsia="Times New Roman" w:cs="Times New Roman"/>
          <w:szCs w:val="24"/>
        </w:rPr>
        <w:t>τε είνα</w:t>
      </w:r>
      <w:r>
        <w:rPr>
          <w:rFonts w:eastAsia="Times New Roman" w:cs="Times New Roman"/>
          <w:szCs w:val="24"/>
        </w:rPr>
        <w:t xml:space="preserve">ι η άμεση καταβολή των οφειλών του δημοσίου προς τους ιδιώτες και τους προμηθευτές του, </w:t>
      </w:r>
      <w:r>
        <w:rPr>
          <w:rFonts w:eastAsia="Times New Roman" w:cs="Times New Roman"/>
          <w:szCs w:val="24"/>
        </w:rPr>
        <w:t xml:space="preserve">πρόβλημα </w:t>
      </w:r>
      <w:r>
        <w:rPr>
          <w:rFonts w:eastAsia="Times New Roman" w:cs="Times New Roman"/>
          <w:szCs w:val="24"/>
        </w:rPr>
        <w:t xml:space="preserve">το οποίο δεν λύνεται, γιατί αυτό δεν υπάρχει πουθενά για άλλη μία φορά. </w:t>
      </w:r>
    </w:p>
    <w:p w14:paraId="4217C0C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Αυτό φαίνεται ότι αποφύγατε</w:t>
      </w:r>
      <w:r>
        <w:rPr>
          <w:rFonts w:eastAsia="Times New Roman" w:cs="Times New Roman"/>
          <w:szCs w:val="24"/>
        </w:rPr>
        <w:t xml:space="preserve"> να το διαπραγματευτείτε</w:t>
      </w:r>
      <w:r>
        <w:rPr>
          <w:rFonts w:eastAsia="Times New Roman" w:cs="Times New Roman"/>
          <w:szCs w:val="24"/>
        </w:rPr>
        <w:t>, μην τυχόν και υπάρξει έστω και ελ</w:t>
      </w:r>
      <w:r>
        <w:rPr>
          <w:rFonts w:eastAsia="Times New Roman" w:cs="Times New Roman"/>
          <w:szCs w:val="24"/>
        </w:rPr>
        <w:t xml:space="preserve">άχιστη ρευστότητα στην οικονομία. Γιατί χωρίς ρευστότητα, που είναι το μείζον πρόβλημα αυτή τη στιγμή των τραπεζών και της ελληνικής οικονομίας, δεν μπορεί να υπάρχει έξοδος από την κρίση. </w:t>
      </w:r>
    </w:p>
    <w:p w14:paraId="4217C0C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Το Γενικό Λογιστήριο του Κράτο</w:t>
      </w:r>
      <w:r>
        <w:rPr>
          <w:rFonts w:eastAsia="Times New Roman" w:cs="Times New Roman"/>
          <w:szCs w:val="24"/>
        </w:rPr>
        <w:t>υ</w:t>
      </w:r>
      <w:r>
        <w:rPr>
          <w:rFonts w:eastAsia="Times New Roman" w:cs="Times New Roman"/>
          <w:szCs w:val="24"/>
        </w:rPr>
        <w:t>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είναι σε θέση να εκτ</w:t>
      </w:r>
      <w:r>
        <w:rPr>
          <w:rFonts w:eastAsia="Times New Roman" w:cs="Times New Roman"/>
          <w:szCs w:val="24"/>
        </w:rPr>
        <w:t>ιμήσει όλες αυτές τις δημοσιονομικές επιπτώσεις και δεν δίνει νούμερα –και πώς να δώσει για τόσα άρθρα σε τόσες λίγες ημέρες!-</w:t>
      </w:r>
      <w:r>
        <w:rPr>
          <w:rFonts w:eastAsia="Times New Roman" w:cs="Times New Roman"/>
          <w:szCs w:val="24"/>
        </w:rPr>
        <w:lastRenderedPageBreak/>
        <w:t>, εκτός από το θέμα των επιδομάτων</w:t>
      </w:r>
      <w:r>
        <w:rPr>
          <w:rFonts w:eastAsia="Times New Roman" w:cs="Times New Roman"/>
          <w:szCs w:val="24"/>
        </w:rPr>
        <w:t>,</w:t>
      </w:r>
      <w:r>
        <w:rPr>
          <w:rFonts w:eastAsia="Times New Roman" w:cs="Times New Roman"/>
          <w:szCs w:val="24"/>
        </w:rPr>
        <w:t xml:space="preserve"> και ουσιαστικά ψηφίζετε γενικώς περισσότερα και από αυτά που ζητούν οι δανειστές. </w:t>
      </w:r>
    </w:p>
    <w:p w14:paraId="4217C0C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«Βρήκαμε πα</w:t>
      </w:r>
      <w:r>
        <w:rPr>
          <w:rFonts w:eastAsia="Times New Roman" w:cs="Times New Roman"/>
          <w:szCs w:val="24"/>
        </w:rPr>
        <w:t xml:space="preserve">πά, να θάψουμε πέντε-έξι»! Αυτό ισχύει για το σημερινό πολυνομοσχέδιο. Και φαίνεται ότι το αγαπημένο θεατρικό της Κυβέρνησής σας είναι </w:t>
      </w:r>
      <w:r>
        <w:rPr>
          <w:rFonts w:eastAsia="Times New Roman" w:cs="Times New Roman"/>
          <w:szCs w:val="24"/>
        </w:rPr>
        <w:t xml:space="preserve">το </w:t>
      </w:r>
      <w:r>
        <w:rPr>
          <w:rFonts w:eastAsia="Times New Roman" w:cs="Times New Roman"/>
          <w:szCs w:val="24"/>
        </w:rPr>
        <w:t>«</w:t>
      </w:r>
      <w:r>
        <w:rPr>
          <w:rFonts w:eastAsia="Times New Roman" w:cs="Times New Roman"/>
          <w:szCs w:val="24"/>
        </w:rPr>
        <w:t>Έ</w:t>
      </w:r>
      <w:r>
        <w:rPr>
          <w:rFonts w:eastAsia="Times New Roman" w:cs="Times New Roman"/>
          <w:szCs w:val="24"/>
        </w:rPr>
        <w:t>τσι είναι</w:t>
      </w:r>
      <w:r>
        <w:rPr>
          <w:rFonts w:eastAsia="Times New Roman" w:cs="Times New Roman"/>
          <w:szCs w:val="24"/>
        </w:rPr>
        <w:t>,</w:t>
      </w:r>
      <w:r>
        <w:rPr>
          <w:rFonts w:eastAsia="Times New Roman" w:cs="Times New Roman"/>
          <w:szCs w:val="24"/>
        </w:rPr>
        <w:t xml:space="preserve"> εάν έτσι νομίζετε» </w:t>
      </w:r>
      <w:r>
        <w:rPr>
          <w:rFonts w:eastAsia="Times New Roman" w:cs="Times New Roman"/>
          <w:szCs w:val="24"/>
        </w:rPr>
        <w:t>μ</w:t>
      </w:r>
      <w:r>
        <w:rPr>
          <w:rFonts w:eastAsia="Times New Roman" w:cs="Times New Roman"/>
          <w:szCs w:val="24"/>
        </w:rPr>
        <w:t xml:space="preserve">ε αυτά τα οποία </w:t>
      </w:r>
      <w:r>
        <w:rPr>
          <w:rFonts w:eastAsia="Times New Roman" w:cs="Times New Roman"/>
          <w:szCs w:val="24"/>
        </w:rPr>
        <w:t>λέ</w:t>
      </w:r>
      <w:r>
        <w:rPr>
          <w:rFonts w:eastAsia="Times New Roman" w:cs="Times New Roman"/>
          <w:szCs w:val="24"/>
        </w:rPr>
        <w:t xml:space="preserve">τε.  </w:t>
      </w:r>
    </w:p>
    <w:p w14:paraId="4217C0C9"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Άκουσα την κ. </w:t>
      </w:r>
      <w:proofErr w:type="spellStart"/>
      <w:r>
        <w:rPr>
          <w:rFonts w:eastAsia="Times New Roman" w:cs="Times New Roman"/>
          <w:szCs w:val="24"/>
        </w:rPr>
        <w:t>Αχτσιόγλου</w:t>
      </w:r>
      <w:proofErr w:type="spellEnd"/>
      <w:r>
        <w:rPr>
          <w:rFonts w:eastAsia="Times New Roman" w:cs="Times New Roman"/>
          <w:szCs w:val="24"/>
        </w:rPr>
        <w:t xml:space="preserve"> να λέει για την Αντιπολίτευση ότι</w:t>
      </w:r>
      <w:r>
        <w:rPr>
          <w:rFonts w:eastAsia="Times New Roman" w:cs="Times New Roman"/>
          <w:szCs w:val="24"/>
        </w:rPr>
        <w:t>,</w:t>
      </w:r>
      <w:r>
        <w:rPr>
          <w:rFonts w:eastAsia="Times New Roman" w:cs="Times New Roman"/>
          <w:szCs w:val="24"/>
        </w:rPr>
        <w:t xml:space="preserve"> α</w:t>
      </w:r>
      <w:r>
        <w:rPr>
          <w:rFonts w:eastAsia="Times New Roman" w:cs="Times New Roman"/>
          <w:szCs w:val="24"/>
        </w:rPr>
        <w:t>ν δεν συμφωνεί η πραγματικότητα μαζί της, τόσο το χειρότερο για την πραγματικότητα. Νομίζω, όμως, ότι πραγματικά απευθύνεται στο εσωτερικό της Κυβέρνησης, γιατί η πραγματικότητα, η καθημερινότητα, είναι ακριβώς αντίθετη από αυτή την οποία περιγράφετε.</w:t>
      </w:r>
    </w:p>
    <w:p w14:paraId="4217C0CA"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 Με </w:t>
      </w:r>
      <w:r>
        <w:rPr>
          <w:rFonts w:eastAsia="Times New Roman" w:cs="Times New Roman"/>
          <w:szCs w:val="24"/>
        </w:rPr>
        <w:t>την πολιτική, λοιπόν, και τη δογματική λιτότητα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συνεχίζονται τα αδιέξοδα. Και βέβαια οι πολιτικές που </w:t>
      </w:r>
      <w:r>
        <w:rPr>
          <w:rFonts w:eastAsia="Times New Roman" w:cs="Times New Roman"/>
          <w:szCs w:val="24"/>
        </w:rPr>
        <w:lastRenderedPageBreak/>
        <w:t>ασκούνται σήμερα είναι και πολιτικές της Νέας Δημοκρατίας, μόνο που η Νέα Δημοκρατία τις πιστεύει, ενώ ο ΣΥΡΙΖΑ παριστάνει ότι του επ</w:t>
      </w:r>
      <w:r>
        <w:rPr>
          <w:rFonts w:eastAsia="Times New Roman" w:cs="Times New Roman"/>
          <w:szCs w:val="24"/>
        </w:rPr>
        <w:t xml:space="preserve">ιβάλλονται. </w:t>
      </w:r>
    </w:p>
    <w:p w14:paraId="4217C0CB"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Και βεβαίως</w:t>
      </w:r>
      <w:r>
        <w:rPr>
          <w:rFonts w:eastAsia="Times New Roman" w:cs="Times New Roman"/>
          <w:szCs w:val="24"/>
        </w:rPr>
        <w:t>,</w:t>
      </w:r>
      <w:r>
        <w:rPr>
          <w:rFonts w:eastAsia="Times New Roman" w:cs="Times New Roman"/>
          <w:szCs w:val="24"/>
        </w:rPr>
        <w:t xml:space="preserve"> για να υπερβεί η χώρα την κρίση, χρειάζεται αλλαγή πολιτικής, αποτελεσματική διαπραγμάτευση, προοδευτική πολιτική, με στόχο τη μείωση της σπατάλης των πόρων, με διαρθρωτικές μεταρρυθμίσεις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να υγιές παραγωγικό μοντέλο ανάπτυξης </w:t>
      </w:r>
      <w:r>
        <w:rPr>
          <w:rFonts w:eastAsia="Times New Roman" w:cs="Times New Roman"/>
          <w:szCs w:val="24"/>
        </w:rPr>
        <w:t>με αρμονική συνύπαρξη ιδιωτικού και δημόσιου τομέα, με ενίσχυση της υγιούς επιχειρηματικότητας, με κοινωνική συνοχή και ποιοτικές υπηρεσίες κοινωνικής πολιτικής.</w:t>
      </w:r>
    </w:p>
    <w:p w14:paraId="4217C0CC"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αδυνατείτε να διαμορφώσετε ευρύτερες συναινέσεις για ένα εθν</w:t>
      </w:r>
      <w:r>
        <w:rPr>
          <w:rFonts w:eastAsia="Times New Roman" w:cs="Times New Roman"/>
          <w:szCs w:val="24"/>
        </w:rPr>
        <w:t xml:space="preserve">ικό σχέδιο εξόδου από την κρίση. Αυτό θα το κάνουμε εμείς την κατάλληλη στιγμή. </w:t>
      </w:r>
    </w:p>
    <w:p w14:paraId="4217C0CD"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217C0C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4217C0C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 Θεοχαρόπουλο.</w:t>
      </w:r>
    </w:p>
    <w:p w14:paraId="4217C0D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γο έχει η κ. Παπαρήγα από το Κομμουνιστικό Κόμμα Ελλάδας. Θα ακολουθήσει ο κ. Χατζηδάκης.</w:t>
      </w:r>
    </w:p>
    <w:p w14:paraId="4217C0D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217C0D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Κυρίες και κύριοι Βουλευτές, πραγματικά είχαν μεγάλο ενδιαφέρον οι ομιλίες του κ. </w:t>
      </w:r>
      <w:proofErr w:type="spellStart"/>
      <w:r>
        <w:rPr>
          <w:rFonts w:eastAsia="Times New Roman" w:cs="Times New Roman"/>
          <w:szCs w:val="24"/>
        </w:rPr>
        <w:t>Βρούτση</w:t>
      </w:r>
      <w:proofErr w:type="spellEnd"/>
      <w:r>
        <w:rPr>
          <w:rFonts w:eastAsia="Times New Roman" w:cs="Times New Roman"/>
          <w:szCs w:val="24"/>
        </w:rPr>
        <w:t xml:space="preserve"> και της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4217C0D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Φαινομεν</w:t>
      </w:r>
      <w:r>
        <w:rPr>
          <w:rFonts w:eastAsia="Times New Roman" w:cs="Times New Roman"/>
          <w:szCs w:val="24"/>
        </w:rPr>
        <w:t>ικά πρόκειται για δύο ομιλίες που συγκρούεται η μία με την άλλη. Όποια σύγκρουση και αν υπάρχει είναι αυτή η σύγκρουση που στηρίζει απόλυτα αυτό το σάπιο σύστημα όπου ζούμε, το αντιλαϊκό, το αντεργατικό. Αυτή τη σύγκρουση τη χρειάζεται απολύτως το σύστημα.</w:t>
      </w:r>
      <w:r>
        <w:rPr>
          <w:rFonts w:eastAsia="Times New Roman" w:cs="Times New Roman"/>
          <w:szCs w:val="24"/>
        </w:rPr>
        <w:t xml:space="preserve"> Τη χρειάστηκε και στο παρελθόν. Είχαμε τη σύγκρουση ανάμεσα στη Νέα Δημοκρατία και το ΠΑΣΟΚ κ.λπ</w:t>
      </w:r>
      <w:r>
        <w:rPr>
          <w:rFonts w:eastAsia="Times New Roman" w:cs="Times New Roman"/>
          <w:szCs w:val="24"/>
        </w:rPr>
        <w:t>.</w:t>
      </w:r>
      <w:r>
        <w:rPr>
          <w:rFonts w:eastAsia="Times New Roman" w:cs="Times New Roman"/>
          <w:szCs w:val="24"/>
        </w:rPr>
        <w:t>. Δεν είναι κάτι καινούρ</w:t>
      </w:r>
      <w:r>
        <w:rPr>
          <w:rFonts w:eastAsia="Times New Roman" w:cs="Times New Roman"/>
          <w:szCs w:val="24"/>
        </w:rPr>
        <w:t>γ</w:t>
      </w:r>
      <w:r>
        <w:rPr>
          <w:rFonts w:eastAsia="Times New Roman" w:cs="Times New Roman"/>
          <w:szCs w:val="24"/>
        </w:rPr>
        <w:t xml:space="preserve">ιο αυτό. </w:t>
      </w:r>
    </w:p>
    <w:p w14:paraId="4217C0D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-δεν ξέρω αν του ξέφυγε, μάλλον είναι άποψή του, δεν του ξέφυγε απλώς, αυτή είναι η βασική άποψη της Νέας Δημ</w:t>
      </w:r>
      <w:r>
        <w:rPr>
          <w:rFonts w:eastAsia="Times New Roman" w:cs="Times New Roman"/>
          <w:szCs w:val="24"/>
        </w:rPr>
        <w:t>οκρατίας- είπε ότι πρέπει να παρθούν μέτρα, ούτως ώστε να μη γίνονται απεργίες από μία μειοψηφία παρασίτων. Ας μελετήσει την ιστορία του εργατικού κινήματος και ας μας αποδείξει ότι πρό</w:t>
      </w:r>
      <w:r>
        <w:rPr>
          <w:rFonts w:eastAsia="Times New Roman" w:cs="Times New Roman"/>
          <w:szCs w:val="24"/>
        </w:rPr>
        <w:lastRenderedPageBreak/>
        <w:t>κειται για εργατικό κίνημα οργανωμένο από μία μειοψηφία παρασίτων. Θα έ</w:t>
      </w:r>
      <w:r>
        <w:rPr>
          <w:rFonts w:eastAsia="Times New Roman" w:cs="Times New Roman"/>
          <w:szCs w:val="24"/>
        </w:rPr>
        <w:t>λεγα ότι τουλάχιστον πρέπει να ζητήσει συγγνώμη από τους εκατοντάδες νεκρούς. Το ασφαλιστικό σύστημα δεν το έκανε ο Μεταξάς, κύριοι!</w:t>
      </w:r>
    </w:p>
    <w:p w14:paraId="4217C0D5"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Ατσιόγλου</w:t>
      </w:r>
      <w:proofErr w:type="spellEnd"/>
      <w:r>
        <w:rPr>
          <w:rFonts w:eastAsia="Times New Roman" w:cs="Times New Roman"/>
          <w:szCs w:val="24"/>
        </w:rPr>
        <w:t xml:space="preserve"> όμως; Η κ. </w:t>
      </w:r>
      <w:proofErr w:type="spellStart"/>
      <w:r>
        <w:rPr>
          <w:rFonts w:eastAsia="Times New Roman" w:cs="Times New Roman"/>
          <w:szCs w:val="24"/>
        </w:rPr>
        <w:t>Αχτσιόγλου</w:t>
      </w:r>
      <w:proofErr w:type="spellEnd"/>
      <w:r>
        <w:rPr>
          <w:rFonts w:eastAsia="Times New Roman" w:cs="Times New Roman"/>
          <w:szCs w:val="24"/>
        </w:rPr>
        <w:t xml:space="preserve"> εμφανίστηκε ότι αγαπάει το εργατικό συνδικαλιστικό κίνημα και θέλει να ανεβάσει τη δημ</w:t>
      </w:r>
      <w:r>
        <w:rPr>
          <w:rFonts w:eastAsia="Times New Roman" w:cs="Times New Roman"/>
          <w:szCs w:val="24"/>
        </w:rPr>
        <w:t>οκρατική συμμετοχή σε αυτό! Γι</w:t>
      </w:r>
      <w:r>
        <w:rPr>
          <w:rFonts w:eastAsia="Times New Roman" w:cs="Times New Roman"/>
          <w:szCs w:val="24"/>
        </w:rPr>
        <w:t>α</w:t>
      </w:r>
      <w:r>
        <w:rPr>
          <w:rFonts w:eastAsia="Times New Roman" w:cs="Times New Roman"/>
          <w:szCs w:val="24"/>
        </w:rPr>
        <w:t xml:space="preserve"> αυτό βάζει ένα πρόσθετο εμπόδιο, γι’ αυτό χοντραίνει το μαστίγιο της εργοδοσίας ενάντια στην ανάπτυξη των εργατικών συνδικαλιστικών αγώνων. </w:t>
      </w:r>
    </w:p>
    <w:p w14:paraId="4217C0D6"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Από δύο φαινομενικά διαφορετικές πλευρές ο ίδιος στόχος. Κοινός στόχος και των δύο </w:t>
      </w:r>
      <w:r>
        <w:rPr>
          <w:rFonts w:eastAsia="Times New Roman" w:cs="Times New Roman"/>
          <w:szCs w:val="24"/>
        </w:rPr>
        <w:t xml:space="preserve">–το λέω συμβολικά, δεν θέλω να προσωποποιήσω το ζήτημα- είναι ότι οι εργατοϋπάλληλοι, η φτωχή αγροτιά, οι αυτοαπασχολούμενοι πρέπει να κάνουν δικούς τους </w:t>
      </w:r>
      <w:r>
        <w:rPr>
          <w:rFonts w:eastAsia="Times New Roman" w:cs="Times New Roman"/>
          <w:szCs w:val="24"/>
        </w:rPr>
        <w:t>–</w:t>
      </w:r>
      <w:r>
        <w:rPr>
          <w:rFonts w:eastAsia="Times New Roman" w:cs="Times New Roman"/>
          <w:szCs w:val="24"/>
        </w:rPr>
        <w:lastRenderedPageBreak/>
        <w:t>εθνικούς</w:t>
      </w:r>
      <w:r>
        <w:rPr>
          <w:rFonts w:eastAsia="Times New Roman" w:cs="Times New Roman"/>
          <w:szCs w:val="24"/>
        </w:rPr>
        <w:t>,</w:t>
      </w:r>
      <w:r>
        <w:rPr>
          <w:rFonts w:eastAsia="Times New Roman" w:cs="Times New Roman"/>
          <w:szCs w:val="24"/>
        </w:rPr>
        <w:t xml:space="preserve"> μάλιστα- στόχους</w:t>
      </w:r>
      <w:r>
        <w:rPr>
          <w:rFonts w:eastAsia="Times New Roman" w:cs="Times New Roman"/>
          <w:szCs w:val="24"/>
        </w:rPr>
        <w:t>,</w:t>
      </w:r>
      <w:r>
        <w:rPr>
          <w:rFonts w:eastAsia="Times New Roman" w:cs="Times New Roman"/>
          <w:szCs w:val="24"/>
        </w:rPr>
        <w:t xml:space="preserve"> τους στόχους των καπιταλιστών</w:t>
      </w:r>
      <w:r>
        <w:rPr>
          <w:rFonts w:eastAsia="Times New Roman" w:cs="Times New Roman"/>
          <w:szCs w:val="24"/>
        </w:rPr>
        <w:t>,</w:t>
      </w:r>
      <w:r>
        <w:rPr>
          <w:rFonts w:eastAsia="Times New Roman" w:cs="Times New Roman"/>
          <w:szCs w:val="24"/>
        </w:rPr>
        <w:t xml:space="preserve"> είτε έχουν καζίνο είτε είναι στις τράπεζες</w:t>
      </w:r>
      <w:r>
        <w:rPr>
          <w:rFonts w:eastAsia="Times New Roman" w:cs="Times New Roman"/>
          <w:szCs w:val="24"/>
        </w:rPr>
        <w:t xml:space="preserve"> είτε έχουν βιομηχανίες είτε είναι εφοπλιστές κ.λπ</w:t>
      </w:r>
      <w:r>
        <w:rPr>
          <w:rFonts w:eastAsia="Times New Roman" w:cs="Times New Roman"/>
          <w:szCs w:val="24"/>
        </w:rPr>
        <w:t>.</w:t>
      </w:r>
      <w:r>
        <w:rPr>
          <w:rFonts w:eastAsia="Times New Roman" w:cs="Times New Roman"/>
          <w:szCs w:val="24"/>
        </w:rPr>
        <w:t>. Αυτός πρέπει να είναι εθνικός στόχος! Εδώ συμφωνείτε, όσο και να τσακώνεστε μεταξύ σας.</w:t>
      </w:r>
    </w:p>
    <w:p w14:paraId="4217C0D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 Σε αυτή τη διαμάχη παίρνουν μέρος και τα μικρότερα κόμματα. Γιατί παίρνουν και γιατί ανεβαίνει η αντιπαράθεση και </w:t>
      </w:r>
      <w:r>
        <w:rPr>
          <w:rFonts w:eastAsia="Times New Roman" w:cs="Times New Roman"/>
          <w:szCs w:val="24"/>
        </w:rPr>
        <w:t>από τα μικρότερα κόμματα και προς τη Νέα Δημοκρατία και προς τον ΣΥΡΙΖΑ; Τώρα ξεπεράστηκαν πια οι μονοκομματικές κυβερνήσεις. Το σύστημα δεν μπορεί να αντιμετωπίσει τα εγγενή προβλήματά του με μονοκομματικές κυβερνήσεις. Επομένως κάθε μέρα που περνάει η αν</w:t>
      </w:r>
      <w:r>
        <w:rPr>
          <w:rFonts w:eastAsia="Times New Roman" w:cs="Times New Roman"/>
          <w:szCs w:val="24"/>
        </w:rPr>
        <w:t>τιπαράθεση ανάμεσα στους δύο πιθανούς πρώτους στην επόμενη εκλογική μάχη θα οξύνεται και οι άλλοι θα τσακώνονται</w:t>
      </w:r>
      <w:r>
        <w:rPr>
          <w:rFonts w:eastAsia="Times New Roman" w:cs="Times New Roman"/>
          <w:szCs w:val="24"/>
        </w:rPr>
        <w:t>,</w:t>
      </w:r>
      <w:r>
        <w:rPr>
          <w:rFonts w:eastAsia="Times New Roman" w:cs="Times New Roman"/>
          <w:szCs w:val="24"/>
        </w:rPr>
        <w:t xml:space="preserve"> για να δούνε με ποιον θα πάνε και ποιον θα αφήσουν. </w:t>
      </w:r>
    </w:p>
    <w:p w14:paraId="4217C0D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Ακούω σήμερα στα κανάλια: Όλα τα </w:t>
      </w:r>
      <w:r>
        <w:rPr>
          <w:rFonts w:eastAsia="Times New Roman" w:cs="Times New Roman"/>
          <w:szCs w:val="24"/>
        </w:rPr>
        <w:t>κ</w:t>
      </w:r>
      <w:r>
        <w:rPr>
          <w:rFonts w:eastAsia="Times New Roman" w:cs="Times New Roman"/>
          <w:szCs w:val="24"/>
        </w:rPr>
        <w:t>όμματα της Αντιπολίτευσης θα ψηφίσουν κατά του πολυνομο</w:t>
      </w:r>
      <w:r>
        <w:rPr>
          <w:rFonts w:eastAsia="Times New Roman" w:cs="Times New Roman"/>
          <w:szCs w:val="24"/>
        </w:rPr>
        <w:t xml:space="preserve">σχεδίου της Κυβέρνησης! Αριθμητικά έτσι είναι. Δεν το αμφισβητούμε. Αυτό, όμως, το «κατά» κρύβει έναν ομφάλιο λώρο ανάμεσα στα </w:t>
      </w:r>
      <w:r>
        <w:rPr>
          <w:rFonts w:eastAsia="Times New Roman" w:cs="Times New Roman"/>
          <w:szCs w:val="24"/>
        </w:rPr>
        <w:t>κ</w:t>
      </w:r>
      <w:r>
        <w:rPr>
          <w:rFonts w:eastAsia="Times New Roman" w:cs="Times New Roman"/>
          <w:szCs w:val="24"/>
        </w:rPr>
        <w:t xml:space="preserve">όμματα και ανάμεσα στα αντιπολιτευόμενα </w:t>
      </w:r>
      <w:r>
        <w:rPr>
          <w:rFonts w:eastAsia="Times New Roman" w:cs="Times New Roman"/>
          <w:szCs w:val="24"/>
        </w:rPr>
        <w:t>κ</w:t>
      </w:r>
      <w:r>
        <w:rPr>
          <w:rFonts w:eastAsia="Times New Roman" w:cs="Times New Roman"/>
          <w:szCs w:val="24"/>
        </w:rPr>
        <w:t>όμματα -είναι φανερό ότι εμείς δεν έχουμε κα</w:t>
      </w:r>
      <w:r>
        <w:rPr>
          <w:rFonts w:eastAsia="Times New Roman" w:cs="Times New Roman"/>
          <w:szCs w:val="24"/>
        </w:rPr>
        <w:t>μ</w:t>
      </w:r>
      <w:r>
        <w:rPr>
          <w:rFonts w:eastAsia="Times New Roman" w:cs="Times New Roman"/>
          <w:szCs w:val="24"/>
        </w:rPr>
        <w:t>μία σχέση με αυτόν τον ομφάλιο λώρο- και σ</w:t>
      </w:r>
      <w:r>
        <w:rPr>
          <w:rFonts w:eastAsia="Times New Roman" w:cs="Times New Roman"/>
          <w:szCs w:val="24"/>
        </w:rPr>
        <w:t xml:space="preserve">την Κυβέρνηση. </w:t>
      </w:r>
    </w:p>
    <w:p w14:paraId="4217C0D9" w14:textId="77777777" w:rsidR="00D30189" w:rsidRDefault="00486ADB">
      <w:pPr>
        <w:spacing w:line="600" w:lineRule="auto"/>
        <w:jc w:val="both"/>
        <w:rPr>
          <w:rFonts w:eastAsia="Times New Roman" w:cs="Times New Roman"/>
          <w:szCs w:val="24"/>
        </w:rPr>
      </w:pPr>
      <w:r>
        <w:rPr>
          <w:rFonts w:eastAsia="Times New Roman" w:cs="Times New Roman"/>
          <w:szCs w:val="24"/>
        </w:rPr>
        <w:t>Όσον αφορά τη Νέα Δημοκρατία -και σας παρακαλώ πάρα πολύ να το προσέξετε-</w:t>
      </w:r>
      <w:r>
        <w:rPr>
          <w:rFonts w:eastAsia="Times New Roman" w:cs="Times New Roman"/>
          <w:szCs w:val="24"/>
        </w:rPr>
        <w:t>,</w:t>
      </w:r>
      <w:r>
        <w:rPr>
          <w:rFonts w:eastAsia="Times New Roman" w:cs="Times New Roman"/>
          <w:szCs w:val="24"/>
        </w:rPr>
        <w:t xml:space="preserve"> ξέρουμε ποιος είναι ο βασικός σας αντίπαλος, ο μόνιμος και διαχρονικός και σας καταλαβαίνουμε. </w:t>
      </w:r>
      <w:r>
        <w:rPr>
          <w:rFonts w:eastAsia="Times New Roman" w:cs="Times New Roman"/>
          <w:szCs w:val="24"/>
        </w:rPr>
        <w:t xml:space="preserve">Εχθρεύεστε, μισείτε, ας πούμε -δεν θα μιλήσω με όρους επιστημονικούς- </w:t>
      </w:r>
      <w:r>
        <w:rPr>
          <w:rFonts w:eastAsia="Times New Roman" w:cs="Times New Roman"/>
          <w:szCs w:val="24"/>
        </w:rPr>
        <w:t>την κομμουνιστική ιδεολογία και θα ήταν περίεργο να μην το κάνετε. Και καλά κάνετε από τη σκοπιά σας, από αυτό που αντιπροσωπεύετε.</w:t>
      </w:r>
    </w:p>
    <w:p w14:paraId="4217C0D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Όταν, όμως, θέλετε να χτυπήσετε την κομμουνιστική ιδεολογία, να χτυπήσετε την κομμουνιστική ιδεολογία. Διαβάστε τη και λίγο.</w:t>
      </w:r>
      <w:r>
        <w:rPr>
          <w:rFonts w:eastAsia="Times New Roman" w:cs="Times New Roman"/>
          <w:szCs w:val="24"/>
        </w:rPr>
        <w:t xml:space="preserve"> Είναι πολλά. Διαβάστε μερικά αντιπροσωπευτικά έργα και πολεμήστε τη. Δεν χρειάζεται να ταυτίζετε την κομμουνιστική ιδεολογία με τα φληναφήματα, τις αερολογίες και τις </w:t>
      </w:r>
      <w:proofErr w:type="spellStart"/>
      <w:r>
        <w:rPr>
          <w:rFonts w:eastAsia="Times New Roman" w:cs="Times New Roman"/>
          <w:szCs w:val="24"/>
        </w:rPr>
        <w:t>θεωρητικοφανείς</w:t>
      </w:r>
      <w:proofErr w:type="spellEnd"/>
      <w:r>
        <w:rPr>
          <w:rFonts w:eastAsia="Times New Roman" w:cs="Times New Roman"/>
          <w:szCs w:val="24"/>
        </w:rPr>
        <w:t xml:space="preserve"> αρλούμπες του ΣΥΡΙΖΑ, που τάχα πήρε την </w:t>
      </w:r>
      <w:r>
        <w:rPr>
          <w:rFonts w:eastAsia="Times New Roman" w:cs="Times New Roman"/>
          <w:szCs w:val="24"/>
        </w:rPr>
        <w:t>Κ</w:t>
      </w:r>
      <w:r>
        <w:rPr>
          <w:rFonts w:eastAsia="Times New Roman" w:cs="Times New Roman"/>
          <w:szCs w:val="24"/>
        </w:rPr>
        <w:t xml:space="preserve">υβέρνηση, αλλά δεν πήρε την </w:t>
      </w:r>
      <w:r>
        <w:rPr>
          <w:rFonts w:eastAsia="Times New Roman" w:cs="Times New Roman"/>
          <w:szCs w:val="24"/>
        </w:rPr>
        <w:t>εξουσία</w:t>
      </w:r>
      <w:r>
        <w:rPr>
          <w:rFonts w:eastAsia="Times New Roman" w:cs="Times New Roman"/>
          <w:szCs w:val="24"/>
        </w:rPr>
        <w:t>,</w:t>
      </w:r>
      <w:r>
        <w:rPr>
          <w:rFonts w:eastAsia="Times New Roman" w:cs="Times New Roman"/>
          <w:szCs w:val="24"/>
        </w:rPr>
        <w:t xml:space="preserve"> και μια σειρά πράγματα και να τα αποδίδετε όλα στον ξεπερασμένο Λένιν, τον Μαρξ και τον </w:t>
      </w:r>
      <w:proofErr w:type="spellStart"/>
      <w:r>
        <w:rPr>
          <w:rFonts w:eastAsia="Times New Roman" w:cs="Times New Roman"/>
          <w:szCs w:val="24"/>
        </w:rPr>
        <w:t>Ένγκελς</w:t>
      </w:r>
      <w:proofErr w:type="spellEnd"/>
      <w:r>
        <w:rPr>
          <w:rFonts w:eastAsia="Times New Roman" w:cs="Times New Roman"/>
          <w:szCs w:val="24"/>
        </w:rPr>
        <w:t>. Εμφανίζετε τον ΣΥΡΙΖΑ ως μια Κυβέρνηση με κομμουνιστικές ιδεοληψίες.</w:t>
      </w:r>
    </w:p>
    <w:p w14:paraId="4217C0D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Αριστερό προφίλ είχε ο ΣΥΡΙΖΑ. Αριστερό </w:t>
      </w:r>
      <w:r>
        <w:rPr>
          <w:rFonts w:eastAsia="Times New Roman" w:cs="Times New Roman"/>
          <w:szCs w:val="24"/>
          <w:lang w:val="en-US"/>
        </w:rPr>
        <w:t>DNA</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δεν είχε ούτε ότ</w:t>
      </w:r>
      <w:r>
        <w:rPr>
          <w:rFonts w:eastAsia="Times New Roman" w:cs="Times New Roman"/>
          <w:szCs w:val="24"/>
        </w:rPr>
        <w:t xml:space="preserve">αν είχε το 4%. Επαναλαμβάνω </w:t>
      </w:r>
      <w:r>
        <w:rPr>
          <w:rFonts w:eastAsia="Times New Roman" w:cs="Times New Roman"/>
          <w:szCs w:val="24"/>
          <w:lang w:val="en-US"/>
        </w:rPr>
        <w:t>DNA</w:t>
      </w:r>
      <w:r>
        <w:rPr>
          <w:rFonts w:eastAsia="Times New Roman" w:cs="Times New Roman"/>
          <w:szCs w:val="24"/>
        </w:rPr>
        <w:t>. Προφίλ, ναι, αριστερότατο!</w:t>
      </w:r>
    </w:p>
    <w:p w14:paraId="4217C0D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λοιπόν, αυτή -αυτό το λέω για τη Νέα Δημοκρατία-</w:t>
      </w:r>
      <w:r>
        <w:rPr>
          <w:rFonts w:eastAsia="Times New Roman" w:cs="Times New Roman"/>
          <w:szCs w:val="24"/>
        </w:rPr>
        <w:t>,</w:t>
      </w:r>
      <w:r>
        <w:rPr>
          <w:rFonts w:eastAsia="Times New Roman" w:cs="Times New Roman"/>
          <w:szCs w:val="24"/>
        </w:rPr>
        <w:t xml:space="preserve"> με αυτόν τον τρόπο έχετε διπλό ρόλο. Από τη μια μεριά, κρύβετε την πραγματική αιτία του ανταγωνισμού σας με τον ΣΥΡΙΖΑ, που είναι</w:t>
      </w:r>
      <w:r>
        <w:rPr>
          <w:rFonts w:eastAsia="Times New Roman" w:cs="Times New Roman"/>
          <w:szCs w:val="24"/>
        </w:rPr>
        <w:t xml:space="preserve"> ανταγωνισμός για το ποιος θα έχει το πάνω χέρι στη διαχείριση του συστήματος, στην πορεία αναβάθμισης της Ελλάδας στα πολεμικά, στρατιωτικά και άλλα σχέδια της περιοχής, στην εμβάθυνση της Ευρωπαϊκής Ένωσης, κρύβετε τον ανταγωνισμό σας, όχι την ταξική σας</w:t>
      </w:r>
      <w:r>
        <w:rPr>
          <w:rFonts w:eastAsia="Times New Roman" w:cs="Times New Roman"/>
          <w:szCs w:val="24"/>
        </w:rPr>
        <w:t xml:space="preserve"> αντίθεση και από την άλλη μεριά, κάνετε συνειδητό, μελετημένο </w:t>
      </w:r>
      <w:proofErr w:type="spellStart"/>
      <w:r>
        <w:rPr>
          <w:rFonts w:eastAsia="Times New Roman" w:cs="Times New Roman"/>
          <w:szCs w:val="24"/>
        </w:rPr>
        <w:t>αντικομμουνισμό</w:t>
      </w:r>
      <w:proofErr w:type="spellEnd"/>
      <w:r>
        <w:rPr>
          <w:rFonts w:eastAsia="Times New Roman" w:cs="Times New Roman"/>
          <w:szCs w:val="24"/>
        </w:rPr>
        <w:t>. Με έναν σμπάρο προσπαθείτε να πετύχετε δύο τρυγόνια.</w:t>
      </w:r>
    </w:p>
    <w:p w14:paraId="4217C0D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Εγώ, όμως, θέλω να τοποθετηθώ και σε αυτό το ζήτημα, επειδή οι Βουλευτές του ΣΥΡΙΖΑ μας ρώτησαν «καλά, δεν θέλετε, δεν σας </w:t>
      </w:r>
      <w:r>
        <w:rPr>
          <w:rFonts w:eastAsia="Times New Roman" w:cs="Times New Roman"/>
          <w:szCs w:val="24"/>
        </w:rPr>
        <w:t>ενδιαφέρει η δημοκρατική συμμετοχή στο εργατικό κίνημα;».</w:t>
      </w:r>
    </w:p>
    <w:p w14:paraId="4217C0D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κάτι; Το </w:t>
      </w:r>
      <w:r>
        <w:rPr>
          <w:rFonts w:eastAsia="Times New Roman" w:cs="Times New Roman"/>
          <w:szCs w:val="24"/>
        </w:rPr>
        <w:t>κ</w:t>
      </w:r>
      <w:r>
        <w:rPr>
          <w:rFonts w:eastAsia="Times New Roman" w:cs="Times New Roman"/>
          <w:szCs w:val="24"/>
        </w:rPr>
        <w:t xml:space="preserve">οινοβούλιο κανονικά δεν έχει κανέναν λόγο να καθορίζει πώς θα κινείται το εργατικό συνδικαλιστικό κίνημα. Ένα </w:t>
      </w:r>
      <w:r>
        <w:rPr>
          <w:rFonts w:eastAsia="Times New Roman" w:cs="Times New Roman"/>
          <w:szCs w:val="24"/>
        </w:rPr>
        <w:t>κ</w:t>
      </w:r>
      <w:r>
        <w:rPr>
          <w:rFonts w:eastAsia="Times New Roman" w:cs="Times New Roman"/>
          <w:szCs w:val="24"/>
        </w:rPr>
        <w:t>οινοβούλιο, αν θέλει, το μόνο που πρέπει να κάνει είναι τι περιορισ</w:t>
      </w:r>
      <w:r>
        <w:rPr>
          <w:rFonts w:eastAsia="Times New Roman" w:cs="Times New Roman"/>
          <w:szCs w:val="24"/>
        </w:rPr>
        <w:t>μούς θα βάλει στην αυθαιρεσία και στους εκβιασμούς της εργοδοσίας. Δεν έχει κανέναν λόγο να πει τους όρους της απεργίας. Είναι ανεξάρτητο, ας πούμε, το κίνημα και αυτοτελές και αυτόνομο, όπως λέτε;</w:t>
      </w:r>
    </w:p>
    <w:p w14:paraId="4217C0D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Εγώ θέλω να φέρω ορισμένα παραδείγματα, διότι</w:t>
      </w:r>
      <w:r>
        <w:rPr>
          <w:rFonts w:eastAsia="Times New Roman" w:cs="Times New Roman"/>
          <w:szCs w:val="24"/>
        </w:rPr>
        <w:t>,</w:t>
      </w:r>
      <w:r>
        <w:rPr>
          <w:rFonts w:eastAsia="Times New Roman" w:cs="Times New Roman"/>
          <w:szCs w:val="24"/>
        </w:rPr>
        <w:t xml:space="preserve"> παρά το γεγ</w:t>
      </w:r>
      <w:r>
        <w:rPr>
          <w:rFonts w:eastAsia="Times New Roman" w:cs="Times New Roman"/>
          <w:szCs w:val="24"/>
        </w:rPr>
        <w:t>ονός ότι ο ΣΥΡΙΖΑ ήταν μια μικρή δύναμη στο συνδικαλιστικό κίνημα, δεν ήταν μεγάλη -η πλειοψηφία ήταν η ΠΑΣΚ και η ΔΑΚΕ, όπως ξέρουμε και στον δημόσιο και στον ιδιωτικό τομέα, ιδιαίτερα στον δημόσιο-</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όλα αυτά, έχει σοβαρές ευθύνες ο Συνασπισμός και ο</w:t>
      </w:r>
      <w:r>
        <w:rPr>
          <w:rFonts w:eastAsia="Times New Roman" w:cs="Times New Roman"/>
          <w:szCs w:val="24"/>
        </w:rPr>
        <w:t xml:space="preserve"> ΣΥΡΙΖΑ για </w:t>
      </w:r>
      <w:proofErr w:type="spellStart"/>
      <w:r>
        <w:rPr>
          <w:rFonts w:eastAsia="Times New Roman" w:cs="Times New Roman"/>
          <w:szCs w:val="24"/>
        </w:rPr>
        <w:t>κρισιακά</w:t>
      </w:r>
      <w:proofErr w:type="spellEnd"/>
      <w:r>
        <w:rPr>
          <w:rFonts w:eastAsia="Times New Roman" w:cs="Times New Roman"/>
          <w:szCs w:val="24"/>
        </w:rPr>
        <w:t xml:space="preserve"> και εκφυλιστικά φαινόμενα που </w:t>
      </w:r>
      <w:r>
        <w:rPr>
          <w:rFonts w:eastAsia="Times New Roman" w:cs="Times New Roman"/>
          <w:szCs w:val="24"/>
        </w:rPr>
        <w:lastRenderedPageBreak/>
        <w:t xml:space="preserve">έχουμε στο συνδικαλιστικό κίνημα ιδιαίτερα από τη δεκαετία του 1990 και του 2000. Δεν τα λέμε εμείς τώρα πρώτη φορά. Τα έχουμε γράψει εκατό χιλιάδες φορές στον </w:t>
      </w:r>
      <w:r>
        <w:rPr>
          <w:rFonts w:eastAsia="Times New Roman" w:cs="Times New Roman"/>
          <w:szCs w:val="24"/>
        </w:rPr>
        <w:t>«</w:t>
      </w:r>
      <w:r>
        <w:rPr>
          <w:rFonts w:eastAsia="Times New Roman" w:cs="Times New Roman"/>
          <w:szCs w:val="24"/>
        </w:rPr>
        <w:t>Ρ</w:t>
      </w:r>
      <w:r>
        <w:rPr>
          <w:rFonts w:eastAsia="Times New Roman" w:cs="Times New Roman"/>
          <w:szCs w:val="24"/>
        </w:rPr>
        <w:t>ιζοσπάστη</w:t>
      </w:r>
      <w:r>
        <w:rPr>
          <w:rFonts w:eastAsia="Times New Roman" w:cs="Times New Roman"/>
          <w:szCs w:val="24"/>
        </w:rPr>
        <w:t>»</w:t>
      </w:r>
      <w:r>
        <w:rPr>
          <w:rFonts w:eastAsia="Times New Roman" w:cs="Times New Roman"/>
          <w:szCs w:val="24"/>
        </w:rPr>
        <w:t>. Έχει ευθύνη ακριβώς λόγω της αρ</w:t>
      </w:r>
      <w:r>
        <w:rPr>
          <w:rFonts w:eastAsia="Times New Roman" w:cs="Times New Roman"/>
          <w:szCs w:val="24"/>
        </w:rPr>
        <w:t>ιστερής εικόνας και της ταυτότητας που είχε.</w:t>
      </w:r>
    </w:p>
    <w:p w14:paraId="4217C0E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σας πω, λοιπόν, ένα παράδειγμα για τη δημοκρατία στο συνδικαλιστικό κίνημα,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Ιδιαίτερα στον χώρο των δημοσίων υπαλλήλων και των ΔΕΚΟ, όπου εκεί είναι εκ του ασφαλούς, δεν υπάρχει ο κίνδυνος απόλ</w:t>
      </w:r>
      <w:r>
        <w:rPr>
          <w:rFonts w:eastAsia="Times New Roman" w:cs="Times New Roman"/>
          <w:szCs w:val="24"/>
        </w:rPr>
        <w:t>υσης, ξέρετε με τι ευκολία πρωτοστατούσαν στο ξεκίνημα απεργιών, όπως</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στους χώρους των εκπαιδευτικών, με απεργίες διαρκείας και πόσες φορές μ</w:t>
      </w:r>
      <w:r>
        <w:rPr>
          <w:rFonts w:eastAsia="Times New Roman" w:cs="Times New Roman"/>
          <w:szCs w:val="24"/>
        </w:rPr>
        <w:t>ά</w:t>
      </w:r>
      <w:r>
        <w:rPr>
          <w:rFonts w:eastAsia="Times New Roman" w:cs="Times New Roman"/>
          <w:szCs w:val="24"/>
        </w:rPr>
        <w:t xml:space="preserve">ς είχαν συκοφαντήσει ότι ζητούσαμε κλιμάκωση των απεργιών από μονοήμερες, διήμερες και στην </w:t>
      </w:r>
      <w:r>
        <w:rPr>
          <w:rFonts w:eastAsia="Times New Roman" w:cs="Times New Roman"/>
          <w:szCs w:val="24"/>
        </w:rPr>
        <w:t>πορεία κορύφωση;</w:t>
      </w:r>
    </w:p>
    <w:p w14:paraId="4217C0E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Ξέρετε τι έκανε τότε η παράταξη του Συνασπισμού; Είναι απόλυτη συνέχεια. Αυτό γινόταν από κοινού με την ΠΑΣΚΕ και συνήθως πήγαιναν αντάμα με την ΠΑΣΚΕ. Ξέρετε τι έκαναν; Έλεγαν Δευτέρα-Τετάρτη θα απεργήσετε εσείς στις απεργίες διαρκείας κα</w:t>
      </w:r>
      <w:r>
        <w:rPr>
          <w:rFonts w:eastAsia="Times New Roman" w:cs="Times New Roman"/>
          <w:szCs w:val="24"/>
        </w:rPr>
        <w:t>ι Τρίτη-Πέμπτη εσείς και</w:t>
      </w:r>
      <w:r>
        <w:rPr>
          <w:rFonts w:eastAsia="Times New Roman" w:cs="Times New Roman"/>
          <w:szCs w:val="24"/>
        </w:rPr>
        <w:t>,</w:t>
      </w:r>
      <w:r>
        <w:rPr>
          <w:rFonts w:eastAsia="Times New Roman" w:cs="Times New Roman"/>
          <w:szCs w:val="24"/>
        </w:rPr>
        <w:t xml:space="preserve"> αν δεν μπορείτε να απεργήσετε, ελάτε στις δύο το μεσημέρι για να κάνουμε τα </w:t>
      </w:r>
      <w:r>
        <w:rPr>
          <w:rFonts w:eastAsia="Times New Roman" w:cs="Times New Roman"/>
          <w:szCs w:val="24"/>
          <w:lang w:val="en-US"/>
        </w:rPr>
        <w:t>happenings</w:t>
      </w:r>
      <w:r>
        <w:rPr>
          <w:rFonts w:eastAsia="Times New Roman" w:cs="Times New Roman"/>
          <w:szCs w:val="24"/>
        </w:rPr>
        <w:t xml:space="preserve"> έξω από τη ΓΣΕΕ και εκεί που ήταν η ΑΔΕΔΥ και στην </w:t>
      </w:r>
      <w:r>
        <w:rPr>
          <w:rFonts w:eastAsia="Times New Roman" w:cs="Times New Roman"/>
          <w:szCs w:val="24"/>
        </w:rPr>
        <w:t>π</w:t>
      </w:r>
      <w:r>
        <w:rPr>
          <w:rFonts w:eastAsia="Times New Roman" w:cs="Times New Roman"/>
          <w:szCs w:val="24"/>
        </w:rPr>
        <w:t>λατεία Συντάγματος. Τέτοιες απεργίες!</w:t>
      </w:r>
    </w:p>
    <w:p w14:paraId="4217C0E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Εμείς, αντίθετα, καλούμε τους εργατοϋπάλληλους να επι</w:t>
      </w:r>
      <w:r>
        <w:rPr>
          <w:rFonts w:eastAsia="Times New Roman" w:cs="Times New Roman"/>
          <w:szCs w:val="24"/>
        </w:rPr>
        <w:t xml:space="preserve">λέξουν συνειδητά την απεργία, ακόμα και όταν έχουν κίνδυνο απόλυσης στον ιδιωτικό τομέα και να </w:t>
      </w:r>
      <w:proofErr w:type="spellStart"/>
      <w:r>
        <w:rPr>
          <w:rFonts w:eastAsia="Times New Roman" w:cs="Times New Roman"/>
          <w:szCs w:val="24"/>
        </w:rPr>
        <w:t>ξεφοβηθούν</w:t>
      </w:r>
      <w:proofErr w:type="spellEnd"/>
      <w:r>
        <w:rPr>
          <w:rFonts w:eastAsia="Times New Roman" w:cs="Times New Roman"/>
          <w:szCs w:val="24"/>
        </w:rPr>
        <w:t>, να δουν την απεργία σαν μια μορφή πάλης σε ασυμφιλίωτη αντίθεση όχι μόνο με τον ατομικό εργοδότη, αλλά και συνολικά με την καπιταλιστική εργοδοσία, τ</w:t>
      </w:r>
      <w:r>
        <w:rPr>
          <w:rFonts w:eastAsia="Times New Roman" w:cs="Times New Roman"/>
          <w:szCs w:val="24"/>
        </w:rPr>
        <w:t xml:space="preserve">ο </w:t>
      </w:r>
      <w:r>
        <w:rPr>
          <w:rFonts w:eastAsia="Times New Roman" w:cs="Times New Roman"/>
          <w:szCs w:val="24"/>
        </w:rPr>
        <w:lastRenderedPageBreak/>
        <w:t>κράτος κ.λπ</w:t>
      </w:r>
      <w:r>
        <w:rPr>
          <w:rFonts w:eastAsia="Times New Roman" w:cs="Times New Roman"/>
          <w:szCs w:val="24"/>
        </w:rPr>
        <w:t>.</w:t>
      </w:r>
      <w:r>
        <w:rPr>
          <w:rFonts w:eastAsia="Times New Roman" w:cs="Times New Roman"/>
          <w:szCs w:val="24"/>
        </w:rPr>
        <w:t xml:space="preserve">. Ας απολυθούν και ας ανέβει η εργατική αλληλεγγύη. Βεβαίως, έχει κόστος και θυσίες, αλλά από την άλλη μεριά, παίρνουμε υπ’ </w:t>
      </w:r>
      <w:proofErr w:type="spellStart"/>
      <w:r>
        <w:rPr>
          <w:rFonts w:eastAsia="Times New Roman" w:cs="Times New Roman"/>
          <w:szCs w:val="24"/>
        </w:rPr>
        <w:t>όψιν</w:t>
      </w:r>
      <w:proofErr w:type="spellEnd"/>
      <w:r>
        <w:rPr>
          <w:rFonts w:eastAsia="Times New Roman" w:cs="Times New Roman"/>
          <w:szCs w:val="24"/>
        </w:rPr>
        <w:t xml:space="preserve"> ότι πρέπει να κατανοήσουμε και τους φόβους τους. </w:t>
      </w:r>
    </w:p>
    <w:p w14:paraId="4217C0E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Πόσες φορές πήγατε εσείς</w:t>
      </w:r>
      <w:r>
        <w:rPr>
          <w:rFonts w:eastAsia="Times New Roman" w:cs="Times New Roman"/>
          <w:szCs w:val="24"/>
        </w:rPr>
        <w:t>,</w:t>
      </w:r>
      <w:r>
        <w:rPr>
          <w:rFonts w:eastAsia="Times New Roman" w:cs="Times New Roman"/>
          <w:szCs w:val="24"/>
        </w:rPr>
        <w:t xml:space="preserve"> οι συνδικαλιστές -η μεγάλη πλειοψηφία, δεν λέω για το 100%, υπήρχαν και συνδικαλιστές του ΣΥΡΙΖΑ, ιδιαίτερα του Συνασπισμού, που δρούσαν σωστά-</w:t>
      </w:r>
      <w:r>
        <w:rPr>
          <w:rFonts w:eastAsia="Times New Roman" w:cs="Times New Roman"/>
          <w:szCs w:val="24"/>
        </w:rPr>
        <w:t>,</w:t>
      </w:r>
      <w:r>
        <w:rPr>
          <w:rFonts w:eastAsia="Times New Roman" w:cs="Times New Roman"/>
          <w:szCs w:val="24"/>
        </w:rPr>
        <w:t xml:space="preserve"> έξω από τις απεργιακές επιτροπές από τις τρεις η ώρα; Για να πετύχει μία απεργία σε ένα εργοστάσιο, έπρεπε να </w:t>
      </w:r>
      <w:r>
        <w:rPr>
          <w:rFonts w:eastAsia="Times New Roman" w:cs="Times New Roman"/>
          <w:szCs w:val="24"/>
        </w:rPr>
        <w:t>υπάρχουν απεργιακές επιτροπές. Τηλεφωνούσαν οι εργάτες -και τώρα γίνεται- και έλεγαν</w:t>
      </w:r>
      <w:r>
        <w:rPr>
          <w:rFonts w:eastAsia="Times New Roman" w:cs="Times New Roman"/>
          <w:szCs w:val="24"/>
        </w:rPr>
        <w:t>:</w:t>
      </w:r>
      <w:r>
        <w:rPr>
          <w:rFonts w:eastAsia="Times New Roman" w:cs="Times New Roman"/>
          <w:szCs w:val="24"/>
        </w:rPr>
        <w:t xml:space="preserve"> «Για να απεργήσω, κάντε απεργιακές αλυσίδες απ’ έξω, για να δικαιολογήσω ότι δεν μπορώ να πλησιάσω</w:t>
      </w:r>
      <w:r>
        <w:rPr>
          <w:rFonts w:eastAsia="Times New Roman" w:cs="Times New Roman"/>
          <w:szCs w:val="24"/>
        </w:rPr>
        <w:t>.</w:t>
      </w:r>
      <w:r>
        <w:rPr>
          <w:rFonts w:eastAsia="Times New Roman" w:cs="Times New Roman"/>
          <w:szCs w:val="24"/>
        </w:rPr>
        <w:t>». Ναι, φοβόντουσαν και δεν τους κοιτούσαμε αφ’ υψηλού. Όμως, ερχόσαστα</w:t>
      </w:r>
      <w:r>
        <w:rPr>
          <w:rFonts w:eastAsia="Times New Roman" w:cs="Times New Roman"/>
          <w:szCs w:val="24"/>
        </w:rPr>
        <w:t>ν φρεσκοξυρι</w:t>
      </w:r>
      <w:r>
        <w:rPr>
          <w:rFonts w:eastAsia="Times New Roman" w:cs="Times New Roman"/>
          <w:szCs w:val="24"/>
        </w:rPr>
        <w:lastRenderedPageBreak/>
        <w:t>σμένοι, αγουροξυπνημένοι στις έντεκα η ώρα στις κεντρικές συγκεντρώσεις</w:t>
      </w:r>
      <w:r>
        <w:rPr>
          <w:rFonts w:eastAsia="Times New Roman" w:cs="Times New Roman"/>
          <w:szCs w:val="24"/>
        </w:rPr>
        <w:t>,</w:t>
      </w:r>
      <w:r>
        <w:rPr>
          <w:rFonts w:eastAsia="Times New Roman" w:cs="Times New Roman"/>
          <w:szCs w:val="24"/>
        </w:rPr>
        <w:t xml:space="preserve"> για να κάνετε τα </w:t>
      </w:r>
      <w:r>
        <w:rPr>
          <w:rFonts w:eastAsia="Times New Roman" w:cs="Times New Roman"/>
          <w:szCs w:val="24"/>
          <w:lang w:val="en-US"/>
        </w:rPr>
        <w:t>happenings</w:t>
      </w:r>
      <w:r>
        <w:rPr>
          <w:rFonts w:eastAsia="Times New Roman" w:cs="Times New Roman"/>
          <w:szCs w:val="24"/>
        </w:rPr>
        <w:t xml:space="preserve"> ή να ρίξετε κανένα γιαουρτάκι πού και πού</w:t>
      </w:r>
      <w:r>
        <w:rPr>
          <w:rFonts w:eastAsia="Times New Roman" w:cs="Times New Roman"/>
          <w:szCs w:val="24"/>
        </w:rPr>
        <w:t>,</w:t>
      </w:r>
      <w:r>
        <w:rPr>
          <w:rFonts w:eastAsia="Times New Roman" w:cs="Times New Roman"/>
          <w:szCs w:val="24"/>
        </w:rPr>
        <w:t xml:space="preserve"> για να δείξετε το μέγεθος της αντικυβερνητικής πάλης.</w:t>
      </w:r>
    </w:p>
    <w:p w14:paraId="4217C0E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Μη λέτε, λοιπόν, αν το ΚΚΕ θέλει τη </w:t>
      </w:r>
      <w:r>
        <w:rPr>
          <w:rFonts w:eastAsia="Times New Roman" w:cs="Times New Roman"/>
          <w:szCs w:val="24"/>
        </w:rPr>
        <w:t>δημοκρατική συμμετοχή. Το ΚΚΕ θέλει την ταξική συνείδηση της εργατικής τάξης. Αν δεν υπάρχει αυτή η ταξική συνείδηση, ανεβασμένη ιδιαίτερα σήμερα, τότε δεν υπάρχει περίπτωση να έχεις εργατικό συνδικαλιστικό κίνημα, ακόμα και με τον καλύτερο νόμο στη Βουλή.</w:t>
      </w:r>
    </w:p>
    <w:p w14:paraId="4217C0E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Εσείς έχετε προσφέρει πάρα πολλά και στον εκμαυλισμό συνειδήσεων. Τις αγροτικές κινητοποιήσεις ποιος τις είπε «επαναστατική γυμναστική» εναντίον του ΚΚΕ; Ο Συνασπισμός τις είπε έτσι. </w:t>
      </w:r>
      <w:r>
        <w:rPr>
          <w:rFonts w:eastAsia="Times New Roman" w:cs="Times New Roman"/>
          <w:szCs w:val="24"/>
        </w:rPr>
        <w:lastRenderedPageBreak/>
        <w:t>Διαβάστε τις ανακοινώσεις. Όταν εμείς αποκαλύπταμε στους εργαζόμενους γι</w:t>
      </w:r>
      <w:r>
        <w:rPr>
          <w:rFonts w:eastAsia="Times New Roman" w:cs="Times New Roman"/>
          <w:szCs w:val="24"/>
        </w:rPr>
        <w:t xml:space="preserve">α την πολιτική της </w:t>
      </w:r>
      <w:proofErr w:type="spellStart"/>
      <w:r>
        <w:rPr>
          <w:rFonts w:eastAsia="Times New Roman" w:cs="Times New Roman"/>
          <w:szCs w:val="24"/>
        </w:rPr>
        <w:t>επιδοματολογίας</w:t>
      </w:r>
      <w:proofErr w:type="spellEnd"/>
      <w:r>
        <w:rPr>
          <w:rFonts w:eastAsia="Times New Roman" w:cs="Times New Roman"/>
          <w:szCs w:val="24"/>
        </w:rPr>
        <w:t xml:space="preserve"> -δεν μιλάμε για οικογενειακά επιδόματα ούτε για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αλλά για κάτι πλαστές εφημερίες και διάφορα-</w:t>
      </w:r>
      <w:r>
        <w:rPr>
          <w:rFonts w:eastAsia="Times New Roman" w:cs="Times New Roman"/>
          <w:szCs w:val="24"/>
        </w:rPr>
        <w:t>,</w:t>
      </w:r>
      <w:r>
        <w:rPr>
          <w:rFonts w:eastAsia="Times New Roman" w:cs="Times New Roman"/>
          <w:szCs w:val="24"/>
        </w:rPr>
        <w:t xml:space="preserve"> ότι αυτά πρέπει να είναι αυξήσεις πάνω στον μισθό και όχι τέτοια επιδόματα</w:t>
      </w:r>
      <w:r>
        <w:rPr>
          <w:rFonts w:eastAsia="Times New Roman" w:cs="Times New Roman"/>
          <w:szCs w:val="24"/>
        </w:rPr>
        <w:t>,</w:t>
      </w:r>
      <w:r>
        <w:rPr>
          <w:rFonts w:eastAsia="Times New Roman" w:cs="Times New Roman"/>
          <w:szCs w:val="24"/>
        </w:rPr>
        <w:t xml:space="preserve"> τα οποία αποτελούσαν και παρά</w:t>
      </w:r>
      <w:r>
        <w:rPr>
          <w:rFonts w:eastAsia="Times New Roman" w:cs="Times New Roman"/>
          <w:szCs w:val="24"/>
        </w:rPr>
        <w:t>γοντα εξαγοράς και ενσωμάτωσης</w:t>
      </w:r>
      <w:r>
        <w:rPr>
          <w:rFonts w:eastAsia="Times New Roman" w:cs="Times New Roman"/>
          <w:szCs w:val="24"/>
        </w:rPr>
        <w:t>,</w:t>
      </w:r>
      <w:r>
        <w:rPr>
          <w:rFonts w:eastAsia="Times New Roman" w:cs="Times New Roman"/>
          <w:szCs w:val="24"/>
        </w:rPr>
        <w:t xml:space="preserve"> και στην πορεία θα χρησιμοποιούνταν εναντίον των εργαζομένων, μας λέγατε ότι δεν θέλουμε να παίρνουν επιδόματα οι εργαζόμενοι, αλλά θέλουμε να πεινάνε</w:t>
      </w:r>
      <w:r>
        <w:rPr>
          <w:rFonts w:eastAsia="Times New Roman" w:cs="Times New Roman"/>
          <w:szCs w:val="24"/>
        </w:rPr>
        <w:t>,</w:t>
      </w:r>
      <w:r>
        <w:rPr>
          <w:rFonts w:eastAsia="Times New Roman" w:cs="Times New Roman"/>
          <w:szCs w:val="24"/>
        </w:rPr>
        <w:t xml:space="preserve"> γιατί εμείς είμαστε υπέρ της επανάστασης.</w:t>
      </w:r>
    </w:p>
    <w:p w14:paraId="4217C0E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Όταν, για παράδειγμα, έμπαινε </w:t>
      </w:r>
      <w:r>
        <w:rPr>
          <w:rFonts w:eastAsia="Times New Roman" w:cs="Times New Roman"/>
          <w:szCs w:val="24"/>
        </w:rPr>
        <w:t>θέμα αν θα πάρουν επίδομα βιβλιοθήκης οι εκπαιδευτικοί, εμείς μιλούσαμε για αυξήσεις στους εκπαιδευτικούς</w:t>
      </w:r>
      <w:r>
        <w:rPr>
          <w:rFonts w:eastAsia="Times New Roman" w:cs="Times New Roman"/>
          <w:szCs w:val="24"/>
        </w:rPr>
        <w:t>,</w:t>
      </w:r>
      <w:r>
        <w:rPr>
          <w:rFonts w:eastAsia="Times New Roman" w:cs="Times New Roman"/>
          <w:szCs w:val="24"/>
        </w:rPr>
        <w:t xml:space="preserve"> γιατί είναι πάρα πολύ σύνθετη και επίπονη δουλειά</w:t>
      </w:r>
      <w:r>
        <w:rPr>
          <w:rFonts w:eastAsia="Times New Roman" w:cs="Times New Roman"/>
          <w:szCs w:val="24"/>
        </w:rPr>
        <w:t>,</w:t>
      </w:r>
      <w:r>
        <w:rPr>
          <w:rFonts w:eastAsia="Times New Roman" w:cs="Times New Roman"/>
          <w:szCs w:val="24"/>
        </w:rPr>
        <w:t xml:space="preserve"> ή για δανειστικές βιβλιοθήκες στα σχολεία. Εσείς λέγατε «</w:t>
      </w:r>
      <w:r>
        <w:rPr>
          <w:rFonts w:eastAsia="Times New Roman" w:cs="Times New Roman"/>
          <w:szCs w:val="24"/>
        </w:rPr>
        <w:t>ά</w:t>
      </w:r>
      <w:r>
        <w:rPr>
          <w:rFonts w:eastAsia="Times New Roman" w:cs="Times New Roman"/>
          <w:szCs w:val="24"/>
        </w:rPr>
        <w:t xml:space="preserve">ντε, να </w:t>
      </w:r>
      <w:r>
        <w:rPr>
          <w:rFonts w:eastAsia="Times New Roman" w:cs="Times New Roman"/>
          <w:szCs w:val="24"/>
        </w:rPr>
        <w:lastRenderedPageBreak/>
        <w:t>πάρει ένα επίδομα βιβλιοθήκης, γ</w:t>
      </w:r>
      <w:r>
        <w:rPr>
          <w:rFonts w:eastAsia="Times New Roman" w:cs="Times New Roman"/>
          <w:szCs w:val="24"/>
        </w:rPr>
        <w:t>ια να καλύψει τις βιοτικές του ανάγκες». Άντε να ελέγξεις αν αγόραζε βιβλία ή όχι. Όταν, μάλιστα, το παιδί του είχε πρόβλημα, μπορεί να μην αγόραζε βιβλία και να το έβαζε για να συμπληρώσει το εισόδημά του.</w:t>
      </w:r>
    </w:p>
    <w:p w14:paraId="4217C0E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Μη μιλάτε, λοιπόν, στο σπίτι του κρεμασμένου για </w:t>
      </w:r>
      <w:r>
        <w:rPr>
          <w:rFonts w:eastAsia="Times New Roman" w:cs="Times New Roman"/>
          <w:szCs w:val="24"/>
        </w:rPr>
        <w:t>σκοινί. Αν είναι κάποιοι που ενδιαφέρονται για το ανέβασμα της πολιτικής συνείδησης της εργατικής τάξης και της οργάνωσής της -και αυτό δεν γίνεται ούτε με ευχές ούτε με παραινέσεις ούτε με νόμους-</w:t>
      </w:r>
      <w:r>
        <w:rPr>
          <w:rFonts w:eastAsia="Times New Roman" w:cs="Times New Roman"/>
          <w:szCs w:val="24"/>
        </w:rPr>
        <w:t>,</w:t>
      </w:r>
      <w:r>
        <w:rPr>
          <w:rFonts w:eastAsia="Times New Roman" w:cs="Times New Roman"/>
          <w:szCs w:val="24"/>
        </w:rPr>
        <w:t xml:space="preserve"> είναι το Κομμουνιστικό Κόμμα Ελλάδας. </w:t>
      </w:r>
    </w:p>
    <w:p w14:paraId="4217C0E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Εσείς –για να τελε</w:t>
      </w:r>
      <w:r>
        <w:rPr>
          <w:rFonts w:eastAsia="Times New Roman" w:cs="Times New Roman"/>
          <w:szCs w:val="24"/>
        </w:rPr>
        <w:t xml:space="preserve">ιώνω- θέλετε ένα εργατικό-υπαλληλικό κίνημα όχι τσακισμένο, αλλά ενεργητικό, για </w:t>
      </w:r>
      <w:r>
        <w:rPr>
          <w:rFonts w:eastAsia="Times New Roman" w:cs="Times New Roman"/>
          <w:szCs w:val="24"/>
        </w:rPr>
        <w:t>να</w:t>
      </w:r>
      <w:r>
        <w:rPr>
          <w:rFonts w:eastAsia="Times New Roman" w:cs="Times New Roman"/>
          <w:szCs w:val="24"/>
        </w:rPr>
        <w:t xml:space="preserve"> περνά τους καινούργιους εκσυγχρονισμούς που απαιτούνται. Θέλετε με σύγχρονα μέσα να χειραγωγήσετε τους εργαζόμενους.</w:t>
      </w:r>
    </w:p>
    <w:p w14:paraId="4217C0E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Θα σας πω και κάτι τελευταίο και μ’ αυτό θα τελειώσω ει</w:t>
      </w:r>
      <w:r>
        <w:rPr>
          <w:rFonts w:eastAsia="Times New Roman" w:cs="Times New Roman"/>
          <w:szCs w:val="24"/>
        </w:rPr>
        <w:t>λικρινά. Από χρόνια παρακολουθούσα τις ομιλίες του Γιώργου Παπανδρέου και του Κώστα Καραμανλή. Ήταν ειλικρινείς όταν έλεγαν ότι θέλουν να καταργήσουν ορισμένους κομματικούς μηχανισμούς, γιατί καταλάβαιναν ότι οι κομματικοί μηχανισμοί δεν τους λύνουν το πρό</w:t>
      </w:r>
      <w:r>
        <w:rPr>
          <w:rFonts w:eastAsia="Times New Roman" w:cs="Times New Roman"/>
          <w:szCs w:val="24"/>
        </w:rPr>
        <w:t>βλημα</w:t>
      </w:r>
      <w:r>
        <w:rPr>
          <w:rFonts w:eastAsia="Times New Roman" w:cs="Times New Roman"/>
          <w:szCs w:val="24"/>
        </w:rPr>
        <w:t>,</w:t>
      </w:r>
      <w:r>
        <w:rPr>
          <w:rFonts w:eastAsia="Times New Roman" w:cs="Times New Roman"/>
          <w:szCs w:val="24"/>
        </w:rPr>
        <w:t xml:space="preserve"> γιατί οι κομματικοί μηχανισμοί στο κάτω-κάτω μπορεί να μεταφέρονται από το ένα κόμμα στο άλλο, όπως έγινε με τους μηχανισμούς του ΠΑΣΟΚ που πέρασαν στη Νέα Δημοκρατία. </w:t>
      </w:r>
    </w:p>
    <w:p w14:paraId="4217C0E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Τώρα θέλετε ανθρώπους ενσωματωμένους στο σύστημα, όχι ενσωματωμένους σε κομματικ</w:t>
      </w:r>
      <w:r>
        <w:rPr>
          <w:rFonts w:eastAsia="Times New Roman" w:cs="Times New Roman"/>
          <w:szCs w:val="24"/>
        </w:rPr>
        <w:t xml:space="preserve">ούς μηχανισμούς. Δεν είναι εύκολο να </w:t>
      </w:r>
      <w:proofErr w:type="spellStart"/>
      <w:r>
        <w:rPr>
          <w:rFonts w:eastAsia="Times New Roman" w:cs="Times New Roman"/>
          <w:szCs w:val="24"/>
        </w:rPr>
        <w:t>απεμπλακείτε</w:t>
      </w:r>
      <w:proofErr w:type="spellEnd"/>
      <w:r>
        <w:rPr>
          <w:rFonts w:eastAsia="Times New Roman" w:cs="Times New Roman"/>
          <w:szCs w:val="24"/>
        </w:rPr>
        <w:t xml:space="preserve"> απ’ αυτό, γιατί αυτή η μεταλλαγή δεν γίνεται εύκολα. Γι</w:t>
      </w:r>
      <w:r>
        <w:rPr>
          <w:rFonts w:eastAsia="Times New Roman" w:cs="Times New Roman"/>
          <w:szCs w:val="24"/>
        </w:rPr>
        <w:t>α</w:t>
      </w:r>
      <w:r>
        <w:rPr>
          <w:rFonts w:eastAsia="Times New Roman" w:cs="Times New Roman"/>
          <w:szCs w:val="24"/>
        </w:rPr>
        <w:t xml:space="preserve"> αυτό έχετε παράδειγμα την Ευρώπη. Τώρα θέλετε οι «γιά</w:t>
      </w:r>
      <w:r>
        <w:rPr>
          <w:rFonts w:eastAsia="Times New Roman" w:cs="Times New Roman"/>
          <w:szCs w:val="24"/>
        </w:rPr>
        <w:lastRenderedPageBreak/>
        <w:t>πηδες», εν ανάγκη και οι «</w:t>
      </w:r>
      <w:proofErr w:type="spellStart"/>
      <w:r>
        <w:rPr>
          <w:rFonts w:eastAsia="Times New Roman" w:cs="Times New Roman"/>
          <w:szCs w:val="24"/>
        </w:rPr>
        <w:t>βλαχογιάπηδες</w:t>
      </w:r>
      <w:proofErr w:type="spellEnd"/>
      <w:r>
        <w:rPr>
          <w:rFonts w:eastAsia="Times New Roman" w:cs="Times New Roman"/>
          <w:szCs w:val="24"/>
        </w:rPr>
        <w:t xml:space="preserve">», οι οποίοι θα είναι δεμένοι με το σύστημα, </w:t>
      </w:r>
      <w:r>
        <w:rPr>
          <w:rFonts w:eastAsia="Times New Roman" w:cs="Times New Roman"/>
          <w:szCs w:val="24"/>
        </w:rPr>
        <w:t>θ</w:t>
      </w:r>
      <w:r>
        <w:rPr>
          <w:rFonts w:eastAsia="Times New Roman" w:cs="Times New Roman"/>
          <w:szCs w:val="24"/>
        </w:rPr>
        <w:t xml:space="preserve">α αλλάζουν </w:t>
      </w:r>
      <w:r>
        <w:rPr>
          <w:rFonts w:eastAsia="Times New Roman" w:cs="Times New Roman"/>
          <w:szCs w:val="24"/>
        </w:rPr>
        <w:t xml:space="preserve">τα κόμματα και </w:t>
      </w:r>
      <w:r>
        <w:rPr>
          <w:rFonts w:eastAsia="Times New Roman" w:cs="Times New Roman"/>
          <w:szCs w:val="24"/>
        </w:rPr>
        <w:t>θ</w:t>
      </w:r>
      <w:r>
        <w:rPr>
          <w:rFonts w:eastAsia="Times New Roman" w:cs="Times New Roman"/>
          <w:szCs w:val="24"/>
        </w:rPr>
        <w:t xml:space="preserve">α είναι στο σύστημα. </w:t>
      </w:r>
    </w:p>
    <w:p w14:paraId="4217C0E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Αυτόν τον εκσυγχρονισμό προωθεί και η Κυβέρνηση του ΣΥΡΙΖΑ. Μην την κατηγορείτε ότι θέλει μόνο κομματικούς μηχανισμούς. Έχει και τέτοιους. Μάλιστα, μ’ αυτούς τους εκσυγχρονισμούς στο </w:t>
      </w:r>
      <w:r>
        <w:rPr>
          <w:rFonts w:eastAsia="Times New Roman" w:cs="Times New Roman"/>
          <w:szCs w:val="24"/>
        </w:rPr>
        <w:t>δ</w:t>
      </w:r>
      <w:r>
        <w:rPr>
          <w:rFonts w:eastAsia="Times New Roman" w:cs="Times New Roman"/>
          <w:szCs w:val="24"/>
        </w:rPr>
        <w:t xml:space="preserve">ημόσιο περνά και το ηλεκτρονικό </w:t>
      </w:r>
      <w:r>
        <w:rPr>
          <w:rFonts w:eastAsia="Times New Roman" w:cs="Times New Roman"/>
          <w:szCs w:val="24"/>
        </w:rPr>
        <w:t>φακέλωμα στο όνομα της αξιολόγησης. Θα έχουμε το νέο φακέλωμα τώρα με τις κάρτες αξιολόγησης.</w:t>
      </w:r>
    </w:p>
    <w:p w14:paraId="4217C0E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4217C0E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Παρακαλώ, ο κ. Χατζηδάκης, Αντιπρόεδρος της Νέας Δημοκρατίας, να λάβει τον λόγο.</w:t>
      </w:r>
    </w:p>
    <w:p w14:paraId="4217C0E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Κυρί</w:t>
      </w:r>
      <w:r>
        <w:rPr>
          <w:rFonts w:eastAsia="Times New Roman" w:cs="Times New Roman"/>
          <w:szCs w:val="24"/>
        </w:rPr>
        <w:t xml:space="preserve">ες και κύριοι συνάδελφοι του ΣΥΡΙΖΑ, ανοίγοντας την </w:t>
      </w:r>
      <w:proofErr w:type="spellStart"/>
      <w:r>
        <w:rPr>
          <w:rFonts w:eastAsia="Times New Roman" w:cs="Times New Roman"/>
          <w:szCs w:val="24"/>
        </w:rPr>
        <w:t>κερκόπορτα</w:t>
      </w:r>
      <w:proofErr w:type="spellEnd"/>
      <w:r>
        <w:rPr>
          <w:rFonts w:eastAsia="Times New Roman" w:cs="Times New Roman"/>
          <w:szCs w:val="24"/>
        </w:rPr>
        <w:t xml:space="preserve"> για τους πλειστηριασμούς, στην πραγματικότητα οδηγείτε όχι μόνο στις τραγικές συνέπειες της απώλειας κατοικίας για χιλιάδες πολίτες, αλλά και στη ραγδαία υποτίμηση της αξίας των ακινήτων</w:t>
      </w:r>
      <w:r>
        <w:rPr>
          <w:rFonts w:eastAsia="Times New Roman" w:cs="Times New Roman"/>
          <w:szCs w:val="24"/>
        </w:rPr>
        <w:t>,</w:t>
      </w:r>
      <w:r>
        <w:rPr>
          <w:rFonts w:eastAsia="Times New Roman" w:cs="Times New Roman"/>
          <w:szCs w:val="24"/>
        </w:rPr>
        <w:t xml:space="preserve"> που π</w:t>
      </w:r>
      <w:r>
        <w:rPr>
          <w:rFonts w:eastAsia="Times New Roman" w:cs="Times New Roman"/>
          <w:szCs w:val="24"/>
        </w:rPr>
        <w:t>ροειδοποιήσαμε ότι θα έχει τραγικές συνέπειες και για τις ίδιες τις τράπεζες.</w:t>
      </w:r>
    </w:p>
    <w:p w14:paraId="4217C0EF"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«Όλες και όλοι που κατοικούν σε αυτόν τον τόπο μετατρέπονται πια σε υποψήφιους άστεγους</w:t>
      </w:r>
      <w:r>
        <w:rPr>
          <w:rFonts w:eastAsia="Times New Roman" w:cs="Times New Roman"/>
          <w:szCs w:val="24"/>
        </w:rPr>
        <w:t>.</w:t>
      </w:r>
      <w:r>
        <w:rPr>
          <w:rFonts w:eastAsia="Times New Roman" w:cs="Times New Roman"/>
          <w:szCs w:val="24"/>
        </w:rPr>
        <w:t xml:space="preserve">». Με κοιτάτε λίγο </w:t>
      </w:r>
      <w:proofErr w:type="spellStart"/>
      <w:r>
        <w:rPr>
          <w:rFonts w:eastAsia="Times New Roman" w:cs="Times New Roman"/>
          <w:szCs w:val="24"/>
        </w:rPr>
        <w:t>παραξενεμένοι</w:t>
      </w:r>
      <w:proofErr w:type="spellEnd"/>
      <w:r>
        <w:rPr>
          <w:rFonts w:eastAsia="Times New Roman" w:cs="Times New Roman"/>
          <w:szCs w:val="24"/>
        </w:rPr>
        <w:t xml:space="preserve">. Ποιος τα λέει αυτά; Ο Πρωθυπουργός Αλέξης Τσίπρας. Πότε </w:t>
      </w:r>
      <w:r>
        <w:rPr>
          <w:rFonts w:eastAsia="Times New Roman" w:cs="Times New Roman"/>
          <w:szCs w:val="24"/>
        </w:rPr>
        <w:t xml:space="preserve">τα είπε; Τα είπε στις 21 Δεκεμβρίου του 2013, όταν περνούσε ο ν.4224 με την </w:t>
      </w:r>
      <w:r>
        <w:rPr>
          <w:rFonts w:eastAsia="Times New Roman" w:cs="Times New Roman"/>
          <w:szCs w:val="24"/>
        </w:rPr>
        <w:t>κ</w:t>
      </w:r>
      <w:r>
        <w:rPr>
          <w:rFonts w:eastAsia="Times New Roman" w:cs="Times New Roman"/>
          <w:szCs w:val="24"/>
        </w:rPr>
        <w:t>υβέρνηση Σαμαρά και με εμένα Υπουργό Ανάπτυξης, ο οποίος προστάτευε την πρώτη κατοικία για το 90% περίπου των οφειλετών τότε.</w:t>
      </w:r>
    </w:p>
    <w:p w14:paraId="4217C0F0"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Σήμερα τι βλέπουμε; Αφού έχετε ρίξει την προστασία αυ</w:t>
      </w:r>
      <w:r>
        <w:rPr>
          <w:rFonts w:eastAsia="Times New Roman" w:cs="Times New Roman"/>
          <w:szCs w:val="24"/>
        </w:rPr>
        <w:t xml:space="preserve">τή, καθ’ ομολογία σας, από το 90% στο 60%, το είπατε όταν περνούσε εδώ ο νόμος Σταθάκη, αφού δώσατε όχι μόνο τα κόκκινα, αλλά και τα πράσινα δάνεια στα </w:t>
      </w:r>
      <w:r>
        <w:rPr>
          <w:rFonts w:eastAsia="Times New Roman" w:cs="Times New Roman"/>
          <w:szCs w:val="24"/>
          <w:lang w:val="en-US"/>
        </w:rPr>
        <w:t>funds</w:t>
      </w:r>
      <w:r>
        <w:rPr>
          <w:rFonts w:eastAsia="Times New Roman" w:cs="Times New Roman"/>
          <w:szCs w:val="24"/>
        </w:rPr>
        <w:t xml:space="preserve">, τώρα προχωρείτε μόνο με ηλεκτρονικούς πλειστηριασμούς, διότι, όπως λέει η αιτιολογική έκθεση του </w:t>
      </w:r>
      <w:r>
        <w:rPr>
          <w:rFonts w:eastAsia="Times New Roman" w:cs="Times New Roman"/>
          <w:szCs w:val="24"/>
        </w:rPr>
        <w:t>νομοσχεδίου που θα ψηφίσετε τη Δευτέρα, οι ηλεκτρονικοί πλειστηριασμοί συντελούν στην αποτελεσματικότερη ρευστοποίηση και διότι, όπως επίσης λέει η αιτιολογική έκθεση, η αναγκαστική εκτέλεση είναι αναγκαία σε κάθε έννομη τάξη.</w:t>
      </w:r>
    </w:p>
    <w:p w14:paraId="4217C0F1"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Ερώτημα πρώτο. Τελικά, κυρίες</w:t>
      </w:r>
      <w:r>
        <w:rPr>
          <w:rFonts w:eastAsia="Times New Roman" w:cs="Times New Roman"/>
          <w:szCs w:val="24"/>
        </w:rPr>
        <w:t xml:space="preserve"> και κύριοι συνάδελφοι του ΣΥΡΙΖΑ, οι πλειστηριασμοί είναι κακοί, όπως συνέβαινε το 2013, ή </w:t>
      </w:r>
      <w:r>
        <w:rPr>
          <w:rFonts w:eastAsia="Times New Roman" w:cs="Times New Roman"/>
          <w:szCs w:val="24"/>
        </w:rPr>
        <w:lastRenderedPageBreak/>
        <w:t>καλοί σήμερα</w:t>
      </w:r>
      <w:r>
        <w:rPr>
          <w:rFonts w:eastAsia="Times New Roman" w:cs="Times New Roman"/>
          <w:szCs w:val="24"/>
        </w:rPr>
        <w:t>,</w:t>
      </w:r>
      <w:r>
        <w:rPr>
          <w:rFonts w:eastAsia="Times New Roman" w:cs="Times New Roman"/>
          <w:szCs w:val="24"/>
        </w:rPr>
        <w:t xml:space="preserve"> που μάλιστα έχουμε και εκσυγχρονισμό τους και γίνονται με ηλεκτρονικό τρόπο; Θα ήθελα ειλικρινώς κάποιος από εσάς να μου απαντήσει, διότι δεν μπορεί ν</w:t>
      </w:r>
      <w:r>
        <w:rPr>
          <w:rFonts w:eastAsia="Times New Roman" w:cs="Times New Roman"/>
          <w:szCs w:val="24"/>
        </w:rPr>
        <w:t xml:space="preserve">α ισχύουν και τα δύο. </w:t>
      </w:r>
    </w:p>
    <w:p w14:paraId="4217C0F2"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στο δεύτερο ερώτημα. Απεργίες: Δεν θα σταθώ σε αντίστοιχες δηλώσεις του κ. Τσίπρα τον Ιούνιο του 2014, όταν σκεφτόμασταν εμείς να φέρουμε μια παρόμοια ρύθμιση με τη δική σας -όχι ακριβώς την ίδια- και αντιδρούσε το ΠΑΣΟΚ στην </w:t>
      </w:r>
      <w:r>
        <w:rPr>
          <w:rFonts w:eastAsia="Times New Roman" w:cs="Times New Roman"/>
          <w:szCs w:val="24"/>
        </w:rPr>
        <w:t>κ</w:t>
      </w:r>
      <w:r>
        <w:rPr>
          <w:rFonts w:eastAsia="Times New Roman" w:cs="Times New Roman"/>
          <w:szCs w:val="24"/>
        </w:rPr>
        <w:t>υ</w:t>
      </w:r>
      <w:r>
        <w:rPr>
          <w:rFonts w:eastAsia="Times New Roman" w:cs="Times New Roman"/>
          <w:szCs w:val="24"/>
        </w:rPr>
        <w:t>βέρνηση Σαμαρά. Τότε ο κ. Τσίπρας έλεγε: «Ιερό δικαίωμα στην απεργία, το οποίο κατακτήθηκε μετά από σκληρούς αγώνες</w:t>
      </w:r>
      <w:r>
        <w:rPr>
          <w:rFonts w:eastAsia="Times New Roman" w:cs="Times New Roman"/>
          <w:szCs w:val="24"/>
        </w:rPr>
        <w:t>.</w:t>
      </w:r>
      <w:r>
        <w:rPr>
          <w:rFonts w:eastAsia="Times New Roman" w:cs="Times New Roman"/>
          <w:szCs w:val="24"/>
        </w:rPr>
        <w:t xml:space="preserve">». </w:t>
      </w:r>
    </w:p>
    <w:p w14:paraId="4217C0F3"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Έρχομαι στη συγκεκριμένη ρύθμιση. Διότι έχουμε δύο κυβερνήσεις στη συσκευασία της μίας. Τι θέλω να πω; Έχουμε τη δήλωση που έκανε η Υπου</w:t>
      </w:r>
      <w:r>
        <w:rPr>
          <w:rFonts w:eastAsia="Times New Roman" w:cs="Times New Roman"/>
          <w:szCs w:val="24"/>
        </w:rPr>
        <w:t xml:space="preserve">ργός Εργασίας, η κ. </w:t>
      </w:r>
      <w:proofErr w:type="spellStart"/>
      <w:r>
        <w:rPr>
          <w:rFonts w:eastAsia="Times New Roman" w:cs="Times New Roman"/>
          <w:szCs w:val="24"/>
        </w:rPr>
        <w:t>Αχτσιόγλου</w:t>
      </w:r>
      <w:proofErr w:type="spellEnd"/>
      <w:r>
        <w:rPr>
          <w:rFonts w:eastAsia="Times New Roman" w:cs="Times New Roman"/>
          <w:szCs w:val="24"/>
        </w:rPr>
        <w:t xml:space="preserve">, στις 5 Δεκεμβρίου στην ΕΡΤ -έχω το ηχητικό απόσπασμα, αλλά την έκανε και </w:t>
      </w:r>
      <w:r>
        <w:rPr>
          <w:rFonts w:eastAsia="Times New Roman" w:cs="Times New Roman"/>
          <w:szCs w:val="24"/>
        </w:rPr>
        <w:lastRenderedPageBreak/>
        <w:t>πριν από λίγο εδώ-</w:t>
      </w:r>
      <w:r>
        <w:rPr>
          <w:rFonts w:eastAsia="Times New Roman" w:cs="Times New Roman"/>
          <w:szCs w:val="24"/>
        </w:rPr>
        <w:t>,</w:t>
      </w:r>
      <w:r>
        <w:rPr>
          <w:rFonts w:eastAsia="Times New Roman" w:cs="Times New Roman"/>
          <w:szCs w:val="24"/>
        </w:rPr>
        <w:t xml:space="preserve"> που λέει: «Δεν συρρικνώνεται το δικαίωμα της απεργίας με τη ρύθμιση αυτή</w:t>
      </w:r>
      <w:r>
        <w:rPr>
          <w:rFonts w:eastAsia="Times New Roman" w:cs="Times New Roman"/>
          <w:szCs w:val="24"/>
        </w:rPr>
        <w:t>.</w:t>
      </w:r>
      <w:r>
        <w:rPr>
          <w:rFonts w:eastAsia="Times New Roman" w:cs="Times New Roman"/>
          <w:szCs w:val="24"/>
        </w:rPr>
        <w:t>». Έχουμε και τη δήλωση του άλλου Υπουργού της ίδιας Κυβέρ</w:t>
      </w:r>
      <w:r>
        <w:rPr>
          <w:rFonts w:eastAsia="Times New Roman" w:cs="Times New Roman"/>
          <w:szCs w:val="24"/>
        </w:rPr>
        <w:t xml:space="preserve">νησης,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ο οποίος λέει το ακριβώς αντίθετο. Λέει ότι η διάταξη αυτή είναι εμπόδιο στις απεργίες. </w:t>
      </w:r>
    </w:p>
    <w:p w14:paraId="4217C0F4"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Το ερώτημα, λοιπόν, είναι το εξής. Τη Δευτέρα το βράδυ, που είμαι βέβαιος ότι όλες και όλοι εσείς θα ψηφίσετε τη ρύθμιση</w:t>
      </w:r>
      <w:r>
        <w:rPr>
          <w:rFonts w:eastAsia="Times New Roman" w:cs="Times New Roman"/>
          <w:szCs w:val="24"/>
        </w:rPr>
        <w:t xml:space="preserve"> αυτή, θα ψηφίσετε διότι έχει δίκιο η κ. </w:t>
      </w:r>
      <w:proofErr w:type="spellStart"/>
      <w:r>
        <w:rPr>
          <w:rFonts w:eastAsia="Times New Roman" w:cs="Times New Roman"/>
          <w:szCs w:val="24"/>
        </w:rPr>
        <w:t>Αχτσιόγλου</w:t>
      </w:r>
      <w:proofErr w:type="spellEnd"/>
      <w:r>
        <w:rPr>
          <w:rFonts w:eastAsia="Times New Roman" w:cs="Times New Roman"/>
          <w:szCs w:val="24"/>
        </w:rPr>
        <w:t xml:space="preserve"> και δεν συρρικνώνεται η απεργία ή διότι έχει δίκιο ο κ. </w:t>
      </w:r>
      <w:proofErr w:type="spellStart"/>
      <w:r>
        <w:rPr>
          <w:rFonts w:eastAsia="Times New Roman" w:cs="Times New Roman"/>
          <w:szCs w:val="24"/>
        </w:rPr>
        <w:t>Τσακαλώτος</w:t>
      </w:r>
      <w:proofErr w:type="spellEnd"/>
      <w:r>
        <w:rPr>
          <w:rFonts w:eastAsia="Times New Roman" w:cs="Times New Roman"/>
          <w:szCs w:val="24"/>
        </w:rPr>
        <w:t xml:space="preserve"> και βάζετε εμπόδιο στις απεργίες; Επειδή θα υπάρξουν πολλοί ομιλητές της Κυβέρνησης στη συνέχεια, και Βουλευτές και Υπουργοί, νομίζω ότι </w:t>
      </w:r>
      <w:r>
        <w:rPr>
          <w:rFonts w:eastAsia="Times New Roman" w:cs="Times New Roman"/>
          <w:szCs w:val="24"/>
        </w:rPr>
        <w:t>δεν είναι υπερβολή από την πλευρά μου να ζητήσω μια ξεκάθαρη τοποθέτηση για αυτό το ζήτημα.</w:t>
      </w:r>
    </w:p>
    <w:p w14:paraId="4217C0F5"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Προχωρώ. Τρίτο ερώτημα. Έχουμε πολλές διατάξεις για το </w:t>
      </w:r>
      <w:proofErr w:type="spellStart"/>
      <w:r>
        <w:rPr>
          <w:rFonts w:eastAsia="Times New Roman" w:cs="Times New Roman"/>
          <w:szCs w:val="24"/>
        </w:rPr>
        <w:t>υπερταμείο</w:t>
      </w:r>
      <w:proofErr w:type="spellEnd"/>
      <w:r>
        <w:rPr>
          <w:rFonts w:eastAsia="Times New Roman" w:cs="Times New Roman"/>
          <w:szCs w:val="24"/>
        </w:rPr>
        <w:t xml:space="preserve">. Δεν θα αναφερθώ στην περίοδο με τις αυταπάτες. Περασμένα ξεχασμένα, προσωρινά. Έρχομαι στη </w:t>
      </w:r>
      <w:proofErr w:type="spellStart"/>
      <w:r>
        <w:rPr>
          <w:rFonts w:eastAsia="Times New Roman" w:cs="Times New Roman"/>
          <w:szCs w:val="24"/>
        </w:rPr>
        <w:t>μετ</w:t>
      </w:r>
      <w:r>
        <w:rPr>
          <w:rFonts w:eastAsia="Times New Roman" w:cs="Times New Roman"/>
          <w:szCs w:val="24"/>
        </w:rPr>
        <w:t>α</w:t>
      </w:r>
      <w:proofErr w:type="spellEnd"/>
      <w:r>
        <w:rPr>
          <w:rFonts w:eastAsia="Times New Roman" w:cs="Times New Roman"/>
          <w:szCs w:val="24"/>
        </w:rPr>
        <w:t>-α</w:t>
      </w:r>
      <w:r>
        <w:rPr>
          <w:rFonts w:eastAsia="Times New Roman" w:cs="Times New Roman"/>
          <w:szCs w:val="24"/>
        </w:rPr>
        <w:t>υταπάτες περίοδο. Έρχομαι στον Σεπτέμβριο του 2015, μετά το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στη συνέντευξη του Πρωθυπουργού στη Διεθνή Έκθεση Θεσσαλονίκης. Ο κ. Τσίπρας επικαλείται τέσσερις λόγους μετά το μνημόνιο για να ψηφιστεί ο ΣΥΡΙΖΑ και όχι η Νέα Δημοκρα</w:t>
      </w:r>
      <w:r>
        <w:rPr>
          <w:rFonts w:eastAsia="Times New Roman" w:cs="Times New Roman"/>
          <w:szCs w:val="24"/>
        </w:rPr>
        <w:t xml:space="preserve">τία. Ο ένας από τους τέσσερις λόγους είναι ο ακόλουθος. Λέει ο κ. Τσίπρας: «Εμείς μετά από αυτή τη διαπραγμάτευση, καταφέραμε από τα είκοσι δύο προς πώληση </w:t>
      </w:r>
      <w:proofErr w:type="spellStart"/>
      <w:r>
        <w:rPr>
          <w:rFonts w:eastAsia="Times New Roman" w:cs="Times New Roman"/>
          <w:szCs w:val="24"/>
        </w:rPr>
        <w:t>assets</w:t>
      </w:r>
      <w:proofErr w:type="spellEnd"/>
      <w:r>
        <w:rPr>
          <w:rFonts w:eastAsia="Times New Roman" w:cs="Times New Roman"/>
          <w:szCs w:val="24"/>
        </w:rPr>
        <w:t xml:space="preserve"> του ελληνικού δημοσίου, που ήταν στο προηγούμενο </w:t>
      </w:r>
      <w:r>
        <w:rPr>
          <w:rFonts w:eastAsia="Times New Roman" w:cs="Times New Roman"/>
          <w:szCs w:val="24"/>
          <w:lang w:val="en-US"/>
        </w:rPr>
        <w:t>timetable</w:t>
      </w:r>
      <w:r>
        <w:rPr>
          <w:rFonts w:eastAsia="Times New Roman" w:cs="Times New Roman"/>
          <w:szCs w:val="24"/>
        </w:rPr>
        <w:t xml:space="preserve"> του ΤΑΙΠΕΔ, να έχουμε μόνο εννέα</w:t>
      </w:r>
      <w:r>
        <w:rPr>
          <w:rFonts w:eastAsia="Times New Roman" w:cs="Times New Roman"/>
          <w:szCs w:val="24"/>
        </w:rPr>
        <w:t>.</w:t>
      </w:r>
      <w:r>
        <w:rPr>
          <w:rFonts w:eastAsia="Times New Roman" w:cs="Times New Roman"/>
          <w:szCs w:val="24"/>
        </w:rPr>
        <w:t>»</w:t>
      </w:r>
      <w:r>
        <w:rPr>
          <w:rFonts w:eastAsia="Times New Roman" w:cs="Times New Roman"/>
          <w:szCs w:val="24"/>
        </w:rPr>
        <w:t>.</w:t>
      </w:r>
    </w:p>
    <w:p w14:paraId="4217C0F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σημερινό νομοσχέδιο. Βλέπω ότι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μεταβιβάζονται οι εταιρείες του ΟΑΣΑ με τις θυγατρικές τους, ΟΣΥ και ΣΤΑΣΥ, ΟΑΚΑ, ΕΛΤΑ, ΕΥΑΘ, ΕΥΔΑΠ, ΔΕΗ, Διεθνής Αερολιμένας Αθηνών, Ελληνικές Αλυκές, ΕΤΒΑ ΒΙΠΕ, Ανώνυμη Εταιρεία Διώρυγας Κορίν</w:t>
      </w:r>
      <w:r>
        <w:rPr>
          <w:rFonts w:eastAsia="Times New Roman" w:cs="Times New Roman"/>
          <w:szCs w:val="24"/>
        </w:rPr>
        <w:t xml:space="preserve">θου, Οργανισμός Κεντρικών Αγορών και Αλιείας, Κεντρική Αγορά Θεσσαλονίκης, ΔΕΘ, </w:t>
      </w:r>
      <w:r>
        <w:rPr>
          <w:rFonts w:eastAsia="Times New Roman" w:cs="Times New Roman"/>
          <w:szCs w:val="24"/>
          <w:lang w:val="en-US"/>
        </w:rPr>
        <w:t>HELEXPO</w:t>
      </w:r>
      <w:r>
        <w:rPr>
          <w:rFonts w:eastAsia="Times New Roman" w:cs="Times New Roman"/>
          <w:szCs w:val="24"/>
        </w:rPr>
        <w:t xml:space="preserve">, Καταστήματα Αφορολογήτων Ειδών, το σύνολο της δημόσιας περιουσίας. Είναι εννέα </w:t>
      </w:r>
      <w:r>
        <w:rPr>
          <w:rFonts w:eastAsia="Times New Roman" w:cs="Times New Roman"/>
          <w:szCs w:val="24"/>
          <w:lang w:val="en-US"/>
        </w:rPr>
        <w:t>assets</w:t>
      </w:r>
      <w:r>
        <w:rPr>
          <w:rFonts w:eastAsia="Times New Roman" w:cs="Times New Roman"/>
          <w:szCs w:val="24"/>
        </w:rPr>
        <w:t xml:space="preserve"> στη δική σας αριθμητική, κυρίες και κύριοι συνάδελφοι του ΣΥΡΙΖΑ. Όλα αυτά που πε</w:t>
      </w:r>
      <w:r>
        <w:rPr>
          <w:rFonts w:eastAsia="Times New Roman" w:cs="Times New Roman"/>
          <w:szCs w:val="24"/>
        </w:rPr>
        <w:t xml:space="preserve">ριλαμβάνει το νομοσχέδιο είναι εννέα </w:t>
      </w:r>
      <w:r>
        <w:rPr>
          <w:rFonts w:eastAsia="Times New Roman" w:cs="Times New Roman"/>
          <w:szCs w:val="24"/>
          <w:lang w:val="en-US"/>
        </w:rPr>
        <w:t>assets</w:t>
      </w:r>
      <w:r>
        <w:rPr>
          <w:rFonts w:eastAsia="Times New Roman" w:cs="Times New Roman"/>
          <w:szCs w:val="24"/>
        </w:rPr>
        <w:t>; Εάν είναι</w:t>
      </w:r>
      <w:r>
        <w:rPr>
          <w:rFonts w:eastAsia="Times New Roman" w:cs="Times New Roman"/>
          <w:szCs w:val="24"/>
        </w:rPr>
        <w:t>,</w:t>
      </w:r>
      <w:r>
        <w:rPr>
          <w:rFonts w:eastAsia="Times New Roman" w:cs="Times New Roman"/>
          <w:szCs w:val="24"/>
        </w:rPr>
        <w:t xml:space="preserve"> να ξαναγυρίσουμε όλοι στο δημοτικό να μάθουμε αριθμητική. </w:t>
      </w:r>
    </w:p>
    <w:p w14:paraId="4217C0F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Προχωρώ παραπέρα. Τέταρτο ερώτημα, κάτι που δεν έχει αναδειχθεί και θα ήθελα να το ακούσουν και οι ταξιτζήδες. Με αφορμή </w:t>
      </w:r>
      <w:r>
        <w:rPr>
          <w:rFonts w:eastAsia="Times New Roman" w:cs="Times New Roman"/>
          <w:szCs w:val="24"/>
        </w:rPr>
        <w:lastRenderedPageBreak/>
        <w:t xml:space="preserve">τον θόρυβο που είχε </w:t>
      </w:r>
      <w:r>
        <w:rPr>
          <w:rFonts w:eastAsia="Times New Roman" w:cs="Times New Roman"/>
          <w:szCs w:val="24"/>
        </w:rPr>
        <w:t>γίνει το περασμένο φθινόπωρο με την «</w:t>
      </w:r>
      <w:r>
        <w:rPr>
          <w:rFonts w:eastAsia="Times New Roman" w:cs="Times New Roman"/>
          <w:szCs w:val="24"/>
          <w:lang w:val="en-US"/>
        </w:rPr>
        <w:t>Uber</w:t>
      </w:r>
      <w:r>
        <w:rPr>
          <w:rFonts w:eastAsia="Times New Roman" w:cs="Times New Roman"/>
          <w:szCs w:val="24"/>
        </w:rPr>
        <w:t>» και τη «</w:t>
      </w:r>
      <w:r>
        <w:rPr>
          <w:rFonts w:eastAsia="Times New Roman" w:cs="Times New Roman"/>
          <w:szCs w:val="24"/>
          <w:lang w:val="en-US"/>
        </w:rPr>
        <w:t>Beat</w:t>
      </w:r>
      <w:r>
        <w:rPr>
          <w:rFonts w:eastAsia="Times New Roman" w:cs="Times New Roman"/>
          <w:szCs w:val="24"/>
        </w:rPr>
        <w:t>» -εμείς τα ξεχωρίζουμε αυτά τα δύο,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είχε γίνει τότε θόρυβος για αυτό το θέμα-</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Σπίρτζης</w:t>
      </w:r>
      <w:proofErr w:type="spellEnd"/>
      <w:r>
        <w:rPr>
          <w:rFonts w:eastAsia="Times New Roman" w:cs="Times New Roman"/>
          <w:szCs w:val="24"/>
        </w:rPr>
        <w:t xml:space="preserve"> είχε κάνει δήλωση σε συνέντευξ</w:t>
      </w:r>
      <w:r>
        <w:rPr>
          <w:rFonts w:eastAsia="Times New Roman" w:cs="Times New Roman"/>
          <w:szCs w:val="24"/>
        </w:rPr>
        <w:t>ή</w:t>
      </w:r>
      <w:r>
        <w:rPr>
          <w:rFonts w:eastAsia="Times New Roman" w:cs="Times New Roman"/>
          <w:szCs w:val="24"/>
        </w:rPr>
        <w:t xml:space="preserve"> του </w:t>
      </w:r>
      <w:r>
        <w:rPr>
          <w:rFonts w:eastAsia="Times New Roman" w:cs="Times New Roman"/>
          <w:szCs w:val="24"/>
        </w:rPr>
        <w:t>στον ραδιοφωνικό σταθμό «ΣΤΟ ΚΟΚΚΙΝΟ</w:t>
      </w:r>
      <w:r>
        <w:rPr>
          <w:rFonts w:eastAsia="Times New Roman" w:cs="Times New Roman"/>
          <w:szCs w:val="24"/>
        </w:rPr>
        <w:t>», στο ρα</w:t>
      </w:r>
      <w:r>
        <w:rPr>
          <w:rFonts w:eastAsia="Times New Roman" w:cs="Times New Roman"/>
          <w:szCs w:val="24"/>
        </w:rPr>
        <w:t>διόφωνο του ΣΥΡΙΖΑ. Τι είχε πει; Είχε πει: «Δεν γίνεται χωρίς άδειες ταξί να κάνουν αστικό μεταφορικό έργο, όταν εντάσσονται επί της ουσίας στο τουριστικό προϊόν της ενοικίασης αυτοκινήτων οδηγών» και άλλα πράγματα</w:t>
      </w:r>
      <w:r>
        <w:rPr>
          <w:rFonts w:eastAsia="Times New Roman" w:cs="Times New Roman"/>
          <w:szCs w:val="24"/>
        </w:rPr>
        <w:t>,</w:t>
      </w:r>
      <w:r>
        <w:rPr>
          <w:rFonts w:eastAsia="Times New Roman" w:cs="Times New Roman"/>
          <w:szCs w:val="24"/>
        </w:rPr>
        <w:t xml:space="preserve"> στο ίδιο πνεύμα. </w:t>
      </w:r>
    </w:p>
    <w:p w14:paraId="4217C0F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Γιατί τα έλεγε αυτά; Ε</w:t>
      </w:r>
      <w:r>
        <w:rPr>
          <w:rFonts w:eastAsia="Times New Roman" w:cs="Times New Roman"/>
          <w:szCs w:val="24"/>
        </w:rPr>
        <w:t>πειδή προβλεπόταν</w:t>
      </w:r>
      <w:r>
        <w:rPr>
          <w:rFonts w:eastAsia="Times New Roman" w:cs="Times New Roman"/>
          <w:szCs w:val="24"/>
        </w:rPr>
        <w:t>,</w:t>
      </w:r>
      <w:r>
        <w:rPr>
          <w:rFonts w:eastAsia="Times New Roman" w:cs="Times New Roman"/>
          <w:szCs w:val="24"/>
        </w:rPr>
        <w:t xml:space="preserve"> με δική μας ρύθμιση</w:t>
      </w:r>
      <w:r>
        <w:rPr>
          <w:rFonts w:eastAsia="Times New Roman" w:cs="Times New Roman"/>
          <w:szCs w:val="24"/>
        </w:rPr>
        <w:t>,</w:t>
      </w:r>
      <w:r>
        <w:rPr>
          <w:rFonts w:eastAsia="Times New Roman" w:cs="Times New Roman"/>
          <w:szCs w:val="24"/>
        </w:rPr>
        <w:t xml:space="preserve"> να μπορεί να νοικιάσει κάποιος αυτοκίνητο με οδηγό για έξι ώρες. Και έγνευσε ότι θα έφερνε μια ρύθμιση για αύξηση αυτού του ορίου. </w:t>
      </w:r>
      <w:r>
        <w:rPr>
          <w:rFonts w:eastAsia="Times New Roman" w:cs="Times New Roman"/>
          <w:szCs w:val="24"/>
        </w:rPr>
        <w:lastRenderedPageBreak/>
        <w:t>Ξέρετε τι κάνει σήμερα το άρθρο 219 Α</w:t>
      </w:r>
      <w:r>
        <w:rPr>
          <w:rFonts w:eastAsia="Times New Roman" w:cs="Times New Roman"/>
          <w:szCs w:val="24"/>
        </w:rPr>
        <w:t>,</w:t>
      </w:r>
      <w:r>
        <w:rPr>
          <w:rFonts w:eastAsia="Times New Roman" w:cs="Times New Roman"/>
          <w:szCs w:val="24"/>
        </w:rPr>
        <w:t xml:space="preserve"> που θα ψηφίσετε τη Δευτέρα το βράδυ; Τις έξι ώ</w:t>
      </w:r>
      <w:r>
        <w:rPr>
          <w:rFonts w:eastAsia="Times New Roman" w:cs="Times New Roman"/>
          <w:szCs w:val="24"/>
        </w:rPr>
        <w:t xml:space="preserve">ρες, που φαινόταν ένας αριθμός απαράδεκτος στον κ. </w:t>
      </w:r>
      <w:proofErr w:type="spellStart"/>
      <w:r>
        <w:rPr>
          <w:rFonts w:eastAsia="Times New Roman" w:cs="Times New Roman"/>
          <w:szCs w:val="24"/>
        </w:rPr>
        <w:t>Σπίρτζη</w:t>
      </w:r>
      <w:proofErr w:type="spellEnd"/>
      <w:r>
        <w:rPr>
          <w:rFonts w:eastAsia="Times New Roman" w:cs="Times New Roman"/>
          <w:szCs w:val="24"/>
        </w:rPr>
        <w:t>, ξέρετε πόσες τις κάνει; Τρεις ώρες. Πηγαίνει προς την ακριβώς αντίθεση κατεύθυνση.</w:t>
      </w:r>
    </w:p>
    <w:p w14:paraId="4217C0F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Ερώτημα, λοιπόν, που θέτω: Είναι ο ίδιος άνθρωπος; Είναι ο άνθρωπος που μιλούσε στο «Κόκκινο» και έλεγε ότι τον ε</w:t>
      </w:r>
      <w:r>
        <w:rPr>
          <w:rFonts w:eastAsia="Times New Roman" w:cs="Times New Roman"/>
          <w:szCs w:val="24"/>
        </w:rPr>
        <w:t>νοχλούσε το έξι και τελικά φέρνει ρύθμιση που κατεβάζει το όριο στα τρία; Ακριβοί στα πίτουρα και φθηνοί στο αλεύρι; Είναι σοβαρή πολιτική; Ειλικρινά πείτε μου, κύριοι συνάδελφοι, πείτε στις οικογένειές σας, μην το πείτε σε εμένα</w:t>
      </w:r>
      <w:r>
        <w:rPr>
          <w:rFonts w:eastAsia="Times New Roman" w:cs="Times New Roman"/>
          <w:szCs w:val="24"/>
        </w:rPr>
        <w:t>,</w:t>
      </w:r>
      <w:r>
        <w:rPr>
          <w:rFonts w:eastAsia="Times New Roman" w:cs="Times New Roman"/>
          <w:szCs w:val="24"/>
        </w:rPr>
        <w:t xml:space="preserve"> τι είναι αυτό το πράγμα. </w:t>
      </w:r>
      <w:r>
        <w:rPr>
          <w:rFonts w:eastAsia="Times New Roman" w:cs="Times New Roman"/>
          <w:szCs w:val="24"/>
        </w:rPr>
        <w:t xml:space="preserve">Και μέχρι πού θα πάει; </w:t>
      </w:r>
    </w:p>
    <w:p w14:paraId="4217C0F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έχω και ένα άλλο τελευταίας εσοδείας στο κινητό μου τηλέφωνο, μου το έστειλαν από το γραφείο μου πριν από λίγο. Φέρνετε </w:t>
      </w:r>
      <w:r>
        <w:rPr>
          <w:rFonts w:eastAsia="Times New Roman" w:cs="Times New Roman"/>
          <w:szCs w:val="24"/>
        </w:rPr>
        <w:lastRenderedPageBreak/>
        <w:t>ρυθμίσεις για τα καζίν</w:t>
      </w:r>
      <w:r>
        <w:rPr>
          <w:rFonts w:eastAsia="Times New Roman" w:cs="Times New Roman"/>
          <w:szCs w:val="24"/>
        </w:rPr>
        <w:t>α</w:t>
      </w:r>
      <w:r>
        <w:rPr>
          <w:rFonts w:eastAsia="Times New Roman" w:cs="Times New Roman"/>
          <w:szCs w:val="24"/>
        </w:rPr>
        <w:t>. Θα σας πω τι έλεγε ο Πρωθυπουργός, ο κ. Τσίπρας</w:t>
      </w:r>
      <w:r>
        <w:rPr>
          <w:rFonts w:eastAsia="Times New Roman" w:cs="Times New Roman"/>
          <w:szCs w:val="24"/>
        </w:rPr>
        <w:t>,</w:t>
      </w:r>
      <w:r>
        <w:rPr>
          <w:rFonts w:eastAsia="Times New Roman" w:cs="Times New Roman"/>
          <w:szCs w:val="24"/>
        </w:rPr>
        <w:t xml:space="preserve"> το 2011</w:t>
      </w:r>
      <w:r>
        <w:rPr>
          <w:rFonts w:eastAsia="Times New Roman" w:cs="Times New Roman"/>
          <w:szCs w:val="24"/>
        </w:rPr>
        <w:t>,</w:t>
      </w:r>
      <w:r>
        <w:rPr>
          <w:rFonts w:eastAsia="Times New Roman" w:cs="Times New Roman"/>
          <w:szCs w:val="24"/>
        </w:rPr>
        <w:t xml:space="preserve"> με αφορμή την κατάθεση σχ</w:t>
      </w:r>
      <w:r>
        <w:rPr>
          <w:rFonts w:eastAsia="Times New Roman" w:cs="Times New Roman"/>
          <w:szCs w:val="24"/>
        </w:rPr>
        <w:t xml:space="preserve">ετικού νομοσχεδίου για τον ηλεκτρονικό τζόγο από την τότε </w:t>
      </w:r>
      <w:r>
        <w:rPr>
          <w:rFonts w:eastAsia="Times New Roman" w:cs="Times New Roman"/>
          <w:szCs w:val="24"/>
        </w:rPr>
        <w:t>κ</w:t>
      </w:r>
      <w:r>
        <w:rPr>
          <w:rFonts w:eastAsia="Times New Roman" w:cs="Times New Roman"/>
          <w:szCs w:val="24"/>
        </w:rPr>
        <w:t>υβέρνηση του ΠΑΣΟΚ. Εμείς το καταψηφίσαμε, αλλά δεν έχει σημασία. Έλεγε ο κ. Τσίπρας: «Θα μετατρέψουν»</w:t>
      </w:r>
      <w:r>
        <w:rPr>
          <w:rFonts w:eastAsia="Times New Roman" w:cs="Times New Roman"/>
          <w:szCs w:val="24"/>
        </w:rPr>
        <w:t>,</w:t>
      </w:r>
      <w:r>
        <w:rPr>
          <w:rFonts w:eastAsia="Times New Roman" w:cs="Times New Roman"/>
          <w:szCs w:val="24"/>
        </w:rPr>
        <w:t xml:space="preserve"> τότε το ΠΑΣΟΚ</w:t>
      </w:r>
      <w:r>
        <w:rPr>
          <w:rFonts w:eastAsia="Times New Roman" w:cs="Times New Roman"/>
          <w:szCs w:val="24"/>
        </w:rPr>
        <w:t>,</w:t>
      </w:r>
      <w:r>
        <w:rPr>
          <w:rFonts w:eastAsia="Times New Roman" w:cs="Times New Roman"/>
          <w:szCs w:val="24"/>
        </w:rPr>
        <w:t xml:space="preserve"> «τη χώρα σε ένα απέραντο καζίνο</w:t>
      </w:r>
      <w:r>
        <w:rPr>
          <w:rFonts w:eastAsia="Times New Roman" w:cs="Times New Roman"/>
          <w:szCs w:val="24"/>
        </w:rPr>
        <w:t>,</w:t>
      </w:r>
      <w:r>
        <w:rPr>
          <w:rFonts w:eastAsia="Times New Roman" w:cs="Times New Roman"/>
          <w:szCs w:val="24"/>
        </w:rPr>
        <w:t xml:space="preserve"> με πρόσχημα ότι θα υπάρχουν κάποια φορολογικά</w:t>
      </w:r>
      <w:r>
        <w:rPr>
          <w:rFonts w:eastAsia="Times New Roman" w:cs="Times New Roman"/>
          <w:szCs w:val="24"/>
        </w:rPr>
        <w:t xml:space="preserve"> έσοδα, ενώ τα μόνα έσοδα που θα αυξηθούν στην πραγματικότητα θα είναι των γνωστών-αγνώστων μεγαλοεπιχειρηματιών</w:t>
      </w:r>
      <w:r>
        <w:rPr>
          <w:rFonts w:eastAsia="Times New Roman" w:cs="Times New Roman"/>
          <w:szCs w:val="24"/>
        </w:rPr>
        <w:t>,</w:t>
      </w:r>
      <w:r>
        <w:rPr>
          <w:rFonts w:eastAsia="Times New Roman" w:cs="Times New Roman"/>
          <w:szCs w:val="24"/>
        </w:rPr>
        <w:t xml:space="preserve"> που θέλουν να κερδίσουν και από τον τζόγο». </w:t>
      </w:r>
    </w:p>
    <w:p w14:paraId="4217C0F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Λοιπόν, τι κάνετε σήμερα; Εάν το έχετε ξεχάσει, να σας το θυμίσω: Δημιουργείτε τέσσερα επιπλέον κ</w:t>
      </w:r>
      <w:r>
        <w:rPr>
          <w:rFonts w:eastAsia="Times New Roman" w:cs="Times New Roman"/>
          <w:szCs w:val="24"/>
        </w:rPr>
        <w:t>αζίν</w:t>
      </w:r>
      <w:r>
        <w:rPr>
          <w:rFonts w:eastAsia="Times New Roman" w:cs="Times New Roman"/>
          <w:szCs w:val="24"/>
        </w:rPr>
        <w:t>α</w:t>
      </w:r>
      <w:r>
        <w:rPr>
          <w:rFonts w:eastAsia="Times New Roman" w:cs="Times New Roman"/>
          <w:szCs w:val="24"/>
        </w:rPr>
        <w:t xml:space="preserve">. Και στο άρθρο 378 </w:t>
      </w:r>
      <w:r>
        <w:rPr>
          <w:rFonts w:eastAsia="Times New Roman" w:cs="Times New Roman"/>
          <w:szCs w:val="24"/>
        </w:rPr>
        <w:lastRenderedPageBreak/>
        <w:t>παράγραφος 26 δίνετε τη δυνατότητα στους παί</w:t>
      </w:r>
      <w:r>
        <w:rPr>
          <w:rFonts w:eastAsia="Times New Roman" w:cs="Times New Roman"/>
          <w:szCs w:val="24"/>
        </w:rPr>
        <w:t>κ</w:t>
      </w:r>
      <w:r>
        <w:rPr>
          <w:rFonts w:eastAsia="Times New Roman" w:cs="Times New Roman"/>
          <w:szCs w:val="24"/>
        </w:rPr>
        <w:t>τες, κάτι που απαγορευόταν μέχρι σήμερα, να μπορούν να δανείζονται από τα καζίν</w:t>
      </w:r>
      <w:r>
        <w:rPr>
          <w:rFonts w:eastAsia="Times New Roman" w:cs="Times New Roman"/>
          <w:szCs w:val="24"/>
        </w:rPr>
        <w:t>α</w:t>
      </w:r>
      <w:r>
        <w:rPr>
          <w:rFonts w:eastAsia="Times New Roman" w:cs="Times New Roman"/>
          <w:szCs w:val="24"/>
        </w:rPr>
        <w:t xml:space="preserve">, για να παίζουν και άλλα λεφτά. </w:t>
      </w:r>
    </w:p>
    <w:p w14:paraId="4217C0F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 Πότε; </w:t>
      </w:r>
    </w:p>
    <w:p w14:paraId="4217C0F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Πότε είχατε δίκιο; Το 2</w:t>
      </w:r>
      <w:r>
        <w:rPr>
          <w:rFonts w:eastAsia="Times New Roman" w:cs="Times New Roman"/>
          <w:szCs w:val="24"/>
        </w:rPr>
        <w:t>011</w:t>
      </w:r>
      <w:r>
        <w:rPr>
          <w:rFonts w:eastAsia="Times New Roman" w:cs="Times New Roman"/>
          <w:szCs w:val="24"/>
        </w:rPr>
        <w:t>,</w:t>
      </w:r>
      <w:r>
        <w:rPr>
          <w:rFonts w:eastAsia="Times New Roman" w:cs="Times New Roman"/>
          <w:szCs w:val="24"/>
        </w:rPr>
        <w:t xml:space="preserve"> που ήσασταν απέναντι στον νόμο και θεωρούσατε ότι η Ελλάδα γίνεται χώρα των καζίν</w:t>
      </w:r>
      <w:r>
        <w:rPr>
          <w:rFonts w:eastAsia="Times New Roman" w:cs="Times New Roman"/>
          <w:szCs w:val="24"/>
        </w:rPr>
        <w:t>ων,</w:t>
      </w:r>
      <w:r>
        <w:rPr>
          <w:rFonts w:eastAsia="Times New Roman" w:cs="Times New Roman"/>
          <w:szCs w:val="24"/>
        </w:rPr>
        <w:t xml:space="preserve"> ή τώρα</w:t>
      </w:r>
      <w:r>
        <w:rPr>
          <w:rFonts w:eastAsia="Times New Roman" w:cs="Times New Roman"/>
          <w:szCs w:val="24"/>
        </w:rPr>
        <w:t>,</w:t>
      </w:r>
      <w:r>
        <w:rPr>
          <w:rFonts w:eastAsia="Times New Roman" w:cs="Times New Roman"/>
          <w:szCs w:val="24"/>
        </w:rPr>
        <w:t xml:space="preserve"> που φέρνετε και δημιουργείτε τέσσερα ακόμα καζίν</w:t>
      </w:r>
      <w:r>
        <w:rPr>
          <w:rFonts w:eastAsia="Times New Roman" w:cs="Times New Roman"/>
          <w:szCs w:val="24"/>
        </w:rPr>
        <w:t>α</w:t>
      </w:r>
      <w:r>
        <w:rPr>
          <w:rFonts w:eastAsia="Times New Roman" w:cs="Times New Roman"/>
          <w:szCs w:val="24"/>
        </w:rPr>
        <w:t xml:space="preserve">; </w:t>
      </w:r>
    </w:p>
    <w:p w14:paraId="4217C0F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καταλήγω με τα θεμελιώδη μου ερωτήματα: Κυρίες και κύριοι συνάδελφοι, προσπαθώ να είμαι πάντοτε συγκρατημένος. Αναφέρθηκα σε συγκεκριμένα ερωτήματα. Απαντήστε τα, εάν υπάρχουν απαντήσεις. Δώστε τις απαντήσεις, θα χαρώ να τις ακούσω. Αλλά εάν εγώ, με βά</w:t>
      </w:r>
      <w:r>
        <w:rPr>
          <w:rFonts w:eastAsia="Times New Roman" w:cs="Times New Roman"/>
          <w:szCs w:val="24"/>
        </w:rPr>
        <w:t xml:space="preserve">ση τα οποία σήμερα εδώ παρουσιάζω, σας </w:t>
      </w:r>
      <w:r>
        <w:rPr>
          <w:rFonts w:eastAsia="Times New Roman" w:cs="Times New Roman"/>
          <w:szCs w:val="24"/>
        </w:rPr>
        <w:lastRenderedPageBreak/>
        <w:t xml:space="preserve">ρωτήσω εάν η Κυβέρνηση αυτή τελικά έχει ή δεν έχει ιερό και όσιο, ακριβολογώ ή υπερβάλλω, όπως έλεγε μια παλιά ελληνική ταινία;  </w:t>
      </w:r>
    </w:p>
    <w:p w14:paraId="4217C0F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 σας πω ότι το ψέμα έχει γίνει δεύτερη φύση αυτής της Κυβέρνησης, ακριβολογώ ή υπερβά</w:t>
      </w:r>
      <w:r>
        <w:rPr>
          <w:rFonts w:eastAsia="Times New Roman" w:cs="Times New Roman"/>
          <w:szCs w:val="24"/>
        </w:rPr>
        <w:t xml:space="preserve">λλω; Αν πω ότι η Κυβέρνηση αυτή δεν έχει τελικά κανέναν ηθικό φραγμό, ακριβολογώ ή υπερβάλλω; </w:t>
      </w:r>
    </w:p>
    <w:p w14:paraId="4217C10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είπατε μόνο μεγάλα ψέματα, τα αντίθετα ακριβώς από αυτά που λέτε σήμερα, πριν από τις εκλογές του 2015. Λέτε τα ακριβώς αντίθετ</w:t>
      </w:r>
      <w:r>
        <w:rPr>
          <w:rFonts w:eastAsia="Times New Roman" w:cs="Times New Roman"/>
          <w:szCs w:val="24"/>
        </w:rPr>
        <w:t>α ακόμα και σε σχέση με αυτά που λέγατε πριν από μερικούς μήνες και είστε ικανοί σε ένα</w:t>
      </w:r>
      <w:r>
        <w:rPr>
          <w:rFonts w:eastAsia="Times New Roman" w:cs="Times New Roman"/>
          <w:szCs w:val="24"/>
        </w:rPr>
        <w:t>ν,</w:t>
      </w:r>
      <w:r>
        <w:rPr>
          <w:rFonts w:eastAsia="Times New Roman" w:cs="Times New Roman"/>
          <w:szCs w:val="24"/>
        </w:rPr>
        <w:t xml:space="preserve"> δύο μήνες να λέτε τα ακριβώς αντίθετα από αυτά που λέτε σήμερα. </w:t>
      </w:r>
    </w:p>
    <w:p w14:paraId="4217C10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Επειδή έχει γίνει, λοιπόν, κουβέντα για το περιβόητο «ηθικό πλεονέκτημα», θέλω να σας πω ότι μια Κυβέ</w:t>
      </w:r>
      <w:r>
        <w:rPr>
          <w:rFonts w:eastAsia="Times New Roman" w:cs="Times New Roman"/>
          <w:szCs w:val="24"/>
        </w:rPr>
        <w:t xml:space="preserve">ρνηση που έχει αυτόν </w:t>
      </w:r>
      <w:r>
        <w:rPr>
          <w:rFonts w:eastAsia="Times New Roman" w:cs="Times New Roman"/>
          <w:szCs w:val="24"/>
        </w:rPr>
        <w:lastRenderedPageBreak/>
        <w:t>τον τυχοδιωκτισμό, αυτόν τον καιροσκοπισμό, αυτόν τον αμοραλισμό στην πραγματικότητα είναι η ίδια ηθικό μειονέκτημα για τον τόπο. Είναι η ίδια ηθικό μειονέκτημα για τη δημόσια ζωή. Είναι η ίδια ηθικό μειονέκτημα για την πορεία της χώρα</w:t>
      </w:r>
      <w:r>
        <w:rPr>
          <w:rFonts w:eastAsia="Times New Roman" w:cs="Times New Roman"/>
          <w:szCs w:val="24"/>
        </w:rPr>
        <w:t xml:space="preserve">ς. </w:t>
      </w:r>
    </w:p>
    <w:p w14:paraId="4217C10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Ολοκληρώστε, σας παρακαλώ, κύριε συνάδελφε. </w:t>
      </w:r>
    </w:p>
    <w:p w14:paraId="4217C10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Ολοκληρώνω, κύριε Πρόεδρε. </w:t>
      </w:r>
    </w:p>
    <w:p w14:paraId="4217C10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Ακριβώς, λοιπόν, επειδή τα πράγματα είναι πλέον σαφή, αυτή η Κυβέρνηση χαρακτηρίζεται από τρία πράγματα: </w:t>
      </w:r>
      <w:r>
        <w:rPr>
          <w:rFonts w:eastAsia="Times New Roman" w:cs="Times New Roman"/>
          <w:szCs w:val="24"/>
        </w:rPr>
        <w:t>π</w:t>
      </w:r>
      <w:r>
        <w:rPr>
          <w:rFonts w:eastAsia="Times New Roman" w:cs="Times New Roman"/>
          <w:szCs w:val="24"/>
        </w:rPr>
        <w:t>ρωτάθλημα στα ψ</w:t>
      </w:r>
      <w:r>
        <w:rPr>
          <w:rFonts w:eastAsia="Times New Roman" w:cs="Times New Roman"/>
          <w:szCs w:val="24"/>
        </w:rPr>
        <w:t>έματα, οι φτωχοί φτωχότεροι και ένας απίστευτος κυνισμός. Ο κόσμος έχει βγάλει τα συμπεράσματά του, οι ψηφοφόροι σας έχουν βγάλει τα συμπεράσματά τους και πάρα πολύ σύντομα</w:t>
      </w:r>
      <w:r>
        <w:rPr>
          <w:rFonts w:eastAsia="Times New Roman" w:cs="Times New Roman"/>
          <w:szCs w:val="24"/>
        </w:rPr>
        <w:t>,</w:t>
      </w:r>
      <w:r>
        <w:rPr>
          <w:rFonts w:eastAsia="Times New Roman" w:cs="Times New Roman"/>
          <w:szCs w:val="24"/>
        </w:rPr>
        <w:t xml:space="preserve"> όσα τρικ </w:t>
      </w:r>
      <w:r>
        <w:rPr>
          <w:rFonts w:eastAsia="Times New Roman" w:cs="Times New Roman"/>
          <w:szCs w:val="24"/>
        </w:rPr>
        <w:lastRenderedPageBreak/>
        <w:t>και να κάνετε, όσες ψηφοφορίες και να κερδίσετε εδώ, στο τέλος πολύ σύντο</w:t>
      </w:r>
      <w:r>
        <w:rPr>
          <w:rFonts w:eastAsia="Times New Roman" w:cs="Times New Roman"/>
          <w:szCs w:val="24"/>
        </w:rPr>
        <w:t xml:space="preserve">μα θα είστε παρελθόν. </w:t>
      </w:r>
    </w:p>
    <w:p w14:paraId="4217C10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217C106"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17C10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Και εμείς σας ευχαριστούμε πολύ. </w:t>
      </w:r>
    </w:p>
    <w:p w14:paraId="4217C10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Υπουργός Πολιτισμού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έχει τον λόγο. </w:t>
      </w:r>
    </w:p>
    <w:p w14:paraId="4217C10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w:t>
      </w:r>
      <w:r>
        <w:rPr>
          <w:rFonts w:eastAsia="Times New Roman" w:cs="Times New Roman"/>
          <w:b/>
          <w:szCs w:val="24"/>
        </w:rPr>
        <w:t xml:space="preserve"> Αθλητισμού): </w:t>
      </w:r>
      <w:r>
        <w:rPr>
          <w:rFonts w:eastAsia="Times New Roman" w:cs="Times New Roman"/>
          <w:szCs w:val="24"/>
        </w:rPr>
        <w:t xml:space="preserve">Κυρίες και κύριοι Βουλευτές, στο πολυνομοσχέδιο εντάσσονται τρία άρθρα, με ιδιαίτερα σημαντικές και καινοτόμες ρυθμίσεις για τις αρχαιολογικές εργασίες, με τις οποίες </w:t>
      </w:r>
      <w:proofErr w:type="spellStart"/>
      <w:r>
        <w:rPr>
          <w:rFonts w:eastAsia="Times New Roman" w:cs="Times New Roman"/>
          <w:szCs w:val="24"/>
        </w:rPr>
        <w:t>εξορθολογίζονται</w:t>
      </w:r>
      <w:proofErr w:type="spellEnd"/>
      <w:r>
        <w:rPr>
          <w:rFonts w:eastAsia="Times New Roman" w:cs="Times New Roman"/>
          <w:szCs w:val="24"/>
        </w:rPr>
        <w:t xml:space="preserve"> και απλοποιούνται οι διαδικασίες εκτέλεσης αρχαιολογικών έ</w:t>
      </w:r>
      <w:r>
        <w:rPr>
          <w:rFonts w:eastAsia="Times New Roman" w:cs="Times New Roman"/>
          <w:szCs w:val="24"/>
        </w:rPr>
        <w:t xml:space="preserve">ργων, </w:t>
      </w:r>
      <w:r>
        <w:rPr>
          <w:rFonts w:eastAsia="Times New Roman" w:cs="Times New Roman"/>
          <w:szCs w:val="24"/>
        </w:rPr>
        <w:lastRenderedPageBreak/>
        <w:t xml:space="preserve">μέσω κωδικοποίησης σχετικών διατάξεων ή άλλων ισοδύναμων ενεργειών. </w:t>
      </w:r>
    </w:p>
    <w:p w14:paraId="4217C10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117937">
        <w:rPr>
          <w:rFonts w:eastAsia="Times New Roman" w:cs="Times New Roman"/>
          <w:b/>
          <w:szCs w:val="24"/>
        </w:rPr>
        <w:t>ΓΕΩΡΓΙΟΣ ΛΑΜΠΡΟΥΛΗΣ</w:t>
      </w:r>
      <w:r>
        <w:rPr>
          <w:rFonts w:eastAsia="Times New Roman" w:cs="Times New Roman"/>
          <w:szCs w:val="24"/>
        </w:rPr>
        <w:t>)</w:t>
      </w:r>
    </w:p>
    <w:p w14:paraId="4217C10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την επεξεργασία των σχετικών προτάσεων συγκροτήθηκε κοινή ομάδα εργασίας σ</w:t>
      </w:r>
      <w:r>
        <w:rPr>
          <w:rFonts w:eastAsia="Times New Roman" w:cs="Times New Roman"/>
          <w:szCs w:val="24"/>
        </w:rPr>
        <w:t xml:space="preserve">την οποία συμμετείχαν, εκτός από το Υπουργείο Πολιτισμού και Αθλητισμού, τα Υπουργεία Οικονομίας και Ανάπτυξης, Υποδομών και Μεταφορών. </w:t>
      </w:r>
    </w:p>
    <w:p w14:paraId="4217C10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Μεταξύ των πορισμάτων της ομάδας συμπεριλαμβάνονται και προτάσεις, η εφαρμογή των οποίων χρήζει νομοθετικής κατοχύρωσης</w:t>
      </w:r>
      <w:r>
        <w:rPr>
          <w:rFonts w:eastAsia="Times New Roman" w:cs="Times New Roman"/>
          <w:szCs w:val="24"/>
        </w:rPr>
        <w:t xml:space="preserve">, κάτι που επιχειρείται μέσω του παρόντος νομοσχεδίου. </w:t>
      </w:r>
    </w:p>
    <w:p w14:paraId="4217C10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με τις διατάξεις αυτές επιχειρείται η απλούστευση της επιτάχυνσης των διαδικασιών στέρησης χρήσης γης, στην περίπτωση που αυτό απαιτείται για την εκτέλεση ενός έργου, με τη δυνατότητα της </w:t>
      </w:r>
      <w:r>
        <w:rPr>
          <w:rFonts w:eastAsia="Times New Roman" w:cs="Times New Roman"/>
          <w:szCs w:val="24"/>
        </w:rPr>
        <w:t>ανάθεσης της εκτίμησης της σχετικής αποζημίωσης και σε ανεξάρτητους πιστοποιημένους εκτιμητές του ν</w:t>
      </w:r>
      <w:r>
        <w:rPr>
          <w:rFonts w:eastAsia="Times New Roman" w:cs="Times New Roman"/>
          <w:szCs w:val="24"/>
        </w:rPr>
        <w:t>.</w:t>
      </w:r>
      <w:r>
        <w:rPr>
          <w:rFonts w:eastAsia="Times New Roman" w:cs="Times New Roman"/>
          <w:szCs w:val="24"/>
        </w:rPr>
        <w:t>4152/2013. Κατ’ αυτόν τον τρόπο, θα υπάρχει δυνατότητα επιλογής, μεταξύ της σημερινής αρκετά χρονοβόρας διαδικασίας, εκτίμηση δηλαδή από υπηρεσιακή επιτροπή</w:t>
      </w:r>
      <w:r>
        <w:rPr>
          <w:rFonts w:eastAsia="Times New Roman" w:cs="Times New Roman"/>
          <w:szCs w:val="24"/>
        </w:rPr>
        <w:t xml:space="preserve">, και της ανάθεσης σε εκτιμητή, κάτι που θα επιταχύνει τη ροή των διαδικασιών, αφού θα αυξήσει τις υπάρχουσες επιλογές. </w:t>
      </w:r>
    </w:p>
    <w:p w14:paraId="4217C10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Δεύτερον και ιδιαίτερα σημαντικό. Ιδρύεται Μητρώο Προσωπικού Αρχαιολογικών Εργασιών, με σύμβαση εργασίας ιδιωτικού δικαίου ορισμένου χρ</w:t>
      </w:r>
      <w:r>
        <w:rPr>
          <w:rFonts w:eastAsia="Times New Roman" w:cs="Times New Roman"/>
          <w:szCs w:val="24"/>
        </w:rPr>
        <w:t xml:space="preserve">όνου, απασχολούμενου σε αρχαιολογικά έργα </w:t>
      </w:r>
      <w:r>
        <w:rPr>
          <w:rFonts w:eastAsia="Times New Roman" w:cs="Times New Roman"/>
          <w:szCs w:val="24"/>
        </w:rPr>
        <w:lastRenderedPageBreak/>
        <w:t xml:space="preserve">που εκτελούνται από </w:t>
      </w:r>
      <w:r>
        <w:rPr>
          <w:rFonts w:eastAsia="Times New Roman" w:cs="Times New Roman"/>
          <w:szCs w:val="24"/>
        </w:rPr>
        <w:t>υ</w:t>
      </w:r>
      <w:r>
        <w:rPr>
          <w:rFonts w:eastAsia="Times New Roman" w:cs="Times New Roman"/>
          <w:szCs w:val="24"/>
        </w:rPr>
        <w:t xml:space="preserve">πηρεσίες του Υπουργείου Πολιτισμού και Αθλητισμού με τη μέθοδο της αυτεπιστασίας, συμπεριλαμβανομένων των πάσης φύσεως αρχαιολογικών εργασιών που εκτελούνται στο πλαίσιο έργων τρίτων. </w:t>
      </w:r>
    </w:p>
    <w:p w14:paraId="4217C10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ητρώ</w:t>
      </w:r>
      <w:r>
        <w:rPr>
          <w:rFonts w:eastAsia="Times New Roman" w:cs="Times New Roman"/>
          <w:szCs w:val="24"/>
        </w:rPr>
        <w:t>ο θα είναι μόνιμα ανοικτό για την εγγραφή όλων όσοι έχουν τα απαιτούμενα προσόντα και θα διασφαλίζει την ακώλυτη πρόσβαση στο δικαίωμα της εργασίας όλων των ενδιαφερομένων, με βάση τις αρχές της διαφάνειας, της ισότιμης μεταχείρισης, της αντικειμενικότητας</w:t>
      </w:r>
      <w:r>
        <w:rPr>
          <w:rFonts w:eastAsia="Times New Roman" w:cs="Times New Roman"/>
          <w:szCs w:val="24"/>
        </w:rPr>
        <w:t xml:space="preserve"> και της αμεροληψίας. Ακριβώς για την υποστήριξη της λειτουργίας του </w:t>
      </w:r>
      <w:r>
        <w:rPr>
          <w:rFonts w:eastAsia="Times New Roman" w:cs="Times New Roman"/>
          <w:szCs w:val="24"/>
        </w:rPr>
        <w:t>μ</w:t>
      </w:r>
      <w:r>
        <w:rPr>
          <w:rFonts w:eastAsia="Times New Roman" w:cs="Times New Roman"/>
          <w:szCs w:val="24"/>
        </w:rPr>
        <w:t>ητρώου, με βάση τις προαναφερόμενες αρχές</w:t>
      </w:r>
      <w:r>
        <w:rPr>
          <w:rFonts w:eastAsia="Times New Roman" w:cs="Times New Roman"/>
          <w:szCs w:val="24"/>
        </w:rPr>
        <w:t>,</w:t>
      </w:r>
      <w:r>
        <w:rPr>
          <w:rFonts w:eastAsia="Times New Roman" w:cs="Times New Roman"/>
          <w:szCs w:val="24"/>
        </w:rPr>
        <w:t xml:space="preserve"> και της διαδικασίας προσλήψεων μέσω αυτού, θα δημιουργηθεί ηλεκτρονική βάση δεδομένων.</w:t>
      </w:r>
    </w:p>
    <w:p w14:paraId="4217C11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 xml:space="preserve">Με απόφαση του Υπουργού Πολιτισμού και Αθλητισμού, που εκδίδεται εντός τριών μηνών από την έναρξη ισχύος του νόμου, ορίζονται οι ειδικότητες, οι κλάδοι και οι κατηγορίες εκπαίδευσης των μελών, τα απαιτούμενα τυπικά και ουσιαστικά προσόντα και η σχετική </w:t>
      </w:r>
      <w:proofErr w:type="spellStart"/>
      <w:r>
        <w:rPr>
          <w:rFonts w:eastAsia="Times New Roman" w:cs="Times New Roman"/>
          <w:szCs w:val="24"/>
        </w:rPr>
        <w:t>μορ</w:t>
      </w:r>
      <w:r>
        <w:rPr>
          <w:rFonts w:eastAsia="Times New Roman" w:cs="Times New Roman"/>
          <w:szCs w:val="24"/>
        </w:rPr>
        <w:t>ιοδότηση</w:t>
      </w:r>
      <w:proofErr w:type="spellEnd"/>
      <w:r>
        <w:rPr>
          <w:rFonts w:eastAsia="Times New Roman" w:cs="Times New Roman"/>
          <w:szCs w:val="24"/>
        </w:rPr>
        <w:t xml:space="preserve"> αυτών, τα τηρούμενα στοιχεία, η αρμόδια για την κατάρτιση, τήρηση και </w:t>
      </w:r>
      <w:proofErr w:type="spellStart"/>
      <w:r>
        <w:rPr>
          <w:rFonts w:eastAsia="Times New Roman" w:cs="Times New Roman"/>
          <w:szCs w:val="24"/>
        </w:rPr>
        <w:t>επικαιροποίησή</w:t>
      </w:r>
      <w:proofErr w:type="spellEnd"/>
      <w:r>
        <w:rPr>
          <w:rFonts w:eastAsia="Times New Roman" w:cs="Times New Roman"/>
          <w:szCs w:val="24"/>
        </w:rPr>
        <w:t xml:space="preserve"> του </w:t>
      </w:r>
      <w:r>
        <w:rPr>
          <w:rFonts w:eastAsia="Times New Roman" w:cs="Times New Roman"/>
          <w:szCs w:val="24"/>
        </w:rPr>
        <w:t>υ</w:t>
      </w:r>
      <w:r>
        <w:rPr>
          <w:rFonts w:eastAsia="Times New Roman" w:cs="Times New Roman"/>
          <w:szCs w:val="24"/>
        </w:rPr>
        <w:t xml:space="preserve">πηρεσία, η διαδικασία εγγραφής στο </w:t>
      </w:r>
      <w:r>
        <w:rPr>
          <w:rFonts w:eastAsia="Times New Roman" w:cs="Times New Roman"/>
          <w:szCs w:val="24"/>
        </w:rPr>
        <w:t>μ</w:t>
      </w:r>
      <w:r>
        <w:rPr>
          <w:rFonts w:eastAsia="Times New Roman" w:cs="Times New Roman"/>
          <w:szCs w:val="24"/>
        </w:rPr>
        <w:t xml:space="preserve">ητρώο και </w:t>
      </w:r>
      <w:proofErr w:type="spellStart"/>
      <w:r>
        <w:rPr>
          <w:rFonts w:eastAsia="Times New Roman" w:cs="Times New Roman"/>
          <w:szCs w:val="24"/>
        </w:rPr>
        <w:t>επικαιροποίησης</w:t>
      </w:r>
      <w:proofErr w:type="spellEnd"/>
      <w:r>
        <w:rPr>
          <w:rFonts w:eastAsia="Times New Roman" w:cs="Times New Roman"/>
          <w:szCs w:val="24"/>
        </w:rPr>
        <w:t xml:space="preserve"> των σχετικών στοιχείων, η διαδικασία επιλογής προσωπικού με χρήση του </w:t>
      </w:r>
      <w:r>
        <w:rPr>
          <w:rFonts w:eastAsia="Times New Roman" w:cs="Times New Roman"/>
          <w:szCs w:val="24"/>
        </w:rPr>
        <w:t>μ</w:t>
      </w:r>
      <w:r>
        <w:rPr>
          <w:rFonts w:eastAsia="Times New Roman" w:cs="Times New Roman"/>
          <w:szCs w:val="24"/>
        </w:rPr>
        <w:t>ητρώου, συμπεριλαμβανομέ</w:t>
      </w:r>
      <w:r>
        <w:rPr>
          <w:rFonts w:eastAsia="Times New Roman" w:cs="Times New Roman"/>
          <w:szCs w:val="24"/>
        </w:rPr>
        <w:t xml:space="preserve">νης και διαδικασίας υποβολής ενστάσεων, οι τεχνικές λεπτομέρειες λειτουργίας της ασφάλειας της ηλεκτρονικής βάσης δεδομένων και της σχετικής διαδικτυακής εφαρμογής που ρυθμίζει κάθε άλλο σχετικό θέμα. </w:t>
      </w:r>
    </w:p>
    <w:p w14:paraId="4217C11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Από την 1</w:t>
      </w:r>
      <w:r w:rsidRPr="00426DF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Ιανουαρίου 2020 η πρόσληψη προσωπικού με σύ</w:t>
      </w:r>
      <w:r>
        <w:rPr>
          <w:rFonts w:eastAsia="Times New Roman" w:cs="Times New Roman"/>
          <w:szCs w:val="24"/>
        </w:rPr>
        <w:t xml:space="preserve">μβαση εργασίας ιδιωτικού δικαίου ορισμένου χρόνου, απασχολούμενου σε αρχαιολογικά έργα που εκτελούνται από </w:t>
      </w:r>
      <w:r>
        <w:rPr>
          <w:rFonts w:eastAsia="Times New Roman" w:cs="Times New Roman"/>
          <w:szCs w:val="24"/>
        </w:rPr>
        <w:t>υ</w:t>
      </w:r>
      <w:r>
        <w:rPr>
          <w:rFonts w:eastAsia="Times New Roman" w:cs="Times New Roman"/>
          <w:szCs w:val="24"/>
        </w:rPr>
        <w:t xml:space="preserve">πηρεσίες του Υπουργείου Πολιτισμού και Αθλητισμού θα διενεργείται αποκλειστικά μέσω του </w:t>
      </w:r>
      <w:r>
        <w:rPr>
          <w:rFonts w:eastAsia="Times New Roman" w:cs="Times New Roman"/>
          <w:szCs w:val="24"/>
        </w:rPr>
        <w:t>μ</w:t>
      </w:r>
      <w:r>
        <w:rPr>
          <w:rFonts w:eastAsia="Times New Roman" w:cs="Times New Roman"/>
          <w:szCs w:val="24"/>
        </w:rPr>
        <w:t>ητρώου. Με την ολοκλήρωση αυτής της διαδικασίας εκτιμάται ό</w:t>
      </w:r>
      <w:r>
        <w:rPr>
          <w:rFonts w:eastAsia="Times New Roman" w:cs="Times New Roman"/>
          <w:szCs w:val="24"/>
        </w:rPr>
        <w:t>τι ο χρόνος που απαιτείται για την πρόσληψη του προσωπικού στα αρχαιολογικά έργα θα μειωθεί σημαντικά, με αποτέλεσμα την επιτάχυνση των διαδικασιών και ρυθμών υλοποίησης. Με αυτή την παρέμβαση, επίσης, ενισχύεται η διαφάνεια, η αντικειμενικότητα των διαδικ</w:t>
      </w:r>
      <w:r>
        <w:rPr>
          <w:rFonts w:eastAsia="Times New Roman" w:cs="Times New Roman"/>
          <w:szCs w:val="24"/>
        </w:rPr>
        <w:t xml:space="preserve">ασιών προσλήψεων και διασφαλίζεται η ίση αντιμετώπιση όλων των υποψηφίων εργαζομένων σε έργα του Υπουργείου Πολιτισμού και Αθλητισμού, από όλες τις </w:t>
      </w:r>
      <w:r>
        <w:rPr>
          <w:rFonts w:eastAsia="Times New Roman" w:cs="Times New Roman"/>
          <w:szCs w:val="24"/>
        </w:rPr>
        <w:t>υ</w:t>
      </w:r>
      <w:r>
        <w:rPr>
          <w:rFonts w:eastAsia="Times New Roman" w:cs="Times New Roman"/>
          <w:szCs w:val="24"/>
        </w:rPr>
        <w:t>πηρεσίες του ανά την Ελλάδα.</w:t>
      </w:r>
    </w:p>
    <w:p w14:paraId="4217C11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Θα ήθελα εδώ να τονίσω, για αποφυγή παρερμηνείας, ότι η απόφαση που θα βγει θα</w:t>
      </w:r>
      <w:r>
        <w:rPr>
          <w:rFonts w:eastAsia="Times New Roman" w:cs="Times New Roman"/>
          <w:szCs w:val="24"/>
        </w:rPr>
        <w:t xml:space="preserve"> τηρεί το θεσμικό πλαίσιο που ήδη ισχύει για προσλήψεις στο Υπουργείο Πολιτισμού και Αθλητισμού. Αυτό δεν αλλάζει και το τονίζω. Μόνο η διαδικασία εγγραφής μέσω του </w:t>
      </w:r>
      <w:r>
        <w:rPr>
          <w:rFonts w:eastAsia="Times New Roman" w:cs="Times New Roman"/>
          <w:szCs w:val="24"/>
        </w:rPr>
        <w:t>μ</w:t>
      </w:r>
      <w:r>
        <w:rPr>
          <w:rFonts w:eastAsia="Times New Roman" w:cs="Times New Roman"/>
          <w:szCs w:val="24"/>
        </w:rPr>
        <w:t>ητρώου θα ισχύσει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2020. </w:t>
      </w:r>
    </w:p>
    <w:p w14:paraId="4217C11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Τέλος, με τις υπό συζήτηση διατάξεις επιχειρείται η αρμον</w:t>
      </w:r>
      <w:r>
        <w:rPr>
          <w:rFonts w:eastAsia="Times New Roman" w:cs="Times New Roman"/>
          <w:szCs w:val="24"/>
        </w:rPr>
        <w:t xml:space="preserve">ική ένταξη της αρχικής αρχαιολογικής έρευνας στην αλληλουχία των μελετών που απαιτούνται για τον εντοπισμό των περιβαλλοντικών επιπτώσεων ενός έργου. Αυτό είναι πολύ σημαντικό, γιατί με αυτή τη διάταξη εκτιμάται ότι θα ενισχυθεί η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διαδικασίας σχεδιασμού των έργων, αφού θα εντοπίζονται εξαρχής τα κρίσιμα σημεία αρχαιολογικού ενδιαφέροντος και θα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ευρήματα της αρχικής έρευνας από τα πρώτα </w:t>
      </w:r>
      <w:r>
        <w:rPr>
          <w:rFonts w:eastAsia="Times New Roman" w:cs="Times New Roman"/>
          <w:szCs w:val="24"/>
        </w:rPr>
        <w:lastRenderedPageBreak/>
        <w:t>στάδια της εκπόνησης της μελέτης του έργου. Με αυτόν τον τρόπο, λοιπό</w:t>
      </w:r>
      <w:r>
        <w:rPr>
          <w:rFonts w:eastAsia="Times New Roman" w:cs="Times New Roman"/>
          <w:szCs w:val="24"/>
        </w:rPr>
        <w:t>ν, μειώνεται ο κίνδυνος εμφάνισης απρόβλεπτων καταστάσεων κατά τη φάση υλοποίησης του έργου, κάτι που θα συμβάλλει αποφασιστικά στην αποτελεσματική υλοποίηση των έργων, στην αποφυγή περιπτώσεων αύξησης του προϋπολογισμού αυτών καθώς και στην περαιτέρω επιτ</w:t>
      </w:r>
      <w:r>
        <w:rPr>
          <w:rFonts w:eastAsia="Times New Roman" w:cs="Times New Roman"/>
          <w:szCs w:val="24"/>
        </w:rPr>
        <w:t>άχυνση των ρυθμών εκτέλεσης.</w:t>
      </w:r>
    </w:p>
    <w:p w14:paraId="4217C11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Εκτός απ’ αυτά τα τρία άρθρα, ένα επιπλέον άρθρο που προτείνουμε αναφέρεται στο εποπτικό συμβούλιο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xml:space="preserve">. Στις ανεξάρτητες οντότητες του άρθρου 50 του ν.2121/1993, όπου έως σήμερα ανήκει μόνο η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προβλέπεται η ύπαρξη</w:t>
      </w:r>
      <w:r>
        <w:rPr>
          <w:rFonts w:eastAsia="Times New Roman" w:cs="Times New Roman"/>
          <w:szCs w:val="24"/>
        </w:rPr>
        <w:t xml:space="preserve"> εποπτικού συμβουλίου</w:t>
      </w:r>
      <w:r>
        <w:rPr>
          <w:rFonts w:eastAsia="Times New Roman" w:cs="Times New Roman"/>
          <w:szCs w:val="24"/>
        </w:rPr>
        <w:t>,</w:t>
      </w:r>
      <w:r>
        <w:rPr>
          <w:rFonts w:eastAsia="Times New Roman" w:cs="Times New Roman"/>
          <w:szCs w:val="24"/>
        </w:rPr>
        <w:t xml:space="preserve"> το οποίο αναλαμβάνει την παρακολούθηση του τρόπου διαχείρισης των δικαιωμάτων των δημιουργών από την εταιρεία και αποφασίζει για σειρά θεμάτων. </w:t>
      </w:r>
    </w:p>
    <w:p w14:paraId="4217C1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lastRenderedPageBreak/>
        <w:t>Το εποπτικό συμβούλιο εκλέγεται κανονικά από τη γενική συνέλευση των μελών της οντότητας</w:t>
      </w:r>
      <w:r>
        <w:rPr>
          <w:rFonts w:eastAsia="Times New Roman" w:cs="Times New Roman"/>
          <w:szCs w:val="24"/>
        </w:rPr>
        <w:t xml:space="preserve"> του άρθρου 50 του ν.2121/1993. Όμως, ειδικά για το πρώτο εποπτικό συμβούλιο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xml:space="preserve">, λόγω των συνεχών εξελίξεων και της ανάγκης άμεσης ύπαρξης εποπτικού συμβουλίου, προβλέφθηκε στον νόμο για τα πνευματικά δικαιώματα, τον ν.4481 που ψηφίστηκε πρόσφατα, </w:t>
      </w:r>
      <w:r>
        <w:rPr>
          <w:rFonts w:eastAsia="Times New Roman" w:cs="Times New Roman"/>
          <w:szCs w:val="24"/>
        </w:rPr>
        <w:t xml:space="preserve">ύστερα από διαβούλευση και αίτημα των δημιουργών, το πρώτο εποπτικό συμβούλιο να διοριστεί από τον Υπουργό Πολιτισμού και σ’ αυτό να οριστούν μόνο δημιουργοί φυσικά πρόσωπα, μέλη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w:t>
      </w:r>
    </w:p>
    <w:p w14:paraId="4217C11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το πρώτο εποπτικό συμβούλιο διορίστηκε από εμένα στις αρχές </w:t>
      </w:r>
      <w:r>
        <w:rPr>
          <w:rFonts w:eastAsia="Times New Roman" w:cs="Times New Roman"/>
          <w:szCs w:val="24"/>
        </w:rPr>
        <w:t xml:space="preserve">Αυγούστου με εξάμηνη θητεία. Στην πορεία, όμως, λόγω των συνεχών αποκαλύψεων για την κατάσταση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xml:space="preserve">, ειδικά μετά τον διορισμό της </w:t>
      </w:r>
      <w:r>
        <w:rPr>
          <w:rFonts w:eastAsia="Times New Roman" w:cs="Times New Roman"/>
          <w:szCs w:val="24"/>
        </w:rPr>
        <w:t>ε</w:t>
      </w:r>
      <w:r>
        <w:rPr>
          <w:rFonts w:eastAsia="Times New Roman" w:cs="Times New Roman"/>
          <w:szCs w:val="24"/>
        </w:rPr>
        <w:t xml:space="preserve">πιτρόπου, της αγωνίας όλων των μελών για την </w:t>
      </w:r>
      <w:r>
        <w:rPr>
          <w:rFonts w:eastAsia="Times New Roman" w:cs="Times New Roman"/>
          <w:szCs w:val="24"/>
        </w:rPr>
        <w:lastRenderedPageBreak/>
        <w:t xml:space="preserve">πορεία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της συνεχούς αναζήτησης λύσης για να εξασφαλιστούν τα πνευματικά δικαιώματα, οι ίδιοι οι δημιουργοί, όπως αυτοί εκπροσωπούνται από τα σωματεία τους, ζήτησαν από το Υπουργείο στο εποπτικό συμβούλιο να ενταχθούν και οι εκδότες μουσικής, οι οποίοι μπορούν κ</w:t>
      </w:r>
      <w:r>
        <w:rPr>
          <w:rFonts w:eastAsia="Times New Roman" w:cs="Times New Roman"/>
          <w:szCs w:val="24"/>
        </w:rPr>
        <w:t>αι αυτοί να συμβάλλουν αποφασιστικά στη λειτουργία του εποπτικού συμβουλίου.</w:t>
      </w:r>
    </w:p>
    <w:p w14:paraId="4217C11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 την τροπολογία που καταθέτουμε, λοιπόν, καταργείται ο περιορισμός ότι τα μέλη του πρώτου εποπτικού συμβουλίου πρέπει να είναι μόνο δημιουργοί, μέλη της οντότητας. Πλέον, σ’ αυτ</w:t>
      </w:r>
      <w:r>
        <w:rPr>
          <w:rFonts w:eastAsia="Times New Roman" w:cs="Times New Roman"/>
          <w:szCs w:val="24"/>
        </w:rPr>
        <w:t xml:space="preserve">ό το πρώτο εποπτικό συμβούλιο, του οποίου η σύνθεση θα τροποποιηθεί, θα μετέχουν και εκδότες, μέλη της </w:t>
      </w:r>
      <w:r>
        <w:rPr>
          <w:rFonts w:eastAsia="Times New Roman" w:cs="Times New Roman"/>
          <w:szCs w:val="24"/>
        </w:rPr>
        <w:t>«</w:t>
      </w:r>
      <w:r>
        <w:rPr>
          <w:rFonts w:eastAsia="Times New Roman" w:cs="Times New Roman"/>
          <w:szCs w:val="24"/>
        </w:rPr>
        <w:t>ΑΕΠΙ</w:t>
      </w:r>
      <w:r>
        <w:rPr>
          <w:rFonts w:eastAsia="Times New Roman" w:cs="Times New Roman"/>
          <w:szCs w:val="24"/>
        </w:rPr>
        <w:t>»</w:t>
      </w:r>
      <w:r>
        <w:rPr>
          <w:rFonts w:eastAsia="Times New Roman" w:cs="Times New Roman"/>
          <w:szCs w:val="24"/>
        </w:rPr>
        <w:t xml:space="preserve">, όπως άλλωστε προβλέπεται και για το κανονικό εποπτικό συμβούλιο. </w:t>
      </w:r>
    </w:p>
    <w:p w14:paraId="4217C118" w14:textId="77777777" w:rsidR="00D30189" w:rsidRDefault="00486ADB">
      <w:pPr>
        <w:spacing w:line="600" w:lineRule="auto"/>
        <w:ind w:firstLine="720"/>
        <w:jc w:val="both"/>
        <w:rPr>
          <w:rFonts w:eastAsia="Times New Roman"/>
          <w:szCs w:val="24"/>
        </w:rPr>
      </w:pPr>
      <w:r>
        <w:rPr>
          <w:rFonts w:eastAsia="Times New Roman"/>
          <w:szCs w:val="24"/>
        </w:rPr>
        <w:lastRenderedPageBreak/>
        <w:t>Τέλος, το θεσμικό πλαίσιο λειτουργίας των σχολών καλλιτεχνικής εκπαίδευσης έχει</w:t>
      </w:r>
      <w:r>
        <w:rPr>
          <w:rFonts w:eastAsia="Times New Roman"/>
          <w:szCs w:val="24"/>
        </w:rPr>
        <w:t xml:space="preserve"> γίνει αντικείμενο μελέτης αρχικά από την Ευρωπαϊκή Επιτροπή</w:t>
      </w:r>
      <w:r>
        <w:rPr>
          <w:rFonts w:eastAsia="Times New Roman"/>
          <w:szCs w:val="24"/>
        </w:rPr>
        <w:t>,</w:t>
      </w:r>
      <w:r>
        <w:rPr>
          <w:rFonts w:eastAsia="Times New Roman"/>
          <w:szCs w:val="24"/>
        </w:rPr>
        <w:t xml:space="preserve"> σε σχέση με το κατά πόσο εναρμονίζεται με την κοινοτική </w:t>
      </w:r>
      <w:r>
        <w:rPr>
          <w:rFonts w:eastAsia="Times New Roman"/>
          <w:szCs w:val="24"/>
        </w:rPr>
        <w:t>ο</w:t>
      </w:r>
      <w:r>
        <w:rPr>
          <w:rFonts w:eastAsia="Times New Roman"/>
          <w:szCs w:val="24"/>
        </w:rPr>
        <w:t>δηγία 2006/123 σχετικά με τις υπηρεσίες στην εσωτερική αγορά και από τους θεσμούς σε σχέση με το κατά πόσο εναρμονίζεται με τον ν.3919/20</w:t>
      </w:r>
      <w:r>
        <w:rPr>
          <w:rFonts w:eastAsia="Times New Roman"/>
          <w:szCs w:val="24"/>
        </w:rPr>
        <w:t xml:space="preserve">11, αρχή της επαγγελματικής ελευθερίας, κατάργηση αδικαιολόγητων περιορισμών στην πρόσβαση και άσκηση επαγγελμάτων και άλλες διατάξεις καθώς και τις λοιπές </w:t>
      </w:r>
      <w:proofErr w:type="spellStart"/>
      <w:r>
        <w:rPr>
          <w:rFonts w:eastAsia="Times New Roman"/>
          <w:szCs w:val="24"/>
        </w:rPr>
        <w:t>μνημονιακές</w:t>
      </w:r>
      <w:proofErr w:type="spellEnd"/>
      <w:r>
        <w:rPr>
          <w:rFonts w:eastAsia="Times New Roman"/>
          <w:szCs w:val="24"/>
        </w:rPr>
        <w:t xml:space="preserve"> υποχρεώσεις της χώρας. </w:t>
      </w:r>
    </w:p>
    <w:p w14:paraId="4217C119" w14:textId="77777777" w:rsidR="00D30189" w:rsidRDefault="00486ADB">
      <w:pPr>
        <w:spacing w:line="600" w:lineRule="auto"/>
        <w:ind w:firstLine="720"/>
        <w:jc w:val="both"/>
        <w:rPr>
          <w:rFonts w:eastAsia="Times New Roman"/>
          <w:szCs w:val="24"/>
        </w:rPr>
      </w:pPr>
      <w:r>
        <w:rPr>
          <w:rFonts w:eastAsia="Times New Roman"/>
          <w:szCs w:val="24"/>
        </w:rPr>
        <w:t>Η ρύθμιση αφορά την κατάργηση των ειδικών προσόντων που προέβλεπ</w:t>
      </w:r>
      <w:r>
        <w:rPr>
          <w:rFonts w:eastAsia="Times New Roman"/>
          <w:szCs w:val="24"/>
        </w:rPr>
        <w:t xml:space="preserve">ε η ισχύουσα νομοθεσία για τον ιδρυτή ή τον εκπρόσωπο </w:t>
      </w:r>
      <w:r>
        <w:rPr>
          <w:rFonts w:eastAsia="Times New Roman"/>
          <w:szCs w:val="24"/>
        </w:rPr>
        <w:lastRenderedPageBreak/>
        <w:t xml:space="preserve">του φορέα των ανώτερων σχολών καλλιτεχνικής εκπαίδευσης, δραματικής τέχνης, χορού, κινηματογράφου και των ερασιτεχνικών σχολών χορού. </w:t>
      </w:r>
    </w:p>
    <w:p w14:paraId="4217C11A" w14:textId="77777777" w:rsidR="00D30189" w:rsidRDefault="00486ADB">
      <w:pPr>
        <w:spacing w:line="600" w:lineRule="auto"/>
        <w:ind w:firstLine="720"/>
        <w:jc w:val="both"/>
        <w:rPr>
          <w:rFonts w:eastAsia="Times New Roman"/>
          <w:szCs w:val="24"/>
        </w:rPr>
      </w:pPr>
      <w:r>
        <w:rPr>
          <w:rFonts w:eastAsia="Times New Roman"/>
          <w:szCs w:val="24"/>
        </w:rPr>
        <w:t>Με την προτεινόμενη διάταξη καταργείται η υποχρέωση του ιδρυτή ή νο</w:t>
      </w:r>
      <w:r>
        <w:rPr>
          <w:rFonts w:eastAsia="Times New Roman"/>
          <w:szCs w:val="24"/>
        </w:rPr>
        <w:t>μικού εκπροσώπου για όλες τις κατηγορίες σχολών ανώτερης καλλιτεχνικής εκπαίδευσης να μπορεί να διδάξει κύριο μάθημα και αντίστοιχα να διαθέτει τα απαραίτητα προσόντα, δηλαδή δίπλωμα. Επίσης, για τις ερασιτεχνικές σχολές χορού να διαθέτει πτυχίο αναγνωρισμ</w:t>
      </w:r>
      <w:r>
        <w:rPr>
          <w:rFonts w:eastAsia="Times New Roman"/>
          <w:szCs w:val="24"/>
        </w:rPr>
        <w:t xml:space="preserve">ένης επαγγελματικής σχολής χορού της ημεδαπής ή αναγνωρισμένης ανώτερης ή ανώτατης σχολής χορού της αλλοδαπής, ευδόκιμη διδακτική προϋπηρεσία σε αναγνωρισμένη από το κράτος σχολή χορού ή δεκαπενταετή ανώτερη καλλιτεχνική </w:t>
      </w:r>
      <w:r>
        <w:rPr>
          <w:rFonts w:eastAsia="Times New Roman"/>
          <w:szCs w:val="24"/>
        </w:rPr>
        <w:lastRenderedPageBreak/>
        <w:t>σταδιοδρομία. Τονίζουμε ότι εξακολο</w:t>
      </w:r>
      <w:r>
        <w:rPr>
          <w:rFonts w:eastAsia="Times New Roman"/>
          <w:szCs w:val="24"/>
        </w:rPr>
        <w:t xml:space="preserve">υθούν να ισχύουν τα παραπάνω προβλεπόμενα σχετικά με τα απαιτούμενα προσόντα του διευθυντή σπουδών και του διδακτικού προσωπικού. </w:t>
      </w:r>
    </w:p>
    <w:p w14:paraId="4217C11B" w14:textId="77777777" w:rsidR="00D30189" w:rsidRDefault="00486ADB">
      <w:pPr>
        <w:spacing w:line="600" w:lineRule="auto"/>
        <w:ind w:firstLine="720"/>
        <w:jc w:val="both"/>
        <w:rPr>
          <w:rFonts w:eastAsia="Times New Roman"/>
          <w:szCs w:val="24"/>
        </w:rPr>
      </w:pPr>
      <w:r>
        <w:rPr>
          <w:rFonts w:eastAsia="Times New Roman"/>
          <w:szCs w:val="24"/>
        </w:rPr>
        <w:t xml:space="preserve">Η προτεινόμενη διάταξη θα έχει ως συνέπεια την ευθυγράμμιση του θεσμικού πλαισίου για τη λειτουργία των σχολών καλλιτεχνικής </w:t>
      </w:r>
      <w:r>
        <w:rPr>
          <w:rFonts w:eastAsia="Times New Roman"/>
          <w:szCs w:val="24"/>
        </w:rPr>
        <w:t>εκπαίδευσης με τη γνωμοδότηση 37/2017 της Επιτροπής Ανταγωνισμού και με τις διατάξεις του ν.3919/2011</w:t>
      </w:r>
      <w:r>
        <w:rPr>
          <w:rFonts w:eastAsia="Times New Roman"/>
          <w:szCs w:val="24"/>
        </w:rPr>
        <w:t>,</w:t>
      </w:r>
      <w:r>
        <w:rPr>
          <w:rFonts w:eastAsia="Times New Roman"/>
          <w:szCs w:val="24"/>
        </w:rPr>
        <w:t xml:space="preserve"> που προβλέπουν την αρχή της επαγγελματικής ελευθερίας, κατάργηση αδικαιολόγητων περιορισμών στην πρόσβαση και άσκηση επαγγελμάτων και αποτελεί </w:t>
      </w:r>
      <w:proofErr w:type="spellStart"/>
      <w:r>
        <w:rPr>
          <w:rFonts w:eastAsia="Times New Roman"/>
          <w:szCs w:val="24"/>
        </w:rPr>
        <w:t>μνημονιακή</w:t>
      </w:r>
      <w:proofErr w:type="spellEnd"/>
      <w:r>
        <w:rPr>
          <w:rFonts w:eastAsia="Times New Roman"/>
          <w:szCs w:val="24"/>
        </w:rPr>
        <w:t xml:space="preserve"> υποχρέωση. </w:t>
      </w:r>
    </w:p>
    <w:p w14:paraId="4217C11C" w14:textId="77777777" w:rsidR="00D30189" w:rsidRDefault="00486ADB">
      <w:pPr>
        <w:spacing w:line="600" w:lineRule="auto"/>
        <w:ind w:firstLine="720"/>
        <w:jc w:val="both"/>
        <w:rPr>
          <w:rFonts w:eastAsia="Times New Roman"/>
          <w:szCs w:val="24"/>
        </w:rPr>
      </w:pPr>
      <w:r>
        <w:rPr>
          <w:rFonts w:eastAsia="Times New Roman"/>
          <w:szCs w:val="24"/>
        </w:rPr>
        <w:t xml:space="preserve">Σας ευχαριστώ. </w:t>
      </w:r>
    </w:p>
    <w:p w14:paraId="4217C11D"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11E" w14:textId="77777777" w:rsidR="00D30189" w:rsidRDefault="00486ADB">
      <w:pPr>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w:t>
      </w:r>
      <w:r>
        <w:rPr>
          <w:rFonts w:eastAsia="Times New Roman"/>
          <w:szCs w:val="24"/>
        </w:rPr>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τρεις εκπαιδευτικοί συνοδοί τους από το 4</w:t>
      </w:r>
      <w:r>
        <w:rPr>
          <w:rFonts w:eastAsia="Times New Roman"/>
          <w:szCs w:val="24"/>
          <w:vertAlign w:val="superscript"/>
        </w:rPr>
        <w:t>ο</w:t>
      </w:r>
      <w:r>
        <w:rPr>
          <w:rFonts w:eastAsia="Times New Roman"/>
          <w:szCs w:val="24"/>
        </w:rPr>
        <w:t xml:space="preserve"> Γυμνάσιο Πάτρας.</w:t>
      </w:r>
    </w:p>
    <w:p w14:paraId="4217C11F" w14:textId="77777777" w:rsidR="00D30189" w:rsidRDefault="00486ADB">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Βουλή τούς καλωσορίζει.</w:t>
      </w:r>
    </w:p>
    <w:p w14:paraId="4217C120"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4217C121" w14:textId="77777777" w:rsidR="00D30189" w:rsidRDefault="00486ADB">
      <w:pPr>
        <w:spacing w:line="600" w:lineRule="auto"/>
        <w:ind w:firstLine="720"/>
        <w:jc w:val="both"/>
        <w:rPr>
          <w:rFonts w:eastAsia="Times New Roman"/>
          <w:szCs w:val="24"/>
        </w:rPr>
      </w:pPr>
      <w:r>
        <w:rPr>
          <w:rFonts w:eastAsia="Times New Roman"/>
          <w:szCs w:val="24"/>
        </w:rPr>
        <w:t xml:space="preserve">Τον λόγο έχει ο κ. Τσίρκας από τον ΣΥΡΙΖΑ. </w:t>
      </w:r>
    </w:p>
    <w:p w14:paraId="4217C122" w14:textId="77777777" w:rsidR="00D30189" w:rsidRDefault="00486ADB">
      <w:pPr>
        <w:spacing w:line="600" w:lineRule="auto"/>
        <w:ind w:firstLine="720"/>
        <w:jc w:val="both"/>
        <w:rPr>
          <w:rFonts w:eastAsia="Times New Roman"/>
          <w:szCs w:val="24"/>
        </w:rPr>
      </w:pPr>
      <w:r>
        <w:rPr>
          <w:rFonts w:eastAsia="Times New Roman"/>
          <w:b/>
          <w:szCs w:val="24"/>
        </w:rPr>
        <w:lastRenderedPageBreak/>
        <w:t xml:space="preserve">ΒΑΣΙΛΕΙΟΣ ΤΣΙΡΚΑΣ: </w:t>
      </w:r>
      <w:r>
        <w:rPr>
          <w:rFonts w:eastAsia="Times New Roman"/>
          <w:szCs w:val="24"/>
        </w:rPr>
        <w:t>Κυρίες και κύριοι Βουλευτές, με τη συζήτηση και τη</w:t>
      </w:r>
      <w:r>
        <w:rPr>
          <w:rFonts w:eastAsia="Times New Roman"/>
          <w:szCs w:val="24"/>
        </w:rPr>
        <w:t>ν</w:t>
      </w:r>
      <w:r>
        <w:rPr>
          <w:rFonts w:eastAsia="Times New Roman"/>
          <w:szCs w:val="24"/>
        </w:rPr>
        <w:t xml:space="preserve"> ψήφιση του πολυνομοσχεδίου με τα </w:t>
      </w:r>
      <w:proofErr w:type="spellStart"/>
      <w:r>
        <w:rPr>
          <w:rFonts w:eastAsia="Times New Roman"/>
          <w:szCs w:val="24"/>
        </w:rPr>
        <w:t>προαπαιτούμενα</w:t>
      </w:r>
      <w:proofErr w:type="spellEnd"/>
      <w:r>
        <w:rPr>
          <w:rFonts w:eastAsia="Times New Roman"/>
          <w:szCs w:val="24"/>
        </w:rPr>
        <w:t xml:space="preserve"> μπαίνουμε στην τελι</w:t>
      </w:r>
      <w:r>
        <w:rPr>
          <w:rFonts w:eastAsia="Times New Roman"/>
          <w:szCs w:val="24"/>
        </w:rPr>
        <w:t xml:space="preserve">κή ευθεία για την ολοκλήρωση της τρίτης αξιολόγησης. Είναι ένα ακόμη βήμα που σε συνδυασμό με την έγκριση από το </w:t>
      </w:r>
      <w:proofErr w:type="spellStart"/>
      <w:r>
        <w:rPr>
          <w:rFonts w:eastAsia="Times New Roman"/>
          <w:szCs w:val="24"/>
          <w:lang w:val="en-US"/>
        </w:rPr>
        <w:t>Eurogroup</w:t>
      </w:r>
      <w:proofErr w:type="spellEnd"/>
      <w:r>
        <w:rPr>
          <w:rFonts w:eastAsia="Times New Roman"/>
          <w:szCs w:val="24"/>
        </w:rPr>
        <w:t xml:space="preserve"> της 22</w:t>
      </w:r>
      <w:r>
        <w:rPr>
          <w:rFonts w:eastAsia="Times New Roman"/>
          <w:szCs w:val="24"/>
          <w:vertAlign w:val="superscript"/>
        </w:rPr>
        <w:t>ης</w:t>
      </w:r>
      <w:r>
        <w:rPr>
          <w:rFonts w:eastAsia="Times New Roman"/>
          <w:szCs w:val="24"/>
        </w:rPr>
        <w:t xml:space="preserve"> Ιανουαρίου θα ανοίξει τον δρόμο για να οδεύσουμε με αποφασιστικότητα στην ολοκλήρωση του προγράμματος τον Αύγουστο του 2018,</w:t>
      </w:r>
      <w:r>
        <w:rPr>
          <w:rFonts w:eastAsia="Times New Roman"/>
          <w:szCs w:val="24"/>
        </w:rPr>
        <w:t xml:space="preserve"> που θα σηματοδοτήσει και το τέλος της εποχής των μνημονίων, την άρση της </w:t>
      </w:r>
      <w:proofErr w:type="spellStart"/>
      <w:r>
        <w:rPr>
          <w:rFonts w:eastAsia="Times New Roman"/>
          <w:szCs w:val="24"/>
        </w:rPr>
        <w:t>μνημονιακής</w:t>
      </w:r>
      <w:proofErr w:type="spellEnd"/>
      <w:r>
        <w:rPr>
          <w:rFonts w:eastAsia="Times New Roman"/>
          <w:szCs w:val="24"/>
        </w:rPr>
        <w:t xml:space="preserve"> επιτροπείας.</w:t>
      </w:r>
    </w:p>
    <w:p w14:paraId="4217C123" w14:textId="77777777" w:rsidR="00D30189" w:rsidRDefault="00486ADB">
      <w:pPr>
        <w:spacing w:line="600" w:lineRule="auto"/>
        <w:ind w:firstLine="720"/>
        <w:jc w:val="both"/>
        <w:rPr>
          <w:rFonts w:eastAsia="Times New Roman"/>
          <w:szCs w:val="24"/>
        </w:rPr>
      </w:pPr>
      <w:r>
        <w:rPr>
          <w:rFonts w:eastAsia="Times New Roman"/>
          <w:szCs w:val="24"/>
        </w:rPr>
        <w:t>Είναι προφανής και δεδομένη, τόσο η δική μας όσο και της Κυβέρνησης, η συνεχής εγρήγορση και προσήλωση σε σαφ</w:t>
      </w:r>
      <w:r>
        <w:rPr>
          <w:rFonts w:eastAsia="Times New Roman"/>
          <w:szCs w:val="24"/>
        </w:rPr>
        <w:t>εί</w:t>
      </w:r>
      <w:r>
        <w:rPr>
          <w:rFonts w:eastAsia="Times New Roman"/>
          <w:szCs w:val="24"/>
        </w:rPr>
        <w:t>ς στόχους, ώστε να διαμορφωθούν θετικοί όροι κ</w:t>
      </w:r>
      <w:r>
        <w:rPr>
          <w:rFonts w:eastAsia="Times New Roman"/>
          <w:szCs w:val="24"/>
        </w:rPr>
        <w:t xml:space="preserve">αι προϋποθέσεις για την </w:t>
      </w:r>
      <w:r>
        <w:rPr>
          <w:rFonts w:eastAsia="Times New Roman"/>
          <w:szCs w:val="24"/>
        </w:rPr>
        <w:lastRenderedPageBreak/>
        <w:t xml:space="preserve">έξοδο από τη </w:t>
      </w:r>
      <w:proofErr w:type="spellStart"/>
      <w:r>
        <w:rPr>
          <w:rFonts w:eastAsia="Times New Roman"/>
          <w:szCs w:val="24"/>
        </w:rPr>
        <w:t>μνημονιακή</w:t>
      </w:r>
      <w:proofErr w:type="spellEnd"/>
      <w:r>
        <w:rPr>
          <w:rFonts w:eastAsia="Times New Roman"/>
          <w:szCs w:val="24"/>
        </w:rPr>
        <w:t xml:space="preserve"> επιτροπεία με τις λιγότερες δυνατές απώλειες και με την κοινωνία όρθια. </w:t>
      </w:r>
    </w:p>
    <w:p w14:paraId="4217C124" w14:textId="77777777" w:rsidR="00D30189" w:rsidRDefault="00486ADB">
      <w:pPr>
        <w:spacing w:line="600" w:lineRule="auto"/>
        <w:ind w:firstLine="720"/>
        <w:jc w:val="both"/>
        <w:rPr>
          <w:rFonts w:eastAsia="Times New Roman"/>
          <w:szCs w:val="24"/>
        </w:rPr>
      </w:pPr>
      <w:r>
        <w:rPr>
          <w:rFonts w:eastAsia="Times New Roman"/>
          <w:szCs w:val="24"/>
        </w:rPr>
        <w:t>Είναι προφανές, λοιπόν, ότι το πολυνομοσχέδιο που συζητάμε σήμερα αποτελεί μια από τις τελευταίες δύσκολες φάσεις, πιο εύκολη από τις π</w:t>
      </w:r>
      <w:r>
        <w:rPr>
          <w:rFonts w:eastAsia="Times New Roman"/>
          <w:szCs w:val="24"/>
        </w:rPr>
        <w:t>ροηγούμενες, που είμαστε αναγκασμένοι να περάσουμε για να οδηγηθεί η χώρα σε αυτή τη νέα εποχή. Και όλα αυτά, βέβαια, σε ένα καλύτερο οικονομικό περιβάλλον για τη χώρα, αφού οι οικονομικοί δείκτες είναι θετικοί, η ανεργία μειώνεται σταθερά, η αισιοδοξία στ</w:t>
      </w:r>
      <w:r>
        <w:rPr>
          <w:rFonts w:eastAsia="Times New Roman"/>
          <w:szCs w:val="24"/>
        </w:rPr>
        <w:t>αδιακά επιστρέφει, βεβαίως χωρίς να πανηγυρίζουμε. Υπάρχουν άνθρωποι που τα βγάζουν πέρα δύσκολα, αλλά ολοένα και περισσότεροι συμπολίτες μας βιώνουν αυτή την αλλαγή.</w:t>
      </w:r>
    </w:p>
    <w:p w14:paraId="4217C125" w14:textId="77777777" w:rsidR="00D30189" w:rsidRDefault="00486ADB">
      <w:pPr>
        <w:spacing w:line="600" w:lineRule="auto"/>
        <w:ind w:firstLine="720"/>
        <w:jc w:val="both"/>
        <w:rPr>
          <w:rFonts w:eastAsia="Times New Roman"/>
          <w:szCs w:val="24"/>
        </w:rPr>
      </w:pPr>
      <w:r>
        <w:rPr>
          <w:rFonts w:eastAsia="Times New Roman"/>
          <w:szCs w:val="24"/>
        </w:rPr>
        <w:t xml:space="preserve">Το πολυνομοσχέδιο περιλαμβάνει ζητήματα που θα έπρεπε να είχαν ρυθμιστεί και αντιμετωπιστεί δεκαετίες πριν από την κρίση, </w:t>
      </w:r>
      <w:r>
        <w:rPr>
          <w:rFonts w:eastAsia="Times New Roman"/>
          <w:szCs w:val="24"/>
        </w:rPr>
        <w:lastRenderedPageBreak/>
        <w:t xml:space="preserve">όπως είναι τα θέματα που αφορούν το Κτηματολόγιο, τα υποθηκοφυλακεία, τα λατομεία, τα μεταλλεία, την </w:t>
      </w:r>
      <w:proofErr w:type="spellStart"/>
      <w:r>
        <w:rPr>
          <w:rFonts w:eastAsia="Times New Roman"/>
          <w:szCs w:val="24"/>
        </w:rPr>
        <w:t>απογραφειοκρατικοποίηση</w:t>
      </w:r>
      <w:proofErr w:type="spellEnd"/>
      <w:r>
        <w:rPr>
          <w:rFonts w:eastAsia="Times New Roman"/>
          <w:szCs w:val="24"/>
        </w:rPr>
        <w:t xml:space="preserve"> και επίσπ</w:t>
      </w:r>
      <w:r>
        <w:rPr>
          <w:rFonts w:eastAsia="Times New Roman"/>
          <w:szCs w:val="24"/>
        </w:rPr>
        <w:t xml:space="preserve">ευση των διαδικασιών </w:t>
      </w:r>
      <w:proofErr w:type="spellStart"/>
      <w:r>
        <w:rPr>
          <w:rFonts w:eastAsia="Times New Roman"/>
          <w:szCs w:val="24"/>
        </w:rPr>
        <w:t>αδειοδότησης</w:t>
      </w:r>
      <w:proofErr w:type="spellEnd"/>
      <w:r>
        <w:rPr>
          <w:rFonts w:eastAsia="Times New Roman"/>
          <w:szCs w:val="24"/>
        </w:rPr>
        <w:t xml:space="preserve"> και εγκατάστασης επιχειρήσεων, την ολοκληρωμένη και συνεκτική προσέγγιση των θεμάτων εποπτείας της αγοράς και των ελεγκτικών μηχανισμών του κράτους, την αξιολόγηση των φαρμάκων με επιστημονικά κριτήρια και τον τρόπο καθορι</w:t>
      </w:r>
      <w:r>
        <w:rPr>
          <w:rFonts w:eastAsia="Times New Roman"/>
          <w:szCs w:val="24"/>
        </w:rPr>
        <w:t>σμού της τιμής τους, την αντιμετώπιση της παιδικής φτώχειας, τη στήριξη των μικρομεσαίων αρτοποιών, την επανεξέταση της διαδικασίας απαλλοτριώσεων στα δημόσια έργα και άλλα θέματα</w:t>
      </w:r>
      <w:r>
        <w:rPr>
          <w:rFonts w:eastAsia="Times New Roman"/>
          <w:szCs w:val="24"/>
        </w:rPr>
        <w:t>,</w:t>
      </w:r>
      <w:r>
        <w:rPr>
          <w:rFonts w:eastAsia="Times New Roman"/>
          <w:szCs w:val="24"/>
        </w:rPr>
        <w:t xml:space="preserve"> που θα μπορούσαν να αποτελούν αντικείμενο νομοθέτησης και εκτός του ασφυκτι</w:t>
      </w:r>
      <w:r>
        <w:rPr>
          <w:rFonts w:eastAsia="Times New Roman"/>
          <w:szCs w:val="24"/>
        </w:rPr>
        <w:t xml:space="preserve">κού </w:t>
      </w:r>
      <w:proofErr w:type="spellStart"/>
      <w:r>
        <w:rPr>
          <w:rFonts w:eastAsia="Times New Roman"/>
          <w:szCs w:val="24"/>
        </w:rPr>
        <w:t>μνημονιακού</w:t>
      </w:r>
      <w:proofErr w:type="spellEnd"/>
      <w:r>
        <w:rPr>
          <w:rFonts w:eastAsia="Times New Roman"/>
          <w:szCs w:val="24"/>
        </w:rPr>
        <w:t xml:space="preserve"> πλαισίου.</w:t>
      </w:r>
    </w:p>
    <w:p w14:paraId="4217C126" w14:textId="77777777" w:rsidR="00D30189" w:rsidRDefault="00486ADB">
      <w:pPr>
        <w:spacing w:line="600" w:lineRule="auto"/>
        <w:ind w:firstLine="720"/>
        <w:jc w:val="both"/>
        <w:rPr>
          <w:rFonts w:eastAsia="Times New Roman"/>
          <w:szCs w:val="24"/>
        </w:rPr>
      </w:pPr>
      <w:r>
        <w:rPr>
          <w:rFonts w:eastAsia="Times New Roman"/>
          <w:szCs w:val="24"/>
        </w:rPr>
        <w:t>Είναι θέματα που λίμναζαν επί δεκαετίες</w:t>
      </w:r>
      <w:r>
        <w:rPr>
          <w:rFonts w:eastAsia="Times New Roman"/>
          <w:szCs w:val="24"/>
        </w:rPr>
        <w:t>,</w:t>
      </w:r>
      <w:r>
        <w:rPr>
          <w:rFonts w:eastAsia="Times New Roman"/>
          <w:szCs w:val="24"/>
        </w:rPr>
        <w:t xml:space="preserve"> για την επίλυση των οποίων αδιαφορούσαν τα κόμματα που κυβέρνησαν τον τόπο επί </w:t>
      </w:r>
      <w:r>
        <w:rPr>
          <w:rFonts w:eastAsia="Times New Roman"/>
          <w:szCs w:val="24"/>
        </w:rPr>
        <w:lastRenderedPageBreak/>
        <w:t>δεκαετίες, αφού το μόνο που τους ενδιέφερε ήταν η συντήρηση των πελατειακών τους σχέσεων και η αναπαραγωγή της</w:t>
      </w:r>
      <w:r>
        <w:rPr>
          <w:rFonts w:eastAsia="Times New Roman"/>
          <w:szCs w:val="24"/>
        </w:rPr>
        <w:t xml:space="preserve"> εξουσίας τους, τα αποτελέσματα της οποίας γνώρισε πολύ καλά ο ελληνικός λαός.</w:t>
      </w:r>
    </w:p>
    <w:p w14:paraId="4217C127" w14:textId="77777777" w:rsidR="00D30189" w:rsidRDefault="00486ADB">
      <w:pPr>
        <w:spacing w:line="600" w:lineRule="auto"/>
        <w:ind w:firstLine="720"/>
        <w:jc w:val="both"/>
        <w:rPr>
          <w:rFonts w:eastAsia="Times New Roman"/>
          <w:szCs w:val="24"/>
        </w:rPr>
      </w:pPr>
      <w:r>
        <w:rPr>
          <w:rFonts w:eastAsia="Times New Roman"/>
          <w:szCs w:val="24"/>
        </w:rPr>
        <w:t>Θα σταθώ σε τρία ζητήματα του πολυνομοσχεδίου. Το πρώτο αφορά στο ζήτημα του θεσμού της διαμεσολάβησης, του τρόπου δηλαδή της εξωδικαστικής εναλλακτικής επίλυσης των διαφορών. Ο</w:t>
      </w:r>
      <w:r>
        <w:rPr>
          <w:rFonts w:eastAsia="Times New Roman"/>
          <w:szCs w:val="24"/>
        </w:rPr>
        <w:t xml:space="preserve"> θεσμός της διαμεσολάβησης ήδη εφαρμόζεται σε όλο και περισσότερες χώρες της Ευρώπης και μπορεί υπό προϋποθέσεις να οδηγήσει στην αποσυμφόρηση των δικαστηρίων από υποθέσεις που μπορούν να επιλυθούν εκτός των δικαστικών αιθουσών και σε συνεννόηση μεταξύ των</w:t>
      </w:r>
      <w:r>
        <w:rPr>
          <w:rFonts w:eastAsia="Times New Roman"/>
          <w:szCs w:val="24"/>
        </w:rPr>
        <w:t xml:space="preserve"> πολιτών. </w:t>
      </w:r>
    </w:p>
    <w:p w14:paraId="4217C128" w14:textId="77777777" w:rsidR="00D30189" w:rsidRDefault="00486ADB">
      <w:pPr>
        <w:spacing w:line="600" w:lineRule="auto"/>
        <w:ind w:firstLine="720"/>
        <w:jc w:val="both"/>
        <w:rPr>
          <w:rFonts w:eastAsia="Times New Roman"/>
          <w:szCs w:val="24"/>
        </w:rPr>
      </w:pPr>
      <w:r>
        <w:rPr>
          <w:rFonts w:eastAsia="Times New Roman"/>
          <w:szCs w:val="24"/>
        </w:rPr>
        <w:t xml:space="preserve">Αφορά σε μια σειρά συγκεκριμένων κατηγοριών υποθέσεων, οι οποίες μπορούν να λυθούν σε σύντομο χρονικό διάστημα, ώστε </w:t>
      </w:r>
      <w:r>
        <w:rPr>
          <w:rFonts w:eastAsia="Times New Roman"/>
          <w:szCs w:val="24"/>
        </w:rPr>
        <w:lastRenderedPageBreak/>
        <w:t xml:space="preserve">οι διάδικοι να μη φτάνουν μετά από πολλά χρόνια ενώπιον των δικαστηρίων. Και είναι λάθος -ειπώθηκε και από τον Υπουργό- η άποψη </w:t>
      </w:r>
      <w:r>
        <w:rPr>
          <w:rFonts w:eastAsia="Times New Roman"/>
          <w:szCs w:val="24"/>
        </w:rPr>
        <w:t xml:space="preserve">που διατυπώνεται ότι ο διαμεσολαβητής μετατρέπεται σε </w:t>
      </w:r>
      <w:proofErr w:type="spellStart"/>
      <w:r>
        <w:rPr>
          <w:rFonts w:eastAsia="Times New Roman"/>
          <w:szCs w:val="24"/>
        </w:rPr>
        <w:t>οιονεί</w:t>
      </w:r>
      <w:proofErr w:type="spellEnd"/>
      <w:r>
        <w:rPr>
          <w:rFonts w:eastAsia="Times New Roman"/>
          <w:szCs w:val="24"/>
        </w:rPr>
        <w:t xml:space="preserve"> δικαστή, αφού δεν εκδίδει δικαστική απόφαση, δεν τέμνει τις διαφορές των πολιτών, δεν σχηματίζει δικανική πεποίθηση. Αυτό που καλείται να πράξει είναι να συμβιβάσει ουσιαστικά μια διαφορά, ώστε τ</w:t>
      </w:r>
      <w:r>
        <w:rPr>
          <w:rFonts w:eastAsia="Times New Roman"/>
          <w:szCs w:val="24"/>
        </w:rPr>
        <w:t>α μέρη να καταλήξουν σε συμφωνία, χωρίς βέβαια να δεσμεύει τα μέρη να την αποδεχ</w:t>
      </w:r>
      <w:r>
        <w:rPr>
          <w:rFonts w:eastAsia="Times New Roman"/>
          <w:szCs w:val="24"/>
        </w:rPr>
        <w:t>θ</w:t>
      </w:r>
      <w:r>
        <w:rPr>
          <w:rFonts w:eastAsia="Times New Roman"/>
          <w:szCs w:val="24"/>
        </w:rPr>
        <w:t xml:space="preserve">ούν καταλήγοντας εν τέλει στη δικαστική οδό. Δεν τίθεται, επομένως, κανένα ζήτημα ιδιωτικοποίησης, όπως ειπώθηκε, της </w:t>
      </w:r>
      <w:r>
        <w:rPr>
          <w:rFonts w:eastAsia="Times New Roman"/>
          <w:szCs w:val="24"/>
        </w:rPr>
        <w:t>δ</w:t>
      </w:r>
      <w:r>
        <w:rPr>
          <w:rFonts w:eastAsia="Times New Roman"/>
          <w:szCs w:val="24"/>
        </w:rPr>
        <w:t>ικαιοσύνης.</w:t>
      </w:r>
    </w:p>
    <w:p w14:paraId="4217C129" w14:textId="77777777" w:rsidR="00D30189" w:rsidRDefault="00486ADB">
      <w:pPr>
        <w:spacing w:line="600" w:lineRule="auto"/>
        <w:ind w:firstLine="720"/>
        <w:jc w:val="both"/>
        <w:rPr>
          <w:rFonts w:eastAsia="Times New Roman"/>
          <w:szCs w:val="24"/>
        </w:rPr>
      </w:pPr>
      <w:r>
        <w:rPr>
          <w:rFonts w:eastAsia="Times New Roman"/>
          <w:szCs w:val="24"/>
        </w:rPr>
        <w:t>Η Κυβέρνηση μάλιστα, αφού έλαβε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w:t>
      </w:r>
      <w:r>
        <w:rPr>
          <w:rFonts w:eastAsia="Times New Roman"/>
          <w:szCs w:val="24"/>
        </w:rPr>
        <w:t xml:space="preserve"> απόψεις των εμπλεκόμενων φορέων και κυρίως της αντιπροσωπείας της </w:t>
      </w:r>
      <w:r>
        <w:rPr>
          <w:rFonts w:eastAsia="Times New Roman"/>
          <w:szCs w:val="24"/>
        </w:rPr>
        <w:t>ο</w:t>
      </w:r>
      <w:r>
        <w:rPr>
          <w:rFonts w:eastAsia="Times New Roman"/>
          <w:szCs w:val="24"/>
        </w:rPr>
        <w:t>λομέ</w:t>
      </w:r>
      <w:r>
        <w:rPr>
          <w:rFonts w:eastAsia="Times New Roman"/>
          <w:szCs w:val="24"/>
        </w:rPr>
        <w:lastRenderedPageBreak/>
        <w:t xml:space="preserve">λειας των </w:t>
      </w:r>
      <w:r>
        <w:rPr>
          <w:rFonts w:eastAsia="Times New Roman"/>
          <w:szCs w:val="24"/>
        </w:rPr>
        <w:t>π</w:t>
      </w:r>
      <w:r>
        <w:rPr>
          <w:rFonts w:eastAsia="Times New Roman"/>
          <w:szCs w:val="24"/>
        </w:rPr>
        <w:t xml:space="preserve">ροέδρων των </w:t>
      </w:r>
      <w:r>
        <w:rPr>
          <w:rFonts w:eastAsia="Times New Roman"/>
          <w:szCs w:val="24"/>
        </w:rPr>
        <w:t>δ</w:t>
      </w:r>
      <w:r>
        <w:rPr>
          <w:rFonts w:eastAsia="Times New Roman"/>
          <w:szCs w:val="24"/>
        </w:rPr>
        <w:t xml:space="preserve">ικηγορικών </w:t>
      </w:r>
      <w:r>
        <w:rPr>
          <w:rFonts w:eastAsia="Times New Roman"/>
          <w:szCs w:val="24"/>
        </w:rPr>
        <w:t>σ</w:t>
      </w:r>
      <w:r>
        <w:rPr>
          <w:rFonts w:eastAsia="Times New Roman"/>
          <w:szCs w:val="24"/>
        </w:rPr>
        <w:t>υλλόγων της χώρας, προχώρησε σε μια σειρά τροποποιήσεων</w:t>
      </w:r>
      <w:r>
        <w:rPr>
          <w:rFonts w:eastAsia="Times New Roman"/>
          <w:szCs w:val="24"/>
        </w:rPr>
        <w:t>,</w:t>
      </w:r>
      <w:r>
        <w:rPr>
          <w:rFonts w:eastAsia="Times New Roman"/>
          <w:szCs w:val="24"/>
        </w:rPr>
        <w:t xml:space="preserve"> όπως είναι η μείωση της αμοιβής του διαμεσολαβητή, ώστε η διαδικασία να είναι πρόσφορη σε ό</w:t>
      </w:r>
      <w:r>
        <w:rPr>
          <w:rFonts w:eastAsia="Times New Roman"/>
          <w:szCs w:val="24"/>
        </w:rPr>
        <w:t xml:space="preserve">λους τους πολίτες, η διαγραφή της </w:t>
      </w:r>
      <w:proofErr w:type="spellStart"/>
      <w:r>
        <w:rPr>
          <w:rFonts w:eastAsia="Times New Roman"/>
          <w:szCs w:val="24"/>
        </w:rPr>
        <w:t>υποχρεωτικότητας</w:t>
      </w:r>
      <w:proofErr w:type="spellEnd"/>
      <w:r>
        <w:rPr>
          <w:rFonts w:eastAsia="Times New Roman"/>
          <w:szCs w:val="24"/>
        </w:rPr>
        <w:t xml:space="preserve"> του θεσμού στις εργατικές διαφορές και άλλες επιπλέον τροποποιήσεις</w:t>
      </w:r>
      <w:r>
        <w:rPr>
          <w:rFonts w:eastAsia="Times New Roman"/>
          <w:szCs w:val="24"/>
        </w:rPr>
        <w:t>,</w:t>
      </w:r>
      <w:r>
        <w:rPr>
          <w:rFonts w:eastAsia="Times New Roman"/>
          <w:szCs w:val="24"/>
        </w:rPr>
        <w:t xml:space="preserve"> που συμβάλλουν στη βελτίωση του νομοθετήματος προς όφελος του πολίτη.</w:t>
      </w:r>
    </w:p>
    <w:p w14:paraId="4217C12A" w14:textId="77777777" w:rsidR="00D30189" w:rsidRDefault="00486ADB">
      <w:pPr>
        <w:spacing w:line="600" w:lineRule="auto"/>
        <w:ind w:firstLine="720"/>
        <w:jc w:val="both"/>
        <w:rPr>
          <w:rFonts w:eastAsia="Times New Roman"/>
          <w:szCs w:val="24"/>
        </w:rPr>
      </w:pPr>
      <w:r>
        <w:rPr>
          <w:rFonts w:eastAsia="Times New Roman"/>
          <w:szCs w:val="24"/>
        </w:rPr>
        <w:t>Το δεύτερο ζήτημα, στο οποίο θα ήθελα να αναφερθώ, είναι οι διατάξ</w:t>
      </w:r>
      <w:r>
        <w:rPr>
          <w:rFonts w:eastAsia="Times New Roman"/>
          <w:szCs w:val="24"/>
        </w:rPr>
        <w:t xml:space="preserve">εις που αφορούν στον </w:t>
      </w:r>
      <w:proofErr w:type="spellStart"/>
      <w:r>
        <w:rPr>
          <w:rFonts w:eastAsia="Times New Roman"/>
          <w:szCs w:val="24"/>
        </w:rPr>
        <w:t>εξορθολογισμό</w:t>
      </w:r>
      <w:proofErr w:type="spellEnd"/>
      <w:r>
        <w:rPr>
          <w:rFonts w:eastAsia="Times New Roman"/>
          <w:szCs w:val="24"/>
        </w:rPr>
        <w:t xml:space="preserve"> του Κτηματολογίου. Πρόκειται ουσιαστικά για μια μεταρρύθμιση που δημιουργεί έναν ενιαίο τρόπο οργάνωσης των παρεχόμενων υπηρεσιών καταχώρισης και δημοσιότητας των δικαιωμάτων σε όλη την επικράτεια με </w:t>
      </w:r>
      <w:r>
        <w:rPr>
          <w:rFonts w:eastAsia="Times New Roman"/>
          <w:szCs w:val="24"/>
        </w:rPr>
        <w:lastRenderedPageBreak/>
        <w:t>εφαρμογή ενιαίων κανό</w:t>
      </w:r>
      <w:r>
        <w:rPr>
          <w:rFonts w:eastAsia="Times New Roman"/>
          <w:szCs w:val="24"/>
        </w:rPr>
        <w:t>νων και τη διασφάλιση παροχής υπηρεσιών υψηλής ποιότητας.</w:t>
      </w:r>
    </w:p>
    <w:p w14:paraId="4217C12B" w14:textId="77777777" w:rsidR="00D30189" w:rsidRDefault="00486ADB">
      <w:pPr>
        <w:spacing w:line="600" w:lineRule="auto"/>
        <w:ind w:firstLine="720"/>
        <w:jc w:val="both"/>
        <w:rPr>
          <w:rFonts w:eastAsia="Times New Roman"/>
          <w:szCs w:val="24"/>
        </w:rPr>
      </w:pPr>
      <w:r>
        <w:rPr>
          <w:rFonts w:eastAsia="Times New Roman"/>
          <w:szCs w:val="24"/>
        </w:rPr>
        <w:t>Συστήνεται νέος ενιαίος φορέας με την επωνυμία «Ελληνικό Κτηματολόγιο», όπως ισχύει σε όλες τις ευρωπαϊκές χώρες. Ο νομικός έλεγχος και η κατοχύρωση των δικαιωμάτων των πολιτών συνιστά -και αυτό είν</w:t>
      </w:r>
      <w:r>
        <w:rPr>
          <w:rFonts w:eastAsia="Times New Roman"/>
          <w:szCs w:val="24"/>
        </w:rPr>
        <w:t xml:space="preserve">αι το σημαντικό- άσκηση δημόσιας εξουσίας και, επομένως, δεν μπορεί παρά να ανατεθεί σε ένα όργανο που ανήκει στο κράτος. Η κυριότητα και </w:t>
      </w:r>
      <w:r>
        <w:rPr>
          <w:rFonts w:eastAsia="Times New Roman"/>
          <w:szCs w:val="24"/>
        </w:rPr>
        <w:t>η</w:t>
      </w:r>
      <w:r>
        <w:rPr>
          <w:rFonts w:eastAsia="Times New Roman"/>
          <w:szCs w:val="24"/>
        </w:rPr>
        <w:t xml:space="preserve"> συναφ</w:t>
      </w:r>
      <w:r>
        <w:rPr>
          <w:rFonts w:eastAsia="Times New Roman"/>
          <w:szCs w:val="24"/>
        </w:rPr>
        <w:t>ή</w:t>
      </w:r>
      <w:r>
        <w:rPr>
          <w:rFonts w:eastAsia="Times New Roman"/>
          <w:szCs w:val="24"/>
        </w:rPr>
        <w:t>ς διαχείριση είναι αυτονόητο ότι πρέπει να ανήκει αποκλειστικά στο κράτος. Τα υφιστάμενα, λοιπόν, κτηματολογικ</w:t>
      </w:r>
      <w:r>
        <w:rPr>
          <w:rFonts w:eastAsia="Times New Roman"/>
          <w:szCs w:val="24"/>
        </w:rPr>
        <w:t>ά γραφεία και υποθηκοφυλακεία θα ενσωματωθούν στον νέο οργανισμό, ώστε να υπάρχει καλύτερος συντονισμός</w:t>
      </w:r>
      <w:r>
        <w:rPr>
          <w:rFonts w:eastAsia="Times New Roman"/>
          <w:szCs w:val="24"/>
        </w:rPr>
        <w:t>,</w:t>
      </w:r>
      <w:r>
        <w:rPr>
          <w:rFonts w:eastAsia="Times New Roman"/>
          <w:szCs w:val="24"/>
        </w:rPr>
        <w:t xml:space="preserve"> που θα οδηγήσει στην </w:t>
      </w:r>
      <w:proofErr w:type="spellStart"/>
      <w:r>
        <w:rPr>
          <w:rFonts w:eastAsia="Times New Roman"/>
          <w:szCs w:val="24"/>
        </w:rPr>
        <w:t>κτηματογράφηση</w:t>
      </w:r>
      <w:proofErr w:type="spellEnd"/>
      <w:r>
        <w:rPr>
          <w:rFonts w:eastAsia="Times New Roman"/>
          <w:szCs w:val="24"/>
        </w:rPr>
        <w:t xml:space="preserve"> του συνόλου της επικράτειας μέχρι το 2020.</w:t>
      </w:r>
    </w:p>
    <w:p w14:paraId="4217C12C" w14:textId="77777777" w:rsidR="00D30189" w:rsidRDefault="00486ADB">
      <w:pPr>
        <w:spacing w:line="600" w:lineRule="auto"/>
        <w:ind w:firstLine="720"/>
        <w:jc w:val="both"/>
        <w:rPr>
          <w:rFonts w:eastAsia="Times New Roman"/>
          <w:szCs w:val="24"/>
        </w:rPr>
      </w:pPr>
      <w:r>
        <w:rPr>
          <w:rFonts w:eastAsia="Times New Roman"/>
          <w:szCs w:val="24"/>
        </w:rPr>
        <w:lastRenderedPageBreak/>
        <w:t>Η ριζική αναδιοργάνωση των συγκεκριμένων δομών θα διασφαλίσει πλήρως την</w:t>
      </w:r>
      <w:r>
        <w:rPr>
          <w:rFonts w:eastAsia="Times New Roman"/>
          <w:szCs w:val="24"/>
        </w:rPr>
        <w:t xml:space="preserve"> αρχή της δημοσιότητας και θα κατοχυρώσει την ασφάλεια των συναλλαγών. Η ολοκλήρωση της </w:t>
      </w:r>
      <w:proofErr w:type="spellStart"/>
      <w:r>
        <w:rPr>
          <w:rFonts w:eastAsia="Times New Roman"/>
          <w:szCs w:val="24"/>
        </w:rPr>
        <w:t>κτηματογράφησης</w:t>
      </w:r>
      <w:proofErr w:type="spellEnd"/>
      <w:r>
        <w:rPr>
          <w:rFonts w:eastAsia="Times New Roman"/>
          <w:szCs w:val="24"/>
        </w:rPr>
        <w:t xml:space="preserve"> της χώρας αποτελεί εξάλλου προτεραιότητα της Κυβέρνησης, που</w:t>
      </w:r>
      <w:r>
        <w:rPr>
          <w:rFonts w:eastAsia="Times New Roman"/>
          <w:szCs w:val="24"/>
        </w:rPr>
        <w:t>,</w:t>
      </w:r>
      <w:r>
        <w:rPr>
          <w:rFonts w:eastAsia="Times New Roman"/>
          <w:szCs w:val="24"/>
        </w:rPr>
        <w:t xml:space="preserve"> σε συνδυασμό με την ανάρτηση των δασικών χαρτών</w:t>
      </w:r>
      <w:r>
        <w:rPr>
          <w:rFonts w:eastAsia="Times New Roman"/>
          <w:szCs w:val="24"/>
        </w:rPr>
        <w:t>,</w:t>
      </w:r>
      <w:r>
        <w:rPr>
          <w:rFonts w:eastAsia="Times New Roman"/>
          <w:szCs w:val="24"/>
        </w:rPr>
        <w:t xml:space="preserve"> αποτελούν κεντρικά αναπτυξιακά εργαλεία.</w:t>
      </w:r>
    </w:p>
    <w:p w14:paraId="4217C12D" w14:textId="77777777" w:rsidR="00D30189" w:rsidRDefault="00486ADB">
      <w:pPr>
        <w:spacing w:line="600" w:lineRule="auto"/>
        <w:ind w:firstLine="720"/>
        <w:jc w:val="both"/>
        <w:rPr>
          <w:rFonts w:eastAsia="Times New Roman"/>
          <w:szCs w:val="24"/>
        </w:rPr>
      </w:pPr>
      <w:r>
        <w:rPr>
          <w:rFonts w:eastAsia="Times New Roman"/>
          <w:szCs w:val="24"/>
        </w:rPr>
        <w:t>Το τρίτο ζήτημα, στο οποίο θα ήθελα να αναφερθώ, αφορά στον συνδικαλιστικό νόμο και θέματα που αφορούν την απεργία, όπως ο τρόπος κήρυξής της. Η αλήθεια είναι ότι κατά την πορεία της διαπραγμάτευσης τέθηκαν από τους θεσμούς πάρα πολλές απαιτήσεις για το συ</w:t>
      </w:r>
      <w:r>
        <w:rPr>
          <w:rFonts w:eastAsia="Times New Roman"/>
          <w:szCs w:val="24"/>
        </w:rPr>
        <w:t>γκεκριμένο ζήτημα, απαιτήσεις που αποκρούστηκαν σθεναρά από την ελληνική Κυβέρνηση και δεν έγιναν αποδεκτές.</w:t>
      </w:r>
    </w:p>
    <w:p w14:paraId="4217C12E" w14:textId="77777777" w:rsidR="00D30189" w:rsidRDefault="00486ADB">
      <w:pPr>
        <w:spacing w:line="600" w:lineRule="auto"/>
        <w:ind w:firstLine="720"/>
        <w:jc w:val="both"/>
        <w:rPr>
          <w:rFonts w:eastAsia="Times New Roman"/>
          <w:szCs w:val="24"/>
        </w:rPr>
      </w:pPr>
      <w:r>
        <w:rPr>
          <w:rFonts w:eastAsia="Times New Roman"/>
          <w:szCs w:val="24"/>
        </w:rPr>
        <w:lastRenderedPageBreak/>
        <w:t>Αυτό που τελικά συμφωνήθηκε αποτελεί τη μικρότερη δυνατή υποχώρηση. Τονίστηκε με κατηγορηματικό τρόπο ότι οι προωθούμενες παρεμβάσεις δεν αφορούν σ</w:t>
      </w:r>
      <w:r>
        <w:rPr>
          <w:rFonts w:eastAsia="Times New Roman"/>
          <w:szCs w:val="24"/>
        </w:rPr>
        <w:t xml:space="preserve">υνολικά την απεργία, δεν συρρικνώνουν το δικαίωμα των εργαζομένων σε αυτή. Προφανώς είναι μια επιλογή που δεν θα την κάναμε εκτός </w:t>
      </w:r>
      <w:proofErr w:type="spellStart"/>
      <w:r>
        <w:rPr>
          <w:rFonts w:eastAsia="Times New Roman"/>
          <w:szCs w:val="24"/>
        </w:rPr>
        <w:t>μνημονιακού</w:t>
      </w:r>
      <w:proofErr w:type="spellEnd"/>
      <w:r>
        <w:rPr>
          <w:rFonts w:eastAsia="Times New Roman"/>
          <w:szCs w:val="24"/>
        </w:rPr>
        <w:t xml:space="preserve"> πλαισίου. Η μόνη αλλαγή, όμως, αφορά στον κανόνα της απαρτίας στη λήψη της απόφασης για απεργία από πρωτοβάθμια επ</w:t>
      </w:r>
      <w:r>
        <w:rPr>
          <w:rFonts w:eastAsia="Times New Roman"/>
          <w:szCs w:val="24"/>
        </w:rPr>
        <w:t>ιχειρησιακά σωματεία</w:t>
      </w:r>
      <w:r>
        <w:rPr>
          <w:rFonts w:eastAsia="Times New Roman"/>
          <w:szCs w:val="24"/>
        </w:rPr>
        <w:t>,</w:t>
      </w:r>
      <w:r>
        <w:rPr>
          <w:rFonts w:eastAsia="Times New Roman"/>
          <w:szCs w:val="24"/>
        </w:rPr>
        <w:t xml:space="preserve"> και σε καμμία περίπτωση για πρωτοβάθμια σωματεία ευρύτερης περιφέρειας ή πανελλαδικής εμβέλειας, καθώς και τις δευτεροβάθμιες και τριτοβάθμιες οργανώσεις.</w:t>
      </w:r>
    </w:p>
    <w:p w14:paraId="4217C12F" w14:textId="77777777" w:rsidR="00D30189" w:rsidRDefault="00486ADB">
      <w:pPr>
        <w:spacing w:line="600" w:lineRule="auto"/>
        <w:ind w:firstLine="720"/>
        <w:jc w:val="both"/>
        <w:rPr>
          <w:rFonts w:eastAsia="Times New Roman"/>
          <w:szCs w:val="24"/>
        </w:rPr>
      </w:pPr>
      <w:r>
        <w:rPr>
          <w:rFonts w:eastAsia="Times New Roman"/>
          <w:szCs w:val="24"/>
        </w:rPr>
        <w:lastRenderedPageBreak/>
        <w:t>Ξεχνάνε, όμως, όσοι φωνάζουν σήμερα ότι στο πλαίσιο της ίδιας διαπραγμάτευσης η</w:t>
      </w:r>
      <w:r>
        <w:rPr>
          <w:rFonts w:eastAsia="Times New Roman"/>
          <w:szCs w:val="24"/>
        </w:rPr>
        <w:t xml:space="preserve"> Κυβέρνηση κατάφερε μια σειρά από θετικά αποτελέσματα προς όφελος των εργαζομένων και προς ενίσχυση της διαπραγματευτικής τους δυνατότητας.</w:t>
      </w:r>
    </w:p>
    <w:p w14:paraId="4217C130"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17C131"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Θα ήθελα ένα λεπτό, κύριε </w:t>
      </w:r>
      <w:r>
        <w:rPr>
          <w:rFonts w:eastAsia="Times New Roman"/>
          <w:szCs w:val="24"/>
        </w:rPr>
        <w:t>Πρόεδρε.</w:t>
      </w:r>
    </w:p>
    <w:p w14:paraId="4217C13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Ξεχνάνε ότι η Κυβέρνηση απέτρεψε το </w:t>
      </w:r>
      <w:r>
        <w:rPr>
          <w:rFonts w:eastAsia="Times New Roman"/>
          <w:szCs w:val="24"/>
          <w:lang w:val="en-US"/>
        </w:rPr>
        <w:t>lockout</w:t>
      </w:r>
      <w:r>
        <w:rPr>
          <w:rFonts w:eastAsia="Times New Roman"/>
          <w:szCs w:val="24"/>
        </w:rPr>
        <w:t>, που ζητούσαν το Διεθνές Νομισματικό Ταμείο, η Νέα Δημοκρατία και τα μεγάλα επιχειρηματικά συμφέροντα, που επιβάλλουν τη γραμμή τους στη σημερινή Αξιωματική Αντιπολίτευση.</w:t>
      </w:r>
    </w:p>
    <w:p w14:paraId="4217C13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Ξεχνάνε την </w:t>
      </w:r>
      <w:proofErr w:type="spellStart"/>
      <w:r>
        <w:rPr>
          <w:rFonts w:eastAsia="Times New Roman"/>
          <w:szCs w:val="24"/>
        </w:rPr>
        <w:t>προτεραιοποίηση</w:t>
      </w:r>
      <w:proofErr w:type="spellEnd"/>
      <w:r>
        <w:rPr>
          <w:rFonts w:eastAsia="Times New Roman"/>
          <w:szCs w:val="24"/>
        </w:rPr>
        <w:t xml:space="preserve"> των</w:t>
      </w:r>
      <w:r>
        <w:rPr>
          <w:rFonts w:eastAsia="Times New Roman"/>
          <w:szCs w:val="24"/>
        </w:rPr>
        <w:t xml:space="preserve"> αποζημιώσεων των εργαζομένων έναντι των τραπεζών στις υπό πτώχευση επιχειρήσεις, </w:t>
      </w:r>
      <w:r>
        <w:rPr>
          <w:rFonts w:eastAsia="Times New Roman"/>
          <w:szCs w:val="24"/>
        </w:rPr>
        <w:lastRenderedPageBreak/>
        <w:t xml:space="preserve">απόφαση που έρχεται να ανατρέψει την ίδια </w:t>
      </w:r>
      <w:proofErr w:type="spellStart"/>
      <w:r>
        <w:rPr>
          <w:rFonts w:eastAsia="Times New Roman"/>
          <w:szCs w:val="24"/>
        </w:rPr>
        <w:t>μνημονιακή</w:t>
      </w:r>
      <w:proofErr w:type="spellEnd"/>
      <w:r>
        <w:rPr>
          <w:rFonts w:eastAsia="Times New Roman"/>
          <w:szCs w:val="24"/>
        </w:rPr>
        <w:t xml:space="preserve"> υποχρέωση που είχαν επιβάλει οι κυβερνήσεις της Νέας Δημοκρατίας και του ΠΑΣΟΚ μαζί με τους δανειστές. </w:t>
      </w:r>
    </w:p>
    <w:p w14:paraId="4217C134"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Και, βέβαια, ξεχν</w:t>
      </w:r>
      <w:r>
        <w:rPr>
          <w:rFonts w:eastAsia="Times New Roman"/>
          <w:szCs w:val="24"/>
        </w:rPr>
        <w:t>άνε την επαναφορά των συλλογικών διαπραγματεύσεων που πέτυχε η Κυβέρνηση, παρά τις σφοδρές αντιδράσεις των δανειστών και του ΣΕΒ.</w:t>
      </w:r>
    </w:p>
    <w:p w14:paraId="4217C135"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κλείνοντας θα πω ότι</w:t>
      </w:r>
      <w:r>
        <w:rPr>
          <w:rFonts w:eastAsia="Times New Roman"/>
          <w:szCs w:val="24"/>
        </w:rPr>
        <w:t>,</w:t>
      </w:r>
      <w:r>
        <w:rPr>
          <w:rFonts w:eastAsia="Times New Roman"/>
          <w:szCs w:val="24"/>
        </w:rPr>
        <w:t xml:space="preserve"> ακόμα και σε συνθήκες δημοσιονομικής στενότητας και δυσκολ</w:t>
      </w:r>
      <w:r>
        <w:rPr>
          <w:rFonts w:eastAsia="Times New Roman"/>
          <w:szCs w:val="24"/>
        </w:rPr>
        <w:t>ιώ</w:t>
      </w:r>
      <w:r>
        <w:rPr>
          <w:rFonts w:eastAsia="Times New Roman"/>
          <w:szCs w:val="24"/>
        </w:rPr>
        <w:t>ν</w:t>
      </w:r>
      <w:r>
        <w:rPr>
          <w:rFonts w:eastAsia="Times New Roman"/>
          <w:szCs w:val="24"/>
        </w:rPr>
        <w:t>,</w:t>
      </w:r>
      <w:r>
        <w:rPr>
          <w:rFonts w:eastAsia="Times New Roman"/>
          <w:szCs w:val="24"/>
        </w:rPr>
        <w:t xml:space="preserve"> η Κυβέρνηση αποτυπώνει το στίγμα της κοινωνικής δικαιοσύνης και της αναδιανομής των πόρων και προχωράει σε μεταρρυθμίσεις και διαρθρωτικές αλλαγές που χρειάζεται η χώρα, χωρίς τα λάθη, τις παθογένειες και την πελατειακή αντίληψη του παρελθόντος.</w:t>
      </w:r>
    </w:p>
    <w:p w14:paraId="4217C136"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 xml:space="preserve">Το τέλος </w:t>
      </w:r>
      <w:r>
        <w:rPr>
          <w:rFonts w:eastAsia="Times New Roman"/>
          <w:szCs w:val="24"/>
        </w:rPr>
        <w:t>των μνημονίων αποτελεί για εμάς το μέσο για να μπορέσουμε να εφαρμόσουμε και τη δική μας πολιτική χωρίς την πνιγηρή επιτροπεία. Το 2018 η χώρα θα αλλάξει σελίδα και όταν θα φτάσουμε στο τέλος της τετραετίας, ο λαός θα ξέρει ποιος τον έβγαλε από την περιπέτ</w:t>
      </w:r>
      <w:r>
        <w:rPr>
          <w:rFonts w:eastAsia="Times New Roman"/>
          <w:szCs w:val="24"/>
        </w:rPr>
        <w:t>εια των μνημονίων.</w:t>
      </w:r>
    </w:p>
    <w:p w14:paraId="4217C137"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Ευχαριστώ.</w:t>
      </w:r>
    </w:p>
    <w:p w14:paraId="4217C138"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 Ηλιόπουλος από τη Χρυσή Αυγή.</w:t>
      </w:r>
    </w:p>
    <w:p w14:paraId="4217C139"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Ευχαριστώ, κύριε Πρόεδρε.</w:t>
      </w:r>
    </w:p>
    <w:p w14:paraId="4217C13A"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Έχουν γίνει πιο </w:t>
      </w:r>
      <w:proofErr w:type="spellStart"/>
      <w:r>
        <w:rPr>
          <w:rFonts w:eastAsia="Times New Roman"/>
          <w:szCs w:val="24"/>
        </w:rPr>
        <w:t>μνημονιακοί</w:t>
      </w:r>
      <w:proofErr w:type="spellEnd"/>
      <w:r>
        <w:rPr>
          <w:rFonts w:eastAsia="Times New Roman"/>
          <w:szCs w:val="24"/>
        </w:rPr>
        <w:t xml:space="preserve"> από τους </w:t>
      </w:r>
      <w:proofErr w:type="spellStart"/>
      <w:r>
        <w:rPr>
          <w:rFonts w:eastAsia="Times New Roman"/>
          <w:szCs w:val="24"/>
        </w:rPr>
        <w:t>μνημονιακούς</w:t>
      </w:r>
      <w:proofErr w:type="spellEnd"/>
      <w:r>
        <w:rPr>
          <w:rFonts w:eastAsia="Times New Roman"/>
          <w:szCs w:val="24"/>
        </w:rPr>
        <w:t xml:space="preserve"> οι </w:t>
      </w:r>
      <w:proofErr w:type="spellStart"/>
      <w:r>
        <w:rPr>
          <w:rFonts w:eastAsia="Times New Roman"/>
          <w:szCs w:val="24"/>
        </w:rPr>
        <w:t>σ</w:t>
      </w:r>
      <w:r>
        <w:rPr>
          <w:rFonts w:eastAsia="Times New Roman"/>
          <w:szCs w:val="24"/>
        </w:rPr>
        <w:t>υριζαίοι</w:t>
      </w:r>
      <w:proofErr w:type="spellEnd"/>
      <w:r>
        <w:rPr>
          <w:rFonts w:eastAsia="Times New Roman"/>
          <w:szCs w:val="24"/>
        </w:rPr>
        <w:t xml:space="preserve"> και προσπαθούν να υποστηρίξουν </w:t>
      </w:r>
      <w:r>
        <w:rPr>
          <w:rFonts w:eastAsia="Times New Roman"/>
          <w:szCs w:val="24"/>
        </w:rPr>
        <w:t xml:space="preserve">πράγματα, </w:t>
      </w:r>
      <w:r>
        <w:rPr>
          <w:rFonts w:eastAsia="Times New Roman"/>
          <w:szCs w:val="24"/>
        </w:rPr>
        <w:t xml:space="preserve">για </w:t>
      </w:r>
      <w:r>
        <w:rPr>
          <w:rFonts w:eastAsia="Times New Roman"/>
          <w:szCs w:val="24"/>
        </w:rPr>
        <w:t>τα οποία σε άλλες περιπτώσεις θα βρίσκονταν από κάτω ή και απ’ έξω και θα ούρλιαζαν.</w:t>
      </w:r>
    </w:p>
    <w:p w14:paraId="4217C13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Πριν από τρία χρόνια -τέτοια περίοδος ήταν, Ιανουάριος του 2015- εμείς προειδοποιούσαμε τους Έλληνες συμπολίτες μας σε όλους τους τόνους, φωνάζαμε με όσα μέσ</w:t>
      </w:r>
      <w:r>
        <w:rPr>
          <w:rFonts w:eastAsia="Times New Roman"/>
          <w:szCs w:val="24"/>
        </w:rPr>
        <w:t>α διαθέταμε και λέγαμε: «Μην τους πιστεύετε, μην τους ψηφίζετε για να σας καταργήσουν τον ΕΝΦΙΑ. Όχι μόνο δεν θα σας καταργήσουν τον ΕΝΦΙΑ, αλλά θα ακολουθήσουν την ίδια και χειρότερη πολιτική από τους προηγούμενους</w:t>
      </w:r>
      <w:r>
        <w:rPr>
          <w:rFonts w:eastAsia="Times New Roman"/>
          <w:szCs w:val="24"/>
        </w:rPr>
        <w:t>.</w:t>
      </w:r>
      <w:r>
        <w:rPr>
          <w:rFonts w:eastAsia="Times New Roman"/>
          <w:szCs w:val="24"/>
        </w:rPr>
        <w:t>». Αυτά λέγαμε όπου μπορούσαμε να το πού</w:t>
      </w:r>
      <w:r>
        <w:rPr>
          <w:rFonts w:eastAsia="Times New Roman"/>
          <w:szCs w:val="24"/>
        </w:rPr>
        <w:t>με.</w:t>
      </w:r>
    </w:p>
    <w:p w14:paraId="4217C13C"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Τελικά, όμως, εσείς ξεπεράσατε κάθε νοσηρή φαντασία. Εκτός ότι είστε από τα πιο «πιστά σκυλιά» των τοκογλύφων, έχετε προ</w:t>
      </w:r>
      <w:r>
        <w:rPr>
          <w:rFonts w:eastAsia="Times New Roman"/>
          <w:szCs w:val="24"/>
        </w:rPr>
        <w:t>σ</w:t>
      </w:r>
      <w:r>
        <w:rPr>
          <w:rFonts w:eastAsia="Times New Roman"/>
          <w:szCs w:val="24"/>
        </w:rPr>
        <w:t>δώσει και ένα άλλο πρόσημο στη διακυβέρνησή σας, όχι το προοδευτικότερο</w:t>
      </w:r>
      <w:r>
        <w:rPr>
          <w:rFonts w:eastAsia="Times New Roman"/>
          <w:szCs w:val="24"/>
        </w:rPr>
        <w:t>,</w:t>
      </w:r>
      <w:r>
        <w:rPr>
          <w:rFonts w:eastAsia="Times New Roman"/>
          <w:szCs w:val="24"/>
        </w:rPr>
        <w:t xml:space="preserve"> που μας προειδοποιούσατε ότι θα είχε η διακυβέρνησή σας, α</w:t>
      </w:r>
      <w:r>
        <w:rPr>
          <w:rFonts w:eastAsia="Times New Roman"/>
          <w:szCs w:val="24"/>
        </w:rPr>
        <w:t xml:space="preserve">λλά το </w:t>
      </w:r>
      <w:proofErr w:type="spellStart"/>
      <w:r>
        <w:rPr>
          <w:rFonts w:eastAsia="Times New Roman"/>
          <w:szCs w:val="24"/>
        </w:rPr>
        <w:t>προδοτικότερο</w:t>
      </w:r>
      <w:proofErr w:type="spellEnd"/>
      <w:r>
        <w:rPr>
          <w:rFonts w:eastAsia="Times New Roman"/>
          <w:szCs w:val="24"/>
        </w:rPr>
        <w:t>.</w:t>
      </w:r>
    </w:p>
    <w:p w14:paraId="4217C13D"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lastRenderedPageBreak/>
        <w:t xml:space="preserve">Συνέντευξη σήμερα του </w:t>
      </w:r>
      <w:proofErr w:type="spellStart"/>
      <w:r>
        <w:rPr>
          <w:rFonts w:eastAsia="Times New Roman"/>
          <w:szCs w:val="24"/>
        </w:rPr>
        <w:t>Ντάισελμπλουμ</w:t>
      </w:r>
      <w:proofErr w:type="spellEnd"/>
      <w:r>
        <w:rPr>
          <w:rFonts w:eastAsia="Times New Roman"/>
          <w:szCs w:val="24"/>
        </w:rPr>
        <w:t>: «Ο Πρωθυπουργός»</w:t>
      </w:r>
      <w:r>
        <w:rPr>
          <w:rFonts w:eastAsia="Times New Roman"/>
          <w:szCs w:val="24"/>
        </w:rPr>
        <w:t>,</w:t>
      </w:r>
      <w:r>
        <w:rPr>
          <w:rFonts w:eastAsia="Times New Roman"/>
          <w:szCs w:val="24"/>
        </w:rPr>
        <w:t xml:space="preserve"> λέει</w:t>
      </w:r>
      <w:r>
        <w:rPr>
          <w:rFonts w:eastAsia="Times New Roman"/>
          <w:szCs w:val="24"/>
        </w:rPr>
        <w:t>,</w:t>
      </w:r>
      <w:r>
        <w:rPr>
          <w:rFonts w:eastAsia="Times New Roman"/>
          <w:szCs w:val="24"/>
        </w:rPr>
        <w:t xml:space="preserve"> «Αλέξης Τσίπρας και φυσικά ο Ευκλείδης </w:t>
      </w:r>
      <w:proofErr w:type="spellStart"/>
      <w:r>
        <w:rPr>
          <w:rFonts w:eastAsia="Times New Roman"/>
          <w:szCs w:val="24"/>
        </w:rPr>
        <w:t>Τσακαλώτος</w:t>
      </w:r>
      <w:proofErr w:type="spellEnd"/>
      <w:r>
        <w:rPr>
          <w:rFonts w:eastAsia="Times New Roman"/>
          <w:szCs w:val="24"/>
        </w:rPr>
        <w:t xml:space="preserve"> έχουν ολοκληρωτικά αλλάξει τη σχέση με τους Ευρωπαίους εταίρους. Σχεδόν τα πάντα είναι ευκολότερα από τότε. Είναι μια εντελ</w:t>
      </w:r>
      <w:r>
        <w:rPr>
          <w:rFonts w:eastAsia="Times New Roman"/>
          <w:szCs w:val="24"/>
        </w:rPr>
        <w:t>ώς διαφορετική κατάσταση</w:t>
      </w:r>
      <w:r>
        <w:rPr>
          <w:rFonts w:eastAsia="Times New Roman"/>
          <w:szCs w:val="24"/>
        </w:rPr>
        <w:t>.</w:t>
      </w:r>
      <w:r>
        <w:rPr>
          <w:rFonts w:eastAsia="Times New Roman"/>
          <w:szCs w:val="24"/>
        </w:rPr>
        <w:t>».</w:t>
      </w:r>
    </w:p>
    <w:p w14:paraId="4217C13E"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Και το συνυπογράφουμε με χέρια και με πόδια αυτό που λέει ο </w:t>
      </w:r>
      <w:proofErr w:type="spellStart"/>
      <w:r>
        <w:rPr>
          <w:rFonts w:eastAsia="Times New Roman"/>
          <w:szCs w:val="24"/>
        </w:rPr>
        <w:t>Ντάισελμπλουμ</w:t>
      </w:r>
      <w:proofErr w:type="spellEnd"/>
      <w:r>
        <w:rPr>
          <w:rFonts w:eastAsia="Times New Roman"/>
          <w:szCs w:val="24"/>
        </w:rPr>
        <w:t xml:space="preserve">. Είστε τα καλύτερα </w:t>
      </w:r>
      <w:proofErr w:type="spellStart"/>
      <w:r>
        <w:rPr>
          <w:rFonts w:eastAsia="Times New Roman"/>
          <w:szCs w:val="24"/>
        </w:rPr>
        <w:t>συνεταιράκια</w:t>
      </w:r>
      <w:proofErr w:type="spellEnd"/>
      <w:r>
        <w:rPr>
          <w:rFonts w:eastAsia="Times New Roman"/>
          <w:szCs w:val="24"/>
        </w:rPr>
        <w:t xml:space="preserve"> με τους τοκογλύφους και πιστεύω εσείς εκεί πέρα στα υπουργικά έδρανα θα αισθάνεστε πάρα πολύ χαρούμενοι γι’ αυτά που λέει </w:t>
      </w:r>
      <w:r>
        <w:rPr>
          <w:rFonts w:eastAsia="Times New Roman"/>
          <w:szCs w:val="24"/>
        </w:rPr>
        <w:t xml:space="preserve">για εσάς. Κάνετε ό,τι μπορείτε για να τους ευχαριστήσετε. </w:t>
      </w:r>
    </w:p>
    <w:p w14:paraId="4217C13F"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Κάποιοι Βουλευτές του ΣΥΡΙΖΑ ψέλλισαν σήμερα ότι οι ιδεοληψίες της Φωτίου ευθύνονται –λέει- για την κατάργηση των επιδομάτων, γιατί οι </w:t>
      </w:r>
      <w:proofErr w:type="spellStart"/>
      <w:r>
        <w:rPr>
          <w:rFonts w:eastAsia="Times New Roman"/>
          <w:szCs w:val="24"/>
        </w:rPr>
        <w:t>τρίτεκνοι</w:t>
      </w:r>
      <w:proofErr w:type="spellEnd"/>
      <w:r>
        <w:rPr>
          <w:rFonts w:eastAsia="Times New Roman"/>
          <w:szCs w:val="24"/>
        </w:rPr>
        <w:t xml:space="preserve"> –λέει- δεν σας ψηφίζουν. Και καλά κάνουν, </w:t>
      </w:r>
      <w:r>
        <w:rPr>
          <w:rFonts w:eastAsia="Times New Roman"/>
          <w:szCs w:val="24"/>
        </w:rPr>
        <w:lastRenderedPageBreak/>
        <w:t>βέβαια, κα</w:t>
      </w:r>
      <w:r>
        <w:rPr>
          <w:rFonts w:eastAsia="Times New Roman"/>
          <w:szCs w:val="24"/>
        </w:rPr>
        <w:t xml:space="preserve">ι δεν σας ψηφίζουν οι </w:t>
      </w:r>
      <w:proofErr w:type="spellStart"/>
      <w:r>
        <w:rPr>
          <w:rFonts w:eastAsia="Times New Roman"/>
          <w:szCs w:val="24"/>
        </w:rPr>
        <w:t>τρίτεκνοι</w:t>
      </w:r>
      <w:proofErr w:type="spellEnd"/>
      <w:r>
        <w:rPr>
          <w:rFonts w:eastAsia="Times New Roman"/>
          <w:szCs w:val="24"/>
        </w:rPr>
        <w:t xml:space="preserve"> και οι πολύτεκνοι, γιατί τους τιμωρείτε καθημερινά με τις πολιτικές που εφαρμόζετε.</w:t>
      </w:r>
    </w:p>
    <w:p w14:paraId="4217C140"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Βέβαια, εσείς καθίσατε κάτω, γιατί είστε λίγο πιο πονηροί, και βγάλατε αριθμητικά ποιες είναι οι περισσότερες οικογένειες -αυτές με ένα ή με</w:t>
      </w:r>
      <w:r>
        <w:rPr>
          <w:rFonts w:eastAsia="Times New Roman"/>
          <w:szCs w:val="24"/>
        </w:rPr>
        <w:t xml:space="preserve"> δύο παιδιά- βγάλατε τους αριθμούς, όποτε λέτε ότι θα δώσουμε μερικά ψίχουλα, γιατί ψίχουλα είναι αυτά που δίνετε. Δεν είναι αυτή επιδότηση για να λυθεί το πρόβλημα της υπογεννητικότητας στην πατρίδα μας. </w:t>
      </w:r>
    </w:p>
    <w:p w14:paraId="4217C141"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Όπως παραδέχθηκε σήμερα η Φωτίου, υπάρχει το πόρισ</w:t>
      </w:r>
      <w:r>
        <w:rPr>
          <w:rFonts w:eastAsia="Times New Roman"/>
          <w:szCs w:val="24"/>
        </w:rPr>
        <w:t xml:space="preserve">μα –λέει- και κάθεται, βέβαια, στα συρτάρια και κανείς δεν κάνει τίποτα από το 1993. Και φανταστείτε ότι αυτό το πόρισμα υπάρχει από το </w:t>
      </w:r>
      <w:r>
        <w:rPr>
          <w:rFonts w:eastAsia="Times New Roman"/>
          <w:szCs w:val="24"/>
        </w:rPr>
        <w:lastRenderedPageBreak/>
        <w:t xml:space="preserve">1993, ενώ σήμερα το πρόβλημα έχει </w:t>
      </w:r>
      <w:proofErr w:type="spellStart"/>
      <w:r>
        <w:rPr>
          <w:rFonts w:eastAsia="Times New Roman"/>
          <w:szCs w:val="24"/>
        </w:rPr>
        <w:t>υπερπολλαπλασιαστεί</w:t>
      </w:r>
      <w:proofErr w:type="spellEnd"/>
      <w:r>
        <w:rPr>
          <w:rFonts w:eastAsia="Times New Roman"/>
          <w:szCs w:val="24"/>
        </w:rPr>
        <w:t>. Το ισοζύγιο θανάτων και γεννήσεων είναι υπέρ των θανάτων κατά τρι</w:t>
      </w:r>
      <w:r>
        <w:rPr>
          <w:rFonts w:eastAsia="Times New Roman"/>
          <w:szCs w:val="24"/>
        </w:rPr>
        <w:t>άντα πέντε χιλιάδες τον χρόνο.</w:t>
      </w:r>
    </w:p>
    <w:p w14:paraId="4217C14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Βάλτε, λοιπόν, ότι όλοι όσοι πεθαίνουν είναι Έλληνες, αλλά οι περισσότερες από τις γεννήσεις αφορούν αλλοδαπούς, που είτε έρχονται οι γυναίκες έγκυοι και αποβιβάζονται στα ελληνικά νησιά και γεννάνε στην Ελλάδα είτε είναι λαθ</w:t>
      </w:r>
      <w:r>
        <w:rPr>
          <w:rFonts w:eastAsia="Times New Roman"/>
          <w:szCs w:val="24"/>
        </w:rPr>
        <w:t>ρομετανάστες που έχουν εισβάλει τα τελευταία χρόνια στην πατρίδα μας και γεννοβολούν με πολύ ευκολία, για να πάρουν τα επιδόματα και τα λοιπά εδώ.</w:t>
      </w:r>
    </w:p>
    <w:p w14:paraId="4217C14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Άρα, για να το πούμε λίγο παραστατικά και να το καταλάβουν οι φίλοι που μας ακούνε σήμερα από την τηλεόραση, </w:t>
      </w:r>
      <w:r>
        <w:rPr>
          <w:rFonts w:eastAsia="Times New Roman"/>
          <w:szCs w:val="24"/>
        </w:rPr>
        <w:t>χάνουμε μαθηματικά μια μεγάλη πόλη από Έλληνες και «κερδίζουμε» μια ακόμη μεγαλύτερη πόλη με λαθρομετανάστες.</w:t>
      </w:r>
    </w:p>
    <w:p w14:paraId="4217C14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το ζοφερό μέλλον της Ελλάδος. Τα Ελληνόπουλα, τα οποία τα έχουμε σπουδάσει με τα χρήματα του ελληνικού λαού, τα στέλνουμε στο εξωτερικό</w:t>
      </w:r>
      <w:r>
        <w:rPr>
          <w:rFonts w:eastAsia="Times New Roman" w:cs="Times New Roman"/>
          <w:szCs w:val="24"/>
        </w:rPr>
        <w:t>, μήπως βρουν ένα καλύτερο μέλλον</w:t>
      </w:r>
      <w:r>
        <w:rPr>
          <w:rFonts w:eastAsia="Times New Roman" w:cs="Times New Roman"/>
          <w:szCs w:val="24"/>
        </w:rPr>
        <w:t>,</w:t>
      </w:r>
      <w:r>
        <w:rPr>
          <w:rFonts w:eastAsia="Times New Roman" w:cs="Times New Roman"/>
          <w:szCs w:val="24"/>
        </w:rPr>
        <w:t xml:space="preserve"> και αντικαθιστούμε αυτούς τους άξιους Έλληνες, τον ανθό της ελληνικής νεολαίας, με λαθρομετανάστες. </w:t>
      </w:r>
    </w:p>
    <w:p w14:paraId="4217C14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Η υπογεννητικότητα αποτελεί θανάσιμο κίνδυνο για την πατρίδα μας και πρέπει να τον λάβετε πάρα πολύ σοβαρά υπ’ </w:t>
      </w:r>
      <w:proofErr w:type="spellStart"/>
      <w:r>
        <w:rPr>
          <w:rFonts w:eastAsia="Times New Roman" w:cs="Times New Roman"/>
          <w:szCs w:val="24"/>
        </w:rPr>
        <w:t>όψιν</w:t>
      </w:r>
      <w:proofErr w:type="spellEnd"/>
      <w:r>
        <w:rPr>
          <w:rFonts w:eastAsia="Times New Roman" w:cs="Times New Roman"/>
          <w:szCs w:val="24"/>
        </w:rPr>
        <w:t>. Πρέ</w:t>
      </w:r>
      <w:r>
        <w:rPr>
          <w:rFonts w:eastAsia="Times New Roman" w:cs="Times New Roman"/>
          <w:szCs w:val="24"/>
        </w:rPr>
        <w:t xml:space="preserve">πει να αυξηθούν άμεσα τα επιδόματα για όσους κάνουν παιδιά και βέβαια να αποκλειστούν από αυτά τα επιδόματα όλοι οι λαθρομετανάστες. Αυτά τα επιδόματα πρέπει να πηγαίνουν αποκλειστικά σε Έλληνες. </w:t>
      </w:r>
    </w:p>
    <w:p w14:paraId="4217C14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Εδώ βέβαια έχουμε βρει και κάτι άλλο, μία εργασία που είχε </w:t>
      </w:r>
      <w:r>
        <w:rPr>
          <w:rFonts w:eastAsia="Times New Roman" w:cs="Times New Roman"/>
          <w:szCs w:val="24"/>
        </w:rPr>
        <w:t xml:space="preserve">κάνει ο Νίκος Παππάς, ο δικός σας Υπουργός, στο διδακτορικό του, </w:t>
      </w:r>
      <w:r>
        <w:rPr>
          <w:rFonts w:eastAsia="Times New Roman" w:cs="Times New Roman"/>
          <w:szCs w:val="24"/>
        </w:rPr>
        <w:lastRenderedPageBreak/>
        <w:t xml:space="preserve">στη Γλασκόβη. Θα διαβάσω μόνο τον τίτλο, που είναι επαρκέστατος, για να καταλάβουμε τις ιδέες σας: «Οι μετανάστες θα σώσουν την Ελλάδα από τη δημογραφική γήρανση», έλεγε ο Νίκος Παππάς. </w:t>
      </w:r>
    </w:p>
    <w:p w14:paraId="4217C147"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Κάνε</w:t>
      </w:r>
      <w:r>
        <w:rPr>
          <w:rFonts w:eastAsia="Times New Roman" w:cs="Times New Roman"/>
          <w:szCs w:val="24"/>
        </w:rPr>
        <w:t xml:space="preserve">τε πράγματα, που άλλες κυβερνήσεις όντως δεν θα περνούσε από το μυαλό τους να τα κάνουν. Οι ηλεκτρονικοί πλειστηριασμοί από 21 Φεβρουαρίου θα γίνονται αποκλειστικά και μόνο μέσω της ηλεκτρονικής πλατφόρμας. </w:t>
      </w:r>
    </w:p>
    <w:p w14:paraId="4217C148"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Κοροϊδεύετε τον κόσμο. Λέγατε για πρώτη κατοικία</w:t>
      </w:r>
      <w:r>
        <w:rPr>
          <w:rFonts w:eastAsia="Times New Roman" w:cs="Times New Roman"/>
          <w:szCs w:val="24"/>
        </w:rPr>
        <w:t>. Σας έκοψαν τα φτερά οι τοκογλύφοι και μετά τη βαφτίσατε «λαϊκή κατοικία», που είναι ένας ανύπαρκτος όρος. Πουθενά, ούτε στα οικονομικά, δεν υπάρχει τέτοιος όρος. Είναι μόνο όρος της προπαγάνδας της Αριστεράς. Βέβαια, σε κανένα σημείο δεν υπάρχει η προστα</w:t>
      </w:r>
      <w:r>
        <w:rPr>
          <w:rFonts w:eastAsia="Times New Roman" w:cs="Times New Roman"/>
          <w:szCs w:val="24"/>
        </w:rPr>
        <w:t xml:space="preserve">σία ούτε της πρώτης ούτε της λαϊκής ούτε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κατοικίας. </w:t>
      </w:r>
    </w:p>
    <w:p w14:paraId="4217C149" w14:textId="77777777" w:rsidR="00D30189" w:rsidRDefault="00486ADB">
      <w:pPr>
        <w:spacing w:after="0" w:line="600" w:lineRule="auto"/>
        <w:ind w:firstLine="709"/>
        <w:jc w:val="both"/>
        <w:rPr>
          <w:rFonts w:eastAsia="Times New Roman" w:cs="Times New Roman"/>
          <w:szCs w:val="24"/>
        </w:rPr>
      </w:pPr>
      <w:r>
        <w:rPr>
          <w:rFonts w:eastAsia="Times New Roman" w:cs="Times New Roman"/>
          <w:szCs w:val="24"/>
        </w:rPr>
        <w:lastRenderedPageBreak/>
        <w:t xml:space="preserve"> Ακριβαίνουν οι μεταβιβάσεις των ακινήτων. Πηγαίνουν απευθείας </w:t>
      </w:r>
      <w:r>
        <w:rPr>
          <w:rFonts w:eastAsia="Times New Roman" w:cs="Times New Roman"/>
          <w:szCs w:val="24"/>
        </w:rPr>
        <w:t>σ</w:t>
      </w:r>
      <w:r>
        <w:rPr>
          <w:rFonts w:eastAsia="Times New Roman" w:cs="Times New Roman"/>
          <w:szCs w:val="24"/>
        </w:rPr>
        <w:t xml:space="preserve">το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xml:space="preserve"> δεκατέσσερις ΔΕΚΟ. Εάν αυτό δεν είναι εκχώρηση εθνικής κυριαρχίας, πώς μπορεί να βαφτιστεί; Όχι ότι σας ενδιαφέρει η εκχώρηση εθνικής κυριαρχίας, απλά το αναφέρω. </w:t>
      </w:r>
      <w:r>
        <w:rPr>
          <w:rFonts w:eastAsia="Times New Roman" w:cs="Times New Roman"/>
          <w:szCs w:val="24"/>
          <w:lang w:val="en-US"/>
        </w:rPr>
        <w:t>H</w:t>
      </w:r>
      <w:r>
        <w:rPr>
          <w:rFonts w:eastAsia="Times New Roman" w:cs="Times New Roman"/>
          <w:szCs w:val="24"/>
        </w:rPr>
        <w:t xml:space="preserve"> εκχώρηση αυτή έχει μέσα το υπόλοιπο 34% της ΔΕΗ, ΕΛΤΑ, ΕΥΔΑΠ, ΕΥΑΘ, τα νερά, συγκοινω</w:t>
      </w:r>
      <w:r>
        <w:rPr>
          <w:rFonts w:eastAsia="Times New Roman" w:cs="Times New Roman"/>
          <w:szCs w:val="24"/>
        </w:rPr>
        <w:t>νίες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217C14A" w14:textId="77777777" w:rsidR="00D30189" w:rsidRDefault="00486ADB">
      <w:pPr>
        <w:spacing w:after="0" w:line="600" w:lineRule="auto"/>
        <w:jc w:val="both"/>
        <w:rPr>
          <w:rFonts w:eastAsia="Times New Roman" w:cs="Times New Roman"/>
          <w:szCs w:val="24"/>
        </w:rPr>
      </w:pPr>
      <w:r>
        <w:rPr>
          <w:rFonts w:eastAsia="Times New Roman" w:cs="Times New Roman"/>
          <w:szCs w:val="24"/>
        </w:rPr>
        <w:t>Προβλέπεται βέβαια απαλλαγή των έξι ξένων τεχνοκρατών του ΤΑΙΠΕΔ από ποινικές και αστικές ευθύνες. Θα μπορούν να ξεπουλούν τα πάντα</w:t>
      </w:r>
      <w:r>
        <w:rPr>
          <w:rFonts w:eastAsia="Times New Roman" w:cs="Times New Roman"/>
          <w:szCs w:val="24"/>
        </w:rPr>
        <w:t>,</w:t>
      </w:r>
      <w:r>
        <w:rPr>
          <w:rFonts w:eastAsia="Times New Roman" w:cs="Times New Roman"/>
          <w:szCs w:val="24"/>
        </w:rPr>
        <w:t xml:space="preserve"> χωρίς να έχουν καμ</w:t>
      </w:r>
      <w:r>
        <w:rPr>
          <w:rFonts w:eastAsia="Times New Roman" w:cs="Times New Roman"/>
          <w:szCs w:val="24"/>
        </w:rPr>
        <w:t>μ</w:t>
      </w:r>
      <w:r>
        <w:rPr>
          <w:rFonts w:eastAsia="Times New Roman" w:cs="Times New Roman"/>
          <w:szCs w:val="24"/>
        </w:rPr>
        <w:t xml:space="preserve">ία ευθύνη οι άνθρωποι αυτοί. </w:t>
      </w:r>
    </w:p>
    <w:p w14:paraId="4217C14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Δίνονται καινούρ</w:t>
      </w:r>
      <w:r>
        <w:rPr>
          <w:rFonts w:eastAsia="Times New Roman" w:cs="Times New Roman"/>
          <w:szCs w:val="24"/>
        </w:rPr>
        <w:t>γ</w:t>
      </w:r>
      <w:r>
        <w:rPr>
          <w:rFonts w:eastAsia="Times New Roman" w:cs="Times New Roman"/>
          <w:szCs w:val="24"/>
        </w:rPr>
        <w:t xml:space="preserve">ιες άδειες για καζίνο. Μπράβο! Αυτή είναι η </w:t>
      </w:r>
      <w:r>
        <w:rPr>
          <w:rFonts w:eastAsia="Times New Roman" w:cs="Times New Roman"/>
          <w:szCs w:val="24"/>
        </w:rPr>
        <w:t>ανάπτυξη που θα φέρετε στην Ελλάδα: νέα καζίν</w:t>
      </w:r>
      <w:r>
        <w:rPr>
          <w:rFonts w:eastAsia="Times New Roman" w:cs="Times New Roman"/>
          <w:szCs w:val="24"/>
        </w:rPr>
        <w:t>α</w:t>
      </w:r>
      <w:r>
        <w:rPr>
          <w:rFonts w:eastAsia="Times New Roman" w:cs="Times New Roman"/>
          <w:szCs w:val="24"/>
        </w:rPr>
        <w:t xml:space="preserve">, για να ρίξετε τον κόσμο στον τζόγο. Βέβαια, με τις ιδεοληψίες σας μπορεί να </w:t>
      </w:r>
      <w:r>
        <w:rPr>
          <w:rFonts w:eastAsia="Times New Roman" w:cs="Times New Roman"/>
          <w:szCs w:val="24"/>
        </w:rPr>
        <w:lastRenderedPageBreak/>
        <w:t xml:space="preserve">θέλετε να τον ρίξετε και στα ναρκωτικά, για να μην καταλαβαίνει τι ψηφίζετε. </w:t>
      </w:r>
    </w:p>
    <w:p w14:paraId="4217C14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Πάμε και στο Μακεδονικό, ένα θέμα, το οποίο καίει πραγ</w:t>
      </w:r>
      <w:r>
        <w:rPr>
          <w:rFonts w:eastAsia="Times New Roman" w:cs="Times New Roman"/>
          <w:szCs w:val="24"/>
        </w:rPr>
        <w:t>ματικά τους Έλληνες σήμερα. Η Μακεδονία δεν είναι απλά ελληνική. Η Μακεδονία είναι σώμα και ψυχή της Ελλάδος. Όταν ο Παύλος Μελάς έφευγε από τη βίλα του στην Κηφισιά, για να πάει να πολεμήσει για την ελευθερία της πατρίδας, έλεγε: «Να ξέρετε πως</w:t>
      </w:r>
      <w:r>
        <w:rPr>
          <w:rFonts w:eastAsia="Times New Roman" w:cs="Times New Roman"/>
          <w:szCs w:val="24"/>
        </w:rPr>
        <w:t>,</w:t>
      </w:r>
      <w:r>
        <w:rPr>
          <w:rFonts w:eastAsia="Times New Roman" w:cs="Times New Roman"/>
          <w:szCs w:val="24"/>
        </w:rPr>
        <w:t xml:space="preserve"> εάν τρέξο</w:t>
      </w:r>
      <w:r>
        <w:rPr>
          <w:rFonts w:eastAsia="Times New Roman" w:cs="Times New Roman"/>
          <w:szCs w:val="24"/>
        </w:rPr>
        <w:t>υμε να σώσουμε τη Μακεδονία, η Μακεδονία θα μας σώσει</w:t>
      </w:r>
      <w:r>
        <w:rPr>
          <w:rFonts w:eastAsia="Times New Roman" w:cs="Times New Roman"/>
          <w:szCs w:val="24"/>
        </w:rPr>
        <w:t>.</w:t>
      </w:r>
      <w:r>
        <w:rPr>
          <w:rFonts w:eastAsia="Times New Roman" w:cs="Times New Roman"/>
          <w:szCs w:val="24"/>
        </w:rPr>
        <w:t>». Και μετά από λίγο καιρό άφηνε την τελευταία του πνοή, πολεμώντας γι’ αυτή την ελευθερία.</w:t>
      </w:r>
    </w:p>
    <w:p w14:paraId="4217C14D"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Για την ελευθερία της Μακεδονίας μας έχουν χύσει το αίμα τους εκατοντάδες χιλιάδες Έλληνες όλα αυτά τα χιλιάδε</w:t>
      </w:r>
      <w:r>
        <w:rPr>
          <w:rFonts w:eastAsia="Times New Roman" w:cs="Times New Roman"/>
          <w:szCs w:val="24"/>
        </w:rPr>
        <w:t xml:space="preserve">ς χρόνια και εσείς </w:t>
      </w:r>
      <w:r>
        <w:rPr>
          <w:rFonts w:eastAsia="Times New Roman" w:cs="Times New Roman"/>
          <w:szCs w:val="24"/>
        </w:rPr>
        <w:lastRenderedPageBreak/>
        <w:t>δεν έχετε το παραμικρό δικαίωμα να την ξεπουλήσετε με μία υπογραφή. Ξεχάστε το!</w:t>
      </w:r>
    </w:p>
    <w:p w14:paraId="4217C14E"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Ό,τι και να κάνετε, η ιστορία θα το διαγράψει. Η Μακεδονία είναι μία, η Μακεδονία είναι ελληνική! Δεν έχετε κανένα δικαίωμα να διαπραγματεύεστε αυτό το όνομα</w:t>
      </w:r>
      <w:r>
        <w:rPr>
          <w:rFonts w:eastAsia="Times New Roman" w:cs="Times New Roman"/>
          <w:szCs w:val="24"/>
        </w:rPr>
        <w:t>, ούτε σε σύνθετη ούτε σε κα</w:t>
      </w:r>
      <w:r>
        <w:rPr>
          <w:rFonts w:eastAsia="Times New Roman" w:cs="Times New Roman"/>
          <w:szCs w:val="24"/>
        </w:rPr>
        <w:t>μ</w:t>
      </w:r>
      <w:r>
        <w:rPr>
          <w:rFonts w:eastAsia="Times New Roman" w:cs="Times New Roman"/>
          <w:szCs w:val="24"/>
        </w:rPr>
        <w:t xml:space="preserve">μία άλλη ονομασία. </w:t>
      </w:r>
    </w:p>
    <w:p w14:paraId="4217C14F"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Υπάρχει ένα πατριωτικό, ακηδεμόνευτο κίνημα, το οποίο έχει ξεσηκωθεί απ’ άκρη σε άκρη, όχι μόνο στην Ελλάδα, αλλά σε ολόκληρο τον κόσμο. Άνθρωποι που βλέπουν το ξεπούλημα αυτό και βέβαια θα αντισταθούν μέχρι</w:t>
      </w:r>
      <w:r>
        <w:rPr>
          <w:rFonts w:eastAsia="Times New Roman" w:cs="Times New Roman"/>
          <w:szCs w:val="24"/>
        </w:rPr>
        <w:t xml:space="preserve"> την τελευταία στιγμή. </w:t>
      </w:r>
    </w:p>
    <w:p w14:paraId="4217C150"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Έχουν καταλάβει πόσο ανθέλληνες είστε. Μέχρι και ο Αλβανός Υπουργός Εξωτερικών λίγες ημέρες πριν </w:t>
      </w:r>
      <w:r>
        <w:rPr>
          <w:rFonts w:eastAsia="Times New Roman" w:cs="Times New Roman"/>
          <w:szCs w:val="24"/>
        </w:rPr>
        <w:t xml:space="preserve">από </w:t>
      </w:r>
      <w:r>
        <w:rPr>
          <w:rFonts w:eastAsia="Times New Roman" w:cs="Times New Roman"/>
          <w:szCs w:val="24"/>
        </w:rPr>
        <w:t>τη συνάντησή του με τον Κοτζιά –και όποιος συναντιέται με τον Κοτζιά ουσιαστικά ζητάει και κάτι-</w:t>
      </w:r>
      <w:r>
        <w:rPr>
          <w:rFonts w:eastAsia="Times New Roman" w:cs="Times New Roman"/>
          <w:szCs w:val="24"/>
        </w:rPr>
        <w:t>,</w:t>
      </w:r>
      <w:r>
        <w:rPr>
          <w:rFonts w:eastAsia="Times New Roman" w:cs="Times New Roman"/>
          <w:szCs w:val="24"/>
        </w:rPr>
        <w:t xml:space="preserve"> θέτει θέμα </w:t>
      </w:r>
      <w:proofErr w:type="spellStart"/>
      <w:r>
        <w:rPr>
          <w:rFonts w:eastAsia="Times New Roman" w:cs="Times New Roman"/>
          <w:szCs w:val="24"/>
        </w:rPr>
        <w:t>Τσαμουριάς</w:t>
      </w:r>
      <w:proofErr w:type="spellEnd"/>
      <w:r>
        <w:rPr>
          <w:rFonts w:eastAsia="Times New Roman" w:cs="Times New Roman"/>
          <w:szCs w:val="24"/>
        </w:rPr>
        <w:t>. Λίγες ημέρ</w:t>
      </w:r>
      <w:r>
        <w:rPr>
          <w:rFonts w:eastAsia="Times New Roman" w:cs="Times New Roman"/>
          <w:szCs w:val="24"/>
        </w:rPr>
        <w:t xml:space="preserve">ες πριν συναντηθεί λέει «θα θέσω θέμα </w:t>
      </w:r>
      <w:proofErr w:type="spellStart"/>
      <w:r>
        <w:rPr>
          <w:rFonts w:eastAsia="Times New Roman" w:cs="Times New Roman"/>
          <w:szCs w:val="24"/>
        </w:rPr>
        <w:t>Τσαμουριάς</w:t>
      </w:r>
      <w:proofErr w:type="spellEnd"/>
      <w:r>
        <w:rPr>
          <w:rFonts w:eastAsia="Times New Roman" w:cs="Times New Roman"/>
          <w:szCs w:val="24"/>
        </w:rPr>
        <w:t xml:space="preserve">». </w:t>
      </w:r>
    </w:p>
    <w:p w14:paraId="4217C151"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Και έχουμε και έναν άλλον, ο οποίος είναι εδώ, στο ελληνικό Κοινοβούλιο -Χουσεΐν </w:t>
      </w:r>
      <w:proofErr w:type="spellStart"/>
      <w:r>
        <w:rPr>
          <w:rFonts w:eastAsia="Times New Roman" w:cs="Times New Roman"/>
          <w:szCs w:val="24"/>
        </w:rPr>
        <w:t>Ζεϊμπέκ</w:t>
      </w:r>
      <w:proofErr w:type="spellEnd"/>
      <w:r>
        <w:rPr>
          <w:rFonts w:eastAsia="Times New Roman" w:cs="Times New Roman"/>
          <w:szCs w:val="24"/>
        </w:rPr>
        <w:t xml:space="preserve"> λέγεται-</w:t>
      </w:r>
      <w:r>
        <w:rPr>
          <w:rFonts w:eastAsia="Times New Roman" w:cs="Times New Roman"/>
          <w:szCs w:val="24"/>
        </w:rPr>
        <w:t>,</w:t>
      </w:r>
      <w:r>
        <w:rPr>
          <w:rFonts w:eastAsia="Times New Roman" w:cs="Times New Roman"/>
          <w:szCs w:val="24"/>
        </w:rPr>
        <w:t xml:space="preserve"> ο οποίος παριστάνει τον Έλληνα Βουλευτή, αλλά μάλλον η συνείδησή του είναι τουρκική. </w:t>
      </w:r>
    </w:p>
    <w:p w14:paraId="4217C152"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w:t>
      </w:r>
      <w:r>
        <w:rPr>
          <w:rFonts w:eastAsia="Times New Roman" w:cs="Times New Roman"/>
          <w:szCs w:val="24"/>
        </w:rPr>
        <w:t>,</w:t>
      </w:r>
      <w:r>
        <w:rPr>
          <w:rFonts w:eastAsia="Times New Roman" w:cs="Times New Roman"/>
          <w:szCs w:val="24"/>
        </w:rPr>
        <w:t xml:space="preserve"> παρακαλώ. </w:t>
      </w:r>
    </w:p>
    <w:p w14:paraId="4217C153"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Τελειώνω σε ένα λεπτό. </w:t>
      </w:r>
    </w:p>
    <w:p w14:paraId="4217C15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μία φωτογραφία. Ποιος Έλληνας άραγε θα πόζαρε με τόσο μεγάλη χαρά δίπλα στη μισητή ημισέληνο και στον σφαγέα του </w:t>
      </w:r>
      <w:r>
        <w:rPr>
          <w:rFonts w:eastAsia="Times New Roman" w:cs="Times New Roman"/>
          <w:szCs w:val="24"/>
        </w:rPr>
        <w:t>Ε</w:t>
      </w:r>
      <w:r>
        <w:rPr>
          <w:rFonts w:eastAsia="Times New Roman" w:cs="Times New Roman"/>
          <w:szCs w:val="24"/>
        </w:rPr>
        <w:t xml:space="preserve">λληνισμού, τον </w:t>
      </w:r>
      <w:proofErr w:type="spellStart"/>
      <w:r>
        <w:rPr>
          <w:rFonts w:eastAsia="Times New Roman" w:cs="Times New Roman"/>
          <w:szCs w:val="24"/>
        </w:rPr>
        <w:t>Κεμάλ</w:t>
      </w:r>
      <w:proofErr w:type="spellEnd"/>
      <w:r>
        <w:rPr>
          <w:rFonts w:eastAsia="Times New Roman" w:cs="Times New Roman"/>
          <w:szCs w:val="24"/>
        </w:rPr>
        <w:t>;</w:t>
      </w:r>
    </w:p>
    <w:p w14:paraId="4217C15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Ηλιόπουλος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4217C15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Βέβαια, είναι ο Βουλευτής του ΣΥΡΙΖΑ,</w:t>
      </w:r>
      <w:r>
        <w:rPr>
          <w:rFonts w:eastAsia="Times New Roman" w:cs="Times New Roman"/>
          <w:szCs w:val="24"/>
        </w:rPr>
        <w:t xml:space="preserve"> ο </w:t>
      </w:r>
      <w:proofErr w:type="spellStart"/>
      <w:r>
        <w:rPr>
          <w:rFonts w:eastAsia="Times New Roman" w:cs="Times New Roman"/>
          <w:szCs w:val="24"/>
        </w:rPr>
        <w:t>Ζεϊμπέκ</w:t>
      </w:r>
      <w:proofErr w:type="spellEnd"/>
      <w:r>
        <w:rPr>
          <w:rFonts w:eastAsia="Times New Roman" w:cs="Times New Roman"/>
          <w:szCs w:val="24"/>
        </w:rPr>
        <w:t>.</w:t>
      </w:r>
    </w:p>
    <w:p w14:paraId="4217C15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Αφού, λοιπόν, ήρθε ο «πατερούλης» του ο </w:t>
      </w:r>
      <w:proofErr w:type="spellStart"/>
      <w:r>
        <w:rPr>
          <w:rFonts w:eastAsia="Times New Roman" w:cs="Times New Roman"/>
          <w:szCs w:val="24"/>
        </w:rPr>
        <w:t>Ερντογάν</w:t>
      </w:r>
      <w:proofErr w:type="spellEnd"/>
      <w:r>
        <w:rPr>
          <w:rFonts w:eastAsia="Times New Roman" w:cs="Times New Roman"/>
          <w:szCs w:val="24"/>
        </w:rPr>
        <w:t xml:space="preserve"> εδώ ξεσαλώνει. </w:t>
      </w:r>
      <w:proofErr w:type="spellStart"/>
      <w:r>
        <w:rPr>
          <w:rFonts w:eastAsia="Times New Roman" w:cs="Times New Roman"/>
          <w:szCs w:val="24"/>
        </w:rPr>
        <w:t>Τουίταρε</w:t>
      </w:r>
      <w:proofErr w:type="spellEnd"/>
      <w:r>
        <w:rPr>
          <w:rFonts w:eastAsia="Times New Roman" w:cs="Times New Roman"/>
          <w:szCs w:val="24"/>
        </w:rPr>
        <w:t xml:space="preserve"> χθες. Ανέβασε φωτογραφία του </w:t>
      </w:r>
      <w:r>
        <w:rPr>
          <w:rFonts w:eastAsia="Times New Roman" w:cs="Times New Roman"/>
          <w:szCs w:val="24"/>
        </w:rPr>
        <w:t>ε</w:t>
      </w:r>
      <w:r>
        <w:rPr>
          <w:rFonts w:eastAsia="Times New Roman" w:cs="Times New Roman"/>
          <w:szCs w:val="24"/>
        </w:rPr>
        <w:t>λληνικού Κοινοβουλίου και λέει για τον νομικό κανονισμό της «τουρκικής μειονότητας». Το καταθέτω στα Πρακτικά.</w:t>
      </w:r>
    </w:p>
    <w:p w14:paraId="4217C15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Ηλιόπουλος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17C159"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Έπρεπε να υπήρχε ένας Αρχηγός </w:t>
      </w:r>
      <w:r>
        <w:rPr>
          <w:rFonts w:eastAsia="Times New Roman" w:cs="Times New Roman"/>
          <w:szCs w:val="24"/>
        </w:rPr>
        <w:t>κ</w:t>
      </w:r>
      <w:r>
        <w:rPr>
          <w:rFonts w:eastAsia="Times New Roman" w:cs="Times New Roman"/>
          <w:szCs w:val="24"/>
        </w:rPr>
        <w:t>όμματος –το</w:t>
      </w:r>
      <w:r>
        <w:rPr>
          <w:rFonts w:eastAsia="Times New Roman" w:cs="Times New Roman"/>
          <w:szCs w:val="24"/>
        </w:rPr>
        <w:t xml:space="preserve">υ δικού του </w:t>
      </w:r>
      <w:r>
        <w:rPr>
          <w:rFonts w:eastAsia="Times New Roman" w:cs="Times New Roman"/>
          <w:szCs w:val="24"/>
        </w:rPr>
        <w:t>κ</w:t>
      </w:r>
      <w:r>
        <w:rPr>
          <w:rFonts w:eastAsia="Times New Roman" w:cs="Times New Roman"/>
          <w:szCs w:val="24"/>
        </w:rPr>
        <w:t xml:space="preserve">όμματος βέβαια-, να του τραβήξει το αυτί και να του πει: </w:t>
      </w:r>
      <w:r>
        <w:rPr>
          <w:rFonts w:eastAsia="Times New Roman" w:cs="Times New Roman"/>
          <w:szCs w:val="24"/>
        </w:rPr>
        <w:t>«</w:t>
      </w:r>
      <w:r>
        <w:rPr>
          <w:rFonts w:eastAsia="Times New Roman" w:cs="Times New Roman"/>
          <w:szCs w:val="24"/>
        </w:rPr>
        <w:t>Άκου, εδώ είναι Ελλάδα. Μογγόλε, αν θέλεις να εκπροσωπήσεις Τούρκους, θα πας πίσω στην Τουρκία. Εδώ στην Ελλάδα δεν υπάρχει τουρκική μειονότητα. Ακούς; Αν θέλεις, θα πας πίσω στην Τουρκ</w:t>
      </w:r>
      <w:r>
        <w:rPr>
          <w:rFonts w:eastAsia="Times New Roman" w:cs="Times New Roman"/>
          <w:szCs w:val="24"/>
        </w:rPr>
        <w:t>ία. Εδώ υπάρχει μόνο μουσουλμανική μειονότητα</w:t>
      </w:r>
      <w:r>
        <w:rPr>
          <w:rFonts w:eastAsia="Times New Roman" w:cs="Times New Roman"/>
          <w:szCs w:val="24"/>
        </w:rPr>
        <w:t>.</w:t>
      </w:r>
      <w:r>
        <w:rPr>
          <w:rFonts w:eastAsia="Times New Roman" w:cs="Times New Roman"/>
          <w:szCs w:val="24"/>
        </w:rPr>
        <w:t>». Βέβαια τέτοιος Αρχηγός του ΣΥΡΙΖΑ δεν υπάρχει.</w:t>
      </w:r>
    </w:p>
    <w:p w14:paraId="4217C15A"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Ηλιόπουλε, ολοκληρώνετε.</w:t>
      </w:r>
    </w:p>
    <w:p w14:paraId="4217C15B"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Έχω τελειώσει ήδη.</w:t>
      </w:r>
    </w:p>
    <w:p w14:paraId="4217C15C"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Όσο υπάρχει η Χρυσή Αυγή, ξεχάστε το ξεπούλημα της Θρ</w:t>
      </w:r>
      <w:r>
        <w:rPr>
          <w:rFonts w:eastAsia="Times New Roman" w:cs="Times New Roman"/>
          <w:szCs w:val="24"/>
        </w:rPr>
        <w:t xml:space="preserve">άκης. Ξεχάστε το ξεπούλημα της Μακεδονίας. Ξεχάστε το ξεπούλημα κάθε σπιθαμής ελληνικής γης. Κάθε χιλιοστό ελληνικής γης είναι ποτισμένο με ελληνικό αίμα και όποιος το επιβουλεύεται, εντός και εκτός Ελλάδος, να ξέρει ότι θα </w:t>
      </w:r>
      <w:proofErr w:type="spellStart"/>
      <w:r>
        <w:rPr>
          <w:rFonts w:eastAsia="Times New Roman" w:cs="Times New Roman"/>
          <w:szCs w:val="24"/>
        </w:rPr>
        <w:t>ξαναματώσει</w:t>
      </w:r>
      <w:proofErr w:type="spellEnd"/>
      <w:r>
        <w:rPr>
          <w:rFonts w:eastAsia="Times New Roman" w:cs="Times New Roman"/>
          <w:szCs w:val="24"/>
        </w:rPr>
        <w:t xml:space="preserve"> </w:t>
      </w:r>
      <w:r w:rsidRPr="003A2E13">
        <w:rPr>
          <w:rFonts w:eastAsia="Times New Roman" w:cs="Times New Roman"/>
          <w:szCs w:val="24"/>
        </w:rPr>
        <w:t>για να το πάρει.</w:t>
      </w:r>
    </w:p>
    <w:p w14:paraId="4217C15D" w14:textId="77777777" w:rsidR="00D30189" w:rsidRDefault="00486ADB">
      <w:pPr>
        <w:tabs>
          <w:tab w:val="left" w:pos="3038"/>
        </w:tabs>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της Χρυσής Αυγής)</w:t>
      </w:r>
    </w:p>
    <w:p w14:paraId="4217C15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αίθουσας «ΕΛΕΥΘΕΡΙΟΣ ΒΕΝΙΖΕΛΟΣ» και ενημερώθηκαν για την ιστορία του κτηρίου και τον τρόπο οργάνωσης και λειτουργίας της Βουλής, δεκαεννέα Αμερικανοί φοιτητές και τρεις εκπαιδευτικοί συνοδοί τους από το «</w:t>
      </w:r>
      <w:r>
        <w:rPr>
          <w:rFonts w:eastAsia="Times New Roman" w:cs="Times New Roman"/>
          <w:lang w:val="en-US"/>
        </w:rPr>
        <w:t>McDaniel</w:t>
      </w:r>
      <w:r>
        <w:rPr>
          <w:rFonts w:eastAsia="Times New Roman" w:cs="Times New Roman"/>
        </w:rPr>
        <w:t xml:space="preserve"> </w:t>
      </w:r>
      <w:r>
        <w:rPr>
          <w:rFonts w:eastAsia="Times New Roman" w:cs="Times New Roman"/>
          <w:lang w:val="en-US"/>
        </w:rPr>
        <w:t>College</w:t>
      </w:r>
      <w:r>
        <w:rPr>
          <w:rFonts w:eastAsia="Times New Roman" w:cs="Times New Roman"/>
        </w:rPr>
        <w:t xml:space="preserve">». </w:t>
      </w:r>
    </w:p>
    <w:p w14:paraId="4217C15F" w14:textId="77777777" w:rsidR="00D30189" w:rsidRDefault="00486AD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217C160" w14:textId="77777777" w:rsidR="00D30189" w:rsidRDefault="00486ADB">
      <w:pPr>
        <w:spacing w:line="600" w:lineRule="auto"/>
        <w:ind w:firstLine="709"/>
        <w:jc w:val="center"/>
        <w:rPr>
          <w:rFonts w:eastAsia="Times New Roman" w:cs="Times New Roman"/>
        </w:rPr>
      </w:pPr>
      <w:r>
        <w:rPr>
          <w:rFonts w:eastAsia="Times New Roman" w:cs="Times New Roman"/>
        </w:rPr>
        <w:t>(Χειρ</w:t>
      </w:r>
      <w:r>
        <w:rPr>
          <w:rFonts w:eastAsia="Times New Roman" w:cs="Times New Roman"/>
        </w:rPr>
        <w:t>οκροτήματα απ’ όλες τις πτέρυγες της Βουλής)</w:t>
      </w:r>
    </w:p>
    <w:p w14:paraId="4217C16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Τον λόγο έχει ο κ. Σηφάκης από τον ΣΥΡΙΖΑ.</w:t>
      </w:r>
    </w:p>
    <w:p w14:paraId="4217C162"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Ευχαριστώ πολύ, κύριε Πρόεδρε.</w:t>
      </w:r>
    </w:p>
    <w:p w14:paraId="4217C163"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παρά τις </w:t>
      </w:r>
      <w:proofErr w:type="spellStart"/>
      <w:r>
        <w:rPr>
          <w:rFonts w:eastAsia="Times New Roman" w:cs="Times New Roman"/>
          <w:szCs w:val="24"/>
        </w:rPr>
        <w:t>Κασσάνδρες</w:t>
      </w:r>
      <w:proofErr w:type="spellEnd"/>
      <w:r>
        <w:rPr>
          <w:rFonts w:eastAsia="Times New Roman" w:cs="Times New Roman"/>
          <w:szCs w:val="24"/>
        </w:rPr>
        <w:t xml:space="preserve">, παρά τη λυσσαλέα επίθεση του οικονομικού κατεστημένου, των </w:t>
      </w:r>
      <w:proofErr w:type="spellStart"/>
      <w:r>
        <w:rPr>
          <w:rFonts w:eastAsia="Times New Roman" w:cs="Times New Roman"/>
          <w:szCs w:val="24"/>
        </w:rPr>
        <w:t>μίντ</w:t>
      </w:r>
      <w:r>
        <w:rPr>
          <w:rFonts w:eastAsia="Times New Roman" w:cs="Times New Roman"/>
          <w:szCs w:val="24"/>
        </w:rPr>
        <w:t>ια</w:t>
      </w:r>
      <w:proofErr w:type="spellEnd"/>
      <w:r>
        <w:rPr>
          <w:rFonts w:eastAsia="Times New Roman" w:cs="Times New Roman"/>
          <w:szCs w:val="24"/>
        </w:rPr>
        <w:t xml:space="preserve">, </w:t>
      </w:r>
      <w:r>
        <w:rPr>
          <w:rFonts w:eastAsia="Times New Roman" w:cs="Times New Roman"/>
          <w:szCs w:val="24"/>
        </w:rPr>
        <w:t xml:space="preserve">που μετά από είκοσι οκτώ χρόνια διαπλοκής τώρα βάζουν επιτέλους το χέρι στην τσέπη, των μεγαλοεργολάβων, που για πρώτη φορά φαίνεται ότι δεν κάνουν κουμάντο στις κυβερνήσεις, των εκπροσώπων τους εδώ μέσα, για την «αριστερή παρένθεση», για την απαξίωση </w:t>
      </w:r>
      <w:r>
        <w:rPr>
          <w:rFonts w:eastAsia="Times New Roman" w:cs="Times New Roman"/>
          <w:szCs w:val="24"/>
        </w:rPr>
        <w:t>της πρώτης διακυβέρνησης της Αριστεράς στη χώρα και στην Ευρώπη, παρά την καταστροφολογία, την κινδυνολογία, την εκλογολογία –αν τους ακούγαμε τα τελευταία χρόνια, θα είχαμε κάνει είκοσι φορές εκλογές-, αυτό που είναι η μόνη αλήθεια, η αδήριτη πραγματικότη</w:t>
      </w:r>
      <w:r>
        <w:rPr>
          <w:rFonts w:eastAsia="Times New Roman" w:cs="Times New Roman"/>
          <w:szCs w:val="24"/>
        </w:rPr>
        <w:t>τα είναι ότι μετά από επτά χρόνια ταλαιπωρίας της κοινωνίας από τα μνημόνια, μετά από επτά χρόνια ύφεσης –πλην στο πλην- επιτέλους από το 2017 έχουμε θετικούς ρυθμούς ανάπτυξης, που συνεχίζονται και το 2018.</w:t>
      </w:r>
    </w:p>
    <w:p w14:paraId="4217C164"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Η ανεργία μειώθηκε στο 20%, ενώ την παραλάβαμε σ</w:t>
      </w:r>
      <w:r>
        <w:rPr>
          <w:rFonts w:eastAsia="Times New Roman" w:cs="Times New Roman"/>
          <w:szCs w:val="24"/>
        </w:rPr>
        <w:t xml:space="preserve">το 27%. Βελτιώθηκε ο ρυθμός των επενδύσεων, των εξαγωγών, της βιομηχανικής δραστηριότητας. Μοιράστηκε κοινωνικό μέρισμα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Ο κόσμος βέβαια συνεχίζει να ταλαιπωρείται. Το γνωρίζουμε όλοι αυτό. Όμως όλα αυτά που </w:t>
      </w:r>
      <w:proofErr w:type="spellStart"/>
      <w:r>
        <w:rPr>
          <w:rFonts w:eastAsia="Times New Roman" w:cs="Times New Roman"/>
          <w:szCs w:val="24"/>
        </w:rPr>
        <w:t>προείπα</w:t>
      </w:r>
      <w:proofErr w:type="spellEnd"/>
      <w:r>
        <w:rPr>
          <w:rFonts w:eastAsia="Times New Roman" w:cs="Times New Roman"/>
          <w:szCs w:val="24"/>
        </w:rPr>
        <w:t xml:space="preserve"> είναι</w:t>
      </w:r>
      <w:r>
        <w:rPr>
          <w:rFonts w:eastAsia="Times New Roman" w:cs="Times New Roman"/>
          <w:szCs w:val="24"/>
        </w:rPr>
        <w:t xml:space="preserve"> αληθή και θα φανούν και στη ζωή και στην τσέπη της κοινωνίας το αμέσως επόμενο διάστημα.</w:t>
      </w:r>
    </w:p>
    <w:p w14:paraId="4217C165"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Η καθαρή έξοδος από τα μνημόνια και τη σκληρή επιτροπεία στο τέλος του Αυγούστου του τρέχοντος έτους φαντάζει πλέον σαν μια απολύτως σοβαρή και ρεαλιστική προοπτική, </w:t>
      </w:r>
      <w:r>
        <w:rPr>
          <w:rFonts w:eastAsia="Times New Roman" w:cs="Times New Roman"/>
          <w:szCs w:val="24"/>
        </w:rPr>
        <w:t>που γίνεται διεθνώς αποδεκτή ως τέτοια. Το πολυνομοσχέδιο που θα ψηφίσουμε τη Δευτέρα ολοκληρώνει το κλείσιμο της τρίτης αξιολόγησης και ανοίγει τον δρόμο για μια ουσιαστική συζήτηση για το δημόσιο χρέος και για την καθαρή έξοδο.</w:t>
      </w:r>
    </w:p>
    <w:p w14:paraId="4217C166"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Στα λίγα λεπτά που έχω, θα</w:t>
      </w:r>
      <w:r>
        <w:rPr>
          <w:rFonts w:eastAsia="Times New Roman" w:cs="Times New Roman"/>
          <w:szCs w:val="24"/>
        </w:rPr>
        <w:t xml:space="preserve"> αναφερθώ στις ρυθμίσεις που προτείνει το Υπουργείο Περιβάλλοντος και Ενέργειας για το Κτηματολόγιο, για τον λατομικό νόμο και για το Χρηματιστήριο Ενέργειας, τρεις σημαντικές τομές για τον εκσυγχρονισμό, τη σοβαρότητα της χώρας απέναντι στους πολίτες και </w:t>
      </w:r>
      <w:r>
        <w:rPr>
          <w:rFonts w:eastAsia="Times New Roman" w:cs="Times New Roman"/>
          <w:szCs w:val="24"/>
        </w:rPr>
        <w:t>την αξιοπιστία της.</w:t>
      </w:r>
    </w:p>
    <w:p w14:paraId="4217C167"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Από το 1910 η πολιτεία έχει αναγνωρίσει την ανάγκη σύνταξης </w:t>
      </w:r>
      <w:r>
        <w:rPr>
          <w:rFonts w:eastAsia="Times New Roman" w:cs="Times New Roman"/>
          <w:szCs w:val="24"/>
        </w:rPr>
        <w:t>ε</w:t>
      </w:r>
      <w:r>
        <w:rPr>
          <w:rFonts w:eastAsia="Times New Roman" w:cs="Times New Roman"/>
          <w:szCs w:val="24"/>
        </w:rPr>
        <w:t>θνικού Κτηματολογίου ως ενός αναντικατάστατου αναπτυξιακού εργαλείου. Επί έναν αιώνα δεν κατάφερε να το υλοποιήσουν. Δεν είχαν την πολιτική βούληση, προτιμούσαν τις πελατειακέ</w:t>
      </w:r>
      <w:r>
        <w:rPr>
          <w:rFonts w:eastAsia="Times New Roman" w:cs="Times New Roman"/>
          <w:szCs w:val="24"/>
        </w:rPr>
        <w:t>ς σχέσεις, να μην τα σπάσουν με κανέναν και άφηναν τις παθογένειες να διευρύνονται για να βρεθεί κάποιος γενναίος στο μέλλον να τις θεραπεύσει.</w:t>
      </w:r>
    </w:p>
    <w:p w14:paraId="4217C168"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Με το νομοσχέδιο ιδρύεται δημόσιος και αυτοχρηματοδοτούμενος φορέας με την επωνυμία «Ελληνικό Κτηματολόγιο» ως ν</w:t>
      </w:r>
      <w:r>
        <w:rPr>
          <w:rFonts w:eastAsia="Times New Roman" w:cs="Times New Roman"/>
          <w:szCs w:val="24"/>
        </w:rPr>
        <w:t xml:space="preserve">ομικό πρόσωπο δημοσίου δικαίου υπό την εποπτεία του Υπουργείου, που ενοποιεί τις δραστηριότητες της </w:t>
      </w:r>
      <w:r>
        <w:rPr>
          <w:rFonts w:eastAsia="Times New Roman" w:cs="Times New Roman"/>
          <w:szCs w:val="24"/>
        </w:rPr>
        <w:t>«</w:t>
      </w:r>
      <w:r>
        <w:rPr>
          <w:rFonts w:eastAsia="Times New Roman" w:cs="Times New Roman"/>
          <w:szCs w:val="24"/>
        </w:rPr>
        <w:t>ΕΚΧΑ Α.Ε.</w:t>
      </w:r>
      <w:r>
        <w:rPr>
          <w:rFonts w:eastAsia="Times New Roman" w:cs="Times New Roman"/>
          <w:szCs w:val="24"/>
        </w:rPr>
        <w:t>»</w:t>
      </w:r>
      <w:r>
        <w:rPr>
          <w:rFonts w:eastAsia="Times New Roman" w:cs="Times New Roman"/>
          <w:szCs w:val="24"/>
        </w:rPr>
        <w:t xml:space="preserve"> και των έμμισθων και άμισθων υποθηκοφυλακείων.</w:t>
      </w:r>
    </w:p>
    <w:p w14:paraId="4217C169"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Σκοπός της ίδρυσης του νέου φορέα είναι ο ορθολογικός και ενιαίος τρόπος οργάνωσης των υπηρεσιών </w:t>
      </w:r>
      <w:r>
        <w:rPr>
          <w:rFonts w:eastAsia="Times New Roman" w:cs="Times New Roman"/>
          <w:szCs w:val="24"/>
        </w:rPr>
        <w:t>καταχώρισης και δημοσιοποίησης των δικαιωμάτων των πολιτών επί της ακίνητης περιουσίας τους, καθώς και της ιδιοκτησίας του δημοσίου.</w:t>
      </w:r>
    </w:p>
    <w:p w14:paraId="4217C16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Αυτός ο φορέας που πρέπει να έχει δημόσιο χαρακτήρα από τη φύση της εργασίας που επιτελεί, εξασφαλίζει την υψηλή εποπτεία κ</w:t>
      </w:r>
      <w:r>
        <w:rPr>
          <w:rFonts w:eastAsia="Times New Roman" w:cs="Times New Roman"/>
          <w:szCs w:val="24"/>
        </w:rPr>
        <w:t xml:space="preserve">αι την κυριότητα των δικαιωμάτων από το </w:t>
      </w:r>
      <w:r>
        <w:rPr>
          <w:rFonts w:eastAsia="Times New Roman" w:cs="Times New Roman"/>
          <w:szCs w:val="24"/>
        </w:rPr>
        <w:t>δ</w:t>
      </w:r>
      <w:r>
        <w:rPr>
          <w:rFonts w:eastAsia="Times New Roman" w:cs="Times New Roman"/>
          <w:szCs w:val="24"/>
        </w:rPr>
        <w:t>ημόσιο. Είναι αυτοχρηματοδοτούμενος φορέας από τα πάγια και αναλογικά τέλη που θα πληρώσουν οι συναλλασσόμενοι μαζί του καθώς και από την εκμετάλλευση των αρχείων που θα διατηρεί.</w:t>
      </w:r>
    </w:p>
    <w:p w14:paraId="4217C16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Είναι καθολικός διάδοχος της </w:t>
      </w:r>
      <w:r>
        <w:rPr>
          <w:rFonts w:eastAsia="Times New Roman" w:cs="Times New Roman"/>
          <w:szCs w:val="24"/>
        </w:rPr>
        <w:t>«</w:t>
      </w:r>
      <w:r>
        <w:rPr>
          <w:rFonts w:eastAsia="Times New Roman" w:cs="Times New Roman"/>
          <w:szCs w:val="24"/>
        </w:rPr>
        <w:t xml:space="preserve">ΕΚΧΑ </w:t>
      </w:r>
      <w:r>
        <w:rPr>
          <w:rFonts w:eastAsia="Times New Roman" w:cs="Times New Roman"/>
          <w:szCs w:val="24"/>
        </w:rPr>
        <w:t>Α.Ε.</w:t>
      </w:r>
      <w:r>
        <w:rPr>
          <w:rFonts w:eastAsia="Times New Roman" w:cs="Times New Roman"/>
          <w:szCs w:val="24"/>
        </w:rPr>
        <w:t>»</w:t>
      </w:r>
      <w:r>
        <w:rPr>
          <w:rFonts w:eastAsia="Times New Roman" w:cs="Times New Roman"/>
          <w:szCs w:val="24"/>
        </w:rPr>
        <w:t xml:space="preserve"> και απορροφά τα τριάντα τρία έμμισθα και τα τριακόσια πενήντα εννέα άμισθα υποθηκοφυλακεία που καταργούνται σταδιακά εντός των επόμενων είκοσι τεσσάρων μηνών, δίνοντας αυτή τη μεταβατική περίοδο που είναι χρήσιμη ακόμα και για τη διόρθωση τυχόν θεμάτ</w:t>
      </w:r>
      <w:r>
        <w:rPr>
          <w:rFonts w:eastAsia="Times New Roman" w:cs="Times New Roman"/>
          <w:szCs w:val="24"/>
        </w:rPr>
        <w:t>ων που προκύπτουν από την πρώτη εφαρμογή του νόμου.</w:t>
      </w:r>
    </w:p>
    <w:p w14:paraId="4217C16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οργανωθεί σε κεντρικό και περιφερειακό επίπεδο με την ίδρυση δεκαεπτά </w:t>
      </w:r>
      <w:r>
        <w:rPr>
          <w:rFonts w:eastAsia="Times New Roman" w:cs="Times New Roman"/>
          <w:szCs w:val="24"/>
        </w:rPr>
        <w:t>κ</w:t>
      </w:r>
      <w:r>
        <w:rPr>
          <w:rFonts w:eastAsia="Times New Roman" w:cs="Times New Roman"/>
          <w:szCs w:val="24"/>
        </w:rPr>
        <w:t xml:space="preserve">τηματολογικών </w:t>
      </w:r>
      <w:r>
        <w:rPr>
          <w:rFonts w:eastAsia="Times New Roman" w:cs="Times New Roman"/>
          <w:szCs w:val="24"/>
        </w:rPr>
        <w:t>γ</w:t>
      </w:r>
      <w:r>
        <w:rPr>
          <w:rFonts w:eastAsia="Times New Roman" w:cs="Times New Roman"/>
          <w:szCs w:val="24"/>
        </w:rPr>
        <w:t>ραφείων σε όλη τη χώρα και στις περιφέρειες και εβδομήντα πέντε υποκαταστημάτων τους σε κάθε πρωτεύουσα του νομού κ</w:t>
      </w:r>
      <w:r>
        <w:rPr>
          <w:rFonts w:eastAsia="Times New Roman" w:cs="Times New Roman"/>
          <w:szCs w:val="24"/>
        </w:rPr>
        <w:t>αι πιθανά και σε δεύτερη πόλη σε περιφερειακές ενότητες που έχουν πάνω από ένα σημαντικά κέντρα. Ακόμα διασφαλίζει πλήρως τους εργαζομένους.</w:t>
      </w:r>
    </w:p>
    <w:p w14:paraId="4217C16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Όσον αφορά την ενέργεια, μ</w:t>
      </w:r>
      <w:r>
        <w:rPr>
          <w:rFonts w:eastAsia="Times New Roman" w:cs="Times New Roman"/>
          <w:szCs w:val="24"/>
        </w:rPr>
        <w:t>ε</w:t>
      </w:r>
      <w:r>
        <w:rPr>
          <w:rFonts w:eastAsia="Times New Roman" w:cs="Times New Roman"/>
          <w:szCs w:val="24"/>
        </w:rPr>
        <w:t xml:space="preserve"> αυτό το νομοσχέδιο ιδρύεται Χρηματιστήριο Ενέργειας, με απόσχιση κλάδου από τον λειτουρ</w:t>
      </w:r>
      <w:r>
        <w:rPr>
          <w:rFonts w:eastAsia="Times New Roman" w:cs="Times New Roman"/>
          <w:szCs w:val="24"/>
        </w:rPr>
        <w:t>γό της αγοράς ηλεκτρικής ενέργειας, από τον ΛΑΓΗΕ, με σκοπό να λειτουργήσει τις ήδη υφιστάμενες αγορές ενέργειας και να ανοίξει και άλλες. Με τη λειτουργία του Χρηματιστηρίου Ενέργειας, αλλά και με τη διασύνδεση των ευρωπαϊκών αγορών, θα δημιουργηθούν οι π</w:t>
      </w:r>
      <w:r>
        <w:rPr>
          <w:rFonts w:eastAsia="Times New Roman" w:cs="Times New Roman"/>
          <w:szCs w:val="24"/>
        </w:rPr>
        <w:t xml:space="preserve">ροϋποθέσεις υγιούς ανταγωνισμού που θα μπορέσει να μειώσει το ενεργειακό κόστος και να αυξήσει την ασφάλεια του ενεργειακού εφοδιασμού. Έτσι θα αποφεύγονται οι ακριβές λύσεις για την κάλυψη φορτίων αιχμής αλλά και θα αντιμετωπίζεται και η </w:t>
      </w:r>
      <w:proofErr w:type="spellStart"/>
      <w:r>
        <w:rPr>
          <w:rFonts w:eastAsia="Times New Roman" w:cs="Times New Roman"/>
          <w:szCs w:val="24"/>
        </w:rPr>
        <w:t>στοχαστικότητα</w:t>
      </w:r>
      <w:proofErr w:type="spellEnd"/>
      <w:r>
        <w:rPr>
          <w:rFonts w:eastAsia="Times New Roman" w:cs="Times New Roman"/>
          <w:szCs w:val="24"/>
        </w:rPr>
        <w:t xml:space="preserve"> τη</w:t>
      </w:r>
      <w:r>
        <w:rPr>
          <w:rFonts w:eastAsia="Times New Roman" w:cs="Times New Roman"/>
          <w:szCs w:val="24"/>
        </w:rPr>
        <w:t xml:space="preserve">ς παραγωγής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σε σχέση με το δίκτυο.</w:t>
      </w:r>
    </w:p>
    <w:p w14:paraId="4217C16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χώρα μας θα συζευχθεί, όσον αφορά την προ ημερήσια αγορά, με την Ιταλία και σταδιακά και με τη Βουλγαρία, αλλά και με τις άλλες γειτονικές χώρες του διασυνδεδεμένου συστήματος, ανάλογα με</w:t>
      </w:r>
      <w:r>
        <w:rPr>
          <w:rFonts w:eastAsia="Times New Roman" w:cs="Times New Roman"/>
          <w:szCs w:val="24"/>
        </w:rPr>
        <w:t xml:space="preserve"> τον βαθμό της ετοιμότητάς τους. Η ίδρυση του Χρηματιστηρίου Ενέργειας θα συμβάλει στον ορθολογισμό της </w:t>
      </w:r>
      <w:proofErr w:type="spellStart"/>
      <w:r>
        <w:rPr>
          <w:rFonts w:eastAsia="Times New Roman" w:cs="Times New Roman"/>
          <w:szCs w:val="24"/>
        </w:rPr>
        <w:t>χονδρεμπορικής</w:t>
      </w:r>
      <w:proofErr w:type="spellEnd"/>
      <w:r>
        <w:rPr>
          <w:rFonts w:eastAsia="Times New Roman" w:cs="Times New Roman"/>
          <w:szCs w:val="24"/>
        </w:rPr>
        <w:t xml:space="preserve"> αγοράς, έτσι που πράγματι θα μπορέσει να αποκαταστήσει στρεβλώσεις που δημιουργήθηκαν από τους διάφορους μηχανισμούς που στην ουσία δημιο</w:t>
      </w:r>
      <w:r>
        <w:rPr>
          <w:rFonts w:eastAsia="Times New Roman" w:cs="Times New Roman"/>
          <w:szCs w:val="24"/>
        </w:rPr>
        <w:t>υργούσαν συνθήκες μη αγοράς.</w:t>
      </w:r>
    </w:p>
    <w:p w14:paraId="4217C16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θα συμβάλει στην υποβοήθηση της βιομηχανίας με τη μείωση του ενεργειακού κόστους. Θα λειτουργεί την προ ημερήσια αγορά ενέργειας, την ημερήσια αγορά ενέργειας, την αγορά αποκλίσεων και την εκκαθάρισή της, την αγορά φυσι</w:t>
      </w:r>
      <w:r>
        <w:rPr>
          <w:rFonts w:eastAsia="Times New Roman" w:cs="Times New Roman"/>
          <w:szCs w:val="24"/>
        </w:rPr>
        <w:t>κού αερίου και τις περιβαλλοντικές αγορές. Προβλέπεται δυνητικά να λειτουργήσει και προθεσμιακή αγορά στο μέλλον. Για να μπορέσει να ανταποκριθεί στον σκοπό του, διασυνδέεται με το Χρηματιστήριο Αθηνών που μπορεί να του προσφέρει τεχνογνωσία και σημαντικές</w:t>
      </w:r>
      <w:r>
        <w:rPr>
          <w:rFonts w:eastAsia="Times New Roman" w:cs="Times New Roman"/>
          <w:szCs w:val="24"/>
        </w:rPr>
        <w:t xml:space="preserve"> δυνατότητες. Ακόμα καθορίζεται η κεντρική θέση της Ρυθμιστικής Αρχής Ενέργειας σ</w:t>
      </w:r>
      <w:r>
        <w:rPr>
          <w:rFonts w:eastAsia="Times New Roman" w:cs="Times New Roman"/>
          <w:szCs w:val="24"/>
        </w:rPr>
        <w:t>ε</w:t>
      </w:r>
      <w:r>
        <w:rPr>
          <w:rFonts w:eastAsia="Times New Roman" w:cs="Times New Roman"/>
          <w:szCs w:val="24"/>
        </w:rPr>
        <w:t xml:space="preserve"> αυτή τη διαδικασία.</w:t>
      </w:r>
    </w:p>
    <w:p w14:paraId="4217C17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Όσον αφορά τον λατομικό νόμο, με τη θεσμοθέτηση του νέου λατομικού νόμου συγκεντρώνεται για πρώτη φορά και </w:t>
      </w:r>
      <w:proofErr w:type="spellStart"/>
      <w:r>
        <w:rPr>
          <w:rFonts w:eastAsia="Times New Roman" w:cs="Times New Roman"/>
          <w:szCs w:val="24"/>
        </w:rPr>
        <w:t>επικαιροποιείται</w:t>
      </w:r>
      <w:proofErr w:type="spellEnd"/>
      <w:r>
        <w:rPr>
          <w:rFonts w:eastAsia="Times New Roman" w:cs="Times New Roman"/>
          <w:szCs w:val="24"/>
        </w:rPr>
        <w:t xml:space="preserve"> η πολύπλοκη και αποσπασματική</w:t>
      </w:r>
      <w:r>
        <w:rPr>
          <w:rFonts w:eastAsia="Times New Roman" w:cs="Times New Roman"/>
          <w:szCs w:val="24"/>
        </w:rPr>
        <w:t xml:space="preserve"> λατομική νομοθεσία των τελευταίων τριάντα, σαράντα ετών, που ήταν ένα πάγιο αίτημα διαχρονικά όλων των ενασχολούμενων με τον εξορυκτικό κλάδο. Θυμάμαι και προσωπικά, ως μηχανολόγος-μηχανικός, στην αρχή που ξεκίνησα την επαγγελματική μου δραστηριότητα με τ</w:t>
      </w:r>
      <w:r>
        <w:rPr>
          <w:rFonts w:eastAsia="Times New Roman" w:cs="Times New Roman"/>
          <w:szCs w:val="24"/>
        </w:rPr>
        <w:t>ις μελέτες για διάφορες δραστηριότητες, ότι όταν παίρναμε σε έντυπα την κωδικοποίηση της νομοθεσίας, για τα λατομεία και τις τροποποιήσεις της νομοθεσίας αφιερώναμε ολόκληρα ράφια, δεν μας έφταναν και ψάχναμε να αγοράσουμε κι άλλα.</w:t>
      </w:r>
    </w:p>
    <w:p w14:paraId="4217C17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Εκσυγχρονίζεται το θεσμι</w:t>
      </w:r>
      <w:r>
        <w:rPr>
          <w:rFonts w:eastAsia="Times New Roman" w:cs="Times New Roman"/>
          <w:szCs w:val="24"/>
        </w:rPr>
        <w:t xml:space="preserve">κό πλαίσιο έρευνας και εκμετάλλευσης των λατομείων και της εξορυκτικής δραστηριότητας γενικότερα. </w:t>
      </w:r>
      <w:proofErr w:type="spellStart"/>
      <w:r>
        <w:rPr>
          <w:rFonts w:eastAsia="Times New Roman" w:cs="Times New Roman"/>
          <w:szCs w:val="24"/>
        </w:rPr>
        <w:t>Εξορθολογίζεται</w:t>
      </w:r>
      <w:proofErr w:type="spellEnd"/>
      <w:r>
        <w:rPr>
          <w:rFonts w:eastAsia="Times New Roman" w:cs="Times New Roman"/>
          <w:szCs w:val="24"/>
        </w:rPr>
        <w:t xml:space="preserve"> η ενιαία αντιμετώπιση των διαδικασιών, αλλά και του χρόνου για τις μισθώσεις και τη χορήγηση των εγκρίσεων των λατομείων, με καθορισμό μέγιστο</w:t>
      </w:r>
      <w:r>
        <w:rPr>
          <w:rFonts w:eastAsia="Times New Roman" w:cs="Times New Roman"/>
          <w:szCs w:val="24"/>
        </w:rPr>
        <w:t>υ χρονικού διαστήματος για το δικαίωμα εκμετάλλευσης για όλα τα λατομικά υλικά, ώστε να επιτυγχάνεται η οικονομική βιωσιμότητα των κοιτασμάτων.</w:t>
      </w:r>
    </w:p>
    <w:p w14:paraId="4217C1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217C17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Εισάγεται η διαφάνεια με τη </w:t>
      </w:r>
      <w:r>
        <w:rPr>
          <w:rFonts w:eastAsia="Times New Roman" w:cs="Times New Roman"/>
          <w:szCs w:val="24"/>
        </w:rPr>
        <w:t xml:space="preserve">ρύθμιση. Η μίσθωση δημοσίων ή δημοτικών εκτάσεων γίνεται μέσα από δημοπρασίες και όχι όπως είναι σήμερα πολλές φορές με αδιαφανείς και εν </w:t>
      </w:r>
      <w:proofErr w:type="spellStart"/>
      <w:r>
        <w:rPr>
          <w:rFonts w:eastAsia="Times New Roman" w:cs="Times New Roman"/>
          <w:szCs w:val="24"/>
        </w:rPr>
        <w:t>κρυπτώ</w:t>
      </w:r>
      <w:proofErr w:type="spellEnd"/>
      <w:r>
        <w:rPr>
          <w:rFonts w:eastAsia="Times New Roman" w:cs="Times New Roman"/>
          <w:szCs w:val="24"/>
        </w:rPr>
        <w:t xml:space="preserve"> αναθέσεις και συμφωνίες.</w:t>
      </w:r>
    </w:p>
    <w:p w14:paraId="4217C17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Απλουστεύεται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με κατάργηση της άδειας εκμετάλλευσης, της άδε</w:t>
      </w:r>
      <w:r>
        <w:rPr>
          <w:rFonts w:eastAsia="Times New Roman" w:cs="Times New Roman"/>
          <w:szCs w:val="24"/>
        </w:rPr>
        <w:t>ιας εγκατάστασης, ενώ η άδεια λειτουργίας εγκαταστάσεων γίνεται πλέον με γνωστοποίηση.</w:t>
      </w:r>
    </w:p>
    <w:p w14:paraId="4217C17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Αναμορφώνεται η διαδικασία καθορισμού λατομικών περιοχών εκμετάλλευσης αδρανών υλικών. Η αποκατάσταση του περιβάλλοντος καθώς και η ασφάλεια και ο εποπτικός έλεγχος</w:t>
      </w:r>
      <w:r>
        <w:rPr>
          <w:rFonts w:eastAsia="Times New Roman" w:cs="Times New Roman"/>
          <w:szCs w:val="24"/>
        </w:rPr>
        <w:t xml:space="preserve"> γίνονται με αυστηρότερο τρόπο.</w:t>
      </w:r>
    </w:p>
    <w:p w14:paraId="4217C17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Συμπερασματικά, οι διατάξεις που προτείνονται από το Υπουργείο Περιβάλλοντος και Ενέργειας είναι θετικές διατάξεις εκσυγχρονισμού και διαφάνειας και σας καλούμε να τις υπερψηφίσετε.</w:t>
      </w:r>
    </w:p>
    <w:p w14:paraId="4217C17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17C178"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4217C17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Υφυπουργός Παιδείας, 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w:t>
      </w:r>
    </w:p>
    <w:p w14:paraId="4217C17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ΔΗΜΗΤΡΙΟΣ ΜΠΑΞΕΒΑΝΑΚΗΣ (Υφυπουργός Παιδείας, Έρευνας και Θρησκευμάτων):</w:t>
      </w:r>
      <w:r>
        <w:rPr>
          <w:rFonts w:eastAsia="Times New Roman" w:cs="Times New Roman"/>
          <w:szCs w:val="24"/>
        </w:rPr>
        <w:t xml:space="preserve"> Κυρίες και κύριοι Βουλευτές, είναι εμφανής η αμηχ</w:t>
      </w:r>
      <w:r>
        <w:rPr>
          <w:rFonts w:eastAsia="Times New Roman" w:cs="Times New Roman"/>
          <w:szCs w:val="24"/>
        </w:rPr>
        <w:t xml:space="preserve">ανία της Αντιπολίτευσης και ειδικά της Νέας Δημοκρατίας και του ΠΑΣΟΚ από την πορεία που ακολουθήθηκε με την ολοκλήρωση της τρίτης αξιολόγησης. Η αμηχανία τους αυτή είναι εμφανέστατη κατά τη διάρκεια της συζήτησης και στις </w:t>
      </w:r>
      <w:r>
        <w:rPr>
          <w:rFonts w:eastAsia="Times New Roman" w:cs="Times New Roman"/>
          <w:szCs w:val="24"/>
        </w:rPr>
        <w:t>ε</w:t>
      </w:r>
      <w:r>
        <w:rPr>
          <w:rFonts w:eastAsia="Times New Roman" w:cs="Times New Roman"/>
          <w:szCs w:val="24"/>
        </w:rPr>
        <w:t>πιτροπές, αλλά και σήμερα και φα</w:t>
      </w:r>
      <w:r>
        <w:rPr>
          <w:rFonts w:eastAsia="Times New Roman" w:cs="Times New Roman"/>
          <w:szCs w:val="24"/>
        </w:rPr>
        <w:t>ίνεται από το γεγονός ότι από ένα μεγάλο νομοσχέδιο τετρακοσίων άρθρων επικεντρώνονται όλες τους οι ομιλίες, τραβώντας από τα μαλλιά να διαφωνήσουν σε τρία ή το πολύ τέσσερα άρθρα.</w:t>
      </w:r>
    </w:p>
    <w:p w14:paraId="4217C1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Κουβέντα για τις μεταρρυθμίσεις στον τομέα του περιβάλλοντος, στον τομέα τη</w:t>
      </w:r>
      <w:r>
        <w:rPr>
          <w:rFonts w:eastAsia="Times New Roman" w:cs="Times New Roman"/>
          <w:szCs w:val="24"/>
        </w:rPr>
        <w:t xml:space="preserve">ς ενέργειας, στον τομέα της υγείας, στον τομέα της δημόσιας διοίκησης. Κουβέντα για όλα αυτά και τραβηγμένη από τα μαλλιά η διαφωνία σε τρία-τέσσερα άρθρα για τα οποία έχουν υπάρξει πειστικότατες απαντήσεις επανειλημμένα, αλλά εις </w:t>
      </w:r>
      <w:proofErr w:type="spellStart"/>
      <w:r>
        <w:rPr>
          <w:rFonts w:eastAsia="Times New Roman" w:cs="Times New Roman"/>
          <w:szCs w:val="24"/>
        </w:rPr>
        <w:t>ώτα</w:t>
      </w:r>
      <w:proofErr w:type="spellEnd"/>
      <w:r>
        <w:rPr>
          <w:rFonts w:eastAsia="Times New Roman" w:cs="Times New Roman"/>
          <w:szCs w:val="24"/>
        </w:rPr>
        <w:t xml:space="preserve"> μη ακουόντων φυσικά.</w:t>
      </w:r>
    </w:p>
    <w:p w14:paraId="4217C1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έχει μείνει, λοιπόν; Ότι δεν μπορούν να ανεχθούν ότι αυτή η Κυβέρνηση μπορεί και διαπραγματεύεται αποτελεσματικά και το αποτέλεσμα αυτής της διαπραγμάτευσης βρίσκεται </w:t>
      </w:r>
      <w:proofErr w:type="spellStart"/>
      <w:r>
        <w:rPr>
          <w:rFonts w:eastAsia="Times New Roman" w:cs="Times New Roman"/>
          <w:szCs w:val="24"/>
        </w:rPr>
        <w:t>ενώπιόν</w:t>
      </w:r>
      <w:proofErr w:type="spellEnd"/>
      <w:r>
        <w:rPr>
          <w:rFonts w:eastAsia="Times New Roman" w:cs="Times New Roman"/>
          <w:szCs w:val="24"/>
        </w:rPr>
        <w:t xml:space="preserve"> σας και είναι αυτό για το οποίο θα ψηφίσουμε τη Δευτέρα το βράδυ.</w:t>
      </w:r>
    </w:p>
    <w:p w14:paraId="4217C17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Αποδεικνύετα</w:t>
      </w:r>
      <w:r>
        <w:rPr>
          <w:rFonts w:eastAsia="Times New Roman" w:cs="Times New Roman"/>
          <w:szCs w:val="24"/>
        </w:rPr>
        <w:t xml:space="preserve">ι, επίσης, ότι, όταν δεν υπάρχουν παράλογες απαιτήσεις από την πλευρά ορισμένων εκ των </w:t>
      </w:r>
      <w:r>
        <w:rPr>
          <w:rFonts w:eastAsia="Times New Roman" w:cs="Times New Roman"/>
          <w:szCs w:val="24"/>
        </w:rPr>
        <w:t>θ</w:t>
      </w:r>
      <w:r>
        <w:rPr>
          <w:rFonts w:eastAsia="Times New Roman" w:cs="Times New Roman"/>
          <w:szCs w:val="24"/>
        </w:rPr>
        <w:t>εσμών, μπορούν οι αξιολογήσεις να κλείνουν στην ώρα τους, χωρίς αχρείαστες καθυστερήσεις και αποδεικνύεται ότι για τις όποιες καθυστερήσεις του παρελθόντος δεν ευθυνότα</w:t>
      </w:r>
      <w:r>
        <w:rPr>
          <w:rFonts w:eastAsia="Times New Roman" w:cs="Times New Roman"/>
          <w:szCs w:val="24"/>
        </w:rPr>
        <w:t>ν η ελληνική πλευρά.</w:t>
      </w:r>
    </w:p>
    <w:p w14:paraId="4217C17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έχει μείνει, λοιπόν, στα συρτάρια της Αντιπολίτευσης; Κινδυνολογία φυσικά, όχι για αυτά που θεσμοθετούνται, αλλά για αυτά που αφήνεται να διαχέει η Αντιπολίτευση ότι υποκρύπτονται, ότι θα έρθουν στο μέλλον ή ότι είναι κάπου αλλού κρ</w:t>
      </w:r>
      <w:r>
        <w:rPr>
          <w:rFonts w:eastAsia="Times New Roman" w:cs="Times New Roman"/>
          <w:szCs w:val="24"/>
        </w:rPr>
        <w:t>υμμένα και δεν τα βλέπει ο πολύς κόσμος.</w:t>
      </w:r>
    </w:p>
    <w:p w14:paraId="4217C17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Αυτού του είδους η κινδυνολογία στον χώρο της εκπαίδευσης τους προηγούμενους μήνες ήταν εμφανέστατη. Και τι δεν ακούσαμε η εκπαιδευτική κοινότητα, οι εκπαιδευτικοί μας, οι μαθητές και οι γονείς. Τι ακούγαμε τους προ</w:t>
      </w:r>
      <w:r>
        <w:rPr>
          <w:rFonts w:eastAsia="Times New Roman" w:cs="Times New Roman"/>
          <w:szCs w:val="24"/>
        </w:rPr>
        <w:t xml:space="preserve">ηγούμενους μήνες από τα μέσα ενημέρωσης που υποστηρίζουν την Αντιπολίτευση; Ότι επίκειται -λέει- η επαναφορά της </w:t>
      </w:r>
      <w:proofErr w:type="spellStart"/>
      <w:r>
        <w:rPr>
          <w:rFonts w:eastAsia="Times New Roman" w:cs="Times New Roman"/>
          <w:szCs w:val="24"/>
        </w:rPr>
        <w:t>τιμωρητικής</w:t>
      </w:r>
      <w:proofErr w:type="spellEnd"/>
      <w:r>
        <w:rPr>
          <w:rFonts w:eastAsia="Times New Roman" w:cs="Times New Roman"/>
          <w:szCs w:val="24"/>
        </w:rPr>
        <w:t xml:space="preserve"> ατομικής αξιολόγησης των εκπαιδευτικών, αυτή που είχε επιβάλει η Νέα Δημοκρατία και που με την άνοδο της Κυβέρνησής μας στην εξουσί</w:t>
      </w:r>
      <w:r>
        <w:rPr>
          <w:rFonts w:eastAsia="Times New Roman" w:cs="Times New Roman"/>
          <w:szCs w:val="24"/>
        </w:rPr>
        <w:t>α σταμάτησε, ότι θα αυξηθεί -λέει- το διδακτικό ωράριο των εκπαιδευτικών, ότι θα αυξηθεί ο αριθμός των μαθητών ανά τάξη.</w:t>
      </w:r>
    </w:p>
    <w:p w14:paraId="4217C18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Αυτή η κινδυνολογία επί τέσσερις ολόκληρους μήνες από το καλοκαίρι μέχρι σήμερα έδινε και έπαιρνε από τ</w:t>
      </w:r>
      <w:r>
        <w:rPr>
          <w:rFonts w:eastAsia="Times New Roman" w:cs="Times New Roman"/>
          <w:szCs w:val="24"/>
        </w:rPr>
        <w:t>ις</w:t>
      </w:r>
      <w:r>
        <w:rPr>
          <w:rFonts w:eastAsia="Times New Roman" w:cs="Times New Roman"/>
          <w:szCs w:val="24"/>
        </w:rPr>
        <w:t xml:space="preserve"> εκπαιδευτικ</w:t>
      </w:r>
      <w:r>
        <w:rPr>
          <w:rFonts w:eastAsia="Times New Roman" w:cs="Times New Roman"/>
          <w:szCs w:val="24"/>
        </w:rPr>
        <w:t>ές</w:t>
      </w:r>
      <w:r>
        <w:rPr>
          <w:rFonts w:eastAsia="Times New Roman" w:cs="Times New Roman"/>
          <w:szCs w:val="24"/>
        </w:rPr>
        <w:t xml:space="preserve"> </w:t>
      </w:r>
      <w:r>
        <w:rPr>
          <w:rFonts w:eastAsia="Times New Roman" w:cs="Times New Roman"/>
          <w:szCs w:val="24"/>
        </w:rPr>
        <w:t xml:space="preserve">ιστοσελίδες </w:t>
      </w:r>
      <w:r>
        <w:rPr>
          <w:rFonts w:eastAsia="Times New Roman" w:cs="Times New Roman"/>
          <w:szCs w:val="24"/>
        </w:rPr>
        <w:t>και</w:t>
      </w:r>
      <w:r>
        <w:rPr>
          <w:rFonts w:eastAsia="Times New Roman" w:cs="Times New Roman"/>
          <w:szCs w:val="24"/>
        </w:rPr>
        <w:t xml:space="preserve"> μέσα στα σχολεία της δημόσιας εκπαίδευσης.</w:t>
      </w:r>
    </w:p>
    <w:p w14:paraId="4217C18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από όλα αυτά έχετε </w:t>
      </w:r>
      <w:proofErr w:type="spellStart"/>
      <w:r>
        <w:rPr>
          <w:rFonts w:eastAsia="Times New Roman" w:cs="Times New Roman"/>
          <w:szCs w:val="24"/>
        </w:rPr>
        <w:t>ενώπιόν</w:t>
      </w:r>
      <w:proofErr w:type="spellEnd"/>
      <w:r>
        <w:rPr>
          <w:rFonts w:eastAsia="Times New Roman" w:cs="Times New Roman"/>
          <w:szCs w:val="24"/>
        </w:rPr>
        <w:t xml:space="preserve"> σας σήμερα; Τίποτα. Έχουμε επαναφορά της </w:t>
      </w:r>
      <w:proofErr w:type="spellStart"/>
      <w:r>
        <w:rPr>
          <w:rFonts w:eastAsia="Times New Roman" w:cs="Times New Roman"/>
          <w:szCs w:val="24"/>
        </w:rPr>
        <w:t>τιμωρητικής</w:t>
      </w:r>
      <w:proofErr w:type="spellEnd"/>
      <w:r>
        <w:rPr>
          <w:rFonts w:eastAsia="Times New Roman" w:cs="Times New Roman"/>
          <w:szCs w:val="24"/>
        </w:rPr>
        <w:t xml:space="preserve"> ατομικής αξιολόγησης των εκπαιδευτικών; Δεν έχουμε. Έχουμε αύξηση του διδακτικού ωραρίου των εκπαιδευτικών; Δεν έχουμε. Έχουμε αύ</w:t>
      </w:r>
      <w:r>
        <w:rPr>
          <w:rFonts w:eastAsia="Times New Roman" w:cs="Times New Roman"/>
          <w:szCs w:val="24"/>
        </w:rPr>
        <w:t>ξηση του αριθμού μαθητών ανά τμήμα στα σχολεία της δημόσιας εκπαίδευσης; Δυστυχώς για την Αντιπολίτευση, δεν έχουμε.</w:t>
      </w:r>
    </w:p>
    <w:p w14:paraId="4217C18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έχουμε, λοιπόν, ως άρθρα σε αυτό το νομοσχέδιο που αφορούν τον τομέα της δημόσιας εκπαίδευσης; Έχουμε δύο ρυθμίσεις. Η πρώτη αφορά την ε</w:t>
      </w:r>
      <w:r>
        <w:rPr>
          <w:rFonts w:eastAsia="Times New Roman" w:cs="Times New Roman"/>
          <w:szCs w:val="24"/>
        </w:rPr>
        <w:t xml:space="preserve">κτέλεση από τους εκπαιδευτικούς μας των </w:t>
      </w:r>
      <w:proofErr w:type="spellStart"/>
      <w:r>
        <w:rPr>
          <w:rFonts w:eastAsia="Times New Roman" w:cs="Times New Roman"/>
          <w:szCs w:val="24"/>
        </w:rPr>
        <w:t>εξωδιδακτικών</w:t>
      </w:r>
      <w:proofErr w:type="spellEnd"/>
      <w:r>
        <w:rPr>
          <w:rFonts w:eastAsia="Times New Roman" w:cs="Times New Roman"/>
          <w:szCs w:val="24"/>
        </w:rPr>
        <w:t xml:space="preserve"> λεγόμενων εργασιών, δηλαδή των εργασιών που κάνουν οι εκπαιδευτικοί μας πέραν της διδασκαλίας. Τι κάνουμε, λοιπόν, με το άρθρο 245; Επαναλαμβάνουμε αυτολεξεί τη διάταξη που υπάρχει εδώ και τριάντα τρία </w:t>
      </w:r>
      <w:r>
        <w:rPr>
          <w:rFonts w:eastAsia="Times New Roman" w:cs="Times New Roman"/>
          <w:szCs w:val="24"/>
        </w:rPr>
        <w:t>χρόνια, από το 1985 με τον ν. 1566. Τι αλλάζουμε μόνο; Μάλλον, δεν αλλάζουμε, αλλά παραθέτουμε ποια είναι αυτά τα καθήκοντα που οι εκπαιδευτικοί μας εδώ και δεκαετίες εκτελούν στα δημόσια σχολεία πέραν της διδασκαλίας.</w:t>
      </w:r>
    </w:p>
    <w:p w14:paraId="4217C18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Τα αναφέρουμε ένα προς ένα. Είναι η π</w:t>
      </w:r>
      <w:r>
        <w:rPr>
          <w:rFonts w:eastAsia="Times New Roman" w:cs="Times New Roman"/>
          <w:szCs w:val="24"/>
        </w:rPr>
        <w:t>ροετοιμασία του εκπαιδευτικού υλικού και των εργαστηριακών ασκήσεων, η διόρθωση των εργασιών και των διαγωνισμάτων, η καταχώριση της βαθμολογίας των μαθητών, η προετοιμασία των εκδηλώσεων και άλλων δραστηριοτήτων -αθλητικών, πολιτιστικών κ.λπ.- η επικοινων</w:t>
      </w:r>
      <w:r>
        <w:rPr>
          <w:rFonts w:eastAsia="Times New Roman" w:cs="Times New Roman"/>
          <w:szCs w:val="24"/>
        </w:rPr>
        <w:t>ία με τις δομές υποστήριξης του εκπαιδευτικού έργου -σχολικούς συμβούλους και άλλους βοηθητικούς παράγοντες- η συνεργασία μεταξύ των εκπαιδευτικών που διδάσκουν στο ίδιο τμήμα, στην ίδια τάξη, η επίβλεψη των σχολικών γευμάτων, η ενημέρωση των γονέων και τω</w:t>
      </w:r>
      <w:r>
        <w:rPr>
          <w:rFonts w:eastAsia="Times New Roman" w:cs="Times New Roman"/>
          <w:szCs w:val="24"/>
        </w:rPr>
        <w:t>ν κηδεμόνων και φυσικά, η γραφειοκρατία του σχολείου, η συμπλήρωση των εντύπων και των βιβλίων που κάθε φορά είναι απαραίτητα.</w:t>
      </w:r>
    </w:p>
    <w:p w14:paraId="4217C18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είναι που περιγράφει το νομοσχέδιο, άρα ουδεμία αλλαγή υπάρχει και στο </w:t>
      </w:r>
      <w:r>
        <w:rPr>
          <w:rFonts w:eastAsia="Times New Roman" w:cs="Times New Roman"/>
          <w:szCs w:val="24"/>
          <w:lang w:val="en-US"/>
        </w:rPr>
        <w:t>status</w:t>
      </w:r>
      <w:r>
        <w:rPr>
          <w:rFonts w:eastAsia="Times New Roman" w:cs="Times New Roman"/>
          <w:szCs w:val="24"/>
        </w:rPr>
        <w:t>, σε ό,τι αφορά την απασχόληση των εκπαιδευτικώ</w:t>
      </w:r>
      <w:r>
        <w:rPr>
          <w:rFonts w:eastAsia="Times New Roman" w:cs="Times New Roman"/>
          <w:szCs w:val="24"/>
        </w:rPr>
        <w:t>ν πέραν της διδασκαλίας.</w:t>
      </w:r>
    </w:p>
    <w:p w14:paraId="4217C18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άρθρο 246 μιλάμε για τα κριτήρια με τα οποία γίνονται οι συγχωνεύσεις των σχολικών μονάδων. Επειδή και σε αυτόν τον τομέα χύθηκε πολύ μελάνι, θα ήθελα να ενημερώσω για όσους δεν γνωρίζουν και να υπενθυμίσω σε όσους γνωρίζουν ότ</w:t>
      </w:r>
      <w:r>
        <w:rPr>
          <w:rFonts w:eastAsia="Times New Roman" w:cs="Times New Roman"/>
          <w:szCs w:val="24"/>
        </w:rPr>
        <w:t>ι αυτές οι διαδικασίες γίνονται κάθε χρόνο στη δημόσια εκπαίδευση. Κάθε χρόνο γίνονται ιδρύσεις, καταργήσεις, συγχωνεύσεις σχολικών μονάδων. Είναι μια πάγια διαδικασία που κάθε χρόνο διεξάγεται με έναν συγκεκριμένο τρόπο.</w:t>
      </w:r>
    </w:p>
    <w:p w14:paraId="4217C186"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Τι δεν υπήρχε μέχρι σήμερα και το </w:t>
      </w:r>
      <w:r>
        <w:rPr>
          <w:rFonts w:eastAsia="Times New Roman" w:cs="Times New Roman"/>
          <w:szCs w:val="24"/>
        </w:rPr>
        <w:t xml:space="preserve">καθιερώνουμε στο άρθρο 246; Καταγράφουμε τα κριτήρια με τα οποία, κατά τη γνώμη μας, πρέπει να γίνεται αυτή η διαδικασία των συγχωνεύσεων των σχολικών μονάδων και τα απαριθμούμε. Ποια είναι αυτά τα κριτήρια; Είναι η </w:t>
      </w:r>
      <w:proofErr w:type="spellStart"/>
      <w:r>
        <w:rPr>
          <w:rFonts w:eastAsia="Times New Roman" w:cs="Times New Roman"/>
          <w:szCs w:val="24"/>
        </w:rPr>
        <w:t>οργανικότητα</w:t>
      </w:r>
      <w:proofErr w:type="spellEnd"/>
      <w:r>
        <w:rPr>
          <w:rFonts w:eastAsia="Times New Roman" w:cs="Times New Roman"/>
          <w:szCs w:val="24"/>
        </w:rPr>
        <w:t>, κυρίως για τις σχολικές μο</w:t>
      </w:r>
      <w:r>
        <w:rPr>
          <w:rFonts w:eastAsia="Times New Roman" w:cs="Times New Roman"/>
          <w:szCs w:val="24"/>
        </w:rPr>
        <w:t xml:space="preserve">νάδες της πρωτοβάθμιας εκπαίδευσης. Είναι το μαθητικό δυναμικό το υφιστάμενο, αλλά και το προβλεπόμενο για τα επόμενα σχολικά έτη. Είναι η συστέγαση στο ίδιο κτήριο δύο σχολείων του ίδιου τύπου. Υπάρχουν πάρα πολλές περιπτώσεις, το γνωρίζετε όλοι, που δύο </w:t>
      </w:r>
      <w:r>
        <w:rPr>
          <w:rFonts w:eastAsia="Times New Roman" w:cs="Times New Roman"/>
          <w:szCs w:val="24"/>
        </w:rPr>
        <w:t xml:space="preserve">γυμνάσια, δύο λύκεια, δύο δημοτικά σχολεία συστεγάζονται στο ίδιο κτήριο, απλώς και μόνο δηλαδή για να έχουμε δύο διευθυντές. </w:t>
      </w:r>
    </w:p>
    <w:p w14:paraId="4217C187"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είναι ο αριθμός των μαθητών που πιθανόν θα χρειαστεί να μεταφέρονται σε μια πιθανή συγχώνευση. Εδώ, συνάδελφοι, έχει μια </w:t>
      </w:r>
      <w:r>
        <w:rPr>
          <w:rFonts w:eastAsia="Times New Roman" w:cs="Times New Roman"/>
          <w:szCs w:val="24"/>
        </w:rPr>
        <w:t xml:space="preserve">ιδιαίτερη σημασία να σημειώσετε ότι καθορίζουμε ένα κριτήριο ανθρωπιάς. Λέμε δηλαδή ότι η μετακίνηση που πιθανόν να χρειαστεί ένας μαθητής για μια απόσταση που πρέπει να διανύσει για να φτάσει σε ένα σχολείο, η οποία πιθανόν να προκύψει από μια μελλοντική </w:t>
      </w:r>
      <w:r>
        <w:rPr>
          <w:rFonts w:eastAsia="Times New Roman" w:cs="Times New Roman"/>
          <w:szCs w:val="24"/>
        </w:rPr>
        <w:t>συγχώνευση, δεν πρέπει να υπερβαίνει τα τριάντα λεπτά της ώρας. Όλοι γνωρίζουμε ότι σήμερα υπάρχουν χιλιάδες μαθητές στην περιφέρεια της χώρας που ταξιδεύουν πολύ περισσότερο από τριάντα λεπτά για να φτάσουν το σχολείο τους. Άρα το κριτήριο που θέτουμε εμε</w:t>
      </w:r>
      <w:r>
        <w:rPr>
          <w:rFonts w:eastAsia="Times New Roman" w:cs="Times New Roman"/>
          <w:szCs w:val="24"/>
        </w:rPr>
        <w:t>ίς σήμερα είναι καλύτερο από αυτό που ισχύει σήμερα στην πράξη.</w:t>
      </w:r>
    </w:p>
    <w:p w14:paraId="4217C188"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Επομένως, αγαπητοί συνάδελφοι, άνθρακας ο θησαυρός της κινδυνολογίας των προηγούμενων μηνών και σ</w:t>
      </w:r>
      <w:r>
        <w:rPr>
          <w:rFonts w:eastAsia="Times New Roman" w:cs="Times New Roman"/>
          <w:szCs w:val="24"/>
        </w:rPr>
        <w:t>ε</w:t>
      </w:r>
      <w:r>
        <w:rPr>
          <w:rFonts w:eastAsia="Times New Roman" w:cs="Times New Roman"/>
          <w:szCs w:val="24"/>
        </w:rPr>
        <w:t xml:space="preserve"> ό,τι αφορά τα εκπαιδευτικά θέματα. Είμαστε βέβαιοι ότι οι κατ’ επάγγελμα κινδυνολόγοι δεν θα </w:t>
      </w:r>
      <w:r>
        <w:rPr>
          <w:rFonts w:eastAsia="Times New Roman" w:cs="Times New Roman"/>
          <w:szCs w:val="24"/>
        </w:rPr>
        <w:t>σταματήσουν, γιατί ακριβώς μερικοί από αυτούς δεν έχουν λόγο ύπαρξης αν δεν κινδυνολογήσουν, δεν έχουν λόγο ύπαρξης αν δεν προσπαθήσουν να τρομοκρατήσουν τους εκπαιδευτικούς μας και όλη την εκπαιδευτική κοινότητα. Γι’ αυτό είμαστε σίγουροι ότι θα συνεχίσου</w:t>
      </w:r>
      <w:r>
        <w:rPr>
          <w:rFonts w:eastAsia="Times New Roman" w:cs="Times New Roman"/>
          <w:szCs w:val="24"/>
        </w:rPr>
        <w:t>ν, ανακαλύπτοντας, εφευρίσκοντας, προβλέποντας τα μύρια δεινά που επί μήνες προβλέπουν και τα οποία, δυστυχώς για αυτούς, δεν φτάνουν στο προσκήνιο.</w:t>
      </w:r>
    </w:p>
    <w:p w14:paraId="4217C189"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Όμως, οι εκπαιδευτικοί μας γνωρίζουν. Γνωρίζουν πολύ καλά τον άνεμο ελευθερίας και δημοκρατίας που έπνευσε </w:t>
      </w:r>
      <w:r>
        <w:rPr>
          <w:rFonts w:eastAsia="Times New Roman" w:cs="Times New Roman"/>
          <w:szCs w:val="24"/>
        </w:rPr>
        <w:t>στα δημόσια σχολεία με την άνοδο αυτής της Κυβέρνησης στην εξουσία. Γνωρίζουν πολύ καλά το καθεστώς φόβου που υπήρχε τα προηγούμενα χρόνια και το οποίο δεν υπάρχει πια στα δημόσια σχολεία. Και γνωρίζουν πολύ καλά τι τους περιμένει αν αυτή η Κυβέρνηση ανατρ</w:t>
      </w:r>
      <w:r>
        <w:rPr>
          <w:rFonts w:eastAsia="Times New Roman" w:cs="Times New Roman"/>
          <w:szCs w:val="24"/>
        </w:rPr>
        <w:t>απεί και επανέλθει στο πολιτικό προσκήνιο το χρεοκοπημένο πολιτικό προσωπικό του πάλαι ποτέ δικομματισμού. Γνωρίζουν ότι αυτό που τους περιμένει είναι οι χιλιάδες απολύσεις, οι χιλιάδες διαθεσιμότητες. Και αυτό δεν είναι κινδυνολογία. Είναι αυτό που ο κ. Κ</w:t>
      </w:r>
      <w:r>
        <w:rPr>
          <w:rFonts w:eastAsia="Times New Roman" w:cs="Times New Roman"/>
          <w:szCs w:val="24"/>
        </w:rPr>
        <w:t>υριάκος Μητσοτάκης υπέγραψε το 2013, θέτοντας σε διαθεσιμότητα πάνω από δύο χιλιάδες εκπαιδευτικούς.</w:t>
      </w:r>
    </w:p>
    <w:p w14:paraId="4217C18A"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Ξέρουν, λοιπόν, οι εκπαιδευτικοί μας τι τους περιμένει αν το παλιό χρεοκοπημένο πολιτικό σκηνικό επανέλθει στο προσκήνιο, αν ξαναέρθουν δηλαδή στα πράγματα</w:t>
      </w:r>
      <w:r>
        <w:rPr>
          <w:rFonts w:eastAsia="Times New Roman" w:cs="Times New Roman"/>
          <w:szCs w:val="24"/>
        </w:rPr>
        <w:t xml:space="preserve"> αυτοί που χρεοκόπησαν τη χώρα και κατέστρεψαν τον λαό μας. Γι’ αυτό και οι εκπαιδευτικοί μας και όλος ο λαός αυτό το πισωγύρισμα δεν θα το επιτρέψουν.</w:t>
      </w:r>
    </w:p>
    <w:p w14:paraId="4217C18B"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w:t>
      </w:r>
    </w:p>
    <w:p w14:paraId="4217C18C" w14:textId="77777777" w:rsidR="00D30189" w:rsidRDefault="00486ADB">
      <w:pPr>
        <w:spacing w:line="600" w:lineRule="auto"/>
        <w:ind w:firstLine="720"/>
        <w:jc w:val="center"/>
        <w:rPr>
          <w:rFonts w:eastAsia="Times New Roman"/>
          <w:bCs/>
        </w:rPr>
      </w:pPr>
      <w:r>
        <w:rPr>
          <w:rFonts w:eastAsia="Times New Roman"/>
          <w:bCs/>
        </w:rPr>
        <w:t>(Χειροκροτήματα από την πτέρυγα του ΣΥΡΙΖΑ)</w:t>
      </w:r>
    </w:p>
    <w:p w14:paraId="4217C18D"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w:t>
      </w:r>
      <w:r>
        <w:rPr>
          <w:rFonts w:eastAsia="Times New Roman" w:cs="Times New Roman"/>
          <w:szCs w:val="24"/>
        </w:rPr>
        <w:t xml:space="preserve"> με τον επόμενο ομιλητή.</w:t>
      </w:r>
    </w:p>
    <w:p w14:paraId="4217C18E"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κ. </w:t>
      </w:r>
      <w:proofErr w:type="spellStart"/>
      <w:r>
        <w:rPr>
          <w:rFonts w:eastAsia="Times New Roman" w:cs="Times New Roman"/>
          <w:szCs w:val="24"/>
        </w:rPr>
        <w:t>Σταϊκούρας</w:t>
      </w:r>
      <w:proofErr w:type="spellEnd"/>
      <w:r>
        <w:rPr>
          <w:rFonts w:eastAsia="Times New Roman" w:cs="Times New Roman"/>
          <w:szCs w:val="24"/>
        </w:rPr>
        <w:t xml:space="preserve"> από τη Νέα Δημοκρατία.</w:t>
      </w:r>
    </w:p>
    <w:p w14:paraId="4217C18F"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Κυρίες και κύριοι συνάδελφοι, κύριε Υφυπουργέ, ας επανέλθουμε στην πραγματικότητα του νομοσχεδίου και να σας πω ότι σήμερα –και δεν είναι κινδυνολογία- </w:t>
      </w:r>
      <w:r>
        <w:rPr>
          <w:rFonts w:eastAsia="Times New Roman" w:cs="Times New Roman"/>
          <w:szCs w:val="24"/>
        </w:rPr>
        <w:t xml:space="preserve">είμαστε θεατές στην ίδια θεατρική παράσταση. Συζητούμε για πολλοστή φορά σε ασφυκτικές προθεσμίες, με σχετική χρονική καθυστέρηση και με τον καθιερωμένο πια υποκριτικό, αριστερό πόνο ψυχής,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ολοκλήρωση της τρίτης αξιολόγησης. Αξιολόγη</w:t>
      </w:r>
      <w:r>
        <w:rPr>
          <w:rFonts w:eastAsia="Times New Roman" w:cs="Times New Roman"/>
          <w:szCs w:val="24"/>
        </w:rPr>
        <w:t xml:space="preserve">ση που θα έπρεπε να ολοκληρωθεί, σύμφωνα με 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μνημονίου το καλοκαίρι -που η Κυβέρνηση αρνείται να καταθέσει στη Βουλή, στ</w:t>
      </w:r>
      <w:r>
        <w:rPr>
          <w:rFonts w:eastAsia="Times New Roman" w:cs="Times New Roman"/>
          <w:szCs w:val="24"/>
        </w:rPr>
        <w:t>ην ιστοσελίδα</w:t>
      </w:r>
      <w:r>
        <w:rPr>
          <w:rFonts w:eastAsia="Times New Roman" w:cs="Times New Roman"/>
          <w:szCs w:val="24"/>
        </w:rPr>
        <w:t xml:space="preserve"> της Ευρωπαϊκής Επιτροπής θα τη δείτε- τέλος Οκτωβρίου του 2017.</w:t>
      </w:r>
    </w:p>
    <w:p w14:paraId="4217C190"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szCs w:val="24"/>
        </w:rPr>
        <w:t>Ας πιστώσουμε, όμως, κύριε Υφυπουργέ</w:t>
      </w:r>
      <w:r>
        <w:rPr>
          <w:rFonts w:eastAsia="Times New Roman" w:cs="Times New Roman"/>
          <w:szCs w:val="24"/>
        </w:rPr>
        <w:t>, στην καιροσκοπική και τυχοδιωκτική Κυβέρνηση του «ναι σε όλα» μικρότερη καθυστέρηση, σε σχέση με τις προηγούμενες αξιολογήσεις. Όμως, δεν γίνεται να μην της χρεώσουμε ότι η αξιολόγηση κλείνει με νέα μέτρα για το 2018, καθώς και το ότι το ύψος της δόσης κ</w:t>
      </w:r>
      <w:r>
        <w:rPr>
          <w:rFonts w:eastAsia="Times New Roman" w:cs="Times New Roman"/>
          <w:szCs w:val="24"/>
        </w:rPr>
        <w:t>αι η χρήση αυτής -θα το δούμε αυτό- στερεί πολύτιμους πόρους από την πραγματική οικονομία. Και όλα αυτά γίνονται σε συνθήκες μιας καχεκτικής οικονομίας, που αγκομαχά και διευρύνει το χάσμα από τις άλλες οικονομίες της Ευρώπης.</w:t>
      </w:r>
    </w:p>
    <w:p w14:paraId="4217C19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το υπό συζήτηση σχέδιο νόμου περιλαμβάνει τεράστιο πλήθος σκόρπιων διατάξεων, </w:t>
      </w:r>
      <w:proofErr w:type="spellStart"/>
      <w:r>
        <w:rPr>
          <w:rFonts w:eastAsia="Times New Roman" w:cs="Times New Roman"/>
          <w:szCs w:val="24"/>
        </w:rPr>
        <w:t>μνημονιακών</w:t>
      </w:r>
      <w:proofErr w:type="spellEnd"/>
      <w:r>
        <w:rPr>
          <w:rFonts w:eastAsia="Times New Roman" w:cs="Times New Roman"/>
          <w:szCs w:val="24"/>
        </w:rPr>
        <w:t xml:space="preserve"> και πολλών μη </w:t>
      </w:r>
      <w:proofErr w:type="spellStart"/>
      <w:r>
        <w:rPr>
          <w:rFonts w:eastAsia="Times New Roman" w:cs="Times New Roman"/>
          <w:szCs w:val="24"/>
        </w:rPr>
        <w:t>μνημονιακών</w:t>
      </w:r>
      <w:proofErr w:type="spellEnd"/>
      <w:r>
        <w:rPr>
          <w:rFonts w:eastAsia="Times New Roman" w:cs="Times New Roman"/>
          <w:szCs w:val="24"/>
        </w:rPr>
        <w:t>. Λίγες εξ αυτών κινούνται προς τη σωστή κατεύθυνση, εάν και εμπεριέχουν ασάφειες και χαρακτηρίζονται από αποσπασματικότητα. Οι περισσότερες</w:t>
      </w:r>
      <w:r>
        <w:rPr>
          <w:rFonts w:eastAsia="Times New Roman" w:cs="Times New Roman"/>
          <w:szCs w:val="24"/>
        </w:rPr>
        <w:t>, όμως, διατάξεις επιβεβαιώνουν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την αστοχία προηγούμενων νομοθετικών ρυθμίσεων, όπως είναι η διάταξη που αναδεικνύει τις διοικητικές δυσλειτουργίες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ποκρατικοποιήσεων. Άλλες ενισχύουν την άνιση μεταχείριση μεταξύ ομοειδών </w:t>
      </w:r>
      <w:r>
        <w:rPr>
          <w:rFonts w:eastAsia="Times New Roman" w:cs="Times New Roman"/>
          <w:szCs w:val="24"/>
        </w:rPr>
        <w:t xml:space="preserve">επιχειρήσεων και στρεβλώνουν τον ανταγωνισμό. Σας το λένε τα επιμελητήρια. Άλλες δημιουργίες νέες δομές στο δημόσιο, με πρόσθετο κόστος εγγενείς αδυναμίες, πρόδηλες αντιφάσεις, επικαλύψεις, στρεβλές προσεγγίσεις, διάκριση των εξουσιών. Άλλες </w:t>
      </w:r>
      <w:proofErr w:type="spellStart"/>
      <w:r>
        <w:rPr>
          <w:rFonts w:eastAsia="Times New Roman" w:cs="Times New Roman"/>
          <w:szCs w:val="24"/>
        </w:rPr>
        <w:t>καζινοποιούν</w:t>
      </w:r>
      <w:proofErr w:type="spellEnd"/>
      <w:r>
        <w:rPr>
          <w:rFonts w:eastAsia="Times New Roman" w:cs="Times New Roman"/>
          <w:szCs w:val="24"/>
        </w:rPr>
        <w:t xml:space="preserve"> τ</w:t>
      </w:r>
      <w:r>
        <w:rPr>
          <w:rFonts w:eastAsia="Times New Roman" w:cs="Times New Roman"/>
          <w:szCs w:val="24"/>
        </w:rPr>
        <w:t>η χώρα. Άλλες ανοίγουν παράθυρα εξαιρέσεων από το δημόσιο λογιστικό και αντιμετωπίζουν με δύο μέτρα και δύο σταθμά υφιστάμενο προσωπικό του δημοσίου. Όλες όμως, επιβεβαιώνουν ότι όλες οι δήθεν κόκκινες γραμμές έχουν καταπατηθεί και η Κυβέρνηση πλέον πουλάε</w:t>
      </w:r>
      <w:r>
        <w:rPr>
          <w:rFonts w:eastAsia="Times New Roman" w:cs="Times New Roman"/>
          <w:szCs w:val="24"/>
        </w:rPr>
        <w:t>ι φύκια για μεταξωτές κορδέλες.</w:t>
      </w:r>
    </w:p>
    <w:p w14:paraId="4217C19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Κυβέρνηση όμως, για να δικαιολογήσει τις συνεχείς, απόλυτες, ολοκληρωτικές υποχωρήσεις της, καταφεύγει στο νέο αφήγημα -το άκουσα και από τους προηγούμενους συναδέλφους: Ισχυρίζεται ότι με την ψήφιση του πολυνομοσχεδίου ολ</w:t>
      </w:r>
      <w:r>
        <w:rPr>
          <w:rFonts w:eastAsia="Times New Roman" w:cs="Times New Roman"/>
          <w:szCs w:val="24"/>
        </w:rPr>
        <w:t>οκληρώνεται η αξιολόγηση χωρίς ένα ευρώ νέα μέτρα, ότι η κατάσταση στην οικονομία βελτιώνεται -το άκουσα από τον κύριο Υφυπουργό- και ότι  ανοίγει ο δρόμος για καθαρή έξοδο από τα μνημόνια.</w:t>
      </w:r>
    </w:p>
    <w:p w14:paraId="4217C19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πάλι, όμως, δεν λέει την αλήθεια στους πολίτες. Πρώτον, οι πολ</w:t>
      </w:r>
      <w:r>
        <w:rPr>
          <w:rFonts w:eastAsia="Times New Roman" w:cs="Times New Roman"/>
          <w:szCs w:val="24"/>
        </w:rPr>
        <w:t>ίτες ήδη βιώνουν νέα μέτρα για το 2018, μέτρα ύψους 1,9 δισεκατομμυρίων ευρώ, μέτρα όπως είναι -μεταξύ άλλων- οι πρόσθετες μειώσεις στα μισθολόγια, οι μειώσεις στις συντάξεις, η κατάργηση σειράς φοροαπαλλαγών, η αύξηση του ΦΠΑ στα νησιά, η μείωση του επιδό</w:t>
      </w:r>
      <w:r>
        <w:rPr>
          <w:rFonts w:eastAsia="Times New Roman" w:cs="Times New Roman"/>
          <w:szCs w:val="24"/>
        </w:rPr>
        <w:t>ματος θέρμανσης για πολλοστή φορά, ο φόρος διαμονής, οι μεγαλύτερες επιπλέον επιβαρύνσεις στις ασφαλιστικές εισφορές ελεύθερων επαγγελματιών και αγροτών. Και ακολουθούν και άλλα μέτρα μετά το 2018, μέτρα που μειώνουν το διαθέσιμο εισόδημα όλων των πολιτών,</w:t>
      </w:r>
      <w:r>
        <w:rPr>
          <w:rFonts w:eastAsia="Times New Roman" w:cs="Times New Roman"/>
          <w:szCs w:val="24"/>
        </w:rPr>
        <w:t xml:space="preserve"> αλλά επιβαρύνουν περισσότερο τα ασθενέστερα οικονομικά στρώματα κάνοντας τους φτωχούς φτωχότερους και περισσότερους.</w:t>
      </w:r>
    </w:p>
    <w:p w14:paraId="4217C19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Δεύτερον, το άκουσα από το</w:t>
      </w:r>
      <w:r>
        <w:rPr>
          <w:rFonts w:eastAsia="Times New Roman" w:cs="Times New Roman"/>
          <w:szCs w:val="24"/>
        </w:rPr>
        <w:t>ν</w:t>
      </w:r>
      <w:r>
        <w:rPr>
          <w:rFonts w:eastAsia="Times New Roman" w:cs="Times New Roman"/>
          <w:szCs w:val="24"/>
        </w:rPr>
        <w:t xml:space="preserve"> κύριο συνάδελφο, αφού χάθηκαν τρία χρόνια, η οικονομία σε μακροοικον</w:t>
      </w:r>
      <w:r>
        <w:rPr>
          <w:rFonts w:eastAsia="Times New Roman" w:cs="Times New Roman"/>
          <w:szCs w:val="24"/>
        </w:rPr>
        <w:t>ομ</w:t>
      </w:r>
      <w:r>
        <w:rPr>
          <w:rFonts w:eastAsia="Times New Roman" w:cs="Times New Roman"/>
          <w:szCs w:val="24"/>
        </w:rPr>
        <w:t>ικό επίπεδο φτάνει σιγά σιγά στο επίπεδο</w:t>
      </w:r>
      <w:r>
        <w:rPr>
          <w:rFonts w:eastAsia="Times New Roman" w:cs="Times New Roman"/>
          <w:szCs w:val="24"/>
        </w:rPr>
        <w:t xml:space="preserve"> που ήταν το 2014. Η βελτίωση συνεχώς που επικαλείστε των περισσότερων δεικτών, είναι συγκριτικά με πέρυσι, με το χειρότερο σημείο που έφτασε η οικονομία επί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217C19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Σε μικροοικονομικό επίπεδο όμως –και εδώ είναι η ουσία, αυτό βιώνουν </w:t>
      </w:r>
      <w:r>
        <w:rPr>
          <w:rFonts w:eastAsia="Times New Roman" w:cs="Times New Roman"/>
          <w:szCs w:val="24"/>
        </w:rPr>
        <w:t xml:space="preserve">οι πολίτες- η κατάσταση είναι χειρότερη. Οι πολίτες είναι σε </w:t>
      </w:r>
      <w:r>
        <w:rPr>
          <w:rFonts w:eastAsia="Times New Roman" w:cs="Times New Roman"/>
          <w:szCs w:val="24"/>
        </w:rPr>
        <w:t xml:space="preserve">πολύ </w:t>
      </w:r>
      <w:r>
        <w:rPr>
          <w:rFonts w:eastAsia="Times New Roman" w:cs="Times New Roman"/>
          <w:szCs w:val="24"/>
        </w:rPr>
        <w:t>δυσμενέστερη θέση από ό,τι ήταν το 2014. Τρεις αριθμοί συμπυκνώνουν την οδυνηρή πραγματικότητα και δεν διαψεύδονται: Έχουν ψηφιστεί 14,5 δισεκατομμύρια ευρώ νέα μέτρα λιτότητας. Οι ληξιπρόθε</w:t>
      </w:r>
      <w:r>
        <w:rPr>
          <w:rFonts w:eastAsia="Times New Roman" w:cs="Times New Roman"/>
          <w:szCs w:val="24"/>
        </w:rPr>
        <w:t>σμες οφειλές των ιδιωτών προς την εφορία ξεπέρασαν για πρώτη φορά τα 100 δισεκατομμύρια ευρώ και έχουν επιβληθεί κατασχέσεις σε ένα εκατομμύριο Έλληνες πολίτες. Και λέτε ότι η κατάσταση είναι καλύτερη; Οι δε μαζικοί ηλεκτρονικοί πλειστηριασμοί περιουσιών ε</w:t>
      </w:r>
      <w:r>
        <w:rPr>
          <w:rFonts w:eastAsia="Times New Roman" w:cs="Times New Roman"/>
          <w:szCs w:val="24"/>
        </w:rPr>
        <w:t>ίναι προ των πυλών. Αυτή είναι η αλήθεια και αυτή είναι η πραγματικότητα.</w:t>
      </w:r>
    </w:p>
    <w:p w14:paraId="4217C19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τρίτον, πλήρης και καθαρή έξοδος από τα μνημόνια -κάτι που θα ήταν και το επιθυμητό- σήμερα, δεν είναι εφικτή. Και αυτό γιατί η Κυβέρνηση έχει ψηφίσει νέα μέτρα λιτότητας για μετ</w:t>
      </w:r>
      <w:r>
        <w:rPr>
          <w:rFonts w:eastAsia="Times New Roman" w:cs="Times New Roman"/>
          <w:szCs w:val="24"/>
        </w:rPr>
        <w:t xml:space="preserve">ά τη λήξη του τρέχοντος προγράμματος, έχει δεσμευθεί σε υψηλά πρωτογενή πλεονάσματα για πολλά χρόνια, μετά το 2018, ενώ η υλοποίηση των αναγκαίων παρεμβάσεων για τη ρύθμιση του χρέους, όχι μόνο έχει μετατεθεί για μετά το καλοκαίρι του 2018, αλλά εκτιμάται </w:t>
      </w:r>
      <w:r>
        <w:rPr>
          <w:rFonts w:eastAsia="Times New Roman" w:cs="Times New Roman"/>
          <w:szCs w:val="24"/>
        </w:rPr>
        <w:t>ότι θα συνοδευτεί και από έναν αυστηρό μηχανισμό επιτήρησης και εποπτείας.</w:t>
      </w:r>
    </w:p>
    <w:p w14:paraId="4217C19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φυσικά, τα όποια ταμειακά αποθέματα στα οποία αναφέρεστε </w:t>
      </w:r>
      <w:r>
        <w:rPr>
          <w:rFonts w:eastAsia="Times New Roman" w:cs="Times New Roman"/>
          <w:szCs w:val="24"/>
        </w:rPr>
        <w:t xml:space="preserve">πώς </w:t>
      </w:r>
      <w:r>
        <w:rPr>
          <w:rFonts w:eastAsia="Times New Roman" w:cs="Times New Roman"/>
          <w:szCs w:val="24"/>
        </w:rPr>
        <w:t xml:space="preserve">δημιουργούνται; Με τη χρήση δανειακών πόρων, με την ακριβή έξοδο στις αγορές,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πολιτών, με </w:t>
      </w:r>
      <w:r>
        <w:rPr>
          <w:rFonts w:eastAsia="Times New Roman" w:cs="Times New Roman"/>
          <w:szCs w:val="24"/>
        </w:rPr>
        <w:t>το υποχρεωτικό «σκούπισμα» των ταμειακών διαθεσίμων όλων των φορέων του δημοσίου και με την εσωτερική στάση των πληρωμών, δηλαδή εις βάρος της πραγματικής οικονομίας.</w:t>
      </w:r>
    </w:p>
    <w:p w14:paraId="4217C19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ενώ αυτή είναι η πραγματικότητα, ο Πρωθυπουργός κατά την προσφιλή τακτική του </w:t>
      </w:r>
      <w:proofErr w:type="spellStart"/>
      <w:r>
        <w:rPr>
          <w:rFonts w:eastAsia="Times New Roman" w:cs="Times New Roman"/>
          <w:szCs w:val="24"/>
        </w:rPr>
        <w:t>σχετικο</w:t>
      </w:r>
      <w:r>
        <w:rPr>
          <w:rFonts w:eastAsia="Times New Roman" w:cs="Times New Roman"/>
          <w:szCs w:val="24"/>
        </w:rPr>
        <w:t>ποιεί</w:t>
      </w:r>
      <w:proofErr w:type="spellEnd"/>
      <w:r>
        <w:rPr>
          <w:rFonts w:eastAsia="Times New Roman" w:cs="Times New Roman"/>
          <w:szCs w:val="24"/>
        </w:rPr>
        <w:t xml:space="preserve"> τη σημασία των λέξεων, προσπαθώντας να δημιουργήσει κλίμα αισιοδοξίας για κάθε χρήση. Αισιοδοξία, όμως, η οποία όπως και στις προηγούμενες περιπτώσεις διαψεύδεται από τη ζωή. Αυτό έγινε πριν από τις πρώτες εκλογές του 2015. Αυταπάτες. Αυτό έγινε κατά</w:t>
      </w:r>
      <w:r>
        <w:rPr>
          <w:rFonts w:eastAsia="Times New Roman" w:cs="Times New Roman"/>
          <w:szCs w:val="24"/>
        </w:rPr>
        <w:t xml:space="preserve"> τη διάρκεια των διαπραγματεύσεων του πρώτου εξαμήνου του 2015. Αυτό έγινε πριν από το δημοψήφισμα του 2015. Αυτό έγινε πριν από την ολοκλήρωση των δύο πρώτων αξιολογήσεων. Αυτό θα γίνει και τώρα.</w:t>
      </w:r>
    </w:p>
    <w:p w14:paraId="4217C19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Συνεπώς η Κυβέρνηση ας αφήσει στην άκρη τις λεκτικές ακροβα</w:t>
      </w:r>
      <w:r>
        <w:rPr>
          <w:rFonts w:eastAsia="Times New Roman" w:cs="Times New Roman"/>
          <w:szCs w:val="24"/>
        </w:rPr>
        <w:t>σίες και τα επικοινωνιακά περιτυλίγματα, γιατί η πρόσκρουση με την πραγματικότητα θα είναι και πάλι οδυνηρή. Πραγματικότητα, όμως, που βιώνουν με οδυνηρό τρόπο οι πολίτες και θα βιώσουν με πιο οδυνηρό, μετά την ψήφιση του παρόντος πολυνομοσχεδίου.</w:t>
      </w:r>
    </w:p>
    <w:p w14:paraId="4217C19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 πολύ.</w:t>
      </w:r>
    </w:p>
    <w:p w14:paraId="4217C19B"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17C19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Θεοφύλακτος από τον ΣΥΡΙΖΑ.</w:t>
      </w:r>
    </w:p>
    <w:p w14:paraId="4217C19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 Ευχαριστώ, κύριε Πρόεδρε.</w:t>
      </w:r>
    </w:p>
    <w:p w14:paraId="4217C19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είναι η πατρίδα μας, κυρίες και κύριοι συνάδελφοι; Μην είν</w:t>
      </w:r>
      <w:r>
        <w:rPr>
          <w:rFonts w:eastAsia="Times New Roman" w:cs="Times New Roman"/>
          <w:szCs w:val="24"/>
        </w:rPr>
        <w:t xml:space="preserve">αι 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Μην είναι </w:t>
      </w:r>
      <w:r>
        <w:rPr>
          <w:rFonts w:eastAsia="Times New Roman" w:cs="Times New Roman"/>
          <w:szCs w:val="24"/>
        </w:rPr>
        <w:t xml:space="preserve">οι εφημερίδες </w:t>
      </w:r>
      <w:r>
        <w:rPr>
          <w:rFonts w:eastAsia="Times New Roman" w:cs="Times New Roman"/>
          <w:szCs w:val="24"/>
        </w:rPr>
        <w:t xml:space="preserve">«ΤΑ </w:t>
      </w:r>
      <w:r>
        <w:rPr>
          <w:rFonts w:eastAsia="Times New Roman" w:cs="Times New Roman"/>
          <w:szCs w:val="24"/>
        </w:rPr>
        <w:t xml:space="preserve">ΝΕΑ και </w:t>
      </w:r>
      <w:r>
        <w:rPr>
          <w:rFonts w:eastAsia="Times New Roman" w:cs="Times New Roman"/>
          <w:szCs w:val="24"/>
        </w:rPr>
        <w:t xml:space="preserve">«ΤΟ </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στα χέρια που έχουν πέσει ή μήπως τα </w:t>
      </w:r>
      <w:r>
        <w:rPr>
          <w:rFonts w:eastAsia="Times New Roman" w:cs="Times New Roman"/>
          <w:szCs w:val="24"/>
          <w:lang w:val="en-US"/>
        </w:rPr>
        <w:t>Paradise</w:t>
      </w:r>
      <w:r>
        <w:rPr>
          <w:rFonts w:eastAsia="Times New Roman" w:cs="Times New Roman"/>
          <w:szCs w:val="24"/>
        </w:rPr>
        <w:t xml:space="preserve"> και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Ή μήπως αυτό που εμείς λέμε ότι είναι η πατρίδα μας, ο μέσος απλός Έλληνας και η καθημερινότητά του, τον οποίο εκπροσωπούμε εμεί</w:t>
      </w:r>
      <w:r>
        <w:rPr>
          <w:rFonts w:eastAsia="Times New Roman" w:cs="Times New Roman"/>
          <w:szCs w:val="24"/>
        </w:rPr>
        <w:t xml:space="preserve">ς στον ΣΥΡΙΖΑ και για τον οποίο μοχθούμε και στις διαπραγματεύσεις και στο σχέδιο το πολιτικό μας; Γιατί και για το πολυνομοσχέδιο, άλλα λέει 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τα συστημικά μέσα ενημέρωσης και αλλιώς είναι η πραγματικότητα. Το έφερα και στο Βήμα. Άλλα λέει 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άλλα γράφει το νομοσχέδιο. Για κατάργηση της προστασίας της πρώτης λαϊκής κατοικίας που υπάρχει σήμερα από το</w:t>
      </w:r>
      <w:r>
        <w:rPr>
          <w:rFonts w:eastAsia="Times New Roman" w:cs="Times New Roman"/>
          <w:szCs w:val="24"/>
        </w:rPr>
        <w:t>ν</w:t>
      </w:r>
      <w:r>
        <w:rPr>
          <w:rFonts w:eastAsia="Times New Roman" w:cs="Times New Roman"/>
          <w:szCs w:val="24"/>
        </w:rPr>
        <w:t xml:space="preserve"> νόμο Κατσέλη ακούω από τα συστημικά μέσα ενημέρωσης, άλλα λέει το πολυνομοσχέδιο. Για πλειστηριασμούς από 500 ευρώ ακούω από τα συστημικά</w:t>
      </w:r>
      <w:r>
        <w:rPr>
          <w:rFonts w:eastAsia="Times New Roman" w:cs="Times New Roman"/>
          <w:szCs w:val="24"/>
        </w:rPr>
        <w:t xml:space="preserve"> μέσα ενημέρωσης, άλλα λέει το πολυνομοσχέδιο. Για απώλεια όλων των δικαιωμάτων των δανειοληπτών ακούω από τα συστημικά μέσα ενημέρωσης και από την Αντιπολίτευση, άλλα λέει το πολυνομοσχέδιο. Δεν λέει τέτοια πράγματα.</w:t>
      </w:r>
    </w:p>
    <w:p w14:paraId="4217C19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υπάρχουν βέβαια και οι μισές αλήθε</w:t>
      </w:r>
      <w:r>
        <w:rPr>
          <w:rFonts w:eastAsia="Times New Roman" w:cs="Times New Roman"/>
          <w:szCs w:val="24"/>
        </w:rPr>
        <w:t>ιες. Μου έτυχε προχθές σε ένα τηλεοπτικό πάνελ το εξής. Ήταν ένας συνάδελφος δικηγόρος που εκπροσωπούσε δανειολήπτες. Λέει «βγαίνει η πρώτη κατοικία ενός πελάτη μου σε πλειστηριασμό». Του λέω «γιατί δεν μπήκε στον νόμο Κατσέλη και μου απαντά «ε, θέλει να π</w:t>
      </w:r>
      <w:r>
        <w:rPr>
          <w:rFonts w:eastAsia="Times New Roman" w:cs="Times New Roman"/>
          <w:szCs w:val="24"/>
        </w:rPr>
        <w:t>ροστατέψει και το δεύτερο σπίτι, γι’ αυτό δεν μπήκε». Ε, δεν γίνεται, διότι με το</w:t>
      </w:r>
      <w:r>
        <w:rPr>
          <w:rFonts w:eastAsia="Times New Roman" w:cs="Times New Roman"/>
          <w:szCs w:val="24"/>
        </w:rPr>
        <w:t>ν</w:t>
      </w:r>
      <w:r>
        <w:rPr>
          <w:rFonts w:eastAsia="Times New Roman" w:cs="Times New Roman"/>
          <w:szCs w:val="24"/>
        </w:rPr>
        <w:t xml:space="preserve"> νόμο Κατσέλη έχεις και κούρεμα από τα δάνεια. Προστατεύεις ένα σπίτι, δεύτερο δεν γίνεται. Το λέει ο νόμος καθαρά, το ξέρουμε όλοι. Δεν θέλει να μπει.</w:t>
      </w:r>
    </w:p>
    <w:p w14:paraId="4217C1A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τα ξεκαθαρίσουμε, λ</w:t>
      </w:r>
      <w:r>
        <w:rPr>
          <w:rFonts w:eastAsia="Times New Roman" w:cs="Times New Roman"/>
          <w:szCs w:val="24"/>
        </w:rPr>
        <w:t>οιπόν, κυρίες και κύριοι συνάδελφοι. Και ο νόμος Κατσέλη – Σταθάκη ισχύει και η προστασία της πρώτης λαϊκής κατοικίας, που ξέρουμε όλοι ποια είναι, ισχύει για αιτήσεις που κατατίθενται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μπορεί να δικαστούν το 2020, το 2025 ή δεν ξέρω πότε</w:t>
      </w:r>
      <w:r>
        <w:rPr>
          <w:rFonts w:eastAsia="Times New Roman" w:cs="Times New Roman"/>
          <w:szCs w:val="24"/>
        </w:rPr>
        <w:t xml:space="preserve"> θα δικαστούν.</w:t>
      </w:r>
    </w:p>
    <w:p w14:paraId="4217C1A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για τους εμπόρους, για τους επιχειρηματίες, γι’ αυτό</w:t>
      </w:r>
      <w:r>
        <w:rPr>
          <w:rFonts w:eastAsia="Times New Roman" w:cs="Times New Roman"/>
          <w:szCs w:val="24"/>
        </w:rPr>
        <w:t>ν</w:t>
      </w:r>
      <w:r>
        <w:rPr>
          <w:rFonts w:eastAsia="Times New Roman" w:cs="Times New Roman"/>
          <w:szCs w:val="24"/>
        </w:rPr>
        <w:t xml:space="preserve"> τον κόσμο που δεν είχατε ασχοληθεί καθόλου ψηφίστηκε και ισχύει ο ν.4469/2017, με προστασία της κατοικίας για τις υποθέσεις που προχωράνε και θα προχωρήσουν τώρα, γιατί μόλις έχουμε κ</w:t>
      </w:r>
      <w:r>
        <w:rPr>
          <w:rFonts w:eastAsia="Times New Roman" w:cs="Times New Roman"/>
          <w:szCs w:val="24"/>
        </w:rPr>
        <w:t xml:space="preserve">αι τις πρώτες επιτυχημένες περιπτώσεις. Και ο Κώδικας Δεοντολογίας ισχύει και η συμφωνία με τις τράπεζες για μη διενέργεια πλειστηριασμών για ακίνητα αξίας έως 300.000 ευρώ. Και είναι μέλημά μας –και της Κοινοβουλευτικής Ομάδας του ΣΥΡΙΖΑ και των ΑΝΕΛ και </w:t>
      </w:r>
      <w:r>
        <w:rPr>
          <w:rFonts w:eastAsia="Times New Roman" w:cs="Times New Roman"/>
          <w:szCs w:val="24"/>
        </w:rPr>
        <w:t>της Κυβέρνησής μας- αυτή τη συμφωνία να την κάνουμε και τυπική.</w:t>
      </w:r>
    </w:p>
    <w:p w14:paraId="4217C1A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προβλέπει το παρόν νομοσχέδιο, </w:t>
      </w:r>
      <w:r>
        <w:rPr>
          <w:rFonts w:eastAsia="Times New Roman" w:cs="Times New Roman"/>
          <w:szCs w:val="24"/>
        </w:rPr>
        <w:t xml:space="preserve">που </w:t>
      </w:r>
      <w:r>
        <w:rPr>
          <w:rFonts w:eastAsia="Times New Roman" w:cs="Times New Roman"/>
          <w:szCs w:val="24"/>
        </w:rPr>
        <w:t>έγινε τόσος ντόρος για τους ηλεκτρονικούς πλειστηριασμούς. Αναφέρεται στη διαδικασία και όχι στην ουσία. Αναφέρεται στη δικονομία, στο πώς γίνονται τα μέσ</w:t>
      </w:r>
      <w:r>
        <w:rPr>
          <w:rFonts w:eastAsia="Times New Roman" w:cs="Times New Roman"/>
          <w:szCs w:val="24"/>
        </w:rPr>
        <w:t xml:space="preserve">α αναγκαστικής εκτέλεσης, πώς διενεργούνται και όχι στην ουσία. Όπως έχουμε το </w:t>
      </w:r>
      <w:r>
        <w:rPr>
          <w:rFonts w:eastAsia="Times New Roman" w:cs="Times New Roman"/>
          <w:szCs w:val="24"/>
          <w:lang w:val="en-US"/>
        </w:rPr>
        <w:t>e</w:t>
      </w:r>
      <w:r>
        <w:rPr>
          <w:rFonts w:eastAsia="Times New Roman" w:cs="Times New Roman"/>
          <w:szCs w:val="24"/>
        </w:rPr>
        <w:t xml:space="preserve">-παράβολο, το ηλεκτρονικό παράβολο, το </w:t>
      </w:r>
      <w:r>
        <w:rPr>
          <w:rFonts w:eastAsia="Times New Roman" w:cs="Times New Roman"/>
          <w:szCs w:val="24"/>
          <w:lang w:val="en-US"/>
        </w:rPr>
        <w:t>e</w:t>
      </w:r>
      <w:r>
        <w:rPr>
          <w:rFonts w:eastAsia="Times New Roman" w:cs="Times New Roman"/>
          <w:szCs w:val="24"/>
        </w:rPr>
        <w:t>-δικόγραφο εμείς οι δικηγόροι -πάγιο αίτημα του νομικού κόσμου είναι τα ηλεκτρονικά δικόγραφα- έτσι έχουμε και στη δικονομία –τώρα θεσπί</w:t>
      </w:r>
      <w:r>
        <w:rPr>
          <w:rFonts w:eastAsia="Times New Roman" w:cs="Times New Roman"/>
          <w:szCs w:val="24"/>
        </w:rPr>
        <w:t>ζεται- τον ηλεκτρονικό τρόπο διεξαγωγής και της αναγκαστικής εκτέλεσης.</w:t>
      </w:r>
    </w:p>
    <w:p w14:paraId="4217C1A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πω δ</w:t>
      </w:r>
      <w:r>
        <w:rPr>
          <w:rFonts w:eastAsia="Times New Roman" w:cs="Times New Roman"/>
          <w:szCs w:val="24"/>
        </w:rPr>
        <w:t>ύ</w:t>
      </w:r>
      <w:r>
        <w:rPr>
          <w:rFonts w:eastAsia="Times New Roman" w:cs="Times New Roman"/>
          <w:szCs w:val="24"/>
        </w:rPr>
        <w:t xml:space="preserve">ο λόγια για το ιστορικό, γιατί κάθε φορά έχουμε ορυμαγδό και καταστροφολογία. </w:t>
      </w:r>
    </w:p>
    <w:p w14:paraId="4217C1A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οριζόντια προστασία της πρώτης κατοικίας καταργήθηκε στα τέλη του 2014 από την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Είχε γίνει ένας οιωνός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με το ν.4224/2013. Η τελευταία παράταση της οριζόντιας προστασίας δόθηκε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για έναν χρόνο, με την υπεύθυνη δήλωση τότε που κάναμε. Όμως,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είχε συμφωνηθεί με τους δανειστές </w:t>
      </w:r>
      <w:r>
        <w:rPr>
          <w:rFonts w:eastAsia="Times New Roman" w:cs="Times New Roman"/>
          <w:szCs w:val="24"/>
        </w:rPr>
        <w:t xml:space="preserve">και </w:t>
      </w:r>
      <w:proofErr w:type="spellStart"/>
      <w:r>
        <w:rPr>
          <w:rFonts w:eastAsia="Times New Roman" w:cs="Times New Roman"/>
          <w:szCs w:val="24"/>
        </w:rPr>
        <w:t>παύθηκε</w:t>
      </w:r>
      <w:proofErr w:type="spellEnd"/>
      <w:r>
        <w:rPr>
          <w:rFonts w:eastAsia="Times New Roman" w:cs="Times New Roman"/>
          <w:szCs w:val="24"/>
        </w:rPr>
        <w:t xml:space="preserve"> -και μάλιστα σε προεκλογική περίοδο, παρακαλώ!- η οριζόντια προστασία της πρώτης κατοικίας, αυτή που αφορούσε όλους ασχέτως προϋποθέσεων, στον νόμο Κατσέλη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217C1A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Έμεινε ο νόμος Κατσέλη. Εάν δει κανείς τις δημόσιες δηλώσεις των στελεχών τότε τη</w:t>
      </w:r>
      <w:r>
        <w:rPr>
          <w:rFonts w:eastAsia="Times New Roman" w:cs="Times New Roman"/>
          <w:szCs w:val="24"/>
        </w:rPr>
        <w:t>ς Νέας Δημοκρατίας φαίνεται ότι είχαν συμφωνήσει σε περιστολή ή και σε κατάργηση της προστασίας της κατοικίας και του νόμου Κατσέλη.</w:t>
      </w:r>
    </w:p>
    <w:p w14:paraId="4217C1A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Εμείς, παρ’ όλα αυτά, μετά το καλοκαίρι του 2015 διατηρήσαμε τον νόμο Κατσέλη και με τον νόμο Σταθάκη το συγκεκριμενοποιήσα</w:t>
      </w:r>
      <w:r>
        <w:rPr>
          <w:rFonts w:eastAsia="Times New Roman" w:cs="Times New Roman"/>
          <w:szCs w:val="24"/>
        </w:rPr>
        <w:t xml:space="preserve">με σε συγκεκριμένες κατοικίες, τη λαϊκή κατοικία που λέμε, πλην Εκάλης, Ψυχικού, όπως έλεγε ο Ευκλείδης. Και για αυτές τις κατοικίες, όμως, κύριε Υπουργέ, στην Εκάλη, στο Ψυχικό, είχαμε δώσει </w:t>
      </w:r>
      <w:r>
        <w:rPr>
          <w:rFonts w:eastAsia="Times New Roman" w:cs="Times New Roman"/>
          <w:szCs w:val="24"/>
        </w:rPr>
        <w:t>δύ</w:t>
      </w:r>
      <w:r>
        <w:rPr>
          <w:rFonts w:eastAsia="Times New Roman" w:cs="Times New Roman"/>
          <w:szCs w:val="24"/>
        </w:rPr>
        <w:t>ο μήνες προθεσμία, για να προσφύγουν στον νόμο Κατσέλη. Ήταν τ</w:t>
      </w:r>
      <w:r>
        <w:rPr>
          <w:rFonts w:eastAsia="Times New Roman" w:cs="Times New Roman"/>
          <w:szCs w:val="24"/>
        </w:rPr>
        <w:t>ον Νοέμβριο και τον Δεκέμβριο του 2015. Να μην το ξεχνάμε. Ακόμη και αυτοί είχαν το δικαίωμα για δ</w:t>
      </w:r>
      <w:r>
        <w:rPr>
          <w:rFonts w:eastAsia="Times New Roman" w:cs="Times New Roman"/>
          <w:szCs w:val="24"/>
        </w:rPr>
        <w:t>ύ</w:t>
      </w:r>
      <w:r>
        <w:rPr>
          <w:rFonts w:eastAsia="Times New Roman" w:cs="Times New Roman"/>
          <w:szCs w:val="24"/>
        </w:rPr>
        <w:t>ο ολόκληρους μήνες και το έκαναν.</w:t>
      </w:r>
    </w:p>
    <w:p w14:paraId="4217C1A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Επίσης, εντάχθηκαν στον νόμο Κατσέλη και τα χρέη στην εφορία και στα ασφαλιστικά ταμεία. Δεν είναι καθόλου ήσσονος </w:t>
      </w:r>
      <w:r>
        <w:rPr>
          <w:rFonts w:eastAsia="Times New Roman" w:cs="Times New Roman"/>
          <w:szCs w:val="24"/>
        </w:rPr>
        <w:t>σημασίας. Είναι πολύ σημαντικό, γιατί χρωστούσε κάποιος 100.000 ή 150.000 στις τράπεζες και χρωστούσε άλλα τόσα στην εφορία και στα ασφαλιστικά ταμεία. Τι να κάνουν;</w:t>
      </w:r>
    </w:p>
    <w:p w14:paraId="4217C1A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Ξαναλέω ότι ενδιαφερθήκαμε και ψηφίσαμε για τον εμπορικό επιχειρηματικό κόσμο τον εξωδικασ</w:t>
      </w:r>
      <w:r>
        <w:rPr>
          <w:rFonts w:eastAsia="Times New Roman" w:cs="Times New Roman"/>
          <w:szCs w:val="24"/>
        </w:rPr>
        <w:t>τικό μηχανισμό.</w:t>
      </w:r>
    </w:p>
    <w:p w14:paraId="4217C1A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Εμείς, λοιπόν, κυρίες και κύριοι συνάδελφοι, ξέρουμε ότι υπάρχει μια μεγάλη κατηγορία δανειοληπτών, τους οποίους εσείς, η Νέα Δημοκρατία και το ΠΑΣΟΚ, τους ξεγελάσατε με την επίπλαστη ευμάρεια και τους οδηγήσατε στον </w:t>
      </w:r>
      <w:proofErr w:type="spellStart"/>
      <w:r>
        <w:rPr>
          <w:rFonts w:eastAsia="Times New Roman" w:cs="Times New Roman"/>
          <w:szCs w:val="24"/>
        </w:rPr>
        <w:t>υπερδανεισμό</w:t>
      </w:r>
      <w:proofErr w:type="spellEnd"/>
      <w:r>
        <w:rPr>
          <w:rFonts w:eastAsia="Times New Roman" w:cs="Times New Roman"/>
          <w:szCs w:val="24"/>
        </w:rPr>
        <w:t>. «Πάρτε δά</w:t>
      </w:r>
      <w:r>
        <w:rPr>
          <w:rFonts w:eastAsia="Times New Roman" w:cs="Times New Roman"/>
          <w:szCs w:val="24"/>
        </w:rPr>
        <w:t>νεια» τους λέγατε και μετά τους κόψατε μισθούς, τους πετσοκόψατε δηλαδή, συντάξεις, τους οδηγήσατε στην ανεργία και τώρα λέτε ότι έχουν πρόβλημα οι άνθρωποι. Εσείς τους πτωχεύσατε. Τους κάνατε φτωχούς, για να κάνουν οι φίλοι σας τις αφορολόγητες μπίζνες το</w:t>
      </w:r>
      <w:r>
        <w:rPr>
          <w:rFonts w:eastAsia="Times New Roman" w:cs="Times New Roman"/>
          <w:szCs w:val="24"/>
        </w:rPr>
        <w:t>υς στο εξωτερικό.</w:t>
      </w:r>
    </w:p>
    <w:p w14:paraId="4217C1A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Εμείς αυτούς θα τους προστατεύσουμε και ήδη τους προστατεύουμε. Όμως, δεν θα προστατεύσουμε τους στρατηγικούς κακοπληρωτές, με τα υπέρογκα χρέη, με τα υπερπολυτελή ακίνητα, με τα πολυτελή κότερα και τους «φουσκωμένους» λογαριασμούς στο εξ</w:t>
      </w:r>
      <w:r>
        <w:rPr>
          <w:rFonts w:eastAsia="Times New Roman" w:cs="Times New Roman"/>
          <w:szCs w:val="24"/>
        </w:rPr>
        <w:t xml:space="preserve">ωτερικό, στα </w:t>
      </w:r>
      <w:r>
        <w:rPr>
          <w:rFonts w:eastAsia="Times New Roman" w:cs="Times New Roman"/>
          <w:szCs w:val="24"/>
          <w:lang w:val="en-US"/>
        </w:rPr>
        <w:t>Paradise</w:t>
      </w:r>
      <w:r>
        <w:rPr>
          <w:rFonts w:eastAsia="Times New Roman" w:cs="Times New Roman"/>
          <w:szCs w:val="24"/>
        </w:rPr>
        <w:t xml:space="preserve"> και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w:t>
      </w:r>
    </w:p>
    <w:p w14:paraId="4217C1A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το καταλάβει ο ελληνικός λαός ότι αυτοί μας φόρτωσαν τα χρέη τους και στο εξωτερικό παραμένουν πλούσιοι. Μεταξύ μας, δ</w:t>
      </w:r>
      <w:r>
        <w:rPr>
          <w:rFonts w:eastAsia="Times New Roman" w:cs="Times New Roman"/>
          <w:szCs w:val="24"/>
        </w:rPr>
        <w:t>ύ</w:t>
      </w:r>
      <w:r>
        <w:rPr>
          <w:rFonts w:eastAsia="Times New Roman" w:cs="Times New Roman"/>
          <w:szCs w:val="24"/>
        </w:rPr>
        <w:t>ο από αυτούς τους στρατηγικούς κακοπληρωτές είναι εδώ μέσα: Νέα Δημοκρατία και ΠΑΣΟΚ. Κα</w:t>
      </w:r>
      <w:r>
        <w:rPr>
          <w:rFonts w:eastAsia="Times New Roman" w:cs="Times New Roman"/>
          <w:szCs w:val="24"/>
        </w:rPr>
        <w:t>ι θέλουν και να ξανακυβερνήσουν!</w:t>
      </w:r>
    </w:p>
    <w:p w14:paraId="4217C1A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το Κτηματολόγιο θέλω να πω δυο λόγια, αφού χαιρετίσω την παραμονή του </w:t>
      </w:r>
      <w:r>
        <w:rPr>
          <w:rFonts w:eastAsia="Times New Roman" w:cs="Times New Roman"/>
          <w:szCs w:val="24"/>
        </w:rPr>
        <w:t>κ</w:t>
      </w:r>
      <w:r>
        <w:rPr>
          <w:rFonts w:eastAsia="Times New Roman" w:cs="Times New Roman"/>
          <w:szCs w:val="24"/>
        </w:rPr>
        <w:t xml:space="preserve">τηματολογικού </w:t>
      </w:r>
      <w:r>
        <w:rPr>
          <w:rFonts w:eastAsia="Times New Roman" w:cs="Times New Roman"/>
          <w:szCs w:val="24"/>
        </w:rPr>
        <w:t>γ</w:t>
      </w:r>
      <w:r>
        <w:rPr>
          <w:rFonts w:eastAsia="Times New Roman" w:cs="Times New Roman"/>
          <w:szCs w:val="24"/>
        </w:rPr>
        <w:t>ραφείου στην Πτολεμαΐδα, κάτι που ήταν αναγκαιότητα και όλος ο νομικός κόσμος της περιοχής το έλεγε. Είναι ένα παράδειγμα του πώς ολο</w:t>
      </w:r>
      <w:r>
        <w:rPr>
          <w:rFonts w:eastAsia="Times New Roman" w:cs="Times New Roman"/>
          <w:szCs w:val="24"/>
        </w:rPr>
        <w:t>κληρώνεται ένα έργο δεκαετιών, ενός αιώνα, που η Νέα Δημοκρατία και το ΠΑΣΟΚ δεν μπόρεσαν, παρά τα κονδύλια που έρχονταν, να το κάνουν. Αυτό είναι ένα κλασικό παράδειγμα, όπως και η ψηφιακή διακυβέρνηση. Έρχονταν τα κονδύλια, τα μοιράζονταν μεταξύ τους και</w:t>
      </w:r>
      <w:r>
        <w:rPr>
          <w:rFonts w:eastAsia="Times New Roman" w:cs="Times New Roman"/>
          <w:szCs w:val="24"/>
        </w:rPr>
        <w:t xml:space="preserve"> το έργο πήγαινε στις καλένδες. Έτσι έγινε και με το Κτηματολόγιο. Με εμάς ολοκληρώνεται.</w:t>
      </w:r>
    </w:p>
    <w:p w14:paraId="4217C1A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Ξεχωρίζω από τις διατάξεις για την προστασία του καταναλωτή το ότι θα προστατεύονται κατά των γενικών όρων συναλλαγών και οι επιχειρηματίες. Αυτό ήταν ένα πάγιο πρόβλ</w:t>
      </w:r>
      <w:r>
        <w:rPr>
          <w:rFonts w:eastAsia="Times New Roman" w:cs="Times New Roman"/>
          <w:szCs w:val="24"/>
        </w:rPr>
        <w:t>ημα. Το αντιμετώπισα και στη θητεία μου ως προέδρου της ένωσης καταναλωτών. Οι μικρέμποροι ή όποιος είχε ένα μαγαζάκι και έπαιρνε ένα δάνειο από την τράπεζα δεν προστατευόταν από τις συμβάσεις από τους γενικούς όρους συναλλαγών από την τράπεζα, γιατί, λέει</w:t>
      </w:r>
      <w:r>
        <w:rPr>
          <w:rFonts w:eastAsia="Times New Roman" w:cs="Times New Roman"/>
          <w:szCs w:val="24"/>
        </w:rPr>
        <w:t>, είσαι και εσύ έμπορος. Ε, δεν είναι το ίδιο, όμως, ο επιχειρηματίας που έχει ένα μαγαζάκι με την τράπεζα! Τώρα αποκαθίσταται αυτή η αδικία.</w:t>
      </w:r>
    </w:p>
    <w:p w14:paraId="4217C1A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 την απεργία θέλω να πω πολύ σύντομα ότι το περιορίσαμε. Είμαστε σαφείς. Υπήρχε μια δέσμευση και μια πίεση από </w:t>
      </w:r>
      <w:r>
        <w:rPr>
          <w:rFonts w:eastAsia="Times New Roman" w:cs="Times New Roman"/>
          <w:szCs w:val="24"/>
        </w:rPr>
        <w:t>τους δανειστές, την οποία περιορίσαμε όσο γίνεται λιγότερο. Ποιος δεν καταλαβαίνει, τι δεν καταλαβαίνει; Περιορίστηκε όσο γινόταν. Η Νέα Δημοκρατία το λέει ξεκάθαρα: Να μην υπάρχει, στην ουσία να καταργηθεί το δικαίωμα στην απεργία. Να ψηφίζει παραπάνω από</w:t>
      </w:r>
      <w:r>
        <w:rPr>
          <w:rFonts w:eastAsia="Times New Roman" w:cs="Times New Roman"/>
          <w:szCs w:val="24"/>
        </w:rPr>
        <w:t xml:space="preserve"> το 100%, εάν γίνεται, θα πει η Νέα Δημοκρατία. Όμως, με την πίεση που είχαμε περιορίστηκε μόνο σε τοπικά επιχειρησιακά πρωτοβάθμια σωματεία. Παραδείγματος χάρ</w:t>
      </w:r>
      <w:r>
        <w:rPr>
          <w:rFonts w:eastAsia="Times New Roman" w:cs="Times New Roman"/>
          <w:szCs w:val="24"/>
        </w:rPr>
        <w:t>ιν</w:t>
      </w:r>
      <w:r>
        <w:rPr>
          <w:rFonts w:eastAsia="Times New Roman" w:cs="Times New Roman"/>
          <w:szCs w:val="24"/>
        </w:rPr>
        <w:t xml:space="preserve">, εγώ έψαξα και βρήκα ότι στον Νομό Κοζάνης την τελευταία δεκαετία δεν έχει προκηρυχθεί τέτοια </w:t>
      </w:r>
      <w:r>
        <w:rPr>
          <w:rFonts w:eastAsia="Times New Roman" w:cs="Times New Roman"/>
          <w:szCs w:val="24"/>
        </w:rPr>
        <w:t>απεργία. Είναι από τα εργατικά κέντρα, από τις ομοσπονδίες ή από περιφερειακά σωματεία, που είναι και αυτό σπάνιο.</w:t>
      </w:r>
    </w:p>
    <w:p w14:paraId="4217C1A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Κλείνοντας θέλω να πω, κυρίες και κύριοι συνάδελφοι, ότι με αυτό το νομοσχέδιο βρισκόμαστε ένα βήμα πριν από την έξοδο από τα μνημόνια. Από τ</w:t>
      </w:r>
      <w:r>
        <w:rPr>
          <w:rFonts w:eastAsia="Times New Roman" w:cs="Times New Roman"/>
          <w:szCs w:val="24"/>
        </w:rPr>
        <w:t>α μνημόνια, που όλοι ξέρουμε ότι ΠΑΣΟΚ και Νέα Δημοκρατία και εξαιτίας τους και με επιλογή τους μας έβαλαν, θα μας βγάλει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ο Αλέξης Τσίπρας. Όμως, δεν τελειώνουν τα μνημόνια. Θα υπάρξει ένα ακόμη μεγάλο μνημόνιο. Αυτό θα το βάλ</w:t>
      </w:r>
      <w:r>
        <w:rPr>
          <w:rFonts w:eastAsia="Times New Roman" w:cs="Times New Roman"/>
          <w:szCs w:val="24"/>
        </w:rPr>
        <w:t>ει ο ελληνικός λαός στη Νέα Δημοκρατία και στο ΠΑΣΟΚ και θα τους δίνει την ψήφο με το σταγονόμετρο, όπως έδιναν τις δόσεις, τα χρήματα, οι δανειστές. Λίγες-λίγες θα δίνουν τις ψήφους και θα τους επιβάλει σκληρά μέτρα, περικοπές και θυσίες.</w:t>
      </w:r>
    </w:p>
    <w:p w14:paraId="4217C1B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17C1B1"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4217C1B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14:paraId="4217C1B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4217C1B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Θέλουμε και από αυτό το Βήμα να χαιρετίσουμε τους χιλιάδες εργαζόμ</w:t>
      </w:r>
      <w:r>
        <w:rPr>
          <w:rFonts w:eastAsia="Times New Roman" w:cs="Times New Roman"/>
          <w:szCs w:val="24"/>
        </w:rPr>
        <w:t>ενους του ιδιωτικού και δημόσιου τομέα σε όλη την Ελλάδα, που αψηφώντας τον φόβο και τον εκβιασμό πήραν μέρος σήμερα στην απεργία, διεκδικώντας το δικαίωμα στην απεργία, διεκδικώντας επίσης άλλα αιτήματα όπως είναι τα 751 ευρώ κατώτερο μισθό, επαναφορά των</w:t>
      </w:r>
      <w:r>
        <w:rPr>
          <w:rFonts w:eastAsia="Times New Roman" w:cs="Times New Roman"/>
          <w:szCs w:val="24"/>
        </w:rPr>
        <w:t xml:space="preserve"> συλλογικών συμβάσεων, υπογραφή συμβάσεων με αυξήσεις αλλά και την προστασία της πρώτης κατοικίας. Καλούμε ξανά τους εργαζόμενους να δώσουν το μαχητικό παρών στα συλλαλητήρια της Δευτέρας.</w:t>
      </w:r>
    </w:p>
    <w:p w14:paraId="4217C1B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Κύριοι, δεν αφήσατε κανένα αίτημα του κεφαλαίου που να μην το ικανο</w:t>
      </w:r>
      <w:r>
        <w:rPr>
          <w:rFonts w:eastAsia="Times New Roman" w:cs="Times New Roman"/>
          <w:szCs w:val="24"/>
        </w:rPr>
        <w:t xml:space="preserve">ποιήσατε. Δεν υπάρχει κατάκτηση που δεν τη σαρώσατε. Θέλετε τις ομαδικές απολύσεις; Την ανταπεργία; Την παραπέρα μείωση των μισθών και των συντάξεων; Τις γενικευμένες ελαστικές μορφές δουλειάς; Την απίστευτη </w:t>
      </w:r>
      <w:proofErr w:type="spellStart"/>
      <w:r>
        <w:rPr>
          <w:rFonts w:eastAsia="Times New Roman" w:cs="Times New Roman"/>
          <w:szCs w:val="24"/>
        </w:rPr>
        <w:t>φορολεηλασία</w:t>
      </w:r>
      <w:proofErr w:type="spellEnd"/>
      <w:r>
        <w:rPr>
          <w:rFonts w:eastAsia="Times New Roman" w:cs="Times New Roman"/>
          <w:szCs w:val="24"/>
        </w:rPr>
        <w:t>; Τις περικοπές σε υγεία, παιδεία, π</w:t>
      </w:r>
      <w:r>
        <w:rPr>
          <w:rFonts w:eastAsia="Times New Roman" w:cs="Times New Roman"/>
          <w:szCs w:val="24"/>
        </w:rPr>
        <w:t>ρόνοια; Την καρατόμηση των όποιων επιδομάτων, ακόμη και του ανθυγιεινού, που φέρνετε σήμερα σε αυτό το νομοσχέδιο; Τη γενίκευση των ιδιωτικοποιήσεων; Όλα αυτά αποτελούν τον «οδικό χάρτη» για την καπιταλιστική ανάκαμψη, που ακολούθησαν και οι προηγούμενες κ</w:t>
      </w:r>
      <w:r>
        <w:rPr>
          <w:rFonts w:eastAsia="Times New Roman" w:cs="Times New Roman"/>
          <w:szCs w:val="24"/>
        </w:rPr>
        <w:t>υβερνήσεις της Νέας Δημοκρατίας και του ΠΑΣΟΚ και τώρα εσείς, μαζί με την Ευρωπαϊκή Ένωση, το Διεθνές Νομισματικό Ταμείο και τους εκπροσώπους των επιχειρηματικών ομίλων.</w:t>
      </w:r>
    </w:p>
    <w:p w14:paraId="4217C1B6"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Φτωχοποιείτε</w:t>
      </w:r>
      <w:proofErr w:type="spellEnd"/>
      <w:r>
        <w:rPr>
          <w:rFonts w:eastAsia="Times New Roman" w:cs="Times New Roman"/>
          <w:szCs w:val="24"/>
        </w:rPr>
        <w:t xml:space="preserve"> τον λαό και δίνετε -όπως λένε και οι εργαζόμενοι στα συλλαλητήρια- σήμερα</w:t>
      </w:r>
      <w:r>
        <w:rPr>
          <w:rFonts w:eastAsia="Times New Roman" w:cs="Times New Roman"/>
          <w:szCs w:val="24"/>
        </w:rPr>
        <w:t xml:space="preserve"> το μέρισμα και αύριο του παίρνετε το διαμέρισμα, με τη γενίκευση των ηλεκτρονικών πλειστηριασμών και για χρέη προς το δημόσιο.</w:t>
      </w:r>
    </w:p>
    <w:p w14:paraId="4217C1B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Στην υπηρέτηση αυτής της κοινής στρατηγικής σαρώνετε ό,τι θεωρείτε ότι είναι εμπόδιο. Εμπόδιο είναι κάθε εργασιακή, ασφαλιστική,</w:t>
      </w:r>
      <w:r>
        <w:rPr>
          <w:rFonts w:eastAsia="Times New Roman" w:cs="Times New Roman"/>
          <w:szCs w:val="24"/>
        </w:rPr>
        <w:t xml:space="preserve"> κοινωνική κατάκτηση. Αυτήν την πολιτική τη συνοδεύετε με περιστολή των ελευθεριών, με καταστολή των αγώνων. Φτάσατε στο σημείο να συλλάβετε εργαζόμενη που απεργούσε, διεκδικώντας τα δεδουλευμένα δεκαοκτώ μηνών στο «</w:t>
      </w:r>
      <w:r>
        <w:rPr>
          <w:rFonts w:eastAsia="Times New Roman" w:cs="Times New Roman"/>
          <w:szCs w:val="24"/>
          <w:lang w:val="en-US"/>
        </w:rPr>
        <w:t>MARKET</w:t>
      </w:r>
      <w:r>
        <w:rPr>
          <w:rFonts w:eastAsia="Times New Roman" w:cs="Times New Roman"/>
          <w:szCs w:val="24"/>
        </w:rPr>
        <w:t>-</w:t>
      </w:r>
      <w:r>
        <w:rPr>
          <w:rFonts w:eastAsia="Times New Roman" w:cs="Times New Roman"/>
          <w:szCs w:val="24"/>
          <w:lang w:val="en-US"/>
        </w:rPr>
        <w:t>IN</w:t>
      </w:r>
      <w:r>
        <w:rPr>
          <w:rFonts w:eastAsia="Times New Roman" w:cs="Times New Roman"/>
          <w:szCs w:val="24"/>
        </w:rPr>
        <w:t>» στα Γιάννενα μπροστά στα τρία</w:t>
      </w:r>
      <w:r>
        <w:rPr>
          <w:rFonts w:eastAsia="Times New Roman" w:cs="Times New Roman"/>
          <w:szCs w:val="24"/>
        </w:rPr>
        <w:t xml:space="preserve"> παιδιά της. Είναι ντροπή! </w:t>
      </w:r>
    </w:p>
    <w:p w14:paraId="4217C1B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Υπουργός Εργασίας αρνείται να έρθει να απαντήσει στην ερώτησή μας στη Βουλή για τη στάση της Κυβέρνησης και της εργοδοσίας, όπως επίσης και για την απόλυση εργαζόμενης που εκλέχθηκε στην επιχείρηση </w:t>
      </w:r>
      <w:r>
        <w:rPr>
          <w:rFonts w:eastAsia="Times New Roman" w:cs="Times New Roman"/>
          <w:szCs w:val="24"/>
        </w:rPr>
        <w:t>«</w:t>
      </w:r>
      <w:r>
        <w:rPr>
          <w:rFonts w:eastAsia="Times New Roman" w:cs="Times New Roman"/>
          <w:szCs w:val="24"/>
        </w:rPr>
        <w:t>ΣΑΒΟΪΔΑΚΗΣ</w:t>
      </w:r>
      <w:r>
        <w:rPr>
          <w:rFonts w:eastAsia="Times New Roman" w:cs="Times New Roman"/>
          <w:szCs w:val="24"/>
        </w:rPr>
        <w:t>»</w:t>
      </w:r>
      <w:r>
        <w:rPr>
          <w:rFonts w:eastAsia="Times New Roman" w:cs="Times New Roman"/>
          <w:szCs w:val="24"/>
        </w:rPr>
        <w:t xml:space="preserve"> στην Κρήτη. Στη</w:t>
      </w:r>
      <w:r>
        <w:rPr>
          <w:rFonts w:eastAsia="Times New Roman" w:cs="Times New Roman"/>
          <w:szCs w:val="24"/>
        </w:rPr>
        <w:t xml:space="preserve">ρίζετε, λοιπόν, αυτόν τον «οδικό χάρτη». </w:t>
      </w:r>
    </w:p>
    <w:p w14:paraId="4217C1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 Πρωθυπουργός τι είπε; Όλες αυτές τις κατακτήσεις, τις εργασιακές, τις ασφαλιστικές και τις κοινωνικές, τις χαρακτήρισε ως παθογένειες του παρελθόντος, δικαιώματα που εμποδίζουν την καπιταλιστική ανάκαμψη και ανάπ</w:t>
      </w:r>
      <w:r>
        <w:rPr>
          <w:rFonts w:eastAsia="Times New Roman" w:cs="Times New Roman"/>
          <w:szCs w:val="24"/>
        </w:rPr>
        <w:t>τυξη. «Πρότερη κατάσταση, που δεν πρέπει να επανέλθει» τη χαρακτηρίζει ο ΣΕΒ. Έτσι, η επαναφορά του κατώτατου μισθού στα 751 ευρώ και των συλλογικών συμβάσεων εργασίας που υποσχόταν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άλλαξε τώρα. Σύμφωνα με την Υπουργό Εργασίας, θα</w:t>
      </w:r>
      <w:r>
        <w:rPr>
          <w:rFonts w:eastAsia="Times New Roman" w:cs="Times New Roman"/>
          <w:szCs w:val="24"/>
        </w:rPr>
        <w:t xml:space="preserve"> συνεχίσει ο καθορισμός του κατώτατου μισθού με απόφαση της Κυβέρνησης, με υπόσχεση κάποιας αύξησης σε αυτόν τον κατώτατο μισθό των 586 ευρώ ή των 510 ευρώ για τους νέους, όταν θα βγούμε από το </w:t>
      </w:r>
      <w:r>
        <w:rPr>
          <w:rFonts w:eastAsia="Times New Roman" w:cs="Times New Roman"/>
          <w:szCs w:val="24"/>
        </w:rPr>
        <w:t>π</w:t>
      </w:r>
      <w:r>
        <w:rPr>
          <w:rFonts w:eastAsia="Times New Roman" w:cs="Times New Roman"/>
          <w:szCs w:val="24"/>
        </w:rPr>
        <w:t xml:space="preserve">ρόγραμμα. </w:t>
      </w:r>
    </w:p>
    <w:p w14:paraId="4217C1B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υπόσχεται επαναφορά των συλλογικών διαπραγ</w:t>
      </w:r>
      <w:r>
        <w:rPr>
          <w:rFonts w:eastAsia="Times New Roman" w:cs="Times New Roman"/>
          <w:szCs w:val="24"/>
        </w:rPr>
        <w:t>ματεύσεων και όχι των συλλογικών συμβάσεων και αυτό βέβαια όταν το επιτρέψουν οι επιχειρηματικοί όμιλοι μετά το τρίτο μνημόνιο.</w:t>
      </w:r>
    </w:p>
    <w:p w14:paraId="4217C1B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Αυτές, λοιπόν, τις συνθήκες γαλέρας, αυτή τη βαρβαρότητα, Κυβέρνηση και κόμματα του κεφαλαίου επιδιώκουν να τη σταθεροποιήσουν, </w:t>
      </w:r>
      <w:r>
        <w:rPr>
          <w:rFonts w:eastAsia="Times New Roman" w:cs="Times New Roman"/>
          <w:szCs w:val="24"/>
        </w:rPr>
        <w:t>γιατί αποτελεί και όρο για την αέναη αυξημένη κερδοφορία των επιχειρηματικών ομίλων. Γι’ αυτό και η περιστολή των συνδικαλιστικών ελευθεριών, η μη προστασία όσων πρωτοστατούν και οργανώνουν την πάλη των εργαζομένων, των συνδικαλιστών. Γι’ αυτό και χωρίς να</w:t>
      </w:r>
      <w:r>
        <w:rPr>
          <w:rFonts w:eastAsia="Times New Roman" w:cs="Times New Roman"/>
          <w:szCs w:val="24"/>
        </w:rPr>
        <w:t xml:space="preserve"> ντρέπεστε φέρατε -εκτός της διεύρυνσης, όπως είπαμε, των ηλεκτρονικών πλειστηριασμών- το κύριο </w:t>
      </w:r>
      <w:proofErr w:type="spellStart"/>
      <w:r>
        <w:rPr>
          <w:rFonts w:eastAsia="Times New Roman" w:cs="Times New Roman"/>
          <w:szCs w:val="24"/>
        </w:rPr>
        <w:t>προαπαιτούμενο</w:t>
      </w:r>
      <w:proofErr w:type="spellEnd"/>
      <w:r>
        <w:rPr>
          <w:rFonts w:eastAsia="Times New Roman" w:cs="Times New Roman"/>
          <w:szCs w:val="24"/>
        </w:rPr>
        <w:t xml:space="preserve"> της τρίτης αξιολόγησης που απαιτεί το κεφάλαιο, που, όπως ειπώθηκε από τον προηγούμενο ομιλητή, ήταν δέσμευσή σας, δηλαδή τον περιορισμό και στην</w:t>
      </w:r>
      <w:r>
        <w:rPr>
          <w:rFonts w:eastAsia="Times New Roman" w:cs="Times New Roman"/>
          <w:szCs w:val="24"/>
        </w:rPr>
        <w:t xml:space="preserve"> ουσία την κατάργηση του δικαιώματος της απεργίας.</w:t>
      </w:r>
    </w:p>
    <w:p w14:paraId="4217C1BC" w14:textId="77777777" w:rsidR="00D30189" w:rsidRDefault="00486ADB">
      <w:pPr>
        <w:spacing w:line="600" w:lineRule="auto"/>
        <w:ind w:firstLine="720"/>
        <w:jc w:val="both"/>
        <w:rPr>
          <w:rFonts w:eastAsia="Times New Roman"/>
          <w:szCs w:val="24"/>
        </w:rPr>
      </w:pPr>
      <w:r>
        <w:rPr>
          <w:rFonts w:eastAsia="Times New Roman"/>
          <w:szCs w:val="24"/>
        </w:rPr>
        <w:t xml:space="preserve">Η Κυβέρνηση, λοιπόν, εκτός των άλλων με το άρθρο 211 του πολυνομοσχεδίου προβλέπει </w:t>
      </w:r>
      <w:proofErr w:type="spellStart"/>
      <w:r>
        <w:rPr>
          <w:rFonts w:eastAsia="Times New Roman"/>
          <w:szCs w:val="24"/>
        </w:rPr>
        <w:t>υπερδιπλασιασμό</w:t>
      </w:r>
      <w:proofErr w:type="spellEnd"/>
      <w:r>
        <w:rPr>
          <w:rFonts w:eastAsia="Times New Roman"/>
          <w:szCs w:val="24"/>
        </w:rPr>
        <w:t xml:space="preserve"> του ποσοστού συμμετοχής των οικονομικά τακτοποιημένων μελών σε συνέλευση για απόφαση για απεργία. Αυτό ποι</w:t>
      </w:r>
      <w:r>
        <w:rPr>
          <w:rFonts w:eastAsia="Times New Roman"/>
          <w:szCs w:val="24"/>
        </w:rPr>
        <w:t>ον βοηθά; Τους εργαζόμενους, την ανάπτυξη των αγώνων τους ή τους εργοδότες;</w:t>
      </w:r>
    </w:p>
    <w:p w14:paraId="4217C1BD" w14:textId="77777777" w:rsidR="00D30189" w:rsidRDefault="00486ADB">
      <w:pPr>
        <w:spacing w:line="600" w:lineRule="auto"/>
        <w:ind w:firstLine="720"/>
        <w:jc w:val="both"/>
        <w:rPr>
          <w:rFonts w:eastAsia="Times New Roman"/>
          <w:szCs w:val="24"/>
        </w:rPr>
      </w:pPr>
      <w:r>
        <w:rPr>
          <w:rFonts w:eastAsia="Times New Roman"/>
          <w:szCs w:val="24"/>
        </w:rPr>
        <w:t xml:space="preserve">Ο στόχος είναι προφανής: να δυσκολέψει, να αφοπλίσει την εργατική τάξη και το κίνημά της, να εμποδίσει τη διεκδίκηση καλύτερων όρων αμοιβής και εργασίας. Οι απεργίες ήδη είναι υπό </w:t>
      </w:r>
      <w:proofErr w:type="spellStart"/>
      <w:r>
        <w:rPr>
          <w:rFonts w:eastAsia="Times New Roman"/>
          <w:szCs w:val="24"/>
        </w:rPr>
        <w:t>διωγμόν</w:t>
      </w:r>
      <w:proofErr w:type="spellEnd"/>
      <w:r>
        <w:rPr>
          <w:rFonts w:eastAsia="Times New Roman"/>
          <w:szCs w:val="24"/>
        </w:rPr>
        <w:t xml:space="preserve">. Σήμερα, με αυτό το πλαίσιο, το 95% των απεργιών που έχουν αποφασιστεί έχουν κηρυχθεί παράνομες από τα δικαστήρια. Τώρα, με αυτή τη ρύθμιση που φέρνει η Κυβέρνηση ΣΥΡΙΖΑ – ΑΝΕΛ, θα μιλάμε για ποσοστό 99% έως 100% που θα προκηρύσσονται παράνομες οι </w:t>
      </w:r>
      <w:r>
        <w:rPr>
          <w:rFonts w:eastAsia="Times New Roman"/>
          <w:szCs w:val="24"/>
        </w:rPr>
        <w:t>απεργίες, βάζοντας μεγαλύτερα εμπόδια στο κίνημα της εργατικής τάξης.</w:t>
      </w:r>
    </w:p>
    <w:p w14:paraId="4217C1BE" w14:textId="77777777" w:rsidR="00D30189" w:rsidRDefault="00486ADB">
      <w:pPr>
        <w:spacing w:line="600" w:lineRule="auto"/>
        <w:ind w:firstLine="720"/>
        <w:jc w:val="both"/>
        <w:rPr>
          <w:rFonts w:eastAsia="Times New Roman"/>
          <w:szCs w:val="24"/>
        </w:rPr>
      </w:pPr>
      <w:r>
        <w:rPr>
          <w:rFonts w:eastAsia="Times New Roman"/>
          <w:szCs w:val="24"/>
        </w:rPr>
        <w:t xml:space="preserve">Γνωρίζετε, αλήθεια, εσείς κανέναν εργοδότη -σας το είπα και στην </w:t>
      </w:r>
      <w:r>
        <w:rPr>
          <w:rFonts w:eastAsia="Times New Roman"/>
          <w:szCs w:val="24"/>
        </w:rPr>
        <w:t>ε</w:t>
      </w:r>
      <w:r>
        <w:rPr>
          <w:rFonts w:eastAsia="Times New Roman"/>
          <w:szCs w:val="24"/>
        </w:rPr>
        <w:t>πιτροπή- που να αδρανεί στη δημιουργία ενός σωματείου, που δεν σχεδιάζει την αποφασιστική παρέμβαση στα εσωτερικά του, π</w:t>
      </w:r>
      <w:r>
        <w:rPr>
          <w:rFonts w:eastAsia="Times New Roman"/>
          <w:szCs w:val="24"/>
        </w:rPr>
        <w:t>ου δεν επιδιώκει τη χειραγώγηση των μελών του, που δεν οργανώνει δράση ενάντια σε κάθε αγωνιστική διεκδίκηση των δικαιωμάτων τους, που δεν υπερασπίζεται την εργασιακή ζούγκλα και την κερδοφορία του; Αν γνωρίζετε, πείτε το και σε εμάς. Είναι οι υγιείς επιχε</w:t>
      </w:r>
      <w:r>
        <w:rPr>
          <w:rFonts w:eastAsia="Times New Roman"/>
          <w:szCs w:val="24"/>
        </w:rPr>
        <w:t>ιρηματίες; Μήπως είναι αυτοί;</w:t>
      </w:r>
    </w:p>
    <w:p w14:paraId="4217C1BF" w14:textId="77777777" w:rsidR="00D30189" w:rsidRDefault="00486ADB">
      <w:pPr>
        <w:spacing w:line="600" w:lineRule="auto"/>
        <w:ind w:firstLine="720"/>
        <w:jc w:val="both"/>
        <w:rPr>
          <w:rFonts w:eastAsia="Times New Roman"/>
          <w:szCs w:val="24"/>
        </w:rPr>
      </w:pPr>
      <w:r>
        <w:rPr>
          <w:rFonts w:eastAsia="Times New Roman"/>
          <w:szCs w:val="24"/>
        </w:rPr>
        <w:t>Το επιχείρημα, λοιπόν, της Κυβέρνησης, ότι η ρύθμιση βοηθά στη συμμετοχή και τη δημοκρατική λήψη των αποφάσεων, το προβάλλει και ο ΣΕΒ, που χειροκρότησε την Κυβέρνηση για τη ρύθμιση που φέρατε. Τη θεώρησε θετική ο εκπρόσωπός τ</w:t>
      </w:r>
      <w:r>
        <w:rPr>
          <w:rFonts w:eastAsia="Times New Roman"/>
          <w:szCs w:val="24"/>
        </w:rPr>
        <w:t xml:space="preserve">ους στην </w:t>
      </w:r>
      <w:r>
        <w:rPr>
          <w:rFonts w:eastAsia="Times New Roman"/>
          <w:szCs w:val="24"/>
        </w:rPr>
        <w:t>ε</w:t>
      </w:r>
      <w:r>
        <w:rPr>
          <w:rFonts w:eastAsia="Times New Roman"/>
          <w:szCs w:val="24"/>
        </w:rPr>
        <w:t>πιτροπή.</w:t>
      </w:r>
    </w:p>
    <w:p w14:paraId="4217C1C0" w14:textId="77777777" w:rsidR="00D30189" w:rsidRDefault="00486ADB">
      <w:pPr>
        <w:spacing w:line="600" w:lineRule="auto"/>
        <w:ind w:firstLine="720"/>
        <w:jc w:val="both"/>
        <w:rPr>
          <w:rFonts w:eastAsia="Times New Roman"/>
          <w:szCs w:val="24"/>
        </w:rPr>
      </w:pPr>
      <w:r>
        <w:rPr>
          <w:rFonts w:eastAsia="Times New Roman"/>
          <w:szCs w:val="24"/>
        </w:rPr>
        <w:t>Η Νέα Δημοκρατία πλειοδοτεί και φέρνει αυτούσιο το αίτημα των επιχειρηματικών ομίλων για αποφασιστική κατάργηση του δικαιώματος της απεργίας. Σας δίνει πολύ μεγάλο χέρι βοήθειας η Νέα Δημοκρατία.</w:t>
      </w:r>
    </w:p>
    <w:p w14:paraId="4217C1C1" w14:textId="77777777" w:rsidR="00D30189" w:rsidRDefault="00486ADB">
      <w:pPr>
        <w:spacing w:line="600" w:lineRule="auto"/>
        <w:ind w:firstLine="720"/>
        <w:jc w:val="both"/>
        <w:rPr>
          <w:rFonts w:eastAsia="Times New Roman"/>
          <w:szCs w:val="24"/>
        </w:rPr>
      </w:pPr>
      <w:r>
        <w:rPr>
          <w:rFonts w:eastAsia="Times New Roman"/>
          <w:szCs w:val="24"/>
        </w:rPr>
        <w:t>Εσείς, όμως, εδώ πιο εύκολα περνάτε τώρα,</w:t>
      </w:r>
      <w:r>
        <w:rPr>
          <w:rFonts w:eastAsia="Times New Roman"/>
          <w:szCs w:val="24"/>
        </w:rPr>
        <w:t xml:space="preserve"> με αυτήν τη λογική, στους εργαζόμενους ότι εσείς είστε το μικρότερο κακό. «Να η Νέα Δημοκρατία τι έρχεται να κάνει» λέτε προς τους εργαζόμενους και στον λαό. «Εμείς είμαστε το μικρότερο κακό. Καταφέραμε όχι αυτό που λέει η Νέα Δημοκρατία. Είναι χειρότερο </w:t>
      </w:r>
      <w:r>
        <w:rPr>
          <w:rFonts w:eastAsia="Times New Roman"/>
          <w:szCs w:val="24"/>
        </w:rPr>
        <w:t>και αυτό, αλλά καλύτερο από αυτό που λέει η Νέα Δημοκρατία». Είσαστε, λοιπόν, και οι δύο το χειρότερο για τους εργαζόμενους, γι’ αυτό και θα πρέπει και τους δύο οι εργαζόμενοι να σας στείλουν εκεί που πρέπει.</w:t>
      </w:r>
    </w:p>
    <w:p w14:paraId="4217C1C2" w14:textId="77777777" w:rsidR="00D30189" w:rsidRDefault="00486ADB">
      <w:pPr>
        <w:spacing w:line="600" w:lineRule="auto"/>
        <w:ind w:firstLine="720"/>
        <w:jc w:val="both"/>
        <w:rPr>
          <w:rFonts w:eastAsia="Times New Roman"/>
          <w:szCs w:val="24"/>
        </w:rPr>
      </w:pPr>
      <w:r>
        <w:rPr>
          <w:rFonts w:eastAsia="Times New Roman"/>
          <w:szCs w:val="24"/>
        </w:rPr>
        <w:t>Η Κυβέρνηση προσφέρει, λοιπόν, ένα ακόμα εργαλε</w:t>
      </w:r>
      <w:r>
        <w:rPr>
          <w:rFonts w:eastAsia="Times New Roman"/>
          <w:szCs w:val="24"/>
        </w:rPr>
        <w:t>ίο στο κεφάλαιο για να διαμορφώσει τους όρους σταθεροποίησης όλων των ανατροπών. Θέλει σιγή νεκροταφείου στους χώρους δουλειάς, για να διασφαλίζεται, όπως είπαμε, η αέναη ανάκαμψη των κερδών του ίδιου του κεφαλαίου.</w:t>
      </w:r>
    </w:p>
    <w:p w14:paraId="4217C1C3" w14:textId="77777777" w:rsidR="00D30189" w:rsidRDefault="00486ADB">
      <w:pPr>
        <w:spacing w:line="600" w:lineRule="auto"/>
        <w:ind w:firstLine="720"/>
        <w:jc w:val="both"/>
        <w:rPr>
          <w:rFonts w:eastAsia="Times New Roman"/>
          <w:szCs w:val="24"/>
        </w:rPr>
      </w:pPr>
      <w:r>
        <w:rPr>
          <w:rFonts w:eastAsia="Times New Roman"/>
          <w:szCs w:val="24"/>
        </w:rPr>
        <w:t>Το ίδιο πράγμα πάντως επιχείρησαν και στ</w:t>
      </w:r>
      <w:r>
        <w:rPr>
          <w:rFonts w:eastAsia="Times New Roman"/>
          <w:szCs w:val="24"/>
        </w:rPr>
        <w:t xml:space="preserve">ο παρελθόν και άλλα κόμματα του κεφαλαίου, και η Νέα Δημοκρατία με τον Λάσκαρη, ο Αρσένης με το άρθρο 4. Ο </w:t>
      </w:r>
      <w:proofErr w:type="spellStart"/>
      <w:r>
        <w:rPr>
          <w:rFonts w:eastAsia="Times New Roman"/>
          <w:szCs w:val="24"/>
        </w:rPr>
        <w:t>Βρούτσης</w:t>
      </w:r>
      <w:proofErr w:type="spellEnd"/>
      <w:r>
        <w:rPr>
          <w:rFonts w:eastAsia="Times New Roman"/>
          <w:szCs w:val="24"/>
        </w:rPr>
        <w:t xml:space="preserve"> είχε έτοιμο στο συρτάρι το νομοσχέδιο, το έφερε τώρα η κ. </w:t>
      </w:r>
      <w:proofErr w:type="spellStart"/>
      <w:r>
        <w:rPr>
          <w:rFonts w:eastAsia="Times New Roman"/>
          <w:szCs w:val="24"/>
        </w:rPr>
        <w:t>Αχτσιόγλου</w:t>
      </w:r>
      <w:proofErr w:type="spellEnd"/>
      <w:r>
        <w:rPr>
          <w:rFonts w:eastAsia="Times New Roman"/>
          <w:szCs w:val="24"/>
        </w:rPr>
        <w:t xml:space="preserve"> τροποποιημένο κάπως. Το δικαίωμα όμως στην απεργία πρέπει να γνωρίζετε </w:t>
      </w:r>
      <w:r>
        <w:rPr>
          <w:rFonts w:eastAsia="Times New Roman"/>
          <w:szCs w:val="24"/>
        </w:rPr>
        <w:t xml:space="preserve">ότι είναι αδιαπραγμάτευτο. Το ταξικό κίνημα, οι εργαζόμενοι θα συνεχίσουν να δίνουν με πολύμορφες δραστηριότητες τη μάχη. Και είστε βαθιά γελασμένοι αν νομίζετε ότι θα βάλετε «στον γύψο» το ταξικό κίνημα. </w:t>
      </w:r>
    </w:p>
    <w:p w14:paraId="4217C1C4" w14:textId="77777777" w:rsidR="00D30189" w:rsidRDefault="00486ADB">
      <w:pPr>
        <w:spacing w:line="600" w:lineRule="auto"/>
        <w:ind w:firstLine="720"/>
        <w:jc w:val="both"/>
        <w:rPr>
          <w:rFonts w:eastAsia="Times New Roman"/>
          <w:szCs w:val="24"/>
        </w:rPr>
      </w:pPr>
      <w:r>
        <w:rPr>
          <w:rFonts w:eastAsia="Times New Roman"/>
          <w:szCs w:val="24"/>
        </w:rPr>
        <w:t>Με τη στάση του ο κυβερνητικός και εργοδοτικός συν</w:t>
      </w:r>
      <w:r>
        <w:rPr>
          <w:rFonts w:eastAsia="Times New Roman"/>
          <w:szCs w:val="24"/>
        </w:rPr>
        <w:t>δικαλισμός, η πλειοψηφία της ΓΣΕΕ και ΑΔΕΔΥ, που συγκροτούνται από τις παρατάξεις του ΠΑΣΟΚ, της Νέας Δημοκρατίας και του ΣΥΡΙΖΑ, έκαναν πολύ σοβαρή προσπάθεια τώρα να αποτρέψουν την απεργία και στη ΓΣΕΕ και στην ΑΔΕΔΥ και σε άλλες δευτεροβάθμιες οργανώσει</w:t>
      </w:r>
      <w:r>
        <w:rPr>
          <w:rFonts w:eastAsia="Times New Roman"/>
          <w:szCs w:val="24"/>
        </w:rPr>
        <w:t>ς. Είναι βέβαιο, όμως, ότι δεν θα σας σώσουν. Η εργατική τάξη θα τους στείλει εκεί που πρέπει, όπως και όλους εσάς και την πολιτική σας. Η οργάνωση των εργαζομένων είναι δική τους υπόθεση. Τα συνδικάτα εκλέγουν τις διοικήσεις τους, οι οποίες με βάση τα κατ</w:t>
      </w:r>
      <w:r>
        <w:rPr>
          <w:rFonts w:eastAsia="Times New Roman"/>
          <w:szCs w:val="24"/>
        </w:rPr>
        <w:t>αστατικά τους εξουσιοδοτούνται να λειτουργούν, να αποφασίζουν οι ίδιες ή να κάνουν συνελεύσεις, να απολογούνται στα μέλη τους. Καμ</w:t>
      </w:r>
      <w:r>
        <w:rPr>
          <w:rFonts w:eastAsia="Times New Roman"/>
          <w:szCs w:val="24"/>
        </w:rPr>
        <w:t>μ</w:t>
      </w:r>
      <w:r>
        <w:rPr>
          <w:rFonts w:eastAsia="Times New Roman"/>
          <w:szCs w:val="24"/>
        </w:rPr>
        <w:t>ιά δουλειά δεν έχει η εργοδοσία και το κράτος στη λειτουργία τους. Κάθε άλλη παρέμβαση στόχο έχει τη χειραγώγηση.</w:t>
      </w:r>
    </w:p>
    <w:p w14:paraId="4217C1C5"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Τελειώνοντα</w:t>
      </w:r>
      <w:r>
        <w:rPr>
          <w:rFonts w:eastAsia="Times New Roman"/>
          <w:szCs w:val="24"/>
        </w:rPr>
        <w:t>ς θα ήθελα να πω ότι το ΚΚΕ ζητά να φέρετε, κύριε Κοντονή, νομοτεχνική βελτίωση στο άρθρο 176, ώστε να υπάρξει αναδρομική ισχύ και εξομοίωση των συστημάτων κατάταξης με αυτό το προτεινόμενο, προκειμένου πράγματι να δικαιωθούν εργαζόμενοι μεγάλων επιχειρήσε</w:t>
      </w:r>
      <w:r>
        <w:rPr>
          <w:rFonts w:eastAsia="Times New Roman"/>
          <w:szCs w:val="24"/>
        </w:rPr>
        <w:t>ων που τώρα με αυτή τη ρύθμιση που φέρατε δεν θα δικαιωθούν.</w:t>
      </w:r>
    </w:p>
    <w:p w14:paraId="4217C1C6"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Τι εννοείτε; Για ποια ρύθμιση λέτε;</w:t>
      </w:r>
    </w:p>
    <w:p w14:paraId="4217C1C7"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Λέω για το άρθρο 176 περί κατάταξης των πιστωτών. Να εξομοιώσ</w:t>
      </w:r>
      <w:r>
        <w:rPr>
          <w:rFonts w:eastAsia="Times New Roman"/>
          <w:szCs w:val="24"/>
        </w:rPr>
        <w:t>ετε, λοιπόν, τα συστήματα που υπάρχουν, να έχει αναδρομική ισχύ, για να μπορεί να ισχύει για εργαζόμενους μεγάλων επιχειρήσεων.</w:t>
      </w:r>
    </w:p>
    <w:p w14:paraId="4217C1C8"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Δεν ισχύει τώρα, κύριε Κοντονή. Ψάξτε το καλύτερα. Αν έχετε πρόθεση να φέρετε νομοτεχνική βελτίωση…</w:t>
      </w:r>
    </w:p>
    <w:p w14:paraId="4217C1C9"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w:t>
      </w:r>
      <w:r>
        <w:rPr>
          <w:rFonts w:eastAsia="Times New Roman"/>
          <w:b/>
          <w:szCs w:val="24"/>
        </w:rPr>
        <w:t>ικαιοσύνης, Διαφάνειας και Ανθρωπίνων Δικαιωμάτων):</w:t>
      </w:r>
      <w:r>
        <w:rPr>
          <w:rFonts w:eastAsia="Times New Roman"/>
          <w:szCs w:val="24"/>
        </w:rPr>
        <w:t xml:space="preserve"> Δεν χρειάζεται. </w:t>
      </w:r>
    </w:p>
    <w:p w14:paraId="4217C1CA"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θέλετε να απαντήσετε;</w:t>
      </w:r>
    </w:p>
    <w:p w14:paraId="4217C1CB"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επιτρέπετε στον κύριο Υπουργό να παρέμβει;</w:t>
      </w:r>
    </w:p>
    <w:p w14:paraId="4217C1CC"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217C1CD"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κύριε Υπουργέ, έχετε τον λόγο.</w:t>
      </w:r>
    </w:p>
    <w:p w14:paraId="4217C1CE"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Η ρύθμιση αυτή είναι γενική. Δεν χρειάζεται, κατά τη γνώμη μου, νομοτεχνική βελτίωση. Γενική ρύθμιση είναι.</w:t>
      </w:r>
    </w:p>
    <w:p w14:paraId="4217C1CF"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Επιτρέψτε </w:t>
      </w:r>
      <w:r>
        <w:rPr>
          <w:rFonts w:eastAsia="Times New Roman"/>
          <w:szCs w:val="24"/>
        </w:rPr>
        <w:t>μου. Επειδή, λοιπόν, δεν ισχύει και το έχουμε μελετήσει καλά, λέμε να υπάρξει αναδρομική ισχύ. Αν έχετε πρόθεση, εμείς είμαστε εδώ να δούμε τη νομοτεχνική βελτίωση, αν τη φέρετε, για να μπορούν πράγματι να δικαιωθούν εργαζόμενοι -δεν θέλουμε τώρα να απαριθ</w:t>
      </w:r>
      <w:r>
        <w:rPr>
          <w:rFonts w:eastAsia="Times New Roman"/>
          <w:szCs w:val="24"/>
        </w:rPr>
        <w:t>μήσουμε επιχειρήσεις- που είναι σε αυτή τη δεινή κατάσταση και νομίζουμε ότι θα πρέπει εδώ να δικαιωθούν, με αυτή την εξομοίωση των κριτηρίων κατάταξης με βάση το προτεινόμενο σχήμα.</w:t>
      </w:r>
    </w:p>
    <w:p w14:paraId="4217C1D0"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Καβαδέλλας</w:t>
      </w:r>
      <w:proofErr w:type="spellEnd"/>
      <w:r>
        <w:rPr>
          <w:rFonts w:eastAsia="Times New Roman"/>
          <w:szCs w:val="24"/>
        </w:rPr>
        <w:t xml:space="preserve"> από την Έ</w:t>
      </w:r>
      <w:r>
        <w:rPr>
          <w:rFonts w:eastAsia="Times New Roman"/>
          <w:szCs w:val="24"/>
        </w:rPr>
        <w:t>νωση Κεντρώων.</w:t>
      </w:r>
    </w:p>
    <w:p w14:paraId="4217C1D1" w14:textId="77777777" w:rsidR="00D30189" w:rsidRDefault="00486ADB">
      <w:pPr>
        <w:tabs>
          <w:tab w:val="left" w:pos="2940"/>
        </w:tabs>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κύριε Πρόεδρε.</w:t>
      </w:r>
    </w:p>
    <w:p w14:paraId="4217C1D2"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Ο ΣΥΡΙΖΑ είναι ο κακός ο μαθητής που τα μαθήματά του τα αφήνει για το τέλος. Μας έφερε ένα νομοσχέδιο το οποίο αποτελείται από πολλά-πολλά νομοσχέδια. Είναι χίλιες πεντακόσιες τριάντα μία σελίδ</w:t>
      </w:r>
      <w:r>
        <w:rPr>
          <w:rFonts w:eastAsia="Times New Roman"/>
          <w:szCs w:val="24"/>
        </w:rPr>
        <w:t>ες, μαζί βεβαίως με την αιτιολογική έκθεση και τετρακόσια άρθρα που θα τα ψηφίσουμε εν συντομία για να μην ξέρουμε τι ψηφίζουμε, να μην καταλάβει ο Βουλευτής τι πρέπει να ψηφίσει.</w:t>
      </w:r>
    </w:p>
    <w:p w14:paraId="4217C1D3"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Άκουσα εδώ εγκώμια του νομοσχεδίου και νόμιζα ότι βρίσκομαι σε κάποια άλλη χ</w:t>
      </w:r>
      <w:r>
        <w:rPr>
          <w:rFonts w:eastAsia="Times New Roman"/>
          <w:szCs w:val="24"/>
        </w:rPr>
        <w:t>ώρα. Άκουσα τον κύριο Υπουργό πριν, που είπε ότι «στα τετρακόσια άρθρα για τρία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τέσσερα άρθρα μάς καταλογίζετε…». Στα επτά λεπτά πόσα μπορεί να πει ένας Βουλευτής; Πάντως εγώ έχω σημειώσει και άλλα άρθρα. Οπότε δεν θα είναι τρία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τέσσερα, θα είναι κα</w:t>
      </w:r>
      <w:r>
        <w:rPr>
          <w:rFonts w:eastAsia="Times New Roman"/>
          <w:szCs w:val="24"/>
        </w:rPr>
        <w:t>μ</w:t>
      </w:r>
      <w:r>
        <w:rPr>
          <w:rFonts w:eastAsia="Times New Roman"/>
          <w:szCs w:val="24"/>
        </w:rPr>
        <w:t>μι</w:t>
      </w:r>
      <w:r>
        <w:rPr>
          <w:rFonts w:eastAsia="Times New Roman"/>
          <w:szCs w:val="24"/>
        </w:rPr>
        <w:t>ά εικοσαριά.</w:t>
      </w:r>
    </w:p>
    <w:p w14:paraId="4217C1D4"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Έχει και θετικές, βεβαίως, διατάξεις. Μίλησε γι’ αυτές ο κ. Γεωργιάδης. Όμως στο σύνολό του είναι ένα δυσλειτουργικό και αντιαναπτυξιακό νομοσχέδιο.</w:t>
      </w:r>
    </w:p>
    <w:p w14:paraId="4217C1D5"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Θα σας πω, με λύπη μου, ότι κάθεστε σε πολύ ψηλές καρέκλες σαν Μαρίες </w:t>
      </w:r>
      <w:proofErr w:type="spellStart"/>
      <w:r>
        <w:rPr>
          <w:rFonts w:eastAsia="Times New Roman"/>
          <w:szCs w:val="24"/>
        </w:rPr>
        <w:t>Αντουανέτες</w:t>
      </w:r>
      <w:proofErr w:type="spellEnd"/>
      <w:r>
        <w:rPr>
          <w:rFonts w:eastAsia="Times New Roman"/>
          <w:szCs w:val="24"/>
        </w:rPr>
        <w:t>. Ο κόσμος πε</w:t>
      </w:r>
      <w:r>
        <w:rPr>
          <w:rFonts w:eastAsia="Times New Roman"/>
          <w:szCs w:val="24"/>
        </w:rPr>
        <w:t xml:space="preserve">ινάει, ο κόσμος υποφέρει και το πολιτικό κεφάλι θα το ρίξει ο κόσμος. Διότι με το παρόν νομοσχέδιο </w:t>
      </w:r>
      <w:proofErr w:type="spellStart"/>
      <w:r>
        <w:rPr>
          <w:rFonts w:eastAsia="Times New Roman"/>
          <w:szCs w:val="24"/>
        </w:rPr>
        <w:t>φτωχοποιείτε</w:t>
      </w:r>
      <w:proofErr w:type="spellEnd"/>
      <w:r>
        <w:rPr>
          <w:rFonts w:eastAsia="Times New Roman"/>
          <w:szCs w:val="24"/>
        </w:rPr>
        <w:t xml:space="preserve"> ακόμη περισσότερο την κοινωνία μας.</w:t>
      </w:r>
    </w:p>
    <w:p w14:paraId="4217C1D6"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Λέτε ψέματα για την ανεργία, πρώτα απ’ όλα διότι υπάρχουν κάποιοι μισθοί των 500 ευρώ, κάποιες υποαπασχολούμ</w:t>
      </w:r>
      <w:r>
        <w:rPr>
          <w:rFonts w:eastAsia="Times New Roman"/>
          <w:szCs w:val="24"/>
        </w:rPr>
        <w:t>ενες ομάδες πληθυσμού και το χειρότερο είναι ότι έφυγε η νεολαία έξω. Γι’ αυτό έχετε καλύτερο δείκτη.</w:t>
      </w:r>
    </w:p>
    <w:p w14:paraId="4217C1D7"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ΕΚΑΣ, συντάξεις, ΕΝΦΙΑ, κατασχέσεις, τεκμήρια, φόροι, ψέματα, αυταπάτες, αφηγήματα, ιδεοληψίες. Η πρώτη κατοικία έγινε λαϊκή τώρα κατοικία, για να υπάρχει</w:t>
      </w:r>
      <w:r>
        <w:rPr>
          <w:rFonts w:eastAsia="Times New Roman"/>
          <w:szCs w:val="24"/>
        </w:rPr>
        <w:t xml:space="preserve"> ένα θολό πλαίσιο, να μπορούμε να τα πάρουμε όλα.</w:t>
      </w:r>
    </w:p>
    <w:p w14:paraId="4217C1D8"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Η οικονομία χρειάζεται μια ώθηση -δεν πιστεύετε στην ελεύθερη οικονομία, αυτό είναι σίγουρο-, θέλει μια κλωτσιά. Η ραχοκοκαλιά είναι ο απλός πολίτης, ο οποίος δεν μπορεί ούτε να λειτουργήσει ούτε να επενδύσ</w:t>
      </w:r>
      <w:r>
        <w:rPr>
          <w:rFonts w:eastAsia="Times New Roman"/>
          <w:szCs w:val="24"/>
        </w:rPr>
        <w:t>ει. Κάποιος μου είπε ότι 75% -80% απ’ ό,τι βγάζει το δίνει σε ταμεία, φόρους, ΦΠΑ, ιστορίες. Πώς θα μπορέσει να λειτουργήσει έτσι ένας άνθρωπος σήμερα;</w:t>
      </w:r>
    </w:p>
    <w:p w14:paraId="4217C1D9" w14:textId="77777777" w:rsidR="00D30189" w:rsidRDefault="00486ADB">
      <w:pPr>
        <w:tabs>
          <w:tab w:val="left" w:pos="2940"/>
        </w:tabs>
        <w:spacing w:line="600" w:lineRule="auto"/>
        <w:ind w:firstLine="720"/>
        <w:jc w:val="both"/>
        <w:rPr>
          <w:rFonts w:eastAsia="Times New Roman"/>
          <w:szCs w:val="24"/>
        </w:rPr>
      </w:pPr>
      <w:r>
        <w:rPr>
          <w:rFonts w:eastAsia="Times New Roman"/>
          <w:szCs w:val="24"/>
        </w:rPr>
        <w:t xml:space="preserve">Εσείς βρήκατε, βεβαίως, την εύκολη λύση, που ήταν η </w:t>
      </w:r>
      <w:proofErr w:type="spellStart"/>
      <w:r>
        <w:rPr>
          <w:rFonts w:eastAsia="Times New Roman"/>
          <w:szCs w:val="24"/>
        </w:rPr>
        <w:t>υπερφορολόγηση</w:t>
      </w:r>
      <w:proofErr w:type="spellEnd"/>
      <w:r>
        <w:rPr>
          <w:rFonts w:eastAsia="Times New Roman"/>
          <w:szCs w:val="24"/>
        </w:rPr>
        <w:t xml:space="preserve"> και όσα σπίτια δεν παίρνουν οι τράπεζ</w:t>
      </w:r>
      <w:r>
        <w:rPr>
          <w:rFonts w:eastAsia="Times New Roman"/>
          <w:szCs w:val="24"/>
        </w:rPr>
        <w:t>ες, θα τα πάρετε εσείς για 500 ευρώ. Το ζητούμενο είναι πού θα βρείτε να βάλετε όλον αυτόν τον κόσμο που θα μείνει ξεσπιτωμένος. Βεβαίως δεν πιστεύετε στην ιδιοκτησία και αυτό πιθανόν να είναι μέσα στην ιδεοληψία σας, διότι πολλοί από τους κυρίους του ΣΥΡΙ</w:t>
      </w:r>
      <w:r>
        <w:rPr>
          <w:rFonts w:eastAsia="Times New Roman"/>
          <w:szCs w:val="24"/>
        </w:rPr>
        <w:t>ΖΑ έχουν δηλώσει κομμουνιστές.</w:t>
      </w:r>
    </w:p>
    <w:p w14:paraId="4217C1D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Είστε κατά της ιδιοκτησίας, λοιπόν. </w:t>
      </w:r>
    </w:p>
    <w:p w14:paraId="4217C1DB"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Βεβαίως, μία που είπαμε γι’ αυτό το θέμα, πρέπει να πούμε και για τη Μακεδονία κάποια πράγματα πολύ σύντομα. Πιστεύω ότι το κάνετε εκ πεποιθήσεως αυτό. Είναι θέση αριστερή.</w:t>
      </w:r>
    </w:p>
    <w:p w14:paraId="4217C1DC"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Βλέπω εδώ ένα παλιό έντυπο -να μην πω ποιο είναι- που μιλάει για έναν λαό που βασανίστηκε από τους Έλληνες. Πώς εξελληνίζονται βίαια -λέει- οι μακεδονικοί πληθυσμοί. Αναφέρει ότι «είναι αποτέλεσμα -όπως το είπαμε κιόλας- της καταπίεσης της βουλγάρικης και </w:t>
      </w:r>
      <w:r>
        <w:rPr>
          <w:rFonts w:eastAsia="Times New Roman" w:cs="Times New Roman"/>
          <w:szCs w:val="24"/>
        </w:rPr>
        <w:t>της ελληνικής μπουρζουαζίας. Πρέπει να παρακολουθήσουμε από κοντά τα σημερινά μέτρα της ελληνικής Κυβέρνησης για τον εξελληνισμό του πληθυσμού». Το πρώτο, λοιπόν, συμπέρασμα είναι ότι δεν έχουμε να κάνουμε με Έλληνες.</w:t>
      </w:r>
    </w:p>
    <w:p w14:paraId="4217C1DD"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Ένα άλλο έντυπο, που επίσης δεν θέλω ν</w:t>
      </w:r>
      <w:r>
        <w:rPr>
          <w:rFonts w:eastAsia="Times New Roman" w:cs="Times New Roman"/>
          <w:szCs w:val="24"/>
        </w:rPr>
        <w:t>α πω ποιο είναι, αναφέρει: «Προκήρυξη προς τον μακεδονικό λαό που ζει κάτω από την ελληνική κυριαρχία».</w:t>
      </w:r>
    </w:p>
    <w:p w14:paraId="4217C1DE"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Αυτά, λοιπόν, πιστεύετε και γι’ αυτό το βρήκατε και εύκολο τώρα. Βλέπω εδώ έναν παλιό χάρτη, πριν το 1941, που το λέει «</w:t>
      </w:r>
      <w:proofErr w:type="spellStart"/>
      <w:r>
        <w:rPr>
          <w:rFonts w:eastAsia="Times New Roman" w:cs="Times New Roman"/>
          <w:szCs w:val="24"/>
        </w:rPr>
        <w:t>Βαρντάρσκα</w:t>
      </w:r>
      <w:proofErr w:type="spellEnd"/>
      <w:r>
        <w:rPr>
          <w:rFonts w:eastAsia="Times New Roman" w:cs="Times New Roman"/>
          <w:szCs w:val="24"/>
        </w:rPr>
        <w:t>» και έναν άλλο χάρτη,</w:t>
      </w:r>
      <w:r>
        <w:rPr>
          <w:rFonts w:eastAsia="Times New Roman" w:cs="Times New Roman"/>
          <w:szCs w:val="24"/>
        </w:rPr>
        <w:t xml:space="preserve"> που είναι </w:t>
      </w:r>
      <w:proofErr w:type="spellStart"/>
      <w:r>
        <w:rPr>
          <w:rFonts w:eastAsia="Times New Roman" w:cs="Times New Roman"/>
          <w:szCs w:val="24"/>
        </w:rPr>
        <w:t>αλυτρωτικός</w:t>
      </w:r>
      <w:proofErr w:type="spellEnd"/>
      <w:r>
        <w:rPr>
          <w:rFonts w:eastAsia="Times New Roman" w:cs="Times New Roman"/>
          <w:szCs w:val="24"/>
        </w:rPr>
        <w:t>, ο οποίος περιλαμβάνει και τη Θεσσαλονίκη στη «Μοντέρνα Μακεδονία».</w:t>
      </w:r>
    </w:p>
    <w:p w14:paraId="4217C1DF" w14:textId="77777777" w:rsidR="00D30189" w:rsidRDefault="00486ADB">
      <w:pPr>
        <w:spacing w:after="0" w:line="600" w:lineRule="auto"/>
        <w:jc w:val="both"/>
        <w:rPr>
          <w:rFonts w:eastAsia="Times New Roman" w:cs="Times New Roman"/>
          <w:szCs w:val="24"/>
        </w:rPr>
      </w:pPr>
      <w:r>
        <w:rPr>
          <w:rFonts w:eastAsia="Times New Roman" w:cs="Times New Roman"/>
          <w:szCs w:val="24"/>
        </w:rPr>
        <w:t>Το άσχημο είναι για τους νεοδημοκράτες, που θα αναγκαστούν να ψηφίσουν το όνομα «</w:t>
      </w:r>
      <w:r>
        <w:rPr>
          <w:rFonts w:eastAsia="Times New Roman" w:cs="Times New Roman"/>
          <w:szCs w:val="24"/>
          <w:lang w:val="en-US"/>
        </w:rPr>
        <w:t>Macedonia</w:t>
      </w:r>
      <w:r>
        <w:rPr>
          <w:rFonts w:eastAsia="Times New Roman" w:cs="Times New Roman"/>
          <w:szCs w:val="24"/>
        </w:rPr>
        <w:t>» και ο δικός τους κόσμος δεν θα το επιτρέψει. Διότι επισπεύδοντες είναι αυ</w:t>
      </w:r>
      <w:r>
        <w:rPr>
          <w:rFonts w:eastAsia="Times New Roman" w:cs="Times New Roman"/>
          <w:szCs w:val="24"/>
        </w:rPr>
        <w:t xml:space="preserve">τοί, οι Σκοπιανοί. Εμείς έχουμε να τους εκβιάσουμε με την Ευρωπαϊκή Ένωση και με το ΝΑΤΟ. Εν πάση </w:t>
      </w:r>
      <w:proofErr w:type="spellStart"/>
      <w:r>
        <w:rPr>
          <w:rFonts w:eastAsia="Times New Roman" w:cs="Times New Roman"/>
          <w:szCs w:val="24"/>
        </w:rPr>
        <w:t>περιπτώσει</w:t>
      </w:r>
      <w:proofErr w:type="spellEnd"/>
      <w:r>
        <w:rPr>
          <w:rFonts w:eastAsia="Times New Roman" w:cs="Times New Roman"/>
          <w:szCs w:val="24"/>
        </w:rPr>
        <w:t>, θα παραδώσετε την Ελλάδα μικρότερη.</w:t>
      </w:r>
    </w:p>
    <w:p w14:paraId="4217C1E0"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Άκουσα χθες και τους μουσουλμάνους Βουλευτές, που μίλησαν για «μειονότητα» και απέκρυψαν επισταμένως ή το έκαν</w:t>
      </w:r>
      <w:r>
        <w:rPr>
          <w:rFonts w:eastAsia="Times New Roman" w:cs="Times New Roman"/>
          <w:szCs w:val="24"/>
        </w:rPr>
        <w:t xml:space="preserve">αν για σύντμηση, ότι η μειονότητα είναι μουσουλμανική και το έβαλαν περίπου όπως καταλαβαίνουμε. </w:t>
      </w:r>
    </w:p>
    <w:p w14:paraId="4217C1E1" w14:textId="77777777" w:rsidR="00D30189" w:rsidRDefault="00486ADB">
      <w:pPr>
        <w:spacing w:after="0" w:line="600" w:lineRule="auto"/>
        <w:jc w:val="both"/>
        <w:rPr>
          <w:rFonts w:eastAsia="Times New Roman" w:cs="Times New Roman"/>
          <w:szCs w:val="24"/>
        </w:rPr>
      </w:pPr>
      <w:r>
        <w:rPr>
          <w:rFonts w:eastAsia="Times New Roman" w:cs="Times New Roman"/>
          <w:szCs w:val="24"/>
        </w:rPr>
        <w:t>Καλέσατε κάποιους φορείς. Τους καλέσατε για ποιον λόγο; Για το θεαθήναι προφανώς! Είπαν πολλά πράγματα, αλλά δεν είδα κα</w:t>
      </w:r>
      <w:r>
        <w:rPr>
          <w:rFonts w:eastAsia="Times New Roman" w:cs="Times New Roman"/>
          <w:szCs w:val="24"/>
        </w:rPr>
        <w:t>μ</w:t>
      </w:r>
      <w:r>
        <w:rPr>
          <w:rFonts w:eastAsia="Times New Roman" w:cs="Times New Roman"/>
          <w:szCs w:val="24"/>
        </w:rPr>
        <w:t>μία βελτίωση επ’ αυτών που έθεσαν. Γι</w:t>
      </w:r>
      <w:r>
        <w:rPr>
          <w:rFonts w:eastAsia="Times New Roman" w:cs="Times New Roman"/>
          <w:szCs w:val="24"/>
        </w:rPr>
        <w:t>α παράδειγμα, η εισαγόμενη ρύθμιση για την υποχρεωτική διαμεσολάβηση φέρνει το διπλάσιο και παραπάνω κόστος και οπωσδήποτε δεν έχει όμοιό του, παρά μόνο στην Ιταλία.</w:t>
      </w:r>
    </w:p>
    <w:p w14:paraId="4217C1E2"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Θα μιλήσω για το άρθρο 354, με το οποίο καταργείτε διατάξεις φορολογικών κινήτρων. Αντί να</w:t>
      </w:r>
      <w:r>
        <w:rPr>
          <w:rFonts w:eastAsia="Times New Roman" w:cs="Times New Roman"/>
          <w:szCs w:val="24"/>
        </w:rPr>
        <w:t xml:space="preserve"> προωθήσετε πάλι την αποκέντρωση, με το άρθρο 121 παίρνετε από τους δήμους τις αρμοδιότητες των λαϊκών αγορών και τις δίνετε στις περιφέρειες. Η ΚΕΔΕ για τα άρθρα 217 και 218 σάς αποδίδει μομφή, χαρακτηρίζοντάς τα τροχοπέδη των δημοσίων έργων.</w:t>
      </w:r>
    </w:p>
    <w:p w14:paraId="4217C1E3"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Καταργείτε τ</w:t>
      </w:r>
      <w:r>
        <w:rPr>
          <w:rFonts w:eastAsia="Times New Roman" w:cs="Times New Roman"/>
          <w:szCs w:val="24"/>
        </w:rPr>
        <w:t>ο δικαίωμα του καταναλωτή στην εγγύηση του προϊόντος. Θα παίρνουν όλοι κάτι, το οποίο μπορεί να μη λειτουργεί σε έναν μήνα. Δεν πειράζει, δεν τρέχει τίποτα! Λεφτά έχει ο ελληνικός λαός να πάρει άλλο.</w:t>
      </w:r>
    </w:p>
    <w:p w14:paraId="4217C1E4"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Επίσης, κάνετε μία σύντμηση των σχολικών κτηρίων. Λιγότε</w:t>
      </w:r>
      <w:r>
        <w:rPr>
          <w:rFonts w:eastAsia="Times New Roman" w:cs="Times New Roman"/>
          <w:szCs w:val="24"/>
        </w:rPr>
        <w:t xml:space="preserve">ρα, λοιπόν, σχολικά κτήρια και περισσότερα καζίνο! Αυτό είναι μία σπουδαία βελτίωση! </w:t>
      </w:r>
    </w:p>
    <w:p w14:paraId="4217C1E5"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Υπάρχει και το Χρηματιστήριο Ενέργειας και έτσι κάποια στιγμή ο ελληνικός λαός θα κληθεί να πληρώσει την ενέργεια, άλλοτε ανεβασμένη, άλλοτε ίδια.</w:t>
      </w:r>
    </w:p>
    <w:p w14:paraId="4217C1E6"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17C1E7"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Ψαριανός από το Ποτάμι. </w:t>
      </w:r>
    </w:p>
    <w:p w14:paraId="4217C1E8" w14:textId="77777777" w:rsidR="00D30189" w:rsidRDefault="00486ADB">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4217C1E9"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Θέλω λίγο χρόνο παραπάνω, γιατί θέλω να σας διαβάσω όλο το πακέτο. Δεν είναι πολύ. Είναι περίπου χίλιες σελίδες. Είναι μία </w:t>
      </w:r>
      <w:proofErr w:type="spellStart"/>
      <w:r>
        <w:rPr>
          <w:rFonts w:eastAsia="Times New Roman" w:cs="Times New Roman"/>
          <w:szCs w:val="24"/>
        </w:rPr>
        <w:t>περιληψο</w:t>
      </w:r>
      <w:r>
        <w:rPr>
          <w:rFonts w:eastAsia="Times New Roman" w:cs="Times New Roman"/>
          <w:szCs w:val="24"/>
        </w:rPr>
        <w:t>ύλα</w:t>
      </w:r>
      <w:proofErr w:type="spellEnd"/>
      <w:r>
        <w:rPr>
          <w:rFonts w:eastAsia="Times New Roman" w:cs="Times New Roman"/>
          <w:szCs w:val="24"/>
        </w:rPr>
        <w:t>. Θα μου δώσετε λίγο χρόνο να το περάσω μία ανάγνωση στα γρήγορα.</w:t>
      </w:r>
    </w:p>
    <w:p w14:paraId="4217C1EA" w14:textId="77777777" w:rsidR="00D30189" w:rsidRDefault="00486ADB">
      <w:pPr>
        <w:spacing w:after="0" w:line="600" w:lineRule="auto"/>
        <w:ind w:firstLine="720"/>
        <w:jc w:val="both"/>
        <w:rPr>
          <w:rFonts w:eastAsia="Times New Roman" w:cs="Times New Roman"/>
          <w:szCs w:val="24"/>
        </w:rPr>
      </w:pPr>
      <w:r>
        <w:rPr>
          <w:rFonts w:eastAsia="Times New Roman" w:cs="Times New Roman"/>
          <w:szCs w:val="24"/>
        </w:rPr>
        <w:t xml:space="preserve">Νομίζω ότι δεν χρειάζεται, γιατί οι σύντροφοι από την Κυβέρνηση το έχουν διαβάσει εξαντλητικά. Δεν είναι σαν εκείνον τον </w:t>
      </w:r>
      <w:r>
        <w:rPr>
          <w:rFonts w:eastAsia="Times New Roman" w:cs="Times New Roman"/>
          <w:szCs w:val="24"/>
        </w:rPr>
        <w:t>«</w:t>
      </w:r>
      <w:r>
        <w:rPr>
          <w:rFonts w:eastAsia="Times New Roman" w:cs="Times New Roman"/>
          <w:szCs w:val="24"/>
        </w:rPr>
        <w:t>γερμανοτσολιά</w:t>
      </w:r>
      <w:r>
        <w:rPr>
          <w:rFonts w:eastAsia="Times New Roman" w:cs="Times New Roman"/>
          <w:szCs w:val="24"/>
        </w:rPr>
        <w:t>»</w:t>
      </w:r>
      <w:r>
        <w:rPr>
          <w:rFonts w:eastAsia="Times New Roman" w:cs="Times New Roman"/>
          <w:szCs w:val="24"/>
        </w:rPr>
        <w:t xml:space="preserve">, τον </w:t>
      </w:r>
      <w:proofErr w:type="spellStart"/>
      <w:r>
        <w:rPr>
          <w:rFonts w:eastAsia="Times New Roman" w:cs="Times New Roman"/>
          <w:szCs w:val="24"/>
        </w:rPr>
        <w:t>Χρυσοχοϊδη</w:t>
      </w:r>
      <w:proofErr w:type="spellEnd"/>
      <w:r>
        <w:rPr>
          <w:rFonts w:eastAsia="Times New Roman" w:cs="Times New Roman"/>
          <w:szCs w:val="24"/>
        </w:rPr>
        <w:t>, που δεν είχε διαβάσει το μνημόνιο</w:t>
      </w:r>
      <w:r>
        <w:rPr>
          <w:rFonts w:eastAsia="Times New Roman" w:cs="Times New Roman"/>
          <w:szCs w:val="24"/>
        </w:rPr>
        <w:t>!</w:t>
      </w:r>
    </w:p>
    <w:p w14:paraId="4217C1EB"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Αυτά έχουν εξαντληθεί. Τα έχουμε μάθει όλα απέξω. Θα ρωτήσω μερικά από το κεφάλαιο 24, τη σελίδα 422, την παράγραφο 825/32! Νομίζω ότι θα τα ξέρουν οι σύντροφοι της Κυβέρνησης αναλυτικά! Πρέπει να το έχετε μελετήσει! Εξάλλου είχαμε τόσους μήνες μπροστά μ</w:t>
      </w:r>
      <w:r>
        <w:rPr>
          <w:rFonts w:eastAsia="Times New Roman" w:cs="Times New Roman"/>
          <w:szCs w:val="24"/>
        </w:rPr>
        <w:t xml:space="preserve">ας για να το συζητήσουμε αναλυτικά εδώ και να το μελετήσουμε, ποια είναι </w:t>
      </w:r>
      <w:proofErr w:type="spellStart"/>
      <w:r>
        <w:rPr>
          <w:rFonts w:eastAsia="Times New Roman" w:cs="Times New Roman"/>
          <w:szCs w:val="24"/>
        </w:rPr>
        <w:t>προαπαιτούμενα</w:t>
      </w:r>
      <w:proofErr w:type="spellEnd"/>
      <w:r>
        <w:rPr>
          <w:rFonts w:eastAsia="Times New Roman" w:cs="Times New Roman"/>
          <w:szCs w:val="24"/>
        </w:rPr>
        <w:t xml:space="preserve"> και ποια δεν είναι, ποια είναι δίκαια </w:t>
      </w:r>
      <w:proofErr w:type="spellStart"/>
      <w:r>
        <w:rPr>
          <w:rFonts w:eastAsia="Times New Roman" w:cs="Times New Roman"/>
          <w:szCs w:val="24"/>
        </w:rPr>
        <w:t>προαπαιτούμενα</w:t>
      </w:r>
      <w:proofErr w:type="spellEnd"/>
      <w:r>
        <w:rPr>
          <w:rFonts w:eastAsia="Times New Roman" w:cs="Times New Roman"/>
          <w:szCs w:val="24"/>
        </w:rPr>
        <w:t xml:space="preserve"> και ποια άδικα και ποια είναι προς όφελος της χώρας, όπως είπε ο κ. </w:t>
      </w:r>
      <w:proofErr w:type="spellStart"/>
      <w:r>
        <w:rPr>
          <w:rFonts w:eastAsia="Times New Roman" w:cs="Times New Roman"/>
          <w:szCs w:val="24"/>
        </w:rPr>
        <w:t>Τσακαλώτος</w:t>
      </w:r>
      <w:proofErr w:type="spellEnd"/>
      <w:r>
        <w:rPr>
          <w:rFonts w:eastAsia="Times New Roman" w:cs="Times New Roman"/>
          <w:szCs w:val="24"/>
        </w:rPr>
        <w:t>.</w:t>
      </w:r>
    </w:p>
    <w:p w14:paraId="4217C1EC"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Ο κύριος Υπουργός είπε το μισό πακέ</w:t>
      </w:r>
      <w:r>
        <w:rPr>
          <w:rFonts w:eastAsia="Times New Roman" w:cs="Times New Roman"/>
          <w:szCs w:val="24"/>
        </w:rPr>
        <w:t>το που απαιτούν αυτοί οι ανάλγητοι, τρισάθλιοι εκβιαστές δανειστές, οι φασιστικές μπότες των δανειστών, για να θυμηθώ σοφά λόγια από το περιβάλλον της Κυβέρνησης! Τα άλλα μισά βεβαίως είναι προς όφελος της χώρας.</w:t>
      </w:r>
    </w:p>
    <w:p w14:paraId="4217C1ED"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Θέλω να θυμηθούμε τι λέγαμε εμείς -οι Υπουρ</w:t>
      </w:r>
      <w:r>
        <w:rPr>
          <w:rFonts w:eastAsia="Times New Roman" w:cs="Times New Roman"/>
          <w:szCs w:val="24"/>
        </w:rPr>
        <w:t xml:space="preserve">γοί τώρα και οι Βουλευτές της Κυβέρνησης- όταν έφερναν κάτι τέτοια πακέτα οι </w:t>
      </w:r>
      <w:proofErr w:type="spellStart"/>
      <w:r>
        <w:rPr>
          <w:rFonts w:eastAsia="Times New Roman" w:cs="Times New Roman"/>
          <w:szCs w:val="24"/>
        </w:rPr>
        <w:t>Σαμαροβενιζέλοι</w:t>
      </w:r>
      <w:proofErr w:type="spellEnd"/>
      <w:r>
        <w:rPr>
          <w:rFonts w:eastAsia="Times New Roman" w:cs="Times New Roman"/>
          <w:szCs w:val="24"/>
        </w:rPr>
        <w:t xml:space="preserve"> και τους </w:t>
      </w:r>
      <w:proofErr w:type="spellStart"/>
      <w:r>
        <w:rPr>
          <w:rFonts w:eastAsia="Times New Roman" w:cs="Times New Roman"/>
          <w:szCs w:val="24"/>
        </w:rPr>
        <w:t>καταχεριάζαμε</w:t>
      </w:r>
      <w:proofErr w:type="spellEnd"/>
      <w:r>
        <w:rPr>
          <w:rFonts w:eastAsia="Times New Roman" w:cs="Times New Roman"/>
          <w:szCs w:val="24"/>
        </w:rPr>
        <w:t>, όταν στήναμε εκείνα τα λαϊκά δικαστήρια εδώ αποκάτω, στην πλατεία. Τα θυμάστε όλα. Και τα δικαστήρια και ποιοι ήταν κ.λπ.</w:t>
      </w:r>
      <w:r>
        <w:rPr>
          <w:rFonts w:eastAsia="Times New Roman" w:cs="Times New Roman"/>
          <w:szCs w:val="24"/>
        </w:rPr>
        <w:t>.</w:t>
      </w:r>
      <w:r>
        <w:rPr>
          <w:rFonts w:eastAsia="Times New Roman" w:cs="Times New Roman"/>
          <w:szCs w:val="24"/>
        </w:rPr>
        <w:t xml:space="preserve"> </w:t>
      </w:r>
    </w:p>
    <w:p w14:paraId="4217C1EE"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Αυτά όλα βέβαια</w:t>
      </w:r>
      <w:r>
        <w:rPr>
          <w:rFonts w:eastAsia="Times New Roman" w:cs="Times New Roman"/>
          <w:szCs w:val="24"/>
        </w:rPr>
        <w:t xml:space="preserve"> έχουν αλλάξει άρδην, διότι έχουμε υποκύψει στη φασιστική μπότα των ανάλγητων εκβιαστών δανειστών, τους «κάνουμε χαρούλες» όταν πηγαίνουμε στην Ευρώπη και όταν ερχόμαστε εδώ πέρα ζητάμε από το Κοινοβούλιο, από την </w:t>
      </w:r>
      <w:r>
        <w:rPr>
          <w:rFonts w:eastAsia="Times New Roman" w:cs="Times New Roman"/>
          <w:szCs w:val="24"/>
        </w:rPr>
        <w:t>ε</w:t>
      </w:r>
      <w:r>
        <w:rPr>
          <w:rFonts w:eastAsia="Times New Roman" w:cs="Times New Roman"/>
          <w:szCs w:val="24"/>
        </w:rPr>
        <w:t>λληνική Βουλή μέσα σε δύο ημέρες να μελετ</w:t>
      </w:r>
      <w:r>
        <w:rPr>
          <w:rFonts w:eastAsia="Times New Roman" w:cs="Times New Roman"/>
          <w:szCs w:val="24"/>
        </w:rPr>
        <w:t>ήσουν αυτό και άλλο τόσο, για να αποφασίσουμε και να ψηφίσουμε, όταν όλα αυτά σούρνονται –σούρνονται, όχι σέρνονται!- εδώ και μήνες, εδώ και ένα εξάμηνο τουλάχιστον.</w:t>
      </w:r>
    </w:p>
    <w:p w14:paraId="4217C1EF"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Γιατί δεν τα φέρναμε λίγα</w:t>
      </w:r>
      <w:r>
        <w:rPr>
          <w:rFonts w:eastAsia="Times New Roman" w:cs="Times New Roman"/>
          <w:szCs w:val="24"/>
        </w:rPr>
        <w:t>-</w:t>
      </w:r>
      <w:r>
        <w:rPr>
          <w:rFonts w:eastAsia="Times New Roman" w:cs="Times New Roman"/>
          <w:szCs w:val="24"/>
        </w:rPr>
        <w:t>λίγα να τα συζητήσουμε και να βρούμε μια άκρη, να συναποφασίσουμ</w:t>
      </w:r>
      <w:r>
        <w:rPr>
          <w:rFonts w:eastAsia="Times New Roman" w:cs="Times New Roman"/>
          <w:szCs w:val="24"/>
        </w:rPr>
        <w:t>ε ποια δικαίως τα ζητούν οι δανειστές –η ανάλγητη, η φασιστική μπότα- από τα οποία μερικά έπρεπε μόνοι μας να τα έχουμε κάνει, πριν τα ζητήσουν αυτοί οι τρισάθλιοι οι τοκογλύφοι; Να συζητήσουμε και να βρούμε μία άκρη, να συμφωνήσουμε -το δημοκρατικό τόξο 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σε μία εφαρμογή ενός δίκαιου </w:t>
      </w:r>
      <w:proofErr w:type="spellStart"/>
      <w:r>
        <w:rPr>
          <w:rFonts w:eastAsia="Times New Roman" w:cs="Times New Roman"/>
          <w:szCs w:val="24"/>
        </w:rPr>
        <w:t>μνημονιακού</w:t>
      </w:r>
      <w:proofErr w:type="spellEnd"/>
      <w:r>
        <w:rPr>
          <w:rFonts w:eastAsia="Times New Roman" w:cs="Times New Roman"/>
          <w:szCs w:val="24"/>
        </w:rPr>
        <w:t xml:space="preserve"> χάρτη, μιας συμφωνίας, δηλαδή, με τους Ευρωπαίους εταίρους μας, να συμφωνήσουμε Κυβέρνηση και Αντιπολίτευση -ξαναλέω: του δημοκρατικού τόξου- να απορρίψουμε αυτά που είναι πραγματικά επιζήμια και </w:t>
      </w:r>
      <w:r>
        <w:rPr>
          <w:rFonts w:eastAsia="Times New Roman" w:cs="Times New Roman"/>
          <w:szCs w:val="24"/>
        </w:rPr>
        <w:t xml:space="preserve">υπέρβαρα για τον ήδη βεβαρημένο πληθυσμό της χώρας μας που έχει υποστεί δεκάδες περικοπές μισθών και συντάξεων και μία συνεχή </w:t>
      </w:r>
      <w:proofErr w:type="spellStart"/>
      <w:r>
        <w:rPr>
          <w:rFonts w:eastAsia="Times New Roman" w:cs="Times New Roman"/>
          <w:szCs w:val="24"/>
        </w:rPr>
        <w:t>υπερφορολόγηση</w:t>
      </w:r>
      <w:proofErr w:type="spellEnd"/>
      <w:r>
        <w:rPr>
          <w:rFonts w:eastAsia="Times New Roman" w:cs="Times New Roman"/>
          <w:szCs w:val="24"/>
        </w:rPr>
        <w:t>.</w:t>
      </w:r>
    </w:p>
    <w:p w14:paraId="4217C1F0"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Οποιοσδήποτε άνθρωπος μάς ακούει που δουλεύει, αν δουλεύει γιατί οι πιο πολλοί είναι άνεργοι -μόνο στον ιδιωτικό τ</w:t>
      </w:r>
      <w:r>
        <w:rPr>
          <w:rFonts w:eastAsia="Times New Roman" w:cs="Times New Roman"/>
          <w:szCs w:val="24"/>
        </w:rPr>
        <w:t>ομέα, γιατί στον δημόσιο δεν νομίζω ότι έχει μείνει κανένας άνεργος και όποιος έφυγε, πήρε και ένα «</w:t>
      </w:r>
      <w:proofErr w:type="spellStart"/>
      <w:r>
        <w:rPr>
          <w:rFonts w:eastAsia="Times New Roman" w:cs="Times New Roman"/>
          <w:szCs w:val="24"/>
        </w:rPr>
        <w:t>πακετάκι</w:t>
      </w:r>
      <w:proofErr w:type="spellEnd"/>
      <w:r>
        <w:rPr>
          <w:rFonts w:eastAsia="Times New Roman" w:cs="Times New Roman"/>
          <w:szCs w:val="24"/>
        </w:rPr>
        <w:t xml:space="preserve">» ή ήταν να συνταξιοδοτηθεί, το πήρε λίγο νωρίτερα, τακτοποιήθηκαν αυτά- ξέρει πολύ καλά -μαζί με τους εργαζόμενους στο δημόσιο- ότι όταν δουλεύεις </w:t>
      </w:r>
      <w:r>
        <w:rPr>
          <w:rFonts w:eastAsia="Times New Roman" w:cs="Times New Roman"/>
          <w:szCs w:val="24"/>
        </w:rPr>
        <w:t>δέκα μήνες, τους οκτώ δουλεύεις για την Κυβέρνηση και για το κράτος και τους τέσσερις δουλεύεις για την οικογένειά σου. Δουλεύει κάποιος από την 1</w:t>
      </w:r>
      <w:r w:rsidRPr="00DE49A8">
        <w:rPr>
          <w:rFonts w:eastAsia="Times New Roman" w:cs="Times New Roman"/>
          <w:szCs w:val="24"/>
          <w:vertAlign w:val="superscript"/>
        </w:rPr>
        <w:t>η</w:t>
      </w:r>
      <w:r>
        <w:rPr>
          <w:rFonts w:eastAsia="Times New Roman" w:cs="Times New Roman"/>
          <w:szCs w:val="24"/>
        </w:rPr>
        <w:t xml:space="preserve"> Γενάρη –καλή χρονιά!- ως τις 31 Δεκεμβρίου μιας χρονιάς. Από την 1</w:t>
      </w:r>
      <w:r w:rsidRPr="00DE49A8">
        <w:rPr>
          <w:rFonts w:eastAsia="Times New Roman" w:cs="Times New Roman"/>
          <w:szCs w:val="24"/>
          <w:vertAlign w:val="superscript"/>
        </w:rPr>
        <w:t>η</w:t>
      </w:r>
      <w:r>
        <w:rPr>
          <w:rFonts w:eastAsia="Times New Roman" w:cs="Times New Roman"/>
          <w:szCs w:val="24"/>
        </w:rPr>
        <w:t xml:space="preserve"> Αυγούστου ίσως να παίρνει κάποια χρήματα</w:t>
      </w:r>
      <w:r>
        <w:rPr>
          <w:rFonts w:eastAsia="Times New Roman" w:cs="Times New Roman"/>
          <w:szCs w:val="24"/>
        </w:rPr>
        <w:t xml:space="preserve"> για την οικογένειά του. Έως τότε δουλεύει για το κράτος.</w:t>
      </w:r>
    </w:p>
    <w:p w14:paraId="4217C1F1" w14:textId="77777777" w:rsidR="00D30189" w:rsidRDefault="00486ADB">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Όποιος παίρνει ένα χιλιάρικο τα 750, τα 800 ευρώ τα παίρνει το κράτος. Γιατί; Για να διορίζουμε τα </w:t>
      </w:r>
      <w:proofErr w:type="spellStart"/>
      <w:r>
        <w:rPr>
          <w:rFonts w:eastAsia="Times New Roman" w:cs="Times New Roman"/>
          <w:szCs w:val="24"/>
        </w:rPr>
        <w:t>πελατάκια</w:t>
      </w:r>
      <w:proofErr w:type="spellEnd"/>
      <w:r>
        <w:rPr>
          <w:rFonts w:eastAsia="Times New Roman" w:cs="Times New Roman"/>
          <w:szCs w:val="24"/>
        </w:rPr>
        <w:t xml:space="preserve"> μας, για να πληρώνουμε την πελατεία μας και τους κολλητούς μας, για να </w:t>
      </w:r>
      <w:proofErr w:type="spellStart"/>
      <w:r>
        <w:rPr>
          <w:rFonts w:eastAsia="Times New Roman" w:cs="Times New Roman"/>
          <w:szCs w:val="24"/>
        </w:rPr>
        <w:t>ξαναδιορίζουμε</w:t>
      </w:r>
      <w:proofErr w:type="spellEnd"/>
      <w:r>
        <w:rPr>
          <w:rFonts w:eastAsia="Times New Roman" w:cs="Times New Roman"/>
          <w:szCs w:val="24"/>
        </w:rPr>
        <w:t>, γι</w:t>
      </w:r>
      <w:r>
        <w:rPr>
          <w:rFonts w:eastAsia="Times New Roman" w:cs="Times New Roman"/>
          <w:szCs w:val="24"/>
        </w:rPr>
        <w:t xml:space="preserve">α να κάνουμε νέες επιτροπές πάνω από υπάρχουσες επιτροπές, για να </w:t>
      </w:r>
      <w:proofErr w:type="spellStart"/>
      <w:r>
        <w:rPr>
          <w:rFonts w:eastAsia="Times New Roman" w:cs="Times New Roman"/>
          <w:szCs w:val="24"/>
        </w:rPr>
        <w:t>διπλοπληρώνουμε</w:t>
      </w:r>
      <w:proofErr w:type="spellEnd"/>
      <w:r>
        <w:rPr>
          <w:rFonts w:eastAsia="Times New Roman" w:cs="Times New Roman"/>
          <w:szCs w:val="24"/>
        </w:rPr>
        <w:t xml:space="preserve"> τους υπαλλήλους της ΕΛΣΤΑΤ που πληρώνονται μία φορά, αλλά πληρώνονται και άλλη μία για να κάνουν κάτι πρόσθετους ελέγχους που τους βάλαμε εδώ μέσα και θα φτιάξουμε έναν άλλο </w:t>
      </w:r>
      <w:r>
        <w:rPr>
          <w:rFonts w:eastAsia="Times New Roman" w:cs="Times New Roman"/>
          <w:szCs w:val="24"/>
        </w:rPr>
        <w:t xml:space="preserve">ΣΔΟΕ καβάλα στον προηγούμενο ΣΔΟΕ και μετά θα φτιάξουμε έναν τρίτο ΣΔΟΕ που θα είναι καβάλα στον νέο και στον παλιό ΣΔΟΕ και διάφορες επιτροπές στις οποίες θα βάζουμε διάφορα κολλητάρια, θα τα χρυσοπληρώνουμε για να τακτοποιούμε κάποια πράγματα που έπρεπε </w:t>
      </w:r>
      <w:r>
        <w:rPr>
          <w:rFonts w:eastAsia="Times New Roman" w:cs="Times New Roman"/>
          <w:szCs w:val="24"/>
        </w:rPr>
        <w:t xml:space="preserve">να είναι ήδη τακτοποιημένα, για ένα </w:t>
      </w:r>
      <w:r>
        <w:rPr>
          <w:rFonts w:eastAsia="Times New Roman" w:cs="Times New Roman"/>
          <w:szCs w:val="24"/>
        </w:rPr>
        <w:t>Κ</w:t>
      </w:r>
      <w:r>
        <w:rPr>
          <w:rFonts w:eastAsia="Times New Roman" w:cs="Times New Roman"/>
          <w:szCs w:val="24"/>
        </w:rPr>
        <w:t>τηματολόγιο που έπρεπε να έχει τελειώσει εδώ και χρόνια και με ευθύνη των προηγούμενων κυβερνήσεων.</w:t>
      </w:r>
    </w:p>
    <w:p w14:paraId="4217C1F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κ</w:t>
      </w:r>
      <w:r>
        <w:rPr>
          <w:rFonts w:eastAsia="Times New Roman" w:cs="Times New Roman"/>
          <w:szCs w:val="24"/>
        </w:rPr>
        <w:t xml:space="preserve">τηματολόγιο μόνο στις περιοχές που ήταν Ιταλοί και δεν έχουμε κάνει ακόμα Κτηματολόγιο στην Ελλάδα. Δεν </w:t>
      </w:r>
      <w:r>
        <w:rPr>
          <w:rFonts w:eastAsia="Times New Roman" w:cs="Times New Roman"/>
          <w:szCs w:val="24"/>
        </w:rPr>
        <w:t xml:space="preserve">υπάρχουν δασικοί χάρτες. Δεν υπάρχουν χρήσεις γης. Δεν υπάρχει τίποτα. Απ’ όλα αυτά, που είναι και </w:t>
      </w:r>
      <w:proofErr w:type="spellStart"/>
      <w:r>
        <w:rPr>
          <w:rFonts w:eastAsia="Times New Roman" w:cs="Times New Roman"/>
          <w:szCs w:val="24"/>
        </w:rPr>
        <w:t>προαπαιτούμενα</w:t>
      </w:r>
      <w:proofErr w:type="spellEnd"/>
      <w:r>
        <w:rPr>
          <w:rFonts w:eastAsia="Times New Roman" w:cs="Times New Roman"/>
          <w:szCs w:val="24"/>
        </w:rPr>
        <w:t>, δεν υπάρχει τίποτα εδώ μέσα.</w:t>
      </w:r>
    </w:p>
    <w:p w14:paraId="4217C1F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υπάρχει εδώ; Θα σας πω μερικά πραγματάκια για το κόστος αυτού που υπάρχει εδώ μέσα. Υπάρχει δαπάνη 800.000 ευ</w:t>
      </w:r>
      <w:r>
        <w:rPr>
          <w:rFonts w:eastAsia="Times New Roman" w:cs="Times New Roman"/>
          <w:szCs w:val="24"/>
        </w:rPr>
        <w:t xml:space="preserve">ρώ για επιδόματα θέσεων ευθύνης, λειτουργικά έξοδα, υλικοτεχνικές υποδομές </w:t>
      </w:r>
      <w:proofErr w:type="spellStart"/>
      <w:r>
        <w:rPr>
          <w:rFonts w:eastAsia="Times New Roman" w:cs="Times New Roman"/>
          <w:szCs w:val="24"/>
        </w:rPr>
        <w:t>νεοσυσταθεισών</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ιευθύνσεων στο </w:t>
      </w:r>
      <w:r>
        <w:rPr>
          <w:rFonts w:eastAsia="Times New Roman" w:cs="Times New Roman"/>
          <w:szCs w:val="24"/>
        </w:rPr>
        <w:t>δ</w:t>
      </w:r>
      <w:r>
        <w:rPr>
          <w:rFonts w:eastAsia="Times New Roman" w:cs="Times New Roman"/>
          <w:szCs w:val="24"/>
        </w:rPr>
        <w:t>ημόσιο, της Διεύθυνσης Συντονισμού και Παρακολούθησης του Κανονιστικού Πλαισίου για το επιχειρηματικό περιβάλλον και της Διεύθυνσης Έρευνας Οικονομικ</w:t>
      </w:r>
      <w:r>
        <w:rPr>
          <w:rFonts w:eastAsia="Times New Roman" w:cs="Times New Roman"/>
          <w:szCs w:val="24"/>
        </w:rPr>
        <w:t xml:space="preserve">ού Εγκλήματος. Πόσες Υπηρεσίες Ελέγχου Οικονομικού Εγκλήματος θα έχουμε ακόμα; Χρειάζονται μερικές επιπλέον. </w:t>
      </w:r>
    </w:p>
    <w:p w14:paraId="4217C1F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Υπάρχει απροσδιόριστο μπόνους για την αποτελεσματική άσκηση των καθηκόντων των ελεγκτών της </w:t>
      </w:r>
      <w:proofErr w:type="spellStart"/>
      <w:r>
        <w:rPr>
          <w:rFonts w:eastAsia="Times New Roman" w:cs="Times New Roman"/>
          <w:szCs w:val="24"/>
        </w:rPr>
        <w:t>νεοσυσταθείσας</w:t>
      </w:r>
      <w:proofErr w:type="spellEnd"/>
      <w:r>
        <w:rPr>
          <w:rFonts w:eastAsia="Times New Roman" w:cs="Times New Roman"/>
          <w:szCs w:val="24"/>
        </w:rPr>
        <w:t xml:space="preserve"> Διεύθυνσης Ερευνών Οικονομικού Εγκλήματ</w:t>
      </w:r>
      <w:r>
        <w:rPr>
          <w:rFonts w:eastAsia="Times New Roman" w:cs="Times New Roman"/>
          <w:szCs w:val="24"/>
        </w:rPr>
        <w:t xml:space="preserve">ος, απροσδιόριστη ενδεχόμενη δαπάνη από τη σύσταση περιφερειακών γραφείων της </w:t>
      </w:r>
      <w:proofErr w:type="spellStart"/>
      <w:r>
        <w:rPr>
          <w:rFonts w:eastAsia="Times New Roman" w:cs="Times New Roman"/>
          <w:szCs w:val="24"/>
        </w:rPr>
        <w:t>νεοσυσταθείσας</w:t>
      </w:r>
      <w:proofErr w:type="spellEnd"/>
      <w:r>
        <w:rPr>
          <w:rFonts w:eastAsia="Times New Roman" w:cs="Times New Roman"/>
          <w:szCs w:val="24"/>
        </w:rPr>
        <w:t xml:space="preserve"> Διεύθυνσης Ερευνών Οικονομικού Εγκλήματος.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είναι να αυξηθεί η αποτελεσματικότητα της πάταξης της φοροδιαφυγής; Αυτό είναι, όμως, όχι να δημιου</w:t>
      </w:r>
      <w:r>
        <w:rPr>
          <w:rFonts w:eastAsia="Times New Roman" w:cs="Times New Roman"/>
          <w:szCs w:val="24"/>
        </w:rPr>
        <w:t>ργούνται κάθε λίγο επιτροπές για να ελέγχουν αυτά και στο τέλος να μη γίνονται, γιατί πληρώνουμε επιτροπές για να πατάξουμε τη φοροδιαφυγή, αλλά η φοροδιαφυγή διπλασιάζεται, δεκαπλασιάζεται, πολλαπλασιάζεται. Δίνουμε και κίνητρα για νέα φοροδιαφυγή.</w:t>
      </w:r>
    </w:p>
    <w:p w14:paraId="4217C1F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Υπάρχο</w:t>
      </w:r>
      <w:r>
        <w:rPr>
          <w:rFonts w:eastAsia="Times New Roman" w:cs="Times New Roman"/>
          <w:szCs w:val="24"/>
        </w:rPr>
        <w:t>υν απροσδιόριστες δαπάνες και κόστη. Δυστυχώς δεν έχω τον χρόνο όχι μόνο να σας διαβάσω αυτό το πράγμα, αλλά να πω και το κόστος αυτού του πράγματος που δεν είναι λειτουργικό ούτε αποδοτικό. Αυτό το πακέτο δεν αποδίδει σε τίποτα, ενώ κοστίζει 372.302.000 ε</w:t>
      </w:r>
      <w:r>
        <w:rPr>
          <w:rFonts w:eastAsia="Times New Roman" w:cs="Times New Roman"/>
          <w:szCs w:val="24"/>
        </w:rPr>
        <w:t xml:space="preserve">υρώ. Η συνολική εξοικονόμηση δαπανών, δηλαδή τα έσοδα, είναι 90 </w:t>
      </w:r>
      <w:proofErr w:type="spellStart"/>
      <w:r>
        <w:rPr>
          <w:rFonts w:eastAsia="Times New Roman" w:cs="Times New Roman"/>
          <w:szCs w:val="24"/>
        </w:rPr>
        <w:t>εκατομμυριάκια</w:t>
      </w:r>
      <w:proofErr w:type="spellEnd"/>
      <w:r>
        <w:rPr>
          <w:rFonts w:eastAsia="Times New Roman" w:cs="Times New Roman"/>
          <w:szCs w:val="24"/>
        </w:rPr>
        <w:t>! Δηλαδή, το καθαρό υπερβάλλον κόστος είναι παραπάνω από 282 εκατομμύρια ευρώ. Για ποιο πράγμα; Για να πατάξουμε τη φοροδιαφυγή, ας πούμε, με δεκαπέντε επιτροπές, για την οποία ό</w:t>
      </w:r>
      <w:r>
        <w:rPr>
          <w:rFonts w:eastAsia="Times New Roman" w:cs="Times New Roman"/>
          <w:szCs w:val="24"/>
        </w:rPr>
        <w:t xml:space="preserve">χι απλώς ως τώρα δεν έχουμε κάνει τίποτα, αλλά την έχουμε κάνει και «γαργάρα»; </w:t>
      </w:r>
    </w:p>
    <w:p w14:paraId="4217C1F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Όσον αφορά, επίσης, την πάταξη του λαθρεμπορίου καυσίμων, ποτών, καπνών, γενικώς προϊόντων, δεν έχουμε κάνει απολύτως τίποτα. Μήπως να φτιάξουμε καμ</w:t>
      </w:r>
      <w:r>
        <w:rPr>
          <w:rFonts w:eastAsia="Times New Roman" w:cs="Times New Roman"/>
          <w:szCs w:val="24"/>
        </w:rPr>
        <w:t>μ</w:t>
      </w:r>
      <w:r>
        <w:rPr>
          <w:rFonts w:eastAsia="Times New Roman" w:cs="Times New Roman"/>
          <w:szCs w:val="24"/>
        </w:rPr>
        <w:t>ιά εικοσαριά επιτροπές, για</w:t>
      </w:r>
      <w:r>
        <w:rPr>
          <w:rFonts w:eastAsia="Times New Roman" w:cs="Times New Roman"/>
          <w:szCs w:val="24"/>
        </w:rPr>
        <w:t xml:space="preserve"> να τα τακτοποιήσουμε και αυτά;</w:t>
      </w:r>
    </w:p>
    <w:p w14:paraId="4217C1F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συζητούσαμε εδώ πριν από πολλούς μήνες για τα ραδιοτηλεοπτικά. Τώρα έρχεται μία ρύθμιση που ξεχωρίζει την ΕΡΤ που είναι δημόσιο ραδιόφωνο –για τα ραδιόφωνα λέμε- και από την άλλη τα ιδιωτικά ραδιόφωνα και τους δημοτι</w:t>
      </w:r>
      <w:r>
        <w:rPr>
          <w:rFonts w:eastAsia="Times New Roman" w:cs="Times New Roman"/>
          <w:szCs w:val="24"/>
        </w:rPr>
        <w:t xml:space="preserve">κούς σταθμούς, οι οποίοι είναι του </w:t>
      </w:r>
      <w:r>
        <w:rPr>
          <w:rFonts w:eastAsia="Times New Roman" w:cs="Times New Roman"/>
          <w:szCs w:val="24"/>
        </w:rPr>
        <w:t>δ</w:t>
      </w:r>
      <w:r>
        <w:rPr>
          <w:rFonts w:eastAsia="Times New Roman" w:cs="Times New Roman"/>
          <w:szCs w:val="24"/>
        </w:rPr>
        <w:t xml:space="preserve">ημοσίου. Ή θα έχουμε ξεχωριστά για τους ιδιωτικούς και ξεχωριστά για το </w:t>
      </w:r>
      <w:r>
        <w:rPr>
          <w:rFonts w:eastAsia="Times New Roman" w:cs="Times New Roman"/>
          <w:szCs w:val="24"/>
        </w:rPr>
        <w:t>δ</w:t>
      </w:r>
      <w:r>
        <w:rPr>
          <w:rFonts w:eastAsia="Times New Roman" w:cs="Times New Roman"/>
          <w:szCs w:val="24"/>
        </w:rPr>
        <w:t>ημόσιο -ΕΡΤ και δημοτικούς- ή θα τα βάλουμε όλα σε μία ρύθμιση και σε μία διάταξη.</w:t>
      </w:r>
    </w:p>
    <w:p w14:paraId="4217C1F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Ψαριανέ, σας παρακαλώ να</w:t>
      </w:r>
      <w:r>
        <w:rPr>
          <w:rFonts w:eastAsia="Times New Roman" w:cs="Times New Roman"/>
          <w:szCs w:val="24"/>
        </w:rPr>
        <w:t xml:space="preserve"> ολοκληρώσετε.</w:t>
      </w:r>
    </w:p>
    <w:p w14:paraId="4217C1F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Γιατί κάνουμε αυτή τη διάκριση; Επειδή στην ΕΡΤ έχουμε βολέψει κάτι «</w:t>
      </w:r>
      <w:proofErr w:type="spellStart"/>
      <w:r>
        <w:rPr>
          <w:rFonts w:eastAsia="Times New Roman" w:cs="Times New Roman"/>
          <w:szCs w:val="24"/>
        </w:rPr>
        <w:t>πελατάκια</w:t>
      </w:r>
      <w:proofErr w:type="spellEnd"/>
      <w:r>
        <w:rPr>
          <w:rFonts w:eastAsia="Times New Roman" w:cs="Times New Roman"/>
          <w:szCs w:val="24"/>
        </w:rPr>
        <w:t>» και τα ακριβοπληρώνουμε για να μας λιβανίζουν, ενώ οι άλλοι είναι ανεξέλεγκτοι; Και ανεβαίνουμε επάνω και λέμε «Τι είναι η πατρίδα μας; Μην ε</w:t>
      </w:r>
      <w:r>
        <w:rPr>
          <w:rFonts w:eastAsia="Times New Roman" w:cs="Times New Roman"/>
          <w:szCs w:val="24"/>
        </w:rPr>
        <w:t xml:space="preserve">ίναι ο </w:t>
      </w:r>
      <w:r w:rsidRPr="006D1C1B">
        <w:rPr>
          <w:rFonts w:eastAsia="Times New Roman" w:cs="Times New Roman"/>
          <w:szCs w:val="24"/>
        </w:rPr>
        <w:t>“</w:t>
      </w:r>
      <w:r>
        <w:rPr>
          <w:rFonts w:eastAsia="Times New Roman" w:cs="Times New Roman"/>
          <w:szCs w:val="24"/>
        </w:rPr>
        <w:t>ΣΚΑΪ</w:t>
      </w:r>
      <w:r w:rsidRPr="006D1C1B">
        <w:rPr>
          <w:rFonts w:eastAsia="Times New Roman" w:cs="Times New Roman"/>
          <w:szCs w:val="24"/>
        </w:rPr>
        <w:t>”</w:t>
      </w:r>
      <w:r>
        <w:rPr>
          <w:rFonts w:eastAsia="Times New Roman" w:cs="Times New Roman"/>
          <w:szCs w:val="24"/>
        </w:rPr>
        <w:t xml:space="preserve">;». Να σας πω εγώ πώς είναι πατρίδα μας κάτι ωραία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 xml:space="preserve">μαζικής ενημέρωσης </w:t>
      </w:r>
      <w:r>
        <w:rPr>
          <w:rFonts w:eastAsia="Times New Roman" w:cs="Times New Roman"/>
          <w:szCs w:val="24"/>
        </w:rPr>
        <w:t xml:space="preserve">που είναι της κυβερνητικής πλειοψηφίας, των </w:t>
      </w:r>
      <w:proofErr w:type="spellStart"/>
      <w:r>
        <w:rPr>
          <w:rFonts w:eastAsia="Times New Roman" w:cs="Times New Roman"/>
          <w:szCs w:val="24"/>
        </w:rPr>
        <w:t>αριστεροψεκασμένων</w:t>
      </w:r>
      <w:proofErr w:type="spellEnd"/>
      <w:r>
        <w:rPr>
          <w:rFonts w:eastAsia="Times New Roman" w:cs="Times New Roman"/>
          <w:szCs w:val="24"/>
        </w:rPr>
        <w:t>, για να δούμε ποια είναι η πατρίδα μας; Μην είναι τα κάμπινγκ;</w:t>
      </w:r>
    </w:p>
    <w:p w14:paraId="4217C1F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ήθελα να τελειώσω με τη ρύθμιση που προ</w:t>
      </w:r>
      <w:r>
        <w:rPr>
          <w:rFonts w:eastAsia="Times New Roman" w:cs="Times New Roman"/>
          <w:szCs w:val="24"/>
        </w:rPr>
        <w:t xml:space="preserve">βλέπεται, όπως προβλέπεται, για το απεργιακό. Άλλη </w:t>
      </w:r>
      <w:proofErr w:type="spellStart"/>
      <w:r>
        <w:rPr>
          <w:rFonts w:eastAsia="Times New Roman" w:cs="Times New Roman"/>
          <w:szCs w:val="24"/>
        </w:rPr>
        <w:t>μαϊμουδιά</w:t>
      </w:r>
      <w:proofErr w:type="spellEnd"/>
      <w:r>
        <w:rPr>
          <w:rFonts w:eastAsia="Times New Roman" w:cs="Times New Roman"/>
          <w:szCs w:val="24"/>
        </w:rPr>
        <w:t xml:space="preserve">! Είναι σωστό και δίκαιο η </w:t>
      </w:r>
      <w:r>
        <w:rPr>
          <w:rFonts w:eastAsia="Times New Roman" w:cs="Times New Roman"/>
          <w:szCs w:val="24"/>
        </w:rPr>
        <w:t xml:space="preserve">πλειονότητα </w:t>
      </w:r>
      <w:r>
        <w:rPr>
          <w:rFonts w:eastAsia="Times New Roman" w:cs="Times New Roman"/>
          <w:szCs w:val="24"/>
        </w:rPr>
        <w:t xml:space="preserve">των εργαζομένων να θεωρείται απαρτία και η πλειοψηφία της απαρτίας των παρόντων να ψηφίζει. Δεν μπορεί ανάμεσα σε εκατό εργαζομένους να γίνεται απαρτία στην </w:t>
      </w:r>
      <w:r>
        <w:rPr>
          <w:rFonts w:eastAsia="Times New Roman" w:cs="Times New Roman"/>
          <w:szCs w:val="24"/>
        </w:rPr>
        <w:t xml:space="preserve">τρίτη σύσκεψη με έντεκα άτομα και οι έξι να αποφασίζουν για τους εκατό! Αυτό δεν είναι δημοκρατία. Αυτό είναι κάτι φωτισμένες </w:t>
      </w:r>
      <w:proofErr w:type="spellStart"/>
      <w:r>
        <w:rPr>
          <w:rFonts w:eastAsia="Times New Roman" w:cs="Times New Roman"/>
          <w:szCs w:val="24"/>
        </w:rPr>
        <w:t>αυτοδιαχειριζόμενες</w:t>
      </w:r>
      <w:proofErr w:type="spellEnd"/>
      <w:r>
        <w:rPr>
          <w:rFonts w:eastAsia="Times New Roman" w:cs="Times New Roman"/>
          <w:szCs w:val="24"/>
        </w:rPr>
        <w:t xml:space="preserve"> και </w:t>
      </w:r>
      <w:proofErr w:type="spellStart"/>
      <w:r>
        <w:rPr>
          <w:rFonts w:eastAsia="Times New Roman" w:cs="Times New Roman"/>
          <w:szCs w:val="24"/>
        </w:rPr>
        <w:t>αυτοτοποθετούμενες</w:t>
      </w:r>
      <w:proofErr w:type="spellEnd"/>
      <w:r>
        <w:rPr>
          <w:rFonts w:eastAsia="Times New Roman" w:cs="Times New Roman"/>
          <w:szCs w:val="24"/>
        </w:rPr>
        <w:t xml:space="preserve"> πρωτοπορίες –και καλά!- οι οποίες κάνουν διάφορα νταλαβέρια.</w:t>
      </w:r>
    </w:p>
    <w:p w14:paraId="4217C1F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Αυτά πρέπει να τελειώσουν.</w:t>
      </w:r>
      <w:r>
        <w:rPr>
          <w:rFonts w:eastAsia="Times New Roman" w:cs="Times New Roman"/>
          <w:szCs w:val="24"/>
        </w:rPr>
        <w:t xml:space="preserve"> Όμως, για να τελειώσουν αυτά, πρέπει να τα συζητήσουμε δημοκρατικά, δίκαια και με κανόνα και γνώμονα τη λογική και όχι τις ιδεοληψίες μας, είτε τις δεξιές είτε τις αριστερές. Θυμάμαι την κ</w:t>
      </w:r>
      <w:r>
        <w:rPr>
          <w:rFonts w:eastAsia="Times New Roman" w:cs="Times New Roman"/>
          <w:szCs w:val="24"/>
        </w:rPr>
        <w:t>.</w:t>
      </w:r>
      <w:r>
        <w:rPr>
          <w:rFonts w:eastAsia="Times New Roman" w:cs="Times New Roman"/>
          <w:szCs w:val="24"/>
        </w:rPr>
        <w:t xml:space="preserve"> Φωτίου,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τον κ. Κοντονή και τους πύρινους λόγου</w:t>
      </w:r>
      <w:r>
        <w:rPr>
          <w:rFonts w:eastAsia="Times New Roman" w:cs="Times New Roman"/>
          <w:szCs w:val="24"/>
        </w:rPr>
        <w:t>ς που έβγαζαν, όταν ήταν Αντιπολίτευση.</w:t>
      </w:r>
    </w:p>
    <w:p w14:paraId="4217C1F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στην παραλία της Θεσσαλονίκης </w:t>
      </w:r>
      <w:proofErr w:type="spellStart"/>
      <w:r>
        <w:rPr>
          <w:rFonts w:eastAsia="Times New Roman" w:cs="Times New Roman"/>
          <w:szCs w:val="24"/>
        </w:rPr>
        <w:t>καταχέριαζε</w:t>
      </w:r>
      <w:proofErr w:type="spellEnd"/>
      <w:r>
        <w:rPr>
          <w:rFonts w:eastAsia="Times New Roman" w:cs="Times New Roman"/>
          <w:szCs w:val="24"/>
        </w:rPr>
        <w:t xml:space="preserve"> τους γερμανοτσολιάδες Τσολάκογλου, </w:t>
      </w:r>
      <w:proofErr w:type="spellStart"/>
      <w:r>
        <w:rPr>
          <w:rFonts w:eastAsia="Times New Roman" w:cs="Times New Roman"/>
          <w:szCs w:val="24"/>
        </w:rPr>
        <w:t>κουίζλινγκς</w:t>
      </w:r>
      <w:proofErr w:type="spellEnd"/>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αμαροβενιζέλους</w:t>
      </w:r>
      <w:proofErr w:type="spellEnd"/>
      <w:r>
        <w:rPr>
          <w:rFonts w:eastAsia="Times New Roman" w:cs="Times New Roman"/>
          <w:szCs w:val="24"/>
        </w:rPr>
        <w:t xml:space="preserve"> και έλεγε για τα ασφαλιστικά.</w:t>
      </w:r>
    </w:p>
    <w:p w14:paraId="4217C1F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Ψαριανέ, ολοκληρώστε, π</w:t>
      </w:r>
      <w:r>
        <w:rPr>
          <w:rFonts w:eastAsia="Times New Roman" w:cs="Times New Roman"/>
          <w:szCs w:val="24"/>
        </w:rPr>
        <w:t>αρακαλώ.</w:t>
      </w:r>
    </w:p>
    <w:p w14:paraId="4217C1F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Δεν τα θυμάστε, κυρία Υπουργέ; Δεν θα θυμάστε. Να βάλουμε μια </w:t>
      </w:r>
      <w:proofErr w:type="spellStart"/>
      <w:r>
        <w:rPr>
          <w:rFonts w:eastAsia="Times New Roman" w:cs="Times New Roman"/>
          <w:szCs w:val="24"/>
        </w:rPr>
        <w:t>βιντεοθόνη</w:t>
      </w:r>
      <w:proofErr w:type="spellEnd"/>
      <w:r>
        <w:rPr>
          <w:rFonts w:eastAsia="Times New Roman" w:cs="Times New Roman"/>
          <w:szCs w:val="24"/>
        </w:rPr>
        <w:t xml:space="preserve"> να τα θυμόμαστε αυτά που έχουμε κατά καιρούς πει. Μετά τα κάνουμε γαργάρα για να εφαρμόσουμε τα χειρότερα μνημόνια που </w:t>
      </w:r>
      <w:proofErr w:type="spellStart"/>
      <w:r>
        <w:rPr>
          <w:rFonts w:eastAsia="Times New Roman" w:cs="Times New Roman"/>
          <w:szCs w:val="24"/>
        </w:rPr>
        <w:t>καταχεριάζαμε</w:t>
      </w:r>
      <w:proofErr w:type="spellEnd"/>
      <w:r>
        <w:rPr>
          <w:rFonts w:eastAsia="Times New Roman" w:cs="Times New Roman"/>
          <w:szCs w:val="24"/>
        </w:rPr>
        <w:t xml:space="preserve"> και απειλούσαμε τι θα</w:t>
      </w:r>
      <w:r>
        <w:rPr>
          <w:rFonts w:eastAsia="Times New Roman" w:cs="Times New Roman"/>
          <w:szCs w:val="24"/>
        </w:rPr>
        <w:t xml:space="preserve"> κάνουμε και πού θα τους τα βάλουμε τα μνημόνια. Και τώρα εφαρμόζουμε </w:t>
      </w:r>
      <w:proofErr w:type="spellStart"/>
      <w:r>
        <w:rPr>
          <w:rFonts w:eastAsia="Times New Roman" w:cs="Times New Roman"/>
          <w:szCs w:val="24"/>
        </w:rPr>
        <w:t>μνημονιακούς</w:t>
      </w:r>
      <w:proofErr w:type="spellEnd"/>
      <w:r>
        <w:rPr>
          <w:rFonts w:eastAsia="Times New Roman" w:cs="Times New Roman"/>
          <w:szCs w:val="24"/>
        </w:rPr>
        <w:t xml:space="preserve"> κανονισμούς που είναι πολύ παραπάνω από όσα θα ζητούσαν οι εκβιαστές τοκογλύφοι και οι φασιστικές μπότες των δανειστών. Γιατί; Διότι υπάρχει μια λαϊκή παροιμία του καφενείου</w:t>
      </w:r>
      <w:r>
        <w:rPr>
          <w:rFonts w:eastAsia="Times New Roman" w:cs="Times New Roman"/>
          <w:szCs w:val="24"/>
        </w:rPr>
        <w:t xml:space="preserve"> που αρχίζει με «μαγκιά» και τελειώνει με «φινιστρίνι». Είμαστε στο φινιστρίνι τώρα.</w:t>
      </w:r>
    </w:p>
    <w:p w14:paraId="4217C1F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δώσω τώρα τον λόγο…</w:t>
      </w:r>
    </w:p>
    <w:p w14:paraId="4217C20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έχω δικαίωμα να παρέμβω.</w:t>
      </w:r>
    </w:p>
    <w:p w14:paraId="4217C20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w:t>
      </w:r>
      <w:r>
        <w:rPr>
          <w:rFonts w:eastAsia="Times New Roman" w:cs="Times New Roman"/>
          <w:b/>
          <w:szCs w:val="24"/>
        </w:rPr>
        <w:t>ης</w:t>
      </w:r>
      <w:proofErr w:type="spellEnd"/>
      <w:r>
        <w:rPr>
          <w:rFonts w:eastAsia="Times New Roman" w:cs="Times New Roman"/>
          <w:b/>
          <w:szCs w:val="24"/>
        </w:rPr>
        <w:t>):</w:t>
      </w:r>
      <w:r>
        <w:rPr>
          <w:rFonts w:eastAsia="Times New Roman" w:cs="Times New Roman"/>
          <w:szCs w:val="24"/>
        </w:rPr>
        <w:t xml:space="preserve"> Ναι, κύριε Υπουργέ, για κάποια νομοτεχνική βελτίωση;</w:t>
      </w:r>
    </w:p>
    <w:p w14:paraId="4217C20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Θέλω να κάνω κάποιες διευκρινήσεις.</w:t>
      </w:r>
    </w:p>
    <w:p w14:paraId="4217C20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μετά από κάθε Βουλευτή ή όποτε κρίνετε εσείς ότι θα πρέπει να παρεμβ</w:t>
      </w:r>
      <w:r>
        <w:rPr>
          <w:rFonts w:eastAsia="Times New Roman" w:cs="Times New Roman"/>
          <w:szCs w:val="24"/>
        </w:rPr>
        <w:t>αίνετε στα λεγόμενα ενός Βουλευτή…</w:t>
      </w:r>
    </w:p>
    <w:p w14:paraId="4217C20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έχω κάνει πολλές παρεμβάσεις, κύριε Πρόεδρε.</w:t>
      </w:r>
    </w:p>
    <w:p w14:paraId="4217C20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μόνο εσείς, αλλά και οι υπόλοιποι Υπουργοί.</w:t>
      </w:r>
    </w:p>
    <w:p w14:paraId="4217C20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cs="Times New Roman"/>
          <w:szCs w:val="24"/>
        </w:rPr>
        <w:t>Δεν έχω κάνει καμμία παρέμβαση.</w:t>
      </w:r>
    </w:p>
    <w:p w14:paraId="4217C20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Έχετε ένα λεπτό, κύριε Υπουργέ.</w:t>
      </w:r>
    </w:p>
    <w:p w14:paraId="4217C20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δύο λεπτά.</w:t>
      </w:r>
    </w:p>
    <w:p w14:paraId="4217C20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Ψαριανέ, το πρώτο που θέλω να σας πω είναι ότι αδικήσατε και τους τρεις και σας προκαλώ να </w:t>
      </w:r>
      <w:r>
        <w:rPr>
          <w:rFonts w:eastAsia="Times New Roman" w:cs="Times New Roman"/>
          <w:szCs w:val="24"/>
        </w:rPr>
        <w:t>δείτε -ήσουν εδώ, Θεανώ- αν ένας από εμάς έχει χρησιμοποιήσει τη λέξη «γερμανοτσολιάδες». Ούτε την έχουμε πιάσει στο στόμα μας αυτή τη λέξη ούτε το «προδότες» ούτε το «Τσολάκογλου».</w:t>
      </w:r>
    </w:p>
    <w:p w14:paraId="4217C20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Τσολάκογλου, </w:t>
      </w:r>
      <w:proofErr w:type="spellStart"/>
      <w:r>
        <w:rPr>
          <w:rFonts w:eastAsia="Times New Roman" w:cs="Times New Roman"/>
          <w:szCs w:val="24"/>
        </w:rPr>
        <w:t>κουίζλινγκς</w:t>
      </w:r>
      <w:proofErr w:type="spellEnd"/>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αμαροβενιζέλους</w:t>
      </w:r>
      <w:proofErr w:type="spellEnd"/>
      <w:r>
        <w:rPr>
          <w:rFonts w:eastAsia="Times New Roman" w:cs="Times New Roman"/>
          <w:szCs w:val="24"/>
        </w:rPr>
        <w:t>…</w:t>
      </w:r>
    </w:p>
    <w:p w14:paraId="4217C20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ΤΣΑΚΑΛΩΤΟΣ (Υπουργός Οικονομικών):</w:t>
      </w:r>
      <w:r>
        <w:rPr>
          <w:rFonts w:eastAsia="Times New Roman" w:cs="Times New Roman"/>
          <w:szCs w:val="24"/>
        </w:rPr>
        <w:t xml:space="preserve"> Σας προκαλώ να μας βρείτε ένα βίντεο με έναν από εμάς τους τέσσερις. Είναι ξένη στη γλώσσα μας, ποτέ δεν το είπαμε. Νομίζω ότι και άλλοι μπορούν να το πουν ότι δεν το έχουν από τα δικά μας τα στόματα.</w:t>
      </w:r>
    </w:p>
    <w:p w14:paraId="4217C20C" w14:textId="77777777" w:rsidR="00D30189" w:rsidRDefault="00486ADB">
      <w:pPr>
        <w:spacing w:line="600" w:lineRule="auto"/>
        <w:jc w:val="center"/>
        <w:rPr>
          <w:rFonts w:eastAsia="Times New Roman" w:cs="Times New Roman"/>
          <w:szCs w:val="24"/>
        </w:rPr>
      </w:pPr>
      <w:r>
        <w:rPr>
          <w:rFonts w:eastAsia="Times New Roman" w:cs="Times New Roman"/>
          <w:szCs w:val="24"/>
        </w:rPr>
        <w:t>(Θόρυβος στην Αίθουσ</w:t>
      </w:r>
      <w:r>
        <w:rPr>
          <w:rFonts w:eastAsia="Times New Roman" w:cs="Times New Roman"/>
          <w:szCs w:val="24"/>
        </w:rPr>
        <w:t>α)</w:t>
      </w:r>
    </w:p>
    <w:p w14:paraId="4217C20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 σας παρακαλώ.</w:t>
      </w:r>
    </w:p>
    <w:p w14:paraId="4217C20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Δεύτερον, θέλω να πω και να διευκρινίσω, γιατί αυτό είναι το σοβαρό που θέλω να κάνω, ως προς αυτόν τον καινούργιο οργανισμό -γιατί μου έκανε εντύπωση ότι από όλους τους οργανισμούς αυτόν διαλέξατε- τι γινόταν μέχρι τώρα. Για τις εισαγγελικές παραγγελίες </w:t>
      </w:r>
      <w:r>
        <w:rPr>
          <w:rFonts w:eastAsia="Times New Roman" w:cs="Times New Roman"/>
          <w:szCs w:val="24"/>
        </w:rPr>
        <w:t xml:space="preserve">θέλω να πω. Προσπάθησα να το εξηγήσω, γιατί έθεσε το θέμα και ο κ. Βορίδης, αλλά και άλλοι στην </w:t>
      </w:r>
      <w:r>
        <w:rPr>
          <w:rFonts w:eastAsia="Times New Roman" w:cs="Times New Roman"/>
          <w:szCs w:val="24"/>
        </w:rPr>
        <w:t>ε</w:t>
      </w:r>
      <w:r>
        <w:rPr>
          <w:rFonts w:eastAsia="Times New Roman" w:cs="Times New Roman"/>
          <w:szCs w:val="24"/>
        </w:rPr>
        <w:t>πιτροπή.</w:t>
      </w:r>
    </w:p>
    <w:p w14:paraId="4217C20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γινόταν μέχρι τώρα; Κάποιος έκανε μια καταγγελία στην Πρέβεζα ότι τα δύο περίπτερα δεν κόβουν αποδείξεις. Έλεγε ο εισαγγελέας στη ΔΟΥ Πρέβεζας «ψάξ</w:t>
      </w:r>
      <w:r>
        <w:rPr>
          <w:rFonts w:eastAsia="Times New Roman" w:cs="Times New Roman"/>
          <w:szCs w:val="24"/>
        </w:rPr>
        <w:t xml:space="preserve">τε όλα τα περίπτερα της Πρέβεζας». Αυτό δεν ήταν λειτουργικό. Δεύτερον, δεν το θέλει η ΑΑΔΕ αυτό, γιατί η ΑΑΔΕ έχει τη δική της </w:t>
      </w:r>
      <w:proofErr w:type="spellStart"/>
      <w:r>
        <w:rPr>
          <w:rFonts w:eastAsia="Times New Roman" w:cs="Times New Roman"/>
          <w:szCs w:val="24"/>
        </w:rPr>
        <w:t>προτεραιοποίηση</w:t>
      </w:r>
      <w:proofErr w:type="spellEnd"/>
      <w:r>
        <w:rPr>
          <w:rFonts w:eastAsia="Times New Roman" w:cs="Times New Roman"/>
          <w:szCs w:val="24"/>
        </w:rPr>
        <w:t xml:space="preserve"> -ποιες θέσεις με καινούρια φίλτρα, με αντικειμενικά κριτήρια- οπότε τι είπαμε για να υπάρχει αυτός ο οργανισμός;</w:t>
      </w:r>
    </w:p>
    <w:p w14:paraId="4217C21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Είπαμε αντί να είναι όποιος εισαγγελέας κάνει κάτι να σταματάει η δουλειά της ΔΟΥ για να εξετάσει αυτό το αίτημα, να υπάρχει ένας συγκεκριμένος οργανισμός που θα παίρνει εισαγγελικές παραγγελίες και άρα θα είναι αναγκασμένος αυτός ο οργανισμός να κάνει αυ</w:t>
      </w:r>
      <w:r>
        <w:rPr>
          <w:rFonts w:eastAsia="Times New Roman" w:cs="Times New Roman"/>
          <w:szCs w:val="24"/>
        </w:rPr>
        <w:t>τή την ιεράρχηση.</w:t>
      </w:r>
    </w:p>
    <w:p w14:paraId="4217C21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Κατά τη δική μου άποψη -νομίζω ότι το έθεσε και ο κ. </w:t>
      </w:r>
      <w:proofErr w:type="spellStart"/>
      <w:r>
        <w:rPr>
          <w:rFonts w:eastAsia="Times New Roman" w:cs="Times New Roman"/>
          <w:szCs w:val="24"/>
        </w:rPr>
        <w:t>Μαυρωτάς</w:t>
      </w:r>
      <w:proofErr w:type="spellEnd"/>
      <w:r>
        <w:rPr>
          <w:rFonts w:eastAsia="Times New Roman" w:cs="Times New Roman"/>
          <w:szCs w:val="24"/>
        </w:rPr>
        <w:t xml:space="preserve">, αν θυμάμαι καλά, στην </w:t>
      </w:r>
      <w:r>
        <w:rPr>
          <w:rFonts w:eastAsia="Times New Roman" w:cs="Times New Roman"/>
          <w:szCs w:val="24"/>
        </w:rPr>
        <w:t>ε</w:t>
      </w:r>
      <w:r>
        <w:rPr>
          <w:rFonts w:eastAsia="Times New Roman" w:cs="Times New Roman"/>
          <w:szCs w:val="24"/>
        </w:rPr>
        <w:t xml:space="preserve">πιτροπή- είναι ένας πολύ καλός οργανισμός, θα μειώσει πάρα πολύ το κόστος, θα ελαφρύνει πάρα πολύ τη δουλειά της ΑΑΔΕ και άρα θα είναι πιο λειτουργικό. </w:t>
      </w:r>
      <w:r>
        <w:rPr>
          <w:rFonts w:eastAsia="Times New Roman" w:cs="Times New Roman"/>
          <w:szCs w:val="24"/>
        </w:rPr>
        <w:t>Δεν ξέρω αν έχετε παράπονο για άλλους οργανισμούς -θα το συζητήσουμε- αλλά πραγματικά, πιστέψτε με, νομίζω ότι αυτό είναι πολύ πιο λειτουργικό, πολύ πιο αποτελεσματικό και θα έχουμε αποτελέσματα όχι μόνο γιατί θα ιεραρχεί αυτός ο οργανισμός ποιες υποθέσεις</w:t>
      </w:r>
      <w:r>
        <w:rPr>
          <w:rFonts w:eastAsia="Times New Roman" w:cs="Times New Roman"/>
          <w:szCs w:val="24"/>
        </w:rPr>
        <w:t xml:space="preserve"> πρέπει να δει πρώτες, δεύτερες, τρίτες, αλλά θα επιτρέψει και στην ΑΑΔΕ η δουλειά της να μην ενοχλείται και να μπορεί να κάνει τη δική της </w:t>
      </w:r>
      <w:proofErr w:type="spellStart"/>
      <w:r>
        <w:rPr>
          <w:rFonts w:eastAsia="Times New Roman" w:cs="Times New Roman"/>
          <w:szCs w:val="24"/>
        </w:rPr>
        <w:t>προτεραιοποίηση</w:t>
      </w:r>
      <w:proofErr w:type="spellEnd"/>
      <w:r>
        <w:rPr>
          <w:rFonts w:eastAsia="Times New Roman" w:cs="Times New Roman"/>
          <w:szCs w:val="24"/>
        </w:rPr>
        <w:t>.</w:t>
      </w:r>
    </w:p>
    <w:p w14:paraId="4217C21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Αυτή τη διευκρίνιση βασικά ήθελα να κάνω, κύριε Πρόεδρε.</w:t>
      </w:r>
    </w:p>
    <w:p w14:paraId="4217C21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w:t>
      </w:r>
      <w:r>
        <w:rPr>
          <w:rFonts w:eastAsia="Times New Roman" w:cs="Times New Roman"/>
          <w:szCs w:val="24"/>
        </w:rPr>
        <w:t>ούμε τον κύριο Υπουργό.</w:t>
      </w:r>
    </w:p>
    <w:p w14:paraId="4217C21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Pr>
          <w:rFonts w:eastAsia="Times New Roman" w:cs="Times New Roman"/>
          <w:b/>
          <w:szCs w:val="24"/>
        </w:rPr>
        <w:t>Σ ΨΑΡΙΑΝΟΣ:</w:t>
      </w:r>
      <w:r>
        <w:rPr>
          <w:rFonts w:eastAsia="Times New Roman" w:cs="Times New Roman"/>
          <w:szCs w:val="24"/>
        </w:rPr>
        <w:t xml:space="preserve"> Κύριε Πρόεδρε, πρέπει να απαντήσω επί προσωπικού.</w:t>
      </w:r>
    </w:p>
    <w:p w14:paraId="4217C21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Ψαριανέ, συγγνώμη, αλλά δεν υπάρχει προσωπικό.</w:t>
      </w:r>
    </w:p>
    <w:p w14:paraId="4217C21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Pr>
          <w:rFonts w:eastAsia="Times New Roman" w:cs="Times New Roman"/>
          <w:b/>
          <w:szCs w:val="24"/>
        </w:rPr>
        <w:t>Σ ΨΑΡΙΑΝΟΣ:</w:t>
      </w:r>
      <w:r>
        <w:rPr>
          <w:rFonts w:eastAsia="Times New Roman" w:cs="Times New Roman"/>
          <w:szCs w:val="24"/>
        </w:rPr>
        <w:t xml:space="preserve"> Πρέπει να απαντήσω επί προσωπικού στον Υπουργό μας.</w:t>
      </w:r>
    </w:p>
    <w:p w14:paraId="4217C21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απάντησε σε δύο ζητήματα που ήθελε να απαντήσει ο Υπουργός και νομίζω ότι δεν έθιξε εσάς προσωπικά ούτε παραποίησε κάτι από τα λεγόμενά σας.</w:t>
      </w:r>
    </w:p>
    <w:p w14:paraId="4217C21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Τον λόγο, λοιπόν, έχει η κ. Αικατερίνη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Σιδηροπούλου, με την οποία ολ</w:t>
      </w:r>
      <w:r>
        <w:rPr>
          <w:rFonts w:eastAsia="Times New Roman" w:cs="Times New Roman"/>
          <w:szCs w:val="24"/>
        </w:rPr>
        <w:t>οκληρώνεται και ο πρώτος κύκλος ομιλητών.</w:t>
      </w:r>
    </w:p>
    <w:p w14:paraId="4217C219" w14:textId="77777777" w:rsidR="00D30189" w:rsidRDefault="00486ADB">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 ΣΙΔΗΡΟΠΟΥΛΟΥ: </w:t>
      </w:r>
      <w:r>
        <w:rPr>
          <w:rFonts w:eastAsia="Times New Roman"/>
          <w:szCs w:val="24"/>
        </w:rPr>
        <w:t>Ευχαριστώ πολύ, κύριε Πρόεδρε. Να ευχηθώ καλή χρονιά και καλή κοινοβουλευτική χρονιά.</w:t>
      </w:r>
    </w:p>
    <w:p w14:paraId="4217C21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Αγαπητοί συνάδελφοι, να μου επιτρέψετε να οικοδομήσω την κοινοβουλευτική μου ομιλία, επιλέγ</w:t>
      </w:r>
      <w:r>
        <w:rPr>
          <w:rFonts w:eastAsia="Times New Roman" w:cs="Times New Roman"/>
          <w:szCs w:val="24"/>
        </w:rPr>
        <w:t>οντας να κάνω πρώτα μια αναφορά στο θέμα της διαπραγμάτευσης για την ονομασία του γειτονικού κράτους.</w:t>
      </w:r>
    </w:p>
    <w:p w14:paraId="4217C21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να πω ότι τώρα είναι το</w:t>
      </w:r>
      <w:r w:rsidRPr="00B170BD">
        <w:rPr>
          <w:rFonts w:eastAsia="Times New Roman" w:cs="Times New Roman"/>
          <w:szCs w:val="24"/>
        </w:rPr>
        <w:t xml:space="preserve"> </w:t>
      </w:r>
      <w:r>
        <w:rPr>
          <w:rFonts w:eastAsia="Times New Roman" w:cs="Times New Roman"/>
          <w:szCs w:val="24"/>
          <w:lang w:val="en-US"/>
        </w:rPr>
        <w:t>momentum</w:t>
      </w:r>
      <w:r>
        <w:rPr>
          <w:rFonts w:eastAsia="Times New Roman" w:cs="Times New Roman"/>
          <w:szCs w:val="24"/>
        </w:rPr>
        <w:t xml:space="preserve">, αγαπητοί συνάδελφοι, τώρα είναι η στιγμή όπου οι συνθήκες είναι εξαιρετικά διαφορετικές, εντελώς διαφορετικές, για να μπορέσει η χώρα να επιτύχει το εθνικά πιο ωφέλιμο αποτέλεσμα. Βάζω μια παράμετρο στο Σώμα, στο </w:t>
      </w:r>
      <w:r>
        <w:rPr>
          <w:rFonts w:eastAsia="Times New Roman" w:cs="Times New Roman"/>
          <w:szCs w:val="24"/>
        </w:rPr>
        <w:t>ε</w:t>
      </w:r>
      <w:r>
        <w:rPr>
          <w:rFonts w:eastAsia="Times New Roman" w:cs="Times New Roman"/>
          <w:szCs w:val="24"/>
        </w:rPr>
        <w:t xml:space="preserve">θνικό Κοινοβούλιο, διότι νομίζω ότι μας </w:t>
      </w:r>
      <w:r>
        <w:rPr>
          <w:rFonts w:eastAsia="Times New Roman" w:cs="Times New Roman"/>
          <w:szCs w:val="24"/>
        </w:rPr>
        <w:t>παρακολουθούν και από το Υπουργείο Εξωτερικών και οι διπλωμάτες μας. Οπότε, έχει ενδιαφέρον ο καθένας από εμάς να συνεισφέρει με την άποψή του στην εθνική διαπραγματευτική προσπάθεια.</w:t>
      </w:r>
    </w:p>
    <w:p w14:paraId="4217C21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Επομένως θεωρώ ότι αυτή είναι η πιο κατάλληλη στιγμή να ξεκινήσει η διαπ</w:t>
      </w:r>
      <w:r>
        <w:rPr>
          <w:rFonts w:eastAsia="Times New Roman" w:cs="Times New Roman"/>
          <w:szCs w:val="24"/>
        </w:rPr>
        <w:t>ραγμάτευση από μηδενική βάση. Γιατί; Γιατί πολύ απλά έχουν αλλάξει οι συνθήκες, σε σχέση με το παρελθόν.</w:t>
      </w:r>
    </w:p>
    <w:p w14:paraId="4217C21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Βάζω μία παράμετρο μόνο προς προβληματισμό σε όλους τους συναδέλφους όλων των πτερύγων. Βάζω την παράμετρο της βιωσιμότητας του γειτονικού κράτους. Μέσ</w:t>
      </w:r>
      <w:r>
        <w:rPr>
          <w:rFonts w:eastAsia="Times New Roman" w:cs="Times New Roman"/>
          <w:szCs w:val="24"/>
        </w:rPr>
        <w:t>α στην Ευρώπη, αλλά και στην περιοχή βασική προϋπόθεση για να ενταχθεί ένα κράτος σε οργανισμούς, όπως είναι το ΝΑΤΟ, όπως είναι η Ευρωπαϊκή Ένωση, είναι η βιωσιμότητα του κράτους. Το ερώτημα, λοιπόν, είναι αν θέλουμε βιώσιμα και δημοκρατικά κράτη στην περ</w:t>
      </w:r>
      <w:r>
        <w:rPr>
          <w:rFonts w:eastAsia="Times New Roman" w:cs="Times New Roman"/>
          <w:szCs w:val="24"/>
        </w:rPr>
        <w:t>ιοχή των Βαλκανίων και ευρύτερα στην Ευρωπαϊκή Ένωση ή όχι.</w:t>
      </w:r>
    </w:p>
    <w:p w14:paraId="4217C21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δεύτερο ερώτημα που τίθεται είναι εάν πρέπει η Ελλάδα να επιμείνει –και εγώ θεωρώ ότι πρέπει να επιμείνει ισχυρά- στη διαπραγματευτική αυτή διαδικασία προς τους συμμάχους και στην Ευρωπαϊκή Ένω</w:t>
      </w:r>
      <w:r>
        <w:rPr>
          <w:rFonts w:eastAsia="Times New Roman" w:cs="Times New Roman"/>
          <w:szCs w:val="24"/>
        </w:rPr>
        <w:t>ση και στο ΝΑΤΟ, σε σχέση με τη θέση της, ότι το γειτονικό κράτος ως τεχνητό μόρφωμα και ως αποτελούμενο από τρεις τουλάχιστον εθνικές διαφορετικές ομάδες δεν είναι βιώσιμο.</w:t>
      </w:r>
    </w:p>
    <w:p w14:paraId="4217C21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Υπό την έννοια αυτή θα πρέπει να επιμείνει η Ελλάδα στο να δοθεί μια ονομασία η οπ</w:t>
      </w:r>
      <w:r>
        <w:rPr>
          <w:rFonts w:eastAsia="Times New Roman" w:cs="Times New Roman"/>
          <w:szCs w:val="24"/>
        </w:rPr>
        <w:t>οία, παραδείγματος χάρ</w:t>
      </w:r>
      <w:r>
        <w:rPr>
          <w:rFonts w:eastAsia="Times New Roman" w:cs="Times New Roman"/>
          <w:szCs w:val="24"/>
        </w:rPr>
        <w:t>ιν</w:t>
      </w:r>
      <w:r>
        <w:rPr>
          <w:rFonts w:eastAsia="Times New Roman" w:cs="Times New Roman"/>
          <w:szCs w:val="24"/>
        </w:rPr>
        <w:t>, θα μπορούσε να οδηγήσει μέσα από τη διαπραγμάτευση</w:t>
      </w:r>
      <w:r>
        <w:rPr>
          <w:rFonts w:eastAsia="Times New Roman" w:cs="Times New Roman"/>
          <w:b/>
          <w:szCs w:val="24"/>
        </w:rPr>
        <w:t xml:space="preserve"> </w:t>
      </w:r>
      <w:r>
        <w:rPr>
          <w:rFonts w:eastAsia="Times New Roman" w:cs="Times New Roman"/>
          <w:szCs w:val="24"/>
        </w:rPr>
        <w:t>σε μια λύση ομοσπονδιακού κράτους. Έχουμε το παράδειγμα του Βελγίου. Έχουμε το παράδειγμα της Ελβετίας με τα καντόνια.</w:t>
      </w:r>
    </w:p>
    <w:p w14:paraId="4217C22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μπορούσε να λύσει το πρόβλημα </w:t>
      </w:r>
      <w:r>
        <w:rPr>
          <w:rFonts w:eastAsia="Times New Roman" w:cs="Times New Roman"/>
          <w:color w:val="000000" w:themeColor="text1"/>
          <w:szCs w:val="24"/>
        </w:rPr>
        <w:t>τ</w:t>
      </w:r>
      <w:r>
        <w:rPr>
          <w:rFonts w:eastAsia="Times New Roman" w:cs="Times New Roman"/>
          <w:color w:val="000000" w:themeColor="text1"/>
          <w:szCs w:val="24"/>
        </w:rPr>
        <w:t>ού</w:t>
      </w:r>
      <w:r>
        <w:rPr>
          <w:rFonts w:eastAsia="Times New Roman" w:cs="Times New Roman"/>
          <w:color w:val="000000" w:themeColor="text1"/>
          <w:szCs w:val="24"/>
        </w:rPr>
        <w:t xml:space="preserve"> </w:t>
      </w:r>
      <w:r>
        <w:rPr>
          <w:rFonts w:eastAsia="Times New Roman" w:cs="Times New Roman"/>
          <w:szCs w:val="24"/>
        </w:rPr>
        <w:t>να δημιουργηθεί ένα βιώ</w:t>
      </w:r>
      <w:r>
        <w:rPr>
          <w:rFonts w:eastAsia="Times New Roman" w:cs="Times New Roman"/>
          <w:szCs w:val="24"/>
        </w:rPr>
        <w:t>σιμο κράτος με μια βιώσιμη λύση σαν μια κεντρική βαλκανική ομοσπονδία. Μάλιστα, σε αυτό μπορεί να επιμείνει η Ελλάδα, γιατί είναι η μόνη χώρα η οποία εγγυάται τη σταθερότητα στην περιοχή και η οποία έχει την υποχρέωση και την ευθύνη να τηρεί αυτή τη σταθερ</w:t>
      </w:r>
      <w:r>
        <w:rPr>
          <w:rFonts w:eastAsia="Times New Roman" w:cs="Times New Roman"/>
          <w:szCs w:val="24"/>
        </w:rPr>
        <w:t>ότητα στην περιοχή. Άρα οφείλει να επιμείνει.</w:t>
      </w:r>
    </w:p>
    <w:p w14:paraId="4217C22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Υπό την έννοια αυτή νομίζω ότι είμαστε δίχως σπουδή. Δεν είμαστε εμείς οι επισπεύδοντες. Δεν προκαλέσαμε εμείς το πρόβλημα. Δεν θα προκαλέσουμε εμείς το πρόβλημα εάν το γειτονικό κράτος έχει τις αποσχιστικές τά</w:t>
      </w:r>
      <w:r>
        <w:rPr>
          <w:rFonts w:eastAsia="Times New Roman" w:cs="Times New Roman"/>
          <w:szCs w:val="24"/>
        </w:rPr>
        <w:t>σεις τις οποίες έχει</w:t>
      </w:r>
      <w:r>
        <w:rPr>
          <w:rFonts w:eastAsia="Times New Roman" w:cs="Times New Roman"/>
          <w:szCs w:val="24"/>
        </w:rPr>
        <w:t>,</w:t>
      </w:r>
      <w:r>
        <w:rPr>
          <w:rFonts w:eastAsia="Times New Roman" w:cs="Times New Roman"/>
          <w:szCs w:val="24"/>
        </w:rPr>
        <w:t xml:space="preserve"> και δημιουργηθούν τα χειρότερα, τα οποία όλοι αναμένουμε αν δεν δοθεί μια βιώσιμη λύση δημιουργώντας ένα βιώσιμο, σταθερό και δημοκρατικό κράτος, διότι αυτό είναι το ζητούμενο.</w:t>
      </w:r>
    </w:p>
    <w:p w14:paraId="4217C22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όνομα τελικώς θα προκύψει από το ποια πολιτική επιλογή</w:t>
      </w:r>
      <w:r>
        <w:rPr>
          <w:rFonts w:eastAsia="Times New Roman" w:cs="Times New Roman"/>
          <w:szCs w:val="24"/>
        </w:rPr>
        <w:t xml:space="preserve"> </w:t>
      </w:r>
      <w:r>
        <w:rPr>
          <w:rFonts w:eastAsia="Times New Roman" w:cs="Times New Roman"/>
          <w:szCs w:val="24"/>
        </w:rPr>
        <w:t>-διαπραγματευτική λύση θα επιλέξουν οι μεγάλοι παίκτες, η Ελλάδα ως επιμένουσα και ως έχουσα έννομο συμφέρον στην περιοχή, ως δύναμη σταθερότητας, και βέβαια οι γείτονες για το συγκεκριμένο θέμα. Τελείωσα με αυτό, αγαπητέ κύριε Πρόεδρε, και αγαπητοί συνάδ</w:t>
      </w:r>
      <w:r>
        <w:rPr>
          <w:rFonts w:eastAsia="Times New Roman" w:cs="Times New Roman"/>
          <w:szCs w:val="24"/>
        </w:rPr>
        <w:t>ελφοι.</w:t>
      </w:r>
    </w:p>
    <w:p w14:paraId="4217C22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Τώρα θέλω να μιλήσω για το πολυνομοσχέδιο κάτω από μια άλλη οπτική. Άκουσα ένθεν κακείθεν αψιμαχίες, «εμείς», «εσείς», «οι άλλοι» και λοιπά, σε σχέση με το πολυνομοσχέδιο, δηλαδή με τα </w:t>
      </w:r>
      <w:proofErr w:type="spellStart"/>
      <w:r>
        <w:rPr>
          <w:rFonts w:eastAsia="Times New Roman" w:cs="Times New Roman"/>
          <w:szCs w:val="24"/>
        </w:rPr>
        <w:t>προαπαιτούμενα</w:t>
      </w:r>
      <w:proofErr w:type="spellEnd"/>
      <w:r>
        <w:rPr>
          <w:rFonts w:eastAsia="Times New Roman" w:cs="Times New Roman"/>
          <w:szCs w:val="24"/>
        </w:rPr>
        <w:t xml:space="preserve"> και τις άλλες διατάξεις. Ασφαλώς πάντοτε θα υπάρχ</w:t>
      </w:r>
      <w:r>
        <w:rPr>
          <w:rFonts w:eastAsia="Times New Roman" w:cs="Times New Roman"/>
          <w:szCs w:val="24"/>
        </w:rPr>
        <w:t>ουν διαφορετικές προσεγγίσεις. Ασφαλώς και πρέπει να υπάρχουν διαφορετικές προσεγγίσεις, διότι θα πρέπει να λειτουργήσει η δημοκρατία και ο δημοκρατικός διάλογος.</w:t>
      </w:r>
    </w:p>
    <w:p w14:paraId="4217C22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Εκείνο στο οποίο, όμως, νομίζω ότι πρέπει να συμφωνήσουμε όλοι, με αφορμή το πολυνομοσχέδιο, </w:t>
      </w:r>
      <w:r>
        <w:rPr>
          <w:rFonts w:eastAsia="Times New Roman" w:cs="Times New Roman"/>
          <w:szCs w:val="24"/>
        </w:rPr>
        <w:t>είναι το εάν αποδεχόμαστε και προσχωρούμε στη λογική της υποχώρησης του κράτους δικαίου στην Ευρωπαϊκή Ένωση ή όχι. Διότι θα σας πω τι συμβαίνει στο πολυνομοσχέδιο.</w:t>
      </w:r>
    </w:p>
    <w:p w14:paraId="4217C22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Δήλωσα και δημόσια, ότι δεν είμαι δογματική και ότι δεν διαπνέομαι από δογματικότητα στη συ</w:t>
      </w:r>
      <w:r>
        <w:rPr>
          <w:rFonts w:eastAsia="Times New Roman" w:cs="Times New Roman"/>
          <w:szCs w:val="24"/>
        </w:rPr>
        <w:t>ζήτηση του πολυνομοσχεδίου για την απόφαση την οποία θα πάρω, την οποία θα σας πω αμέσως μετά, στο κλείσιμο της τοποθέτησής μου.</w:t>
      </w:r>
    </w:p>
    <w:p w14:paraId="4217C22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Μελετώντας όμως τη φιλοσοφία και όχι τις επιμέρους διατάξεις, διαπίστωσα τρεις θεμελιώδεις αντινομίες σε αυτό το πολυνομοσχέδιο</w:t>
      </w:r>
      <w:r>
        <w:rPr>
          <w:rFonts w:eastAsia="Times New Roman" w:cs="Times New Roman"/>
          <w:szCs w:val="24"/>
        </w:rPr>
        <w:t>, οι οποίες -αυτές τρεις θεμελιώδεις αντινομίες- δεν μου επιτρέπουν σε κα</w:t>
      </w:r>
      <w:r>
        <w:rPr>
          <w:rFonts w:eastAsia="Times New Roman" w:cs="Times New Roman"/>
          <w:szCs w:val="24"/>
        </w:rPr>
        <w:t>μ</w:t>
      </w:r>
      <w:r>
        <w:rPr>
          <w:rFonts w:eastAsia="Times New Roman" w:cs="Times New Roman"/>
          <w:szCs w:val="24"/>
        </w:rPr>
        <w:t xml:space="preserve">μία περίπτωση να προσχωρήσω, παρά το γεγονός ότι υπάρχουν διατάξεις, οι οποίες είναι λειτουργικές μέσα στο πολυνομοσχέδιο και θα τις αναφέρω ενδεικτικά και ακροθιγώς. Αυτές οι τρεις </w:t>
      </w:r>
      <w:r>
        <w:rPr>
          <w:rFonts w:eastAsia="Times New Roman" w:cs="Times New Roman"/>
          <w:szCs w:val="24"/>
        </w:rPr>
        <w:t>θεμελιώδεις αντινομίες είναι και η απόδειξη ότι υποχωρεί καθημερινά το κράτος δικαίου στην Ευρωπαϊκή Ένωση.</w:t>
      </w:r>
    </w:p>
    <w:p w14:paraId="4217C22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Σας αναφέρω ένα στοιχείο. Έχει ήδη ενεργοποιηθεί, μετά από πάρα πολύ καιρό, αγαπητοί συνάδελφοι, το άρθρο 7 της </w:t>
      </w:r>
      <w:r>
        <w:rPr>
          <w:rFonts w:eastAsia="Times New Roman" w:cs="Times New Roman"/>
          <w:szCs w:val="24"/>
        </w:rPr>
        <w:t>Σ</w:t>
      </w:r>
      <w:r>
        <w:rPr>
          <w:rFonts w:eastAsia="Times New Roman" w:cs="Times New Roman"/>
          <w:szCs w:val="24"/>
        </w:rPr>
        <w:t xml:space="preserve">υνθήκης για την Ευρωπαϊκή Ένωση εναντίον της Πολωνίας, με πολύ μεγάλη καθυστέρηση. Γιατί ενεργοποιήθηκε το άρθρο 7 εναντίον της Πολωνίας και μάλιστα με πολύ μεγάλη καθυστέρηση, με πολλές αναστολές, με πολλές συζητήσεις, ενώ θα έπρεπε να είχε ενεργοποιηθεί </w:t>
      </w:r>
      <w:r>
        <w:rPr>
          <w:rFonts w:eastAsia="Times New Roman" w:cs="Times New Roman"/>
          <w:szCs w:val="24"/>
        </w:rPr>
        <w:t>αμέσως; Διότι, ουσιαστικά η στάση αυτής της χώρας δημιούργησε συστημικές απειλές κατά του κράτους δικαίου περιφρονώντας το.</w:t>
      </w:r>
    </w:p>
    <w:p w14:paraId="4217C22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Βλέπω παράλληλα την τοποθέτηση της Ευρωπαϊκής Κεντρικής Τράπεζας για δικαστικές διώξεις τεχνοκρατών, στελεχών των στατιστικών </w:t>
      </w:r>
      <w:r>
        <w:rPr>
          <w:rFonts w:eastAsia="Times New Roman" w:cs="Times New Roman"/>
          <w:szCs w:val="24"/>
        </w:rPr>
        <w:t>α</w:t>
      </w:r>
      <w:r>
        <w:rPr>
          <w:rFonts w:eastAsia="Times New Roman" w:cs="Times New Roman"/>
          <w:szCs w:val="24"/>
        </w:rPr>
        <w:t>ρχών.</w:t>
      </w:r>
      <w:r>
        <w:rPr>
          <w:rFonts w:eastAsia="Times New Roman" w:cs="Times New Roman"/>
          <w:szCs w:val="24"/>
        </w:rPr>
        <w:t xml:space="preserve"> Και διαφωνώ απολύτως, διότι είναι άλλο πράγμα η ανεξαρτησία των τεχνοκρατών και άλλο πράγμα η ανεξαρτησία, η ιδιότυπη ασυλία τους να υπερβαίνει το κράτος δικαίου.</w:t>
      </w:r>
    </w:p>
    <w:p w14:paraId="4217C22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Εδώ, λοιπόν, ερχόμενη στο σημερινό πολυνομοσχέδιο το οποίο συζητούμε, νομίζω ότι όλοι οι συν</w:t>
      </w:r>
      <w:r>
        <w:rPr>
          <w:rFonts w:eastAsia="Times New Roman" w:cs="Times New Roman"/>
          <w:szCs w:val="24"/>
        </w:rPr>
        <w:t>άδελφοι αυτό έπρεπε να δούμε. Υπάρχει αυτή η θεμελιώδης αντινομία, δηλαδή τι; Ότι επιστρατεύεται τη βασική φιλοσοφία της Ευρωπαϊκής Ένωσης, μια θεμελιώδη αρχή, που είναι το κράτος δικαίου και η υπεράσπισή του. Γιατί; Διότι, εάν θα δείτε στη διάταξη των άρθ</w:t>
      </w:r>
      <w:r>
        <w:rPr>
          <w:rFonts w:eastAsia="Times New Roman" w:cs="Times New Roman"/>
          <w:szCs w:val="24"/>
        </w:rPr>
        <w:t>ρων που αφορούν στο ΤΑΙΠΕΔ και εκεί υπάρχει αυτή η φιλοσοφία και η θεμελιώδης αντινομία, η οποία αντιστρατεύεται το κράτος δικαίου, που είναι θεμελιώδης αξία της Ευρωπαϊκής Ένωσης, με την ιδιότυπη ασυλία, την οποία επιφυλάσσει το συγκεκριμένο άρθρο και η ο</w:t>
      </w:r>
      <w:r>
        <w:rPr>
          <w:rFonts w:eastAsia="Times New Roman" w:cs="Times New Roman"/>
          <w:szCs w:val="24"/>
        </w:rPr>
        <w:t>ποία αφειδώς παραχωρείται σε σχέση με τους τεχνοκράτες και τα στελέχη του ΤΑΙΠΕΔ απαλλάσσοντάς τους από οποιαδήποτε ποινική ή αστική ευθύνη. Για μένα αυτό είναι θεμελιώδης αντινομία απέναντι στο κράτος δικαίου και απέναντι στις δημοκρατικές μου αξίες.</w:t>
      </w:r>
    </w:p>
    <w:p w14:paraId="4217C22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του κουδούνι λήξεως του χρόνου ομιλίας της κυρίας Βουλευτού)</w:t>
      </w:r>
    </w:p>
    <w:p w14:paraId="4217C22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Μισό λεπτό, κύριε Πρόεδρε, εάν μου επιτρέπετε να χρησιμοποιήσω ακόμα, κλείνοντας αυτό</w:t>
      </w:r>
      <w:r>
        <w:rPr>
          <w:rFonts w:eastAsia="Times New Roman" w:cs="Times New Roman"/>
          <w:szCs w:val="24"/>
        </w:rPr>
        <w:t>ν</w:t>
      </w:r>
      <w:r>
        <w:rPr>
          <w:rFonts w:eastAsia="Times New Roman" w:cs="Times New Roman"/>
          <w:szCs w:val="24"/>
        </w:rPr>
        <w:t xml:space="preserve"> τον κύκλο των ομιλητών.</w:t>
      </w:r>
    </w:p>
    <w:p w14:paraId="4217C22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δεύτερη θεμελιώδης αντινομία, η οποία διαπνέει απολύτως τ</w:t>
      </w:r>
      <w:r>
        <w:rPr>
          <w:rFonts w:eastAsia="Times New Roman" w:cs="Times New Roman"/>
          <w:szCs w:val="24"/>
        </w:rPr>
        <w:t>ο πολυνομοσχέδιο, είναι η υπολειπομένη διαρκώς συνταγματική προστασία ειδικότερα της πρώτης κατοικίας. Το Σύνταγμα της χώρας μας έχει ιδεολογικά φορτισμένη διατύπωση και για την κατοικία, αλλά και για την οικογένεια -στην οποία θα αναφερθώ και θα κλείσω με</w:t>
      </w:r>
      <w:r>
        <w:rPr>
          <w:rFonts w:eastAsia="Times New Roman" w:cs="Times New Roman"/>
          <w:szCs w:val="24"/>
        </w:rPr>
        <w:t xml:space="preserve"> αυτό- όταν μιλάμε για την προστασία της πρώτης κατοικίας, η οποία φιλοξενεί στους κόλπους της την οικογένεια και στη συνέχεια τη διαρκή υποχώρηση σε σχέση με τις θεσμικές εγγυήσεις, που το Σύνταγμα πρέπει να παρέχει στην οικογένεια.</w:t>
      </w:r>
    </w:p>
    <w:p w14:paraId="4217C22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Διότι, πρέπει να πω στ</w:t>
      </w:r>
      <w:r>
        <w:rPr>
          <w:rFonts w:eastAsia="Times New Roman" w:cs="Times New Roman"/>
          <w:szCs w:val="24"/>
        </w:rPr>
        <w:t xml:space="preserve">ους Υπουργούς, οι οποίοι ασχολούνται, ότι οι διατάξεις που φέρατε δεν </w:t>
      </w:r>
      <w:r>
        <w:rPr>
          <w:rFonts w:eastAsia="Times New Roman" w:cs="Times New Roman"/>
          <w:szCs w:val="24"/>
        </w:rPr>
        <w:t>κ</w:t>
      </w:r>
      <w:r>
        <w:rPr>
          <w:rFonts w:eastAsia="Times New Roman" w:cs="Times New Roman"/>
          <w:szCs w:val="24"/>
        </w:rPr>
        <w:t>τίζουν μία νέα αρχιτεκτονική οικογενειακής πολιτικής, η οποία να παρέχει τις συνταγματικές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θεσμικές εγγυήσεις για την οικογένεια και για τα ατομικά και κοινωνικά δικαιώματα των μελών </w:t>
      </w:r>
      <w:r>
        <w:rPr>
          <w:rFonts w:eastAsia="Times New Roman" w:cs="Times New Roman"/>
          <w:szCs w:val="24"/>
        </w:rPr>
        <w:t xml:space="preserve">της, διότι είναι ατάκτως ερριμμένα και διότι έχουν μία θεμελιώδη αντινομία, ότι δεν </w:t>
      </w:r>
      <w:proofErr w:type="spellStart"/>
      <w:r>
        <w:rPr>
          <w:rFonts w:eastAsia="Times New Roman" w:cs="Times New Roman"/>
          <w:szCs w:val="24"/>
        </w:rPr>
        <w:t>συστρατεύονται</w:t>
      </w:r>
      <w:proofErr w:type="spellEnd"/>
      <w:r>
        <w:rPr>
          <w:rFonts w:eastAsia="Times New Roman" w:cs="Times New Roman"/>
          <w:szCs w:val="24"/>
        </w:rPr>
        <w:t xml:space="preserve"> με το κράτος δικαίου. </w:t>
      </w:r>
    </w:p>
    <w:p w14:paraId="4217C22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Απόδειξη είναι ότι εάν θέλετε να υπερασπιστείτε την οικογένεια και την οικογενειακή πολιτική, θα έπρεπε να ενισχύετε την οικογένεια απ</w:t>
      </w:r>
      <w:r>
        <w:rPr>
          <w:rFonts w:eastAsia="Times New Roman" w:cs="Times New Roman"/>
          <w:szCs w:val="24"/>
        </w:rPr>
        <w:t>ό το πρώτο παιδί, προσαυξανόμενη η οικονομική στήριξη ανάλογα με τον αριθμό των γεννήσεων αδιακρίτως, χωρίς εισοδηματικά κριτήρια, πολύ περισσότερο δε εάν μέσα στην οικογένεια υπάρχει και άτομο ΑΜ</w:t>
      </w:r>
      <w:r>
        <w:rPr>
          <w:rFonts w:eastAsia="Times New Roman" w:cs="Times New Roman"/>
          <w:szCs w:val="24"/>
        </w:rPr>
        <w:t>Ε</w:t>
      </w:r>
      <w:r>
        <w:rPr>
          <w:rFonts w:eastAsia="Times New Roman" w:cs="Times New Roman"/>
          <w:szCs w:val="24"/>
        </w:rPr>
        <w:t xml:space="preserve">Α. </w:t>
      </w:r>
    </w:p>
    <w:p w14:paraId="4217C22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Άρα, λοιπόν, αυτές τις τρεις θεμελιώδεις αντινομίες δεν</w:t>
      </w:r>
      <w:r>
        <w:rPr>
          <w:rFonts w:eastAsia="Times New Roman" w:cs="Times New Roman"/>
          <w:szCs w:val="24"/>
        </w:rPr>
        <w:t xml:space="preserve"> μου επιτρέπουν να προσχωρήσω σε αυτό, παρ</w:t>
      </w:r>
      <w:r>
        <w:rPr>
          <w:rFonts w:eastAsia="Times New Roman" w:cs="Times New Roman"/>
          <w:szCs w:val="24"/>
        </w:rPr>
        <w:t xml:space="preserve">’ </w:t>
      </w:r>
      <w:r>
        <w:rPr>
          <w:rFonts w:eastAsia="Times New Roman" w:cs="Times New Roman"/>
          <w:szCs w:val="24"/>
        </w:rPr>
        <w:t>ότι αναγνωρίζω ότι η χώρα πρέπει να κλείσει την τρίτη αξιολόγηση, παρ</w:t>
      </w:r>
      <w:r>
        <w:rPr>
          <w:rFonts w:eastAsia="Times New Roman" w:cs="Times New Roman"/>
          <w:szCs w:val="24"/>
        </w:rPr>
        <w:t xml:space="preserve">’ </w:t>
      </w:r>
      <w:r>
        <w:rPr>
          <w:rFonts w:eastAsia="Times New Roman" w:cs="Times New Roman"/>
          <w:szCs w:val="24"/>
        </w:rPr>
        <w:t>ότι αναγνωρίζω ότι η χώρα πρέπει να εκταμιεύσει τους πόρους που δικαιούται. Και πρέπει να σας πω ότι και οι λειτουργικές και θετικές διατάξει</w:t>
      </w:r>
      <w:r>
        <w:rPr>
          <w:rFonts w:eastAsia="Times New Roman" w:cs="Times New Roman"/>
          <w:szCs w:val="24"/>
        </w:rPr>
        <w:t>ς που έχετε εισάγει με τη σύσταση Διεύθυνσης Ελέγχου Οικονομικού Εγκλήματος ή με την ηλεκτρονική διαδικασία που διευκολύνει τ</w:t>
      </w:r>
      <w:r>
        <w:rPr>
          <w:rFonts w:eastAsia="Times New Roman" w:cs="Times New Roman"/>
          <w:szCs w:val="24"/>
        </w:rPr>
        <w:t>α</w:t>
      </w:r>
      <w:r>
        <w:rPr>
          <w:rFonts w:eastAsia="Times New Roman" w:cs="Times New Roman"/>
          <w:szCs w:val="24"/>
        </w:rPr>
        <w:t xml:space="preserve"> ΑΜ</w:t>
      </w:r>
      <w:r>
        <w:rPr>
          <w:rFonts w:eastAsia="Times New Roman" w:cs="Times New Roman"/>
          <w:szCs w:val="24"/>
        </w:rPr>
        <w:t>Ε</w:t>
      </w:r>
      <w:r>
        <w:rPr>
          <w:rFonts w:eastAsia="Times New Roman" w:cs="Times New Roman"/>
          <w:szCs w:val="24"/>
        </w:rPr>
        <w:t xml:space="preserve">Α στην απονομή </w:t>
      </w:r>
      <w:proofErr w:type="spellStart"/>
      <w:r>
        <w:rPr>
          <w:rFonts w:eastAsia="Times New Roman" w:cs="Times New Roman"/>
          <w:szCs w:val="24"/>
        </w:rPr>
        <w:t>προνοιακών</w:t>
      </w:r>
      <w:proofErr w:type="spellEnd"/>
      <w:r>
        <w:rPr>
          <w:rFonts w:eastAsia="Times New Roman" w:cs="Times New Roman"/>
          <w:szCs w:val="24"/>
        </w:rPr>
        <w:t xml:space="preserve"> παροχών ή με το ενεργειακό Χρηματιστήριο και με την τροποποίηση του Κώδικα Φορολογικής Διαδικασίας σ</w:t>
      </w:r>
      <w:r>
        <w:rPr>
          <w:rFonts w:eastAsia="Times New Roman" w:cs="Times New Roman"/>
          <w:szCs w:val="24"/>
        </w:rPr>
        <w:t xml:space="preserve">χετικά με την υποβολή φορολογικών δηλώσεών δεν είναι αρκετές για να απαλείψουν τις θεμελιώδεις αντινομίες, στις οποίες προχωρήσατε, δηλαδή στην υποχώρηση του κράτους δικαίου. </w:t>
      </w:r>
    </w:p>
    <w:p w14:paraId="4217C230" w14:textId="77777777" w:rsidR="00D30189" w:rsidRDefault="00486ADB">
      <w:pPr>
        <w:spacing w:line="600" w:lineRule="auto"/>
        <w:ind w:firstLine="720"/>
        <w:jc w:val="both"/>
        <w:rPr>
          <w:rFonts w:eastAsia="Times New Roman" w:cs="Times New Roman"/>
          <w:color w:val="000000"/>
          <w:szCs w:val="24"/>
        </w:rPr>
      </w:pPr>
      <w:r>
        <w:rPr>
          <w:rFonts w:eastAsia="Times New Roman" w:cs="Times New Roman"/>
          <w:szCs w:val="24"/>
        </w:rPr>
        <w:t xml:space="preserve">Και σας το αποδεικνύω και κλείνω με αυτό, κύριε Πρόεδρε και σας ευχαριστώ θερμά </w:t>
      </w:r>
      <w:r>
        <w:rPr>
          <w:rFonts w:eastAsia="Times New Roman" w:cs="Times New Roman"/>
          <w:szCs w:val="24"/>
        </w:rPr>
        <w:t xml:space="preserve">για την ανοχή του χρόνου. Έχετε παραμερίσει το νομικό κόσμο. Έχετε παραμερίσει τη </w:t>
      </w:r>
      <w:r>
        <w:rPr>
          <w:rFonts w:eastAsia="Times New Roman" w:cs="Times New Roman"/>
          <w:szCs w:val="24"/>
        </w:rPr>
        <w:t>δ</w:t>
      </w:r>
      <w:r>
        <w:rPr>
          <w:rFonts w:eastAsia="Times New Roman" w:cs="Times New Roman"/>
          <w:szCs w:val="24"/>
        </w:rPr>
        <w:t>ικαιοσύνη και στο θέμα της διαμεσολάβησης και στο θέμα του Κτηματολογίου. Και όπου παραμερίζεται το κράτος δικαίου και ο νομικός κόσμος αφαιρούνται διαρκώς θεσμικές εγγυήσει</w:t>
      </w:r>
      <w:r>
        <w:rPr>
          <w:rFonts w:eastAsia="Times New Roman" w:cs="Times New Roman"/>
          <w:szCs w:val="24"/>
        </w:rPr>
        <w:t>ς σε ατομικό και κοινωνικό επίπεδο.</w:t>
      </w:r>
    </w:p>
    <w:p w14:paraId="4217C231" w14:textId="77777777" w:rsidR="00D30189" w:rsidRDefault="00486ADB">
      <w:pPr>
        <w:spacing w:line="600" w:lineRule="auto"/>
        <w:ind w:firstLine="720"/>
        <w:jc w:val="both"/>
        <w:rPr>
          <w:rFonts w:eastAsia="Times New Roman" w:cs="Times New Roman"/>
          <w:color w:val="000000"/>
          <w:szCs w:val="24"/>
        </w:rPr>
      </w:pPr>
      <w:r>
        <w:rPr>
          <w:rFonts w:eastAsia="Times New Roman" w:cs="Times New Roman"/>
          <w:color w:val="000000"/>
          <w:szCs w:val="24"/>
        </w:rPr>
        <w:t>Γι’ αυτούς τους λόγους λυπάμαι, αλλά δεν μπορώ να προσχωρήσω στη λογική σας.</w:t>
      </w:r>
    </w:p>
    <w:p w14:paraId="4217C23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17C23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Πριν προχωρήσουμε στον επόμενο ομιλητή, να ενημερώσουμε το Σώμα για την κατάσταση έ</w:t>
      </w:r>
      <w:r>
        <w:rPr>
          <w:rFonts w:eastAsia="Times New Roman" w:cs="Times New Roman"/>
          <w:szCs w:val="24"/>
        </w:rPr>
        <w:t xml:space="preserve">τσι όπως διαμορφώνεται σε σχέση με ομιλητές και με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και Υπουργούς.</w:t>
      </w:r>
    </w:p>
    <w:p w14:paraId="4217C23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Θα ξεκινήσουμε τον δεύτερο κύκλο. Στον δεύτερο κύκλο είναι δεκαπέντε ομιλητές. Ήδη οι υπηρεσίες εξασφάλισαν άλλους τρεις ομιλητές από τον τρίτο κύκλο. Άρα πάμε </w:t>
      </w:r>
      <w:r>
        <w:rPr>
          <w:rFonts w:eastAsia="Times New Roman" w:cs="Times New Roman"/>
          <w:szCs w:val="24"/>
        </w:rPr>
        <w:t>έως το πέρας της σημερινής συνεδρίασης για δέκα οκτώ ομιλητές Βουλευτές. Τρεις κοινοβουλευτικοί εκπρόσωποι δήλωσαν ότι θα μιλήσουν σήμερα έως το τέλος της συνεδρίασης και η Υφυπουργός η κυρία…</w:t>
      </w:r>
    </w:p>
    <w:p w14:paraId="4217C23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Εγώ, κύριε Πρόεδρε</w:t>
      </w:r>
      <w:r>
        <w:rPr>
          <w:rFonts w:eastAsia="Times New Roman" w:cs="Times New Roman"/>
          <w:szCs w:val="24"/>
        </w:rPr>
        <w:t>.</w:t>
      </w:r>
    </w:p>
    <w:p w14:paraId="4217C23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Εσείς, κύριε </w:t>
      </w:r>
      <w:proofErr w:type="spellStart"/>
      <w:r>
        <w:rPr>
          <w:rFonts w:eastAsia="Times New Roman" w:cs="Times New Roman"/>
          <w:szCs w:val="24"/>
        </w:rPr>
        <w:t>Τσακαλώτο</w:t>
      </w:r>
      <w:proofErr w:type="spellEnd"/>
      <w:r>
        <w:rPr>
          <w:rFonts w:eastAsia="Times New Roman" w:cs="Times New Roman"/>
          <w:szCs w:val="24"/>
        </w:rPr>
        <w:t>; Όχι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w:t>
      </w:r>
    </w:p>
    <w:p w14:paraId="4217C23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Ανακοινώθηκε από το Προεδρείο το πρωί.</w:t>
      </w:r>
    </w:p>
    <w:p w14:paraId="4217C23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υπάρχει αντίρρηση. Ωραία, εσείς.</w:t>
      </w:r>
    </w:p>
    <w:p w14:paraId="4217C23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Άρα, λοιπόν, ξεκινά</w:t>
      </w:r>
      <w:r>
        <w:rPr>
          <w:rFonts w:eastAsia="Times New Roman" w:cs="Times New Roman"/>
          <w:szCs w:val="24"/>
        </w:rPr>
        <w:t xml:space="preserve">με με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της Χρυσής Αυγής τον κ. Παππά και θα προχωρήσουμε με τρεις ομιλητές-έναν κοινοβουλευτικό. </w:t>
      </w:r>
    </w:p>
    <w:p w14:paraId="4217C23A" w14:textId="77777777" w:rsidR="00D30189" w:rsidRDefault="00486ADB">
      <w:pPr>
        <w:spacing w:line="600" w:lineRule="auto"/>
        <w:ind w:firstLine="720"/>
        <w:jc w:val="both"/>
        <w:rPr>
          <w:rFonts w:eastAsia="Times New Roman" w:cs="Times New Roman"/>
          <w:color w:val="000000" w:themeColor="text1"/>
          <w:szCs w:val="24"/>
        </w:rPr>
      </w:pPr>
      <w:r w:rsidRPr="0076364C">
        <w:rPr>
          <w:rFonts w:eastAsia="Times New Roman" w:cs="Times New Roman"/>
          <w:color w:val="000000" w:themeColor="text1"/>
          <w:szCs w:val="24"/>
        </w:rPr>
        <w:t>Ο κ. Παππάς έχει τον λόγο.</w:t>
      </w:r>
    </w:p>
    <w:p w14:paraId="4217C23B" w14:textId="77777777" w:rsidR="00D30189" w:rsidRDefault="00486ADB">
      <w:pPr>
        <w:spacing w:line="600" w:lineRule="auto"/>
        <w:ind w:firstLine="720"/>
        <w:jc w:val="both"/>
        <w:rPr>
          <w:rFonts w:eastAsia="Times New Roman" w:cs="Times New Roman"/>
          <w:color w:val="000000" w:themeColor="text1"/>
          <w:szCs w:val="24"/>
        </w:rPr>
      </w:pPr>
      <w:r w:rsidRPr="0076364C">
        <w:rPr>
          <w:rFonts w:eastAsia="Times New Roman" w:cs="Times New Roman"/>
          <w:b/>
          <w:color w:val="000000" w:themeColor="text1"/>
          <w:szCs w:val="24"/>
        </w:rPr>
        <w:t xml:space="preserve">ΧΡΗΣΤΟΣ ΠΑΠΠΑΣ: </w:t>
      </w:r>
      <w:r w:rsidRPr="0076364C">
        <w:rPr>
          <w:rFonts w:eastAsia="Times New Roman" w:cs="Times New Roman"/>
          <w:color w:val="000000" w:themeColor="text1"/>
          <w:szCs w:val="24"/>
        </w:rPr>
        <w:t xml:space="preserve">Κατευθείαν στο προκείμενο, κύριε Πρόεδρε, δηλαδή στο έγκλημα το οποίο θα </w:t>
      </w:r>
      <w:r w:rsidRPr="0076364C">
        <w:rPr>
          <w:rFonts w:eastAsia="Times New Roman" w:cs="Times New Roman"/>
          <w:color w:val="000000" w:themeColor="text1"/>
          <w:szCs w:val="24"/>
        </w:rPr>
        <w:t xml:space="preserve">πραγματοποιηθεί, ένα ακόμη </w:t>
      </w:r>
      <w:proofErr w:type="spellStart"/>
      <w:r w:rsidRPr="0076364C">
        <w:rPr>
          <w:rFonts w:eastAsia="Times New Roman" w:cs="Times New Roman"/>
          <w:color w:val="000000" w:themeColor="text1"/>
          <w:szCs w:val="24"/>
        </w:rPr>
        <w:t>μνημονιακό</w:t>
      </w:r>
      <w:proofErr w:type="spellEnd"/>
      <w:r w:rsidRPr="0076364C">
        <w:rPr>
          <w:rFonts w:eastAsia="Times New Roman" w:cs="Times New Roman"/>
          <w:color w:val="000000" w:themeColor="text1"/>
          <w:szCs w:val="24"/>
        </w:rPr>
        <w:t xml:space="preserve"> έγκλημα στην Αίθουσα αυτή, με την ψήφιση του πολυνομοσχεδίου</w:t>
      </w:r>
      <w:r>
        <w:rPr>
          <w:rFonts w:eastAsia="Times New Roman" w:cs="Times New Roman"/>
          <w:color w:val="000000" w:themeColor="text1"/>
          <w:szCs w:val="24"/>
        </w:rPr>
        <w:t xml:space="preserve"> </w:t>
      </w:r>
      <w:r w:rsidRPr="0076364C">
        <w:rPr>
          <w:rFonts w:eastAsia="Times New Roman" w:cs="Times New Roman"/>
          <w:color w:val="000000" w:themeColor="text1"/>
          <w:szCs w:val="24"/>
        </w:rPr>
        <w:t>-τερατουργήματος.</w:t>
      </w:r>
    </w:p>
    <w:p w14:paraId="4217C23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Μέσα στις διατάξεις των </w:t>
      </w:r>
      <w:r>
        <w:rPr>
          <w:rFonts w:eastAsia="Times New Roman" w:cs="Times New Roman"/>
          <w:szCs w:val="24"/>
        </w:rPr>
        <w:t xml:space="preserve">τετρακοσίων </w:t>
      </w:r>
      <w:r>
        <w:rPr>
          <w:rFonts w:eastAsia="Times New Roman" w:cs="Times New Roman"/>
          <w:szCs w:val="24"/>
        </w:rPr>
        <w:t>άρθρων περιλαμβάνονται ρυθμίσεις και μέτρα τα οποία, όπως προαναφέρθηκε, επιφέρουν ένα ακόμη ισχυρό πλή</w:t>
      </w:r>
      <w:r>
        <w:rPr>
          <w:rFonts w:eastAsia="Times New Roman" w:cs="Times New Roman"/>
          <w:szCs w:val="24"/>
        </w:rPr>
        <w:t>γμα στην καθημερινότητα του ελληνικού λαού και μερικά από τα οποία έχουν ως ακολούθως:</w:t>
      </w:r>
    </w:p>
    <w:p w14:paraId="4217C23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Πρώτον, πλειστηριασμοί. Θα διενεργούνται αποκλειστικά ηλεκτρονικά από 21 Φεβρουαρίου 2018, ανεξάρτητα από τον χρόνο επίδοσης της επιταγής και επιβολής της κατάσχεσης. Πρ</w:t>
      </w:r>
      <w:r>
        <w:rPr>
          <w:rFonts w:eastAsia="Times New Roman" w:cs="Times New Roman"/>
          <w:szCs w:val="24"/>
        </w:rPr>
        <w:t xml:space="preserve">όκειται για ένα μέτρο προορισμένο να πλήξει αποκλειστικά τους Έλληνες και τις Ελληνίδες. </w:t>
      </w:r>
    </w:p>
    <w:p w14:paraId="4217C23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Δεύτερον, επιδόματα. Επανακαθορίζεται το καθεστώς χορήγησης του επιδόματος για τα παιδιά. Χωρίς επίδομα μένουν περίπου </w:t>
      </w:r>
      <w:r>
        <w:rPr>
          <w:rFonts w:eastAsia="Times New Roman" w:cs="Times New Roman"/>
          <w:szCs w:val="24"/>
        </w:rPr>
        <w:t>δεκαπέντε χιλιάδες</w:t>
      </w:r>
      <w:r>
        <w:rPr>
          <w:rFonts w:eastAsia="Times New Roman" w:cs="Times New Roman"/>
          <w:szCs w:val="24"/>
        </w:rPr>
        <w:t xml:space="preserve"> οικογένειες με εισόδημα άνω </w:t>
      </w:r>
      <w:r>
        <w:rPr>
          <w:rFonts w:eastAsia="Times New Roman" w:cs="Times New Roman"/>
          <w:szCs w:val="24"/>
        </w:rPr>
        <w:t xml:space="preserve">των 33.000 ευρώ, ενώ απώλειες θα έχουν </w:t>
      </w:r>
      <w:r>
        <w:rPr>
          <w:rFonts w:eastAsia="Times New Roman" w:cs="Times New Roman"/>
          <w:szCs w:val="24"/>
        </w:rPr>
        <w:t xml:space="preserve">πενήντα τέσσερις χιλιάδες πεντακόσιες πενήντα </w:t>
      </w:r>
      <w:r>
        <w:rPr>
          <w:rFonts w:eastAsia="Times New Roman" w:cs="Times New Roman"/>
          <w:szCs w:val="24"/>
        </w:rPr>
        <w:t>οικογένειες με τρία ή περισσότερα παιδιά και εισοδήματα από 13.500 ευρώ και άνω, μέτρο το οποίο σαφέστατα αφορά πρωτίστως τις ελληνικές οικογένειες τις οποίες πλήττει σφόδ</w:t>
      </w:r>
      <w:r>
        <w:rPr>
          <w:rFonts w:eastAsia="Times New Roman" w:cs="Times New Roman"/>
          <w:szCs w:val="24"/>
        </w:rPr>
        <w:t>ρα.</w:t>
      </w:r>
    </w:p>
    <w:p w14:paraId="4217C23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Τρίτον, για τη συζήτηση και τη λήψη απόφασης κήρυξης απεργίας θα απαιτείται η παρουσία τουλάχιστον του 1/2 των οικονομικά τακτοποιημένων μελών.</w:t>
      </w:r>
    </w:p>
    <w:p w14:paraId="4217C24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Τέταρτον, σειρά κατάταξης πιστωτών. Απαιτήσεις οι οποίες προέκυψαν πριν από την ημερομηνία ορισμού του πρώτο</w:t>
      </w:r>
      <w:r>
        <w:rPr>
          <w:rFonts w:eastAsia="Times New Roman" w:cs="Times New Roman"/>
          <w:szCs w:val="24"/>
        </w:rPr>
        <w:t>υ πλειστηριασμού και αφορούν μη καταβληθέντες μισθούς έως έξι μηνών από παροχή εξαρτημένης εργασίας, ικανοποιούνται προνομιακά πριν από κάθε άλλη απαίτηση.</w:t>
      </w:r>
    </w:p>
    <w:p w14:paraId="4217C241"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κατάργηση </w:t>
      </w:r>
      <w:r>
        <w:rPr>
          <w:rFonts w:eastAsia="Times New Roman" w:cs="Times New Roman"/>
          <w:szCs w:val="24"/>
        </w:rPr>
        <w:t xml:space="preserve">τριακοσίων ενενήντα τεσσάρων </w:t>
      </w:r>
      <w:r>
        <w:rPr>
          <w:rFonts w:eastAsia="Times New Roman" w:cs="Times New Roman"/>
          <w:szCs w:val="24"/>
        </w:rPr>
        <w:t xml:space="preserve">υποθηκοφυλακείων της χώρας. Συστήνεται νέος ενιαίος </w:t>
      </w:r>
      <w:r>
        <w:rPr>
          <w:rFonts w:eastAsia="Times New Roman" w:cs="Times New Roman"/>
          <w:szCs w:val="24"/>
        </w:rPr>
        <w:t xml:space="preserve">φορέας με την ονομασία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Κ</w:t>
      </w:r>
      <w:r>
        <w:rPr>
          <w:rFonts w:eastAsia="Times New Roman" w:cs="Times New Roman"/>
          <w:szCs w:val="24"/>
        </w:rPr>
        <w:t>τηματολόγιο. Τα υποθηκοφυλακεία συγχωνεύονται με τα κτηματολογικά γραφεία.</w:t>
      </w:r>
    </w:p>
    <w:p w14:paraId="4217C242"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μεταβιβάσεις ακινήτων. Ακριβότερα κτηματολογικά τέλη για εγγραφή ακινήτων και εμπράγματων δικαιωμάτων. </w:t>
      </w:r>
    </w:p>
    <w:p w14:paraId="4217C243"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διοίκηση ΤΑΙΠΕΔ. Απαλλαγή των έξι ξένων τεχνοκρατών του ΤΑΙΠΕΔ από ποινικές ή αστικές ευθύνες στην υπόθεση των </w:t>
      </w:r>
      <w:r>
        <w:rPr>
          <w:rFonts w:eastAsia="Times New Roman" w:cs="Times New Roman"/>
          <w:szCs w:val="24"/>
        </w:rPr>
        <w:t>είκοσι οκτώ</w:t>
      </w:r>
      <w:r>
        <w:rPr>
          <w:rFonts w:eastAsia="Times New Roman" w:cs="Times New Roman"/>
          <w:szCs w:val="24"/>
        </w:rPr>
        <w:t xml:space="preserve"> ακινήτων του δημοσίου. Με το μέτρο αυτό ουσιαστικά συνεχίζεται η παραχώρηση και απώλεια της εθνικής δικαιοδοσίας και ανεξαρτ</w:t>
      </w:r>
      <w:r>
        <w:rPr>
          <w:rFonts w:eastAsia="Times New Roman" w:cs="Times New Roman"/>
          <w:szCs w:val="24"/>
        </w:rPr>
        <w:t xml:space="preserve">ησίας, μέσω της παροχής πλήρους ασυλίας στους εκτελεστικούς υπαλλήλους των διεθνών τοκογλύφων. </w:t>
      </w:r>
    </w:p>
    <w:p w14:paraId="4217C244"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w:t>
      </w:r>
      <w:proofErr w:type="spellStart"/>
      <w:r>
        <w:rPr>
          <w:rFonts w:eastAsia="Times New Roman" w:cs="Times New Roman"/>
          <w:szCs w:val="24"/>
        </w:rPr>
        <w:t>υπερταμείο</w:t>
      </w:r>
      <w:proofErr w:type="spellEnd"/>
      <w:r>
        <w:rPr>
          <w:rFonts w:eastAsia="Times New Roman" w:cs="Times New Roman"/>
          <w:szCs w:val="24"/>
        </w:rPr>
        <w:t xml:space="preserve">. Δεκατέσσερις ΔΕΚΟ μεταβιβάζονται στο </w:t>
      </w:r>
      <w:proofErr w:type="spellStart"/>
      <w:r>
        <w:rPr>
          <w:rFonts w:eastAsia="Times New Roman" w:cs="Times New Roman"/>
          <w:szCs w:val="24"/>
        </w:rPr>
        <w:t>υπερταμείο</w:t>
      </w:r>
      <w:proofErr w:type="spellEnd"/>
      <w:r>
        <w:rPr>
          <w:rFonts w:eastAsia="Times New Roman" w:cs="Times New Roman"/>
          <w:szCs w:val="24"/>
        </w:rPr>
        <w:t>. ΔΕΗ, ΕΛΤΑ, ΕΥΔΑΠ, ΕΥΑΘ, όλοι οι αστικοί συγκοινωνιακοί φορείς του λεκανοπεδίου Αθηνών, δηλα</w:t>
      </w:r>
      <w:r>
        <w:rPr>
          <w:rFonts w:eastAsia="Times New Roman" w:cs="Times New Roman"/>
          <w:szCs w:val="24"/>
        </w:rPr>
        <w:t>δή ΟΑΣΑ, ΣΤΑΣΥ κ.λπ., πλην του Μ</w:t>
      </w:r>
      <w:r>
        <w:rPr>
          <w:rFonts w:eastAsia="Times New Roman" w:cs="Times New Roman"/>
          <w:szCs w:val="24"/>
        </w:rPr>
        <w:t>ετρό</w:t>
      </w:r>
      <w:r>
        <w:rPr>
          <w:rFonts w:eastAsia="Times New Roman" w:cs="Times New Roman"/>
          <w:szCs w:val="24"/>
        </w:rPr>
        <w:t xml:space="preserve"> και άλλες εννέα μεγάλες ΔΕΚΟ. Και η τελευταία ικμάδα εθνικού πλούτου σε επίπεδο υποδομών μεταβιβάζεται πλέον στο </w:t>
      </w:r>
      <w:proofErr w:type="spellStart"/>
      <w:r>
        <w:rPr>
          <w:rFonts w:eastAsia="Times New Roman" w:cs="Times New Roman"/>
          <w:szCs w:val="24"/>
        </w:rPr>
        <w:t>υπερταμείο</w:t>
      </w:r>
      <w:proofErr w:type="spellEnd"/>
      <w:r>
        <w:rPr>
          <w:rFonts w:eastAsia="Times New Roman" w:cs="Times New Roman"/>
          <w:szCs w:val="24"/>
        </w:rPr>
        <w:t>, το οποίο αποτελεί τον διαχειριστή ουσιαστικά των διεθνών τοκογλύφων και το οποίο θα διαχειρίζε</w:t>
      </w:r>
      <w:r>
        <w:rPr>
          <w:rFonts w:eastAsia="Times New Roman" w:cs="Times New Roman"/>
          <w:szCs w:val="24"/>
        </w:rPr>
        <w:t>ται πλέον κάθε μορφή υποδομών του ελληνικού κράτους, ανεξέλεγκτα κατά τα αλλοδαπά συμφέροντα. Εργαζόμενοι πτωχευμένης επιχείρησης ικανοποιούνται προνομιακά πριν από κάθε άλλη απαίτηση.</w:t>
      </w:r>
    </w:p>
    <w:p w14:paraId="4217C245" w14:textId="77777777" w:rsidR="00D30189" w:rsidRDefault="00486ADB">
      <w:pPr>
        <w:spacing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διαμεσολάβηση. Εδώ εί</w:t>
      </w:r>
      <w:r>
        <w:rPr>
          <w:rFonts w:eastAsia="Times New Roman" w:cs="Times New Roman"/>
          <w:szCs w:val="24"/>
        </w:rPr>
        <w:t>ν</w:t>
      </w:r>
      <w:r>
        <w:rPr>
          <w:rFonts w:eastAsia="Times New Roman" w:cs="Times New Roman"/>
          <w:szCs w:val="24"/>
        </w:rPr>
        <w:t xml:space="preserve">αι πολύ σημαντικό. Ρύθμιση αστικών και εμπορικών υποθέσεων που ήδη προκαλεί σφοδρές αντιδράσεις από την ένωση δικαστών και εισαγγελέων. </w:t>
      </w:r>
    </w:p>
    <w:p w14:paraId="4217C24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Εδώ, λοιπόν, στο δέκατο σημείο πρέπει να τονίσουμε ότι η διαμεσολάβηση ισούται με ιδιωτικοποίηση της </w:t>
      </w:r>
      <w:r>
        <w:rPr>
          <w:rFonts w:eastAsia="Times New Roman" w:cs="Times New Roman"/>
          <w:szCs w:val="24"/>
        </w:rPr>
        <w:t>δ</w:t>
      </w:r>
      <w:r>
        <w:rPr>
          <w:rFonts w:eastAsia="Times New Roman" w:cs="Times New Roman"/>
          <w:szCs w:val="24"/>
        </w:rPr>
        <w:t xml:space="preserve">ικαιοσύνης. Αυτό </w:t>
      </w:r>
      <w:r>
        <w:rPr>
          <w:rFonts w:eastAsia="Times New Roman" w:cs="Times New Roman"/>
          <w:szCs w:val="24"/>
        </w:rPr>
        <w:t xml:space="preserve">το άρθρο πλήττει τη συνταγματικά κατοχυρωμένη, απρόσκοπτη πρόσβαση του πολίτη στη </w:t>
      </w:r>
      <w:r>
        <w:rPr>
          <w:rFonts w:eastAsia="Times New Roman" w:cs="Times New Roman"/>
          <w:szCs w:val="24"/>
        </w:rPr>
        <w:t>δ</w:t>
      </w:r>
      <w:r>
        <w:rPr>
          <w:rFonts w:eastAsia="Times New Roman" w:cs="Times New Roman"/>
          <w:szCs w:val="24"/>
        </w:rPr>
        <w:t xml:space="preserve">ικαιοσύνη. Είναι τα άρθρα 8 και 20 του Συντάγματος. </w:t>
      </w:r>
    </w:p>
    <w:p w14:paraId="4217C24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αυτή η ρύθμιση πλήττει ανεπανόρθωτα τη λειτουργία της </w:t>
      </w:r>
      <w:r>
        <w:rPr>
          <w:rFonts w:eastAsia="Times New Roman" w:cs="Times New Roman"/>
          <w:szCs w:val="24"/>
        </w:rPr>
        <w:t>δ</w:t>
      </w:r>
      <w:r>
        <w:rPr>
          <w:rFonts w:eastAsia="Times New Roman" w:cs="Times New Roman"/>
          <w:szCs w:val="24"/>
        </w:rPr>
        <w:t>ικαιοσύνης, θέτοντας ανεπίτρεπτα δικονομικά εμ</w:t>
      </w:r>
      <w:r>
        <w:rPr>
          <w:rFonts w:eastAsia="Times New Roman" w:cs="Times New Roman"/>
          <w:szCs w:val="24"/>
        </w:rPr>
        <w:t>πόδια στην άμεση πρόσβαση του πολίτη σ’ αυτή και</w:t>
      </w:r>
      <w:r>
        <w:rPr>
          <w:rFonts w:eastAsia="Times New Roman" w:cs="Times New Roman"/>
          <w:szCs w:val="24"/>
        </w:rPr>
        <w:t>,</w:t>
      </w:r>
      <w:r>
        <w:rPr>
          <w:rFonts w:eastAsia="Times New Roman" w:cs="Times New Roman"/>
          <w:szCs w:val="24"/>
        </w:rPr>
        <w:t xml:space="preserve"> εν τέλει, μεταθέτει την απονομή της δικαιοσύνης σε μια ιδιότυπη ιδιωτική δικαιοσύνη, κομμένη και ραμμένη στα μέτρα των οικονομικά ισχυρών διαδίκων. </w:t>
      </w:r>
    </w:p>
    <w:p w14:paraId="4217C24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Πρωτοτυπείτε για άλλη μια φορά</w:t>
      </w:r>
      <w:r>
        <w:rPr>
          <w:rFonts w:eastAsia="Times New Roman" w:cs="Times New Roman"/>
          <w:szCs w:val="24"/>
        </w:rPr>
        <w:t>,</w:t>
      </w:r>
      <w:r>
        <w:rPr>
          <w:rFonts w:eastAsia="Times New Roman" w:cs="Times New Roman"/>
          <w:szCs w:val="24"/>
        </w:rPr>
        <w:t xml:space="preserve"> εσείς του ΣΥΡΙΖΑ, γιατί σ</w:t>
      </w:r>
      <w:r>
        <w:rPr>
          <w:rFonts w:eastAsia="Times New Roman" w:cs="Times New Roman"/>
          <w:szCs w:val="24"/>
        </w:rPr>
        <w:t>ε κανένα κράτος της Ευρωπαϊκής Ένωσης δεν ισχύει αυτό, δεν υπάρχει αυτό που προσφέρει το απαράδεκτο νομοσχέδιό σας. Ακόμα και στην Ιταλία, όπου υπάρχει ο ιδιωτικός μεσολαβητής, αυτός περιορίζεται μόνο στις καταναλωτικές και εμπορικές διαφορές. Δηλαδή, τώρα</w:t>
      </w:r>
      <w:r>
        <w:rPr>
          <w:rFonts w:eastAsia="Times New Roman" w:cs="Times New Roman"/>
          <w:szCs w:val="24"/>
        </w:rPr>
        <w:t xml:space="preserve"> τι θα γίνεται; Ο πολίτης θα πληρώνει και μάλιστα με την ώρα τον ιδιώτη διαμεσολαβητή. Μετά, εάν θέλει, θα προσφεύγει στα δικαστήρια. Εκεί θα είναι αναγκασμένος να πληρώνει τα δικαστικά έξοδα του πληρεξούσιου δικηγόρου, θα πληρώνει δηλαδή δύο φορές και θα </w:t>
      </w:r>
      <w:r>
        <w:rPr>
          <w:rFonts w:eastAsia="Times New Roman" w:cs="Times New Roman"/>
          <w:szCs w:val="24"/>
        </w:rPr>
        <w:t xml:space="preserve">χρειαστεί να </w:t>
      </w:r>
      <w:r>
        <w:rPr>
          <w:rFonts w:eastAsia="Times New Roman" w:cs="Times New Roman"/>
          <w:szCs w:val="24"/>
        </w:rPr>
        <w:t>«</w:t>
      </w:r>
      <w:r>
        <w:rPr>
          <w:rFonts w:eastAsia="Times New Roman" w:cs="Times New Roman"/>
          <w:szCs w:val="24"/>
        </w:rPr>
        <w:t>ξεπαραδιαστεί</w:t>
      </w:r>
      <w:r>
        <w:rPr>
          <w:rFonts w:eastAsia="Times New Roman" w:cs="Times New Roman"/>
          <w:szCs w:val="24"/>
        </w:rPr>
        <w:t>»</w:t>
      </w:r>
      <w:r>
        <w:rPr>
          <w:rFonts w:eastAsia="Times New Roman" w:cs="Times New Roman"/>
          <w:szCs w:val="24"/>
        </w:rPr>
        <w:t xml:space="preserve"> τελικά, για να βρει το δίκιο του και αν το βρει</w:t>
      </w:r>
      <w:r>
        <w:rPr>
          <w:rFonts w:eastAsia="Times New Roman" w:cs="Times New Roman"/>
          <w:szCs w:val="24"/>
        </w:rPr>
        <w:t>!</w:t>
      </w:r>
      <w:r>
        <w:rPr>
          <w:rFonts w:eastAsia="Times New Roman" w:cs="Times New Roman"/>
          <w:szCs w:val="24"/>
        </w:rPr>
        <w:t xml:space="preserve"> </w:t>
      </w:r>
    </w:p>
    <w:p w14:paraId="4217C24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Συνεχίζω με τα άρθρα.</w:t>
      </w:r>
    </w:p>
    <w:p w14:paraId="4217C24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Έντεκα: Φαρμακεία. Ελάχιστο υποχρεωτικό ωράριο λειτουργίας σαράντα ωρών και υποχρεωτικές διημερεύσεις και διανυκτερεύσεις. </w:t>
      </w:r>
    </w:p>
    <w:p w14:paraId="4217C24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Δώδεκα: Νέο ΣΔΟΕ. Συστήνεται Δι</w:t>
      </w:r>
      <w:r>
        <w:rPr>
          <w:rFonts w:eastAsia="Times New Roman" w:cs="Times New Roman"/>
          <w:szCs w:val="24"/>
        </w:rPr>
        <w:t xml:space="preserve">εύθυνση Ερευνών Οικονομικού Εγκλήματος, όπου τον συντονισμό θα έχει ο </w:t>
      </w:r>
      <w:r>
        <w:rPr>
          <w:rFonts w:eastAsia="Times New Roman" w:cs="Times New Roman"/>
          <w:szCs w:val="24"/>
        </w:rPr>
        <w:t>οικονομικός εισαγγελέας</w:t>
      </w:r>
      <w:r>
        <w:rPr>
          <w:rFonts w:eastAsia="Times New Roman" w:cs="Times New Roman"/>
          <w:szCs w:val="24"/>
        </w:rPr>
        <w:t xml:space="preserve"> και οι ελεγκτές θα έχουν ανακριτική ιδιότητα. </w:t>
      </w:r>
    </w:p>
    <w:p w14:paraId="4217C24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Δεκατρία:. Αφορολόγητα αποθεματικά επιχειρήσεων. </w:t>
      </w:r>
    </w:p>
    <w:p w14:paraId="4217C24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Δεκατέσσερα: Κούρεμα προστίμων. Υποβολή εκπρόθεσμης ή τροποποιητι</w:t>
      </w:r>
      <w:r>
        <w:rPr>
          <w:rFonts w:eastAsia="Times New Roman" w:cs="Times New Roman"/>
          <w:szCs w:val="24"/>
        </w:rPr>
        <w:t xml:space="preserve">κής φορολογικής δήλωσης μέχρι την κοινοποίηση του προσωρινού διορθωτικού προσδιορισμού φόρου. </w:t>
      </w:r>
    </w:p>
    <w:p w14:paraId="4217C24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Δεκαπέντε: Εγγυήσεις για ΑΦΜ. Όπως προβλεπόταν μέχρι σήμερα, προϋπόθεση για την απόδοση ΑΦΜ αποτελεί η εγγραφή στο φορολογικό μητρώο. Με τις νέες διατάξεις, όμως</w:t>
      </w:r>
      <w:r>
        <w:rPr>
          <w:rFonts w:eastAsia="Times New Roman" w:cs="Times New Roman"/>
          <w:szCs w:val="24"/>
        </w:rPr>
        <w:t>, εάν έχει προηγηθεί ρετσινιά πτώχευσης, ενδέχεται να ζητηθεί εγγύηση, για να βγει νέο</w:t>
      </w:r>
      <w:r>
        <w:rPr>
          <w:rFonts w:eastAsia="Times New Roman" w:cs="Times New Roman"/>
          <w:szCs w:val="24"/>
        </w:rPr>
        <w:t>ς</w:t>
      </w:r>
      <w:r>
        <w:rPr>
          <w:rFonts w:eastAsia="Times New Roman" w:cs="Times New Roman"/>
          <w:szCs w:val="24"/>
        </w:rPr>
        <w:t xml:space="preserve"> ΑΦΜ. </w:t>
      </w:r>
    </w:p>
    <w:p w14:paraId="4217C24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Δεκαέξι: Απενεργοποίηση του ΑΦΜ. </w:t>
      </w:r>
    </w:p>
    <w:p w14:paraId="4217C25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Δεκαεπτά: Καζίνο. Εδώ είναι σκάνδαλο των σκανδάλων! Θα γεμίσετε τη χώρα καζίνο! Πάτε τη χώρα πίσω, δεκαετίες πίσω, ό,τι ακριβώς </w:t>
      </w:r>
      <w:r>
        <w:rPr>
          <w:rFonts w:eastAsia="Times New Roman" w:cs="Times New Roman"/>
          <w:szCs w:val="24"/>
        </w:rPr>
        <w:t xml:space="preserve">γινόταν στην εποχή του Πάγκαλου. Θα γεμίσετε τη χώρα καζίνο! </w:t>
      </w:r>
    </w:p>
    <w:p w14:paraId="4217C25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Δεκαοκτώ: Αρτοποιεία. Αλλάζει τα κριτήρια </w:t>
      </w:r>
      <w:proofErr w:type="spellStart"/>
      <w:r>
        <w:rPr>
          <w:rFonts w:eastAsia="Times New Roman" w:cs="Times New Roman"/>
          <w:szCs w:val="24"/>
        </w:rPr>
        <w:t>αδειοδότησης</w:t>
      </w:r>
      <w:proofErr w:type="spellEnd"/>
      <w:r>
        <w:rPr>
          <w:rFonts w:eastAsia="Times New Roman" w:cs="Times New Roman"/>
          <w:szCs w:val="24"/>
        </w:rPr>
        <w:t xml:space="preserve"> και ίδρυσης αρτοποιείων με μείωση των </w:t>
      </w:r>
      <w:proofErr w:type="spellStart"/>
      <w:r>
        <w:rPr>
          <w:rFonts w:eastAsia="Times New Roman" w:cs="Times New Roman"/>
          <w:szCs w:val="24"/>
        </w:rPr>
        <w:t>απαιτουμένων</w:t>
      </w:r>
      <w:proofErr w:type="spellEnd"/>
      <w:r>
        <w:rPr>
          <w:rFonts w:eastAsia="Times New Roman" w:cs="Times New Roman"/>
          <w:szCs w:val="24"/>
        </w:rPr>
        <w:t xml:space="preserve"> τετραγωνικών μέτρων. </w:t>
      </w:r>
    </w:p>
    <w:p w14:paraId="4217C25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Αυτά που τόνισα και διάβασα μέχρι το δέκατο όγδοο –γιατί θα μπορού</w:t>
      </w:r>
      <w:r>
        <w:rPr>
          <w:rFonts w:eastAsia="Times New Roman" w:cs="Times New Roman"/>
          <w:szCs w:val="24"/>
        </w:rPr>
        <w:t xml:space="preserve">σα να διαβάσω περισσότερα, αλλά δεν με παίρνει ο χρόνος- είναι κάποια από τα σημεία του πολυνομοσχεδίου, αυτού του τερατουργήματος που προανέφερα, που περιλαμβάνει μέτρα και ρυθμίσεις που αφορούν αποκλειστικά και μόνο τον ελληνικό λαό. </w:t>
      </w:r>
    </w:p>
    <w:p w14:paraId="4217C25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 παραδείγματι, π</w:t>
      </w:r>
      <w:r>
        <w:rPr>
          <w:rFonts w:eastAsia="Times New Roman" w:cs="Times New Roman"/>
          <w:szCs w:val="24"/>
        </w:rPr>
        <w:t xml:space="preserve">ολύ σημαντική είναι η ρύθμιση που προβλέπει τη μείωση έως και 33% των </w:t>
      </w:r>
      <w:proofErr w:type="spellStart"/>
      <w:r>
        <w:rPr>
          <w:rFonts w:eastAsia="Times New Roman" w:cs="Times New Roman"/>
          <w:szCs w:val="24"/>
        </w:rPr>
        <w:t>πολυτεκνικών</w:t>
      </w:r>
      <w:proofErr w:type="spellEnd"/>
      <w:r>
        <w:rPr>
          <w:rFonts w:eastAsia="Times New Roman" w:cs="Times New Roman"/>
          <w:szCs w:val="24"/>
        </w:rPr>
        <w:t xml:space="preserve"> επιδομάτων. Αφορά πρωτίστως την ελληνική οικογένεια. Πλήττετε τον πυλώνα της εθνικής ζωής, έναν από τους πυλώνες της εθνικής ζωής. Πατρίς, θρησκεία, οικογένεια. Πλήττετε την</w:t>
      </w:r>
      <w:r>
        <w:rPr>
          <w:rFonts w:eastAsia="Times New Roman" w:cs="Times New Roman"/>
          <w:szCs w:val="24"/>
        </w:rPr>
        <w:t xml:space="preserve"> ελληνική οικογένεια και είστε χαρούμενοι γι’ αυτό! </w:t>
      </w:r>
    </w:p>
    <w:p w14:paraId="4217C25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Ηλεκτρονικοί πλειστηριασμοί. Θα πλήξουν άμεσα τον ελληνικό λαό. Είπατε ότι αυτό γίνεται για το καλό των διαδίκων και ότι δεν θα υποστεί τη βάσανο του δικαστηρίου και του συμβολαιογραφείου. Θα του έρχεται</w:t>
      </w:r>
      <w:r>
        <w:rPr>
          <w:rFonts w:eastAsia="Times New Roman" w:cs="Times New Roman"/>
          <w:szCs w:val="24"/>
        </w:rPr>
        <w:t xml:space="preserve">, λοιπόν,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η κατάσχεση του σπιτιού του. </w:t>
      </w:r>
    </w:p>
    <w:p w14:paraId="4217C2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Μείωση αφορολογήτου από τις 8.700 ευρώ στις 5.700 ευρώ. Αυτό στοχεύει αποκλειστικά τους εργαζόμενους Έλληνες και τις Ελληνίδες, προκειμένου να πληρώσουν περισσότερους και δυσβάσταχτους φόρους, προκειμένου ν</w:t>
      </w:r>
      <w:r>
        <w:rPr>
          <w:rFonts w:eastAsia="Times New Roman" w:cs="Times New Roman"/>
          <w:szCs w:val="24"/>
        </w:rPr>
        <w:t xml:space="preserve">α υποταχθούν στις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σας, να γίνουν πιο φτωχοί, να σκύβουν πιο εύκολα το κεφάλι. </w:t>
      </w:r>
    </w:p>
    <w:p w14:paraId="4217C2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Εν κατακλείδι, μέσω επικοινωνιακών τεχνασμάτων και εκμετάλλευσης θεμάτων </w:t>
      </w:r>
      <w:r>
        <w:rPr>
          <w:rFonts w:eastAsia="Times New Roman" w:cs="Times New Roman"/>
          <w:szCs w:val="24"/>
        </w:rPr>
        <w:t xml:space="preserve">τεράστιας </w:t>
      </w:r>
      <w:r>
        <w:rPr>
          <w:rFonts w:eastAsia="Times New Roman" w:cs="Times New Roman"/>
          <w:szCs w:val="24"/>
        </w:rPr>
        <w:t>εθνικής σημασίας, όπως είναι το θέμα της προδοσίας της Μακεδονίας μας, το</w:t>
      </w:r>
      <w:r>
        <w:rPr>
          <w:rFonts w:eastAsia="Times New Roman" w:cs="Times New Roman"/>
          <w:szCs w:val="24"/>
        </w:rPr>
        <w:t xml:space="preserve"> κυβερνητικό μόρφωμά σας, δηλαδή των αριστεριστών του ΣΥΡΙΖΑ και των υποτιθέμενων «πατριωτών» του Πάνου Καμμένου, </w:t>
      </w:r>
      <w:r>
        <w:rPr>
          <w:rFonts w:eastAsia="Times New Roman" w:cs="Times New Roman"/>
          <w:szCs w:val="24"/>
        </w:rPr>
        <w:t xml:space="preserve">με </w:t>
      </w:r>
      <w:r>
        <w:rPr>
          <w:rFonts w:eastAsia="Times New Roman" w:cs="Times New Roman"/>
          <w:szCs w:val="24"/>
        </w:rPr>
        <w:t xml:space="preserve">το προτεινόμενο </w:t>
      </w:r>
      <w:proofErr w:type="spellStart"/>
      <w:r>
        <w:rPr>
          <w:rFonts w:eastAsia="Times New Roman" w:cs="Times New Roman"/>
          <w:szCs w:val="24"/>
        </w:rPr>
        <w:t>μνημονιακό</w:t>
      </w:r>
      <w:proofErr w:type="spellEnd"/>
      <w:r>
        <w:rPr>
          <w:rFonts w:eastAsia="Times New Roman" w:cs="Times New Roman"/>
          <w:szCs w:val="24"/>
        </w:rPr>
        <w:t xml:space="preserve"> σχέδιο νόμου επιχειρεί να υπηρετήσει εκ νέου τους διεθνείς εντολείς, τους διεθνείς τοκογλύφους, προδίδοντας την </w:t>
      </w:r>
      <w:r>
        <w:rPr>
          <w:rFonts w:eastAsia="Times New Roman" w:cs="Times New Roman"/>
          <w:szCs w:val="24"/>
        </w:rPr>
        <w:t>εμπιστοσύνη που σας έδειξε δις ο ελληνικός λαός, για να καλυτερέψετε κατ</w:t>
      </w:r>
      <w:r>
        <w:rPr>
          <w:rFonts w:eastAsia="Times New Roman" w:cs="Times New Roman"/>
          <w:szCs w:val="24"/>
        </w:rPr>
        <w:t xml:space="preserve">’ </w:t>
      </w:r>
      <w:r>
        <w:rPr>
          <w:rFonts w:eastAsia="Times New Roman" w:cs="Times New Roman"/>
          <w:szCs w:val="24"/>
        </w:rPr>
        <w:t xml:space="preserve">αρχάς την οικονομική του κατάσταση. </w:t>
      </w:r>
    </w:p>
    <w:p w14:paraId="4217C257"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 xml:space="preserve">Είμαστε πεπεισμένοι ότι τα </w:t>
      </w:r>
      <w:proofErr w:type="spellStart"/>
      <w:r>
        <w:rPr>
          <w:rFonts w:eastAsia="Times New Roman"/>
          <w:szCs w:val="24"/>
        </w:rPr>
        <w:t>προαπαιτούμενα</w:t>
      </w:r>
      <w:proofErr w:type="spellEnd"/>
      <w:r>
        <w:rPr>
          <w:rFonts w:eastAsia="Times New Roman"/>
          <w:szCs w:val="24"/>
        </w:rPr>
        <w:t xml:space="preserve"> αυτά δεν θα είναι τα τελευταία. Οι δανειστές, αυτοί που εσείς επικαλείστε ότι έρχεστε σε διαπραγμάτευση, έχουν βρει τον καλύτερο σύμμαχό τους σε εσάς. Έχουν βρει μια ενδοτική Κυβέρνηση και είμαστε σίγουροι ότι θα α</w:t>
      </w:r>
      <w:r>
        <w:rPr>
          <w:rFonts w:eastAsia="Times New Roman"/>
          <w:szCs w:val="24"/>
        </w:rPr>
        <w:t xml:space="preserve">κολουθήσουν κι άλλα μέτρα, </w:t>
      </w:r>
      <w:r>
        <w:rPr>
          <w:rFonts w:eastAsia="Times New Roman"/>
          <w:szCs w:val="24"/>
        </w:rPr>
        <w:t>τα οποία</w:t>
      </w:r>
      <w:r>
        <w:rPr>
          <w:rFonts w:eastAsia="Times New Roman"/>
          <w:szCs w:val="24"/>
        </w:rPr>
        <w:t xml:space="preserve"> θα εξαθλιώσουν περαιτέρω τον ελληνικό λαό, θα αποστερήσουν από τις επόμενες γενιές όλη την εθνική περιουσία, θα αποστερήσουν κάθε εναπομείναν ίχνος εθνικής κυριαρχίας. </w:t>
      </w:r>
    </w:p>
    <w:p w14:paraId="4217C258"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Κυρίες και κύριοι, όλοι γνωρίζουν ότι σε αυτούς του</w:t>
      </w:r>
      <w:r>
        <w:rPr>
          <w:rFonts w:eastAsia="Times New Roman"/>
          <w:szCs w:val="24"/>
        </w:rPr>
        <w:t>ς δύσκολους καιρούς εμείς, η Χρυσή Αυγή, αποτελούμε τη μοναδική φωνή εθνικής αντίστασης και τη μοναδική υπενθύμιση σε όλους όσο</w:t>
      </w:r>
      <w:r>
        <w:rPr>
          <w:rFonts w:eastAsia="Times New Roman"/>
          <w:szCs w:val="24"/>
        </w:rPr>
        <w:t>ι</w:t>
      </w:r>
      <w:r>
        <w:rPr>
          <w:rFonts w:eastAsia="Times New Roman"/>
          <w:szCs w:val="24"/>
        </w:rPr>
        <w:t xml:space="preserve"> απεργάζονται το κακό για την πατρίδα μας ότι η Ελλάδα δεν πεθαίνει. Όσο θα υπάρχει όρθιος και αγωνιζόμενος έστω κι ένας τελευτα</w:t>
      </w:r>
      <w:r>
        <w:rPr>
          <w:rFonts w:eastAsia="Times New Roman"/>
          <w:szCs w:val="24"/>
        </w:rPr>
        <w:t xml:space="preserve">ίος </w:t>
      </w:r>
      <w:proofErr w:type="spellStart"/>
      <w:r>
        <w:rPr>
          <w:rFonts w:eastAsia="Times New Roman"/>
          <w:szCs w:val="24"/>
        </w:rPr>
        <w:t>Χρυσαυγίτης</w:t>
      </w:r>
      <w:proofErr w:type="spellEnd"/>
      <w:r>
        <w:rPr>
          <w:rFonts w:eastAsia="Times New Roman"/>
          <w:szCs w:val="24"/>
        </w:rPr>
        <w:t>, το έθνος θα ελπίζει και θα μάχεται.</w:t>
      </w:r>
    </w:p>
    <w:p w14:paraId="4217C259"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Κόντρα σε όλα αυτά που προανέφερα, η Χρυσή Αυγή μιλά ξεκάθαρα για μία εθνική πολιτική, μία πολιτική που</w:t>
      </w:r>
      <w:r>
        <w:rPr>
          <w:rFonts w:eastAsia="Times New Roman"/>
          <w:szCs w:val="24"/>
        </w:rPr>
        <w:t>,</w:t>
      </w:r>
      <w:r>
        <w:rPr>
          <w:rFonts w:eastAsia="Times New Roman"/>
          <w:szCs w:val="24"/>
        </w:rPr>
        <w:t xml:space="preserve"> ειδικά στον οικονομικό τομέα</w:t>
      </w:r>
      <w:r>
        <w:rPr>
          <w:rFonts w:eastAsia="Times New Roman"/>
          <w:szCs w:val="24"/>
        </w:rPr>
        <w:t>,</w:t>
      </w:r>
      <w:r>
        <w:rPr>
          <w:rFonts w:eastAsia="Times New Roman"/>
          <w:szCs w:val="24"/>
        </w:rPr>
        <w:t xml:space="preserve"> προωθεί την επιστροφή στην παραγωγική διαδικασία και όπου η πολιτική</w:t>
      </w:r>
      <w:r>
        <w:rPr>
          <w:rFonts w:eastAsia="Times New Roman"/>
          <w:szCs w:val="24"/>
        </w:rPr>
        <w:t xml:space="preserve"> ευνοιοκρατία και η διαφθορά θα αποτελέσουν παρελθόν. </w:t>
      </w:r>
    </w:p>
    <w:p w14:paraId="4217C25A"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Το αυτονόητο που προτείνει η Χρυσή Αυγή αποτελεί και τον μεγάλο φόβο του συστήματος, ενός συστήματος που η απειλή της κοινοβουλευτικής του ύπαρξης αποτελεί τη βάση του πολιτικού προγράμματος της Χρυσής</w:t>
      </w:r>
      <w:r>
        <w:rPr>
          <w:rFonts w:eastAsia="Times New Roman"/>
          <w:szCs w:val="24"/>
        </w:rPr>
        <w:t xml:space="preserve"> Αυγής. «Οι κλέφτες στη φυλακή, τα κλεμμένα στον ελληνικό λαό. Όχι στο μνημόνιο, όχι στην υποταγή». Αυτό βροντοφωνάζουν οι Έλληνες εθνικιστές της Χρυσής Αυγής, οι λαϊκοί αγωνιστές που είναι και οι μοναδικοί που διατρανώνουν μέσα και έξω από τη Βουλή ότι το</w:t>
      </w:r>
      <w:r>
        <w:rPr>
          <w:rFonts w:eastAsia="Times New Roman"/>
          <w:szCs w:val="24"/>
        </w:rPr>
        <w:t xml:space="preserve"> μνημόνιο είναι η δυστυχία μας, το μνημόνιο σημαίνει υποδούλωση, εκχώρηση εθνικής κυριαρχίας και τελικά εθνική εκμηδένιση. </w:t>
      </w:r>
    </w:p>
    <w:p w14:paraId="4217C25B"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Με το μνημόνιο και το ευρώ αναρωτιέμαι και είναι η αλήθεια, πώς είναι δυνατόν να προχωρήσουμε ως λαός και ως έθνος. Η οικονομική υπο</w:t>
      </w:r>
      <w:r>
        <w:rPr>
          <w:rFonts w:eastAsia="Times New Roman"/>
          <w:szCs w:val="24"/>
        </w:rPr>
        <w:t xml:space="preserve">δούλωση της Ελλάδος, σε συνδυασμό με το δημογραφικό πρόβλημα και την ενδοτικότητα σύσσωμου που πολιτικού κόσμου στα εθνικά θέματα, θα μας οδηγήσει με μαθηματική ακρίβεια σε μη αναστρέψιμη εθνική καταστροφή. </w:t>
      </w:r>
    </w:p>
    <w:p w14:paraId="4217C25C"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Αυτό που θα ήθελα να επισημάνω είναι ότι τους αρ</w:t>
      </w:r>
      <w:r>
        <w:rPr>
          <w:rFonts w:eastAsia="Times New Roman"/>
          <w:szCs w:val="24"/>
        </w:rPr>
        <w:t>ιστερούς μπολσεβίκους με τις ανθελληνικές απόψεις και προγράμματα, τους γνωρίζουμε καλά, όπως γνωρίζουμε και τις μεθοδεύσεις τους. Στο σημείο αυτό θα βάλουμε ένα μεγάλο ερωτηματικό για τις μεθοδεύσεις που κάνουν. Το Υπουργείο Εξωτερικών είναι ελληνικό Υπου</w:t>
      </w:r>
      <w:r>
        <w:rPr>
          <w:rFonts w:eastAsia="Times New Roman"/>
          <w:szCs w:val="24"/>
        </w:rPr>
        <w:t xml:space="preserve">ργείο Εξωτερικών; Ελληνικό Υπουργείο Εξωτερικών θα ξεπουλήσει το όνομα της Μακεδονίας μας; </w:t>
      </w:r>
    </w:p>
    <w:p w14:paraId="4217C25D"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Αυτό, όμως, που πρέπει να καταγγείλουμε αυτή τη στιγμή και θα πρέπει να κατανοήσει ο ελληνικός λαός και ο τελευταίος ευκολόπιστος ψηφοφόρος της Νέας Δημοκρατίας</w:t>
      </w:r>
      <w:r>
        <w:rPr>
          <w:rFonts w:eastAsia="Times New Roman"/>
          <w:szCs w:val="24"/>
        </w:rPr>
        <w:t xml:space="preserve"> είναι η υποκριτική στάση της λεγόμενης «</w:t>
      </w:r>
      <w:proofErr w:type="spellStart"/>
      <w:r>
        <w:rPr>
          <w:rFonts w:eastAsia="Times New Roman"/>
          <w:szCs w:val="24"/>
        </w:rPr>
        <w:t>ψευτοδεξιάς</w:t>
      </w:r>
      <w:proofErr w:type="spellEnd"/>
      <w:r>
        <w:rPr>
          <w:rFonts w:eastAsia="Times New Roman"/>
          <w:szCs w:val="24"/>
        </w:rPr>
        <w:t>». Η Νέα Δημοκρατία ξιφουλκεί εναντίον της Κυβερνήσεως και οι διάφοροι «πατριώτες» και «μακεδονομάχοι» μ</w:t>
      </w:r>
      <w:r>
        <w:rPr>
          <w:rFonts w:eastAsia="Times New Roman"/>
          <w:szCs w:val="24"/>
        </w:rPr>
        <w:t>ά</w:t>
      </w:r>
      <w:r>
        <w:rPr>
          <w:rFonts w:eastAsia="Times New Roman"/>
          <w:szCs w:val="24"/>
        </w:rPr>
        <w:t>ς ομιλούν για εθνική κόκκινη γραμμή σχετικά με το όνομα της Μακεδονίας μας. Ποια είναι αυτή η εθνικ</w:t>
      </w:r>
      <w:r>
        <w:rPr>
          <w:rFonts w:eastAsia="Times New Roman"/>
          <w:szCs w:val="24"/>
        </w:rPr>
        <w:t xml:space="preserve">ή κόκκινη γραμμή; Όπως αυτή ορίστηκε στο Βουκουρέστι το 2008. Ποια είναι άραγε αυτή η παραμυθία των νεοδημοκρατών; </w:t>
      </w:r>
    </w:p>
    <w:p w14:paraId="4217C25E"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Ακούστε, ήταν 3 Απριλίου 2008. Ο τότε Πρωθυπουργός Κώστας Καραμανλής καθόρισε την άλικη γραμμή, την κόκκινη γραμμή με τα εξής λόγια: «Ναι στ</w:t>
      </w:r>
      <w:r>
        <w:rPr>
          <w:rFonts w:eastAsia="Times New Roman"/>
          <w:szCs w:val="24"/>
        </w:rPr>
        <w:t>η σύνθετη ονομασία με γεωγραφικό προσδιορισμό για όλες τις χρήσεις. Η σύνθετη ονομασία μπορεί να περιλαμβάνει και τον όρο Μακεδονία, αλλά η γειτονική χώρα δεν θα έχει διαφορετική ονομασία για το εσωτερικό της και διαφορετική για τις σχέσεις της με την Ελλά</w:t>
      </w:r>
      <w:r>
        <w:rPr>
          <w:rFonts w:eastAsia="Times New Roman"/>
          <w:szCs w:val="24"/>
        </w:rPr>
        <w:t xml:space="preserve">δα και τις διεθνείς σχέσεις της. Θα ισχύει </w:t>
      </w:r>
      <w:proofErr w:type="spellStart"/>
      <w:r>
        <w:rPr>
          <w:rFonts w:eastAsia="Times New Roman"/>
          <w:szCs w:val="24"/>
          <w:lang w:val="en-US"/>
        </w:rPr>
        <w:t>erga</w:t>
      </w:r>
      <w:proofErr w:type="spellEnd"/>
      <w:r>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 έναντι όλων».</w:t>
      </w:r>
    </w:p>
    <w:p w14:paraId="4217C25F"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Δηλαδή, η εθνική κόκκινη γραμμή περιλαμβάνει και τον προσδιορισμό «Άνω Μακεδονία» και «Βόρεια Μακεδονία» και «Νέα Μακεδονία», δηλαδή τις ίδιες ακριβώς ονομασίες που έχουν πέσει σήμερα στο</w:t>
      </w:r>
      <w:r>
        <w:rPr>
          <w:rFonts w:eastAsia="Times New Roman"/>
          <w:szCs w:val="24"/>
        </w:rPr>
        <w:t xml:space="preserve"> τραπέζι. Μόνο που τότε</w:t>
      </w:r>
      <w:r>
        <w:rPr>
          <w:rFonts w:eastAsia="Times New Roman"/>
          <w:szCs w:val="24"/>
        </w:rPr>
        <w:t>,</w:t>
      </w:r>
      <w:r>
        <w:rPr>
          <w:rFonts w:eastAsia="Times New Roman"/>
          <w:szCs w:val="24"/>
        </w:rPr>
        <w:t xml:space="preserve"> το 2008</w:t>
      </w:r>
      <w:r>
        <w:rPr>
          <w:rFonts w:eastAsia="Times New Roman"/>
          <w:szCs w:val="24"/>
        </w:rPr>
        <w:t>,</w:t>
      </w:r>
      <w:r>
        <w:rPr>
          <w:rFonts w:eastAsia="Times New Roman"/>
          <w:szCs w:val="24"/>
        </w:rPr>
        <w:t xml:space="preserve"> οι Σκοπιανοί απέτρεψαν την πρόβλεψη του ονόματος της Μακεδονίας απαιτώντας να ονομάζεται σκέτο Μακεδονία. Καλό μας έκαναν τότε οι Σκοπιανοί.</w:t>
      </w:r>
    </w:p>
    <w:p w14:paraId="4217C260"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Αυτή είναι η πάγια θέση της Νέας Δημοκρατίας, δηλαδή εκχώρηση του ονόματος «Μακεδ</w:t>
      </w:r>
      <w:r>
        <w:rPr>
          <w:rFonts w:eastAsia="Times New Roman" w:cs="Times New Roman"/>
          <w:szCs w:val="24"/>
        </w:rPr>
        <w:t xml:space="preserve">ονία». Ό,τι συμφώνησαν –και δεν είναι μόνο η Νέα Δημοκρατία, είναι όλο το </w:t>
      </w:r>
      <w:proofErr w:type="spellStart"/>
      <w:r>
        <w:rPr>
          <w:rFonts w:eastAsia="Times New Roman" w:cs="Times New Roman"/>
          <w:szCs w:val="24"/>
        </w:rPr>
        <w:t>μνημονιακό</w:t>
      </w:r>
      <w:proofErr w:type="spellEnd"/>
      <w:r>
        <w:rPr>
          <w:rFonts w:eastAsia="Times New Roman" w:cs="Times New Roman"/>
          <w:szCs w:val="24"/>
        </w:rPr>
        <w:t xml:space="preserve"> τόξο- όλοι οι πολιτικοί Αρχηγοί στο Συμβούλιο των πολιτικών Αρχηγών: Είπαν τα Σκόπια </w:t>
      </w:r>
      <w:r>
        <w:rPr>
          <w:rFonts w:eastAsia="Times New Roman" w:cs="Times New Roman"/>
          <w:szCs w:val="24"/>
          <w:lang w:val="en-US"/>
        </w:rPr>
        <w:t>FYROM</w:t>
      </w:r>
      <w:r>
        <w:rPr>
          <w:rFonts w:eastAsia="Times New Roman" w:cs="Times New Roman"/>
          <w:szCs w:val="24"/>
        </w:rPr>
        <w:t>, δηλαδή Πρώην Γιουγκοσλαβική Δημοκρατία της Μακεδονίας, κάτι το οποίο μόνο η Χρυ</w:t>
      </w:r>
      <w:r>
        <w:rPr>
          <w:rFonts w:eastAsia="Times New Roman" w:cs="Times New Roman"/>
          <w:szCs w:val="24"/>
        </w:rPr>
        <w:t xml:space="preserve">σή Αυγή, εκτός Κοινοβουλίου τότε, κατήγγειλε ότι είναι προδοσία, ότι ανοίγει κατ’ αυτόν τον τρόπο η </w:t>
      </w:r>
      <w:proofErr w:type="spellStart"/>
      <w:r>
        <w:rPr>
          <w:rFonts w:eastAsia="Times New Roman" w:cs="Times New Roman"/>
          <w:szCs w:val="24"/>
        </w:rPr>
        <w:t>κερκόπορτα</w:t>
      </w:r>
      <w:proofErr w:type="spellEnd"/>
      <w:r>
        <w:rPr>
          <w:rFonts w:eastAsia="Times New Roman" w:cs="Times New Roman"/>
          <w:szCs w:val="24"/>
        </w:rPr>
        <w:t xml:space="preserve">, ότι υπάρχει μια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αναγνώριση των Σκοπίων ως Μακεδονία. </w:t>
      </w:r>
    </w:p>
    <w:p w14:paraId="4217C261"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Ας πάμε και λίγο παραπέρα. Έχουμε και τον κ. Αβραμόπουλο, που ως Υπουργός Εξωτερι</w:t>
      </w:r>
      <w:r>
        <w:rPr>
          <w:rFonts w:eastAsia="Times New Roman" w:cs="Times New Roman"/>
          <w:szCs w:val="24"/>
        </w:rPr>
        <w:t xml:space="preserve">κών τον Ιούλιο του 2012, στις προγραμματικές δηλώσεις της </w:t>
      </w:r>
      <w:r>
        <w:rPr>
          <w:rFonts w:eastAsia="Times New Roman" w:cs="Times New Roman"/>
          <w:szCs w:val="24"/>
        </w:rPr>
        <w:t>κ</w:t>
      </w:r>
      <w:r>
        <w:rPr>
          <w:rFonts w:eastAsia="Times New Roman" w:cs="Times New Roman"/>
          <w:szCs w:val="24"/>
        </w:rPr>
        <w:t>υβερνήσεως Σαμαρά μιλάει για την Ελλάδα. Διαβάζω ακριβώς από τα Πρακτικά: «Η Ελλάδα, επιδεικνύοντας το απαιτούμενο εποικοδομητικό πνεύμα, προέβη σε ένα μείζον συμβιβαστικό βήμα, αποδεχόμενη σύνθετη</w:t>
      </w:r>
      <w:r>
        <w:rPr>
          <w:rFonts w:eastAsia="Times New Roman" w:cs="Times New Roman"/>
          <w:szCs w:val="24"/>
        </w:rPr>
        <w:t xml:space="preserve"> ονομασία με γεωγραφικό προσδιορισμό και χρήση έναντι όλων». Αυτό το είπε </w:t>
      </w:r>
      <w:r>
        <w:rPr>
          <w:rFonts w:eastAsia="Times New Roman" w:cs="Times New Roman"/>
          <w:szCs w:val="24"/>
        </w:rPr>
        <w:t>ο</w:t>
      </w:r>
      <w:r>
        <w:rPr>
          <w:rFonts w:eastAsia="Times New Roman" w:cs="Times New Roman"/>
          <w:szCs w:val="24"/>
        </w:rPr>
        <w:t xml:space="preserve"> Αβραμόπουλος το 2012.</w:t>
      </w:r>
    </w:p>
    <w:p w14:paraId="4217C262"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4217C26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έγγραφο, το οποίο </w:t>
      </w:r>
      <w:r>
        <w:rPr>
          <w:rFonts w:eastAsia="Times New Roman" w:cs="Times New Roman"/>
          <w:szCs w:val="24"/>
        </w:rPr>
        <w:t xml:space="preserve">βρίσκεται </w:t>
      </w:r>
      <w:r>
        <w:rPr>
          <w:rFonts w:eastAsia="Times New Roman" w:cs="Times New Roman"/>
          <w:szCs w:val="24"/>
        </w:rPr>
        <w:t xml:space="preserve">στο αρχείο </w:t>
      </w:r>
      <w:r>
        <w:rPr>
          <w:rFonts w:eastAsia="Times New Roman" w:cs="Times New Roman"/>
          <w:szCs w:val="24"/>
        </w:rPr>
        <w:t>του Τμήματος Γραμματείας της Διεύθυνσης Στενογραφίας και Πρακτικών της Βουλής)</w:t>
      </w:r>
    </w:p>
    <w:p w14:paraId="4217C26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Θέλετε να σας πάω πιο πίσω</w:t>
      </w:r>
      <w:r>
        <w:rPr>
          <w:rFonts w:eastAsia="Times New Roman" w:cs="Times New Roman"/>
          <w:szCs w:val="24"/>
        </w:rPr>
        <w:t>,</w:t>
      </w:r>
      <w:r>
        <w:rPr>
          <w:rFonts w:eastAsia="Times New Roman" w:cs="Times New Roman"/>
          <w:szCs w:val="24"/>
        </w:rPr>
        <w:t xml:space="preserve"> εσάς της Νέας Δημοκρατίας</w:t>
      </w:r>
      <w:r>
        <w:rPr>
          <w:rFonts w:eastAsia="Times New Roman" w:cs="Times New Roman"/>
          <w:szCs w:val="24"/>
        </w:rPr>
        <w:t>,</w:t>
      </w:r>
      <w:r>
        <w:rPr>
          <w:rFonts w:eastAsia="Times New Roman" w:cs="Times New Roman"/>
          <w:szCs w:val="24"/>
        </w:rPr>
        <w:t xml:space="preserve"> για τις ευθύνες της δήθεν μεγάλης σας παράταξης, της παράταξης των ψευδοπατριωτών, των </w:t>
      </w:r>
      <w:proofErr w:type="spellStart"/>
      <w:r>
        <w:rPr>
          <w:rFonts w:eastAsia="Times New Roman" w:cs="Times New Roman"/>
          <w:szCs w:val="24"/>
        </w:rPr>
        <w:t>προβατόσχημων</w:t>
      </w:r>
      <w:proofErr w:type="spellEnd"/>
      <w:r>
        <w:rPr>
          <w:rFonts w:eastAsia="Times New Roman" w:cs="Times New Roman"/>
          <w:szCs w:val="24"/>
        </w:rPr>
        <w:t xml:space="preserve"> λύκων; </w:t>
      </w:r>
    </w:p>
    <w:p w14:paraId="4217C26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Οκτώβριος 1959. Ο </w:t>
      </w:r>
      <w:proofErr w:type="spellStart"/>
      <w:r>
        <w:rPr>
          <w:rFonts w:eastAsia="Times New Roman" w:cs="Times New Roman"/>
          <w:szCs w:val="24"/>
        </w:rPr>
        <w:t>ψευδοεθνάρχης</w:t>
      </w:r>
      <w:proofErr w:type="spellEnd"/>
      <w:r>
        <w:rPr>
          <w:rFonts w:eastAsia="Times New Roman" w:cs="Times New Roman"/>
          <w:szCs w:val="24"/>
        </w:rPr>
        <w:t xml:space="preserve">, ονομασθείς μετέπειτα </w:t>
      </w:r>
      <w:r>
        <w:rPr>
          <w:rFonts w:eastAsia="Times New Roman" w:cs="Times New Roman"/>
          <w:szCs w:val="24"/>
        </w:rPr>
        <w:t>ε</w:t>
      </w:r>
      <w:r>
        <w:rPr>
          <w:rFonts w:eastAsia="Times New Roman" w:cs="Times New Roman"/>
          <w:szCs w:val="24"/>
        </w:rPr>
        <w:t xml:space="preserve">θνάρχης, Κωνσταντίνος Καραμανλής και Υπουργοί του της τότε αμερικανικής ΕΡΕ, δηλαδή της Νέας Δημοκρατίας της εποχής, </w:t>
      </w:r>
      <w:proofErr w:type="spellStart"/>
      <w:r>
        <w:rPr>
          <w:rFonts w:eastAsia="Times New Roman" w:cs="Times New Roman"/>
          <w:szCs w:val="24"/>
        </w:rPr>
        <w:t>ανεγνώρισαν</w:t>
      </w:r>
      <w:proofErr w:type="spellEnd"/>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με Φύλλο Εφημερίδας Κυβερνήσεως τη Γιουγκοσλαβική Δημοκρατία τω</w:t>
      </w:r>
      <w:r>
        <w:rPr>
          <w:rFonts w:eastAsia="Times New Roman" w:cs="Times New Roman"/>
          <w:szCs w:val="24"/>
        </w:rPr>
        <w:t xml:space="preserve">ν Σκοπίων ως Μακεδονία. Διαβάζω: </w:t>
      </w:r>
      <w:r>
        <w:rPr>
          <w:rFonts w:eastAsia="Times New Roman" w:cs="Times New Roman"/>
          <w:szCs w:val="24"/>
        </w:rPr>
        <w:t>«Ε</w:t>
      </w:r>
      <w:r>
        <w:rPr>
          <w:rFonts w:eastAsia="Times New Roman" w:cs="Times New Roman"/>
          <w:szCs w:val="24"/>
        </w:rPr>
        <w:t>ν Αθήναις τη 23 Οκτωβρίου 1959. Άρθρο 7. Α</w:t>
      </w:r>
      <w:r>
        <w:rPr>
          <w:rFonts w:eastAsia="Times New Roman" w:cs="Times New Roman"/>
          <w:szCs w:val="24"/>
        </w:rPr>
        <w:t>ι</w:t>
      </w:r>
      <w:r>
        <w:rPr>
          <w:rFonts w:eastAsia="Times New Roman" w:cs="Times New Roman"/>
          <w:szCs w:val="24"/>
        </w:rPr>
        <w:t xml:space="preserve"> αιτήσεις δικαστικής αρωγής υποβάλλονται διά των αντιστοίχων </w:t>
      </w:r>
      <w:r>
        <w:rPr>
          <w:rFonts w:eastAsia="Times New Roman" w:cs="Times New Roman"/>
          <w:szCs w:val="24"/>
        </w:rPr>
        <w:t>Υ</w:t>
      </w:r>
      <w:r>
        <w:rPr>
          <w:rFonts w:eastAsia="Times New Roman" w:cs="Times New Roman"/>
          <w:szCs w:val="24"/>
        </w:rPr>
        <w:t>πουργείων Δικαιοσύνης…» ήταν θέμα Υπουργείου Δικαιοσύνης «…</w:t>
      </w:r>
      <w:proofErr w:type="spellStart"/>
      <w:r>
        <w:rPr>
          <w:rFonts w:eastAsia="Times New Roman" w:cs="Times New Roman"/>
          <w:szCs w:val="24"/>
        </w:rPr>
        <w:t>άτινα</w:t>
      </w:r>
      <w:proofErr w:type="spellEnd"/>
      <w:r>
        <w:rPr>
          <w:rFonts w:eastAsia="Times New Roman" w:cs="Times New Roman"/>
          <w:szCs w:val="24"/>
        </w:rPr>
        <w:t xml:space="preserve"> </w:t>
      </w:r>
      <w:proofErr w:type="spellStart"/>
      <w:r>
        <w:rPr>
          <w:rFonts w:eastAsia="Times New Roman" w:cs="Times New Roman"/>
          <w:szCs w:val="24"/>
        </w:rPr>
        <w:t>αλληλογραφούσι</w:t>
      </w:r>
      <w:proofErr w:type="spellEnd"/>
      <w:r>
        <w:rPr>
          <w:rFonts w:eastAsia="Times New Roman" w:cs="Times New Roman"/>
          <w:szCs w:val="24"/>
        </w:rPr>
        <w:t xml:space="preserve"> προς τούτο απευθείας μεταξύ των όσον</w:t>
      </w:r>
      <w:r>
        <w:rPr>
          <w:rFonts w:eastAsia="Times New Roman" w:cs="Times New Roman"/>
          <w:szCs w:val="24"/>
        </w:rPr>
        <w:t xml:space="preserve"> αφορά τη Γιουγκοσλαβία τα Υπουργεία Δικαιοσύνης, Λαϊκών Δημοκρατιών της Σερβίας, Κροατίας, Σλοβενίας, Βοσνίας Ερζεγοβίνης, Μακεδονίας και Μαυροβουνίου». Αυτό το 1959 από τον Κωνσταντίνο Καραμανλή! Συνεχίζει με το άρθρο 8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p>
    <w:p w14:paraId="4217C26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r>
        <w:rPr>
          <w:rFonts w:eastAsia="Times New Roman" w:cs="Times New Roman"/>
          <w:szCs w:val="24"/>
        </w:rPr>
        <w:t xml:space="preserve">. </w:t>
      </w:r>
    </w:p>
    <w:p w14:paraId="4217C26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έγγραφο, το οποίο </w:t>
      </w:r>
      <w:r>
        <w:rPr>
          <w:rFonts w:eastAsia="Times New Roman" w:cs="Times New Roman"/>
          <w:szCs w:val="24"/>
        </w:rPr>
        <w:t xml:space="preserve">βρίσκεται </w:t>
      </w:r>
      <w:r>
        <w:rPr>
          <w:rFonts w:eastAsia="Times New Roman" w:cs="Times New Roman"/>
          <w:szCs w:val="24"/>
        </w:rPr>
        <w:t>στο αρχείο του Τμήματος Γραμματείας της Διεύθυνσης Στενογραφίας και Πρακτικών της Βουλής)</w:t>
      </w:r>
    </w:p>
    <w:p w14:paraId="4217C26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Τελειώνω, κύριε Πρόεδρε, λέγοντας ότι η Νέα Δη</w:t>
      </w:r>
      <w:r>
        <w:rPr>
          <w:rFonts w:eastAsia="Times New Roman" w:cs="Times New Roman"/>
          <w:szCs w:val="24"/>
        </w:rPr>
        <w:t xml:space="preserve">μοκρατία, </w:t>
      </w:r>
      <w:proofErr w:type="spellStart"/>
      <w:r>
        <w:rPr>
          <w:rFonts w:eastAsia="Times New Roman" w:cs="Times New Roman"/>
          <w:szCs w:val="24"/>
        </w:rPr>
        <w:t>κρυπτόμενη</w:t>
      </w:r>
      <w:proofErr w:type="spellEnd"/>
      <w:r>
        <w:rPr>
          <w:rFonts w:eastAsia="Times New Roman" w:cs="Times New Roman"/>
          <w:szCs w:val="24"/>
        </w:rPr>
        <w:t xml:space="preserve"> πίσω από την κυβερνητική πλειοψηφία, βολεύεται πολιτικά με το ζήτημα. Και όπως φαίνεται και από τις κινήσεις του Προέδρου της, που κάνει τώρα τα εκτός έδρας του, δηλαδή το ταξίδι του στη Μακεδονία, βολεύεται να κάνει σπέκουλα και να πρ</w:t>
      </w:r>
      <w:r>
        <w:rPr>
          <w:rFonts w:eastAsia="Times New Roman" w:cs="Times New Roman"/>
          <w:szCs w:val="24"/>
        </w:rPr>
        <w:t xml:space="preserve">οσπαθεί με τη γνωστή υποκρισία και φαρισαϊσμό να αλιεύσει ψήφους Ελλήνων πατριωτών. </w:t>
      </w:r>
    </w:p>
    <w:p w14:paraId="4217C26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Συνεπώς όσοι </w:t>
      </w:r>
      <w:r>
        <w:rPr>
          <w:rFonts w:eastAsia="Times New Roman" w:cs="Times New Roman"/>
          <w:szCs w:val="24"/>
        </w:rPr>
        <w:t>ν</w:t>
      </w:r>
      <w:r>
        <w:rPr>
          <w:rFonts w:eastAsia="Times New Roman" w:cs="Times New Roman"/>
          <w:szCs w:val="24"/>
        </w:rPr>
        <w:t>εοδημοκράτες Βουλευτές βρεθείτε στη Θεσσαλονίκη στις 21 Ιανουαρίου, αφού ήρθη η αρχική απαγόρευση να συμμετέχετε στο συλλαλητήριο, όσο και να φωνάξετε, όσο γ</w:t>
      </w:r>
      <w:r>
        <w:rPr>
          <w:rFonts w:eastAsia="Times New Roman" w:cs="Times New Roman"/>
          <w:szCs w:val="24"/>
        </w:rPr>
        <w:t>ραφικοί και να γίνετε</w:t>
      </w:r>
      <w:r>
        <w:rPr>
          <w:rFonts w:eastAsia="Times New Roman" w:cs="Times New Roman"/>
          <w:szCs w:val="24"/>
        </w:rPr>
        <w:t>,</w:t>
      </w:r>
      <w:r>
        <w:rPr>
          <w:rFonts w:eastAsia="Times New Roman" w:cs="Times New Roman"/>
          <w:szCs w:val="24"/>
        </w:rPr>
        <w:t xml:space="preserve"> δεν θα πείσετε. Δεν πείθετε πλέον. Ο λαός σ</w:t>
      </w:r>
      <w:r>
        <w:rPr>
          <w:rFonts w:eastAsia="Times New Roman" w:cs="Times New Roman"/>
          <w:szCs w:val="24"/>
        </w:rPr>
        <w:t>ά</w:t>
      </w:r>
      <w:r>
        <w:rPr>
          <w:rFonts w:eastAsia="Times New Roman" w:cs="Times New Roman"/>
          <w:szCs w:val="24"/>
        </w:rPr>
        <w:t xml:space="preserve">ς γνωρίζει πια. </w:t>
      </w:r>
    </w:p>
    <w:p w14:paraId="4217C26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Πρόεδρε κι εσείς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θα πρέπει να γνωρίζετε ότι ουδείς έχει δικαίωμα να παίζει με τα εθνικά μας θέματα. Ουδείς έχει δικαίωμα να παραχωρεί όνομα ή έ</w:t>
      </w:r>
      <w:r>
        <w:rPr>
          <w:rFonts w:eastAsia="Times New Roman" w:cs="Times New Roman"/>
          <w:szCs w:val="24"/>
        </w:rPr>
        <w:t>δαφος. Αυτό ισχύει για όλους. Αυτό ισχύει είτε για κυβερνήσεις δημοκρατικές, εκλεγμένες είτε για κυβερνήσεις μη δημοκρατικές. Ισχύει για κυβερνητική πλειοψηφία εντός Βουλής. Ακόμα, ισχύει και για εκπεφρασμένη απόφαση του λαού με δημοψήφισμα. Κανείς δεν έχε</w:t>
      </w:r>
      <w:r>
        <w:rPr>
          <w:rFonts w:eastAsia="Times New Roman" w:cs="Times New Roman"/>
          <w:szCs w:val="24"/>
        </w:rPr>
        <w:t>ι το δικαίωμα…</w:t>
      </w:r>
    </w:p>
    <w:p w14:paraId="4217C26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παρακαλώ. </w:t>
      </w:r>
    </w:p>
    <w:p w14:paraId="4217C26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Εμείς, κύριε Πρόεδρε, λέμε ότι ο ελληνικός λαός του 2018 θα είναι υπεύθυνος και θα έχει το μερίδιο της ευθύνης που του αναλογεί. Διότι όπως λέει και ο ποιητής: «Κριτές</w:t>
      </w:r>
      <w:r>
        <w:rPr>
          <w:rFonts w:eastAsia="Times New Roman" w:cs="Times New Roman"/>
          <w:szCs w:val="24"/>
        </w:rPr>
        <w:t xml:space="preserve"> θα μας δικάσουν οι αγέννητοι, οι νεκροί».</w:t>
      </w:r>
    </w:p>
    <w:p w14:paraId="4217C26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Χρυσή Αυγή δεν θα πάψει να αγωνίζεται για τη Μακεδονία μας, εντός κι εκτός Βουλής, σταθερή στην εθνική της γραμμή, που αποτέλεσε και τον τίτλο του πρώτου φύλλου της εφημερίδος μας το 1993, που εκφράζεται σε μία </w:t>
      </w:r>
      <w:r>
        <w:rPr>
          <w:rFonts w:eastAsia="Times New Roman" w:cs="Times New Roman"/>
          <w:szCs w:val="24"/>
        </w:rPr>
        <w:t xml:space="preserve">μόνο πρόταση και λέει: «Κανένας συμβιβασμός για τη Μακεδονία μας». Είμαστε σταθεροί στην εθνική γραμμή όπως το ’93, έτσι και το 2018. Η Μακεδονία είναι μία και είναι μόνο ελληνική. </w:t>
      </w:r>
    </w:p>
    <w:p w14:paraId="4217C26E" w14:textId="77777777" w:rsidR="00D30189" w:rsidRDefault="00486ADB">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217C26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w:t>
      </w:r>
      <w:r>
        <w:rPr>
          <w:rFonts w:eastAsia="Times New Roman" w:cs="Times New Roman"/>
          <w:szCs w:val="24"/>
        </w:rPr>
        <w:t xml:space="preserve">ηρίου και τον τρόπο οργάνωσης και λειτουργίας της Βουλής των Ελλήνων, τριάντα τέσσερις μαθήτριες και μαθητές και τρεις συνοδοί εκπαιδευτικοί από το Γυμνάσιο </w:t>
      </w:r>
      <w:proofErr w:type="spellStart"/>
      <w:r>
        <w:rPr>
          <w:rFonts w:eastAsia="Times New Roman" w:cs="Times New Roman"/>
          <w:szCs w:val="24"/>
        </w:rPr>
        <w:t>Σαβαλίων</w:t>
      </w:r>
      <w:proofErr w:type="spellEnd"/>
      <w:r>
        <w:rPr>
          <w:rFonts w:eastAsia="Times New Roman" w:cs="Times New Roman"/>
          <w:szCs w:val="24"/>
        </w:rPr>
        <w:t xml:space="preserve"> Ηλείας. </w:t>
      </w:r>
    </w:p>
    <w:p w14:paraId="4217C27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4217C271"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217C2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Μπαλτάς από τον ΣΥΡΙΖΑ. </w:t>
      </w:r>
    </w:p>
    <w:p w14:paraId="4217C27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 xml:space="preserve">Ευχαριστώ, κύριε Πρόεδρε. </w:t>
      </w:r>
    </w:p>
    <w:p w14:paraId="4217C27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Ενώ ερχόμουν στη Βουλή σήμερα το πρωί, θυμήθηκα ένα μικρό επεισόδιο από μία γενική συνέλευση του συλλόγου φοιτητών στο Παρίσι τέλη 1968, αρχές 1969. Καθόμουν σε έναν</w:t>
      </w:r>
      <w:r>
        <w:rPr>
          <w:rFonts w:eastAsia="Times New Roman" w:cs="Times New Roman"/>
          <w:szCs w:val="24"/>
        </w:rPr>
        <w:t xml:space="preserve"> φίλο δίπλα και μου λέει: «Εγώ έρχομαι σε κάθε μία από αυτές τις αλλεπάλληλες συνελεύσεις</w:t>
      </w:r>
      <w:r>
        <w:rPr>
          <w:rFonts w:eastAsia="Times New Roman" w:cs="Times New Roman"/>
          <w:szCs w:val="24"/>
        </w:rPr>
        <w:t>…</w:t>
      </w:r>
      <w:r>
        <w:rPr>
          <w:rFonts w:eastAsia="Times New Roman" w:cs="Times New Roman"/>
          <w:szCs w:val="24"/>
        </w:rPr>
        <w:t>» -δικτατορία στην Ελλάδα- «</w:t>
      </w:r>
      <w:r>
        <w:rPr>
          <w:rFonts w:eastAsia="Times New Roman" w:cs="Times New Roman"/>
          <w:szCs w:val="24"/>
        </w:rPr>
        <w:t>…</w:t>
      </w:r>
      <w:r>
        <w:rPr>
          <w:rFonts w:eastAsia="Times New Roman" w:cs="Times New Roman"/>
          <w:szCs w:val="24"/>
        </w:rPr>
        <w:t xml:space="preserve">περιμένοντας μήπως αναδειχθεί από την κουβέντα κάποιος Λένιν». </w:t>
      </w:r>
    </w:p>
    <w:p w14:paraId="4217C27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Γιατί Λένιν; Διότι σε εκείνο το</w:t>
      </w:r>
      <w:r>
        <w:rPr>
          <w:rFonts w:eastAsia="Times New Roman" w:cs="Times New Roman"/>
          <w:szCs w:val="24"/>
        </w:rPr>
        <w:t>ν</w:t>
      </w:r>
      <w:r>
        <w:rPr>
          <w:rFonts w:eastAsia="Times New Roman" w:cs="Times New Roman"/>
          <w:szCs w:val="24"/>
        </w:rPr>
        <w:t xml:space="preserve"> χώρο και εκείνες τις στιγμές συμμετείχαν</w:t>
      </w:r>
      <w:r>
        <w:rPr>
          <w:rFonts w:eastAsia="Times New Roman" w:cs="Times New Roman"/>
          <w:szCs w:val="24"/>
        </w:rPr>
        <w:t xml:space="preserve"> ουσιαστικά όλες οι τότε συνιστώσες, οι πολλαπλές, της Αριστεράς, ο Λένιν ήταν κοινή αναφορά και δεν συμμετείχαν άλλοι, διότι, κατά τα σατιρικά έντυπα της εποχής, εκείνη τουλάχιστον την εποχή ή ήσουν </w:t>
      </w:r>
      <w:r>
        <w:rPr>
          <w:rFonts w:eastAsia="Times New Roman" w:cs="Times New Roman"/>
          <w:szCs w:val="24"/>
        </w:rPr>
        <w:t>α</w:t>
      </w:r>
      <w:r>
        <w:rPr>
          <w:rFonts w:eastAsia="Times New Roman" w:cs="Times New Roman"/>
          <w:szCs w:val="24"/>
        </w:rPr>
        <w:t xml:space="preserve">ριστερός ή ήσουν βλαξ και ο Λένιν αποτελούσε μία κοινή </w:t>
      </w:r>
      <w:r>
        <w:rPr>
          <w:rFonts w:eastAsia="Times New Roman" w:cs="Times New Roman"/>
          <w:szCs w:val="24"/>
        </w:rPr>
        <w:t xml:space="preserve">αναφορά σε όλους τους </w:t>
      </w:r>
      <w:r>
        <w:rPr>
          <w:rFonts w:eastAsia="Times New Roman" w:cs="Times New Roman"/>
          <w:szCs w:val="24"/>
        </w:rPr>
        <w:t>α</w:t>
      </w:r>
      <w:r>
        <w:rPr>
          <w:rFonts w:eastAsia="Times New Roman" w:cs="Times New Roman"/>
          <w:szCs w:val="24"/>
        </w:rPr>
        <w:t xml:space="preserve">ριστερούς. </w:t>
      </w:r>
    </w:p>
    <w:p w14:paraId="4217C27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Προφανώς ούτε τότε ούτε τώρα ταυτίζομαι με αυτή τη ρήση. Δηλαδή, δεν συμφωνώ ότι ή είσαι </w:t>
      </w:r>
      <w:r>
        <w:rPr>
          <w:rFonts w:eastAsia="Times New Roman" w:cs="Times New Roman"/>
          <w:szCs w:val="24"/>
        </w:rPr>
        <w:t>α</w:t>
      </w:r>
      <w:r>
        <w:rPr>
          <w:rFonts w:eastAsia="Times New Roman" w:cs="Times New Roman"/>
          <w:szCs w:val="24"/>
        </w:rPr>
        <w:t xml:space="preserve">ριστερός ή είσαι βλαξ. Αντίθετα, νομίζω στη </w:t>
      </w:r>
      <w:r>
        <w:rPr>
          <w:rFonts w:eastAsia="Times New Roman" w:cs="Times New Roman"/>
          <w:szCs w:val="24"/>
        </w:rPr>
        <w:t>Μ</w:t>
      </w:r>
      <w:r>
        <w:rPr>
          <w:rFonts w:eastAsia="Times New Roman" w:cs="Times New Roman"/>
          <w:szCs w:val="24"/>
        </w:rPr>
        <w:t xml:space="preserve">είζονα, την </w:t>
      </w:r>
      <w:r>
        <w:rPr>
          <w:rFonts w:eastAsia="Times New Roman" w:cs="Times New Roman"/>
          <w:szCs w:val="24"/>
        </w:rPr>
        <w:t>Ε</w:t>
      </w:r>
      <w:r>
        <w:rPr>
          <w:rFonts w:eastAsia="Times New Roman" w:cs="Times New Roman"/>
          <w:szCs w:val="24"/>
        </w:rPr>
        <w:t xml:space="preserve">λάσσονα και όλες τις μορφές της </w:t>
      </w:r>
      <w:r>
        <w:rPr>
          <w:rFonts w:eastAsia="Times New Roman" w:cs="Times New Roman"/>
          <w:szCs w:val="24"/>
        </w:rPr>
        <w:t>Α</w:t>
      </w:r>
      <w:r>
        <w:rPr>
          <w:rFonts w:eastAsia="Times New Roman" w:cs="Times New Roman"/>
          <w:szCs w:val="24"/>
        </w:rPr>
        <w:t>ντιπολίτευσης εδώ υπάρχουν εξαιρετικά ευ</w:t>
      </w:r>
      <w:r>
        <w:rPr>
          <w:rFonts w:eastAsia="Times New Roman" w:cs="Times New Roman"/>
          <w:szCs w:val="24"/>
        </w:rPr>
        <w:t xml:space="preserve">φυείς άνθρωποι. </w:t>
      </w:r>
    </w:p>
    <w:p w14:paraId="4217C27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Άρα συνδέω αυτό το επεισόδιο με το σήμερα, διότι εγώ έρχομαι όλο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καιρό στη Βουλή</w:t>
      </w:r>
      <w:r>
        <w:rPr>
          <w:rFonts w:eastAsia="Times New Roman" w:cs="Times New Roman"/>
          <w:szCs w:val="24"/>
        </w:rPr>
        <w:t xml:space="preserve"> </w:t>
      </w:r>
      <w:r>
        <w:rPr>
          <w:rFonts w:eastAsia="Times New Roman" w:cs="Times New Roman"/>
          <w:szCs w:val="24"/>
        </w:rPr>
        <w:t xml:space="preserve">προσπαθώντας να βρω αν κάποια στιγμή εδώ θα αντικρουστούν πραγματικά επιχειρήματα, θα εντοπιστούν προβλήματα, ελλείψεις, κενά, λάθη του ΣΥΡΙΖΑ από </w:t>
      </w:r>
      <w:r>
        <w:rPr>
          <w:rFonts w:eastAsia="Times New Roman" w:cs="Times New Roman"/>
          <w:szCs w:val="24"/>
        </w:rPr>
        <w:t xml:space="preserve">την Αντιπολίτευση, έτσι ώστε να αρχίσει ένας ουσιαστικός διάλογος που θα αναδείξει διαφορές και θα βοηθήσει και τους δύο </w:t>
      </w:r>
      <w:proofErr w:type="spellStart"/>
      <w:r>
        <w:rPr>
          <w:rFonts w:eastAsia="Times New Roman" w:cs="Times New Roman"/>
          <w:szCs w:val="24"/>
        </w:rPr>
        <w:t>συνομιλούντες</w:t>
      </w:r>
      <w:proofErr w:type="spellEnd"/>
      <w:r>
        <w:rPr>
          <w:rFonts w:eastAsia="Times New Roman" w:cs="Times New Roman"/>
          <w:szCs w:val="24"/>
        </w:rPr>
        <w:t xml:space="preserve">. </w:t>
      </w:r>
    </w:p>
    <w:p w14:paraId="4217C27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καιρό δεν το βλέπω να γίνεται σχεδόν ποτέ. Είναι ως εάν η Αντιπολίτευση να μη θέλει να μπει σε έναν τέτο</w:t>
      </w:r>
      <w:r>
        <w:rPr>
          <w:rFonts w:eastAsia="Times New Roman" w:cs="Times New Roman"/>
          <w:szCs w:val="24"/>
        </w:rPr>
        <w:t>ιο</w:t>
      </w:r>
      <w:r>
        <w:rPr>
          <w:rFonts w:eastAsia="Times New Roman" w:cs="Times New Roman"/>
          <w:szCs w:val="24"/>
        </w:rPr>
        <w:t>ν</w:t>
      </w:r>
      <w:r>
        <w:rPr>
          <w:rFonts w:eastAsia="Times New Roman" w:cs="Times New Roman"/>
          <w:szCs w:val="24"/>
        </w:rPr>
        <w:t xml:space="preserve"> διάλογο, δηλαδή να μη θέλει να οργανώσει τη σκέψη της στη βάση πραγματικών ελλειμμάτων, προβλημάτων κ.λπ</w:t>
      </w:r>
      <w:r>
        <w:rPr>
          <w:rFonts w:eastAsia="Times New Roman" w:cs="Times New Roman"/>
          <w:szCs w:val="24"/>
        </w:rPr>
        <w:t>.</w:t>
      </w:r>
      <w:r>
        <w:rPr>
          <w:rFonts w:eastAsia="Times New Roman" w:cs="Times New Roman"/>
          <w:szCs w:val="24"/>
        </w:rPr>
        <w:t xml:space="preserve"> της Κυβέρνησης του ΣΥΡΙΖΑ, ώστε πιθανόν να μη θέλει να κάνει τον ΣΥΡΙΖΑ να τα διορθώσει. Δεν νομίζω ότι αυτό είναι ουσιαστική κοινοβουλευτική πρακ</w:t>
      </w:r>
      <w:r>
        <w:rPr>
          <w:rFonts w:eastAsia="Times New Roman" w:cs="Times New Roman"/>
          <w:szCs w:val="24"/>
        </w:rPr>
        <w:t xml:space="preserve">τική και ιδίως σήμερα με αφορμή αυτό το νομοσχέδιο. Τι εννοώ; </w:t>
      </w:r>
    </w:p>
    <w:p w14:paraId="4217C27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Νομίζω ότι αυτό το νομοσχέδιο –επιτρέψτε μου το</w:t>
      </w:r>
      <w:r>
        <w:rPr>
          <w:rFonts w:eastAsia="Times New Roman" w:cs="Times New Roman"/>
          <w:szCs w:val="24"/>
        </w:rPr>
        <w:t>ν</w:t>
      </w:r>
      <w:r>
        <w:rPr>
          <w:rFonts w:eastAsia="Times New Roman" w:cs="Times New Roman"/>
          <w:szCs w:val="24"/>
        </w:rPr>
        <w:t xml:space="preserve"> χαρακτηρισμό- συνιστά ένα είδος τομής σε σχέση με όλα τα νομοσχέδια που παρουσιάσαμε τουλάχιστον εμείς ως Κυβέρνηση και αφορούσαν το μνημόνιο. </w:t>
      </w:r>
    </w:p>
    <w:p w14:paraId="4217C27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Γιατί είναι τομή; Διότι πιστοποιεί τι μπορεί να σημαίνει διαπραγμάτευση σε όρους </w:t>
      </w:r>
      <w:proofErr w:type="spellStart"/>
      <w:r>
        <w:rPr>
          <w:rFonts w:eastAsia="Times New Roman" w:cs="Times New Roman"/>
          <w:szCs w:val="24"/>
        </w:rPr>
        <w:t>οιονεί</w:t>
      </w:r>
      <w:proofErr w:type="spellEnd"/>
      <w:r>
        <w:rPr>
          <w:rFonts w:eastAsia="Times New Roman" w:cs="Times New Roman"/>
          <w:szCs w:val="24"/>
        </w:rPr>
        <w:t xml:space="preserve"> ασφυκτικούς, σε όρους που είμαστε υποχρεωμένοι να ακολουθήσουμε και να τιμήσουμε, παρ</w:t>
      </w:r>
      <w:r>
        <w:rPr>
          <w:rFonts w:eastAsia="Times New Roman" w:cs="Times New Roman"/>
          <w:szCs w:val="24"/>
        </w:rPr>
        <w:t xml:space="preserve">’ </w:t>
      </w:r>
      <w:r>
        <w:rPr>
          <w:rFonts w:eastAsia="Times New Roman" w:cs="Times New Roman"/>
          <w:szCs w:val="24"/>
        </w:rPr>
        <w:t>ότι διαφωνούμε. Ωστόσο, σε κάθε τέτοιο γενικό πλαίσιο, όπως αυτό του μνημονίου, υ</w:t>
      </w:r>
      <w:r>
        <w:rPr>
          <w:rFonts w:eastAsia="Times New Roman" w:cs="Times New Roman"/>
          <w:szCs w:val="24"/>
        </w:rPr>
        <w:t xml:space="preserve">πάρχουν κενά, υπάρχουν διφορούμενες διατυπώσεις και διαπραγμάτευση σημαίνει πώς αυτές τις διατυπώσεις να τις στρέψεις προς τη μία ή την άλλη πλευρά. </w:t>
      </w:r>
    </w:p>
    <w:p w14:paraId="4217C2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Όσο και αν αυτό ακούγεται εύκολο, πιστέψτε με, παρ</w:t>
      </w:r>
      <w:r>
        <w:rPr>
          <w:rFonts w:eastAsia="Times New Roman" w:cs="Times New Roman"/>
          <w:szCs w:val="24"/>
        </w:rPr>
        <w:t xml:space="preserve">’ </w:t>
      </w:r>
      <w:r>
        <w:rPr>
          <w:rFonts w:eastAsia="Times New Roman" w:cs="Times New Roman"/>
          <w:szCs w:val="24"/>
        </w:rPr>
        <w:t>όλο που δεν έχω προσωπικ</w:t>
      </w:r>
      <w:r>
        <w:rPr>
          <w:rFonts w:eastAsia="Times New Roman" w:cs="Times New Roman"/>
          <w:szCs w:val="24"/>
        </w:rPr>
        <w:t>ή</w:t>
      </w:r>
      <w:r>
        <w:rPr>
          <w:rFonts w:eastAsia="Times New Roman" w:cs="Times New Roman"/>
          <w:szCs w:val="24"/>
        </w:rPr>
        <w:t xml:space="preserve"> πείρα, είναι εξαιρετικά δύσκολο. Στη βάση της δουλειάς που έγινε από τους Υπουργούς που μετείχαν στη διαπραγμάτευση, αλλά και από τη </w:t>
      </w:r>
      <w:r>
        <w:rPr>
          <w:rFonts w:eastAsia="Times New Roman" w:cs="Times New Roman"/>
          <w:szCs w:val="24"/>
        </w:rPr>
        <w:t xml:space="preserve">θητεία </w:t>
      </w:r>
      <w:r>
        <w:rPr>
          <w:rFonts w:eastAsia="Times New Roman" w:cs="Times New Roman"/>
          <w:szCs w:val="24"/>
        </w:rPr>
        <w:t>των νέων ανθρώπων σε αυτά τα Υπουργεία, που έμαθαν τα πράγματα στη «βράση», εν θερμώ, κατορθώνοντας να συνδέσουν μί</w:t>
      </w:r>
      <w:r>
        <w:rPr>
          <w:rFonts w:eastAsia="Times New Roman" w:cs="Times New Roman"/>
          <w:szCs w:val="24"/>
        </w:rPr>
        <w:t xml:space="preserve">α αριστερή προοπτική με μία πλήρη τεχνοκρατική επάρκεια, </w:t>
      </w:r>
      <w:r>
        <w:rPr>
          <w:rFonts w:eastAsia="Times New Roman" w:cs="Times New Roman"/>
          <w:szCs w:val="24"/>
        </w:rPr>
        <w:t>η οποία</w:t>
      </w:r>
      <w:r>
        <w:rPr>
          <w:rFonts w:eastAsia="Times New Roman" w:cs="Times New Roman"/>
          <w:szCs w:val="24"/>
        </w:rPr>
        <w:t xml:space="preserve"> έπειθε κυριολεκτικά ανθρώπους με τελείως αντίθετες ιδεολογικές κατευθύνσεις, προέκυψε ένα νομοσχέδιο, το οποίο είναι τομή, διότι ανοίγει δρόμους μεταρρυθμιστικούς στην ήπια κλίμακα, σεμνά, πο</w:t>
      </w:r>
      <w:r>
        <w:rPr>
          <w:rFonts w:eastAsia="Times New Roman" w:cs="Times New Roman"/>
          <w:szCs w:val="24"/>
        </w:rPr>
        <w:t xml:space="preserve">υ θα έπρεπε να γίνουν εδώ και πολλά χρόνια. Για παράδειγμα, το </w:t>
      </w:r>
      <w:proofErr w:type="spellStart"/>
      <w:r>
        <w:rPr>
          <w:rFonts w:eastAsia="Times New Roman" w:cs="Times New Roman"/>
          <w:szCs w:val="24"/>
        </w:rPr>
        <w:t>Kτηματολόγιο</w:t>
      </w:r>
      <w:proofErr w:type="spellEnd"/>
      <w:r>
        <w:rPr>
          <w:rFonts w:eastAsia="Times New Roman" w:cs="Times New Roman"/>
          <w:szCs w:val="24"/>
        </w:rPr>
        <w:t>, που εκκρεμεί από την εποχή του Καποδίστρια, η προοπτική χρηματοδότησης της τεκνοποιίας στην Ελλάδα –επιτρέψτε μου την έκφραση- και άλλα πολλά που έχουν ήδη εκφραστεί και θα συνεχί</w:t>
      </w:r>
      <w:r>
        <w:rPr>
          <w:rFonts w:eastAsia="Times New Roman" w:cs="Times New Roman"/>
          <w:szCs w:val="24"/>
        </w:rPr>
        <w:t xml:space="preserve">σουν να εκφράζονται προς τους αρμόδιους Υπουργούς. </w:t>
      </w:r>
    </w:p>
    <w:p w14:paraId="4217C2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 λοιπόν, είναι ένα νομοσχέδιο το οποίο ανοίγει δρόμο –με αυτή την έννοια είναι καινούργιο και τομή- και στο πλαίσιο αυτού του νομοσχεδίου περιμέναμε τουλάχιστον αφ</w:t>
      </w:r>
      <w:r>
        <w:rPr>
          <w:rFonts w:eastAsia="Times New Roman" w:cs="Times New Roman"/>
          <w:szCs w:val="24"/>
        </w:rPr>
        <w:t xml:space="preserve">’ </w:t>
      </w:r>
      <w:r>
        <w:rPr>
          <w:rFonts w:eastAsia="Times New Roman" w:cs="Times New Roman"/>
          <w:szCs w:val="24"/>
        </w:rPr>
        <w:t xml:space="preserve">ενός, βεβαίως, ότι οι αντιρρήσεις </w:t>
      </w:r>
      <w:r>
        <w:rPr>
          <w:rFonts w:eastAsia="Times New Roman" w:cs="Times New Roman"/>
          <w:szCs w:val="24"/>
        </w:rPr>
        <w:t xml:space="preserve">και οι ενστάσεις θα ήταν επί συγκεκριμένων κενών, ολιγωριών, λαθών ενδεχομένως αυτού του νομοσχεδίου. Δεν γίνεται αυτό. </w:t>
      </w:r>
    </w:p>
    <w:p w14:paraId="4217C27D" w14:textId="77777777" w:rsidR="00D30189" w:rsidRDefault="00486ADB">
      <w:pPr>
        <w:spacing w:line="600" w:lineRule="auto"/>
        <w:ind w:firstLine="720"/>
        <w:jc w:val="both"/>
        <w:rPr>
          <w:rFonts w:eastAsia="Times New Roman"/>
          <w:szCs w:val="24"/>
        </w:rPr>
      </w:pPr>
      <w:r>
        <w:rPr>
          <w:rFonts w:eastAsia="Times New Roman"/>
          <w:szCs w:val="24"/>
        </w:rPr>
        <w:t xml:space="preserve">Αντ’ αυτού, η Αντιπολίτευση -και πρέπει να εξηγήσουμε γιατί, διότι, όπως είπα, έχει και ευφυείς ανθρώπους στο εσωτερικό της- ακολουθεί </w:t>
      </w:r>
      <w:r>
        <w:rPr>
          <w:rFonts w:eastAsia="Times New Roman"/>
          <w:szCs w:val="24"/>
        </w:rPr>
        <w:t>μία αντιπολιτευτική πολιτική που στηρίζεται σε μία, κατά καιρούς, πομφόλυγα -ας το πούμε έτσι- η οποία περνάει στον αφρό της δημοσιότητας με τη βοήθεια όλων των μέσων κ</w:t>
      </w:r>
      <w:r>
        <w:rPr>
          <w:rFonts w:eastAsia="Times New Roman"/>
          <w:szCs w:val="24"/>
        </w:rPr>
        <w:t>.</w:t>
      </w:r>
      <w:r>
        <w:rPr>
          <w:rFonts w:eastAsia="Times New Roman"/>
          <w:szCs w:val="24"/>
        </w:rPr>
        <w:t>λπ., διάρκειας εβδομάδος, σβήνει, μέχρι την επόμενη πομφόλυγα. Τελευταία, προφανώς, είν</w:t>
      </w:r>
      <w:r>
        <w:rPr>
          <w:rFonts w:eastAsia="Times New Roman"/>
          <w:szCs w:val="24"/>
        </w:rPr>
        <w:t>αι η ιστορία με το κτ</w:t>
      </w:r>
      <w:r>
        <w:rPr>
          <w:rFonts w:eastAsia="Times New Roman"/>
          <w:szCs w:val="24"/>
        </w:rPr>
        <w:t>ή</w:t>
      </w:r>
      <w:r>
        <w:rPr>
          <w:rFonts w:eastAsia="Times New Roman"/>
          <w:szCs w:val="24"/>
        </w:rPr>
        <w:t xml:space="preserve">ριο του ΣΥΡΙΖΑ στην Κουμουνδούρου. </w:t>
      </w:r>
    </w:p>
    <w:p w14:paraId="4217C27E" w14:textId="77777777" w:rsidR="00D30189" w:rsidRDefault="00486ADB">
      <w:pPr>
        <w:spacing w:line="600" w:lineRule="auto"/>
        <w:ind w:firstLine="720"/>
        <w:jc w:val="both"/>
        <w:rPr>
          <w:rFonts w:eastAsia="Times New Roman"/>
          <w:szCs w:val="24"/>
        </w:rPr>
      </w:pPr>
      <w:r>
        <w:rPr>
          <w:rFonts w:eastAsia="Times New Roman"/>
          <w:szCs w:val="24"/>
        </w:rPr>
        <w:t xml:space="preserve">Γιατί αυτή η πολιτική; Διότι -έτσι πιστεύω- δεν υπάρχει συγκροτημένη αντίπαλη άποψη, πειστική. Αντίπαλη άποψη συγκροτημένη υπάρχει. Είναι η διαφορά ανάμεσα, παραδείγματος χάριν, σε ρυθμίσεις για τα </w:t>
      </w:r>
      <w:r>
        <w:rPr>
          <w:rFonts w:eastAsia="Times New Roman"/>
          <w:szCs w:val="24"/>
        </w:rPr>
        <w:t>εργασιακά, που μας εξήγησε χθες η Νέα Δημοκρατία ποια είναι, είναι οι ρυθμίσεις του ΔΝΤ, ταξική μεροληψία 100% έναντι ρυθμίσεων για τα εργασιακά που ξεκινούσαμε στη διαπραγμάτευση από την άποψη ΔΝΤ και Νέας Δημοκρατίας και καταλήξαμε να περιοριστεί η υποχώ</w:t>
      </w:r>
      <w:r>
        <w:rPr>
          <w:rFonts w:eastAsia="Times New Roman"/>
          <w:szCs w:val="24"/>
        </w:rPr>
        <w:t xml:space="preserve">ρηση -αν επιτρέπεται η έκφραση- στο πώς μπορεί να είναι η απαρτία σε πρωτοβάθμια </w:t>
      </w:r>
      <w:r>
        <w:rPr>
          <w:rFonts w:eastAsia="Times New Roman"/>
          <w:szCs w:val="24"/>
        </w:rPr>
        <w:t>σ</w:t>
      </w:r>
      <w:r>
        <w:rPr>
          <w:rFonts w:eastAsia="Times New Roman"/>
          <w:szCs w:val="24"/>
        </w:rPr>
        <w:t xml:space="preserve">ωματεία. </w:t>
      </w:r>
    </w:p>
    <w:p w14:paraId="4217C27F" w14:textId="77777777" w:rsidR="00D30189" w:rsidRDefault="00486ADB">
      <w:pPr>
        <w:spacing w:line="600" w:lineRule="auto"/>
        <w:ind w:firstLine="720"/>
        <w:jc w:val="both"/>
        <w:rPr>
          <w:rFonts w:eastAsia="Times New Roman"/>
          <w:szCs w:val="24"/>
        </w:rPr>
      </w:pPr>
      <w:r>
        <w:rPr>
          <w:rFonts w:eastAsia="Times New Roman"/>
          <w:szCs w:val="24"/>
        </w:rPr>
        <w:t xml:space="preserve">Αυτό ήταν υποχώρηση. Το αποδεχθήκαμε. Δεν είναι, όμως, -και απευθύνομαι πλέον στο ΚΚΕ- κάτι το οποίο το αριστερό συνδικαλιστικό κίνημα μπορεί να χρησιμοποιήσει για </w:t>
      </w:r>
      <w:r>
        <w:rPr>
          <w:rFonts w:eastAsia="Times New Roman"/>
          <w:szCs w:val="24"/>
        </w:rPr>
        <w:t xml:space="preserve">λογαριασμό του, για να μαζικοποιήσει τα </w:t>
      </w:r>
      <w:r>
        <w:rPr>
          <w:rFonts w:eastAsia="Times New Roman"/>
          <w:szCs w:val="24"/>
        </w:rPr>
        <w:t>σ</w:t>
      </w:r>
      <w:r>
        <w:rPr>
          <w:rFonts w:eastAsia="Times New Roman"/>
          <w:szCs w:val="24"/>
        </w:rPr>
        <w:t xml:space="preserve">ωματεία, να πείσει του ενεργούς συνδικαλιστές, που είναι γραμμένοι στο </w:t>
      </w:r>
      <w:r>
        <w:rPr>
          <w:rFonts w:eastAsia="Times New Roman"/>
          <w:szCs w:val="24"/>
        </w:rPr>
        <w:t>σ</w:t>
      </w:r>
      <w:r>
        <w:rPr>
          <w:rFonts w:eastAsia="Times New Roman"/>
          <w:szCs w:val="24"/>
        </w:rPr>
        <w:t>ωματείο, να γίνουν ταμειακώς εντάξει και να συμμετέχουν στη συνέλευση που θα κάνει, ενδεχομένως, απεργία; Μπορεί και να αντιστραφεί, λοιπόν, αυ</w:t>
      </w:r>
      <w:r>
        <w:rPr>
          <w:rFonts w:eastAsia="Times New Roman"/>
          <w:szCs w:val="24"/>
        </w:rPr>
        <w:t xml:space="preserve">τό το κακό και να γίνει καλό για τον συνδικαλισμό. </w:t>
      </w:r>
    </w:p>
    <w:p w14:paraId="4217C280" w14:textId="77777777" w:rsidR="00D30189" w:rsidRDefault="00486ADB">
      <w:pPr>
        <w:spacing w:line="600" w:lineRule="auto"/>
        <w:ind w:firstLine="720"/>
        <w:jc w:val="both"/>
        <w:rPr>
          <w:rFonts w:eastAsia="Times New Roman"/>
          <w:szCs w:val="24"/>
        </w:rPr>
      </w:pPr>
      <w:r>
        <w:rPr>
          <w:rFonts w:eastAsia="Times New Roman"/>
          <w:szCs w:val="24"/>
        </w:rPr>
        <w:t>Αντ’ αυτού, φαίνεται ότι οι σύντροφοι του ΚΚΕ -δεν είναι κανείς εδώ να ρωτήσω αν μου επιτρέπει τον χαρακτηρισμό- διάλεξαν γι’ αυτό το διάστημα μια μορφή κινητοποίησης που δημιουργεί ερωτήματα. Είναι μια μ</w:t>
      </w:r>
      <w:r>
        <w:rPr>
          <w:rFonts w:eastAsia="Times New Roman"/>
          <w:szCs w:val="24"/>
        </w:rPr>
        <w:t>ορφή κινητοποίησης που δεν έχει κάνει σε άλλες εποχές και η οποία συνοψίζεται σε τουλάχιστον δύο επεισόδια στο μυαλό μου: Σε κατάληψη υπουργικών γραφείων με ανοι</w:t>
      </w:r>
      <w:r>
        <w:rPr>
          <w:rFonts w:eastAsia="Times New Roman"/>
          <w:szCs w:val="24"/>
        </w:rPr>
        <w:t>κ</w:t>
      </w:r>
      <w:r>
        <w:rPr>
          <w:rFonts w:eastAsia="Times New Roman"/>
          <w:szCs w:val="24"/>
        </w:rPr>
        <w:t xml:space="preserve">τές θύρες, που κανείς δεν εμποδίζει να μπουν και να συζητήσουν, σε κατάληψη </w:t>
      </w:r>
      <w:proofErr w:type="spellStart"/>
      <w:r>
        <w:rPr>
          <w:rFonts w:eastAsia="Times New Roman"/>
          <w:szCs w:val="24"/>
        </w:rPr>
        <w:t>ακτιβίστικη</w:t>
      </w:r>
      <w:proofErr w:type="spellEnd"/>
      <w:r>
        <w:rPr>
          <w:rFonts w:eastAsia="Times New Roman"/>
          <w:szCs w:val="24"/>
        </w:rPr>
        <w:t>, με τη</w:t>
      </w:r>
      <w:r>
        <w:rPr>
          <w:rFonts w:eastAsia="Times New Roman"/>
          <w:szCs w:val="24"/>
        </w:rPr>
        <w:t xml:space="preserve"> συνοδεία καμερών που περιγράφουν το γεγονός ή και εμένα που το έζησα προσωπικά, με κατάληψη κενών αιθουσών στην παραλία των Μεγάρων, με δύο ή τρία πούλμαν του ΚΚΕ που ήρθαν λίγο πριν αρχίσει η συνεδρίαση για να καταλάβουν τις κενές αίθουσες</w:t>
      </w:r>
      <w:r>
        <w:rPr>
          <w:rFonts w:eastAsia="Times New Roman"/>
          <w:szCs w:val="24"/>
        </w:rPr>
        <w:t>,</w:t>
      </w:r>
      <w:r>
        <w:rPr>
          <w:rFonts w:eastAsia="Times New Roman"/>
          <w:szCs w:val="24"/>
        </w:rPr>
        <w:t xml:space="preserve"> που δεν υπήρχ</w:t>
      </w:r>
      <w:r>
        <w:rPr>
          <w:rFonts w:eastAsia="Times New Roman"/>
          <w:szCs w:val="24"/>
        </w:rPr>
        <w:t>ε κανένας, να μείνουν μισή ώρα φωνάζοντας συνθήματα</w:t>
      </w:r>
      <w:r>
        <w:rPr>
          <w:rFonts w:eastAsia="Times New Roman"/>
          <w:szCs w:val="24"/>
        </w:rPr>
        <w:t>,</w:t>
      </w:r>
      <w:r>
        <w:rPr>
          <w:rFonts w:eastAsia="Times New Roman"/>
          <w:szCs w:val="24"/>
        </w:rPr>
        <w:t xml:space="preserve"> για να τα ακούσουν οι τοίχοι, διότι δεν υπήρχε κανείς άλλος να τα ακούσει κι επειδή ήταν παραλία</w:t>
      </w:r>
      <w:r>
        <w:rPr>
          <w:rFonts w:eastAsia="Times New Roman"/>
          <w:szCs w:val="24"/>
        </w:rPr>
        <w:t>,</w:t>
      </w:r>
      <w:r>
        <w:rPr>
          <w:rFonts w:eastAsia="Times New Roman"/>
          <w:szCs w:val="24"/>
        </w:rPr>
        <w:t xml:space="preserve"> δεν υπήρχε καν κόσμος απ’ έξω, μετά από μισή ώρα να συνταχθούν ξανά, να συνεχίζουν να φωνάζουν συνθήματα </w:t>
      </w:r>
      <w:r>
        <w:rPr>
          <w:rFonts w:eastAsia="Times New Roman"/>
          <w:szCs w:val="24"/>
        </w:rPr>
        <w:t xml:space="preserve">που απευθύνονταν στο ανοικτό πέλαγος, να μπουν στα πούλμαν και να φύγουν. </w:t>
      </w:r>
    </w:p>
    <w:p w14:paraId="4217C281" w14:textId="77777777" w:rsidR="00D30189" w:rsidRDefault="00486ADB">
      <w:pPr>
        <w:spacing w:line="600" w:lineRule="auto"/>
        <w:ind w:firstLine="720"/>
        <w:jc w:val="both"/>
        <w:rPr>
          <w:rFonts w:eastAsia="Times New Roman"/>
          <w:szCs w:val="24"/>
        </w:rPr>
      </w:pPr>
      <w:r>
        <w:rPr>
          <w:rFonts w:eastAsia="Times New Roman"/>
          <w:szCs w:val="24"/>
        </w:rPr>
        <w:t>Αυτό είναι μία μορφή -ας το πούμε έτσι- συνδικαλιστικής δράσης, νόμιμη κατά τη γνώμη μου. Δεν είναι παράνομη με την κακή έννοια του όρου. Ρωτάω, όμως, το εξής: Τι εξυπηρετεί για του</w:t>
      </w:r>
      <w:r>
        <w:rPr>
          <w:rFonts w:eastAsia="Times New Roman"/>
          <w:szCs w:val="24"/>
        </w:rPr>
        <w:t>ς δικούς τους σκοπούς και τους δικούς τους όρους συμμετοχής σε έναν κοινοβουλευτικό διάλογο;</w:t>
      </w:r>
    </w:p>
    <w:p w14:paraId="4217C282" w14:textId="77777777" w:rsidR="00D30189" w:rsidRDefault="00486ADB">
      <w:pPr>
        <w:spacing w:line="600" w:lineRule="auto"/>
        <w:ind w:firstLine="720"/>
        <w:jc w:val="both"/>
        <w:rPr>
          <w:rFonts w:eastAsia="Times New Roman"/>
          <w:szCs w:val="24"/>
        </w:rPr>
      </w:pPr>
      <w:r>
        <w:rPr>
          <w:rFonts w:eastAsia="Times New Roman"/>
          <w:szCs w:val="24"/>
        </w:rPr>
        <w:t>Τελειώνω λέγοντας ξανά αυτό από το οποίο ξεκίνησα: Τούτο το νομοσχέδιο συνιστά ένα άνοιγμα και μία τομή. Περιμένουμε σοβαρές αντιρρήσεις σε επιμέρους, ενδεχομένως,</w:t>
      </w:r>
      <w:r>
        <w:rPr>
          <w:rFonts w:eastAsia="Times New Roman"/>
          <w:szCs w:val="24"/>
        </w:rPr>
        <w:t xml:space="preserve"> άρθρα του νομοσχεδίου. Κάποια, ενδεχομένως, μπορεί να βελτιωθούν σήμερα, κάποια όχι σήμερα αλλά αργότερα. Και περιμένουμε, επίσης, μία Αντιπολίτευση η οποία θα αναδειχθεί στους όρους του τι σημαίνει αντιπολίτευση, την οποία σας διαβεβαιώ έχουμε απόλυτη αν</w:t>
      </w:r>
      <w:r>
        <w:rPr>
          <w:rFonts w:eastAsia="Times New Roman"/>
          <w:szCs w:val="24"/>
        </w:rPr>
        <w:t xml:space="preserve">άγκη για να βελτιωθούμε και οι ίδιοι και κυρίως την έχει ανάγκη η χώρα ώστε, επιτέλους, να μπει σε έναν διάλογο για το παρόν της και για το μέλλον της με πραγματικούς όρους κι όχι με όρους πομφόλυγας. </w:t>
      </w:r>
    </w:p>
    <w:p w14:paraId="4217C283" w14:textId="77777777" w:rsidR="00D30189" w:rsidRDefault="00486ADB">
      <w:pPr>
        <w:spacing w:line="600" w:lineRule="auto"/>
        <w:ind w:firstLine="720"/>
        <w:jc w:val="both"/>
        <w:rPr>
          <w:rFonts w:eastAsia="Times New Roman"/>
          <w:szCs w:val="24"/>
        </w:rPr>
      </w:pPr>
      <w:r>
        <w:rPr>
          <w:rFonts w:eastAsia="Times New Roman"/>
          <w:szCs w:val="24"/>
        </w:rPr>
        <w:t>Ευχαριστώ πολύ.</w:t>
      </w:r>
    </w:p>
    <w:p w14:paraId="4217C284"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του ΣΥ</w:t>
      </w:r>
      <w:r>
        <w:rPr>
          <w:rFonts w:eastAsia="Times New Roman"/>
          <w:szCs w:val="24"/>
        </w:rPr>
        <w:t>ΡΙΖΑ)</w:t>
      </w:r>
    </w:p>
    <w:p w14:paraId="4217C285"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Βορίδης από τη Νέα Δημοκρατία.  </w:t>
      </w:r>
    </w:p>
    <w:p w14:paraId="4217C286"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κύριε Πρόεδρε. </w:t>
      </w:r>
    </w:p>
    <w:p w14:paraId="4217C287" w14:textId="77777777" w:rsidR="00D30189" w:rsidRDefault="00486ADB">
      <w:pPr>
        <w:spacing w:line="600" w:lineRule="auto"/>
        <w:ind w:firstLine="720"/>
        <w:jc w:val="both"/>
        <w:rPr>
          <w:rFonts w:eastAsia="Times New Roman"/>
          <w:szCs w:val="24"/>
        </w:rPr>
      </w:pPr>
      <w:r>
        <w:rPr>
          <w:rFonts w:eastAsia="Times New Roman"/>
          <w:szCs w:val="24"/>
        </w:rPr>
        <w:t xml:space="preserve">Να ξεκινήσω από το τελευταίο. Και να ξεκινήσω από το τελευταίο, διότι, συνάδελφοι και </w:t>
      </w:r>
      <w:proofErr w:type="spellStart"/>
      <w:r>
        <w:rPr>
          <w:rFonts w:eastAsia="Times New Roman"/>
          <w:szCs w:val="24"/>
        </w:rPr>
        <w:t>συναδέλφισσες</w:t>
      </w:r>
      <w:proofErr w:type="spellEnd"/>
      <w:r>
        <w:rPr>
          <w:rFonts w:eastAsia="Times New Roman"/>
          <w:szCs w:val="24"/>
        </w:rPr>
        <w:t xml:space="preserve"> του ΣΥΡΙΖΑ, πρέπει</w:t>
      </w:r>
      <w:r>
        <w:rPr>
          <w:rFonts w:eastAsia="Times New Roman"/>
          <w:szCs w:val="24"/>
        </w:rPr>
        <w:t xml:space="preserve"> να παραδεχθείτε ότι υπάρχει κάτι εντυπωσιακό σε όλη αυτή τη διαδικασία, το οποίο δεν μένει εύκολα ασχολίαστο. </w:t>
      </w:r>
    </w:p>
    <w:p w14:paraId="4217C288" w14:textId="77777777" w:rsidR="00D30189" w:rsidRDefault="00486ADB">
      <w:pPr>
        <w:spacing w:line="600" w:lineRule="auto"/>
        <w:ind w:firstLine="720"/>
        <w:jc w:val="both"/>
        <w:rPr>
          <w:rFonts w:eastAsia="Times New Roman"/>
          <w:szCs w:val="24"/>
        </w:rPr>
      </w:pPr>
      <w:r>
        <w:rPr>
          <w:rFonts w:eastAsia="Times New Roman"/>
          <w:szCs w:val="24"/>
        </w:rPr>
        <w:t xml:space="preserve">Βεβαίως, αξίζει -και πρέπει και θα γίνει και γίνεται- να συζητήσει κανείς συγκεκριμένα θέματα και συγκεκριμένες ρυθμίσεις. Δεν μπορεί, όμως, να </w:t>
      </w:r>
      <w:r>
        <w:rPr>
          <w:rFonts w:eastAsia="Times New Roman"/>
          <w:szCs w:val="24"/>
        </w:rPr>
        <w:t>μείνει ασχολίαστο πώς, παραδείγματος χάρ</w:t>
      </w:r>
      <w:r>
        <w:rPr>
          <w:rFonts w:eastAsia="Times New Roman"/>
          <w:szCs w:val="24"/>
        </w:rPr>
        <w:t>ιν</w:t>
      </w:r>
      <w:r>
        <w:rPr>
          <w:rFonts w:eastAsia="Times New Roman"/>
          <w:szCs w:val="24"/>
        </w:rPr>
        <w:t>, από τον «ασυμβίβαστο αγώνα» εναντίον των πλειστηριασμών, τρία χρόνια μετά επιχειρηματολογεί κανείς με φανατισμό για τη σταθερότητα του χρηματοπιστωτικού συστήματος και νομοθετεί τους ηλεκτρονικούς πλειστηριασμούς</w:t>
      </w:r>
      <w:r>
        <w:rPr>
          <w:rFonts w:eastAsia="Times New Roman"/>
          <w:szCs w:val="24"/>
        </w:rPr>
        <w:t xml:space="preserve">.  </w:t>
      </w:r>
    </w:p>
    <w:p w14:paraId="4217C28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 δεν περνάει εύκολα. Πώς, παραδείγματος χάριν, από εκεί που τρία χρόνια πριν έτσι και κανείς διανοείτο να θέσει το θέμα της απεργίας, θα ήταν εδώ όλοι στα κάγκελα, σήμερα νομοθετεί αντικειμενικά -να το πω έτσι- μεγαλύτερη δυσκολία στην κήρυξη της α</w:t>
      </w:r>
      <w:r>
        <w:rPr>
          <w:rFonts w:eastAsia="Times New Roman" w:cs="Times New Roman"/>
          <w:szCs w:val="24"/>
        </w:rPr>
        <w:t xml:space="preserve">περγίας, για να το πω ήπια; </w:t>
      </w:r>
    </w:p>
    <w:p w14:paraId="4217C28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Αυτή η μετάλλαξη -πάλι χωρίς τίποτα προσωπικό- έχει κι άλλα ενδιαφέροντα στοιχεία. Έχει αισθητικά στοιχεία. Πώς περνάς, ας πούμε, από το ταγάρι και την υψωμένη γροθιά στο ωραίο και κομψό </w:t>
      </w:r>
      <w:proofErr w:type="spellStart"/>
      <w:r>
        <w:rPr>
          <w:rFonts w:eastAsia="Times New Roman" w:cs="Times New Roman"/>
          <w:szCs w:val="24"/>
        </w:rPr>
        <w:t>συνολάκι</w:t>
      </w:r>
      <w:proofErr w:type="spellEnd"/>
      <w:r>
        <w:rPr>
          <w:rFonts w:eastAsia="Times New Roman" w:cs="Times New Roman"/>
          <w:szCs w:val="24"/>
        </w:rPr>
        <w:t xml:space="preserve"> και γίνεσαι καταπληκτικός Υπουρ</w:t>
      </w:r>
      <w:r>
        <w:rPr>
          <w:rFonts w:eastAsia="Times New Roman" w:cs="Times New Roman"/>
          <w:szCs w:val="24"/>
        </w:rPr>
        <w:t xml:space="preserve">γός; </w:t>
      </w:r>
    </w:p>
    <w:p w14:paraId="4217C28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217C28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όμως, κράτησε πολύ καιρό, τριάντα χρόνια. Εδώ έγινε με την ταχύτητα του φωτός. Αυτό είναι το πρώτο. </w:t>
      </w:r>
    </w:p>
    <w:p w14:paraId="4217C28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μας απασχολήσει το τι έχει συμβεί. Συνέβη κάτι, η εξουσία. Και αυτό, </w:t>
      </w:r>
      <w:r>
        <w:rPr>
          <w:rFonts w:eastAsia="Times New Roman" w:cs="Times New Roman"/>
          <w:szCs w:val="24"/>
        </w:rPr>
        <w:t>θα μου επιτρέψετε, συνάδελφοι, να πω, είναι μια συντριπτική νίκη του καπιταλιστικού συστήματος απέναντι στα αριστερά ιδεολογήματα. Διότι τι απέδειξε αυτή η φοβερή μετάλλαξη; Τους ισχυρούς μηχανισμούς -αυτό που εσείς λέτε «συμβιβασμό»- στην πραγματικότητα α</w:t>
      </w:r>
      <w:r>
        <w:rPr>
          <w:rFonts w:eastAsia="Times New Roman" w:cs="Times New Roman"/>
          <w:szCs w:val="24"/>
        </w:rPr>
        <w:t>ναπαραγωγής, αναμόρφωσης και μιας συγκεκριμένης ταυτότητας. Ο Αλέξης Τσίπρας είναι το καλύτερο επιχείρημα. Από εκεί που ήταν ο σκληρός επαναστάτης</w:t>
      </w:r>
      <w:r>
        <w:rPr>
          <w:rFonts w:eastAsia="Times New Roman" w:cs="Times New Roman"/>
          <w:szCs w:val="24"/>
        </w:rPr>
        <w:t>,</w:t>
      </w:r>
      <w:r>
        <w:rPr>
          <w:rFonts w:eastAsia="Times New Roman" w:cs="Times New Roman"/>
          <w:szCs w:val="24"/>
        </w:rPr>
        <w:t xml:space="preserve"> που τον έτρεμε η Ευρώπη, σήμερα είναι ο πολιτικός Αρχηγός που τον βραβεύουν για την ευελιξία και την προσαρμ</w:t>
      </w:r>
      <w:r>
        <w:rPr>
          <w:rFonts w:eastAsia="Times New Roman" w:cs="Times New Roman"/>
          <w:szCs w:val="24"/>
        </w:rPr>
        <w:t xml:space="preserve">οστικότητά του. Υπάρχει καλύτερο επιχείρημα υπέρ </w:t>
      </w:r>
      <w:r>
        <w:rPr>
          <w:rFonts w:eastAsia="Times New Roman" w:cs="Times New Roman"/>
          <w:szCs w:val="24"/>
        </w:rPr>
        <w:t>υ</w:t>
      </w:r>
      <w:r>
        <w:rPr>
          <w:rFonts w:eastAsia="Times New Roman" w:cs="Times New Roman"/>
          <w:szCs w:val="24"/>
        </w:rPr>
        <w:t xml:space="preserve">μών; Υπόδειγμα! </w:t>
      </w:r>
    </w:p>
    <w:p w14:paraId="4217C28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Έρχομαι, όμως, και στην ουσία των ρυθμίσεων, γιατί μας κατηγορήσατε γι’ αυτό. Εγώ λέω ότι αυτό το νομοσχέδιο σήμερα είναι ο ΣΥΡΙΖΑ, είναι η ταυτότητά του, είναι πραγματικά αυτό που είναι ο </w:t>
      </w:r>
      <w:r>
        <w:rPr>
          <w:rFonts w:eastAsia="Times New Roman" w:cs="Times New Roman"/>
          <w:szCs w:val="24"/>
        </w:rPr>
        <w:t xml:space="preserve">ΣΥΡΙΖΑ σήμερα, γιατί έχει τρία πράγματα. Έχει την έκφραση του οπορτουνισμού, της μετάλλαξης και της </w:t>
      </w:r>
      <w:proofErr w:type="spellStart"/>
      <w:r>
        <w:rPr>
          <w:rFonts w:eastAsia="Times New Roman" w:cs="Times New Roman"/>
          <w:szCs w:val="24"/>
        </w:rPr>
        <w:t>εξουσιολαγνείας</w:t>
      </w:r>
      <w:proofErr w:type="spellEnd"/>
      <w:r>
        <w:rPr>
          <w:rFonts w:eastAsia="Times New Roman" w:cs="Times New Roman"/>
          <w:szCs w:val="24"/>
        </w:rPr>
        <w:t xml:space="preserve">, της απόλυτης ασυνέπειας. </w:t>
      </w:r>
    </w:p>
    <w:p w14:paraId="4217C28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Ποιες είναι οι εμβληματικές διατάξεις γι’ αυτό; Η διάταξη για την απεργία, η διάταξη για τους πλειστηριασμούς. Εμ</w:t>
      </w:r>
      <w:r>
        <w:rPr>
          <w:rFonts w:eastAsia="Times New Roman" w:cs="Times New Roman"/>
          <w:szCs w:val="24"/>
        </w:rPr>
        <w:t>βληματικές διατάξεις! Αυτές χαρακτηρίζουν τον ΣΥΡΙΖΑ που μεταλλάχθηκε, που συμβιβάστηκε, που προσαρμόστηκε, που θα κάνει ό,τι απαιτείται, προκειμένου να παραμείνει μία ακόμα μέρα στην εξουσία. Είναι θετικές οι διατάξεις αυτές; Από ποια οπτική; Από την ταξι</w:t>
      </w:r>
      <w:r>
        <w:rPr>
          <w:rFonts w:eastAsia="Times New Roman" w:cs="Times New Roman"/>
          <w:szCs w:val="24"/>
        </w:rPr>
        <w:t xml:space="preserve">κή οπτική που υιοθετούσατε μέχρι χθες ή από την οπτική της επίτευξης ρεαλιστικών -ας το πω- στόχων που τίθενται; </w:t>
      </w:r>
    </w:p>
    <w:p w14:paraId="4217C29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Από τη δική σας πλευρά πείτε μας. </w:t>
      </w:r>
    </w:p>
    <w:p w14:paraId="4217C29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Από τη δική μας οπτική; Ακούστε, εμείς θα πούμε «</w:t>
      </w:r>
      <w:r>
        <w:rPr>
          <w:rFonts w:eastAsia="Times New Roman" w:cs="Times New Roman"/>
          <w:szCs w:val="24"/>
        </w:rPr>
        <w:t>ό</w:t>
      </w:r>
      <w:r>
        <w:rPr>
          <w:rFonts w:eastAsia="Times New Roman" w:cs="Times New Roman"/>
          <w:szCs w:val="24"/>
        </w:rPr>
        <w:t>χι» στη δι</w:t>
      </w:r>
      <w:r>
        <w:rPr>
          <w:rFonts w:eastAsia="Times New Roman" w:cs="Times New Roman"/>
          <w:szCs w:val="24"/>
        </w:rPr>
        <w:t>άταξη για την απεργία. Όμως, πώς θέλουμε να το εκλάβετε αυτό; Εμείς θέλουμε να σας ενθαρρύνουμε σε αυτόν τον δρόμο. Δεν θέλουμε να σταματήσετε. Ενθάρρυνση, όχι απόρριψη. Απλώς πρέπει να το κάνετε ολοκληρωμένα, πλήρως, για να γίνει αποτελεσματική η λογική α</w:t>
      </w:r>
      <w:r>
        <w:rPr>
          <w:rFonts w:eastAsia="Times New Roman" w:cs="Times New Roman"/>
          <w:szCs w:val="24"/>
        </w:rPr>
        <w:t xml:space="preserve">υτή. </w:t>
      </w:r>
    </w:p>
    <w:p w14:paraId="4217C29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Ορισμένοι εξ </w:t>
      </w:r>
      <w:r>
        <w:rPr>
          <w:rFonts w:eastAsia="Times New Roman" w:cs="Times New Roman"/>
          <w:szCs w:val="24"/>
        </w:rPr>
        <w:t>υ</w:t>
      </w:r>
      <w:r>
        <w:rPr>
          <w:rFonts w:eastAsia="Times New Roman" w:cs="Times New Roman"/>
          <w:szCs w:val="24"/>
        </w:rPr>
        <w:t>μών, που δεν υιοθετείτε τη λογική του συμβιβασμού, επιχειρηματολογήσατε ωραιότατα! Διότι, συνάδελφοι, εδώ υπήρξαν δ</w:t>
      </w:r>
      <w:r>
        <w:rPr>
          <w:rFonts w:eastAsia="Times New Roman" w:cs="Times New Roman"/>
          <w:szCs w:val="24"/>
        </w:rPr>
        <w:t>ύ</w:t>
      </w:r>
      <w:r>
        <w:rPr>
          <w:rFonts w:eastAsia="Times New Roman" w:cs="Times New Roman"/>
          <w:szCs w:val="24"/>
        </w:rPr>
        <w:t>ο λογικές και δύο επιχειρηματολογίες: «Τι να κάνουμε; Δεν μας άρεσε. Συμβιβαστήκαμε. Όμως, ήταν ένας συμβιβασμός και κάτ</w:t>
      </w:r>
      <w:r>
        <w:rPr>
          <w:rFonts w:eastAsia="Times New Roman" w:cs="Times New Roman"/>
          <w:szCs w:val="24"/>
        </w:rPr>
        <w:t>ι κερδίσαμε με τη διαπραγμάτευση. Κερδίσαμε εκείνο, κερδίσαμε το άλλο». Και υπήρξε και μια άλλη επιχειρηματολογία που έλεγε: «Όχι, ενισχύεται η αντιπροσωπευτικότητα. Θα κινητοποιηθούν οι εργαζόμενοι. Άρα θα πάρει μπρος». Άρα αν είναι να πάρει μπρος -στη δε</w:t>
      </w:r>
      <w:r>
        <w:rPr>
          <w:rFonts w:eastAsia="Times New Roman" w:cs="Times New Roman"/>
          <w:szCs w:val="24"/>
        </w:rPr>
        <w:t xml:space="preserve">ύτερη αυτή επιχειρηματολογία- τότε να το κάνετε όλο. Θέλουμε και τη δεύτερη πλειοψηφία παρακαλώ. Διότι τότε θα πάρει πραγματικά μπρος, όταν θα έχουμε πρόσθετη πλειοψηφία και στην απόφαση. Εκεί παίρνει πραγματικά μπρος. </w:t>
      </w:r>
    </w:p>
    <w:p w14:paraId="4217C29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Άρα γιατί μόνο η μία πλειοψηφία; Και</w:t>
      </w:r>
      <w:r>
        <w:rPr>
          <w:rFonts w:eastAsia="Times New Roman" w:cs="Times New Roman"/>
          <w:szCs w:val="24"/>
        </w:rPr>
        <w:t xml:space="preserve"> καλά ακούστηκε, μόλις άνοιξε η πόρτα γι’ αυτή τη συζήτηση, βεβαίως. Διότι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όταν ξεκινάς, συνεχίζεις. Έχει ανοίξει, λοιπόν, η συγκεκριμένη πόρτα. </w:t>
      </w:r>
    </w:p>
    <w:p w14:paraId="4217C29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Από ποια σκοπιά, λοιπόν, και ποιες διατάξεις είναι σημαντικό ζήτημα: Εγώ λέω, λοιπόν, ότι αυτός είν</w:t>
      </w:r>
      <w:r>
        <w:rPr>
          <w:rFonts w:eastAsia="Times New Roman" w:cs="Times New Roman"/>
          <w:szCs w:val="24"/>
        </w:rPr>
        <w:t xml:space="preserve">αι ο πρώτος ΣΥΡΙΖΑ, ο οπορτουνιστής, ο </w:t>
      </w:r>
      <w:proofErr w:type="spellStart"/>
      <w:r>
        <w:rPr>
          <w:rFonts w:eastAsia="Times New Roman" w:cs="Times New Roman"/>
          <w:szCs w:val="24"/>
        </w:rPr>
        <w:t>εξουσιολάγνος</w:t>
      </w:r>
      <w:proofErr w:type="spellEnd"/>
      <w:r>
        <w:rPr>
          <w:rFonts w:eastAsia="Times New Roman" w:cs="Times New Roman"/>
          <w:szCs w:val="24"/>
        </w:rPr>
        <w:t xml:space="preserve">, ο μεταλλαγμένος. Έχουμε, όμως, και τον δεύτερο ΣΥΡΙΖΑ, αυτόν που δεν μπορεί να αποκοπεί από την ιστορική του ρίζα. </w:t>
      </w:r>
    </w:p>
    <w:p w14:paraId="4217C29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Ποια είναι εδώ η εμβληματική </w:t>
      </w:r>
      <w:proofErr w:type="spellStart"/>
      <w:r>
        <w:rPr>
          <w:rFonts w:eastAsia="Times New Roman" w:cs="Times New Roman"/>
          <w:szCs w:val="24"/>
        </w:rPr>
        <w:t>υποδιάταξη</w:t>
      </w:r>
      <w:proofErr w:type="spellEnd"/>
      <w:r>
        <w:rPr>
          <w:rFonts w:eastAsia="Times New Roman" w:cs="Times New Roman"/>
          <w:szCs w:val="24"/>
        </w:rPr>
        <w:t xml:space="preserve">; Είναι η διάταξη για τους </w:t>
      </w:r>
      <w:proofErr w:type="spellStart"/>
      <w:r>
        <w:rPr>
          <w:rFonts w:eastAsia="Times New Roman" w:cs="Times New Roman"/>
          <w:szCs w:val="24"/>
        </w:rPr>
        <w:t>τριτέκνους</w:t>
      </w:r>
      <w:proofErr w:type="spellEnd"/>
      <w:r>
        <w:rPr>
          <w:rFonts w:eastAsia="Times New Roman" w:cs="Times New Roman"/>
          <w:szCs w:val="24"/>
        </w:rPr>
        <w:t xml:space="preserve"> και τους </w:t>
      </w:r>
      <w:r>
        <w:rPr>
          <w:rFonts w:eastAsia="Times New Roman" w:cs="Times New Roman"/>
          <w:szCs w:val="24"/>
        </w:rPr>
        <w:t xml:space="preserve">πολυτέκνους. Ακούστε, δε, πόσο στρατευμένη είναι η διάταξη στο ζήτημα αυτό. Τι κάνει εδώ; Είχαμε δύο πολιτικές, έτσι τις είχαμε ασκήσει εμείς. Ήταν μία πολιτική στήριξης της πολύτεκνης οικογένειας που στόχευε στο να αντιμετωπίσει την υπογεννητικότητα. Μία </w:t>
      </w:r>
      <w:r>
        <w:rPr>
          <w:rFonts w:eastAsia="Times New Roman" w:cs="Times New Roman"/>
          <w:szCs w:val="24"/>
        </w:rPr>
        <w:t>πολιτική είναι αυτή. Ένας δρόμος. Πρώτο, λοιπόν, είναι αυτό.</w:t>
      </w:r>
    </w:p>
    <w:p w14:paraId="4217C296"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17C29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Μη βιάζεστε. Αφήστε να πω όλο το επιχείρημα. Μη με κόβετε στη μέση.</w:t>
      </w:r>
    </w:p>
    <w:p w14:paraId="4217C29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υπήρχε μία δεύτερη πολιτική, η οποία είχε να κάνει με την αντιμετώπιση της φτώχειας. </w:t>
      </w:r>
    </w:p>
    <w:p w14:paraId="4217C29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πρώτη πολιτι</w:t>
      </w:r>
      <w:r>
        <w:rPr>
          <w:rFonts w:eastAsia="Times New Roman" w:cs="Times New Roman"/>
          <w:szCs w:val="24"/>
        </w:rPr>
        <w:t xml:space="preserve">κή -και αυτό είναι ένα επιχείρημα που είχαμε την καλοσύνη να το ανταλλάξουμε εκτός Αιθούσης με συνάδελφο από τον ΣΥΡΙΖΑ- έλεγε στο εξής: «Ναι, αλλά για να φτάσω στο να στηρίξω την </w:t>
      </w:r>
      <w:proofErr w:type="spellStart"/>
      <w:r>
        <w:rPr>
          <w:rFonts w:eastAsia="Times New Roman" w:cs="Times New Roman"/>
          <w:szCs w:val="24"/>
        </w:rPr>
        <w:t>τρίτεκνη</w:t>
      </w:r>
      <w:proofErr w:type="spellEnd"/>
      <w:r>
        <w:rPr>
          <w:rFonts w:eastAsia="Times New Roman" w:cs="Times New Roman"/>
          <w:szCs w:val="24"/>
        </w:rPr>
        <w:t xml:space="preserve"> και πολύτεκνη οικογένεια, πρέπει πρώτα να έχω φτάσει στο τρίτο παιδ</w:t>
      </w:r>
      <w:r>
        <w:rPr>
          <w:rFonts w:eastAsia="Times New Roman" w:cs="Times New Roman"/>
          <w:szCs w:val="24"/>
        </w:rPr>
        <w:t>ί και άρα πρέπει να περάσω από το πρώτο και από το δεύτερο». Σωστά.</w:t>
      </w:r>
    </w:p>
    <w:p w14:paraId="4217C29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Μαθηματικά είναι.</w:t>
      </w:r>
    </w:p>
    <w:p w14:paraId="4217C29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 βιάζεστε. Όχι εξυπνάδες. Αφήστε λίγο.</w:t>
      </w:r>
    </w:p>
    <w:p w14:paraId="4217C29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Προσέξτε τώρα. Έχουμε δημογραφικά στοιχεία. Εάν κοιτάξετε τον μέσ</w:t>
      </w:r>
      <w:r>
        <w:rPr>
          <w:rFonts w:eastAsia="Times New Roman" w:cs="Times New Roman"/>
          <w:szCs w:val="24"/>
        </w:rPr>
        <w:t>ο όρο των οικογενειών</w:t>
      </w:r>
      <w:r>
        <w:rPr>
          <w:rFonts w:eastAsia="Times New Roman" w:cs="Times New Roman"/>
          <w:szCs w:val="24"/>
        </w:rPr>
        <w:t>,</w:t>
      </w:r>
      <w:r>
        <w:rPr>
          <w:rFonts w:eastAsia="Times New Roman" w:cs="Times New Roman"/>
          <w:szCs w:val="24"/>
        </w:rPr>
        <w:t xml:space="preserve"> είμαστε λίγο κάτω από το δύο. Είμαστε στο 1,8. Τι σημαίνει αυτό; Σημαίνει ότι εάν θέλω να στηρίξω την αύξηση των γεννήσεων, δεν έχει νόημα να χρηματοδοτώ το δύο. Έχει νόημα να χρηματοδοτώ το τρία και το τέσσερα. </w:t>
      </w:r>
    </w:p>
    <w:p w14:paraId="4217C29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να το κάνω σύνθε</w:t>
      </w:r>
      <w:r>
        <w:rPr>
          <w:rFonts w:eastAsia="Times New Roman" w:cs="Times New Roman"/>
          <w:szCs w:val="24"/>
        </w:rPr>
        <w:t>το -γιατί είναι σύνθετο- εγώ δεν υποστηρίζω ότι οι μόνες πολιτικές για την ενίσχυση και την αντιμετώπιση της υπογεννητικότητας είναι οι επιδοματικές πολιτικές. Δεν το υποστηρίζω αυτό. Θεωρώ ότι είναι ένα πολύ πιο σύνθετο ζήτημα. Λέω, όμως, ότι υπάρχουν προ</w:t>
      </w:r>
      <w:r>
        <w:rPr>
          <w:rFonts w:eastAsia="Times New Roman" w:cs="Times New Roman"/>
          <w:szCs w:val="24"/>
        </w:rPr>
        <w:t xml:space="preserve">φανώς και επιδοματικές πολιτικές. </w:t>
      </w:r>
    </w:p>
    <w:p w14:paraId="4217C29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ακούστε τώρα τι κάνετε: Πόσο κόστιζαν τα </w:t>
      </w:r>
      <w:proofErr w:type="spellStart"/>
      <w:r>
        <w:rPr>
          <w:rFonts w:eastAsia="Times New Roman" w:cs="Times New Roman"/>
          <w:szCs w:val="24"/>
        </w:rPr>
        <w:t>πολυτεκνικά</w:t>
      </w:r>
      <w:proofErr w:type="spellEnd"/>
      <w:r>
        <w:rPr>
          <w:rFonts w:eastAsia="Times New Roman" w:cs="Times New Roman"/>
          <w:szCs w:val="24"/>
        </w:rPr>
        <w:t xml:space="preserve"> επιδόματα; Κόστιζαν 50 εκατομμύρια. Αυξάνετε το συνολικό πόσο; Ναι. Αυτό είναι εντυπωσιακό, γι’ αυτό είναι ιδεοληπτικό, γι’ αυτό είναι στρατευμένο. Το αυξάνετε κατά</w:t>
      </w:r>
      <w:r>
        <w:rPr>
          <w:rFonts w:eastAsia="Times New Roman" w:cs="Times New Roman"/>
          <w:szCs w:val="24"/>
        </w:rPr>
        <w:t xml:space="preserve"> 260 εκατομμύρια. Σβήνετε, όμως, τα 50 εκατομμύρια</w:t>
      </w:r>
      <w:r>
        <w:rPr>
          <w:rFonts w:eastAsia="Times New Roman" w:cs="Times New Roman"/>
          <w:szCs w:val="24"/>
        </w:rPr>
        <w:t>,</w:t>
      </w:r>
      <w:r>
        <w:rPr>
          <w:rFonts w:eastAsia="Times New Roman" w:cs="Times New Roman"/>
          <w:szCs w:val="24"/>
        </w:rPr>
        <w:t xml:space="preserve"> για να πάτε να δώσετε στις φτωχές οικογένειες. </w:t>
      </w:r>
    </w:p>
    <w:p w14:paraId="4217C29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Συμφωνώ να δοθούν. Προσέξτε, όμως. Γιατί αποστερείτε από τις πολύτεκνες οικογένειες αυτό το επίδομα, την ώρα που υπάρχει δημοσιονομική δυνατότητα; Γιατί </w:t>
      </w:r>
      <w:r>
        <w:rPr>
          <w:rFonts w:eastAsia="Times New Roman" w:cs="Times New Roman"/>
          <w:szCs w:val="24"/>
        </w:rPr>
        <w:t>-αυτή είναι η αλήθεια- εχθρεύεστε την έννοια της πολύτεκνης οικογένειας. Την εχθρεύεστε ιστορικά. Και αυτή είναι η απάντηση σε αυτό.</w:t>
      </w:r>
    </w:p>
    <w:p w14:paraId="4217C2A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Για ποιο</w:t>
      </w:r>
      <w:r>
        <w:rPr>
          <w:rFonts w:eastAsia="Times New Roman" w:cs="Times New Roman"/>
          <w:szCs w:val="24"/>
        </w:rPr>
        <w:t>ν</w:t>
      </w:r>
      <w:r>
        <w:rPr>
          <w:rFonts w:eastAsia="Times New Roman" w:cs="Times New Roman"/>
          <w:szCs w:val="24"/>
        </w:rPr>
        <w:t xml:space="preserve"> λόγο;</w:t>
      </w:r>
    </w:p>
    <w:p w14:paraId="4217C2A1" w14:textId="77777777" w:rsidR="00D30189" w:rsidRDefault="00486ADB">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Παρακαλώ, μη διακόπτετε! Ησυχία παρακαλώ.</w:t>
      </w:r>
    </w:p>
    <w:p w14:paraId="4217C2A2" w14:textId="77777777" w:rsidR="00D30189" w:rsidRDefault="00486ADB">
      <w:pPr>
        <w:spacing w:line="600" w:lineRule="auto"/>
        <w:ind w:firstLine="720"/>
        <w:jc w:val="both"/>
        <w:rPr>
          <w:rFonts w:eastAsia="Times New Roman"/>
          <w:bCs/>
          <w:szCs w:val="24"/>
        </w:rPr>
      </w:pPr>
      <w:r>
        <w:rPr>
          <w:rFonts w:eastAsia="Times New Roman"/>
          <w:bCs/>
          <w:szCs w:val="24"/>
        </w:rPr>
        <w:t>Κύριε Βορίδη, ολ</w:t>
      </w:r>
      <w:r>
        <w:rPr>
          <w:rFonts w:eastAsia="Times New Roman"/>
          <w:bCs/>
          <w:szCs w:val="24"/>
        </w:rPr>
        <w:t>οκληρώστε σας παρακαλώ.</w:t>
      </w:r>
    </w:p>
    <w:p w14:paraId="4217C2A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με δύο κουβέντες μόνο.</w:t>
      </w:r>
    </w:p>
    <w:p w14:paraId="4217C2A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Πώς τεκμαίρεται αυτό;</w:t>
      </w:r>
    </w:p>
    <w:p w14:paraId="4217C2A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Βγάζω, κύριοι συνάδελφοι, αυτό το συμπέρασμα. Δεν έχω άλλη λογική εξήγηση γι’ αυτό.</w:t>
      </w:r>
    </w:p>
    <w:p w14:paraId="4217C2A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Τρίτον, είναι ο ΣΥΡΙΖΑ της ανικανότητας. </w:t>
      </w:r>
      <w:r>
        <w:rPr>
          <w:rFonts w:eastAsia="Times New Roman" w:cs="Times New Roman"/>
          <w:szCs w:val="24"/>
        </w:rPr>
        <w:t>Ο πρώτος ΣΥΡΙΖΑ είναι ο οπορτουνιστής, ο μεταλλαγμένος. Το είπαμε αυτό. Ο δεύτερος ΣΥΡΙΖΑ είναι ο εναπομείνας ιδεοληπτικός. Και ο τρίτος είναι ο ΣΥΡΙΖΑ της ανικανότητας. Ποιος είναι ο ΣΥΡΙΖΑ της ανικανότητας; Διαμεσολαβητές. Θα κάνουμε -λέει- τη διαμεσολάβ</w:t>
      </w:r>
      <w:r>
        <w:rPr>
          <w:rFonts w:eastAsia="Times New Roman" w:cs="Times New Roman"/>
          <w:szCs w:val="24"/>
        </w:rPr>
        <w:t xml:space="preserve">ηση υποχρεωτική. Όμως, επειδή ξέρουμε ότι είναι αντισυνταγματική, δεν θα είναι δεσμευτική η έκδοση της απόφασης του διαμεσολαβητή. </w:t>
      </w:r>
    </w:p>
    <w:p w14:paraId="4217C2A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Ερώτηση: Τότε τι νόημα έχει η διαδικασία; Προσθέτω διαδικασία, προσθέτω κόστος, επιβαρύνω αυτόν που θέλει να προσφύγει, </w:t>
      </w:r>
      <w:r>
        <w:rPr>
          <w:rFonts w:eastAsia="Times New Roman" w:cs="Times New Roman"/>
          <w:szCs w:val="24"/>
        </w:rPr>
        <w:t>καθιστώ υποχρεωτική την προσφυγή, χάνει χρήματα αλλά δεν κερδίζει ούτε χρόνο</w:t>
      </w:r>
      <w:r>
        <w:rPr>
          <w:rFonts w:eastAsia="Times New Roman" w:cs="Times New Roman"/>
          <w:szCs w:val="24"/>
        </w:rPr>
        <w:t xml:space="preserve"> </w:t>
      </w:r>
      <w:r>
        <w:rPr>
          <w:rFonts w:eastAsia="Times New Roman" w:cs="Times New Roman"/>
          <w:szCs w:val="24"/>
        </w:rPr>
        <w:t xml:space="preserve">ούτε </w:t>
      </w:r>
      <w:proofErr w:type="spellStart"/>
      <w:r>
        <w:rPr>
          <w:rFonts w:eastAsia="Times New Roman" w:cs="Times New Roman"/>
          <w:szCs w:val="24"/>
        </w:rPr>
        <w:t>εκτελεστότητα</w:t>
      </w:r>
      <w:proofErr w:type="spellEnd"/>
      <w:r>
        <w:rPr>
          <w:rFonts w:eastAsia="Times New Roman" w:cs="Times New Roman"/>
          <w:szCs w:val="24"/>
        </w:rPr>
        <w:t xml:space="preserve"> της απόφασης. Αυτός είναι ο ΣΥΡΙΖΑ της ανικανότητας. </w:t>
      </w:r>
    </w:p>
    <w:p w14:paraId="4217C2A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να κάνω μια συγκεκριμένη παρατήρηση: Το άρθρο 61 αφορά ένα ειδικό θέμα. Το θέμα αυτό αφορά διαγνωστικ</w:t>
      </w:r>
      <w:r>
        <w:rPr>
          <w:rFonts w:eastAsia="Times New Roman" w:cs="Times New Roman"/>
          <w:szCs w:val="24"/>
        </w:rPr>
        <w:t>ά εργαστήρια που έχουν ήδη υποβάλει αίτηση για άδεια σκοπιμότητας. Λέτε ότι θα οριστούν με καινούρ</w:t>
      </w:r>
      <w:r>
        <w:rPr>
          <w:rFonts w:eastAsia="Times New Roman" w:cs="Times New Roman"/>
          <w:szCs w:val="24"/>
        </w:rPr>
        <w:t>γ</w:t>
      </w:r>
      <w:r>
        <w:rPr>
          <w:rFonts w:eastAsia="Times New Roman" w:cs="Times New Roman"/>
          <w:szCs w:val="24"/>
        </w:rPr>
        <w:t>ια υπουργική απόφαση οι καινούριες προϋποθέσεις για τον τρόπο με τον οποίο θα συγκροτούνται αυτά τα εργαστήρια. Σωστό. Είναι δικαίωμά σας. Θα βγάλετε την από</w:t>
      </w:r>
      <w:r>
        <w:rPr>
          <w:rFonts w:eastAsia="Times New Roman" w:cs="Times New Roman"/>
          <w:szCs w:val="24"/>
        </w:rPr>
        <w:t xml:space="preserve">φαση που θέλετε να βγάλετε για τις προϋποθέσεις αυτές. </w:t>
      </w:r>
    </w:p>
    <w:p w14:paraId="4217C2A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Στην αίτηση, όμως, που έχει ήδη εκδοθεί, έχουν ήδη υπάρξει επενδύσεις, γιατί πρέπει να συνοδεύεται με συγκεκριμένα δικαιολογητικά. </w:t>
      </w:r>
    </w:p>
    <w:p w14:paraId="4217C2A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Αυτοί έχουν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το προηγούμενο καθεστώς. Αν το αλλάξ</w:t>
      </w:r>
      <w:r>
        <w:rPr>
          <w:rFonts w:eastAsia="Times New Roman" w:cs="Times New Roman"/>
          <w:szCs w:val="24"/>
        </w:rPr>
        <w:t xml:space="preserve">ετε, κάνετε -το λέει ωραία μία λατινική φράση- το εξής: </w:t>
      </w:r>
      <w:r>
        <w:rPr>
          <w:rFonts w:eastAsia="Times New Roman" w:cs="Times New Roman"/>
          <w:szCs w:val="24"/>
          <w:lang w:val="en-US"/>
        </w:rPr>
        <w:t>Venire</w:t>
      </w:r>
      <w:r>
        <w:rPr>
          <w:rFonts w:eastAsia="Times New Roman" w:cs="Times New Roman"/>
          <w:szCs w:val="24"/>
        </w:rPr>
        <w:t xml:space="preserve"> </w:t>
      </w:r>
      <w:r>
        <w:rPr>
          <w:rFonts w:eastAsia="Times New Roman" w:cs="Times New Roman"/>
          <w:szCs w:val="24"/>
          <w:lang w:val="en-US"/>
        </w:rPr>
        <w:t>contra</w:t>
      </w:r>
      <w:r>
        <w:rPr>
          <w:rFonts w:eastAsia="Times New Roman" w:cs="Times New Roman"/>
          <w:szCs w:val="24"/>
        </w:rPr>
        <w:t xml:space="preserve"> </w:t>
      </w:r>
      <w:r>
        <w:rPr>
          <w:rFonts w:eastAsia="Times New Roman" w:cs="Times New Roman"/>
          <w:szCs w:val="24"/>
          <w:lang w:val="en-US"/>
        </w:rPr>
        <w:t>factum</w:t>
      </w:r>
      <w:r>
        <w:rPr>
          <w:rFonts w:eastAsia="Times New Roman" w:cs="Times New Roman"/>
          <w:szCs w:val="24"/>
        </w:rPr>
        <w:t xml:space="preserve"> </w:t>
      </w:r>
      <w:proofErr w:type="spellStart"/>
      <w:r>
        <w:rPr>
          <w:rFonts w:eastAsia="Times New Roman" w:cs="Times New Roman"/>
          <w:szCs w:val="24"/>
          <w:lang w:val="en-US"/>
        </w:rPr>
        <w:t>proprium</w:t>
      </w:r>
      <w:proofErr w:type="spellEnd"/>
      <w:r>
        <w:rPr>
          <w:rFonts w:eastAsia="Times New Roman" w:cs="Times New Roman"/>
          <w:szCs w:val="24"/>
        </w:rPr>
        <w:t>. H διοίκηση πηγαίνει ενάντια σε αυτά τα οποία η ίδια έχει πει ότι θα διατηρήσει. Είναι κακή διοίκηση και θα εγείρει αποζημιώσεις. Υπάρχουν άνθρωποι που έχουν υποβάλει τις</w:t>
      </w:r>
      <w:r>
        <w:rPr>
          <w:rFonts w:eastAsia="Times New Roman" w:cs="Times New Roman"/>
          <w:szCs w:val="24"/>
        </w:rPr>
        <w:t xml:space="preserve"> αιτήσεις σκοπιμότητας με δεδομένη την προηγούμενη κατάσταση. Αν την αλλάξετε τώρα, πρέπει να δώσετε τη δυνατότητα της αναδρομικότητας, δηλαδή να μην ισχύει γι</w:t>
      </w:r>
      <w:r>
        <w:rPr>
          <w:rFonts w:eastAsia="Times New Roman" w:cs="Times New Roman"/>
          <w:szCs w:val="24"/>
        </w:rPr>
        <w:t>’</w:t>
      </w:r>
      <w:r>
        <w:rPr>
          <w:rFonts w:eastAsia="Times New Roman" w:cs="Times New Roman"/>
          <w:szCs w:val="24"/>
        </w:rPr>
        <w:t xml:space="preserve"> αυτούς. Αυτών θα πρέπει να γίνουν δεκτές οι αιτήσεις τους, με το καθεστώς το οποίο έχουν υποβάλ</w:t>
      </w:r>
      <w:r>
        <w:rPr>
          <w:rFonts w:eastAsia="Times New Roman" w:cs="Times New Roman"/>
          <w:szCs w:val="24"/>
        </w:rPr>
        <w:t>ει.</w:t>
      </w:r>
    </w:p>
    <w:p w14:paraId="4217C2A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Βορίδη, ολοκληρώστε, παρακαλώ.</w:t>
      </w:r>
    </w:p>
    <w:p w14:paraId="4217C2A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Ολοκληρώνω, λέγοντας το εξής: Αυτός, λοιπόν, ο ΣΥΡΙΖΑ, έτσι όπως εμφανίζεται στην ολότητά του -εδώ είναι ένα καίριο ερώτημα- χρησιμεύει στην πατρίδα, κάνει κάτι κ</w:t>
      </w:r>
      <w:r>
        <w:rPr>
          <w:rFonts w:eastAsia="Times New Roman" w:cs="Times New Roman"/>
          <w:szCs w:val="24"/>
        </w:rPr>
        <w:t>αλό; Και η απάντηση εδώ, νομίζω, από αυτή την παράθεση των συγκεκριμένων διατάξεων, είναι ότι σε όλα τα επίπεδα αυτός ο ΣΥΡΙΖΑ κάνει κάτι κακό. Και το μεγαλύτερο κακό που κάνει είναι -και σε αυτό θα με καταλάβουν, νομίζω, όλοι στην Αίθουσα- ότι ακυρώνει τι</w:t>
      </w:r>
      <w:r>
        <w:rPr>
          <w:rFonts w:eastAsia="Times New Roman" w:cs="Times New Roman"/>
          <w:szCs w:val="24"/>
        </w:rPr>
        <w:t xml:space="preserve">ς ιδεολογικές διαφορές. </w:t>
      </w:r>
    </w:p>
    <w:p w14:paraId="4217C2A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Μόνος στρατηγικός μας αντίπαλος μένει το Κομμουνιστικό Κόμμα. Μόνος στρατηγικός μας αντίπαλος! Γιατί; Διότι εσείς είστε μόνο τακτικός εκλογικός αντίπαλος. Πλέον, μέσα από αυτό το σχήμα της απόλυτης ιδεολογικής διάλυσης και αποσύνθε</w:t>
      </w:r>
      <w:r>
        <w:rPr>
          <w:rFonts w:eastAsia="Times New Roman" w:cs="Times New Roman"/>
          <w:szCs w:val="24"/>
        </w:rPr>
        <w:t>σης, προφανώς δεν γεννιούνται όροι σοβαρής ιδεολογικής και πολιτικής αντιπαράθεσης.</w:t>
      </w:r>
    </w:p>
    <w:p w14:paraId="4217C2AE"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17C2A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από τον ΣΥΡΙΖΑ.</w:t>
      </w:r>
    </w:p>
    <w:p w14:paraId="4217C2B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Κύριε Πρόεδρε, ζητώ για ένα λεπτό τον λόγο.</w:t>
      </w:r>
    </w:p>
    <w:p w14:paraId="4217C2B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Για ποιο πράγμα, κύριε Κοντονή; </w:t>
      </w:r>
    </w:p>
    <w:p w14:paraId="4217C2B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αυτό που είπε.</w:t>
      </w:r>
    </w:p>
    <w:p w14:paraId="4217C2B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δεν γίνεται αυτό.</w:t>
      </w:r>
    </w:p>
    <w:p w14:paraId="4217C2B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έχω </w:t>
      </w:r>
      <w:proofErr w:type="spellStart"/>
      <w:r>
        <w:rPr>
          <w:rFonts w:eastAsia="Times New Roman" w:cs="Times New Roman"/>
          <w:szCs w:val="24"/>
        </w:rPr>
        <w:t>ξαναζήτησει</w:t>
      </w:r>
      <w:proofErr w:type="spellEnd"/>
      <w:r>
        <w:rPr>
          <w:rFonts w:eastAsia="Times New Roman" w:cs="Times New Roman"/>
          <w:szCs w:val="24"/>
        </w:rPr>
        <w:t xml:space="preserve"> τον λόγο.</w:t>
      </w:r>
    </w:p>
    <w:p w14:paraId="4217C2B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Δηλαδή, με </w:t>
      </w:r>
      <w:proofErr w:type="spellStart"/>
      <w:r>
        <w:rPr>
          <w:rFonts w:eastAsia="Times New Roman" w:cs="Times New Roman"/>
          <w:szCs w:val="24"/>
        </w:rPr>
        <w:t>συγχωρείτε</w:t>
      </w:r>
      <w:proofErr w:type="spellEnd"/>
      <w:r>
        <w:rPr>
          <w:rFonts w:eastAsia="Times New Roman" w:cs="Times New Roman"/>
          <w:szCs w:val="24"/>
        </w:rPr>
        <w:t xml:space="preserve">, όποτε μιλάει </w:t>
      </w:r>
      <w:r>
        <w:rPr>
          <w:rFonts w:eastAsia="Times New Roman" w:cs="Times New Roman"/>
          <w:szCs w:val="24"/>
        </w:rPr>
        <w:t>κάποιος από άλλη παράταξη, εσείς θα σηκώνεστε -όχι εσείς προσωπικά, αλλά ο εκάστοτε Υπουργός, όποιος Υπουργός είναι- και θα αντιπαρατίθεστε;</w:t>
      </w:r>
    </w:p>
    <w:p w14:paraId="4217C2B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σας παρακαλώ.</w:t>
      </w:r>
    </w:p>
    <w:p w14:paraId="4217C2B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σας δίνω τον λόγο. </w:t>
      </w:r>
    </w:p>
    <w:p w14:paraId="4217C2B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w:t>
      </w:r>
    </w:p>
    <w:p w14:paraId="4217C2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Ελάτε στο Βήμα, κυρία </w:t>
      </w:r>
      <w:proofErr w:type="spellStart"/>
      <w:r>
        <w:rPr>
          <w:rFonts w:eastAsia="Times New Roman" w:cs="Times New Roman"/>
          <w:szCs w:val="24"/>
        </w:rPr>
        <w:t>Τζούφη</w:t>
      </w:r>
      <w:proofErr w:type="spellEnd"/>
      <w:r>
        <w:rPr>
          <w:rFonts w:eastAsia="Times New Roman" w:cs="Times New Roman"/>
          <w:szCs w:val="24"/>
        </w:rPr>
        <w:t>.</w:t>
      </w:r>
    </w:p>
    <w:p w14:paraId="4217C2B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να με ακούσετε πριν πείτε </w:t>
      </w:r>
      <w:r>
        <w:rPr>
          <w:rFonts w:eastAsia="Times New Roman" w:cs="Times New Roman"/>
          <w:szCs w:val="24"/>
        </w:rPr>
        <w:t>ό</w:t>
      </w:r>
      <w:r>
        <w:rPr>
          <w:rFonts w:eastAsia="Times New Roman" w:cs="Times New Roman"/>
          <w:szCs w:val="24"/>
        </w:rPr>
        <w:t>χι. Σας παρακαλώ να</w:t>
      </w:r>
      <w:r>
        <w:rPr>
          <w:rFonts w:eastAsia="Times New Roman" w:cs="Times New Roman"/>
          <w:szCs w:val="24"/>
        </w:rPr>
        <w:t xml:space="preserve"> με ακούσετε πριν δώσετε τον λόγο. Ζήτησα για ένα μόνο λεπτό τον λόγο. Δεν έχω ζητήσει σήμερα τον λόγο καθόλου. Ειπώθηκε εδώ περί «ΣΥΡΙΖΑ της ανικανότητας».</w:t>
      </w:r>
    </w:p>
    <w:p w14:paraId="4217C2B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Είναι αυτό προσωπικό;</w:t>
      </w:r>
    </w:p>
    <w:p w14:paraId="4217C2B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Αυτό είναι προσωπικό;</w:t>
      </w:r>
    </w:p>
    <w:p w14:paraId="4217C2B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w:t>
      </w:r>
      <w:r>
        <w:rPr>
          <w:rFonts w:eastAsia="Times New Roman" w:cs="Times New Roman"/>
          <w:b/>
          <w:szCs w:val="24"/>
        </w:rPr>
        <w:t>ΡΟΣ ΚΟΝΤΟΝΗΣ (Υπουργός Δικαιοσύνης, Διαφάνειας και Ανθρωπίνων Δικαιωμάτων):</w:t>
      </w:r>
      <w:r>
        <w:rPr>
          <w:rFonts w:eastAsia="Times New Roman" w:cs="Times New Roman"/>
          <w:szCs w:val="24"/>
        </w:rPr>
        <w:t xml:space="preserve"> Όχι, δεν είναι.</w:t>
      </w:r>
    </w:p>
    <w:p w14:paraId="4217C2B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εάν θέλει να παρέμβει κάποιος, ας παρέμβει ο Κοινοβουλευτικός Εκπρόσωπος. Τώρα μπήκατε εμβόλιμα στη διαδικασία</w:t>
      </w:r>
      <w:r>
        <w:rPr>
          <w:rFonts w:eastAsia="Times New Roman" w:cs="Times New Roman"/>
          <w:szCs w:val="24"/>
        </w:rPr>
        <w:t>, να ανοίξουμε μία κόντρα και μία αντιπαράθεση η οποία δεν πρόκειται να τελειώσει.</w:t>
      </w:r>
    </w:p>
    <w:p w14:paraId="4217C2B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σας παρακαλώ για ένα λεπτό.</w:t>
      </w:r>
    </w:p>
    <w:p w14:paraId="4217C2C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δώσουμε τον λ</w:t>
      </w:r>
      <w:r>
        <w:rPr>
          <w:rFonts w:eastAsia="Times New Roman" w:cs="Times New Roman"/>
          <w:szCs w:val="24"/>
        </w:rPr>
        <w:t>όγο στους ομιλητές, στους Βουλευτές γιατί περνάει και ο χρόνος και μετά θα τρέχουμε και θα μειώνουμε τους χρόνους.</w:t>
      </w:r>
    </w:p>
    <w:p w14:paraId="4217C2C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xml:space="preserve">, τρίτη φορά σας καλώ στο Βήμα. Έχετε την προαίρεση να έρθετε, ναι ή όχι; Δεν δίνω τον λόγο τώρα στον Υπουργό. Τον λόγο ο </w:t>
      </w:r>
      <w:r>
        <w:rPr>
          <w:rFonts w:eastAsia="Times New Roman" w:cs="Times New Roman"/>
          <w:szCs w:val="24"/>
        </w:rPr>
        <w:t>Υπουργός μπορεί να τον πάρει μετά από εσάς. Ελάτε στο Βήμα.</w:t>
      </w:r>
    </w:p>
    <w:p w14:paraId="4217C2C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μετά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σας παρακαλώ να λάβω τον λόγο για ένα λεπτό.</w:t>
      </w:r>
    </w:p>
    <w:p w14:paraId="4217C2C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ΝΑΣ ΦΩΤΗΛΑΣ:</w:t>
      </w:r>
      <w:r>
        <w:rPr>
          <w:rFonts w:eastAsia="Times New Roman" w:cs="Times New Roman"/>
          <w:szCs w:val="24"/>
        </w:rPr>
        <w:t xml:space="preserve"> Υπό αυτή</w:t>
      </w:r>
      <w:r>
        <w:rPr>
          <w:rFonts w:eastAsia="Times New Roman" w:cs="Times New Roman"/>
          <w:szCs w:val="24"/>
        </w:rPr>
        <w:t xml:space="preserve"> την έννοια θα μπορούσαν όλοι οι Υπουργοί να ζητήσουν τον λόγο.</w:t>
      </w:r>
    </w:p>
    <w:p w14:paraId="4217C2C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κύριοι Υπουργοί, αγαπητοί συνάδελφοι, μετά από δύο έξοχους ομιλητές μπορεί η δική μου παρέμβαση να φανεί κοινότ</w:t>
      </w:r>
      <w:r>
        <w:rPr>
          <w:rFonts w:eastAsia="Times New Roman" w:cs="Times New Roman"/>
          <w:szCs w:val="24"/>
        </w:rPr>
        <w:t>ο</w:t>
      </w:r>
      <w:r>
        <w:rPr>
          <w:rFonts w:eastAsia="Times New Roman" w:cs="Times New Roman"/>
          <w:szCs w:val="24"/>
        </w:rPr>
        <w:t>πη. Θα προσπαθήσω να πω κάποια πράγματα.</w:t>
      </w:r>
    </w:p>
    <w:p w14:paraId="4217C2C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ΠΑΥΛΟΣ ΠΟ</w:t>
      </w:r>
      <w:r>
        <w:rPr>
          <w:rFonts w:eastAsia="Times New Roman" w:cs="Times New Roman"/>
          <w:b/>
          <w:szCs w:val="24"/>
        </w:rPr>
        <w:t>ΛΑΚΗΣ (Αναπληρωτής Υπουργός Υγείας):</w:t>
      </w:r>
      <w:r>
        <w:rPr>
          <w:rFonts w:eastAsia="Times New Roman" w:cs="Times New Roman"/>
          <w:szCs w:val="24"/>
        </w:rPr>
        <w:t xml:space="preserve"> Κύριε Πρόεδρε, θέλω κι εγώ τον λόγο επί προσωπικού μετά.</w:t>
      </w:r>
    </w:p>
    <w:p w14:paraId="4217C2C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Θα ξεκινήσω λέγοντας ότι οι ισορροπίες νομοθέτησης, με αυτό το πολυνομοσχέδιο, μεταξύ των απαιτήσεων των δανειστών και των κοινωνικών αναγκών μετατ</w:t>
      </w:r>
      <w:r>
        <w:rPr>
          <w:rFonts w:eastAsia="Times New Roman" w:cs="Times New Roman"/>
          <w:szCs w:val="24"/>
        </w:rPr>
        <w:t xml:space="preserve">οπίζονται -όπως έχει ειπωθεί και από άλλους- για πρώτη φορά με μία τάση αντιστροφής του λόγου μεταξύ των θετικών και των αρνητικών ρυθμίσεων. Γι’ αυτό και η επιχειρηματολογία της Αντιπολίτευσης στηρίζεται πλέον σε σοφιστείες. Και ακούσαμε προηγουμένως τον </w:t>
      </w:r>
      <w:r>
        <w:rPr>
          <w:rFonts w:eastAsia="Times New Roman" w:cs="Times New Roman"/>
          <w:szCs w:val="24"/>
        </w:rPr>
        <w:t xml:space="preserve">πιο έξοχο εκπρόσωπο αυτών των </w:t>
      </w:r>
      <w:proofErr w:type="spellStart"/>
      <w:r>
        <w:rPr>
          <w:rFonts w:eastAsia="Times New Roman" w:cs="Times New Roman"/>
          <w:szCs w:val="24"/>
        </w:rPr>
        <w:t>σοφιστιών</w:t>
      </w:r>
      <w:proofErr w:type="spellEnd"/>
      <w:r>
        <w:rPr>
          <w:rFonts w:eastAsia="Times New Roman" w:cs="Times New Roman"/>
          <w:szCs w:val="24"/>
        </w:rPr>
        <w:t xml:space="preserve">, τον κ. Βορίδη. Κατασκευασμένα, δηλαδή, ερωτήματα και περιγραφές πομφόλυγες, στις οποίες απαντάει, όπως για παράδειγμα «ο ΣΥΡΙΖΑ εχθρεύεται την πολυτεκνία», φανταστικές ερμηνείες με </w:t>
      </w:r>
      <w:proofErr w:type="spellStart"/>
      <w:r>
        <w:rPr>
          <w:rFonts w:eastAsia="Times New Roman" w:cs="Times New Roman"/>
          <w:szCs w:val="24"/>
        </w:rPr>
        <w:t>κοπτοραπτική</w:t>
      </w:r>
      <w:proofErr w:type="spellEnd"/>
      <w:r>
        <w:rPr>
          <w:rFonts w:eastAsia="Times New Roman" w:cs="Times New Roman"/>
          <w:szCs w:val="24"/>
        </w:rPr>
        <w:t xml:space="preserve"> τοποθετήσεων και μισέ</w:t>
      </w:r>
      <w:r>
        <w:rPr>
          <w:rFonts w:eastAsia="Times New Roman" w:cs="Times New Roman"/>
          <w:szCs w:val="24"/>
        </w:rPr>
        <w:t xml:space="preserve">ς αλήθειες, που είναι χειρότερες από τα ψεύδη -και θα αναφερθώ στη συνέχεια σε κάποιες απ’ αυτές- με στόχο, βέβαια, την τρομοκράτηση και του κόσμου, καθώς βοηθούνε στην κατεύθυνση αυτή και τα φίλια μέσα μαζικής ενημέρωσης. </w:t>
      </w:r>
    </w:p>
    <w:p w14:paraId="4217C2C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Παρά το γεγονός, λοιπόν, ότι η ό</w:t>
      </w:r>
      <w:r>
        <w:rPr>
          <w:rFonts w:eastAsia="Times New Roman" w:cs="Times New Roman"/>
          <w:szCs w:val="24"/>
        </w:rPr>
        <w:t xml:space="preserve">λη διαδικασία συζήτησης ξεκίνησε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η επιμονή στις διαβουλεύσεις και οι συστηματικές προσπάθειες θεωρούμε ότι οδήγησαν, με επίπονη προσπάθεια, σε ικανοποιητικές ρυθμίσεις για αρκετά μείζονα θέματα, τα οποία έχουν αναφερθεί. </w:t>
      </w:r>
    </w:p>
    <w:p w14:paraId="4217C2C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Επιλεκτικά,</w:t>
      </w:r>
      <w:r>
        <w:rPr>
          <w:rFonts w:eastAsia="Times New Roman" w:cs="Times New Roman"/>
          <w:szCs w:val="24"/>
        </w:rPr>
        <w:t xml:space="preserve"> θα διαλέξω δύο από αυτά: Ένα, για το οποίο έγινε πολύ μεγάλη συζήτηση και είναι τα οικογενειακά επιδόματα και ένα που δεν συζητήθηκε καθόλου, παρ</w:t>
      </w:r>
      <w:r>
        <w:rPr>
          <w:rFonts w:eastAsia="Times New Roman" w:cs="Times New Roman"/>
          <w:szCs w:val="24"/>
        </w:rPr>
        <w:t xml:space="preserve">’ </w:t>
      </w:r>
      <w:r>
        <w:rPr>
          <w:rFonts w:eastAsia="Times New Roman" w:cs="Times New Roman"/>
          <w:szCs w:val="24"/>
        </w:rPr>
        <w:t xml:space="preserve">ότι θεωρείται ότι είναι μια θετική μεταρρύθμιση, και είναι ο εκσυγχρονισμός στην απονομή των </w:t>
      </w:r>
      <w:proofErr w:type="spellStart"/>
      <w:r>
        <w:rPr>
          <w:rFonts w:eastAsia="Times New Roman" w:cs="Times New Roman"/>
          <w:szCs w:val="24"/>
        </w:rPr>
        <w:t>προνοιακών</w:t>
      </w:r>
      <w:proofErr w:type="spellEnd"/>
      <w:r>
        <w:rPr>
          <w:rFonts w:eastAsia="Times New Roman" w:cs="Times New Roman"/>
          <w:szCs w:val="24"/>
        </w:rPr>
        <w:t xml:space="preserve"> επιδ</w:t>
      </w:r>
      <w:r>
        <w:rPr>
          <w:rFonts w:eastAsia="Times New Roman" w:cs="Times New Roman"/>
          <w:szCs w:val="24"/>
        </w:rPr>
        <w:t>ομάτων αναπηρίας.</w:t>
      </w:r>
    </w:p>
    <w:p w14:paraId="4217C2C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Έρχομαι στο θέμα, για το οποίο έγινε πολύ μεγάλη συζήτηση, τα οικογενειακό επιδόματα. Ξαναλέω, για να ακουστεί, ότι οι συγκεκριμένες διατάξεις αφορούν επτακόσιες τριάντα οκτώ χιλιάδες οικογένειες σε σύνολο περίπου οκτακοσίων και θέτουν στ</w:t>
      </w:r>
      <w:r>
        <w:rPr>
          <w:rFonts w:eastAsia="Times New Roman" w:cs="Times New Roman"/>
          <w:szCs w:val="24"/>
        </w:rPr>
        <w:t>ο επίκεντρο την προστασία της ευάλωτης κοινωνικής ομάδας των παιδιών.</w:t>
      </w:r>
    </w:p>
    <w:p w14:paraId="4217C2C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Pr>
          <w:rFonts w:eastAsia="Times New Roman" w:cs="Times New Roman"/>
          <w:szCs w:val="24"/>
        </w:rPr>
        <w:t>΄</w:t>
      </w:r>
      <w:r>
        <w:rPr>
          <w:rFonts w:eastAsia="Times New Roman" w:cs="Times New Roman"/>
          <w:szCs w:val="24"/>
        </w:rPr>
        <w:t xml:space="preserve"> Αντιπρόεδρος </w:t>
      </w:r>
      <w:r>
        <w:rPr>
          <w:rFonts w:eastAsia="Times New Roman" w:cs="Times New Roman"/>
          <w:szCs w:val="24"/>
        </w:rPr>
        <w:t>της Βουλής</w:t>
      </w:r>
      <w:r>
        <w:rPr>
          <w:rFonts w:eastAsia="Times New Roman" w:cs="Times New Roman"/>
          <w:szCs w:val="24"/>
        </w:rPr>
        <w:t xml:space="preserve"> κ. </w:t>
      </w:r>
      <w:r w:rsidRPr="003700DD">
        <w:rPr>
          <w:rFonts w:eastAsia="Times New Roman" w:cs="Times New Roman"/>
          <w:b/>
          <w:color w:val="000000" w:themeColor="text1"/>
          <w:szCs w:val="24"/>
        </w:rPr>
        <w:t>ΔΗΜΗΤΡΙΟΣ ΚΡΕΜΑΣΤΙΝΟΣ</w:t>
      </w:r>
      <w:r>
        <w:rPr>
          <w:rFonts w:eastAsia="Times New Roman" w:cs="Times New Roman"/>
          <w:szCs w:val="24"/>
        </w:rPr>
        <w:t>)</w:t>
      </w:r>
    </w:p>
    <w:p w14:paraId="4217C2C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Έγινε σαφές από την ψήφιση του </w:t>
      </w:r>
      <w:r>
        <w:rPr>
          <w:rFonts w:eastAsia="Times New Roman" w:cs="Times New Roman"/>
          <w:szCs w:val="24"/>
        </w:rPr>
        <w:t>π</w:t>
      </w:r>
      <w:r>
        <w:rPr>
          <w:rFonts w:eastAsia="Times New Roman" w:cs="Times New Roman"/>
          <w:szCs w:val="24"/>
        </w:rPr>
        <w:t>ροϋπολογισμού ότι 316.000.000 ευρώ, που εξοικονομή</w:t>
      </w:r>
      <w:r>
        <w:rPr>
          <w:rFonts w:eastAsia="Times New Roman" w:cs="Times New Roman"/>
          <w:szCs w:val="24"/>
        </w:rPr>
        <w:t xml:space="preserve">θηκαν από τον περιορισμό της δαπάνης των Υπουργείων, διατίθενται ακριβώς για να υλοποιηθούν πολιτικές, που σχετίζονται με την παιδική και οικογενειακή προστασία. Και αυτό δείχνει τη στόχευση αυτής της Κυβέρνησης που δεν εχθρεύεται την οικογένεια! </w:t>
      </w:r>
    </w:p>
    <w:p w14:paraId="4217C2C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Αντίθετα</w:t>
      </w:r>
      <w:r>
        <w:rPr>
          <w:rFonts w:eastAsia="Times New Roman" w:cs="Times New Roman"/>
          <w:szCs w:val="24"/>
        </w:rPr>
        <w:t>, τα προγράμματα λιτότητας των προηγούμενων κυβερνήσεων, οδήγησαν στην αύξηση της παιδικής φτώχειας κατά δέκα μονάδες από το 2000 και μετά. Και καταθέτω για πολλοστή φορά αυτόν τον πίνακα που δείχνει αυτή την εκτόξευση με τις πολιτικές των προηγούμενων χρό</w:t>
      </w:r>
      <w:r>
        <w:rPr>
          <w:rFonts w:eastAsia="Times New Roman" w:cs="Times New Roman"/>
          <w:szCs w:val="24"/>
        </w:rPr>
        <w:t>νων, που συρρίκνωσαν τα παιδικά δικαιώματα σε επίπεδο προστασίας και παροχών.</w:t>
      </w:r>
    </w:p>
    <w:p w14:paraId="4217C2C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w:t>
      </w:r>
      <w:r>
        <w:rPr>
          <w:rFonts w:eastAsia="Times New Roman" w:cs="Times New Roman"/>
          <w:szCs w:val="24"/>
        </w:rPr>
        <w:t>ίας και Πρακτικών της Βουλής)</w:t>
      </w:r>
    </w:p>
    <w:p w14:paraId="4217C2C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Ξέρουμε, δυστυχώς, ότι πεντακόσιες χιλιάδες παιδιά διαβιούν σε φτωχές οικογένειες και αντιμετωπίζουν σοβαρές υλικές στερήσεις. Επίσης, ξέρουμε ότι η φτώχεια στην παιδική ηλικία είναι κρίσιμη για την ανάπτυξη του ατόμου, μειώνε</w:t>
      </w:r>
      <w:r>
        <w:rPr>
          <w:rFonts w:eastAsia="Times New Roman" w:cs="Times New Roman"/>
          <w:szCs w:val="24"/>
        </w:rPr>
        <w:t xml:space="preserve">ι τις ευκαιρίες, οδηγεί σε συσσώρευση μειονεκτημάτων και επηρεάζει τα μελλοντικά επιτεύγματα. </w:t>
      </w:r>
    </w:p>
    <w:p w14:paraId="4217C2C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Στην κατεύθυνση αναχαίτισης αυτού του φαινομένου -που το ξέρουμε από την πρώτη στιγμή- σε αυτή την καταστροφική, κατά τους πολιτικούς μας αντιπάλους, τριετία, έχ</w:t>
      </w:r>
      <w:r>
        <w:rPr>
          <w:rFonts w:eastAsia="Times New Roman" w:cs="Times New Roman"/>
          <w:szCs w:val="24"/>
        </w:rPr>
        <w:t>ουμε νομοθετήσει και υλοποιήσει συγκεκριμένες δράσεις για τη στήριξη των παιδιών και των οικογενειών τους, όπως το πρόγραμμα για την αντιμετώπιση της ανθρωπιστικής κρίσης -θυμίζω προσπάθεια ακύρωσής του ως μονομερούς ενέργειας- το ΚΕΑ, που η γενικευμένη εφ</w:t>
      </w:r>
      <w:r>
        <w:rPr>
          <w:rFonts w:eastAsia="Times New Roman" w:cs="Times New Roman"/>
          <w:szCs w:val="24"/>
        </w:rPr>
        <w:t>αρμογή του βοήθησε στη μικρή συρρίκνωση της παιδικής φτώχειας κατά 0,3% σε σχέση με το 2015, την υγειονομική κάλυψη των ανασφάλιστων πολιτών, που εξασφαλίζει μεταξύ άλλων την εμβολιαστική κάλυψη και τις υπηρεσίες φροντίδας μητρότητας, το πρόγραμμα των σχολ</w:t>
      </w:r>
      <w:r>
        <w:rPr>
          <w:rFonts w:eastAsia="Times New Roman" w:cs="Times New Roman"/>
          <w:szCs w:val="24"/>
        </w:rPr>
        <w:t xml:space="preserve">ικών γευμάτων, το πρόγραμμα της ένταξης των παιδιών των άνεργων και φτωχών μητέρων σε βρεφονηπιακούς σταθμούς που δεν είχαν πριν το δικαίωμα αυτό. </w:t>
      </w:r>
    </w:p>
    <w:p w14:paraId="4217C2D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κύριε Μανιάτη, περίσσεψαν τα παιδιά, παρά τη σημαντική αύξηση των θέσεων, αφού πριν το δικαίωμα αυ</w:t>
      </w:r>
      <w:r>
        <w:rPr>
          <w:rFonts w:eastAsia="Times New Roman" w:cs="Times New Roman"/>
          <w:szCs w:val="24"/>
        </w:rPr>
        <w:t xml:space="preserve">τό είχαν μόνο τα παιδιά των εργαζόμενων μητέρων και όχι τα «αόρατα» παιδιά των άνεργων μητέρων. </w:t>
      </w:r>
    </w:p>
    <w:p w14:paraId="4217C2D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Επίσης, την ένταξη των γονέων των ευάλωτων οικογενειών κατά προτεραιότητα στην αγορά εργασίας στα προγράμματα του ΟΑΕΔ, τη δημιουργία </w:t>
      </w:r>
      <w:r>
        <w:rPr>
          <w:rFonts w:eastAsia="Times New Roman" w:cs="Times New Roman"/>
          <w:szCs w:val="24"/>
        </w:rPr>
        <w:t xml:space="preserve">διακοσίων ενενήντα πέντε </w:t>
      </w:r>
      <w:r>
        <w:rPr>
          <w:rFonts w:eastAsia="Times New Roman" w:cs="Times New Roman"/>
          <w:szCs w:val="24"/>
        </w:rPr>
        <w:t>χιλιάδων</w:t>
      </w:r>
      <w:r>
        <w:rPr>
          <w:rFonts w:eastAsia="Times New Roman" w:cs="Times New Roman"/>
          <w:szCs w:val="24"/>
        </w:rPr>
        <w:t xml:space="preserve"> νέων θέσεων εργασίας από το 2014 έως σήμερα, με μείωση της ανεργίας από το 27% στο 20,7%, τη μείωση της ανεργίας των νέων που παραμένει, όμως, πάρα πολύ υψηλή, την ενίσχυση της έρευνας με διπλασιασμό του προϋπολογισμού τους και ενεργοποίηση ευρωπα</w:t>
      </w:r>
      <w:r>
        <w:rPr>
          <w:rFonts w:eastAsia="Times New Roman" w:cs="Times New Roman"/>
          <w:szCs w:val="24"/>
        </w:rPr>
        <w:t>ϊκών πόρων και της τριτοβάθμιας εκπαίδευσης για την προσέλκυση και τον επαναπατρισμό νέων επιστημόνων, τη γενίκευση του θεσμού των ολοήμερων νηπιαγωγείων και σχολείων και άλλα.</w:t>
      </w:r>
    </w:p>
    <w:p w14:paraId="4217C2D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υπό συζήτηση άρθρο, που έγινε η μεγάλη συζήτηση, συνεχίζουμε την προσπάθεια</w:t>
      </w:r>
      <w:r>
        <w:rPr>
          <w:rFonts w:eastAsia="Times New Roman" w:cs="Times New Roman"/>
          <w:szCs w:val="24"/>
        </w:rPr>
        <w:t xml:space="preserve"> να </w:t>
      </w:r>
      <w:proofErr w:type="spellStart"/>
      <w:r>
        <w:rPr>
          <w:rFonts w:eastAsia="Times New Roman" w:cs="Times New Roman"/>
          <w:szCs w:val="24"/>
        </w:rPr>
        <w:t>επαναθεμελιώσουμε</w:t>
      </w:r>
      <w:proofErr w:type="spellEnd"/>
      <w:r>
        <w:rPr>
          <w:rFonts w:eastAsia="Times New Roman" w:cs="Times New Roman"/>
          <w:szCs w:val="24"/>
        </w:rPr>
        <w:t xml:space="preserve"> την αρχιτεκτονική των οικογενειακών επιδομάτων, παρέχοντας πιο ισχυρή στήριξη στην πλειονότητα των οικογενειών, δηλαδή, σε εκείνες με ένα και δύο παιδιά που αποτελούν τις </w:t>
      </w:r>
      <w:r>
        <w:rPr>
          <w:rFonts w:eastAsia="Times New Roman" w:cs="Times New Roman"/>
          <w:szCs w:val="24"/>
        </w:rPr>
        <w:t>επτακόσιες χιλιάδες</w:t>
      </w:r>
      <w:r>
        <w:rPr>
          <w:rFonts w:eastAsia="Times New Roman" w:cs="Times New Roman"/>
          <w:szCs w:val="24"/>
        </w:rPr>
        <w:t xml:space="preserve"> από τις </w:t>
      </w:r>
      <w:r>
        <w:rPr>
          <w:rFonts w:eastAsia="Times New Roman" w:cs="Times New Roman"/>
          <w:szCs w:val="24"/>
        </w:rPr>
        <w:t>οκτακόσιες χιλιάδες</w:t>
      </w:r>
      <w:r>
        <w:rPr>
          <w:rFonts w:eastAsia="Times New Roman" w:cs="Times New Roman"/>
          <w:szCs w:val="24"/>
        </w:rPr>
        <w:t xml:space="preserve"> ωφελούμεν</w:t>
      </w:r>
      <w:r>
        <w:rPr>
          <w:rFonts w:eastAsia="Times New Roman" w:cs="Times New Roman"/>
          <w:szCs w:val="24"/>
        </w:rPr>
        <w:t>ων</w:t>
      </w:r>
      <w:r>
        <w:rPr>
          <w:rFonts w:eastAsia="Times New Roman" w:cs="Times New Roman"/>
          <w:szCs w:val="24"/>
        </w:rPr>
        <w:t>.</w:t>
      </w:r>
    </w:p>
    <w:p w14:paraId="4217C2D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Εδώ θέλω να επισημάνω την υποκρισία της Νέας Δημοκρατίας, που μίλησε για τη δική της πολιτική αύξησης των πόρων και ενίσχυσης του πρώτου παιδιού, και να πω ότι το Υπουργείο βρήκε 650.000 ευρώ μόνο και ένα σύστημα ασύμμετρο για τη μεγάλη πλειοψηφία όλων των</w:t>
      </w:r>
      <w:r>
        <w:rPr>
          <w:rFonts w:eastAsia="Times New Roman" w:cs="Times New Roman"/>
          <w:szCs w:val="24"/>
        </w:rPr>
        <w:t xml:space="preserve"> οικογενειών της πιο ευάλωτης πρώτης εισοδηματικής κατηγορίας, αλλά και των οικογενειών με ένα και δύο παιδιά της δεύτερης και τρίτης εισοδηματικής κατηγορίας.</w:t>
      </w:r>
    </w:p>
    <w:p w14:paraId="4217C2D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της Νέας Δημοκρατίας αναφέρθηκε μόνο στο τρίτο κουτάκι του πίνακα αναλυτικά, ενώ ξέχ</w:t>
      </w:r>
      <w:r>
        <w:rPr>
          <w:rFonts w:eastAsia="Times New Roman" w:cs="Times New Roman"/>
          <w:szCs w:val="24"/>
        </w:rPr>
        <w:t xml:space="preserve">ασε συνειδητά το σύνολο. </w:t>
      </w:r>
    </w:p>
    <w:p w14:paraId="4217C2D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Καταθέτω, λοιπόν, συγκριτικό πίνακα που δείχνει την πραγματικότητα για όλους. </w:t>
      </w:r>
    </w:p>
    <w:p w14:paraId="4217C2D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w:t>
      </w:r>
      <w:r>
        <w:rPr>
          <w:rFonts w:eastAsia="Times New Roman" w:cs="Times New Roman"/>
          <w:szCs w:val="24"/>
        </w:rPr>
        <w:t>ς της Διεύθυνσης Στενογραφίας και Πρακτικών της Βουλής)</w:t>
      </w:r>
    </w:p>
    <w:p w14:paraId="4217C2D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να επιτευχθεί αυτή η δική μας παρέμβαση προβλέφθηκε η ενίσχυση με 260.000.000 ευρώ, αυξάνοντας το συνολικό ποσό στα 910.000.000, δηλαδή, μια αύξηση της τάξης του 40%. Για τη συγκεκριμένη δράση η Κ</w:t>
      </w:r>
      <w:r>
        <w:rPr>
          <w:rFonts w:eastAsia="Times New Roman" w:cs="Times New Roman"/>
          <w:szCs w:val="24"/>
        </w:rPr>
        <w:t>υβέρνηση είχε να αντιμετωπίσει δύο βασικές προκλήσεις: Την απαίτηση να διαμορφωθεί ένα σύστημα απονομής των οικογενειακών επιδομάτων με ενιαία και σαφή αρχιτεκτονική, χωρίς παρεκκλίσεις, αλλά και τις απαιτήσεις των δανειστών, που έκαναν λόγο για μείωση της</w:t>
      </w:r>
      <w:r>
        <w:rPr>
          <w:rFonts w:eastAsia="Times New Roman" w:cs="Times New Roman"/>
          <w:szCs w:val="24"/>
        </w:rPr>
        <w:t xml:space="preserve"> συνολικής δαπάνης, αντικατάσταση όλων των επιδομάτων με το ΚΕΑ και μείωση των τριών εισοδηματικών κατηγοριών σε δύο.</w:t>
      </w:r>
    </w:p>
    <w:p w14:paraId="4217C2D8" w14:textId="77777777" w:rsidR="00D30189" w:rsidRDefault="00486ADB">
      <w:pPr>
        <w:spacing w:line="600" w:lineRule="auto"/>
        <w:ind w:firstLine="720"/>
        <w:jc w:val="both"/>
        <w:rPr>
          <w:rFonts w:eastAsia="Times New Roman"/>
          <w:szCs w:val="24"/>
        </w:rPr>
      </w:pPr>
      <w:r>
        <w:rPr>
          <w:rFonts w:eastAsia="Times New Roman"/>
          <w:szCs w:val="24"/>
        </w:rPr>
        <w:t>Με τη συμφωνία επετεύχθη οι κατηγορίες να διατηρηθούν σε τρεις και οι δύο πρώτες διευρύνθηκαν.</w:t>
      </w:r>
    </w:p>
    <w:p w14:paraId="4217C2D9" w14:textId="77777777" w:rsidR="00D30189" w:rsidRDefault="00486ADB">
      <w:pPr>
        <w:spacing w:line="600" w:lineRule="auto"/>
        <w:ind w:firstLine="720"/>
        <w:jc w:val="both"/>
        <w:rPr>
          <w:rFonts w:eastAsia="Times New Roman"/>
          <w:szCs w:val="24"/>
        </w:rPr>
      </w:pPr>
      <w:r>
        <w:rPr>
          <w:rFonts w:eastAsia="Times New Roman"/>
          <w:szCs w:val="24"/>
        </w:rPr>
        <w:t>(Στο σημείο αυτό κτυπάει το κουδούνι λήξεως</w:t>
      </w:r>
      <w:r>
        <w:rPr>
          <w:rFonts w:eastAsia="Times New Roman"/>
          <w:szCs w:val="24"/>
        </w:rPr>
        <w:t xml:space="preserve"> του χρόνου ομιλίας της κυρίας Βουλευτού)</w:t>
      </w:r>
    </w:p>
    <w:p w14:paraId="4217C2DA" w14:textId="77777777" w:rsidR="00D30189" w:rsidRDefault="00486ADB">
      <w:pPr>
        <w:spacing w:line="600" w:lineRule="auto"/>
        <w:ind w:firstLine="720"/>
        <w:jc w:val="both"/>
        <w:rPr>
          <w:rFonts w:eastAsia="Times New Roman"/>
          <w:szCs w:val="24"/>
        </w:rPr>
      </w:pPr>
      <w:r>
        <w:rPr>
          <w:rFonts w:eastAsia="Times New Roman"/>
          <w:szCs w:val="24"/>
        </w:rPr>
        <w:t>Παρακαλώ, δύο λεπτά ακόμη, κύριε Πρόεδρε.</w:t>
      </w:r>
    </w:p>
    <w:p w14:paraId="4217C2DB" w14:textId="77777777" w:rsidR="00D30189" w:rsidRDefault="00486ADB">
      <w:pPr>
        <w:spacing w:line="600" w:lineRule="auto"/>
        <w:ind w:firstLine="720"/>
        <w:jc w:val="both"/>
        <w:rPr>
          <w:rFonts w:eastAsia="Times New Roman"/>
          <w:szCs w:val="24"/>
        </w:rPr>
      </w:pPr>
      <w:r>
        <w:rPr>
          <w:rFonts w:eastAsia="Times New Roman"/>
          <w:szCs w:val="24"/>
        </w:rPr>
        <w:t xml:space="preserve">Πρακτικά, λοιπόν, ο κύριος όγκος των οικογενειών με ένα και δύο παιδιά θα πάρει αύξηση από 57% έως 110%. Ναι, η ρύθμιση αυτή έχει ταξικό πρόσημο, καθώς τριακόσιες χιλιάδες </w:t>
      </w:r>
      <w:r>
        <w:rPr>
          <w:rFonts w:eastAsia="Times New Roman"/>
          <w:szCs w:val="24"/>
        </w:rPr>
        <w:t>οικογένειες που ανήκουν στην πρώτη εισοδηματική κατηγορία</w:t>
      </w:r>
      <w:r>
        <w:rPr>
          <w:rFonts w:eastAsia="Times New Roman"/>
          <w:szCs w:val="24"/>
        </w:rPr>
        <w:t>,</w:t>
      </w:r>
      <w:r>
        <w:rPr>
          <w:rFonts w:eastAsia="Times New Roman"/>
          <w:szCs w:val="24"/>
        </w:rPr>
        <w:t xml:space="preserve"> θα έχουν όλες αύξηση και μέσα σε αυτές ενισχύονται και οι </w:t>
      </w:r>
      <w:proofErr w:type="spellStart"/>
      <w:r>
        <w:rPr>
          <w:rFonts w:eastAsia="Times New Roman"/>
          <w:szCs w:val="24"/>
        </w:rPr>
        <w:t>τρίτεκνες</w:t>
      </w:r>
      <w:proofErr w:type="spellEnd"/>
      <w:r>
        <w:rPr>
          <w:rFonts w:eastAsia="Times New Roman"/>
          <w:szCs w:val="24"/>
        </w:rPr>
        <w:t xml:space="preserve"> και πολύτεκνες οικογένειες, περίπου δηλαδή του 50% του συνόλου των πολυτέκνων οικογενειών.</w:t>
      </w:r>
    </w:p>
    <w:p w14:paraId="4217C2DC" w14:textId="77777777" w:rsidR="00D30189" w:rsidRDefault="00486ADB">
      <w:pPr>
        <w:spacing w:line="600" w:lineRule="auto"/>
        <w:ind w:firstLine="720"/>
        <w:jc w:val="both"/>
        <w:rPr>
          <w:rFonts w:eastAsia="Times New Roman"/>
          <w:szCs w:val="24"/>
        </w:rPr>
      </w:pPr>
      <w:r>
        <w:rPr>
          <w:rFonts w:eastAsia="Times New Roman"/>
          <w:szCs w:val="24"/>
        </w:rPr>
        <w:t xml:space="preserve">Όσον αφορά τις συγκριτικά λίγες </w:t>
      </w:r>
      <w:proofErr w:type="spellStart"/>
      <w:r>
        <w:rPr>
          <w:rFonts w:eastAsia="Times New Roman"/>
          <w:szCs w:val="24"/>
        </w:rPr>
        <w:t>τρίτεκ</w:t>
      </w:r>
      <w:r>
        <w:rPr>
          <w:rFonts w:eastAsia="Times New Roman"/>
          <w:szCs w:val="24"/>
        </w:rPr>
        <w:t>νες</w:t>
      </w:r>
      <w:proofErr w:type="spellEnd"/>
      <w:r>
        <w:rPr>
          <w:rFonts w:eastAsia="Times New Roman"/>
          <w:szCs w:val="24"/>
        </w:rPr>
        <w:t xml:space="preserve"> και πολύτεκνες οικογένειες των υψηλότερων εισοδηματικών κριτήριων που θα υποστούν μειώσεις ή θα </w:t>
      </w:r>
      <w:proofErr w:type="spellStart"/>
      <w:r>
        <w:rPr>
          <w:rFonts w:eastAsia="Times New Roman"/>
          <w:szCs w:val="24"/>
        </w:rPr>
        <w:t>απολέσουν</w:t>
      </w:r>
      <w:proofErr w:type="spellEnd"/>
      <w:r>
        <w:rPr>
          <w:rFonts w:eastAsia="Times New Roman"/>
          <w:szCs w:val="24"/>
        </w:rPr>
        <w:t xml:space="preserve"> το επίδομα, γίνεται απολύτως κατανοητό για την αντίδρασή τους και θα γίνει προσπάθεια -έχει ειπωθεί με πολλούς τρόπους- όταν το επιτρέψουν οι δημο</w:t>
      </w:r>
      <w:r>
        <w:rPr>
          <w:rFonts w:eastAsia="Times New Roman"/>
          <w:szCs w:val="24"/>
        </w:rPr>
        <w:t>σιονομικές συνθήκες, κάποιου τύπου κοινωνικού μερίσματος. Επισημαίνω ότι σε αυτές τις κατηγορίες υπάρχουν -και καλώς υπάρχουν- σημαντικές παροχές ως αναγνώριση της συμβολής τους στο σοβαρό ζήτημα του δημογραφικού προβλήματος και μπορούν να συζητηθούν και ά</w:t>
      </w:r>
      <w:r>
        <w:rPr>
          <w:rFonts w:eastAsia="Times New Roman"/>
          <w:szCs w:val="24"/>
        </w:rPr>
        <w:t>λλες.</w:t>
      </w:r>
    </w:p>
    <w:p w14:paraId="4217C2DD"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αυτό θα μου επιτρέψετε να πω και δύο ακόμη πράγματα που ήδη ειπώθηκαν και είναι σε λάθος κατεύθυνση. Όταν κανείς θέλει να αντιμετωπίσει την υπογεννητικότητα, κυρίως πρέπει να ενισχύσει το πρώτο παιδί. Αυτό το μοντέλο -υπάρχουν </w:t>
      </w:r>
      <w:r>
        <w:rPr>
          <w:rFonts w:eastAsia="Times New Roman"/>
          <w:szCs w:val="24"/>
        </w:rPr>
        <w:t>παραδείγματα- έχει εφαρμοστεί επιτυχημένα σε πολλές ευρωπαϊκές χώρες, όπως η Γαλλία, η Σουηδία. Εκτός, όμως, από τα επιδόματα, πρέπει να βοηθήσει στην ενίσχυση υπηρεσιών για το παιδί και την οικογένεια, πράγμα που ήδη κάνουμε με τους βρεφονηπιακούς σταθμού</w:t>
      </w:r>
      <w:r>
        <w:rPr>
          <w:rFonts w:eastAsia="Times New Roman"/>
          <w:szCs w:val="24"/>
        </w:rPr>
        <w:t>ς, με τη δημιουργία νέων δομών και με τα σχολικά γεύματα.</w:t>
      </w:r>
    </w:p>
    <w:p w14:paraId="4217C2DE" w14:textId="77777777" w:rsidR="00D30189" w:rsidRDefault="00486ADB">
      <w:pPr>
        <w:spacing w:line="600" w:lineRule="auto"/>
        <w:ind w:firstLine="720"/>
        <w:jc w:val="both"/>
        <w:rPr>
          <w:rFonts w:eastAsia="Times New Roman"/>
          <w:szCs w:val="24"/>
        </w:rPr>
      </w:pPr>
      <w:r>
        <w:rPr>
          <w:rFonts w:eastAsia="Times New Roman"/>
          <w:szCs w:val="24"/>
        </w:rPr>
        <w:t xml:space="preserve">Θέλουμε πολιτικές προσανατολισμένες, που να αντιμετωπίζουν τα ποσοστά της ανεργίας, επέκταση στους μηχανισμούς στήριξης των νέων ζευγαριών, που ήδη προβλέπεται στα αντίμετρα με την επιδότηση στέγης </w:t>
      </w:r>
      <w:r>
        <w:rPr>
          <w:rFonts w:eastAsia="Times New Roman"/>
          <w:szCs w:val="24"/>
        </w:rPr>
        <w:t>και ενοικίου πρώτης κατοικίας το 2019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να ισοσταθμίσουμε το οικογενειακό εισόδημα. Και άλλα μέτρα όπως είναι η αντιμετώπιση των </w:t>
      </w:r>
      <w:proofErr w:type="spellStart"/>
      <w:r>
        <w:rPr>
          <w:rFonts w:eastAsia="Times New Roman"/>
          <w:szCs w:val="24"/>
        </w:rPr>
        <w:t>έμφυλων</w:t>
      </w:r>
      <w:proofErr w:type="spellEnd"/>
      <w:r>
        <w:rPr>
          <w:rFonts w:eastAsia="Times New Roman"/>
          <w:szCs w:val="24"/>
        </w:rPr>
        <w:t xml:space="preserve"> διακρίσεων στην εργασία, η εναρμόνιση του εργασιακού και οικογενειακού βίου, με δομές φύλαξης παιδιών, ευέλι</w:t>
      </w:r>
      <w:r>
        <w:rPr>
          <w:rFonts w:eastAsia="Times New Roman"/>
          <w:szCs w:val="24"/>
        </w:rPr>
        <w:t>κτα ωράρια εργασίας και σύστημα γονικών αδειών, μπορούν να βοηθήσουν σε αυτή την κατεύθυνση.</w:t>
      </w:r>
    </w:p>
    <w:p w14:paraId="4217C2DF" w14:textId="77777777" w:rsidR="00D30189" w:rsidRDefault="00486ADB">
      <w:pPr>
        <w:spacing w:line="600" w:lineRule="auto"/>
        <w:ind w:firstLine="720"/>
        <w:jc w:val="both"/>
        <w:rPr>
          <w:rFonts w:eastAsia="Times New Roman"/>
          <w:szCs w:val="24"/>
        </w:rPr>
      </w:pPr>
      <w:r>
        <w:rPr>
          <w:rFonts w:eastAsia="Times New Roman"/>
          <w:szCs w:val="24"/>
        </w:rPr>
        <w:t>Συμπερασματικά -και ευχαριστώ για την ανοχή σας, κύριε Πρόεδρε- στον τομέα της κοινωνικής προστασίας για την καλύτερη στήριξη του παιδιού και της οικογένειας η ανά</w:t>
      </w:r>
      <w:r>
        <w:rPr>
          <w:rFonts w:eastAsia="Times New Roman"/>
          <w:szCs w:val="24"/>
        </w:rPr>
        <w:t>λγητη, σύμφωνα με δεξιούς και αριστερούς «ψάλτες», Κυβέρνηση αύξησε τον προϋπολογισμό κατά 315 εκατομμύρια ευρώ από τα 750 το 2015, στο 1.830.000.000 το 2018 και κατηγορείται, κατά τη γνώμη μου εκτός λογικής, για αναδιανομή της φτώχειας.</w:t>
      </w:r>
    </w:p>
    <w:p w14:paraId="4217C2E0" w14:textId="77777777" w:rsidR="00D30189" w:rsidRDefault="00486ADB">
      <w:pPr>
        <w:spacing w:line="600" w:lineRule="auto"/>
        <w:ind w:firstLine="720"/>
        <w:jc w:val="both"/>
        <w:rPr>
          <w:rFonts w:eastAsia="Times New Roman"/>
          <w:szCs w:val="24"/>
        </w:rPr>
      </w:pPr>
      <w:r>
        <w:rPr>
          <w:rFonts w:eastAsia="Times New Roman"/>
          <w:szCs w:val="24"/>
        </w:rPr>
        <w:t>Για τη χορήγηση το</w:t>
      </w:r>
      <w:r>
        <w:rPr>
          <w:rFonts w:eastAsia="Times New Roman"/>
          <w:szCs w:val="24"/>
        </w:rPr>
        <w:t xml:space="preserve">υ ενιαίου οικογενειακού επιδόματος, όπως και των </w:t>
      </w:r>
      <w:proofErr w:type="spellStart"/>
      <w:r>
        <w:rPr>
          <w:rFonts w:eastAsia="Times New Roman"/>
          <w:szCs w:val="24"/>
        </w:rPr>
        <w:t>προνοιακών</w:t>
      </w:r>
      <w:proofErr w:type="spellEnd"/>
      <w:r>
        <w:rPr>
          <w:rFonts w:eastAsia="Times New Roman"/>
          <w:szCs w:val="24"/>
        </w:rPr>
        <w:t xml:space="preserve"> αναπηρικών επιδομάτων</w:t>
      </w:r>
      <w:r>
        <w:rPr>
          <w:rFonts w:eastAsia="Times New Roman"/>
          <w:szCs w:val="24"/>
        </w:rPr>
        <w:t>,</w:t>
      </w:r>
      <w:r>
        <w:rPr>
          <w:rFonts w:eastAsia="Times New Roman"/>
          <w:szCs w:val="24"/>
        </w:rPr>
        <w:t xml:space="preserve"> που δεν πρόλαβα να αναφερθώ, θα προσπαθήσει να υλοποιήσει ένα αξιόπιστο, αδιάβλητο διαφανές σύστημα, χωρίς αυθαιρεσίες, με ισονομία και αξιοπιστία, με στόχευση όμως και με σ</w:t>
      </w:r>
      <w:r>
        <w:rPr>
          <w:rFonts w:eastAsia="Times New Roman"/>
          <w:szCs w:val="24"/>
        </w:rPr>
        <w:t>υνεχή προσπάθεια για τη διαρκή ενίσχυσή τους, με αντιμετώπιση παραλείψεων, ανεπαρκειών και ασυνεπειών που μπορεί να υπάρξουν, αλλά σίγουρα σε ορθότερη κατεύθυνση από όλα τα προηγούμενα.</w:t>
      </w:r>
    </w:p>
    <w:p w14:paraId="4217C2E1" w14:textId="77777777" w:rsidR="00D30189" w:rsidRDefault="00486ADB">
      <w:pPr>
        <w:spacing w:line="600" w:lineRule="auto"/>
        <w:ind w:firstLine="720"/>
        <w:jc w:val="both"/>
        <w:rPr>
          <w:rFonts w:eastAsia="Times New Roman"/>
          <w:szCs w:val="24"/>
        </w:rPr>
      </w:pPr>
      <w:r>
        <w:rPr>
          <w:rFonts w:eastAsia="Times New Roman"/>
          <w:szCs w:val="24"/>
        </w:rPr>
        <w:t>Συνεχίζουμε και επιμένουμε με την κατάθεση προτάσεων, επιχειρημάτων, ν</w:t>
      </w:r>
      <w:r>
        <w:rPr>
          <w:rFonts w:eastAsia="Times New Roman"/>
          <w:szCs w:val="24"/>
        </w:rPr>
        <w:t>ομοθετημάτων και με ουσιαστικό διάλογο για αναγκαίες μεταρρυθμίσεις κι όχι με κραυγές, ατάκες, χιλιοειπωμένες προσβολές ή με πολιτική λειτουργική κώφωση.</w:t>
      </w:r>
    </w:p>
    <w:p w14:paraId="4217C2E2" w14:textId="77777777" w:rsidR="00D30189" w:rsidRDefault="00486ADB">
      <w:pPr>
        <w:spacing w:line="600" w:lineRule="auto"/>
        <w:ind w:firstLine="720"/>
        <w:jc w:val="both"/>
        <w:rPr>
          <w:rFonts w:eastAsia="Times New Roman"/>
          <w:szCs w:val="24"/>
        </w:rPr>
      </w:pPr>
      <w:r>
        <w:rPr>
          <w:rFonts w:eastAsia="Times New Roman"/>
          <w:szCs w:val="24"/>
        </w:rPr>
        <w:t>Σας ευχαριστώ πολύ.</w:t>
      </w:r>
    </w:p>
    <w:p w14:paraId="4217C2E3"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17C2E4"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w:t>
      </w:r>
      <w:r>
        <w:rPr>
          <w:rFonts w:eastAsia="Times New Roman"/>
          <w:szCs w:val="24"/>
        </w:rPr>
        <w:t>ν λόγο έχει ο Υπουργός Δικαιοσύνης κ. Κοντονής για ένα λεπτό.</w:t>
      </w:r>
    </w:p>
    <w:p w14:paraId="4217C2E5"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παίρνω τον λόγο, διότι ο κ. Βορίδης δεν μας έχει συνηθίσει στην Αίθουσα αυτή σε μια απόλυτη διαστρο</w:t>
      </w:r>
      <w:r>
        <w:rPr>
          <w:rFonts w:eastAsia="Times New Roman"/>
          <w:szCs w:val="24"/>
        </w:rPr>
        <w:t>φή αυτών που εισηγείται η Κυβέρνηση. Το έκανε και αυτό στην τελευταία ομιλία του. Μάλιστα, διάνθησε τις αιτιάσεις προς την Κυβέρνηση με την κατηγορία της ανικανότητας.</w:t>
      </w:r>
    </w:p>
    <w:p w14:paraId="4217C2E6" w14:textId="77777777" w:rsidR="00D30189" w:rsidRDefault="00486ADB">
      <w:pPr>
        <w:spacing w:line="600" w:lineRule="auto"/>
        <w:ind w:firstLine="720"/>
        <w:jc w:val="both"/>
        <w:rPr>
          <w:rFonts w:eastAsia="Times New Roman"/>
          <w:szCs w:val="24"/>
        </w:rPr>
      </w:pPr>
      <w:r>
        <w:rPr>
          <w:rFonts w:eastAsia="Times New Roman"/>
          <w:szCs w:val="24"/>
        </w:rPr>
        <w:t>Ανέφερε, λοιπόν, ότι εμείς νομοθετούμε και θεσπίζουμε μια διαδικασία, η οποία έχει θεσπι</w:t>
      </w:r>
      <w:r>
        <w:rPr>
          <w:rFonts w:eastAsia="Times New Roman"/>
          <w:szCs w:val="24"/>
        </w:rPr>
        <w:t>στεί από το 2010 κατά τα άλλα, της διαμεσολάβησης, υποχρεωτικής σε κάποιες ιδιωτικές διαφορές, η οποία, ανέφερε, δεν καταλήγει σε υποχρεωτική απόφαση. Να ενημερώσω για άλλη μια φορά τη Βουλή και τον κ. Βορίδη, αν θέλει να το ακούσει, γιατί το έχω πει τουλά</w:t>
      </w:r>
      <w:r>
        <w:rPr>
          <w:rFonts w:eastAsia="Times New Roman"/>
          <w:szCs w:val="24"/>
        </w:rPr>
        <w:t>χιστον δύο φορές, ότι πράγματι η διαδικασία της διαμεσολάβησης δεν οδηγεί σε απόφαση, διότι δεν υπάρχει κανένας να αποφασίσει.</w:t>
      </w:r>
    </w:p>
    <w:p w14:paraId="4217C2E7" w14:textId="77777777" w:rsidR="00D30189" w:rsidRDefault="00486ADB">
      <w:pPr>
        <w:spacing w:line="600" w:lineRule="auto"/>
        <w:ind w:firstLine="720"/>
        <w:jc w:val="both"/>
        <w:rPr>
          <w:rFonts w:eastAsia="Times New Roman"/>
          <w:szCs w:val="24"/>
        </w:rPr>
      </w:pPr>
      <w:r>
        <w:rPr>
          <w:rFonts w:eastAsia="Times New Roman"/>
          <w:szCs w:val="24"/>
        </w:rPr>
        <w:t xml:space="preserve">Ο διαμεσολαβητής δεν αποφασίζει και αν συνέβαινε το αντίθετο θα είχαν δίκιο, κυρίες και κύριοι συνάδελφοι, όσοι κατηγορούσαν την </w:t>
      </w:r>
      <w:r>
        <w:rPr>
          <w:rFonts w:eastAsia="Times New Roman"/>
          <w:szCs w:val="24"/>
        </w:rPr>
        <w:t xml:space="preserve">Κυβέρνηση το προηγούμενο χρονικό διάστημα, ότι διαμορφώνει μια θέση </w:t>
      </w:r>
      <w:proofErr w:type="spellStart"/>
      <w:r>
        <w:rPr>
          <w:rFonts w:eastAsia="Times New Roman"/>
          <w:szCs w:val="24"/>
        </w:rPr>
        <w:t>οιονεί</w:t>
      </w:r>
      <w:proofErr w:type="spellEnd"/>
      <w:r>
        <w:rPr>
          <w:rFonts w:eastAsia="Times New Roman"/>
          <w:szCs w:val="24"/>
        </w:rPr>
        <w:t xml:space="preserve"> δικαστή, το οποίο είναι απολύτως αντισυνταγματικό.</w:t>
      </w:r>
    </w:p>
    <w:p w14:paraId="4217C2E8" w14:textId="77777777" w:rsidR="00D30189" w:rsidRDefault="00486ADB">
      <w:pPr>
        <w:spacing w:line="600" w:lineRule="auto"/>
        <w:ind w:firstLine="720"/>
        <w:jc w:val="both"/>
        <w:rPr>
          <w:rFonts w:eastAsia="Times New Roman"/>
          <w:szCs w:val="24"/>
        </w:rPr>
      </w:pPr>
      <w:r>
        <w:rPr>
          <w:rFonts w:eastAsia="Times New Roman"/>
          <w:szCs w:val="24"/>
        </w:rPr>
        <w:t>Επομένως, λοιπόν, κύριε Βορίδη, απόφαση δεν υπάρχει στη διαδικασία της διαμεσολάβησης, διότι δεν υπάρχει κάποιος για να αποφασίσει</w:t>
      </w:r>
      <w:r>
        <w:rPr>
          <w:rFonts w:eastAsia="Times New Roman"/>
          <w:szCs w:val="24"/>
        </w:rPr>
        <w:t>. Πού οδηγεί η θετική εξέλιξη της διαδικασίας αυτής; Οδηγεί στη σύνταξη πρακτικού συμβιβασμού των μερών, το οποίο κατά κύριο λόγο θα συντάξουν οι πληρεξούσιοι δικηγόροι με τη σύμφωνη γνώμη των εντολέων τους. Πρώτη, λοιπόν, ανακρίβεια και μη λέτε αυτά τα πρ</w:t>
      </w:r>
      <w:r>
        <w:rPr>
          <w:rFonts w:eastAsia="Times New Roman"/>
          <w:szCs w:val="24"/>
        </w:rPr>
        <w:t>άγματα.</w:t>
      </w:r>
    </w:p>
    <w:p w14:paraId="4217C2E9" w14:textId="77777777" w:rsidR="00D30189" w:rsidRDefault="00486ADB">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Ποια ανακρίβεια; Συμφωνήσαμε σε αυτό.</w:t>
      </w:r>
    </w:p>
    <w:p w14:paraId="4217C2EA"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Δεύτερον, λέτε ότι η απόφαση -η οποία από ό,τι καταλάβατε δεν είναι απόφαση, είναι πρακτικό συμβιβασμού- δεν οδηγεί σε εκτελεστό τίτλο. Σας ενημερώνω και πάλι ότι το πρακτικό συμβιβασμού, το οποίο από τον διαμεσολαβητή θα υποβληθεί στον αρμόδιο δικαστή, μ</w:t>
      </w:r>
      <w:r>
        <w:rPr>
          <w:rFonts w:eastAsia="Times New Roman"/>
          <w:szCs w:val="24"/>
        </w:rPr>
        <w:t xml:space="preserve">ε την επικύρωσή του καθίσταται εκτελεστός τίτλος. Και γι’ αυτό έχει τεράστια αξία, κύριε Βορίδη, η διαμεσολάβηση. </w:t>
      </w:r>
    </w:p>
    <w:p w14:paraId="4217C2EB" w14:textId="77777777" w:rsidR="00D30189" w:rsidRDefault="00486ADB">
      <w:pPr>
        <w:spacing w:line="600" w:lineRule="auto"/>
        <w:ind w:firstLine="720"/>
        <w:jc w:val="both"/>
        <w:rPr>
          <w:rFonts w:eastAsia="Times New Roman"/>
          <w:szCs w:val="24"/>
        </w:rPr>
      </w:pPr>
      <w:r>
        <w:rPr>
          <w:rFonts w:eastAsia="Times New Roman"/>
          <w:szCs w:val="24"/>
        </w:rPr>
        <w:t>Όλα όμως αυτά τα οποία εγώ δεν θα χαρακτηρίσω ψεύδη αλλά ανακρίβειες, επιεικώς, γιατί δολίως τα λέτε, τα προβάλλετε για έναν λόγο: Για να κρύ</w:t>
      </w:r>
      <w:r>
        <w:rPr>
          <w:rFonts w:eastAsia="Times New Roman"/>
          <w:szCs w:val="24"/>
        </w:rPr>
        <w:t xml:space="preserve">ψετε πίσω από αυτή την παραπληροφόρηση τη γύμνια των δικών σας νομοθετικών πρωτοβουλιών που λάβατε. Και πώς αποδεικνύεται; Επί επτά χρόνια δεν είχαμε, κυρίες και κύριοι Βουλευτές, </w:t>
      </w:r>
      <w:r>
        <w:rPr>
          <w:rFonts w:eastAsia="Times New Roman"/>
          <w:szCs w:val="24"/>
        </w:rPr>
        <w:t xml:space="preserve">εις το πανελλήνιο </w:t>
      </w:r>
      <w:r>
        <w:rPr>
          <w:rFonts w:eastAsia="Times New Roman"/>
          <w:szCs w:val="24"/>
        </w:rPr>
        <w:t>ούτε δέκα αποφάσεις διαμεσολάβησης. Μεταχειρίζομαι τον όρο</w:t>
      </w:r>
      <w:r>
        <w:rPr>
          <w:rFonts w:eastAsia="Times New Roman"/>
          <w:szCs w:val="24"/>
        </w:rPr>
        <w:t xml:space="preserve"> για να έλθω σε μια αντιστοιχία με αυτό που είπε ο κ. Βορίδης. Δεν είχαμε ούτε δέκα πρακτικά συμβιβασμού. Γιατί;</w:t>
      </w:r>
    </w:p>
    <w:p w14:paraId="4217C2EC" w14:textId="77777777" w:rsidR="00D30189" w:rsidRDefault="00486ADB">
      <w:pPr>
        <w:spacing w:line="600" w:lineRule="auto"/>
        <w:ind w:firstLine="720"/>
        <w:jc w:val="both"/>
        <w:rPr>
          <w:rFonts w:eastAsia="Times New Roman"/>
          <w:szCs w:val="24"/>
        </w:rPr>
      </w:pPr>
      <w:r>
        <w:rPr>
          <w:rFonts w:eastAsia="Times New Roman"/>
          <w:szCs w:val="24"/>
        </w:rPr>
        <w:t xml:space="preserve">Επομένως, κυρίες και κύριοι Βουλευτές, εμείς προσερχόμαστε με ένα σχέδιο νόμου. Σας λέμε, λοιπόν, αν θέλετε κάτι να πείτε για το σχέδιο νόμου, </w:t>
      </w:r>
      <w:r>
        <w:rPr>
          <w:rFonts w:eastAsia="Times New Roman"/>
          <w:szCs w:val="24"/>
        </w:rPr>
        <w:t>να μας το πείτε. Μη βάζετε ως διατάξεις πράγματα τα οποία δεν διαλαμβάνονται. Και σας παρακαλούμε πάρα πολύ, αν θέλετε να είστε σε κάτι εποικοδομητικοί. Δεν μπορούμε να ακούμε ισχυρισμούς που καμμία σχέση δεν έχουν με την πραγματικότητα, καμμία σχέση δεν έ</w:t>
      </w:r>
      <w:r>
        <w:rPr>
          <w:rFonts w:eastAsia="Times New Roman"/>
          <w:szCs w:val="24"/>
        </w:rPr>
        <w:t>χουν με το νομοσχέδιο και θέλουν να καλύψουν πολιτικά κενά και νομοθετικές αστοχίες, οι οποίες αποδείχθηκαν στην πράξη.</w:t>
      </w:r>
    </w:p>
    <w:p w14:paraId="4217C2ED" w14:textId="77777777" w:rsidR="00D30189" w:rsidRDefault="00486ADB">
      <w:pPr>
        <w:spacing w:line="600" w:lineRule="auto"/>
        <w:ind w:firstLine="720"/>
        <w:jc w:val="both"/>
        <w:rPr>
          <w:rFonts w:eastAsia="Times New Roman"/>
          <w:szCs w:val="24"/>
        </w:rPr>
      </w:pPr>
      <w:r>
        <w:rPr>
          <w:rFonts w:eastAsia="Times New Roman"/>
          <w:szCs w:val="24"/>
        </w:rPr>
        <w:t>Ευχαριστώ, κύριε Πρόεδρε.</w:t>
      </w:r>
    </w:p>
    <w:p w14:paraId="4217C2EE" w14:textId="77777777" w:rsidR="00D30189" w:rsidRDefault="00486ADB">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θα ήθελα ένα λεπτό παρακαλώ επί προσωπικού.</w:t>
      </w:r>
    </w:p>
    <w:p w14:paraId="4217C2EF"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w:t>
      </w:r>
      <w:r>
        <w:rPr>
          <w:rFonts w:eastAsia="Times New Roman"/>
          <w:b/>
          <w:szCs w:val="24"/>
        </w:rPr>
        <w:t>ς):</w:t>
      </w:r>
      <w:r>
        <w:rPr>
          <w:rFonts w:eastAsia="Times New Roman"/>
          <w:szCs w:val="24"/>
        </w:rPr>
        <w:t xml:space="preserve"> Κύριε Βορίδη, θα σας παρακαλούσα να μην κάνουμε διάλογο, γιατί θα ξαναζητήσει τον λόγο ο Υπουργός.</w:t>
      </w:r>
    </w:p>
    <w:p w14:paraId="4217C2F0"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Ένα λεπτό μόνο.</w:t>
      </w:r>
    </w:p>
    <w:p w14:paraId="4217C2F1" w14:textId="77777777" w:rsidR="00D30189" w:rsidRDefault="00486ADB">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Το παρακάμπτω.</w:t>
      </w:r>
    </w:p>
    <w:p w14:paraId="4217C2F2"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w:t>
      </w:r>
      <w:r>
        <w:rPr>
          <w:rFonts w:eastAsia="Times New Roman"/>
          <w:b/>
          <w:szCs w:val="24"/>
        </w:rPr>
        <w:t>ρεμαστινός):</w:t>
      </w:r>
      <w:r>
        <w:rPr>
          <w:rFonts w:eastAsia="Times New Roman"/>
          <w:szCs w:val="24"/>
        </w:rPr>
        <w:t xml:space="preserve"> Να μη γίνει διάλογος, όμως. Παρακαλώ, κύριε Υπουργέ, να προχωρήσουμε.</w:t>
      </w:r>
    </w:p>
    <w:p w14:paraId="4217C2F3" w14:textId="77777777" w:rsidR="00D30189" w:rsidRDefault="00486ADB">
      <w:pPr>
        <w:spacing w:line="600" w:lineRule="auto"/>
        <w:ind w:firstLine="720"/>
        <w:jc w:val="both"/>
        <w:rPr>
          <w:rFonts w:eastAsia="Times New Roman"/>
          <w:szCs w:val="24"/>
        </w:rPr>
      </w:pPr>
      <w:r>
        <w:rPr>
          <w:rFonts w:eastAsia="Times New Roman"/>
          <w:szCs w:val="24"/>
        </w:rPr>
        <w:t>Παράκληση, κύριε Βορίδη, ένα λεπτό.</w:t>
      </w:r>
    </w:p>
    <w:p w14:paraId="4217C2F4" w14:textId="77777777" w:rsidR="00D30189" w:rsidRDefault="00486ADB">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Αν δώσετε τον λόγο στον κ. Βορίδη, θα ζητήσω κι εγώ τον λόγο να μιλήσω για τον οπορτουνισμό</w:t>
      </w:r>
      <w:r>
        <w:rPr>
          <w:rFonts w:eastAsia="Times New Roman"/>
          <w:szCs w:val="24"/>
        </w:rPr>
        <w:t xml:space="preserve"> που ειπώθηκε. </w:t>
      </w:r>
    </w:p>
    <w:p w14:paraId="4217C2F5"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Αν θέλει και ο κ. </w:t>
      </w:r>
      <w:proofErr w:type="spellStart"/>
      <w:r>
        <w:rPr>
          <w:rFonts w:eastAsia="Times New Roman"/>
          <w:szCs w:val="24"/>
        </w:rPr>
        <w:t>Πολάκης</w:t>
      </w:r>
      <w:proofErr w:type="spellEnd"/>
      <w:r>
        <w:rPr>
          <w:rFonts w:eastAsia="Times New Roman"/>
          <w:szCs w:val="24"/>
        </w:rPr>
        <w:t xml:space="preserve"> να πει κάτι για τον οπορτουνισμό, να το έχουμε μετά μαζί.</w:t>
      </w:r>
    </w:p>
    <w:p w14:paraId="4217C2F6"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δεν σας ακούω.</w:t>
      </w:r>
    </w:p>
    <w:p w14:paraId="4217C2F7" w14:textId="77777777" w:rsidR="00D30189" w:rsidRDefault="00486ADB">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Λέω, αν δώσετε τον λόγο στον κ. Βορίδη για τη δολιότητα, ζητάω κι εγώ τον λόγο επί προσωπικού για τον οπορτουνισμό που είπε πριν.</w:t>
      </w:r>
    </w:p>
    <w:p w14:paraId="4217C2F8"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4217C2F9"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Επιτρέψτε μου. Επειδή μου απέδωσε δολιότητα, παρ</w:t>
      </w:r>
      <w:r>
        <w:rPr>
          <w:rFonts w:eastAsia="Times New Roman"/>
          <w:szCs w:val="24"/>
        </w:rPr>
        <w:t xml:space="preserve">’ </w:t>
      </w:r>
      <w:r>
        <w:rPr>
          <w:rFonts w:eastAsia="Times New Roman"/>
          <w:szCs w:val="24"/>
        </w:rPr>
        <w:t xml:space="preserve">ότι να πω </w:t>
      </w:r>
      <w:r>
        <w:rPr>
          <w:rFonts w:eastAsia="Times New Roman"/>
          <w:szCs w:val="24"/>
        </w:rPr>
        <w:t>την αλήθεια κύριε Πρόεδρε…</w:t>
      </w:r>
    </w:p>
    <w:p w14:paraId="4217C2FA"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Βορίδη, επί προσωπικού.</w:t>
      </w:r>
    </w:p>
    <w:p w14:paraId="4217C2FB"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Προσωπικά, προσωπικά. Όμως τη δολιότητα μου την απέδωσε σε σχέση με μια επιχειρηματολογία.</w:t>
      </w:r>
    </w:p>
    <w:p w14:paraId="4217C2FC"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w:t>
      </w:r>
      <w:r>
        <w:rPr>
          <w:rFonts w:eastAsia="Times New Roman"/>
          <w:b/>
          <w:szCs w:val="24"/>
        </w:rPr>
        <w:t xml:space="preserve">φάνειας και Ανθρωπίνων Δικαιωμάτων): </w:t>
      </w:r>
      <w:r>
        <w:rPr>
          <w:rFonts w:eastAsia="Times New Roman"/>
          <w:szCs w:val="24"/>
        </w:rPr>
        <w:t>Εγώ δεν είπα για δολιότητα. Είπα ανακρίβεια.</w:t>
      </w:r>
    </w:p>
    <w:p w14:paraId="4217C2FD"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Όχι. Είπατε στην αρχή ανακρίβεια και μετά είπατε «δολίως».</w:t>
      </w:r>
    </w:p>
    <w:p w14:paraId="4217C2FE" w14:textId="77777777" w:rsidR="00D30189" w:rsidRDefault="00486ADB">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«Δεν εννοώ δολιό</w:t>
      </w:r>
      <w:r>
        <w:rPr>
          <w:rFonts w:eastAsia="Times New Roman"/>
          <w:szCs w:val="24"/>
        </w:rPr>
        <w:t>τητα» είπα.</w:t>
      </w:r>
    </w:p>
    <w:p w14:paraId="4217C2FF"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Προσέξτε, παρ</w:t>
      </w:r>
      <w:r>
        <w:rPr>
          <w:rFonts w:eastAsia="Times New Roman"/>
          <w:szCs w:val="24"/>
        </w:rPr>
        <w:t xml:space="preserve">’ </w:t>
      </w:r>
      <w:r>
        <w:rPr>
          <w:rFonts w:eastAsia="Times New Roman"/>
          <w:szCs w:val="24"/>
        </w:rPr>
        <w:t>ότι να πω την αλήθεια, η δολιότητα απέναντι στον ΣΥΡΙΖΑ δεν είναι κακό πράγμα.</w:t>
      </w:r>
    </w:p>
    <w:p w14:paraId="4217C300" w14:textId="77777777" w:rsidR="00D30189" w:rsidRDefault="00486ADB">
      <w:pPr>
        <w:spacing w:line="600" w:lineRule="auto"/>
        <w:ind w:firstLine="720"/>
        <w:jc w:val="both"/>
        <w:rPr>
          <w:rFonts w:eastAsia="Times New Roman"/>
          <w:szCs w:val="24"/>
        </w:rPr>
      </w:pPr>
      <w:r>
        <w:rPr>
          <w:rFonts w:eastAsia="Times New Roman"/>
          <w:szCs w:val="24"/>
        </w:rPr>
        <w:t>Όμως τώρα λέω το εξής, αν μου επιτρέπετε. Πού διαφωνούμε; Συμφωνήσαμε ότι δεν υπάρχει απόφαση. Αυτό το λέω κι εγώ.</w:t>
      </w:r>
    </w:p>
    <w:p w14:paraId="4217C301"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w:t>
      </w:r>
      <w:r>
        <w:rPr>
          <w:rFonts w:eastAsia="Times New Roman"/>
          <w:b/>
          <w:szCs w:val="24"/>
        </w:rPr>
        <w:t xml:space="preserve"> (Υπουργός Δικαιοσύνης, Διαφάνειας και Ανθρωπίνων Δικαιωμάτων): </w:t>
      </w:r>
      <w:r>
        <w:rPr>
          <w:rFonts w:eastAsia="Times New Roman"/>
          <w:szCs w:val="24"/>
        </w:rPr>
        <w:t>Όχι. Εσείς είπατε…</w:t>
      </w:r>
    </w:p>
    <w:p w14:paraId="4217C302"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Προσέξτε. Συμφωνήσαμε ότι από αυτή τη διαδικασία, αφήστε το πρακτικό συμβιβασμού, δεν υπάρχει </w:t>
      </w:r>
      <w:proofErr w:type="spellStart"/>
      <w:r>
        <w:rPr>
          <w:rFonts w:eastAsia="Times New Roman"/>
          <w:szCs w:val="24"/>
        </w:rPr>
        <w:t>εκτελεστότητα</w:t>
      </w:r>
      <w:proofErr w:type="spellEnd"/>
      <w:r>
        <w:rPr>
          <w:rFonts w:eastAsia="Times New Roman"/>
          <w:szCs w:val="24"/>
        </w:rPr>
        <w:t>.</w:t>
      </w:r>
    </w:p>
    <w:p w14:paraId="4217C303"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Διαφά</w:t>
      </w:r>
      <w:r>
        <w:rPr>
          <w:rFonts w:eastAsia="Times New Roman"/>
          <w:b/>
          <w:szCs w:val="24"/>
        </w:rPr>
        <w:t xml:space="preserve">νειας και Ανθρωπίνων Δικαιωμάτων): </w:t>
      </w:r>
      <w:r>
        <w:rPr>
          <w:rFonts w:eastAsia="Times New Roman"/>
          <w:szCs w:val="24"/>
        </w:rPr>
        <w:t>Τι λέτε;</w:t>
      </w:r>
    </w:p>
    <w:p w14:paraId="4217C304"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Συμφωνήσαμε. Από τη διαδικασία της διαμεσολάβησης, κύριε Κοντονή.</w:t>
      </w:r>
    </w:p>
    <w:p w14:paraId="4217C305" w14:textId="77777777" w:rsidR="00D30189" w:rsidRDefault="00486ADB">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Τι λέτε, κύριε Βορίδη;</w:t>
      </w:r>
    </w:p>
    <w:p w14:paraId="4217C306"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Δεν υ</w:t>
      </w:r>
      <w:r>
        <w:rPr>
          <w:rFonts w:eastAsia="Times New Roman"/>
          <w:szCs w:val="24"/>
        </w:rPr>
        <w:t>πάρχει. Αφήστε να το πω και μετά θα απαντήσετε.</w:t>
      </w:r>
    </w:p>
    <w:p w14:paraId="4217C307" w14:textId="77777777" w:rsidR="00D30189" w:rsidRDefault="00486ADB">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Το πρακτικό συμβιβασμού…</w:t>
      </w:r>
    </w:p>
    <w:p w14:paraId="4217C308" w14:textId="77777777" w:rsidR="00D30189" w:rsidRDefault="00486ADB">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Ωραία, αφήνετε να διαφωνήσουμε, όμως; Να διαφωνήσουμε, αλλά να συνεννοηθούμε πού </w:t>
      </w:r>
      <w:r>
        <w:rPr>
          <w:rFonts w:eastAsia="Times New Roman"/>
          <w:szCs w:val="24"/>
        </w:rPr>
        <w:t>διαφωνούμε στο επιχείρημα;</w:t>
      </w:r>
    </w:p>
    <w:p w14:paraId="4217C309" w14:textId="77777777" w:rsidR="00D30189" w:rsidRDefault="00486ADB">
      <w:pPr>
        <w:spacing w:line="600" w:lineRule="auto"/>
        <w:ind w:firstLine="720"/>
        <w:jc w:val="both"/>
        <w:rPr>
          <w:rFonts w:eastAsia="Times New Roman" w:cs="Times New Roman"/>
          <w:szCs w:val="24"/>
        </w:rPr>
      </w:pPr>
      <w:r>
        <w:rPr>
          <w:rFonts w:eastAsia="Times New Roman"/>
          <w:szCs w:val="24"/>
        </w:rPr>
        <w:t xml:space="preserve">Το πρόβλημα το δικό μου δεν είναι επειδή βάζετε μια διαδικασία συμβιβαστικής επίλυσης, που τη λέτε διαμεσολάβηση. Κανένα πρόβλημα σε αυτό. Το πρόβλημα βρίσκεται στην </w:t>
      </w:r>
      <w:proofErr w:type="spellStart"/>
      <w:r>
        <w:rPr>
          <w:rFonts w:eastAsia="Times New Roman"/>
          <w:szCs w:val="24"/>
        </w:rPr>
        <w:t>υποχρεωτικότητα</w:t>
      </w:r>
      <w:proofErr w:type="spellEnd"/>
      <w:r>
        <w:rPr>
          <w:rFonts w:eastAsia="Times New Roman"/>
          <w:szCs w:val="24"/>
        </w:rPr>
        <w:t xml:space="preserve">. Γιατί το πρόβλημα βρίσκεται στην </w:t>
      </w:r>
      <w:proofErr w:type="spellStart"/>
      <w:r>
        <w:rPr>
          <w:rFonts w:eastAsia="Times New Roman"/>
          <w:szCs w:val="24"/>
        </w:rPr>
        <w:t>υποχρεωτικότη</w:t>
      </w:r>
      <w:r>
        <w:rPr>
          <w:rFonts w:eastAsia="Times New Roman"/>
          <w:szCs w:val="24"/>
        </w:rPr>
        <w:t>τα</w:t>
      </w:r>
      <w:proofErr w:type="spellEnd"/>
      <w:r>
        <w:rPr>
          <w:rFonts w:eastAsia="Times New Roman"/>
          <w:szCs w:val="24"/>
        </w:rPr>
        <w:t>; Διότι, ενώ δεν βγάζει τελικώς την προσφυγή στα δικαστήρια -για τους λόγους που είπαμε, γιατί θα καταλήξει εκεί- βάζει ένα πρόσθετο διαδικαστικό στάδιο…</w:t>
      </w:r>
    </w:p>
    <w:p w14:paraId="4217C30A"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Μα, τι λέτε;</w:t>
      </w:r>
    </w:p>
    <w:p w14:paraId="4217C30B" w14:textId="77777777" w:rsidR="00D30189" w:rsidRDefault="00486ADB">
      <w:pPr>
        <w:spacing w:line="600" w:lineRule="auto"/>
        <w:ind w:firstLine="720"/>
        <w:jc w:val="both"/>
        <w:rPr>
          <w:rFonts w:eastAsia="Times New Roman"/>
          <w:szCs w:val="24"/>
        </w:rPr>
      </w:pPr>
      <w:r>
        <w:rPr>
          <w:rFonts w:eastAsia="Times New Roman"/>
          <w:b/>
          <w:szCs w:val="24"/>
        </w:rPr>
        <w:t>ΜΑΥΡΟΥΔ</w:t>
      </w:r>
      <w:r>
        <w:rPr>
          <w:rFonts w:eastAsia="Times New Roman"/>
          <w:b/>
          <w:szCs w:val="24"/>
        </w:rPr>
        <w:t>ΗΣ ΒΟΡΙΔΗΣ:</w:t>
      </w:r>
      <w:r>
        <w:rPr>
          <w:rFonts w:eastAsia="Times New Roman"/>
          <w:b/>
          <w:szCs w:val="24"/>
        </w:rPr>
        <w:t xml:space="preserve"> </w:t>
      </w:r>
      <w:r>
        <w:rPr>
          <w:rFonts w:eastAsia="Times New Roman"/>
          <w:szCs w:val="24"/>
        </w:rPr>
        <w:t>…το οποίο ο διάδικος που το αρνείται εξαρχής θα το οδηγεί σε αδιέξοδο, αλλά τι θα έχει γίνει; Θα έχει παρεμβληθεί χρόνος και κόστος. Αυτά είναι.</w:t>
      </w:r>
    </w:p>
    <w:p w14:paraId="4217C30C"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Βορίδη. Αναφέρατε το προσωπικό, αλλά να μην αρχ</w:t>
      </w:r>
      <w:r>
        <w:rPr>
          <w:rFonts w:eastAsia="Times New Roman"/>
          <w:szCs w:val="24"/>
        </w:rPr>
        <w:t>ίσει συζήτηση, γιατί τον λόγο έχει τώρα ο κ. Λαζαρίδης.</w:t>
      </w:r>
    </w:p>
    <w:p w14:paraId="4217C30D"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Πρόεδρε,…</w:t>
      </w:r>
    </w:p>
    <w:p w14:paraId="4217C30E"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Έχω δώσει τον λόγο στον κ. Λαζαρίδη.</w:t>
      </w:r>
    </w:p>
    <w:p w14:paraId="4217C30F"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w:t>
      </w:r>
      <w:r>
        <w:rPr>
          <w:rFonts w:eastAsia="Times New Roman"/>
          <w:b/>
          <w:szCs w:val="24"/>
        </w:rPr>
        <w:t>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Θα ήθελα δέκα δευτερόλεπτα. Μέχρι να φτάσει στην Έδρα ο κ. Λαζαρίδης, θα έχω πει αυτό που θέλω.</w:t>
      </w:r>
    </w:p>
    <w:p w14:paraId="4217C310"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Έχετε τον λόγο, κύριε Υπουργέ.</w:t>
      </w:r>
    </w:p>
    <w:p w14:paraId="4217C311" w14:textId="77777777" w:rsidR="00D30189" w:rsidRDefault="00486ADB">
      <w:pPr>
        <w:spacing w:line="600" w:lineRule="auto"/>
        <w:ind w:firstLine="720"/>
        <w:jc w:val="both"/>
        <w:rPr>
          <w:rFonts w:eastAsia="Times New Roman"/>
          <w:szCs w:val="24"/>
        </w:rPr>
      </w:pPr>
      <w:r>
        <w:rPr>
          <w:rFonts w:eastAsia="Times New Roman"/>
          <w:b/>
          <w:szCs w:val="24"/>
        </w:rPr>
        <w:t>ΣΤΑΥΡΟΣ ΚΟΝΤΟΝΗΣ (Υπουργός Δικαιοσύνης, Διαφ</w:t>
      </w:r>
      <w:r>
        <w:rPr>
          <w:rFonts w:eastAsia="Times New Roman"/>
          <w:b/>
          <w:szCs w:val="24"/>
        </w:rPr>
        <w:t>άνειας και</w:t>
      </w:r>
      <w:r>
        <w:rPr>
          <w:rFonts w:eastAsia="Times New Roman"/>
          <w:szCs w:val="24"/>
        </w:rPr>
        <w:t xml:space="preserve"> </w:t>
      </w:r>
      <w:r>
        <w:rPr>
          <w:rFonts w:eastAsia="Times New Roman"/>
          <w:b/>
          <w:szCs w:val="24"/>
        </w:rPr>
        <w:t xml:space="preserve">Ανθρωπίνων Δικαιωμάτων): </w:t>
      </w:r>
      <w:r>
        <w:rPr>
          <w:rFonts w:eastAsia="Times New Roman"/>
          <w:szCs w:val="24"/>
        </w:rPr>
        <w:t xml:space="preserve">Ακριβώς το αντίθετο συμβαίνει, κύριε Βορίδη. Από τη στιγμή που το πρακτικό συμβιβασμού θα επικυρωθεί από τον αρμόδιο δικαστή, καθίσταται τίτλος εκτελεστός και </w:t>
      </w:r>
      <w:proofErr w:type="spellStart"/>
      <w:r>
        <w:rPr>
          <w:rFonts w:eastAsia="Times New Roman"/>
          <w:szCs w:val="24"/>
        </w:rPr>
        <w:t>παρέλκει</w:t>
      </w:r>
      <w:proofErr w:type="spellEnd"/>
      <w:r>
        <w:rPr>
          <w:rFonts w:eastAsia="Times New Roman"/>
          <w:szCs w:val="24"/>
        </w:rPr>
        <w:t xml:space="preserve"> η οποιαδήποτε δικαστική εξέλιξη. Αυτό είναι η διαμεσ</w:t>
      </w:r>
      <w:r>
        <w:rPr>
          <w:rFonts w:eastAsia="Times New Roman"/>
          <w:szCs w:val="24"/>
        </w:rPr>
        <w:t>ολάβηση. Αυτός είναι ο νόμος που ισχύει από το 2010. Εάν υπάρξει πρακτικό συμβιβασμού επικυρωμένο από τον αρμόδιο δικαστή, τελείωσε η δικαστική εξέλιξη. Τι δεν καταλαβαίνετε επιτέλους;</w:t>
      </w:r>
    </w:p>
    <w:p w14:paraId="4217C312"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Λαζαρίδη, έχετε τον λόγο.</w:t>
      </w:r>
    </w:p>
    <w:p w14:paraId="4217C313" w14:textId="77777777" w:rsidR="00D30189" w:rsidRDefault="00486ADB">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4217C314" w14:textId="77777777" w:rsidR="00D30189" w:rsidRDefault="00486ADB">
      <w:pPr>
        <w:spacing w:line="600" w:lineRule="auto"/>
        <w:ind w:firstLine="720"/>
        <w:jc w:val="both"/>
        <w:rPr>
          <w:rFonts w:eastAsia="Times New Roman"/>
          <w:szCs w:val="24"/>
        </w:rPr>
      </w:pPr>
      <w:r>
        <w:rPr>
          <w:rFonts w:eastAsia="Times New Roman"/>
          <w:szCs w:val="24"/>
        </w:rPr>
        <w:t>Είδαμε και ακούσαμε πολλά πράγματα εδώ. Σήμερα είδαμε και τη Νέα Δημοκρατία διά του κ. Βορίδη να προσεγγίζει σε εργασιακά θέματα απόψεις του ΚΚΕ.</w:t>
      </w:r>
    </w:p>
    <w:p w14:paraId="4217C315" w14:textId="77777777" w:rsidR="00D30189" w:rsidRDefault="00486ADB">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Αυτό καταλάβατε;</w:t>
      </w:r>
    </w:p>
    <w:p w14:paraId="4217C316" w14:textId="77777777" w:rsidR="00D30189" w:rsidRDefault="00486ADB">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Δεν μπορ</w:t>
      </w:r>
      <w:r>
        <w:rPr>
          <w:rFonts w:eastAsia="Times New Roman"/>
          <w:szCs w:val="24"/>
        </w:rPr>
        <w:t>εί κανείς να αμφισβητήσει αυτό το πράγμα. Κατέθεσε κάποιες απόψεις, οι οποίες ήταν κοντά. Δεν θα πω κάτι κακό για το ΚΚΕ. Θα ήθελα να πω εδώ τώρα ότι ή η Νέα Δημοκρατία θα πρέπει να ανησυχεί γι’ αυτό ή το ΚΚΕ.</w:t>
      </w:r>
    </w:p>
    <w:p w14:paraId="4217C317" w14:textId="77777777" w:rsidR="00D30189" w:rsidRDefault="00486ADB">
      <w:pPr>
        <w:spacing w:line="600" w:lineRule="auto"/>
        <w:ind w:firstLine="720"/>
        <w:jc w:val="both"/>
        <w:rPr>
          <w:rFonts w:eastAsia="Times New Roman"/>
          <w:szCs w:val="24"/>
        </w:rPr>
      </w:pPr>
      <w:r>
        <w:rPr>
          <w:rFonts w:eastAsia="Times New Roman"/>
          <w:szCs w:val="24"/>
        </w:rPr>
        <w:t>Για να το πούμε πιο συγκεκριμένα, βλέπουμε ότι</w:t>
      </w:r>
      <w:r>
        <w:rPr>
          <w:rFonts w:eastAsia="Times New Roman"/>
          <w:szCs w:val="24"/>
        </w:rPr>
        <w:t xml:space="preserve"> η Αντιπολίτευση έχει επιλέξει ιδεολογικοπολιτικές αναλύσεις και αντιπαραθέσεις και έχει αφήσει πλέον την ενασχόληση με οικονομικά μεγέθη, γιατί πλέον εκεί έχει διαπιστώσει ότι αυτή η Κυβέρνηση οδηγεί τη χώρα στο ξέφωτο και φεύγει από την καταστροφή</w:t>
      </w:r>
      <w:r>
        <w:rPr>
          <w:rFonts w:eastAsia="Times New Roman"/>
          <w:szCs w:val="24"/>
        </w:rPr>
        <w:t>,</w:t>
      </w:r>
      <w:r>
        <w:rPr>
          <w:rFonts w:eastAsia="Times New Roman"/>
          <w:szCs w:val="24"/>
        </w:rPr>
        <w:t xml:space="preserve"> στην </w:t>
      </w:r>
      <w:r>
        <w:rPr>
          <w:rFonts w:eastAsia="Times New Roman"/>
          <w:szCs w:val="24"/>
        </w:rPr>
        <w:t xml:space="preserve">οποία οδήγησαν τη χώρα αυτά τα δύο κόμματα. </w:t>
      </w:r>
    </w:p>
    <w:p w14:paraId="4217C318" w14:textId="77777777" w:rsidR="00D30189" w:rsidRDefault="00486ADB">
      <w:pPr>
        <w:spacing w:line="600" w:lineRule="auto"/>
        <w:ind w:firstLine="720"/>
        <w:jc w:val="both"/>
        <w:rPr>
          <w:rFonts w:eastAsia="Times New Roman"/>
          <w:szCs w:val="24"/>
        </w:rPr>
      </w:pPr>
      <w:r>
        <w:rPr>
          <w:rFonts w:eastAsia="Times New Roman"/>
          <w:szCs w:val="24"/>
        </w:rPr>
        <w:t xml:space="preserve">Υπήρξαν και ομιλητές οι οποίοι ανέφεραν εδώ πέρα κάποιες απόψεις ότι μακροοικονομικά -λέει- είχε καλά μεγέθη η κυβέρνηση το 2014. Βέβαια, ξέχασαν ότι το 2014 </w:t>
      </w:r>
      <w:proofErr w:type="spellStart"/>
      <w:r>
        <w:rPr>
          <w:rFonts w:eastAsia="Times New Roman"/>
          <w:szCs w:val="24"/>
        </w:rPr>
        <w:t>απέδρασε</w:t>
      </w:r>
      <w:proofErr w:type="spellEnd"/>
      <w:r>
        <w:rPr>
          <w:rFonts w:eastAsia="Times New Roman"/>
          <w:szCs w:val="24"/>
        </w:rPr>
        <w:t xml:space="preserve"> εκείνη η </w:t>
      </w:r>
      <w:r>
        <w:rPr>
          <w:rFonts w:eastAsia="Times New Roman"/>
          <w:szCs w:val="24"/>
        </w:rPr>
        <w:t>κ</w:t>
      </w:r>
      <w:r>
        <w:rPr>
          <w:rFonts w:eastAsia="Times New Roman"/>
          <w:szCs w:val="24"/>
        </w:rPr>
        <w:t>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διά τη</w:t>
      </w:r>
      <w:r>
        <w:rPr>
          <w:rFonts w:eastAsia="Times New Roman"/>
          <w:szCs w:val="24"/>
        </w:rPr>
        <w:t xml:space="preserve">ς προσφυγής στις κάλπες, αφού </w:t>
      </w:r>
      <w:proofErr w:type="spellStart"/>
      <w:r>
        <w:rPr>
          <w:rFonts w:eastAsia="Times New Roman"/>
          <w:szCs w:val="24"/>
        </w:rPr>
        <w:t>παρέτεινε</w:t>
      </w:r>
      <w:proofErr w:type="spellEnd"/>
      <w:r>
        <w:rPr>
          <w:rFonts w:eastAsia="Times New Roman"/>
          <w:szCs w:val="24"/>
        </w:rPr>
        <w:t xml:space="preserve"> επί έξι μήνες…</w:t>
      </w:r>
    </w:p>
    <w:p w14:paraId="4217C319" w14:textId="77777777" w:rsidR="00D30189" w:rsidRDefault="00486ADB">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Πώς </w:t>
      </w:r>
      <w:proofErr w:type="spellStart"/>
      <w:r>
        <w:rPr>
          <w:rFonts w:eastAsia="Times New Roman"/>
          <w:szCs w:val="24"/>
        </w:rPr>
        <w:t>απέδρασε</w:t>
      </w:r>
      <w:proofErr w:type="spellEnd"/>
      <w:r>
        <w:rPr>
          <w:rFonts w:eastAsia="Times New Roman"/>
          <w:szCs w:val="24"/>
        </w:rPr>
        <w:t>;</w:t>
      </w:r>
    </w:p>
    <w:p w14:paraId="4217C31A" w14:textId="77777777" w:rsidR="00D30189" w:rsidRDefault="00486ADB">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Είναι ένα γεγονός, κύριοι συνάδελφοι. Όσο και να θέλετε να το αμφισβητήσετε, είναι ένα γεγονός. Δεν περάσατε την αξιολόγηση. </w:t>
      </w:r>
      <w:proofErr w:type="spellStart"/>
      <w:r>
        <w:rPr>
          <w:rFonts w:eastAsia="Times New Roman"/>
          <w:szCs w:val="24"/>
        </w:rPr>
        <w:t>Αποδράσατε</w:t>
      </w:r>
      <w:proofErr w:type="spellEnd"/>
      <w:r>
        <w:rPr>
          <w:rFonts w:eastAsia="Times New Roman"/>
          <w:szCs w:val="24"/>
        </w:rPr>
        <w:t xml:space="preserve"> γιατί δεν μπορέσ</w:t>
      </w:r>
      <w:r>
        <w:rPr>
          <w:rFonts w:eastAsia="Times New Roman"/>
          <w:szCs w:val="24"/>
        </w:rPr>
        <w:t>ατε να πάρετε την αξιολόγηση. Αυτή είναι μια πραγματικότητα.</w:t>
      </w:r>
    </w:p>
    <w:p w14:paraId="4217C31B" w14:textId="77777777" w:rsidR="00D30189" w:rsidRDefault="00486ADB">
      <w:pPr>
        <w:spacing w:line="600" w:lineRule="auto"/>
        <w:ind w:firstLine="720"/>
        <w:jc w:val="both"/>
        <w:rPr>
          <w:rFonts w:eastAsia="Times New Roman"/>
          <w:szCs w:val="24"/>
        </w:rPr>
      </w:pPr>
      <w:r>
        <w:rPr>
          <w:rFonts w:eastAsia="Times New Roman"/>
          <w:szCs w:val="24"/>
        </w:rPr>
        <w:t>Εδώ τώρα βλέπουμε κάποια στοιχεία. Θα παραθέσουμε στοιχεία για το τι έχει κάνει αυτή η Κυβέρνηση και τι παρέδωσαν οι προηγούμενοι. Έχω εδώ πέρα κάποια στοιχεία, τα οποία τα καταθέτει μετά από έρε</w:t>
      </w:r>
      <w:r>
        <w:rPr>
          <w:rFonts w:eastAsia="Times New Roman"/>
          <w:szCs w:val="24"/>
        </w:rPr>
        <w:t xml:space="preserve">υνα το Βιοτεχνικό Επιμελητήριο Αθηνών. Δεν τα καταθέτει η Κυβέρνηση. </w:t>
      </w:r>
    </w:p>
    <w:p w14:paraId="4217C31C" w14:textId="77777777" w:rsidR="00D30189" w:rsidRDefault="00486ADB">
      <w:pPr>
        <w:spacing w:line="600" w:lineRule="auto"/>
        <w:ind w:firstLine="720"/>
        <w:jc w:val="both"/>
        <w:rPr>
          <w:rFonts w:eastAsia="Times New Roman"/>
          <w:szCs w:val="24"/>
        </w:rPr>
      </w:pPr>
      <w:r>
        <w:rPr>
          <w:rFonts w:eastAsia="Times New Roman"/>
          <w:szCs w:val="24"/>
        </w:rPr>
        <w:t>Λέει το Βιοτεχνικό Επιμελητήριο Αθηνών: «Κατά 20,63% καταγράφεται η ετήσια αύξηση στη σύσταση νέων μικρομεσαίων επιχειρήσεων το 2017,» -το Βιοτεχνικό Επιμελητήριο Αθηνών το λέει, σύμφωνα</w:t>
      </w:r>
      <w:r>
        <w:rPr>
          <w:rFonts w:eastAsia="Times New Roman"/>
          <w:szCs w:val="24"/>
        </w:rPr>
        <w:t xml:space="preserve"> με τα στοιχεία του Γενικού Εμπορικού Μητρώου (ΓΕΜΗ)- «ενώ για την ίδια περίοδο οι διαγραφές υποχώρησαν κατά 66,14%». Είναι συντριπτικά τα στοιχεία.</w:t>
      </w:r>
    </w:p>
    <w:p w14:paraId="4217C31D" w14:textId="77777777" w:rsidR="00D30189" w:rsidRDefault="00486ADB">
      <w:pPr>
        <w:spacing w:line="600" w:lineRule="auto"/>
        <w:ind w:firstLine="720"/>
        <w:jc w:val="both"/>
        <w:rPr>
          <w:rFonts w:eastAsia="Times New Roman"/>
          <w:szCs w:val="24"/>
        </w:rPr>
      </w:pPr>
      <w:r>
        <w:rPr>
          <w:rFonts w:eastAsia="Times New Roman"/>
          <w:szCs w:val="24"/>
        </w:rPr>
        <w:t xml:space="preserve">Συνεχίζει και λέει: «Όπως αναφέρεται σε ανακοίνωση του </w:t>
      </w:r>
      <w:r>
        <w:rPr>
          <w:rFonts w:eastAsia="Times New Roman"/>
          <w:szCs w:val="24"/>
        </w:rPr>
        <w:t>ε</w:t>
      </w:r>
      <w:r>
        <w:rPr>
          <w:rFonts w:eastAsia="Times New Roman"/>
          <w:szCs w:val="24"/>
        </w:rPr>
        <w:t xml:space="preserve">πιμελητηρίου, σε σταθερά ανοδική τροχιά κινήθηκαν </w:t>
      </w:r>
      <w:r>
        <w:rPr>
          <w:rFonts w:eastAsia="Times New Roman"/>
          <w:szCs w:val="24"/>
        </w:rPr>
        <w:t>καθ’ όλη τη διάρκεια της προηγούμενης χρονιάς σημαντικοί κλάδοι της βιοτεχνίας και των υπηρεσιών, όπως αρτοποιία, ζαχαροπλαστική, ξυλουργικές εργασίες, τυπογραφικές εργασίες, μεταλλικές κατασκευές, μηχανουργεία, συνεργεία αυτοκινήτων, αργυροχρυσοχοΐα, υδρα</w:t>
      </w:r>
      <w:r>
        <w:rPr>
          <w:rFonts w:eastAsia="Times New Roman"/>
          <w:szCs w:val="24"/>
        </w:rPr>
        <w:t>υλικές, ηλεκτρολογικές εγκαταστάσεις, κουρεία, κομμωτήρια, δηλαδή το σύνολο της οικονομίας». Επομένως;</w:t>
      </w:r>
    </w:p>
    <w:p w14:paraId="4217C31E" w14:textId="77777777" w:rsidR="00D30189" w:rsidRDefault="00486ADB">
      <w:pPr>
        <w:spacing w:line="600" w:lineRule="auto"/>
        <w:ind w:firstLine="720"/>
        <w:jc w:val="both"/>
        <w:rPr>
          <w:rFonts w:eastAsia="Times New Roman"/>
          <w:szCs w:val="24"/>
        </w:rPr>
      </w:pPr>
      <w:r>
        <w:rPr>
          <w:rFonts w:eastAsia="Times New Roman"/>
          <w:szCs w:val="24"/>
        </w:rPr>
        <w:t>Από την άλλη, να σας πω τι δήλωσε και η Ευρωπαϊκή Επιτροπή διά στόματος του κ. Σχοινά. Λέει: «Τον Αύγουστο η Ελλάδα γυρίζει σελίδα. Τον Αύγουστο του 2018</w:t>
      </w:r>
      <w:r>
        <w:rPr>
          <w:rFonts w:eastAsia="Times New Roman"/>
          <w:szCs w:val="24"/>
        </w:rPr>
        <w:t>» -λέει η Ευρωπαϊκή Επιτροπή- «ολοκληρώνεται το μνημόνιο έτσι όπως το ξέρουμε και είναι η πρώτη φορά από το 2009 που ένα πρόγραμμα θα ολοκληρωθεί. Η ολοκλήρωση της τρίτης αξιολόγησης, που είναι στο τελικό στάδιο, θα αποτελεί την αρχή των συζητήσεων για τον</w:t>
      </w:r>
      <w:r>
        <w:rPr>
          <w:rFonts w:eastAsia="Times New Roman"/>
          <w:szCs w:val="24"/>
        </w:rPr>
        <w:t xml:space="preserve"> </w:t>
      </w:r>
      <w:proofErr w:type="spellStart"/>
      <w:r>
        <w:rPr>
          <w:rFonts w:eastAsia="Times New Roman"/>
          <w:szCs w:val="24"/>
        </w:rPr>
        <w:t>μεταμνημονιακό</w:t>
      </w:r>
      <w:proofErr w:type="spellEnd"/>
      <w:r>
        <w:rPr>
          <w:rFonts w:eastAsia="Times New Roman"/>
          <w:szCs w:val="24"/>
        </w:rPr>
        <w:t xml:space="preserve"> ορίζοντα. Πιστεύω ότι αυτές οι συζητήσεις…» κ.λπ.</w:t>
      </w:r>
      <w:r>
        <w:rPr>
          <w:rFonts w:eastAsia="Times New Roman"/>
          <w:szCs w:val="24"/>
        </w:rPr>
        <w:t>.</w:t>
      </w:r>
    </w:p>
    <w:p w14:paraId="4217C31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Βλέπετε, λοιπόν, </w:t>
      </w:r>
      <w:r>
        <w:rPr>
          <w:rFonts w:eastAsia="Times New Roman"/>
          <w:bCs/>
          <w:shd w:val="clear" w:color="auto" w:fill="FFFFFF"/>
        </w:rPr>
        <w:t>ότι</w:t>
      </w:r>
      <w:r>
        <w:rPr>
          <w:rFonts w:eastAsia="Times New Roman" w:cs="Times New Roman"/>
          <w:szCs w:val="24"/>
        </w:rPr>
        <w:t xml:space="preserve"> έρχονται οι αριθμοί, </w:t>
      </w:r>
      <w:r>
        <w:rPr>
          <w:rFonts w:eastAsia="Times New Roman" w:cs="Times New Roman"/>
        </w:rPr>
        <w:t>αλλά</w:t>
      </w:r>
      <w:r>
        <w:rPr>
          <w:rFonts w:eastAsia="Times New Roman" w:cs="Times New Roman"/>
          <w:szCs w:val="24"/>
        </w:rPr>
        <w:t xml:space="preserve"> </w:t>
      </w:r>
      <w:r>
        <w:rPr>
          <w:rFonts w:eastAsia="Times New Roman"/>
          <w:bCs/>
        </w:rPr>
        <w:t>και</w:t>
      </w:r>
      <w:r>
        <w:rPr>
          <w:rFonts w:eastAsia="Times New Roman" w:cs="Times New Roman"/>
          <w:szCs w:val="24"/>
        </w:rPr>
        <w:t xml:space="preserve"> όλοι οι φορείς να δικαιώσουν αυτή την </w:t>
      </w:r>
      <w:r>
        <w:rPr>
          <w:rFonts w:eastAsia="Times New Roman"/>
          <w:bCs/>
        </w:rPr>
        <w:t>Κυβέρνηση</w:t>
      </w:r>
      <w:r>
        <w:rPr>
          <w:rFonts w:eastAsia="Times New Roman" w:cs="Times New Roman"/>
          <w:szCs w:val="24"/>
        </w:rPr>
        <w:t xml:space="preserve">. </w:t>
      </w:r>
    </w:p>
    <w:p w14:paraId="4217C32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Ερχόμαστε τώρα στον </w:t>
      </w:r>
      <w:r>
        <w:rPr>
          <w:rFonts w:eastAsia="Times New Roman" w:cs="Times New Roman"/>
          <w:bCs/>
          <w:shd w:val="clear" w:color="auto" w:fill="FFFFFF"/>
        </w:rPr>
        <w:t>κοινωνικό</w:t>
      </w:r>
      <w:r>
        <w:rPr>
          <w:rFonts w:eastAsia="Times New Roman" w:cs="Times New Roman"/>
          <w:szCs w:val="24"/>
        </w:rPr>
        <w:t xml:space="preserve"> τομέα. </w:t>
      </w:r>
      <w:r>
        <w:rPr>
          <w:rFonts w:eastAsia="Times New Roman"/>
          <w:bCs/>
        </w:rPr>
        <w:t>Ε</w:t>
      </w:r>
      <w:r>
        <w:rPr>
          <w:rFonts w:eastAsia="Times New Roman" w:cs="Times New Roman"/>
          <w:szCs w:val="24"/>
        </w:rPr>
        <w:t>δώ πέρα βλέπουμε κάποια στοιχεία, κάποιους πίνακες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bCs/>
          <w:shd w:val="clear" w:color="auto" w:fill="FFFFFF"/>
        </w:rPr>
        <w:t>υπάρχουν, σύμφωνα με τα οποία</w:t>
      </w:r>
      <w:r>
        <w:rPr>
          <w:rFonts w:eastAsia="Times New Roman" w:cs="Times New Roman"/>
          <w:szCs w:val="24"/>
        </w:rPr>
        <w:t xml:space="preserve"> ο </w:t>
      </w:r>
      <w:r>
        <w:rPr>
          <w:rFonts w:eastAsia="Times New Roman" w:cs="Times New Roman"/>
          <w:bCs/>
          <w:shd w:val="clear" w:color="auto" w:fill="FFFFFF"/>
        </w:rPr>
        <w:t>προϋπολογισμός</w:t>
      </w:r>
      <w:r>
        <w:rPr>
          <w:rFonts w:eastAsia="Times New Roman" w:cs="Times New Roman"/>
          <w:szCs w:val="24"/>
        </w:rPr>
        <w:t xml:space="preserve"> του τομέα </w:t>
      </w:r>
      <w:r>
        <w:rPr>
          <w:rFonts w:eastAsia="Times New Roman" w:cs="Times New Roman"/>
          <w:bCs/>
          <w:shd w:val="clear" w:color="auto" w:fill="FFFFFF"/>
        </w:rPr>
        <w:t>κοινωνική</w:t>
      </w:r>
      <w:r>
        <w:rPr>
          <w:rFonts w:eastAsia="Times New Roman" w:cs="Times New Roman"/>
          <w:szCs w:val="24"/>
        </w:rPr>
        <w:t xml:space="preserve">ς αλληλεγγύης του Υπουργείου Εργασίας το 2015 </w:t>
      </w:r>
      <w:proofErr w:type="spellStart"/>
      <w:r>
        <w:rPr>
          <w:rFonts w:eastAsia="Times New Roman" w:cs="Times New Roman"/>
          <w:szCs w:val="24"/>
        </w:rPr>
        <w:t>ανήρχετο</w:t>
      </w:r>
      <w:proofErr w:type="spellEnd"/>
      <w:r>
        <w:rPr>
          <w:rFonts w:eastAsia="Times New Roman" w:cs="Times New Roman"/>
          <w:szCs w:val="24"/>
        </w:rPr>
        <w:t xml:space="preserve"> σε 750 </w:t>
      </w:r>
      <w:r>
        <w:rPr>
          <w:rFonts w:eastAsia="Times New Roman" w:cs="Times New Roman"/>
        </w:rPr>
        <w:t>εκατομμύρια ευρώ</w:t>
      </w:r>
      <w:r>
        <w:rPr>
          <w:rFonts w:eastAsia="Times New Roman" w:cs="Times New Roman"/>
          <w:szCs w:val="24"/>
        </w:rPr>
        <w:t xml:space="preserve"> </w:t>
      </w:r>
      <w:r>
        <w:rPr>
          <w:rFonts w:eastAsia="Times New Roman"/>
          <w:bCs/>
        </w:rPr>
        <w:t>και</w:t>
      </w:r>
      <w:r>
        <w:rPr>
          <w:rFonts w:eastAsia="Times New Roman" w:cs="Times New Roman"/>
          <w:szCs w:val="24"/>
        </w:rPr>
        <w:t xml:space="preserve"> το 2018 θα φτάσει στα 1.830.000.000 </w:t>
      </w:r>
      <w:r>
        <w:rPr>
          <w:rFonts w:eastAsia="Times New Roman" w:cs="Times New Roman"/>
        </w:rPr>
        <w:t>ευρώ</w:t>
      </w:r>
      <w:r>
        <w:rPr>
          <w:rFonts w:eastAsia="Times New Roman" w:cs="Times New Roman"/>
          <w:szCs w:val="24"/>
        </w:rPr>
        <w:t xml:space="preserve">. Αυτό σημαίνει δυόμισι φορές περισσότερα από αυτό </w:t>
      </w:r>
      <w:r>
        <w:rPr>
          <w:rFonts w:eastAsia="Times New Roman" w:cs="Times New Roman"/>
          <w:bCs/>
          <w:shd w:val="clear" w:color="auto" w:fill="FFFFFF"/>
        </w:rPr>
        <w:t>που</w:t>
      </w:r>
      <w:r>
        <w:rPr>
          <w:rFonts w:eastAsia="Times New Roman" w:cs="Times New Roman"/>
          <w:szCs w:val="24"/>
        </w:rPr>
        <w:t xml:space="preserve"> είχαν φ</w:t>
      </w:r>
      <w:r>
        <w:rPr>
          <w:rFonts w:eastAsia="Times New Roman" w:cs="Times New Roman"/>
          <w:szCs w:val="24"/>
        </w:rPr>
        <w:t xml:space="preserve">ροντίσει </w:t>
      </w:r>
      <w:r>
        <w:rPr>
          <w:rFonts w:eastAsia="Times New Roman"/>
          <w:bCs/>
          <w:shd w:val="clear" w:color="auto" w:fill="FFFFFF"/>
        </w:rPr>
        <w:t>να</w:t>
      </w:r>
      <w:r>
        <w:rPr>
          <w:rFonts w:eastAsia="Times New Roman" w:cs="Times New Roman"/>
          <w:szCs w:val="24"/>
        </w:rPr>
        <w:t xml:space="preserve"> εξασφαλίσουν για </w:t>
      </w:r>
      <w:r>
        <w:rPr>
          <w:rFonts w:eastAsia="Times New Roman" w:cs="Times New Roman"/>
          <w:bCs/>
          <w:shd w:val="clear" w:color="auto" w:fill="FFFFFF"/>
        </w:rPr>
        <w:t>κοινωνική</w:t>
      </w:r>
      <w:r>
        <w:rPr>
          <w:rFonts w:eastAsia="Times New Roman" w:cs="Times New Roman"/>
          <w:szCs w:val="24"/>
        </w:rPr>
        <w:t xml:space="preserve"> πολιτική οι προηγούμενες κυβερνήσεις. </w:t>
      </w:r>
    </w:p>
    <w:p w14:paraId="4217C321" w14:textId="77777777" w:rsidR="00D30189" w:rsidRDefault="00486ADB">
      <w:pPr>
        <w:spacing w:line="600" w:lineRule="auto"/>
        <w:ind w:firstLine="720"/>
        <w:jc w:val="both"/>
        <w:rPr>
          <w:rFonts w:eastAsia="Times New Roman"/>
          <w:bCs/>
          <w:shd w:val="clear" w:color="auto" w:fill="FFFFFF"/>
        </w:rPr>
      </w:pPr>
      <w:r>
        <w:rPr>
          <w:rFonts w:eastAsia="Times New Roman" w:cs="Times New Roman"/>
          <w:szCs w:val="24"/>
        </w:rPr>
        <w:t xml:space="preserve">Βλέπετε </w:t>
      </w:r>
      <w:r>
        <w:rPr>
          <w:rFonts w:eastAsia="Times New Roman"/>
          <w:bCs/>
          <w:shd w:val="clear" w:color="auto" w:fill="FFFFFF"/>
        </w:rPr>
        <w:t>ότι</w:t>
      </w:r>
      <w:r>
        <w:rPr>
          <w:rFonts w:eastAsia="Times New Roman" w:cs="Times New Roman"/>
          <w:szCs w:val="24"/>
        </w:rPr>
        <w:t xml:space="preserve"> τους τελευταίους δύο μήνες η χώρα </w:t>
      </w:r>
      <w:r>
        <w:rPr>
          <w:rFonts w:eastAsia="Times New Roman"/>
          <w:bCs/>
        </w:rPr>
        <w:t>έχει</w:t>
      </w:r>
      <w:r>
        <w:rPr>
          <w:rFonts w:eastAsia="Times New Roman" w:cs="Times New Roman"/>
          <w:szCs w:val="24"/>
        </w:rPr>
        <w:t xml:space="preserve"> βγει επανειλημμένα έξω στις αγορές για τα ομόλογα </w:t>
      </w:r>
      <w:r>
        <w:rPr>
          <w:rFonts w:eastAsia="Times New Roman"/>
          <w:bCs/>
        </w:rPr>
        <w:t>και</w:t>
      </w:r>
      <w:r>
        <w:rPr>
          <w:rFonts w:eastAsia="Times New Roman" w:cs="Times New Roman"/>
          <w:szCs w:val="24"/>
        </w:rPr>
        <w:t xml:space="preserve"> κατάφερε </w:t>
      </w:r>
      <w:r>
        <w:rPr>
          <w:rFonts w:eastAsia="Times New Roman"/>
          <w:bCs/>
          <w:shd w:val="clear" w:color="auto" w:fill="FFFFFF"/>
        </w:rPr>
        <w:t>να</w:t>
      </w:r>
      <w:r>
        <w:rPr>
          <w:rFonts w:eastAsia="Times New Roman"/>
          <w:bCs/>
        </w:rPr>
        <w:t xml:space="preserve"> κάνει</w:t>
      </w:r>
      <w:r>
        <w:rPr>
          <w:rFonts w:eastAsia="Times New Roman" w:cs="Times New Roman"/>
          <w:szCs w:val="24"/>
        </w:rPr>
        <w:t xml:space="preserve"> αλλεπάλληλα ρεκόρ. Πριν από έναν μήνα κατάφερε </w:t>
      </w:r>
      <w:r>
        <w:rPr>
          <w:rFonts w:eastAsia="Times New Roman"/>
          <w:bCs/>
        </w:rPr>
        <w:t>και</w:t>
      </w:r>
      <w:r>
        <w:rPr>
          <w:rFonts w:eastAsia="Times New Roman" w:cs="Times New Roman"/>
          <w:szCs w:val="24"/>
        </w:rPr>
        <w:t xml:space="preserve"> πήρε</w:t>
      </w:r>
      <w:r>
        <w:rPr>
          <w:rFonts w:eastAsia="Times New Roman" w:cs="Times New Roman"/>
          <w:szCs w:val="24"/>
        </w:rPr>
        <w:t xml:space="preserve"> επιτόκια του 2007, στη συνέχεια του 2006, </w:t>
      </w:r>
      <w:r>
        <w:rPr>
          <w:rFonts w:eastAsia="Times New Roman"/>
          <w:bCs/>
        </w:rPr>
        <w:t>και</w:t>
      </w:r>
      <w:r>
        <w:rPr>
          <w:rFonts w:eastAsia="Times New Roman" w:cs="Times New Roman"/>
          <w:szCs w:val="24"/>
        </w:rPr>
        <w:t xml:space="preserve"> μετά με άλλη έξοδο, την τελευταία, του 2005, </w:t>
      </w:r>
      <w:r>
        <w:rPr>
          <w:rFonts w:eastAsia="Times New Roman" w:cs="Times New Roman"/>
          <w:bCs/>
          <w:shd w:val="clear" w:color="auto" w:fill="FFFFFF"/>
        </w:rPr>
        <w:t>που</w:t>
      </w:r>
      <w:r>
        <w:rPr>
          <w:rFonts w:eastAsia="Times New Roman" w:cs="Times New Roman"/>
          <w:szCs w:val="24"/>
        </w:rPr>
        <w:t xml:space="preserve"> σημαίνει </w:t>
      </w:r>
      <w:r>
        <w:rPr>
          <w:rFonts w:eastAsia="Times New Roman"/>
          <w:bCs/>
          <w:shd w:val="clear" w:color="auto" w:fill="FFFFFF"/>
        </w:rPr>
        <w:t>ότι</w:t>
      </w:r>
      <w:r>
        <w:rPr>
          <w:rFonts w:eastAsia="Times New Roman" w:cs="Times New Roman"/>
          <w:szCs w:val="24"/>
        </w:rPr>
        <w:t xml:space="preserve"> έχουμε καθοδική πορεία όσον αφορά τα επιτόκια. Αυτό ε</w:t>
      </w:r>
      <w:r>
        <w:rPr>
          <w:rFonts w:eastAsia="Times New Roman"/>
          <w:bCs/>
        </w:rPr>
        <w:t>ίναι</w:t>
      </w:r>
      <w:r>
        <w:rPr>
          <w:rFonts w:eastAsia="Times New Roman" w:cs="Times New Roman"/>
          <w:szCs w:val="24"/>
        </w:rPr>
        <w:t xml:space="preserve"> κάτι </w:t>
      </w:r>
      <w:r>
        <w:rPr>
          <w:rFonts w:eastAsia="Times New Roman" w:cs="Times New Roman"/>
          <w:bCs/>
          <w:shd w:val="clear" w:color="auto" w:fill="FFFFFF"/>
        </w:rPr>
        <w:t>το οποίο</w:t>
      </w:r>
      <w:r>
        <w:rPr>
          <w:rFonts w:eastAsia="Times New Roman" w:cs="Times New Roman"/>
          <w:szCs w:val="24"/>
        </w:rPr>
        <w:t xml:space="preserve"> δείχνει αναγνώριση των </w:t>
      </w:r>
      <w:r>
        <w:rPr>
          <w:rFonts w:eastAsia="Times New Roman"/>
          <w:bCs/>
          <w:shd w:val="clear" w:color="auto" w:fill="FFFFFF"/>
        </w:rPr>
        <w:t xml:space="preserve">οικονομικών επιδόσεων αυτής της Κυβέρνησης από όλους τους διεθνείς φορείς, από τις αγορές και τους διεθνείς παράγοντες. </w:t>
      </w:r>
    </w:p>
    <w:p w14:paraId="4217C322"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Στο ΕΣΠΑ είμαστε η πρώτη χώρα σε απορροφητικότητα. Από το 2014 έως το 2017 έχουμε απορροφήσει το 25% του ΕΣΠΑ 2014-2020, με ετήσια απορ</w:t>
      </w:r>
      <w:r>
        <w:rPr>
          <w:rFonts w:eastAsia="Times New Roman"/>
          <w:bCs/>
          <w:shd w:val="clear" w:color="auto" w:fill="FFFFFF"/>
        </w:rPr>
        <w:t xml:space="preserve">ρόφηση 11,5%. Ξέρετε πόση ήταν η απορρόφηση της </w:t>
      </w:r>
      <w:r>
        <w:rPr>
          <w:rFonts w:eastAsia="Times New Roman"/>
          <w:bCs/>
          <w:shd w:val="clear" w:color="auto" w:fill="FFFFFF"/>
        </w:rPr>
        <w:t>κ</w:t>
      </w:r>
      <w:r>
        <w:rPr>
          <w:rFonts w:eastAsia="Times New Roman"/>
          <w:bCs/>
          <w:shd w:val="clear" w:color="auto" w:fill="FFFFFF"/>
        </w:rPr>
        <w:t xml:space="preserve">υβέρνησης της Νέας Δημοκρατίας και του ΠΑΣΟΚ; Ήταν 1,5%. Αυτή ήταν. Συγκρίνετε τα δύο μεγέθη. Αυτή η χώρα έχει 11,5% απορρόφηση με αυτή την Κυβέρνηση και είχε 1,5% με την </w:t>
      </w:r>
      <w:r>
        <w:rPr>
          <w:rFonts w:eastAsia="Times New Roman"/>
          <w:bCs/>
          <w:shd w:val="clear" w:color="auto" w:fill="FFFFFF"/>
        </w:rPr>
        <w:t>κ</w:t>
      </w:r>
      <w:r>
        <w:rPr>
          <w:rFonts w:eastAsia="Times New Roman"/>
          <w:bCs/>
          <w:shd w:val="clear" w:color="auto" w:fill="FFFFFF"/>
        </w:rPr>
        <w:t>υβέρνηση της Νέας Δημοκρατίας και τ</w:t>
      </w:r>
      <w:r>
        <w:rPr>
          <w:rFonts w:eastAsia="Times New Roman"/>
          <w:bCs/>
          <w:shd w:val="clear" w:color="auto" w:fill="FFFFFF"/>
        </w:rPr>
        <w:t xml:space="preserve">ου ΠΑΣΟΚ. </w:t>
      </w:r>
    </w:p>
    <w:p w14:paraId="4217C323"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Όσον αφορά την ανεργία, είμαστε η πρώτη χώρα στην Ευρώπη σε μείωση της ανεργίας. Οι προηγούμενες κυβερνήσεις παρέλαβαν το 2009 την ανεργία στο 9% και την πήγαν στο 28%. Αυτή η Κυβέρνηση παρέλαβε τον Ιανουάριο του 2014 την ανεργία στο 28% και ήδη</w:t>
      </w:r>
      <w:r>
        <w:rPr>
          <w:rFonts w:eastAsia="Times New Roman"/>
          <w:bCs/>
          <w:shd w:val="clear" w:color="auto" w:fill="FFFFFF"/>
        </w:rPr>
        <w:t xml:space="preserve"> την έχει πάει στο 20% κι όπως δείχνουν όλα τα στοιχεία, με βάση τις δηλώσεις των αρμόδιων φορέων, μπορεί μέχρι το τέλος του 2018 να έχουμε πέσει και κάτω από το 15%. </w:t>
      </w:r>
    </w:p>
    <w:p w14:paraId="4217C324"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Παράλληλα, υπάρχει έκρηξη στις εξαγωγές, στη βιομηχανική παραγωγή, στις παραγγελίες, στο</w:t>
      </w:r>
      <w:r>
        <w:rPr>
          <w:rFonts w:eastAsia="Times New Roman"/>
          <w:bCs/>
          <w:shd w:val="clear" w:color="auto" w:fill="FFFFFF"/>
        </w:rPr>
        <w:t xml:space="preserve"> κλίμα εμπιστοσύνης. Είναι όλα σε ανοδική τροχιά, σε αντίθεση με τις προηγούμενες κυβερνήσεις, που όλοι οι δείκτες ήταν σε καθοδική τροχιά. Όλοι ήταν σε αρνητική τροχιά. </w:t>
      </w:r>
    </w:p>
    <w:p w14:paraId="4217C325"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Επάνω στη Θεσσαλονίκη, ο Οργανισμός Λιμένος Θεσσαλονίκης σημείωσε ρεκόρ δεκαετίας. Οι</w:t>
      </w:r>
      <w:r>
        <w:rPr>
          <w:rFonts w:eastAsia="Times New Roman"/>
          <w:bCs/>
          <w:shd w:val="clear" w:color="auto" w:fill="FFFFFF"/>
        </w:rPr>
        <w:t xml:space="preserve"> φετινές επιδόσεις του ΟΛΘ μπορούν να συγκριθούν με αυτές του 2007, παρά το γεγονός ότι στα </w:t>
      </w:r>
      <w:r>
        <w:rPr>
          <w:rFonts w:eastAsia="Times New Roman"/>
          <w:bCs/>
          <w:shd w:val="clear" w:color="auto" w:fill="FFFFFF"/>
        </w:rPr>
        <w:t>τ</w:t>
      </w:r>
      <w:r>
        <w:rPr>
          <w:rFonts w:eastAsia="Times New Roman"/>
          <w:bCs/>
          <w:shd w:val="clear" w:color="auto" w:fill="FFFFFF"/>
        </w:rPr>
        <w:t xml:space="preserve">ελωνεία του Οργανισμού Λιμένος </w:t>
      </w:r>
      <w:r>
        <w:rPr>
          <w:rFonts w:eastAsia="Times New Roman"/>
          <w:bCs/>
          <w:shd w:val="clear" w:color="auto" w:fill="FFFFFF"/>
        </w:rPr>
        <w:t xml:space="preserve">Θεσσαλονίκης </w:t>
      </w:r>
      <w:r>
        <w:rPr>
          <w:rFonts w:eastAsia="Times New Roman"/>
          <w:bCs/>
          <w:shd w:val="clear" w:color="auto" w:fill="FFFFFF"/>
        </w:rPr>
        <w:t xml:space="preserve">έχουμε μια βάρδια λιγότερη. Παρ’ όλα αυτά, έχουμε ρεκόρ δεκαετίας. </w:t>
      </w:r>
    </w:p>
    <w:p w14:paraId="4217C326"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Η Διεθνής Έκθεση Θεσσαλονίκης το 2016 για πρώτη φορ</w:t>
      </w:r>
      <w:r>
        <w:rPr>
          <w:rFonts w:eastAsia="Times New Roman"/>
          <w:bCs/>
          <w:shd w:val="clear" w:color="auto" w:fill="FFFFFF"/>
        </w:rPr>
        <w:t>ά κατέγραψε κέρδη 500.000 ευρώ και η πρόβλεψη των κερδών για το 2017 είναι 40%.</w:t>
      </w:r>
    </w:p>
    <w:p w14:paraId="4217C327"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Κάτι άλλο το οποίο πρέπει να τονίσουμε, γιατί είναι σημαντικό για τη Μακεδονία και για την Καβάλα, είναι κάτι το οποίο δεν έχουν αναφέρει καθόλου τα ΜΜΕ. Με αυτό δείχνουν πόσο </w:t>
      </w:r>
      <w:r>
        <w:rPr>
          <w:rFonts w:eastAsia="Times New Roman"/>
          <w:bCs/>
          <w:shd w:val="clear" w:color="auto" w:fill="FFFFFF"/>
        </w:rPr>
        <w:t xml:space="preserve">εξαρτημένα είναι από κάποιους τα ΜΜΕ. Άνοιξε η Βιομηχανία Λιπασμάτων στην Καβάλα, την οποία είχαν κλείσει οι προηγούμενες κυβερνήσεις. Μιλάμε για </w:t>
      </w:r>
      <w:proofErr w:type="spellStart"/>
      <w:r>
        <w:rPr>
          <w:rFonts w:eastAsia="Times New Roman"/>
          <w:bCs/>
          <w:shd w:val="clear" w:color="auto" w:fill="FFFFFF"/>
        </w:rPr>
        <w:t>εκατόν</w:t>
      </w:r>
      <w:proofErr w:type="spellEnd"/>
      <w:r>
        <w:rPr>
          <w:rFonts w:eastAsia="Times New Roman"/>
          <w:bCs/>
          <w:shd w:val="clear" w:color="auto" w:fill="FFFFFF"/>
        </w:rPr>
        <w:t xml:space="preserve"> ογδόντα εργαζόμενους, που είχαν </w:t>
      </w:r>
      <w:r>
        <w:rPr>
          <w:rFonts w:eastAsia="Times New Roman"/>
          <w:bCs/>
          <w:shd w:val="clear" w:color="auto" w:fill="FFFFFF"/>
        </w:rPr>
        <w:t>«</w:t>
      </w:r>
      <w:r>
        <w:rPr>
          <w:rFonts w:eastAsia="Times New Roman"/>
          <w:bCs/>
          <w:shd w:val="clear" w:color="auto" w:fill="FFFFFF"/>
        </w:rPr>
        <w:t>στείλει</w:t>
      </w:r>
      <w:r>
        <w:rPr>
          <w:rFonts w:eastAsia="Times New Roman"/>
          <w:bCs/>
          <w:shd w:val="clear" w:color="auto" w:fill="FFFFFF"/>
        </w:rPr>
        <w:t>»</w:t>
      </w:r>
      <w:r>
        <w:rPr>
          <w:rFonts w:eastAsia="Times New Roman"/>
          <w:bCs/>
          <w:shd w:val="clear" w:color="auto" w:fill="FFFFFF"/>
        </w:rPr>
        <w:t xml:space="preserve"> στη δυστυχία οι προηγούμενες κυβερνήσεις. Μπήκαν οι άνθρωποι </w:t>
      </w:r>
      <w:r>
        <w:rPr>
          <w:rFonts w:eastAsia="Times New Roman"/>
          <w:bCs/>
          <w:shd w:val="clear" w:color="auto" w:fill="FFFFFF"/>
        </w:rPr>
        <w:t>και έπιασαν δουλειά πριν από τα Χριστούγεννα και ξεκίνησαν οι διαδικασίες για να τους καταβληθούν όλες οι οφειλές από τα δεδουλευμένα τους κ.λπ.</w:t>
      </w:r>
      <w:r>
        <w:rPr>
          <w:rFonts w:eastAsia="Times New Roman"/>
          <w:bCs/>
          <w:shd w:val="clear" w:color="auto" w:fill="FFFFFF"/>
        </w:rPr>
        <w:t>.</w:t>
      </w:r>
    </w:p>
    <w:p w14:paraId="4217C328" w14:textId="77777777" w:rsidR="00D30189" w:rsidRDefault="00486ADB">
      <w:pPr>
        <w:spacing w:line="600" w:lineRule="auto"/>
        <w:ind w:firstLine="720"/>
        <w:jc w:val="both"/>
        <w:rPr>
          <w:rFonts w:eastAsia="Times New Roman" w:cs="Times New Roman"/>
          <w:szCs w:val="24"/>
        </w:rPr>
      </w:pPr>
      <w:r>
        <w:rPr>
          <w:rFonts w:eastAsia="Times New Roman"/>
          <w:bCs/>
          <w:shd w:val="clear" w:color="auto" w:fill="FFFFFF"/>
        </w:rPr>
        <w:t>Η οικοδομική δραστηριότητα ξεκίνησε -με αργούς ρυθμούς, αλλά ξεκίνησε και πάλι. Πρόκειται για μια δραστηριότητ</w:t>
      </w:r>
      <w:r>
        <w:rPr>
          <w:rFonts w:eastAsia="Times New Roman"/>
          <w:bCs/>
          <w:shd w:val="clear" w:color="auto" w:fill="FFFFFF"/>
        </w:rPr>
        <w:t>α, που όλους εμάς τους μηχανικούς -μηχανικός είμαι κι εγώ- μας έβαλε στο περιθώριο από το 2009 και όταν φωνάζαμε και τους λέγαμε μη χτυπάτε την οικοδομή, γιατί η οικοδομή συντηρεί διακόσια πενήντα επαγγέλματα, σφύριζαν αδιάφορα, χωρίς να δείξουν την παραμι</w:t>
      </w:r>
      <w:r>
        <w:rPr>
          <w:rFonts w:eastAsia="Times New Roman"/>
          <w:bCs/>
          <w:shd w:val="clear" w:color="auto" w:fill="FFFFFF"/>
        </w:rPr>
        <w:t xml:space="preserve">κρή ευαισθησία. </w:t>
      </w:r>
    </w:p>
    <w:p w14:paraId="4217C329" w14:textId="77777777" w:rsidR="00D30189" w:rsidRDefault="00486ADB">
      <w:pPr>
        <w:spacing w:line="600" w:lineRule="auto"/>
        <w:ind w:firstLine="720"/>
        <w:jc w:val="both"/>
        <w:rPr>
          <w:rFonts w:eastAsia="Times New Roman"/>
          <w:szCs w:val="24"/>
        </w:rPr>
      </w:pPr>
      <w:r>
        <w:rPr>
          <w:rFonts w:eastAsia="Times New Roman"/>
          <w:szCs w:val="24"/>
        </w:rPr>
        <w:t xml:space="preserve">Ακούσαμε και τους φορείς προχθές εδώ. Οι περισσότεροι φορείς ήταν θετικοί όσον αφορά το νομοσχέδιο και κάνανε σημαντικές επισημάνσεις. Σημείωσα εδώ όσα ακούστηκαν και από τους υπαλλήλους του Κτηματολογίου και από τον </w:t>
      </w:r>
      <w:r>
        <w:rPr>
          <w:rFonts w:eastAsia="Times New Roman"/>
          <w:szCs w:val="24"/>
        </w:rPr>
        <w:t>π</w:t>
      </w:r>
      <w:r>
        <w:rPr>
          <w:rFonts w:eastAsia="Times New Roman"/>
          <w:szCs w:val="24"/>
        </w:rPr>
        <w:t>ρόεδρο των συμβολαιογ</w:t>
      </w:r>
      <w:r>
        <w:rPr>
          <w:rFonts w:eastAsia="Times New Roman"/>
          <w:szCs w:val="24"/>
        </w:rPr>
        <w:t>ράφων για το τι γινόταν με το Κτηματολόγιο. Όλοι έκαναν αρνητικές κριτικές για το Κτηματολόγιο, στο οποίο είναι γνωστό τι έχουν κάνει: Έχουν ξοδευτεί όλα τα χρήματα που πήρανε το ΠΑΣΟΚ και η Νέα Δημοκρατία, αυτά που δ</w:t>
      </w:r>
      <w:r>
        <w:rPr>
          <w:rFonts w:eastAsia="Times New Roman"/>
          <w:szCs w:val="24"/>
        </w:rPr>
        <w:t>όθηκαν</w:t>
      </w:r>
      <w:r>
        <w:rPr>
          <w:rFonts w:eastAsia="Times New Roman"/>
          <w:szCs w:val="24"/>
        </w:rPr>
        <w:t xml:space="preserve"> από την Ευρωπαϊκή Ένωση, χωρίς ν</w:t>
      </w:r>
      <w:r>
        <w:rPr>
          <w:rFonts w:eastAsia="Times New Roman"/>
          <w:szCs w:val="24"/>
        </w:rPr>
        <w:t>α έχουν καλύψει μεγάλο ποσοστό. Δεν θυμάμαι ακριβώς το νούμερο, αλλά πρέπει να είναι κάτω και από 15% το ποσοστό της χώρας που έχει καλυφθεί από το Κτηματολόγιο.</w:t>
      </w:r>
    </w:p>
    <w:p w14:paraId="4217C32A" w14:textId="77777777" w:rsidR="00D30189" w:rsidRDefault="00486ADB">
      <w:pPr>
        <w:spacing w:line="600" w:lineRule="auto"/>
        <w:ind w:firstLine="720"/>
        <w:jc w:val="both"/>
        <w:rPr>
          <w:rFonts w:eastAsia="Times New Roman"/>
          <w:szCs w:val="24"/>
        </w:rPr>
      </w:pPr>
      <w:r>
        <w:rPr>
          <w:rFonts w:eastAsia="Times New Roman"/>
          <w:szCs w:val="24"/>
        </w:rPr>
        <w:t xml:space="preserve">Θα ήθελα να προχωρήσω στον σχολιασμό μου για το νομοσχέδιο. </w:t>
      </w:r>
    </w:p>
    <w:p w14:paraId="4217C32B"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συνάδελφοι, η α</w:t>
      </w:r>
      <w:r>
        <w:rPr>
          <w:rFonts w:eastAsia="Times New Roman"/>
          <w:szCs w:val="24"/>
        </w:rPr>
        <w:t>ξιολόγηση έκλεισε και μάλιστα γρήγορα και με θετικό τρόπο, δίχως παράλογες απαιτήσεις από την πλευρά των δανειστών, κάτι που συνέβαινε στις προηγούμενες αξιολογήσεις με την ανεκτική στάση των τότε κυβερνήσεων. Οι δείκτες της οικονομίας δείχνουν ότι υπάρχει</w:t>
      </w:r>
      <w:r>
        <w:rPr>
          <w:rFonts w:eastAsia="Times New Roman"/>
          <w:szCs w:val="24"/>
        </w:rPr>
        <w:t xml:space="preserve"> ανάκαμψη και μεγάλες προοπτικές. Το κλίμα για την οικονομία μετά την τρίτη αξιολόγηση είναι θετικό. Δρομολογούμε την έξοδο από τα μνημόνια και την επιτροπεία και προχωρούμε στην παραγωγική ανασυγκρότηση της χώρας. </w:t>
      </w:r>
    </w:p>
    <w:p w14:paraId="4217C32C" w14:textId="77777777" w:rsidR="00D30189" w:rsidRDefault="00486ADB">
      <w:pPr>
        <w:spacing w:line="600" w:lineRule="auto"/>
        <w:ind w:firstLine="720"/>
        <w:jc w:val="both"/>
        <w:rPr>
          <w:rFonts w:eastAsia="Times New Roman"/>
          <w:szCs w:val="24"/>
        </w:rPr>
      </w:pPr>
      <w:r>
        <w:rPr>
          <w:rFonts w:eastAsia="Times New Roman"/>
          <w:szCs w:val="24"/>
        </w:rPr>
        <w:t>Αν είμαστε ευχαριστημένοι; Ναι. Όχι επαν</w:t>
      </w:r>
      <w:r>
        <w:rPr>
          <w:rFonts w:eastAsia="Times New Roman"/>
          <w:szCs w:val="24"/>
        </w:rPr>
        <w:t xml:space="preserve">απαυμένοι, όμως. Συνεχίζουμε δυνατά. Ξέρετε, αγωνιζόμαστε όλο αυτό το διάστημα και αποτρέπουμε καταστάσεις και πολιτικές που έρχονται από το παρελθόν. Τρία χρόνια μετά βλέπουμε τα πρώτα θετικά δείγματα, σε αντίθεση με τις προηγούμενες κυβερνήσεις, που επί </w:t>
      </w:r>
      <w:r>
        <w:rPr>
          <w:rFonts w:eastAsia="Times New Roman"/>
          <w:szCs w:val="24"/>
        </w:rPr>
        <w:t xml:space="preserve">πέντε χρόνια μόνο αρνητικά μεγέθη είχαν να επιδείξουν. </w:t>
      </w:r>
    </w:p>
    <w:p w14:paraId="4217C32D" w14:textId="77777777" w:rsidR="00D30189" w:rsidRDefault="00486ADB">
      <w:pPr>
        <w:spacing w:line="600" w:lineRule="auto"/>
        <w:ind w:firstLine="720"/>
        <w:jc w:val="both"/>
        <w:rPr>
          <w:rFonts w:eastAsia="Times New Roman"/>
          <w:szCs w:val="24"/>
        </w:rPr>
      </w:pPr>
      <w:r>
        <w:rPr>
          <w:rFonts w:eastAsia="Times New Roman"/>
          <w:szCs w:val="24"/>
        </w:rPr>
        <w:t>Δικαιούται</w:t>
      </w:r>
      <w:r>
        <w:rPr>
          <w:rFonts w:eastAsia="Times New Roman"/>
          <w:szCs w:val="24"/>
        </w:rPr>
        <w:t>,</w:t>
      </w:r>
      <w:r>
        <w:rPr>
          <w:rFonts w:eastAsia="Times New Roman"/>
          <w:szCs w:val="24"/>
        </w:rPr>
        <w:t xml:space="preserve"> επομένως</w:t>
      </w:r>
      <w:r>
        <w:rPr>
          <w:rFonts w:eastAsia="Times New Roman"/>
          <w:szCs w:val="24"/>
        </w:rPr>
        <w:t>,</w:t>
      </w:r>
      <w:r>
        <w:rPr>
          <w:rFonts w:eastAsia="Times New Roman"/>
          <w:szCs w:val="24"/>
        </w:rPr>
        <w:t xml:space="preserve"> η Κυβέρνηση αυτή να λέει ότι «άρχισε να φαίνεται φως στην άκρη του τούνελ και τα πράγματα θα πάνε καλύτερα». Η σημερινή Κυβέρνηση κατάφερε να μειώσει, για πρώτη φορά από την έναρ</w:t>
      </w:r>
      <w:r>
        <w:rPr>
          <w:rFonts w:eastAsia="Times New Roman"/>
          <w:szCs w:val="24"/>
        </w:rPr>
        <w:t xml:space="preserve">ξη της κρίσης, την ανεργία. Τη μείωσε δηλαδή κατά οκτώ μονάδες και την πήγε στο 20% από το 27,8%. Αυτό είναι ενδεικτικό της πολιτικής μας μεν, αλλά όχι λόγος για να πανηγυρίζουμε. </w:t>
      </w:r>
    </w:p>
    <w:p w14:paraId="4217C32E" w14:textId="77777777" w:rsidR="00D30189" w:rsidRDefault="00486ADB">
      <w:pPr>
        <w:spacing w:line="600" w:lineRule="auto"/>
        <w:ind w:firstLine="720"/>
        <w:jc w:val="both"/>
        <w:rPr>
          <w:rFonts w:eastAsia="Times New Roman"/>
          <w:szCs w:val="24"/>
        </w:rPr>
      </w:pPr>
      <w:r>
        <w:rPr>
          <w:rFonts w:eastAsia="Times New Roman"/>
          <w:szCs w:val="24"/>
        </w:rPr>
        <w:t>Να αναφέρουμε όμως σχετικά με την αύξηση των θέσεων εργασίας ότι από το 201</w:t>
      </w:r>
      <w:r>
        <w:rPr>
          <w:rFonts w:eastAsia="Times New Roman"/>
          <w:szCs w:val="24"/>
        </w:rPr>
        <w:t>5 έως σήμερα δημιουργήθηκαν διακόσιες εξήντα χιλιάδες νέες θέσεις εργασίας, ενώ αντίστοιχα την περίοδο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2014, περίοδο Σαμαρά - Βενιζέλου, χάθηκαν </w:t>
      </w:r>
      <w:proofErr w:type="spellStart"/>
      <w:r>
        <w:rPr>
          <w:rFonts w:eastAsia="Times New Roman"/>
          <w:szCs w:val="24"/>
        </w:rPr>
        <w:t>εκατόν</w:t>
      </w:r>
      <w:proofErr w:type="spellEnd"/>
      <w:r>
        <w:rPr>
          <w:rFonts w:eastAsia="Times New Roman"/>
          <w:szCs w:val="24"/>
        </w:rPr>
        <w:t xml:space="preserve"> εβδομήντα τρεις χιλιάδες θέσεις εργασίας. Αυτή η μεταβολή σχετίζεται με την πραγματική βελτίωση τ</w:t>
      </w:r>
      <w:r>
        <w:rPr>
          <w:rFonts w:eastAsia="Times New Roman"/>
          <w:szCs w:val="24"/>
        </w:rPr>
        <w:t xml:space="preserve">ης οικονομίας, με την πραγματική προοπτική εξόδου από την κρίση. Οι θετικές αναφορές γίνονται για την πορεία της ελληνικής οικονομίας και είναι πλέον συχνές. </w:t>
      </w:r>
    </w:p>
    <w:p w14:paraId="4217C32F" w14:textId="77777777" w:rsidR="00D30189" w:rsidRDefault="00486ADB">
      <w:pPr>
        <w:spacing w:line="600" w:lineRule="auto"/>
        <w:ind w:firstLine="720"/>
        <w:jc w:val="both"/>
        <w:rPr>
          <w:rFonts w:eastAsia="Times New Roman"/>
          <w:szCs w:val="24"/>
        </w:rPr>
      </w:pPr>
      <w:r>
        <w:rPr>
          <w:rFonts w:eastAsia="Times New Roman"/>
          <w:szCs w:val="24"/>
        </w:rPr>
        <w:t xml:space="preserve">Συζητούμε για τις διατάξεις του νομοσχεδίου δίχως νέα δημοσιονομικά μέτρα, αλλά μόνο με μεταρρυθμίσεις, που είναι αποτέλεσμα, όπως είπαμε, μιας επιτυχούς διαπραγμάτευσης με τους </w:t>
      </w:r>
      <w:r>
        <w:rPr>
          <w:rFonts w:eastAsia="Times New Roman"/>
          <w:szCs w:val="24"/>
        </w:rPr>
        <w:t>θ</w:t>
      </w:r>
      <w:r>
        <w:rPr>
          <w:rFonts w:eastAsia="Times New Roman"/>
          <w:szCs w:val="24"/>
        </w:rPr>
        <w:t xml:space="preserve">εσμούς. </w:t>
      </w:r>
    </w:p>
    <w:p w14:paraId="4217C330" w14:textId="77777777" w:rsidR="00D30189" w:rsidRDefault="00486ADB">
      <w:pPr>
        <w:spacing w:line="600" w:lineRule="auto"/>
        <w:ind w:firstLine="720"/>
        <w:jc w:val="both"/>
        <w:rPr>
          <w:rFonts w:eastAsia="Times New Roman"/>
          <w:szCs w:val="24"/>
        </w:rPr>
      </w:pPr>
      <w:r>
        <w:rPr>
          <w:rFonts w:eastAsia="Times New Roman"/>
          <w:szCs w:val="24"/>
        </w:rPr>
        <w:t>Μιλώντας για τα εργασιακά -και πιο ειδικά για το δικαίωμα στην απεργ</w:t>
      </w:r>
      <w:r>
        <w:rPr>
          <w:rFonts w:eastAsia="Times New Roman"/>
          <w:szCs w:val="24"/>
        </w:rPr>
        <w:t>ία- η Υπουργός χθες ήταν σαφέστατη. Η ρύθμιση αναφέρει: «Προκειμένου η γενική συνέλευση να έχει απαρτία θα πρέπει απλώς να παρίσταται στη γενική συνέλευση το ήμισυ των παρισταμένων μελών που είναι ταμειακώς εντάξει». Αυτό άλλωστε συμβαίνει και σε όλους του</w:t>
      </w:r>
      <w:r>
        <w:rPr>
          <w:rFonts w:eastAsia="Times New Roman"/>
          <w:szCs w:val="24"/>
        </w:rPr>
        <w:t xml:space="preserve">ς συλλόγους και σε όλα τα σωματεία. Προσοχή: Η ρύθμιση δεν λέει ότι θα πρέπει τα μισά μέλη του σωματείου να ψηφίσουν για την απεργία. Η ρύθμιση λέει ότι θα πρέπει απλώς να παρίστανται στη γενική συνέλευση, προκειμένου η γενική συνέλευση να έχει απαρτία. </w:t>
      </w:r>
    </w:p>
    <w:p w14:paraId="4217C331" w14:textId="77777777" w:rsidR="00D30189" w:rsidRDefault="00486ADB">
      <w:pPr>
        <w:spacing w:line="600" w:lineRule="auto"/>
        <w:ind w:firstLine="720"/>
        <w:jc w:val="both"/>
        <w:rPr>
          <w:rFonts w:eastAsia="Times New Roman"/>
          <w:szCs w:val="24"/>
        </w:rPr>
      </w:pPr>
      <w:r>
        <w:rPr>
          <w:rFonts w:eastAsia="Times New Roman"/>
          <w:szCs w:val="24"/>
        </w:rPr>
        <w:t>Μ</w:t>
      </w:r>
      <w:r>
        <w:rPr>
          <w:rFonts w:eastAsia="Times New Roman"/>
          <w:szCs w:val="24"/>
        </w:rPr>
        <w:t>ε κοινή λογική και οπτική η διάταξη δεν αλλάζει τον τρόπο λήψης απόφασης για απεργία. Η απόφαση για απεργία λαμβάνεται πάντα με τη σχετική πλειοψηφία των παρόντων. Η διάταξη αυτή δεν εφαρμόζεται στα σωματεία πανελλαδικής έκτασης, δηλαδή σε σωματεία εργαζομ</w:t>
      </w:r>
      <w:r>
        <w:rPr>
          <w:rFonts w:eastAsia="Times New Roman"/>
          <w:szCs w:val="24"/>
        </w:rPr>
        <w:t>ένων σε σο</w:t>
      </w:r>
      <w:r>
        <w:rPr>
          <w:rFonts w:eastAsia="Times New Roman"/>
          <w:szCs w:val="24"/>
        </w:rPr>
        <w:t>υ</w:t>
      </w:r>
      <w:r>
        <w:rPr>
          <w:rFonts w:eastAsia="Times New Roman"/>
          <w:szCs w:val="24"/>
        </w:rPr>
        <w:t>περ</w:t>
      </w:r>
      <w:r>
        <w:rPr>
          <w:rFonts w:eastAsia="Times New Roman"/>
          <w:szCs w:val="24"/>
        </w:rPr>
        <w:t>μ</w:t>
      </w:r>
      <w:r>
        <w:rPr>
          <w:rFonts w:eastAsia="Times New Roman"/>
          <w:szCs w:val="24"/>
        </w:rPr>
        <w:t xml:space="preserve">άρκετ ή τράπεζες όπου, όπως προβλέπει ο ν.1264, τη σχετική απόφαση λαμβάνει το </w:t>
      </w:r>
      <w:r>
        <w:rPr>
          <w:rFonts w:eastAsia="Times New Roman"/>
          <w:szCs w:val="24"/>
        </w:rPr>
        <w:t>διοικητικό συμβούλιο</w:t>
      </w:r>
      <w:r>
        <w:rPr>
          <w:rFonts w:eastAsia="Times New Roman"/>
          <w:szCs w:val="24"/>
        </w:rPr>
        <w:t xml:space="preserve">. </w:t>
      </w:r>
    </w:p>
    <w:p w14:paraId="4217C332" w14:textId="77777777" w:rsidR="00D30189" w:rsidRDefault="00486ADB">
      <w:pPr>
        <w:spacing w:line="600" w:lineRule="auto"/>
        <w:ind w:firstLine="720"/>
        <w:jc w:val="both"/>
        <w:rPr>
          <w:rFonts w:eastAsia="Times New Roman"/>
          <w:szCs w:val="24"/>
        </w:rPr>
      </w:pPr>
      <w:r>
        <w:rPr>
          <w:rFonts w:eastAsia="Times New Roman"/>
          <w:szCs w:val="24"/>
        </w:rPr>
        <w:t>Όσον αφορά τα οικογενειακά επιδόματα αυξάνεται ο προϋπολογισμός κατά 40%. Από τα 650.000.000 ευρώ που δίνονταν στα επιδόματα, πάμε στα 910.</w:t>
      </w:r>
      <w:r>
        <w:rPr>
          <w:rFonts w:eastAsia="Times New Roman"/>
          <w:szCs w:val="24"/>
        </w:rPr>
        <w:t xml:space="preserve">000.000 ευρώ. Αυτό το οποίο αλλάζει είναι πως πλέον διαχωρίζονται οι δικαιούχοι σε τρεις εισοδηματικές κατηγορίες και βάσει αυτών </w:t>
      </w:r>
      <w:proofErr w:type="spellStart"/>
      <w:r>
        <w:rPr>
          <w:rFonts w:eastAsia="Times New Roman"/>
          <w:szCs w:val="24"/>
        </w:rPr>
        <w:t>επανυπολογίζονται</w:t>
      </w:r>
      <w:proofErr w:type="spellEnd"/>
      <w:r>
        <w:rPr>
          <w:rFonts w:eastAsia="Times New Roman"/>
          <w:szCs w:val="24"/>
        </w:rPr>
        <w:t xml:space="preserve"> δικαιούχοι και επιδόματα. </w:t>
      </w:r>
    </w:p>
    <w:p w14:paraId="4217C333" w14:textId="77777777" w:rsidR="00D30189" w:rsidRDefault="00486ADB">
      <w:pPr>
        <w:spacing w:line="600" w:lineRule="auto"/>
        <w:ind w:firstLine="720"/>
        <w:jc w:val="both"/>
        <w:rPr>
          <w:rFonts w:eastAsia="Times New Roman"/>
          <w:szCs w:val="24"/>
        </w:rPr>
      </w:pPr>
      <w:r>
        <w:rPr>
          <w:rFonts w:eastAsia="Times New Roman"/>
          <w:szCs w:val="24"/>
        </w:rPr>
        <w:t>Είναι γεγονός, όμως, ότι ευνοούνται ε</w:t>
      </w:r>
      <w:r>
        <w:rPr>
          <w:rFonts w:eastAsia="Times New Roman"/>
          <w:szCs w:val="24"/>
        </w:rPr>
        <w:t>π</w:t>
      </w:r>
      <w:r>
        <w:rPr>
          <w:rFonts w:eastAsia="Times New Roman"/>
          <w:szCs w:val="24"/>
        </w:rPr>
        <w:t xml:space="preserve">τακόσιες τριάντα οκτώ χιλιάδες οικογένειες </w:t>
      </w:r>
      <w:r>
        <w:rPr>
          <w:rFonts w:eastAsia="Times New Roman"/>
          <w:szCs w:val="24"/>
        </w:rPr>
        <w:t>από το σύνολο των οκτακοσίων τεσσάρων χιλιάδων οικογενειών, που παίρνουν αυτά τα επιδόματα και οι αυξήσεις θα είναι πολύ σημαντικές.</w:t>
      </w:r>
    </w:p>
    <w:p w14:paraId="4217C334"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Εδώ θα ήθελα να ζητήσω, κυρία Υπουργέ, να ξαναδείτε το θέμα της κατανομής όσον αφορά τις οικογένειες, γιατί καταργούνται κά</w:t>
      </w:r>
      <w:r>
        <w:rPr>
          <w:rFonts w:eastAsia="Times New Roman"/>
          <w:szCs w:val="24"/>
        </w:rPr>
        <w:t xml:space="preserve">ποια επιδόματα. Εδώ θα έπρεπε να το ξαναδείτε και σε κάποιες κατηγορίες στις οποίες έχουμε πολύ μεγάλες αυξήσεις, εκεί θα μπορούσε να μην είναι τόσο μεγάλες οι αυξήσεις και να δοθούν σε αυτές τις οικογένειες όπου καταργούνται τα επιδόματα. Εκεί νομίζω ότι </w:t>
      </w:r>
      <w:r>
        <w:rPr>
          <w:rFonts w:eastAsia="Times New Roman"/>
          <w:szCs w:val="24"/>
        </w:rPr>
        <w:t xml:space="preserve">θα μπορούσε να αντιμετωπιστεί με κάποιον τρόπο αυτό, γιατί είναι ένα σοκ για τις οικογένειες που χάνουν τα επιδόματα. </w:t>
      </w:r>
    </w:p>
    <w:p w14:paraId="4217C335"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Με βάση τον νόμο, αφορούν αποκλειστικά τον ιδιωτικό τομέα. Ο δημόσιος τομέας έχει δικά του επιδόματα τα οποία δεν αλλάζουν με το παρόν.</w:t>
      </w:r>
    </w:p>
    <w:p w14:paraId="4217C33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14:paraId="4217C337"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Την ανοχή σας, παρακαλώ, κύριε Πρόεδρε, για ένα-δ</w:t>
      </w:r>
      <w:r>
        <w:rPr>
          <w:rFonts w:eastAsia="Times New Roman"/>
          <w:szCs w:val="24"/>
        </w:rPr>
        <w:t>ύ</w:t>
      </w:r>
      <w:r>
        <w:rPr>
          <w:rFonts w:eastAsia="Times New Roman"/>
          <w:szCs w:val="24"/>
        </w:rPr>
        <w:t>ο λεπτά.</w:t>
      </w:r>
    </w:p>
    <w:p w14:paraId="4217C338" w14:textId="77777777" w:rsidR="00D30189" w:rsidRDefault="00486ADB">
      <w:pPr>
        <w:tabs>
          <w:tab w:val="left" w:pos="2820"/>
        </w:tabs>
        <w:spacing w:line="600" w:lineRule="auto"/>
        <w:ind w:firstLine="720"/>
        <w:jc w:val="both"/>
        <w:rPr>
          <w:rFonts w:eastAsia="Times New Roman"/>
          <w:szCs w:val="24"/>
        </w:rPr>
      </w:pPr>
      <w:r>
        <w:rPr>
          <w:rFonts w:eastAsia="Times New Roman"/>
          <w:szCs w:val="24"/>
        </w:rPr>
        <w:t>Περνώντας στα θέματα αρμοδιότητας του Υπουργείου Περιβάλλοντος, με το σχέδιο νόμου συστήνεται ένας νέος ενιαίος φο</w:t>
      </w:r>
      <w:r>
        <w:rPr>
          <w:rFonts w:eastAsia="Times New Roman"/>
          <w:szCs w:val="24"/>
        </w:rPr>
        <w:t>ρέας στο Ελληνικό Κτηματολόγιο, όπου θα ενσωματωθούν οι «ΕΚΧΑ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τα κτηματολογικά γραφεία και τα υποθηκοφυλακεία, με στόχο να ολοκληρωθεί η </w:t>
      </w:r>
      <w:proofErr w:type="spellStart"/>
      <w:r>
        <w:rPr>
          <w:rFonts w:eastAsia="Times New Roman"/>
          <w:szCs w:val="24"/>
        </w:rPr>
        <w:t>κτηματογράφηση</w:t>
      </w:r>
      <w:proofErr w:type="spellEnd"/>
      <w:r>
        <w:rPr>
          <w:rFonts w:eastAsia="Times New Roman"/>
          <w:szCs w:val="24"/>
        </w:rPr>
        <w:t xml:space="preserve"> της ελληνικής επικράτειας μετά το 2020, γεγονός εξαιρετικά σημαντικό και για τη χώρα και για εμάς</w:t>
      </w:r>
      <w:r>
        <w:rPr>
          <w:rFonts w:eastAsia="Times New Roman"/>
          <w:szCs w:val="24"/>
        </w:rPr>
        <w:t xml:space="preserve">. Συγκροτείται ένας ενιαίος φορέας, ένα νομικό πρόσωπο δημοσίου δικαίου με το Κτηματολόγιο και τα </w:t>
      </w:r>
      <w:r>
        <w:rPr>
          <w:rFonts w:eastAsia="Times New Roman"/>
          <w:szCs w:val="24"/>
        </w:rPr>
        <w:t>υ</w:t>
      </w:r>
      <w:r>
        <w:rPr>
          <w:rFonts w:eastAsia="Times New Roman"/>
          <w:szCs w:val="24"/>
        </w:rPr>
        <w:t>ποθηκοφυλακεία μαζί, για την καλύτερη οργάνωση και την ταχύτερη δυνατή διεκπεραίωση των υποθέσεων όλων μας.</w:t>
      </w:r>
    </w:p>
    <w:p w14:paraId="4217C339"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Στο σημείο αυτό βέβαια -και το αναφέρουμε ακόμη μ</w:t>
      </w:r>
      <w:r>
        <w:rPr>
          <w:rFonts w:eastAsia="Times New Roman"/>
          <w:szCs w:val="24"/>
        </w:rPr>
        <w:t>ια φορά- πρέπει να δοθεί λύση για τα μικρά νησιά με τις ιδιαιτερότητές τους, σίγουρα για τη μεταβατική περίοδο έως την οργάνωση του ως άνω φορέα. Ο Υπουργός ανέφερε χθες πως υπάρχει πρόβλεψη για ειδικά επιμέρους γραφεία σε πολύ μικρά νησιά. Είναι κάτι θετι</w:t>
      </w:r>
      <w:r>
        <w:rPr>
          <w:rFonts w:eastAsia="Times New Roman"/>
          <w:szCs w:val="24"/>
        </w:rPr>
        <w:t xml:space="preserve">κό και πρέπει να παρθεί η σχετική απόφαση. </w:t>
      </w:r>
    </w:p>
    <w:p w14:paraId="4217C33A"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Κλείνοντας θα αναφερθώ σε τροπολογίες τις οποίες κατέθεσα, βασιζόμενος στις αιτιάσεις και τα επιχειρήματα φορέων που ακούστηκαν στη χθεσινή συνεδρίαση.</w:t>
      </w:r>
    </w:p>
    <w:p w14:paraId="4217C33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w:t>
      </w:r>
      <w:r>
        <w:rPr>
          <w:rFonts w:eastAsia="Times New Roman" w:cs="Times New Roman"/>
          <w:szCs w:val="24"/>
        </w:rPr>
        <w:t>υ χρόνου ομιλίας του κυρίου Βουλευτή)</w:t>
      </w:r>
    </w:p>
    <w:p w14:paraId="4217C33C"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Λαζαρίδη, παρακαλώ ολοκληρώστε.</w:t>
      </w:r>
    </w:p>
    <w:p w14:paraId="4217C33D"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Κύριε Πρόεδρε, τελειώνω σε λιγότερο από δύο λεπτά.</w:t>
      </w:r>
    </w:p>
    <w:p w14:paraId="4217C33E"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Ναι, αλλά είμαστε στο δέκατο όγδοο λε</w:t>
      </w:r>
      <w:r>
        <w:rPr>
          <w:rFonts w:eastAsia="Times New Roman"/>
          <w:szCs w:val="24"/>
        </w:rPr>
        <w:t>πτό.</w:t>
      </w:r>
    </w:p>
    <w:p w14:paraId="4217C33F"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Κυρίες και κύριοι συνάδελφοι, έχει φύγει η δημοσιονομική και πολιτική αβεβαιότητα. Αυτό που υπάρχει είναι μια βεβαιότητα ότι η Ελλάδα σταθεροποιείται, ότι εφαρμόζει έτσι όπως τις εφαρμόζει τις μεταρρυθμίσεις που προβλέπει το τρίτο </w:t>
      </w:r>
      <w:r>
        <w:rPr>
          <w:rFonts w:eastAsia="Times New Roman"/>
          <w:szCs w:val="24"/>
        </w:rPr>
        <w:t>πρόγραμμα, ότι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η αβεβαιότητα και η απαισιοδοξία στην αγορά σιγά-σιγά περνούν στο περιθώριο.</w:t>
      </w:r>
    </w:p>
    <w:p w14:paraId="4217C340" w14:textId="77777777" w:rsidR="00D30189" w:rsidRDefault="00486ADB">
      <w:pPr>
        <w:tabs>
          <w:tab w:val="left" w:pos="2608"/>
        </w:tabs>
        <w:spacing w:line="600" w:lineRule="auto"/>
        <w:ind w:firstLine="720"/>
        <w:jc w:val="both"/>
        <w:rPr>
          <w:rFonts w:eastAsia="Times New Roman"/>
          <w:color w:val="000000" w:themeColor="text1"/>
          <w:szCs w:val="24"/>
        </w:rPr>
      </w:pPr>
      <w:r>
        <w:rPr>
          <w:rFonts w:eastAsia="Times New Roman"/>
          <w:szCs w:val="24"/>
        </w:rPr>
        <w:t>Θα ήθελα τώρα ένα λεπτό για να αναφερθώ στις τροπολογίες. Κατ’ αρχ</w:t>
      </w:r>
      <w:r>
        <w:rPr>
          <w:rFonts w:eastAsia="Times New Roman"/>
          <w:szCs w:val="24"/>
        </w:rPr>
        <w:t>άς</w:t>
      </w:r>
      <w:r>
        <w:rPr>
          <w:rFonts w:eastAsia="Times New Roman"/>
          <w:szCs w:val="24"/>
        </w:rPr>
        <w:t xml:space="preserve"> θα ήθελα να ζητήσω από τον κύριο Υπουργό το εξής. Όσον αφορά το άρθρο 120,</w:t>
      </w:r>
      <w:r>
        <w:rPr>
          <w:rFonts w:eastAsia="Times New Roman"/>
          <w:szCs w:val="24"/>
        </w:rPr>
        <w:t xml:space="preserve"> όπου γίνεται αναφορά στην παράγραφο 3 για «πιστωτικά» και προστίθεται η λέξη «χρηματοδοτικά», νομίζω ότι θα έπρεπε να προστεθεί η φράση «νομικά πρόσωπα», ως προς το «πιστωτικά και χρηματοδοτικά», αν </w:t>
      </w:r>
      <w:r w:rsidRPr="00BF3234">
        <w:rPr>
          <w:rFonts w:eastAsia="Times New Roman"/>
          <w:color w:val="000000" w:themeColor="text1"/>
          <w:szCs w:val="24"/>
        </w:rPr>
        <w:t>θέλουμε να το διευρύνουμε δηλαδή.</w:t>
      </w:r>
    </w:p>
    <w:p w14:paraId="4217C341" w14:textId="77777777" w:rsidR="00D30189" w:rsidRDefault="00486ADB">
      <w:pPr>
        <w:tabs>
          <w:tab w:val="left" w:pos="2608"/>
        </w:tabs>
        <w:spacing w:line="600" w:lineRule="auto"/>
        <w:ind w:firstLine="720"/>
        <w:jc w:val="both"/>
        <w:rPr>
          <w:rFonts w:eastAsia="Times New Roman"/>
          <w:color w:val="000000" w:themeColor="text1"/>
          <w:szCs w:val="24"/>
        </w:rPr>
      </w:pPr>
      <w:r w:rsidRPr="00BF3234">
        <w:rPr>
          <w:rFonts w:eastAsia="Times New Roman"/>
          <w:color w:val="000000" w:themeColor="text1"/>
          <w:szCs w:val="24"/>
        </w:rPr>
        <w:t>Τώρα μια άλλη τροπολογία αφορά τη σύσταση του Οργανισμού Εθνικού Κτηματολογίου. Μιλάμε για το άρθρο 19 παρ</w:t>
      </w:r>
      <w:r w:rsidRPr="00BF3234">
        <w:rPr>
          <w:rFonts w:eastAsia="Times New Roman"/>
          <w:color w:val="000000" w:themeColor="text1"/>
          <w:szCs w:val="24"/>
        </w:rPr>
        <w:t>άγραφος</w:t>
      </w:r>
      <w:r w:rsidRPr="00BF3234">
        <w:rPr>
          <w:rFonts w:eastAsia="Times New Roman"/>
          <w:color w:val="000000" w:themeColor="text1"/>
          <w:szCs w:val="24"/>
        </w:rPr>
        <w:t xml:space="preserve"> 3. Ενώ προβλέπεται η μεταφορά όλου του επιστημονικού προσωπικού -μηχανικών, οικονομολόγων, πληροφορικών, σύνολο </w:t>
      </w:r>
      <w:proofErr w:type="spellStart"/>
      <w:r w:rsidRPr="00BF3234">
        <w:rPr>
          <w:rFonts w:eastAsia="Times New Roman"/>
          <w:color w:val="000000" w:themeColor="text1"/>
          <w:szCs w:val="24"/>
        </w:rPr>
        <w:t>εκατόν</w:t>
      </w:r>
      <w:proofErr w:type="spellEnd"/>
      <w:r w:rsidRPr="00BF3234">
        <w:rPr>
          <w:rFonts w:eastAsia="Times New Roman"/>
          <w:color w:val="000000" w:themeColor="text1"/>
          <w:szCs w:val="24"/>
        </w:rPr>
        <w:t xml:space="preserve"> είκοσι προσώπων διαφόρω</w:t>
      </w:r>
      <w:r w:rsidRPr="00BF3234">
        <w:rPr>
          <w:rFonts w:eastAsia="Times New Roman"/>
          <w:color w:val="000000" w:themeColor="text1"/>
          <w:szCs w:val="24"/>
        </w:rPr>
        <w:t xml:space="preserve">ν κατηγοριών επιστημόνων- και η απορρόφησή τους από τον νέο φορέα, δεν γίνεται το ίδιο για τους δικηγόρους. Είναι πολύ σημαντικό να τακτοποιηθεί αυτό. </w:t>
      </w:r>
    </w:p>
    <w:p w14:paraId="4217C342" w14:textId="77777777" w:rsidR="00D30189" w:rsidRDefault="00486ADB">
      <w:pPr>
        <w:tabs>
          <w:tab w:val="left" w:pos="1494"/>
        </w:tabs>
        <w:spacing w:line="600" w:lineRule="auto"/>
        <w:ind w:firstLine="720"/>
        <w:jc w:val="both"/>
        <w:rPr>
          <w:rFonts w:eastAsia="Times New Roman" w:cs="Times New Roman"/>
          <w:szCs w:val="24"/>
        </w:rPr>
      </w:pPr>
      <w:r w:rsidRPr="00A77BCF">
        <w:rPr>
          <w:rFonts w:eastAsia="Times New Roman"/>
          <w:szCs w:val="24"/>
        </w:rPr>
        <w:t>Είναι δίκαιο το αίτημα αυτών των ανθρώπων και είναι σημαντικό να αξιοποιήσουμε και την εμπειρία που έχου</w:t>
      </w:r>
      <w:r w:rsidRPr="00A77BCF">
        <w:rPr>
          <w:rFonts w:eastAsia="Times New Roman"/>
          <w:szCs w:val="24"/>
        </w:rPr>
        <w:t xml:space="preserve">ν αποκτήσει. Ειδικά επάνω στη Θεσσαλονίκη ως προς το πώς έχουν χειριστεί την υπόθεση «Κτηματολόγιο» και την προστασία των δικαιωμάτων των πολιτών, πραγματικά μας έχουν </w:t>
      </w:r>
      <w:r>
        <w:rPr>
          <w:rFonts w:eastAsia="Times New Roman"/>
          <w:szCs w:val="24"/>
        </w:rPr>
        <w:t>αφήσει πάρα πολύ θετικές εντυπώσεις και είναι ικανοποιημένοι και οι πολίτες. Οπότε νομίζ</w:t>
      </w:r>
      <w:r>
        <w:rPr>
          <w:rFonts w:eastAsia="Times New Roman"/>
          <w:szCs w:val="24"/>
        </w:rPr>
        <w:t xml:space="preserve">ω ότι πρέπει να αξιοποιηθούν αυτοί οι άνθρωποι. </w:t>
      </w:r>
      <w:r>
        <w:rPr>
          <w:rFonts w:eastAsia="Times New Roman" w:cs="Times New Roman"/>
          <w:szCs w:val="24"/>
        </w:rPr>
        <w:t xml:space="preserve">Αυτή η τροπολογία είναι η με γενικό αριθμό 1435 και ειδικό αριθμό 228. </w:t>
      </w:r>
    </w:p>
    <w:p w14:paraId="4217C343"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Μια άλλη τροπολογία, τώρα, είναι εκείνη για τα λατομεία με γενικό αριθμό 1434 και ειδικό αριθμό 227. Έχουν ένα πρόβλημα τα λατομεία. Μετ</w:t>
      </w:r>
      <w:r>
        <w:rPr>
          <w:rFonts w:eastAsia="Times New Roman" w:cs="Times New Roman"/>
          <w:szCs w:val="24"/>
        </w:rPr>
        <w:t xml:space="preserve">ά τα είκοσι χρόνια έχουν τη δυνατότητα να ζητήσουν δύο πενταετείς παρατάσεις. </w:t>
      </w:r>
    </w:p>
    <w:p w14:paraId="4217C34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Λαζαρίδη, ολοκληρώστε. </w:t>
      </w:r>
    </w:p>
    <w:p w14:paraId="4217C34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Κύριε Πρόεδρε, τελειώνω σε λιγότερο από ένα λεπτό. </w:t>
      </w:r>
    </w:p>
    <w:p w14:paraId="4217C34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Παρουσιάζονται </w:t>
      </w:r>
      <w:r>
        <w:rPr>
          <w:rFonts w:eastAsia="Times New Roman" w:cs="Times New Roman"/>
          <w:szCs w:val="24"/>
        </w:rPr>
        <w:t>καθυστερήσεις στους φακέλους τους εξαιτίας των αποκεντρωμένων περιφερειών -μιλάω για τις μελέτες περιβαλλοντικών επιπτώσεων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με αποτέλεσμα αρκετά λατομεία να μην έχουν τη δυνατότητα, όχι λόγω δικής τους υπαιτιότητας, να μπορούν να ανανεώσουν, να παρα</w:t>
      </w:r>
      <w:r>
        <w:rPr>
          <w:rFonts w:eastAsia="Times New Roman" w:cs="Times New Roman"/>
          <w:szCs w:val="24"/>
        </w:rPr>
        <w:t xml:space="preserve">τείνουν, όπως έχουν δικαίωμα από τον νόμο. </w:t>
      </w:r>
    </w:p>
    <w:p w14:paraId="4217C34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ήθελα, κύριε Υπουργέ, την ευαισθησία σας. Ξέρω την ευαισθησία σας. Εδώ, τώρα</w:t>
      </w:r>
      <w:r>
        <w:rPr>
          <w:rFonts w:eastAsia="Times New Roman" w:cs="Times New Roman"/>
          <w:szCs w:val="24"/>
        </w:rPr>
        <w:t>,</w:t>
      </w:r>
      <w:r>
        <w:rPr>
          <w:rFonts w:eastAsia="Times New Roman" w:cs="Times New Roman"/>
          <w:szCs w:val="24"/>
        </w:rPr>
        <w:t xml:space="preserve"> δεν θα το αναλύσουμε. </w:t>
      </w:r>
    </w:p>
    <w:p w14:paraId="4217C34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Για την αποκατάσταση λέτε. </w:t>
      </w:r>
    </w:p>
    <w:p w14:paraId="4217C34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Ακ</w:t>
      </w:r>
      <w:r>
        <w:rPr>
          <w:rFonts w:eastAsia="Times New Roman" w:cs="Times New Roman"/>
          <w:szCs w:val="24"/>
        </w:rPr>
        <w:t>ριβώς. Να το δούμε,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δίκαιο το αίτημά τους, κύριε Υπουργέ. </w:t>
      </w:r>
    </w:p>
    <w:p w14:paraId="4217C34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Κάτι τελευταίο και κλείνω με αυτό. </w:t>
      </w:r>
    </w:p>
    <w:p w14:paraId="4217C34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ήθελα να ζητήσω από τον Υπουργό, τον κ. Παππά, να εξαιρεθούν από το άρθρο 220 οι ραδιοφωνικοί σταθμοί της Εκκλησίας, γιατί</w:t>
      </w:r>
      <w:r>
        <w:rPr>
          <w:rFonts w:eastAsia="Times New Roman" w:cs="Times New Roman"/>
          <w:szCs w:val="24"/>
        </w:rPr>
        <w:t>,</w:t>
      </w:r>
      <w:r>
        <w:rPr>
          <w:rFonts w:eastAsia="Times New Roman" w:cs="Times New Roman"/>
          <w:szCs w:val="24"/>
        </w:rPr>
        <w:t xml:space="preserve"> πραγματικ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η αποστολή τους είναι κοινωνική. Μέσω αυτών των ραδιοφωνικών σταθμών έχουν τη δυνατότητα συμπατριώτες μας, συνάνθρωποί μας, οι οποίοι δεν μπορούν να πάνε στην </w:t>
      </w:r>
      <w:r>
        <w:rPr>
          <w:rFonts w:eastAsia="Times New Roman" w:cs="Times New Roman"/>
          <w:szCs w:val="24"/>
        </w:rPr>
        <w:t>ε</w:t>
      </w:r>
      <w:r>
        <w:rPr>
          <w:rFonts w:eastAsia="Times New Roman" w:cs="Times New Roman"/>
          <w:szCs w:val="24"/>
        </w:rPr>
        <w:t>κκλησία</w:t>
      </w:r>
      <w:r>
        <w:rPr>
          <w:rFonts w:eastAsia="Times New Roman" w:cs="Times New Roman"/>
          <w:szCs w:val="24"/>
        </w:rPr>
        <w:t>,</w:t>
      </w:r>
      <w:r>
        <w:rPr>
          <w:rFonts w:eastAsia="Times New Roman" w:cs="Times New Roman"/>
          <w:szCs w:val="24"/>
        </w:rPr>
        <w:t xml:space="preserve"> να ακούν και τη λειτουργία και το κήρυγμα. Πραγματικά αυτό αποτελεί ανακούφιση και π</w:t>
      </w:r>
      <w:r>
        <w:rPr>
          <w:rFonts w:eastAsia="Times New Roman" w:cs="Times New Roman"/>
          <w:szCs w:val="24"/>
        </w:rPr>
        <w:t xml:space="preserve">αρηγοριά για τους ανθρώπους, όταν είναι καθηλωμένοι στο κρεβάτι από αρρώστια ή από άλλα πράγματα και δεν μπορούν να πάνε στην </w:t>
      </w:r>
      <w:r>
        <w:rPr>
          <w:rFonts w:eastAsia="Times New Roman" w:cs="Times New Roman"/>
          <w:szCs w:val="24"/>
        </w:rPr>
        <w:t>ε</w:t>
      </w:r>
      <w:r>
        <w:rPr>
          <w:rFonts w:eastAsia="Times New Roman" w:cs="Times New Roman"/>
          <w:szCs w:val="24"/>
        </w:rPr>
        <w:t xml:space="preserve">κκλησία. </w:t>
      </w:r>
    </w:p>
    <w:p w14:paraId="4217C34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ανοχή σας, κύριε Πρόεδρε. </w:t>
      </w:r>
    </w:p>
    <w:p w14:paraId="4217C34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Λαζαρίδη. </w:t>
      </w:r>
    </w:p>
    <w:p w14:paraId="4217C34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να</w:t>
      </w:r>
      <w:r>
        <w:rPr>
          <w:rFonts w:eastAsia="Times New Roman" w:cs="Times New Roman"/>
          <w:szCs w:val="24"/>
        </w:rPr>
        <w:t xml:space="preserve"> πω το εξής σε όλους τους συναδέλφους: Όπως </w:t>
      </w:r>
      <w:r>
        <w:rPr>
          <w:rFonts w:eastAsia="Times New Roman" w:cs="Times New Roman"/>
          <w:szCs w:val="24"/>
        </w:rPr>
        <w:t>διεξάγε</w:t>
      </w:r>
      <w:r>
        <w:rPr>
          <w:rFonts w:eastAsia="Times New Roman" w:cs="Times New Roman"/>
          <w:szCs w:val="24"/>
        </w:rPr>
        <w:t>ται κατά τον Κανονισμό η σημερινή συνεδρίαση, ο Πρωθυπουργός και οι Αρχηγοί των κομμάτων δικαιούνται δώδεκα λεπτά. Εάν, λοιπόν, οι Κοινοβουλευτικοί Εκπρόσωποι μιλούν δεκαέξι, δεκαεπτά και δεκαοχτώ λεπτά, τ</w:t>
      </w:r>
      <w:r>
        <w:rPr>
          <w:rFonts w:eastAsia="Times New Roman" w:cs="Times New Roman"/>
          <w:szCs w:val="24"/>
        </w:rPr>
        <w:t xml:space="preserve">ότε δεν θα μιλούν οι Βουλευτές. </w:t>
      </w:r>
    </w:p>
    <w:p w14:paraId="4217C34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Λυπούμαι, αλλά εκ των πραγμάτων πρέπει να εφαρμόσουμε τον Κανονισμό. Δεν μπορεί ο καθένας να μιλάει όση ώρα θέλει, γιατί τότε δεν θα μιλάει κανένας Βουλευτής. Είπαμε να υπάρχει μια κατανόηση, αλλά δεν μπορεί να έρχεται κάπο</w:t>
      </w:r>
      <w:r>
        <w:rPr>
          <w:rFonts w:eastAsia="Times New Roman" w:cs="Times New Roman"/>
          <w:szCs w:val="24"/>
        </w:rPr>
        <w:t xml:space="preserve">ιος και να μιλάει είκοσι λεπτά. Έλεος! </w:t>
      </w:r>
    </w:p>
    <w:p w14:paraId="4217C35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cs="Times New Roman"/>
          <w:szCs w:val="24"/>
        </w:rPr>
        <w:t>ενημερώθηκαν για την ιστορία του κτηρίου και τον τρόπο οργάνωσης και λειτουργίας της Βουλής των Ελλήνων, δ</w:t>
      </w:r>
      <w:r>
        <w:rPr>
          <w:rFonts w:eastAsia="Times New Roman" w:cs="Times New Roman"/>
          <w:szCs w:val="24"/>
        </w:rPr>
        <w:t>ε</w:t>
      </w:r>
      <w:r>
        <w:rPr>
          <w:rFonts w:eastAsia="Times New Roman" w:cs="Times New Roman"/>
          <w:szCs w:val="24"/>
        </w:rPr>
        <w:t xml:space="preserve">καεπτά μαθητές και μαθήτριες και δύο συνοδοί εκπαιδευτικοί από το Γυμνάσιο </w:t>
      </w:r>
      <w:proofErr w:type="spellStart"/>
      <w:r>
        <w:rPr>
          <w:rFonts w:eastAsia="Times New Roman" w:cs="Times New Roman"/>
          <w:szCs w:val="24"/>
        </w:rPr>
        <w:t>Γόννων</w:t>
      </w:r>
      <w:proofErr w:type="spellEnd"/>
      <w:r>
        <w:rPr>
          <w:rFonts w:eastAsia="Times New Roman" w:cs="Times New Roman"/>
          <w:szCs w:val="24"/>
        </w:rPr>
        <w:t xml:space="preserve"> Λαρίσης. </w:t>
      </w:r>
    </w:p>
    <w:p w14:paraId="4217C35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217C352"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w:t>
      </w:r>
      <w:r>
        <w:rPr>
          <w:rFonts w:eastAsia="Times New Roman" w:cs="Times New Roman"/>
          <w:szCs w:val="24"/>
        </w:rPr>
        <w:t>έρυγες της Βουλής)</w:t>
      </w:r>
    </w:p>
    <w:p w14:paraId="4217C35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Γιάννης Κουτσούκος. </w:t>
      </w:r>
    </w:p>
    <w:p w14:paraId="4217C35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4217C3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σήμερα υποχρεωμένοι να αντιμετωπίσουμε το μεγάλο αφήγημα τη</w:t>
      </w:r>
      <w:r>
        <w:rPr>
          <w:rFonts w:eastAsia="Times New Roman" w:cs="Times New Roman"/>
          <w:szCs w:val="24"/>
        </w:rPr>
        <w:t xml:space="preserve">ς Κυβέρνησης και το μικρό που υποστηρίζει το μεγάλο αφήγημα. </w:t>
      </w:r>
    </w:p>
    <w:p w14:paraId="4217C3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Ποιο είναι το μεγάλο αφήγημα; Το μεγάλο αφήγημα είναι ότι η χώρα σε λίγο καιρό οδεύει προς μια οριστική ή καθαρή έξοδο. </w:t>
      </w:r>
    </w:p>
    <w:p w14:paraId="4217C3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Υποστηρίζουμε ότι έξοδος με επιθετικό ή χωρίς επιθετικό προσδιορισμό, δεν</w:t>
      </w:r>
      <w:r>
        <w:rPr>
          <w:rFonts w:eastAsia="Times New Roman" w:cs="Times New Roman"/>
          <w:szCs w:val="24"/>
        </w:rPr>
        <w:t xml:space="preserve"> πρόκειται να υπάρξει, απλούστατα γιατί εσείς που υποστηρίζετε την καθαρή έξοδο, έχετε δεσμεύσει τη χώρα για τρεις γενιές. Είναι τα υπερβολικά πλεονάσματα του 3,5%, τα 24.000.000.000 ευρώ μέχρι το 2021, το 2% μέχρι το 2060.</w:t>
      </w:r>
    </w:p>
    <w:p w14:paraId="4217C35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Φροντίσατε να </w:t>
      </w:r>
      <w:proofErr w:type="spellStart"/>
      <w:r>
        <w:rPr>
          <w:rFonts w:eastAsia="Times New Roman" w:cs="Times New Roman"/>
          <w:szCs w:val="24"/>
        </w:rPr>
        <w:t>προνομοθετήσετε</w:t>
      </w:r>
      <w:proofErr w:type="spellEnd"/>
      <w:r>
        <w:rPr>
          <w:rFonts w:eastAsia="Times New Roman" w:cs="Times New Roman"/>
          <w:szCs w:val="24"/>
        </w:rPr>
        <w:t xml:space="preserve"> τι</w:t>
      </w:r>
      <w:r>
        <w:rPr>
          <w:rFonts w:eastAsia="Times New Roman" w:cs="Times New Roman"/>
          <w:szCs w:val="24"/>
        </w:rPr>
        <w:t xml:space="preserve">ς περικοπές για το 2019 και το 2020. Είναι η προσωπική διαφορά σε αυτό το τερατούργημα, το ασφαλιστικό του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και είναι η μείωση του αφορολόγητου κατά περίπου 3.000. </w:t>
      </w:r>
    </w:p>
    <w:p w14:paraId="4217C35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ποστηρίζουμε ότι ακόμα κι αν πάρετε το πιστοποιητικό της εξόδου, για το οποίο</w:t>
      </w:r>
      <w:r>
        <w:rPr>
          <w:rFonts w:eastAsia="Times New Roman" w:cs="Times New Roman"/>
          <w:szCs w:val="24"/>
        </w:rPr>
        <w:t xml:space="preserve"> δίνετε τα πάντα στους δανειστές, η έξοδος δεν θα είναι ασφαλής, διότι πρώτον θα έχει ένα παραπάνω κόστος η εξυπηρέτηση του δημοσίου χρέους, το οποίο θα τρώει τα πλεονάσματα που βγαίνουν από τους </w:t>
      </w:r>
      <w:r>
        <w:rPr>
          <w:rFonts w:eastAsia="Times New Roman" w:cs="Times New Roman"/>
          <w:szCs w:val="24"/>
        </w:rPr>
        <w:t>φ</w:t>
      </w:r>
      <w:r>
        <w:rPr>
          <w:rFonts w:eastAsia="Times New Roman" w:cs="Times New Roman"/>
          <w:szCs w:val="24"/>
        </w:rPr>
        <w:t>ό</w:t>
      </w:r>
      <w:r>
        <w:rPr>
          <w:rFonts w:eastAsia="Times New Roman" w:cs="Times New Roman"/>
          <w:szCs w:val="24"/>
        </w:rPr>
        <w:t>ρ</w:t>
      </w:r>
      <w:r>
        <w:rPr>
          <w:rFonts w:eastAsia="Times New Roman" w:cs="Times New Roman"/>
          <w:szCs w:val="24"/>
        </w:rPr>
        <w:t>ους και τις περικοπές και δεύτερον, δεν θα έχει διαμορφωθ</w:t>
      </w:r>
      <w:r>
        <w:rPr>
          <w:rFonts w:eastAsia="Times New Roman" w:cs="Times New Roman"/>
          <w:szCs w:val="24"/>
        </w:rPr>
        <w:t>εί ένα σταθερό επενδυτικό κλίμα</w:t>
      </w:r>
      <w:r>
        <w:rPr>
          <w:rFonts w:eastAsia="Times New Roman" w:cs="Times New Roman"/>
          <w:szCs w:val="24"/>
        </w:rPr>
        <w:t>,</w:t>
      </w:r>
      <w:r>
        <w:rPr>
          <w:rFonts w:eastAsia="Times New Roman" w:cs="Times New Roman"/>
          <w:szCs w:val="24"/>
        </w:rPr>
        <w:t xml:space="preserve"> που θα δίνει τη δυνατότητα να αλλάξει πορεία η Ελλάδα. </w:t>
      </w:r>
    </w:p>
    <w:p w14:paraId="4217C35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το μικρό αφήγημα το σημερινό που υποστηρίζει το μεγάλο, είναι ότι για πρώτη φορά έχουμε </w:t>
      </w:r>
      <w:proofErr w:type="spellStart"/>
      <w:r>
        <w:rPr>
          <w:rFonts w:eastAsia="Times New Roman" w:cs="Times New Roman"/>
          <w:szCs w:val="24"/>
        </w:rPr>
        <w:t>προαπαιτούμενα</w:t>
      </w:r>
      <w:proofErr w:type="spellEnd"/>
      <w:r>
        <w:rPr>
          <w:rFonts w:eastAsia="Times New Roman" w:cs="Times New Roman"/>
          <w:szCs w:val="24"/>
        </w:rPr>
        <w:t xml:space="preserve"> χωρίς μέτρα. Ουδέν </w:t>
      </w:r>
      <w:proofErr w:type="spellStart"/>
      <w:r>
        <w:rPr>
          <w:rFonts w:eastAsia="Times New Roman" w:cs="Times New Roman"/>
          <w:szCs w:val="24"/>
        </w:rPr>
        <w:t>ψευδέστερον</w:t>
      </w:r>
      <w:proofErr w:type="spellEnd"/>
      <w:r>
        <w:rPr>
          <w:rFonts w:eastAsia="Times New Roman" w:cs="Times New Roman"/>
          <w:szCs w:val="24"/>
        </w:rPr>
        <w:t xml:space="preserve"> τούτου, κυρίες και κύριοι</w:t>
      </w:r>
      <w:r>
        <w:rPr>
          <w:rFonts w:eastAsia="Times New Roman" w:cs="Times New Roman"/>
          <w:szCs w:val="24"/>
        </w:rPr>
        <w:t xml:space="preserve"> συνάδελφοι! </w:t>
      </w:r>
    </w:p>
    <w:p w14:paraId="4217C3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Κατά τη συζήτηση του </w:t>
      </w:r>
      <w:r>
        <w:rPr>
          <w:rFonts w:eastAsia="Times New Roman" w:cs="Times New Roman"/>
          <w:szCs w:val="24"/>
        </w:rPr>
        <w:t>π</w:t>
      </w:r>
      <w:r>
        <w:rPr>
          <w:rFonts w:eastAsia="Times New Roman" w:cs="Times New Roman"/>
          <w:szCs w:val="24"/>
        </w:rPr>
        <w:t xml:space="preserve">ροϋπολογισμού συνόψισα σε έναν πίνακα τα δώδεκα μέτρα και τις περικοπές που </w:t>
      </w:r>
      <w:proofErr w:type="spellStart"/>
      <w:r>
        <w:rPr>
          <w:rFonts w:eastAsia="Times New Roman" w:cs="Times New Roman"/>
          <w:szCs w:val="24"/>
        </w:rPr>
        <w:t>προνομοθέτησε</w:t>
      </w:r>
      <w:proofErr w:type="spellEnd"/>
      <w:r>
        <w:rPr>
          <w:rFonts w:eastAsia="Times New Roman" w:cs="Times New Roman"/>
          <w:szCs w:val="24"/>
        </w:rPr>
        <w:t xml:space="preserve"> η Κυβέρνηση πριν το καλοκαίρι του 2017 στο λεγόμενο τέταρτο μνημόνιο και τα οποία ξεκινάνε με τις περικοπές στο αφορολόγητο μισθωτ</w:t>
      </w:r>
      <w:r>
        <w:rPr>
          <w:rFonts w:eastAsia="Times New Roman" w:cs="Times New Roman"/>
          <w:szCs w:val="24"/>
        </w:rPr>
        <w:t>ών και συνταξιούχων, στην έκπτωση συγκεκριμένα επί της εκκαθάρισης, στις περικοπές του ΕΚΑΣ, στην κατάργηση του μειωμένου ΦΠΑ σε είκοσι έξι νησιά και ούτω καθεξής. Διαβάστε ξανά τον πίνακα παρακαλώ, το έχω συνοψίσει, ευσύνοπτος σε δώδεκα σημεία. Τον καταθέ</w:t>
      </w:r>
      <w:r>
        <w:rPr>
          <w:rFonts w:eastAsia="Times New Roman" w:cs="Times New Roman"/>
          <w:szCs w:val="24"/>
        </w:rPr>
        <w:t>τω στα Πρακτικά.</w:t>
      </w:r>
    </w:p>
    <w:p w14:paraId="4217C35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Γιάννης Κουτσούκος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17C35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το δεύτερο επιμέρους α</w:t>
      </w:r>
      <w:r>
        <w:rPr>
          <w:rFonts w:eastAsia="Times New Roman" w:cs="Times New Roman"/>
          <w:szCs w:val="24"/>
        </w:rPr>
        <w:t xml:space="preserve">φήγημα που υποστηρίζει τη σημερινή κυβερνητική προσπάθεια για να πείσει τους Βουλευτές του ΣΥΡΙΖΑ και το ακροατήριο </w:t>
      </w:r>
      <w:r>
        <w:rPr>
          <w:rFonts w:eastAsia="Times New Roman" w:cs="Times New Roman"/>
          <w:szCs w:val="24"/>
        </w:rPr>
        <w:t xml:space="preserve">για </w:t>
      </w:r>
      <w:r>
        <w:rPr>
          <w:rFonts w:eastAsia="Times New Roman" w:cs="Times New Roman"/>
          <w:szCs w:val="24"/>
        </w:rPr>
        <w:t xml:space="preserve">να ψηφίσουν αυτά τα μέτρα, είναι ότι αυτό το νομοθέτημα των τετρακοσίων άρθρων έχει περισσότερα θετικά απ’ ό,τι αρνητικά. </w:t>
      </w:r>
    </w:p>
    <w:p w14:paraId="4217C35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Ξεκινάμε με τ</w:t>
      </w:r>
      <w:r>
        <w:rPr>
          <w:rFonts w:eastAsia="Times New Roman" w:cs="Times New Roman"/>
          <w:szCs w:val="24"/>
        </w:rPr>
        <w:t xml:space="preserve">α αρνητικά. Είπε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«Γιώργο χάσαμε», το γνωστό ανέκδοτο, δηλαδή ότι χάσαμε στη διαπραγμάτευση το δικαίωμα της απεργίας.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προσπαθούσε να πείσει νωρίτερα την Αίθουσα ότι αυτή ήταν μία ορθή νομοθέτηση</w:t>
      </w:r>
      <w:r>
        <w:rPr>
          <w:rFonts w:eastAsia="Times New Roman" w:cs="Times New Roman"/>
          <w:szCs w:val="24"/>
        </w:rPr>
        <w:t>,</w:t>
      </w:r>
      <w:r>
        <w:rPr>
          <w:rFonts w:eastAsia="Times New Roman" w:cs="Times New Roman"/>
          <w:szCs w:val="24"/>
        </w:rPr>
        <w:t xml:space="preserve"> για να βάλουμε στον σωστό δρ</w:t>
      </w:r>
      <w:r>
        <w:rPr>
          <w:rFonts w:eastAsia="Times New Roman" w:cs="Times New Roman"/>
          <w:szCs w:val="24"/>
        </w:rPr>
        <w:t xml:space="preserve">όμο το συνδικαλιστικό κίνημα. </w:t>
      </w:r>
    </w:p>
    <w:p w14:paraId="4217C35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φανερό ότι η παρέμβαση της Κυβέρνησης, δεν αφορά την ψήφο επί της απεργίας. Αφορά την ουσία της λειτουργίας του πρωτοβάθμιου σωματείου με την απαρτία </w:t>
      </w:r>
      <w:r>
        <w:rPr>
          <w:rFonts w:eastAsia="Times New Roman" w:cs="Times New Roman"/>
          <w:szCs w:val="24"/>
        </w:rPr>
        <w:t>κ</w:t>
      </w:r>
      <w:r>
        <w:rPr>
          <w:rFonts w:eastAsia="Times New Roman" w:cs="Times New Roman"/>
          <w:szCs w:val="24"/>
        </w:rPr>
        <w:t xml:space="preserve">αι το πρόβλημα θα υπάρχει στα μεγάλα σωματεία του λεκανοπεδίου. </w:t>
      </w:r>
    </w:p>
    <w:p w14:paraId="4217C36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ξήγησα στην </w:t>
      </w:r>
      <w:r>
        <w:rPr>
          <w:rFonts w:eastAsia="Times New Roman" w:cs="Times New Roman"/>
          <w:szCs w:val="24"/>
        </w:rPr>
        <w:t>ε</w:t>
      </w:r>
      <w:r>
        <w:rPr>
          <w:rFonts w:eastAsia="Times New Roman" w:cs="Times New Roman"/>
          <w:szCs w:val="24"/>
        </w:rPr>
        <w:t>πιτροπή το παράδειγμα της ΕΣΗΕΑ ή του Σωματείου των Εμποροϋπαλλήλων. Θέλουν ένα γήπεδο για να κάνουν αυτή την απαρτία. Άρα φαλκιδεύει το δικαίωμα στην απεργία η Κυβέρνηση, όσο κ</w:t>
      </w:r>
      <w:r>
        <w:rPr>
          <w:rFonts w:eastAsia="Times New Roman" w:cs="Times New Roman"/>
          <w:szCs w:val="24"/>
        </w:rPr>
        <w:t>αι να προσπαθεί να πει ότι δεν το κάνει. Και</w:t>
      </w:r>
      <w:r>
        <w:rPr>
          <w:rFonts w:eastAsia="Times New Roman" w:cs="Times New Roman"/>
          <w:szCs w:val="24"/>
        </w:rPr>
        <w:t>,</w:t>
      </w:r>
      <w:r>
        <w:rPr>
          <w:rFonts w:eastAsia="Times New Roman" w:cs="Times New Roman"/>
          <w:szCs w:val="24"/>
        </w:rPr>
        <w:t xml:space="preserve"> βεβαίως, προσχωρεί σε ένα μέρος της ατζέντας της Νέας Δημοκρατίας. Γι’ αυτό βλέπετε και αυτή τη διαμάχη με τη Νέα Δημοκρατία, αν το κάνει σωστά ή δεν το κάνει σωστά. </w:t>
      </w:r>
    </w:p>
    <w:p w14:paraId="4217C36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η αμφισβήτηση -αφού αλλάζει την απαρτία του άρθρου 8 </w:t>
      </w:r>
      <w:r>
        <w:rPr>
          <w:rFonts w:eastAsia="Times New Roman" w:cs="Times New Roman"/>
          <w:szCs w:val="24"/>
        </w:rPr>
        <w:t xml:space="preserve">του ν. 1264 </w:t>
      </w:r>
      <w:r>
        <w:rPr>
          <w:rFonts w:eastAsia="Times New Roman" w:cs="Times New Roman"/>
          <w:szCs w:val="24"/>
        </w:rPr>
        <w:t xml:space="preserve">στη συνέλευση- είναι ότι αυτό θα ερμηνευθεί και ως παρέμβαση και στα σωματεία πανελλαδικής εμβέλειας και θα έχουμε μια μεγάλη εμπλοκή πάνω σε αυτό. </w:t>
      </w:r>
    </w:p>
    <w:p w14:paraId="4217C36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δεύτερο αρνητικό το οποίο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w:t>
      </w:r>
      <w:r>
        <w:rPr>
          <w:rFonts w:eastAsia="Times New Roman" w:cs="Times New Roman"/>
          <w:szCs w:val="24"/>
        </w:rPr>
        <w:t>ίσης,</w:t>
      </w:r>
      <w:r>
        <w:rPr>
          <w:rFonts w:eastAsia="Times New Roman" w:cs="Times New Roman"/>
          <w:szCs w:val="24"/>
        </w:rPr>
        <w:t xml:space="preserve"> δεν αμφισβητεί η Κυβέρνηση -προσπάθησε να βρει διάφορες δικαιολογίες- είναι αυτό που της είχαμε καταγγείλει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των ενενήντα εννέα ετών. </w:t>
      </w:r>
    </w:p>
    <w:p w14:paraId="4217C36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διαμάχη μου τότε με τον κ. </w:t>
      </w:r>
      <w:proofErr w:type="spellStart"/>
      <w:r>
        <w:rPr>
          <w:rFonts w:eastAsia="Times New Roman" w:cs="Times New Roman"/>
          <w:szCs w:val="24"/>
        </w:rPr>
        <w:t>Τσακαλώτο</w:t>
      </w:r>
      <w:proofErr w:type="spellEnd"/>
      <w:r>
        <w:rPr>
          <w:rFonts w:eastAsia="Times New Roman" w:cs="Times New Roman"/>
          <w:szCs w:val="24"/>
        </w:rPr>
        <w:t xml:space="preserve"> δεν ήταν μόνο για τα εκατό χρόνια, είχε να κάνει και με την</w:t>
      </w:r>
      <w:r>
        <w:rPr>
          <w:rFonts w:eastAsia="Times New Roman" w:cs="Times New Roman"/>
          <w:szCs w:val="24"/>
        </w:rPr>
        <w:t xml:space="preserve"> ουσία ότι δηλαδή η Ελληνική Εταιρεία Δημοσίων Συμμετοχών στην οποία θα πήγαιναν τα δικαιώματα του δημοσίου από τις συμμετοχές στις δημόσιες επιχειρήσεις καταργείται και όλες οι επιχειρήσεις του δημοσίου πάνε πλέον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τον έλεγχο του οποίου τον</w:t>
      </w:r>
      <w:r>
        <w:rPr>
          <w:rFonts w:eastAsia="Times New Roman" w:cs="Times New Roman"/>
          <w:szCs w:val="24"/>
        </w:rPr>
        <w:t xml:space="preserve"> έχουν μαζί με την Κυβέρνηση και οι δανειστές. Κανένας δεν διοικεί μόνος του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p>
    <w:p w14:paraId="4217C36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άλεσα στην </w:t>
      </w:r>
      <w:r>
        <w:rPr>
          <w:rFonts w:eastAsia="Times New Roman" w:cs="Times New Roman"/>
          <w:szCs w:val="24"/>
        </w:rPr>
        <w:t>ε</w:t>
      </w:r>
      <w:r>
        <w:rPr>
          <w:rFonts w:eastAsia="Times New Roman" w:cs="Times New Roman"/>
          <w:szCs w:val="24"/>
        </w:rPr>
        <w:t xml:space="preserve">πιτροπή τον κ. </w:t>
      </w:r>
      <w:proofErr w:type="spellStart"/>
      <w:r>
        <w:rPr>
          <w:rFonts w:eastAsia="Times New Roman" w:cs="Times New Roman"/>
          <w:szCs w:val="24"/>
        </w:rPr>
        <w:t>Τσακαλώτο</w:t>
      </w:r>
      <w:proofErr w:type="spellEnd"/>
      <w:r>
        <w:rPr>
          <w:rFonts w:eastAsia="Times New Roman" w:cs="Times New Roman"/>
          <w:szCs w:val="24"/>
        </w:rPr>
        <w:t>,</w:t>
      </w:r>
      <w:r>
        <w:rPr>
          <w:rFonts w:eastAsia="Times New Roman" w:cs="Times New Roman"/>
          <w:szCs w:val="24"/>
        </w:rPr>
        <w:t xml:space="preserve"> να μας παρουσιάσει τον κατάλογο των εταιρειών, διότι η διαμάχη τότε στη συζήτηση του νομοσχεδίου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 xml:space="preserve"> πάνε τρεις ή τέσσερις εταιρείες. Στην αρχή προσπάθησε η Κυβέρνηση να το καλύψει, μετά αναγκάστηκε να καταθέσει τους πίνακες. Δεν μπορούσε να νομοθετηθεί διαφορετικά. </w:t>
      </w:r>
    </w:p>
    <w:p w14:paraId="4217C36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δεν κατέθεσε τον πίνακα. Έψαξα και τον βρήκα εγώ από τις εισηγητικές εκθ</w:t>
      </w:r>
      <w:r>
        <w:rPr>
          <w:rFonts w:eastAsia="Times New Roman" w:cs="Times New Roman"/>
          <w:szCs w:val="24"/>
        </w:rPr>
        <w:t xml:space="preserve">έσεις του </w:t>
      </w:r>
      <w:r>
        <w:rPr>
          <w:rFonts w:eastAsia="Times New Roman" w:cs="Times New Roman"/>
          <w:szCs w:val="24"/>
        </w:rPr>
        <w:t>π</w:t>
      </w:r>
      <w:r>
        <w:rPr>
          <w:rFonts w:eastAsia="Times New Roman" w:cs="Times New Roman"/>
          <w:szCs w:val="24"/>
        </w:rPr>
        <w:t xml:space="preserve">ροϋπολογισμού. Αυτές είναι, κυρίες και κύριοι συνάδελφοι, οι εισηγμένες και μη εισηγμένες εταιρείες του δημοσίου. Τα δίνετε όλα </w:t>
      </w:r>
      <w:r>
        <w:rPr>
          <w:rFonts w:eastAsia="Times New Roman" w:cs="Times New Roman"/>
          <w:szCs w:val="24"/>
        </w:rPr>
        <w:t>σ</w:t>
      </w:r>
      <w:r>
        <w:rPr>
          <w:rFonts w:eastAsia="Times New Roman" w:cs="Times New Roman"/>
          <w:szCs w:val="24"/>
        </w:rPr>
        <w:t xml:space="preserve">τους δανειστές. Αυτός είναι ο κατάλογος. Τον καταθέτω για τα Πρακτικά.  </w:t>
      </w:r>
    </w:p>
    <w:p w14:paraId="4217C36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Γιάννης Κου</w:t>
      </w:r>
      <w:r>
        <w:rPr>
          <w:rFonts w:eastAsia="Times New Roman" w:cs="Times New Roman"/>
          <w:szCs w:val="24"/>
        </w:rPr>
        <w:t xml:space="preserve">τσούκος καταθέτει για τα Πρακτικά τον προαναφερθέντα κατάλογο,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17C36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Χατζηδάκης που μίλησε νωρίτερα</w:t>
      </w:r>
      <w:r>
        <w:rPr>
          <w:rFonts w:eastAsia="Times New Roman" w:cs="Times New Roman"/>
          <w:szCs w:val="24"/>
        </w:rPr>
        <w:t>,</w:t>
      </w:r>
      <w:r>
        <w:rPr>
          <w:rFonts w:eastAsia="Times New Roman" w:cs="Times New Roman"/>
          <w:szCs w:val="24"/>
        </w:rPr>
        <w:t xml:space="preserve"> είπε τι ζητούσαν οι δανειστές από εμάς για την </w:t>
      </w:r>
      <w:r>
        <w:rPr>
          <w:rFonts w:eastAsia="Times New Roman" w:cs="Times New Roman"/>
          <w:szCs w:val="24"/>
        </w:rPr>
        <w:t>απεργία όταν ήμαστε συγκυβέρνηση και θα το έκανε η Νέα Δημοκρατία</w:t>
      </w:r>
      <w:r>
        <w:rPr>
          <w:rFonts w:eastAsia="Times New Roman" w:cs="Times New Roman"/>
          <w:szCs w:val="24"/>
        </w:rPr>
        <w:t>,</w:t>
      </w:r>
      <w:r>
        <w:rPr>
          <w:rFonts w:eastAsia="Times New Roman" w:cs="Times New Roman"/>
          <w:szCs w:val="24"/>
        </w:rPr>
        <w:t xml:space="preserve"> αν το ΠΑΣΟΚ τότε δεν είχε βάλει βέτο το οποίο και </w:t>
      </w:r>
      <w:proofErr w:type="spellStart"/>
      <w:r>
        <w:rPr>
          <w:rFonts w:eastAsia="Times New Roman" w:cs="Times New Roman"/>
          <w:szCs w:val="24"/>
        </w:rPr>
        <w:t>τήρησ</w:t>
      </w:r>
      <w:r>
        <w:rPr>
          <w:rFonts w:eastAsia="Times New Roman" w:cs="Times New Roman"/>
          <w:szCs w:val="24"/>
        </w:rPr>
        <w:t>αμε</w:t>
      </w:r>
      <w:proofErr w:type="spellEnd"/>
      <w:r>
        <w:rPr>
          <w:rFonts w:eastAsia="Times New Roman" w:cs="Times New Roman"/>
          <w:szCs w:val="24"/>
        </w:rPr>
        <w:t xml:space="preserve">. </w:t>
      </w:r>
    </w:p>
    <w:p w14:paraId="4217C36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δούμε τώρα ποια είναι τα θετικά. Χαϊδεύετε τα αυτιά των εργαζομένων</w:t>
      </w:r>
      <w:r>
        <w:rPr>
          <w:rFonts w:eastAsia="Times New Roman" w:cs="Times New Roman"/>
          <w:szCs w:val="24"/>
        </w:rPr>
        <w:t>,</w:t>
      </w:r>
      <w:r>
        <w:rPr>
          <w:rFonts w:eastAsia="Times New Roman" w:cs="Times New Roman"/>
          <w:szCs w:val="24"/>
        </w:rPr>
        <w:t xml:space="preserve"> λέγοντας ότι τους δίνετε τ</w:t>
      </w:r>
      <w:r>
        <w:rPr>
          <w:rFonts w:eastAsia="Times New Roman" w:cs="Times New Roman"/>
          <w:szCs w:val="24"/>
        </w:rPr>
        <w:t>ο προνόμιο να έχουν προτεραιότητα στους πλειστηριασμούς. Κατ’ αρχ</w:t>
      </w:r>
      <w:r>
        <w:rPr>
          <w:rFonts w:eastAsia="Times New Roman" w:cs="Times New Roman"/>
          <w:szCs w:val="24"/>
        </w:rPr>
        <w:t>άς</w:t>
      </w:r>
      <w:r>
        <w:rPr>
          <w:rFonts w:eastAsia="Times New Roman" w:cs="Times New Roman"/>
          <w:szCs w:val="24"/>
        </w:rPr>
        <w:t xml:space="preserve"> αυτό το προνόμιο είναι για έξι μήνες μόνο, ενώ οι απαιτήσεις είναι για πολλούς περισσότερους μήνες και για τα δικαιώματα της αποζημίωσης. </w:t>
      </w:r>
    </w:p>
    <w:p w14:paraId="4217C36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Εγώ, όμως, ήθελα να ζητήσω από τον κ. Κοντονή να </w:t>
      </w:r>
      <w:r>
        <w:rPr>
          <w:rFonts w:eastAsia="Times New Roman" w:cs="Times New Roman"/>
          <w:szCs w:val="24"/>
        </w:rPr>
        <w:t>μου απαντήσει, γιατί διαβάζοντας τα άρθρα 176 και 177</w:t>
      </w:r>
      <w:r>
        <w:rPr>
          <w:rFonts w:eastAsia="Times New Roman" w:cs="Times New Roman"/>
          <w:szCs w:val="24"/>
        </w:rPr>
        <w:t>,</w:t>
      </w:r>
      <w:r>
        <w:rPr>
          <w:rFonts w:eastAsia="Times New Roman" w:cs="Times New Roman"/>
          <w:szCs w:val="24"/>
        </w:rPr>
        <w:t xml:space="preserve"> κατάλαβα ότι πάλι υπάρχει ένας εμπαιγμός σε βάρος των εργαζομένων, καθώς αυτή η προτεραιότητα, κυρίες και κύριοι συνάδελφοι, δεν ισχύει για τις γεγενημένες πριν την ψήφιση του νόμου απαιτήσεις. Ισχύει </w:t>
      </w:r>
      <w:r>
        <w:rPr>
          <w:rFonts w:eastAsia="Times New Roman" w:cs="Times New Roman"/>
          <w:szCs w:val="24"/>
        </w:rPr>
        <w:t xml:space="preserve">για τις από εδώ και πέρα. Άρα ποιους πάει να καλύψει η Κυβέρνηση; Πού δίνουν δάνεια σήμερα οι τράπεζες και τι περιουσίες υποθηκεύουν; </w:t>
      </w:r>
    </w:p>
    <w:p w14:paraId="4217C36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17C36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Πρόεδρε, είχαμε κάνει μία συμφω</w:t>
      </w:r>
      <w:r>
        <w:rPr>
          <w:rFonts w:eastAsia="Times New Roman" w:cs="Times New Roman"/>
          <w:szCs w:val="24"/>
        </w:rPr>
        <w:t xml:space="preserve">νία. Παρακαλώ πολύ, να μην είστε αυστηρός μόνο με εμένα. Θα τελειώσω εντός του χρόνου που τέλειωσαν και οι άλλοι ομιλητές. </w:t>
      </w:r>
    </w:p>
    <w:p w14:paraId="4217C36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Εγώ, λοιπόν, υποστηρίζω ότι δεν αφορά τις παλαιές απαιτήσεις των δανειστών και άρα κοροϊδεύετε τους εργαζόμενους και παρακαλώ τον κ.</w:t>
      </w:r>
      <w:r>
        <w:rPr>
          <w:rFonts w:eastAsia="Times New Roman" w:cs="Times New Roman"/>
          <w:szCs w:val="24"/>
        </w:rPr>
        <w:t xml:space="preserve"> Κοντονή, αν κάνω λάθος, να πάρει τώρα τον λόγο να το δηλώσει. </w:t>
      </w:r>
    </w:p>
    <w:p w14:paraId="4217C36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θετικό η υποχρεωτική διαμεσολάβηση με το διπλάσιο κόστος, οι ηλεκτρονικοί πλειστηριασμοί που θα «βγάλουν το άγχος» από τους ιδιοκτήτες, το πρόσθετο κόστος μ</w:t>
      </w:r>
      <w:r>
        <w:rPr>
          <w:rFonts w:eastAsia="Times New Roman" w:cs="Times New Roman"/>
          <w:szCs w:val="24"/>
        </w:rPr>
        <w:t xml:space="preserve">ε την ταυτόχρονη θητεία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των αναπληρωτών και όλα αυτά που λέει το Γενικό Λογιστήριο, το «ψαλίδι»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w:t>
      </w:r>
      <w:r>
        <w:rPr>
          <w:rFonts w:eastAsia="Times New Roman" w:cs="Times New Roman"/>
          <w:szCs w:val="24"/>
        </w:rPr>
        <w:t>πολύ</w:t>
      </w:r>
      <w:r>
        <w:rPr>
          <w:rFonts w:eastAsia="Times New Roman" w:cs="Times New Roman"/>
          <w:szCs w:val="24"/>
        </w:rPr>
        <w:t>τεκνους, η «</w:t>
      </w:r>
      <w:proofErr w:type="spellStart"/>
      <w:r>
        <w:rPr>
          <w:rFonts w:eastAsia="Times New Roman" w:cs="Times New Roman"/>
          <w:szCs w:val="24"/>
        </w:rPr>
        <w:t>καζινοποίηση</w:t>
      </w:r>
      <w:proofErr w:type="spellEnd"/>
      <w:r>
        <w:rPr>
          <w:rFonts w:eastAsia="Times New Roman" w:cs="Times New Roman"/>
          <w:szCs w:val="24"/>
        </w:rPr>
        <w:t xml:space="preserve">» της χώρας, καζίνο και κουλοχέρηδες παντού; </w:t>
      </w:r>
    </w:p>
    <w:p w14:paraId="4217C36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Είναι όραμα μιας δίκαιης ανάπτυξης και της παραγωγικής ανασυγκρότησης </w:t>
      </w:r>
      <w:r>
        <w:rPr>
          <w:rFonts w:eastAsia="Times New Roman" w:cs="Times New Roman"/>
          <w:szCs w:val="24"/>
        </w:rPr>
        <w:t xml:space="preserve">αυτό ή </w:t>
      </w:r>
      <w:r>
        <w:rPr>
          <w:rFonts w:eastAsia="Times New Roman" w:cs="Times New Roman"/>
          <w:szCs w:val="24"/>
        </w:rPr>
        <w:t xml:space="preserve">η αφαίρεση των αρμοδιοτήτων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το προβληματικό Κτηματολόγιο; Ακόμα και το Χρηματιστήριο Ηλεκτρικής Ενέργειας δικό μας έργο είναι που το παρουσιάζετε στα θε</w:t>
      </w:r>
      <w:r>
        <w:rPr>
          <w:rFonts w:eastAsia="Times New Roman" w:cs="Times New Roman"/>
          <w:szCs w:val="24"/>
        </w:rPr>
        <w:t xml:space="preserve">τικά. </w:t>
      </w:r>
    </w:p>
    <w:p w14:paraId="4217C36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μπορούσα, λοιπόν, να αναφερθώ σε ένα-ένα από τα τετρακόσια άρθρα</w:t>
      </w:r>
      <w:r>
        <w:rPr>
          <w:rFonts w:eastAsia="Times New Roman" w:cs="Times New Roman"/>
          <w:szCs w:val="24"/>
        </w:rPr>
        <w:t>,</w:t>
      </w:r>
      <w:r>
        <w:rPr>
          <w:rFonts w:eastAsia="Times New Roman" w:cs="Times New Roman"/>
          <w:szCs w:val="24"/>
        </w:rPr>
        <w:t xml:space="preserve"> για να αποδείξω ότι όχι μόνο υπάρχουν τα μεγάλα πολιτικά αρνητικά, αλλά ότι και αυτά που λέτε ως θετικά, δεν ισχύουν. </w:t>
      </w:r>
    </w:p>
    <w:p w14:paraId="4217C37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Έμεινα στο τελευταίο και θα τελειώσω με τούτο. Προπαγανδίζει </w:t>
      </w:r>
      <w:r>
        <w:rPr>
          <w:rFonts w:eastAsia="Times New Roman" w:cs="Times New Roman"/>
          <w:szCs w:val="24"/>
        </w:rPr>
        <w:t xml:space="preserve">η Κυβέρνηση ότι θα φτιάξει ένα μεγάλο διωκτικό σώμα ένα μεγάλο ΣΔΟΕ. Αυτό πάει να κρύψει, κυρίες και κύριοι συνάδελφοι, το γεγονός ότι η Κυβέρνηση πήρε μηδέν στο «κυνήγι» της φοροδιαφυγής. </w:t>
      </w:r>
    </w:p>
    <w:p w14:paraId="4217C37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Της έμειναν οι λίστες στα χέρια</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Λαγκάρντ</w:t>
      </w:r>
      <w:proofErr w:type="spellEnd"/>
      <w:r>
        <w:rPr>
          <w:rFonts w:eastAsia="Times New Roman" w:cs="Times New Roman"/>
          <w:szCs w:val="24"/>
        </w:rPr>
        <w:t xml:space="preserve">, η </w:t>
      </w:r>
      <w:proofErr w:type="spellStart"/>
      <w:r>
        <w:rPr>
          <w:rFonts w:eastAsia="Times New Roman" w:cs="Times New Roman"/>
          <w:szCs w:val="24"/>
        </w:rPr>
        <w:t>Μπό</w:t>
      </w:r>
      <w:r>
        <w:rPr>
          <w:rFonts w:eastAsia="Times New Roman" w:cs="Times New Roman"/>
          <w:szCs w:val="24"/>
        </w:rPr>
        <w:t>ρ</w:t>
      </w:r>
      <w:r>
        <w:rPr>
          <w:rFonts w:eastAsia="Times New Roman" w:cs="Times New Roman"/>
          <w:szCs w:val="24"/>
        </w:rPr>
        <w:t>γιανς</w:t>
      </w:r>
      <w:proofErr w:type="spellEnd"/>
      <w:r>
        <w:rPr>
          <w:rFonts w:eastAsia="Times New Roman" w:cs="Times New Roman"/>
          <w:szCs w:val="24"/>
        </w:rPr>
        <w:t xml:space="preserve">, η λίστα </w:t>
      </w:r>
      <w:r>
        <w:rPr>
          <w:rFonts w:eastAsia="Times New Roman" w:cs="Times New Roman"/>
          <w:szCs w:val="24"/>
        </w:rPr>
        <w:t xml:space="preserve">των πενήντα πέντε χιλιάδων από εκείνους που έβγαλαν τα λεφτά στο εξωτερικό. Και πάει να το καλύψει με αυτό το τέχνασμα, που λέει τι; Ότι θα ξαναπάρει πίσω τις τριάντα χιλιάδες </w:t>
      </w:r>
      <w:r>
        <w:rPr>
          <w:rFonts w:eastAsia="Times New Roman" w:cs="Times New Roman"/>
          <w:szCs w:val="24"/>
        </w:rPr>
        <w:t xml:space="preserve">υποθέσεις </w:t>
      </w:r>
      <w:r>
        <w:rPr>
          <w:rFonts w:eastAsia="Times New Roman" w:cs="Times New Roman"/>
          <w:szCs w:val="24"/>
        </w:rPr>
        <w:t>που πήγε στην ΑΑΔΕ μετά την κατάργηση του ΣΔΟΕ. Έτσι έχουμε ένα μπρος-</w:t>
      </w:r>
      <w:r>
        <w:rPr>
          <w:rFonts w:eastAsia="Times New Roman" w:cs="Times New Roman"/>
          <w:szCs w:val="24"/>
        </w:rPr>
        <w:t xml:space="preserve">πίσω χιλιάδων εκκρεμών υποθέσεων με αποτέλεσμα την παραγραφή. Είναι φανερό ότι εδώ θα παιχτούν και διάφορα «παιχνίδια» με τη στελέχωση αυτού του </w:t>
      </w:r>
      <w:r>
        <w:rPr>
          <w:rFonts w:eastAsia="Times New Roman" w:cs="Times New Roman"/>
          <w:szCs w:val="24"/>
        </w:rPr>
        <w:t>ο</w:t>
      </w:r>
      <w:r>
        <w:rPr>
          <w:rFonts w:eastAsia="Times New Roman" w:cs="Times New Roman"/>
          <w:szCs w:val="24"/>
        </w:rPr>
        <w:t xml:space="preserve">ργανισμού. </w:t>
      </w:r>
    </w:p>
    <w:p w14:paraId="4217C3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λέγοντας ότι το αφήγημα είναι ψευδεπίγραφο, ότι έχουμε </w:t>
      </w:r>
      <w:proofErr w:type="spellStart"/>
      <w:r>
        <w:rPr>
          <w:rFonts w:eastAsia="Times New Roman" w:cs="Times New Roman"/>
          <w:szCs w:val="24"/>
        </w:rPr>
        <w:t>προαπαιτούμενα</w:t>
      </w:r>
      <w:proofErr w:type="spellEnd"/>
      <w:r>
        <w:rPr>
          <w:rFonts w:eastAsia="Times New Roman" w:cs="Times New Roman"/>
          <w:szCs w:val="24"/>
        </w:rPr>
        <w:t xml:space="preserve"> μίας</w:t>
      </w:r>
      <w:r>
        <w:rPr>
          <w:rFonts w:eastAsia="Times New Roman" w:cs="Times New Roman"/>
          <w:szCs w:val="24"/>
        </w:rPr>
        <w:t xml:space="preserve"> ηττοπαθούς διαπραγμάτευσης και ότι αν δεν γίνει μία μεγάλη αλλαγή, που θα ξεκινήσει με αλλαγή των πολιτικών συσχετισμών, για να αλλάξει ο τρόπος διακυβέρνησης με εθνική συνεννόηση, με ένα σχέδιο εξόδου και μια άλλη διαπραγμάτευση, η χώρα θα βρίσκεται, δυσ</w:t>
      </w:r>
      <w:r>
        <w:rPr>
          <w:rFonts w:eastAsia="Times New Roman" w:cs="Times New Roman"/>
          <w:szCs w:val="24"/>
        </w:rPr>
        <w:t>τυχώς, εγκλωβισμένη</w:t>
      </w:r>
      <w:r>
        <w:rPr>
          <w:rFonts w:eastAsia="Times New Roman" w:cs="Times New Roman"/>
          <w:szCs w:val="24"/>
        </w:rPr>
        <w:t>,</w:t>
      </w:r>
      <w:r>
        <w:rPr>
          <w:rFonts w:eastAsia="Times New Roman" w:cs="Times New Roman"/>
          <w:szCs w:val="24"/>
        </w:rPr>
        <w:t xml:space="preserve"> όσο και να προσπαθείτε να μας πείσετε για το αντίθετο. </w:t>
      </w:r>
    </w:p>
    <w:p w14:paraId="4217C37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και για τη μικρή ανοχή. </w:t>
      </w:r>
    </w:p>
    <w:p w14:paraId="4217C374"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217C37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217C37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w:t>
      </w:r>
      <w:r>
        <w:rPr>
          <w:rFonts w:eastAsia="Times New Roman" w:cs="Times New Roman"/>
          <w:szCs w:val="24"/>
        </w:rPr>
        <w:t xml:space="preserve">ρε, θα ήθελα τον λόγο. </w:t>
      </w:r>
    </w:p>
    <w:p w14:paraId="4217C37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Υπουργός θέλει να κάνει μία τοποθέτηση επί των τροπολογιών. </w:t>
      </w:r>
    </w:p>
    <w:p w14:paraId="4217C37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217C37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Πρόκειται για μία τροπολογία με δύο άρθρα. Το πρώτο </w:t>
      </w:r>
      <w:r>
        <w:rPr>
          <w:rFonts w:eastAsia="Times New Roman" w:cs="Times New Roman"/>
          <w:szCs w:val="24"/>
        </w:rPr>
        <w:t>άρθρο της τροπολογίας</w:t>
      </w:r>
      <w:r>
        <w:rPr>
          <w:rFonts w:eastAsia="Times New Roman" w:cs="Times New Roman"/>
          <w:szCs w:val="24"/>
        </w:rPr>
        <w:t>,</w:t>
      </w:r>
      <w:r>
        <w:rPr>
          <w:rFonts w:eastAsia="Times New Roman" w:cs="Times New Roman"/>
          <w:szCs w:val="24"/>
        </w:rPr>
        <w:t xml:space="preserve"> ρυθμίζει το θέμα εκπόνησης της ετήσιας έκθεσης φορολογικών δαπανών και αντί να γίνεται από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r>
        <w:rPr>
          <w:rFonts w:eastAsia="Times New Roman" w:cs="Times New Roman"/>
          <w:szCs w:val="24"/>
        </w:rPr>
        <w:t>,</w:t>
      </w:r>
      <w:r>
        <w:rPr>
          <w:rFonts w:eastAsia="Times New Roman" w:cs="Times New Roman"/>
          <w:szCs w:val="24"/>
        </w:rPr>
        <w:t xml:space="preserve"> θα γίνεται από το Γενικό Λογιστήριο του Κράτους. </w:t>
      </w:r>
    </w:p>
    <w:p w14:paraId="4217C37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Το δεύτερο άρθρο</w:t>
      </w:r>
      <w:r>
        <w:rPr>
          <w:rFonts w:eastAsia="Times New Roman" w:cs="Times New Roman"/>
          <w:szCs w:val="24"/>
        </w:rPr>
        <w:t>,</w:t>
      </w:r>
      <w:r>
        <w:rPr>
          <w:rFonts w:eastAsia="Times New Roman" w:cs="Times New Roman"/>
          <w:szCs w:val="24"/>
        </w:rPr>
        <w:t xml:space="preserve"> είναι αυτό που σας είχα υποσχεθεί στην </w:t>
      </w:r>
      <w:r>
        <w:rPr>
          <w:rFonts w:eastAsia="Times New Roman" w:cs="Times New Roman"/>
          <w:szCs w:val="24"/>
        </w:rPr>
        <w:t>ε</w:t>
      </w:r>
      <w:r>
        <w:rPr>
          <w:rFonts w:eastAsia="Times New Roman" w:cs="Times New Roman"/>
          <w:szCs w:val="24"/>
        </w:rPr>
        <w:t>πιτροπή και τ</w:t>
      </w:r>
      <w:r>
        <w:rPr>
          <w:rFonts w:eastAsia="Times New Roman" w:cs="Times New Roman"/>
          <w:szCs w:val="24"/>
        </w:rPr>
        <w:t xml:space="preserve">ο οποίο είναι για τους πλειστηριασμούς, που εναρμονίζει τον Κώδικα Εισπράξεων, το ΚΕΔΕ, με τον Κώδικα Πολιτικής Δικονομίας. </w:t>
      </w:r>
    </w:p>
    <w:p w14:paraId="4217C3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Πρέπει –γιατί έχει γίνει και σπέκουλα σε αυτό- να είμαστε πάρα πολύ ξεκάθαροι. Ό,τι κάνει η ΑΑΔΕ τώρα με τους ίδιους κανόνες, με τι</w:t>
      </w:r>
      <w:r>
        <w:rPr>
          <w:rFonts w:eastAsia="Times New Roman" w:cs="Times New Roman"/>
          <w:szCs w:val="24"/>
        </w:rPr>
        <w:t xml:space="preserve">ς ίδιες προτεραιότητες, με τα ίδια φίλτρα, τώρα μπορεί να το κάνει και ηλεκτρονικά. Τίποτα άλλο, όπως έχω διαβάσει στις εφημερίδες, αλλά και δυστυχώς έχω ακούσει σε αυτό το Σώμα, δεν αλλάζει από αυτή την αλλαγή. </w:t>
      </w:r>
    </w:p>
    <w:p w14:paraId="4217C3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Τώρα έχουμε και τις νομοτεχνικές βελτιώσεις</w:t>
      </w:r>
      <w:r>
        <w:rPr>
          <w:rFonts w:eastAsia="Times New Roman" w:cs="Times New Roman"/>
          <w:szCs w:val="24"/>
        </w:rPr>
        <w:t xml:space="preserve">. Κάποιες είναι λεκτικές διορθώσεις, για τις οποίες δεν χρειάζεται να πω τίποτα. Κάποιες είναι μεταβατικές, που πάλι δεν χρειάζεται να πω κάτι σημαντικό. </w:t>
      </w:r>
    </w:p>
    <w:p w14:paraId="4217C37D" w14:textId="77777777" w:rsidR="00D30189" w:rsidRDefault="00486ADB">
      <w:pPr>
        <w:spacing w:line="600" w:lineRule="auto"/>
        <w:ind w:firstLine="720"/>
        <w:jc w:val="both"/>
        <w:rPr>
          <w:rFonts w:eastAsia="Times New Roman"/>
          <w:szCs w:val="24"/>
        </w:rPr>
      </w:pPr>
      <w:r>
        <w:rPr>
          <w:rFonts w:eastAsia="Times New Roman"/>
          <w:szCs w:val="24"/>
        </w:rPr>
        <w:t xml:space="preserve">Η μία αφορά τον νέο </w:t>
      </w:r>
      <w:r>
        <w:rPr>
          <w:rFonts w:eastAsia="Times New Roman"/>
          <w:szCs w:val="24"/>
        </w:rPr>
        <w:t>ο</w:t>
      </w:r>
      <w:r>
        <w:rPr>
          <w:rFonts w:eastAsia="Times New Roman"/>
          <w:szCs w:val="24"/>
        </w:rPr>
        <w:t>ργανισμό, που ο κ. Κουτσούκος μας είπε ότι τον κάνουμε</w:t>
      </w:r>
      <w:r>
        <w:rPr>
          <w:rFonts w:eastAsia="Times New Roman"/>
          <w:szCs w:val="24"/>
        </w:rPr>
        <w:t>,</w:t>
      </w:r>
      <w:r>
        <w:rPr>
          <w:rFonts w:eastAsia="Times New Roman"/>
          <w:szCs w:val="24"/>
        </w:rPr>
        <w:t xml:space="preserve"> γιατί δεν έχουμε πάρει τίποτα από τη φοροδιαφυγή. Το είπα και στην </w:t>
      </w:r>
      <w:r>
        <w:rPr>
          <w:rFonts w:eastAsia="Times New Roman"/>
          <w:szCs w:val="24"/>
        </w:rPr>
        <w:t>ε</w:t>
      </w:r>
      <w:r>
        <w:rPr>
          <w:rFonts w:eastAsia="Times New Roman"/>
          <w:szCs w:val="24"/>
        </w:rPr>
        <w:t xml:space="preserve">πιτροπή, κύριε Κουτσούκο, γιατί γίνεται αυτός ο </w:t>
      </w:r>
      <w:r>
        <w:rPr>
          <w:rFonts w:eastAsia="Times New Roman"/>
          <w:szCs w:val="24"/>
        </w:rPr>
        <w:t>ο</w:t>
      </w:r>
      <w:r>
        <w:rPr>
          <w:rFonts w:eastAsia="Times New Roman"/>
          <w:szCs w:val="24"/>
        </w:rPr>
        <w:t>ργανισμός και απαντώντας στον κ. Ψαριανό, ξαναέδωσα την ίδια εξήγηση. Διαβάστε κι αυτό και μπορούμε να κάνουμε μια συζήτηση</w:t>
      </w:r>
      <w:r>
        <w:rPr>
          <w:rFonts w:eastAsia="Times New Roman"/>
          <w:szCs w:val="24"/>
        </w:rPr>
        <w:t>,</w:t>
      </w:r>
      <w:r>
        <w:rPr>
          <w:rFonts w:eastAsia="Times New Roman"/>
          <w:szCs w:val="24"/>
        </w:rPr>
        <w:t xml:space="preserve"> για το αν έχω</w:t>
      </w:r>
      <w:r>
        <w:rPr>
          <w:rFonts w:eastAsia="Times New Roman"/>
          <w:szCs w:val="24"/>
        </w:rPr>
        <w:t xml:space="preserve"> δίκιο ή άδικο. Το μόνο που κάνουμε</w:t>
      </w:r>
      <w:r>
        <w:rPr>
          <w:rFonts w:eastAsia="Times New Roman"/>
          <w:szCs w:val="24"/>
        </w:rPr>
        <w:t>,</w:t>
      </w:r>
      <w:r>
        <w:rPr>
          <w:rFonts w:eastAsia="Times New Roman"/>
          <w:szCs w:val="24"/>
        </w:rPr>
        <w:t xml:space="preserve"> είναι ότι το ΣΔΟΕ θα έχει κάποιους περισσότερους εκπροσώπους σε αυτό το συντονιστικό όργανο. </w:t>
      </w:r>
    </w:p>
    <w:p w14:paraId="4217C37E" w14:textId="77777777" w:rsidR="00D30189" w:rsidRDefault="00486ADB">
      <w:pPr>
        <w:spacing w:line="600" w:lineRule="auto"/>
        <w:ind w:firstLine="720"/>
        <w:jc w:val="both"/>
        <w:rPr>
          <w:rFonts w:eastAsia="Times New Roman"/>
          <w:szCs w:val="24"/>
        </w:rPr>
      </w:pPr>
      <w:r>
        <w:rPr>
          <w:rFonts w:eastAsia="Times New Roman"/>
          <w:szCs w:val="24"/>
        </w:rPr>
        <w:t>Μία νομοτεχνική βελτίωση ικανοποιεί ένα αίτημα των εργαζομένων στα καζίνο, οι οποίοι θα μπορέσουν -όταν είναι εποχικά, κλείνε</w:t>
      </w:r>
      <w:r>
        <w:rPr>
          <w:rFonts w:eastAsia="Times New Roman"/>
          <w:szCs w:val="24"/>
        </w:rPr>
        <w:t xml:space="preserve">ι το καζίνο- να παίρνουν τουλάχιστον το 70% του μισθού τους, ενώ πριν ήταν στη διάταξη ότι ήταν θέμα διαπραγμάτευσης με τις δύο μεριές. </w:t>
      </w:r>
    </w:p>
    <w:p w14:paraId="4217C37F" w14:textId="77777777" w:rsidR="00D30189" w:rsidRDefault="00486ADB">
      <w:pPr>
        <w:spacing w:line="600" w:lineRule="auto"/>
        <w:ind w:firstLine="720"/>
        <w:jc w:val="both"/>
        <w:rPr>
          <w:rFonts w:eastAsia="Times New Roman"/>
          <w:szCs w:val="24"/>
        </w:rPr>
      </w:pPr>
      <w:r>
        <w:rPr>
          <w:rFonts w:eastAsia="Times New Roman"/>
          <w:szCs w:val="24"/>
        </w:rPr>
        <w:t xml:space="preserve">Αυτά είναι τα βασικά. Έχει και μία αλλαγή -δεν είναι εδώ ο κ. </w:t>
      </w:r>
      <w:proofErr w:type="spellStart"/>
      <w:r>
        <w:rPr>
          <w:rFonts w:eastAsia="Times New Roman"/>
          <w:szCs w:val="24"/>
        </w:rPr>
        <w:t>Χαρίτσης</w:t>
      </w:r>
      <w:proofErr w:type="spellEnd"/>
      <w:r>
        <w:rPr>
          <w:rFonts w:eastAsia="Times New Roman"/>
          <w:szCs w:val="24"/>
        </w:rPr>
        <w:t xml:space="preserve"> ο οποίος ίσως θελήσει να την εξηγήσει- στο Πρόγρ</w:t>
      </w:r>
      <w:r>
        <w:rPr>
          <w:rFonts w:eastAsia="Times New Roman"/>
          <w:szCs w:val="24"/>
        </w:rPr>
        <w:t>αμμα Δημοσίων Επενδύσεων και στο πώς υπολογίζεται.</w:t>
      </w:r>
    </w:p>
    <w:p w14:paraId="4217C380"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αυτό ο Υπουργός κ. 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4217C381" w14:textId="77777777" w:rsidR="00D30189" w:rsidRDefault="00486ADB">
      <w:pPr>
        <w:spacing w:line="600" w:lineRule="auto"/>
        <w:ind w:firstLine="720"/>
        <w:jc w:val="center"/>
        <w:rPr>
          <w:rFonts w:eastAsia="Times New Roman"/>
          <w:color w:val="FF0000"/>
          <w:szCs w:val="24"/>
        </w:rPr>
      </w:pPr>
      <w:r w:rsidRPr="00AF0A47">
        <w:rPr>
          <w:rFonts w:eastAsia="Times New Roman"/>
          <w:color w:val="FF0000"/>
          <w:szCs w:val="24"/>
        </w:rPr>
        <w:t>(ΑΛΛΑΓΗ ΣΕΛΙΔΑΣ)</w:t>
      </w:r>
    </w:p>
    <w:p w14:paraId="4217C382" w14:textId="77777777" w:rsidR="00D30189" w:rsidRDefault="00486ADB">
      <w:pPr>
        <w:spacing w:line="600" w:lineRule="auto"/>
        <w:ind w:firstLine="720"/>
        <w:jc w:val="center"/>
        <w:rPr>
          <w:rFonts w:eastAsia="Times New Roman"/>
          <w:color w:val="FF0000"/>
          <w:szCs w:val="24"/>
        </w:rPr>
      </w:pPr>
      <w:r w:rsidRPr="00AF0A47">
        <w:rPr>
          <w:rFonts w:eastAsia="Times New Roman"/>
          <w:color w:val="FF0000"/>
          <w:szCs w:val="24"/>
        </w:rPr>
        <w:t>(Να μπουν οι σελίδες 368-372)</w:t>
      </w:r>
    </w:p>
    <w:p w14:paraId="4217C383" w14:textId="77777777" w:rsidR="00D30189" w:rsidRDefault="00486ADB">
      <w:pPr>
        <w:spacing w:line="600" w:lineRule="auto"/>
        <w:ind w:firstLine="720"/>
        <w:jc w:val="center"/>
        <w:rPr>
          <w:rFonts w:eastAsia="Times New Roman"/>
          <w:color w:val="FF0000"/>
          <w:szCs w:val="24"/>
        </w:rPr>
      </w:pPr>
      <w:r w:rsidRPr="00AF0A47">
        <w:rPr>
          <w:rFonts w:eastAsia="Times New Roman"/>
          <w:color w:val="FF0000"/>
          <w:szCs w:val="24"/>
        </w:rPr>
        <w:t>(ΑΛΛΑΓΗ ΣΕ</w:t>
      </w:r>
      <w:r w:rsidRPr="00AF0A47">
        <w:rPr>
          <w:rFonts w:eastAsia="Times New Roman"/>
          <w:color w:val="FF0000"/>
          <w:szCs w:val="24"/>
        </w:rPr>
        <w:t>ΛΙΔΑΣ)</w:t>
      </w:r>
    </w:p>
    <w:p w14:paraId="4217C384" w14:textId="77777777" w:rsidR="00D30189" w:rsidRDefault="00486ADB">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Τη φορολογία στα καζίνο την αφήνετε όπως είναι;</w:t>
      </w:r>
    </w:p>
    <w:p w14:paraId="4217C385" w14:textId="77777777" w:rsidR="00D30189" w:rsidRDefault="00486AD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Όχι τις νομοθετικές ρυθμίσεις για τα καζίνο δεν τις έχουμε φέρει ακόμα, κύριε συνάδελφε. </w:t>
      </w:r>
    </w:p>
    <w:p w14:paraId="4217C386" w14:textId="77777777" w:rsidR="00D30189" w:rsidRDefault="00486ADB">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w:t>
      </w:r>
      <w:r>
        <w:rPr>
          <w:rFonts w:eastAsia="Times New Roman"/>
          <w:szCs w:val="24"/>
        </w:rPr>
        <w:t>, μπορώ να έχω τον λόγο</w:t>
      </w:r>
      <w:r>
        <w:rPr>
          <w:rFonts w:eastAsia="Times New Roman"/>
          <w:szCs w:val="24"/>
        </w:rPr>
        <w:t>,</w:t>
      </w:r>
      <w:r>
        <w:rPr>
          <w:rFonts w:eastAsia="Times New Roman"/>
          <w:szCs w:val="24"/>
        </w:rPr>
        <w:t xml:space="preserve"> για να κάνω μία ερώτηση επί των τροπολογιών; </w:t>
      </w:r>
    </w:p>
    <w:p w14:paraId="4217C387"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Έχετε τον λόγο, κύριε συνάδελφε. </w:t>
      </w:r>
    </w:p>
    <w:p w14:paraId="4217C388" w14:textId="77777777" w:rsidR="00D30189" w:rsidRDefault="00486AD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Υπουργέ, θα ήθελα αν μπορείτε</w:t>
      </w:r>
      <w:r>
        <w:rPr>
          <w:rFonts w:eastAsia="Times New Roman"/>
          <w:szCs w:val="24"/>
        </w:rPr>
        <w:t>,</w:t>
      </w:r>
      <w:r>
        <w:rPr>
          <w:rFonts w:eastAsia="Times New Roman"/>
          <w:szCs w:val="24"/>
        </w:rPr>
        <w:t xml:space="preserve"> να απαντήσετε σε δύο ερωτήματα. </w:t>
      </w:r>
    </w:p>
    <w:p w14:paraId="4217C389" w14:textId="77777777" w:rsidR="00D30189" w:rsidRDefault="00486ADB">
      <w:pPr>
        <w:spacing w:line="600" w:lineRule="auto"/>
        <w:ind w:firstLine="720"/>
        <w:jc w:val="both"/>
        <w:rPr>
          <w:rFonts w:eastAsia="Times New Roman"/>
          <w:szCs w:val="24"/>
        </w:rPr>
      </w:pPr>
      <w:r>
        <w:rPr>
          <w:rFonts w:eastAsia="Times New Roman"/>
          <w:szCs w:val="24"/>
        </w:rPr>
        <w:t xml:space="preserve">Πρώτα </w:t>
      </w:r>
      <w:proofErr w:type="spellStart"/>
      <w:r>
        <w:rPr>
          <w:rFonts w:eastAsia="Times New Roman"/>
          <w:szCs w:val="24"/>
        </w:rPr>
        <w:t>πρώτα</w:t>
      </w:r>
      <w:proofErr w:type="spellEnd"/>
      <w:r>
        <w:rPr>
          <w:rFonts w:eastAsia="Times New Roman"/>
          <w:szCs w:val="24"/>
        </w:rPr>
        <w:t xml:space="preserve"> αν καταλ</w:t>
      </w:r>
      <w:r>
        <w:rPr>
          <w:rFonts w:eastAsia="Times New Roman"/>
          <w:szCs w:val="24"/>
        </w:rPr>
        <w:t>αβαίνω καλά, σε σχέση με αυτό που κάνετε, εναρμονίζετε το πλαίσιο διενέργειας πλειστηριασμών των τραπεζών με το αντίστοιχο του δημοσίου. Αυτό πράττετε. Αυτό σημαίνει ότι ο Κώδικας Είσπραξης Δημοσίων Εσόδων τροποποιείται προς την ίδια κατεύθυνση με τον Κώδι</w:t>
      </w:r>
      <w:r>
        <w:rPr>
          <w:rFonts w:eastAsia="Times New Roman"/>
          <w:szCs w:val="24"/>
        </w:rPr>
        <w:t xml:space="preserve">κα Πολιτικής Δικονομίας. </w:t>
      </w:r>
    </w:p>
    <w:p w14:paraId="4217C38A" w14:textId="77777777" w:rsidR="00D30189" w:rsidRDefault="00486ADB">
      <w:pPr>
        <w:spacing w:line="600" w:lineRule="auto"/>
        <w:ind w:firstLine="720"/>
        <w:jc w:val="both"/>
        <w:rPr>
          <w:rFonts w:eastAsia="Times New Roman"/>
          <w:szCs w:val="24"/>
        </w:rPr>
      </w:pPr>
      <w:r>
        <w:rPr>
          <w:rFonts w:eastAsia="Times New Roman"/>
          <w:szCs w:val="24"/>
        </w:rPr>
        <w:t>Δύο ερωτήματα λοιπόν. Στη διενέργεια ηλεκτρονικών πλειστηριασμών, στην ουσία, επισπεύδ</w:t>
      </w:r>
      <w:r>
        <w:rPr>
          <w:rFonts w:eastAsia="Times New Roman"/>
          <w:szCs w:val="24"/>
        </w:rPr>
        <w:t>ο</w:t>
      </w:r>
      <w:r>
        <w:rPr>
          <w:rFonts w:eastAsia="Times New Roman"/>
          <w:szCs w:val="24"/>
        </w:rPr>
        <w:t xml:space="preserve">ν </w:t>
      </w:r>
      <w:r>
        <w:rPr>
          <w:rFonts w:eastAsia="Times New Roman"/>
          <w:szCs w:val="24"/>
        </w:rPr>
        <w:t>μέρος</w:t>
      </w:r>
      <w:r>
        <w:rPr>
          <w:rFonts w:eastAsia="Times New Roman"/>
          <w:szCs w:val="24"/>
        </w:rPr>
        <w:t xml:space="preserve"> είναι το </w:t>
      </w:r>
      <w:r>
        <w:rPr>
          <w:rFonts w:eastAsia="Times New Roman"/>
          <w:szCs w:val="24"/>
        </w:rPr>
        <w:t>δ</w:t>
      </w:r>
      <w:r>
        <w:rPr>
          <w:rFonts w:eastAsia="Times New Roman"/>
          <w:szCs w:val="24"/>
        </w:rPr>
        <w:t>ημόσιο. Γι’ αυτό μιλάμε στην ουσία. Ο Κώδικας Πολιτικής Δικονομίας προβλέπει ότι η πρόσθετη προσφορά σε έναν πλειστηριασμό, ό</w:t>
      </w:r>
      <w:r>
        <w:rPr>
          <w:rFonts w:eastAsia="Times New Roman"/>
          <w:szCs w:val="24"/>
        </w:rPr>
        <w:t>που επισπεύδ</w:t>
      </w:r>
      <w:r>
        <w:rPr>
          <w:rFonts w:eastAsia="Times New Roman"/>
          <w:szCs w:val="24"/>
        </w:rPr>
        <w:t>ο</w:t>
      </w:r>
      <w:r>
        <w:rPr>
          <w:rFonts w:eastAsia="Times New Roman"/>
          <w:szCs w:val="24"/>
        </w:rPr>
        <w:t xml:space="preserve">ν </w:t>
      </w:r>
      <w:r>
        <w:rPr>
          <w:rFonts w:eastAsia="Times New Roman"/>
          <w:szCs w:val="24"/>
        </w:rPr>
        <w:t>μέρος</w:t>
      </w:r>
      <w:r>
        <w:rPr>
          <w:rFonts w:eastAsia="Times New Roman"/>
          <w:szCs w:val="24"/>
        </w:rPr>
        <w:t xml:space="preserve"> είναι η τράπεζα, μπορεί να είναι χαμηλότερη της αντικειμενικής αξίας του ακινήτου. Ο Κώδικας Είσπραξης δεν προβλέπει κάτι τέτοιο. Εναρμονίζονται και σε </w:t>
      </w:r>
      <w:r>
        <w:rPr>
          <w:rFonts w:eastAsia="Times New Roman"/>
          <w:szCs w:val="24"/>
        </w:rPr>
        <w:t>αυτό.</w:t>
      </w:r>
    </w:p>
    <w:p w14:paraId="4217C38B" w14:textId="77777777" w:rsidR="00D30189" w:rsidRDefault="00486ADB">
      <w:pPr>
        <w:spacing w:line="600" w:lineRule="auto"/>
        <w:ind w:firstLine="720"/>
        <w:jc w:val="both"/>
        <w:rPr>
          <w:rFonts w:eastAsia="Times New Roman"/>
          <w:szCs w:val="24"/>
        </w:rPr>
      </w:pPr>
      <w:r>
        <w:rPr>
          <w:rFonts w:eastAsia="Times New Roman"/>
          <w:szCs w:val="24"/>
        </w:rPr>
        <w:t>Επίσης ο Κώδικας Είσπραξης Δημοσίων Εσόδων δεν προβλέπει κα</w:t>
      </w:r>
      <w:r>
        <w:rPr>
          <w:rFonts w:eastAsia="Times New Roman"/>
          <w:szCs w:val="24"/>
        </w:rPr>
        <w:t>μ</w:t>
      </w:r>
      <w:r>
        <w:rPr>
          <w:rFonts w:eastAsia="Times New Roman"/>
          <w:szCs w:val="24"/>
        </w:rPr>
        <w:t>μία προστασία όσο</w:t>
      </w:r>
      <w:r>
        <w:rPr>
          <w:rFonts w:eastAsia="Times New Roman"/>
          <w:szCs w:val="24"/>
        </w:rPr>
        <w:t xml:space="preserve">ν αφορά την πρώτη κατοικία, ακόμα κι αν ο οφειλέτης του </w:t>
      </w:r>
      <w:r>
        <w:rPr>
          <w:rFonts w:eastAsia="Times New Roman"/>
          <w:szCs w:val="24"/>
        </w:rPr>
        <w:t>δ</w:t>
      </w:r>
      <w:r>
        <w:rPr>
          <w:rFonts w:eastAsia="Times New Roman"/>
          <w:szCs w:val="24"/>
        </w:rPr>
        <w:t>ημοσίου πληροί τα κριτήρια που έχουν ενσωματωθεί στον νόμο Κατσέλη. Στον νόμο για την προστασία της πρώτης κατοικίας από τον πλειστηριασμό δεν υπάρχει ρητή πρόβλεψη</w:t>
      </w:r>
      <w:r>
        <w:rPr>
          <w:rFonts w:eastAsia="Times New Roman"/>
          <w:szCs w:val="24"/>
        </w:rPr>
        <w:t>,</w:t>
      </w:r>
      <w:r>
        <w:rPr>
          <w:rFonts w:eastAsia="Times New Roman"/>
          <w:szCs w:val="24"/>
        </w:rPr>
        <w:t xml:space="preserve"> που θα αποτρέψει την εφορία ή το </w:t>
      </w:r>
      <w:r>
        <w:rPr>
          <w:rFonts w:eastAsia="Times New Roman"/>
          <w:szCs w:val="24"/>
        </w:rPr>
        <w:t xml:space="preserve">ασφαλιστικό ταμείο από το να βγάλει στο σφυρί την πρώτη κατοικία. Σε ποιο βαθμό προχωράει η εξομοίωση αυτών των δύο διαδικασιών; </w:t>
      </w:r>
    </w:p>
    <w:p w14:paraId="4217C38C" w14:textId="77777777" w:rsidR="00D30189" w:rsidRDefault="00486ADB">
      <w:pPr>
        <w:spacing w:line="600" w:lineRule="auto"/>
        <w:ind w:firstLine="720"/>
        <w:jc w:val="both"/>
        <w:rPr>
          <w:rFonts w:eastAsia="Times New Roman"/>
          <w:szCs w:val="24"/>
        </w:rPr>
      </w:pPr>
      <w:r>
        <w:rPr>
          <w:rFonts w:eastAsia="Times New Roman"/>
          <w:szCs w:val="24"/>
        </w:rPr>
        <w:t>Μ</w:t>
      </w:r>
      <w:r>
        <w:rPr>
          <w:rFonts w:eastAsia="Times New Roman"/>
          <w:szCs w:val="24"/>
        </w:rPr>
        <w:t xml:space="preserve">ια που μιλάμε γι’ αυτά και είστε εδώ, κύριε </w:t>
      </w:r>
      <w:proofErr w:type="spellStart"/>
      <w:r>
        <w:rPr>
          <w:rFonts w:eastAsia="Times New Roman"/>
          <w:szCs w:val="24"/>
        </w:rPr>
        <w:t>Τσακαλώτο</w:t>
      </w:r>
      <w:proofErr w:type="spellEnd"/>
      <w:r>
        <w:rPr>
          <w:rFonts w:eastAsia="Times New Roman"/>
          <w:szCs w:val="24"/>
        </w:rPr>
        <w:t>, θέλω να ρωτήσω το εξής. Έχουμε διαβάσει ότι υπάρχει βέτο των δανειστών</w:t>
      </w:r>
      <w:r>
        <w:rPr>
          <w:rFonts w:eastAsia="Times New Roman"/>
          <w:szCs w:val="24"/>
        </w:rPr>
        <w:t xml:space="preserve"> προς εσάς σε σχέση με την επέκταση της προστασίας της πρώτης κατοικίας μετά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2019. Σας έχουν πει ότι αυτό δεν γίνεται να προχωρήσει. Δεν θα γίνει αποδεκτή η επέκταση μετά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2019.</w:t>
      </w:r>
    </w:p>
    <w:p w14:paraId="4217C38D" w14:textId="77777777" w:rsidR="00D30189" w:rsidRDefault="00486ADB">
      <w:pPr>
        <w:spacing w:line="600" w:lineRule="auto"/>
        <w:ind w:firstLine="720"/>
        <w:jc w:val="both"/>
        <w:rPr>
          <w:rFonts w:eastAsia="Times New Roman"/>
          <w:szCs w:val="24"/>
        </w:rPr>
      </w:pPr>
      <w:r>
        <w:rPr>
          <w:rFonts w:eastAsia="Times New Roman"/>
          <w:szCs w:val="24"/>
        </w:rPr>
        <w:t>Θέλω να ενημερώσετε το Σώμα και τον ελληνικό λαό</w:t>
      </w:r>
      <w:r>
        <w:rPr>
          <w:rFonts w:eastAsia="Times New Roman"/>
          <w:szCs w:val="24"/>
        </w:rPr>
        <w:t>,</w:t>
      </w:r>
      <w:r>
        <w:rPr>
          <w:rFonts w:eastAsia="Times New Roman"/>
          <w:szCs w:val="24"/>
        </w:rPr>
        <w:t xml:space="preserve"> σε ποιον βαθμό αντιμετωπίζει δυσκολίες και πώς θα το αντιμετωπίσετε. Γιατί καταλαβαίνετε ότι είναι ένα κρίσιμο θέμα η προστασία της πρώτης κατοικίας, για να μη μιλάμε μόνο για την προστασία από των πλειστηριασμών, γιατί αυτό </w:t>
      </w:r>
      <w:r>
        <w:rPr>
          <w:rFonts w:eastAsia="Times New Roman"/>
          <w:szCs w:val="24"/>
        </w:rPr>
        <w:t>κά</w:t>
      </w:r>
      <w:r>
        <w:rPr>
          <w:rFonts w:eastAsia="Times New Roman"/>
          <w:szCs w:val="24"/>
        </w:rPr>
        <w:t>νετ</w:t>
      </w:r>
      <w:r>
        <w:rPr>
          <w:rFonts w:eastAsia="Times New Roman"/>
          <w:szCs w:val="24"/>
        </w:rPr>
        <w:t>ε</w:t>
      </w:r>
      <w:r>
        <w:rPr>
          <w:rFonts w:eastAsia="Times New Roman"/>
          <w:szCs w:val="24"/>
        </w:rPr>
        <w:t xml:space="preserve"> σήμερα. </w:t>
      </w:r>
    </w:p>
    <w:p w14:paraId="4217C38E" w14:textId="77777777" w:rsidR="00D30189" w:rsidRDefault="00486ADB">
      <w:pPr>
        <w:spacing w:line="600" w:lineRule="auto"/>
        <w:ind w:firstLine="720"/>
        <w:jc w:val="both"/>
        <w:rPr>
          <w:rFonts w:eastAsia="Times New Roman"/>
          <w:szCs w:val="24"/>
        </w:rPr>
      </w:pPr>
      <w:r>
        <w:rPr>
          <w:rFonts w:eastAsia="Times New Roman"/>
          <w:b/>
          <w:szCs w:val="24"/>
        </w:rPr>
        <w:t>ΕΥΚΛΕΙΔΗΣ ΤΣΑΚ</w:t>
      </w:r>
      <w:r>
        <w:rPr>
          <w:rFonts w:eastAsia="Times New Roman"/>
          <w:b/>
          <w:szCs w:val="24"/>
        </w:rPr>
        <w:t xml:space="preserve">ΑΛΩΤΟΣ (Υπουργός Οικονομικών): </w:t>
      </w:r>
      <w:r>
        <w:rPr>
          <w:rFonts w:eastAsia="Times New Roman"/>
          <w:szCs w:val="24"/>
        </w:rPr>
        <w:t xml:space="preserve">Θα σας απαντήσω μόνο σε τριάντα δευτερόλεπτα όσον αφορά τη διαπραγμάτευση </w:t>
      </w:r>
    </w:p>
    <w:p w14:paraId="4217C38F"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έχετε τον λόγο. </w:t>
      </w:r>
    </w:p>
    <w:p w14:paraId="4217C390" w14:textId="77777777" w:rsidR="00D30189" w:rsidRDefault="00486ADB">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Η κ. </w:t>
      </w:r>
      <w:proofErr w:type="spellStart"/>
      <w:r>
        <w:rPr>
          <w:rFonts w:eastAsia="Times New Roman"/>
          <w:szCs w:val="24"/>
        </w:rPr>
        <w:t>Παπανάτσιου</w:t>
      </w:r>
      <w:proofErr w:type="spellEnd"/>
      <w:r>
        <w:rPr>
          <w:rFonts w:eastAsia="Times New Roman"/>
          <w:szCs w:val="24"/>
        </w:rPr>
        <w:t>, που ξέρει περισσότε</w:t>
      </w:r>
      <w:r>
        <w:rPr>
          <w:rFonts w:eastAsia="Times New Roman"/>
          <w:szCs w:val="24"/>
        </w:rPr>
        <w:t>ρο τις άλλες ερωτήσεις, μπορεί να πάρει τον λόγο για ένα λεπτό και να σας απαντήσει στην ερώτησή σας.</w:t>
      </w:r>
    </w:p>
    <w:p w14:paraId="4217C391" w14:textId="77777777" w:rsidR="00D30189" w:rsidRDefault="00486ADB">
      <w:pPr>
        <w:spacing w:line="600" w:lineRule="auto"/>
        <w:ind w:firstLine="720"/>
        <w:jc w:val="both"/>
        <w:rPr>
          <w:rFonts w:eastAsia="Times New Roman"/>
          <w:szCs w:val="24"/>
        </w:rPr>
      </w:pPr>
      <w:r>
        <w:rPr>
          <w:rFonts w:eastAsia="Times New Roman"/>
          <w:szCs w:val="24"/>
        </w:rPr>
        <w:t>Στη διαπραγμάτευση δεν έχει μπει θέμα</w:t>
      </w:r>
      <w:r>
        <w:rPr>
          <w:rFonts w:eastAsia="Times New Roman"/>
          <w:szCs w:val="24"/>
        </w:rPr>
        <w:t>,</w:t>
      </w:r>
      <w:r>
        <w:rPr>
          <w:rFonts w:eastAsia="Times New Roman"/>
          <w:szCs w:val="24"/>
        </w:rPr>
        <w:t xml:space="preserve"> για το τι θα γίνει με τον νόμο Κατσέλη-Σταθάκη μετά το 2019. Μια που το ρωτήσατε, όμως, ένα πράγμα θέλω να εξηγήσω.</w:t>
      </w:r>
      <w:r>
        <w:rPr>
          <w:rFonts w:eastAsia="Times New Roman"/>
          <w:szCs w:val="24"/>
        </w:rPr>
        <w:t xml:space="preserve"> Και στις 31 Δεκεμβρίου του 2018 να μπεις στον νόμο Σταθάκη-Κατσέλη -να κάνεις αίτηση, όχι να έχει βγει η δικαστική απόφαση-, είσαι γι’ αυτό όσο αποφασίσει το δικαστήριο και το δικαστήριο να αποφασίσει τον Μάρτη, τον Απρίλη του 2019. </w:t>
      </w:r>
    </w:p>
    <w:p w14:paraId="4217C392" w14:textId="77777777" w:rsidR="00D30189" w:rsidRDefault="00486ADB">
      <w:pPr>
        <w:spacing w:line="600" w:lineRule="auto"/>
        <w:ind w:firstLine="720"/>
        <w:jc w:val="both"/>
        <w:rPr>
          <w:rFonts w:eastAsia="Times New Roman"/>
          <w:szCs w:val="24"/>
        </w:rPr>
      </w:pPr>
      <w:r>
        <w:rPr>
          <w:rFonts w:eastAsia="Times New Roman"/>
          <w:szCs w:val="24"/>
        </w:rPr>
        <w:t xml:space="preserve">Αυτό είναι σημαντικό </w:t>
      </w:r>
      <w:r>
        <w:rPr>
          <w:rFonts w:eastAsia="Times New Roman"/>
          <w:szCs w:val="24"/>
        </w:rPr>
        <w:t>και να το ξέρουν όλοι οι πολίτες</w:t>
      </w:r>
      <w:r>
        <w:rPr>
          <w:rFonts w:eastAsia="Times New Roman"/>
          <w:szCs w:val="24"/>
        </w:rPr>
        <w:t>,</w:t>
      </w:r>
      <w:r>
        <w:rPr>
          <w:rFonts w:eastAsia="Times New Roman"/>
          <w:szCs w:val="24"/>
        </w:rPr>
        <w:t xml:space="preserve"> όταν λέμε ότι τελειώνει –αν δεν αλλάξουμε τίποτα- στις 31 Δεκεμβρίου 2018 ο νόμος Σταθάκη-Κατσέλη δεν σημαίνει τίποτα για όσους έχουν εισαχθεί μέχρι αυτή την ημερομηνία. </w:t>
      </w:r>
    </w:p>
    <w:p w14:paraId="4217C393" w14:textId="77777777" w:rsidR="00D30189" w:rsidRDefault="00486ADB">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Εσείς προτίθεστε να το βάλετε στη διαπραγμάτευση; </w:t>
      </w:r>
    </w:p>
    <w:p w14:paraId="4217C394" w14:textId="77777777" w:rsidR="00D30189" w:rsidRDefault="00486AD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τι θα βάλω στη διαπραγμάτευση</w:t>
      </w:r>
      <w:r>
        <w:rPr>
          <w:rFonts w:eastAsia="Times New Roman"/>
          <w:szCs w:val="24"/>
        </w:rPr>
        <w:t>,</w:t>
      </w:r>
      <w:r>
        <w:rPr>
          <w:rFonts w:eastAsia="Times New Roman"/>
          <w:szCs w:val="24"/>
        </w:rPr>
        <w:t xml:space="preserve"> είναι μια κουβέντα για το μέλλον που θα τη συζητήσουμε. Μπορείτε να έρθετε, με μεγάλη μου χαρά, να με δείτε και να μου πείτε </w:t>
      </w:r>
      <w:r>
        <w:rPr>
          <w:rFonts w:eastAsia="Times New Roman"/>
          <w:szCs w:val="24"/>
        </w:rPr>
        <w:t xml:space="preserve">τις απόψεις για το τι πρέπει να βάλω στη διαπραγμάτευση. </w:t>
      </w:r>
    </w:p>
    <w:p w14:paraId="4217C395"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w:t>
      </w:r>
      <w:proofErr w:type="spellStart"/>
      <w:r>
        <w:rPr>
          <w:rFonts w:eastAsia="Times New Roman"/>
          <w:szCs w:val="24"/>
        </w:rPr>
        <w:t>Αμυράς</w:t>
      </w:r>
      <w:proofErr w:type="spellEnd"/>
      <w:r>
        <w:rPr>
          <w:rFonts w:eastAsia="Times New Roman"/>
          <w:szCs w:val="24"/>
        </w:rPr>
        <w:t xml:space="preserve"> έχει τον λόγο για δώδεκα λεπτά.</w:t>
      </w:r>
    </w:p>
    <w:p w14:paraId="4217C39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4217C39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πρώτα, πρώτα να καλωσορίσουμε στο κοινοβούλιο</w:t>
      </w:r>
      <w:r>
        <w:rPr>
          <w:rFonts w:eastAsia="Times New Roman" w:cs="Times New Roman"/>
          <w:szCs w:val="24"/>
        </w:rPr>
        <w:t xml:space="preserve"> το σύστημα ηλεκτρονικής ψηφοφορίας. Υπάρχουν ψηφιακές ωραίες οθόνες γερμανικής εταιρείας </w:t>
      </w:r>
      <w:r>
        <w:rPr>
          <w:rFonts w:eastAsia="Times New Roman" w:cs="Times New Roman"/>
          <w:szCs w:val="24"/>
        </w:rPr>
        <w:t>κ</w:t>
      </w:r>
      <w:r>
        <w:rPr>
          <w:rFonts w:eastAsia="Times New Roman" w:cs="Times New Roman"/>
          <w:szCs w:val="24"/>
        </w:rPr>
        <w:t>αι κοίτα πώς τα φέρνει η άτιμη ζωή! Η πρώτη ηλεκτρονική ψηφοφορία θα έχει ως θέμα τους ηλεκτρονικούς πλειστηριασμούς.</w:t>
      </w:r>
    </w:p>
    <w:p w14:paraId="4217C398" w14:textId="77777777" w:rsidR="00D30189" w:rsidRDefault="00486ADB">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Απ’ όσο ξέρ</w:t>
      </w:r>
      <w:r>
        <w:rPr>
          <w:rFonts w:eastAsia="Times New Roman"/>
          <w:bCs/>
          <w:szCs w:val="24"/>
        </w:rPr>
        <w:t>ω, δεν θα ισχύσει για μεθαύριο.</w:t>
      </w:r>
    </w:p>
    <w:p w14:paraId="4217C39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πειράζει. Θα ισχύσει από τη μεθεπόμενη.</w:t>
      </w:r>
    </w:p>
    <w:p w14:paraId="4217C39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βιώνουμε ένα </w:t>
      </w:r>
      <w:proofErr w:type="spellStart"/>
      <w:r>
        <w:rPr>
          <w:rFonts w:eastAsia="Times New Roman" w:cs="Times New Roman"/>
          <w:szCs w:val="24"/>
        </w:rPr>
        <w:t>σουρεάλ</w:t>
      </w:r>
      <w:proofErr w:type="spellEnd"/>
      <w:r>
        <w:rPr>
          <w:rFonts w:eastAsia="Times New Roman" w:cs="Times New Roman"/>
          <w:szCs w:val="24"/>
        </w:rPr>
        <w:t xml:space="preserve"> σκηνικό με σκηνοθέτες τους κυβερνητικούς Βουλευτές και Υπουργούς. Και θα έλεγα ότι δεν είδα κα</w:t>
      </w:r>
      <w:r>
        <w:rPr>
          <w:rFonts w:eastAsia="Times New Roman" w:cs="Times New Roman"/>
          <w:szCs w:val="24"/>
        </w:rPr>
        <w:t>μ</w:t>
      </w:r>
      <w:r>
        <w:rPr>
          <w:rFonts w:eastAsia="Times New Roman" w:cs="Times New Roman"/>
          <w:szCs w:val="24"/>
        </w:rPr>
        <w:t>μία αντίδραση από τους κυβερ</w:t>
      </w:r>
      <w:r>
        <w:rPr>
          <w:rFonts w:eastAsia="Times New Roman" w:cs="Times New Roman"/>
          <w:szCs w:val="24"/>
        </w:rPr>
        <w:t>νητικούς Βουλευτές</w:t>
      </w:r>
      <w:r>
        <w:rPr>
          <w:rFonts w:eastAsia="Times New Roman" w:cs="Times New Roman"/>
          <w:szCs w:val="24"/>
        </w:rPr>
        <w:t>,</w:t>
      </w:r>
      <w:r>
        <w:rPr>
          <w:rFonts w:eastAsia="Times New Roman" w:cs="Times New Roman"/>
          <w:szCs w:val="24"/>
        </w:rPr>
        <w:t xml:space="preserve"> για το γεγονός ότι η ίδια η Κυβέρνηση θέλει να τους μετατρέψει σε ηλεκτρονικούς Βουλευτές, δηλαδή, να ψηφίζουν αυτομάτως. Να μη διαβάζουν, να μην έχουν το χρόνο, να μην περνάνε από τη βάσανο της ενημέρωσης και της αναζήτησης τα νομοσχέδ</w:t>
      </w:r>
      <w:r>
        <w:rPr>
          <w:rFonts w:eastAsia="Times New Roman" w:cs="Times New Roman"/>
          <w:szCs w:val="24"/>
        </w:rPr>
        <w:t>ια και τις διατάξεις που μας φέρνει η Κυβέρνηση.</w:t>
      </w:r>
    </w:p>
    <w:p w14:paraId="4217C39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Κάποτε λέγατε κάποιες κορώνες, όπως ότι είστε κάθε λέξη του Συντάγματος. Κάποτε ορκιζόσασταν ότι ο φάρος σας είναι η καλή νομοθέτηση. Κάποτε λέγατε ότι δεν είστε σαν τους άλλους. Να κατατίθενται χίλιες πεντα</w:t>
      </w:r>
      <w:r>
        <w:rPr>
          <w:rFonts w:eastAsia="Times New Roman" w:cs="Times New Roman"/>
          <w:szCs w:val="24"/>
        </w:rPr>
        <w:t xml:space="preserve">κόσιες σελίδες, τετρακόσια άρθρα στις </w:t>
      </w:r>
      <w:r>
        <w:rPr>
          <w:rFonts w:eastAsia="Times New Roman" w:cs="Times New Roman"/>
          <w:szCs w:val="24"/>
        </w:rPr>
        <w:t>8</w:t>
      </w:r>
      <w:r>
        <w:rPr>
          <w:rFonts w:eastAsia="Times New Roman" w:cs="Times New Roman"/>
          <w:szCs w:val="24"/>
        </w:rPr>
        <w:t xml:space="preserve"> το βράδυ και την άλλη μέρα στις 10</w:t>
      </w:r>
      <w:r>
        <w:rPr>
          <w:rFonts w:eastAsia="Times New Roman" w:cs="Times New Roman"/>
          <w:szCs w:val="24"/>
        </w:rPr>
        <w:t xml:space="preserve"> </w:t>
      </w:r>
      <w:r>
        <w:rPr>
          <w:rFonts w:eastAsia="Times New Roman" w:cs="Times New Roman"/>
          <w:szCs w:val="24"/>
        </w:rPr>
        <w:t>το πρωί να πρέπει να τοποθετηθούν τα κόμματα και όλοι οι Βουλευτές, αποδεικνύει ότι όλες αυτές οι ηρωικές κορώνες που λέγατε</w:t>
      </w:r>
      <w:r>
        <w:rPr>
          <w:rFonts w:eastAsia="Times New Roman" w:cs="Times New Roman"/>
          <w:szCs w:val="24"/>
        </w:rPr>
        <w:t>,</w:t>
      </w:r>
      <w:r>
        <w:rPr>
          <w:rFonts w:eastAsia="Times New Roman" w:cs="Times New Roman"/>
          <w:szCs w:val="24"/>
        </w:rPr>
        <w:t xml:space="preserve"> πήγαν περίπατο.</w:t>
      </w:r>
    </w:p>
    <w:p w14:paraId="4217C39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Ίσως, όμως,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Υπουργείου Δικαιοσύνης με το οποίο προσπαθούσε να δικαιολογήσει την εισαγωγή των ηλεκτρονικών πλειστηριασμών στην έννομη ζωή -και έλεγε ότι γίνεται για λόγους προστασίας της ψυχικής υγείας κυρίως των δανειοληπτών, δηλαδή, εκείνων που χάνουν τα σπίτια </w:t>
      </w:r>
      <w:r>
        <w:rPr>
          <w:rFonts w:eastAsia="Times New Roman" w:cs="Times New Roman"/>
          <w:szCs w:val="24"/>
        </w:rPr>
        <w:t>τους- μάλλον τελικά το ηλεκτρονικό του θέματος έχει να κάνει με τη διασφάλιση της ψυχικής υγείας και ηρεμίας των κυβερνητικών Βουλευτών και Υπουργών. Αλλιώς δεν μπορώ να το εξηγήσω.</w:t>
      </w:r>
    </w:p>
    <w:p w14:paraId="4217C39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Πρέπει να ψηφίζουν «ναι» αυτομάτως σε όλα χωρίς να διαμαρτύρονται για το π</w:t>
      </w:r>
      <w:r>
        <w:rPr>
          <w:rFonts w:eastAsia="Times New Roman" w:cs="Times New Roman"/>
          <w:szCs w:val="24"/>
        </w:rPr>
        <w:t xml:space="preserve">αραμικρό. Και προχθές στην </w:t>
      </w:r>
      <w:r>
        <w:rPr>
          <w:rFonts w:eastAsia="Times New Roman" w:cs="Times New Roman"/>
          <w:szCs w:val="24"/>
        </w:rPr>
        <w:t>ε</w:t>
      </w:r>
      <w:r>
        <w:rPr>
          <w:rFonts w:eastAsia="Times New Roman" w:cs="Times New Roman"/>
          <w:szCs w:val="24"/>
        </w:rPr>
        <w:t xml:space="preserve">πιτροπή που το </w:t>
      </w:r>
      <w:r>
        <w:rPr>
          <w:rFonts w:eastAsia="Times New Roman" w:cs="Times New Roman"/>
          <w:szCs w:val="24"/>
        </w:rPr>
        <w:t>π</w:t>
      </w:r>
      <w:r>
        <w:rPr>
          <w:rFonts w:eastAsia="Times New Roman" w:cs="Times New Roman"/>
          <w:szCs w:val="24"/>
        </w:rPr>
        <w:t xml:space="preserve">ροεδρείο της </w:t>
      </w:r>
      <w:r>
        <w:rPr>
          <w:rFonts w:eastAsia="Times New Roman" w:cs="Times New Roman"/>
          <w:szCs w:val="24"/>
        </w:rPr>
        <w:t>ε</w:t>
      </w:r>
      <w:r>
        <w:rPr>
          <w:rFonts w:eastAsia="Times New Roman" w:cs="Times New Roman"/>
          <w:szCs w:val="24"/>
        </w:rPr>
        <w:t>πιτροπής έκανε πρόταση και είπε να μιλάνε οι Βουλευτές για τρία λεπτά από τέσσερα που ήταν αρχικά ούτε ένας από τους κυβερνητικούς Βουλευτές δεν βγήκε να πει ένα όχι, να αντιδράσει.</w:t>
      </w:r>
    </w:p>
    <w:p w14:paraId="4217C39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Πάμε, λοιπόν, στ</w:t>
      </w:r>
      <w:r>
        <w:rPr>
          <w:rFonts w:eastAsia="Times New Roman" w:cs="Times New Roman"/>
          <w:szCs w:val="24"/>
        </w:rPr>
        <w:t xml:space="preserve">ην πρώτη ανάγνωση του πολυνομοσχεδίου.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τα θετικά είναι περισσότερα από τα αρνητικά. Εγώ τέσσερα σημεία θέλω να δούμε μαζί, κύριε Υπουργέ, εάν έχετε την καλοσύνη.</w:t>
      </w:r>
    </w:p>
    <w:p w14:paraId="4217C39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Πρώτα απ’ όλα πάμε στους ηλεκτρονικούς πλειστηριασμούς. Το 2014</w:t>
      </w:r>
      <w:r>
        <w:rPr>
          <w:rFonts w:eastAsia="Times New Roman" w:cs="Times New Roman"/>
          <w:szCs w:val="24"/>
        </w:rPr>
        <w:t>,</w:t>
      </w:r>
      <w:r>
        <w:rPr>
          <w:rFonts w:eastAsia="Times New Roman" w:cs="Times New Roman"/>
          <w:szCs w:val="24"/>
        </w:rPr>
        <w:t xml:space="preserve"> ο ση</w:t>
      </w:r>
      <w:r>
        <w:rPr>
          <w:rFonts w:eastAsia="Times New Roman" w:cs="Times New Roman"/>
          <w:szCs w:val="24"/>
        </w:rPr>
        <w:t>μερινός Πρωθυπουργός προειδοποιούσε την τότε κυβέρνηση</w:t>
      </w:r>
      <w:r>
        <w:rPr>
          <w:rFonts w:eastAsia="Times New Roman" w:cs="Times New Roman"/>
          <w:szCs w:val="24"/>
        </w:rPr>
        <w:t>,</w:t>
      </w:r>
      <w:r>
        <w:rPr>
          <w:rFonts w:eastAsia="Times New Roman" w:cs="Times New Roman"/>
          <w:szCs w:val="24"/>
        </w:rPr>
        <w:t xml:space="preserve"> να μη διανοηθεί να προχωρήσει σε πλειστηριασμούς οποιασδήποτε μορφής και έλεγε ότι από τη λαϊκή αντίδραση δεν θα μπορούσαν οι πλειστηριασμοί να γίνουν παρά μόνο σε ξένη χώρα. Τελικά δεν χρειάστηκε να </w:t>
      </w:r>
      <w:r>
        <w:rPr>
          <w:rFonts w:eastAsia="Times New Roman" w:cs="Times New Roman"/>
          <w:szCs w:val="24"/>
        </w:rPr>
        <w:t xml:space="preserve">μετακομίσουν οι συμβολαιογράφοι σε ξένη χώρα. </w:t>
      </w:r>
      <w:r>
        <w:rPr>
          <w:rFonts w:eastAsia="Times New Roman" w:cs="Times New Roman"/>
          <w:szCs w:val="24"/>
          <w:lang w:val="en-US"/>
        </w:rPr>
        <w:t>A</w:t>
      </w:r>
      <w:proofErr w:type="spellStart"/>
      <w:r>
        <w:rPr>
          <w:rFonts w:eastAsia="Times New Roman" w:cs="Times New Roman"/>
          <w:szCs w:val="24"/>
        </w:rPr>
        <w:t>ρκεί</w:t>
      </w:r>
      <w:proofErr w:type="spellEnd"/>
      <w:r>
        <w:rPr>
          <w:rFonts w:eastAsia="Times New Roman" w:cs="Times New Roman"/>
          <w:szCs w:val="24"/>
        </w:rPr>
        <w:t xml:space="preserve"> να έχουν έναν ηλεκτρονικό υπολογιστή. </w:t>
      </w:r>
    </w:p>
    <w:p w14:paraId="4217C3A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Μας έλεγε</w:t>
      </w:r>
      <w:r>
        <w:rPr>
          <w:rFonts w:eastAsia="Times New Roman" w:cs="Times New Roman"/>
          <w:szCs w:val="24"/>
        </w:rPr>
        <w:t>,</w:t>
      </w:r>
      <w:r>
        <w:rPr>
          <w:rFonts w:eastAsia="Times New Roman" w:cs="Times New Roman"/>
          <w:szCs w:val="24"/>
        </w:rPr>
        <w:t xml:space="preserve"> επίσης, ο κ. Τσίπρας τότε και τον ακούσαμε και τώρα στο Υπουργικό Συμβούλιο</w:t>
      </w:r>
      <w:r>
        <w:rPr>
          <w:rFonts w:eastAsia="Times New Roman" w:cs="Times New Roman"/>
          <w:szCs w:val="24"/>
        </w:rPr>
        <w:t>,</w:t>
      </w:r>
      <w:r>
        <w:rPr>
          <w:rFonts w:eastAsia="Times New Roman" w:cs="Times New Roman"/>
          <w:szCs w:val="24"/>
        </w:rPr>
        <w:t xml:space="preserve"> να νουθετεί εσάς τους Υπουργούς να προστατεύσετε από τις τράπεζες τους </w:t>
      </w:r>
      <w:proofErr w:type="spellStart"/>
      <w:r>
        <w:rPr>
          <w:rFonts w:eastAsia="Times New Roman" w:cs="Times New Roman"/>
          <w:szCs w:val="24"/>
        </w:rPr>
        <w:t>φτωχοδ</w:t>
      </w:r>
      <w:r>
        <w:rPr>
          <w:rFonts w:eastAsia="Times New Roman" w:cs="Times New Roman"/>
          <w:szCs w:val="24"/>
        </w:rPr>
        <w:t>ιάβολους</w:t>
      </w:r>
      <w:proofErr w:type="spellEnd"/>
      <w:r>
        <w:rPr>
          <w:rFonts w:eastAsia="Times New Roman" w:cs="Times New Roman"/>
          <w:szCs w:val="24"/>
        </w:rPr>
        <w:t xml:space="preserve"> της μισθωτής εργασίας και της μικρής επιχειρηματικότητας. Αγαπητέ Υπουργέ, χίλιες κατασχέσεις λογαριασμών την ημέρα έχουν να κάνουν με τους πλούσιους; </w:t>
      </w:r>
    </w:p>
    <w:p w14:paraId="4217C3A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θυμίζω</w:t>
      </w:r>
      <w:r>
        <w:rPr>
          <w:rFonts w:eastAsia="Times New Roman" w:cs="Times New Roman"/>
          <w:szCs w:val="24"/>
        </w:rPr>
        <w:t>,</w:t>
      </w:r>
      <w:r>
        <w:rPr>
          <w:rFonts w:eastAsia="Times New Roman" w:cs="Times New Roman"/>
          <w:szCs w:val="24"/>
        </w:rPr>
        <w:t xml:space="preserve"> επίσης, τι έλεγε για το θέμα -που είναι κυρίαρχο σε αυτό το σχέδιο νόμου- της απαρτ</w:t>
      </w:r>
      <w:r>
        <w:rPr>
          <w:rFonts w:eastAsia="Times New Roman" w:cs="Times New Roman"/>
          <w:szCs w:val="24"/>
        </w:rPr>
        <w:t>ίας, δηλαδή του 50% + 1 για τις απεργίες, το καλοκαίρι του 2014 ο κ. Τσίπρας</w:t>
      </w:r>
      <w:r>
        <w:rPr>
          <w:rFonts w:eastAsia="Times New Roman" w:cs="Times New Roman"/>
          <w:szCs w:val="24"/>
        </w:rPr>
        <w:t>,</w:t>
      </w:r>
      <w:r>
        <w:rPr>
          <w:rFonts w:eastAsia="Times New Roman" w:cs="Times New Roman"/>
          <w:szCs w:val="24"/>
        </w:rPr>
        <w:t xml:space="preserve"> όταν η ΑΔΕΔΥ είχε προκηρύξει απεργία κατά της αξιολόγησης των δημοσίων υπαλλήλων. Έλεγε: «Το δικαίωμα στην απεργία κατακτήθηκε μέσα από σκληρούς αγώνες. Δεν πρόκειται να το αφαιρ</w:t>
      </w:r>
      <w:r>
        <w:rPr>
          <w:rFonts w:eastAsia="Times New Roman" w:cs="Times New Roman"/>
          <w:szCs w:val="24"/>
        </w:rPr>
        <w:t>έσουμε με κανέναν τρόπο. Είναι πολιτική επιλογή.». Άρα αυτή η διάταξη είναι πολιτική επιλογή σας; Είναι θετική τελικά ή αρνητική, κύριε Υπουργέ; Έχουμε μπερδευτεί στο 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πιστεύετε για αυτή τη διάταξη για τις απεργίες.</w:t>
      </w:r>
    </w:p>
    <w:p w14:paraId="4217C3A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Πριν αναλάβετε την εξουσί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ο ΣΥΡΙΖΑ και πολλοί σημερινοί Υπουργοί που τότε ήταν στην πρώτη γραμμή της υποτιθέμενης αντίστασης, μας λέγατε ότι οι αλλαγές για τις απεργίες είναι πιέσεις του ΔΝΤ και της τρόικας και θα τις αποκρούατε. Τελικά τι έγινε; Ποιος έφαγε γκολ, για να καταλάβ</w:t>
      </w:r>
      <w:r>
        <w:rPr>
          <w:rFonts w:eastAsia="Times New Roman" w:cs="Times New Roman"/>
          <w:szCs w:val="24"/>
        </w:rPr>
        <w:t>ουμε;</w:t>
      </w:r>
    </w:p>
    <w:p w14:paraId="4217C3A3" w14:textId="77777777" w:rsidR="00D30189" w:rsidRDefault="00486ADB">
      <w:pPr>
        <w:spacing w:line="600" w:lineRule="auto"/>
        <w:ind w:firstLine="720"/>
        <w:jc w:val="both"/>
        <w:rPr>
          <w:rFonts w:eastAsia="Times New Roman"/>
          <w:bCs/>
          <w:szCs w:val="24"/>
        </w:rPr>
      </w:pPr>
      <w:r>
        <w:rPr>
          <w:rFonts w:eastAsia="Times New Roman" w:cs="Times New Roman"/>
          <w:szCs w:val="24"/>
        </w:rPr>
        <w:t xml:space="preserve">Ζήτημα τρίτο είναι το </w:t>
      </w:r>
      <w:proofErr w:type="spellStart"/>
      <w:r>
        <w:rPr>
          <w:rFonts w:eastAsia="Times New Roman" w:cs="Times New Roman"/>
          <w:szCs w:val="24"/>
        </w:rPr>
        <w:t>υπερταμείο</w:t>
      </w:r>
      <w:proofErr w:type="spellEnd"/>
      <w:r>
        <w:rPr>
          <w:rFonts w:eastAsia="Times New Roman" w:cs="Times New Roman"/>
          <w:szCs w:val="24"/>
        </w:rPr>
        <w:t xml:space="preserve">. Θυμόσαστε τις κορώνες του ΣΥΡΙΖΑ και των ΑΝΕΛ για το ξεπούλημα της δημόσιας περιουσίας, για τα ασημικά της χώρας που έβγαιναν στο σφυρί; Το 2016, λοιπόν, ιδρύσατε το </w:t>
      </w:r>
      <w:proofErr w:type="spellStart"/>
      <w:r>
        <w:rPr>
          <w:rFonts w:eastAsia="Times New Roman" w:cs="Times New Roman"/>
          <w:szCs w:val="24"/>
        </w:rPr>
        <w:t>υπερταμείο</w:t>
      </w:r>
      <w:proofErr w:type="spellEnd"/>
      <w:r>
        <w:rPr>
          <w:rFonts w:eastAsia="Times New Roman" w:cs="Times New Roman"/>
          <w:szCs w:val="24"/>
        </w:rPr>
        <w:t>,</w:t>
      </w:r>
      <w:r>
        <w:rPr>
          <w:rFonts w:eastAsia="Times New Roman" w:cs="Times New Roman"/>
          <w:szCs w:val="24"/>
        </w:rPr>
        <w:t xml:space="preserve"> όπου ως γνωστόν τον αποφασιστικό λόγο </w:t>
      </w:r>
      <w:r>
        <w:rPr>
          <w:rFonts w:eastAsia="Times New Roman" w:cs="Times New Roman"/>
          <w:szCs w:val="24"/>
        </w:rPr>
        <w:t xml:space="preserve">τον έχουν οι δανειστές και μεταβιβάσατε για </w:t>
      </w:r>
      <w:r>
        <w:rPr>
          <w:rFonts w:eastAsia="Times New Roman" w:cs="Times New Roman"/>
          <w:szCs w:val="24"/>
        </w:rPr>
        <w:t>ενενήντα εννέα</w:t>
      </w:r>
      <w:r>
        <w:rPr>
          <w:rFonts w:eastAsia="Times New Roman" w:cs="Times New Roman"/>
          <w:szCs w:val="24"/>
        </w:rPr>
        <w:t xml:space="preserve"> χρόνια όλη την κρατική περιουσία σε αυτό το </w:t>
      </w:r>
      <w:proofErr w:type="spellStart"/>
      <w:r>
        <w:rPr>
          <w:rFonts w:eastAsia="Times New Roman" w:cs="Times New Roman"/>
          <w:szCs w:val="24"/>
        </w:rPr>
        <w:t>υπερταμείο</w:t>
      </w:r>
      <w:proofErr w:type="spellEnd"/>
      <w:r>
        <w:rPr>
          <w:rFonts w:eastAsia="Times New Roman" w:cs="Times New Roman"/>
          <w:szCs w:val="24"/>
        </w:rPr>
        <w:t xml:space="preserve">. Βάζω στην άκρη το γνωστό ανέκδοτο για τα </w:t>
      </w:r>
      <w:r>
        <w:rPr>
          <w:rFonts w:eastAsia="Times New Roman" w:cs="Times New Roman"/>
          <w:szCs w:val="24"/>
        </w:rPr>
        <w:t>ενενήντα εννέα</w:t>
      </w:r>
      <w:r>
        <w:rPr>
          <w:rFonts w:eastAsia="Times New Roman" w:cs="Times New Roman"/>
          <w:szCs w:val="24"/>
        </w:rPr>
        <w:t xml:space="preserve"> σουβλάκια –το ξέρετε, κύριε Υπουργέ;- και σας λέω: Γιατί έρχεστε σήμερα και μεταβιβάζ</w:t>
      </w:r>
      <w:r>
        <w:rPr>
          <w:rFonts w:eastAsia="Times New Roman" w:cs="Times New Roman"/>
          <w:szCs w:val="24"/>
        </w:rPr>
        <w:t xml:space="preserve">ετε όλες τις ΔΕΚΟ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4217C3A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Ακούσαμε πριν μάλιστα τον συνάδελφο των ΑΝΕΛ</w:t>
      </w:r>
      <w:r>
        <w:rPr>
          <w:rFonts w:eastAsia="Times New Roman" w:cs="Times New Roman"/>
          <w:szCs w:val="24"/>
        </w:rPr>
        <w:t>,</w:t>
      </w:r>
      <w:r>
        <w:rPr>
          <w:rFonts w:eastAsia="Times New Roman" w:cs="Times New Roman"/>
          <w:szCs w:val="24"/>
        </w:rPr>
        <w:t xml:space="preserve"> να μας λέει για τη ΔΕΘ ότι έχει 500.000 ευρώ κέρδος φέτος. Γιατί την πήγατε, λοιπόν, την κερδοφόρα εταιρεία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4217C3A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σας θυμίσω, κυρίες και κύριοι βουλευτές του ΣΥΡ</w:t>
      </w:r>
      <w:r>
        <w:rPr>
          <w:rFonts w:eastAsia="Times New Roman" w:cs="Times New Roman"/>
          <w:szCs w:val="24"/>
        </w:rPr>
        <w:t xml:space="preserve">ΙΖΑ και των ΑΝΕΛ, τι δώσατε στο </w:t>
      </w:r>
      <w:proofErr w:type="spellStart"/>
      <w:r>
        <w:rPr>
          <w:rFonts w:eastAsia="Times New Roman" w:cs="Times New Roman"/>
          <w:szCs w:val="24"/>
        </w:rPr>
        <w:t>υπερταμείο</w:t>
      </w:r>
      <w:proofErr w:type="spellEnd"/>
      <w:r>
        <w:rPr>
          <w:rFonts w:eastAsia="Times New Roman" w:cs="Times New Roman"/>
          <w:szCs w:val="24"/>
        </w:rPr>
        <w:t xml:space="preserve"> τώρα με αυτό το σχέδιο νόμου; Έχουμε τις αστικές συγκοινωνίες, ΟΑΣΑ, ΟΣΥ και ΣΤΑΣΥ, έχουμε το ΟΑΚΑ, έχουμε τα ΕΛΤΑ, έχουμε τα νερά της Θεσσαλονίκης, τα νερά της Αθήνας, δηλαδή ΕΥΔΑΠ και ΕΥΑΘ, τη ΔΕΗ, τον Διεθνή Αε</w:t>
      </w:r>
      <w:r>
        <w:rPr>
          <w:rFonts w:eastAsia="Times New Roman" w:cs="Times New Roman"/>
          <w:szCs w:val="24"/>
        </w:rPr>
        <w:t xml:space="preserve">ρολιμένα Αθηνών, τις Ελληνικές Αλυκές, την ΕΤΒΑ. Ακόμα και τη Διώρυγα της Κορίνθου τη δίνετε στο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εννιά χρόνια, ακόμα και την ψαραγορά δίνετε στο </w:t>
      </w:r>
      <w:proofErr w:type="spellStart"/>
      <w:r>
        <w:rPr>
          <w:rFonts w:eastAsia="Times New Roman" w:cs="Times New Roman"/>
          <w:szCs w:val="24"/>
        </w:rPr>
        <w:t>υπερταμείο</w:t>
      </w:r>
      <w:proofErr w:type="spellEnd"/>
      <w:r>
        <w:rPr>
          <w:rFonts w:eastAsia="Times New Roman" w:cs="Times New Roman"/>
          <w:szCs w:val="24"/>
        </w:rPr>
        <w:t xml:space="preserve">, ακόμα και την Κεντρική Αγορά της Θεσσαλονίκης, ακόμα και τη ΔΕΘ και τα </w:t>
      </w:r>
      <w:r>
        <w:rPr>
          <w:rFonts w:eastAsia="Times New Roman" w:cs="Times New Roman"/>
          <w:szCs w:val="24"/>
        </w:rPr>
        <w:t>Κ</w:t>
      </w:r>
      <w:r>
        <w:rPr>
          <w:rFonts w:eastAsia="Times New Roman" w:cs="Times New Roman"/>
          <w:szCs w:val="24"/>
        </w:rPr>
        <w:t>ατα</w:t>
      </w:r>
      <w:r>
        <w:rPr>
          <w:rFonts w:eastAsia="Times New Roman" w:cs="Times New Roman"/>
          <w:szCs w:val="24"/>
        </w:rPr>
        <w:t xml:space="preserve">στήματα </w:t>
      </w:r>
      <w:r>
        <w:rPr>
          <w:rFonts w:eastAsia="Times New Roman" w:cs="Times New Roman"/>
          <w:szCs w:val="24"/>
        </w:rPr>
        <w:t>Α</w:t>
      </w:r>
      <w:r>
        <w:rPr>
          <w:rFonts w:eastAsia="Times New Roman" w:cs="Times New Roman"/>
          <w:szCs w:val="24"/>
        </w:rPr>
        <w:t xml:space="preserve">φορολογήτων </w:t>
      </w:r>
      <w:r>
        <w:rPr>
          <w:rFonts w:eastAsia="Times New Roman" w:cs="Times New Roman"/>
          <w:szCs w:val="24"/>
        </w:rPr>
        <w:t>Ε</w:t>
      </w:r>
      <w:r>
        <w:rPr>
          <w:rFonts w:eastAsia="Times New Roman" w:cs="Times New Roman"/>
          <w:szCs w:val="24"/>
        </w:rPr>
        <w:t xml:space="preserve">ιδών. </w:t>
      </w:r>
    </w:p>
    <w:p w14:paraId="4217C3A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Αγαπητοί συνάδελφοι του ΣΥΡΙΖΑ και των ΑΝΕΛ πώς κρίνετε αυτή τη διάταξη; Είναι θετική που πηγαίνει όλη η δημόσια περιουσία</w:t>
      </w:r>
      <w:r>
        <w:rPr>
          <w:rFonts w:eastAsia="Times New Roman" w:cs="Times New Roman"/>
          <w:szCs w:val="24"/>
        </w:rPr>
        <w:t>-</w:t>
      </w:r>
      <w:r>
        <w:rPr>
          <w:rFonts w:eastAsia="Times New Roman" w:cs="Times New Roman"/>
          <w:szCs w:val="24"/>
        </w:rPr>
        <w:t xml:space="preserve"> και τώρα και οι τελευταίες ΔΕΚΟ που είχαν μείνει απ’ έξω</w:t>
      </w:r>
      <w:r>
        <w:rPr>
          <w:rFonts w:eastAsia="Times New Roman" w:cs="Times New Roman"/>
          <w:szCs w:val="24"/>
        </w:rPr>
        <w:t>-</w:t>
      </w:r>
      <w:r>
        <w:rPr>
          <w:rFonts w:eastAsia="Times New Roman" w:cs="Times New Roman"/>
          <w:szCs w:val="24"/>
        </w:rPr>
        <w:t xml:space="preserve"> στην αποφασιστική αρμοδιότητα των δανειστών γ</w:t>
      </w:r>
      <w:r>
        <w:rPr>
          <w:rFonts w:eastAsia="Times New Roman" w:cs="Times New Roman"/>
          <w:szCs w:val="24"/>
        </w:rPr>
        <w:t>ια έναν αιώνα;</w:t>
      </w:r>
    </w:p>
    <w:p w14:paraId="4217C3A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Τελικά τα ασημικά ήταν για ξεσκόνισμα που τα βγάλατε ή για ξεπούλημα, όπως λέγατε εσείς; </w:t>
      </w:r>
    </w:p>
    <w:p w14:paraId="4217C3A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Πάω στο ζήτημα των οικογενειακών επιδομάτων. Εβδομήντα χιλιάδες οικογένειες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χάνουν το σύνολό ή μεγάλο μέρος της μικρής συμβο</w:t>
      </w:r>
      <w:r>
        <w:rPr>
          <w:rFonts w:eastAsia="Times New Roman" w:cs="Times New Roman"/>
          <w:szCs w:val="24"/>
        </w:rPr>
        <w:t xml:space="preserve">λικής βοήθειας του κράτους προς εκείνους. </w:t>
      </w:r>
    </w:p>
    <w:p w14:paraId="4217C3A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εγώ ρωτώ τον αγαπητό κ. </w:t>
      </w:r>
      <w:proofErr w:type="spellStart"/>
      <w:r>
        <w:rPr>
          <w:rFonts w:eastAsia="Times New Roman" w:cs="Times New Roman"/>
          <w:szCs w:val="24"/>
        </w:rPr>
        <w:t>Τσακαλώτο</w:t>
      </w:r>
      <w:proofErr w:type="spellEnd"/>
      <w:r>
        <w:rPr>
          <w:rFonts w:eastAsia="Times New Roman" w:cs="Times New Roman"/>
          <w:szCs w:val="24"/>
        </w:rPr>
        <w:t>.</w:t>
      </w:r>
      <w:r>
        <w:rPr>
          <w:rFonts w:eastAsia="Times New Roman" w:cs="Times New Roman"/>
          <w:szCs w:val="24"/>
        </w:rPr>
        <w:t xml:space="preserve"> Θα έχουμε </w:t>
      </w:r>
      <w:proofErr w:type="spellStart"/>
      <w:r>
        <w:rPr>
          <w:rFonts w:eastAsia="Times New Roman" w:cs="Times New Roman"/>
          <w:szCs w:val="24"/>
        </w:rPr>
        <w:t>υπερπλεόνασμα</w:t>
      </w:r>
      <w:proofErr w:type="spellEnd"/>
      <w:r>
        <w:rPr>
          <w:rFonts w:eastAsia="Times New Roman" w:cs="Times New Roman"/>
          <w:szCs w:val="24"/>
        </w:rPr>
        <w:t xml:space="preserve"> 4%, σωστά; Δεν μπορεί τίποτα απ’ αυτό το </w:t>
      </w:r>
      <w:proofErr w:type="spellStart"/>
      <w:r>
        <w:rPr>
          <w:rFonts w:eastAsia="Times New Roman" w:cs="Times New Roman"/>
          <w:szCs w:val="24"/>
        </w:rPr>
        <w:t>υπερπλεόνασμα</w:t>
      </w:r>
      <w:proofErr w:type="spellEnd"/>
      <w:r>
        <w:rPr>
          <w:rFonts w:eastAsia="Times New Roman" w:cs="Times New Roman"/>
          <w:szCs w:val="24"/>
        </w:rPr>
        <w:t>,</w:t>
      </w:r>
      <w:r>
        <w:rPr>
          <w:rFonts w:eastAsia="Times New Roman" w:cs="Times New Roman"/>
          <w:szCs w:val="24"/>
        </w:rPr>
        <w:t xml:space="preserve"> να βρεθεί για αυτές τις πολύτεκνες οικογένειες, για να μην τους κόψετε το επίδομα; Δηλαδή</w:t>
      </w:r>
      <w:r>
        <w:rPr>
          <w:rFonts w:eastAsia="Times New Roman" w:cs="Times New Roman"/>
          <w:szCs w:val="24"/>
        </w:rPr>
        <w:t xml:space="preserve"> πού είναι τα περιθώρια της ηρωικής και περήφανης διαπραγμάτευσης; Ούτε αυτό δεν μπορείτε να κάνετε; Οι οικογένειες, όμως, με ένα και δύο παιδιά είναι πολυπληθέστερες εκείνων με τρία και τέσσερα παιδιά. Φοβάμαι εγώ, λέω, ότι ενδεχομένως το κριτήριό σας να </w:t>
      </w:r>
      <w:r>
        <w:rPr>
          <w:rFonts w:eastAsia="Times New Roman" w:cs="Times New Roman"/>
          <w:szCs w:val="24"/>
        </w:rPr>
        <w:t>ήταν αυτό το γνωστό παλαιοκομματικό.</w:t>
      </w:r>
    </w:p>
    <w:p w14:paraId="4217C3A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Υπάρχει, όμως, και οφείλω να σας το αναγνωρίσω μία αναπτυξιακή διάσταση στο πολυνομοσχέδιο. Δημιουργείτε νέα καζίνο στη χώρα, πριμοδοτείτε τον τζόγο</w:t>
      </w:r>
      <w:r>
        <w:rPr>
          <w:rFonts w:eastAsia="Times New Roman" w:cs="Times New Roman"/>
          <w:szCs w:val="24"/>
        </w:rPr>
        <w:t>,</w:t>
      </w:r>
      <w:r>
        <w:rPr>
          <w:rFonts w:eastAsia="Times New Roman" w:cs="Times New Roman"/>
          <w:szCs w:val="24"/>
        </w:rPr>
        <w:t xml:space="preserve"> καταργώντας τα εισιτήρια εισόδου και μειώνετε τη φορολογία των καζίνο</w:t>
      </w:r>
      <w:r>
        <w:rPr>
          <w:rFonts w:eastAsia="Times New Roman" w:cs="Times New Roman"/>
          <w:szCs w:val="24"/>
        </w:rPr>
        <w:t>,</w:t>
      </w:r>
      <w:r>
        <w:rPr>
          <w:rFonts w:eastAsia="Times New Roman" w:cs="Times New Roman"/>
          <w:szCs w:val="24"/>
        </w:rPr>
        <w:t xml:space="preserve"> συνδέοντας φορολογικούς συντελεστές με την κερδοφορία τους. </w:t>
      </w:r>
    </w:p>
    <w:p w14:paraId="4217C3A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w:t>
      </w:r>
      <w:r>
        <w:rPr>
          <w:rFonts w:eastAsia="Times New Roman" w:cs="Times New Roman"/>
          <w:szCs w:val="24"/>
        </w:rPr>
        <w:t>ο</w:t>
      </w:r>
      <w:proofErr w:type="spellEnd"/>
      <w:r>
        <w:rPr>
          <w:rFonts w:eastAsia="Times New Roman" w:cs="Times New Roman"/>
          <w:szCs w:val="24"/>
        </w:rPr>
        <w:t>, γιατί ξεκινάτε τη μείωση της φορολόγησης των επιχειρήσεων από τα καζίνο; Γιατί δεν ξεκινάτε από τις εξαγωγικές ελληνικές επιχειρήσεις, από εκείνους που παράγουν, που δημιουργού</w:t>
      </w:r>
      <w:r>
        <w:rPr>
          <w:rFonts w:eastAsia="Times New Roman" w:cs="Times New Roman"/>
          <w:szCs w:val="24"/>
        </w:rPr>
        <w:t xml:space="preserve">ν νέες θέσεις εργασίας και προστιθέμενη αξία του ελληνικού προϊόντος; Τι προστιθέμενη αξία φέρνει στην ελληνική οικονομία ένα καζίνο, προκειμένου να σπεύσετε εσείς να του δώσετε και φορολογικές ελαφρύνσεις; </w:t>
      </w:r>
    </w:p>
    <w:p w14:paraId="4217C3A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μία ρητορικής, κυρίως, υφής ερώτηση. Λέτε ότ</w:t>
      </w:r>
      <w:r>
        <w:rPr>
          <w:rFonts w:eastAsia="Times New Roman" w:cs="Times New Roman"/>
          <w:szCs w:val="24"/>
        </w:rPr>
        <w:t xml:space="preserve">ι τα μνημόνια τελειώνουν τον Αύγουστο του 2018. Μαζί τελειώνουν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θυμάται κανείς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4217C3A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w:t>
      </w:r>
      <w:proofErr w:type="spellStart"/>
      <w:r>
        <w:rPr>
          <w:rFonts w:eastAsia="Times New Roman" w:cs="Times New Roman"/>
          <w:szCs w:val="24"/>
        </w:rPr>
        <w:t>προαπαιτούμενα</w:t>
      </w:r>
      <w:proofErr w:type="spellEnd"/>
      <w:r>
        <w:rPr>
          <w:rFonts w:eastAsia="Times New Roman" w:cs="Times New Roman"/>
          <w:szCs w:val="24"/>
        </w:rPr>
        <w:t xml:space="preserve"> που θα έπρεπε να συζητάμε σήμερα εδώ είναι άλλα. Είναι, για παράδειγμα, το ότι </w:t>
      </w:r>
      <w:r>
        <w:rPr>
          <w:rFonts w:eastAsia="Times New Roman" w:cs="Times New Roman"/>
          <w:szCs w:val="24"/>
        </w:rPr>
        <w:t xml:space="preserve">η Ελλάδα βρίσκεται στη δεύτερη χειρότερη θέση της Ευρωπαϊκής Ένωσης σε αριθμό ανοικτών υποθέσεων παράβασης της </w:t>
      </w:r>
      <w:r>
        <w:rPr>
          <w:rFonts w:eastAsia="Times New Roman" w:cs="Times New Roman"/>
          <w:szCs w:val="24"/>
        </w:rPr>
        <w:t>κ</w:t>
      </w:r>
      <w:r>
        <w:rPr>
          <w:rFonts w:eastAsia="Times New Roman" w:cs="Times New Roman"/>
          <w:szCs w:val="24"/>
        </w:rPr>
        <w:t xml:space="preserve">οινοτικής νομοθεσίας για περιβαλλοντικά ζητήματα. </w:t>
      </w:r>
    </w:p>
    <w:p w14:paraId="4217C3A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τα αυθαίρετα τα πρόστιμα που έχουν καταλογιστεί για την αυθαίρετη δόμηση στην Ελλάδα ανέρ</w:t>
      </w:r>
      <w:r>
        <w:rPr>
          <w:rFonts w:eastAsia="Times New Roman" w:cs="Times New Roman"/>
          <w:szCs w:val="24"/>
        </w:rPr>
        <w:t xml:space="preserve">χονται σε 183,4 εκατομμύρια ευρώ. Ξέρετε πόσα έχουν εισπραχθεί όλα και όλα; Έχουν εισπραχθεί 3,1 εκατομμύρια ευρώ, δηλαδή το 1,7% των προστίμων. Μετά πείτε μου </w:t>
      </w:r>
      <w:r>
        <w:rPr>
          <w:rFonts w:eastAsia="Times New Roman" w:cs="Times New Roman"/>
          <w:szCs w:val="24"/>
        </w:rPr>
        <w:t>εσείς,</w:t>
      </w:r>
      <w:r>
        <w:rPr>
          <w:rFonts w:eastAsia="Times New Roman" w:cs="Times New Roman"/>
          <w:szCs w:val="24"/>
        </w:rPr>
        <w:t xml:space="preserve"> για ποιον λόγο να εκπλαγούμε</w:t>
      </w:r>
      <w:r>
        <w:rPr>
          <w:rFonts w:eastAsia="Times New Roman" w:cs="Times New Roman"/>
          <w:szCs w:val="24"/>
        </w:rPr>
        <w:t>,</w:t>
      </w:r>
      <w:r>
        <w:rPr>
          <w:rFonts w:eastAsia="Times New Roman" w:cs="Times New Roman"/>
          <w:szCs w:val="24"/>
        </w:rPr>
        <w:t xml:space="preserve"> αν δούμε και κανένα αυθαίρετο μεσοτοιχία με τον Παρθενώνα π</w:t>
      </w:r>
      <w:r>
        <w:rPr>
          <w:rFonts w:eastAsia="Times New Roman" w:cs="Times New Roman"/>
          <w:szCs w:val="24"/>
        </w:rPr>
        <w:t>άνω στην Ακρόπολη.</w:t>
      </w:r>
    </w:p>
    <w:p w14:paraId="4217C3A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σας πω για τις παράνομες χωματερές; Αυτή τη στιγμή που μιλάμε</w:t>
      </w:r>
      <w:r>
        <w:rPr>
          <w:rFonts w:eastAsia="Times New Roman" w:cs="Times New Roman"/>
          <w:szCs w:val="24"/>
        </w:rPr>
        <w:t>,</w:t>
      </w:r>
      <w:r>
        <w:rPr>
          <w:rFonts w:eastAsia="Times New Roman" w:cs="Times New Roman"/>
          <w:szCs w:val="24"/>
        </w:rPr>
        <w:t xml:space="preserve"> υπάρχουν είκοσι παράνομες χωματερές σε λειτουργία εν έτι 2018 στην Ελλάδα, που θέλει να γίνει και κανονική χώρα. Είκοσι παράνομες χωματερές σε Αντικύθηρα, δύο στην Ικαρία, στην Κάλυμνο, στην Τζια, στα Κύθηρα, στη Λέρο, στη Μ</w:t>
      </w:r>
      <w:r>
        <w:rPr>
          <w:rFonts w:eastAsia="Times New Roman" w:cs="Times New Roman"/>
          <w:szCs w:val="24"/>
        </w:rPr>
        <w:t>ή</w:t>
      </w:r>
      <w:r>
        <w:rPr>
          <w:rFonts w:eastAsia="Times New Roman" w:cs="Times New Roman"/>
          <w:szCs w:val="24"/>
        </w:rPr>
        <w:t>λο, στη Σαντορίνη, στη Σύκινο,</w:t>
      </w:r>
      <w:r>
        <w:rPr>
          <w:rFonts w:eastAsia="Times New Roman" w:cs="Times New Roman"/>
          <w:szCs w:val="24"/>
        </w:rPr>
        <w:t xml:space="preserve"> στη Σίφνο, στην Πάτμο, στην Ύδρα, στη νότια Εύβοια, δύο στην Ηλεία, τρεις στη Μεσσηνία, μία παράνομη χωματερή στην Αρκαδία. Έως το 2020, κυρίες και κύριοι συνάδελφοι, θα πληρώνουμε πρόστιμα για αυτές εδώ τις παράνομες χωματερές ύψους 17 εκατομμυρίων ευρώ.</w:t>
      </w:r>
      <w:r>
        <w:rPr>
          <w:rFonts w:eastAsia="Times New Roman" w:cs="Times New Roman"/>
          <w:szCs w:val="24"/>
        </w:rPr>
        <w:t xml:space="preserve"> </w:t>
      </w:r>
    </w:p>
    <w:p w14:paraId="4217C3B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Προσέξτε τώρα, δεν μας φτάσανε αυτά τα πρόστιμα για την παραβίαση της ευρωπαϊκής νομοθεσίας, θέλουμε και άλλα. Φαίνεται το έχουμε στο αίμα μας, το τραβάμε. Έως τις 18 Σεπτεμβρίου του 2016 θα έπρεπε η Κυβέρνηση να φέρει στη Βουλή και να ενσωματώσει το κοι</w:t>
      </w:r>
      <w:r>
        <w:rPr>
          <w:rFonts w:eastAsia="Times New Roman" w:cs="Times New Roman"/>
          <w:szCs w:val="24"/>
        </w:rPr>
        <w:t xml:space="preserve">νοβούλιο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την </w:t>
      </w:r>
      <w:r>
        <w:rPr>
          <w:rFonts w:eastAsia="Times New Roman" w:cs="Times New Roman"/>
          <w:szCs w:val="24"/>
        </w:rPr>
        <w:t>ο</w:t>
      </w:r>
      <w:r>
        <w:rPr>
          <w:rFonts w:eastAsia="Times New Roman" w:cs="Times New Roman"/>
          <w:szCs w:val="24"/>
        </w:rPr>
        <w:t xml:space="preserve">δηγία για τον θαλάσσιο χωροταξικό σχεδιασμό. </w:t>
      </w:r>
    </w:p>
    <w:p w14:paraId="4217C3B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Ευρωπαϊκή Επιτροπή μας παρέπεμψε στο Ευρωπαϊκό Δικαστήριο και ζητάει –προσέξτε!- πρόστιμο 31.416 ευρώ την ημέρα. Δηλαδή θα πληρώνουμε 31.416 ευρώ την ημέρα έως ότου η </w:t>
      </w:r>
      <w:r>
        <w:rPr>
          <w:rFonts w:eastAsia="Times New Roman" w:cs="Times New Roman"/>
          <w:szCs w:val="24"/>
        </w:rPr>
        <w:t>ο</w:t>
      </w:r>
      <w:r>
        <w:rPr>
          <w:rFonts w:eastAsia="Times New Roman" w:cs="Times New Roman"/>
          <w:szCs w:val="24"/>
        </w:rPr>
        <w:t>δηγία πλ</w:t>
      </w:r>
      <w:r>
        <w:rPr>
          <w:rFonts w:eastAsia="Times New Roman" w:cs="Times New Roman"/>
          <w:szCs w:val="24"/>
        </w:rPr>
        <w:t xml:space="preserve">ήρως ενσωματωθεί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Τι κάνετε τρία χρόνια; </w:t>
      </w:r>
    </w:p>
    <w:p w14:paraId="4217C3B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Να σας πω ένα άλλο </w:t>
      </w:r>
      <w:proofErr w:type="spellStart"/>
      <w:r>
        <w:rPr>
          <w:rFonts w:eastAsia="Times New Roman" w:cs="Times New Roman"/>
          <w:szCs w:val="24"/>
        </w:rPr>
        <w:t>προαπαιτούμενο</w:t>
      </w:r>
      <w:proofErr w:type="spellEnd"/>
      <w:r>
        <w:rPr>
          <w:rFonts w:eastAsia="Times New Roman" w:cs="Times New Roman"/>
          <w:szCs w:val="24"/>
        </w:rPr>
        <w:t xml:space="preserve">; </w:t>
      </w:r>
      <w:proofErr w:type="spellStart"/>
      <w:r>
        <w:rPr>
          <w:rFonts w:eastAsia="Times New Roman" w:cs="Times New Roman"/>
          <w:szCs w:val="24"/>
        </w:rPr>
        <w:t>Υδατοδρόμια</w:t>
      </w:r>
      <w:proofErr w:type="spellEnd"/>
      <w:r>
        <w:rPr>
          <w:rFonts w:eastAsia="Times New Roman" w:cs="Times New Roman"/>
          <w:szCs w:val="24"/>
        </w:rPr>
        <w:t xml:space="preserve">. Η Κροατία μέσα σε ένα χρόνο είχε </w:t>
      </w:r>
      <w:proofErr w:type="spellStart"/>
      <w:r>
        <w:rPr>
          <w:rFonts w:eastAsia="Times New Roman" w:cs="Times New Roman"/>
          <w:szCs w:val="24"/>
        </w:rPr>
        <w:t>αδειοδοτήσει</w:t>
      </w:r>
      <w:proofErr w:type="spellEnd"/>
      <w:r>
        <w:rPr>
          <w:rFonts w:eastAsia="Times New Roman" w:cs="Times New Roman"/>
          <w:szCs w:val="24"/>
        </w:rPr>
        <w:t xml:space="preserve"> έντεκα </w:t>
      </w:r>
      <w:proofErr w:type="spellStart"/>
      <w:r>
        <w:rPr>
          <w:rFonts w:eastAsia="Times New Roman" w:cs="Times New Roman"/>
          <w:szCs w:val="24"/>
        </w:rPr>
        <w:t>υδατοδρόμια</w:t>
      </w:r>
      <w:proofErr w:type="spellEnd"/>
      <w:r>
        <w:rPr>
          <w:rFonts w:eastAsia="Times New Roman" w:cs="Times New Roman"/>
          <w:szCs w:val="24"/>
        </w:rPr>
        <w:t>. Εμείς η Ελλάδα και η παρούσα ελληνική Κυβέρνηση</w:t>
      </w:r>
      <w:r>
        <w:rPr>
          <w:rFonts w:eastAsia="Times New Roman" w:cs="Times New Roman"/>
          <w:szCs w:val="24"/>
        </w:rPr>
        <w:t>,</w:t>
      </w:r>
      <w:r>
        <w:rPr>
          <w:rFonts w:eastAsia="Times New Roman" w:cs="Times New Roman"/>
          <w:szCs w:val="24"/>
        </w:rPr>
        <w:t xml:space="preserve"> τα τελευταία τρία χρόνια όλα κι ό</w:t>
      </w:r>
      <w:r>
        <w:rPr>
          <w:rFonts w:eastAsia="Times New Roman" w:cs="Times New Roman"/>
          <w:szCs w:val="24"/>
        </w:rPr>
        <w:t xml:space="preserve">λα, δυο </w:t>
      </w:r>
      <w:proofErr w:type="spellStart"/>
      <w:r>
        <w:rPr>
          <w:rFonts w:eastAsia="Times New Roman" w:cs="Times New Roman"/>
          <w:szCs w:val="24"/>
        </w:rPr>
        <w:t>υδατοδρόμια</w:t>
      </w:r>
      <w:proofErr w:type="spellEnd"/>
      <w:r>
        <w:rPr>
          <w:rFonts w:eastAsia="Times New Roman" w:cs="Times New Roman"/>
          <w:szCs w:val="24"/>
        </w:rPr>
        <w:t xml:space="preserve"> έχει </w:t>
      </w:r>
      <w:proofErr w:type="spellStart"/>
      <w:r>
        <w:rPr>
          <w:rFonts w:eastAsia="Times New Roman" w:cs="Times New Roman"/>
          <w:szCs w:val="24"/>
        </w:rPr>
        <w:t>αδειοδοτήσει</w:t>
      </w:r>
      <w:proofErr w:type="spellEnd"/>
      <w:r>
        <w:rPr>
          <w:rFonts w:eastAsia="Times New Roman" w:cs="Times New Roman"/>
          <w:szCs w:val="24"/>
        </w:rPr>
        <w:t xml:space="preserve"> και στο τρίτο, αυτό στην Πάτρα, δεν έχει ακόμα ολοκληρωθεί η </w:t>
      </w:r>
      <w:proofErr w:type="spellStart"/>
      <w:r>
        <w:rPr>
          <w:rFonts w:eastAsia="Times New Roman" w:cs="Times New Roman"/>
          <w:szCs w:val="24"/>
        </w:rPr>
        <w:t>αδειοδότηση</w:t>
      </w:r>
      <w:proofErr w:type="spellEnd"/>
      <w:r>
        <w:rPr>
          <w:rFonts w:eastAsia="Times New Roman" w:cs="Times New Roman"/>
          <w:szCs w:val="24"/>
        </w:rPr>
        <w:t xml:space="preserve">. Σας θυμίζω ότι η διαβούλευση για το νομοσχέδιο για τα </w:t>
      </w:r>
      <w:proofErr w:type="spellStart"/>
      <w:r>
        <w:rPr>
          <w:rFonts w:eastAsia="Times New Roman" w:cs="Times New Roman"/>
          <w:szCs w:val="24"/>
        </w:rPr>
        <w:t>υδατοδρόμια</w:t>
      </w:r>
      <w:proofErr w:type="spellEnd"/>
      <w:r>
        <w:rPr>
          <w:rFonts w:eastAsia="Times New Roman" w:cs="Times New Roman"/>
          <w:szCs w:val="24"/>
        </w:rPr>
        <w:t xml:space="preserve"> έχει λήξει, έχει περάσει από το Σεπτέμβριο του 2016. </w:t>
      </w:r>
    </w:p>
    <w:p w14:paraId="4217C3B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Να σας πω για την </w:t>
      </w:r>
      <w:proofErr w:type="spellStart"/>
      <w:r>
        <w:rPr>
          <w:rFonts w:eastAsia="Times New Roman" w:cs="Times New Roman"/>
          <w:szCs w:val="24"/>
        </w:rPr>
        <w:t>αδειοδ</w:t>
      </w:r>
      <w:r>
        <w:rPr>
          <w:rFonts w:eastAsia="Times New Roman" w:cs="Times New Roman"/>
          <w:szCs w:val="24"/>
        </w:rPr>
        <w:t>ότηση</w:t>
      </w:r>
      <w:proofErr w:type="spellEnd"/>
      <w:r>
        <w:rPr>
          <w:rFonts w:eastAsia="Times New Roman" w:cs="Times New Roman"/>
          <w:szCs w:val="24"/>
        </w:rPr>
        <w:t xml:space="preserve"> των ραδιοφωνικών σταθμών που έχει σημασία. Δεν υπάρχει ακόμα χάρτης για το ψηφιακό ραδιόφωνο. Πώς ξεκινάμε βάζοντας το κάρο μπροστά από το άλογο; Είναι ένα ερώτημα. Επίσης δεν αναφέρεται</w:t>
      </w:r>
      <w:r>
        <w:rPr>
          <w:rFonts w:eastAsia="Times New Roman" w:cs="Times New Roman"/>
          <w:szCs w:val="24"/>
        </w:rPr>
        <w:t>,</w:t>
      </w:r>
      <w:r>
        <w:rPr>
          <w:rFonts w:eastAsia="Times New Roman" w:cs="Times New Roman"/>
          <w:szCs w:val="24"/>
        </w:rPr>
        <w:t xml:space="preserve"> πώς θα </w:t>
      </w:r>
      <w:proofErr w:type="spellStart"/>
      <w:r>
        <w:rPr>
          <w:rFonts w:eastAsia="Times New Roman" w:cs="Times New Roman"/>
          <w:szCs w:val="24"/>
        </w:rPr>
        <w:t>αδειοδοτηθεί</w:t>
      </w:r>
      <w:proofErr w:type="spellEnd"/>
      <w:r>
        <w:rPr>
          <w:rFonts w:eastAsia="Times New Roman" w:cs="Times New Roman"/>
          <w:szCs w:val="24"/>
        </w:rPr>
        <w:t xml:space="preserve"> ο </w:t>
      </w:r>
      <w:proofErr w:type="spellStart"/>
      <w:r>
        <w:rPr>
          <w:rFonts w:eastAsia="Times New Roman" w:cs="Times New Roman"/>
          <w:szCs w:val="24"/>
        </w:rPr>
        <w:t>πάροχος</w:t>
      </w:r>
      <w:proofErr w:type="spellEnd"/>
      <w:r>
        <w:rPr>
          <w:rFonts w:eastAsia="Times New Roman" w:cs="Times New Roman"/>
          <w:szCs w:val="24"/>
        </w:rPr>
        <w:t xml:space="preserve"> δικτύου. Είναι πολύ σημαντικό αυ</w:t>
      </w:r>
      <w:r>
        <w:rPr>
          <w:rFonts w:eastAsia="Times New Roman" w:cs="Times New Roman"/>
          <w:szCs w:val="24"/>
        </w:rPr>
        <w:t xml:space="preserve">τό. Θα </w:t>
      </w:r>
      <w:proofErr w:type="spellStart"/>
      <w:r>
        <w:rPr>
          <w:rFonts w:eastAsia="Times New Roman" w:cs="Times New Roman"/>
          <w:szCs w:val="24"/>
        </w:rPr>
        <w:t>αδειοδοτήσουμε</w:t>
      </w:r>
      <w:proofErr w:type="spellEnd"/>
      <w:r>
        <w:rPr>
          <w:rFonts w:eastAsia="Times New Roman" w:cs="Times New Roman"/>
          <w:szCs w:val="24"/>
        </w:rPr>
        <w:t xml:space="preserve"> τη μια ρόδα του κάρου και την άλλη όχι. </w:t>
      </w:r>
    </w:p>
    <w:p w14:paraId="4217C3B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δεν αναφέρεται το προτεινόμενο πλάνο μετάβασης. Σας θυμίζω ότι όταν έγινε η μετάβαση στην τηλεόραση από την αναλογική στην ψηφιακή</w:t>
      </w:r>
      <w:r>
        <w:rPr>
          <w:rFonts w:eastAsia="Times New Roman" w:cs="Times New Roman"/>
          <w:szCs w:val="24"/>
        </w:rPr>
        <w:t>,</w:t>
      </w:r>
      <w:r>
        <w:rPr>
          <w:rFonts w:eastAsia="Times New Roman" w:cs="Times New Roman"/>
          <w:szCs w:val="24"/>
        </w:rPr>
        <w:t xml:space="preserve"> δόθηκε περίοδος μετάβασης τεσσάρων ετών. Εδώ από τη μι</w:t>
      </w:r>
      <w:r>
        <w:rPr>
          <w:rFonts w:eastAsia="Times New Roman" w:cs="Times New Roman"/>
          <w:szCs w:val="24"/>
        </w:rPr>
        <w:t xml:space="preserve">α στιγμή στην άλλη θα πάμε σε μια </w:t>
      </w:r>
      <w:proofErr w:type="spellStart"/>
      <w:r>
        <w:rPr>
          <w:rFonts w:eastAsia="Times New Roman" w:cs="Times New Roman"/>
          <w:szCs w:val="24"/>
        </w:rPr>
        <w:t>σοκαριστική</w:t>
      </w:r>
      <w:proofErr w:type="spellEnd"/>
      <w:r>
        <w:rPr>
          <w:rFonts w:eastAsia="Times New Roman" w:cs="Times New Roman"/>
          <w:szCs w:val="24"/>
        </w:rPr>
        <w:t xml:space="preserve"> νέα κατάσταση. </w:t>
      </w:r>
    </w:p>
    <w:p w14:paraId="4217C3B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Σας θυμίζω ότι σήμερα που μιλάμε οι τρεις μεγαλύτερες φοιτητικές εστίες της χώρας με </w:t>
      </w:r>
      <w:r>
        <w:rPr>
          <w:rFonts w:eastAsia="Times New Roman" w:cs="Times New Roman"/>
          <w:szCs w:val="24"/>
        </w:rPr>
        <w:t xml:space="preserve">δυόμισι χιλιάδες </w:t>
      </w:r>
      <w:r>
        <w:rPr>
          <w:rFonts w:eastAsia="Times New Roman" w:cs="Times New Roman"/>
          <w:szCs w:val="24"/>
        </w:rPr>
        <w:t>φοιτητές</w:t>
      </w:r>
      <w:r>
        <w:rPr>
          <w:rFonts w:eastAsia="Times New Roman" w:cs="Times New Roman"/>
          <w:szCs w:val="24"/>
        </w:rPr>
        <w:t>,</w:t>
      </w:r>
      <w:r>
        <w:rPr>
          <w:rFonts w:eastAsia="Times New Roman" w:cs="Times New Roman"/>
          <w:szCs w:val="24"/>
        </w:rPr>
        <w:t xml:space="preserve"> αδυνατούν να προσφέρουν σίτιση, όπως υποχρεού</w:t>
      </w:r>
      <w:r>
        <w:rPr>
          <w:rFonts w:eastAsia="Times New Roman" w:cs="Times New Roman"/>
          <w:szCs w:val="24"/>
        </w:rPr>
        <w:t>ν</w:t>
      </w:r>
      <w:r>
        <w:rPr>
          <w:rFonts w:eastAsia="Times New Roman" w:cs="Times New Roman"/>
          <w:szCs w:val="24"/>
        </w:rPr>
        <w:t>ται, και θέρμανση στους φοιτητές. Μα</w:t>
      </w:r>
      <w:r>
        <w:rPr>
          <w:rFonts w:eastAsia="Times New Roman" w:cs="Times New Roman"/>
          <w:szCs w:val="24"/>
        </w:rPr>
        <w:t xml:space="preserve"> ούτε και αυτό θα σας ρωτούσα εγώ; </w:t>
      </w:r>
    </w:p>
    <w:p w14:paraId="4217C3B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217C3B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Πρόεδρε, ολοκληρώνω.</w:t>
      </w:r>
    </w:p>
    <w:p w14:paraId="4217C3B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Πάμε και σε κάτι άλλο. Βλέπω τον κ. Ξανθό στο βάθος</w:t>
      </w:r>
      <w:r>
        <w:rPr>
          <w:rFonts w:eastAsia="Times New Roman" w:cs="Times New Roman"/>
          <w:szCs w:val="24"/>
        </w:rPr>
        <w:t xml:space="preserve"> στα ορεινά. Θέλω να σας πω για τον σακχαρώδη διαβήτη. Σαράντα χώρες σε όλο τον κόσμο, προφανώς το ξέρετε εσείς, χρησιμοποιούν ένα άλλο σύστημα ανίχνευσης και παρακολούθησης της γλυκόζης στο αίμα και δεν χρειάζεται οι διαβητικοί ασθενείς να τρυπιούνται κάθ</w:t>
      </w:r>
      <w:r>
        <w:rPr>
          <w:rFonts w:eastAsia="Times New Roman" w:cs="Times New Roman"/>
          <w:szCs w:val="24"/>
        </w:rPr>
        <w:t xml:space="preserve">ε μέρα με την ένεση. Αυτό δεν είναι ένα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ποιότητα ζωής των πιο αδύναμων; </w:t>
      </w:r>
    </w:p>
    <w:p w14:paraId="4217C3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χώρα μας η Ελλάδα θα γίνει </w:t>
      </w:r>
      <w:r>
        <w:rPr>
          <w:rFonts w:eastAsia="Times New Roman" w:cs="Times New Roman"/>
          <w:szCs w:val="24"/>
        </w:rPr>
        <w:t xml:space="preserve">η </w:t>
      </w:r>
      <w:r>
        <w:rPr>
          <w:rFonts w:eastAsia="Times New Roman" w:cs="Times New Roman"/>
          <w:szCs w:val="24"/>
        </w:rPr>
        <w:t>τεσσαρακοστή πρώτη που θα εγκρίνει αυτού του είδους το σύστημα παρακολούθησης, που</w:t>
      </w:r>
      <w:r>
        <w:rPr>
          <w:rFonts w:eastAsia="Times New Roman" w:cs="Times New Roman"/>
          <w:szCs w:val="24"/>
        </w:rPr>
        <w:t>,</w:t>
      </w:r>
      <w:r>
        <w:rPr>
          <w:rFonts w:eastAsia="Times New Roman" w:cs="Times New Roman"/>
          <w:szCs w:val="24"/>
        </w:rPr>
        <w:t xml:space="preserve"> βεβαίως, θα βελτιώσει τη ζωή πολλών χιλιάδων </w:t>
      </w:r>
      <w:r>
        <w:rPr>
          <w:rFonts w:eastAsia="Times New Roman" w:cs="Times New Roman"/>
          <w:szCs w:val="24"/>
        </w:rPr>
        <w:t xml:space="preserve">Ελλήνων; Είναι ένα ερώτημα προς εσάς, κύριε Ξανθέ. </w:t>
      </w:r>
    </w:p>
    <w:p w14:paraId="4217C3B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καταλήγω λέγοντας το εξής: Το ξέρετε ότι η Κυβέρνηση υπέγραψε μια απόφαση στις 4 Αυγούστου 2017, με την οποία απαλλάσσει τους κατοίκους όλων των νησιών με πληθυσμό κάτω των </w:t>
      </w:r>
      <w:r>
        <w:rPr>
          <w:rFonts w:eastAsia="Times New Roman" w:cs="Times New Roman"/>
          <w:szCs w:val="24"/>
        </w:rPr>
        <w:t xml:space="preserve">πέντε χιλιάδων </w:t>
      </w:r>
      <w:r>
        <w:rPr>
          <w:rFonts w:eastAsia="Times New Roman" w:cs="Times New Roman"/>
          <w:szCs w:val="24"/>
        </w:rPr>
        <w:t>κατοίκων</w:t>
      </w:r>
      <w:r>
        <w:rPr>
          <w:rFonts w:eastAsia="Times New Roman" w:cs="Times New Roman"/>
          <w:szCs w:val="24"/>
        </w:rPr>
        <w:t>,</w:t>
      </w:r>
      <w:r>
        <w:rPr>
          <w:rFonts w:eastAsia="Times New Roman" w:cs="Times New Roman"/>
          <w:szCs w:val="24"/>
        </w:rPr>
        <w:t xml:space="preserve"> απ</w:t>
      </w:r>
      <w:r>
        <w:rPr>
          <w:rFonts w:eastAsia="Times New Roman" w:cs="Times New Roman"/>
          <w:szCs w:val="24"/>
        </w:rPr>
        <w:t>ό το να περνάνε τα αυτοκίνητά τους σε ΚΤΕΟ; Καλά θα τρελαθούμε; Δηλαδή κανείς δεν θα σκεφτεί, αν όχι τους μόνιμους κατοίκους, τους τουρίστες; Είναι δυνατόν μια χώρα</w:t>
      </w:r>
      <w:r>
        <w:rPr>
          <w:rFonts w:eastAsia="Times New Roman" w:cs="Times New Roman"/>
          <w:szCs w:val="24"/>
        </w:rPr>
        <w:t>,</w:t>
      </w:r>
      <w:r>
        <w:rPr>
          <w:rFonts w:eastAsia="Times New Roman" w:cs="Times New Roman"/>
          <w:szCs w:val="24"/>
        </w:rPr>
        <w:t xml:space="preserve"> να βαδίζει έτσι με τέτοιου είδους αλλαγές, εξαιρέσεις και κοντόφθαλμη πολιτική;</w:t>
      </w:r>
    </w:p>
    <w:p w14:paraId="4217C3B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ελπίζω να γίν</w:t>
      </w:r>
      <w:r>
        <w:rPr>
          <w:rFonts w:eastAsia="Times New Roman" w:cs="Times New Roman"/>
          <w:szCs w:val="24"/>
        </w:rPr>
        <w:t>α</w:t>
      </w:r>
      <w:r>
        <w:rPr>
          <w:rFonts w:eastAsia="Times New Roman" w:cs="Times New Roman"/>
          <w:szCs w:val="24"/>
        </w:rPr>
        <w:t>τε κατά τι σοφότεροι από αυτά που ακούστηκαν στην Αίθουσα. Εγώ θα σας έλεγα</w:t>
      </w:r>
      <w:r>
        <w:rPr>
          <w:rFonts w:eastAsia="Times New Roman" w:cs="Times New Roman"/>
          <w:szCs w:val="24"/>
        </w:rPr>
        <w:t>,</w:t>
      </w:r>
      <w:r>
        <w:rPr>
          <w:rFonts w:eastAsia="Times New Roman" w:cs="Times New Roman"/>
          <w:szCs w:val="24"/>
        </w:rPr>
        <w:t xml:space="preserve"> να στρέψετε επιτέλους τη</w:t>
      </w:r>
      <w:r>
        <w:rPr>
          <w:rFonts w:eastAsia="Times New Roman" w:cs="Times New Roman"/>
          <w:szCs w:val="24"/>
        </w:rPr>
        <w:t>ν</w:t>
      </w:r>
      <w:r>
        <w:rPr>
          <w:rFonts w:eastAsia="Times New Roman" w:cs="Times New Roman"/>
          <w:szCs w:val="24"/>
        </w:rPr>
        <w:t xml:space="preserve"> προσοχή σας στα πραγματικά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μπας και όπως λέει και ο φίλος μου ο Ψαριανός, γίνουμε κάποια στιγμή μια καν</w:t>
      </w:r>
      <w:r>
        <w:rPr>
          <w:rFonts w:eastAsia="Times New Roman" w:cs="Times New Roman"/>
          <w:szCs w:val="24"/>
        </w:rPr>
        <w:t xml:space="preserve">ονική ευρωπαϊκή χώρα. </w:t>
      </w:r>
    </w:p>
    <w:p w14:paraId="4217C3B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17C3BD"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217C3B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4217C3BF" w14:textId="77777777" w:rsidR="00D30189" w:rsidRDefault="00486AD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w:t>
      </w:r>
      <w:r>
        <w:rPr>
          <w:rFonts w:eastAsia="Times New Roman" w:cs="Times New Roman"/>
        </w:rPr>
        <w:t>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δυο μαθητές και μαθήτριες και τρείς εκπαιδευτικοί συνοδοί το</w:t>
      </w:r>
      <w:r>
        <w:rPr>
          <w:rFonts w:eastAsia="Times New Roman" w:cs="Times New Roman"/>
        </w:rPr>
        <w:t>υς από το 3</w:t>
      </w:r>
      <w:r>
        <w:rPr>
          <w:rFonts w:eastAsia="Times New Roman" w:cs="Times New Roman"/>
          <w:vertAlign w:val="superscript"/>
        </w:rPr>
        <w:t>ο</w:t>
      </w:r>
      <w:r>
        <w:rPr>
          <w:rFonts w:eastAsia="Times New Roman" w:cs="Times New Roman"/>
        </w:rPr>
        <w:t xml:space="preserve"> Γυμνάσιο Καβάλας. </w:t>
      </w:r>
    </w:p>
    <w:p w14:paraId="4217C3C0" w14:textId="77777777" w:rsidR="00D30189" w:rsidRDefault="00486AD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217C3C1" w14:textId="77777777" w:rsidR="00D30189" w:rsidRDefault="00486ADB">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4217C3C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Μεϊκόπουλο</w:t>
      </w:r>
      <w:proofErr w:type="spellEnd"/>
      <w:r>
        <w:rPr>
          <w:rFonts w:eastAsia="Times New Roman" w:cs="Times New Roman"/>
          <w:szCs w:val="24"/>
        </w:rPr>
        <w:t>, Βουλευτή του ΣΥΡΙΖΑ.</w:t>
      </w:r>
    </w:p>
    <w:p w14:paraId="4217C3C3"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μπορώ να έχω τον λόγ</w:t>
      </w:r>
      <w:r>
        <w:rPr>
          <w:rFonts w:eastAsia="Times New Roman" w:cs="Times New Roman"/>
          <w:szCs w:val="24"/>
        </w:rPr>
        <w:t>ο για να αναπτύξω τις τροπολογίες;</w:t>
      </w:r>
    </w:p>
    <w:p w14:paraId="4217C3C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θα πάρετε τον λόγο αφού μιλήσει ο κύριος Υπουργός.</w:t>
      </w:r>
    </w:p>
    <w:p w14:paraId="4217C3C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r>
        <w:rPr>
          <w:rFonts w:eastAsia="Times New Roman" w:cs="Times New Roman"/>
          <w:szCs w:val="24"/>
        </w:rPr>
        <w:t xml:space="preserve">για </w:t>
      </w:r>
      <w:r>
        <w:rPr>
          <w:rFonts w:eastAsia="Times New Roman" w:cs="Times New Roman"/>
          <w:szCs w:val="24"/>
        </w:rPr>
        <w:t>δύο λεπτά.</w:t>
      </w:r>
    </w:p>
    <w:p w14:paraId="4217C3C6" w14:textId="77777777" w:rsidR="00D30189" w:rsidRDefault="00486ADB">
      <w:pPr>
        <w:spacing w:line="600" w:lineRule="auto"/>
        <w:ind w:firstLine="720"/>
        <w:jc w:val="both"/>
        <w:rPr>
          <w:rFonts w:eastAsia="Times New Roman"/>
          <w:szCs w:val="24"/>
        </w:rPr>
      </w:pPr>
      <w:r>
        <w:rPr>
          <w:rFonts w:eastAsia="Times New Roman" w:cs="Times New Roman"/>
          <w:b/>
          <w:szCs w:val="24"/>
        </w:rPr>
        <w:t>ΓΕΩΡΓΙΟΣ ΣΤΑΘΑΚΗΣ (Υπουργός Περιβάλλοντος και Ενέργ</w:t>
      </w:r>
      <w:r>
        <w:rPr>
          <w:rFonts w:eastAsia="Times New Roman" w:cs="Times New Roman"/>
          <w:b/>
          <w:szCs w:val="24"/>
        </w:rPr>
        <w:t xml:space="preserve">ειας): </w:t>
      </w:r>
      <w:r>
        <w:rPr>
          <w:rFonts w:eastAsia="Times New Roman" w:cs="Times New Roman"/>
          <w:szCs w:val="24"/>
        </w:rPr>
        <w:t>Πρόκειται για δ</w:t>
      </w:r>
      <w:r>
        <w:rPr>
          <w:rFonts w:eastAsia="Times New Roman" w:cs="Times New Roman"/>
          <w:szCs w:val="24"/>
        </w:rPr>
        <w:t>ύ</w:t>
      </w:r>
      <w:r>
        <w:rPr>
          <w:rFonts w:eastAsia="Times New Roman" w:cs="Times New Roman"/>
          <w:szCs w:val="24"/>
        </w:rPr>
        <w:t>ο τροπολογίες</w:t>
      </w:r>
      <w:r>
        <w:rPr>
          <w:rFonts w:eastAsia="Times New Roman" w:cs="Times New Roman"/>
          <w:szCs w:val="24"/>
        </w:rPr>
        <w:t>.</w:t>
      </w:r>
      <w:r>
        <w:rPr>
          <w:rFonts w:eastAsia="Times New Roman"/>
          <w:szCs w:val="24"/>
        </w:rPr>
        <w:t xml:space="preserve"> </w:t>
      </w:r>
      <w:r>
        <w:rPr>
          <w:rFonts w:eastAsia="Times New Roman"/>
          <w:szCs w:val="24"/>
        </w:rPr>
        <w:t>Η πρώτη τροπολογία αφορά το σύστημα των ΝΟΜΕ. Η τροπολογία ουσιαστικά αποσαφηνίζει πράγματα. Θα το πω πολύ παραδειγματικά. Στους ΝΟΜΕ συμμετέχουν τρεις κατηγορίες επιχειρήσεων. Αυτές που συμμετέχουν εδώ και πάρα πολύ κ</w:t>
      </w:r>
      <w:r>
        <w:rPr>
          <w:rFonts w:eastAsia="Times New Roman"/>
          <w:szCs w:val="24"/>
        </w:rPr>
        <w:t>αιρό κι έχουν παρουσία στην ελληνική αγορά, αυτές που συμμετέχουν σε κάποιες περιπτώσεις παλιές αλλά δεν έχουν παρουσία στην ελληνική αγορά, και οι νέες εταιρείες που μπαίνουν από τούδε και στο εξής στο σύστημα.</w:t>
      </w:r>
    </w:p>
    <w:p w14:paraId="4217C3C7" w14:textId="77777777" w:rsidR="00D30189" w:rsidRDefault="00486ADB">
      <w:pPr>
        <w:spacing w:line="600" w:lineRule="auto"/>
        <w:ind w:firstLine="720"/>
        <w:jc w:val="both"/>
        <w:rPr>
          <w:rFonts w:eastAsia="Times New Roman"/>
          <w:szCs w:val="24"/>
        </w:rPr>
      </w:pPr>
      <w:r>
        <w:rPr>
          <w:rFonts w:eastAsia="Times New Roman"/>
          <w:szCs w:val="24"/>
        </w:rPr>
        <w:t>Αυτό που λέει η τροπολογία αυτή των ΝΟΜΕ είν</w:t>
      </w:r>
      <w:r>
        <w:rPr>
          <w:rFonts w:eastAsia="Times New Roman"/>
          <w:szCs w:val="24"/>
        </w:rPr>
        <w:t>αι το εξής: Οι νέοι που μπαίνουν στο σύστημα</w:t>
      </w:r>
      <w:r>
        <w:rPr>
          <w:rFonts w:eastAsia="Times New Roman"/>
          <w:szCs w:val="24"/>
        </w:rPr>
        <w:t>,</w:t>
      </w:r>
      <w:r>
        <w:rPr>
          <w:rFonts w:eastAsia="Times New Roman"/>
          <w:szCs w:val="24"/>
        </w:rPr>
        <w:t xml:space="preserve"> θα πρέπει να καταθέσουν ένα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που να λένε πώς θα αναπτυχθούν στην εγχώρια αγορά. Μπορούν να κάνουν εξαγωγές όπως όλοι βεβαίως. Στις επόμενες δημοπρασίες θα ελέγχεται από τη ΡΑΕ αν τηρείται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κι αν έχουν ικανοποιητική παρουσία στην ελληνική αγορά. Αυτή είναι η μία τροπολογία.</w:t>
      </w:r>
    </w:p>
    <w:p w14:paraId="4217C3C8" w14:textId="77777777" w:rsidR="00D30189" w:rsidRDefault="00486ADB">
      <w:pPr>
        <w:spacing w:line="600" w:lineRule="auto"/>
        <w:ind w:firstLine="720"/>
        <w:jc w:val="both"/>
        <w:rPr>
          <w:rFonts w:eastAsia="Times New Roman"/>
          <w:szCs w:val="24"/>
        </w:rPr>
      </w:pPr>
      <w:r>
        <w:rPr>
          <w:rFonts w:eastAsia="Times New Roman"/>
          <w:szCs w:val="24"/>
        </w:rPr>
        <w:t>Η δεύτερη τροπολογία αφορά τις δημοπρασίες. Όπως ξέρετε, γίνεται μια σειρά δημοπρασιών τον χρόνο. Σε κάθε δημοπρασία αναπροσαρμόζεται το ποσοστό της ποσότητα</w:t>
      </w:r>
      <w:r>
        <w:rPr>
          <w:rFonts w:eastAsia="Times New Roman"/>
          <w:szCs w:val="24"/>
        </w:rPr>
        <w:t>ς που μπαίνει σε δημοπρασία, ανάλογα με την πορεία του ποσοστού της ΔΕΗ στη λιανική αγορά. Όσο απέχουμε από τον στόχο, δηλαδή κάθε φορά που έχουμε το 75% για παράδειγμα φέτος αν έχουμε 82% τη ΔΕΗ, αναπροσαρμόζουμε την ποσότητα του ΝΟΜΕ για να μειωθεί το με</w:t>
      </w:r>
      <w:r>
        <w:rPr>
          <w:rFonts w:eastAsia="Times New Roman"/>
          <w:szCs w:val="24"/>
        </w:rPr>
        <w:t>ρίδιο της ΔΕΗ τελικά στην αγορά. Αυτό που λέει η τροπολογία</w:t>
      </w:r>
      <w:r>
        <w:rPr>
          <w:rFonts w:eastAsia="Times New Roman"/>
          <w:szCs w:val="24"/>
        </w:rPr>
        <w:t>,</w:t>
      </w:r>
      <w:r>
        <w:rPr>
          <w:rFonts w:eastAsia="Times New Roman"/>
          <w:szCs w:val="24"/>
        </w:rPr>
        <w:t xml:space="preserve"> αντί για αναπροσαρμογή να γίνεται για μία δημοπρασία, θα γίνεται σε δύο δημοπρασίες. Η κεντρική του ιδέα είναι πάρα πολύ απλή, δηλαδή να διευκολύνουμε τις απότομες διακυμάνσεις και να τις κάνουμε</w:t>
      </w:r>
      <w:r>
        <w:rPr>
          <w:rFonts w:eastAsia="Times New Roman"/>
          <w:szCs w:val="24"/>
        </w:rPr>
        <w:t xml:space="preserve"> πιο ομαλές.</w:t>
      </w:r>
    </w:p>
    <w:p w14:paraId="4217C3C9" w14:textId="77777777" w:rsidR="00D30189" w:rsidRDefault="00486ADB">
      <w:pPr>
        <w:spacing w:line="600" w:lineRule="auto"/>
        <w:ind w:firstLine="720"/>
        <w:jc w:val="both"/>
        <w:rPr>
          <w:rFonts w:eastAsia="Times New Roman"/>
          <w:szCs w:val="24"/>
        </w:rPr>
      </w:pPr>
      <w:r>
        <w:rPr>
          <w:rFonts w:eastAsia="Times New Roman"/>
          <w:szCs w:val="24"/>
        </w:rPr>
        <w:t xml:space="preserve">Αυτές είναι οι δύο τροπολογίες. Υπάρχουν και μια σειρά από νομοτεχνικές βελτιώσεις, οι οποίες στο σύνολό τους είναι πάρα πολλές. Είναι και πολύ μεγάλο το νομοσχέδιο, όπως ξέρετε. Είναι περίπου τριάντα πέντε νομοτεχνικές βελτιώσεις. Όλες είναι </w:t>
      </w:r>
      <w:r>
        <w:rPr>
          <w:rFonts w:eastAsia="Times New Roman"/>
          <w:szCs w:val="24"/>
        </w:rPr>
        <w:t>γραμματικού ή συντακτικού χαρακτήρα. Δεν θέλω να σταθώ σε καμμία απ’ αυτές. Αν θέλετε να σας διαβάσω κάποιες υποδειγματικά.</w:t>
      </w:r>
    </w:p>
    <w:p w14:paraId="4217C3CA" w14:textId="77777777" w:rsidR="00D30189" w:rsidRDefault="00486ADB">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Να τις μοιράσετε, κύριε Υπουργέ.</w:t>
      </w:r>
    </w:p>
    <w:p w14:paraId="4217C3CB" w14:textId="77777777" w:rsidR="00D30189" w:rsidRDefault="00486ADB">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Ωραία, θα τις μο</w:t>
      </w:r>
      <w:r>
        <w:rPr>
          <w:rFonts w:eastAsia="Times New Roman"/>
          <w:szCs w:val="24"/>
        </w:rPr>
        <w:t>ιράσω.</w:t>
      </w:r>
    </w:p>
    <w:p w14:paraId="4217C3CC" w14:textId="77777777" w:rsidR="00D30189" w:rsidRDefault="00486ADB">
      <w:pPr>
        <w:spacing w:line="600" w:lineRule="auto"/>
        <w:ind w:firstLine="720"/>
        <w:jc w:val="both"/>
        <w:rPr>
          <w:rFonts w:eastAsia="Times New Roman"/>
          <w:szCs w:val="24"/>
        </w:rPr>
      </w:pPr>
      <w:r>
        <w:rPr>
          <w:rFonts w:eastAsia="Times New Roman"/>
          <w:szCs w:val="24"/>
        </w:rPr>
        <w:t>Σας ευχαριστώ πολύ.</w:t>
      </w:r>
    </w:p>
    <w:p w14:paraId="4217C3CD" w14:textId="77777777" w:rsidR="00D30189" w:rsidRDefault="00486ADB">
      <w:pPr>
        <w:spacing w:line="600" w:lineRule="auto"/>
        <w:ind w:firstLine="720"/>
        <w:jc w:val="both"/>
        <w:rPr>
          <w:rFonts w:eastAsia="Times New Roman"/>
          <w:szCs w:val="24"/>
        </w:rPr>
      </w:pPr>
      <w:r>
        <w:rPr>
          <w:rFonts w:eastAsia="Times New Roman"/>
          <w:szCs w:val="24"/>
        </w:rPr>
        <w:t>(Στο σημείο αυτό ο Υπουργός κ. Γεώργιος Σταθάκης καταθέτει για τα Πρακτικά τις προαναφερθείσες νομοτεχνικές βελτιώσεις, οι οποίες έχουν ως εξής:</w:t>
      </w:r>
    </w:p>
    <w:p w14:paraId="4217C3CE" w14:textId="77777777" w:rsidR="00D30189" w:rsidRDefault="00486ADB">
      <w:pPr>
        <w:spacing w:line="600" w:lineRule="auto"/>
        <w:ind w:firstLine="720"/>
        <w:jc w:val="center"/>
        <w:rPr>
          <w:rFonts w:eastAsia="Times New Roman"/>
          <w:color w:val="FF0000"/>
          <w:szCs w:val="24"/>
        </w:rPr>
      </w:pPr>
      <w:r w:rsidRPr="00997B70">
        <w:rPr>
          <w:rFonts w:eastAsia="Times New Roman"/>
          <w:color w:val="FF0000"/>
          <w:szCs w:val="24"/>
        </w:rPr>
        <w:t>(ΑΛΛΑΓΗ ΣΕΛΙΔΑΣ)</w:t>
      </w:r>
    </w:p>
    <w:p w14:paraId="4217C3CF" w14:textId="77777777" w:rsidR="00D30189" w:rsidRDefault="00486ADB">
      <w:pPr>
        <w:spacing w:line="600" w:lineRule="auto"/>
        <w:ind w:firstLine="720"/>
        <w:jc w:val="center"/>
        <w:rPr>
          <w:rFonts w:eastAsia="Times New Roman"/>
          <w:color w:val="FF0000"/>
          <w:szCs w:val="24"/>
        </w:rPr>
      </w:pPr>
      <w:r w:rsidRPr="00997B70">
        <w:rPr>
          <w:rFonts w:eastAsia="Times New Roman"/>
          <w:color w:val="FF0000"/>
          <w:szCs w:val="24"/>
        </w:rPr>
        <w:t>(Να μπουν οι σελίδες 391-395)</w:t>
      </w:r>
    </w:p>
    <w:p w14:paraId="4217C3D0" w14:textId="77777777" w:rsidR="00D30189" w:rsidRDefault="00486ADB">
      <w:pPr>
        <w:spacing w:line="600" w:lineRule="auto"/>
        <w:ind w:firstLine="720"/>
        <w:jc w:val="center"/>
        <w:rPr>
          <w:rFonts w:eastAsia="Times New Roman"/>
          <w:color w:val="FF0000"/>
          <w:szCs w:val="24"/>
        </w:rPr>
      </w:pPr>
      <w:r w:rsidRPr="00997B70">
        <w:rPr>
          <w:rFonts w:eastAsia="Times New Roman"/>
          <w:color w:val="FF0000"/>
          <w:szCs w:val="24"/>
        </w:rPr>
        <w:t>(ΑΛΛΑΓΗ ΣΕΛΙΔΑΣ)</w:t>
      </w:r>
    </w:p>
    <w:p w14:paraId="4217C3D1"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w:t>
      </w:r>
      <w:r>
        <w:rPr>
          <w:rFonts w:eastAsia="Times New Roman"/>
          <w:b/>
          <w:szCs w:val="24"/>
        </w:rPr>
        <w:t>ς Κρεμαστινός):</w:t>
      </w:r>
      <w:r>
        <w:rPr>
          <w:rFonts w:eastAsia="Times New Roman"/>
          <w:szCs w:val="24"/>
        </w:rPr>
        <w:t xml:space="preserve"> Θα ήθελα να ανακοινώσω στο Σώμα ότι η συνεδρίαση της Δευτέρας δεν θα αρχίσει, όπως ήταν προγραμματισμένη, στις 12.00΄. Θα αρχίσει στις 10.00΄. Το είπαμε το πρωί, απλώς το επαναλαμβάνω.</w:t>
      </w:r>
    </w:p>
    <w:p w14:paraId="4217C3D2" w14:textId="77777777" w:rsidR="00D30189" w:rsidRDefault="00486AD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Πόσοι Υπουργοί και Βουλευτέ</w:t>
      </w:r>
      <w:r>
        <w:rPr>
          <w:rFonts w:eastAsia="Times New Roman"/>
          <w:szCs w:val="24"/>
        </w:rPr>
        <w:t>ς είναι ακόμα να μιλήσουν σήμερα, κύριε Πρόεδρε;</w:t>
      </w:r>
    </w:p>
    <w:p w14:paraId="4217C3D3"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προγραμματισμένο να μιλήσουν δύο ακόμα Υπουργοί.</w:t>
      </w:r>
    </w:p>
    <w:p w14:paraId="4217C3D4" w14:textId="77777777" w:rsidR="00D30189" w:rsidRDefault="00486ADB">
      <w:pPr>
        <w:spacing w:line="600" w:lineRule="auto"/>
        <w:ind w:firstLine="720"/>
        <w:jc w:val="both"/>
        <w:rPr>
          <w:rFonts w:eastAsia="Times New Roman"/>
          <w:szCs w:val="24"/>
        </w:rPr>
      </w:pPr>
      <w:r>
        <w:rPr>
          <w:rFonts w:eastAsia="Times New Roman"/>
          <w:szCs w:val="24"/>
        </w:rPr>
        <w:t xml:space="preserve">Παρακαλώ, ο κ. </w:t>
      </w:r>
      <w:proofErr w:type="spellStart"/>
      <w:r>
        <w:rPr>
          <w:rFonts w:eastAsia="Times New Roman"/>
          <w:szCs w:val="24"/>
        </w:rPr>
        <w:t>Μεϊκόπουλος</w:t>
      </w:r>
      <w:proofErr w:type="spellEnd"/>
      <w:r>
        <w:rPr>
          <w:rFonts w:eastAsia="Times New Roman"/>
          <w:szCs w:val="24"/>
        </w:rPr>
        <w:t xml:space="preserve"> έχει τον λόγο.</w:t>
      </w:r>
    </w:p>
    <w:p w14:paraId="4217C3D5" w14:textId="77777777" w:rsidR="00D30189" w:rsidRDefault="00486ADB">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κύριε Πρόεδρε.</w:t>
      </w:r>
    </w:p>
    <w:p w14:paraId="4217C3D6"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w:t>
      </w:r>
      <w:r>
        <w:rPr>
          <w:rFonts w:eastAsia="Times New Roman"/>
          <w:szCs w:val="24"/>
        </w:rPr>
        <w:t>υνάδελφοι, ανεξάρτητα από το πώς προσεγγίζει κανείς την τρέχουσα πολιτική και οικονομική επικαιρότητα, νομίζω ότι σε πολύ λίγο χρονικό διάστημα, σε ελάχιστους μήνες θα βρεθούμε όλοι μας -ως πολιτικό σύστημα μιλάω, όχι ως κυβέρνηση από τη μία και αντιπολίτε</w:t>
      </w:r>
      <w:r>
        <w:rPr>
          <w:rFonts w:eastAsia="Times New Roman"/>
          <w:szCs w:val="24"/>
        </w:rPr>
        <w:t>υση</w:t>
      </w:r>
      <w:r w:rsidRPr="00997B70">
        <w:rPr>
          <w:rFonts w:eastAsia="Times New Roman"/>
          <w:szCs w:val="24"/>
        </w:rPr>
        <w:t xml:space="preserve"> </w:t>
      </w:r>
      <w:r>
        <w:rPr>
          <w:rFonts w:eastAsia="Times New Roman"/>
          <w:szCs w:val="24"/>
        </w:rPr>
        <w:t xml:space="preserve">από την άλλη </w:t>
      </w:r>
      <w:r>
        <w:rPr>
          <w:rFonts w:eastAsia="Times New Roman"/>
          <w:szCs w:val="24"/>
        </w:rPr>
        <w:t>- μπροστά σε ένα πολύ συγκεκριμένο γεγονός. Λήγει το τρέχον χρηματοδοτικό πρόγραμμα, το τρέχον δημοσιονομικό πρόγραμμα προσαρμογής. Κανένας από τους θεσμούς, σύμφωνα και με τα δημοσιεύματα, δεν θέλει την επανάληψη ή τη σύναψη, αν θέλετε, κ</w:t>
      </w:r>
      <w:r>
        <w:rPr>
          <w:rFonts w:eastAsia="Times New Roman"/>
          <w:szCs w:val="24"/>
        </w:rPr>
        <w:t xml:space="preserve">αινούργιας δανειακής σύμβασης, οπότε θα κληθούμε αφ’ ενός να προβληματιστούμε και αφ’ ετέρου να χαράξουμε την Ελλάδα της επόμενης μέρας. Αυτό νομίζω ότι οφείλουμε να μας προβληματίσει </w:t>
      </w:r>
      <w:proofErr w:type="spellStart"/>
      <w:r>
        <w:rPr>
          <w:rFonts w:eastAsia="Times New Roman"/>
          <w:szCs w:val="24"/>
        </w:rPr>
        <w:t>ως</w:t>
      </w:r>
      <w:r>
        <w:rPr>
          <w:rFonts w:eastAsia="Times New Roman"/>
          <w:szCs w:val="24"/>
        </w:rPr>
        <w:t>πολιτικό</w:t>
      </w:r>
      <w:proofErr w:type="spellEnd"/>
      <w:r>
        <w:rPr>
          <w:rFonts w:eastAsia="Times New Roman"/>
          <w:szCs w:val="24"/>
        </w:rPr>
        <w:t xml:space="preserve"> σύστημα.</w:t>
      </w:r>
    </w:p>
    <w:p w14:paraId="4217C3D7" w14:textId="77777777" w:rsidR="00D30189" w:rsidRDefault="00486ADB">
      <w:pPr>
        <w:spacing w:line="600" w:lineRule="auto"/>
        <w:ind w:firstLine="720"/>
        <w:jc w:val="both"/>
        <w:rPr>
          <w:rFonts w:eastAsia="Times New Roman"/>
          <w:szCs w:val="24"/>
        </w:rPr>
      </w:pPr>
      <w:r>
        <w:rPr>
          <w:rFonts w:eastAsia="Times New Roman"/>
          <w:szCs w:val="24"/>
        </w:rPr>
        <w:t>Δημοσιονομικά τώρα νομίζω ότι βρισκόμαστε σε ένα πολ</w:t>
      </w:r>
      <w:r>
        <w:rPr>
          <w:rFonts w:eastAsia="Times New Roman"/>
          <w:szCs w:val="24"/>
        </w:rPr>
        <w:t>ύ καλό επίπεδο, καθώς και το επιτόκιο του διεθνούς ομολόγου βρίσκεται σε επίπεδα του 2006, αλλά και τα πενταετή και διετή ομόλογα βρίσκονται σε πάρα πολύ καλό επίπεδο, σύμφωνα και με όσα λένε οι θεσμοί αλλά και όσα λέει ο διεθνής Τύπος.</w:t>
      </w:r>
    </w:p>
    <w:p w14:paraId="4217C3D8" w14:textId="77777777" w:rsidR="00D30189" w:rsidRDefault="00486ADB">
      <w:pPr>
        <w:spacing w:line="600" w:lineRule="auto"/>
        <w:ind w:firstLine="720"/>
        <w:jc w:val="both"/>
        <w:rPr>
          <w:rFonts w:eastAsia="Times New Roman"/>
          <w:szCs w:val="24"/>
        </w:rPr>
      </w:pPr>
      <w:r>
        <w:rPr>
          <w:rFonts w:eastAsia="Times New Roman"/>
          <w:szCs w:val="24"/>
        </w:rPr>
        <w:t>Ουσιαστικά ο στρατη</w:t>
      </w:r>
      <w:r>
        <w:rPr>
          <w:rFonts w:eastAsia="Times New Roman"/>
          <w:szCs w:val="24"/>
        </w:rPr>
        <w:t xml:space="preserve">γικός στόχος, το ότι δηλαδή για να μπορέσουμε να μιλήσουμε για την Ελλάδα της επόμενης μέρας θα πρέπει να έχουμε απρόσκοπτη και ομαλή πρόσβαση στις διεθνείς αγορές δανεισμού με χαμηλό επιτόκιο, βρίσκεται όλο και πιο κοντά. Αυτό, λοιπόν, </w:t>
      </w:r>
      <w:r>
        <w:rPr>
          <w:rFonts w:eastAsia="Times New Roman"/>
          <w:szCs w:val="24"/>
        </w:rPr>
        <w:t>είναι</w:t>
      </w:r>
      <w:r>
        <w:rPr>
          <w:rFonts w:eastAsia="Times New Roman"/>
          <w:szCs w:val="24"/>
        </w:rPr>
        <w:t xml:space="preserve"> το περίγραμμα</w:t>
      </w:r>
      <w:r>
        <w:rPr>
          <w:rFonts w:eastAsia="Times New Roman"/>
          <w:szCs w:val="24"/>
        </w:rPr>
        <w:t xml:space="preserve"> πάνω στο οποίο θα κληθούμε όλοι μας να τοποθετηθούμε το επόμενο ακριβώς χρονικό διάστημα. Και νομίζω ότι υπάρχει και ένα κοινό σημείο, δεν νομίζω να διαφωνήσει κανείς ότι η περιγραφή της Ελλάδας της επόμενης ημέρας ξεπερνά σε διάρκεια ζωής και τη συγκεκρι</w:t>
      </w:r>
      <w:r>
        <w:rPr>
          <w:rFonts w:eastAsia="Times New Roman"/>
          <w:szCs w:val="24"/>
        </w:rPr>
        <w:t>μένη Κυβέρνηση, αλλά ξεπερνά και τις όποιες μικροκομματικές αντιπαραθέσεις.</w:t>
      </w:r>
    </w:p>
    <w:p w14:paraId="4217C3D9" w14:textId="77777777" w:rsidR="00D30189" w:rsidRDefault="00486ADB">
      <w:pPr>
        <w:spacing w:line="600" w:lineRule="auto"/>
        <w:ind w:firstLine="720"/>
        <w:jc w:val="both"/>
        <w:rPr>
          <w:rFonts w:eastAsia="Times New Roman"/>
          <w:szCs w:val="24"/>
        </w:rPr>
      </w:pPr>
      <w:r>
        <w:rPr>
          <w:rFonts w:eastAsia="Times New Roman"/>
          <w:szCs w:val="24"/>
        </w:rPr>
        <w:t xml:space="preserve">Επομένως και το συγκεκριμένο πολυνομοσχέδιο με τα τελευταία </w:t>
      </w:r>
      <w:proofErr w:type="spellStart"/>
      <w:r>
        <w:rPr>
          <w:rFonts w:eastAsia="Times New Roman"/>
          <w:szCs w:val="24"/>
        </w:rPr>
        <w:t>προαπαιτούμενα</w:t>
      </w:r>
      <w:proofErr w:type="spellEnd"/>
      <w:r>
        <w:rPr>
          <w:rFonts w:eastAsia="Times New Roman"/>
          <w:szCs w:val="24"/>
        </w:rPr>
        <w:t xml:space="preserve"> τάσσεται σε ένα συγκεκριμένο οδικό χάρτη, ο οποίος είναι πάρα πολύ συγκεκριμένος για το αμέσως επόμενο χρ</w:t>
      </w:r>
      <w:r>
        <w:rPr>
          <w:rFonts w:eastAsia="Times New Roman"/>
          <w:szCs w:val="24"/>
        </w:rPr>
        <w:t>ονικό διάστημα. Με το κλείσιμο, λοιπόν, της τρίτης αξιολόγησης την καινούρ</w:t>
      </w:r>
      <w:r>
        <w:rPr>
          <w:rFonts w:eastAsia="Times New Roman"/>
          <w:szCs w:val="24"/>
        </w:rPr>
        <w:t>γ</w:t>
      </w:r>
      <w:r>
        <w:rPr>
          <w:rFonts w:eastAsia="Times New Roman"/>
          <w:szCs w:val="24"/>
        </w:rPr>
        <w:t>ια έξοδο που θα επιχειρηθεί στις αγορές και τη δημιουργία ενός μαξιλαριού ασφαλείας για ασφαλή και καθαρή έξοδο της χώρας στην αγορά, έχουμε τη συζήτηση για τη συγκεκριμενοποίηση τω</w:t>
      </w:r>
      <w:r>
        <w:rPr>
          <w:rFonts w:eastAsia="Times New Roman"/>
          <w:szCs w:val="24"/>
        </w:rPr>
        <w:t>ν μεσοπρόθεσμων μέτρων για το ακανθώδες ζήτημα του χρέους. Πρέπει να συνεχιστεί οπωσδήποτε η αποκλιμάκωση των ελληνικών ομολόγων και να ξεκινήσει το γρηγορότερο δυνατόν, έτσι ώστε τον Αύγουστο του 2018 να μπορεί η χώρα να δανείζεται από τις διεθνείς αγορές</w:t>
      </w:r>
      <w:r>
        <w:rPr>
          <w:rFonts w:eastAsia="Times New Roman"/>
          <w:szCs w:val="24"/>
        </w:rPr>
        <w:t xml:space="preserve"> χρήματος και όχι να δανείζεται από τους κρατικούς προϋπολογισμούς των κρατών-μελών της Ευρωπαϊκής Ένωσης.</w:t>
      </w:r>
    </w:p>
    <w:p w14:paraId="4217C3DA" w14:textId="77777777" w:rsidR="00D30189" w:rsidRDefault="00486ADB">
      <w:pPr>
        <w:spacing w:line="600" w:lineRule="auto"/>
        <w:ind w:firstLine="720"/>
        <w:jc w:val="both"/>
        <w:rPr>
          <w:rFonts w:eastAsia="Times New Roman"/>
          <w:szCs w:val="24"/>
        </w:rPr>
      </w:pPr>
      <w:r>
        <w:rPr>
          <w:rFonts w:eastAsia="Times New Roman"/>
          <w:szCs w:val="24"/>
        </w:rPr>
        <w:t>Αν εξειδικεύσουμε μια προς μια τις εν λόγω διατάξεις του πολυνομοσχεδίου, νομίζω ότι αποφεύγουμε σε πολύ μεγάλο βαθμό εκείνο που είχαμε συνηθίσει στο</w:t>
      </w:r>
      <w:r>
        <w:rPr>
          <w:rFonts w:eastAsia="Times New Roman"/>
          <w:szCs w:val="24"/>
        </w:rPr>
        <w:t xml:space="preserve"> παρελθόν, δηλαδή διατάξεις οι οποίες είχαν αυστηρά δημοσιονομικό χαρακτήρα αρνητικό για το σύνολο του κοινωνικού σώματος, και τολμώ να πω ότι υπάρχουν και διατάξεις με έντονη αυτή τη φορά μεταρρυθμιστική χροιά.</w:t>
      </w:r>
    </w:p>
    <w:p w14:paraId="4217C3DB" w14:textId="77777777" w:rsidR="00D30189" w:rsidRDefault="00486ADB">
      <w:pPr>
        <w:spacing w:line="600" w:lineRule="auto"/>
        <w:ind w:firstLine="720"/>
        <w:jc w:val="both"/>
        <w:rPr>
          <w:rFonts w:eastAsia="Times New Roman"/>
          <w:szCs w:val="24"/>
        </w:rPr>
      </w:pPr>
      <w:r>
        <w:rPr>
          <w:rFonts w:eastAsia="Times New Roman"/>
          <w:szCs w:val="24"/>
        </w:rPr>
        <w:t>Να αναφερθούμε, λοιπόν, στο ζήτημα της απλοπ</w:t>
      </w:r>
      <w:r>
        <w:rPr>
          <w:rFonts w:eastAsia="Times New Roman"/>
          <w:szCs w:val="24"/>
        </w:rPr>
        <w:t>οίησης των διαδικασιών, όσον αφορά την άδεια εγκατάστασης μια</w:t>
      </w:r>
      <w:r>
        <w:rPr>
          <w:rFonts w:eastAsia="Times New Roman"/>
          <w:szCs w:val="24"/>
        </w:rPr>
        <w:t>ς</w:t>
      </w:r>
      <w:r>
        <w:rPr>
          <w:rFonts w:eastAsia="Times New Roman"/>
          <w:szCs w:val="24"/>
        </w:rPr>
        <w:t xml:space="preserve"> επιχείρησης ή την επέκταση της υφιστάμενης. Να αναφερθούμε στις διατάξεις</w:t>
      </w:r>
      <w:r>
        <w:rPr>
          <w:rFonts w:eastAsia="Times New Roman"/>
          <w:szCs w:val="24"/>
        </w:rPr>
        <w:t>,</w:t>
      </w:r>
      <w:r>
        <w:rPr>
          <w:rFonts w:eastAsia="Times New Roman"/>
          <w:szCs w:val="24"/>
        </w:rPr>
        <w:t xml:space="preserve"> που διαμορφώνουν μια βελτίωση του επιχειρηματικού περιβάλλοντος</w:t>
      </w:r>
      <w:r>
        <w:rPr>
          <w:rFonts w:eastAsia="Times New Roman"/>
          <w:szCs w:val="24"/>
        </w:rPr>
        <w:t xml:space="preserve"> με την ανάπτυξη οργανωμένων επιχειρηματικών πάρκων και στήριξη των κατάλληλων υποδομών, όπου </w:t>
      </w:r>
      <w:r>
        <w:rPr>
          <w:rFonts w:eastAsia="Times New Roman"/>
          <w:szCs w:val="24"/>
        </w:rPr>
        <w:t>θ</w:t>
      </w:r>
      <w:r>
        <w:rPr>
          <w:rFonts w:eastAsia="Times New Roman"/>
          <w:szCs w:val="24"/>
        </w:rPr>
        <w:t xml:space="preserve">α συγκεντρώνονται οι επιχειρηματικές και βιομηχανικές δραστηριότητες και ο στόχος είναι να μπορέσει επιτέλους να μειωθεί το κόστος λειτουργίας των επιχειρήσεων, </w:t>
      </w:r>
      <w:r>
        <w:rPr>
          <w:rFonts w:eastAsia="Times New Roman"/>
          <w:szCs w:val="24"/>
        </w:rPr>
        <w:t>να μπορέσουν να ενθαρρυνθούν οι συμπράξεις, η δημιουργία ολοκληρωμένων αλυσίδων αξίας και η μεταφορά και η διάχυση της τεχνολογίας.</w:t>
      </w:r>
    </w:p>
    <w:p w14:paraId="4217C3DC" w14:textId="77777777" w:rsidR="00D30189" w:rsidRDefault="00486ADB">
      <w:pPr>
        <w:spacing w:line="600" w:lineRule="auto"/>
        <w:ind w:firstLine="720"/>
        <w:jc w:val="both"/>
        <w:rPr>
          <w:rFonts w:eastAsia="Times New Roman"/>
          <w:szCs w:val="24"/>
        </w:rPr>
      </w:pPr>
      <w:r>
        <w:rPr>
          <w:rFonts w:eastAsia="Times New Roman"/>
          <w:szCs w:val="24"/>
        </w:rPr>
        <w:t>Έ</w:t>
      </w:r>
      <w:r>
        <w:rPr>
          <w:rFonts w:eastAsia="Times New Roman"/>
          <w:szCs w:val="24"/>
        </w:rPr>
        <w:t>ρχομαι σε μια ακόμα διάταξη η οποία χρήζει αναφοράς, καθώς μιλώντας πλέον σε προσωπικό επίπεδο</w:t>
      </w:r>
      <w:r>
        <w:rPr>
          <w:rFonts w:eastAsia="Times New Roman"/>
          <w:szCs w:val="24"/>
        </w:rPr>
        <w:t>,</w:t>
      </w:r>
      <w:r>
        <w:rPr>
          <w:rFonts w:eastAsia="Times New Roman"/>
          <w:szCs w:val="24"/>
        </w:rPr>
        <w:t xml:space="preserve"> αφορά κυρίως τον εκλογικό μ</w:t>
      </w:r>
      <w:r>
        <w:rPr>
          <w:rFonts w:eastAsia="Times New Roman"/>
          <w:szCs w:val="24"/>
        </w:rPr>
        <w:t xml:space="preserve">ου νομό, τη Μαγνησία. Θέλω να αναφερθώ στον εκσυγχρονισμό και τη συγκέντρωση της λατομικής νομοθεσίας και την απλούστευση, αν θέλετε, της </w:t>
      </w:r>
      <w:proofErr w:type="spellStart"/>
      <w:r>
        <w:rPr>
          <w:rFonts w:eastAsia="Times New Roman"/>
          <w:szCs w:val="24"/>
        </w:rPr>
        <w:t>αδειοδότησης</w:t>
      </w:r>
      <w:proofErr w:type="spellEnd"/>
      <w:r>
        <w:rPr>
          <w:rFonts w:eastAsia="Times New Roman"/>
          <w:szCs w:val="24"/>
        </w:rPr>
        <w:t xml:space="preserve"> εργασιών, έρευνας και εκμετάλλευσης λατομικών ορυκτών, η οποία θα ενισχύσει τον </w:t>
      </w:r>
      <w:proofErr w:type="spellStart"/>
      <w:r>
        <w:rPr>
          <w:rFonts w:eastAsia="Times New Roman"/>
          <w:szCs w:val="24"/>
        </w:rPr>
        <w:t>εξορθολογισμό</w:t>
      </w:r>
      <w:proofErr w:type="spellEnd"/>
      <w:r>
        <w:rPr>
          <w:rFonts w:eastAsia="Times New Roman"/>
          <w:szCs w:val="24"/>
        </w:rPr>
        <w:t xml:space="preserve"> και θα συμβ</w:t>
      </w:r>
      <w:r>
        <w:rPr>
          <w:rFonts w:eastAsia="Times New Roman"/>
          <w:szCs w:val="24"/>
        </w:rPr>
        <w:t>άλει στην ενιαία αντιμετώπιση των διαδικασιών αλλά και του χρόνου για τις μισθώσεις και τη χορήγηση των εγκρίσεων των λατομείων.</w:t>
      </w:r>
    </w:p>
    <w:p w14:paraId="4217C3DD" w14:textId="77777777" w:rsidR="00D30189" w:rsidRDefault="00486ADB">
      <w:pPr>
        <w:spacing w:line="600" w:lineRule="auto"/>
        <w:ind w:firstLine="720"/>
        <w:jc w:val="both"/>
        <w:rPr>
          <w:rFonts w:eastAsia="Times New Roman"/>
          <w:szCs w:val="24"/>
        </w:rPr>
      </w:pPr>
      <w:r>
        <w:rPr>
          <w:rFonts w:eastAsia="Times New Roman"/>
          <w:szCs w:val="24"/>
        </w:rPr>
        <w:t xml:space="preserve">Με τον Υπουργό, κ. Σταθάκη έχουμε βρεθεί πάρα πολλές φορές με τους λατόμους της περιοχής του </w:t>
      </w:r>
      <w:proofErr w:type="spellStart"/>
      <w:r>
        <w:rPr>
          <w:rFonts w:eastAsia="Times New Roman"/>
          <w:szCs w:val="24"/>
        </w:rPr>
        <w:t>Πηλίου</w:t>
      </w:r>
      <w:proofErr w:type="spellEnd"/>
      <w:r>
        <w:rPr>
          <w:rFonts w:eastAsia="Times New Roman"/>
          <w:szCs w:val="24"/>
        </w:rPr>
        <w:t>. Επιτέλους δόθηκε λύση σε έ</w:t>
      </w:r>
      <w:r>
        <w:rPr>
          <w:rFonts w:eastAsia="Times New Roman"/>
          <w:szCs w:val="24"/>
        </w:rPr>
        <w:t>να χρονίζον πρόβλημα. Νομίζω ότι αυτή η λύση που δόθηκε και ορθολογική είναι αλλά και θα οδηγήσει τους ανθρώπους να ξαναμπούν να δουλέψουν. Ξέρετε πολύ καλά, κύριε Σταθάκη, ότι είναι μια δραστηριότητα η οποία δίνει ζωή σε μια περιοχή.</w:t>
      </w:r>
    </w:p>
    <w:p w14:paraId="4217C3DE" w14:textId="77777777" w:rsidR="00D30189" w:rsidRDefault="00486ADB">
      <w:pPr>
        <w:spacing w:line="600" w:lineRule="auto"/>
        <w:ind w:firstLine="720"/>
        <w:jc w:val="both"/>
        <w:rPr>
          <w:rFonts w:eastAsia="Times New Roman"/>
          <w:szCs w:val="24"/>
        </w:rPr>
      </w:pPr>
      <w:r>
        <w:rPr>
          <w:rFonts w:eastAsia="Times New Roman"/>
          <w:szCs w:val="24"/>
        </w:rPr>
        <w:t>Δεν θα ήθελα να σταθώ</w:t>
      </w:r>
      <w:r>
        <w:rPr>
          <w:rFonts w:eastAsia="Times New Roman"/>
          <w:szCs w:val="24"/>
        </w:rPr>
        <w:t xml:space="preserve"> σε κάποιες άλλες διατάξεις. Θα μου επιτρέψετε, κυρίες και κύριοι συνάδελφοι, να κάνω μια ευρύτερη τοποθέτηση για το κομμάτι των εργασιακών. Ακούστηκε μια σκληρή κριτική τις τελευταίες ημέρες, αναφορικά με τα πεπραγμένα της συγκεκριμένης Κυβέρνησης στο εργ</w:t>
      </w:r>
      <w:r>
        <w:rPr>
          <w:rFonts w:eastAsia="Times New Roman"/>
          <w:szCs w:val="24"/>
        </w:rPr>
        <w:t xml:space="preserve">ασιακό κομμάτι. </w:t>
      </w:r>
    </w:p>
    <w:p w14:paraId="4217C3DF"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συνάδελφοι, όντως αν μας κρίνετε από την άποψη ότι δεν πετύχαμε την αποκατάσταση των συλλογικών διαπραγματεύσεων αφ</w:t>
      </w:r>
      <w:r>
        <w:rPr>
          <w:rFonts w:eastAsia="Times New Roman"/>
          <w:szCs w:val="24"/>
        </w:rPr>
        <w:t xml:space="preserve">’ </w:t>
      </w:r>
      <w:r>
        <w:rPr>
          <w:rFonts w:eastAsia="Times New Roman"/>
          <w:szCs w:val="24"/>
        </w:rPr>
        <w:t>ενός</w:t>
      </w:r>
      <w:r>
        <w:rPr>
          <w:rFonts w:eastAsia="Times New Roman"/>
          <w:szCs w:val="24"/>
        </w:rPr>
        <w:t>,</w:t>
      </w:r>
      <w:r>
        <w:rPr>
          <w:rFonts w:eastAsia="Times New Roman"/>
          <w:szCs w:val="24"/>
        </w:rPr>
        <w:t xml:space="preserve"> και αφ</w:t>
      </w:r>
      <w:r>
        <w:rPr>
          <w:rFonts w:eastAsia="Times New Roman"/>
          <w:szCs w:val="24"/>
        </w:rPr>
        <w:t xml:space="preserve">’ </w:t>
      </w:r>
      <w:r>
        <w:rPr>
          <w:rFonts w:eastAsia="Times New Roman"/>
          <w:szCs w:val="24"/>
        </w:rPr>
        <w:t>ετέρου δεν καταφέραμε να αποκαταστήσουμε τον κατώτατο μισθό στα επίπεδα τα οποία είχαμε πε</w:t>
      </w:r>
      <w:r>
        <w:rPr>
          <w:rFonts w:eastAsia="Times New Roman"/>
          <w:szCs w:val="24"/>
        </w:rPr>
        <w:t xml:space="preserve">ριγράψει, ναι αυτό είναι μια πραγματικότητα. Και ξέρετε πολύ καλά, όσο και αν </w:t>
      </w:r>
      <w:proofErr w:type="spellStart"/>
      <w:r>
        <w:rPr>
          <w:rFonts w:eastAsia="Times New Roman"/>
          <w:szCs w:val="24"/>
        </w:rPr>
        <w:t>αντεπιχειρηματολογείτε</w:t>
      </w:r>
      <w:proofErr w:type="spellEnd"/>
      <w:r>
        <w:rPr>
          <w:rFonts w:eastAsia="Times New Roman"/>
          <w:szCs w:val="24"/>
        </w:rPr>
        <w:t xml:space="preserve"> περί του αντιθέτου ότι και τα εργασιακά ήταν απότοκα ενός συμβιβασμού</w:t>
      </w:r>
      <w:r>
        <w:rPr>
          <w:rFonts w:eastAsia="Times New Roman"/>
          <w:szCs w:val="24"/>
        </w:rPr>
        <w:t>,</w:t>
      </w:r>
      <w:r>
        <w:rPr>
          <w:rFonts w:eastAsia="Times New Roman"/>
          <w:szCs w:val="24"/>
        </w:rPr>
        <w:t xml:space="preserve"> ο οποίος έγινε το καλοκαίρι του 2015. Όμως είναι τόσο καταστροφική η προσέγγιση της </w:t>
      </w:r>
      <w:r>
        <w:rPr>
          <w:rFonts w:eastAsia="Times New Roman"/>
          <w:szCs w:val="24"/>
        </w:rPr>
        <w:t xml:space="preserve">συγκεκριμένης Κυβέρνησης στον εργασιακό στίβο; Δηλαδή είναι καταστροφικές οι θετικές παρεμβάσεις της Κυβέρνησης για την ανάκτηση της εργασίας, με την ανεργία από το 27% να μειώνεται στο 20%; </w:t>
      </w:r>
    </w:p>
    <w:p w14:paraId="4217C3E0" w14:textId="77777777" w:rsidR="00D30189" w:rsidRDefault="00486ADB">
      <w:pPr>
        <w:spacing w:line="600" w:lineRule="auto"/>
        <w:ind w:firstLine="720"/>
        <w:jc w:val="both"/>
        <w:rPr>
          <w:rFonts w:eastAsia="Times New Roman"/>
          <w:szCs w:val="24"/>
        </w:rPr>
      </w:pPr>
      <w:r>
        <w:rPr>
          <w:rFonts w:eastAsia="Times New Roman"/>
          <w:szCs w:val="24"/>
        </w:rPr>
        <w:t>Εγώ ακούω ως σοβαρό το επιχείρημα ότι όντως μέχρι και πρότινος τ</w:t>
      </w:r>
      <w:r>
        <w:rPr>
          <w:rFonts w:eastAsia="Times New Roman"/>
          <w:szCs w:val="24"/>
        </w:rPr>
        <w:t xml:space="preserve">ο ισοζύγιο μόνιμων προσλήψεων, με θέσεις </w:t>
      </w:r>
      <w:proofErr w:type="spellStart"/>
      <w:r>
        <w:rPr>
          <w:rFonts w:eastAsia="Times New Roman"/>
          <w:szCs w:val="24"/>
        </w:rPr>
        <w:t>ημιαπασχόλησης</w:t>
      </w:r>
      <w:proofErr w:type="spellEnd"/>
      <w:r>
        <w:rPr>
          <w:rFonts w:eastAsia="Times New Roman"/>
          <w:szCs w:val="24"/>
        </w:rPr>
        <w:t>,</w:t>
      </w:r>
      <w:r>
        <w:rPr>
          <w:rFonts w:eastAsia="Times New Roman"/>
          <w:szCs w:val="24"/>
        </w:rPr>
        <w:t xml:space="preserve"> ήταν αρνητικό. Υπάρχει όμως ένα ποιοτικό στοιχείο, κυρίες και κύριοι συνάδελφοι, ότι στο τέλος του 2017 για πρώτη φορά μετά από επτά, οκτώ ολόκληρα χρόνια, έχουμε περισσότερες μόνιμες προσλήψεις από </w:t>
      </w:r>
      <w:r>
        <w:rPr>
          <w:rFonts w:eastAsia="Times New Roman"/>
          <w:szCs w:val="24"/>
        </w:rPr>
        <w:t xml:space="preserve">τις προσλήψεις </w:t>
      </w:r>
      <w:proofErr w:type="spellStart"/>
      <w:r>
        <w:rPr>
          <w:rFonts w:eastAsia="Times New Roman"/>
          <w:szCs w:val="24"/>
        </w:rPr>
        <w:t>ημιαπασχόλησης</w:t>
      </w:r>
      <w:proofErr w:type="spellEnd"/>
      <w:r>
        <w:rPr>
          <w:rFonts w:eastAsia="Times New Roman"/>
          <w:szCs w:val="24"/>
        </w:rPr>
        <w:t>. Δεν είναι ένα ποιοτικό στοιχείο αυτό, το οποίο πρέπει και η Κυβέρνηση να ενισχύσει περαιτέρω την προσπάθεια, ώστε να αυξηθούν περαιτέρω οι μόνιμες θέσεις απασχόλησης;</w:t>
      </w:r>
    </w:p>
    <w:p w14:paraId="4217C3E1" w14:textId="77777777" w:rsidR="00D30189" w:rsidRDefault="00486ADB">
      <w:pPr>
        <w:spacing w:line="600" w:lineRule="auto"/>
        <w:ind w:firstLine="720"/>
        <w:jc w:val="both"/>
        <w:rPr>
          <w:rFonts w:eastAsia="Times New Roman"/>
          <w:szCs w:val="24"/>
        </w:rPr>
      </w:pPr>
      <w:r>
        <w:rPr>
          <w:rFonts w:eastAsia="Times New Roman"/>
          <w:szCs w:val="24"/>
        </w:rPr>
        <w:t>Είναι δεξιά πολιτική ότι ένα περίπου δισεκατομμύριο ευρώ έ</w:t>
      </w:r>
      <w:r>
        <w:rPr>
          <w:rFonts w:eastAsia="Times New Roman"/>
          <w:szCs w:val="24"/>
        </w:rPr>
        <w:t xml:space="preserve">χει κατανεμηθεί σε προγράμματα ενίσχυσης </w:t>
      </w:r>
      <w:proofErr w:type="spellStart"/>
      <w:r>
        <w:rPr>
          <w:rFonts w:eastAsia="Times New Roman"/>
          <w:szCs w:val="24"/>
        </w:rPr>
        <w:t>εκατόν</w:t>
      </w:r>
      <w:proofErr w:type="spellEnd"/>
      <w:r>
        <w:rPr>
          <w:rFonts w:eastAsia="Times New Roman"/>
          <w:szCs w:val="24"/>
        </w:rPr>
        <w:t xml:space="preserve"> εβδομήντα επτά χιλιάδων </w:t>
      </w:r>
      <w:r>
        <w:rPr>
          <w:rFonts w:eastAsia="Times New Roman"/>
          <w:szCs w:val="24"/>
        </w:rPr>
        <w:t xml:space="preserve">ανέργων, εκ των οποίων </w:t>
      </w:r>
      <w:proofErr w:type="spellStart"/>
      <w:r>
        <w:rPr>
          <w:rFonts w:eastAsia="Times New Roman"/>
          <w:szCs w:val="24"/>
        </w:rPr>
        <w:t>εκατόν</w:t>
      </w:r>
      <w:proofErr w:type="spellEnd"/>
      <w:r>
        <w:rPr>
          <w:rFonts w:eastAsia="Times New Roman"/>
          <w:szCs w:val="24"/>
        </w:rPr>
        <w:t xml:space="preserve"> είκοσι μία χιλιάδες </w:t>
      </w:r>
      <w:r>
        <w:rPr>
          <w:rFonts w:eastAsia="Times New Roman"/>
          <w:szCs w:val="24"/>
        </w:rPr>
        <w:t>επέστρεψαν στην εργασία; Είναι καταστροφικό ότι θα προηγείται η καταβολή δεδουλευμένων των εργαζομένων για έξι μήνες στη σειρά κατάταξ</w:t>
      </w:r>
      <w:r>
        <w:rPr>
          <w:rFonts w:eastAsia="Times New Roman"/>
          <w:szCs w:val="24"/>
        </w:rPr>
        <w:t xml:space="preserve">ης των πιστωτών για πτωχευμένες επιχειρήσεις; Θυμίζω ότι ήταν η πρώτη </w:t>
      </w:r>
      <w:proofErr w:type="spellStart"/>
      <w:r>
        <w:rPr>
          <w:rFonts w:eastAsia="Times New Roman"/>
          <w:szCs w:val="24"/>
        </w:rPr>
        <w:t>μνημονιακή</w:t>
      </w:r>
      <w:proofErr w:type="spellEnd"/>
      <w:r>
        <w:rPr>
          <w:rFonts w:eastAsia="Times New Roman"/>
          <w:szCs w:val="24"/>
        </w:rPr>
        <w:t xml:space="preserve"> νομοθεσία</w:t>
      </w:r>
      <w:r>
        <w:rPr>
          <w:rFonts w:eastAsia="Times New Roman"/>
          <w:szCs w:val="24"/>
        </w:rPr>
        <w:t>,</w:t>
      </w:r>
      <w:r>
        <w:rPr>
          <w:rFonts w:eastAsia="Times New Roman"/>
          <w:szCs w:val="24"/>
        </w:rPr>
        <w:t xml:space="preserve"> αναφορικά με το ποιος θα πληρώνεται στις υπό πτώχευση επιχειρήσεις. Είναι καταστροφικό αυτό;</w:t>
      </w:r>
    </w:p>
    <w:p w14:paraId="4217C3E2"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συνάδελφοι, θα ήθελα να πω και δύο κουβέντες για το ζ</w:t>
      </w:r>
      <w:r>
        <w:rPr>
          <w:rFonts w:eastAsia="Times New Roman"/>
          <w:szCs w:val="24"/>
        </w:rPr>
        <w:t xml:space="preserve">ήτημα της περιβόητης διάταξης για την απεργία. Είναι ουδέτερη διάταξη; Όχι δεν είναι ουδέτερη διάταξη. Προφανώς και δεν είναι. </w:t>
      </w:r>
    </w:p>
    <w:p w14:paraId="4217C3E3"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συνάδελφοι, το πήγα και λίγο παραπέρα</w:t>
      </w:r>
      <w:r>
        <w:rPr>
          <w:rFonts w:eastAsia="Times New Roman"/>
          <w:szCs w:val="24"/>
        </w:rPr>
        <w:t xml:space="preserve"> ότι δηλαδή αν είχαμε μια κοινωνία με έντονη πολιτικοποίηση και συμμετοχή, ναι μια τέτοια διάταξη θα μπορούσε να αποτελέσει και προϊόν διαλόγου ανάμεσα στα προοδευτικά κόμματα του πολιτικού συστήματος. Έχοντας ζήσει, όμως, τι σημαίνει η αποχή των εργαζομέν</w:t>
      </w:r>
      <w:r>
        <w:rPr>
          <w:rFonts w:eastAsia="Times New Roman"/>
          <w:szCs w:val="24"/>
        </w:rPr>
        <w:t>ων από τους συνδικαλιστικούς χώρους, θα πω ότι αποτελεί μια διάταξη</w:t>
      </w:r>
      <w:r>
        <w:rPr>
          <w:rFonts w:eastAsia="Times New Roman"/>
          <w:szCs w:val="24"/>
        </w:rPr>
        <w:t>,</w:t>
      </w:r>
      <w:r>
        <w:rPr>
          <w:rFonts w:eastAsia="Times New Roman"/>
          <w:szCs w:val="24"/>
        </w:rPr>
        <w:t xml:space="preserve"> η οποία θα δημιουργήσει πρόσθετα προβλήματα. Δεν θα μπω στην επιχειρηματολογία που όντως ισχύει για το ποια ακριβώς σωματεία περιλαμβάνει και αφορά. Έχουν ακουστεί πάρα πολλές φορές. Θα π</w:t>
      </w:r>
      <w:r>
        <w:rPr>
          <w:rFonts w:eastAsia="Times New Roman"/>
          <w:szCs w:val="24"/>
        </w:rPr>
        <w:t xml:space="preserve">ρέπει, όμως, να κριθεί αυτή η Κυβέρνηση από την αναγκαιότητα μιας τέτοιας διάταξης; </w:t>
      </w:r>
    </w:p>
    <w:p w14:paraId="4217C3E4" w14:textId="77777777" w:rsidR="00D30189" w:rsidRDefault="00486AD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17C3E5" w14:textId="77777777" w:rsidR="00D30189" w:rsidRDefault="00486ADB">
      <w:pPr>
        <w:spacing w:line="600" w:lineRule="auto"/>
        <w:ind w:firstLine="720"/>
        <w:jc w:val="both"/>
        <w:rPr>
          <w:rFonts w:eastAsia="Times New Roman"/>
          <w:szCs w:val="24"/>
        </w:rPr>
      </w:pPr>
      <w:r>
        <w:rPr>
          <w:rFonts w:eastAsia="Times New Roman"/>
          <w:szCs w:val="24"/>
        </w:rPr>
        <w:t xml:space="preserve">Τι είχαμε στο τραπέζι των διαπραγματεύσεων; Είχαμε να μας προτείνουν το </w:t>
      </w:r>
      <w:r>
        <w:rPr>
          <w:rFonts w:eastAsia="Times New Roman"/>
          <w:szCs w:val="24"/>
          <w:lang w:val="en-US"/>
        </w:rPr>
        <w:t>lock</w:t>
      </w:r>
      <w:r>
        <w:rPr>
          <w:rFonts w:eastAsia="Times New Roman"/>
          <w:szCs w:val="24"/>
        </w:rPr>
        <w:t>-</w:t>
      </w:r>
      <w:r>
        <w:rPr>
          <w:rFonts w:eastAsia="Times New Roman"/>
          <w:szCs w:val="24"/>
          <w:lang w:val="en-US"/>
        </w:rPr>
        <w:t>out</w:t>
      </w:r>
      <w:r>
        <w:rPr>
          <w:rFonts w:eastAsia="Times New Roman"/>
          <w:szCs w:val="24"/>
        </w:rPr>
        <w:t>, είχαμ</w:t>
      </w:r>
      <w:r>
        <w:rPr>
          <w:rFonts w:eastAsia="Times New Roman"/>
          <w:szCs w:val="24"/>
        </w:rPr>
        <w:t>ε το δικαίωμα της ανταπεργίας, είχαμε τις απολύσεις συνδικαλιστικών στελεχών, όλες αυτές τις απαιτήσεις οι οποίες συνεπικουρήθηκαν και από τον ΣΕΒ άρα και από μερίδα της Αντιπολίτευσης και ενώ φωτογραφίζουν την Αξιωματική Αντιπολίτευση, αποκρούστηκαν.</w:t>
      </w:r>
    </w:p>
    <w:p w14:paraId="4217C3E6" w14:textId="77777777" w:rsidR="00D30189" w:rsidRDefault="00486ADB">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σημείο αυτό κτυπάει επανειλημμένως του κουδούνι λήξεως του χρόνου ομιλίας του κυρίου Βουλευτή)</w:t>
      </w:r>
    </w:p>
    <w:p w14:paraId="4217C3E7"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 κύριε συνάδελφε.</w:t>
      </w:r>
    </w:p>
    <w:p w14:paraId="4217C3E8" w14:textId="77777777" w:rsidR="00D30189" w:rsidRDefault="00486ADB">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Έχουμε, λοιπόν, μια διάταξη-προϊόν συμβιβασμού και μακάρι αυ</w:t>
      </w:r>
      <w:r>
        <w:rPr>
          <w:rFonts w:eastAsia="Times New Roman"/>
          <w:szCs w:val="24"/>
        </w:rPr>
        <w:t>τή η Κυβέρνηση να δημιουργήσει τα περιθώρια, ούτως ώστε να μπορέσει να παρθεί πίσω.</w:t>
      </w:r>
    </w:p>
    <w:p w14:paraId="4217C3E9" w14:textId="77777777" w:rsidR="00D30189" w:rsidRDefault="00486ADB">
      <w:pPr>
        <w:spacing w:line="600" w:lineRule="auto"/>
        <w:ind w:firstLine="720"/>
        <w:jc w:val="both"/>
        <w:rPr>
          <w:rFonts w:eastAsia="Times New Roman"/>
          <w:szCs w:val="24"/>
        </w:rPr>
      </w:pPr>
      <w:r>
        <w:rPr>
          <w:rFonts w:eastAsia="Times New Roman"/>
          <w:szCs w:val="24"/>
        </w:rPr>
        <w:t>Δεν προσπαθώ να ωραιοποιήσω καμμία κατάσταση. Εκείνο, όμως, που θα ήθελα για πολλοστή φορά να αναφέρω</w:t>
      </w:r>
      <w:r>
        <w:rPr>
          <w:rFonts w:eastAsia="Times New Roman"/>
          <w:szCs w:val="24"/>
        </w:rPr>
        <w:t>,</w:t>
      </w:r>
      <w:r>
        <w:rPr>
          <w:rFonts w:eastAsia="Times New Roman"/>
          <w:szCs w:val="24"/>
        </w:rPr>
        <w:t xml:space="preserve"> είναι ότι σε επίπεδο δημοσιονομικών μεγεθών πάμε καλά και παίρνουμε τ</w:t>
      </w:r>
      <w:r>
        <w:rPr>
          <w:rFonts w:eastAsia="Times New Roman"/>
          <w:szCs w:val="24"/>
        </w:rPr>
        <w:t>α εύσημα και για την ολοκλήρωση της αξιολόγησης.</w:t>
      </w:r>
    </w:p>
    <w:p w14:paraId="4217C3EA" w14:textId="77777777" w:rsidR="00D30189" w:rsidRDefault="00486ADB">
      <w:pPr>
        <w:spacing w:line="600" w:lineRule="auto"/>
        <w:ind w:firstLine="720"/>
        <w:jc w:val="both"/>
        <w:rPr>
          <w:rFonts w:eastAsia="Times New Roman"/>
          <w:szCs w:val="24"/>
        </w:rPr>
      </w:pPr>
      <w:r>
        <w:rPr>
          <w:rFonts w:eastAsia="Times New Roman"/>
          <w:szCs w:val="24"/>
        </w:rPr>
        <w:t xml:space="preserve">Το ζήτημα, κυρίες και κύριοι συνάδελφοι, είναι να μεταφραστεί αυτό το θετικό πρόσημο και στην κοινωνική καθημερινότητα. </w:t>
      </w:r>
    </w:p>
    <w:p w14:paraId="4217C3EB" w14:textId="77777777" w:rsidR="00D30189" w:rsidRDefault="00486ADB">
      <w:pPr>
        <w:spacing w:line="600" w:lineRule="auto"/>
        <w:ind w:firstLine="720"/>
        <w:jc w:val="both"/>
        <w:rPr>
          <w:rFonts w:eastAsia="Times New Roman"/>
          <w:szCs w:val="24"/>
        </w:rPr>
      </w:pPr>
      <w:r>
        <w:rPr>
          <w:rFonts w:eastAsia="Times New Roman"/>
          <w:szCs w:val="24"/>
        </w:rPr>
        <w:t>Σας ευχαριστώ πάρα πολύ.</w:t>
      </w:r>
    </w:p>
    <w:p w14:paraId="4217C3EC"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17C3ED"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Pr>
          <w:rFonts w:eastAsia="Times New Roman"/>
          <w:szCs w:val="24"/>
        </w:rPr>
        <w:t xml:space="preserve"> Τον λόγο έχει ο κ. Καραμανλής.</w:t>
      </w:r>
    </w:p>
    <w:p w14:paraId="4217C3EE" w14:textId="77777777" w:rsidR="00D30189" w:rsidRDefault="00486ADB">
      <w:pPr>
        <w:spacing w:line="600" w:lineRule="auto"/>
        <w:ind w:firstLine="720"/>
        <w:jc w:val="both"/>
        <w:rPr>
          <w:rFonts w:eastAsia="Times New Roman"/>
          <w:szCs w:val="24"/>
        </w:rPr>
      </w:pPr>
      <w:r>
        <w:rPr>
          <w:rFonts w:eastAsia="Times New Roman"/>
          <w:b/>
          <w:szCs w:val="24"/>
        </w:rPr>
        <w:t>ΚΩΝΣΤΑΝΤΙΝΟΣ ΑΧ</w:t>
      </w:r>
      <w:r>
        <w:rPr>
          <w:rFonts w:eastAsia="Times New Roman"/>
          <w:b/>
          <w:szCs w:val="24"/>
        </w:rPr>
        <w:t>.</w:t>
      </w:r>
      <w:r>
        <w:rPr>
          <w:rFonts w:eastAsia="Times New Roman"/>
          <w:b/>
          <w:szCs w:val="24"/>
        </w:rPr>
        <w:t xml:space="preserve"> ΚΑΡΑΜΑΝΛΗΣ: </w:t>
      </w:r>
      <w:r>
        <w:rPr>
          <w:rFonts w:eastAsia="Times New Roman"/>
          <w:szCs w:val="24"/>
        </w:rPr>
        <w:t>Σας ευχαριστώ πολύ, κύριε Πρόεδρε.</w:t>
      </w:r>
    </w:p>
    <w:p w14:paraId="4217C3EF"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Βουλευτές, νομίζω ότι οι περισσότεροι απ’ όσους παρακολουθούν τη συζήτηση αυτή</w:t>
      </w:r>
      <w:r>
        <w:rPr>
          <w:rFonts w:eastAsia="Times New Roman"/>
          <w:szCs w:val="24"/>
        </w:rPr>
        <w:t>,</w:t>
      </w:r>
      <w:r>
        <w:rPr>
          <w:rFonts w:eastAsia="Times New Roman"/>
          <w:szCs w:val="24"/>
        </w:rPr>
        <w:t xml:space="preserve"> θα συμφωνήσουν μαζί μας ότι ζούμε πραγματικά ιστορικές στιγμές αυτές τις μέρες, διότι το παρόν νομοσχέδιο είναι κατά την δική μας άποψη, την άποψη της Αντιπολίτευσης, η </w:t>
      </w:r>
      <w:proofErr w:type="spellStart"/>
      <w:r>
        <w:rPr>
          <w:rFonts w:eastAsia="Times New Roman"/>
          <w:szCs w:val="24"/>
        </w:rPr>
        <w:t>εμβληματικότερη</w:t>
      </w:r>
      <w:proofErr w:type="spellEnd"/>
      <w:r>
        <w:rPr>
          <w:rFonts w:eastAsia="Times New Roman"/>
          <w:szCs w:val="24"/>
        </w:rPr>
        <w:t xml:space="preserve"> κατάρρευση του αριστερού αφηγήματος μιας δήθεν αριστερής Κυβέρνησης, δ</w:t>
      </w:r>
      <w:r>
        <w:rPr>
          <w:rFonts w:eastAsia="Times New Roman"/>
          <w:szCs w:val="24"/>
        </w:rPr>
        <w:t xml:space="preserve">ιότι εσείς που θα καταργούσατε τα μνημόνια με ένα άρθρο και έναν νόμο, τελικά φαίνεται ότι χρειάζεστε </w:t>
      </w:r>
      <w:r>
        <w:rPr>
          <w:rFonts w:eastAsia="Times New Roman"/>
          <w:szCs w:val="24"/>
        </w:rPr>
        <w:t xml:space="preserve">τετρακόσια </w:t>
      </w:r>
      <w:r>
        <w:rPr>
          <w:rFonts w:eastAsia="Times New Roman"/>
          <w:szCs w:val="24"/>
        </w:rPr>
        <w:t xml:space="preserve"> άρθρα</w:t>
      </w:r>
      <w:r>
        <w:rPr>
          <w:rFonts w:eastAsia="Times New Roman"/>
          <w:szCs w:val="24"/>
        </w:rPr>
        <w:t>,</w:t>
      </w:r>
      <w:r>
        <w:rPr>
          <w:rFonts w:eastAsia="Times New Roman"/>
          <w:szCs w:val="24"/>
        </w:rPr>
        <w:t xml:space="preserve"> για να κλείσετε άρον-άρον μια οδυνηρή αξιολόγηση. Εσείς που ως αντιπολίτευση διαμαρτυρόσασταν και απειλούσατε θεούς και δαίμονες</w:t>
      </w:r>
      <w:r>
        <w:rPr>
          <w:rFonts w:eastAsia="Times New Roman"/>
          <w:szCs w:val="24"/>
        </w:rPr>
        <w:t>,</w:t>
      </w:r>
      <w:r>
        <w:rPr>
          <w:rFonts w:eastAsia="Times New Roman"/>
          <w:szCs w:val="24"/>
        </w:rPr>
        <w:t xml:space="preserve"> αν δε</w:t>
      </w:r>
      <w:r>
        <w:rPr>
          <w:rFonts w:eastAsia="Times New Roman"/>
          <w:szCs w:val="24"/>
        </w:rPr>
        <w:t>ν ήταν άψογες οι κοινοβουλευτικές διαδικασίες, τώρα φέρνετε στη Βουλή για να περάσετε μέσα σε δύο και τρεις μέρες μια ατελείωτη λίστα μέτρων</w:t>
      </w:r>
      <w:r>
        <w:rPr>
          <w:rFonts w:eastAsia="Times New Roman"/>
          <w:szCs w:val="24"/>
        </w:rPr>
        <w:t>,</w:t>
      </w:r>
      <w:r>
        <w:rPr>
          <w:rFonts w:eastAsia="Times New Roman"/>
          <w:szCs w:val="24"/>
        </w:rPr>
        <w:t xml:space="preserve"> που προφανώς θέλετε κανένας Βουλευτής να μη διαβάσει, κανένας Βουλευτής να μη συζητήσει, κανένας να μην προβληματι</w:t>
      </w:r>
      <w:r>
        <w:rPr>
          <w:rFonts w:eastAsia="Times New Roman"/>
          <w:szCs w:val="24"/>
        </w:rPr>
        <w:t xml:space="preserve">στεί, απλά να έλθουν, να ψηφίσουν και να φύγουν. </w:t>
      </w:r>
    </w:p>
    <w:p w14:paraId="4217C3F0" w14:textId="77777777" w:rsidR="00D30189" w:rsidRDefault="00486ADB">
      <w:pPr>
        <w:spacing w:line="600" w:lineRule="auto"/>
        <w:ind w:firstLine="720"/>
        <w:jc w:val="both"/>
        <w:rPr>
          <w:rFonts w:eastAsia="Times New Roman"/>
          <w:szCs w:val="24"/>
        </w:rPr>
      </w:pPr>
      <w:r>
        <w:rPr>
          <w:rFonts w:eastAsia="Times New Roman"/>
          <w:szCs w:val="24"/>
        </w:rPr>
        <w:t>Σα να μην έφταναν όλα αυτά, εσείς που ως αντιπολίτευση σε πολλές περιπτώσεις συμμετείχατε, σε άλλες περιπτώσεις ευνοήσατε ή ανεχθήκατε τόσους προπηλακισμούς πολιτικών σας αντιπάλων, εσείς που πολλές φορές π</w:t>
      </w:r>
      <w:r>
        <w:rPr>
          <w:rFonts w:eastAsia="Times New Roman"/>
          <w:szCs w:val="24"/>
        </w:rPr>
        <w:t xml:space="preserve">ρωτοστατήσατε στην πολιτική της μούντζας στην πλατεία Συντάγματος, τώρα εσείς είστε που βλέπετε τους Υπουργούς </w:t>
      </w:r>
      <w:r>
        <w:rPr>
          <w:rFonts w:eastAsia="Times New Roman"/>
          <w:szCs w:val="24"/>
        </w:rPr>
        <w:t>σας,</w:t>
      </w:r>
      <w:r>
        <w:rPr>
          <w:rFonts w:eastAsia="Times New Roman"/>
          <w:szCs w:val="24"/>
        </w:rPr>
        <w:t xml:space="preserve"> να δέχονται σε ζωντανή μετάδοση μαθήματα πολιτικού ακτιβισμού και συνδικαλισμού. </w:t>
      </w:r>
    </w:p>
    <w:p w14:paraId="4217C3F1" w14:textId="77777777" w:rsidR="00D30189" w:rsidRDefault="00486ADB">
      <w:pPr>
        <w:spacing w:line="600" w:lineRule="auto"/>
        <w:ind w:firstLine="720"/>
        <w:jc w:val="both"/>
        <w:rPr>
          <w:rFonts w:eastAsia="Times New Roman"/>
          <w:szCs w:val="24"/>
        </w:rPr>
      </w:pPr>
      <w:r>
        <w:rPr>
          <w:rFonts w:eastAsia="Times New Roman"/>
          <w:szCs w:val="24"/>
        </w:rPr>
        <w:t>Ήταν ειλικρινά στενάχωρη -νομίζω- η εικόνα μιας νέας και σ</w:t>
      </w:r>
      <w:r>
        <w:rPr>
          <w:rFonts w:eastAsia="Times New Roman"/>
          <w:szCs w:val="24"/>
        </w:rPr>
        <w:t>υμπαθούς πολιτικού και μιας πιο έμπειρης</w:t>
      </w:r>
      <w:r>
        <w:rPr>
          <w:rFonts w:eastAsia="Times New Roman"/>
          <w:szCs w:val="24"/>
        </w:rPr>
        <w:t>,</w:t>
      </w:r>
      <w:r>
        <w:rPr>
          <w:rFonts w:eastAsia="Times New Roman"/>
          <w:szCs w:val="24"/>
        </w:rPr>
        <w:t xml:space="preserve"> να στέκονται ανήμπορες και εντελώς αμήχανες απέναντι στους συνδικαλιστές του ΠΑΜΕ. Αυτή η εμπειρία προφανώς είναι κι αυτή το τέλος μιας αυταπάτης. </w:t>
      </w:r>
    </w:p>
    <w:p w14:paraId="4217C3F2" w14:textId="77777777" w:rsidR="00D30189" w:rsidRDefault="00486ADB">
      <w:pPr>
        <w:spacing w:line="600" w:lineRule="auto"/>
        <w:ind w:firstLine="720"/>
        <w:jc w:val="both"/>
        <w:rPr>
          <w:rFonts w:eastAsia="Times New Roman"/>
          <w:szCs w:val="24"/>
        </w:rPr>
      </w:pPr>
      <w:r>
        <w:rPr>
          <w:rFonts w:eastAsia="Times New Roman"/>
          <w:szCs w:val="24"/>
        </w:rPr>
        <w:t>Ξέρετε, η αλαζονεία της εξουσίας φαίνεται ότι σας παρέσυρε και από</w:t>
      </w:r>
      <w:r>
        <w:rPr>
          <w:rFonts w:eastAsia="Times New Roman"/>
          <w:szCs w:val="24"/>
        </w:rPr>
        <w:t xml:space="preserve"> θύτες γίνεστε θύματα. Νομίζω ότι ήλθε η ώρα να συνειδητοποιήσουμε όλοι σ’ αυτή την Αίθουσα ότι δεν είστε πλέον οι ριζοσπάστες αριστεροί</w:t>
      </w:r>
      <w:r>
        <w:rPr>
          <w:rFonts w:eastAsia="Times New Roman"/>
          <w:szCs w:val="24"/>
        </w:rPr>
        <w:t>\</w:t>
      </w:r>
      <w:r>
        <w:rPr>
          <w:rFonts w:eastAsia="Times New Roman"/>
          <w:szCs w:val="24"/>
        </w:rPr>
        <w:t xml:space="preserve"> αλλά τελικά οι σύμμαχοι και οι συνομιλητές της τρόικα</w:t>
      </w:r>
      <w:r>
        <w:rPr>
          <w:rFonts w:eastAsia="Times New Roman"/>
          <w:szCs w:val="24"/>
        </w:rPr>
        <w:t>ς</w:t>
      </w:r>
      <w:r>
        <w:rPr>
          <w:rFonts w:eastAsia="Times New Roman"/>
          <w:szCs w:val="24"/>
        </w:rPr>
        <w:t xml:space="preserve">. </w:t>
      </w:r>
    </w:p>
    <w:p w14:paraId="4217C3F3"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Δεν είναι, όμως, μόνο οι αλλαγές στο θέμα της απεργίας που ξε</w:t>
      </w:r>
      <w:r>
        <w:rPr>
          <w:rFonts w:eastAsia="Times New Roman"/>
          <w:bCs/>
          <w:shd w:val="clear" w:color="auto" w:fill="FFFFFF"/>
        </w:rPr>
        <w:t>χωρίζουν από το νομοσχέδιό σας. Ανάμεσα στα τόσα και τόσα μέτρα, πριν κάνω μια σύντομη αναφορά σε εκείνα που αφορούν το αντικείμενό μου, το Υπουργείο Υποδομών και Μεταφορών, θα ήθελα να σταθώ και σε ένα ακόμα μέτρο, που νομίζω ότι έχει συζητηθεί αρκετά μέσ</w:t>
      </w:r>
      <w:r>
        <w:rPr>
          <w:rFonts w:eastAsia="Times New Roman"/>
          <w:bCs/>
          <w:shd w:val="clear" w:color="auto" w:fill="FFFFFF"/>
        </w:rPr>
        <w:t xml:space="preserve">α στην Αίθουσα αυτή, στο ζήτημα των επιδομάτων στους πολύτεκνους και τους </w:t>
      </w:r>
      <w:proofErr w:type="spellStart"/>
      <w:r>
        <w:rPr>
          <w:rFonts w:eastAsia="Times New Roman"/>
          <w:bCs/>
          <w:shd w:val="clear" w:color="auto" w:fill="FFFFFF"/>
        </w:rPr>
        <w:t>τρίτεκνους</w:t>
      </w:r>
      <w:proofErr w:type="spellEnd"/>
      <w:r>
        <w:rPr>
          <w:rFonts w:eastAsia="Times New Roman"/>
          <w:bCs/>
          <w:shd w:val="clear" w:color="auto" w:fill="FFFFFF"/>
        </w:rPr>
        <w:t xml:space="preserve">. </w:t>
      </w:r>
    </w:p>
    <w:p w14:paraId="4217C3F4"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Στέκομαι εδώ, γιατί νομίζω πως πολλοί σε αυτή την Αίθουσα είπαν το προφανές ότι, δηλαδή, αυτή η πολιτική είναι και κοντόφθαλμη αλλά και εθνικά ανεύθυνη. Τα επιδόματα αυτ</w:t>
      </w:r>
      <w:r>
        <w:rPr>
          <w:rFonts w:eastAsia="Times New Roman"/>
          <w:bCs/>
          <w:shd w:val="clear" w:color="auto" w:fill="FFFFFF"/>
        </w:rPr>
        <w:t>ά δεν ήταν ρουσφέτια, δεν ήταν χάρες, δεν ήταν απλώς κοινωνική πολιτική. Ήταν η αυτονόητη πολιτική που έπρεπε να ακολουθήσουμε. Η πατρίδα μας γερνάει και -ακόμα χειρότερα!- όλοι ξέρουμε ότι ο πληθυσμός συρρικνώνεται. Οι θάνατοι, όπως δείχνουν τα στατιστικά</w:t>
      </w:r>
      <w:r>
        <w:rPr>
          <w:rFonts w:eastAsia="Times New Roman"/>
          <w:bCs/>
          <w:shd w:val="clear" w:color="auto" w:fill="FFFFFF"/>
        </w:rPr>
        <w:t xml:space="preserve"> στοιχεία, θα ξεπεράσουν τις γεννήσεις. </w:t>
      </w:r>
    </w:p>
    <w:p w14:paraId="4217C3F5"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Εδώ είναι πολύ σημαντικό να θυμηθούμε τι είχε κάνει η κυβέρνηση της Νέας Δημοκρατίας το 2006, όταν είχε ψηφίσει τον ν.3454/2006. Ήταν ένας νόμος που παρείχε σημαντικά κίνητρα για τις πολύτεκνες οικογένειες. Ποιο ήτα</w:t>
      </w:r>
      <w:r>
        <w:rPr>
          <w:rFonts w:eastAsia="Times New Roman"/>
          <w:bCs/>
          <w:shd w:val="clear" w:color="auto" w:fill="FFFFFF"/>
        </w:rPr>
        <w:t xml:space="preserve">ν το αποτέλεσμα; Το αποτέλεσμα την τριετία 2007-2009 ήταν να παρατηρηθεί μια αξιοσημείωτη αύξηση των γεννήσεων κατά οκτώ χιλιάδες περίπου ετησίως. Αυτό τι σημαίνει; Ότι ένας νόμος πρέπει να κρίνεται μακροπρόθεσμα. </w:t>
      </w:r>
    </w:p>
    <w:p w14:paraId="4217C3F6"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Τα κίνητρα, λοιπόν, αυτά αποτελούν την ελ</w:t>
      </w:r>
      <w:r>
        <w:rPr>
          <w:rFonts w:eastAsia="Times New Roman"/>
          <w:bCs/>
          <w:shd w:val="clear" w:color="auto" w:fill="FFFFFF"/>
        </w:rPr>
        <w:t>άχιστη ανταπόδοση</w:t>
      </w:r>
      <w:r>
        <w:rPr>
          <w:rFonts w:eastAsia="Times New Roman"/>
          <w:bCs/>
          <w:shd w:val="clear" w:color="auto" w:fill="FFFFFF"/>
        </w:rPr>
        <w:t>,</w:t>
      </w:r>
      <w:r>
        <w:rPr>
          <w:rFonts w:eastAsia="Times New Roman"/>
          <w:bCs/>
          <w:shd w:val="clear" w:color="auto" w:fill="FFFFFF"/>
        </w:rPr>
        <w:t xml:space="preserve"> που θα έπρεπε να δίνουμε σε αυτούς τους ανθρώπους. Δεν είναι ένα φιλοδώρημα, δεν είναι μια πολυτέλεια. Είναι ανάγκη. </w:t>
      </w:r>
    </w:p>
    <w:p w14:paraId="4217C3F7"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Έρχομαι τώρα πολύ γρήγορα στις τρεις διατάξεις του πολυνομοσχεδίου, οι οποίες εντάσσονται στο Υπουργείο Υποδομών και Με</w:t>
      </w:r>
      <w:r>
        <w:rPr>
          <w:rFonts w:eastAsia="Times New Roman"/>
          <w:bCs/>
          <w:shd w:val="clear" w:color="auto" w:fill="FFFFFF"/>
        </w:rPr>
        <w:t xml:space="preserve">ταφορών και στις οποίες θέλω να αναφερθώ. </w:t>
      </w:r>
    </w:p>
    <w:p w14:paraId="4217C3F8"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Η πρώτη είναι αυτή του άρθρου 217, με το οποίο δημιουργείται το ΚΗΣΠΑΤΕ, ένα Κεντρικό Ηλεκτρονικό Σύστημα Παρακολούθησης Τεχνικών Έργων. Και σε αυτό η Κυβέρνηση για άλλη μια φορά μας δημιουργεί μια σύγχυση, διότι </w:t>
      </w:r>
      <w:r>
        <w:rPr>
          <w:rFonts w:eastAsia="Times New Roman"/>
          <w:bCs/>
          <w:shd w:val="clear" w:color="auto" w:fill="FFFFFF"/>
        </w:rPr>
        <w:t xml:space="preserve">ενώ το 2013 με τον ν.4013 είχε ήδη θεσπιστεί το Κεντρικό Ηλεκτρονικό Μητρώο Δημοσίων Συμβάσεων, μέσω του οποίου καταγράφονται όλα τα απαραίτητα στοιχεία για την ηλεκτρονική παρακολούθηση μελετών, έργων προμηθειών, έρχεται σήμερα η Κυβέρνηση και δημιουργεί </w:t>
      </w:r>
      <w:r>
        <w:rPr>
          <w:rFonts w:eastAsia="Times New Roman"/>
          <w:bCs/>
          <w:shd w:val="clear" w:color="auto" w:fill="FFFFFF"/>
        </w:rPr>
        <w:t xml:space="preserve">μια άλλη δομή, το ΚΗΣΠΑΤΕ, ένα άλλο νέο σύστημα παρακολούθησης αυτή τη φορά μόνο για τα δημόσια έργα. </w:t>
      </w:r>
    </w:p>
    <w:p w14:paraId="4217C3F9"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Αποτέλεσμα και ερώτημα είναι ότι εδώ πέρα έχουμε ένα ζήτημα σύγκρουσης δύο ομοειδών συστημάτων παρακολούθησης. Το εν λόγω άρθρο θα μου επιτρέψετε να πω ό</w:t>
      </w:r>
      <w:r>
        <w:rPr>
          <w:rFonts w:eastAsia="Times New Roman"/>
          <w:bCs/>
          <w:shd w:val="clear" w:color="auto" w:fill="FFFFFF"/>
        </w:rPr>
        <w:t xml:space="preserve">τι είναι πρόχειρα γραμμένο. Και η πρόβλεψη που εμείς κάνουμε, είναι ότι θα δημιουργήσει προβλήματα στην εφαρμογή του. </w:t>
      </w:r>
    </w:p>
    <w:p w14:paraId="4217C3FA"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Ένα δεύτερο άρθρο στο οποίο θα ήθελα να σταθώ, είναι το άρθρο 218 για το Σώμα των Ειδικών </w:t>
      </w:r>
      <w:proofErr w:type="spellStart"/>
      <w:r>
        <w:rPr>
          <w:rFonts w:eastAsia="Times New Roman"/>
          <w:bCs/>
          <w:shd w:val="clear" w:color="auto" w:fill="FFFFFF"/>
        </w:rPr>
        <w:t>Επιμετρητών</w:t>
      </w:r>
      <w:proofErr w:type="spellEnd"/>
      <w:r>
        <w:rPr>
          <w:rFonts w:eastAsia="Times New Roman"/>
          <w:bCs/>
          <w:shd w:val="clear" w:color="auto" w:fill="FFFFFF"/>
        </w:rPr>
        <w:t xml:space="preserve"> Δημοσίων και Ιδιωτικών Έργων. Το πρ</w:t>
      </w:r>
      <w:r>
        <w:rPr>
          <w:rFonts w:eastAsia="Times New Roman"/>
          <w:bCs/>
          <w:shd w:val="clear" w:color="auto" w:fill="FFFFFF"/>
        </w:rPr>
        <w:t xml:space="preserve">όβλημα  στα δημόσια έργα δεν είναι το θέμα των </w:t>
      </w:r>
      <w:proofErr w:type="spellStart"/>
      <w:r>
        <w:rPr>
          <w:rFonts w:eastAsia="Times New Roman"/>
          <w:bCs/>
          <w:shd w:val="clear" w:color="auto" w:fill="FFFFFF"/>
        </w:rPr>
        <w:t>ε</w:t>
      </w:r>
      <w:r>
        <w:rPr>
          <w:rFonts w:eastAsia="Times New Roman"/>
          <w:bCs/>
          <w:shd w:val="clear" w:color="auto" w:fill="FFFFFF"/>
        </w:rPr>
        <w:t>πιμετρητών</w:t>
      </w:r>
      <w:proofErr w:type="spellEnd"/>
      <w:r>
        <w:rPr>
          <w:rFonts w:eastAsia="Times New Roman"/>
          <w:bCs/>
          <w:shd w:val="clear" w:color="auto" w:fill="FFFFFF"/>
        </w:rPr>
        <w:t>. Το πρόβλημα στα δημόσια έργα, κατά την άποψή μας, είναι η επίβλεψη. Και αντί να κάνει κάτι για αυτό η Κυβέρνηση, δηλαδή να περάσει η επίβλεψη των δημοσίων έργων και σε ιδιώτες μηχανικούς, δημιουργ</w:t>
      </w:r>
      <w:r>
        <w:rPr>
          <w:rFonts w:eastAsia="Times New Roman"/>
          <w:bCs/>
          <w:shd w:val="clear" w:color="auto" w:fill="FFFFFF"/>
        </w:rPr>
        <w:t xml:space="preserve">εί ένα νέο Σώμα Ειδικών </w:t>
      </w:r>
      <w:proofErr w:type="spellStart"/>
      <w:r>
        <w:rPr>
          <w:rFonts w:eastAsia="Times New Roman"/>
          <w:bCs/>
          <w:shd w:val="clear" w:color="auto" w:fill="FFFFFF"/>
        </w:rPr>
        <w:t>Επιμετρητών</w:t>
      </w:r>
      <w:proofErr w:type="spellEnd"/>
      <w:r>
        <w:rPr>
          <w:rFonts w:eastAsia="Times New Roman"/>
          <w:bCs/>
          <w:shd w:val="clear" w:color="auto" w:fill="FFFFFF"/>
        </w:rPr>
        <w:t xml:space="preserve">. Και για να ξέρουμε τι λέμε σε αυτή την Αίθουσα, «επιμέτρηση» σημαίνει μετράω ποσότητες και τιμές ενός έργου </w:t>
      </w:r>
      <w:r>
        <w:rPr>
          <w:rFonts w:eastAsia="Times New Roman"/>
          <w:bCs/>
          <w:shd w:val="clear" w:color="auto" w:fill="FFFFFF"/>
        </w:rPr>
        <w:t>κ</w:t>
      </w:r>
      <w:r>
        <w:rPr>
          <w:rFonts w:eastAsia="Times New Roman"/>
          <w:bCs/>
          <w:shd w:val="clear" w:color="auto" w:fill="FFFFFF"/>
        </w:rPr>
        <w:t>αι έχουμε τώρα μια διάταξη</w:t>
      </w:r>
      <w:r>
        <w:rPr>
          <w:rFonts w:eastAsia="Times New Roman"/>
          <w:bCs/>
          <w:shd w:val="clear" w:color="auto" w:fill="FFFFFF"/>
        </w:rPr>
        <w:t>,</w:t>
      </w:r>
      <w:r>
        <w:rPr>
          <w:rFonts w:eastAsia="Times New Roman"/>
          <w:bCs/>
          <w:shd w:val="clear" w:color="auto" w:fill="FFFFFF"/>
        </w:rPr>
        <w:t xml:space="preserve"> που προβλέπει μεν ένα Σώμα αλλά δεν αναφέρει τίποτα σχετικά με το τι θα κάνει, σε </w:t>
      </w:r>
      <w:r>
        <w:rPr>
          <w:rFonts w:eastAsia="Times New Roman"/>
          <w:bCs/>
          <w:shd w:val="clear" w:color="auto" w:fill="FFFFFF"/>
        </w:rPr>
        <w:t xml:space="preserve">ποιο πλαίσιο θα το κάνει και πώς θα το κάνει. Οπότε περιμένουμε με ενδιαφέρον τις υπουργικές αποφάσεις που θα αποσαφηνίσουν τον νόμο. Όμως αυτό δείχνει την προχειρότητα στον τρόπο που νομοθετείτε. </w:t>
      </w:r>
    </w:p>
    <w:p w14:paraId="4217C3FB"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Κλείνω με το άρθρο 219Α. Με αυτό μειώνεται ο χρόνος στα το</w:t>
      </w:r>
      <w:r>
        <w:rPr>
          <w:rFonts w:eastAsia="Times New Roman"/>
          <w:bCs/>
          <w:shd w:val="clear" w:color="auto" w:fill="FFFFFF"/>
        </w:rPr>
        <w:t xml:space="preserve">υριστικά γραφεία και στα γραφεία ενοικιάσεως αυτοκινήτων για την εκμίσθωση ενοικιαζόμενων αυτοκινήτων με οδηγό από έξι σε τρεις ώρες. </w:t>
      </w:r>
    </w:p>
    <w:p w14:paraId="4217C3FC"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Ελπίζουμε κι ευχόμαστε, κύριε Υπουργέ, μια που είστε εδώ, να έρθει επιτέλους στη Βουλή το νομοσχέδιο για τις μεταφορές, τ</w:t>
      </w:r>
      <w:r>
        <w:rPr>
          <w:rFonts w:eastAsia="Times New Roman"/>
          <w:bCs/>
          <w:shd w:val="clear" w:color="auto" w:fill="FFFFFF"/>
        </w:rPr>
        <w:t xml:space="preserve">ο οποίο περιμένουμε εδώ και τέσσερις μήνες, το οποίο και προαναγγέλλετε κάθε εβδομάδα. Τότε θα τα δούμε όλα αυτά αναλυτικά και ο κάθε κατεργάρης θα κάτσει στον πάγκο του. </w:t>
      </w:r>
    </w:p>
    <w:p w14:paraId="4217C3FD"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της Κυβέρνησης, διαβάζοντας κανείς το σημερινό νομοσχέδιο, του γεννιούνται μια σειρά από ερωτήματα: Οι αγωνιστικές σας και οι αριστερές σας περγαμηνές που πήγαν; Τι απέγιναν οι κινηματικές σας καταβολές και τι έγιναν οι ατέρμονες συζητήσε</w:t>
      </w:r>
      <w:r>
        <w:rPr>
          <w:rFonts w:eastAsia="Times New Roman"/>
          <w:bCs/>
          <w:shd w:val="clear" w:color="auto" w:fill="FFFFFF"/>
        </w:rPr>
        <w:t xml:space="preserve">ις στις πλατείες των αγανακτισμένων, στις οποίες συμμετείχαν και κορυφαίοι Υπουργοί σας; </w:t>
      </w:r>
    </w:p>
    <w:p w14:paraId="4217C3FE" w14:textId="77777777" w:rsidR="00D30189" w:rsidRDefault="00486ADB">
      <w:pPr>
        <w:spacing w:line="600" w:lineRule="auto"/>
        <w:ind w:firstLine="720"/>
        <w:jc w:val="both"/>
        <w:rPr>
          <w:rFonts w:eastAsia="Times New Roman"/>
          <w:szCs w:val="24"/>
        </w:rPr>
      </w:pPr>
      <w:r>
        <w:rPr>
          <w:rFonts w:eastAsia="Times New Roman"/>
          <w:szCs w:val="24"/>
        </w:rPr>
        <w:t xml:space="preserve">Πώς θα ψηφίσετε αυτά τα μέτρα και συγχρόνως θα αντιμετωπίσετε τους ψηφοφόρους σας; </w:t>
      </w:r>
    </w:p>
    <w:p w14:paraId="4217C3FF" w14:textId="77777777" w:rsidR="00D30189" w:rsidRDefault="00486ADB">
      <w:pPr>
        <w:spacing w:line="600" w:lineRule="auto"/>
        <w:ind w:firstLine="720"/>
        <w:jc w:val="both"/>
        <w:rPr>
          <w:rFonts w:eastAsia="Times New Roman"/>
          <w:szCs w:val="24"/>
        </w:rPr>
      </w:pPr>
      <w:r>
        <w:rPr>
          <w:rFonts w:eastAsia="Times New Roman"/>
          <w:szCs w:val="24"/>
        </w:rPr>
        <w:t>Η κοινωνία σάς ψήφισε την πρώτη φορά</w:t>
      </w:r>
      <w:r>
        <w:rPr>
          <w:rFonts w:eastAsia="Times New Roman"/>
          <w:szCs w:val="24"/>
        </w:rPr>
        <w:t>,</w:t>
      </w:r>
      <w:r>
        <w:rPr>
          <w:rFonts w:eastAsia="Times New Roman"/>
          <w:szCs w:val="24"/>
        </w:rPr>
        <w:t xml:space="preserve"> για να βγάλετε τη χώρα από τα μνημόνια και τ</w:t>
      </w:r>
      <w:r>
        <w:rPr>
          <w:rFonts w:eastAsia="Times New Roman"/>
          <w:szCs w:val="24"/>
        </w:rPr>
        <w:t>η δεύτερη φορά σάς ξαναψήφισε</w:t>
      </w:r>
      <w:r>
        <w:rPr>
          <w:rFonts w:eastAsia="Times New Roman"/>
          <w:szCs w:val="24"/>
        </w:rPr>
        <w:t>,</w:t>
      </w:r>
      <w:r>
        <w:rPr>
          <w:rFonts w:eastAsia="Times New Roman"/>
          <w:szCs w:val="24"/>
        </w:rPr>
        <w:t xml:space="preserve"> για να διαχειριστείτε το μνημόνιο που φέρατε με κοινωνικό πρόσωπο. Τελικά, όμως, τι κάνετε; Φέρνετε κι άλλα μνημόνια, ψηφίζετε κάθε τρεις και λίγο ακόμα πιο σκληρά μέτρα, μέτρα που κα</w:t>
      </w:r>
      <w:r>
        <w:rPr>
          <w:rFonts w:eastAsia="Times New Roman"/>
          <w:szCs w:val="24"/>
        </w:rPr>
        <w:t>μ</w:t>
      </w:r>
      <w:r>
        <w:rPr>
          <w:rFonts w:eastAsia="Times New Roman"/>
          <w:szCs w:val="24"/>
        </w:rPr>
        <w:t xml:space="preserve">μιά άλλη κυβέρνηση, η αλήθεια είναι, δεν </w:t>
      </w:r>
      <w:r>
        <w:rPr>
          <w:rFonts w:eastAsia="Times New Roman"/>
          <w:szCs w:val="24"/>
        </w:rPr>
        <w:t>θα τολμούσε και δεν θα μπορούσε να προτείνει να περάσει από αυτό το Κοινοβούλιο και οδηγείτε τη χώρα στο απόλυτο αδιέξοδο.</w:t>
      </w:r>
    </w:p>
    <w:p w14:paraId="4217C400" w14:textId="77777777" w:rsidR="00D30189" w:rsidRDefault="00486ADB">
      <w:pPr>
        <w:spacing w:line="600" w:lineRule="auto"/>
        <w:ind w:firstLine="720"/>
        <w:jc w:val="both"/>
        <w:rPr>
          <w:rFonts w:eastAsia="Times New Roman"/>
          <w:szCs w:val="24"/>
        </w:rPr>
      </w:pPr>
      <w:r>
        <w:rPr>
          <w:rFonts w:eastAsia="Times New Roman"/>
          <w:szCs w:val="24"/>
        </w:rPr>
        <w:t>Σας ευχαριστώ πολύ.</w:t>
      </w:r>
    </w:p>
    <w:p w14:paraId="4217C401"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17C402" w14:textId="77777777" w:rsidR="00D30189" w:rsidRDefault="00486AD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4217C403" w14:textId="77777777" w:rsidR="00D30189" w:rsidRDefault="00486ADB">
      <w:pPr>
        <w:spacing w:line="600" w:lineRule="auto"/>
        <w:ind w:firstLine="720"/>
        <w:jc w:val="both"/>
        <w:rPr>
          <w:rFonts w:eastAsia="Times New Roman"/>
          <w:szCs w:val="24"/>
        </w:rPr>
      </w:pPr>
      <w:r>
        <w:rPr>
          <w:rFonts w:eastAsia="Times New Roman"/>
          <w:szCs w:val="24"/>
        </w:rPr>
        <w:t>Για ν</w:t>
      </w:r>
      <w:r>
        <w:rPr>
          <w:rFonts w:eastAsia="Times New Roman"/>
          <w:szCs w:val="24"/>
        </w:rPr>
        <w:t xml:space="preserve">α ξέρετε τη σειρά, κυρίες και κύριοι συνάδελφοι, θα μιλήσουν τώρα δύο Βουλευτές και μετά ο κ. </w:t>
      </w:r>
      <w:proofErr w:type="spellStart"/>
      <w:r>
        <w:rPr>
          <w:rFonts w:eastAsia="Times New Roman"/>
          <w:szCs w:val="24"/>
        </w:rPr>
        <w:t>Σπίρτζης</w:t>
      </w:r>
      <w:proofErr w:type="spellEnd"/>
      <w:r>
        <w:rPr>
          <w:rFonts w:eastAsia="Times New Roman"/>
          <w:szCs w:val="24"/>
        </w:rPr>
        <w:t>.</w:t>
      </w:r>
    </w:p>
    <w:p w14:paraId="4217C404" w14:textId="77777777" w:rsidR="00D30189" w:rsidRDefault="00486ADB">
      <w:pPr>
        <w:spacing w:line="600" w:lineRule="auto"/>
        <w:ind w:firstLine="720"/>
        <w:jc w:val="both"/>
        <w:rPr>
          <w:rFonts w:eastAsia="Times New Roman"/>
          <w:szCs w:val="24"/>
        </w:rPr>
      </w:pPr>
      <w:r>
        <w:rPr>
          <w:rFonts w:eastAsia="Times New Roman"/>
          <w:szCs w:val="24"/>
        </w:rPr>
        <w:t xml:space="preserve">Τον λόγο έχει ο κ. Σταύρος </w:t>
      </w:r>
      <w:proofErr w:type="spellStart"/>
      <w:r>
        <w:rPr>
          <w:rFonts w:eastAsia="Times New Roman"/>
          <w:szCs w:val="24"/>
        </w:rPr>
        <w:t>Αραχωβίτης</w:t>
      </w:r>
      <w:proofErr w:type="spellEnd"/>
      <w:r>
        <w:rPr>
          <w:rFonts w:eastAsia="Times New Roman"/>
          <w:szCs w:val="24"/>
        </w:rPr>
        <w:t>, Βουλευτής του ΣΥΡΙΖΑ, για επτά λεπτά.</w:t>
      </w:r>
    </w:p>
    <w:p w14:paraId="4217C405" w14:textId="77777777" w:rsidR="00D30189" w:rsidRDefault="00486ADB">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Ευχαριστώ πολύ, κύριε Πρόεδρε. </w:t>
      </w:r>
    </w:p>
    <w:p w14:paraId="4217C406" w14:textId="77777777" w:rsidR="00D30189" w:rsidRDefault="00486ADB">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το παρόν νομοσχέδιο αποτελεί την επισφράγιση του κλεισίματος της τρίτης αξιολόγησης, μιας διαδικασίας που μας φέρνει όλο και πιο κοντά στην επιστροφή στην κανονικότητα, τόσο στην εθνική όσο και στην ευρωπαϊκή, μετά τον Αύγουστο του τρέχοντος έτ</w:t>
      </w:r>
      <w:r>
        <w:rPr>
          <w:rFonts w:eastAsia="Times New Roman"/>
          <w:szCs w:val="24"/>
        </w:rPr>
        <w:t xml:space="preserve">ους. Αποτυπώνει δε τους συσχετισμούς δυνάμεων κατά τη διαδικασία της διαπραγμάτευσης όλο αυτό το διάστημα. </w:t>
      </w:r>
    </w:p>
    <w:p w14:paraId="4217C407" w14:textId="77777777" w:rsidR="00D30189" w:rsidRDefault="00486ADB">
      <w:pPr>
        <w:spacing w:line="600" w:lineRule="auto"/>
        <w:ind w:firstLine="720"/>
        <w:jc w:val="both"/>
        <w:rPr>
          <w:rFonts w:eastAsia="Times New Roman"/>
          <w:szCs w:val="24"/>
        </w:rPr>
      </w:pPr>
      <w:r>
        <w:rPr>
          <w:rFonts w:eastAsia="Times New Roman"/>
          <w:szCs w:val="24"/>
        </w:rPr>
        <w:t>Ξεκινώντας, τώρα, με το τμήμα Β</w:t>
      </w:r>
      <w:r>
        <w:rPr>
          <w:rFonts w:eastAsia="Times New Roman"/>
          <w:szCs w:val="24"/>
        </w:rPr>
        <w:t>΄</w:t>
      </w:r>
      <w:r>
        <w:rPr>
          <w:rFonts w:eastAsia="Times New Roman"/>
          <w:szCs w:val="24"/>
        </w:rPr>
        <w:t xml:space="preserve"> του νομοσχεδίου, του κομματιού που αφορά τις διατάξεις του Υπουργείου Οικονομίας και Ανάπτυξης, στο άρθρο 121 έχουμ</w:t>
      </w:r>
      <w:r>
        <w:rPr>
          <w:rFonts w:eastAsia="Times New Roman"/>
          <w:szCs w:val="24"/>
        </w:rPr>
        <w:t xml:space="preserve">ε μια τροποποίηση του πρόσφατου ν.4497/2017 για το εμπόριο. </w:t>
      </w:r>
    </w:p>
    <w:p w14:paraId="4217C408" w14:textId="77777777" w:rsidR="00D30189" w:rsidRDefault="00486ADB">
      <w:pPr>
        <w:spacing w:line="600" w:lineRule="auto"/>
        <w:ind w:firstLine="720"/>
        <w:jc w:val="both"/>
        <w:rPr>
          <w:rFonts w:eastAsia="Times New Roman"/>
          <w:szCs w:val="24"/>
        </w:rPr>
      </w:pPr>
      <w:r>
        <w:rPr>
          <w:rFonts w:eastAsia="Times New Roman"/>
          <w:szCs w:val="24"/>
        </w:rPr>
        <w:t xml:space="preserve">Θα ήθελα να τονίσω ως θετικό το γεγονός, κυρίες και κύριοι συνάδελφοι, ότι η τροποποίηση εξαιρεί τους παραγωγούς αγροτικών προϊόντων, οι οποίοι μπορούν πλέον άμεσα να εκδίδουν νέες άδειες για τη </w:t>
      </w:r>
      <w:r>
        <w:rPr>
          <w:rFonts w:eastAsia="Times New Roman"/>
          <w:szCs w:val="24"/>
        </w:rPr>
        <w:t xml:space="preserve">δραστηριοποίηση σε κάθε μορφή υπαίθριου εμπορίου και δεν χρειάζεται να περιμένουν να τεθεί σε λειτουργία το πληροφοριακό σύστημα. Αυτό είναι ένα από τα θετικά του νομοσχεδίου. </w:t>
      </w:r>
    </w:p>
    <w:p w14:paraId="4217C409" w14:textId="77777777" w:rsidR="00D30189" w:rsidRDefault="00486ADB">
      <w:pPr>
        <w:spacing w:line="600" w:lineRule="auto"/>
        <w:ind w:firstLine="720"/>
        <w:jc w:val="both"/>
        <w:rPr>
          <w:rFonts w:eastAsia="Times New Roman"/>
          <w:szCs w:val="24"/>
        </w:rPr>
      </w:pPr>
      <w:r>
        <w:rPr>
          <w:rFonts w:eastAsia="Times New Roman"/>
          <w:szCs w:val="24"/>
        </w:rPr>
        <w:t>Επίσης στο νομοσχέδιο υποδεχόμαστε θετικά ένα νέο πλαίσιο για τους ελέγχους και</w:t>
      </w:r>
      <w:r>
        <w:rPr>
          <w:rFonts w:eastAsia="Times New Roman"/>
          <w:szCs w:val="24"/>
        </w:rPr>
        <w:t xml:space="preserve"> την εποπτεία της αγοράς. Πιο συγκεκριμένα πρόκειται για μια ολιστική αντίληψη στην αντιμετώπιση των ελέγχων, θεσπίζοντας ενιαίες αρχές και διαδικασίες για την εποπτεία της αγοράς και τη διενέργεια ελέγχων. Εισάγονται κοινά εργαλεία και μεθοδολογία για όλο</w:t>
      </w:r>
      <w:r>
        <w:rPr>
          <w:rFonts w:eastAsia="Times New Roman"/>
          <w:szCs w:val="24"/>
        </w:rPr>
        <w:t xml:space="preserve">υς τους ελεγκτικούς φορείς και καθορίζονται με σαφήνεια τα δικαιώματα και οι υποχρεώσεις τόσο του ελεγχόμενου όσο και του ελεγκτή, διασφαλίζοντας έτσι τη διαφάνεια και το αδιάβλητο των διαδικασιών. </w:t>
      </w:r>
    </w:p>
    <w:p w14:paraId="4217C40A" w14:textId="77777777" w:rsidR="00D30189" w:rsidRDefault="00486ADB">
      <w:pPr>
        <w:spacing w:line="600" w:lineRule="auto"/>
        <w:ind w:firstLine="720"/>
        <w:jc w:val="both"/>
        <w:rPr>
          <w:rFonts w:eastAsia="Times New Roman"/>
          <w:szCs w:val="24"/>
        </w:rPr>
      </w:pPr>
      <w:r>
        <w:rPr>
          <w:rFonts w:eastAsia="Times New Roman"/>
          <w:szCs w:val="24"/>
        </w:rPr>
        <w:t>Είναι ένα θετικότατο μήνυμα τόσο για τους επαγγελματίες ό</w:t>
      </w:r>
      <w:r>
        <w:rPr>
          <w:rFonts w:eastAsia="Times New Roman"/>
          <w:szCs w:val="24"/>
        </w:rPr>
        <w:t>σο και για τη νέα γενιά, το ότι εισάγεται σαν βασική αρχή η υποστήριξη της συμμόρφωσης των επιχειρήσεων αντί των κατασταλτικών λογικών του παρελθόντος, ενός απαρχαιωμένου και αναποτελεσματικού μοντέλου που ήθελε το κράτος ως τιμωρό.</w:t>
      </w:r>
    </w:p>
    <w:p w14:paraId="4217C40B"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όμως, αυτό </w:t>
      </w:r>
      <w:r>
        <w:rPr>
          <w:rFonts w:eastAsia="Times New Roman"/>
          <w:szCs w:val="24"/>
        </w:rPr>
        <w:t>θα ήθελα να αναφερθώ στους ελέγχους που αφορούν στην ασφάλεια των καταναλωτών και συγκεκριμένα στα τρόφιμα. Υπάρχει μια πολύ σημαντική κατηγορία ελέγχων</w:t>
      </w:r>
      <w:r>
        <w:rPr>
          <w:rFonts w:eastAsia="Times New Roman"/>
          <w:szCs w:val="24"/>
        </w:rPr>
        <w:t>,</w:t>
      </w:r>
      <w:r>
        <w:rPr>
          <w:rFonts w:eastAsia="Times New Roman"/>
          <w:szCs w:val="24"/>
        </w:rPr>
        <w:t xml:space="preserve"> που διαχρονικά κατευθύνεται από ένα πολύ σαφές ευρωπαϊκό κανονιστικό πλαίσιο. Αφορά τα τρόφιμα τόσο φυ</w:t>
      </w:r>
      <w:r>
        <w:rPr>
          <w:rFonts w:eastAsia="Times New Roman"/>
          <w:szCs w:val="24"/>
        </w:rPr>
        <w:t>τικής όσο και ζωικής προέλευσης. Ήδη η εμπειρία από την εφαρμογή των κοινοτικά εκπορευόμενων ελέγχων έχει αποκτηθεί. Οφείλεται στο ότι στην Ευρώπη</w:t>
      </w:r>
      <w:r>
        <w:rPr>
          <w:rFonts w:eastAsia="Times New Roman"/>
          <w:szCs w:val="24"/>
        </w:rPr>
        <w:t>,</w:t>
      </w:r>
      <w:r>
        <w:rPr>
          <w:rFonts w:eastAsia="Times New Roman"/>
          <w:szCs w:val="24"/>
        </w:rPr>
        <w:t xml:space="preserve"> η ευαισθησία για την προστασία της υγείας του ανθρώπου και του περιβάλλοντος αποτελεί εδώ και δεκαετίες ακρο</w:t>
      </w:r>
      <w:r>
        <w:rPr>
          <w:rFonts w:eastAsia="Times New Roman"/>
          <w:szCs w:val="24"/>
        </w:rPr>
        <w:t>γωνιαίο λίθο των πολιτικών. Ως εκ τούτου το εισαγόμενο πλαίσιο δεν θα πρέπει να είναι διαφορετικό και θα πρέπει να ισχύει ότι και στους ευρωπαϊκούς κανονισμούς που εφαρμόζονται ήδη. Έτσι θα πρέπει να γίνει σαφές -με αναφορά- ότι υπερισχύει το ευρωπαϊκό πλα</w:t>
      </w:r>
      <w:r>
        <w:rPr>
          <w:rFonts w:eastAsia="Times New Roman"/>
          <w:szCs w:val="24"/>
        </w:rPr>
        <w:t>ίσιο</w:t>
      </w:r>
      <w:r>
        <w:rPr>
          <w:rFonts w:eastAsia="Times New Roman"/>
          <w:szCs w:val="24"/>
        </w:rPr>
        <w:t>,</w:t>
      </w:r>
      <w:r>
        <w:rPr>
          <w:rFonts w:eastAsia="Times New Roman"/>
          <w:szCs w:val="24"/>
        </w:rPr>
        <w:t xml:space="preserve"> αν αυτό είναι αυστηρότερο ως προς τις εισερχόμενες διατάξεις του νομοσχεδίου. </w:t>
      </w:r>
    </w:p>
    <w:p w14:paraId="4217C40C" w14:textId="77777777" w:rsidR="00D30189" w:rsidRDefault="00486ADB">
      <w:pPr>
        <w:spacing w:line="600" w:lineRule="auto"/>
        <w:ind w:firstLine="720"/>
        <w:jc w:val="both"/>
        <w:rPr>
          <w:rFonts w:eastAsia="Times New Roman"/>
          <w:szCs w:val="24"/>
        </w:rPr>
      </w:pPr>
      <w:r>
        <w:rPr>
          <w:rFonts w:eastAsia="Times New Roman"/>
          <w:szCs w:val="24"/>
        </w:rPr>
        <w:t xml:space="preserve">Στο τμήμα Α΄ που αφορά τις διατάξεις του Υπουργείου Περιβάλλοντος και Ενέργειας, υποδεχόμαστε τη σύσταση του ενιαίου φορέα «Ελληνικό Κτηματολόγιο» που θα είναι φορέας του </w:t>
      </w:r>
      <w:r>
        <w:rPr>
          <w:rFonts w:eastAsia="Times New Roman"/>
          <w:szCs w:val="24"/>
        </w:rPr>
        <w:t>δ</w:t>
      </w:r>
      <w:r>
        <w:rPr>
          <w:rFonts w:eastAsia="Times New Roman"/>
          <w:szCs w:val="24"/>
        </w:rPr>
        <w:t xml:space="preserve">ημοσίου με τη μορφή του </w:t>
      </w:r>
      <w:r>
        <w:rPr>
          <w:rFonts w:eastAsia="Times New Roman"/>
          <w:szCs w:val="24"/>
        </w:rPr>
        <w:t>ν</w:t>
      </w:r>
      <w:r>
        <w:rPr>
          <w:rFonts w:eastAsia="Times New Roman"/>
          <w:szCs w:val="24"/>
        </w:rPr>
        <w:t xml:space="preserve">ομικού </w:t>
      </w:r>
      <w:r>
        <w:rPr>
          <w:rFonts w:eastAsia="Times New Roman"/>
          <w:szCs w:val="24"/>
        </w:rPr>
        <w:t>π</w:t>
      </w:r>
      <w:r>
        <w:rPr>
          <w:rFonts w:eastAsia="Times New Roman"/>
          <w:szCs w:val="24"/>
        </w:rPr>
        <w:t xml:space="preserve">ροσώπου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Η κυριότητα και η συναφής διαχείριση των δεδομένων της ακίνητης περιουσίας οφείλει να ανήκει -και θα ανήκει- αποκλειστικά στο κράτος </w:t>
      </w:r>
      <w:r>
        <w:rPr>
          <w:rFonts w:eastAsia="Times New Roman"/>
          <w:szCs w:val="24"/>
        </w:rPr>
        <w:t>κ</w:t>
      </w:r>
      <w:r>
        <w:rPr>
          <w:rFonts w:eastAsia="Times New Roman"/>
          <w:szCs w:val="24"/>
        </w:rPr>
        <w:t xml:space="preserve">αι αυτό κάνει το νομοσχέδιο. </w:t>
      </w:r>
    </w:p>
    <w:p w14:paraId="4217C40D" w14:textId="77777777" w:rsidR="00D30189" w:rsidRDefault="00486ADB">
      <w:pPr>
        <w:spacing w:line="600" w:lineRule="auto"/>
        <w:ind w:firstLine="720"/>
        <w:jc w:val="both"/>
        <w:rPr>
          <w:rFonts w:eastAsia="Times New Roman"/>
          <w:szCs w:val="24"/>
        </w:rPr>
      </w:pPr>
      <w:r>
        <w:rPr>
          <w:rFonts w:eastAsia="Times New Roman"/>
          <w:szCs w:val="24"/>
        </w:rPr>
        <w:t xml:space="preserve">Ο νέος ενιαίος φορέας «Ελληνικό </w:t>
      </w:r>
      <w:r>
        <w:rPr>
          <w:rFonts w:eastAsia="Times New Roman"/>
          <w:szCs w:val="24"/>
        </w:rPr>
        <w:t>Κτηματολόγιο», όπως ισχύει σε όλες τις ευρωπαϊκές χώρες είναι δημόσιος και προβλεπόταν ήδη από το 1998. Υπήρχε σχετική πρόβλεψη στη νομοθεσία. Το ερώτημα που προκύπτει είναι το εξής: Γιατί δεν το κάνατε μέχρι τώρα, κύριοι της Αντιπολίτευσης; Μήπως δεν επιθ</w:t>
      </w:r>
      <w:r>
        <w:rPr>
          <w:rFonts w:eastAsia="Times New Roman"/>
          <w:szCs w:val="24"/>
        </w:rPr>
        <w:t xml:space="preserve">υμούσατε τα οφέλη από τη σύσταση ενός τέτοιου δημοσίου φορέα, ενιαίου; Μήπως γιατί δεν θέλατε ενιαία εφαρμογή των κανόνων επί της ακίνητης περιουσίας, που εξασφαλίζεται από την ενιαία εποπτεία; Μήπως γιατί η διαφάνεια και η αποτελεσματικότητα είναι λέξεις </w:t>
      </w:r>
      <w:r>
        <w:rPr>
          <w:rFonts w:eastAsia="Times New Roman"/>
          <w:szCs w:val="24"/>
        </w:rPr>
        <w:t xml:space="preserve">ανεπιθύμητες; </w:t>
      </w:r>
    </w:p>
    <w:p w14:paraId="4217C40E"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 xml:space="preserve">Στο τμήμα </w:t>
      </w:r>
      <w:r>
        <w:rPr>
          <w:rFonts w:eastAsia="Times New Roman"/>
          <w:szCs w:val="24"/>
        </w:rPr>
        <w:t xml:space="preserve">Δ΄ </w:t>
      </w:r>
      <w:r>
        <w:rPr>
          <w:rFonts w:eastAsia="Times New Roman"/>
          <w:szCs w:val="24"/>
        </w:rPr>
        <w:t xml:space="preserve">η ρύθμιση που αφορά την απαρτία για τη κήρυξη της απεργίας των πρωτοβάθμιων </w:t>
      </w:r>
      <w:r>
        <w:rPr>
          <w:rFonts w:eastAsia="Times New Roman"/>
          <w:szCs w:val="24"/>
        </w:rPr>
        <w:t>σωματείων</w:t>
      </w:r>
      <w:r>
        <w:rPr>
          <w:rFonts w:eastAsia="Times New Roman"/>
          <w:szCs w:val="24"/>
        </w:rPr>
        <w:t xml:space="preserve">, έχει, δυστυχώς, αναδειχτεί σε ένα πεδίο πρόσφορο για αλλοπρόσαλλες αντιδράσεις και επίδειξη ασυνέπειας από όλες τις πλευρές της Αίθουσας. </w:t>
      </w:r>
    </w:p>
    <w:p w14:paraId="4217C40F"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Κυ</w:t>
      </w:r>
      <w:r>
        <w:rPr>
          <w:rFonts w:eastAsia="Times New Roman"/>
          <w:szCs w:val="24"/>
        </w:rPr>
        <w:t>ρίες και κύριοι συνάδελφοι, απέναντι στις αντεργατικές απαιτήσεις των θεσμών και των ντόπιων εκφραστών τους, όμως, που κινούνταν με τη λογική της πιο ακραίας νεοφιλελεύθερης αντίληψης, σήμερα κλείνει οριστικά το κομμάτι του συνδικαλιστικού νόμου.</w:t>
      </w:r>
    </w:p>
    <w:p w14:paraId="4217C410"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Να θυμίσω</w:t>
      </w:r>
      <w:r>
        <w:rPr>
          <w:rFonts w:eastAsia="Times New Roman"/>
          <w:szCs w:val="24"/>
        </w:rPr>
        <w:t xml:space="preserve"> μερικές από τις απαιτήσεις, γιατί συνηθίζουμε να τα ξεχνάμε αυτά, οι οποίες αποκρούστηκαν με επιτυχία. Είχαμε την απαίτηση για θεσμοθέτηση της ανταπεργίας, του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Είχαμε την απαίτηση για αλλαγή στον χρόνο προειδοποίησης για την κήρυξη της απεργίας.</w:t>
      </w:r>
      <w:r>
        <w:rPr>
          <w:rFonts w:eastAsia="Times New Roman"/>
          <w:szCs w:val="24"/>
        </w:rPr>
        <w:t xml:space="preserve"> Είχαμε την απαίτηση για θεσμοθέτηση της γενικής ρήτρας απόλυσης των συνδικαλιστικών στελεχών, αλλά και τη συρρίκνωση του χρόνου των συνδικαλιστικών αδειών. </w:t>
      </w:r>
    </w:p>
    <w:p w14:paraId="4217C411"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Όλα αυτά, λοιπόν, αποκρούστηκαν και η μόνη αλλαγή που συμφωνήθηκε αφορά τον κανόνα της απαρτίας -κ</w:t>
      </w:r>
      <w:r>
        <w:rPr>
          <w:rFonts w:eastAsia="Times New Roman"/>
          <w:szCs w:val="24"/>
        </w:rPr>
        <w:t xml:space="preserve">αι μόνο της απαρτίας- στις γενικές συνελεύσεις των πρωτοβάθμιων </w:t>
      </w:r>
      <w:r>
        <w:rPr>
          <w:rFonts w:eastAsia="Times New Roman"/>
          <w:szCs w:val="24"/>
        </w:rPr>
        <w:t xml:space="preserve">σωματείων </w:t>
      </w:r>
      <w:r>
        <w:rPr>
          <w:rFonts w:eastAsia="Times New Roman"/>
          <w:szCs w:val="24"/>
        </w:rPr>
        <w:t xml:space="preserve">όταν </w:t>
      </w:r>
      <w:proofErr w:type="spellStart"/>
      <w:r>
        <w:rPr>
          <w:rFonts w:eastAsia="Times New Roman"/>
          <w:szCs w:val="24"/>
        </w:rPr>
        <w:t>συγκαλούνται</w:t>
      </w:r>
      <w:proofErr w:type="spellEnd"/>
      <w:r>
        <w:rPr>
          <w:rFonts w:eastAsia="Times New Roman"/>
          <w:szCs w:val="24"/>
        </w:rPr>
        <w:t xml:space="preserve"> προκειμένου να ληφθεί απόφαση για απεργία. Όμως και αυτή η υποχώρησή μας δεν αφορά τα </w:t>
      </w:r>
      <w:r>
        <w:rPr>
          <w:rFonts w:eastAsia="Times New Roman"/>
          <w:szCs w:val="24"/>
        </w:rPr>
        <w:t xml:space="preserve">σωματεία </w:t>
      </w:r>
      <w:r>
        <w:rPr>
          <w:rFonts w:eastAsia="Times New Roman"/>
          <w:szCs w:val="24"/>
        </w:rPr>
        <w:t>που είναι ευρύτερης περιφέρειας ή και πανελλαδικής έκτασης και δεν αφ</w:t>
      </w:r>
      <w:r>
        <w:rPr>
          <w:rFonts w:eastAsia="Times New Roman"/>
          <w:szCs w:val="24"/>
        </w:rPr>
        <w:t>ορά δευτεροβάθμιες οργανώσεις και τριτοβάθμια συνδικαλιστική οργάνωση.</w:t>
      </w:r>
    </w:p>
    <w:p w14:paraId="4217C412"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Ποια, όμως, είναι η έστω και καθυστερημένη αντιπρόταση της Νέας Δημοκρατίας; Κατά τη Νέα Δημοκρατία όχι η απαρτία, αλλά η σύμφωνη γνώμη για απεργία θα πρέπει να λαμβάνεται από το πενήντ</w:t>
      </w:r>
      <w:r>
        <w:rPr>
          <w:rFonts w:eastAsia="Times New Roman"/>
          <w:szCs w:val="24"/>
        </w:rPr>
        <w:t xml:space="preserve">α συν ένα των οικονομικά τακτοποιημένων μελών. Επίσης, η εμβέλεια της ρύθμισης κατά τη Νέα Δημοκρατία θα πρέπει να αφορά και τις συνδικαλιστικές οργανώσεις πανελλαδικής αλλά και ευρύτερης εμβέλειας. Κι αυτά αποκρούστηκαν. </w:t>
      </w:r>
    </w:p>
    <w:p w14:paraId="4217C413"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Η Νέα Δημοκρατία ούτε μπορεί, ούτ</w:t>
      </w:r>
      <w:r>
        <w:rPr>
          <w:rFonts w:eastAsia="Times New Roman"/>
          <w:szCs w:val="24"/>
        </w:rPr>
        <w:t>ε θέλει να κρύψει, κύριοι συνάδελφοι, ότι παραμένει η πιο πιστή σύμμαχος της εργοδοσίας. Πιστοί ή άριστοι διαγωνίζονται τώρα με το ΔΝΤ στην αντιγραφή των εγχειριδίων του άκρατου νεοφιλελευθερισμού.</w:t>
      </w:r>
    </w:p>
    <w:p w14:paraId="4217C414"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Τέλος, θα ήθελα να αναφέρω δυο κουβέντες όσον αφορά τα επι</w:t>
      </w:r>
      <w:r>
        <w:rPr>
          <w:rFonts w:eastAsia="Times New Roman"/>
          <w:szCs w:val="24"/>
        </w:rPr>
        <w:t>δόματα των παιδιών. Εδώ θα πρέπει όλοι να σταθούμε στο γεγονός ότι στον προϋπολογισμό του Τομέα Αλληλεγγύης του Υπουργείου Εργασίας το συνολικό ποσό για την ενίσχυση των οικογενειακών επιδομάτων αυξάνεται κατά 40%. Ήταν ακόμα απολύτως αναγκαία και η εκλογί</w:t>
      </w:r>
      <w:r>
        <w:rPr>
          <w:rFonts w:eastAsia="Times New Roman"/>
          <w:szCs w:val="24"/>
        </w:rPr>
        <w:t>κευση του προηγούμενου συστήματος απονομής αυτών των επιδομάτων προς όφελος κατηγοριών που τώρα λαμβάνουν κατά πολύ μεγαλύτερα επιδόματα.</w:t>
      </w:r>
    </w:p>
    <w:p w14:paraId="4217C4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17C416"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 xml:space="preserve">Σε τριάντα δευτερόλεπτα τελειώνω, </w:t>
      </w:r>
      <w:r>
        <w:rPr>
          <w:rFonts w:eastAsia="Times New Roman"/>
          <w:szCs w:val="24"/>
        </w:rPr>
        <w:t>κύριε Πρόεδρε.</w:t>
      </w:r>
    </w:p>
    <w:p w14:paraId="4217C417"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Ο διακηρυγμένος στόχος μας ήταν -και παραμένει- να αντιστρέψουμε την τάση μείωσης και γήρανσης του πληθυσμού, αλλά και να εξαλείψουμε την παιδική φτώχεια. Η αύξηση του προϋπολογισμού και η δικαιότερη κατανομή του αποτελεί πραγματική κατάκτησ</w:t>
      </w:r>
      <w:r>
        <w:rPr>
          <w:rFonts w:eastAsia="Times New Roman"/>
          <w:szCs w:val="24"/>
        </w:rPr>
        <w:t xml:space="preserve">η. Και, βέβαια, η άρση οποιασδήποτε απώλειας στην ανακατανομή είναι η διαρκής μας αγωνία και προσπάθεια. </w:t>
      </w:r>
    </w:p>
    <w:p w14:paraId="4217C418"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Ευελπιστώ ότι όποιες αστοχίες υπάρξουν, θα αντιμετωπιστούν άμεσα και αποτελεσματικά με τον καλύτερο τρόπο για όσους τις υποστούν.</w:t>
      </w:r>
    </w:p>
    <w:p w14:paraId="4217C419"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 xml:space="preserve">Σας ευχαριστώ πολύ </w:t>
      </w:r>
      <w:r>
        <w:rPr>
          <w:rFonts w:eastAsia="Times New Roman"/>
          <w:szCs w:val="24"/>
        </w:rPr>
        <w:t>και να ξέρετε ότι συνεχίζουμε.</w:t>
      </w:r>
    </w:p>
    <w:p w14:paraId="4217C41A" w14:textId="77777777" w:rsidR="00D30189" w:rsidRDefault="00486ADB">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17C41B"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σας ευχαριστώ.</w:t>
      </w:r>
    </w:p>
    <w:p w14:paraId="4217C41C"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Προχωρούμε με τον κ. Κασιδιάρη Βουλευτή της Χρυσής Αυγής.</w:t>
      </w:r>
    </w:p>
    <w:p w14:paraId="4217C41D"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Παρακαλώ, κύριε Κασιδιάρη, έχετε τον λόγο.</w:t>
      </w:r>
    </w:p>
    <w:p w14:paraId="4217C41E" w14:textId="77777777" w:rsidR="00D30189" w:rsidRDefault="00486ADB">
      <w:pPr>
        <w:tabs>
          <w:tab w:val="left" w:pos="2608"/>
        </w:tabs>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Ο ελ</w:t>
      </w:r>
      <w:r>
        <w:rPr>
          <w:rFonts w:eastAsia="Times New Roman"/>
          <w:szCs w:val="24"/>
        </w:rPr>
        <w:t xml:space="preserve">ληνικός λαός γίνεται μάρτυρας μιας συνεχούς, μιας διαρκούς απόπειρας, ενός σχεδίου γενοκτονίας του μέσω δύο οδών παραλλήλων: Της οικονομικής καταστροφής και της εθνολογικής αλλοιώσεως. </w:t>
      </w:r>
    </w:p>
    <w:p w14:paraId="4217C41F" w14:textId="77777777" w:rsidR="00D30189" w:rsidRDefault="00486ADB">
      <w:pPr>
        <w:tabs>
          <w:tab w:val="left" w:pos="2608"/>
        </w:tabs>
        <w:spacing w:line="600" w:lineRule="auto"/>
        <w:ind w:firstLine="720"/>
        <w:jc w:val="both"/>
        <w:rPr>
          <w:rFonts w:eastAsia="Times New Roman"/>
          <w:szCs w:val="24"/>
        </w:rPr>
      </w:pPr>
      <w:r>
        <w:rPr>
          <w:rFonts w:eastAsia="Times New Roman"/>
          <w:szCs w:val="24"/>
        </w:rPr>
        <w:t>Μια ακόμη κυβέρνηση ανδρείκελο του διεθνούς τοκογλυφικού συστήματος, μ</w:t>
      </w:r>
      <w:r>
        <w:rPr>
          <w:rFonts w:eastAsia="Times New Roman"/>
          <w:szCs w:val="24"/>
        </w:rPr>
        <w:t xml:space="preserve">ε ένα ακόμη νομοσχέδιο το οποίο έρχεται στα αγγλικά και αυτούσιο μεταφράζεται στην ελληνική, ένα νομοσχέδιο χιλίων πεντακοσίων σελίδων, ένα νομοσχέδιο τετρακοσίων άρθρων, το οποίο </w:t>
      </w:r>
      <w:proofErr w:type="spellStart"/>
      <w:r>
        <w:rPr>
          <w:rFonts w:eastAsia="Times New Roman"/>
          <w:szCs w:val="24"/>
        </w:rPr>
        <w:t>διενεμήθη</w:t>
      </w:r>
      <w:proofErr w:type="spellEnd"/>
      <w:r>
        <w:rPr>
          <w:rFonts w:eastAsia="Times New Roman"/>
          <w:szCs w:val="24"/>
        </w:rPr>
        <w:t xml:space="preserve"> στους κυβερνητικούς Βουλευτές για να το διαβάσουν μέσα σε δεκαεπτά</w:t>
      </w:r>
      <w:r>
        <w:rPr>
          <w:rFonts w:eastAsia="Times New Roman"/>
          <w:szCs w:val="24"/>
        </w:rPr>
        <w:t xml:space="preserve"> μόλις ώρες. Επί της ουσίας, δηλαδή, για να το υπερψηφίσουν, λειτουργώντας ως όργανα της διεθνούς τοκογλυφίας.</w:t>
      </w:r>
    </w:p>
    <w:p w14:paraId="4217C420" w14:textId="77777777" w:rsidR="00D30189" w:rsidRDefault="00486ADB">
      <w:pPr>
        <w:tabs>
          <w:tab w:val="left" w:pos="2608"/>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w:t>
      </w:r>
      <w:r>
        <w:rPr>
          <w:rFonts w:eastAsia="Times New Roman" w:cs="Times New Roman"/>
          <w:szCs w:val="24"/>
        </w:rPr>
        <w:t xml:space="preserve">ουμε νέα σωρεία εξοντωτικών μέτρων και στυγνή φορολόγηση, που έχει έναν και μοναδικό στόχο: Την καταστροφή της ελληνικής οικονομίας. </w:t>
      </w:r>
    </w:p>
    <w:p w14:paraId="4217C421"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Το αφορολ</w:t>
      </w:r>
      <w:r>
        <w:rPr>
          <w:rFonts w:eastAsia="Times New Roman" w:cs="Times New Roman"/>
          <w:szCs w:val="24"/>
        </w:rPr>
        <w:t>όγητο, εν τέλει, θα πέσει στα 5.700 ευρώ. Στόχος αυτού του μέτρου δεν μπορεί να είναι σε κα</w:t>
      </w:r>
      <w:r>
        <w:rPr>
          <w:rFonts w:eastAsia="Times New Roman" w:cs="Times New Roman"/>
          <w:szCs w:val="24"/>
        </w:rPr>
        <w:t>μ</w:t>
      </w:r>
      <w:r>
        <w:rPr>
          <w:rFonts w:eastAsia="Times New Roman" w:cs="Times New Roman"/>
          <w:szCs w:val="24"/>
        </w:rPr>
        <w:t>μία περίπτωση, οποιαδήποτε οικονομική ανάπτυξη. Αντίθετα, είναι η καταστροφή των χαμηλότερων οικονομικά στρωμάτων με απώτερο στόχο τον εκτοπισμό τους από την ελληνι</w:t>
      </w:r>
      <w:r>
        <w:rPr>
          <w:rFonts w:eastAsia="Times New Roman" w:cs="Times New Roman"/>
          <w:szCs w:val="24"/>
        </w:rPr>
        <w:t xml:space="preserve">κή επικράτεια. Απώτερος στόχος αυτής της πολιτικής είναι ο εκτοπισμός των Ελλήνων από την ελληνική επικράτεια, η γιγάντωση του μεταναστευτικού ρεύματος των Ελλήνων προς χώρες της Ευρωπαϊκής Ένωσης και ο εποικισμός της Ελλάδος από αλλοφύλους. </w:t>
      </w:r>
    </w:p>
    <w:p w14:paraId="4217C422"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Δεν είναι τυχ</w:t>
      </w:r>
      <w:r>
        <w:rPr>
          <w:rFonts w:eastAsia="Times New Roman" w:cs="Times New Roman"/>
          <w:szCs w:val="24"/>
        </w:rPr>
        <w:t xml:space="preserve">αίο το σημαντικότερο άρθρο, το πιο καταστροφικό για την πατρίδα μας άρθρο του εν λόγω νομοθετήματος, το άρθρο 214 και σε συνέχεια αυτού το άρθρο 215, που εξοντώνει τις πολύτεκνες οικογένειες. Έχουμε 33% μείωση στα </w:t>
      </w:r>
      <w:proofErr w:type="spellStart"/>
      <w:r>
        <w:rPr>
          <w:rFonts w:eastAsia="Times New Roman" w:cs="Times New Roman"/>
          <w:szCs w:val="24"/>
        </w:rPr>
        <w:t>πολυτεκνικά</w:t>
      </w:r>
      <w:proofErr w:type="spellEnd"/>
      <w:r>
        <w:rPr>
          <w:rFonts w:eastAsia="Times New Roman" w:cs="Times New Roman"/>
          <w:szCs w:val="24"/>
        </w:rPr>
        <w:t xml:space="preserve"> επιδόματα -και αυτό είναι μια </w:t>
      </w:r>
      <w:r>
        <w:rPr>
          <w:rFonts w:eastAsia="Times New Roman" w:cs="Times New Roman"/>
          <w:szCs w:val="24"/>
        </w:rPr>
        <w:t xml:space="preserve">καταστροφή- με στόχο τη γενοκτονία των Ελλήνων. Η Κυβέρνηση χτυπάει τις πολύτεκνες οικογένειες με απώτερο στόχο στο άμεσο μέλλον να μην υπάρχουν Έλληνες στην Ελλάδα. </w:t>
      </w:r>
    </w:p>
    <w:p w14:paraId="4217C423"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Σε αντίθεση με τη δική σας πολιτική, η πολιτική της Χρυσής Αυγής, το πρόγραμμα της Χρυσής</w:t>
      </w:r>
      <w:r>
        <w:rPr>
          <w:rFonts w:eastAsia="Times New Roman" w:cs="Times New Roman"/>
          <w:szCs w:val="24"/>
        </w:rPr>
        <w:t xml:space="preserve"> Αυγής προβλέπει αύξηση των </w:t>
      </w:r>
      <w:proofErr w:type="spellStart"/>
      <w:r>
        <w:rPr>
          <w:rFonts w:eastAsia="Times New Roman" w:cs="Times New Roman"/>
          <w:szCs w:val="24"/>
        </w:rPr>
        <w:t>πολυτεκνικών</w:t>
      </w:r>
      <w:proofErr w:type="spellEnd"/>
      <w:r>
        <w:rPr>
          <w:rFonts w:eastAsia="Times New Roman" w:cs="Times New Roman"/>
          <w:szCs w:val="24"/>
        </w:rPr>
        <w:t xml:space="preserve"> επιδομάτων για του</w:t>
      </w:r>
      <w:r>
        <w:rPr>
          <w:rFonts w:eastAsia="Times New Roman" w:cs="Times New Roman"/>
          <w:szCs w:val="24"/>
        </w:rPr>
        <w:t>ς</w:t>
      </w:r>
      <w:r>
        <w:rPr>
          <w:rFonts w:eastAsia="Times New Roman" w:cs="Times New Roman"/>
          <w:szCs w:val="24"/>
        </w:rPr>
        <w:t xml:space="preserve"> Έλληνες και κατάργηση των επιδομάτων και των μερισμάτων για τους αλλοδαπούς. Διότι, όπως είδαμε προσφάτως, το περιβόητο «κοινωνικό μέρισμα» το πήραν, σε τεράστιους αριθμούς, αλλοδαποί, λαθρομεταν</w:t>
      </w:r>
      <w:r>
        <w:rPr>
          <w:rFonts w:eastAsia="Times New Roman" w:cs="Times New Roman"/>
          <w:szCs w:val="24"/>
        </w:rPr>
        <w:t xml:space="preserve">άστες και </w:t>
      </w:r>
      <w:proofErr w:type="spellStart"/>
      <w:r>
        <w:rPr>
          <w:rFonts w:eastAsia="Times New Roman" w:cs="Times New Roman"/>
          <w:szCs w:val="24"/>
        </w:rPr>
        <w:t>Ρομά</w:t>
      </w:r>
      <w:proofErr w:type="spellEnd"/>
      <w:r>
        <w:rPr>
          <w:rFonts w:eastAsia="Times New Roman" w:cs="Times New Roman"/>
          <w:szCs w:val="24"/>
        </w:rPr>
        <w:t xml:space="preserve">. Εμείς θα καταργήσουμε αυτά τα μερίσματα, αυτά τα επιδόματα για τους ξένους και θα δίνουμε αποκλειστικά και μόνο επιδόματα σε Έλληνες. </w:t>
      </w:r>
    </w:p>
    <w:p w14:paraId="4217C424"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Έχουμε συνέχιση του σχεδίου αφελληνισμού της Ελλάδος μέσω της υφαρπαγής της περιουσίας των Ελλήνων. Γίνομ</w:t>
      </w:r>
      <w:r>
        <w:rPr>
          <w:rFonts w:eastAsia="Times New Roman" w:cs="Times New Roman"/>
          <w:szCs w:val="24"/>
        </w:rPr>
        <w:t xml:space="preserve">αι πιο συγκεκριμένος: Άρθρα 207 έως 209, «Ηλεκτρονικοί πλειστηριασμοί». Η πρώτη κατοικία των Ελλήνων, για 500 ευρώ χρέη, θα περνάει σε ξένα </w:t>
      </w:r>
      <w:r>
        <w:rPr>
          <w:rFonts w:eastAsia="Times New Roman" w:cs="Times New Roman"/>
          <w:szCs w:val="24"/>
          <w:lang w:val="en-US"/>
        </w:rPr>
        <w:t>funds</w:t>
      </w:r>
      <w:r>
        <w:rPr>
          <w:rFonts w:eastAsia="Times New Roman" w:cs="Times New Roman"/>
          <w:szCs w:val="24"/>
        </w:rPr>
        <w:t>, σε ξένους ομίλους, στα περιβόητα «κοράκια των αγορών». Και αυτό γίνεται σχεδόν αναίμακτα. Αυτός, άλλωστε, ήτα</w:t>
      </w:r>
      <w:r>
        <w:rPr>
          <w:rFonts w:eastAsia="Times New Roman" w:cs="Times New Roman"/>
          <w:szCs w:val="24"/>
        </w:rPr>
        <w:t>ν και ο λόγος που επελέγη ο Τσίπρας από τη διεθνή τοκογλυφία. Γι’ αυτό προωθήθηκε το 2015 τόσο πολύ από τους νταβατζήδες της ενημέρωσης. Γι’ αυτό βλέπαμε τον Τσίπρα το 2015 σε όλα τα κανάλια να λέει ότι θα καταργήσει τον ΕΝΦΙΑ και τη φορολογία. Έλεγε, «Καν</w:t>
      </w:r>
      <w:r>
        <w:rPr>
          <w:rFonts w:eastAsia="Times New Roman" w:cs="Times New Roman"/>
          <w:szCs w:val="24"/>
        </w:rPr>
        <w:t xml:space="preserve">ένα σπίτι στα χέρια τραπεζίτη». </w:t>
      </w:r>
    </w:p>
    <w:p w14:paraId="4217C425"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Με αυτήν την εικόνα που πρόβαλαν όλη μέρα τα «κοράκια της ενημέρωσης», σε αγαστή σύμπραξη με τα «κοράκια της διεθνούς τοκογλυφίας», οδηγούμαστε σήμερα στο αίσχος αυτό της </w:t>
      </w:r>
      <w:r>
        <w:rPr>
          <w:rFonts w:eastAsia="Times New Roman" w:cs="Times New Roman"/>
          <w:szCs w:val="24"/>
        </w:rPr>
        <w:t xml:space="preserve">αριστερής </w:t>
      </w:r>
      <w:r>
        <w:rPr>
          <w:rFonts w:eastAsia="Times New Roman" w:cs="Times New Roman"/>
          <w:szCs w:val="24"/>
        </w:rPr>
        <w:t>Κυβέρνησης, η οποία παραχωρεί τα σπίτια τω</w:t>
      </w:r>
      <w:r>
        <w:rPr>
          <w:rFonts w:eastAsia="Times New Roman" w:cs="Times New Roman"/>
          <w:szCs w:val="24"/>
        </w:rPr>
        <w:t xml:space="preserve">ν Ελλήνων στους ξένους ομίλους. Και αυτό γίνεται αναίμακτα. </w:t>
      </w:r>
    </w:p>
    <w:p w14:paraId="4217C426" w14:textId="77777777" w:rsidR="00D30189" w:rsidRDefault="00486ADB">
      <w:pPr>
        <w:tabs>
          <w:tab w:val="left" w:pos="1494"/>
        </w:tabs>
        <w:spacing w:line="600" w:lineRule="auto"/>
        <w:ind w:firstLine="720"/>
        <w:jc w:val="both"/>
        <w:rPr>
          <w:rFonts w:eastAsia="Times New Roman"/>
          <w:bCs/>
          <w:szCs w:val="24"/>
        </w:rPr>
      </w:pPr>
      <w:r>
        <w:rPr>
          <w:rFonts w:eastAsia="Times New Roman" w:cs="Times New Roman"/>
          <w:szCs w:val="24"/>
        </w:rPr>
        <w:t xml:space="preserve">Αυτό το έθεσε πολύ συγκεκριμένα, βεβαίως, ο ανθέλληνας </w:t>
      </w:r>
      <w:proofErr w:type="spellStart"/>
      <w:r>
        <w:rPr>
          <w:rFonts w:eastAsia="Times New Roman"/>
          <w:bCs/>
          <w:szCs w:val="24"/>
        </w:rPr>
        <w:t>Ντάισελμπλουμ</w:t>
      </w:r>
      <w:proofErr w:type="spellEnd"/>
      <w:r>
        <w:rPr>
          <w:rFonts w:eastAsia="Times New Roman"/>
          <w:bCs/>
          <w:szCs w:val="24"/>
        </w:rPr>
        <w:t xml:space="preserve">, που είπε επί λέξει: «Δεν μπορούσαμε να βρούμε καλύτερους υπηρέτες των συμφερόντων μας από Τσίπρα και </w:t>
      </w:r>
      <w:proofErr w:type="spellStart"/>
      <w:r>
        <w:rPr>
          <w:rFonts w:eastAsia="Times New Roman"/>
          <w:bCs/>
          <w:szCs w:val="24"/>
        </w:rPr>
        <w:t>Τσακαλώτο</w:t>
      </w:r>
      <w:proofErr w:type="spellEnd"/>
      <w:r>
        <w:rPr>
          <w:rFonts w:eastAsia="Times New Roman"/>
          <w:bCs/>
          <w:szCs w:val="24"/>
        </w:rPr>
        <w:t>. Απ’ όταν ανέλ</w:t>
      </w:r>
      <w:r>
        <w:rPr>
          <w:rFonts w:eastAsia="Times New Roman"/>
          <w:bCs/>
          <w:szCs w:val="24"/>
        </w:rPr>
        <w:t xml:space="preserve">αβαν τη διοίκηση της Ελλάδος και της ελληνικής οικονομίας Τσίπρας και </w:t>
      </w:r>
      <w:proofErr w:type="spellStart"/>
      <w:r>
        <w:rPr>
          <w:rFonts w:eastAsia="Times New Roman"/>
          <w:bCs/>
          <w:szCs w:val="24"/>
        </w:rPr>
        <w:t>Τσακαλώτος</w:t>
      </w:r>
      <w:proofErr w:type="spellEnd"/>
      <w:r>
        <w:rPr>
          <w:rFonts w:eastAsia="Times New Roman"/>
          <w:bCs/>
          <w:szCs w:val="24"/>
        </w:rPr>
        <w:t xml:space="preserve">, τα πράγματα είναι όσο καλύτερα γίνεται για εμάς». Και εννοούσε τη διεθνή τοκογλυφία. </w:t>
      </w:r>
    </w:p>
    <w:p w14:paraId="4217C427" w14:textId="77777777" w:rsidR="00D30189" w:rsidRDefault="00486ADB">
      <w:pPr>
        <w:tabs>
          <w:tab w:val="left" w:pos="1494"/>
        </w:tabs>
        <w:spacing w:line="600" w:lineRule="auto"/>
        <w:ind w:firstLine="720"/>
        <w:jc w:val="both"/>
        <w:rPr>
          <w:rFonts w:eastAsia="Times New Roman"/>
          <w:bCs/>
          <w:szCs w:val="24"/>
        </w:rPr>
      </w:pPr>
      <w:r>
        <w:rPr>
          <w:rFonts w:eastAsia="Times New Roman"/>
          <w:bCs/>
          <w:szCs w:val="24"/>
        </w:rPr>
        <w:t>Σκοπός αυτής της πολιτικής είναι η καταστροφή της Ελλάδος. Σκοπός αυτής της πολιτικής εί</w:t>
      </w:r>
      <w:r>
        <w:rPr>
          <w:rFonts w:eastAsia="Times New Roman"/>
          <w:bCs/>
          <w:szCs w:val="24"/>
        </w:rPr>
        <w:t xml:space="preserve">ναι ο ελληνικός λαός να γίνει μειοψηφία μέσα στην πατρίδα του. </w:t>
      </w:r>
    </w:p>
    <w:p w14:paraId="4217C428" w14:textId="77777777" w:rsidR="00D30189" w:rsidRDefault="00486ADB">
      <w:pPr>
        <w:tabs>
          <w:tab w:val="left" w:pos="1494"/>
        </w:tabs>
        <w:spacing w:line="600" w:lineRule="auto"/>
        <w:ind w:firstLine="720"/>
        <w:jc w:val="both"/>
        <w:rPr>
          <w:rFonts w:eastAsia="Times New Roman"/>
          <w:bCs/>
          <w:szCs w:val="24"/>
        </w:rPr>
      </w:pPr>
      <w:r>
        <w:rPr>
          <w:rFonts w:eastAsia="Times New Roman"/>
          <w:bCs/>
          <w:szCs w:val="24"/>
        </w:rPr>
        <w:t>Απέναντι σε όλα αυτά είναι το πρόγραμμα της Χρυσής Αυγής, προβλέπει φοροαπαλλαγές για όλα τα τέκνα, οι πολύτεκνοι να μην φορολογούνται, να προστατεύεται η πρώτη κατοικία, να έχει προτεραιότητα</w:t>
      </w:r>
      <w:r>
        <w:rPr>
          <w:rFonts w:eastAsia="Times New Roman"/>
          <w:bCs/>
          <w:szCs w:val="24"/>
        </w:rPr>
        <w:t xml:space="preserve"> ο Έλληνας στην εργασία μέσω της θέσπισης ειδικών εισφορών για τις επιχειρήσεις που επιθυμούν να απασχολούν αλλοδαπούς, επιδότηση της εργασίας και όχι της ανεργίας. Αντί για επιδόματα ανεργίας να επιδοτούμε τους Έλληνες πολίτες, οι οποίοι εργάζονται, ούτως</w:t>
      </w:r>
      <w:r>
        <w:rPr>
          <w:rFonts w:eastAsia="Times New Roman"/>
          <w:bCs/>
          <w:szCs w:val="24"/>
        </w:rPr>
        <w:t xml:space="preserve"> ώστε τα μεροκάματα να είναι υψηλά και να μπορεί ο Έλληνας οικογενειάρχης να θρέφει την οικογένειά του. Βέβαια, όπως </w:t>
      </w:r>
      <w:proofErr w:type="spellStart"/>
      <w:r>
        <w:rPr>
          <w:rFonts w:eastAsia="Times New Roman"/>
          <w:bCs/>
          <w:szCs w:val="24"/>
        </w:rPr>
        <w:t>προείπα</w:t>
      </w:r>
      <w:proofErr w:type="spellEnd"/>
      <w:r>
        <w:rPr>
          <w:rFonts w:eastAsia="Times New Roman"/>
          <w:bCs/>
          <w:szCs w:val="24"/>
        </w:rPr>
        <w:t xml:space="preserve">, το βασικότερο βήμα θα είναι ο αποκλεισμός αλλοδαπών και </w:t>
      </w:r>
      <w:proofErr w:type="spellStart"/>
      <w:r>
        <w:rPr>
          <w:rFonts w:eastAsia="Times New Roman"/>
          <w:bCs/>
          <w:szCs w:val="24"/>
        </w:rPr>
        <w:t>Ρομά</w:t>
      </w:r>
      <w:proofErr w:type="spellEnd"/>
      <w:r>
        <w:rPr>
          <w:rFonts w:eastAsia="Times New Roman"/>
          <w:bCs/>
          <w:szCs w:val="24"/>
        </w:rPr>
        <w:t xml:space="preserve"> από επιδόματα </w:t>
      </w:r>
      <w:proofErr w:type="spellStart"/>
      <w:r>
        <w:rPr>
          <w:rFonts w:eastAsia="Times New Roman"/>
          <w:bCs/>
          <w:szCs w:val="24"/>
        </w:rPr>
        <w:t>πολυτεκνικά</w:t>
      </w:r>
      <w:proofErr w:type="spellEnd"/>
      <w:r>
        <w:rPr>
          <w:rFonts w:eastAsia="Times New Roman"/>
          <w:bCs/>
          <w:szCs w:val="24"/>
        </w:rPr>
        <w:t xml:space="preserve">, από μερίσματα και από κοινωνικές παροχές, </w:t>
      </w:r>
      <w:r>
        <w:rPr>
          <w:rFonts w:eastAsia="Times New Roman"/>
          <w:bCs/>
          <w:szCs w:val="24"/>
        </w:rPr>
        <w:t xml:space="preserve">ούτως ώστε τα χρήματα -το λέμε, το διαχωρίζουμε- να πηγαίνουν στους Έλληνες πολίτες. </w:t>
      </w:r>
    </w:p>
    <w:p w14:paraId="4217C429" w14:textId="77777777" w:rsidR="00D30189" w:rsidRDefault="00486ADB">
      <w:pPr>
        <w:tabs>
          <w:tab w:val="left" w:pos="1494"/>
        </w:tabs>
        <w:spacing w:line="600" w:lineRule="auto"/>
        <w:ind w:firstLine="720"/>
        <w:jc w:val="both"/>
        <w:rPr>
          <w:rFonts w:eastAsia="Times New Roman"/>
          <w:bCs/>
          <w:szCs w:val="24"/>
        </w:rPr>
      </w:pPr>
      <w:r>
        <w:rPr>
          <w:rFonts w:eastAsia="Times New Roman"/>
          <w:bCs/>
          <w:szCs w:val="24"/>
        </w:rPr>
        <w:t>Θέσπιση ακατάσχετου για τις πολύτεκνες οικογένειες: Όπως κάνατε με το ακατάσχετο για την κρατική χρηματοδότηση των κομμάτων, που βλέπουμε τα κόμματα -ΠΑΣΟΚ και Νέα Δημοκρ</w:t>
      </w:r>
      <w:r>
        <w:rPr>
          <w:rFonts w:eastAsia="Times New Roman"/>
          <w:bCs/>
          <w:szCs w:val="24"/>
        </w:rPr>
        <w:t>ατία- να χρωστάνε 420 εκατομμύρια και να αυξάνει το ακατάσχετο ποσοστό της κρατικής χρηματοδότησης γι’ αυτά τα κόμματα ο ΣΥΡΙΖΑ, εμείς λέμε ακατάσχετο για τις πολύτεκνες οικογένειες και άμεση κατάσχεση της περιουσίας των κομμάτων ΠΑΣΟΚ και Νέας Δημοκρατίας</w:t>
      </w:r>
      <w:r>
        <w:rPr>
          <w:rFonts w:eastAsia="Times New Roman"/>
          <w:bCs/>
          <w:szCs w:val="24"/>
        </w:rPr>
        <w:t xml:space="preserve">, καθώς και όλων των κομμάτων που χρωστούν στο ελληνικό </w:t>
      </w:r>
      <w:r>
        <w:rPr>
          <w:rFonts w:eastAsia="Times New Roman"/>
          <w:bCs/>
          <w:szCs w:val="24"/>
        </w:rPr>
        <w:t>δημόσιο</w:t>
      </w:r>
      <w:r>
        <w:rPr>
          <w:rFonts w:eastAsia="Times New Roman"/>
          <w:bCs/>
          <w:szCs w:val="24"/>
        </w:rPr>
        <w:t xml:space="preserve">. Όταν αναλάβουμε τη διακυβέρνηση της χώρας, σε αυτούς οι οποίοι χρωστούν εκατοντάδες εκατομμύρια στο ελληνικό </w:t>
      </w:r>
      <w:r>
        <w:rPr>
          <w:rFonts w:eastAsia="Times New Roman"/>
          <w:bCs/>
          <w:szCs w:val="24"/>
        </w:rPr>
        <w:t>δημόσιο</w:t>
      </w:r>
      <w:r>
        <w:rPr>
          <w:rFonts w:eastAsia="Times New Roman"/>
          <w:bCs/>
          <w:szCs w:val="24"/>
        </w:rPr>
        <w:t>, θα τους πάρουμε τα γραφεία, τα αυτοκίνητα, ακόμα και τον αέρα που αναπνέο</w:t>
      </w:r>
      <w:r>
        <w:rPr>
          <w:rFonts w:eastAsia="Times New Roman"/>
          <w:bCs/>
          <w:szCs w:val="24"/>
        </w:rPr>
        <w:t xml:space="preserve">υν. </w:t>
      </w:r>
    </w:p>
    <w:p w14:paraId="4217C42A"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Διότι η χώρα κατεστράφη από τις συγκεκριμένες πολιτικές παρατάξεις που σήμερα πλέον τείνουν να γίνουν όχι κόμματα αλλά «αποκόμματα», αλλά συνεχίζεται η κλοπή του δημοσίου χρήματος ακόμα και μέσω της κρατικής επιχορήγησης προς τα κόμματα αυτά. Παρεμπιπ</w:t>
      </w:r>
      <w:r>
        <w:rPr>
          <w:rFonts w:eastAsia="Times New Roman" w:cs="Times New Roman"/>
          <w:szCs w:val="24"/>
        </w:rPr>
        <w:t xml:space="preserve">τόντως να πω ότι η Χρυσή Αυγή δεν λαμβάνει ούτε μισό ευρώ κρατικής χρηματοδότησης από το δημόσιο. Λειτουργούμε, όμως, άριστα και έχουμε αποδείξει ότι τα κόμματα δεν χρειάζονται χρηματοδότηση. </w:t>
      </w:r>
    </w:p>
    <w:p w14:paraId="4217C42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Μέσω του παρόντος νομοσχεδίου εκποιείται επίσης ο εθνικός πλούτ</w:t>
      </w:r>
      <w:r>
        <w:rPr>
          <w:rFonts w:eastAsia="Times New Roman" w:cs="Times New Roman"/>
          <w:szCs w:val="24"/>
        </w:rPr>
        <w:t xml:space="preserve">ος της Ελλάδος.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περνάνε άλλες δεκατέσσερις ΔΕΚΟ, νευραλγικές εταιρείες, η ελληνική ενέργεια μέσω της ΔΕΗ, το νερό μέσω της ΕΥΔΑΠ, οι συγκοινωνίες μέσω του ΟΑΣΑ.</w:t>
      </w:r>
      <w:r>
        <w:rPr>
          <w:rFonts w:eastAsia="Times New Roman" w:cs="Times New Roman"/>
          <w:szCs w:val="24"/>
        </w:rPr>
        <w:t xml:space="preserve"> Έχουμε δηλαδή εκποίηση εταιρειών οι οποίες παράγουν λεφτά για το ελληνικό δημόσιο, κερδοφόρων εταιρειών και κυρίως εταιρειών οι οποίες δραστηριοποιούνται στον νευραλγικό τομέα της ενέργειας που περνάει σε ξένα χέρια γιατί αυτός είναι ο καλύτερος τρόπος γι</w:t>
      </w:r>
      <w:r>
        <w:rPr>
          <w:rFonts w:eastAsia="Times New Roman" w:cs="Times New Roman"/>
          <w:szCs w:val="24"/>
        </w:rPr>
        <w:t xml:space="preserve">α να γίνει η χώρα προτεκτοράτο ξένων δυνάμεων. </w:t>
      </w:r>
    </w:p>
    <w:p w14:paraId="4217C42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Παράλληλα με αυτό παρέχεται ασυλία για ξένα εγκλήματα στη διοίκηση του ΤΑΙΠΕΔ. Αντί να πάνε στη φυλακή οι τεχνοκράτες του ΤΑΙΠΕΔ για την υπόθεση των είκοσι οχτώ ακινήτων του δημοσίου, τους παρέχετε ασυλία με νόμο. Και αυτό αποδεικνύει πως πλέον θέλετε να μ</w:t>
      </w:r>
      <w:r>
        <w:rPr>
          <w:rFonts w:eastAsia="Times New Roman" w:cs="Times New Roman"/>
          <w:szCs w:val="24"/>
        </w:rPr>
        <w:t xml:space="preserve">ετατρέψετε τη χώρα σε ένα κράτος προτεκτοράτο ξένων δυνάμεων. </w:t>
      </w:r>
    </w:p>
    <w:p w14:paraId="4217C42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κλείσω με το μεγάλο μήνυμα των ημερών, πως η Μακεδονία είναι μόνο ελληνική και κάθε άλλη πράξη από την παρούσα Βουλή θεωρείται πράξη εθνικής μειοδοσίας. Και θα απαντήσω στο αφήγημα αυτού του</w:t>
      </w:r>
      <w:r>
        <w:rPr>
          <w:rFonts w:eastAsia="Times New Roman" w:cs="Times New Roman"/>
          <w:szCs w:val="24"/>
        </w:rPr>
        <w:t xml:space="preserve"> σταλινικού τεχνοκράτη που παριστάνει τον Υπουργό Εξωτερικών και λέει ότι έχει χρονίσει το πρόβλημα και πρέπει να το λύσουμε. Τι εννοεί να το λύσουμε; Να μπουν τα Σκόπια στο ΝΑΤΟ κατ’ εντολή</w:t>
      </w:r>
      <w:r>
        <w:rPr>
          <w:rFonts w:eastAsia="Times New Roman" w:cs="Times New Roman"/>
          <w:szCs w:val="24"/>
        </w:rPr>
        <w:t xml:space="preserve"> </w:t>
      </w:r>
      <w:r>
        <w:rPr>
          <w:rFonts w:eastAsia="Times New Roman" w:cs="Times New Roman"/>
          <w:szCs w:val="24"/>
        </w:rPr>
        <w:t>των Αμερικανών; Αυτό είναι λύση για τα Σκόπια. Για την Ελλάδα δεν</w:t>
      </w:r>
      <w:r>
        <w:rPr>
          <w:rFonts w:eastAsia="Times New Roman" w:cs="Times New Roman"/>
          <w:szCs w:val="24"/>
        </w:rPr>
        <w:t xml:space="preserve"> υπάρχει πρόβλημα και γι’ αυτό η μόνη ενέργεια που πρέπει να πράξει αυτή τη στιγμή η Ελλάς είναι να συνεχίσει το καθεστώς της αρνησικυρίας. Βέτο στην είσοδο των Σκοπίων στο ΝΑΤΟ, ούτως ώστε να αυξηθούν οι φυγόκεντρες τάσεις εντός αυτού του κρατιδίου που θα</w:t>
      </w:r>
      <w:r>
        <w:rPr>
          <w:rFonts w:eastAsia="Times New Roman" w:cs="Times New Roman"/>
          <w:szCs w:val="24"/>
        </w:rPr>
        <w:t xml:space="preserve"> οδηγήσουν εν τέλει σε πόλεμο μεταξύ Σλάβων και Αλβανών και τότε η Ελλάς ως κυρίαρχη δύναμη στη Βαλκανική, τότε οι ελληνικές δυνάμεις ως δυνάμεις σταθερότητας, τότε ο ελληνικός στρατός θα μπει στα Σκόπια και επιτέλους θα απελευθερώσει αυτήν την προαιώνια ε</w:t>
      </w:r>
      <w:r>
        <w:rPr>
          <w:rFonts w:eastAsia="Times New Roman" w:cs="Times New Roman"/>
          <w:szCs w:val="24"/>
        </w:rPr>
        <w:t xml:space="preserve">λληνική γη της Μακεδονίας, η οποία κατέχεται. </w:t>
      </w:r>
    </w:p>
    <w:p w14:paraId="4217C42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είναι το μήνυμα της Χρυσής Αυγής και με αυτό θα κλείσω. Μακεδονία μόνο ελληνική! Και η θέση μας αυτή είναι αδιαπραγμάτευτη. </w:t>
      </w:r>
    </w:p>
    <w:p w14:paraId="4217C42F"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217C430" w14:textId="77777777" w:rsidR="00D30189" w:rsidRDefault="00486ADB">
      <w:pPr>
        <w:spacing w:line="600" w:lineRule="auto"/>
        <w:ind w:firstLine="720"/>
        <w:jc w:val="both"/>
        <w:rPr>
          <w:rFonts w:eastAsia="Times New Roman" w:cs="Times New Roman"/>
        </w:rPr>
      </w:pPr>
      <w:r>
        <w:rPr>
          <w:rFonts w:eastAsia="Times New Roman" w:cs="Times New Roman"/>
          <w:b/>
          <w:szCs w:val="24"/>
        </w:rPr>
        <w:t>ΠΡΟΕΔΡΕΥΩΝ (Δημήτριος Κρεμαστ</w:t>
      </w:r>
      <w:r>
        <w:rPr>
          <w:rFonts w:eastAsia="Times New Roman" w:cs="Times New Roman"/>
          <w:b/>
          <w:szCs w:val="24"/>
        </w:rPr>
        <w:t xml:space="preserve">ινός):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w:t>
      </w:r>
      <w:r>
        <w:rPr>
          <w:rFonts w:eastAsia="Times New Roman" w:cs="Times New Roman"/>
        </w:rPr>
        <w:t xml:space="preserve">ου και τον τρόπο οργάνωσης και λειτουργίας της Βουλής, τριάντα τέσσερις μαθητές και μαθήτριες και δύο </w:t>
      </w:r>
      <w:r>
        <w:rPr>
          <w:rFonts w:eastAsia="Times New Roman" w:cs="Times New Roman"/>
        </w:rPr>
        <w:t>εκπαιδευτικοί-</w:t>
      </w:r>
      <w:r>
        <w:rPr>
          <w:rFonts w:eastAsia="Times New Roman" w:cs="Times New Roman"/>
        </w:rPr>
        <w:t>συνοδοί τους από το 3</w:t>
      </w:r>
      <w:r>
        <w:rPr>
          <w:rFonts w:eastAsia="Times New Roman" w:cs="Times New Roman"/>
          <w:vertAlign w:val="superscript"/>
        </w:rPr>
        <w:t xml:space="preserve">ο </w:t>
      </w:r>
      <w:r>
        <w:rPr>
          <w:rFonts w:eastAsia="Times New Roman" w:cs="Times New Roman"/>
        </w:rPr>
        <w:t xml:space="preserve">Γυμνάσιο Καβάλας.  </w:t>
      </w:r>
    </w:p>
    <w:p w14:paraId="4217C431" w14:textId="77777777" w:rsidR="00D30189" w:rsidRDefault="00486AD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217C432" w14:textId="77777777" w:rsidR="00D30189" w:rsidRDefault="00486ADB">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217C433" w14:textId="77777777" w:rsidR="00D30189" w:rsidRDefault="00486ADB">
      <w:pPr>
        <w:spacing w:line="600" w:lineRule="auto"/>
        <w:ind w:firstLine="720"/>
        <w:jc w:val="both"/>
        <w:rPr>
          <w:rFonts w:eastAsia="Times New Roman" w:cs="Times New Roman"/>
        </w:rPr>
      </w:pPr>
      <w:r>
        <w:rPr>
          <w:rFonts w:eastAsia="Times New Roman" w:cs="Times New Roman"/>
        </w:rPr>
        <w:t>Τον λόγο έχει ο Αναπ</w:t>
      </w:r>
      <w:r>
        <w:rPr>
          <w:rFonts w:eastAsia="Times New Roman" w:cs="Times New Roman"/>
        </w:rPr>
        <w:t xml:space="preserve">ληρωτής Υπουργός Οικονομίας και Ανάπτυξης κ. Αλέξανδρος </w:t>
      </w:r>
      <w:proofErr w:type="spellStart"/>
      <w:r>
        <w:rPr>
          <w:rFonts w:eastAsia="Times New Roman" w:cs="Times New Roman"/>
        </w:rPr>
        <w:t>Χαρίτσης</w:t>
      </w:r>
      <w:proofErr w:type="spellEnd"/>
      <w:r>
        <w:rPr>
          <w:rFonts w:eastAsia="Times New Roman" w:cs="Times New Roman"/>
        </w:rPr>
        <w:t xml:space="preserve">, για να υποστηρίξει την τροπολογία που έχει καταθέσει. </w:t>
      </w:r>
    </w:p>
    <w:p w14:paraId="4217C434" w14:textId="77777777" w:rsidR="00D30189" w:rsidRDefault="00486ADB">
      <w:pPr>
        <w:spacing w:line="600" w:lineRule="auto"/>
        <w:ind w:firstLine="720"/>
        <w:jc w:val="both"/>
        <w:rPr>
          <w:rFonts w:eastAsia="Times New Roman" w:cs="Times New Roman"/>
        </w:rPr>
      </w:pPr>
      <w:r>
        <w:rPr>
          <w:rFonts w:eastAsia="Times New Roman" w:cs="Times New Roman"/>
          <w:b/>
        </w:rPr>
        <w:t xml:space="preserve">ΑΛΕΞΑΝΔΡΟΣ ΧΑΡΙΤΣΗΣ (Αναπληρωτής Υπουργός Οικονομίας και Ανάπτυξης): </w:t>
      </w:r>
      <w:r>
        <w:rPr>
          <w:rFonts w:eastAsia="Times New Roman" w:cs="Times New Roman"/>
        </w:rPr>
        <w:t xml:space="preserve">Ευχαριστώ, κύριε Πρόεδρε. </w:t>
      </w:r>
    </w:p>
    <w:p w14:paraId="4217C435" w14:textId="77777777" w:rsidR="00D30189" w:rsidRDefault="00486ADB">
      <w:pPr>
        <w:spacing w:line="600" w:lineRule="auto"/>
        <w:ind w:firstLine="720"/>
        <w:jc w:val="both"/>
        <w:rPr>
          <w:rFonts w:eastAsia="Times New Roman" w:cs="Times New Roman"/>
        </w:rPr>
      </w:pPr>
      <w:r>
        <w:rPr>
          <w:rFonts w:eastAsia="Times New Roman" w:cs="Times New Roman"/>
        </w:rPr>
        <w:t>Κατ’ αρχάς καταθέτουμε κάποιες νομοτεχν</w:t>
      </w:r>
      <w:r>
        <w:rPr>
          <w:rFonts w:eastAsia="Times New Roman" w:cs="Times New Roman"/>
        </w:rPr>
        <w:t xml:space="preserve">ικές βελτιώσεις. Πρόκειται κυρίως για λεκτικές αναδιατυπώσεις και κάποιες διορθώσεις, για καλύτερη νομοθέτηση, όπως αυτές προέκυψαν από τη συζήτηση που προηγήθηκε χθες και προχθές στις αρμόδιες </w:t>
      </w:r>
      <w:r>
        <w:rPr>
          <w:rFonts w:eastAsia="Times New Roman" w:cs="Times New Roman"/>
        </w:rPr>
        <w:t>επιτροπές</w:t>
      </w:r>
      <w:r>
        <w:rPr>
          <w:rFonts w:eastAsia="Times New Roman" w:cs="Times New Roman"/>
        </w:rPr>
        <w:t xml:space="preserve">. </w:t>
      </w:r>
    </w:p>
    <w:p w14:paraId="4217C43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rPr>
        <w:t>Αναπληρωτής Υπουργός κ. Αλέξανδ</w:t>
      </w:r>
      <w:r>
        <w:rPr>
          <w:rFonts w:eastAsia="Times New Roman" w:cs="Times New Roman"/>
        </w:rPr>
        <w:t xml:space="preserve">ρος </w:t>
      </w:r>
      <w:proofErr w:type="spellStart"/>
      <w:r>
        <w:rPr>
          <w:rFonts w:eastAsia="Times New Roman" w:cs="Times New Roman"/>
        </w:rPr>
        <w:t>Χαρίτσης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4217C437" w14:textId="77777777" w:rsidR="00D30189" w:rsidRDefault="00486ADB">
      <w:pPr>
        <w:spacing w:line="600" w:lineRule="auto"/>
        <w:ind w:firstLine="720"/>
        <w:jc w:val="center"/>
        <w:rPr>
          <w:rFonts w:eastAsia="Times New Roman" w:cs="Times New Roman"/>
          <w:color w:val="FF0000"/>
          <w:szCs w:val="24"/>
        </w:rPr>
      </w:pPr>
      <w:r w:rsidRPr="006F476F">
        <w:rPr>
          <w:rFonts w:eastAsia="Times New Roman" w:cs="Times New Roman"/>
          <w:color w:val="FF0000"/>
          <w:szCs w:val="24"/>
        </w:rPr>
        <w:t>(ΑΛΛΑΓΗ ΣΕΛΙΔΑΣ)</w:t>
      </w:r>
    </w:p>
    <w:p w14:paraId="4217C438" w14:textId="77777777" w:rsidR="00D30189" w:rsidRDefault="00486ADB">
      <w:pPr>
        <w:spacing w:line="600" w:lineRule="auto"/>
        <w:ind w:firstLine="720"/>
        <w:jc w:val="center"/>
        <w:rPr>
          <w:rFonts w:eastAsia="Times New Roman" w:cs="Times New Roman"/>
          <w:color w:val="FF0000"/>
          <w:szCs w:val="24"/>
        </w:rPr>
      </w:pPr>
      <w:r w:rsidRPr="006F476F">
        <w:rPr>
          <w:rFonts w:eastAsia="Times New Roman" w:cs="Times New Roman"/>
          <w:color w:val="FF0000"/>
          <w:szCs w:val="24"/>
        </w:rPr>
        <w:t>(</w:t>
      </w:r>
      <w:r w:rsidRPr="006F476F">
        <w:rPr>
          <w:rFonts w:eastAsia="Times New Roman" w:cs="Times New Roman"/>
          <w:color w:val="FF0000"/>
          <w:szCs w:val="24"/>
        </w:rPr>
        <w:t>ΝΑ ΜΠΟΥΝ ΟΙΣΕΛΙΔΕΣ</w:t>
      </w:r>
      <w:r w:rsidRPr="006F476F">
        <w:rPr>
          <w:rFonts w:eastAsia="Times New Roman" w:cs="Times New Roman"/>
          <w:color w:val="FF0000"/>
          <w:szCs w:val="24"/>
        </w:rPr>
        <w:t xml:space="preserve"> 425-426)</w:t>
      </w:r>
    </w:p>
    <w:p w14:paraId="4217C439" w14:textId="77777777" w:rsidR="00D30189" w:rsidRDefault="00486ADB">
      <w:pPr>
        <w:spacing w:line="600" w:lineRule="auto"/>
        <w:ind w:firstLine="720"/>
        <w:jc w:val="center"/>
        <w:rPr>
          <w:rFonts w:eastAsia="Times New Roman" w:cs="Times New Roman"/>
          <w:color w:val="FF0000"/>
          <w:szCs w:val="24"/>
        </w:rPr>
      </w:pPr>
      <w:r w:rsidRPr="006F476F">
        <w:rPr>
          <w:rFonts w:eastAsia="Times New Roman" w:cs="Times New Roman"/>
          <w:color w:val="FF0000"/>
          <w:szCs w:val="24"/>
        </w:rPr>
        <w:t>(ΑΛΛΑΓΗ ΣΕΛΙΔΑΣ)</w:t>
      </w:r>
    </w:p>
    <w:p w14:paraId="4217C43A" w14:textId="77777777" w:rsidR="00D30189" w:rsidRDefault="00486ADB">
      <w:pPr>
        <w:spacing w:line="600" w:lineRule="auto"/>
        <w:ind w:firstLine="720"/>
        <w:jc w:val="both"/>
        <w:rPr>
          <w:rFonts w:eastAsia="Times New Roman" w:cs="Times New Roman"/>
          <w:szCs w:val="24"/>
        </w:rPr>
      </w:pPr>
      <w:r>
        <w:rPr>
          <w:rFonts w:eastAsia="Times New Roman" w:cs="Times New Roman"/>
          <w:b/>
        </w:rPr>
        <w:t xml:space="preserve">ΑΛΕΞΑΝΔΡΟΣ ΧΑΡΙΤΣΗΣ (Αναπληρωτής Υπουργός Οικονομίας και Ανάπτυξης): </w:t>
      </w:r>
      <w:r>
        <w:rPr>
          <w:rFonts w:eastAsia="Times New Roman" w:cs="Times New Roman"/>
          <w:szCs w:val="24"/>
        </w:rPr>
        <w:t>Επίσης, έχουμε</w:t>
      </w:r>
      <w:r>
        <w:rPr>
          <w:rFonts w:eastAsia="Times New Roman" w:cs="Times New Roman"/>
          <w:szCs w:val="24"/>
        </w:rPr>
        <w:t xml:space="preserve"> καταθέσει μια τροπολογία. Πρόκειται για μία προσθήκη στο άρθρο 167 για την πάταξη φαινομένων αθέμιτου ανταγωνισμού και την προστασία του παραδοσιακού άρτου. Είναι το άρθρο για τα αρτοποιεία. Ικανοποιείται με αυτήν την προσθήκη και το δίκαιο, κατά τη γνώμη</w:t>
      </w:r>
      <w:r>
        <w:rPr>
          <w:rFonts w:eastAsia="Times New Roman" w:cs="Times New Roman"/>
          <w:szCs w:val="24"/>
        </w:rPr>
        <w:t xml:space="preserve"> μας, αίτημα της Ομοσπονδίας των Αρτοποιών, όπως αυτό διατυπώθηκε και στην ακρόαση των φορέων χθες εδώ στη Βουλή. Ικανοποιούμε λοιπόν αυτό το αίτημα με τη συγκεκριμένη προσθήκη στο άρθρο 167. Νομίζω ότι έχει ήδη μοιραστεί και στους Βουλευτές. </w:t>
      </w:r>
    </w:p>
    <w:p w14:paraId="4217C43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 xml:space="preserve">ώ, κύριε Πρόεδρε. </w:t>
      </w:r>
    </w:p>
    <w:p w14:paraId="4217C43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Επειδή δεν ήταν προηγουμένως, όταν το είχα πει στην Αίθουσα, να υπενθυμίσω ότι ο Κανονισμός προβλέπει σήμερα δώδεκα λεπτά ακόμα και για τον Πρωθυπουργό. Οπότε ρυθμίστε τον χρόνο σας. </w:t>
      </w:r>
    </w:p>
    <w:p w14:paraId="4217C43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 xml:space="preserve">ΣΤΟΣ ΣΠΙΡΤΖΗΣ (Υπουργός Υποδομών και Μεταφορών): </w:t>
      </w:r>
      <w:r>
        <w:rPr>
          <w:rFonts w:eastAsia="Times New Roman" w:cs="Times New Roman"/>
          <w:szCs w:val="24"/>
        </w:rPr>
        <w:t xml:space="preserve">Θα προσπαθήσω να ολοκληρώσω γρήγορα, κύριε Πρόεδρε. </w:t>
      </w:r>
    </w:p>
    <w:p w14:paraId="4217C43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και σήμερα τη συνεδρίαση της Βουλής, λίγους μήνες πριν βγούμε οριστικά από την περιπέτεια που μας έβαλαν οι παλαι</w:t>
      </w:r>
      <w:r>
        <w:rPr>
          <w:rFonts w:eastAsia="Times New Roman" w:cs="Times New Roman"/>
          <w:szCs w:val="24"/>
        </w:rPr>
        <w:t xml:space="preserve">οκομματικές δυνάμεις, μπορούμε να επιβεβαιώσουμε για μία ακόμα φορά τις διαπιστώσεις των τελευταίων χρόνων. </w:t>
      </w:r>
    </w:p>
    <w:p w14:paraId="4217C43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Πρώτη διαπίστωση: Η δυστυχία των νεοφιλελεύθερων δυνάμεων για τη λήξη των μνημονίων και η δυστυχία των δήθεν μεταρρυθμιστικών δυνάμεων για τη λήξη </w:t>
      </w:r>
      <w:r>
        <w:rPr>
          <w:rFonts w:eastAsia="Times New Roman" w:cs="Times New Roman"/>
          <w:szCs w:val="24"/>
        </w:rPr>
        <w:t xml:space="preserve">των μνημονίων από τη σημερινή Κυβέρνηση του Αλέξη Τσίπρα, για την έξοδο από την περιπέτεια που μας βάλατε. Είναι πρόβλημα για εσάς. Σας καταλαβαίνουμε. Σας νιώθουμε. Θα χάσετε δύο κύριους πυλώνες άσκησης των πολιτικών σας: Το άλλοθι του μνημονίου είναι το </w:t>
      </w:r>
      <w:r>
        <w:rPr>
          <w:rFonts w:eastAsia="Times New Roman" w:cs="Times New Roman"/>
          <w:szCs w:val="24"/>
        </w:rPr>
        <w:t xml:space="preserve">ένα, για να περνάτε ό,τι πιο αντικοινωνικό και αντιλαϊκό θα θέλατε, όπως στο παρελθόν. Και η συνεννόηση «κάτω από το τραπέζι» με τους δανειστές για την εφαρμογή των δικών σας πολιτικών ακόμα και τα τρία χρόνια που έχουμε διανύσει </w:t>
      </w:r>
      <w:r>
        <w:rPr>
          <w:rFonts w:eastAsia="Times New Roman" w:cs="Times New Roman"/>
          <w:szCs w:val="24"/>
        </w:rPr>
        <w:t xml:space="preserve">ως </w:t>
      </w:r>
      <w:r>
        <w:rPr>
          <w:rFonts w:eastAsia="Times New Roman" w:cs="Times New Roman"/>
          <w:szCs w:val="24"/>
        </w:rPr>
        <w:t xml:space="preserve">Κυβέρνηση. </w:t>
      </w:r>
    </w:p>
    <w:p w14:paraId="4217C44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δεύτερη δ</w:t>
      </w:r>
      <w:r>
        <w:rPr>
          <w:rFonts w:eastAsia="Times New Roman" w:cs="Times New Roman"/>
          <w:szCs w:val="24"/>
        </w:rPr>
        <w:t>ιαπίστωση είναι η συνεχής στρέβλωση όσων εμπεριέχονται όχι μόνο στο σημερινό σχέδιο νόμου, αλλά και σε κάθε δράση της Κυβέρνησης, από συγκεκριμένα μέσα μαζικής ενημέρωσης της Νέας Δημοκρατίας. Σήμερα ακούγοντας τους Βουλευτές και τα στελέχη της Νέας Δημοκρ</w:t>
      </w:r>
      <w:r>
        <w:rPr>
          <w:rFonts w:eastAsia="Times New Roman" w:cs="Times New Roman"/>
          <w:szCs w:val="24"/>
        </w:rPr>
        <w:t>ατίας νομίζεις ότι ακούς συγκεκριμένους δημοσιογράφους συγκεκριμένου τηλεοπτικού και ραδιοφωνικού σταθμού. Δεν μπορώ μετά από αυτή τη στάση να μην ευχηθώ στη Νέα Δημοκρατία καλή επιτυχία στον διαγωνισμό των καναλιών. Να πάρετε άδεια, να μην έχουμε κανένα π</w:t>
      </w:r>
      <w:r>
        <w:rPr>
          <w:rFonts w:eastAsia="Times New Roman" w:cs="Times New Roman"/>
          <w:szCs w:val="24"/>
        </w:rPr>
        <w:t xml:space="preserve">ρόβλημα μαζί σας. </w:t>
      </w:r>
    </w:p>
    <w:p w14:paraId="4217C44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Η τρίτη διαπίστωση είναι το ότι κρύβετε με επιμέλεια ό,τι καλό εμπεριέχεται στο σχέδιο νόμου. Κα</w:t>
      </w:r>
      <w:r>
        <w:rPr>
          <w:rFonts w:eastAsia="Times New Roman" w:cs="Times New Roman"/>
          <w:szCs w:val="24"/>
        </w:rPr>
        <w:t>μ</w:t>
      </w:r>
      <w:r>
        <w:rPr>
          <w:rFonts w:eastAsia="Times New Roman" w:cs="Times New Roman"/>
          <w:szCs w:val="24"/>
        </w:rPr>
        <w:t xml:space="preserve">μία αναφορά για τα καλά. Πόσες δημόσιες εταιρείες δεν εντάσσονται καν στο </w:t>
      </w:r>
      <w:proofErr w:type="spellStart"/>
      <w:r>
        <w:rPr>
          <w:rFonts w:eastAsia="Times New Roman" w:cs="Times New Roman"/>
          <w:szCs w:val="24"/>
        </w:rPr>
        <w:t>υπερταμείο</w:t>
      </w:r>
      <w:proofErr w:type="spellEnd"/>
      <w:r>
        <w:rPr>
          <w:rFonts w:eastAsia="Times New Roman" w:cs="Times New Roman"/>
          <w:szCs w:val="24"/>
        </w:rPr>
        <w:t>; Κα</w:t>
      </w:r>
      <w:r>
        <w:rPr>
          <w:rFonts w:eastAsia="Times New Roman" w:cs="Times New Roman"/>
          <w:szCs w:val="24"/>
        </w:rPr>
        <w:t>μ</w:t>
      </w:r>
      <w:r>
        <w:rPr>
          <w:rFonts w:eastAsia="Times New Roman" w:cs="Times New Roman"/>
          <w:szCs w:val="24"/>
        </w:rPr>
        <w:t xml:space="preserve">μία αναφορά επ’ αυτού! </w:t>
      </w:r>
    </w:p>
    <w:p w14:paraId="4217C44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Μέχρι χθες συγκεκριμένες δυ</w:t>
      </w:r>
      <w:r>
        <w:rPr>
          <w:rFonts w:eastAsia="Times New Roman" w:cs="Times New Roman"/>
          <w:szCs w:val="24"/>
        </w:rPr>
        <w:t xml:space="preserve">νάμεις του παλαιοκομματισμού λέγατε στους εργαζόμενους ότι θα ιδιωτικοποιηθούν, ότι διαλύονται, ότι τελείωσαν αυτές οι εταιρείες. Θυμάστε εδώ, στην ακρόαση φορέων, που είχατε φωνάξει την ΚΤΥΠ -δεν μπαίνει καν στο </w:t>
      </w:r>
      <w:proofErr w:type="spellStart"/>
      <w:r>
        <w:rPr>
          <w:rFonts w:eastAsia="Times New Roman" w:cs="Times New Roman"/>
          <w:szCs w:val="24"/>
        </w:rPr>
        <w:t>υπερταμείο</w:t>
      </w:r>
      <w:proofErr w:type="spellEnd"/>
      <w:r>
        <w:rPr>
          <w:rFonts w:eastAsia="Times New Roman" w:cs="Times New Roman"/>
          <w:szCs w:val="24"/>
        </w:rPr>
        <w:t xml:space="preserve">- την </w:t>
      </w:r>
      <w:r>
        <w:rPr>
          <w:rFonts w:eastAsia="Times New Roman" w:cs="Times New Roman"/>
          <w:szCs w:val="24"/>
        </w:rPr>
        <w:t>«</w:t>
      </w:r>
      <w:r>
        <w:rPr>
          <w:rFonts w:eastAsia="Times New Roman" w:cs="Times New Roman"/>
          <w:szCs w:val="24"/>
        </w:rPr>
        <w:t>Α</w:t>
      </w:r>
      <w:r>
        <w:rPr>
          <w:rFonts w:eastAsia="Times New Roman" w:cs="Times New Roman"/>
          <w:szCs w:val="24"/>
        </w:rPr>
        <w:t>ΤΤΙΚΟ</w:t>
      </w:r>
      <w:r>
        <w:rPr>
          <w:rFonts w:eastAsia="Times New Roman" w:cs="Times New Roman"/>
          <w:szCs w:val="24"/>
        </w:rPr>
        <w:t xml:space="preserve"> Μ</w:t>
      </w:r>
      <w:r>
        <w:rPr>
          <w:rFonts w:eastAsia="Times New Roman" w:cs="Times New Roman"/>
          <w:szCs w:val="24"/>
        </w:rPr>
        <w:t>ΕΤΡΟ</w:t>
      </w:r>
      <w:r>
        <w:rPr>
          <w:rFonts w:eastAsia="Times New Roman" w:cs="Times New Roman"/>
          <w:szCs w:val="24"/>
        </w:rPr>
        <w:t>»</w:t>
      </w:r>
      <w:r>
        <w:rPr>
          <w:rFonts w:eastAsia="Times New Roman" w:cs="Times New Roman"/>
          <w:szCs w:val="24"/>
        </w:rPr>
        <w:t>, τον ΟΣΕ, τι</w:t>
      </w:r>
      <w:r>
        <w:rPr>
          <w:rFonts w:eastAsia="Times New Roman" w:cs="Times New Roman"/>
          <w:szCs w:val="24"/>
        </w:rPr>
        <w:t xml:space="preserve">ς θυγατρικές του ΟΣΕ. Τίποτα, ούτε λέξη! Μου αρέσει αυτό. </w:t>
      </w:r>
    </w:p>
    <w:p w14:paraId="4217C44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Εμείς, λοιπόν, αγαπητοί συνάδελφοι της Νέας Δημοκρατίας, και διαπραγματευτήκαμε και διαπραγματευόμαστε κάθε λέξη με τους δανειστές. Γι’ αυτό και έχει πάρει ανάσες</w:t>
      </w:r>
      <w:r>
        <w:rPr>
          <w:rFonts w:eastAsia="Times New Roman" w:cs="Times New Roman"/>
          <w:szCs w:val="24"/>
        </w:rPr>
        <w:t xml:space="preserve"> </w:t>
      </w:r>
      <w:r>
        <w:rPr>
          <w:rFonts w:eastAsia="Times New Roman" w:cs="Times New Roman"/>
          <w:szCs w:val="24"/>
        </w:rPr>
        <w:t xml:space="preserve">και η ελληνική κοινωνία και η ελληνική οικονομία. </w:t>
      </w:r>
    </w:p>
    <w:p w14:paraId="4217C44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Τις διατάξεις που είναι σε αυτή τη λογική και αφορούν το Υπουργείο Μεταφορών θα τις αναπτύξω σε λίγο. Επίσης δεν αναφέρατε ούτε λέξη. Κάτι πήγε να ψελλίσει ο κ. Χατζηδάκης στη λογική της στρέβλωσης. Θα τα </w:t>
      </w:r>
      <w:r>
        <w:rPr>
          <w:rFonts w:eastAsia="Times New Roman" w:cs="Times New Roman"/>
          <w:szCs w:val="24"/>
        </w:rPr>
        <w:t xml:space="preserve">πούμε μετά. Ο κ. Καραμανλής, που είναι εδώ, έχει μερικές απορίες. Θα του τις εξηγήσω. </w:t>
      </w:r>
    </w:p>
    <w:p w14:paraId="4217C44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Έχουμε, λοιπόν, στο παρόν σχέδιο νόμου τις αποδείξεις μιας δημοκρατικής αντιμετώπισης και επίλυσης χρόνιων και στρεβλών παθογενειών, που προκαλούσαν πολλά εμπόδια και στ</w:t>
      </w:r>
      <w:r>
        <w:rPr>
          <w:rFonts w:eastAsia="Times New Roman" w:cs="Times New Roman"/>
          <w:szCs w:val="24"/>
        </w:rPr>
        <w:t xml:space="preserve">ην αγορά και στην κοινωνία: Γραφειοκρατία, μη διαφανή λειτουργία των γραφειοκρατικών και ελεγκτικών μηχανισμών. Θα τα εξηγήσουμε ένα-ένα. </w:t>
      </w:r>
    </w:p>
    <w:p w14:paraId="4217C44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 άρθρο 216 αίρουμε τους περιορισμούς στην άσκηση της δραστηριότητας οδικής βοήθειας,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έντο</w:t>
      </w:r>
      <w:r>
        <w:rPr>
          <w:rFonts w:eastAsia="Times New Roman" w:cs="Times New Roman"/>
          <w:szCs w:val="24"/>
        </w:rPr>
        <w:t xml:space="preserve">νη </w:t>
      </w:r>
      <w:proofErr w:type="spellStart"/>
      <w:r>
        <w:rPr>
          <w:rFonts w:eastAsia="Times New Roman" w:cs="Times New Roman"/>
          <w:szCs w:val="24"/>
        </w:rPr>
        <w:t>νησιωτικότητα</w:t>
      </w:r>
      <w:proofErr w:type="spellEnd"/>
      <w:r>
        <w:rPr>
          <w:rFonts w:eastAsia="Times New Roman" w:cs="Times New Roman"/>
          <w:szCs w:val="24"/>
        </w:rPr>
        <w:t xml:space="preserve"> της χώρας και προβλέποντας τα ελάχιστα κριτήρια ποιοτικής άσκησης δραστηριότητας, χωρίς αυτό να λειτουργεί αποτρεπτικά για νέες επιχειρήσεις. </w:t>
      </w:r>
    </w:p>
    <w:p w14:paraId="4217C44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Τι είχε γίνει στο θέμα της οδικής ασφάλειας; Σας ρωτούμε, κύριε Καραμανλή, </w:t>
      </w:r>
      <w:r>
        <w:rPr>
          <w:rFonts w:eastAsia="Times New Roman" w:cs="Times New Roman"/>
          <w:szCs w:val="24"/>
        </w:rPr>
        <w:t>καθώς</w:t>
      </w:r>
      <w:r>
        <w:rPr>
          <w:rFonts w:eastAsia="Times New Roman" w:cs="Times New Roman"/>
          <w:szCs w:val="24"/>
        </w:rPr>
        <w:t xml:space="preserve"> είστε ο αρμόδιο</w:t>
      </w:r>
      <w:r>
        <w:rPr>
          <w:rFonts w:eastAsia="Times New Roman" w:cs="Times New Roman"/>
          <w:szCs w:val="24"/>
        </w:rPr>
        <w:t>ς τομεάρχης, καθώς και τον κ. Χατζηδάκη, που έχει υπηρετήσει στο Υπουργείο Μεταφορών: Εσάς, που δήθεν δώσατε μάχες για το άνοιγμα των επαγγελμάτων -μάχες!- και κάνατε μελέτες με τον ΙΟΒΕ όταν ήταν ο κ. Στουρνάρας εκεί, αυτό σας ξέφυγε; Το είχατε ξεχάσει κα</w:t>
      </w:r>
      <w:r>
        <w:rPr>
          <w:rFonts w:eastAsia="Times New Roman" w:cs="Times New Roman"/>
          <w:szCs w:val="24"/>
        </w:rPr>
        <w:t xml:space="preserve">ι αυτό; </w:t>
      </w:r>
    </w:p>
    <w:p w14:paraId="4217C44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Δεν ήταν προφανώς οι μηχανικοί, οι δικηγόροι, οι ταξιτζήδες, οι αυτοκινητιστές, ήταν οι μεγάλες ασφαλιστικές εταιρείες. Οπότε, εκεί κάνατε λίγες εκπτώσεις στο ποιος μπορεί να ασκήσει το έργο της οδικής ασφάλειας. </w:t>
      </w:r>
    </w:p>
    <w:p w14:paraId="4217C449" w14:textId="77777777" w:rsidR="00D30189" w:rsidRDefault="00486ADB">
      <w:pPr>
        <w:spacing w:line="600" w:lineRule="auto"/>
        <w:ind w:firstLine="709"/>
        <w:jc w:val="both"/>
        <w:rPr>
          <w:rFonts w:eastAsia="Times New Roman"/>
          <w:szCs w:val="24"/>
        </w:rPr>
      </w:pPr>
      <w:r>
        <w:rPr>
          <w:rFonts w:eastAsia="Times New Roman"/>
          <w:szCs w:val="24"/>
        </w:rPr>
        <w:t>Ερχόμαστε, λοιπόν, εδώ για να μην</w:t>
      </w:r>
      <w:r>
        <w:rPr>
          <w:rFonts w:eastAsia="Times New Roman"/>
          <w:szCs w:val="24"/>
        </w:rPr>
        <w:t xml:space="preserve"> κάνουμε εκπτώσεις. Αυτό είναι το πραγματικό άνοιγμα όχι των επαγγελμάτων, αλλά των ολιγοπωλίων, των δραστηριοτήτων που σας υπηρετούσαν όλα αυτά τα χρόνια, για να μπορεί κάθε πολίτης της χώρας να δραστηριοποιηθεί σε αυτά. </w:t>
      </w:r>
    </w:p>
    <w:p w14:paraId="4217C44A" w14:textId="77777777" w:rsidR="00D30189" w:rsidRDefault="00486ADB">
      <w:pPr>
        <w:spacing w:line="600" w:lineRule="auto"/>
        <w:ind w:firstLine="720"/>
        <w:jc w:val="both"/>
        <w:rPr>
          <w:rFonts w:eastAsia="Times New Roman"/>
          <w:szCs w:val="24"/>
        </w:rPr>
      </w:pPr>
      <w:r>
        <w:rPr>
          <w:rFonts w:eastAsia="Times New Roman"/>
          <w:szCs w:val="24"/>
        </w:rPr>
        <w:t>Κατ’ αρχάς, θέλω να κάνω μια γενι</w:t>
      </w:r>
      <w:r>
        <w:rPr>
          <w:rFonts w:eastAsia="Times New Roman"/>
          <w:szCs w:val="24"/>
        </w:rPr>
        <w:t xml:space="preserve">κή παρατήρηση. Όλα αυτά τα άρθρα ήταν μέρος νομοσχεδίων που </w:t>
      </w:r>
      <w:r>
        <w:rPr>
          <w:rFonts w:eastAsia="Times New Roman"/>
          <w:szCs w:val="24"/>
        </w:rPr>
        <w:t xml:space="preserve">ήταν </w:t>
      </w:r>
      <w:r>
        <w:rPr>
          <w:rFonts w:eastAsia="Times New Roman"/>
          <w:szCs w:val="24"/>
        </w:rPr>
        <w:t xml:space="preserve">να έρθουν στη Βουλή και λόγω των δεσμεύσεων μπήκαν στο πολυνομοσχέδιο. </w:t>
      </w:r>
    </w:p>
    <w:p w14:paraId="4217C44B" w14:textId="77777777" w:rsidR="00D30189" w:rsidRDefault="00486ADB">
      <w:pPr>
        <w:spacing w:line="600" w:lineRule="auto"/>
        <w:ind w:firstLine="720"/>
        <w:jc w:val="both"/>
        <w:rPr>
          <w:rFonts w:eastAsia="Times New Roman"/>
          <w:szCs w:val="24"/>
        </w:rPr>
      </w:pPr>
      <w:r>
        <w:rPr>
          <w:rFonts w:eastAsia="Times New Roman"/>
          <w:szCs w:val="24"/>
        </w:rPr>
        <w:t>Στο άρθρο 217, λοιπόν, -ήταν μέρος του σχεδίου νόμου των δημοσίων έργων, έχει βγει σε διαβούλευση και μπορεί οποιοσδήπο</w:t>
      </w:r>
      <w:r>
        <w:rPr>
          <w:rFonts w:eastAsia="Times New Roman"/>
          <w:szCs w:val="24"/>
        </w:rPr>
        <w:t xml:space="preserve">τε να το δει- δημιουργούμε το Κεντρικό Ηλεκτρονικό Σύστημα Παρακολούθησης Τεχνικών Έργων, το ΚΗΣΠΑΤΕ, όπου για πρώτη φορά καθίσταται δυνατή η ηλεκτρονική παρακολούθηση της εκτέλεσης -και όχι της σύμβασης ή του διαγωνισμού- ενός δημόσιου ή ιδιωτικού έργου, </w:t>
      </w:r>
      <w:r>
        <w:rPr>
          <w:rFonts w:eastAsia="Times New Roman"/>
          <w:szCs w:val="24"/>
        </w:rPr>
        <w:t xml:space="preserve">με προφανείς σκοπούς.  </w:t>
      </w:r>
    </w:p>
    <w:p w14:paraId="4217C44C"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συνάδελφοι, εκτός από τους Βουλευτές της Νέας Δημοκρατίας -θα πούμε γι’ αυτούς- μιλάνε από άλλα κόμματα για ένα νέο μοντέλο ανάπτυξης. Με ποια εργαλεία; Πώς θα ξέρουμε ποια έργα γίνονται στη χώρα, όταν δεν έχουμε τ</w:t>
      </w:r>
      <w:r>
        <w:rPr>
          <w:rFonts w:eastAsia="Times New Roman"/>
          <w:szCs w:val="24"/>
        </w:rPr>
        <w:t>έτοια εργαλεία; Πώς θα διασφαλίσουμε το δημόσιο συμφέρον, αν δεν ξέρουμε ότι σε κάθε δήμο εκτελούνται αυτά τα έργα, σε κάθε περιφέρεια, σε κάθε Υπουργείο; Πώς θα μπορούμε να έχουμε ένα αξιόπιστο σύστημα παρακολούθησης, όταν δεν ξέρουμε καν τα μηχανήματα πο</w:t>
      </w:r>
      <w:r>
        <w:rPr>
          <w:rFonts w:eastAsia="Times New Roman"/>
          <w:szCs w:val="24"/>
        </w:rPr>
        <w:t xml:space="preserve">υ υπάρχουν στη χώρα, αν δουλεύουν στο α΄ δημόσιο έργο ή στο β΄ ιδιωτικό; </w:t>
      </w:r>
    </w:p>
    <w:p w14:paraId="4217C44D" w14:textId="77777777" w:rsidR="00D30189" w:rsidRDefault="00486ADB">
      <w:pPr>
        <w:spacing w:line="600" w:lineRule="auto"/>
        <w:ind w:firstLine="720"/>
        <w:jc w:val="both"/>
        <w:rPr>
          <w:rFonts w:eastAsia="Times New Roman"/>
          <w:szCs w:val="24"/>
        </w:rPr>
      </w:pPr>
      <w:r>
        <w:rPr>
          <w:rFonts w:eastAsia="Times New Roman"/>
          <w:szCs w:val="24"/>
        </w:rPr>
        <w:t>Το ΚΗΜΔΗΣ, κύριε Καραμανλή, είναι για να παρακολουθεί τις συμβάσεις. Δεν είναι για να παρακολουθεί το πώς γίνονται τα έργα, από ποιους γίνονται τα έργα, ποιοι είναι οι υπεργολάβοι, π</w:t>
      </w:r>
      <w:r>
        <w:rPr>
          <w:rFonts w:eastAsia="Times New Roman"/>
          <w:szCs w:val="24"/>
        </w:rPr>
        <w:t xml:space="preserve">οιοι είναι οι τεχνίτες, ποια είναι τα μηχανήματα, για να μην δαπανώνται δεξιά κι αριστερά σε αποζημιώσεις τα λεφτά του ελληνικού λαού. </w:t>
      </w:r>
    </w:p>
    <w:p w14:paraId="4217C44E" w14:textId="77777777" w:rsidR="00D30189" w:rsidRDefault="00486ADB">
      <w:pPr>
        <w:spacing w:line="600" w:lineRule="auto"/>
        <w:ind w:firstLine="720"/>
        <w:jc w:val="both"/>
        <w:rPr>
          <w:rFonts w:eastAsia="Times New Roman"/>
          <w:szCs w:val="24"/>
        </w:rPr>
      </w:pPr>
      <w:r>
        <w:rPr>
          <w:rFonts w:eastAsia="Times New Roman"/>
          <w:szCs w:val="24"/>
        </w:rPr>
        <w:t xml:space="preserve">Αυτό γίνεται, λοιπόν, με αυτό το άρθρο. Έπρεπε να το </w:t>
      </w:r>
      <w:r>
        <w:rPr>
          <w:rFonts w:eastAsia="Times New Roman"/>
          <w:szCs w:val="24"/>
        </w:rPr>
        <w:t>χειροκροτείτε</w:t>
      </w:r>
      <w:r>
        <w:rPr>
          <w:rFonts w:eastAsia="Times New Roman"/>
          <w:szCs w:val="24"/>
        </w:rPr>
        <w:t xml:space="preserve"> </w:t>
      </w:r>
      <w:r>
        <w:rPr>
          <w:rFonts w:eastAsia="Times New Roman"/>
          <w:szCs w:val="24"/>
        </w:rPr>
        <w:t>εσείς κυρίως, που θέλετε και μια μεταρρύθμιση, δήθεν, στη χώρα. Δεν θέλετε, όμως, και αναδεικνύεται αυτό. Αυτό είναι το σύστημα. Αυτό το σύστημα θα διασφαλίσει, επιτέλους -γιατί διασυνδέεται και με όλα τα υπόλοιπα- το να ξέρουμε ποιος εργολάβος κάνει τι, μ</w:t>
      </w:r>
      <w:r>
        <w:rPr>
          <w:rFonts w:eastAsia="Times New Roman"/>
          <w:szCs w:val="24"/>
        </w:rPr>
        <w:t xml:space="preserve">ε ποιον υπεργολάβο, ποιος μελετητής κάνει τι και με ποιους άλλους συνεργάζεται, ποιοι ασχολούνται στα δημόσια έργα και ποιοι στα ιδιωτικά, για να μην έχουμε και στρέβλωση της νομοθεσίας. </w:t>
      </w:r>
    </w:p>
    <w:p w14:paraId="4217C44F" w14:textId="77777777" w:rsidR="00D30189" w:rsidRDefault="00486ADB">
      <w:pPr>
        <w:spacing w:line="600" w:lineRule="auto"/>
        <w:ind w:firstLine="720"/>
        <w:jc w:val="both"/>
        <w:rPr>
          <w:rFonts w:eastAsia="Times New Roman"/>
          <w:szCs w:val="24"/>
        </w:rPr>
      </w:pPr>
      <w:r>
        <w:rPr>
          <w:rFonts w:eastAsia="Times New Roman"/>
          <w:szCs w:val="24"/>
        </w:rPr>
        <w:t xml:space="preserve">Στο άρθρο 218 ορίζεται η σύσταση Ειδικού Σώματος </w:t>
      </w:r>
      <w:proofErr w:type="spellStart"/>
      <w:r>
        <w:rPr>
          <w:rFonts w:eastAsia="Times New Roman"/>
          <w:szCs w:val="24"/>
        </w:rPr>
        <w:t>Επιμετρητών</w:t>
      </w:r>
      <w:proofErr w:type="spellEnd"/>
      <w:r>
        <w:rPr>
          <w:rFonts w:eastAsia="Times New Roman"/>
          <w:szCs w:val="24"/>
        </w:rPr>
        <w:t xml:space="preserve"> Δημόσιω</w:t>
      </w:r>
      <w:r>
        <w:rPr>
          <w:rFonts w:eastAsia="Times New Roman"/>
          <w:szCs w:val="24"/>
        </w:rPr>
        <w:t xml:space="preserve">ν και Ιδιωτικών Έργων. Αυτό γίνεται για την απρόσκοπτη και χωρίς χρονοτριβές υποβοήθηση της διενέργειας των απαραίτητων επιμετρήσεων και των δημόσιων έργων και των ιδιωτικών. </w:t>
      </w:r>
    </w:p>
    <w:p w14:paraId="4217C450" w14:textId="77777777" w:rsidR="00D30189" w:rsidRDefault="00486ADB">
      <w:pPr>
        <w:spacing w:line="600" w:lineRule="auto"/>
        <w:ind w:firstLine="720"/>
        <w:jc w:val="both"/>
        <w:rPr>
          <w:rFonts w:eastAsia="Times New Roman"/>
          <w:szCs w:val="24"/>
        </w:rPr>
      </w:pPr>
      <w:r>
        <w:rPr>
          <w:rFonts w:eastAsia="Times New Roman"/>
          <w:szCs w:val="24"/>
        </w:rPr>
        <w:t xml:space="preserve">Τι λέει ο κ. Καραμανλής; Λέει: «Καλά, κάνετε Σώμα </w:t>
      </w:r>
      <w:proofErr w:type="spellStart"/>
      <w:r>
        <w:rPr>
          <w:rFonts w:eastAsia="Times New Roman"/>
          <w:szCs w:val="24"/>
        </w:rPr>
        <w:t>Επιμετρητών</w:t>
      </w:r>
      <w:proofErr w:type="spellEnd"/>
      <w:r>
        <w:rPr>
          <w:rFonts w:eastAsia="Times New Roman"/>
          <w:szCs w:val="24"/>
        </w:rPr>
        <w:t>; Δεν βάζετε τον ιδ</w:t>
      </w:r>
      <w:r>
        <w:rPr>
          <w:rFonts w:eastAsia="Times New Roman"/>
          <w:szCs w:val="24"/>
        </w:rPr>
        <w:t xml:space="preserve">ιωτικό τομέα να επιβλέπει τα δημόσια έργα;». Σας ευχαριστούμε πάρα πολύ που επιβεβαιώνετε αυτό που λέμε, ότι δεν θέλετε ούτε δημόσιες τεχνικές υπηρεσίες, ούτε δημόσιες υπηρεσίες γενικότερα, για να διασφαλίζουν το δημόσιο συμφέρον. </w:t>
      </w:r>
    </w:p>
    <w:p w14:paraId="4217C451" w14:textId="77777777" w:rsidR="00D30189" w:rsidRDefault="00486ADB">
      <w:pPr>
        <w:spacing w:line="600" w:lineRule="auto"/>
        <w:ind w:firstLine="720"/>
        <w:jc w:val="both"/>
        <w:rPr>
          <w:rFonts w:eastAsia="Times New Roman"/>
          <w:szCs w:val="24"/>
        </w:rPr>
      </w:pPr>
      <w:r>
        <w:rPr>
          <w:rFonts w:eastAsia="Times New Roman"/>
          <w:szCs w:val="24"/>
        </w:rPr>
        <w:t>Όχι, εμείς κάνουμε ένα Σ</w:t>
      </w:r>
      <w:r>
        <w:rPr>
          <w:rFonts w:eastAsia="Times New Roman"/>
          <w:szCs w:val="24"/>
        </w:rPr>
        <w:t xml:space="preserve">ώμα γιατί μας παραδώσατε τεχνικές υπηρεσίες με μηδέν μηχανικούς ή με ελάχιστους μηχανικούς. Να μπορεί ο μηχανικός δημόσιος υπάλληλος που δεν μπορεί, δεν έχει την ευχέρεια στο γραφείο, να πει θέλουμε να πάρουμε δύο </w:t>
      </w:r>
      <w:proofErr w:type="spellStart"/>
      <w:r>
        <w:rPr>
          <w:rFonts w:eastAsia="Times New Roman"/>
          <w:szCs w:val="24"/>
        </w:rPr>
        <w:t>επιμετρητές</w:t>
      </w:r>
      <w:proofErr w:type="spellEnd"/>
      <w:r>
        <w:rPr>
          <w:rFonts w:eastAsia="Times New Roman"/>
          <w:szCs w:val="24"/>
        </w:rPr>
        <w:t xml:space="preserve"> να μας βοηθήσουν. Να μπορεί ο </w:t>
      </w:r>
      <w:r>
        <w:rPr>
          <w:rFonts w:eastAsia="Times New Roman"/>
          <w:szCs w:val="24"/>
        </w:rPr>
        <w:t xml:space="preserve">ιδιώτης να μην εμπιστεύεται μόνο τον εργολάβο ή τον μηχανικό του, αλλά να πάρει από αυτό το Σώμα έναν </w:t>
      </w:r>
      <w:proofErr w:type="spellStart"/>
      <w:r>
        <w:rPr>
          <w:rFonts w:eastAsia="Times New Roman"/>
          <w:szCs w:val="24"/>
        </w:rPr>
        <w:t>επιμετρητή</w:t>
      </w:r>
      <w:proofErr w:type="spellEnd"/>
      <w:r>
        <w:rPr>
          <w:rFonts w:eastAsia="Times New Roman"/>
          <w:szCs w:val="24"/>
        </w:rPr>
        <w:t xml:space="preserve"> για να μην πληρώνει στο ιδιωτικό έργο τσάμπα λεφτά ή παραπάνω λεφτά, παραπάνω ποσότητες. </w:t>
      </w:r>
    </w:p>
    <w:p w14:paraId="4217C452" w14:textId="77777777" w:rsidR="00D30189" w:rsidRDefault="00486ADB">
      <w:pPr>
        <w:spacing w:line="600" w:lineRule="auto"/>
        <w:ind w:firstLine="720"/>
        <w:jc w:val="both"/>
        <w:rPr>
          <w:rFonts w:eastAsia="Times New Roman"/>
          <w:szCs w:val="24"/>
        </w:rPr>
      </w:pPr>
      <w:r>
        <w:rPr>
          <w:rFonts w:eastAsia="Times New Roman"/>
          <w:szCs w:val="24"/>
        </w:rPr>
        <w:t>Δεν σας απασχολούν αυτά τα θέματα; Πραγματικά εκπλήσσ</w:t>
      </w:r>
      <w:r>
        <w:rPr>
          <w:rFonts w:eastAsia="Times New Roman"/>
          <w:szCs w:val="24"/>
        </w:rPr>
        <w:t>ομαι. Πλήθος φορέων έχουν από μηδέν έως δύο τεχνολόγους μηχανικούς. Εντάξει, τα κάνατε αυτά. Τέλος. Η αποδόμηση του ελληνικού δημοσίου και των υπηρεσιών πήρε τέλος, μαζί με εσάς.</w:t>
      </w:r>
    </w:p>
    <w:p w14:paraId="4217C453" w14:textId="77777777" w:rsidR="00D30189" w:rsidRDefault="00486ADB">
      <w:pPr>
        <w:spacing w:line="600" w:lineRule="auto"/>
        <w:ind w:firstLine="720"/>
        <w:jc w:val="both"/>
        <w:rPr>
          <w:rFonts w:eastAsia="Times New Roman"/>
          <w:szCs w:val="24"/>
        </w:rPr>
      </w:pPr>
      <w:r>
        <w:rPr>
          <w:rFonts w:eastAsia="Times New Roman"/>
          <w:szCs w:val="24"/>
        </w:rPr>
        <w:t>Στο άρθρο 219 προκρίνουμε μια μεταβατική περίοδο για τις εξετάσεις για τις άδ</w:t>
      </w:r>
      <w:r>
        <w:rPr>
          <w:rFonts w:eastAsia="Times New Roman"/>
          <w:szCs w:val="24"/>
        </w:rPr>
        <w:t xml:space="preserve">ειες οδήγησης. Θα έρθει συνολικό σχέδιο νόμου και γι’ αυτό υπάρχει αυτό. </w:t>
      </w:r>
    </w:p>
    <w:p w14:paraId="4217C454" w14:textId="77777777" w:rsidR="00D30189" w:rsidRDefault="00486ADB">
      <w:pPr>
        <w:spacing w:line="600" w:lineRule="auto"/>
        <w:ind w:firstLine="720"/>
        <w:jc w:val="both"/>
        <w:rPr>
          <w:rFonts w:eastAsia="Times New Roman"/>
          <w:szCs w:val="24"/>
        </w:rPr>
      </w:pPr>
      <w:r>
        <w:rPr>
          <w:rFonts w:eastAsia="Times New Roman"/>
          <w:szCs w:val="24"/>
        </w:rPr>
        <w:t xml:space="preserve">Με το άρθρο 219Α μειώνεται η ελάχιστη διάρκεια μίσθωσης των ενοικιαζόμενων ιδιωτικών αυτοκινήτων με οδηγό από έξι σε τρεις ώρες. Εδώ τόλμησε ο κ. Χατζηδάκης να μιλήσει για τις τρεις </w:t>
      </w:r>
      <w:r>
        <w:rPr>
          <w:rFonts w:eastAsia="Times New Roman"/>
          <w:szCs w:val="24"/>
        </w:rPr>
        <w:t xml:space="preserve">ώρες. Κύριε Χατζηδάκη και κύριοι της Νέας Δημοκρατίας, όλοι γνωρίζουν το θεάρεστο έργο σας στο Υπουργείο </w:t>
      </w:r>
      <w:r>
        <w:rPr>
          <w:rFonts w:eastAsia="Times New Roman"/>
          <w:szCs w:val="24"/>
        </w:rPr>
        <w:t xml:space="preserve">Υποδομών και </w:t>
      </w:r>
      <w:r>
        <w:rPr>
          <w:rFonts w:eastAsia="Times New Roman"/>
          <w:szCs w:val="24"/>
        </w:rPr>
        <w:t>Μεταφορών</w:t>
      </w:r>
      <w:r>
        <w:rPr>
          <w:rFonts w:eastAsia="Times New Roman"/>
          <w:szCs w:val="24"/>
        </w:rPr>
        <w:t>.</w:t>
      </w:r>
    </w:p>
    <w:p w14:paraId="4217C4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4217C4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Πρόεδρε, θέλω ένα λεπτό.</w:t>
      </w:r>
    </w:p>
    <w:p w14:paraId="4217C4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μπορούμε</w:t>
      </w:r>
      <w:r>
        <w:rPr>
          <w:rFonts w:eastAsia="Times New Roman" w:cs="Times New Roman"/>
          <w:szCs w:val="24"/>
        </w:rPr>
        <w:t xml:space="preserve"> να μη θυμηθούμε τον ΟΣΕ. Πριν λίγους μήνες διαγράφηκαν με τις δικές μας προσπάθειες φάκελοι κρατικών ενισχύσεων 15 δισεκατομμυρίων από τον ΟΣΕ. Δεν μπορούμε να μη θυμηθούμε το «θεάρεστο» έργο σας στην Ολυμπιακή, στον ΟΑΣΘ, στις Αστικές Συγκοινωνίες της Αθ</w:t>
      </w:r>
      <w:r>
        <w:rPr>
          <w:rFonts w:eastAsia="Times New Roman" w:cs="Times New Roman"/>
          <w:szCs w:val="24"/>
        </w:rPr>
        <w:t>ήνας, στη νομοθεσία.</w:t>
      </w:r>
    </w:p>
    <w:p w14:paraId="4217C45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σας πρότεινα γενικά να μην κάνετε κα</w:t>
      </w:r>
      <w:r>
        <w:rPr>
          <w:rFonts w:eastAsia="Times New Roman" w:cs="Times New Roman"/>
          <w:szCs w:val="24"/>
        </w:rPr>
        <w:t>μ</w:t>
      </w:r>
      <w:r>
        <w:rPr>
          <w:rFonts w:eastAsia="Times New Roman" w:cs="Times New Roman"/>
          <w:szCs w:val="24"/>
        </w:rPr>
        <w:t>μία αναφορά σε ό,τι έχει σχέση με μεταφορές. Εσείς επιμένετε. Δεν πειράζει, ας επιμένετε. Υπάρχουν αρκετές πτυχές που πρέπει να αναδειχθούν. Η πρώτη αφορά τα ταξί, τους αυτοκινητιστές και τις ετα</w:t>
      </w:r>
      <w:r>
        <w:rPr>
          <w:rFonts w:eastAsia="Times New Roman" w:cs="Times New Roman"/>
          <w:szCs w:val="24"/>
        </w:rPr>
        <w:t xml:space="preserve">ιρείες που καταστρατηγούσαν την εθνική και την ευρωπαϊκή νομοθεσία. </w:t>
      </w:r>
    </w:p>
    <w:p w14:paraId="4217C45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Εσείς θεσπίσατε τις έξι ώρες και όλο το πλαίσιο, για να μην εφαρμόζεται ποτέ η νομοθεσία που θεσπίσατε από τις εταιρείες ενοικίασης με οδηγό. Δεν είχατε βγάλει ποτέ την υπουργική απόφαση </w:t>
      </w:r>
      <w:r>
        <w:rPr>
          <w:rFonts w:eastAsia="Times New Roman" w:cs="Times New Roman"/>
          <w:szCs w:val="24"/>
        </w:rPr>
        <w:t>για τα χαρακτηριστικά των οδηγών στις συγκεκριμένες δραστηριότητες. Εμείς τη βγάλαμε. Δεν είχατε βάλει ποτέ σήμανση σε αυτά τα αυτοκίνητα. Εμείς τα βγάλαμε. Δεν είχατε προβλέψει καν μια καταγραφή για το ποιοι δραστηριοποιούνται, ποιες εταιρείες, ποια αυτοκ</w:t>
      </w:r>
      <w:r>
        <w:rPr>
          <w:rFonts w:eastAsia="Times New Roman" w:cs="Times New Roman"/>
          <w:szCs w:val="24"/>
        </w:rPr>
        <w:t xml:space="preserve">ίνητα, ποιοι οδηγοί. Αφήσατε σε εταιρείες που δεν είχαν καν έδρα στη χώρα ή άλλες που είχαν στη μετοχική τους σύνθεση </w:t>
      </w:r>
      <w:r>
        <w:rPr>
          <w:rFonts w:eastAsia="Times New Roman" w:cs="Times New Roman"/>
          <w:szCs w:val="24"/>
          <w:lang w:val="en-US"/>
        </w:rPr>
        <w:t>offshore</w:t>
      </w:r>
      <w:r>
        <w:rPr>
          <w:rFonts w:eastAsia="Times New Roman" w:cs="Times New Roman"/>
          <w:szCs w:val="24"/>
        </w:rPr>
        <w:t xml:space="preserve"> -που είναι η αδυναμία σας φαίνεται σαν παράταξη- να δραστηριοποιούνται χωρίς να πληρώνουν ένα ευρώ στη χώρα μας. Διαλύσατε και </w:t>
      </w:r>
      <w:proofErr w:type="spellStart"/>
      <w:r>
        <w:rPr>
          <w:rFonts w:eastAsia="Times New Roman" w:cs="Times New Roman"/>
          <w:szCs w:val="24"/>
        </w:rPr>
        <w:t>απ</w:t>
      </w:r>
      <w:r>
        <w:rPr>
          <w:rFonts w:eastAsia="Times New Roman" w:cs="Times New Roman"/>
          <w:szCs w:val="24"/>
        </w:rPr>
        <w:t>οδομήσατε</w:t>
      </w:r>
      <w:proofErr w:type="spellEnd"/>
      <w:r>
        <w:rPr>
          <w:rFonts w:eastAsia="Times New Roman" w:cs="Times New Roman"/>
          <w:szCs w:val="24"/>
        </w:rPr>
        <w:t xml:space="preserve"> παράνομα και το επάγγελμα του αυτοκινητιστή, όπως και όλα τα άλλα, και μιλάτε!</w:t>
      </w:r>
    </w:p>
    <w:p w14:paraId="4217C45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Τα στελέχη σας έκαναν διαφήμιση πόσοι νέοι άνθρωποι θα ζήσουν ως οδηγοί ενοικίασης αυτοκινήτων. Ο Πρόεδρός σας -όταν εμείς ανοίξαμε το θέμα- έκανε διάγγελμα για μία συ</w:t>
      </w:r>
      <w:r>
        <w:rPr>
          <w:rFonts w:eastAsia="Times New Roman" w:cs="Times New Roman"/>
          <w:szCs w:val="24"/>
        </w:rPr>
        <w:t xml:space="preserve">γκεκριμένη εταιρεία, την </w:t>
      </w:r>
      <w:r>
        <w:rPr>
          <w:rFonts w:eastAsia="Times New Roman" w:cs="Times New Roman"/>
          <w:szCs w:val="24"/>
        </w:rPr>
        <w:t>«</w:t>
      </w:r>
      <w:proofErr w:type="spellStart"/>
      <w:r>
        <w:rPr>
          <w:rFonts w:eastAsia="Times New Roman" w:cs="Times New Roman"/>
          <w:szCs w:val="24"/>
          <w:lang w:val="en-US"/>
        </w:rPr>
        <w:t>Taxibeat</w:t>
      </w:r>
      <w:proofErr w:type="spellEnd"/>
      <w:r>
        <w:rPr>
          <w:rFonts w:eastAsia="Times New Roman" w:cs="Times New Roman"/>
          <w:szCs w:val="24"/>
        </w:rPr>
        <w:t>».</w:t>
      </w:r>
      <w:r>
        <w:rPr>
          <w:rFonts w:eastAsia="Times New Roman" w:cs="Times New Roman"/>
          <w:szCs w:val="24"/>
        </w:rPr>
        <w:t xml:space="preserve"> Είστε το κόμμα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w:t>
      </w:r>
      <w:r>
        <w:rPr>
          <w:rFonts w:eastAsia="Times New Roman" w:cs="Times New Roman"/>
          <w:szCs w:val="24"/>
        </w:rPr>
        <w:t>«</w:t>
      </w:r>
      <w:proofErr w:type="spellStart"/>
      <w:r>
        <w:rPr>
          <w:rFonts w:eastAsia="Times New Roman" w:cs="Times New Roman"/>
          <w:szCs w:val="24"/>
          <w:lang w:val="en-US"/>
        </w:rPr>
        <w:t>T</w:t>
      </w:r>
      <w:r>
        <w:rPr>
          <w:rFonts w:eastAsia="Times New Roman" w:cs="Times New Roman"/>
          <w:szCs w:val="24"/>
          <w:lang w:val="en-US"/>
        </w:rPr>
        <w:t>axibeat</w:t>
      </w:r>
      <w:proofErr w:type="spellEnd"/>
      <w:r>
        <w:rPr>
          <w:rFonts w:eastAsia="Times New Roman" w:cs="Times New Roman"/>
          <w:szCs w:val="24"/>
        </w:rPr>
        <w:t>»</w:t>
      </w:r>
      <w:r>
        <w:rPr>
          <w:rFonts w:eastAsia="Times New Roman" w:cs="Times New Roman"/>
          <w:szCs w:val="24"/>
        </w:rPr>
        <w:t>. Μας λοιδορούσατε ότι είμαστε ενάντια στις νέες τεχνολογίες και όταν βγήκε η απόφαση του Ευρωπαϊκού Δικαστηρίου, κρυφτήκατε. Καταγγείλτε -όπως διαστρεβλώνετε τα πάντα- την Ευρωπαϊκή Επιτ</w:t>
      </w:r>
      <w:r>
        <w:rPr>
          <w:rFonts w:eastAsia="Times New Roman" w:cs="Times New Roman"/>
          <w:szCs w:val="24"/>
        </w:rPr>
        <w:t xml:space="preserve">ροπή και το </w:t>
      </w:r>
      <w:r>
        <w:rPr>
          <w:rFonts w:eastAsia="Times New Roman" w:cs="Times New Roman"/>
          <w:szCs w:val="24"/>
        </w:rPr>
        <w:t xml:space="preserve">δικαστήριο </w:t>
      </w:r>
      <w:r>
        <w:rPr>
          <w:rFonts w:eastAsia="Times New Roman" w:cs="Times New Roman"/>
          <w:szCs w:val="24"/>
        </w:rPr>
        <w:t>ότι είναι ενάντια στις νέες τεχνολογίες.</w:t>
      </w:r>
    </w:p>
    <w:p w14:paraId="4217C4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τώρα -για να δούμε τι θα γίνει τις επόμενες μέρες- που το σχέδιο νόμου βρίσκεται στο Γενικό Λογιστήριο του Κράτους και στη συνέχεια εισάγεται στην </w:t>
      </w:r>
      <w:r>
        <w:rPr>
          <w:rFonts w:eastAsia="Times New Roman" w:cs="Times New Roman"/>
          <w:szCs w:val="24"/>
        </w:rPr>
        <w:t xml:space="preserve">Ολομέλεια </w:t>
      </w:r>
      <w:r>
        <w:rPr>
          <w:rFonts w:eastAsia="Times New Roman" w:cs="Times New Roman"/>
          <w:szCs w:val="24"/>
        </w:rPr>
        <w:t xml:space="preserve">της Βουλής, να δω τι θα πείτε για όλα αυτά και για πολλά άλλα. </w:t>
      </w:r>
    </w:p>
    <w:p w14:paraId="4217C45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Και τέλος, το τελευταίο άρθρο αφορά την υπηρεσία που θα κάνει τον διαγωνισμό για το ηλεκτρονικό σύστημα αναλογικών διοδίων, για να μην καθυστερούμε. </w:t>
      </w:r>
    </w:p>
    <w:p w14:paraId="4217C45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κύριοι της Νέας </w:t>
      </w:r>
      <w:r>
        <w:rPr>
          <w:rFonts w:eastAsia="Times New Roman" w:cs="Times New Roman"/>
          <w:szCs w:val="24"/>
        </w:rPr>
        <w:t>Δημοκρατίας, θα πω ότι εμείς δεν διπλώνουμε τον χάρτη σαν τον Πρόεδρό σας για να βρει κοινά σημεία μεταξύ Κρήτης και Μακεδονίας. Διότι αντιλαμβανόμαστε αυτό που δεν αντιλαμβάνεστε εσείς, ότι αυτό δεν θα γίνει ποτέ. Εμείς ανοίγουμε τον χάρτη της χώρας και ο</w:t>
      </w:r>
      <w:r>
        <w:rPr>
          <w:rFonts w:eastAsia="Times New Roman" w:cs="Times New Roman"/>
          <w:szCs w:val="24"/>
        </w:rPr>
        <w:t>λοκληρώνουμε το έργο που δεν θέλατε ποτέ να ολοκληρωθεί, την έξοδο από τα μνημόνια, τον τερματισμό της επιτροπείας, την ανάκτηση της παραχωρημένης εθνικής μας κυριαρχίας και μαζί την οικοδόμηση του κράτους δικαίου και της δίκαιης ανάπτυξης.</w:t>
      </w:r>
    </w:p>
    <w:p w14:paraId="4217C45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ήθελα να κατ</w:t>
      </w:r>
      <w:r>
        <w:rPr>
          <w:rFonts w:eastAsia="Times New Roman" w:cs="Times New Roman"/>
          <w:szCs w:val="24"/>
        </w:rPr>
        <w:t>αθέσω και μία νομοτεχνική βελτίωση.</w:t>
      </w:r>
    </w:p>
    <w:p w14:paraId="4217C45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17C460"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46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w:t>
      </w:r>
      <w:r>
        <w:rPr>
          <w:rFonts w:eastAsia="Times New Roman" w:cs="Times New Roman"/>
          <w:szCs w:val="24"/>
        </w:rPr>
        <w:t xml:space="preserve"> για τα Πρακτικά</w:t>
      </w:r>
      <w:r>
        <w:rPr>
          <w:rFonts w:eastAsia="Times New Roman" w:cs="Times New Roman"/>
          <w:szCs w:val="24"/>
        </w:rPr>
        <w:t xml:space="preserve"> την προαναφερθείσα νομοτεχνική βελτίωση, η οποία έχει ως εξής:</w:t>
      </w:r>
    </w:p>
    <w:p w14:paraId="4217C462" w14:textId="77777777" w:rsidR="00D30189" w:rsidRDefault="00486ADB">
      <w:pPr>
        <w:spacing w:line="480" w:lineRule="auto"/>
        <w:ind w:firstLine="709"/>
        <w:jc w:val="center"/>
        <w:rPr>
          <w:rFonts w:eastAsia="Times New Roman" w:cs="Times New Roman"/>
          <w:color w:val="FF0000"/>
          <w:szCs w:val="24"/>
        </w:rPr>
      </w:pPr>
      <w:r w:rsidRPr="00BA2E7F">
        <w:rPr>
          <w:rFonts w:eastAsia="Times New Roman" w:cs="Times New Roman"/>
          <w:color w:val="FF0000"/>
          <w:szCs w:val="24"/>
        </w:rPr>
        <w:t>(</w:t>
      </w:r>
      <w:r w:rsidRPr="00BA2E7F">
        <w:rPr>
          <w:rFonts w:eastAsia="Times New Roman" w:cs="Times New Roman"/>
          <w:color w:val="FF0000"/>
          <w:szCs w:val="24"/>
        </w:rPr>
        <w:t>ΑΛΛΑΓΗ ΣΕΛΙΔΑΣ</w:t>
      </w:r>
      <w:r w:rsidRPr="00BA2E7F">
        <w:rPr>
          <w:rFonts w:eastAsia="Times New Roman" w:cs="Times New Roman"/>
          <w:color w:val="FF0000"/>
          <w:szCs w:val="24"/>
        </w:rPr>
        <w:t>)</w:t>
      </w:r>
    </w:p>
    <w:p w14:paraId="4217C463" w14:textId="77777777" w:rsidR="00D30189" w:rsidRDefault="00486ADB">
      <w:pPr>
        <w:spacing w:line="480" w:lineRule="auto"/>
        <w:ind w:firstLine="709"/>
        <w:jc w:val="center"/>
        <w:rPr>
          <w:rFonts w:eastAsia="Times New Roman" w:cs="Times New Roman"/>
          <w:color w:val="FF0000"/>
          <w:szCs w:val="24"/>
        </w:rPr>
      </w:pPr>
      <w:r w:rsidRPr="00BA2E7F">
        <w:rPr>
          <w:rFonts w:eastAsia="Times New Roman" w:cs="Times New Roman"/>
          <w:color w:val="FF0000"/>
          <w:szCs w:val="24"/>
        </w:rPr>
        <w:t>(</w:t>
      </w:r>
      <w:r w:rsidRPr="00BA2E7F">
        <w:rPr>
          <w:rFonts w:eastAsia="Times New Roman" w:cs="Times New Roman"/>
          <w:color w:val="FF0000"/>
          <w:szCs w:val="24"/>
        </w:rPr>
        <w:t>ΝΑΜΠΕ</w:t>
      </w:r>
      <w:r w:rsidRPr="00BA2E7F">
        <w:rPr>
          <w:rFonts w:eastAsia="Times New Roman" w:cs="Times New Roman"/>
          <w:color w:val="FF0000"/>
          <w:szCs w:val="24"/>
        </w:rPr>
        <w:t>Ι Η ΣΕΛΙΔΑ</w:t>
      </w:r>
      <w:r w:rsidRPr="00BA2E7F">
        <w:rPr>
          <w:rFonts w:eastAsia="Times New Roman" w:cs="Times New Roman"/>
          <w:color w:val="FF0000"/>
          <w:szCs w:val="24"/>
        </w:rPr>
        <w:t xml:space="preserve"> 438)</w:t>
      </w:r>
    </w:p>
    <w:p w14:paraId="4217C464" w14:textId="77777777" w:rsidR="00D30189" w:rsidRDefault="00486ADB">
      <w:pPr>
        <w:spacing w:line="480" w:lineRule="auto"/>
        <w:ind w:firstLine="709"/>
        <w:jc w:val="center"/>
        <w:rPr>
          <w:rFonts w:eastAsia="Times New Roman" w:cs="Times New Roman"/>
          <w:color w:val="FF0000"/>
          <w:szCs w:val="24"/>
        </w:rPr>
      </w:pPr>
      <w:r w:rsidRPr="00BA2E7F">
        <w:rPr>
          <w:rFonts w:eastAsia="Times New Roman" w:cs="Times New Roman"/>
          <w:color w:val="FF0000"/>
          <w:szCs w:val="24"/>
        </w:rPr>
        <w:t>(ΑΛΛΑΓΗ ΣΕΛΙΔΑΣ)</w:t>
      </w:r>
    </w:p>
    <w:p w14:paraId="4217C465" w14:textId="77777777" w:rsidR="00D30189" w:rsidRDefault="00486ADB">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Και εγώ ευχαριστώ</w:t>
      </w:r>
      <w:r>
        <w:rPr>
          <w:rFonts w:eastAsia="Times New Roman"/>
          <w:bCs/>
          <w:szCs w:val="24"/>
        </w:rPr>
        <w:t xml:space="preserve"> </w:t>
      </w:r>
      <w:r>
        <w:rPr>
          <w:rFonts w:eastAsia="Times New Roman"/>
          <w:bCs/>
          <w:szCs w:val="24"/>
        </w:rPr>
        <w:t>τον κύριο Υπουργό</w:t>
      </w:r>
      <w:r>
        <w:rPr>
          <w:rFonts w:eastAsia="Times New Roman"/>
          <w:bCs/>
          <w:szCs w:val="24"/>
        </w:rPr>
        <w:t xml:space="preserve">. </w:t>
      </w:r>
    </w:p>
    <w:p w14:paraId="4217C466" w14:textId="77777777" w:rsidR="00D30189" w:rsidRDefault="00486ADB">
      <w:pPr>
        <w:spacing w:line="600" w:lineRule="auto"/>
        <w:ind w:firstLine="720"/>
        <w:jc w:val="both"/>
        <w:rPr>
          <w:rFonts w:eastAsia="Times New Roman"/>
          <w:bCs/>
          <w:szCs w:val="24"/>
        </w:rPr>
      </w:pPr>
      <w:r>
        <w:rPr>
          <w:rFonts w:eastAsia="Times New Roman"/>
          <w:bCs/>
          <w:szCs w:val="24"/>
        </w:rPr>
        <w:t xml:space="preserve">Τον λόγο έχει η κ. </w:t>
      </w:r>
      <w:proofErr w:type="spellStart"/>
      <w:r>
        <w:rPr>
          <w:rFonts w:eastAsia="Times New Roman"/>
          <w:bCs/>
          <w:szCs w:val="24"/>
        </w:rPr>
        <w:t>Παπανάτσιου</w:t>
      </w:r>
      <w:proofErr w:type="spellEnd"/>
      <w:r>
        <w:rPr>
          <w:rFonts w:eastAsia="Times New Roman"/>
          <w:bCs/>
          <w:szCs w:val="24"/>
        </w:rPr>
        <w:t xml:space="preserve"> για ένα λεπτό, να απαντήσει σε ερώτημα του κ. Θεοχαρόπουλου.</w:t>
      </w:r>
    </w:p>
    <w:p w14:paraId="4217C46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w:t>
      </w:r>
      <w:r>
        <w:rPr>
          <w:rFonts w:eastAsia="Times New Roman" w:cs="Times New Roman"/>
          <w:szCs w:val="24"/>
        </w:rPr>
        <w:t>ώ, κύριε Πρόεδρε.</w:t>
      </w:r>
    </w:p>
    <w:p w14:paraId="4217C46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Όσον αφορά τις προϋποθέσεις για την εκκίνηση της διαδικασίας του πλειστηριασμού, δεν επηρεάζονται με οποιονδήποτε τρόπο από τη συγκεκριμένη ρύθμιση. Όπως γίνονταν μέχρι τώρα οι πλειστηριασμοί από το δημόσιο, συνεχίζουν να γίνονται και με τη συγκεκριμένη ρύ</w:t>
      </w:r>
      <w:r>
        <w:rPr>
          <w:rFonts w:eastAsia="Times New Roman" w:cs="Times New Roman"/>
          <w:szCs w:val="24"/>
        </w:rPr>
        <w:t>θμιση. Το μόνο που γίνεται είναι η εναρμόνιση του Κώδικα Εισπράξεων Δημοσίων Εσόδων με τον Κώδικα Πολιτικής Δικονομίας.</w:t>
      </w:r>
    </w:p>
    <w:p w14:paraId="4217C46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Συγκεκριμένα, θα πρέπει να αναφέρω εδώ και κάτι που όλοι το ξέρουμε: Δεν γίνεται πλειστηριασμός σε ακίνητο του οφειλέτη που αποτελεί την</w:t>
      </w:r>
      <w:r>
        <w:rPr>
          <w:rFonts w:eastAsia="Times New Roman" w:cs="Times New Roman"/>
          <w:szCs w:val="24"/>
        </w:rPr>
        <w:t xml:space="preserve"> πρώτη και μοναδική κατοικία. Αυτό συνεχίζει και πάλι για τους πλειστηριασμούς του δημοσίου.</w:t>
      </w:r>
    </w:p>
    <w:p w14:paraId="4217C46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Με βάση ποια διάταξη;</w:t>
      </w:r>
    </w:p>
    <w:p w14:paraId="4217C46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Πώς νομοθετούμε;</w:t>
      </w:r>
    </w:p>
    <w:p w14:paraId="4217C46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Με βάση το άρθρο 975 τ</w:t>
      </w:r>
      <w:r>
        <w:rPr>
          <w:rFonts w:eastAsia="Times New Roman" w:cs="Times New Roman"/>
          <w:szCs w:val="24"/>
        </w:rPr>
        <w:t>ου Κώδικα Πολιτικής Δικονομίας.</w:t>
      </w:r>
    </w:p>
    <w:p w14:paraId="4217C46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Τι λέει το άρθρο 975;</w:t>
      </w:r>
    </w:p>
    <w:p w14:paraId="4217C46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Το άρθρο 975 αφορά τους πλειστηριασμούς που γίνονται όταν είναι μοναδικός οφειλέτης το δημόσιο.</w:t>
      </w:r>
    </w:p>
    <w:p w14:paraId="4217C46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w:t>
      </w:r>
      <w:r>
        <w:rPr>
          <w:rFonts w:eastAsia="Times New Roman" w:cs="Times New Roman"/>
          <w:szCs w:val="24"/>
        </w:rPr>
        <w:t>α αυτό δεν είναι για την πρώτη κατοικία.</w:t>
      </w:r>
    </w:p>
    <w:p w14:paraId="4217C47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Από εκεί και πέρα, όσον αφορά την αξία των ακινήτων με την οποία γίνεται ο πλειστηριασμός, αυτή γίνεται με την εμπορική αξία των ακινήτων σύμφωνα με τον ν.4472/2017. </w:t>
      </w:r>
      <w:r>
        <w:rPr>
          <w:rFonts w:eastAsia="Times New Roman" w:cs="Times New Roman"/>
          <w:szCs w:val="24"/>
        </w:rPr>
        <w:t>Έτσι συνεχίζει και τώρα.</w:t>
      </w:r>
    </w:p>
    <w:p w14:paraId="4217C47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την προνομιακή κατάταξη του δημοσίου εναρμονίζεται ο Κώδικας Εισπράξεων του Δημοσίου με τον Κώδικα Πολιτικής Δικονομίας. Ό,τι αλλαγές θα γίνονται στον Κώδικα Πολιτικής Δικονομίας θα ακολουθεί και το δημόσιο, γιατί μέχρι τώρα έπ</w:t>
      </w:r>
      <w:r>
        <w:rPr>
          <w:rFonts w:eastAsia="Times New Roman" w:cs="Times New Roman"/>
          <w:szCs w:val="24"/>
        </w:rPr>
        <w:t>ρεπε συνέχεια να κάνουμε αλλαγές και να εναρμονιζόμαστε με τα άρθρα που υπάρχουν.</w:t>
      </w:r>
    </w:p>
    <w:p w14:paraId="4217C47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θα ήθελα να αναφέρω και κάποια στοιχεία που αφορούν τους πλειστηριασμούς του δημοσίου, γιατί έχει γίνει πάρα πολύ μεγάλη σπέκουλα. Για το 2016 έγιναν μόλις έντεκα πλειστη</w:t>
      </w:r>
      <w:r>
        <w:rPr>
          <w:rFonts w:eastAsia="Times New Roman" w:cs="Times New Roman"/>
          <w:szCs w:val="24"/>
        </w:rPr>
        <w:t>ριασμοί από ΔΟΥ, οκτώ στην Αττική και τρεις στον Νομό Πέλλας, για οφειλές από 733.000 ευρώ έως 8.171.000 ευρώ.</w:t>
      </w:r>
    </w:p>
    <w:p w14:paraId="4217C47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το 2017 έγιναν οκτώ, τέσσερις στην Περιφέρεια Θεσσαλονίκης και τέσσερις στην Περιφέρεια Πειραιώς, και πάλι για πολύ υψηλά ποσά οφειλής. Μ</w:t>
      </w:r>
      <w:r>
        <w:rPr>
          <w:rFonts w:eastAsia="Times New Roman" w:cs="Times New Roman"/>
          <w:szCs w:val="24"/>
        </w:rPr>
        <w:t>ε τον ίδιο τρόπο το δημόσιο θα συνεχίσει να κάνει τους πλειστηριασμούς.</w:t>
      </w:r>
    </w:p>
    <w:p w14:paraId="4217C47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Μα, η διάταξή σας λέει για 500 ευρώ και πάνω, κυρία Υπουργέ.</w:t>
      </w:r>
    </w:p>
    <w:p w14:paraId="4217C47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Για 500 ευρώ και πάνω είναι οι κατασχέσεις του</w:t>
      </w:r>
      <w:r>
        <w:rPr>
          <w:rFonts w:eastAsia="Times New Roman" w:cs="Times New Roman"/>
          <w:szCs w:val="24"/>
        </w:rPr>
        <w:t xml:space="preserve"> δημοσίου. </w:t>
      </w:r>
    </w:p>
    <w:p w14:paraId="4217C47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Μα, πώς θα γίνονται;</w:t>
      </w:r>
    </w:p>
    <w:p w14:paraId="4217C47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Οι πλειστηριασμοί του δημοσίου γίνονται με άλλη αιτιολογία. Η συγκεκριμένη δεν ισχύει.</w:t>
      </w:r>
    </w:p>
    <w:p w14:paraId="4217C47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Άλλο κατάσχεση από το ελληνικό δημόσιο και άλλο </w:t>
      </w:r>
      <w:r>
        <w:rPr>
          <w:rFonts w:eastAsia="Times New Roman" w:cs="Times New Roman"/>
          <w:szCs w:val="24"/>
        </w:rPr>
        <w:t>πλειστηριασμός.</w:t>
      </w:r>
    </w:p>
    <w:p w14:paraId="4217C47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4217C47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έχω μία ερώτηση, μία πρόταση, για να τη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και ο κ. </w:t>
      </w:r>
      <w:proofErr w:type="spellStart"/>
      <w:r>
        <w:rPr>
          <w:rFonts w:eastAsia="Times New Roman" w:cs="Times New Roman"/>
          <w:szCs w:val="24"/>
        </w:rPr>
        <w:t>Τσακαλώτος</w:t>
      </w:r>
      <w:proofErr w:type="spellEnd"/>
      <w:r>
        <w:rPr>
          <w:rFonts w:eastAsia="Times New Roman" w:cs="Times New Roman"/>
          <w:szCs w:val="24"/>
        </w:rPr>
        <w:t>, που βρίσκεται εδώ, να έρθει ίσως ως νομοτεχνική βελτίωση.</w:t>
      </w:r>
      <w:r>
        <w:rPr>
          <w:rFonts w:eastAsia="Times New Roman" w:cs="Times New Roman"/>
          <w:szCs w:val="24"/>
        </w:rPr>
        <w:t xml:space="preserve"> </w:t>
      </w:r>
    </w:p>
    <w:p w14:paraId="4217C47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Κοιτάξτε, έκανα δύο συγκεκριμένες ερωτήσεις για δύο πολύ κεντρικά ζητήματα σε σχέση με τη διαφορετική διαδικασία που προβλέπει ο Κώδικας Πολιτικής Δικονομίας και ο Κώδικας Είσπραξης Δημοσίων Εσόδων. Το ένα μάλιστα αφορά την προστασία της πρώτης κύριας κα</w:t>
      </w:r>
      <w:r>
        <w:rPr>
          <w:rFonts w:eastAsia="Times New Roman" w:cs="Times New Roman"/>
          <w:szCs w:val="24"/>
        </w:rPr>
        <w:t xml:space="preserve">τοικίας όπου δεν υπάρχει ρητή πρόβλεψη στον Κώδικα Είσπραξης Δημοσίων Εσόδων για να το αποτρέψει από την </w:t>
      </w:r>
      <w:r>
        <w:rPr>
          <w:rFonts w:eastAsia="Times New Roman" w:cs="Times New Roman"/>
          <w:szCs w:val="24"/>
        </w:rPr>
        <w:t xml:space="preserve">εφορία </w:t>
      </w:r>
      <w:r>
        <w:rPr>
          <w:rFonts w:eastAsia="Times New Roman" w:cs="Times New Roman"/>
          <w:szCs w:val="24"/>
        </w:rPr>
        <w:t xml:space="preserve">ή το ασφαλιστικό ταμείο. </w:t>
      </w:r>
    </w:p>
    <w:p w14:paraId="4217C47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Να το προσθέσετε ως νομοτεχνική βελτίωση, ότι σε αυτό το σημείο, στην προστασία της πρώτης κατοικίας και στην τιμή της</w:t>
      </w:r>
      <w:r>
        <w:rPr>
          <w:rFonts w:eastAsia="Times New Roman" w:cs="Times New Roman"/>
          <w:szCs w:val="24"/>
        </w:rPr>
        <w:t xml:space="preserve"> αντικειμενικής αξίας, που σας είπα πριν από λίγο, ότι εξισώνεται και σε αυτά τα δύο σημεία για την πρώτη κατοικία. Γιατί αλλιώς θα μείνει νομοθετικό κενό. Αυτή είναι η πρόταση την οποία σας έχω κάνει. Σας το είπα πριν σαν ερώτηση. Μπορεί να θέλουν να το ψ</w:t>
      </w:r>
      <w:r>
        <w:rPr>
          <w:rFonts w:eastAsia="Times New Roman" w:cs="Times New Roman"/>
          <w:szCs w:val="24"/>
        </w:rPr>
        <w:t>άξουν οι υπηρεσίες σας και τη Δευτέρα το πρωί να έρθουν να απαντήσουν. Όμως χρειάζεται να μην υπάρξει κενό.</w:t>
      </w:r>
    </w:p>
    <w:p w14:paraId="4217C47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w:t>
      </w:r>
    </w:p>
    <w:p w14:paraId="4217C47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θα μεσολαβήσουν Βουλευτές;</w:t>
      </w:r>
    </w:p>
    <w:p w14:paraId="4217C47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cs="Times New Roman"/>
          <w:szCs w:val="24"/>
        </w:rPr>
        <w:t xml:space="preserve"> Θα ακολουθήσετε μετά.</w:t>
      </w:r>
    </w:p>
    <w:p w14:paraId="4217C48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Αν πάει ο ένας Υπουργός μετά τον άλλον, δεν μένει χρόνος για τους Βουλευτές.</w:t>
      </w:r>
    </w:p>
    <w:p w14:paraId="4217C48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(Υπουργός Οικονομικών)</w:t>
      </w:r>
      <w:r>
        <w:rPr>
          <w:rFonts w:eastAsia="Times New Roman" w:cs="Times New Roman"/>
          <w:b/>
          <w:szCs w:val="24"/>
        </w:rPr>
        <w:t>:</w:t>
      </w:r>
      <w:r>
        <w:rPr>
          <w:rFonts w:eastAsia="Times New Roman" w:cs="Times New Roman"/>
          <w:szCs w:val="24"/>
        </w:rPr>
        <w:t xml:space="preserve"> Κύριε Πρόεδρε, εάν θέλουν να προηγηθούν είμαι σύμφωνος.</w:t>
      </w:r>
    </w:p>
    <w:p w14:paraId="4217C48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Εάν ο Υπουργός θέλει, κατά τον Κανονισμό, όταν ζητήσει τον λόγο πρέπει να του τον δώσουμε. Αλλά, εάν θέλει ο Υπουργός να βρούμε μία ενδιάμεση λύση, ευχαρίστως.</w:t>
      </w:r>
    </w:p>
    <w:p w14:paraId="4217C48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να μιλήσουν ένας-δύο Βουλευτές;</w:t>
      </w:r>
    </w:p>
    <w:p w14:paraId="4217C48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w:t>
      </w:r>
      <w:r>
        <w:rPr>
          <w:rFonts w:eastAsia="Times New Roman" w:cs="Times New Roman"/>
          <w:b/>
          <w:szCs w:val="24"/>
        </w:rPr>
        <w:t>ΣΑΚΑΛΩΤΟΣ</w:t>
      </w:r>
      <w:r>
        <w:rPr>
          <w:rFonts w:eastAsia="Times New Roman" w:cs="Times New Roman"/>
          <w:b/>
          <w:szCs w:val="24"/>
        </w:rPr>
        <w:t xml:space="preserve"> (</w:t>
      </w:r>
      <w:r>
        <w:rPr>
          <w:rFonts w:eastAsia="Times New Roman" w:cs="Times New Roman"/>
          <w:b/>
          <w:szCs w:val="24"/>
        </w:rPr>
        <w:t>Υπουργός Οικονομικών)</w:t>
      </w:r>
      <w:r>
        <w:rPr>
          <w:rFonts w:eastAsia="Times New Roman" w:cs="Times New Roman"/>
          <w:b/>
          <w:szCs w:val="24"/>
        </w:rPr>
        <w:t>:</w:t>
      </w:r>
      <w:r>
        <w:rPr>
          <w:rFonts w:eastAsia="Times New Roman" w:cs="Times New Roman"/>
          <w:szCs w:val="24"/>
        </w:rPr>
        <w:t xml:space="preserve"> Ναι, κύριε Πρόεδρε.</w:t>
      </w:r>
    </w:p>
    <w:p w14:paraId="4217C485"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Δύο Βουλευτές θα μιλήσουν, λοιπόν, και μετά ο Υπουργός.</w:t>
      </w:r>
    </w:p>
    <w:p w14:paraId="4217C48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w:t>
      </w:r>
      <w:proofErr w:type="spellStart"/>
      <w:r>
        <w:rPr>
          <w:rFonts w:eastAsia="Times New Roman" w:cs="Times New Roman"/>
          <w:szCs w:val="24"/>
        </w:rPr>
        <w:t>Σκουρολιάκος</w:t>
      </w:r>
      <w:proofErr w:type="spellEnd"/>
      <w:r>
        <w:rPr>
          <w:rFonts w:eastAsia="Times New Roman" w:cs="Times New Roman"/>
          <w:szCs w:val="24"/>
        </w:rPr>
        <w:t>, Βουλευτής του ΣΥΡΙΖΑ, για επτά λεπτά.</w:t>
      </w:r>
    </w:p>
    <w:p w14:paraId="4217C48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ΠΑΝΑΓΙΩΤΗΣ (ΠΑΝΟΣ</w:t>
      </w:r>
      <w:r>
        <w:rPr>
          <w:rFonts w:eastAsia="Times New Roman" w:cs="Times New Roman"/>
          <w:b/>
          <w:szCs w:val="24"/>
        </w:rPr>
        <w:t>) ΣΚΟΥΡΟΛΙΑΚΟΣ:</w:t>
      </w:r>
      <w:r>
        <w:rPr>
          <w:rFonts w:eastAsia="Times New Roman" w:cs="Times New Roman"/>
          <w:szCs w:val="24"/>
        </w:rPr>
        <w:t xml:space="preserve"> Ευχαριστώ, κύριε Πρόεδρε.</w:t>
      </w:r>
    </w:p>
    <w:p w14:paraId="4217C48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θέλω να σας εξομολογηθώ ότι είμαι πολύ συγκινημένος από την ευαισθησία της Νέας Δημοκρατίας για το αριστερό προφίλ, την αριστερή ψυχή, το αριστερό στίγμα του</w:t>
      </w:r>
      <w:r>
        <w:rPr>
          <w:rFonts w:eastAsia="Times New Roman" w:cs="Times New Roman"/>
          <w:szCs w:val="24"/>
        </w:rPr>
        <w:t xml:space="preserve"> ΣΥΡΙΖΑ! Είναι τόσες πολλές οι αναφορές των Βουλευτών της Νέας Δημοκρατίας και τόσο επίμονες που έχω την αίσθηση ότι υπάρχει ένα δράμα στη Νέα Δημοκρατία, μία αγωνία μπρος στην περίπτωση να μη</w:t>
      </w:r>
      <w:r>
        <w:rPr>
          <w:rFonts w:eastAsia="Times New Roman" w:cs="Times New Roman"/>
          <w:szCs w:val="24"/>
        </w:rPr>
        <w:t>ν</w:t>
      </w:r>
      <w:r>
        <w:rPr>
          <w:rFonts w:eastAsia="Times New Roman" w:cs="Times New Roman"/>
          <w:szCs w:val="24"/>
        </w:rPr>
        <w:t xml:space="preserve"> είναι τόσο αριστερός ο ΣΥΡΙΖΑ. </w:t>
      </w:r>
    </w:p>
    <w:p w14:paraId="4217C48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Μάλιστα, ένας προηγούμενος ομι</w:t>
      </w:r>
      <w:r>
        <w:rPr>
          <w:rFonts w:eastAsia="Times New Roman" w:cs="Times New Roman"/>
          <w:szCs w:val="24"/>
        </w:rPr>
        <w:t>λητής μάς ανακοίνωσε ότι δεν είναι ο ΣΥΡΙΖΑ ο αντίπαλός του, αλλά αντίπαλός του είναι το ΚΚΕ. Το σεβόμαστε. Δεν θέλουμε να μπούμε ανάμεσα. Ο καθένας διαλέγει τον αντίπαλο που τον βολεύει. Φοβάμαι ότι όλη αυτή η ιστορία είναι κάποιες συμβουλές κάποιων επικο</w:t>
      </w:r>
      <w:r>
        <w:rPr>
          <w:rFonts w:eastAsia="Times New Roman" w:cs="Times New Roman"/>
          <w:szCs w:val="24"/>
        </w:rPr>
        <w:t>ινωνιολόγων, γιατί έτσι δουλεύετε. Πείτε του να βρει κάτι πιο πρωτότυπο, πιο καινούργιο. Φτάνει η αγωνία σας, ευχαριστούμε για το ενδιαφέρον σας.</w:t>
      </w:r>
    </w:p>
    <w:p w14:paraId="4217C48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Ευρισκόμενοι, λοιπόν, σε εκείνο το σημείο που είναι ορατή πια η έξοδος από τη μακρά περίοδο που ταλαιπώρησε τη</w:t>
      </w:r>
      <w:r>
        <w:rPr>
          <w:rFonts w:eastAsia="Times New Roman" w:cs="Times New Roman"/>
          <w:szCs w:val="24"/>
        </w:rPr>
        <w:t xml:space="preserve"> χώρα και το λαό μας, μια περίοδο που την προετοίμασαν και την επέβαλαν καταστροφικές πολιτικές του παρελθόντος, φτάνουμε πια στη</w:t>
      </w:r>
      <w:r>
        <w:rPr>
          <w:rFonts w:eastAsia="Times New Roman" w:cs="Times New Roman"/>
          <w:szCs w:val="24"/>
        </w:rPr>
        <w:t>ν</w:t>
      </w:r>
      <w:r>
        <w:rPr>
          <w:rFonts w:eastAsia="Times New Roman" w:cs="Times New Roman"/>
          <w:szCs w:val="24"/>
        </w:rPr>
        <w:t xml:space="preserve"> ψήφιση του νομοσχεδίου για το κλείσιμο της τρίτης αξιολόγησης και πρέπει να δούμε το μείγμα της πολιτικής που περιλαμβάνει το</w:t>
      </w:r>
      <w:r>
        <w:rPr>
          <w:rFonts w:eastAsia="Times New Roman" w:cs="Times New Roman"/>
          <w:szCs w:val="24"/>
        </w:rPr>
        <w:t xml:space="preserve"> σχέδιο νόμου που συζητούμε.</w:t>
      </w:r>
    </w:p>
    <w:p w14:paraId="4217C48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συγκεκριμένο μείγμα πολιτικής που ακολουθείται στο εν λόγω νομοσχέδιο είναι διαρθρωτικές μεταρρυθμίσεις απόλυτα αναγκαίες. Μια από αυτές είναι η εφαρμογή του Εθνικού Κτηματολογίου, </w:t>
      </w:r>
      <w:r>
        <w:rPr>
          <w:rFonts w:eastAsia="Times New Roman" w:cs="Times New Roman"/>
          <w:szCs w:val="24"/>
        </w:rPr>
        <w:t>καθώς</w:t>
      </w:r>
      <w:r>
        <w:rPr>
          <w:rFonts w:eastAsia="Times New Roman" w:cs="Times New Roman"/>
          <w:szCs w:val="24"/>
        </w:rPr>
        <w:t xml:space="preserve"> έχει ειπωθεί πάρα πολλές φορές. Είμασ</w:t>
      </w:r>
      <w:r>
        <w:rPr>
          <w:rFonts w:eastAsia="Times New Roman" w:cs="Times New Roman"/>
          <w:szCs w:val="24"/>
        </w:rPr>
        <w:t xml:space="preserve">τε ίσως η τελευταία χώρα στην Ευρώπη που δεν έχει ολοκληρώσει την κύρωση του Κτηματολογίου, μιας και η Νέα Δημοκρατία παρέδωσε το 1% της χώρας </w:t>
      </w:r>
      <w:proofErr w:type="spellStart"/>
      <w:r>
        <w:rPr>
          <w:rFonts w:eastAsia="Times New Roman" w:cs="Times New Roman"/>
          <w:szCs w:val="24"/>
        </w:rPr>
        <w:t>κτηματολογημένο</w:t>
      </w:r>
      <w:proofErr w:type="spellEnd"/>
      <w:r>
        <w:rPr>
          <w:rFonts w:eastAsia="Times New Roman" w:cs="Times New Roman"/>
          <w:szCs w:val="24"/>
        </w:rPr>
        <w:t>.</w:t>
      </w:r>
    </w:p>
    <w:p w14:paraId="4217C48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πετύχαμε με τις συγκεκριμένες διατάξεις για τον νέο φορέα που θα κληθεί να τελειώσει το Κτημα</w:t>
      </w:r>
      <w:r>
        <w:rPr>
          <w:rFonts w:eastAsia="Times New Roman" w:cs="Times New Roman"/>
          <w:szCs w:val="24"/>
        </w:rPr>
        <w:t xml:space="preserve">τολόγιο στη χώρα μας; Ένα πολύ σημαντικό πρώτο, ότι διασφαλίζονται όλες οι θέσεις εργασίας όλων των εργαζομένων που εργάζονται είτε στο Κτηματολόγιο είτε στα </w:t>
      </w:r>
      <w:r>
        <w:rPr>
          <w:rFonts w:eastAsia="Times New Roman" w:cs="Times New Roman"/>
          <w:szCs w:val="24"/>
        </w:rPr>
        <w:t>υποθηκοφυλακεία</w:t>
      </w:r>
      <w:r>
        <w:rPr>
          <w:rFonts w:eastAsia="Times New Roman" w:cs="Times New Roman"/>
          <w:szCs w:val="24"/>
        </w:rPr>
        <w:t>. Δεύτερον, επισπεύδονται οι κυρώσεις, δηλαδή η οριστικοποίηση του Κτηματολογίου, π</w:t>
      </w:r>
      <w:r>
        <w:rPr>
          <w:rFonts w:eastAsia="Times New Roman" w:cs="Times New Roman"/>
          <w:szCs w:val="24"/>
        </w:rPr>
        <w:t>ου θα έχουν ολοκληρωθεί ως το 2020.</w:t>
      </w:r>
    </w:p>
    <w:p w14:paraId="4217C48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Επιτρέψτε μου, να μιλήσω για μία-δύο διατάξεις που αφορούν το Υπουργείο Πολιτισμού και θεωρώ σημαντικές. Έχουμε, λοιπόν, τη θεσμοθέτηση πια της υποχρεωτικής κατάθεσης Έκθεσης Αναλυτικής Αρχαιολογικής Τεκμηρίωσης για μεγά</w:t>
      </w:r>
      <w:r>
        <w:rPr>
          <w:rFonts w:eastAsia="Times New Roman" w:cs="Times New Roman"/>
          <w:szCs w:val="24"/>
        </w:rPr>
        <w:t xml:space="preserve">λα έργα, όπως είναι η κατασκευή μαρίνων, μεγάλων εμπορικών κέντρων κ.λπ., </w:t>
      </w:r>
      <w:r>
        <w:rPr>
          <w:rFonts w:eastAsia="Times New Roman" w:cs="Times New Roman"/>
          <w:szCs w:val="24"/>
        </w:rPr>
        <w:t>καθώς</w:t>
      </w:r>
      <w:r>
        <w:rPr>
          <w:rFonts w:eastAsia="Times New Roman" w:cs="Times New Roman"/>
          <w:szCs w:val="24"/>
        </w:rPr>
        <w:t xml:space="preserve"> ως σήμερα δεν υπήρχε θεσμικά η υποχρέωση του Υπουργείου Πολιτισμού σε περιπτώσεις μεγάλων έργων να ενημερώνει τους επενδυτές για πιθανές αρχαιότητες στο</w:t>
      </w:r>
      <w:r>
        <w:rPr>
          <w:rFonts w:eastAsia="Times New Roman" w:cs="Times New Roman"/>
          <w:szCs w:val="24"/>
        </w:rPr>
        <w:t>ν</w:t>
      </w:r>
      <w:r>
        <w:rPr>
          <w:rFonts w:eastAsia="Times New Roman" w:cs="Times New Roman"/>
          <w:szCs w:val="24"/>
        </w:rPr>
        <w:t xml:space="preserve"> χώρο που επιχειρούν.</w:t>
      </w:r>
    </w:p>
    <w:p w14:paraId="4217C48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σε τέτοιες περιπτώσεις, δηλαδή για επενδύσεις άνω των 20 εκατομμυρίων ευρώ, υποχρεωτικά το ελληνικό </w:t>
      </w:r>
      <w:r>
        <w:rPr>
          <w:rFonts w:eastAsia="Times New Roman" w:cs="Times New Roman"/>
          <w:szCs w:val="24"/>
        </w:rPr>
        <w:t xml:space="preserve">δημόσιο </w:t>
      </w:r>
      <w:r>
        <w:rPr>
          <w:rFonts w:eastAsia="Times New Roman" w:cs="Times New Roman"/>
          <w:szCs w:val="24"/>
        </w:rPr>
        <w:t>μέσω του Υπουργείου Πολιτισμού, βεβαίως, οφείλει να ενημερώσει τον επενδυτή ότι υπάρχουν κηρυγμένα μνημεία ή αρχαιολογικοί χώροι, οι οποίοι επιτ</w:t>
      </w:r>
      <w:r>
        <w:rPr>
          <w:rFonts w:eastAsia="Times New Roman" w:cs="Times New Roman"/>
          <w:szCs w:val="24"/>
        </w:rPr>
        <w:t xml:space="preserve">ρέπουν ή δεν επιτρέπουν χρήσεις με περιορισμένες ή μη δομήσεις. Παράδειγμα είναι το Ελληνικό, η Χερσόνησος του Αγίου Κοσμά, που έχει δεσμευτεί ως αρχαιολογικός χώρος και μένει αδόμητη. Έτσι, διευκολύνεται η ανάπτυξη με σεβασμό στον αρχαιολογικό πλούτο της </w:t>
      </w:r>
      <w:r>
        <w:rPr>
          <w:rFonts w:eastAsia="Times New Roman" w:cs="Times New Roman"/>
          <w:szCs w:val="24"/>
        </w:rPr>
        <w:t>χώρας.</w:t>
      </w:r>
    </w:p>
    <w:p w14:paraId="4217C48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Ακόμη, με το παρόν νομοσχέδιο εισάγουμε το Μητρώο Προσωπικού ορισμένου χρόνου για την εκτέλεση των αρχαιολογικών εργασιών. Με αυτήν την συγκεκριμένη διάταξη ιδρύεται ένα Μητρώο Προσωπικού αρχαιολογικών εργασιών με σύμβαση εργασίας ιδιωτικού δικαίου </w:t>
      </w:r>
      <w:r>
        <w:rPr>
          <w:rFonts w:eastAsia="Times New Roman" w:cs="Times New Roman"/>
          <w:szCs w:val="24"/>
        </w:rPr>
        <w:t xml:space="preserve">ορισμένου χρόνου, υποστηριζόμενο από διαδικτυακή εφαρμογή και βάση δεδομένων, στην οποία θα εγγράφονται οι υποψήφιοι εξαρχής και στην οποία με διαφάνεια θα καταχωρούνται τα στοιχεία των υποψηφίων. </w:t>
      </w:r>
    </w:p>
    <w:p w14:paraId="4217C49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Η πλήρης εφαρμογή του </w:t>
      </w:r>
      <w:r>
        <w:rPr>
          <w:rFonts w:eastAsia="Times New Roman" w:cs="Times New Roman"/>
          <w:szCs w:val="24"/>
        </w:rPr>
        <w:t xml:space="preserve">μητρώου </w:t>
      </w:r>
      <w:r>
        <w:rPr>
          <w:rFonts w:eastAsia="Times New Roman" w:cs="Times New Roman"/>
          <w:szCs w:val="24"/>
        </w:rPr>
        <w:t>αναμένεται ότι θα εκφέρει με</w:t>
      </w:r>
      <w:r>
        <w:rPr>
          <w:rFonts w:eastAsia="Times New Roman" w:cs="Times New Roman"/>
          <w:szCs w:val="24"/>
        </w:rPr>
        <w:t>ίωση των σχετικών χρόνων με την αποφυγή της κατ’ επανάληψη υποβολής και του κατ’ επανάληψη ελέγχου των ίδιων δικαιολογητικών. Έχουμε, δηλαδή, μείωση διοικητικού φόρτου των εμπλεκομένων υπηρεσιών, ενίσχυση της διαφάνειας και της αντικειμενικότητας και ενιαί</w:t>
      </w:r>
      <w:r>
        <w:rPr>
          <w:rFonts w:eastAsia="Times New Roman" w:cs="Times New Roman"/>
          <w:szCs w:val="24"/>
        </w:rPr>
        <w:t>α εφαρμογή της διαδικασίας πρόσληψης σε όλη τη χώρα.</w:t>
      </w:r>
    </w:p>
    <w:p w14:paraId="4217C49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Να πω και δύο κουβέντες για τα θέματα των ραδιοτηλεοπτικών μέσων. Η Κυβέρνηση διά του Υπουργείου Ψηφιακής Πολιτικής θεωρώ ότι κινείται με </w:t>
      </w:r>
      <w:r>
        <w:rPr>
          <w:rFonts w:eastAsia="Times New Roman" w:cs="Times New Roman"/>
          <w:szCs w:val="24"/>
        </w:rPr>
        <w:t xml:space="preserve">πολύ μεγάλες ταχύτητες. Ανταποκρινόμενη στην ανάγκη για προσαρμογή στις τρέχουσες τεχνολογικές εξελίξεις, προχωρά στη μετάβαση στην ψηφιακή τεχνολογία με </w:t>
      </w:r>
      <w:proofErr w:type="spellStart"/>
      <w:r>
        <w:rPr>
          <w:rFonts w:eastAsia="Times New Roman" w:cs="Times New Roman"/>
          <w:szCs w:val="24"/>
        </w:rPr>
        <w:t>αδειοδότηση</w:t>
      </w:r>
      <w:proofErr w:type="spellEnd"/>
      <w:r>
        <w:rPr>
          <w:rFonts w:eastAsia="Times New Roman" w:cs="Times New Roman"/>
          <w:szCs w:val="24"/>
        </w:rPr>
        <w:t xml:space="preserve"> του ψηφιακού ραδιοφώνου. </w:t>
      </w:r>
    </w:p>
    <w:p w14:paraId="4217C49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Στην Ευρωπαϊκή Ένωση, κυρίες και κύριοι Βουλευτές, εκπέμπουν δώδεκα χιλιάδες πεντακόσια ραδιόφωνα. Στην Ελλάδα εκπέμπουν χίλια, μια αναλογία που πρέπει να μας προβληματίσει. Λειτουργούν όλα αυτά τα ραδιόφωνα με τους κανόνες που υποχρεούνται να λειτουργήσου</w:t>
      </w:r>
      <w:r>
        <w:rPr>
          <w:rFonts w:eastAsia="Times New Roman" w:cs="Times New Roman"/>
          <w:szCs w:val="24"/>
        </w:rPr>
        <w:t xml:space="preserve">ν; </w:t>
      </w:r>
    </w:p>
    <w:p w14:paraId="4217C49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Υπουργείο δεσμεύτηκε πως η μετάβαση θα είναι σταδιακή, ώστε με άνεση χρόνου να προετοιμαστούν όλοι γι’ αυτή τη νέα εποχή. Το λέω αυτό γιατί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δίνουν και παίρνουν: «Θα σας κλείσουν, θα σας ρίξουν στον Καιάδα» και όλα αυτά τα σχετικά, τα οπ</w:t>
      </w:r>
      <w:r>
        <w:rPr>
          <w:rFonts w:eastAsia="Times New Roman" w:cs="Times New Roman"/>
          <w:szCs w:val="24"/>
        </w:rPr>
        <w:t>οία ζούμε καθημερινά.</w:t>
      </w:r>
    </w:p>
    <w:p w14:paraId="4217C49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Τα δημοτικά ραδιόφωνα θα περάσουν σε επόμενη φάση </w:t>
      </w:r>
      <w:proofErr w:type="spellStart"/>
      <w:r>
        <w:rPr>
          <w:rFonts w:eastAsia="Times New Roman" w:cs="Times New Roman"/>
          <w:szCs w:val="24"/>
        </w:rPr>
        <w:t>αδειοδότησης</w:t>
      </w:r>
      <w:proofErr w:type="spellEnd"/>
      <w:r>
        <w:rPr>
          <w:rFonts w:eastAsia="Times New Roman" w:cs="Times New Roman"/>
          <w:szCs w:val="24"/>
        </w:rPr>
        <w:t xml:space="preserve">, όπως δήλωσε ο Υπουργός στις </w:t>
      </w:r>
      <w:r>
        <w:rPr>
          <w:rFonts w:eastAsia="Times New Roman" w:cs="Times New Roman"/>
          <w:szCs w:val="24"/>
        </w:rPr>
        <w:t>επιτροπές</w:t>
      </w:r>
      <w:r>
        <w:rPr>
          <w:rFonts w:eastAsia="Times New Roman" w:cs="Times New Roman"/>
          <w:szCs w:val="24"/>
        </w:rPr>
        <w:t xml:space="preserve">, καθώς και τα ραδιόφωνα της Εκκλησίας. Το τοπίο θα </w:t>
      </w:r>
      <w:proofErr w:type="spellStart"/>
      <w:r>
        <w:rPr>
          <w:rFonts w:eastAsia="Times New Roman" w:cs="Times New Roman"/>
          <w:szCs w:val="24"/>
        </w:rPr>
        <w:t>αποσυμφορηθεί</w:t>
      </w:r>
      <w:proofErr w:type="spellEnd"/>
      <w:r>
        <w:rPr>
          <w:rFonts w:eastAsia="Times New Roman" w:cs="Times New Roman"/>
          <w:szCs w:val="24"/>
        </w:rPr>
        <w:t>, κυρίες και κύριοι Βουλευτές, και για τεχνικούς λόγους, μιας και έν</w:t>
      </w:r>
      <w:r>
        <w:rPr>
          <w:rFonts w:eastAsia="Times New Roman" w:cs="Times New Roman"/>
          <w:szCs w:val="24"/>
        </w:rPr>
        <w:t xml:space="preserve">ας πομπός για τα ψηφιακά ραδιόφωνα εξυπηρετεί από εννιά έως είκοσι επτά από αυτά. </w:t>
      </w:r>
    </w:p>
    <w:p w14:paraId="4217C49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Για τα αναλογικά ο κάθε σταθμός χρειάζεται τον δικό του πομπό. Είναι προφανή, λοιπόν, τα οφέλη για την ανθρώπινη υγεία με τη μείωση της ακτινοβολίας, στην οποία εκτίθενται ι</w:t>
      </w:r>
      <w:r>
        <w:rPr>
          <w:rFonts w:eastAsia="Times New Roman" w:cs="Times New Roman"/>
          <w:szCs w:val="24"/>
        </w:rPr>
        <w:t xml:space="preserve">διαίτερα οι πολίτες οι οποίοι μένουν κοντά σε πάρκα κεραιών. </w:t>
      </w:r>
    </w:p>
    <w:p w14:paraId="4217C496" w14:textId="77777777" w:rsidR="00D30189" w:rsidRDefault="00486ADB">
      <w:pPr>
        <w:spacing w:line="600" w:lineRule="auto"/>
        <w:ind w:firstLine="720"/>
        <w:jc w:val="both"/>
        <w:rPr>
          <w:rFonts w:eastAsia="Times New Roman"/>
          <w:szCs w:val="24"/>
        </w:rPr>
      </w:pPr>
      <w:r>
        <w:rPr>
          <w:rFonts w:eastAsia="Times New Roman"/>
          <w:szCs w:val="24"/>
        </w:rPr>
        <w:t>Με τη μείωση των κεραιών που βρίσκονται στα βουνά, προστατεύεται και το περιβάλλον, ενώ οι χρήστες του ραδιοφώνου απολαμβάνουν ευκρινέστερο σήμα από ένα μεγάλο διαθέσιμο ραδιοφωνικό φάσμα. Με το</w:t>
      </w:r>
      <w:r>
        <w:rPr>
          <w:rFonts w:eastAsia="Times New Roman"/>
          <w:szCs w:val="24"/>
        </w:rPr>
        <w:t xml:space="preserve"> πέρασμα στο ψηφιακό ραδιόφωνο δημιουργούνται και νέες θέσεις εργασίας σε έναν εργασιακό χώρο με μεγάλη ανεργία.</w:t>
      </w:r>
    </w:p>
    <w:p w14:paraId="4217C497" w14:textId="77777777" w:rsidR="00D30189" w:rsidRDefault="00486ADB">
      <w:pPr>
        <w:spacing w:line="600" w:lineRule="auto"/>
        <w:ind w:firstLine="720"/>
        <w:jc w:val="both"/>
        <w:rPr>
          <w:rFonts w:eastAsia="Times New Roman"/>
          <w:szCs w:val="24"/>
        </w:rPr>
      </w:pPr>
      <w:r>
        <w:rPr>
          <w:rFonts w:eastAsia="Times New Roman"/>
          <w:szCs w:val="24"/>
        </w:rPr>
        <w:t>Κυρίες και κύριοι Βουλευτές, ο περιορισμένος χρόνος δεν επιτρέπει να αναφερθώ και σε άλλα πολλά και θετικά του νομοσχεδίου. Αυτό που είδαμε εδώ</w:t>
      </w:r>
      <w:r>
        <w:rPr>
          <w:rFonts w:eastAsia="Times New Roman"/>
          <w:szCs w:val="24"/>
        </w:rPr>
        <w:t>, περιμένοντας να ακούσουμε προτάσεις από την Αντιπολίτευση είναι μια κουρασμένη αντίθεση στα πάντα</w:t>
      </w:r>
      <w:r>
        <w:rPr>
          <w:rFonts w:eastAsia="Times New Roman"/>
          <w:szCs w:val="24"/>
        </w:rPr>
        <w:t>,</w:t>
      </w:r>
      <w:r>
        <w:rPr>
          <w:rFonts w:eastAsia="Times New Roman"/>
          <w:szCs w:val="24"/>
        </w:rPr>
        <w:t xml:space="preserve"> μιας κουρασμένης και μονότονα επαναλαμβανόμενης Αντιπολίτευσης, που κάνει κακό και στην ίδια, αλλά και στην κοινή προσπάθεια για την έξοδο από τον εφιάλτη </w:t>
      </w:r>
      <w:r>
        <w:rPr>
          <w:rFonts w:eastAsia="Times New Roman"/>
          <w:szCs w:val="24"/>
        </w:rPr>
        <w:t>που έζησε τα τελευταία χρόνια η χώρα.</w:t>
      </w:r>
    </w:p>
    <w:p w14:paraId="4217C498" w14:textId="77777777" w:rsidR="00D30189" w:rsidRDefault="00486ADB">
      <w:pPr>
        <w:spacing w:line="600" w:lineRule="auto"/>
        <w:ind w:firstLine="720"/>
        <w:jc w:val="both"/>
        <w:rPr>
          <w:rFonts w:eastAsia="Times New Roman"/>
          <w:szCs w:val="24"/>
        </w:rPr>
      </w:pPr>
      <w:r>
        <w:rPr>
          <w:rFonts w:eastAsia="Times New Roman"/>
          <w:szCs w:val="24"/>
        </w:rPr>
        <w:t>Σας καλώ, λοιπόν, να υπερψηφίσετε το νομοσχέδιο, γιατί είναι θετικό και θα βοηθήσει αποφασιστικά την έξοδό μας από τα μνημόνια και την επιτροπεία.</w:t>
      </w:r>
    </w:p>
    <w:p w14:paraId="4217C499" w14:textId="77777777" w:rsidR="00D30189" w:rsidRDefault="00486ADB">
      <w:pPr>
        <w:spacing w:line="600" w:lineRule="auto"/>
        <w:ind w:firstLine="720"/>
        <w:jc w:val="both"/>
        <w:rPr>
          <w:rFonts w:eastAsia="Times New Roman"/>
          <w:szCs w:val="24"/>
        </w:rPr>
      </w:pPr>
      <w:r>
        <w:rPr>
          <w:rFonts w:eastAsia="Times New Roman"/>
          <w:szCs w:val="24"/>
        </w:rPr>
        <w:t>Σας ευχαριστώ.</w:t>
      </w:r>
    </w:p>
    <w:p w14:paraId="4217C49A"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17C49B" w14:textId="77777777" w:rsidR="00D30189" w:rsidRDefault="00486ADB">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Δημήτριος Κρεμαστινός):</w:t>
      </w:r>
      <w:r>
        <w:rPr>
          <w:rFonts w:eastAsia="Times New Roman"/>
          <w:szCs w:val="24"/>
        </w:rPr>
        <w:t xml:space="preserve"> Κι εγώ σας ευχαριστώ, κύριε </w:t>
      </w:r>
      <w:proofErr w:type="spellStart"/>
      <w:r>
        <w:rPr>
          <w:rFonts w:eastAsia="Times New Roman"/>
          <w:szCs w:val="24"/>
        </w:rPr>
        <w:t>Σκουρολιάκο</w:t>
      </w:r>
      <w:proofErr w:type="spellEnd"/>
      <w:r>
        <w:rPr>
          <w:rFonts w:eastAsia="Times New Roman"/>
          <w:szCs w:val="24"/>
        </w:rPr>
        <w:t>, ιδιαιτέρως για τη συνέπεια στο</w:t>
      </w:r>
      <w:r>
        <w:rPr>
          <w:rFonts w:eastAsia="Times New Roman"/>
          <w:szCs w:val="24"/>
        </w:rPr>
        <w:t>ν</w:t>
      </w:r>
      <w:r>
        <w:rPr>
          <w:rFonts w:eastAsia="Times New Roman"/>
          <w:szCs w:val="24"/>
        </w:rPr>
        <w:t xml:space="preserve"> χρόνο.</w:t>
      </w:r>
    </w:p>
    <w:p w14:paraId="4217C49C" w14:textId="77777777" w:rsidR="00D30189" w:rsidRDefault="00486ADB">
      <w:pPr>
        <w:spacing w:line="600" w:lineRule="auto"/>
        <w:ind w:firstLine="720"/>
        <w:jc w:val="both"/>
        <w:rPr>
          <w:rFonts w:eastAsia="Times New Roman"/>
          <w:szCs w:val="24"/>
        </w:rPr>
      </w:pPr>
      <w:r>
        <w:rPr>
          <w:rFonts w:eastAsia="Times New Roman"/>
          <w:szCs w:val="24"/>
        </w:rPr>
        <w:t>Παρακαλώ ο κ. Σκρέκας, Βουλευτής της Νέας Δημοκρατίας, έχει τον λόγο για επτά λεπτά.</w:t>
      </w:r>
    </w:p>
    <w:p w14:paraId="4217C49D" w14:textId="77777777" w:rsidR="00D30189" w:rsidRDefault="00486ADB">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Ευχαριστώ, κύριε Πρόεδρε.</w:t>
      </w:r>
    </w:p>
    <w:p w14:paraId="4217C49E" w14:textId="77777777" w:rsidR="00D30189" w:rsidRDefault="00486ADB">
      <w:pPr>
        <w:spacing w:line="600" w:lineRule="auto"/>
        <w:ind w:firstLine="720"/>
        <w:jc w:val="both"/>
        <w:rPr>
          <w:rFonts w:eastAsia="Times New Roman"/>
          <w:szCs w:val="24"/>
        </w:rPr>
      </w:pPr>
      <w:r>
        <w:rPr>
          <w:rFonts w:eastAsia="Times New Roman"/>
          <w:szCs w:val="24"/>
        </w:rPr>
        <w:t>Το σημερινό πολυνομ</w:t>
      </w:r>
      <w:r>
        <w:rPr>
          <w:rFonts w:eastAsia="Times New Roman"/>
          <w:szCs w:val="24"/>
        </w:rPr>
        <w:t xml:space="preserve">οσχέδιο που έχει κατατεθεί προς συζήτηση στη Βουλή των Ελλήνων, κυρίες και κύριοι Βουλευτές, συμπίπτει με τη συμπλήρωση τριών χρόνων διακυβέρνησης αυτού του τόπου από τον κ. Τσίπρα και την Κυβέρνησή του. </w:t>
      </w:r>
    </w:p>
    <w:p w14:paraId="4217C49F" w14:textId="77777777" w:rsidR="00D30189" w:rsidRDefault="00486ADB">
      <w:pPr>
        <w:spacing w:line="600" w:lineRule="auto"/>
        <w:ind w:firstLine="720"/>
        <w:jc w:val="both"/>
        <w:rPr>
          <w:rFonts w:eastAsia="Times New Roman"/>
          <w:szCs w:val="24"/>
        </w:rPr>
      </w:pPr>
      <w:r>
        <w:rPr>
          <w:rFonts w:eastAsia="Times New Roman"/>
          <w:szCs w:val="24"/>
        </w:rPr>
        <w:t>Το εύλογο, το βασικό ερώτημα στο οποίο θα έπρεπε να</w:t>
      </w:r>
      <w:r>
        <w:rPr>
          <w:rFonts w:eastAsia="Times New Roman"/>
          <w:szCs w:val="24"/>
        </w:rPr>
        <w:t xml:space="preserve"> απαντήσετε, αντί να καταφέρεστε κατά της Αντιπολίτευσης και κατά των κομμάτων της Αντιπολίτευσης, εσείς, οι Βουλευτές της Συμπολίτευσης -του ΣΥΡΙΖΑ και των ΑΝΕΛ- είναι αν τελικά σε αυτές τις χιλιάδες σελίδες νομοθετικών διατάξεων που, προφανώς, θα ψηφίσετ</w:t>
      </w:r>
      <w:r>
        <w:rPr>
          <w:rFonts w:eastAsia="Times New Roman"/>
          <w:szCs w:val="24"/>
        </w:rPr>
        <w:t>ε και με τα δυο σας χέρια τη Δευτέρα, περιέχεται έστω και μία νομοθετική διάταξη, η οποία να επαληθεύει έστω και μία προεκλογική σας υπόσχεση και η οποία να καταργεί έστω και έναν φόρο απ’ αυτούς που έχετε επιβάλει τα τελευταία τρία χρόνια, αν ακυρώνει έστ</w:t>
      </w:r>
      <w:r>
        <w:rPr>
          <w:rFonts w:eastAsia="Times New Roman"/>
          <w:szCs w:val="24"/>
        </w:rPr>
        <w:t>ω και μία επιβάρυνση, από αυτές που έχετε, δυστυχώς, επιβάλλει στους Έλληνες πολίτες, στους ελεύθερους επαγγελματίες, στους μηχανικούς, στους δικηγόρους, στους αγρότες, στους κτηνοτρόφους, στα νοικοκυριά.</w:t>
      </w:r>
    </w:p>
    <w:p w14:paraId="4217C4A0" w14:textId="77777777" w:rsidR="00D30189" w:rsidRDefault="00486ADB">
      <w:pPr>
        <w:spacing w:line="600" w:lineRule="auto"/>
        <w:ind w:firstLine="720"/>
        <w:jc w:val="both"/>
        <w:rPr>
          <w:rFonts w:eastAsia="Times New Roman"/>
          <w:szCs w:val="24"/>
        </w:rPr>
      </w:pPr>
      <w:r>
        <w:rPr>
          <w:rFonts w:eastAsia="Times New Roman"/>
          <w:szCs w:val="24"/>
        </w:rPr>
        <w:t xml:space="preserve">Σας διαβεβαιώνω, όμως, κυρίες και κύριοι Βουλευτές </w:t>
      </w:r>
      <w:r>
        <w:rPr>
          <w:rFonts w:eastAsia="Times New Roman"/>
          <w:szCs w:val="24"/>
        </w:rPr>
        <w:t>του ΣΥΡΙΖΑ, ότι δεν υπάρχει ούτε μία τέτοια διάταξη σε όλο αυτό το νομοσχέδιο, ούτε μία διάταξη που να ακυρώνει όλους αυτούς τους φόρους που έχετε σκαρφιστεί τα τελευταία τρία χρόνια.</w:t>
      </w:r>
    </w:p>
    <w:p w14:paraId="4217C4A1" w14:textId="77777777" w:rsidR="00D30189" w:rsidRDefault="00486ADB">
      <w:pPr>
        <w:spacing w:line="600" w:lineRule="auto"/>
        <w:ind w:firstLine="720"/>
        <w:jc w:val="both"/>
        <w:rPr>
          <w:rFonts w:eastAsia="Times New Roman"/>
          <w:szCs w:val="24"/>
        </w:rPr>
      </w:pPr>
      <w:r>
        <w:rPr>
          <w:rFonts w:eastAsia="Times New Roman"/>
          <w:szCs w:val="24"/>
        </w:rPr>
        <w:t>Αντίθετα, όμως, σας άκουσα πολύ προσεκτικά και άκουσα πολύ προσεκτικά κα</w:t>
      </w:r>
      <w:r>
        <w:rPr>
          <w:rFonts w:eastAsia="Times New Roman"/>
          <w:szCs w:val="24"/>
        </w:rPr>
        <w:t>ι τους Υπουργούς της Κυβέρνησης να πανηγυρίζουν για τη βελτίωση της οικονομίας, κατά πολλούς «απογείωση» της ελληνικής οικονομίας. Και το ερώτημά μου είναι απλό, κυρίες και κύριοι Βουλευτές: Συγγνώμη, ζείτε σε άλλον κόσμο, δεν ζείτε στην Ελλάδα;</w:t>
      </w:r>
    </w:p>
    <w:p w14:paraId="4217C4A2" w14:textId="77777777" w:rsidR="00D30189" w:rsidRDefault="00486ADB">
      <w:pPr>
        <w:spacing w:line="600" w:lineRule="auto"/>
        <w:ind w:firstLine="720"/>
        <w:jc w:val="both"/>
        <w:rPr>
          <w:rFonts w:eastAsia="Times New Roman"/>
          <w:szCs w:val="24"/>
        </w:rPr>
      </w:pPr>
      <w:r>
        <w:rPr>
          <w:rFonts w:eastAsia="Times New Roman"/>
          <w:szCs w:val="24"/>
        </w:rPr>
        <w:t>Δεν βλέπετ</w:t>
      </w:r>
      <w:r>
        <w:rPr>
          <w:rFonts w:eastAsia="Times New Roman"/>
          <w:szCs w:val="24"/>
        </w:rPr>
        <w:t>ε και δεν ακούτε για τις χίλιες κατασχέσεις την ημέρα που επιβάλλονται σε Έλληνες πολίτες που δεν μπορούν να πληρώσουν τους φόρους που τους έχετε επιβάλει; Δεν βλέπετε και δεν ακούτε για τους τριάντα χιλιάδες νέους οφειλέτες που έρχονται και προστίθενται σ</w:t>
      </w:r>
      <w:r>
        <w:rPr>
          <w:rFonts w:eastAsia="Times New Roman"/>
          <w:szCs w:val="24"/>
        </w:rPr>
        <w:t>τους παλιούς, επειδή δεν μπορούν να πληρώσουν τους φόρους που έχετε επιβάλει;</w:t>
      </w:r>
    </w:p>
    <w:p w14:paraId="4217C4A3" w14:textId="77777777" w:rsidR="00D30189" w:rsidRDefault="00486ADB">
      <w:pPr>
        <w:spacing w:line="600" w:lineRule="auto"/>
        <w:ind w:firstLine="720"/>
        <w:jc w:val="both"/>
        <w:rPr>
          <w:rFonts w:eastAsia="Times New Roman"/>
          <w:szCs w:val="24"/>
        </w:rPr>
      </w:pPr>
      <w:r>
        <w:rPr>
          <w:rFonts w:eastAsia="Times New Roman"/>
          <w:szCs w:val="24"/>
        </w:rPr>
        <w:t>Δεν βλέπετε και δεν ακούτε για τις οφειλές πλέον του 1 δισεκατομμυρίου ευρώ κάθε μήνα από αυτούς τους βάναυσα φορολογούμενους Έλληνες πολίτες, οι οποίοι δεν μπορούν και δεν έχουν</w:t>
      </w:r>
      <w:r>
        <w:rPr>
          <w:rFonts w:eastAsia="Times New Roman"/>
          <w:szCs w:val="24"/>
        </w:rPr>
        <w:t xml:space="preserve"> να πληρώσουν τους φόρους που τους έχετε επιβάλει;</w:t>
      </w:r>
    </w:p>
    <w:p w14:paraId="4217C4A4" w14:textId="77777777" w:rsidR="00D30189" w:rsidRDefault="00486ADB">
      <w:pPr>
        <w:spacing w:line="600" w:lineRule="auto"/>
        <w:ind w:firstLine="720"/>
        <w:jc w:val="both"/>
        <w:rPr>
          <w:rFonts w:eastAsia="Times New Roman"/>
          <w:szCs w:val="24"/>
        </w:rPr>
      </w:pPr>
      <w:r>
        <w:rPr>
          <w:rFonts w:eastAsia="Times New Roman"/>
          <w:szCs w:val="24"/>
        </w:rPr>
        <w:t>Δεν βλέπετε και δεν διαβάζετε, κυρίες και κύριοι Βουλευτές του ΣΥΡΙΖΑ και των Ανεξαρτήτων Ελλήνων, ότι η Ελλάδα είναι πρωταθλήτρια στην επιβολή φόρων τα τελευταία τρία χρόνια, στην αύξηση των φόρων ανάμεσα</w:t>
      </w:r>
      <w:r>
        <w:rPr>
          <w:rFonts w:eastAsia="Times New Roman"/>
          <w:szCs w:val="24"/>
        </w:rPr>
        <w:t xml:space="preserve"> σε όλες τις ανεπτυγμένες χώρες του κόσμου και ότι η Ελλάδα είναι η μοναδική χώρα της Ευρωζώνης, κύριοι Υπουργοί, η οποία κατρακυλάει στις λίστες τις διαφθοράς και της γραφειοκρατίας, η μοναδική χώρα που πέφτει στις λίστες, κατηφορίζει στη διαφθορά ανάμεσα</w:t>
      </w:r>
      <w:r>
        <w:rPr>
          <w:rFonts w:eastAsia="Times New Roman"/>
          <w:szCs w:val="24"/>
        </w:rPr>
        <w:t xml:space="preserve"> στις χώρες της Ευρωζώνης;</w:t>
      </w:r>
    </w:p>
    <w:p w14:paraId="4217C4A5" w14:textId="77777777" w:rsidR="00D30189" w:rsidRDefault="00486ADB">
      <w:pPr>
        <w:spacing w:line="600" w:lineRule="auto"/>
        <w:ind w:firstLine="720"/>
        <w:jc w:val="both"/>
        <w:rPr>
          <w:rFonts w:eastAsia="Times New Roman"/>
          <w:szCs w:val="24"/>
        </w:rPr>
      </w:pPr>
      <w:r>
        <w:rPr>
          <w:rFonts w:eastAsia="Times New Roman"/>
          <w:szCs w:val="24"/>
        </w:rPr>
        <w:t>Β</w:t>
      </w:r>
      <w:r>
        <w:rPr>
          <w:rFonts w:eastAsia="Times New Roman"/>
          <w:szCs w:val="24"/>
        </w:rPr>
        <w:t>έβαια</w:t>
      </w:r>
      <w:r>
        <w:rPr>
          <w:rFonts w:eastAsia="Times New Roman"/>
          <w:szCs w:val="24"/>
        </w:rPr>
        <w:t xml:space="preserve"> </w:t>
      </w:r>
      <w:r>
        <w:rPr>
          <w:rFonts w:eastAsia="Times New Roman"/>
          <w:szCs w:val="24"/>
        </w:rPr>
        <w:t>τι κάνει ο κ. Τσίπρας; Το μόνο που κάνει είναι να συνεχίζει να εμπαίζει τον ελληνικό λαό δίνοντας αντίδωρα και επιδόματα της φτώχειας, τα οποία ούτε στο ελάχιστο δεν μπορούν να αντικαταστήσουν αυτά που με το άδικο αριστερό</w:t>
      </w:r>
      <w:r>
        <w:rPr>
          <w:rFonts w:eastAsia="Times New Roman"/>
          <w:szCs w:val="24"/>
        </w:rPr>
        <w:t xml:space="preserve"> του χέρι έχει πρωτίστως υφαρπάξει εις </w:t>
      </w:r>
      <w:proofErr w:type="spellStart"/>
      <w:r>
        <w:rPr>
          <w:rFonts w:eastAsia="Times New Roman"/>
          <w:szCs w:val="24"/>
        </w:rPr>
        <w:t>πολλαπλούν</w:t>
      </w:r>
      <w:proofErr w:type="spellEnd"/>
      <w:r>
        <w:rPr>
          <w:rFonts w:eastAsia="Times New Roman"/>
          <w:szCs w:val="24"/>
        </w:rPr>
        <w:t>.</w:t>
      </w:r>
    </w:p>
    <w:p w14:paraId="4217C4A6" w14:textId="77777777" w:rsidR="00D30189" w:rsidRDefault="00486ADB">
      <w:pPr>
        <w:spacing w:line="600" w:lineRule="auto"/>
        <w:ind w:firstLine="720"/>
        <w:jc w:val="both"/>
        <w:rPr>
          <w:rFonts w:eastAsia="Times New Roman"/>
          <w:szCs w:val="24"/>
        </w:rPr>
      </w:pPr>
      <w:r>
        <w:rPr>
          <w:rFonts w:eastAsia="Times New Roman"/>
          <w:szCs w:val="24"/>
        </w:rPr>
        <w:t xml:space="preserve">Ο άνθρωπος που υποτίθεται ότι, αν μη τι άλλο, θα άλλαζε το παλιό, θα καταργούσε το κομματικό κράτος, αυτός που θα προστάτευε τη δημόσια περιουσία -για παράδειγμα σε ό,τι αφορά το Κτηματολόγιο- σε αυτό εδώ </w:t>
      </w:r>
      <w:r>
        <w:rPr>
          <w:rFonts w:eastAsia="Times New Roman"/>
          <w:szCs w:val="24"/>
        </w:rPr>
        <w:t xml:space="preserve">το πολυνομοσχέδιο, έρχεται μέσω της Κυβέρνησής του και ιδρύει μια δημόσια εταιρεία, με χίλιους εργαζομένους περίπου, χωρίς να αναφέρεται ποιο είναι το κόστος, χωρίς να προϋπολογίζεται το κόστος. Καταργείτε την </w:t>
      </w:r>
      <w:r>
        <w:rPr>
          <w:rFonts w:eastAsia="Times New Roman"/>
          <w:szCs w:val="24"/>
        </w:rPr>
        <w:t>«</w:t>
      </w:r>
      <w:r>
        <w:rPr>
          <w:rFonts w:eastAsia="Times New Roman"/>
          <w:szCs w:val="24"/>
        </w:rPr>
        <w:t>ΕΚΧΑ</w:t>
      </w:r>
      <w:r>
        <w:rPr>
          <w:rFonts w:eastAsia="Times New Roman"/>
          <w:szCs w:val="24"/>
        </w:rPr>
        <w:t xml:space="preserve"> Α.Ε.</w:t>
      </w:r>
      <w:r>
        <w:rPr>
          <w:rFonts w:eastAsia="Times New Roman"/>
          <w:szCs w:val="24"/>
        </w:rPr>
        <w:t>»</w:t>
      </w:r>
      <w:r>
        <w:rPr>
          <w:rFonts w:eastAsia="Times New Roman"/>
          <w:szCs w:val="24"/>
        </w:rPr>
        <w:t xml:space="preserve">, μια ανώνυμη εταιρεία με μοναδικό </w:t>
      </w:r>
      <w:r>
        <w:rPr>
          <w:rFonts w:eastAsia="Times New Roman"/>
          <w:szCs w:val="24"/>
        </w:rPr>
        <w:t xml:space="preserve">μέτοχο το ελληνικό δημόσιο και δημιουργείτε έναν νέο τεράστιο δημόσιο οργανισμό, με περίπου χίλιους υπαλλήλους χωρίς να προϋπολογίζετε το κόστος. </w:t>
      </w:r>
    </w:p>
    <w:p w14:paraId="4217C4A7" w14:textId="77777777" w:rsidR="00D30189" w:rsidRDefault="00486ADB">
      <w:pPr>
        <w:spacing w:line="600" w:lineRule="auto"/>
        <w:ind w:firstLine="720"/>
        <w:jc w:val="both"/>
        <w:rPr>
          <w:rFonts w:eastAsia="Times New Roman"/>
          <w:szCs w:val="24"/>
        </w:rPr>
      </w:pPr>
      <w:r>
        <w:rPr>
          <w:rFonts w:eastAsia="Times New Roman"/>
          <w:szCs w:val="24"/>
        </w:rPr>
        <w:t>Σας ερωτώ, κυρίες και κύριοι Βουλευτές: Δεν σας ενδιαφέρει να μάθετε πόσο θα κοστίζει αυτός ο νέος δημόσιος ο</w:t>
      </w:r>
      <w:r>
        <w:rPr>
          <w:rFonts w:eastAsia="Times New Roman"/>
          <w:szCs w:val="24"/>
        </w:rPr>
        <w:t xml:space="preserve">ργανισμός; Δεν σας ενδιαφέρει πόσο θα κοστίζει η λειτουργία του; Κλείνετε μια εταιρεία, δημιουργείτε έναν νέο οργανισμό, καθολικά διάδοχο. Δεν πρέπει να γίνει εκκαθάριση; Δεν πρέπει να γίνει απογραφή; </w:t>
      </w:r>
    </w:p>
    <w:p w14:paraId="4217C4A8" w14:textId="77777777" w:rsidR="00D30189" w:rsidRDefault="00486ADB">
      <w:pPr>
        <w:spacing w:line="600" w:lineRule="auto"/>
        <w:ind w:firstLine="720"/>
        <w:jc w:val="both"/>
        <w:rPr>
          <w:rFonts w:eastAsia="Times New Roman"/>
          <w:szCs w:val="24"/>
        </w:rPr>
      </w:pPr>
      <w:r>
        <w:rPr>
          <w:rFonts w:eastAsia="Times New Roman"/>
          <w:szCs w:val="24"/>
        </w:rPr>
        <w:t>Δεν σας ενδιαφέρει να μάθετε ποιες είναι οι υποχρεώσεις και τα δικαιώματα, τα οποία θα κληροδοτήσετε στον νέο οργανισμό; Δεν σας ενδιαφέρει να μάθετε τι θα γίνουν τα δεκάδες εκατοντάδες εκατομμύρια αποθεματικά που έχει αυτή η εταιρεία που κλείνετε, χρήματα</w:t>
      </w:r>
      <w:r>
        <w:rPr>
          <w:rFonts w:eastAsia="Times New Roman"/>
          <w:szCs w:val="24"/>
        </w:rPr>
        <w:t xml:space="preserve"> Ελλήνων φορολογουμένων, τα οποία υποτίθεται πρέπει να χρησιμοποιηθούν για να ολοκληρωθεί το έργο της </w:t>
      </w:r>
      <w:proofErr w:type="spellStart"/>
      <w:r>
        <w:rPr>
          <w:rFonts w:eastAsia="Times New Roman"/>
          <w:szCs w:val="24"/>
        </w:rPr>
        <w:t>κτηματογράφησης</w:t>
      </w:r>
      <w:proofErr w:type="spellEnd"/>
      <w:r>
        <w:rPr>
          <w:rFonts w:eastAsia="Times New Roman"/>
          <w:szCs w:val="24"/>
        </w:rPr>
        <w:t xml:space="preserve">; </w:t>
      </w:r>
    </w:p>
    <w:p w14:paraId="4217C4A9" w14:textId="77777777" w:rsidR="00D30189" w:rsidRDefault="00486ADB">
      <w:pPr>
        <w:spacing w:line="600" w:lineRule="auto"/>
        <w:ind w:firstLine="720"/>
        <w:jc w:val="both"/>
        <w:rPr>
          <w:rFonts w:eastAsia="Times New Roman"/>
          <w:szCs w:val="24"/>
        </w:rPr>
      </w:pPr>
      <w:r>
        <w:rPr>
          <w:rFonts w:eastAsia="Times New Roman"/>
          <w:szCs w:val="24"/>
        </w:rPr>
        <w:t>Τι θα γίνουν αυτά τα λεφτά, κύριε Υπουργέ; Θα πάνε στο αχόρταγο δημόσιο; Θα πάνε στο δημόσιο χρέος; Θα πληρώσετε μισθούς Γενικών Γραμματ</w:t>
      </w:r>
      <w:r>
        <w:rPr>
          <w:rFonts w:eastAsia="Times New Roman"/>
          <w:szCs w:val="24"/>
        </w:rPr>
        <w:t>έων, Ειδικών Γραμματέων, Αναπληρωτών, που δημιουργείτε σε αυτό το νομοσχέδιο;</w:t>
      </w:r>
    </w:p>
    <w:p w14:paraId="4217C4AA" w14:textId="77777777" w:rsidR="00D30189" w:rsidRDefault="00486ADB">
      <w:pPr>
        <w:spacing w:line="600" w:lineRule="auto"/>
        <w:ind w:firstLine="720"/>
        <w:jc w:val="both"/>
        <w:rPr>
          <w:rFonts w:eastAsia="Times New Roman"/>
          <w:szCs w:val="24"/>
        </w:rPr>
      </w:pPr>
      <w:r>
        <w:rPr>
          <w:rFonts w:eastAsia="Times New Roman"/>
          <w:szCs w:val="24"/>
        </w:rPr>
        <w:t>Έχετε συντάξει έστω και την παραμικρή μελέτη αντιμετώπισης των πλείστων προβλημάτων που θα δημιουργηθούν σε αυτήν τη μετάβαση και που προφανώς θα δημιουργήσουν τεράστιες καθυστερ</w:t>
      </w:r>
      <w:r>
        <w:rPr>
          <w:rFonts w:eastAsia="Times New Roman"/>
          <w:szCs w:val="24"/>
        </w:rPr>
        <w:t xml:space="preserve">ήσεις στο ήδη καθυστερημένο έργο </w:t>
      </w:r>
      <w:proofErr w:type="spellStart"/>
      <w:r>
        <w:rPr>
          <w:rFonts w:eastAsia="Times New Roman"/>
          <w:szCs w:val="24"/>
        </w:rPr>
        <w:t>κτηματογράφησης</w:t>
      </w:r>
      <w:proofErr w:type="spellEnd"/>
      <w:r>
        <w:rPr>
          <w:rFonts w:eastAsia="Times New Roman"/>
          <w:szCs w:val="24"/>
        </w:rPr>
        <w:t xml:space="preserve"> της Ελλάδος; Ξέρουμε τι κάνετε. Ουσιαστικά το μεταθέτετε κι αυτό, για άλλη μια φορά, στους επόμενους γιατί θα πάρει τουλάχιστον δύο χρόνια για να ολοκληρωθεί αυτή η μετάβαση, έτσι όπως την έχετε νομοθετήσει.</w:t>
      </w:r>
    </w:p>
    <w:p w14:paraId="4217C4AB" w14:textId="77777777" w:rsidR="00D30189" w:rsidRDefault="00486ADB">
      <w:pPr>
        <w:spacing w:line="600" w:lineRule="auto"/>
        <w:ind w:firstLine="720"/>
        <w:jc w:val="both"/>
        <w:rPr>
          <w:rFonts w:eastAsia="Times New Roman"/>
          <w:szCs w:val="24"/>
        </w:rPr>
      </w:pPr>
      <w:r>
        <w:rPr>
          <w:rFonts w:eastAsia="Times New Roman"/>
          <w:szCs w:val="24"/>
        </w:rPr>
        <w:t>Σε ό,τι αφορά το λατομικό και εδώ αποδεικνύεται με ποιον τρόπο νομοθετείτε και με ποια ρουσφετολογική διάθεση. Θα σας πω ένα παράδειγμα μόνο και παρακαλώ πολύ να απαντήσετε. Στο άρθρο 45 ακούστε τι λέτε: «η διάρκεια των είκοσι ετών των συμβάσεων, για δημό</w:t>
      </w:r>
      <w:r>
        <w:rPr>
          <w:rFonts w:eastAsia="Times New Roman"/>
          <w:szCs w:val="24"/>
        </w:rPr>
        <w:t xml:space="preserve">σια και δημοτικά λατομεία μπορεί να παρατείνεται μόνο ύστερα από συμφωνία των μερών. Αντίθετα, για τα ιδιωτικά λατομεία η παράταση μπορεί να πραγματοποιείται μονομερώς από τον μισθωτή με συμβολαιογραφική πράξη». </w:t>
      </w:r>
    </w:p>
    <w:p w14:paraId="4217C4AC" w14:textId="77777777" w:rsidR="00D30189" w:rsidRDefault="00486ADB">
      <w:pPr>
        <w:spacing w:line="600" w:lineRule="auto"/>
        <w:ind w:firstLine="720"/>
        <w:jc w:val="both"/>
        <w:rPr>
          <w:rFonts w:eastAsia="Times New Roman"/>
          <w:szCs w:val="24"/>
        </w:rPr>
      </w:pPr>
      <w:r>
        <w:rPr>
          <w:rFonts w:eastAsia="Times New Roman"/>
          <w:szCs w:val="24"/>
        </w:rPr>
        <w:t>Ερωτώ: Για ποιο λόγο, κύριε Υπουργέ, υπάρχει διάκριση μεταξύ δημοσίων και ιδιωτικών λατομείων; Για ποιον λόγο δηλαδή διακρίνετε αυτές τις δύο περιπτώσεις; Για ποιο λόγο διακρίνετε τις παλιές και νέες μισθώσεις; Γιατί δεν ορίζετε για παράδειγμα την αυτοδίκα</w:t>
      </w:r>
      <w:r>
        <w:rPr>
          <w:rFonts w:eastAsia="Times New Roman"/>
          <w:szCs w:val="24"/>
        </w:rPr>
        <w:t xml:space="preserve">ιη παράταση στο ανώτατο μίσθωμα, με το ακριβότερο τίμημα, εφόσον υπάρχει μια αντικειμενική και ανεξάρτητη βεβαίωση ότι τηρούνται οι συμβατικές υποχρεώσεις; </w:t>
      </w:r>
    </w:p>
    <w:p w14:paraId="4217C4AD" w14:textId="77777777" w:rsidR="00D30189" w:rsidRDefault="00486ADB">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17C4AE" w14:textId="77777777" w:rsidR="00D30189" w:rsidRDefault="00486ADB">
      <w:pPr>
        <w:spacing w:line="600" w:lineRule="auto"/>
        <w:ind w:firstLine="720"/>
        <w:jc w:val="both"/>
        <w:rPr>
          <w:rFonts w:eastAsia="Times New Roman"/>
          <w:szCs w:val="24"/>
        </w:rPr>
      </w:pPr>
      <w:r>
        <w:rPr>
          <w:rFonts w:eastAsia="Times New Roman"/>
          <w:szCs w:val="24"/>
        </w:rPr>
        <w:t>Ένα λεπτό, κύρι</w:t>
      </w:r>
      <w:r>
        <w:rPr>
          <w:rFonts w:eastAsia="Times New Roman"/>
          <w:szCs w:val="24"/>
        </w:rPr>
        <w:t>ε Πρόεδρε.</w:t>
      </w:r>
    </w:p>
    <w:p w14:paraId="4217C4AF"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Ολοκληρώνετε, σας παρακαλώ.</w:t>
      </w:r>
    </w:p>
    <w:p w14:paraId="4217C4B0" w14:textId="77777777" w:rsidR="00D30189" w:rsidRDefault="00486ADB">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Αυτή είναι η δικαιοσύνη; Έτσι θα καταπολεμήσετε τη διαφθορά; Βάζοντας μέσα στο νομοσχέδιο αυτό μικρές διατάξεις, οι οποίες ουσιαστικά καλλιεργούν τη διαφθορά α</w:t>
      </w:r>
      <w:r>
        <w:rPr>
          <w:rFonts w:eastAsia="Times New Roman"/>
          <w:szCs w:val="24"/>
        </w:rPr>
        <w:t xml:space="preserve">πό πιθανούς επίορκους εκβιαστές, επίορκους δημόσιους λειτουργούς, οι οποίοι μπορεί να λάβουν ευκαιρία για να αποκομίσουν ιδία οφέλη; Έτσι εσείς πατάσσετε τη διαφθορά; </w:t>
      </w:r>
    </w:p>
    <w:p w14:paraId="4217C4B1" w14:textId="77777777" w:rsidR="00D30189" w:rsidRDefault="00486ADB">
      <w:pPr>
        <w:spacing w:line="600" w:lineRule="auto"/>
        <w:ind w:firstLine="720"/>
        <w:jc w:val="both"/>
        <w:rPr>
          <w:rFonts w:eastAsia="Times New Roman"/>
          <w:szCs w:val="24"/>
        </w:rPr>
      </w:pPr>
      <w:r>
        <w:rPr>
          <w:rFonts w:eastAsia="Times New Roman"/>
          <w:szCs w:val="24"/>
        </w:rPr>
        <w:t>Θα ήθελα να πω και κάτι τελευταίο, κύριε Πρόεδρε, το οποίο είναι πολύ σημαντικό. Διαβάζω</w:t>
      </w:r>
      <w:r>
        <w:rPr>
          <w:rFonts w:eastAsia="Times New Roman"/>
          <w:szCs w:val="24"/>
        </w:rPr>
        <w:t xml:space="preserve"> σε σημερινά δημοσιεύματα -και παρακαλώ, κύριε Υπουργέ, να απαντήσετε- ότι η ΔΕΗ, η Δημόσια Εταιρεία Ηλεκτρισμού, η εταιρεία που έχει χάσει περίπου το 80% της χρηματιστηριακής της αξίας τα τρία χρόνια που κυβερνάτε, η εταιρεία της οποίας εκχωρήσατε εκατοντ</w:t>
      </w:r>
      <w:r>
        <w:rPr>
          <w:rFonts w:eastAsia="Times New Roman"/>
          <w:szCs w:val="24"/>
        </w:rPr>
        <w:t xml:space="preserve">άδες εκατομμύρια ευρώ τις τελευταίες μέρες -περίπου 400 εκατομμύρια ευρώ από το </w:t>
      </w:r>
      <w:proofErr w:type="spellStart"/>
      <w:r>
        <w:rPr>
          <w:rFonts w:eastAsia="Times New Roman"/>
          <w:szCs w:val="24"/>
        </w:rPr>
        <w:t>υπερπλεόνασμα</w:t>
      </w:r>
      <w:proofErr w:type="spellEnd"/>
      <w:r>
        <w:rPr>
          <w:rFonts w:eastAsia="Times New Roman"/>
          <w:szCs w:val="24"/>
        </w:rPr>
        <w:t>, για να μπορέσει να λειτουργεί και να μπορέσει να πληρώσει τους προμηθευτές της- η εταιρεία η οποία έχει τεράστια προβλήματα στο να έχει κερδοφόρες χρήσεις και να</w:t>
      </w:r>
      <w:r>
        <w:rPr>
          <w:rFonts w:eastAsia="Times New Roman"/>
          <w:szCs w:val="24"/>
        </w:rPr>
        <w:t xml:space="preserve"> αντιμετωπίσει αυτά που της έχετε επιβάλει με τις συμφωνίες με τους θεσμούς -να θυμίσω πουλάει σε δημοπρασίες ενέργειας, στα ΝΟΜΕ ενέργεια κάτω του κόστους και ένα μεγάλο κομμάτι αυτό εξάγεται στο εξωτερικό- αυτή η εταιρεία διαβάζουμε, και παρακαλώ να επιβ</w:t>
      </w:r>
      <w:r>
        <w:rPr>
          <w:rFonts w:eastAsia="Times New Roman"/>
          <w:szCs w:val="24"/>
        </w:rPr>
        <w:t>εβαιώσετε αν είναι αλήθεια ή όχι, ότι διαπραγματεύεται να αγοράσει ενεργειακή εταιρεία της γειτονικής χώρας των Σκοπίων, μια ενεργειακή εταιρεία που έχει μόλις εβδομήντα πελάτες.</w:t>
      </w:r>
    </w:p>
    <w:p w14:paraId="4217C4B2" w14:textId="77777777" w:rsidR="00D30189" w:rsidRDefault="00486ADB">
      <w:pPr>
        <w:spacing w:line="600" w:lineRule="auto"/>
        <w:ind w:firstLine="720"/>
        <w:jc w:val="both"/>
        <w:rPr>
          <w:rFonts w:eastAsia="Times New Roman"/>
          <w:szCs w:val="24"/>
        </w:rPr>
      </w:pPr>
      <w:r>
        <w:rPr>
          <w:rFonts w:eastAsia="Times New Roman"/>
          <w:szCs w:val="24"/>
          <w:lang w:val="en-US"/>
        </w:rPr>
        <w:t>To</w:t>
      </w:r>
      <w:r>
        <w:rPr>
          <w:rFonts w:eastAsia="Times New Roman"/>
          <w:szCs w:val="24"/>
        </w:rPr>
        <w:t xml:space="preserve"> ερώτημα είναι απλό: Αυτή η δημόσια εταιρεία έχει προχωρήσει σε ανάθεση σε </w:t>
      </w:r>
      <w:r>
        <w:rPr>
          <w:rFonts w:eastAsia="Times New Roman"/>
          <w:szCs w:val="24"/>
        </w:rPr>
        <w:t xml:space="preserve">αξιόπιστο σύμβουλο υπολογισμού του εύλογου τιμήματος, αν θα πρέπει να πληρώσει για να αγοράσει μία ενεργειακή εταιρεία στα γειτονικά Σκόπια, που το μόνο που κάνει είναι να έχει εβδομήντα πελάτες; </w:t>
      </w:r>
    </w:p>
    <w:p w14:paraId="4217C4B3" w14:textId="77777777" w:rsidR="00D30189" w:rsidRDefault="00486ADB">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w:t>
      </w:r>
      <w:r>
        <w:rPr>
          <w:rFonts w:eastAsia="Times New Roman"/>
          <w:szCs w:val="24"/>
        </w:rPr>
        <w:t>ου χρόνου ομιλίας του κυρίου Βουλευτή)</w:t>
      </w:r>
    </w:p>
    <w:p w14:paraId="4217C4B4" w14:textId="77777777" w:rsidR="00D30189" w:rsidRDefault="00486ADB">
      <w:pPr>
        <w:spacing w:line="600" w:lineRule="auto"/>
        <w:ind w:firstLine="720"/>
        <w:jc w:val="both"/>
        <w:rPr>
          <w:rFonts w:eastAsia="Times New Roman"/>
          <w:szCs w:val="24"/>
        </w:rPr>
      </w:pPr>
      <w:r>
        <w:rPr>
          <w:rFonts w:eastAsia="Times New Roman"/>
          <w:szCs w:val="24"/>
        </w:rPr>
        <w:t>Κύριε Πρόεδρε, μισό λεπτό και ολοκληρώνω.</w:t>
      </w:r>
    </w:p>
    <w:p w14:paraId="4217C4B5" w14:textId="77777777" w:rsidR="00D30189" w:rsidRDefault="00486ADB">
      <w:pPr>
        <w:spacing w:line="600" w:lineRule="auto"/>
        <w:ind w:firstLine="720"/>
        <w:jc w:val="both"/>
        <w:rPr>
          <w:rFonts w:eastAsia="Times New Roman"/>
          <w:szCs w:val="24"/>
        </w:rPr>
      </w:pPr>
      <w:r>
        <w:rPr>
          <w:rFonts w:eastAsia="Times New Roman"/>
          <w:szCs w:val="24"/>
        </w:rPr>
        <w:t xml:space="preserve">Δεύτερον: Κύριοι Βουλευτές, έχετε καταλάβει ότι αυτήν τη στιγμή η ελληνική Κυβέρνηση διαπραγματεύεται με την </w:t>
      </w:r>
      <w:r>
        <w:rPr>
          <w:rFonts w:eastAsia="Times New Roman"/>
          <w:szCs w:val="24"/>
        </w:rPr>
        <w:t xml:space="preserve">κυβέρνηση </w:t>
      </w:r>
      <w:r>
        <w:rPr>
          <w:rFonts w:eastAsia="Times New Roman"/>
          <w:szCs w:val="24"/>
        </w:rPr>
        <w:t>των Σκοπίων, υποτίθεται για να λύσει ένα σοβαρό εθνικό π</w:t>
      </w:r>
      <w:r>
        <w:rPr>
          <w:rFonts w:eastAsia="Times New Roman"/>
          <w:szCs w:val="24"/>
        </w:rPr>
        <w:t xml:space="preserve">ρόβλημα που αφορά την ονομασία της γειτονικής χώρας; </w:t>
      </w:r>
    </w:p>
    <w:p w14:paraId="4217C4B6" w14:textId="77777777" w:rsidR="00D30189" w:rsidRDefault="00486ADB">
      <w:pPr>
        <w:spacing w:line="600" w:lineRule="auto"/>
        <w:ind w:firstLine="720"/>
        <w:jc w:val="both"/>
        <w:rPr>
          <w:rFonts w:eastAsia="Times New Roman"/>
          <w:szCs w:val="24"/>
        </w:rPr>
      </w:pPr>
      <w:r>
        <w:rPr>
          <w:rFonts w:eastAsia="Times New Roman"/>
          <w:szCs w:val="24"/>
        </w:rPr>
        <w:t>Είναι δυνατόν, την ώρα που υποτίθεται ότι η Κυβέρνηση διαπραγματεύεται και η διαδικασία αυτή είναι –υποτίθεται- στην κορύφωσή της, η ελληνική Δημόσια Εταιρεία Ηλεκτρισμού να διαπραγματεύεται εξαγορά ετα</w:t>
      </w:r>
      <w:r>
        <w:rPr>
          <w:rFonts w:eastAsia="Times New Roman"/>
          <w:szCs w:val="24"/>
        </w:rPr>
        <w:t xml:space="preserve">ιρείας των Σκοπίων που σύμφωνα με το δημοσίευμα –σας παρακαλώ να το επιβεβαιώσετε- είναι συμφερόντων ανώτατου πολιτικού, του Αντιπροέδρου της Κυβέρνησης των Σκοπίων; </w:t>
      </w:r>
    </w:p>
    <w:p w14:paraId="4217C4B7" w14:textId="77777777" w:rsidR="00D30189" w:rsidRDefault="00486ADB">
      <w:pPr>
        <w:spacing w:line="600" w:lineRule="auto"/>
        <w:ind w:firstLine="720"/>
        <w:jc w:val="both"/>
        <w:rPr>
          <w:rFonts w:eastAsia="Times New Roman"/>
          <w:szCs w:val="24"/>
        </w:rPr>
      </w:pPr>
      <w:r>
        <w:rPr>
          <w:rFonts w:eastAsia="Times New Roman"/>
          <w:szCs w:val="24"/>
        </w:rPr>
        <w:t>Ξέρετε τι σημαίνει αυτό; Έχετε παρανοήσει εντελώς; Καταλαβαίνετε τι σημαίνει αυτήν την ώρ</w:t>
      </w:r>
      <w:r>
        <w:rPr>
          <w:rFonts w:eastAsia="Times New Roman"/>
          <w:szCs w:val="24"/>
        </w:rPr>
        <w:t>α δημόσια εταιρεία να διαπραγματεύεται να αγοράσει και να πληρώσει χρήματα σε γειτονική εταιρεία των Σκοπίων για εβδομήντα πελάτες; Ισχύουν αυτά τα πράγματα ή όχι;</w:t>
      </w:r>
    </w:p>
    <w:p w14:paraId="4217C4B8" w14:textId="77777777" w:rsidR="00D30189" w:rsidRDefault="00486AD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ολοκληρώνετε.</w:t>
      </w:r>
    </w:p>
    <w:p w14:paraId="4217C4B9" w14:textId="77777777" w:rsidR="00D30189" w:rsidRDefault="00486ADB">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Αν ισχύουν</w:t>
      </w:r>
      <w:r>
        <w:rPr>
          <w:rFonts w:eastAsia="Times New Roman"/>
          <w:szCs w:val="24"/>
        </w:rPr>
        <w:t>, τι πρόκειται να κάνετε; Τι προτίθεστε να κάνετε, κύριε Υπουργέ, κύριοι Βουλευτές της Συμπολίτευσης; Έτσι αντιλαμβάνεστε την υπεύθυνη διακυβέρνηση και τη διαπραγμάτευση των εθνικών μας θεμάτων, μ’ αυτόν τον τρόπο; Το καράβι πάει ακυβέρνητο, έχετε χάσει τα</w:t>
      </w:r>
      <w:r>
        <w:rPr>
          <w:rFonts w:eastAsia="Times New Roman"/>
          <w:szCs w:val="24"/>
        </w:rPr>
        <w:t xml:space="preserve"> αυγά και τα πασχάλια και το καράβι πάει για τα βράχια, δυστυχώς. Αλλάξτε.</w:t>
      </w:r>
    </w:p>
    <w:p w14:paraId="4217C4BA" w14:textId="77777777" w:rsidR="00D30189" w:rsidRDefault="00486ADB">
      <w:pPr>
        <w:spacing w:line="600" w:lineRule="auto"/>
        <w:ind w:firstLine="720"/>
        <w:jc w:val="center"/>
        <w:rPr>
          <w:rFonts w:eastAsia="Times New Roman"/>
          <w:szCs w:val="24"/>
        </w:rPr>
      </w:pPr>
      <w:r>
        <w:rPr>
          <w:rFonts w:eastAsia="Times New Roman"/>
          <w:szCs w:val="24"/>
        </w:rPr>
        <w:t>(Θόρυβος από την πτέρυγα του ΣΥΡΙΖΑ)</w:t>
      </w:r>
    </w:p>
    <w:p w14:paraId="4217C4BB" w14:textId="77777777" w:rsidR="00D30189" w:rsidRDefault="00486ADB">
      <w:pPr>
        <w:spacing w:line="600" w:lineRule="auto"/>
        <w:ind w:firstLine="720"/>
        <w:jc w:val="both"/>
        <w:rPr>
          <w:rFonts w:eastAsia="Times New Roman"/>
          <w:szCs w:val="24"/>
        </w:rPr>
      </w:pPr>
      <w:r>
        <w:rPr>
          <w:rFonts w:eastAsia="Times New Roman"/>
          <w:szCs w:val="24"/>
        </w:rPr>
        <w:t>Κύριε Υπουργέ, αν όντως ισχύουν αυτά, παρακαλώ να τα επιβεβαιώσετε ή αλλιώς να τα διαψεύσετε και παρακαλούμε να μας πείτε τι πρόκειται να κάνετε</w:t>
      </w:r>
      <w:r>
        <w:rPr>
          <w:rFonts w:eastAsia="Times New Roman"/>
          <w:szCs w:val="24"/>
        </w:rPr>
        <w:t xml:space="preserve"> γι’ αυτό το θέμα.</w:t>
      </w:r>
    </w:p>
    <w:p w14:paraId="4217C4BC" w14:textId="77777777" w:rsidR="00D30189" w:rsidRDefault="00486ADB">
      <w:pPr>
        <w:spacing w:line="600" w:lineRule="auto"/>
        <w:ind w:firstLine="720"/>
        <w:jc w:val="both"/>
        <w:rPr>
          <w:rFonts w:eastAsia="Times New Roman"/>
          <w:szCs w:val="24"/>
        </w:rPr>
      </w:pPr>
      <w:r>
        <w:rPr>
          <w:rFonts w:eastAsia="Times New Roman"/>
          <w:szCs w:val="24"/>
        </w:rPr>
        <w:t>Σας ευχαριστώ.</w:t>
      </w:r>
    </w:p>
    <w:p w14:paraId="4217C4BD"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175D04">
        <w:rPr>
          <w:rFonts w:eastAsia="Times New Roman"/>
          <w:b/>
          <w:szCs w:val="24"/>
        </w:rPr>
        <w:t>ΑΝΑΣΤΑΣΙΑ ΧΡΙΣΤΟΔΟΥΛΟΠΟΥΛΟΥ</w:t>
      </w:r>
      <w:r>
        <w:rPr>
          <w:rFonts w:eastAsia="Times New Roman"/>
          <w:szCs w:val="24"/>
        </w:rPr>
        <w:t>)</w:t>
      </w:r>
    </w:p>
    <w:p w14:paraId="4217C4BE" w14:textId="77777777" w:rsidR="00D30189" w:rsidRDefault="00486ADB">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Κυρία Πρόεδρε, θα ήθελα τον λόγο.</w:t>
      </w:r>
    </w:p>
    <w:p w14:paraId="4217C4BF"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Κύριε Σταθάκη, για πόσο;</w:t>
      </w:r>
    </w:p>
    <w:p w14:paraId="4217C4C0" w14:textId="77777777" w:rsidR="00D30189" w:rsidRDefault="00486ADB">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Για δύο-τρία λεπτά το μάξιμουμ.</w:t>
      </w:r>
    </w:p>
    <w:p w14:paraId="4217C4C1"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 κύριε Υπουργέ.</w:t>
      </w:r>
    </w:p>
    <w:p w14:paraId="4217C4C2" w14:textId="77777777" w:rsidR="00D30189" w:rsidRDefault="00486ADB">
      <w:pPr>
        <w:spacing w:line="600" w:lineRule="auto"/>
        <w:ind w:firstLine="720"/>
        <w:jc w:val="both"/>
        <w:rPr>
          <w:rFonts w:eastAsia="Times New Roman"/>
          <w:szCs w:val="24"/>
        </w:rPr>
      </w:pPr>
      <w:r>
        <w:rPr>
          <w:rFonts w:eastAsia="Times New Roman"/>
          <w:b/>
          <w:szCs w:val="24"/>
        </w:rPr>
        <w:t>ΓΕΩΡΓΙΟΣ ΣΤΑΘΑΚΗΣ (Υπουργός Περιβά</w:t>
      </w:r>
      <w:r>
        <w:rPr>
          <w:rFonts w:eastAsia="Times New Roman"/>
          <w:b/>
          <w:szCs w:val="24"/>
        </w:rPr>
        <w:t xml:space="preserve">λλοντος και Ενέργειας): </w:t>
      </w:r>
      <w:r>
        <w:rPr>
          <w:rFonts w:eastAsia="Times New Roman"/>
          <w:szCs w:val="24"/>
        </w:rPr>
        <w:t>Ευχαριστώ.</w:t>
      </w:r>
    </w:p>
    <w:p w14:paraId="4217C4C3" w14:textId="77777777" w:rsidR="00D30189" w:rsidRDefault="00486ADB">
      <w:pPr>
        <w:spacing w:line="600" w:lineRule="auto"/>
        <w:ind w:firstLine="720"/>
        <w:jc w:val="both"/>
        <w:rPr>
          <w:rFonts w:eastAsia="Times New Roman"/>
          <w:szCs w:val="24"/>
        </w:rPr>
      </w:pPr>
      <w:r>
        <w:rPr>
          <w:rFonts w:eastAsia="Times New Roman"/>
          <w:szCs w:val="24"/>
        </w:rPr>
        <w:t xml:space="preserve">Θα πρέπει να υπάρξουν κάποιες διευκρινίσεις για να μπορέσει να τοποθετηθεί και η Νέα Δημοκρατία στα επίμαχα θέματα για το Κτηματολόγιο, για τα υποθηκοφυλακεία, για την οικονομική βιωσιμότητα ενός καινούργιου </w:t>
      </w:r>
      <w:r>
        <w:rPr>
          <w:rFonts w:eastAsia="Times New Roman"/>
          <w:szCs w:val="24"/>
        </w:rPr>
        <w:t>οργανισμού</w:t>
      </w:r>
      <w:r>
        <w:rPr>
          <w:rFonts w:eastAsia="Times New Roman"/>
          <w:szCs w:val="24"/>
        </w:rPr>
        <w:t>, ο</w:t>
      </w:r>
      <w:r>
        <w:rPr>
          <w:rFonts w:eastAsia="Times New Roman"/>
          <w:szCs w:val="24"/>
        </w:rPr>
        <w:t xml:space="preserve"> οποίος λέει μέσα ρητά ότι είναι αυτοχρηματοδοτούμενος. </w:t>
      </w:r>
    </w:p>
    <w:p w14:paraId="4217C4C4" w14:textId="77777777" w:rsidR="00D30189" w:rsidRDefault="00486ADB">
      <w:pPr>
        <w:spacing w:line="600" w:lineRule="auto"/>
        <w:ind w:firstLine="720"/>
        <w:jc w:val="both"/>
        <w:rPr>
          <w:rFonts w:eastAsia="Times New Roman"/>
          <w:szCs w:val="24"/>
        </w:rPr>
      </w:pPr>
      <w:r>
        <w:rPr>
          <w:rFonts w:eastAsia="Times New Roman"/>
          <w:szCs w:val="24"/>
        </w:rPr>
        <w:t>Οπότε ρωτάω: Είναι αυτοχρηματοδοτούμενο σήμερα το Κτηματολόγιο με βάση τα έσοδά του; «Ναι», είναι η απάντηση. Τα υποθηκοφυλακεία είναι αυτοχρηματοδοτούμενα με βάση τα έσοδά τους; «Ναι», είναι η απάντ</w:t>
      </w:r>
      <w:r>
        <w:rPr>
          <w:rFonts w:eastAsia="Times New Roman"/>
          <w:szCs w:val="24"/>
        </w:rPr>
        <w:t xml:space="preserve">ηση. Ο κ. </w:t>
      </w:r>
      <w:proofErr w:type="spellStart"/>
      <w:r>
        <w:rPr>
          <w:rFonts w:eastAsia="Times New Roman"/>
          <w:szCs w:val="24"/>
        </w:rPr>
        <w:t>Χουλιαράκης</w:t>
      </w:r>
      <w:proofErr w:type="spellEnd"/>
      <w:r>
        <w:rPr>
          <w:rFonts w:eastAsia="Times New Roman"/>
          <w:szCs w:val="24"/>
        </w:rPr>
        <w:t xml:space="preserve"> δεν επιβαρύνεται ούτε από τον έναν φορέα ούτε από τον άλλον. Ενώνονται οι δύο φορείς με τα ίδια έσοδα, με τις ίδιες κατηγορίες εσόδων και μάλιστα με μία ελάφρυνση στον ΦΠΑ που δεν θα έχουν καθόλου ΦΠΑ. Δεν έχει το Κτηματολόγιο, δεν έχ</w:t>
      </w:r>
      <w:r>
        <w:rPr>
          <w:rFonts w:eastAsia="Times New Roman"/>
          <w:szCs w:val="24"/>
        </w:rPr>
        <w:t xml:space="preserve">ουν τα έμμισθα, έχουν τα άμισθα, αλλά θα καταργηθεί και στα άμισθα ο ΦΠΑ. Άρα, έχουμε ίδιους όρους, α συν β τα ίδια έσοδα για τους δύο </w:t>
      </w:r>
      <w:r>
        <w:rPr>
          <w:rFonts w:eastAsia="Times New Roman"/>
          <w:szCs w:val="24"/>
        </w:rPr>
        <w:t>οργανισμούς</w:t>
      </w:r>
      <w:r>
        <w:rPr>
          <w:rFonts w:eastAsia="Times New Roman"/>
          <w:szCs w:val="24"/>
        </w:rPr>
        <w:t xml:space="preserve">. Θα είναι αυτοχρηματοδοτούμενο, άρα δεν τίθεται κανένα θέμα. </w:t>
      </w:r>
    </w:p>
    <w:p w14:paraId="4217C4C5" w14:textId="77777777" w:rsidR="00D30189" w:rsidRDefault="00486ADB">
      <w:pPr>
        <w:spacing w:line="600" w:lineRule="auto"/>
        <w:ind w:firstLine="720"/>
        <w:jc w:val="both"/>
        <w:rPr>
          <w:rFonts w:eastAsia="Times New Roman"/>
          <w:szCs w:val="24"/>
        </w:rPr>
      </w:pPr>
      <w:r>
        <w:rPr>
          <w:rFonts w:eastAsia="Times New Roman"/>
          <w:szCs w:val="24"/>
        </w:rPr>
        <w:t xml:space="preserve">Δεύτερον: Καθολικός διάδοχος ή εκκαθάριση; Πραγματικά περιμένω να μας πείτε τη Δευτέρα αν είστε υπέρ του καθολικού διαδόχου, που λέει το συγκεκριμένο νομοσχέδιο ή αν απαιτείτε εκκαθάριση της </w:t>
      </w:r>
      <w:r>
        <w:rPr>
          <w:rFonts w:eastAsia="Times New Roman"/>
          <w:szCs w:val="24"/>
        </w:rPr>
        <w:t>«</w:t>
      </w:r>
      <w:r>
        <w:rPr>
          <w:rFonts w:eastAsia="Times New Roman"/>
          <w:szCs w:val="24"/>
        </w:rPr>
        <w:t>ΕΚΧΑ</w:t>
      </w:r>
      <w:r>
        <w:rPr>
          <w:rFonts w:eastAsia="Times New Roman"/>
          <w:szCs w:val="24"/>
        </w:rPr>
        <w:t xml:space="preserve"> Α.Ε</w:t>
      </w:r>
      <w:r>
        <w:rPr>
          <w:rFonts w:eastAsia="Times New Roman"/>
          <w:szCs w:val="24"/>
        </w:rPr>
        <w:t>.</w:t>
      </w:r>
      <w:r>
        <w:rPr>
          <w:rFonts w:eastAsia="Times New Roman"/>
          <w:szCs w:val="24"/>
        </w:rPr>
        <w:t>»</w:t>
      </w:r>
      <w:r>
        <w:rPr>
          <w:rFonts w:eastAsia="Times New Roman"/>
          <w:szCs w:val="24"/>
        </w:rPr>
        <w:t xml:space="preserve">. Γιατί επιλέξαμε τον καθολικό; Για όλους τους λόγους </w:t>
      </w:r>
      <w:r>
        <w:rPr>
          <w:rFonts w:eastAsia="Times New Roman"/>
          <w:szCs w:val="24"/>
        </w:rPr>
        <w:t xml:space="preserve">που υπονοήσατε, διότι ο καθολικός διάδοχος σημαίνει ότι </w:t>
      </w:r>
      <w:r>
        <w:rPr>
          <w:rFonts w:eastAsia="Times New Roman"/>
          <w:szCs w:val="24"/>
        </w:rPr>
        <w:t>ε</w:t>
      </w:r>
      <w:r>
        <w:rPr>
          <w:rFonts w:eastAsia="Times New Roman"/>
          <w:szCs w:val="24"/>
        </w:rPr>
        <w:t>ίκοσι οχτώ</w:t>
      </w:r>
      <w:r>
        <w:rPr>
          <w:rFonts w:eastAsia="Times New Roman"/>
          <w:szCs w:val="24"/>
        </w:rPr>
        <w:t xml:space="preserve"> </w:t>
      </w:r>
      <w:r>
        <w:rPr>
          <w:rFonts w:eastAsia="Times New Roman"/>
          <w:szCs w:val="24"/>
        </w:rPr>
        <w:t xml:space="preserve">συμβάσεις που υπέγραψε η </w:t>
      </w:r>
      <w:r>
        <w:rPr>
          <w:rFonts w:eastAsia="Times New Roman"/>
          <w:szCs w:val="24"/>
        </w:rPr>
        <w:t>«</w:t>
      </w:r>
      <w:r>
        <w:rPr>
          <w:rFonts w:eastAsia="Times New Roman"/>
          <w:szCs w:val="24"/>
        </w:rPr>
        <w:t xml:space="preserve">ΕΚΧΑ </w:t>
      </w:r>
      <w:r>
        <w:rPr>
          <w:rFonts w:eastAsia="Times New Roman"/>
          <w:szCs w:val="24"/>
        </w:rPr>
        <w:t>Α.Ε.»</w:t>
      </w:r>
      <w:r>
        <w:rPr>
          <w:rFonts w:eastAsia="Times New Roman"/>
          <w:szCs w:val="24"/>
        </w:rPr>
        <w:t xml:space="preserve"> πριν από δύο εβδομάδες –τις υπέγραψα- και όλες οι δραστηριότητες που κάνει η </w:t>
      </w:r>
      <w:r>
        <w:rPr>
          <w:rFonts w:eastAsia="Times New Roman"/>
          <w:szCs w:val="24"/>
        </w:rPr>
        <w:t>«</w:t>
      </w:r>
      <w:r>
        <w:rPr>
          <w:rFonts w:eastAsia="Times New Roman"/>
          <w:szCs w:val="24"/>
        </w:rPr>
        <w:t>ΕΚΧΑ</w:t>
      </w:r>
      <w:r>
        <w:rPr>
          <w:rFonts w:eastAsia="Times New Roman"/>
          <w:szCs w:val="24"/>
        </w:rPr>
        <w:t xml:space="preserve"> Α.Ε.»</w:t>
      </w:r>
      <w:r>
        <w:rPr>
          <w:rFonts w:eastAsia="Times New Roman"/>
          <w:szCs w:val="24"/>
        </w:rPr>
        <w:t>, την επόμενη μέρα συνεχίζουν χωρίς το παραμικρό εμπόδιο. Κανέν</w:t>
      </w:r>
      <w:r>
        <w:rPr>
          <w:rFonts w:eastAsia="Times New Roman"/>
          <w:szCs w:val="24"/>
        </w:rPr>
        <w:t xml:space="preserve">α εμπόδιο. </w:t>
      </w:r>
    </w:p>
    <w:p w14:paraId="4217C4C6" w14:textId="77777777" w:rsidR="00D30189" w:rsidRDefault="00486ADB">
      <w:pPr>
        <w:spacing w:line="600" w:lineRule="auto"/>
        <w:ind w:firstLine="720"/>
        <w:jc w:val="both"/>
        <w:rPr>
          <w:rFonts w:eastAsia="Times New Roman"/>
          <w:szCs w:val="24"/>
        </w:rPr>
      </w:pPr>
      <w:r>
        <w:rPr>
          <w:rFonts w:eastAsia="Times New Roman"/>
          <w:szCs w:val="24"/>
        </w:rPr>
        <w:t xml:space="preserve">Αν βάλεις την </w:t>
      </w:r>
      <w:r>
        <w:rPr>
          <w:rFonts w:eastAsia="Times New Roman"/>
          <w:szCs w:val="24"/>
        </w:rPr>
        <w:t>«</w:t>
      </w:r>
      <w:r>
        <w:rPr>
          <w:rFonts w:eastAsia="Times New Roman"/>
          <w:szCs w:val="24"/>
        </w:rPr>
        <w:t xml:space="preserve">ΕΚΧΑ </w:t>
      </w:r>
      <w:r>
        <w:rPr>
          <w:rFonts w:eastAsia="Times New Roman"/>
          <w:szCs w:val="24"/>
        </w:rPr>
        <w:t>Α.Ε.»</w:t>
      </w:r>
      <w:r>
        <w:rPr>
          <w:rFonts w:eastAsia="Times New Roman"/>
          <w:szCs w:val="24"/>
        </w:rPr>
        <w:t xml:space="preserve"> σε διαδικασία εκκαθάρισης, σημαίνει ότι το διάστημα από τη διαδικασία εκκαθάρισης έως την ομαλή λειτουργία του νέου </w:t>
      </w:r>
      <w:r>
        <w:rPr>
          <w:rFonts w:eastAsia="Times New Roman"/>
          <w:szCs w:val="24"/>
        </w:rPr>
        <w:t xml:space="preserve">οργανισμού </w:t>
      </w:r>
      <w:r>
        <w:rPr>
          <w:rFonts w:eastAsia="Times New Roman"/>
          <w:szCs w:val="24"/>
        </w:rPr>
        <w:t xml:space="preserve">θα δημιουργούσε δεκάδες, εκατοντάδες προβλήματα. Δεν συντρέχουν λόγοι ότι υπάρχουν σκάνδαλα, τα οποία θέλεις να κρύψεις, αλλά στην περίπτωση αυτή έχουμε βάλει ορκωτούς λογιστές να αποτυπώσουν την κατάσταση της </w:t>
      </w:r>
      <w:r>
        <w:rPr>
          <w:rFonts w:eastAsia="Times New Roman"/>
          <w:szCs w:val="24"/>
        </w:rPr>
        <w:t>«</w:t>
      </w:r>
      <w:r>
        <w:rPr>
          <w:rFonts w:eastAsia="Times New Roman"/>
          <w:szCs w:val="24"/>
        </w:rPr>
        <w:t>ΕΚΧΑ</w:t>
      </w:r>
      <w:r>
        <w:rPr>
          <w:rFonts w:eastAsia="Times New Roman"/>
          <w:szCs w:val="24"/>
        </w:rPr>
        <w:t xml:space="preserve"> Α.Ε.»</w:t>
      </w:r>
      <w:r>
        <w:rPr>
          <w:rFonts w:eastAsia="Times New Roman"/>
          <w:szCs w:val="24"/>
        </w:rPr>
        <w:t>, άρα θα έχουμε σαφή εικόνα ότι δεν</w:t>
      </w:r>
      <w:r>
        <w:rPr>
          <w:rFonts w:eastAsia="Times New Roman"/>
          <w:szCs w:val="24"/>
        </w:rPr>
        <w:t xml:space="preserve"> υπάρχει κάτι μεμπτό. Άρα, ο καθολικός διάδοχος είναι η καλύτερη νομικά λύση που διευκολύνει την επίτευξη της ομαλής λειτουργίας του νέου </w:t>
      </w:r>
      <w:r>
        <w:rPr>
          <w:rFonts w:eastAsia="Times New Roman"/>
          <w:szCs w:val="24"/>
        </w:rPr>
        <w:t>οργανισμού</w:t>
      </w:r>
      <w:r>
        <w:rPr>
          <w:rFonts w:eastAsia="Times New Roman"/>
          <w:szCs w:val="24"/>
        </w:rPr>
        <w:t>.</w:t>
      </w:r>
    </w:p>
    <w:p w14:paraId="4217C4C7"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Κι επειδή ακούστηκε μια, δυο φορές -και μάλιστα με υπονοούμενο- ότι πάμε να καλύψουμε κάτι με τον καθολικό</w:t>
      </w:r>
      <w:r>
        <w:rPr>
          <w:rFonts w:eastAsia="Times New Roman"/>
          <w:bCs/>
          <w:shd w:val="clear" w:color="auto" w:fill="FFFFFF"/>
        </w:rPr>
        <w:t xml:space="preserve"> διάδοχο, θα ήθελα να τοποθετηθεί η Νέα Δημοκρατία ευθέως εάν συμφωνεί ή διαφωνεί με τη μια ή με την άλλη επιλογή. </w:t>
      </w:r>
    </w:p>
    <w:p w14:paraId="4217C4C8"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Το τρίτο θέμα αφορά τη ΔΕΗ. Μιλάτε με πολλές εικασίες. Από ό,τι κατάλαβα, δεν έχετε κάτι συγκεκριμένο να μας πείτε. Θα σας απαντήσω, λοιπόν,</w:t>
      </w:r>
      <w:r>
        <w:rPr>
          <w:rFonts w:eastAsia="Times New Roman"/>
          <w:bCs/>
          <w:shd w:val="clear" w:color="auto" w:fill="FFFFFF"/>
        </w:rPr>
        <w:t xml:space="preserve"> όταν έχετε κάτι πολύ συγκεκριμένο για το θέμα αυτό. Στον κοινοβουλευτικό διάλογο μετά χαράς να σας απαντήσω για τα σχέδια της ΔΕΗ να επεκταθεί στα Βαλκάνια, που είναι ένα πολύ ενδιαφέρον θέμα. Ελπίζω κι εσείς να συμφωνείτε στην κεντρική ιδέα της στρατηγικ</w:t>
      </w:r>
      <w:r>
        <w:rPr>
          <w:rFonts w:eastAsia="Times New Roman"/>
          <w:bCs/>
          <w:shd w:val="clear" w:color="auto" w:fill="FFFFFF"/>
        </w:rPr>
        <w:t xml:space="preserve">ής να επεκταθεί η ΔΕΗ στα Βαλκάνια. Αν έχετε κάτι πιο συγκεκριμένο, θα το απαντήσουμε άλλη στιγμή. </w:t>
      </w:r>
    </w:p>
    <w:p w14:paraId="4217C4C9" w14:textId="77777777" w:rsidR="00D30189" w:rsidRDefault="00486ADB">
      <w:pPr>
        <w:spacing w:line="600" w:lineRule="auto"/>
        <w:ind w:firstLine="720"/>
        <w:jc w:val="both"/>
        <w:rPr>
          <w:rFonts w:eastAsia="Times New Roman"/>
          <w:bCs/>
          <w:shd w:val="clear" w:color="auto" w:fill="FFFFFF"/>
        </w:rPr>
      </w:pPr>
      <w:r>
        <w:rPr>
          <w:rFonts w:eastAsia="Times New Roman"/>
          <w:b/>
          <w:bCs/>
          <w:shd w:val="clear" w:color="auto" w:fill="FFFFFF"/>
        </w:rPr>
        <w:t>ΝΙΚΟΛΑΟΣ ΔΕΝΔΙΑΣ:</w:t>
      </w:r>
      <w:r>
        <w:rPr>
          <w:rFonts w:eastAsia="Times New Roman"/>
          <w:bCs/>
          <w:shd w:val="clear" w:color="auto" w:fill="FFFFFF"/>
        </w:rPr>
        <w:t xml:space="preserve"> Κυρία Πρόεδρε, με </w:t>
      </w:r>
      <w:proofErr w:type="spellStart"/>
      <w:r>
        <w:rPr>
          <w:rFonts w:eastAsia="Times New Roman"/>
          <w:bCs/>
          <w:shd w:val="clear" w:color="auto" w:fill="FFFFFF"/>
        </w:rPr>
        <w:t>συγχωρείτε</w:t>
      </w:r>
      <w:proofErr w:type="spellEnd"/>
      <w:r>
        <w:rPr>
          <w:rFonts w:eastAsia="Times New Roman"/>
          <w:bCs/>
          <w:shd w:val="clear" w:color="auto" w:fill="FFFFFF"/>
        </w:rPr>
        <w:t>, μου επιτρέπετε να έχω τον λόγο;</w:t>
      </w:r>
    </w:p>
    <w:p w14:paraId="4217C4CA" w14:textId="77777777" w:rsidR="00D30189" w:rsidRDefault="00486ADB">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Ορίστε, έχετε τον λόγο. </w:t>
      </w:r>
    </w:p>
    <w:p w14:paraId="4217C4CB" w14:textId="77777777" w:rsidR="00D30189" w:rsidRDefault="00486ADB">
      <w:pPr>
        <w:spacing w:line="600" w:lineRule="auto"/>
        <w:ind w:firstLine="720"/>
        <w:jc w:val="both"/>
        <w:rPr>
          <w:rFonts w:eastAsia="Times New Roman"/>
          <w:bCs/>
          <w:shd w:val="clear" w:color="auto" w:fill="FFFFFF"/>
        </w:rPr>
      </w:pPr>
      <w:r>
        <w:rPr>
          <w:rFonts w:eastAsia="Times New Roman"/>
          <w:b/>
          <w:bCs/>
          <w:shd w:val="clear" w:color="auto" w:fill="FFFFFF"/>
        </w:rPr>
        <w:t>ΝΙΚΟΛΑΟ</w:t>
      </w:r>
      <w:r>
        <w:rPr>
          <w:rFonts w:eastAsia="Times New Roman"/>
          <w:b/>
          <w:bCs/>
          <w:shd w:val="clear" w:color="auto" w:fill="FFFFFF"/>
        </w:rPr>
        <w:t>Σ ΔΕΝΔΙΑΣ:</w:t>
      </w:r>
      <w:r>
        <w:rPr>
          <w:rFonts w:eastAsia="Times New Roman"/>
          <w:bCs/>
          <w:shd w:val="clear" w:color="auto" w:fill="FFFFFF"/>
        </w:rPr>
        <w:t xml:space="preserve"> Κύριε Υπουργέ, με </w:t>
      </w:r>
      <w:proofErr w:type="spellStart"/>
      <w:r>
        <w:rPr>
          <w:rFonts w:eastAsia="Times New Roman"/>
          <w:bCs/>
          <w:shd w:val="clear" w:color="auto" w:fill="FFFFFF"/>
        </w:rPr>
        <w:t>συγχωρείτε</w:t>
      </w:r>
      <w:proofErr w:type="spellEnd"/>
      <w:r>
        <w:rPr>
          <w:rFonts w:eastAsia="Times New Roman"/>
          <w:bCs/>
          <w:shd w:val="clear" w:color="auto" w:fill="FFFFFF"/>
        </w:rPr>
        <w:t>, αν κατάλαβα καλά τι είπατε τώρα, είπατε ότι δεν υπάρχει κα</w:t>
      </w:r>
      <w:r>
        <w:rPr>
          <w:rFonts w:eastAsia="Times New Roman"/>
          <w:bCs/>
          <w:shd w:val="clear" w:color="auto" w:fill="FFFFFF"/>
        </w:rPr>
        <w:t>μ</w:t>
      </w:r>
      <w:r>
        <w:rPr>
          <w:rFonts w:eastAsia="Times New Roman"/>
          <w:bCs/>
          <w:shd w:val="clear" w:color="auto" w:fill="FFFFFF"/>
        </w:rPr>
        <w:t>μία διαφορά στο οικονομικό μέτωπο, όσον αφορά τον νέο φορέα κ.λπ.</w:t>
      </w:r>
      <w:r>
        <w:rPr>
          <w:rFonts w:eastAsia="Times New Roman"/>
          <w:bCs/>
          <w:shd w:val="clear" w:color="auto" w:fill="FFFFFF"/>
        </w:rPr>
        <w:t>.</w:t>
      </w:r>
      <w:r>
        <w:rPr>
          <w:rFonts w:eastAsia="Times New Roman"/>
          <w:bCs/>
          <w:shd w:val="clear" w:color="auto" w:fill="FFFFFF"/>
        </w:rPr>
        <w:t xml:space="preserve"> Αναφέρομαι στο Κτηματολόγιο. </w:t>
      </w:r>
    </w:p>
    <w:p w14:paraId="4217C4CC"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Δεν αυξάνετε όλα τα αναλογικά τέλη </w:t>
      </w:r>
      <w:r>
        <w:rPr>
          <w:rFonts w:eastAsia="Times New Roman"/>
          <w:bCs/>
          <w:shd w:val="clear" w:color="auto" w:fill="FFFFFF"/>
        </w:rPr>
        <w:t xml:space="preserve">μετεγγραφών </w:t>
      </w:r>
      <w:r>
        <w:rPr>
          <w:rFonts w:eastAsia="Times New Roman"/>
          <w:bCs/>
          <w:shd w:val="clear" w:color="auto" w:fill="FFFFFF"/>
        </w:rPr>
        <w:t xml:space="preserve">και </w:t>
      </w:r>
      <w:r>
        <w:rPr>
          <w:rFonts w:eastAsia="Times New Roman"/>
          <w:bCs/>
          <w:shd w:val="clear" w:color="auto" w:fill="FFFFFF"/>
        </w:rPr>
        <w:t>καταχωρίσεων κατά 0,25</w:t>
      </w:r>
      <w:r>
        <w:rPr>
          <w:rFonts w:eastAsia="Times New Roman"/>
          <w:bCs/>
          <w:shd w:val="clear" w:color="auto" w:fill="FFFFFF"/>
        </w:rPr>
        <w:t>‰</w:t>
      </w:r>
      <w:r>
        <w:rPr>
          <w:rFonts w:eastAsia="Times New Roman"/>
          <w:bCs/>
          <w:shd w:val="clear" w:color="auto" w:fill="FFFFFF"/>
        </w:rPr>
        <w:t xml:space="preserve">; Δεν αυξάνετε τα αναλογικά τέλη για τις γονικές παροχές και τις δωρεές από 4,75‰ σε 8‰, δηλαδή φτάνετε στο κόστος προσημείωσης; </w:t>
      </w:r>
    </w:p>
    <w:p w14:paraId="4217C4CD"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Η ελληνική κοινωνία δεν επιβαρύνεται, λοιπόν, από αυτό που προτείνετε; Πώς μας λέτε ότι είναι ουδέτερο;</w:t>
      </w:r>
      <w:r>
        <w:rPr>
          <w:rFonts w:eastAsia="Times New Roman"/>
          <w:bCs/>
          <w:shd w:val="clear" w:color="auto" w:fill="FFFFFF"/>
        </w:rPr>
        <w:t xml:space="preserve"> Η τσέπη του Έλληνα πολίτη είναι αδιάφορη για την Κυβέρνηση, για να το καταλάβω; Ή τα νούμερα που βλέπω εγώ είναι λάθος ή αυτό μας λέτε εσείς είναι ανακριβές. </w:t>
      </w:r>
    </w:p>
    <w:p w14:paraId="4217C4CE" w14:textId="77777777" w:rsidR="00D30189" w:rsidRDefault="00486ADB">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Θα απαντήσετε, κύριε Σταθάκη; </w:t>
      </w:r>
    </w:p>
    <w:p w14:paraId="4217C4CF" w14:textId="77777777" w:rsidR="00D30189" w:rsidRDefault="00486ADB">
      <w:pPr>
        <w:spacing w:line="600" w:lineRule="auto"/>
        <w:ind w:firstLine="720"/>
        <w:jc w:val="both"/>
        <w:rPr>
          <w:rFonts w:eastAsia="Times New Roman"/>
          <w:bCs/>
          <w:shd w:val="clear" w:color="auto" w:fill="FFFFFF"/>
        </w:rPr>
      </w:pPr>
      <w:r>
        <w:rPr>
          <w:rFonts w:eastAsia="Times New Roman"/>
          <w:b/>
          <w:bCs/>
          <w:shd w:val="clear" w:color="auto" w:fill="FFFFFF"/>
        </w:rPr>
        <w:t>ΓΕΩΡΓΙΟΣ ΣΤΑΘΑΚΗΣ (Υπ</w:t>
      </w:r>
      <w:r>
        <w:rPr>
          <w:rFonts w:eastAsia="Times New Roman"/>
          <w:b/>
          <w:bCs/>
          <w:shd w:val="clear" w:color="auto" w:fill="FFFFFF"/>
        </w:rPr>
        <w:t xml:space="preserve">ουργός Περιβάλλοντος και Ενέργειας): </w:t>
      </w:r>
      <w:r>
        <w:rPr>
          <w:rFonts w:eastAsia="Times New Roman"/>
          <w:bCs/>
          <w:shd w:val="clear" w:color="auto" w:fill="FFFFFF"/>
        </w:rPr>
        <w:t xml:space="preserve">Θα είμαι πολύ σαφής. </w:t>
      </w:r>
    </w:p>
    <w:p w14:paraId="4217C4D0"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Ο νόμος έχει οριακές αυξήσεις σε ορισμένες κατηγορίες. Ο κύριος όγκος είναι ο ίδιος και </w:t>
      </w:r>
      <w:proofErr w:type="spellStart"/>
      <w:r>
        <w:rPr>
          <w:rFonts w:eastAsia="Times New Roman"/>
          <w:bCs/>
          <w:shd w:val="clear" w:color="auto" w:fill="FFFFFF"/>
        </w:rPr>
        <w:t>απομειώνεται</w:t>
      </w:r>
      <w:proofErr w:type="spellEnd"/>
      <w:r>
        <w:rPr>
          <w:rFonts w:eastAsia="Times New Roman"/>
          <w:bCs/>
          <w:shd w:val="clear" w:color="auto" w:fill="FFFFFF"/>
        </w:rPr>
        <w:t xml:space="preserve"> ο ΦΠΑ, που αποτελεί ένα σημαντικό μέρος. Άρα, με βάση το τελικό άθροισμα, δεν είναι ένας οργανισ</w:t>
      </w:r>
      <w:r>
        <w:rPr>
          <w:rFonts w:eastAsia="Times New Roman"/>
          <w:bCs/>
          <w:shd w:val="clear" w:color="auto" w:fill="FFFFFF"/>
        </w:rPr>
        <w:t xml:space="preserve">μός ο οποίος θα έχει επιπρόσθετη επιβάρυνση. </w:t>
      </w:r>
    </w:p>
    <w:p w14:paraId="4217C4D1"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Να απαντήσω και για το λατομικό, που δεν το απάντησα πριν. Να το διευκρινίσω για πολλοστή φορά, αν και είναι σαφές μέσα στο νομοσχέδιο. Το κράτος, εάν είναι ιδιωτικό το λατομείο, δεν επεμβαίνει ούτε παρεμβαίνει</w:t>
      </w:r>
      <w:r>
        <w:rPr>
          <w:rFonts w:eastAsia="Times New Roman"/>
          <w:bCs/>
          <w:shd w:val="clear" w:color="auto" w:fill="FFFFFF"/>
        </w:rPr>
        <w:t xml:space="preserve">. Οι ιδιώτες, δηλαδή ο μισθωτής και ο ιδιοκτήτης κ.λπ., συναποφασίζουν για τους όρους που θέλουν για όλο το χρονικό διάστημα, πριν μετά ή κατά τη διάρκεια. </w:t>
      </w:r>
    </w:p>
    <w:p w14:paraId="4217C4D2"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Για το δημόσιο και τα δημοτικά, που εκεί πρέπει να προστατεύσεις τη δυνατότητα του δημοσίου να διαπ</w:t>
      </w:r>
      <w:r>
        <w:rPr>
          <w:rFonts w:eastAsia="Times New Roman"/>
          <w:bCs/>
          <w:shd w:val="clear" w:color="auto" w:fill="FFFFFF"/>
        </w:rPr>
        <w:t xml:space="preserve">ραγματευτεί, δίνουμε τα σαράντα χρόνια. Κι εφόσον μέχρι τώρα ήταν σαράντα, αλλά γίνονται άλλα τριάντα, άρα εβδομήντα, είναι αναπόφευκτο στα σαράντα χρόνια να υπάρξει επαναδιαπραγμάτευση. </w:t>
      </w:r>
    </w:p>
    <w:p w14:paraId="4217C4D3"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Εφόσον, λοιπόν, ο μισθωτής λειτουργούσε κανονικά -είναι αναλυτικά τα</w:t>
      </w:r>
      <w:r>
        <w:rPr>
          <w:rFonts w:eastAsia="Times New Roman"/>
          <w:bCs/>
          <w:shd w:val="clear" w:color="auto" w:fill="FFFFFF"/>
        </w:rPr>
        <w:t xml:space="preserve"> άρθρα- κι έκανε καλά τη δουλειά του, θα μπούμε σε μια διαδικασία διαπραγμάτευσης με τον δήμο ή το κράτος, προκειμένου οι νέοι όροι της επέκτασης της συμβάσης να είναι αμοιβαία επωφελείς. </w:t>
      </w:r>
    </w:p>
    <w:p w14:paraId="4217C4D4"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Δεν θα μπορούσαμε να το κάνουμε εβδομήντα χρόνια στα δημόσια και στ</w:t>
      </w:r>
      <w:r>
        <w:rPr>
          <w:rFonts w:eastAsia="Times New Roman"/>
          <w:bCs/>
          <w:shd w:val="clear" w:color="auto" w:fill="FFFFFF"/>
        </w:rPr>
        <w:t xml:space="preserve">α δημοτικά, χωρίς να πει </w:t>
      </w:r>
      <w:r>
        <w:rPr>
          <w:rFonts w:eastAsia="Times New Roman"/>
          <w:bCs/>
          <w:shd w:val="clear" w:color="auto" w:fill="FFFFFF"/>
        </w:rPr>
        <w:t xml:space="preserve">κάποιος </w:t>
      </w:r>
      <w:r>
        <w:rPr>
          <w:rFonts w:eastAsia="Times New Roman"/>
          <w:bCs/>
          <w:shd w:val="clear" w:color="auto" w:fill="FFFFFF"/>
        </w:rPr>
        <w:t>ότι δεν υπερασπιζόμαστε σε αυτήν την περίπτωση το δημόσιο συμφέρον. Άρα, προφανώς, υπάρχει διαφορά ανάμεσα στο δημόσιο και το δημοτικό και τον ιδιώτη. Εξ ορισμού υπάρχει διαφορά. Εμείς καλούμαστε να προστατεύσουμε το δημόσι</w:t>
      </w:r>
      <w:r>
        <w:rPr>
          <w:rFonts w:eastAsia="Times New Roman"/>
          <w:bCs/>
          <w:shd w:val="clear" w:color="auto" w:fill="FFFFFF"/>
        </w:rPr>
        <w:t xml:space="preserve">ο. </w:t>
      </w:r>
    </w:p>
    <w:p w14:paraId="4217C4D5"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Αυτό τώρα που εγείρεται, ότι επειδή στα σαράντα χρόνια θα επαναδιαπραγματευτεί -στα οποία επαναλαμβάνω πρέπει να έχει αποσβέσει κ.λπ.- είναι αιτία διαφθοράς. Είναι δυνατόν να το συζητάμε και να πούμε ότι δεν έχει δικαίωμα το δημόσιο να επαναδιαπραγματε</w:t>
      </w:r>
      <w:r>
        <w:rPr>
          <w:rFonts w:eastAsia="Times New Roman"/>
          <w:bCs/>
          <w:shd w:val="clear" w:color="auto" w:fill="FFFFFF"/>
        </w:rPr>
        <w:t xml:space="preserve">υτεί στα σαράντα και να δίνει εβδομήντα χρόνια απευθείας; Δεν είναι λογικό. </w:t>
      </w:r>
    </w:p>
    <w:p w14:paraId="4217C4D6" w14:textId="77777777" w:rsidR="00D30189" w:rsidRDefault="00486ADB">
      <w:pPr>
        <w:spacing w:line="600" w:lineRule="auto"/>
        <w:ind w:firstLine="720"/>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Τώρα τον λόγο </w:t>
      </w:r>
      <w:r>
        <w:rPr>
          <w:rFonts w:eastAsia="Times New Roman"/>
          <w:bCs/>
        </w:rPr>
        <w:t>έχει</w:t>
      </w:r>
      <w:r>
        <w:rPr>
          <w:rFonts w:eastAsia="Times New Roman" w:cs="Times New Roman"/>
        </w:rPr>
        <w:t xml:space="preserve"> ο κ. Ευκλείδης </w:t>
      </w:r>
      <w:proofErr w:type="spellStart"/>
      <w:r>
        <w:rPr>
          <w:rFonts w:eastAsia="Times New Roman" w:cs="Times New Roman"/>
        </w:rPr>
        <w:t>Τσακαλώτος</w:t>
      </w:r>
      <w:proofErr w:type="spellEnd"/>
      <w:r>
        <w:rPr>
          <w:rFonts w:eastAsia="Times New Roman" w:cs="Times New Roman"/>
        </w:rPr>
        <w:t xml:space="preserve">, Υπουργός </w:t>
      </w:r>
      <w:r>
        <w:rPr>
          <w:rFonts w:eastAsia="Times New Roman"/>
          <w:bCs/>
          <w:shd w:val="clear" w:color="auto" w:fill="FFFFFF"/>
        </w:rPr>
        <w:t xml:space="preserve">Οικονομικών, για δώδεκα λεπτά. </w:t>
      </w:r>
    </w:p>
    <w:p w14:paraId="4217C4D7" w14:textId="77777777" w:rsidR="00D30189" w:rsidRDefault="00486ADB">
      <w:pPr>
        <w:spacing w:line="600" w:lineRule="auto"/>
        <w:ind w:firstLine="720"/>
        <w:jc w:val="both"/>
        <w:rPr>
          <w:rFonts w:eastAsia="Times New Roman"/>
          <w:bCs/>
          <w:shd w:val="clear" w:color="auto" w:fill="FFFFFF"/>
        </w:rPr>
      </w:pPr>
      <w:r>
        <w:rPr>
          <w:rFonts w:eastAsia="Times New Roman"/>
          <w:b/>
          <w:bCs/>
          <w:shd w:val="clear" w:color="auto" w:fill="FFFFFF"/>
        </w:rPr>
        <w:t>ΕΥΚΛΕΙΔΗΣ ΤΣΑΚΑΛΩΤΟΣ (Υπουργός Οικονομικών):</w:t>
      </w:r>
      <w:r>
        <w:rPr>
          <w:rFonts w:eastAsia="Times New Roman"/>
          <w:bCs/>
          <w:shd w:val="clear" w:color="auto" w:fill="FFFFFF"/>
        </w:rPr>
        <w:t xml:space="preserve"> Ευχ</w:t>
      </w:r>
      <w:r>
        <w:rPr>
          <w:rFonts w:eastAsia="Times New Roman"/>
          <w:bCs/>
          <w:shd w:val="clear" w:color="auto" w:fill="FFFFFF"/>
        </w:rPr>
        <w:t xml:space="preserve">αριστώ. </w:t>
      </w:r>
    </w:p>
    <w:p w14:paraId="4217C4D8" w14:textId="77777777" w:rsidR="00D30189" w:rsidRDefault="00486ADB">
      <w:pPr>
        <w:spacing w:line="600" w:lineRule="auto"/>
        <w:ind w:firstLine="720"/>
        <w:jc w:val="both"/>
        <w:rPr>
          <w:rFonts w:eastAsia="Times New Roman" w:cs="Times New Roman"/>
        </w:rPr>
      </w:pPr>
      <w:r>
        <w:rPr>
          <w:rFonts w:eastAsia="Times New Roman"/>
          <w:bCs/>
          <w:shd w:val="clear" w:color="auto" w:fill="FFFFFF"/>
        </w:rPr>
        <w:t xml:space="preserve">Κυρίες και κύριοι συνάδελφοι, κάθε φορά που μιλάω στην Αίθουσα, δυστυχώς για την Αντιπολίτευση, όχι για εμάς, τα πράγματα είναι λίγο καλύτερα από την προηγούμενη φορά που μίλησα. </w:t>
      </w:r>
    </w:p>
    <w:p w14:paraId="4217C4D9" w14:textId="77777777" w:rsidR="00D30189" w:rsidRDefault="00486ADB">
      <w:pPr>
        <w:spacing w:line="600" w:lineRule="auto"/>
        <w:ind w:firstLine="720"/>
        <w:jc w:val="both"/>
        <w:rPr>
          <w:rFonts w:eastAsia="Times New Roman"/>
          <w:szCs w:val="24"/>
        </w:rPr>
      </w:pPr>
      <w:r>
        <w:rPr>
          <w:rFonts w:eastAsia="Times New Roman"/>
          <w:szCs w:val="24"/>
        </w:rPr>
        <w:t>Δεν θα επαναλάβω τις δέκα συμφορές τους Μωυσή. Θα σας πω μόνο πράγμ</w:t>
      </w:r>
      <w:r>
        <w:rPr>
          <w:rFonts w:eastAsia="Times New Roman"/>
          <w:szCs w:val="24"/>
        </w:rPr>
        <w:t xml:space="preserve">ατα που έγιναν μετά από αυτές τις αναφορές. Και θα πω ένα από τα χρηματοοικονομικά, ένα από την κατανάλωση και ένα από την πραγματική οικονομία. </w:t>
      </w:r>
    </w:p>
    <w:p w14:paraId="4217C4DA" w14:textId="77777777" w:rsidR="00D30189" w:rsidRDefault="00486ADB">
      <w:pPr>
        <w:spacing w:line="600" w:lineRule="auto"/>
        <w:ind w:firstLine="720"/>
        <w:jc w:val="both"/>
        <w:rPr>
          <w:rFonts w:eastAsia="Times New Roman"/>
          <w:szCs w:val="24"/>
        </w:rPr>
      </w:pPr>
      <w:r>
        <w:rPr>
          <w:rFonts w:eastAsia="Times New Roman"/>
          <w:szCs w:val="24"/>
        </w:rPr>
        <w:t xml:space="preserve">Τα </w:t>
      </w:r>
      <w:r>
        <w:rPr>
          <w:rFonts w:eastAsia="Times New Roman"/>
          <w:szCs w:val="24"/>
          <w:lang w:val="en-US"/>
        </w:rPr>
        <w:t>spread</w:t>
      </w:r>
      <w:r>
        <w:rPr>
          <w:rFonts w:eastAsia="Times New Roman"/>
          <w:szCs w:val="24"/>
        </w:rPr>
        <w:t xml:space="preserve">, όταν μίλησα στον </w:t>
      </w:r>
      <w:r>
        <w:rPr>
          <w:rFonts w:eastAsia="Times New Roman"/>
          <w:szCs w:val="24"/>
        </w:rPr>
        <w:t>προϋπολογισμό</w:t>
      </w:r>
      <w:r>
        <w:rPr>
          <w:rFonts w:eastAsia="Times New Roman"/>
          <w:szCs w:val="24"/>
        </w:rPr>
        <w:t xml:space="preserve">, ήταν 4,01, σήμερα έκλεισαν στα 3,88. Στην κατανάλωση, για όλους </w:t>
      </w:r>
      <w:r>
        <w:rPr>
          <w:rFonts w:eastAsia="Times New Roman"/>
          <w:szCs w:val="24"/>
        </w:rPr>
        <w:t xml:space="preserve">αυτούς και αυτές που δεν αποφάσισαν </w:t>
      </w:r>
      <w:proofErr w:type="spellStart"/>
      <w:r>
        <w:rPr>
          <w:rFonts w:eastAsia="Times New Roman"/>
          <w:szCs w:val="24"/>
        </w:rPr>
        <w:t>μισθία</w:t>
      </w:r>
      <w:proofErr w:type="spellEnd"/>
      <w:r>
        <w:rPr>
          <w:rFonts w:eastAsia="Times New Roman"/>
          <w:szCs w:val="24"/>
        </w:rPr>
        <w:t xml:space="preserve"> και να είναι σύγχρονοι στυλίτες και να μην πάνε σε κανένα μαγαζί ή σε κα</w:t>
      </w:r>
      <w:r>
        <w:rPr>
          <w:rFonts w:eastAsia="Times New Roman"/>
          <w:szCs w:val="24"/>
        </w:rPr>
        <w:t>μ</w:t>
      </w:r>
      <w:r>
        <w:rPr>
          <w:rFonts w:eastAsia="Times New Roman"/>
          <w:szCs w:val="24"/>
        </w:rPr>
        <w:t>μία αγορά, είχε εντυπωσιακή κίνηση. Το παρατήρησαν όλοι και όλες ότι αυτά τα Χριστούγεννα έγιναν πολύ μεγάλες βελτιώσεις στην κατανάλωση. Αλ</w:t>
      </w:r>
      <w:r>
        <w:rPr>
          <w:rFonts w:eastAsia="Times New Roman"/>
          <w:szCs w:val="24"/>
        </w:rPr>
        <w:t xml:space="preserve">λά δεν είναι μόνο η κατανάλωση. Είναι η πραγματική οικονομία. </w:t>
      </w:r>
    </w:p>
    <w:p w14:paraId="4217C4DB" w14:textId="77777777" w:rsidR="00D30189" w:rsidRDefault="00486ADB">
      <w:pPr>
        <w:spacing w:line="600" w:lineRule="auto"/>
        <w:ind w:firstLine="720"/>
        <w:jc w:val="both"/>
        <w:rPr>
          <w:rFonts w:eastAsia="Times New Roman"/>
          <w:szCs w:val="24"/>
        </w:rPr>
      </w:pPr>
      <w:r>
        <w:rPr>
          <w:rFonts w:eastAsia="Times New Roman"/>
          <w:szCs w:val="24"/>
        </w:rPr>
        <w:t>Στις 2 Ιανουαρίου βγήκε το καινούργιο «</w:t>
      </w:r>
      <w:r>
        <w:rPr>
          <w:rFonts w:eastAsia="Times New Roman"/>
          <w:szCs w:val="24"/>
          <w:lang w:val="en-US"/>
        </w:rPr>
        <w:t>market</w:t>
      </w:r>
      <w:r>
        <w:rPr>
          <w:rFonts w:eastAsia="Times New Roman"/>
          <w:szCs w:val="24"/>
        </w:rPr>
        <w:t>». Να σας πω τι είναι το «</w:t>
      </w:r>
      <w:r>
        <w:rPr>
          <w:rFonts w:eastAsia="Times New Roman"/>
          <w:szCs w:val="24"/>
          <w:lang w:val="en-US"/>
        </w:rPr>
        <w:t>market</w:t>
      </w:r>
      <w:r>
        <w:rPr>
          <w:rFonts w:eastAsia="Times New Roman"/>
          <w:szCs w:val="24"/>
        </w:rPr>
        <w:t>», που είναι ένας πολύ σημαντικός δείκτης για τη μεταποίηση, όπου ρωτάνε όλες τις επιχειρήσεις: «Τι περιμένετε; Περι</w:t>
      </w:r>
      <w:r>
        <w:rPr>
          <w:rFonts w:eastAsia="Times New Roman"/>
          <w:szCs w:val="24"/>
        </w:rPr>
        <w:t xml:space="preserve">σσότερες πωλήσεις ή λιγότερες πωλήσεις τον επόμενο χρόνο;». Ήταν ένα ρεκόρ από το 2008 η αύξηση των παραγγελιών σε αυτές τις επιχειρήσεις. </w:t>
      </w:r>
    </w:p>
    <w:p w14:paraId="4217C4DC" w14:textId="77777777" w:rsidR="00D30189" w:rsidRDefault="00486ADB">
      <w:pPr>
        <w:spacing w:line="600" w:lineRule="auto"/>
        <w:ind w:firstLine="720"/>
        <w:jc w:val="both"/>
        <w:rPr>
          <w:rFonts w:eastAsia="Times New Roman"/>
          <w:szCs w:val="24"/>
        </w:rPr>
      </w:pPr>
      <w:r>
        <w:rPr>
          <w:rFonts w:eastAsia="Times New Roman"/>
          <w:szCs w:val="24"/>
        </w:rPr>
        <w:t xml:space="preserve">Άρα, αυτά τα τρία στοιχεία -που είναι μόνο, λέω, μετά από τον </w:t>
      </w:r>
      <w:r>
        <w:rPr>
          <w:rFonts w:eastAsia="Times New Roman"/>
          <w:szCs w:val="24"/>
        </w:rPr>
        <w:t>προϋπολογισμό</w:t>
      </w:r>
      <w:r>
        <w:rPr>
          <w:rFonts w:eastAsia="Times New Roman"/>
          <w:szCs w:val="24"/>
        </w:rPr>
        <w:t>- δείχνουν γιατί είναι καλύτερα τα πράγμα</w:t>
      </w:r>
      <w:r>
        <w:rPr>
          <w:rFonts w:eastAsia="Times New Roman"/>
          <w:szCs w:val="24"/>
        </w:rPr>
        <w:t>τα.</w:t>
      </w:r>
    </w:p>
    <w:p w14:paraId="4217C4DD" w14:textId="77777777" w:rsidR="00D30189" w:rsidRDefault="00486ADB">
      <w:pPr>
        <w:spacing w:line="600" w:lineRule="auto"/>
        <w:ind w:firstLine="720"/>
        <w:jc w:val="both"/>
        <w:rPr>
          <w:rFonts w:eastAsia="Times New Roman"/>
          <w:szCs w:val="24"/>
        </w:rPr>
      </w:pPr>
      <w:r>
        <w:rPr>
          <w:rFonts w:eastAsia="Times New Roman"/>
          <w:szCs w:val="24"/>
        </w:rPr>
        <w:t xml:space="preserve">Τώρα στο θεσμικό, πολιτικό επίπεδο, χθες είχαμε το </w:t>
      </w:r>
      <w:r>
        <w:rPr>
          <w:rFonts w:eastAsia="Times New Roman"/>
          <w:szCs w:val="24"/>
          <w:lang w:val="en-US"/>
        </w:rPr>
        <w:t>EWG</w:t>
      </w:r>
      <w:r>
        <w:rPr>
          <w:rFonts w:eastAsia="Times New Roman"/>
          <w:szCs w:val="24"/>
        </w:rPr>
        <w:t xml:space="preserve"> που ήταν η συζήτηση για τα </w:t>
      </w:r>
      <w:proofErr w:type="spellStart"/>
      <w:r>
        <w:rPr>
          <w:rFonts w:eastAsia="Times New Roman"/>
          <w:szCs w:val="24"/>
        </w:rPr>
        <w:t>προαπαιτούμενα</w:t>
      </w:r>
      <w:proofErr w:type="spellEnd"/>
      <w:r>
        <w:rPr>
          <w:rFonts w:eastAsia="Times New Roman"/>
          <w:szCs w:val="24"/>
        </w:rPr>
        <w:t xml:space="preserve">, που γράφατε και λέγατε το καλοκαίρι σε όλες τις εφημερίδες ότι είναι «στον αέρα η διαπραγμάτευση». Πήγε πολύ καλά το </w:t>
      </w:r>
      <w:r>
        <w:rPr>
          <w:rFonts w:eastAsia="Times New Roman"/>
          <w:szCs w:val="24"/>
          <w:lang w:val="en-US"/>
        </w:rPr>
        <w:t>EWG</w:t>
      </w:r>
      <w:r>
        <w:rPr>
          <w:rFonts w:eastAsia="Times New Roman"/>
          <w:szCs w:val="24"/>
        </w:rPr>
        <w:t xml:space="preserve">, τα </w:t>
      </w:r>
      <w:proofErr w:type="spellStart"/>
      <w:r>
        <w:rPr>
          <w:rFonts w:eastAsia="Times New Roman"/>
          <w:szCs w:val="24"/>
        </w:rPr>
        <w:t>προαπαιτούμενα</w:t>
      </w:r>
      <w:proofErr w:type="spellEnd"/>
      <w:r>
        <w:rPr>
          <w:rFonts w:eastAsia="Times New Roman"/>
          <w:szCs w:val="24"/>
        </w:rPr>
        <w:t xml:space="preserve"> είναι σε μια κ</w:t>
      </w:r>
      <w:r>
        <w:rPr>
          <w:rFonts w:eastAsia="Times New Roman"/>
          <w:szCs w:val="24"/>
        </w:rPr>
        <w:t xml:space="preserve">αλή σειρά και άρα είμαστε εντός των στόχων και εντός του χρονοδιαγράμματος που σας έχουμε περιγράψει. Πρόκειται για ένα χρονοδιάγραμμα που τελειώνει με την τρίτη αξιολόγηση, που αρχίζει η συζήτηση για το χρέος και τη διευκρίνιση του χρέους για να μπορούμε </w:t>
      </w:r>
      <w:r>
        <w:rPr>
          <w:rFonts w:eastAsia="Times New Roman"/>
          <w:szCs w:val="24"/>
        </w:rPr>
        <w:t>να βγούμε στις αγορές, που θα γίνει και συζήτηση για το πόσο θα είναι η δόση και αν θα έχει κι ένα κομμάτι για τα «</w:t>
      </w:r>
      <w:r>
        <w:rPr>
          <w:rFonts w:eastAsia="Times New Roman"/>
          <w:szCs w:val="24"/>
          <w:lang w:val="en-US"/>
        </w:rPr>
        <w:t>buffers</w:t>
      </w:r>
      <w:r>
        <w:rPr>
          <w:rFonts w:eastAsia="Times New Roman"/>
          <w:szCs w:val="24"/>
        </w:rPr>
        <w:t xml:space="preserve">», αυτά τα αποθέματα, για να μπορούμε να βγούμε στις αγορές, για να συζητήσουμε πώς θα βγούμε από αυτό το μνημόνιο. </w:t>
      </w:r>
    </w:p>
    <w:p w14:paraId="4217C4DE" w14:textId="77777777" w:rsidR="00D30189" w:rsidRDefault="00486ADB">
      <w:pPr>
        <w:spacing w:line="600" w:lineRule="auto"/>
        <w:ind w:firstLine="720"/>
        <w:jc w:val="both"/>
        <w:rPr>
          <w:rFonts w:eastAsia="Times New Roman"/>
          <w:szCs w:val="24"/>
        </w:rPr>
      </w:pPr>
      <w:r>
        <w:rPr>
          <w:rFonts w:eastAsia="Times New Roman"/>
          <w:szCs w:val="24"/>
        </w:rPr>
        <w:t>Β</w:t>
      </w:r>
      <w:r>
        <w:rPr>
          <w:rFonts w:eastAsia="Times New Roman"/>
          <w:szCs w:val="24"/>
        </w:rPr>
        <w:t>έβαια έχουμε ένα</w:t>
      </w:r>
      <w:r>
        <w:rPr>
          <w:rFonts w:eastAsia="Times New Roman"/>
          <w:szCs w:val="24"/>
        </w:rPr>
        <w:t xml:space="preserve"> νομοσχέδιο μπροστά μας που για πρώτη φορά, δεν έχει νέα μέτρα, γιατί όπως συμφωνήσαμε με τον καλό συνάδελφο, κ. Δήμα, χθες ο κύριος Πρωθυπουργός δεν είπε ότι δεν έχει καινούργια μέτρα το 2018, αλλά ότι δεν υπάρχουν καινούργια μέτρα σε αυτό το νομοσχέδιο. </w:t>
      </w:r>
    </w:p>
    <w:p w14:paraId="4217C4DF" w14:textId="77777777" w:rsidR="00D30189" w:rsidRDefault="00486ADB">
      <w:pPr>
        <w:spacing w:line="600" w:lineRule="auto"/>
        <w:ind w:firstLine="720"/>
        <w:jc w:val="both"/>
        <w:rPr>
          <w:rFonts w:eastAsia="Times New Roman"/>
          <w:szCs w:val="24"/>
        </w:rPr>
      </w:pPr>
      <w:r>
        <w:rPr>
          <w:rFonts w:eastAsia="Times New Roman"/>
          <w:szCs w:val="24"/>
        </w:rPr>
        <w:t>Άρα, πρέπει τώρα να μιλήσω για αυτό το νομοσχέδιο και θα πω λίγα πράγματα γιατί δεν άκουσα πολλά πράγματα. Μάλιστα, μου έμεινε η εντύπωση, ακούγοντας πολλές ομιλίες και από τη Δημοκρατική Συμπαράταξη και από τη Νέα Δημοκρατία, ότι έγινε κάποια παρεξήγηση,</w:t>
      </w:r>
      <w:r>
        <w:rPr>
          <w:rFonts w:eastAsia="Times New Roman"/>
          <w:szCs w:val="24"/>
        </w:rPr>
        <w:t xml:space="preserve"> κάποιο ατύχημα, στις σημειώσεις σας και οι συνεργάτες σας αντί να σας δώσουν την ομιλία που είχατε γι’ αυτό το νομοσχέδιο, σας έδωσαν την ομιλία</w:t>
      </w:r>
      <w:r>
        <w:rPr>
          <w:rFonts w:eastAsia="Times New Roman"/>
          <w:szCs w:val="24"/>
        </w:rPr>
        <w:t>,</w:t>
      </w:r>
      <w:r>
        <w:rPr>
          <w:rFonts w:eastAsia="Times New Roman"/>
          <w:szCs w:val="24"/>
        </w:rPr>
        <w:t xml:space="preserve"> είτε για τον </w:t>
      </w:r>
      <w:r>
        <w:rPr>
          <w:rFonts w:eastAsia="Times New Roman"/>
          <w:szCs w:val="24"/>
        </w:rPr>
        <w:t xml:space="preserve">προϋπολογισμό </w:t>
      </w:r>
      <w:r>
        <w:rPr>
          <w:rFonts w:eastAsia="Times New Roman"/>
          <w:szCs w:val="24"/>
        </w:rPr>
        <w:t xml:space="preserve">του 2018 είτε για τον </w:t>
      </w:r>
      <w:r>
        <w:rPr>
          <w:rFonts w:eastAsia="Times New Roman"/>
          <w:szCs w:val="24"/>
        </w:rPr>
        <w:t xml:space="preserve">προϋπολογισμό </w:t>
      </w:r>
      <w:r>
        <w:rPr>
          <w:rFonts w:eastAsia="Times New Roman"/>
          <w:szCs w:val="24"/>
        </w:rPr>
        <w:t>του 2017 είτε για το κλείσιμο της δεύτερης αξι</w:t>
      </w:r>
      <w:r>
        <w:rPr>
          <w:rFonts w:eastAsia="Times New Roman"/>
          <w:szCs w:val="24"/>
        </w:rPr>
        <w:t xml:space="preserve">ολόγησης, αλλά πολλά πράγματα γι’ αυτό το νομοσχέδιο, πραγματικά, δεν άκουσα. Οπότε, πάμε να συζητήσουμε τα πράγματα που πραγματικά θέσατε. </w:t>
      </w:r>
    </w:p>
    <w:p w14:paraId="4217C4E0" w14:textId="77777777" w:rsidR="00D30189" w:rsidRDefault="00486ADB">
      <w:pPr>
        <w:spacing w:line="600" w:lineRule="auto"/>
        <w:ind w:firstLine="720"/>
        <w:jc w:val="both"/>
        <w:rPr>
          <w:rFonts w:eastAsia="Times New Roman"/>
          <w:szCs w:val="24"/>
        </w:rPr>
      </w:pPr>
      <w:r>
        <w:rPr>
          <w:rFonts w:eastAsia="Times New Roman"/>
          <w:szCs w:val="24"/>
        </w:rPr>
        <w:t>Αρχίζω με το μεγάλο θέμα των επιδομάτων, την παιδική φτώχεια, την ανακύκλωση της φτώχειας που λένε οι σύντροφοι του</w:t>
      </w:r>
      <w:r>
        <w:rPr>
          <w:rFonts w:eastAsia="Times New Roman"/>
          <w:szCs w:val="24"/>
        </w:rPr>
        <w:t xml:space="preserve"> ΚΚΕ. Αυτό το λύσαμε. Ότι λύσαμε και σας εξήγησα…</w:t>
      </w:r>
    </w:p>
    <w:p w14:paraId="4217C4E1" w14:textId="77777777" w:rsidR="00D30189" w:rsidRDefault="00486ADB">
      <w:pPr>
        <w:spacing w:line="600" w:lineRule="auto"/>
        <w:ind w:firstLine="720"/>
        <w:jc w:val="center"/>
        <w:rPr>
          <w:rFonts w:eastAsia="Times New Roman"/>
          <w:szCs w:val="24"/>
        </w:rPr>
      </w:pPr>
      <w:r>
        <w:rPr>
          <w:rFonts w:eastAsia="Times New Roman"/>
          <w:szCs w:val="24"/>
        </w:rPr>
        <w:t>(Γέλωτες από την πτέρυγα του Κομμουνιστικού Κόμματος Ελλάδας)</w:t>
      </w:r>
    </w:p>
    <w:p w14:paraId="4217C4E2" w14:textId="77777777" w:rsidR="00D30189" w:rsidRDefault="00486ADB">
      <w:pPr>
        <w:spacing w:line="600" w:lineRule="auto"/>
        <w:ind w:firstLine="720"/>
        <w:jc w:val="both"/>
        <w:rPr>
          <w:rFonts w:eastAsia="Times New Roman"/>
          <w:szCs w:val="24"/>
        </w:rPr>
      </w:pPr>
      <w:r>
        <w:rPr>
          <w:rFonts w:eastAsia="Times New Roman"/>
          <w:szCs w:val="24"/>
        </w:rPr>
        <w:t xml:space="preserve">Δεν σας έχω πει. Ακούστε πρώτα. Σας είπα με πολύ καθαρό τρόπο ότι κάναμε μια επισκόπηση δαπανών και η απόφαση του Υπουργείου Οικονομικών ήταν </w:t>
      </w:r>
      <w:r>
        <w:rPr>
          <w:rFonts w:eastAsia="Times New Roman"/>
          <w:szCs w:val="24"/>
        </w:rPr>
        <w:t>όλη αυτή η ανασκόπηση, όλα τα λεφτά που κερδίσαμε από σπατάλες, να πάνε στην κοινωνία και ιδιαίτερα στα παιδιά. Το κλείνουμε αυτό. Άρα, δεν μπορεί να είναι ανακύκλωση.</w:t>
      </w:r>
    </w:p>
    <w:p w14:paraId="4217C4E3" w14:textId="77777777" w:rsidR="00D30189" w:rsidRDefault="00486ADB">
      <w:pPr>
        <w:spacing w:line="600" w:lineRule="auto"/>
        <w:ind w:firstLine="720"/>
        <w:jc w:val="both"/>
        <w:rPr>
          <w:rFonts w:eastAsia="Times New Roman"/>
          <w:szCs w:val="24"/>
        </w:rPr>
      </w:pPr>
      <w:r>
        <w:rPr>
          <w:rFonts w:eastAsia="Times New Roman"/>
          <w:szCs w:val="24"/>
        </w:rPr>
        <w:t xml:space="preserve">Δεύτερον, η κριτική που έχουμε υποστεί εκτός του ότι αγνοεί ότι </w:t>
      </w:r>
      <w:r>
        <w:rPr>
          <w:rFonts w:eastAsia="Times New Roman"/>
          <w:szCs w:val="24"/>
        </w:rPr>
        <w:t>επτακόσιες τριάντα χιλιά</w:t>
      </w:r>
      <w:r>
        <w:rPr>
          <w:rFonts w:eastAsia="Times New Roman"/>
          <w:szCs w:val="24"/>
        </w:rPr>
        <w:t>δες</w:t>
      </w:r>
      <w:r>
        <w:rPr>
          <w:rFonts w:eastAsia="Times New Roman"/>
          <w:szCs w:val="24"/>
        </w:rPr>
        <w:t xml:space="preserve"> οικογένειες θα έχουν περισσότερα χρήματα, εκτός του ότι αγνοεί τι κάναμε για το αφορολόγητο ειδικά για τους </w:t>
      </w:r>
      <w:proofErr w:type="spellStart"/>
      <w:r>
        <w:rPr>
          <w:rFonts w:eastAsia="Times New Roman"/>
          <w:szCs w:val="24"/>
        </w:rPr>
        <w:t>τρίτεκνους</w:t>
      </w:r>
      <w:proofErr w:type="spellEnd"/>
      <w:r>
        <w:rPr>
          <w:rFonts w:eastAsia="Times New Roman"/>
          <w:szCs w:val="24"/>
        </w:rPr>
        <w:t xml:space="preserve"> και τους πολύτεκνους, εκτός του ότι αγνοεί πώς φτιάξαμε το μέρισμα, ακριβώς, για να ευνοήσει περισσότερο τις οικογένειες με τρία, τέσ</w:t>
      </w:r>
      <w:r>
        <w:rPr>
          <w:rFonts w:eastAsia="Times New Roman"/>
          <w:szCs w:val="24"/>
        </w:rPr>
        <w:t xml:space="preserve">σερα και πέντε παιδιά, εκτός του ότι αγνοεί αυτό που κάνουμε για τους βρεφονηπιακούς σταθμούς, που προφανώς θα βοηθήσει τις οικογένειες με τρία, τέσσερα παιδιά, είναι μια κριτική που λέει –και σε αυτό είναι που σηκώνω τα χέρια- ότι εμείς το κάναμε αυτό το </w:t>
      </w:r>
      <w:r>
        <w:rPr>
          <w:rFonts w:eastAsia="Times New Roman"/>
          <w:szCs w:val="24"/>
        </w:rPr>
        <w:t xml:space="preserve">νομοσχέδιο για πελατειακούς λόγους. </w:t>
      </w:r>
    </w:p>
    <w:p w14:paraId="4217C4E4" w14:textId="77777777" w:rsidR="00D30189" w:rsidRDefault="00486ADB">
      <w:pPr>
        <w:spacing w:line="600" w:lineRule="auto"/>
        <w:jc w:val="both"/>
        <w:rPr>
          <w:rFonts w:eastAsia="Times New Roman" w:cs="Times New Roman"/>
          <w:szCs w:val="24"/>
        </w:rPr>
      </w:pPr>
      <w:r>
        <w:rPr>
          <w:rFonts w:eastAsia="Times New Roman" w:cs="Times New Roman"/>
          <w:szCs w:val="24"/>
        </w:rPr>
        <w:t xml:space="preserve">Λέει ότι δεν ενδιαφερόμαστε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Μάλιστα ο κ. Βορίδης μας είπε ότι έχουμε απέχθεια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Δύσκολο για μένα που έχω τρία παιδιά, αλλά το αφήνουμε. Λέει ότι το</w:t>
      </w:r>
      <w:r>
        <w:rPr>
          <w:rFonts w:eastAsia="Times New Roman" w:cs="Times New Roman"/>
          <w:szCs w:val="24"/>
        </w:rPr>
        <w:t xml:space="preserve"> κάνουμε πελατειακά. </w:t>
      </w:r>
    </w:p>
    <w:p w14:paraId="4217C4E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Δεν μου λέτε, όταν εσείς αποφασίσατε να κάνετε παρέμβαση για τα επιδόματα των παιδιών και δεν κάνατε τίποτα για το πρώτο και το δεύτερο παιδί και τα δώσατε όλα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αυτό δεν ήταν πελατειακό; Όταν αποφασίσα</w:t>
      </w:r>
      <w:r>
        <w:rPr>
          <w:rFonts w:eastAsia="Times New Roman" w:cs="Times New Roman"/>
          <w:szCs w:val="24"/>
        </w:rPr>
        <w:t>τε ότι το δεύτερο παιδί θα παίρνει τα διπλά του πρώτου, αλλά το τρίτο παιδί θα παίρνει έξι φορές παραπάνω από το δεύτερο, αυτό δεν ήταν πελατειακό; Ήταν μια στρατηγική; Έχετε κάποιον, δεν λέω προοδευτικό κοινωνικό επιστήμονα, αλλά κάποιον επιστήμονα που λέ</w:t>
      </w:r>
      <w:r>
        <w:rPr>
          <w:rFonts w:eastAsia="Times New Roman" w:cs="Times New Roman"/>
          <w:szCs w:val="24"/>
        </w:rPr>
        <w:t xml:space="preserve">ει ότι πρέπει το πρώτο παιδί να παίρνει ένα, το δεύτερο παιδί να παίρνει δυο και μετά να πάει στο δώδεκα; Αυτή είναι η πολιτική που θέλετε; </w:t>
      </w:r>
    </w:p>
    <w:p w14:paraId="4217C4E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Εμείς επαναλαμβάνουμε ότι αυτό που γίνεται είναι πολύ σημαντικό. Είναι πολύ σημαντικό επιτέλους να έχουμε μια πολιτ</w:t>
      </w:r>
      <w:r>
        <w:rPr>
          <w:rFonts w:eastAsia="Times New Roman" w:cs="Times New Roman"/>
          <w:szCs w:val="24"/>
        </w:rPr>
        <w:t>ική για το παιδί και για τις εργαζόμενες γυναίκες. Συγγνώμη που μιλάω έτσι για τις γυναίκες, γιατί κανονικά θα έπρεπε να είναι για τους εργαζόμενους άντρες και γυναίκες, αλλά σε αυτή την κοινωνία είμαστε. Όλες μα όλες οι μελέτες που έχουμε λένε ότι το κακό</w:t>
      </w:r>
      <w:r>
        <w:rPr>
          <w:rFonts w:eastAsia="Times New Roman" w:cs="Times New Roman"/>
          <w:szCs w:val="24"/>
        </w:rPr>
        <w:t xml:space="preserve"> για τα παιδιά και οι ανισότητες που δημιουργούνται όταν είναι είκοσι, τριάντα και σαράντα χρονών αρχίσαν όταν ήταν πέντε, έξι, επτά και οκτώ. Άρα, είναι τεράστιας σημασίας για το μέλλον του τόπου το να έχουμε μια πολιτική για το παιδί που δεν εξαντλείται,</w:t>
      </w:r>
      <w:r>
        <w:rPr>
          <w:rFonts w:eastAsia="Times New Roman" w:cs="Times New Roman"/>
          <w:szCs w:val="24"/>
        </w:rPr>
        <w:t xml:space="preserve"> όπως σας έχει πει η κ. Φωτίου, στα επιδόματα. </w:t>
      </w:r>
    </w:p>
    <w:p w14:paraId="4217C4E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Καθώς</w:t>
      </w:r>
      <w:r>
        <w:rPr>
          <w:rFonts w:eastAsia="Times New Roman" w:cs="Times New Roman"/>
          <w:szCs w:val="24"/>
        </w:rPr>
        <w:t xml:space="preserve"> πιάσαμε το πελατειακό κράτος, πάω τώρα στους κανόνες που βάζουμε στο Κτηματολόγιο, στους κανόνες που βάζουμε για τα λατομεία, στους νέους ελεγκτικούς μηχανισμούς για να ελέγξουν τον νέο τρόπο </w:t>
      </w:r>
      <w:proofErr w:type="spellStart"/>
      <w:r>
        <w:rPr>
          <w:rFonts w:eastAsia="Times New Roman" w:cs="Times New Roman"/>
          <w:szCs w:val="24"/>
        </w:rPr>
        <w:t>αδειοδότησ</w:t>
      </w:r>
      <w:r>
        <w:rPr>
          <w:rFonts w:eastAsia="Times New Roman" w:cs="Times New Roman"/>
          <w:szCs w:val="24"/>
        </w:rPr>
        <w:t>ης</w:t>
      </w:r>
      <w:proofErr w:type="spellEnd"/>
      <w:r>
        <w:rPr>
          <w:rFonts w:eastAsia="Times New Roman" w:cs="Times New Roman"/>
          <w:szCs w:val="24"/>
        </w:rPr>
        <w:t xml:space="preserve"> και επαναφέρω ένα ερώτημα που έβαλε ο καλός συνάδελφος Γιώργος Σταθάκης, όταν σας έκανε μια πολύ μεγάλη ανάλυση για το νέο ενεργειακό πλαίσιο. Ποια από αυτά δεσμεύεστε να πάρετε πίσω; Ποια από αυτά θεωρείτε ότι είναι κανόνες της Λατινικής Αμερικής, που </w:t>
      </w:r>
      <w:r>
        <w:rPr>
          <w:rFonts w:eastAsia="Times New Roman" w:cs="Times New Roman"/>
          <w:szCs w:val="24"/>
        </w:rPr>
        <w:t xml:space="preserve">είμαστε εμείς και εσείς θα φέρετε τους νέους ευρωπαϊκούς κανόνες; </w:t>
      </w:r>
    </w:p>
    <w:p w14:paraId="4217C4E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Πείτε μας, γιατί εγώ δεν βλέπω γκρίζες ζώνες. Εγώ βλέπω ένα πλαίσιο που για σαράντα χρόνια το υποστηρίξατε με φανατισμό και αυταπάρνηση, γκρίζων ζωνών για να μπορούν να γίνονται κάτω από το</w:t>
      </w:r>
      <w:r>
        <w:rPr>
          <w:rFonts w:eastAsia="Times New Roman" w:cs="Times New Roman"/>
          <w:szCs w:val="24"/>
        </w:rPr>
        <w:t xml:space="preserve"> ραντάρ πράγματα και βλέπω μια Κυβέρνηση που έρχεται και βάζει κάποιους κανόνες. Πείτε μας ευθέως ποιους από αυτούς τους κανόνες θα τους πάρετε πίσω, εσείς που είστε οι Ευρωπαίοι. </w:t>
      </w:r>
    </w:p>
    <w:p w14:paraId="4217C4E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Άλλο θέμα για την απεργία. Επαναλαμβάνω το επιχείρημα που είπε η κ. </w:t>
      </w:r>
      <w:proofErr w:type="spellStart"/>
      <w:r>
        <w:rPr>
          <w:rFonts w:eastAsia="Times New Roman" w:cs="Times New Roman"/>
          <w:szCs w:val="24"/>
        </w:rPr>
        <w:t>Αχτσιόγ</w:t>
      </w:r>
      <w:r>
        <w:rPr>
          <w:rFonts w:eastAsia="Times New Roman" w:cs="Times New Roman"/>
          <w:szCs w:val="24"/>
        </w:rPr>
        <w:t>λου</w:t>
      </w:r>
      <w:proofErr w:type="spellEnd"/>
      <w:r>
        <w:rPr>
          <w:rFonts w:eastAsia="Times New Roman" w:cs="Times New Roman"/>
          <w:szCs w:val="24"/>
        </w:rPr>
        <w:t>. Υπάρχουν ογδόντα εργαζόμενοι, το 50% όπως ήταν με το άρθρο 4 του ΠΑΣΟΚ παλιά που το πήραν πίσω, αυτό που υποστηρίζει τώρα ο κ. Βορίδης, ότι χρειάζεται 50% των εγγεγραμμένων για να περάσει μια απεργία. Σε ένα εργοστάσιο με ογδόντα ανθρώπους, αν συμμετέ</w:t>
      </w:r>
      <w:r>
        <w:rPr>
          <w:rFonts w:eastAsia="Times New Roman" w:cs="Times New Roman"/>
          <w:szCs w:val="24"/>
        </w:rPr>
        <w:t>χουν οι σαράντα, για να γίνει η απεργία πρέπει να είναι 40-0. Τότε πραγματικά μπορούμε να πούμε για την κατάργηση της απεργίας. Με τη δική μας αλλαγή, το ίδιο παράδειγμα με ογδόντα εργαζόμενους, αν οι σαράντα είναι παρόντες, περνάει η απεργία με 25-15: είκ</w:t>
      </w:r>
      <w:r>
        <w:rPr>
          <w:rFonts w:eastAsia="Times New Roman" w:cs="Times New Roman"/>
          <w:szCs w:val="24"/>
        </w:rPr>
        <w:t xml:space="preserve">οσι πέντε υπέρ, δέκα κατά και πέντε αποχή. </w:t>
      </w:r>
    </w:p>
    <w:p w14:paraId="4217C4E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 είναι πρόβλημα αυτό, για να γίνει η απεργία όπως λέτε, τότε έχουμε τεράστιο πρόβλημα. Πρέπει μαζί να συζητήσουμε γιατί το εργατικό κίνημα έχει φτάσει σε ένα τέτοιο σημείο που δεν μπορεί να φέρει σαράντα από το</w:t>
      </w:r>
      <w:r>
        <w:rPr>
          <w:rFonts w:eastAsia="Times New Roman" w:cs="Times New Roman"/>
          <w:szCs w:val="24"/>
        </w:rPr>
        <w:t xml:space="preserve">υς ογδόντα εργαζόμενους για να μπορεί να το παλέψει και να κερδίσει μια απεργία με 25-15. </w:t>
      </w:r>
    </w:p>
    <w:p w14:paraId="4217C4E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Γιατί υπάρχουν βάρδιες, κύριε </w:t>
      </w:r>
      <w:proofErr w:type="spellStart"/>
      <w:r>
        <w:rPr>
          <w:rFonts w:eastAsia="Times New Roman" w:cs="Times New Roman"/>
          <w:szCs w:val="24"/>
        </w:rPr>
        <w:t>Τσακαλώτο</w:t>
      </w:r>
      <w:proofErr w:type="spellEnd"/>
      <w:r>
        <w:rPr>
          <w:rFonts w:eastAsia="Times New Roman" w:cs="Times New Roman"/>
          <w:szCs w:val="24"/>
        </w:rPr>
        <w:t>!</w:t>
      </w:r>
    </w:p>
    <w:p w14:paraId="4217C4E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Πρέπει να συζητήσουμε μερικά προβλήματα που υπάρχουν στη νομοθεσία και έχουν επιβληθεί. Πρέπει να συζητήσουμε την ανεργία που δημιουργεί τεράστιο πρόβλημα.</w:t>
      </w:r>
    </w:p>
    <w:p w14:paraId="4217C4ED"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Να συζητήσουμε, όμως και συνδικαλιστικές πρακτικές. Και μιλάω σε εσάς, γνωρίζοντας ότι συνδικαλιστι</w:t>
      </w:r>
      <w:r>
        <w:rPr>
          <w:rFonts w:eastAsia="Times New Roman" w:cs="Times New Roman"/>
          <w:szCs w:val="24"/>
        </w:rPr>
        <w:t xml:space="preserve">κές πρακτικές, που έχουμε κληρονομήσει κι εμείς δεν έρχονται ούτε από το ΚΚΕ ούτε από το ΣΥΡΙΖΑ. Να κάνουμε, όμως, μια τέτοια σοβαρή συζήτηση. Να μη λέμε ότι καταργούμε τις απεργίες. </w:t>
      </w:r>
    </w:p>
    <w:p w14:paraId="4217C4EE"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Έρχομαι τώρα στο </w:t>
      </w:r>
      <w:proofErr w:type="spellStart"/>
      <w:r>
        <w:rPr>
          <w:rFonts w:eastAsia="Times New Roman" w:cs="Times New Roman"/>
          <w:szCs w:val="24"/>
        </w:rPr>
        <w:t>υπερταμείο</w:t>
      </w:r>
      <w:proofErr w:type="spellEnd"/>
      <w:r>
        <w:rPr>
          <w:rFonts w:eastAsia="Times New Roman" w:cs="Times New Roman"/>
          <w:szCs w:val="24"/>
        </w:rPr>
        <w:t>, που λέμε ότι θα μπει εκείνη η επιχείρηση κα</w:t>
      </w:r>
      <w:r>
        <w:rPr>
          <w:rFonts w:eastAsia="Times New Roman" w:cs="Times New Roman"/>
          <w:szCs w:val="24"/>
        </w:rPr>
        <w:t xml:space="preserve">ι η άλλη επιχείρηση σε αυτό. Να σημειώσω το εξής: Μπαίνουν στο </w:t>
      </w:r>
      <w:proofErr w:type="spellStart"/>
      <w:r>
        <w:rPr>
          <w:rFonts w:eastAsia="Times New Roman" w:cs="Times New Roman"/>
          <w:szCs w:val="24"/>
        </w:rPr>
        <w:t>υπερταμείο</w:t>
      </w:r>
      <w:proofErr w:type="spellEnd"/>
      <w:r>
        <w:rPr>
          <w:rFonts w:eastAsia="Times New Roman" w:cs="Times New Roman"/>
          <w:szCs w:val="24"/>
        </w:rPr>
        <w:t xml:space="preserve">. Δεν μπαίνουν στο ΤΑΙΠΕΔ. Άρα, δεν είναι απαραιτήτως προς ιδιωτικοποίηση. </w:t>
      </w:r>
    </w:p>
    <w:p w14:paraId="4217C4EF"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Και δεν είναι εδώ ο καλός συνάδελφος ο κ. Βορίδης, που μου έκανε κομπλιμέντο χθες, λέγοντάς μου ότι, όταν μ</w:t>
      </w:r>
      <w:r>
        <w:rPr>
          <w:rFonts w:eastAsia="Times New Roman" w:cs="Times New Roman"/>
          <w:szCs w:val="24"/>
        </w:rPr>
        <w:t>ε γνώρισε, του φάνηκα καλό παιδί και ότι μετά έκανα πέντε χρόνια παρένθεση με αριστερισμούς και με υπερβολές και τώρα έρχομαι στον καλό δρόμο. Θα του πω, όμως, του κ. Βορίδη ότι ανταποδίδω το κομπλιμέντο. Στα δέκα-δεκαπέντε χρόνια που θα είναι στην Αντιπολ</w:t>
      </w:r>
      <w:r>
        <w:rPr>
          <w:rFonts w:eastAsia="Times New Roman" w:cs="Times New Roman"/>
          <w:szCs w:val="24"/>
        </w:rPr>
        <w:t xml:space="preserve">ίτευση, θα λέει αυτά που λέει. Όταν όμως έρθει στα δεκαπέντε χρόνια, θα επιστρέψει και θα υποστηρίζει τέτοιες επιχειρήσεις να μην πάνε για ανασυγκρότηση, για αναβάθμιση, χωρίς πελατειακό κράτος διαμεσολάβηση, αλλά στις ιδιωτικοποιήσεις. Θα επιστρέψει μετά </w:t>
      </w:r>
      <w:r>
        <w:rPr>
          <w:rFonts w:eastAsia="Times New Roman" w:cs="Times New Roman"/>
          <w:szCs w:val="24"/>
        </w:rPr>
        <w:t xml:space="preserve">από αυτήν την λαϊκίστικη παρένθεση και θα λέει ξανά τι καλό πράγμα είναι οι πλειστηριασμοί και πώς πρέπει να προχωρήσουν και τι είναι αυτός ο αριστερίστικος λόγος που δεν μας επιτρέπει να κάνουμε τους πλειστηριασμούς. </w:t>
      </w:r>
    </w:p>
    <w:p w14:paraId="4217C4F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Υπουργού)</w:t>
      </w:r>
    </w:p>
    <w:p w14:paraId="4217C4F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Κυρία Πρόεδρε, θα χρειαστώ λίγο χρόνο. </w:t>
      </w:r>
    </w:p>
    <w:p w14:paraId="4217C4F2"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Για τους πλειστηριασμούς πρέπει να κάνουμε ιδιαίτερη συζήτηση με πολύ πιο νηφάλιο τρόπο από αυτόν που κάνουμε. Θα πρέπει να εξηγήσουμε –όπως εξήγησα, όταν σας έφερα την </w:t>
      </w:r>
      <w:r>
        <w:rPr>
          <w:rFonts w:eastAsia="Times New Roman" w:cs="Times New Roman"/>
          <w:szCs w:val="24"/>
        </w:rPr>
        <w:t>τροπολογία- τι σημαίνει να γίνει κάτι με ηλεκτρονικό τρόπο αντί για φυσικό τρόπο. Να εξηγήσουμε πως αυτό από μόνο του δεν αλλάζει ούτε τις προτεραιότητες ούτε τους κανόνες και δεν χαλάει καθόλου τον προστατευτικό κλοιό που υπάρχει. Αν θεωρείτε ότι δεν είνα</w:t>
      </w:r>
      <w:r>
        <w:rPr>
          <w:rFonts w:eastAsia="Times New Roman" w:cs="Times New Roman"/>
          <w:szCs w:val="24"/>
        </w:rPr>
        <w:t>ι αρκετό</w:t>
      </w:r>
      <w:r>
        <w:rPr>
          <w:rFonts w:eastAsia="Times New Roman" w:cs="Times New Roman"/>
          <w:szCs w:val="24"/>
        </w:rPr>
        <w:t>ς</w:t>
      </w:r>
      <w:r>
        <w:rPr>
          <w:rFonts w:eastAsia="Times New Roman" w:cs="Times New Roman"/>
          <w:szCs w:val="24"/>
        </w:rPr>
        <w:t xml:space="preserve"> αυτός ο προστατευτικός κλοιός, αν θεωρείτε ότι πρέπει να κάνουμε κάτι, είμαστε εδώ για να το συζητήσουμε. Να σας πω και κάτι ακόμη: Να μην υπάρχουν, όμως, και άλλες διαστρεβλώσεις. Να μη λέμε δηλαδή ότι στις 31 Δεκεμβρίου 2018 τελειώνει ο νόμος Κ</w:t>
      </w:r>
      <w:r>
        <w:rPr>
          <w:rFonts w:eastAsia="Times New Roman" w:cs="Times New Roman"/>
          <w:szCs w:val="24"/>
        </w:rPr>
        <w:t xml:space="preserve">ατσέλη-Σταθάκη, γιατί αυτό δεν ισχύει. Διότι και στις 30 Δεκεμβρίου να είσαι μέσα –όχι να έχεις δικαστική απόφαση, αλλά να έχεις την αίτηση- έχεις την προστασία για τριάντα χρόνια ό,τι αποφασίσει το δικαστήριο. Αν δεν φτάνει αυτό, να το συζητήσουμε. </w:t>
      </w:r>
    </w:p>
    <w:p w14:paraId="4217C4F3"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Έρχομ</w:t>
      </w:r>
      <w:r>
        <w:rPr>
          <w:rFonts w:eastAsia="Times New Roman" w:cs="Times New Roman"/>
          <w:szCs w:val="24"/>
        </w:rPr>
        <w:t>αι στα καζίνο και στη σπέκουλα ότι δίνουμε νέα ευκαιρία να δανείζονται από καζίνο. Δεν είπαν οι καλοί συνάδελφοι, που ανησυχούν τόσο πολύ γι’ αυτό ότι είναι για δάνειο πάνω από 50.000 ευρώ. Οπότε μιλάμε για ανθρώπους του τζόγου, που έχουν πάρα πολλά λεφτά.</w:t>
      </w:r>
      <w:r>
        <w:rPr>
          <w:rFonts w:eastAsia="Times New Roman" w:cs="Times New Roman"/>
          <w:szCs w:val="24"/>
        </w:rPr>
        <w:t xml:space="preserve"> Δεν νομίζω ότι αυτό μας δημιουργεί πρόβλημα. </w:t>
      </w:r>
    </w:p>
    <w:p w14:paraId="4217C4F4"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Να επισημάνω ότι οι δύο άδειες σε Μύκονο και Σαντορίνη θα γίνουν με νομοτεχνική </w:t>
      </w:r>
      <w:r>
        <w:rPr>
          <w:rFonts w:eastAsia="Times New Roman" w:cs="Times New Roman"/>
          <w:szCs w:val="24"/>
        </w:rPr>
        <w:t xml:space="preserve">βελτίωση </w:t>
      </w:r>
      <w:r>
        <w:rPr>
          <w:rFonts w:eastAsia="Times New Roman" w:cs="Times New Roman"/>
          <w:szCs w:val="24"/>
        </w:rPr>
        <w:t>εποχικές. Θα είναι οχτώ μήνες τον χρόνο</w:t>
      </w:r>
      <w:r>
        <w:rPr>
          <w:rFonts w:eastAsia="Times New Roman" w:cs="Times New Roman"/>
          <w:szCs w:val="24"/>
        </w:rPr>
        <w:t>:</w:t>
      </w:r>
      <w:r>
        <w:rPr>
          <w:rFonts w:eastAsia="Times New Roman" w:cs="Times New Roman"/>
          <w:szCs w:val="24"/>
        </w:rPr>
        <w:t xml:space="preserve"> Μάρτιο με Οκτώβριο. Καταλαβαίνουμε το ζήτημα των τοπικών κοινωνιών. Έτσι, η λει</w:t>
      </w:r>
      <w:r>
        <w:rPr>
          <w:rFonts w:eastAsia="Times New Roman" w:cs="Times New Roman"/>
          <w:szCs w:val="24"/>
        </w:rPr>
        <w:t xml:space="preserve">τουργία των καζίνο θα επιτρέπεται μόνο τους μήνες με τη μεγαλύτερη τουριστική κίνηση. Η άδεια στην Κρήτη υπήρχε με νόμο από το 1994 και δεν δόθηκε. Η άδεια στη Φλώρινα έχει ήδη δοθεί, οπότε δεν κάνουμε κάποια ουσιαστική αλλαγή. </w:t>
      </w:r>
    </w:p>
    <w:p w14:paraId="4217C4F5"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Να πούμε ότι και εδώ μπαίνο</w:t>
      </w:r>
      <w:r>
        <w:rPr>
          <w:rFonts w:eastAsia="Times New Roman" w:cs="Times New Roman"/>
          <w:szCs w:val="24"/>
        </w:rPr>
        <w:t>υν κανόνες, οι οποίοι υποστηρίζουν την προστασία των θέσεων εργασίας και προσελκύουν μεγαλύτερες επενδύσεις. Έτσι θα λειτουργούν περισσότερες επιχειρήσεις</w:t>
      </w:r>
      <w:r>
        <w:rPr>
          <w:rFonts w:eastAsia="Times New Roman" w:cs="Times New Roman"/>
          <w:szCs w:val="24"/>
        </w:rPr>
        <w:t xml:space="preserve">, </w:t>
      </w:r>
      <w:r>
        <w:rPr>
          <w:rFonts w:eastAsia="Times New Roman" w:cs="Times New Roman"/>
          <w:szCs w:val="24"/>
        </w:rPr>
        <w:t xml:space="preserve">άρα, θα έχουμε περισσότερα έσοδα με λιγότερους φόρους. </w:t>
      </w:r>
    </w:p>
    <w:p w14:paraId="4217C4F6" w14:textId="77777777" w:rsidR="00D30189" w:rsidRDefault="00486ADB">
      <w:pPr>
        <w:tabs>
          <w:tab w:val="left" w:pos="1494"/>
        </w:tabs>
        <w:spacing w:line="600" w:lineRule="auto"/>
        <w:ind w:firstLine="720"/>
        <w:jc w:val="both"/>
        <w:rPr>
          <w:rFonts w:eastAsia="Times New Roman" w:cs="Times New Roman"/>
          <w:szCs w:val="24"/>
        </w:rPr>
      </w:pPr>
      <w:r>
        <w:rPr>
          <w:rFonts w:eastAsia="Times New Roman" w:cs="Times New Roman"/>
          <w:szCs w:val="24"/>
        </w:rPr>
        <w:t>Να πω και κάτι για τους εργαζόμενους. Ο κ. Σ</w:t>
      </w:r>
      <w:r>
        <w:rPr>
          <w:rFonts w:eastAsia="Times New Roman" w:cs="Times New Roman"/>
          <w:szCs w:val="24"/>
        </w:rPr>
        <w:t xml:space="preserve">τογιαννίδης και άλλοι Βουλευτές μας έθεσαν το θέμα των εργαζομένων. Όπως σας είπα πριν, όταν κατέθεσα τη νομοτεχνική βελτίωση αν κλείσει ένα καζίνο για δύο, τρεις μήνες τον χειμώνα, θα παίρνουν το 70% των αποδοχών τους γι’ αυτούς τους μήνες. Και αυτό ήταν </w:t>
      </w:r>
      <w:r>
        <w:rPr>
          <w:rFonts w:eastAsia="Times New Roman" w:cs="Times New Roman"/>
          <w:szCs w:val="24"/>
        </w:rPr>
        <w:t xml:space="preserve">πάγιο αίτημα των εργαζομένων. </w:t>
      </w:r>
    </w:p>
    <w:p w14:paraId="4217C4F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όλα αυτά, βλέπετε ότι έχει αλλάξει και η ατζέντα. Το βλέπετε και στις αντιδράσεις της Αντιπολίτευσης. Δεν το λέτε και «</w:t>
      </w:r>
      <w:r>
        <w:rPr>
          <w:rFonts w:eastAsia="Times New Roman" w:cs="Times New Roman"/>
          <w:szCs w:val="24"/>
          <w:lang w:val="en-US"/>
        </w:rPr>
        <w:t>full</w:t>
      </w:r>
      <w:r>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από την Αντιπολίτευση. Η Αντιπολίτευση που έλεγε «δεν έχουμε </w:t>
      </w:r>
      <w:r>
        <w:rPr>
          <w:rFonts w:eastAsia="Times New Roman" w:cs="Times New Roman"/>
          <w:szCs w:val="24"/>
        </w:rPr>
        <w:t xml:space="preserve">χρόνο να συζητήσουμε, μας πιέζετε», όταν μιλάει ο Υπουργός Οικονομικών </w:t>
      </w:r>
      <w:r>
        <w:rPr>
          <w:rFonts w:eastAsia="Times New Roman" w:cs="Times New Roman"/>
          <w:szCs w:val="24"/>
        </w:rPr>
        <w:t>-</w:t>
      </w:r>
      <w:r>
        <w:rPr>
          <w:rFonts w:eastAsia="Times New Roman" w:cs="Times New Roman"/>
          <w:szCs w:val="24"/>
        </w:rPr>
        <w:t>υπάρχουν δύο Βουλευτές της Νέας Δημοκρατίας</w:t>
      </w:r>
      <w:r>
        <w:rPr>
          <w:rFonts w:eastAsia="Times New Roman" w:cs="Times New Roman"/>
          <w:szCs w:val="24"/>
        </w:rPr>
        <w:t>-</w:t>
      </w:r>
      <w:r>
        <w:rPr>
          <w:rFonts w:eastAsia="Times New Roman" w:cs="Times New Roman"/>
          <w:szCs w:val="24"/>
        </w:rPr>
        <w:t xml:space="preserve"> δεν δείχνει ιδιαίτερο ενδιαφέρον για τη συζήτηση που κάνουμε. Αυτό το αφήνω στην μπάντα. Πού είναι η πρώτη και η δεύτερη αξιολόγηση που γιν</w:t>
      </w:r>
      <w:r>
        <w:rPr>
          <w:rFonts w:eastAsia="Times New Roman" w:cs="Times New Roman"/>
          <w:szCs w:val="24"/>
        </w:rPr>
        <w:t xml:space="preserve">όταν ο χαμός με τις συζητήσεις και όλοι οι Βουλευτές ήθελαν να μιλήσουν και ήταν γεμάτα τα έδρανα; </w:t>
      </w:r>
    </w:p>
    <w:p w14:paraId="4217C4F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γίνεται αυτό, γιατί έχετε καταλάβει κι εσείς ότι αλλάζει η ατζέντα. Έχετε καταλάβει ότι έχετε μπροστά σας μια Κυβέρνηση με σοβαρότητα, μια Κυβέρνηση</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δεν πουλάει φούμαρα, που λέει ότι έχει δυσκολίες, που ξέρει ότι θα έχει και στο μέλλον εμπόδια, αλλά που προσπαθεί να αλλάξει την ατζέντα, όχι μόνο αναπτυξιακά</w:t>
      </w:r>
      <w:r>
        <w:rPr>
          <w:rFonts w:eastAsia="Times New Roman" w:cs="Times New Roman"/>
          <w:szCs w:val="24"/>
        </w:rPr>
        <w:t>. Π</w:t>
      </w:r>
      <w:r>
        <w:rPr>
          <w:rFonts w:eastAsia="Times New Roman" w:cs="Times New Roman"/>
          <w:szCs w:val="24"/>
        </w:rPr>
        <w:t xml:space="preserve">ροσπαθεί να αλλάξει την ατζέντα και κοινωνικά -γι’ αυτό είπα και αυτό για τα επιδόματα- που </w:t>
      </w:r>
      <w:r>
        <w:rPr>
          <w:rFonts w:eastAsia="Times New Roman" w:cs="Times New Roman"/>
          <w:szCs w:val="24"/>
        </w:rPr>
        <w:t>προσπαθεί να αλλάξει την ατζέντα δικαιωματικά. Αυτό που έγιν</w:t>
      </w:r>
      <w:r>
        <w:rPr>
          <w:rFonts w:eastAsia="Times New Roman" w:cs="Times New Roman"/>
          <w:szCs w:val="24"/>
        </w:rPr>
        <w:t>ε</w:t>
      </w:r>
      <w:r>
        <w:rPr>
          <w:rFonts w:eastAsia="Times New Roman" w:cs="Times New Roman"/>
          <w:szCs w:val="24"/>
        </w:rPr>
        <w:t xml:space="preserve"> χθες, προχθές με τον νόμο για τη </w:t>
      </w:r>
      <w:proofErr w:type="spellStart"/>
      <w:r>
        <w:rPr>
          <w:rFonts w:eastAsia="Times New Roman" w:cs="Times New Roman"/>
          <w:szCs w:val="24"/>
        </w:rPr>
        <w:t>Σαρία</w:t>
      </w:r>
      <w:proofErr w:type="spellEnd"/>
      <w:r>
        <w:rPr>
          <w:rFonts w:eastAsia="Times New Roman" w:cs="Times New Roman"/>
          <w:szCs w:val="24"/>
        </w:rPr>
        <w:t xml:space="preserve">, που έφερε ο κ. </w:t>
      </w:r>
      <w:proofErr w:type="spellStart"/>
      <w:r>
        <w:rPr>
          <w:rFonts w:eastAsia="Times New Roman" w:cs="Times New Roman"/>
          <w:szCs w:val="24"/>
        </w:rPr>
        <w:t>Γαβρόγλου</w:t>
      </w:r>
      <w:proofErr w:type="spellEnd"/>
      <w:r>
        <w:rPr>
          <w:rFonts w:eastAsia="Times New Roman" w:cs="Times New Roman"/>
          <w:szCs w:val="24"/>
        </w:rPr>
        <w:t xml:space="preserve">, ήταν και αυτό μία τομή. </w:t>
      </w:r>
    </w:p>
    <w:p w14:paraId="4217C4F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Και γιατί αναγκαστήκαμε εμείς να κάνουμε όλα αυτά</w:t>
      </w:r>
      <w:r>
        <w:rPr>
          <w:rFonts w:eastAsia="Times New Roman" w:cs="Times New Roman"/>
          <w:szCs w:val="24"/>
        </w:rPr>
        <w:t>,</w:t>
      </w:r>
      <w:r>
        <w:rPr>
          <w:rFonts w:eastAsia="Times New Roman" w:cs="Times New Roman"/>
          <w:szCs w:val="24"/>
        </w:rPr>
        <w:t xml:space="preserve"> στα προβλήματα που λιμνάζουν τόσα χρόνια; Διότι οι προηγούμενες κυβερνήσεις είχαν πάντα το ρητό «ποτέ μην κάνεις σήμερα αυτό που μπορείς να κάνεις αύριο. Και εμείς λέμε «ποτέ μην κάνεις αύριο αυτό που μπορείς να κάνεις σήμερα». Και αυτό το λέμε και για τη</w:t>
      </w:r>
      <w:r>
        <w:rPr>
          <w:rFonts w:eastAsia="Times New Roman" w:cs="Times New Roman"/>
          <w:szCs w:val="24"/>
        </w:rPr>
        <w:t xml:space="preserve">ν κοινωνία και για την οικονομία και για τον κόσμο που υποστηρίζουμε, που νομίζουμε ότι θα δει καλύτερες ημέρες. </w:t>
      </w:r>
    </w:p>
    <w:p w14:paraId="4217C4F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17C4FB"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4F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Κυρία Πρόεδρε, παρακαλώ τον λόγο. </w:t>
      </w:r>
    </w:p>
    <w:p w14:paraId="4217C4F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τοδουλοπούλου):</w:t>
      </w:r>
      <w:r>
        <w:rPr>
          <w:rFonts w:eastAsia="Times New Roman" w:cs="Times New Roman"/>
          <w:szCs w:val="24"/>
        </w:rPr>
        <w:t xml:space="preserve"> Μετά, κύριε </w:t>
      </w:r>
      <w:proofErr w:type="spellStart"/>
      <w:r>
        <w:rPr>
          <w:rFonts w:eastAsia="Times New Roman" w:cs="Times New Roman"/>
          <w:szCs w:val="24"/>
        </w:rPr>
        <w:t>Δένδια</w:t>
      </w:r>
      <w:proofErr w:type="spellEnd"/>
      <w:r>
        <w:rPr>
          <w:rFonts w:eastAsia="Times New Roman" w:cs="Times New Roman"/>
          <w:szCs w:val="24"/>
        </w:rPr>
        <w:t xml:space="preserve">. Τι θέλετε ακριβώς; </w:t>
      </w:r>
    </w:p>
    <w:p w14:paraId="4217C4FE"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Κυρία Πρόεδρε, θα με αφήσετε να κάνω μία ερώτηση, γιατί θα φύγει μετά ο κύριος Υπουργός;</w:t>
      </w:r>
    </w:p>
    <w:p w14:paraId="4217C4F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Δικαιοσύνης, Διαφάνειας και Ανθρωπίνων Δικαιωμάτων κ. Σταύρος Κοντονής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 xml:space="preserve">να ανακοινώσει κάποιες νομοτεχνικές βελτιώσεις. </w:t>
      </w:r>
    </w:p>
    <w:p w14:paraId="4217C50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κυρία Πρόεδρε.</w:t>
      </w:r>
      <w:r>
        <w:rPr>
          <w:rFonts w:eastAsia="Times New Roman" w:cs="Times New Roman"/>
          <w:szCs w:val="24"/>
        </w:rPr>
        <w:t xml:space="preserve"> </w:t>
      </w:r>
    </w:p>
    <w:p w14:paraId="4217C50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Καταθέτουμε μερικές νομοτεχνικές βελτιώσεις. Είναι κατά κυριολεξία νομοτεχνικές βελτιώσεις. Επίσης, εμπεριέχεται στο έγγραφο και η ανακοίνωση</w:t>
      </w:r>
      <w:r>
        <w:rPr>
          <w:rFonts w:eastAsia="Times New Roman" w:cs="Times New Roman"/>
          <w:szCs w:val="24"/>
        </w:rPr>
        <w:t>,</w:t>
      </w:r>
      <w:r>
        <w:rPr>
          <w:rFonts w:eastAsia="Times New Roman" w:cs="Times New Roman"/>
          <w:szCs w:val="24"/>
        </w:rPr>
        <w:t xml:space="preserve"> που είχα κάνει σχετικά με τις αμοιβές των διαμεσολαβητών και σας παρακαλώ να μοιραστεί στους συναδέλφους. </w:t>
      </w:r>
    </w:p>
    <w:p w14:paraId="4217C50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ο Υπουργός κ. Σταύρος Κοντονής καταθέτει για τα Πρακτικά τις προαναφερθείσες νομοτεχνικές βελτιώσεις, οι οποίες έχουν ως εξής: </w:t>
      </w:r>
    </w:p>
    <w:p w14:paraId="4217C503" w14:textId="77777777" w:rsidR="00D30189" w:rsidRDefault="00486ADB">
      <w:pPr>
        <w:spacing w:line="600" w:lineRule="auto"/>
        <w:ind w:firstLine="720"/>
        <w:jc w:val="center"/>
        <w:rPr>
          <w:rFonts w:eastAsia="Times New Roman" w:cs="Times New Roman"/>
          <w:color w:val="FF0000"/>
          <w:szCs w:val="24"/>
        </w:rPr>
      </w:pPr>
      <w:r w:rsidRPr="00A46059">
        <w:rPr>
          <w:rFonts w:eastAsia="Times New Roman" w:cs="Times New Roman"/>
          <w:color w:val="FF0000"/>
          <w:szCs w:val="24"/>
        </w:rPr>
        <w:t>(ΑΛΛΑΓΗ ΣΕΛ.)</w:t>
      </w:r>
    </w:p>
    <w:p w14:paraId="4217C504"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w:t>
      </w:r>
      <w:r w:rsidRPr="00A46059">
        <w:rPr>
          <w:rFonts w:eastAsia="Times New Roman" w:cs="Times New Roman"/>
          <w:color w:val="FF0000"/>
          <w:szCs w:val="24"/>
        </w:rPr>
        <w:t xml:space="preserve">ΝΑ ΜΠΟΥΝ </w:t>
      </w:r>
      <w:r w:rsidRPr="00A46059">
        <w:rPr>
          <w:rFonts w:eastAsia="Times New Roman" w:cs="Times New Roman"/>
          <w:color w:val="FF0000"/>
          <w:szCs w:val="24"/>
        </w:rPr>
        <w:t>ΟΙ ΣΕΛ.</w:t>
      </w:r>
      <w:r w:rsidRPr="00A46059">
        <w:rPr>
          <w:rFonts w:eastAsia="Times New Roman" w:cs="Times New Roman"/>
          <w:color w:val="FF0000"/>
          <w:szCs w:val="24"/>
        </w:rPr>
        <w:t xml:space="preserve"> </w:t>
      </w:r>
      <w:r w:rsidRPr="00A46059">
        <w:rPr>
          <w:rFonts w:eastAsia="Times New Roman" w:cs="Times New Roman"/>
          <w:color w:val="FF0000"/>
          <w:szCs w:val="24"/>
        </w:rPr>
        <w:t>477-484</w:t>
      </w:r>
      <w:r>
        <w:rPr>
          <w:rFonts w:eastAsia="Times New Roman" w:cs="Times New Roman"/>
          <w:szCs w:val="24"/>
        </w:rPr>
        <w:t>)</w:t>
      </w:r>
    </w:p>
    <w:p w14:paraId="4217C505" w14:textId="77777777" w:rsidR="00D30189" w:rsidRDefault="00486ADB">
      <w:pPr>
        <w:spacing w:line="600" w:lineRule="auto"/>
        <w:ind w:firstLine="720"/>
        <w:jc w:val="center"/>
        <w:rPr>
          <w:rFonts w:eastAsia="Times New Roman" w:cs="Times New Roman"/>
          <w:color w:val="FF0000"/>
          <w:szCs w:val="24"/>
        </w:rPr>
      </w:pPr>
      <w:r w:rsidRPr="00087D43">
        <w:rPr>
          <w:rFonts w:eastAsia="Times New Roman" w:cs="Times New Roman"/>
          <w:color w:val="FF0000"/>
          <w:szCs w:val="24"/>
        </w:rPr>
        <w:t>(ΑΛΛΑΓΗ ΣΕΛ.)</w:t>
      </w:r>
    </w:p>
    <w:p w14:paraId="4217C50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Κυρία Πρόεδρε, μπορώ να έχω τον λόγο;</w:t>
      </w:r>
    </w:p>
    <w:p w14:paraId="4217C50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Κυρία Πρόεδρε, θέλω κι εγώ τον λόγο.</w:t>
      </w:r>
    </w:p>
    <w:p w14:paraId="4217C508"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4217C509"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Σ</w:t>
      </w:r>
      <w:r>
        <w:rPr>
          <w:rFonts w:eastAsia="Times New Roman" w:cs="Times New Roman"/>
          <w:szCs w:val="24"/>
        </w:rPr>
        <w:t>ας άκουσα όπως πάντα</w:t>
      </w:r>
      <w:r>
        <w:rPr>
          <w:rFonts w:eastAsia="Times New Roman" w:cs="Times New Roman"/>
          <w:szCs w:val="24"/>
        </w:rPr>
        <w:t>,</w:t>
      </w:r>
      <w:r>
        <w:rPr>
          <w:rFonts w:eastAsia="Times New Roman" w:cs="Times New Roman"/>
          <w:szCs w:val="24"/>
        </w:rPr>
        <w:t xml:space="preserve"> με προσοχή. Μας είπατε ότι όλα πάνε καλά και λοιπά. Είπα</w:t>
      </w:r>
      <w:r>
        <w:rPr>
          <w:rFonts w:eastAsia="Times New Roman" w:cs="Times New Roman"/>
          <w:szCs w:val="24"/>
        </w:rPr>
        <w:t>τε για τη Νέα Δημοκρατία. Αν κοιτάξετε την Αίθουσα</w:t>
      </w:r>
      <w:r>
        <w:rPr>
          <w:rFonts w:eastAsia="Times New Roman" w:cs="Times New Roman"/>
          <w:szCs w:val="24"/>
        </w:rPr>
        <w:t>,</w:t>
      </w:r>
      <w:r>
        <w:rPr>
          <w:rFonts w:eastAsia="Times New Roman" w:cs="Times New Roman"/>
          <w:szCs w:val="24"/>
        </w:rPr>
        <w:t xml:space="preserve"> η αναλογία Βουλευτών Νέας Δημοκρατίας</w:t>
      </w:r>
      <w:r>
        <w:rPr>
          <w:rFonts w:eastAsia="Times New Roman" w:cs="Times New Roman"/>
          <w:szCs w:val="24"/>
        </w:rPr>
        <w:t xml:space="preserve">, </w:t>
      </w:r>
      <w:r>
        <w:rPr>
          <w:rFonts w:eastAsia="Times New Roman" w:cs="Times New Roman"/>
          <w:szCs w:val="24"/>
        </w:rPr>
        <w:t xml:space="preserve">ΣΥΡΙΖΑ είναι όμοια. Δεκαοχτώ Βουλευτές από την κυβερνητική Πλειοψηφία έχετε στην Αίθουσα, έχετε το υπ’ </w:t>
      </w:r>
      <w:proofErr w:type="spellStart"/>
      <w:r>
        <w:rPr>
          <w:rFonts w:eastAsia="Times New Roman" w:cs="Times New Roman"/>
          <w:szCs w:val="24"/>
        </w:rPr>
        <w:t>όψιν</w:t>
      </w:r>
      <w:proofErr w:type="spellEnd"/>
      <w:r>
        <w:rPr>
          <w:rFonts w:eastAsia="Times New Roman" w:cs="Times New Roman"/>
          <w:szCs w:val="24"/>
        </w:rPr>
        <w:t xml:space="preserve"> σας. Θα σας στενοχωρήσω Παρασκευή βράδυ, αλλά δεν πουλάτε</w:t>
      </w:r>
      <w:r>
        <w:rPr>
          <w:rFonts w:eastAsia="Times New Roman" w:cs="Times New Roman"/>
          <w:szCs w:val="24"/>
        </w:rPr>
        <w:t xml:space="preserve"> πια. Άρα, τι να σας κάνω εγώ; Πώς να σας φέρω κόσμο; Πείτε άλλο τραγούδι να έρθει κόσμος. Αυτά που λέτε δεν πουλάνε. </w:t>
      </w:r>
    </w:p>
    <w:p w14:paraId="4217C50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Μας είπατε διάφορα. Εγώ θέλω να σας ρωτήσω κάτι ειδικό, κύριε Υπουργέ. Πέρα από τα σχόλιά σας για την πολύτεκνη οικογένεια, να σας πω κατ</w:t>
      </w:r>
      <w:r>
        <w:rPr>
          <w:rFonts w:eastAsia="Times New Roman" w:cs="Times New Roman"/>
          <w:szCs w:val="24"/>
        </w:rPr>
        <w:t xml:space="preserve">’ αρχάς ότι η Νέα Δημοκρατία έδωσε επίδομα από το πρώτο παιδί. Ξέρετε ότι αυτό η Νέα Δημοκρατία το νομοθέτησε. </w:t>
      </w:r>
      <w:r>
        <w:rPr>
          <w:rFonts w:eastAsia="Times New Roman" w:cs="Times New Roman"/>
          <w:szCs w:val="24"/>
        </w:rPr>
        <w:t>Τώρα,</w:t>
      </w:r>
      <w:r>
        <w:rPr>
          <w:rFonts w:eastAsia="Times New Roman" w:cs="Times New Roman"/>
          <w:szCs w:val="24"/>
        </w:rPr>
        <w:t xml:space="preserve"> αν μας ρωτάτε αν έχουμε κανέναν επιστήμονα, φαντάζομαι αυτό υποκρύπτει τη θέση ότι όλοι οι επιστήμονες της χώρας στεγάζονται στον ΣΥΡΙΖΑ κα</w:t>
      </w:r>
      <w:r>
        <w:rPr>
          <w:rFonts w:eastAsia="Times New Roman" w:cs="Times New Roman"/>
          <w:szCs w:val="24"/>
        </w:rPr>
        <w:t>ι ουδείς άλλος συμβουλεύει οιονδήποτε. Φαντάζομαι</w:t>
      </w:r>
      <w:r>
        <w:rPr>
          <w:rFonts w:eastAsia="Times New Roman" w:cs="Times New Roman"/>
          <w:szCs w:val="24"/>
        </w:rPr>
        <w:t>,</w:t>
      </w:r>
      <w:r>
        <w:rPr>
          <w:rFonts w:eastAsia="Times New Roman" w:cs="Times New Roman"/>
          <w:szCs w:val="24"/>
        </w:rPr>
        <w:t xml:space="preserve"> δεν έχετε τόση αλαζονεία. </w:t>
      </w:r>
    </w:p>
    <w:p w14:paraId="4217C50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Τώρα, όμως, εγώ θέλω να σας ρωτήσω κάτι ειδικό, γιατί τα υπόλοιπα θα τα πω αύριο</w:t>
      </w:r>
      <w:r>
        <w:rPr>
          <w:rFonts w:eastAsia="Times New Roman" w:cs="Times New Roman"/>
          <w:szCs w:val="24"/>
        </w:rPr>
        <w:t>,</w:t>
      </w:r>
      <w:r>
        <w:rPr>
          <w:rFonts w:eastAsia="Times New Roman" w:cs="Times New Roman"/>
          <w:szCs w:val="24"/>
        </w:rPr>
        <w:t xml:space="preserve"> που θα σας ζητήσω να μας εξηγήσετε</w:t>
      </w:r>
      <w:r>
        <w:rPr>
          <w:rFonts w:eastAsia="Times New Roman" w:cs="Times New Roman"/>
          <w:szCs w:val="24"/>
        </w:rPr>
        <w:t>,</w:t>
      </w:r>
      <w:r>
        <w:rPr>
          <w:rFonts w:eastAsia="Times New Roman" w:cs="Times New Roman"/>
          <w:szCs w:val="24"/>
        </w:rPr>
        <w:t xml:space="preserve"> αφού τα κάνετε όλα τόσο καλά, γιατί καταργείτε δικά σας νομο</w:t>
      </w:r>
      <w:r>
        <w:rPr>
          <w:rFonts w:eastAsia="Times New Roman" w:cs="Times New Roman"/>
          <w:szCs w:val="24"/>
        </w:rPr>
        <w:t>θετήματα προ λίγων μηνών. Για παράδειγμα, εδώ καταργείτε την ΕΔΗΣ</w:t>
      </w:r>
      <w:r>
        <w:rPr>
          <w:rFonts w:eastAsia="Times New Roman" w:cs="Times New Roman"/>
          <w:szCs w:val="24"/>
        </w:rPr>
        <w:t>,</w:t>
      </w:r>
      <w:r>
        <w:rPr>
          <w:rFonts w:eastAsia="Times New Roman" w:cs="Times New Roman"/>
          <w:szCs w:val="24"/>
        </w:rPr>
        <w:t xml:space="preserve"> που εσείς τη φτιάξατε εδώ και λίγο καιρό. Και μας λέγατε πόσο καλή είναι και πόσο καλά θα τα κάνει η Εταιρεία Δημοσίων Συμμετοχών. Τώρα έρχεστε και την καταργείτε μετά από λίγους μήνες. Δεν</w:t>
      </w:r>
      <w:r>
        <w:rPr>
          <w:rFonts w:eastAsia="Times New Roman" w:cs="Times New Roman"/>
          <w:szCs w:val="24"/>
        </w:rPr>
        <w:t xml:space="preserve"> δούλεψε ποτέ, σας το λέγαμε. Κατά τα άλλα</w:t>
      </w:r>
      <w:r>
        <w:rPr>
          <w:rFonts w:eastAsia="Times New Roman" w:cs="Times New Roman"/>
          <w:szCs w:val="24"/>
        </w:rPr>
        <w:t>,</w:t>
      </w:r>
      <w:r>
        <w:rPr>
          <w:rFonts w:eastAsia="Times New Roman" w:cs="Times New Roman"/>
          <w:szCs w:val="24"/>
        </w:rPr>
        <w:t xml:space="preserve"> τα κάνετε όλα τέλεια! </w:t>
      </w:r>
      <w:r>
        <w:rPr>
          <w:rFonts w:eastAsia="Times New Roman" w:cs="Times New Roman"/>
          <w:szCs w:val="24"/>
        </w:rPr>
        <w:t>όμως,</w:t>
      </w:r>
      <w:r>
        <w:rPr>
          <w:rFonts w:eastAsia="Times New Roman" w:cs="Times New Roman"/>
          <w:szCs w:val="24"/>
        </w:rPr>
        <w:t xml:space="preserve"> πείτε μας με την ευκαιρία, αν έχετε την καλοσύνη, επειδή κάνετε συνεχώς δομές, αυτή η καινούργια δομή</w:t>
      </w:r>
      <w:r>
        <w:rPr>
          <w:rFonts w:eastAsia="Times New Roman" w:cs="Times New Roman"/>
          <w:szCs w:val="24"/>
        </w:rPr>
        <w:t>,</w:t>
      </w:r>
      <w:r>
        <w:rPr>
          <w:rFonts w:eastAsia="Times New Roman" w:cs="Times New Roman"/>
          <w:szCs w:val="24"/>
        </w:rPr>
        <w:t xml:space="preserve"> που φτιάχνετε που της δίνετε ένα όνομα «Διεύθυνση Ερευνών Οικονομικού Εγκλήματος»</w:t>
      </w:r>
      <w:r>
        <w:rPr>
          <w:rFonts w:eastAsia="Times New Roman" w:cs="Times New Roman"/>
          <w:szCs w:val="24"/>
        </w:rPr>
        <w:t>. Τι σας χρειάζεται;</w:t>
      </w:r>
    </w:p>
    <w:p w14:paraId="4217C50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Τέσσερις φορές έχω απαντήσει. </w:t>
      </w:r>
    </w:p>
    <w:p w14:paraId="4217C50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δεν είπατε κάτι. Δεν ήταν αυτή η τοποθέτησή σας; </w:t>
      </w:r>
    </w:p>
    <w:p w14:paraId="4217C50E" w14:textId="77777777" w:rsidR="00D30189" w:rsidRDefault="00486ADB">
      <w:pPr>
        <w:spacing w:line="600" w:lineRule="auto"/>
        <w:ind w:firstLine="720"/>
        <w:jc w:val="both"/>
        <w:rPr>
          <w:rFonts w:eastAsia="Times New Roman" w:cs="Times New Roman"/>
          <w:b/>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Θα πάρω χρόνο για να απαντήσω. </w:t>
      </w:r>
    </w:p>
    <w:p w14:paraId="4217C50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ΔΕΝΔΙΑΣ: </w:t>
      </w:r>
      <w:r>
        <w:rPr>
          <w:rFonts w:eastAsia="Times New Roman" w:cs="Times New Roman"/>
          <w:szCs w:val="24"/>
        </w:rPr>
        <w:t>Έχετε ήδη εξαιρετικά στελέχη στο ΚΕΜΕΕΠ, στο ΚΕΦΟΜΕΠ, στην ΥΕ</w:t>
      </w:r>
      <w:r>
        <w:rPr>
          <w:rFonts w:eastAsia="Times New Roman" w:cs="Times New Roman"/>
          <w:szCs w:val="24"/>
        </w:rPr>
        <w:t>Ε</w:t>
      </w:r>
      <w:r>
        <w:rPr>
          <w:rFonts w:eastAsia="Times New Roman" w:cs="Times New Roman"/>
          <w:szCs w:val="24"/>
        </w:rPr>
        <w:t>ΔΕ, στην ΔΙΠΑΕΕ, στ</w:t>
      </w:r>
      <w:r>
        <w:rPr>
          <w:rFonts w:eastAsia="Times New Roman" w:cs="Times New Roman"/>
          <w:szCs w:val="24"/>
        </w:rPr>
        <w:t>ις</w:t>
      </w:r>
      <w:r>
        <w:rPr>
          <w:rFonts w:eastAsia="Times New Roman" w:cs="Times New Roman"/>
          <w:szCs w:val="24"/>
        </w:rPr>
        <w:t xml:space="preserve"> ΔΟΥ. Υπάρχει </w:t>
      </w:r>
      <w:r>
        <w:rPr>
          <w:rFonts w:eastAsia="Times New Roman" w:cs="Times New Roman"/>
          <w:szCs w:val="24"/>
        </w:rPr>
        <w:t xml:space="preserve">η </w:t>
      </w:r>
      <w:r>
        <w:rPr>
          <w:rFonts w:eastAsia="Times New Roman" w:cs="Times New Roman"/>
          <w:szCs w:val="24"/>
        </w:rPr>
        <w:t>Οικονομική Αστυνομία. Φτιάχνετε και άλλον φορέα. Τα στελέχη που είναι ήδη σε αυτές τις υπηρεσίες -κατά την άποψή μας εξαιρετικά στελέχη- δεν επαρκού</w:t>
      </w:r>
      <w:r>
        <w:rPr>
          <w:rFonts w:eastAsia="Times New Roman" w:cs="Times New Roman"/>
          <w:szCs w:val="24"/>
        </w:rPr>
        <w:t xml:space="preserve">ν; </w:t>
      </w:r>
    </w:p>
    <w:p w14:paraId="4217C51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sidDel="009002C4">
        <w:rPr>
          <w:rFonts w:eastAsia="Times New Roman" w:cs="Times New Roman"/>
          <w:b/>
          <w:szCs w:val="24"/>
        </w:rPr>
        <w:t xml:space="preserve"> </w:t>
      </w:r>
      <w:r>
        <w:rPr>
          <w:rFonts w:eastAsia="Times New Roman" w:cs="Times New Roman"/>
          <w:b/>
          <w:szCs w:val="24"/>
        </w:rPr>
        <w:t xml:space="preserve">): </w:t>
      </w:r>
      <w:r>
        <w:rPr>
          <w:rFonts w:eastAsia="Times New Roman" w:cs="Times New Roman"/>
          <w:szCs w:val="24"/>
        </w:rPr>
        <w:t xml:space="preserve">Τον λόγο έχει ο κ. Θεοχαρόπουλος. </w:t>
      </w:r>
    </w:p>
    <w:p w14:paraId="4217C51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κυρία Πρόεδρε. </w:t>
      </w:r>
    </w:p>
    <w:p w14:paraId="4217C51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Υπουργέ, σας άκουσα με προσοχή και πραγματικά</w:t>
      </w:r>
      <w:r>
        <w:rPr>
          <w:rFonts w:eastAsia="Times New Roman" w:cs="Times New Roman"/>
          <w:szCs w:val="24"/>
        </w:rPr>
        <w:t>,</w:t>
      </w:r>
      <w:r>
        <w:rPr>
          <w:rFonts w:eastAsia="Times New Roman" w:cs="Times New Roman"/>
          <w:szCs w:val="24"/>
        </w:rPr>
        <w:t xml:space="preserve"> εκπλήσσομαι με ορισμένες απορίες</w:t>
      </w:r>
      <w:r>
        <w:rPr>
          <w:rFonts w:eastAsia="Times New Roman" w:cs="Times New Roman"/>
          <w:szCs w:val="24"/>
        </w:rPr>
        <w:t>,</w:t>
      </w:r>
      <w:r>
        <w:rPr>
          <w:rFonts w:eastAsia="Times New Roman" w:cs="Times New Roman"/>
          <w:szCs w:val="24"/>
        </w:rPr>
        <w:t xml:space="preserve"> τις οποίες θέσατε και προς την Αντιπολίτευση και προς τη Δημοκρατική Συμπαράταξη. </w:t>
      </w:r>
    </w:p>
    <w:p w14:paraId="4217C51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Πρώτον, αναρωτηθήκατε για ποιον λόγο σας λέμε πολλές φορές για την ανακύκλωση της φτώχειας. Ανακύκλωση της φτώχειας, κύριε Υπουργέ, είναι να επιδιώκετε υπερβολικά πρωτογενή</w:t>
      </w:r>
      <w:r>
        <w:rPr>
          <w:rFonts w:eastAsia="Times New Roman" w:cs="Times New Roman"/>
          <w:szCs w:val="24"/>
        </w:rPr>
        <w:t xml:space="preserve"> πλεονάσματα, παραπάνω από αυτό που σας ζητείται, και στη συνέχεια, να δίνετ</w:t>
      </w:r>
      <w:r>
        <w:rPr>
          <w:rFonts w:eastAsia="Times New Roman" w:cs="Times New Roman"/>
          <w:szCs w:val="24"/>
        </w:rPr>
        <w:t>ε</w:t>
      </w:r>
      <w:r>
        <w:rPr>
          <w:rFonts w:eastAsia="Times New Roman" w:cs="Times New Roman"/>
          <w:szCs w:val="24"/>
        </w:rPr>
        <w:t xml:space="preserve"> επιδόματα, ενώ στραγγίζετε την οικονομία. Αυτό λέγεται ανακύκλωση της φτώχειας. </w:t>
      </w:r>
    </w:p>
    <w:p w14:paraId="4217C51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Κοινωνικός αυτοματισμός της Κυβέρνησής σας λέγεται αυτή η συζήτηση</w:t>
      </w:r>
      <w:r>
        <w:rPr>
          <w:rFonts w:eastAsia="Times New Roman" w:cs="Times New Roman"/>
          <w:szCs w:val="24"/>
        </w:rPr>
        <w:t>,</w:t>
      </w:r>
      <w:r>
        <w:rPr>
          <w:rFonts w:eastAsia="Times New Roman" w:cs="Times New Roman"/>
          <w:szCs w:val="24"/>
        </w:rPr>
        <w:t xml:space="preserve"> που γίνεται μεταξύ δύο, τριών</w:t>
      </w:r>
      <w:r>
        <w:rPr>
          <w:rFonts w:eastAsia="Times New Roman" w:cs="Times New Roman"/>
          <w:szCs w:val="24"/>
        </w:rPr>
        <w:t xml:space="preserve"> παιδιών μίας οικογένειας και ενός παιδιού. Αυτό λέγεται κοινωνικός αυτοματισμός. Σας έχουμε δείξει ότι θα μπορούσατε πολύ εύκολα, αν θέλατε, να βελτιώσετε τα επιδόματα σε ορισμένες κατηγορίες, ακόμα και σε αυτή που θέλατε, χωρίς να προσβάλλετε τις άλλες κ</w:t>
      </w:r>
      <w:r>
        <w:rPr>
          <w:rFonts w:eastAsia="Times New Roman" w:cs="Times New Roman"/>
          <w:szCs w:val="24"/>
        </w:rPr>
        <w:t xml:space="preserve">ατηγορίες </w:t>
      </w:r>
      <w:proofErr w:type="spellStart"/>
      <w:r>
        <w:rPr>
          <w:rFonts w:eastAsia="Times New Roman" w:cs="Times New Roman"/>
          <w:szCs w:val="24"/>
        </w:rPr>
        <w:t>τριτέκνων</w:t>
      </w:r>
      <w:proofErr w:type="spellEnd"/>
      <w:r>
        <w:rPr>
          <w:rFonts w:eastAsia="Times New Roman" w:cs="Times New Roman"/>
          <w:szCs w:val="24"/>
        </w:rPr>
        <w:t xml:space="preserve"> και πολυτέκνων. </w:t>
      </w:r>
    </w:p>
    <w:p w14:paraId="4217C51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Όσον αφορά τις απεργίες, τώρα σας άκουσα, κύριε Υπουργέ, πραγματικά να υποστηρίζετε το μέτρο</w:t>
      </w:r>
      <w:r>
        <w:rPr>
          <w:rFonts w:eastAsia="Times New Roman" w:cs="Times New Roman"/>
          <w:szCs w:val="24"/>
        </w:rPr>
        <w:t>,</w:t>
      </w:r>
      <w:r>
        <w:rPr>
          <w:rFonts w:eastAsia="Times New Roman" w:cs="Times New Roman"/>
          <w:szCs w:val="24"/>
        </w:rPr>
        <w:t xml:space="preserve"> το οποίο φέρνετε. Άλλες φορές</w:t>
      </w:r>
      <w:r>
        <w:rPr>
          <w:rFonts w:eastAsia="Times New Roman" w:cs="Times New Roman"/>
          <w:szCs w:val="24"/>
        </w:rPr>
        <w:t>,</w:t>
      </w:r>
      <w:r>
        <w:rPr>
          <w:rFonts w:eastAsia="Times New Roman" w:cs="Times New Roman"/>
          <w:szCs w:val="24"/>
        </w:rPr>
        <w:t xml:space="preserve"> έχω ακούσει προσωπικά εσάς</w:t>
      </w:r>
      <w:r>
        <w:rPr>
          <w:rFonts w:eastAsia="Times New Roman" w:cs="Times New Roman"/>
          <w:szCs w:val="24"/>
        </w:rPr>
        <w:t>,</w:t>
      </w:r>
      <w:r>
        <w:rPr>
          <w:rFonts w:eastAsia="Times New Roman" w:cs="Times New Roman"/>
          <w:szCs w:val="24"/>
        </w:rPr>
        <w:t xml:space="preserve"> να λέτε ότι «χάσαμε στη διαπραγμάτευση σε αυτό το ζήτημα». Σε αυτό</w:t>
      </w:r>
      <w:r>
        <w:rPr>
          <w:rFonts w:eastAsia="Times New Roman" w:cs="Times New Roman"/>
          <w:szCs w:val="24"/>
        </w:rPr>
        <w:t xml:space="preserve">! Και για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και για άλλα</w:t>
      </w:r>
      <w:r>
        <w:rPr>
          <w:rFonts w:eastAsia="Times New Roman" w:cs="Times New Roman"/>
          <w:szCs w:val="24"/>
        </w:rPr>
        <w:t>,</w:t>
      </w:r>
      <w:r>
        <w:rPr>
          <w:rFonts w:eastAsia="Times New Roman" w:cs="Times New Roman"/>
          <w:szCs w:val="24"/>
        </w:rPr>
        <w:t xml:space="preserve"> έχετε πει ότι δεν πέρασαν, αλλά γι’ αυτό είπατε ότι «χάσαμε». </w:t>
      </w:r>
    </w:p>
    <w:p w14:paraId="4217C51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Τι συμβαίνει από τα δύο; Νομίζω ότι έχετε μπερδέψει και τους δικούς σας Βουλευτές. Τι ισχύει; Έχετε χάσει στη διαπραγμάτευση σε αυτό το συγκεκριμένο θέμα, όπ</w:t>
      </w:r>
      <w:r>
        <w:rPr>
          <w:rFonts w:eastAsia="Times New Roman" w:cs="Times New Roman"/>
          <w:szCs w:val="24"/>
        </w:rPr>
        <w:t xml:space="preserve">ως έχετε πει πολλές φορές ή έχετε κερδίσει και ουσιαστικά αυτή είναι η δική σας πρόταση, της Κυβέρνησής σας; </w:t>
      </w:r>
    </w:p>
    <w:p w14:paraId="4217C51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Παλιότερα</w:t>
      </w:r>
      <w:r>
        <w:rPr>
          <w:rFonts w:eastAsia="Times New Roman" w:cs="Times New Roman"/>
          <w:szCs w:val="24"/>
        </w:rPr>
        <w:t>,</w:t>
      </w:r>
      <w:r>
        <w:rPr>
          <w:rFonts w:eastAsia="Times New Roman" w:cs="Times New Roman"/>
          <w:szCs w:val="24"/>
        </w:rPr>
        <w:t xml:space="preserve"> αυτή η πρόταση δεν είχε περάσει. Παρά το γεγονός ότι πράγματι η Νέα Δημοκρατία ήθελε να την περάσει, επειδή αυτή εδώ η παράταξη -η δημο</w:t>
      </w:r>
      <w:r>
        <w:rPr>
          <w:rFonts w:eastAsia="Times New Roman" w:cs="Times New Roman"/>
          <w:szCs w:val="24"/>
        </w:rPr>
        <w:t>κρατική παράταξη- δεν το επέτρεψε, δεν πέρασε το 2014 και το 2013. Το λέω αν έχετε μπερδευτεί</w:t>
      </w:r>
      <w:r>
        <w:rPr>
          <w:rFonts w:eastAsia="Times New Roman" w:cs="Times New Roman"/>
          <w:szCs w:val="24"/>
        </w:rPr>
        <w:t>,</w:t>
      </w:r>
      <w:r>
        <w:rPr>
          <w:rFonts w:eastAsia="Times New Roman" w:cs="Times New Roman"/>
          <w:szCs w:val="24"/>
        </w:rPr>
        <w:t xml:space="preserve"> σε σχέση με το τι έχει γίνει παλιότερα. </w:t>
      </w:r>
    </w:p>
    <w:p w14:paraId="4217C51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Τέλος, ανησυχώ</w:t>
      </w:r>
      <w:r>
        <w:rPr>
          <w:rFonts w:eastAsia="Times New Roman" w:cs="Times New Roman"/>
          <w:szCs w:val="24"/>
        </w:rPr>
        <w:t>,</w:t>
      </w:r>
      <w:r>
        <w:rPr>
          <w:rFonts w:eastAsia="Times New Roman" w:cs="Times New Roman"/>
          <w:szCs w:val="24"/>
        </w:rPr>
        <w:t xml:space="preserve"> γιατί αυτό το οποίο είπατε σε σχέση με τ</w:t>
      </w:r>
      <w:r>
        <w:rPr>
          <w:rFonts w:eastAsia="Times New Roman" w:cs="Times New Roman"/>
          <w:szCs w:val="24"/>
        </w:rPr>
        <w:t>ην</w:t>
      </w:r>
      <w:r>
        <w:rPr>
          <w:rFonts w:eastAsia="Times New Roman" w:cs="Times New Roman"/>
          <w:szCs w:val="24"/>
        </w:rPr>
        <w:t xml:space="preserve">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με τους πλειστηριασμούς, σημαίνει, κύριε Υπουργέ, </w:t>
      </w:r>
      <w:r>
        <w:rPr>
          <w:rFonts w:eastAsia="Times New Roman" w:cs="Times New Roman"/>
          <w:szCs w:val="24"/>
        </w:rPr>
        <w:t>ότι δεν θα διαπραγματευτείτε για την επέκταση. Αυτό μας είπατε. Πριν από λίγο</w:t>
      </w:r>
      <w:r>
        <w:rPr>
          <w:rFonts w:eastAsia="Times New Roman" w:cs="Times New Roman"/>
          <w:szCs w:val="24"/>
        </w:rPr>
        <w:t>,</w:t>
      </w:r>
      <w:r>
        <w:rPr>
          <w:rFonts w:eastAsia="Times New Roman" w:cs="Times New Roman"/>
          <w:szCs w:val="24"/>
        </w:rPr>
        <w:t xml:space="preserve"> μας είπατε ότι θα ισχύει, επειδή κάποιος έχει κάνει την πρώτη κατοικία 30</w:t>
      </w:r>
      <w:r>
        <w:rPr>
          <w:rFonts w:eastAsia="Times New Roman" w:cs="Times New Roman"/>
          <w:szCs w:val="24"/>
        </w:rPr>
        <w:t xml:space="preserve"> Δεκεμβρίου </w:t>
      </w:r>
      <w:r>
        <w:rPr>
          <w:rFonts w:eastAsia="Times New Roman" w:cs="Times New Roman"/>
          <w:szCs w:val="24"/>
        </w:rPr>
        <w:t>και αρνείστε σήμερα στην Ολομέλεια της Βουλής να δεσμευτείτε ότι θα διαπραγματευτείτε για τη</w:t>
      </w:r>
      <w:r>
        <w:rPr>
          <w:rFonts w:eastAsia="Times New Roman" w:cs="Times New Roman"/>
          <w:szCs w:val="24"/>
        </w:rPr>
        <w:t>ν επέκταση της προστασίας της πρώτης κατοικίας και για μετά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Αν δεν είναι έτσι, να δεσμευτείτε ότι στη διαπραγμάτευση θα βάλετε άμεσα την προστασία της πρώτης κατοικίας. </w:t>
      </w:r>
    </w:p>
    <w:p w14:paraId="4217C51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γίνεται να προχωρήσουμε άλλο</w:t>
      </w:r>
      <w:r>
        <w:rPr>
          <w:rFonts w:eastAsia="Times New Roman" w:cs="Times New Roman"/>
          <w:szCs w:val="24"/>
        </w:rPr>
        <w:t>,</w:t>
      </w:r>
      <w:r>
        <w:rPr>
          <w:rFonts w:eastAsia="Times New Roman" w:cs="Times New Roman"/>
          <w:szCs w:val="24"/>
        </w:rPr>
        <w:t xml:space="preserve"> κοροϊδεύοντας και με μία αλαζονεία, κύριε Υπουργέ, την αλαζονεία ότι η Αντιπολίτευση δεν έχει ομιλίες σωστές, δεν γνωρίζει τα πράγματα, έρχεται με παλιότερες αντιλήψεις. Είστε Κυβέρνηση. Να απαντάτε στα ερωτήματα</w:t>
      </w:r>
      <w:r>
        <w:rPr>
          <w:rFonts w:eastAsia="Times New Roman" w:cs="Times New Roman"/>
          <w:szCs w:val="24"/>
        </w:rPr>
        <w:t>,</w:t>
      </w:r>
      <w:r>
        <w:rPr>
          <w:rFonts w:eastAsia="Times New Roman" w:cs="Times New Roman"/>
          <w:szCs w:val="24"/>
        </w:rPr>
        <w:t xml:space="preserve"> που θέτει η Αντιπολίτευση. </w:t>
      </w:r>
    </w:p>
    <w:p w14:paraId="4217C51A"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w:t>
      </w:r>
      <w:r>
        <w:rPr>
          <w:rFonts w:eastAsia="Times New Roman" w:cs="Times New Roman"/>
          <w:b/>
          <w:szCs w:val="24"/>
        </w:rPr>
        <w:t>Αναστασία Χριστοδουλοπούλου):</w:t>
      </w:r>
      <w:r w:rsidDel="00D4505B">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4217C51B"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Κυρία Πρόεδρε, είναι διαδικασία αυτή; Είναι σωστή διαδικασία αυτή; </w:t>
      </w:r>
    </w:p>
    <w:p w14:paraId="4217C51C"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b/>
          <w:szCs w:val="24"/>
        </w:rPr>
        <w:t xml:space="preserve">): </w:t>
      </w:r>
      <w:r>
        <w:rPr>
          <w:rFonts w:eastAsia="Times New Roman" w:cs="Times New Roman"/>
          <w:szCs w:val="24"/>
        </w:rPr>
        <w:t xml:space="preserve">Οι Κοινοβουλευτικοί Εκπρόσωποι έχουν δικαίωμα να μιλήσουν. </w:t>
      </w:r>
      <w:r>
        <w:rPr>
          <w:rFonts w:eastAsia="Times New Roman" w:cs="Times New Roman"/>
          <w:szCs w:val="24"/>
        </w:rPr>
        <w:t xml:space="preserve">Ξέρουμε τον Κανονισμό. </w:t>
      </w:r>
    </w:p>
    <w:p w14:paraId="4217C51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Κυρία Πρόεδρε, εσείς πάνω από όλες και όλους ξέρετε τον βαθύτατο σεβασμό </w:t>
      </w:r>
      <w:r>
        <w:rPr>
          <w:rFonts w:eastAsia="Times New Roman" w:cs="Times New Roman"/>
          <w:szCs w:val="24"/>
        </w:rPr>
        <w:t xml:space="preserve">μου </w:t>
      </w:r>
      <w:r>
        <w:rPr>
          <w:rFonts w:eastAsia="Times New Roman" w:cs="Times New Roman"/>
          <w:szCs w:val="24"/>
        </w:rPr>
        <w:t>στους δικηγόρους και τους νομικούς γενικότερα. Έχουν ένα μειονέκτημα, ότι δεν πάνε πολύ καλά στα μαθηματικά. Δ</w:t>
      </w:r>
      <w:r>
        <w:rPr>
          <w:rFonts w:eastAsia="Times New Roman" w:cs="Times New Roman"/>
          <w:szCs w:val="24"/>
        </w:rPr>
        <w:t xml:space="preserve">εκαοχτώ Βουλευτές του ΣΥΡΙΖΑ, δύο Βουλευτές της Νέας Δημοκρατίας. </w:t>
      </w:r>
    </w:p>
    <w:p w14:paraId="4217C51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Αν δεν </w:t>
      </w:r>
      <w:proofErr w:type="spellStart"/>
      <w:r>
        <w:rPr>
          <w:rFonts w:eastAsia="Times New Roman" w:cs="Times New Roman"/>
          <w:szCs w:val="24"/>
        </w:rPr>
        <w:t>απατώμαι</w:t>
      </w:r>
      <w:proofErr w:type="spellEnd"/>
      <w:r>
        <w:rPr>
          <w:rFonts w:eastAsia="Times New Roman" w:cs="Times New Roman"/>
          <w:szCs w:val="24"/>
        </w:rPr>
        <w:t>, αυτός είναι ένας λόγος 9</w:t>
      </w:r>
      <w:r>
        <w:rPr>
          <w:rFonts w:eastAsia="Times New Roman" w:cs="Times New Roman"/>
          <w:szCs w:val="24"/>
        </w:rPr>
        <w:t xml:space="preserve"> προς </w:t>
      </w:r>
      <w:r>
        <w:rPr>
          <w:rFonts w:eastAsia="Times New Roman" w:cs="Times New Roman"/>
          <w:szCs w:val="24"/>
        </w:rPr>
        <w:t>1. Και αν δεν κάνω πάλι λάθος, δεν έχουμε εννιά φορές παραπάνω Βουλευτές από εσάς. Ίσως στις επόμενες εκλογές, αλλά όχι αυτή τη στιγμή. Να ξεκ</w:t>
      </w:r>
      <w:r>
        <w:rPr>
          <w:rFonts w:eastAsia="Times New Roman" w:cs="Times New Roman"/>
          <w:szCs w:val="24"/>
        </w:rPr>
        <w:t xml:space="preserve">αθαρίσουμε τα μαθηματικά σε αυτό. </w:t>
      </w:r>
    </w:p>
    <w:p w14:paraId="4217C51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Δεύτερον, για την ΕΔΗΣ, όντως καταργούμε την ΕΔΗΣ. Θα εξηγήσω τι σημαίνει αυτό. Παλιότερα</w:t>
      </w:r>
      <w:r>
        <w:rPr>
          <w:rFonts w:eastAsia="Times New Roman" w:cs="Times New Roman"/>
          <w:szCs w:val="24"/>
        </w:rPr>
        <w:t>,</w:t>
      </w:r>
      <w:r>
        <w:rPr>
          <w:rFonts w:eastAsia="Times New Roman" w:cs="Times New Roman"/>
          <w:szCs w:val="24"/>
        </w:rPr>
        <w:t xml:space="preserve"> η σύλληψη ήταν ότι θα ήταν ένα ΔΣ και θα είχε τέσσερα </w:t>
      </w:r>
      <w:proofErr w:type="spellStart"/>
      <w:r>
        <w:rPr>
          <w:rFonts w:eastAsia="Times New Roman" w:cs="Times New Roman"/>
          <w:szCs w:val="24"/>
        </w:rPr>
        <w:t>υποταμεία</w:t>
      </w:r>
      <w:proofErr w:type="spellEnd"/>
      <w:r>
        <w:rPr>
          <w:rFonts w:eastAsia="Times New Roman" w:cs="Times New Roman"/>
          <w:szCs w:val="24"/>
        </w:rPr>
        <w:t>: ΤΑΙΠΕΔ, ΤΧΣ, ΕΔΗΣ, που είναι για τις ΔΕΚΟ, και ΕΤΑΔ, που είναι γι</w:t>
      </w:r>
      <w:r>
        <w:rPr>
          <w:rFonts w:eastAsia="Times New Roman" w:cs="Times New Roman"/>
          <w:szCs w:val="24"/>
        </w:rPr>
        <w:t xml:space="preserve">α τα ακίνητα. </w:t>
      </w:r>
      <w:r>
        <w:rPr>
          <w:rFonts w:eastAsia="Times New Roman" w:cs="Times New Roman"/>
          <w:szCs w:val="24"/>
        </w:rPr>
        <w:t>Α</w:t>
      </w:r>
      <w:r>
        <w:rPr>
          <w:rFonts w:eastAsia="Times New Roman" w:cs="Times New Roman"/>
          <w:szCs w:val="24"/>
        </w:rPr>
        <w:t xml:space="preserve">ποφασίσαμε, ακριβώς για να υποστηρίξουμε τον δημόσιο χαρακτήρα των ΔΕΚΟ, να διευρύνουμε το ΔΣ –όχι της ΕΔΗΣ, δεν θα υπάρχει ΕΔΗΣ- του </w:t>
      </w:r>
      <w:proofErr w:type="spellStart"/>
      <w:r>
        <w:rPr>
          <w:rFonts w:eastAsia="Times New Roman" w:cs="Times New Roman"/>
          <w:szCs w:val="24"/>
        </w:rPr>
        <w:t>Υπερταμείου</w:t>
      </w:r>
      <w:proofErr w:type="spellEnd"/>
      <w:r>
        <w:rPr>
          <w:rFonts w:eastAsia="Times New Roman" w:cs="Times New Roman"/>
          <w:szCs w:val="24"/>
        </w:rPr>
        <w:t xml:space="preserve"> από επτά σε εννιά, να υπάρχουν δύο μέλη</w:t>
      </w:r>
      <w:r>
        <w:rPr>
          <w:rFonts w:eastAsia="Times New Roman" w:cs="Times New Roman"/>
          <w:szCs w:val="24"/>
        </w:rPr>
        <w:t>,</w:t>
      </w:r>
      <w:r>
        <w:rPr>
          <w:rFonts w:eastAsia="Times New Roman" w:cs="Times New Roman"/>
          <w:szCs w:val="24"/>
        </w:rPr>
        <w:t xml:space="preserve"> που ειδικεύονται στις δημόσιες επιχειρήσεις, για να μη</w:t>
      </w:r>
      <w:r>
        <w:rPr>
          <w:rFonts w:eastAsia="Times New Roman" w:cs="Times New Roman"/>
          <w:szCs w:val="24"/>
        </w:rPr>
        <w:t>ν υπάρχει μία λογική ιδιωτικών κριτηρίων</w:t>
      </w:r>
      <w:r>
        <w:rPr>
          <w:rFonts w:eastAsia="Times New Roman" w:cs="Times New Roman"/>
          <w:szCs w:val="24"/>
        </w:rPr>
        <w:t>,</w:t>
      </w:r>
      <w:r>
        <w:rPr>
          <w:rFonts w:eastAsia="Times New Roman" w:cs="Times New Roman"/>
          <w:szCs w:val="24"/>
        </w:rPr>
        <w:t xml:space="preserve"> μόνο όταν γίνεται αυτή η αναδιάρθρωση των επιχειρήσεων, που πρέπει να σας πω ότι είναι πολύ μεγάλη ανάγκη.</w:t>
      </w:r>
    </w:p>
    <w:p w14:paraId="4217C520" w14:textId="77777777" w:rsidR="00D30189" w:rsidRDefault="00486ADB">
      <w:pPr>
        <w:spacing w:line="600" w:lineRule="auto"/>
        <w:ind w:firstLine="720"/>
        <w:jc w:val="both"/>
        <w:rPr>
          <w:rFonts w:eastAsia="Times New Roman"/>
          <w:szCs w:val="24"/>
        </w:rPr>
      </w:pPr>
      <w:r>
        <w:rPr>
          <w:rFonts w:eastAsia="Times New Roman"/>
          <w:szCs w:val="24"/>
        </w:rPr>
        <w:t xml:space="preserve">Και θα ήθελα να σας πω, κύριε </w:t>
      </w:r>
      <w:proofErr w:type="spellStart"/>
      <w:r>
        <w:rPr>
          <w:rFonts w:eastAsia="Times New Roman"/>
          <w:szCs w:val="24"/>
        </w:rPr>
        <w:t>Δένδια</w:t>
      </w:r>
      <w:proofErr w:type="spellEnd"/>
      <w:r>
        <w:rPr>
          <w:rFonts w:eastAsia="Times New Roman"/>
          <w:szCs w:val="24"/>
        </w:rPr>
        <w:t xml:space="preserve">, ότι ένας λόγος που υπάρχει η επιβολή αυτού του </w:t>
      </w:r>
      <w:r>
        <w:rPr>
          <w:rFonts w:eastAsia="Times New Roman"/>
          <w:szCs w:val="24"/>
        </w:rPr>
        <w:t xml:space="preserve">οργανισμού </w:t>
      </w:r>
      <w:r>
        <w:rPr>
          <w:rFonts w:eastAsia="Times New Roman"/>
          <w:szCs w:val="24"/>
        </w:rPr>
        <w:t>είναι το πώ</w:t>
      </w:r>
      <w:r>
        <w:rPr>
          <w:rFonts w:eastAsia="Times New Roman"/>
          <w:szCs w:val="24"/>
        </w:rPr>
        <w:t xml:space="preserve">ς λειτουργούσαν οι ΔΕΚΟ τα σαράντα χρόνια της Μεταπολίτευσης στα δικά σας χέρια και στους καλούς σας συναδέλφους. </w:t>
      </w:r>
    </w:p>
    <w:p w14:paraId="4217C521" w14:textId="77777777" w:rsidR="00D30189" w:rsidRDefault="00486ADB">
      <w:pPr>
        <w:spacing w:line="600" w:lineRule="auto"/>
        <w:ind w:firstLine="720"/>
        <w:jc w:val="both"/>
        <w:rPr>
          <w:rFonts w:eastAsia="Times New Roman"/>
          <w:szCs w:val="24"/>
        </w:rPr>
      </w:pPr>
      <w:r>
        <w:rPr>
          <w:rFonts w:eastAsia="Times New Roman"/>
          <w:szCs w:val="24"/>
        </w:rPr>
        <w:t xml:space="preserve">Θα σας πω πολύ σύντομα για τον νέο </w:t>
      </w:r>
      <w:r>
        <w:rPr>
          <w:rFonts w:eastAsia="Times New Roman"/>
          <w:szCs w:val="24"/>
        </w:rPr>
        <w:t xml:space="preserve">οργανισμό </w:t>
      </w:r>
      <w:r>
        <w:rPr>
          <w:rFonts w:eastAsia="Times New Roman"/>
          <w:szCs w:val="24"/>
        </w:rPr>
        <w:t xml:space="preserve">για τις εισαγγελικές παραγγελίες. Το εξήγησα και στην </w:t>
      </w:r>
      <w:r>
        <w:rPr>
          <w:rFonts w:eastAsia="Times New Roman"/>
          <w:szCs w:val="24"/>
        </w:rPr>
        <w:t>επιτροπή</w:t>
      </w:r>
      <w:r>
        <w:rPr>
          <w:rFonts w:eastAsia="Times New Roman"/>
          <w:szCs w:val="24"/>
        </w:rPr>
        <w:t>, αλλά και στην απάντηση σε ερώτησ</w:t>
      </w:r>
      <w:r>
        <w:rPr>
          <w:rFonts w:eastAsia="Times New Roman"/>
          <w:szCs w:val="24"/>
        </w:rPr>
        <w:t>η συναδέλφου. Αυτό που γινόταν μέχρι τώρα</w:t>
      </w:r>
      <w:r>
        <w:rPr>
          <w:rFonts w:eastAsia="Times New Roman"/>
          <w:szCs w:val="24"/>
        </w:rPr>
        <w:t>,</w:t>
      </w:r>
      <w:r>
        <w:rPr>
          <w:rFonts w:eastAsia="Times New Roman"/>
          <w:szCs w:val="24"/>
        </w:rPr>
        <w:t xml:space="preserve"> ήταν τελείως άναρχο και εμπόδιζε την ιεράρχηση θεμάτων φοροδιαφυγής. Διότι γίνονταν εισαγγελικές παραγγελίες, πάντα είχαν προτεραιότητα</w:t>
      </w:r>
      <w:r>
        <w:rPr>
          <w:rFonts w:eastAsia="Times New Roman"/>
          <w:szCs w:val="24"/>
        </w:rPr>
        <w:t>,</w:t>
      </w:r>
      <w:r>
        <w:rPr>
          <w:rFonts w:eastAsia="Times New Roman"/>
          <w:szCs w:val="24"/>
        </w:rPr>
        <w:t xml:space="preserve"> γιατί όλοι σέβονται τους εισαγγελείς και η κάθε ΔΟΥ έπρεπε να σταματήσει τη </w:t>
      </w:r>
      <w:r>
        <w:rPr>
          <w:rFonts w:eastAsia="Times New Roman"/>
          <w:szCs w:val="24"/>
        </w:rPr>
        <w:t xml:space="preserve">δουλειά για να κάνει αυτό, χωρίς να ξέρει αν όντως ήταν σημαντικά πράγματα. Τι καλύτερο, λοιπόν; Η ΑΑΔΕ δεν το θέλει αυτό. Θέλει να συνεχίσει τους δικούς της ελέγχους, με πολύ συστηματικό τρόπο και πολύ καλή ιεράρχηση. Άρα, έχουμε έναν νέο </w:t>
      </w:r>
      <w:r>
        <w:rPr>
          <w:rFonts w:eastAsia="Times New Roman"/>
          <w:szCs w:val="24"/>
        </w:rPr>
        <w:t xml:space="preserve">οργανισμό, </w:t>
      </w:r>
      <w:r>
        <w:rPr>
          <w:rFonts w:eastAsia="Times New Roman"/>
          <w:szCs w:val="24"/>
        </w:rPr>
        <w:t xml:space="preserve">που θα είναι για τις εισαγγελικές παραγγελίες, ο οποίος αναγκαστικά θα έχει ιεραρχήσεις. </w:t>
      </w:r>
    </w:p>
    <w:p w14:paraId="4217C522" w14:textId="77777777" w:rsidR="00D30189" w:rsidRDefault="00486ADB">
      <w:pPr>
        <w:spacing w:line="600" w:lineRule="auto"/>
        <w:ind w:firstLine="720"/>
        <w:jc w:val="both"/>
        <w:rPr>
          <w:rFonts w:eastAsia="Times New Roman"/>
          <w:szCs w:val="24"/>
        </w:rPr>
      </w:pPr>
      <w:r>
        <w:rPr>
          <w:rFonts w:eastAsia="Times New Roman"/>
          <w:szCs w:val="24"/>
        </w:rPr>
        <w:t>Πάω τώρα στο θέμα της ανακύκλωσης της φτώχειας</w:t>
      </w:r>
      <w:r>
        <w:rPr>
          <w:rFonts w:eastAsia="Times New Roman"/>
          <w:szCs w:val="24"/>
        </w:rPr>
        <w:t>,</w:t>
      </w:r>
      <w:r>
        <w:rPr>
          <w:rFonts w:eastAsia="Times New Roman"/>
          <w:szCs w:val="24"/>
        </w:rPr>
        <w:t xml:space="preserve"> που μου έθεσε ο εκπρόσωπος της Δημοκρατικής Συμπαράταξης. Νομίζω ότι αυτό που είπα ήταν σαφές. Τα χρήματα για τα επιδό</w:t>
      </w:r>
      <w:r>
        <w:rPr>
          <w:rFonts w:eastAsia="Times New Roman"/>
          <w:szCs w:val="24"/>
        </w:rPr>
        <w:t xml:space="preserve">ματα έρχονται από την επισκόπηση δαπανών. </w:t>
      </w:r>
    </w:p>
    <w:p w14:paraId="4217C523" w14:textId="77777777" w:rsidR="00D30189" w:rsidRDefault="00486ADB">
      <w:pPr>
        <w:spacing w:line="600" w:lineRule="auto"/>
        <w:ind w:firstLine="720"/>
        <w:jc w:val="both"/>
        <w:rPr>
          <w:rFonts w:eastAsia="Times New Roman"/>
          <w:szCs w:val="24"/>
        </w:rPr>
      </w:pPr>
      <w:r>
        <w:rPr>
          <w:rFonts w:eastAsia="Times New Roman"/>
          <w:szCs w:val="24"/>
        </w:rPr>
        <w:t>Μ</w:t>
      </w:r>
      <w:r>
        <w:rPr>
          <w:rFonts w:eastAsia="Times New Roman"/>
          <w:szCs w:val="24"/>
        </w:rPr>
        <w:t xml:space="preserve">ου βάζετε και ένα άλλο θέμα, ότι κάνουμε </w:t>
      </w:r>
      <w:proofErr w:type="spellStart"/>
      <w:r>
        <w:rPr>
          <w:rFonts w:eastAsia="Times New Roman"/>
          <w:szCs w:val="24"/>
        </w:rPr>
        <w:t>υπερπλεόνασμα</w:t>
      </w:r>
      <w:proofErr w:type="spellEnd"/>
      <w:r>
        <w:rPr>
          <w:rFonts w:eastAsia="Times New Roman"/>
          <w:szCs w:val="24"/>
        </w:rPr>
        <w:t xml:space="preserve"> και αυτό το μοιράζουμε μετά στους φτωχούς. Το έχω εξηγήσει, όμως, πάρα πολλές φορές. Με </w:t>
      </w:r>
      <w:proofErr w:type="spellStart"/>
      <w:r>
        <w:rPr>
          <w:rFonts w:eastAsia="Times New Roman"/>
          <w:szCs w:val="24"/>
        </w:rPr>
        <w:t>στεναχωρεί</w:t>
      </w:r>
      <w:proofErr w:type="spellEnd"/>
      <w:r>
        <w:rPr>
          <w:rFonts w:eastAsia="Times New Roman"/>
          <w:szCs w:val="24"/>
        </w:rPr>
        <w:t xml:space="preserve"> πάρα πολύ ότι σε αυτή τη Βουλή δεν υπάρχει ποτέ συνέχεια σ</w:t>
      </w:r>
      <w:r>
        <w:rPr>
          <w:rFonts w:eastAsia="Times New Roman"/>
          <w:szCs w:val="24"/>
        </w:rPr>
        <w:t xml:space="preserve">τις συζητήσεις. Λέμε ένα πράγμα, λέει κάτι κάποιος άλλος και μετά ξαναλέμε το ίδιο.  Το </w:t>
      </w:r>
      <w:proofErr w:type="spellStart"/>
      <w:r>
        <w:rPr>
          <w:rFonts w:eastAsia="Times New Roman"/>
          <w:szCs w:val="24"/>
        </w:rPr>
        <w:t>υπερπλεόνασμα</w:t>
      </w:r>
      <w:proofErr w:type="spellEnd"/>
      <w:r>
        <w:rPr>
          <w:rFonts w:eastAsia="Times New Roman"/>
          <w:szCs w:val="24"/>
        </w:rPr>
        <w:t xml:space="preserve"> δεν ήταν στόχος. Θα προτιμούσαμε να ήταν αλλιώς, αλλά και οι θεσμοί -και ιδιαίτερα το ΔΝΤ, για να είμαστε δίκαιοι- υπολογίζουν την απόδοση των μέτρων. </w:t>
      </w:r>
    </w:p>
    <w:p w14:paraId="4217C524" w14:textId="77777777" w:rsidR="00D30189" w:rsidRDefault="00486ADB">
      <w:pPr>
        <w:spacing w:line="600" w:lineRule="auto"/>
        <w:ind w:firstLine="720"/>
        <w:jc w:val="both"/>
        <w:rPr>
          <w:rFonts w:eastAsia="Times New Roman"/>
          <w:szCs w:val="24"/>
        </w:rPr>
      </w:pPr>
      <w:r>
        <w:rPr>
          <w:rFonts w:eastAsia="Times New Roman"/>
          <w:szCs w:val="24"/>
        </w:rPr>
        <w:t>Πα</w:t>
      </w:r>
      <w:r>
        <w:rPr>
          <w:rFonts w:eastAsia="Times New Roman"/>
          <w:szCs w:val="24"/>
        </w:rPr>
        <w:t>ρ’ όλα αυτά που είπατε για τη φοροδιαφυγή, ότι δεν κάναμε τίποτα, το τελευταίο νούμερο που ξέρω από το πρόγραμμα εθελούσιας αποκάλυψης είναι 700 εκατομμύρια. Άρα, αν έχεις έξτρα 700 εκατομμύρια κι αν έχουν κάνει λάθος, έχεις ένα πλεόνασμα πάνω από τον στόχ</w:t>
      </w:r>
      <w:r>
        <w:rPr>
          <w:rFonts w:eastAsia="Times New Roman"/>
          <w:szCs w:val="24"/>
        </w:rPr>
        <w:t xml:space="preserve">ο. Αυτό δεν λέγεται ανακύκλωση της φτώχειας. </w:t>
      </w:r>
    </w:p>
    <w:p w14:paraId="4217C525" w14:textId="77777777" w:rsidR="00D30189" w:rsidRDefault="00486ADB">
      <w:pPr>
        <w:spacing w:line="600" w:lineRule="auto"/>
        <w:ind w:firstLine="720"/>
        <w:jc w:val="both"/>
        <w:rPr>
          <w:rFonts w:eastAsia="Times New Roman"/>
          <w:szCs w:val="24"/>
        </w:rPr>
      </w:pPr>
      <w:r>
        <w:rPr>
          <w:rFonts w:eastAsia="Times New Roman"/>
          <w:szCs w:val="24"/>
        </w:rPr>
        <w:t>Πηγαίνω στην τελευταία σας ερώτηση -το έβαλε και ο κ. Κουτσούκος, αν δεν κάνω λάθος- ότι υπάρχουν δύο γραμμές. Κάποιοι λένε ότι αυτό ήταν επιβολή, κάποιοι λένε ότι δεν είναι τόσο χάλια. Γιατί δεν μπορούν να ισχ</w:t>
      </w:r>
      <w:r>
        <w:rPr>
          <w:rFonts w:eastAsia="Times New Roman"/>
          <w:szCs w:val="24"/>
        </w:rPr>
        <w:t xml:space="preserve">ύουν και τα δύο; Δεν το καταλαβαίνω. Δεν βλέπω κάποια λογική αντίφαση στο να λες ότι διαπραγματεύθηκες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w:t>
      </w:r>
      <w:r>
        <w:rPr>
          <w:rFonts w:eastAsia="Times New Roman"/>
          <w:szCs w:val="24"/>
        </w:rPr>
        <w:t xml:space="preserve"> που το θέλανε, τον χρόνο που χρειάζεται να ανακοινωθεί μία απεργία, τα κέρδη  -αυτό το έχασες, δεν ήταν επιλογή σου-αλλά μετά να κάνεις και </w:t>
      </w:r>
      <w:r>
        <w:rPr>
          <w:rFonts w:eastAsia="Times New Roman"/>
          <w:szCs w:val="24"/>
        </w:rPr>
        <w:t>μία σοβαρή συζήτηση, όπως προσπαθώ εγώ να κάνω μία σοβαρή συζήτηση, για τη σοβαρότητα αυτής της υποχώρησης. Γιατί μπορείς να κάνεις μία υποχώρηση</w:t>
      </w:r>
      <w:r>
        <w:rPr>
          <w:rFonts w:eastAsia="Times New Roman"/>
          <w:szCs w:val="24"/>
        </w:rPr>
        <w:t>,</w:t>
      </w:r>
      <w:r>
        <w:rPr>
          <w:rFonts w:eastAsia="Times New Roman"/>
          <w:szCs w:val="24"/>
        </w:rPr>
        <w:t xml:space="preserve"> που τη βαθμολογείς με σοβαρότητα οκτώ στα δέκα, πέντε στα δέκα, δύο στα δέκα, ένα στα δέκα. </w:t>
      </w:r>
    </w:p>
    <w:p w14:paraId="4217C526" w14:textId="77777777" w:rsidR="00D30189" w:rsidRDefault="00486ADB">
      <w:pPr>
        <w:spacing w:line="600" w:lineRule="auto"/>
        <w:ind w:firstLine="720"/>
        <w:jc w:val="both"/>
        <w:rPr>
          <w:rFonts w:eastAsia="Times New Roman"/>
          <w:szCs w:val="24"/>
        </w:rPr>
      </w:pPr>
      <w:r>
        <w:rPr>
          <w:rFonts w:eastAsia="Times New Roman"/>
          <w:szCs w:val="24"/>
        </w:rPr>
        <w:t>Άρα, αυτό δεν έχ</w:t>
      </w:r>
      <w:r>
        <w:rPr>
          <w:rFonts w:eastAsia="Times New Roman"/>
          <w:szCs w:val="24"/>
        </w:rPr>
        <w:t xml:space="preserve">ει κάποια λογική αντίφαση. </w:t>
      </w:r>
      <w:r>
        <w:rPr>
          <w:rFonts w:eastAsia="Times New Roman"/>
          <w:szCs w:val="24"/>
        </w:rPr>
        <w:t>Ε</w:t>
      </w:r>
      <w:r>
        <w:rPr>
          <w:rFonts w:eastAsia="Times New Roman"/>
          <w:szCs w:val="24"/>
        </w:rPr>
        <w:t>ίπα στους συντρόφους του ΚΚΕ, ότι απ’ όλα τα μέτρα δεν μπορεί αυτό να είναι πολύ βασικό στην ανάπτυξη αγώνων του συνδικαλιστικού κινήματος. Θεωρώ ότι υπάρχουν πολύ περισσότερα προβλήματα</w:t>
      </w:r>
      <w:r>
        <w:rPr>
          <w:rFonts w:eastAsia="Times New Roman"/>
          <w:szCs w:val="24"/>
        </w:rPr>
        <w:t>,</w:t>
      </w:r>
      <w:r>
        <w:rPr>
          <w:rFonts w:eastAsia="Times New Roman"/>
          <w:szCs w:val="24"/>
        </w:rPr>
        <w:t xml:space="preserve"> που είναι αντικειμενικά και πρέπει να τα</w:t>
      </w:r>
      <w:r>
        <w:rPr>
          <w:rFonts w:eastAsia="Times New Roman"/>
          <w:szCs w:val="24"/>
        </w:rPr>
        <w:t xml:space="preserve"> λύσουμε, αλλά και προβλήματα εσωτερικά, ενδογ</w:t>
      </w:r>
      <w:r>
        <w:rPr>
          <w:rFonts w:eastAsia="Times New Roman"/>
          <w:szCs w:val="24"/>
        </w:rPr>
        <w:t>ενή</w:t>
      </w:r>
      <w:r>
        <w:rPr>
          <w:rFonts w:eastAsia="Times New Roman"/>
          <w:szCs w:val="24"/>
        </w:rPr>
        <w:t>, που πρέπει να λύσει το συνδικαλιστικό κίνημα. Γιατί είναι ντροπή, κατά κάποιον τρόπο, το συνδικαλιστικό κίνημα -με αυτό το παράδειγμα που έκλεψα από την Υπουργό Εργασίας- σε ογδόντα ανθρώπους να μην μπορεί</w:t>
      </w:r>
      <w:r>
        <w:rPr>
          <w:rFonts w:eastAsia="Times New Roman"/>
          <w:szCs w:val="24"/>
        </w:rPr>
        <w:t xml:space="preserve"> να μαζέψει τους σαράντα για να πάρει μία απόφαση.</w:t>
      </w:r>
    </w:p>
    <w:p w14:paraId="4217C52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λέω πάλι ότι ήταν επιλογή μας. Λέω, όμως, ότι μια σοβαρή Αριστερά, με σοβαρά αριστερά κόμματα και ένα συνδικαλιστικό κίνημα θα ήταν το τελευταίο εμπόδιο</w:t>
      </w:r>
      <w:r>
        <w:rPr>
          <w:rFonts w:eastAsia="Times New Roman" w:cs="Times New Roman"/>
          <w:szCs w:val="24"/>
        </w:rPr>
        <w:t>,</w:t>
      </w:r>
      <w:r>
        <w:rPr>
          <w:rFonts w:eastAsia="Times New Roman" w:cs="Times New Roman"/>
          <w:szCs w:val="24"/>
        </w:rPr>
        <w:t xml:space="preserve"> για να μπορούν να αναπτυχθούν οι αγώνες που θα </w:t>
      </w:r>
      <w:r>
        <w:rPr>
          <w:rFonts w:eastAsia="Times New Roman" w:cs="Times New Roman"/>
          <w:szCs w:val="24"/>
        </w:rPr>
        <w:t>θέλατε και εσείς, θα θέλαμε και εμείς.</w:t>
      </w:r>
    </w:p>
    <w:p w14:paraId="4217C528"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529" w14:textId="77777777" w:rsidR="00D30189" w:rsidRDefault="00486ADB">
      <w:pPr>
        <w:spacing w:line="600" w:lineRule="auto"/>
        <w:ind w:firstLine="720"/>
        <w:jc w:val="both"/>
        <w:rPr>
          <w:rFonts w:eastAsia="Times New Roman"/>
          <w:bCs/>
          <w:szCs w:val="24"/>
        </w:rPr>
      </w:pPr>
      <w:r>
        <w:rPr>
          <w:rFonts w:eastAsia="Times New Roman"/>
          <w:b/>
          <w:bCs/>
          <w:szCs w:val="24"/>
        </w:rPr>
        <w:t>ΑΘΑΝΑΣΙΟΣ ΠΑΦΙΛΗΣ:</w:t>
      </w:r>
      <w:r>
        <w:rPr>
          <w:rFonts w:eastAsia="Times New Roman"/>
          <w:bCs/>
          <w:szCs w:val="24"/>
        </w:rPr>
        <w:t xml:space="preserve"> Κυρία Πρόεδρε, θα ήθελα τον λόγο.</w:t>
      </w:r>
    </w:p>
    <w:p w14:paraId="4217C52A" w14:textId="77777777" w:rsidR="00D30189" w:rsidRDefault="00486ADB">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w:t>
      </w:r>
      <w:proofErr w:type="spellStart"/>
      <w:r>
        <w:rPr>
          <w:rFonts w:eastAsia="Times New Roman"/>
          <w:bCs/>
          <w:szCs w:val="24"/>
        </w:rPr>
        <w:t>Παφίλη</w:t>
      </w:r>
      <w:proofErr w:type="spellEnd"/>
      <w:r>
        <w:rPr>
          <w:rFonts w:eastAsia="Times New Roman"/>
          <w:bCs/>
          <w:szCs w:val="24"/>
        </w:rPr>
        <w:t xml:space="preserve">, θέλετε τον λόγο στον κύκλο των </w:t>
      </w:r>
      <w:r>
        <w:rPr>
          <w:rFonts w:eastAsia="Times New Roman"/>
          <w:bCs/>
          <w:szCs w:val="24"/>
        </w:rPr>
        <w:t>Κ</w:t>
      </w:r>
      <w:r>
        <w:rPr>
          <w:rFonts w:eastAsia="Times New Roman"/>
          <w:bCs/>
          <w:szCs w:val="24"/>
        </w:rPr>
        <w:t xml:space="preserve">οινοβουλευτικών </w:t>
      </w:r>
      <w:r>
        <w:rPr>
          <w:rFonts w:eastAsia="Times New Roman"/>
          <w:bCs/>
          <w:szCs w:val="24"/>
        </w:rPr>
        <w:t>Ε</w:t>
      </w:r>
      <w:r>
        <w:rPr>
          <w:rFonts w:eastAsia="Times New Roman"/>
          <w:bCs/>
          <w:szCs w:val="24"/>
        </w:rPr>
        <w:t>κπροσώπων…</w:t>
      </w:r>
    </w:p>
    <w:p w14:paraId="4217C52B" w14:textId="77777777" w:rsidR="00D30189" w:rsidRDefault="00486ADB">
      <w:pPr>
        <w:spacing w:line="600" w:lineRule="auto"/>
        <w:ind w:firstLine="720"/>
        <w:jc w:val="both"/>
        <w:rPr>
          <w:rFonts w:eastAsia="Times New Roman"/>
          <w:bCs/>
          <w:szCs w:val="24"/>
        </w:rPr>
      </w:pPr>
      <w:r>
        <w:rPr>
          <w:rFonts w:eastAsia="Times New Roman"/>
          <w:b/>
          <w:bCs/>
          <w:szCs w:val="24"/>
        </w:rPr>
        <w:t>ΑΘ</w:t>
      </w:r>
      <w:r>
        <w:rPr>
          <w:rFonts w:eastAsia="Times New Roman"/>
          <w:b/>
          <w:bCs/>
          <w:szCs w:val="24"/>
        </w:rPr>
        <w:t>ΑΝΑΣΙΟΣ ΠΑΦΙΛΗΣ:</w:t>
      </w:r>
      <w:r>
        <w:rPr>
          <w:rFonts w:eastAsia="Times New Roman"/>
          <w:bCs/>
          <w:szCs w:val="24"/>
        </w:rPr>
        <w:t xml:space="preserve"> Για δύο λεπτά.</w:t>
      </w:r>
    </w:p>
    <w:p w14:paraId="4217C52C" w14:textId="77777777" w:rsidR="00D30189" w:rsidRDefault="00486ADB">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
          <w:bCs/>
          <w:szCs w:val="24"/>
        </w:rPr>
        <w:t xml:space="preserve"> </w:t>
      </w:r>
      <w:r>
        <w:rPr>
          <w:rFonts w:eastAsia="Times New Roman"/>
          <w:bCs/>
          <w:szCs w:val="24"/>
        </w:rPr>
        <w:t xml:space="preserve">…οπότε θα σας απαντήσει μετά ο κ. </w:t>
      </w:r>
      <w:proofErr w:type="spellStart"/>
      <w:r>
        <w:rPr>
          <w:rFonts w:eastAsia="Times New Roman"/>
          <w:bCs/>
          <w:szCs w:val="24"/>
        </w:rPr>
        <w:t>Τσακαλώτος</w:t>
      </w:r>
      <w:proofErr w:type="spellEnd"/>
      <w:r>
        <w:rPr>
          <w:rFonts w:eastAsia="Times New Roman"/>
          <w:bCs/>
          <w:szCs w:val="24"/>
        </w:rPr>
        <w:t>;</w:t>
      </w:r>
    </w:p>
    <w:p w14:paraId="4217C52D" w14:textId="77777777" w:rsidR="00D30189" w:rsidRDefault="00486ADB">
      <w:pPr>
        <w:spacing w:line="600" w:lineRule="auto"/>
        <w:ind w:firstLine="720"/>
        <w:jc w:val="both"/>
        <w:rPr>
          <w:rFonts w:eastAsia="Times New Roman"/>
          <w:bCs/>
          <w:szCs w:val="24"/>
        </w:rPr>
      </w:pPr>
      <w:r>
        <w:rPr>
          <w:rFonts w:eastAsia="Times New Roman"/>
          <w:b/>
          <w:bCs/>
          <w:szCs w:val="24"/>
        </w:rPr>
        <w:t>ΑΘΑΝΑΣΙΟΣ ΠΑΦΙΛΗΣ:</w:t>
      </w:r>
      <w:r>
        <w:rPr>
          <w:rFonts w:eastAsia="Times New Roman"/>
          <w:bCs/>
          <w:szCs w:val="24"/>
        </w:rPr>
        <w:t xml:space="preserve"> Ας απαντήσει.</w:t>
      </w:r>
    </w:p>
    <w:p w14:paraId="4217C52E" w14:textId="77777777" w:rsidR="00D30189" w:rsidRDefault="00486ADB">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Απλώς το λέω για την οικονομία της διαδικασίας.</w:t>
      </w:r>
    </w:p>
    <w:p w14:paraId="4217C52F" w14:textId="77777777" w:rsidR="00D30189" w:rsidRDefault="00486ADB">
      <w:pPr>
        <w:spacing w:line="600" w:lineRule="auto"/>
        <w:ind w:firstLine="720"/>
        <w:jc w:val="both"/>
        <w:rPr>
          <w:rFonts w:eastAsia="Times New Roman"/>
          <w:bCs/>
          <w:szCs w:val="24"/>
        </w:rPr>
      </w:pPr>
      <w:r>
        <w:rPr>
          <w:rFonts w:eastAsia="Times New Roman"/>
          <w:bCs/>
          <w:szCs w:val="24"/>
        </w:rPr>
        <w:t xml:space="preserve">Ορίστε, </w:t>
      </w:r>
      <w:r>
        <w:rPr>
          <w:rFonts w:eastAsia="Times New Roman"/>
          <w:bCs/>
          <w:szCs w:val="24"/>
        </w:rPr>
        <w:t xml:space="preserve">κύριε </w:t>
      </w:r>
      <w:proofErr w:type="spellStart"/>
      <w:r>
        <w:rPr>
          <w:rFonts w:eastAsia="Times New Roman"/>
          <w:bCs/>
          <w:szCs w:val="24"/>
        </w:rPr>
        <w:t>Παφίλη</w:t>
      </w:r>
      <w:proofErr w:type="spellEnd"/>
      <w:r>
        <w:rPr>
          <w:rFonts w:eastAsia="Times New Roman"/>
          <w:bCs/>
          <w:szCs w:val="24"/>
        </w:rPr>
        <w:t>, έχετε τον λόγο.</w:t>
      </w:r>
    </w:p>
    <w:p w14:paraId="4217C530" w14:textId="77777777" w:rsidR="00D30189" w:rsidRDefault="00486ADB">
      <w:pPr>
        <w:spacing w:line="600" w:lineRule="auto"/>
        <w:ind w:firstLine="720"/>
        <w:jc w:val="both"/>
        <w:rPr>
          <w:rFonts w:eastAsia="Times New Roman"/>
          <w:bCs/>
          <w:szCs w:val="24"/>
        </w:rPr>
      </w:pPr>
      <w:r>
        <w:rPr>
          <w:rFonts w:eastAsia="Times New Roman"/>
          <w:b/>
          <w:bCs/>
          <w:szCs w:val="24"/>
        </w:rPr>
        <w:t>ΑΘΑΝΑΣΙΟΣ ΠΑΦΙΛΗΣ:</w:t>
      </w:r>
      <w:r>
        <w:rPr>
          <w:rFonts w:eastAsia="Times New Roman"/>
          <w:bCs/>
          <w:szCs w:val="24"/>
        </w:rPr>
        <w:t xml:space="preserve"> Γίνεται τόση συζήτηση και δεν έχουμε πάρει μέρος.</w:t>
      </w:r>
    </w:p>
    <w:p w14:paraId="4217C531" w14:textId="77777777" w:rsidR="00D30189" w:rsidRDefault="00486ADB">
      <w:pPr>
        <w:spacing w:line="600" w:lineRule="auto"/>
        <w:ind w:firstLine="720"/>
        <w:jc w:val="both"/>
        <w:rPr>
          <w:rFonts w:eastAsia="Times New Roman"/>
          <w:bCs/>
          <w:szCs w:val="24"/>
        </w:rPr>
      </w:pPr>
      <w:r>
        <w:rPr>
          <w:rFonts w:eastAsia="Times New Roman"/>
          <w:bCs/>
          <w:szCs w:val="24"/>
        </w:rPr>
        <w:t>Θα απευθυνθώ στον κύριο Υπουργό, αλλά και στην κυρία Υπουργό.</w:t>
      </w:r>
    </w:p>
    <w:p w14:paraId="4217C532" w14:textId="77777777" w:rsidR="00D30189" w:rsidRDefault="00486ADB">
      <w:pPr>
        <w:spacing w:line="600" w:lineRule="auto"/>
        <w:ind w:firstLine="720"/>
        <w:jc w:val="both"/>
        <w:rPr>
          <w:rFonts w:eastAsia="Times New Roman"/>
          <w:bCs/>
          <w:szCs w:val="24"/>
        </w:rPr>
      </w:pPr>
      <w:r>
        <w:rPr>
          <w:rFonts w:eastAsia="Times New Roman"/>
          <w:bCs/>
          <w:szCs w:val="24"/>
        </w:rPr>
        <w:t>Η</w:t>
      </w:r>
      <w:r>
        <w:rPr>
          <w:rFonts w:eastAsia="Times New Roman"/>
          <w:bCs/>
          <w:szCs w:val="24"/>
        </w:rPr>
        <w:t xml:space="preserve"> συζήτηση για το αν ψαλιδίζεται ή όχι το δικαίωμα της απεργίας, αν δημιουργεί επιπλέον δυσκολί</w:t>
      </w:r>
      <w:r>
        <w:rPr>
          <w:rFonts w:eastAsia="Times New Roman"/>
          <w:bCs/>
          <w:szCs w:val="24"/>
        </w:rPr>
        <w:t>ες ή όχι, δεν μπορεί να εκχυδαΐζεται με διάφορα δικολαβίστικα επιχειρήματα του τύπου ογδόντα, σαράντα, είκοσι κ.λπ.</w:t>
      </w:r>
      <w:r>
        <w:rPr>
          <w:rFonts w:eastAsia="Times New Roman"/>
          <w:bCs/>
          <w:szCs w:val="24"/>
        </w:rPr>
        <w:t>.</w:t>
      </w:r>
      <w:r>
        <w:rPr>
          <w:rFonts w:eastAsia="Times New Roman"/>
          <w:bCs/>
          <w:szCs w:val="24"/>
        </w:rPr>
        <w:t xml:space="preserve"> Είναι πολύ πιο σοβαρά τα πράγματα, πάρα πολύ πιο σοβαρά τα πράγματα! </w:t>
      </w:r>
    </w:p>
    <w:p w14:paraId="4217C533" w14:textId="77777777" w:rsidR="00D30189" w:rsidRDefault="00486ADB">
      <w:pPr>
        <w:spacing w:line="600" w:lineRule="auto"/>
        <w:ind w:firstLine="720"/>
        <w:jc w:val="both"/>
        <w:rPr>
          <w:rFonts w:eastAsia="Times New Roman"/>
          <w:bCs/>
          <w:szCs w:val="24"/>
        </w:rPr>
      </w:pPr>
      <w:r>
        <w:rPr>
          <w:rFonts w:eastAsia="Times New Roman"/>
          <w:bCs/>
          <w:szCs w:val="24"/>
        </w:rPr>
        <w:t>Και εάν θέλουμε να συζητήσουμε -επειδή θέτετε τέτοιο θέμα- για το δικ</w:t>
      </w:r>
      <w:r>
        <w:rPr>
          <w:rFonts w:eastAsia="Times New Roman"/>
          <w:bCs/>
          <w:szCs w:val="24"/>
        </w:rPr>
        <w:t>αίωμα της απεργίας, πρέπει να βάλουμε το συνολικό πλαίσιο</w:t>
      </w:r>
      <w:r>
        <w:rPr>
          <w:rFonts w:eastAsia="Times New Roman"/>
          <w:bCs/>
          <w:szCs w:val="24"/>
        </w:rPr>
        <w:t>,</w:t>
      </w:r>
      <w:r>
        <w:rPr>
          <w:rFonts w:eastAsia="Times New Roman"/>
          <w:bCs/>
          <w:szCs w:val="24"/>
        </w:rPr>
        <w:t xml:space="preserve"> που έχει διαμορφωθεί όλα τα προηγούμενα χρόνια και που βοηθάει ή εμποδίζει ή ψαλιδίζει συνεχώς το δικαίωμα της απεργίας και εάν σε αυτό το πλαίσιο η ρύθμιση που φέρνετε, έρχεται να λειτουργήσει σωρ</w:t>
      </w:r>
      <w:r>
        <w:rPr>
          <w:rFonts w:eastAsia="Times New Roman"/>
          <w:bCs/>
          <w:szCs w:val="24"/>
        </w:rPr>
        <w:t xml:space="preserve">ευτικά και να οδηγήσει ουσιαστικά σε μεγάλα εμπόδια μέχρι του σημείου της απαγόρευσης της απεργίας. Είναι έτσι ή όχι; </w:t>
      </w:r>
    </w:p>
    <w:p w14:paraId="4217C534" w14:textId="77777777" w:rsidR="00D30189" w:rsidRDefault="00486ADB">
      <w:pPr>
        <w:spacing w:line="600" w:lineRule="auto"/>
        <w:ind w:firstLine="720"/>
        <w:jc w:val="both"/>
        <w:rPr>
          <w:rFonts w:eastAsia="Times New Roman"/>
          <w:bCs/>
          <w:szCs w:val="24"/>
        </w:rPr>
      </w:pPr>
      <w:r>
        <w:rPr>
          <w:rFonts w:eastAsia="Times New Roman"/>
          <w:bCs/>
          <w:szCs w:val="24"/>
        </w:rPr>
        <w:t>Ερώτημα: Η ρύθμιση, που φέρνετε, διευκολύνει ή δυσκολεύει την απόφαση για απεργία στην καρδιά της εργατικής τάξης, που είναι το Πρωτοβάθμ</w:t>
      </w:r>
      <w:r>
        <w:rPr>
          <w:rFonts w:eastAsia="Times New Roman"/>
          <w:bCs/>
          <w:szCs w:val="24"/>
        </w:rPr>
        <w:t xml:space="preserve">ιο Επιχειρησιακό Σωματείο; Και τα εργοστάσια -εάν δεν έχετε εικόνα, να σας δώσουμε στοιχεία- δεν λειτουργούν μόνο με ογδόντα ή πενήντα ή εκατό ανθρώπους. Λειτουργούν και με πεντακόσιους και με παραπάνω. Επομένως, αφήστε αυτό το παράδειγμα. </w:t>
      </w:r>
    </w:p>
    <w:p w14:paraId="4217C535" w14:textId="77777777" w:rsidR="00D30189" w:rsidRDefault="00486ADB">
      <w:pPr>
        <w:spacing w:line="600" w:lineRule="auto"/>
        <w:ind w:firstLine="720"/>
        <w:jc w:val="both"/>
        <w:rPr>
          <w:rFonts w:eastAsia="Times New Roman"/>
          <w:bCs/>
          <w:szCs w:val="24"/>
        </w:rPr>
      </w:pPr>
      <w:r>
        <w:rPr>
          <w:rFonts w:eastAsia="Times New Roman"/>
          <w:bCs/>
          <w:szCs w:val="24"/>
        </w:rPr>
        <w:t>Άρα, ρωτάμε πολ</w:t>
      </w:r>
      <w:r>
        <w:rPr>
          <w:rFonts w:eastAsia="Times New Roman"/>
          <w:bCs/>
          <w:szCs w:val="24"/>
        </w:rPr>
        <w:t>ύ απλά: Γιατί το φέρνετε αυτό; Για ποιο λόγο; Για να βοηθήσετε την εργατική τάξη ή για να την εμποδίσετε;</w:t>
      </w:r>
    </w:p>
    <w:p w14:paraId="4217C536" w14:textId="77777777" w:rsidR="00D30189" w:rsidRDefault="00486ADB">
      <w:pPr>
        <w:spacing w:line="600" w:lineRule="auto"/>
        <w:ind w:firstLine="720"/>
        <w:jc w:val="both"/>
        <w:rPr>
          <w:rFonts w:eastAsia="Times New Roman"/>
          <w:bCs/>
          <w:szCs w:val="24"/>
        </w:rPr>
      </w:pPr>
      <w:r>
        <w:rPr>
          <w:rFonts w:eastAsia="Times New Roman"/>
          <w:bCs/>
          <w:szCs w:val="24"/>
        </w:rPr>
        <w:t xml:space="preserve">Υπάρχουν βάρδιες στα εργοστάσια, ναι ή όχι; Τα ξέρετε; Δυσκολεύουν την απαρτία, ναι ή όχι; </w:t>
      </w:r>
    </w:p>
    <w:p w14:paraId="4217C537" w14:textId="77777777" w:rsidR="00D30189" w:rsidRDefault="00486ADB">
      <w:pPr>
        <w:spacing w:line="600" w:lineRule="auto"/>
        <w:ind w:firstLine="720"/>
        <w:jc w:val="both"/>
        <w:rPr>
          <w:rFonts w:eastAsia="Times New Roman"/>
          <w:bCs/>
          <w:szCs w:val="24"/>
        </w:rPr>
      </w:pPr>
      <w:r>
        <w:rPr>
          <w:rFonts w:eastAsia="Times New Roman"/>
          <w:b/>
          <w:bCs/>
          <w:szCs w:val="24"/>
        </w:rPr>
        <w:t>ΝΙΚΟΛΑΟΣ ΚΑΡΑΘΑΝΑΣΟΠΟΥΛΟΣ:</w:t>
      </w:r>
      <w:r>
        <w:rPr>
          <w:rFonts w:eastAsia="Times New Roman"/>
          <w:bCs/>
          <w:szCs w:val="24"/>
        </w:rPr>
        <w:t xml:space="preserve"> Αδύνατη την κάνουν.</w:t>
      </w:r>
    </w:p>
    <w:p w14:paraId="4217C538" w14:textId="77777777" w:rsidR="00D30189" w:rsidRDefault="00486ADB">
      <w:pPr>
        <w:spacing w:line="600" w:lineRule="auto"/>
        <w:ind w:firstLine="720"/>
        <w:jc w:val="both"/>
        <w:rPr>
          <w:rFonts w:eastAsia="Times New Roman"/>
          <w:bCs/>
          <w:szCs w:val="24"/>
        </w:rPr>
      </w:pPr>
      <w:r>
        <w:rPr>
          <w:rFonts w:eastAsia="Times New Roman"/>
          <w:b/>
          <w:bCs/>
          <w:szCs w:val="24"/>
        </w:rPr>
        <w:t>ΑΘΑΝΑΣΙΟΣ Π</w:t>
      </w:r>
      <w:r>
        <w:rPr>
          <w:rFonts w:eastAsia="Times New Roman"/>
          <w:b/>
          <w:bCs/>
          <w:szCs w:val="24"/>
        </w:rPr>
        <w:t>ΑΦΙΛΗΣ:</w:t>
      </w:r>
      <w:r>
        <w:rPr>
          <w:rFonts w:eastAsia="Times New Roman"/>
          <w:bCs/>
          <w:szCs w:val="24"/>
        </w:rPr>
        <w:t xml:space="preserve"> Την καθιστούν σχετικά αδύνατη και σε μεγαλύτερα μάλιστα εργοστάσια. </w:t>
      </w:r>
    </w:p>
    <w:p w14:paraId="4217C539" w14:textId="77777777" w:rsidR="00D30189" w:rsidRDefault="00486ADB">
      <w:pPr>
        <w:spacing w:line="600" w:lineRule="auto"/>
        <w:ind w:firstLine="720"/>
        <w:jc w:val="both"/>
        <w:rPr>
          <w:rFonts w:eastAsia="Times New Roman"/>
          <w:bCs/>
          <w:szCs w:val="24"/>
        </w:rPr>
      </w:pPr>
      <w:r>
        <w:rPr>
          <w:rFonts w:eastAsia="Times New Roman"/>
          <w:bCs/>
          <w:szCs w:val="24"/>
        </w:rPr>
        <w:t xml:space="preserve">Δεύτερον, υπάρχει στυγνή, κυνική, εργοδοτική τρομοκρατία, ναι ή όχι; Υπάρχουν απολύσεις ανθρώπων, συνδικαλιστών που </w:t>
      </w:r>
      <w:proofErr w:type="spellStart"/>
      <w:r>
        <w:rPr>
          <w:rFonts w:eastAsia="Times New Roman"/>
          <w:bCs/>
          <w:szCs w:val="24"/>
        </w:rPr>
        <w:t>απήργησαν</w:t>
      </w:r>
      <w:proofErr w:type="spellEnd"/>
      <w:r>
        <w:rPr>
          <w:rFonts w:eastAsia="Times New Roman"/>
          <w:bCs/>
          <w:szCs w:val="24"/>
        </w:rPr>
        <w:t xml:space="preserve">; </w:t>
      </w:r>
    </w:p>
    <w:p w14:paraId="4217C53A" w14:textId="77777777" w:rsidR="00D30189" w:rsidRDefault="00486ADB">
      <w:pPr>
        <w:spacing w:line="600" w:lineRule="auto"/>
        <w:ind w:firstLine="720"/>
        <w:jc w:val="both"/>
        <w:rPr>
          <w:rFonts w:eastAsia="Times New Roman"/>
          <w:bCs/>
          <w:szCs w:val="24"/>
        </w:rPr>
      </w:pPr>
      <w:r>
        <w:rPr>
          <w:rFonts w:eastAsia="Times New Roman"/>
          <w:bCs/>
          <w:szCs w:val="24"/>
        </w:rPr>
        <w:t>Τρίτον, υπάρχουν οι Ενώσεις Εργαζομένων που με το 1</w:t>
      </w:r>
      <w:r>
        <w:rPr>
          <w:rFonts w:eastAsia="Times New Roman"/>
          <w:bCs/>
          <w:szCs w:val="24"/>
        </w:rPr>
        <w:t>/15 κάνουν επιχειρησιακή σύμβαση; Θα την καταργήσετε; Βγείτε εδώ και πείτε το. Γιατί δεν την καταργείτε; Γιατί δεν καταργείτε αυτό το νόμο</w:t>
      </w:r>
      <w:r>
        <w:rPr>
          <w:rFonts w:eastAsia="Times New Roman"/>
          <w:bCs/>
          <w:szCs w:val="24"/>
        </w:rPr>
        <w:t>,</w:t>
      </w:r>
      <w:r>
        <w:rPr>
          <w:rFonts w:eastAsia="Times New Roman"/>
          <w:bCs/>
          <w:szCs w:val="24"/>
        </w:rPr>
        <w:t xml:space="preserve"> που ψήφισε το ΠΑΣΟΚ, που είναι απαράδεκτος, αισχρός, προκλητικός και είναι -πώς να το πω;- σε όφελος της εργοδοσίας,</w:t>
      </w:r>
      <w:r>
        <w:rPr>
          <w:rFonts w:eastAsia="Times New Roman"/>
          <w:bCs/>
          <w:szCs w:val="24"/>
        </w:rPr>
        <w:t xml:space="preserve"> που μπορεί να λύνει και να δένει και σε αυτές τις συνθήκες; Γιατί δεν βγαίνετε να πείτε ότι θα τον καταργήσετε; Πείτε μας.</w:t>
      </w:r>
    </w:p>
    <w:p w14:paraId="4217C53B" w14:textId="77777777" w:rsidR="00D30189" w:rsidRDefault="00486ADB">
      <w:pPr>
        <w:spacing w:line="600" w:lineRule="auto"/>
        <w:ind w:firstLine="720"/>
        <w:jc w:val="both"/>
        <w:rPr>
          <w:rFonts w:eastAsia="Times New Roman"/>
          <w:bCs/>
          <w:szCs w:val="24"/>
        </w:rPr>
      </w:pPr>
      <w:r>
        <w:rPr>
          <w:rFonts w:eastAsia="Times New Roman"/>
          <w:bCs/>
          <w:szCs w:val="24"/>
        </w:rPr>
        <w:t xml:space="preserve">Κυρία </w:t>
      </w:r>
      <w:proofErr w:type="spellStart"/>
      <w:r>
        <w:rPr>
          <w:rFonts w:eastAsia="Times New Roman"/>
          <w:bCs/>
          <w:szCs w:val="24"/>
        </w:rPr>
        <w:t>Αχτσιόγλου</w:t>
      </w:r>
      <w:proofErr w:type="spellEnd"/>
      <w:r>
        <w:rPr>
          <w:rFonts w:eastAsia="Times New Roman"/>
          <w:bCs/>
          <w:szCs w:val="24"/>
        </w:rPr>
        <w:t>, νομίζω ότι είστε πάρα πολύ έξυπνη. Υπερδιπλασιάζετε το ποσοστό που απαιτείται</w:t>
      </w:r>
      <w:r>
        <w:rPr>
          <w:rFonts w:eastAsia="Times New Roman"/>
          <w:bCs/>
          <w:szCs w:val="24"/>
        </w:rPr>
        <w:t>,</w:t>
      </w:r>
      <w:r>
        <w:rPr>
          <w:rFonts w:eastAsia="Times New Roman"/>
          <w:bCs/>
          <w:szCs w:val="24"/>
        </w:rPr>
        <w:t xml:space="preserve"> για να παρθεί απόφαση. Εάν δεν υπάρ</w:t>
      </w:r>
      <w:r>
        <w:rPr>
          <w:rFonts w:eastAsia="Times New Roman"/>
          <w:bCs/>
          <w:szCs w:val="24"/>
        </w:rPr>
        <w:t>ξει απαρτία, δεν μπορεί να παρθεί καμία απόφαση. Αυτό φέρνετε τώρα. Εάν δεν έχει 50%+1, δεν υπάρχει συνέλευση. Τι μας λέτε, «Δεν αλλάζουμε τίποτα στο πώς αποφασίζουν την απεργία»; Μα, το μεγαλύτερο πρόβλημα</w:t>
      </w:r>
      <w:r>
        <w:rPr>
          <w:rFonts w:eastAsia="Times New Roman"/>
          <w:bCs/>
          <w:szCs w:val="24"/>
        </w:rPr>
        <w:t>,</w:t>
      </w:r>
      <w:r>
        <w:rPr>
          <w:rFonts w:eastAsia="Times New Roman"/>
          <w:bCs/>
          <w:szCs w:val="24"/>
        </w:rPr>
        <w:t xml:space="preserve"> που υπήρχε και υπάρχει πολλές φορές</w:t>
      </w:r>
      <w:r>
        <w:rPr>
          <w:rFonts w:eastAsia="Times New Roman"/>
          <w:bCs/>
          <w:szCs w:val="24"/>
        </w:rPr>
        <w:t>,</w:t>
      </w:r>
      <w:r>
        <w:rPr>
          <w:rFonts w:eastAsia="Times New Roman"/>
          <w:bCs/>
          <w:szCs w:val="24"/>
        </w:rPr>
        <w:t xml:space="preserve"> λόγω αυτών </w:t>
      </w:r>
      <w:r>
        <w:rPr>
          <w:rFonts w:eastAsia="Times New Roman"/>
          <w:bCs/>
          <w:szCs w:val="24"/>
        </w:rPr>
        <w:t>των συνθηκών και όχι άλλων, είναι ότι δεν μπορεί να χτιστεί εύκολα μία απαρτία του 50%+1. Αυτή είναι όλη η ιστορία. Και έρχεστε και χτυπάτε στην καρδιά. Και δεν είναι τυχαίο το ποιοι το ζητούν. Ποιος το ζητάει αυτό; Το εργατικό κίνημα; Το οποιοδήποτε</w:t>
      </w:r>
      <w:r>
        <w:rPr>
          <w:rFonts w:eastAsia="Times New Roman"/>
          <w:bCs/>
          <w:szCs w:val="24"/>
        </w:rPr>
        <w:t>,</w:t>
      </w:r>
      <w:r>
        <w:rPr>
          <w:rFonts w:eastAsia="Times New Roman"/>
          <w:bCs/>
          <w:szCs w:val="24"/>
        </w:rPr>
        <w:t xml:space="preserve"> λέω </w:t>
      </w:r>
      <w:r>
        <w:rPr>
          <w:rFonts w:eastAsia="Times New Roman"/>
          <w:bCs/>
          <w:szCs w:val="24"/>
        </w:rPr>
        <w:t>εγώ. Κανένας. Το ζητάνε μόνο ο ΣΕΒ και οι άλλες εργοδοτικές οργανώσεις.</w:t>
      </w:r>
    </w:p>
    <w:p w14:paraId="4217C53C" w14:textId="77777777" w:rsidR="00D30189" w:rsidRDefault="00486ADB">
      <w:pPr>
        <w:spacing w:line="600" w:lineRule="auto"/>
        <w:ind w:firstLine="720"/>
        <w:jc w:val="both"/>
        <w:rPr>
          <w:rFonts w:eastAsia="Times New Roman"/>
          <w:bCs/>
          <w:szCs w:val="24"/>
        </w:rPr>
      </w:pPr>
      <w:r>
        <w:rPr>
          <w:rFonts w:eastAsia="Times New Roman"/>
          <w:bCs/>
          <w:szCs w:val="24"/>
        </w:rPr>
        <w:t>Επομένως, σταματήστε να χρησιμοποιείτε τέτοιου είδους επιχειρήματα και να εκχυδαΐζετε την αντιπαράθεση σε ό,τι αφορά το θέμα της απεργίας.</w:t>
      </w:r>
    </w:p>
    <w:p w14:paraId="4217C53D" w14:textId="77777777" w:rsidR="00D30189" w:rsidRDefault="00486ADB">
      <w:pPr>
        <w:spacing w:line="600" w:lineRule="auto"/>
        <w:ind w:firstLine="720"/>
        <w:jc w:val="both"/>
        <w:rPr>
          <w:rFonts w:eastAsia="Times New Roman"/>
          <w:bCs/>
          <w:szCs w:val="24"/>
        </w:rPr>
      </w:pPr>
      <w:r>
        <w:rPr>
          <w:rFonts w:eastAsia="Times New Roman"/>
          <w:bCs/>
          <w:szCs w:val="24"/>
        </w:rPr>
        <w:t>Τα υπόλοιπα θα τα πούμε τη Δευτέρα που θα έχο</w:t>
      </w:r>
      <w:r>
        <w:rPr>
          <w:rFonts w:eastAsia="Times New Roman"/>
          <w:bCs/>
          <w:szCs w:val="24"/>
        </w:rPr>
        <w:t xml:space="preserve">υμε και περισσότερο χρόνο. </w:t>
      </w:r>
    </w:p>
    <w:p w14:paraId="4217C53E" w14:textId="77777777" w:rsidR="00D30189" w:rsidRDefault="00486ADB">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Τώρα θα θέλουν να μιλήσουν όλοι προφανώς.</w:t>
      </w:r>
    </w:p>
    <w:p w14:paraId="4217C53F" w14:textId="77777777" w:rsidR="00D30189" w:rsidRDefault="00486ADB">
      <w:pPr>
        <w:spacing w:line="600" w:lineRule="auto"/>
        <w:ind w:firstLine="720"/>
        <w:jc w:val="both"/>
        <w:rPr>
          <w:rFonts w:eastAsia="Times New Roman" w:cs="Times New Roman"/>
          <w:szCs w:val="24"/>
        </w:rPr>
      </w:pPr>
      <w:r>
        <w:rPr>
          <w:rFonts w:eastAsia="Times New Roman"/>
          <w:bCs/>
          <w:szCs w:val="24"/>
        </w:rPr>
        <w:t xml:space="preserve">Τον λόγο έχει η κ. </w:t>
      </w:r>
      <w:proofErr w:type="spellStart"/>
      <w:r>
        <w:rPr>
          <w:rFonts w:eastAsia="Times New Roman"/>
          <w:bCs/>
          <w:szCs w:val="24"/>
        </w:rPr>
        <w:t>Αχτσιόγλου</w:t>
      </w:r>
      <w:proofErr w:type="spellEnd"/>
      <w:r>
        <w:rPr>
          <w:rFonts w:eastAsia="Times New Roman"/>
          <w:bCs/>
          <w:szCs w:val="24"/>
        </w:rPr>
        <w:t>.</w:t>
      </w:r>
    </w:p>
    <w:p w14:paraId="4217C54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Νομίζω ότι ο κ. </w:t>
      </w:r>
      <w:proofErr w:type="spellStart"/>
      <w:r>
        <w:rPr>
          <w:rFonts w:eastAsia="Times New Roman" w:cs="Times New Roman"/>
          <w:szCs w:val="24"/>
        </w:rPr>
        <w:t>Τσακαλώτος</w:t>
      </w:r>
      <w:proofErr w:type="spellEnd"/>
      <w:r>
        <w:rPr>
          <w:rFonts w:eastAsia="Times New Roman" w:cs="Times New Roman"/>
          <w:szCs w:val="24"/>
        </w:rPr>
        <w:t xml:space="preserve"> εξήγησε με πολύ σαφή τρόπο τι σημαίνει για εμάς αυτή η αλλαγή. </w:t>
      </w:r>
    </w:p>
    <w:p w14:paraId="4217C541"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Επειδή άκουσα πολλές φορές από διάφορους Βουλευτές της Αντιπολίτευσης</w:t>
      </w:r>
      <w:r>
        <w:rPr>
          <w:rFonts w:eastAsia="Times New Roman" w:cs="Times New Roman"/>
          <w:szCs w:val="24"/>
        </w:rPr>
        <w:t>:</w:t>
      </w:r>
      <w:r>
        <w:rPr>
          <w:rFonts w:eastAsia="Times New Roman" w:cs="Times New Roman"/>
          <w:szCs w:val="24"/>
        </w:rPr>
        <w:t xml:space="preserve"> «Δεν είναι σαφές ποια είναι η γραμμή σας, αν την υποστηρίζετε ή δεν την υποστηρίζετε», αυτό π</w:t>
      </w:r>
      <w:r>
        <w:rPr>
          <w:rFonts w:eastAsia="Times New Roman" w:cs="Times New Roman"/>
          <w:szCs w:val="24"/>
        </w:rPr>
        <w:t>ου είπαμε είναι ότι ο συνδικαλιστικός νόμος βρισκόταν στο τραπέζι των διαπραγματεύσεων εν συνόλω, ότι από τη δική μας πλευρά -αυτό το είχε υποστηρίξει και η επιτροπή των εμπειρογνωμόνων</w:t>
      </w:r>
      <w:r>
        <w:rPr>
          <w:rFonts w:eastAsia="Times New Roman" w:cs="Times New Roman"/>
          <w:szCs w:val="24"/>
        </w:rPr>
        <w:t>,</w:t>
      </w:r>
      <w:r>
        <w:rPr>
          <w:rFonts w:eastAsia="Times New Roman" w:cs="Times New Roman"/>
          <w:szCs w:val="24"/>
        </w:rPr>
        <w:t xml:space="preserve"> που είχε κάνει τα σχετικά πορίσματα- είχαμε πει ότι ο ν.1264 είναι έν</w:t>
      </w:r>
      <w:r>
        <w:rPr>
          <w:rFonts w:eastAsia="Times New Roman" w:cs="Times New Roman"/>
          <w:szCs w:val="24"/>
        </w:rPr>
        <w:t>ας νόμος επαρκής, ότι συνολικά το πλαίσιο στη χώρα γύρω από τον συνδικαλιστικό νόμο είναι, σε σχέση με τα υπόλοιπα</w:t>
      </w:r>
      <w:r>
        <w:rPr>
          <w:rFonts w:eastAsia="Times New Roman" w:cs="Times New Roman"/>
          <w:szCs w:val="24"/>
        </w:rPr>
        <w:t>,</w:t>
      </w:r>
      <w:r>
        <w:rPr>
          <w:rFonts w:eastAsia="Times New Roman" w:cs="Times New Roman"/>
          <w:szCs w:val="24"/>
        </w:rPr>
        <w:t xml:space="preserve"> που ισχύουν στην Ευρώπη, ένα μετρίως αυστηρό πλαίσιο -έτσι χαρακτηρίζεται όταν το κοιτάμε συγκριτικά και με τις υπόλοιπες χώρες- και ως εκ τ</w:t>
      </w:r>
      <w:r>
        <w:rPr>
          <w:rFonts w:eastAsia="Times New Roman" w:cs="Times New Roman"/>
          <w:szCs w:val="24"/>
        </w:rPr>
        <w:t>ούτου</w:t>
      </w:r>
      <w:r>
        <w:rPr>
          <w:rFonts w:eastAsia="Times New Roman" w:cs="Times New Roman"/>
          <w:szCs w:val="24"/>
        </w:rPr>
        <w:t>,</w:t>
      </w:r>
      <w:r>
        <w:rPr>
          <w:rFonts w:eastAsia="Times New Roman" w:cs="Times New Roman"/>
          <w:szCs w:val="24"/>
        </w:rPr>
        <w:t xml:space="preserve"> δεδομένης και της θέσης μας, της  αρχής ότι το συνδικαλιστικό κίνημα θα πρέπει να αυτορυθμίζεται, θεωρούσαμε ότι δεν πρέπει να υπάρχει κάποια αλλαγή. </w:t>
      </w:r>
    </w:p>
    <w:p w14:paraId="4217C542"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Από την πλευρά των δανειστών και του Διεθνούς Νομισματικού Ταμείου πρωτίστως, που έχει μια εντελώς</w:t>
      </w:r>
      <w:r>
        <w:rPr>
          <w:rFonts w:eastAsia="Times New Roman" w:cs="Times New Roman"/>
          <w:szCs w:val="24"/>
        </w:rPr>
        <w:t xml:space="preserve"> διαφορετική αντίληψη για την αγορά εργασίας, υπήρχαν μια σειρά από απαιτήσεις στο τραπέζι, που αφορούσαν τον χρόνο προειδοποίησης για την κήρυξη μια απεργίας, αφορούσαν την περικοπή στο μισό των συνδικαλιστικών αδειών, αφορούσαν τη γενική ρήτρα απόλυσης τ</w:t>
      </w:r>
      <w:r>
        <w:rPr>
          <w:rFonts w:eastAsia="Times New Roman" w:cs="Times New Roman"/>
          <w:szCs w:val="24"/>
        </w:rPr>
        <w:t xml:space="preserve">ων συνδικαλιστικών στελεχών, αφορούσαν τη θεσμοθέτηση του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και αρκετά άλλα</w:t>
      </w:r>
      <w:r>
        <w:rPr>
          <w:rFonts w:eastAsia="Times New Roman" w:cs="Times New Roman"/>
          <w:szCs w:val="24"/>
        </w:rPr>
        <w:t>,</w:t>
      </w:r>
      <w:r>
        <w:rPr>
          <w:rFonts w:eastAsia="Times New Roman" w:cs="Times New Roman"/>
          <w:szCs w:val="24"/>
        </w:rPr>
        <w:t xml:space="preserve"> που δεν μπορώ τώρα να θυμηθώ. </w:t>
      </w:r>
    </w:p>
    <w:p w14:paraId="4217C54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για το συγκεκριμένο ζήτημα απαιτούσαν να υπάρχει αλλαγή και στα πανελλαδικής εμβέλειας </w:t>
      </w:r>
      <w:r>
        <w:rPr>
          <w:rFonts w:eastAsia="Times New Roman" w:cs="Times New Roman"/>
          <w:szCs w:val="24"/>
        </w:rPr>
        <w:t>σ</w:t>
      </w:r>
      <w:r>
        <w:rPr>
          <w:rFonts w:eastAsia="Times New Roman" w:cs="Times New Roman"/>
          <w:szCs w:val="24"/>
        </w:rPr>
        <w:t>ωματεία, πράγμα το οποίο θα καθιστούσε αδύν</w:t>
      </w:r>
      <w:r>
        <w:rPr>
          <w:rFonts w:eastAsia="Times New Roman" w:cs="Times New Roman"/>
          <w:szCs w:val="24"/>
        </w:rPr>
        <w:t>ατη τη λήψη απόφασης για απεργία, γιατί θα έπρεπε να γίνεται γενική συνέλευση στο Σύνταγμα</w:t>
      </w:r>
      <w:r>
        <w:rPr>
          <w:rFonts w:eastAsia="Times New Roman" w:cs="Times New Roman"/>
          <w:szCs w:val="24"/>
        </w:rPr>
        <w:t>,</w:t>
      </w:r>
      <w:r>
        <w:rPr>
          <w:rFonts w:eastAsia="Times New Roman" w:cs="Times New Roman"/>
          <w:szCs w:val="24"/>
        </w:rPr>
        <w:t xml:space="preserve"> αν περνούσε σε επίπεδο γενικής συνέλευσης αυτό. </w:t>
      </w:r>
    </w:p>
    <w:p w14:paraId="4217C54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Μπροστά, λοιπόν, σε όλες αυτές τις απαιτήσεις, η ρύθμιση στην οποία τελικά καταλήξαμε και στην οποία κάναμε μια μικ</w:t>
      </w:r>
      <w:r>
        <w:rPr>
          <w:rFonts w:eastAsia="Times New Roman" w:cs="Times New Roman"/>
          <w:szCs w:val="24"/>
        </w:rPr>
        <w:t>ρή υποχώρηση, αιτιολογήσαμε γιατί θεωρούμε ότι είναι μικρής έκτασης. Δεν νομίζω ότι υπάρχει καμ</w:t>
      </w:r>
      <w:r>
        <w:rPr>
          <w:rFonts w:eastAsia="Times New Roman" w:cs="Times New Roman"/>
          <w:szCs w:val="24"/>
        </w:rPr>
        <w:t>μ</w:t>
      </w:r>
      <w:r>
        <w:rPr>
          <w:rFonts w:eastAsia="Times New Roman" w:cs="Times New Roman"/>
          <w:szCs w:val="24"/>
        </w:rPr>
        <w:t>ία απόκλιση περί της αρχικής μας θέσης. Λέμε, όμως, ότι η υποχώρηση αυτή είναι μικρής έκτασης. Και για να αποδείξουμε ότι είναι μικρής έκτασης, δώσαμε έναν σωρό</w:t>
      </w:r>
      <w:r>
        <w:rPr>
          <w:rFonts w:eastAsia="Times New Roman" w:cs="Times New Roman"/>
          <w:szCs w:val="24"/>
        </w:rPr>
        <w:t xml:space="preserve"> παραδείγματα.</w:t>
      </w:r>
    </w:p>
    <w:p w14:paraId="4217C54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Μου λέτε ότι δεν πρέπει να χρησιμοποιούμε νούμερα, γιατί με τα νούμερα εκχυδαΐζουμε το ζήτημα. Μα, είναι ακριβώς τα νούμερα το ζήτημα.</w:t>
      </w:r>
    </w:p>
    <w:p w14:paraId="4217C546"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είπα αυτό το πράγμα. Να ακούτε καλά.</w:t>
      </w:r>
    </w:p>
    <w:p w14:paraId="4217C547"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w:t>
      </w:r>
      <w:r>
        <w:rPr>
          <w:rFonts w:eastAsia="Times New Roman" w:cs="Times New Roman"/>
          <w:b/>
          <w:szCs w:val="24"/>
        </w:rPr>
        <w:t>Ασφάλισης και Κοινωνικής Αλληλεγγύης):</w:t>
      </w:r>
      <w:r>
        <w:rPr>
          <w:rFonts w:eastAsia="Times New Roman" w:cs="Times New Roman"/>
          <w:szCs w:val="24"/>
        </w:rPr>
        <w:t xml:space="preserve"> Σας άκουσα με προσοχή.</w:t>
      </w:r>
    </w:p>
    <w:p w14:paraId="4217C54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Είναι ακριβώς τα νούμερα το ζήτημα. Η πρόβλεψη του ν.1264 ήταν ότι το 1/3 των οικονομικά τακτοποιημένων μελών ενός </w:t>
      </w:r>
      <w:r>
        <w:rPr>
          <w:rFonts w:eastAsia="Times New Roman" w:cs="Times New Roman"/>
          <w:szCs w:val="24"/>
        </w:rPr>
        <w:t>σ</w:t>
      </w:r>
      <w:r>
        <w:rPr>
          <w:rFonts w:eastAsia="Times New Roman" w:cs="Times New Roman"/>
          <w:szCs w:val="24"/>
        </w:rPr>
        <w:t xml:space="preserve">ωματείου πρέπει να παρίσταται στη γενική συνέλευση του πρωτοβάθμιου </w:t>
      </w:r>
      <w:r>
        <w:rPr>
          <w:rFonts w:eastAsia="Times New Roman" w:cs="Times New Roman"/>
          <w:szCs w:val="24"/>
        </w:rPr>
        <w:t>σ</w:t>
      </w:r>
      <w:r>
        <w:rPr>
          <w:rFonts w:eastAsia="Times New Roman" w:cs="Times New Roman"/>
          <w:szCs w:val="24"/>
        </w:rPr>
        <w:t>ωματείου</w:t>
      </w:r>
      <w:r>
        <w:rPr>
          <w:rFonts w:eastAsia="Times New Roman" w:cs="Times New Roman"/>
          <w:szCs w:val="24"/>
        </w:rPr>
        <w:t>,</w:t>
      </w:r>
      <w:r>
        <w:rPr>
          <w:rFonts w:eastAsia="Times New Roman" w:cs="Times New Roman"/>
          <w:szCs w:val="24"/>
        </w:rPr>
        <w:t xml:space="preserve"> για να πάρει την απόφαση για απεργία και αυτό το 1/3 γίνεται 1/2. Είναι ακριβώς συζήτηση επί των αριθμών. Και δώσαμε σαφή παραδείγματα, για να μπορέσει όποιος θέλει και όποιος έχει ανοικτά αυτιά να καταλάβει αν πρόκειται πια για μία κατάργηση του δικαιώμα</w:t>
      </w:r>
      <w:r>
        <w:rPr>
          <w:rFonts w:eastAsia="Times New Roman" w:cs="Times New Roman"/>
          <w:szCs w:val="24"/>
        </w:rPr>
        <w:t>τος της απεργίας</w:t>
      </w:r>
      <w:r>
        <w:rPr>
          <w:rFonts w:eastAsia="Times New Roman" w:cs="Times New Roman"/>
          <w:szCs w:val="24"/>
        </w:rPr>
        <w:t xml:space="preserve"> -</w:t>
      </w:r>
      <w:r>
        <w:rPr>
          <w:rFonts w:eastAsia="Times New Roman" w:cs="Times New Roman"/>
          <w:szCs w:val="24"/>
        </w:rPr>
        <w:t>όπως λέει το ΚΚΕ εδώ και κάποιες ημέρες</w:t>
      </w:r>
      <w:r>
        <w:rPr>
          <w:rFonts w:eastAsia="Times New Roman" w:cs="Times New Roman"/>
          <w:szCs w:val="24"/>
        </w:rPr>
        <w:t>-</w:t>
      </w:r>
      <w:r>
        <w:rPr>
          <w:rFonts w:eastAsia="Times New Roman" w:cs="Times New Roman"/>
          <w:szCs w:val="24"/>
        </w:rPr>
        <w:t xml:space="preserve"> ή αν πρόκειται για μία αλλαγή μικρής έκτασης.</w:t>
      </w:r>
    </w:p>
    <w:p w14:paraId="4217C54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Αυτό που είπαμε επιπλέον -το είπαν και αρκετοί Βουλευτές μας- δεν είναι ότι εμείς θα βγούμε και θα πούμε ότι αυτό είναι μια καταπληκτική νομοθετική </w:t>
      </w:r>
      <w:r>
        <w:rPr>
          <w:rFonts w:eastAsia="Times New Roman" w:cs="Times New Roman"/>
          <w:szCs w:val="24"/>
        </w:rPr>
        <w:t>ρύθμιση, προκειμένου να ενδυναμωθεί το συνδικαλιστικό κίνημα. Είπαμε, όμως, το εξής: Θέλετε, πραγματικά, να πάρουμε αυτήν την ευκαιρία και να κάνουμε μια ουσιώδη συζήτηση για το πού βρίσκεται το συνδικαλιστικό κίνημα σήμερα; Αν δεν κάνω λάθος, ο «Ρ</w:t>
      </w:r>
      <w:r>
        <w:rPr>
          <w:rFonts w:eastAsia="Times New Roman" w:cs="Times New Roman"/>
          <w:szCs w:val="24"/>
        </w:rPr>
        <w:t>ΙΖΟΣΠΑΣΤ</w:t>
      </w:r>
      <w:r>
        <w:rPr>
          <w:rFonts w:eastAsia="Times New Roman" w:cs="Times New Roman"/>
          <w:szCs w:val="24"/>
        </w:rPr>
        <w:t>ΗΣ</w:t>
      </w:r>
      <w:r>
        <w:rPr>
          <w:rFonts w:eastAsia="Times New Roman" w:cs="Times New Roman"/>
          <w:szCs w:val="24"/>
        </w:rPr>
        <w:t xml:space="preserve">» εδώ και πολλά χρόνια γράφει για πρωτοβάθμια </w:t>
      </w:r>
      <w:r>
        <w:rPr>
          <w:rFonts w:eastAsia="Times New Roman" w:cs="Times New Roman"/>
          <w:szCs w:val="24"/>
        </w:rPr>
        <w:t>σ</w:t>
      </w:r>
      <w:r>
        <w:rPr>
          <w:rFonts w:eastAsia="Times New Roman" w:cs="Times New Roman"/>
          <w:szCs w:val="24"/>
        </w:rPr>
        <w:t>ωματεία-σφραγίδες, που δεν έχουν κα</w:t>
      </w:r>
      <w:r>
        <w:rPr>
          <w:rFonts w:eastAsia="Times New Roman" w:cs="Times New Roman"/>
          <w:szCs w:val="24"/>
        </w:rPr>
        <w:t>μ</w:t>
      </w:r>
      <w:r>
        <w:rPr>
          <w:rFonts w:eastAsia="Times New Roman" w:cs="Times New Roman"/>
          <w:szCs w:val="24"/>
        </w:rPr>
        <w:t>μία νομιμοποίηση στον κόσμο της εργασίας. Πρέπει να κάνουμε μία συζήτηση για το συνδικαλιστικό κίνημα. Δεν θέλουμε να πάρουμε αυτήν την ευκαιρία να κάνουμε αυτήν τη συζήτη</w:t>
      </w:r>
      <w:r>
        <w:rPr>
          <w:rFonts w:eastAsia="Times New Roman" w:cs="Times New Roman"/>
          <w:szCs w:val="24"/>
        </w:rPr>
        <w:t>ση; Δεν πειράζει. Όμως, μην στρεβλώνουμε τις θέσεις</w:t>
      </w:r>
      <w:r>
        <w:rPr>
          <w:rFonts w:eastAsia="Times New Roman" w:cs="Times New Roman"/>
          <w:szCs w:val="24"/>
        </w:rPr>
        <w:t xml:space="preserve">, </w:t>
      </w:r>
      <w:r>
        <w:rPr>
          <w:rFonts w:eastAsia="Times New Roman" w:cs="Times New Roman"/>
          <w:szCs w:val="24"/>
        </w:rPr>
        <w:t>το τι υποστηρίζουμε και τι δεν υποστηρίζουμε.</w:t>
      </w:r>
    </w:p>
    <w:p w14:paraId="4217C54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τελευταία υποσημείωση, γιατί μου λέτε ότι δεν ξέρω τι γίνεται στους χώρους δουλειάς κ.λπ.</w:t>
      </w:r>
      <w:r>
        <w:rPr>
          <w:rFonts w:eastAsia="Times New Roman" w:cs="Times New Roman"/>
          <w:szCs w:val="24"/>
        </w:rPr>
        <w:t>.</w:t>
      </w:r>
      <w:r>
        <w:rPr>
          <w:rFonts w:eastAsia="Times New Roman" w:cs="Times New Roman"/>
          <w:szCs w:val="24"/>
        </w:rPr>
        <w:t xml:space="preserve"> Το 98% των επιχειρήσεων στη χώρα έχουν μέχρι είκοσι εργαζόμενο</w:t>
      </w:r>
      <w:r>
        <w:rPr>
          <w:rFonts w:eastAsia="Times New Roman" w:cs="Times New Roman"/>
          <w:szCs w:val="24"/>
        </w:rPr>
        <w:t xml:space="preserve">υς. Επομένως, μην μου λέτε για </w:t>
      </w:r>
      <w:r>
        <w:rPr>
          <w:rFonts w:eastAsia="Times New Roman" w:cs="Times New Roman"/>
          <w:szCs w:val="24"/>
        </w:rPr>
        <w:t>σ</w:t>
      </w:r>
      <w:r>
        <w:rPr>
          <w:rFonts w:eastAsia="Times New Roman" w:cs="Times New Roman"/>
          <w:szCs w:val="24"/>
        </w:rPr>
        <w:t>ωματεία και για εργοστάσια των πεντακοσίων, που είναι όλη η Ελλάδα με βαριές βιομηχανίες των πεντακοσίων ατόμων, γιατί δεν είναι αυτή η πραγματικότητα.</w:t>
      </w:r>
    </w:p>
    <w:p w14:paraId="4217C54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17C54C"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17C54D"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Έχει ζητήσει τον λόγο ο κ. Ξανθός. Θα δώσω, όμως, πρώτα τον λόγο σε έναν ομιλητή, γιατί έχουμε παραβιάσει τον κατάλογο. </w:t>
      </w:r>
    </w:p>
    <w:p w14:paraId="4217C54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Θα μιλήσετε αμέσως μετά, κύριε Ξανθέ.</w:t>
      </w:r>
    </w:p>
    <w:p w14:paraId="4217C54F"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Ναι, κυρία Πρόεδρε.</w:t>
      </w:r>
    </w:p>
    <w:p w14:paraId="4217C550"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Τον λόγο έχει ο κ. Παρασκευόπουλος.</w:t>
      </w:r>
    </w:p>
    <w:p w14:paraId="4217C551"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Κυρίες και κύριοι Υπουργοί και Βουλευτές, θα σταθώ λίγο στο θέμα</w:t>
      </w:r>
      <w:r>
        <w:rPr>
          <w:rFonts w:eastAsia="Times New Roman" w:cs="Times New Roman"/>
          <w:szCs w:val="24"/>
        </w:rPr>
        <w:t>,</w:t>
      </w:r>
      <w:r>
        <w:rPr>
          <w:rFonts w:eastAsia="Times New Roman" w:cs="Times New Roman"/>
          <w:szCs w:val="24"/>
        </w:rPr>
        <w:t xml:space="preserve"> το οποίο έθιξε και προηγουμένως ο κ. </w:t>
      </w:r>
      <w:proofErr w:type="spellStart"/>
      <w:r>
        <w:rPr>
          <w:rFonts w:eastAsia="Times New Roman" w:cs="Times New Roman"/>
          <w:szCs w:val="24"/>
        </w:rPr>
        <w:t>Τσακαλώτος</w:t>
      </w:r>
      <w:proofErr w:type="spellEnd"/>
      <w:r>
        <w:rPr>
          <w:rFonts w:eastAsia="Times New Roman" w:cs="Times New Roman"/>
          <w:szCs w:val="24"/>
        </w:rPr>
        <w:t>, ότι δεν γίνεται συζήτηση στη Βουλή. Και δε</w:t>
      </w:r>
      <w:r>
        <w:rPr>
          <w:rFonts w:eastAsia="Times New Roman" w:cs="Times New Roman"/>
          <w:szCs w:val="24"/>
        </w:rPr>
        <w:t>ν γίνεται συζήτηση όταν ανακυκλώνονται τα ίδια επιχειρήματα χωρίς διάλογο.</w:t>
      </w:r>
    </w:p>
    <w:p w14:paraId="4217C552"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4217C55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Επίσης, δεν γίνεται συζήτηση όταν μιλάει ένας ομιλητής από το Βήμα και δεν ακούγεται</w:t>
      </w:r>
      <w:r>
        <w:rPr>
          <w:rFonts w:eastAsia="Times New Roman" w:cs="Times New Roman"/>
          <w:szCs w:val="24"/>
        </w:rPr>
        <w:t>,</w:t>
      </w:r>
      <w:r>
        <w:rPr>
          <w:rFonts w:eastAsia="Times New Roman" w:cs="Times New Roman"/>
          <w:szCs w:val="24"/>
        </w:rPr>
        <w:t xml:space="preserve"> βέβαια. Μετράει και ο χρόνος σε βάρος μου και θα παρακαλούσα </w:t>
      </w:r>
      <w:r>
        <w:rPr>
          <w:rFonts w:eastAsia="Times New Roman" w:cs="Times New Roman"/>
          <w:szCs w:val="24"/>
        </w:rPr>
        <w:t>τους συναδέλφους του ΚΚΕ, αν είναι δυνατό, να μιλούν λίγο πιο σιγά</w:t>
      </w:r>
      <w:r>
        <w:rPr>
          <w:rFonts w:eastAsia="Times New Roman" w:cs="Times New Roman"/>
          <w:szCs w:val="24"/>
        </w:rPr>
        <w:t>,</w:t>
      </w:r>
      <w:r>
        <w:rPr>
          <w:rFonts w:eastAsia="Times New Roman" w:cs="Times New Roman"/>
          <w:szCs w:val="24"/>
        </w:rPr>
        <w:t xml:space="preserve"> ώστε να ακούγομαι και, εν πάση </w:t>
      </w:r>
      <w:proofErr w:type="spellStart"/>
      <w:r>
        <w:rPr>
          <w:rFonts w:eastAsia="Times New Roman" w:cs="Times New Roman"/>
          <w:szCs w:val="24"/>
        </w:rPr>
        <w:t>περιπτώσει</w:t>
      </w:r>
      <w:proofErr w:type="spellEnd"/>
      <w:r>
        <w:rPr>
          <w:rFonts w:eastAsia="Times New Roman" w:cs="Times New Roman"/>
          <w:szCs w:val="24"/>
        </w:rPr>
        <w:t>, να μπορώ να αρθρώσω και έναν συλλογισμό.</w:t>
      </w:r>
    </w:p>
    <w:p w14:paraId="4217C554"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Δεν είναι συζήτηση, όταν η μια πλευρά λέει, για παράδειγμα</w:t>
      </w:r>
      <w:r>
        <w:rPr>
          <w:rFonts w:eastAsia="Times New Roman" w:cs="Times New Roman"/>
          <w:szCs w:val="24"/>
        </w:rPr>
        <w:t>:</w:t>
      </w:r>
      <w:r>
        <w:rPr>
          <w:rFonts w:eastAsia="Times New Roman" w:cs="Times New Roman"/>
          <w:szCs w:val="24"/>
        </w:rPr>
        <w:t xml:space="preserve"> «Υποσχεθήκατε ότι θα καταργήσετε τα μνημόνια</w:t>
      </w:r>
      <w:r>
        <w:rPr>
          <w:rFonts w:eastAsia="Times New Roman" w:cs="Times New Roman"/>
          <w:szCs w:val="24"/>
        </w:rPr>
        <w:t>» και η άλλη πλευρά έρχεται και λέει</w:t>
      </w:r>
      <w:r>
        <w:rPr>
          <w:rFonts w:eastAsia="Times New Roman" w:cs="Times New Roman"/>
          <w:szCs w:val="24"/>
        </w:rPr>
        <w:t>:</w:t>
      </w:r>
      <w:r>
        <w:rPr>
          <w:rFonts w:eastAsia="Times New Roman" w:cs="Times New Roman"/>
          <w:szCs w:val="24"/>
        </w:rPr>
        <w:t xml:space="preserve"> «Δεν είπαμε ότι θα καταργήσουμε τα μνημόνια, είπαμε ότι θα προσπαθήσουμε να καταργήσουμε τα μνημόνια». Και όταν φτάνει ο χρόνος των εκλογών, οι οποίες αποτελούν το συμβόλαιο λειτουργίας της σημερινής Βουλής και της σημ</w:t>
      </w:r>
      <w:r>
        <w:rPr>
          <w:rFonts w:eastAsia="Times New Roman" w:cs="Times New Roman"/>
          <w:szCs w:val="24"/>
        </w:rPr>
        <w:t>ερινής Κυβέρνησης, τότε η άλλη πλευρά αυτό το οποίο λέει και πάλι είναι</w:t>
      </w:r>
      <w:r>
        <w:rPr>
          <w:rFonts w:eastAsia="Times New Roman" w:cs="Times New Roman"/>
          <w:szCs w:val="24"/>
        </w:rPr>
        <w:t>:</w:t>
      </w:r>
      <w:r>
        <w:rPr>
          <w:rFonts w:eastAsia="Times New Roman" w:cs="Times New Roman"/>
          <w:szCs w:val="24"/>
        </w:rPr>
        <w:t xml:space="preserve"> «Θα προσπαθήσουμε για την έξοδο από το μνημόνιο». Αυτό είναι η απάντηση. </w:t>
      </w:r>
    </w:p>
    <w:p w14:paraId="4217C55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Στην απάντηση αυτή ανταπαντάτε κάτι; Υπήρχε κανείς ο οποίος να είπε, «Όχι, δεν συγκρουστήκατε το 2015»; Και π</w:t>
      </w:r>
      <w:r>
        <w:rPr>
          <w:rFonts w:eastAsia="Times New Roman" w:cs="Times New Roman"/>
          <w:szCs w:val="24"/>
        </w:rPr>
        <w:t>ώς να το πει όταν φτάσαμε μέχρι την τελευταία ρανίδα των αποθεματικών μας το 2015; Μήπως υπάρχει κανείς ο οποίος να λέει ότι μετά τον Σεπτέμβριο του 2015 δεν γίνεται μια προσπάθεια για την έξοδο;</w:t>
      </w:r>
    </w:p>
    <w:p w14:paraId="4217C55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Νομίζω ότι η συζήτηση εδώ στη Βουλή κυριαρχείται από τη φράσ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την οποία είπε ο Υπουργός Οικονομικών στην αρχή, ότι, δηλαδή, για πρώτη φορά έχουμε να κάνουμε με ένα νομοθέτημα, το οποίο έχει συμβατική </w:t>
      </w:r>
      <w:proofErr w:type="spellStart"/>
      <w:r>
        <w:rPr>
          <w:rFonts w:eastAsia="Times New Roman" w:cs="Times New Roman"/>
          <w:szCs w:val="24"/>
        </w:rPr>
        <w:t>μνημονιακή</w:t>
      </w:r>
      <w:proofErr w:type="spellEnd"/>
      <w:r>
        <w:rPr>
          <w:rFonts w:eastAsia="Times New Roman" w:cs="Times New Roman"/>
          <w:szCs w:val="24"/>
        </w:rPr>
        <w:t xml:space="preserve"> σημασία και όπου τα θετικά μέτρα για τον τόπο είναι περισσότερα από τα αρνητικά.</w:t>
      </w:r>
    </w:p>
    <w:p w14:paraId="4217C55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Αυτό είναι και σωστό κα</w:t>
      </w:r>
      <w:r>
        <w:rPr>
          <w:rFonts w:eastAsia="Times New Roman" w:cs="Times New Roman"/>
          <w:szCs w:val="24"/>
        </w:rPr>
        <w:t>ι ειλικρινές. Δεν λέγεται εύκολα. Είναι βαρύ. Δεν είναι εύκολο να λέγεται ότι η Βουλή αυτή αποφασίζει μέτρα</w:t>
      </w:r>
      <w:r>
        <w:rPr>
          <w:rFonts w:eastAsia="Times New Roman" w:cs="Times New Roman"/>
          <w:szCs w:val="24"/>
        </w:rPr>
        <w:t>,</w:t>
      </w:r>
      <w:r>
        <w:rPr>
          <w:rFonts w:eastAsia="Times New Roman" w:cs="Times New Roman"/>
          <w:szCs w:val="24"/>
        </w:rPr>
        <w:t xml:space="preserve"> τα οποία είναι αρνητικά, γιατί κάποιος μπορεί να σου πει</w:t>
      </w:r>
      <w:r>
        <w:rPr>
          <w:rFonts w:eastAsia="Times New Roman" w:cs="Times New Roman"/>
          <w:szCs w:val="24"/>
        </w:rPr>
        <w:t>: γι</w:t>
      </w:r>
      <w:r>
        <w:rPr>
          <w:rFonts w:eastAsia="Times New Roman" w:cs="Times New Roman"/>
          <w:szCs w:val="24"/>
        </w:rPr>
        <w:t>ατί δεν ψηφίζεις αυτό το οποίο είναι το καλό και ψηφίζεις το αρνητικό;.</w:t>
      </w:r>
    </w:p>
    <w:p w14:paraId="4217C55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Νομίζω ότι στο </w:t>
      </w:r>
      <w:r>
        <w:rPr>
          <w:rFonts w:eastAsia="Times New Roman" w:cs="Times New Roman"/>
          <w:szCs w:val="24"/>
        </w:rPr>
        <w:t xml:space="preserve">σημείο αυτό οφείλουμε μια απάντηση στον ελληνικό λαό.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πρέπει να πούμε ότι αν έχουμε να κάνουμε με ένα νομοθέτημα με πολλά θετικά στοιχεία, ασφαλώς πρέπει να προσέξουμε τα θετικά στοιχεία και όχι μόνο τα αρνητικά. Όμως, και τα αρνητικά φαίνεται ό</w:t>
      </w:r>
      <w:r>
        <w:rPr>
          <w:rFonts w:eastAsia="Times New Roman" w:cs="Times New Roman"/>
          <w:szCs w:val="24"/>
        </w:rPr>
        <w:t>τι είναι ένα αντίτιμο της δυνατότητάς μας να αποκτήσουμε την αυτονομία μας και να ξεφύγουμε από τα μνημόνια μέσα στο προσεχές μέλλον. Εάν τα δούμε μέσα στον χρονικό ορίζοντα, δεν είναι αρνητικά. Είναι επαχθή, αλλά είναι θετικά και αυτά και όσα είναι επώδυν</w:t>
      </w:r>
      <w:r>
        <w:rPr>
          <w:rFonts w:eastAsia="Times New Roman" w:cs="Times New Roman"/>
          <w:szCs w:val="24"/>
        </w:rPr>
        <w:t>α, διότι οδηγούν στην έξοδο από το μνημόνιο.</w:t>
      </w:r>
    </w:p>
    <w:p w14:paraId="4217C55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Δεύτερος λόγος</w:t>
      </w:r>
      <w:r>
        <w:rPr>
          <w:rFonts w:eastAsia="Times New Roman" w:cs="Times New Roman"/>
          <w:szCs w:val="24"/>
        </w:rPr>
        <w:t>,</w:t>
      </w:r>
      <w:r>
        <w:rPr>
          <w:rFonts w:eastAsia="Times New Roman" w:cs="Times New Roman"/>
          <w:szCs w:val="24"/>
        </w:rPr>
        <w:t xml:space="preserve"> για τον οποίο πρέπει να δούμε αυτά τα επαχθή μέτρα με έναν τρόπο που δείχνει ότι δεν μας ξενίζουν, είναι ότι δεν είναι η πρώτη φορά που συμβαίνει να έχουμε ένα νομοθέτημα, το οποίο ψηφίζεται ως σ</w:t>
      </w:r>
      <w:r>
        <w:rPr>
          <w:rFonts w:eastAsia="Times New Roman" w:cs="Times New Roman"/>
          <w:szCs w:val="24"/>
        </w:rPr>
        <w:t>ύνολο και το οποίο περιλαμβάνει κάποιες ρυθμίσεις πο</w:t>
      </w:r>
      <w:r>
        <w:rPr>
          <w:rFonts w:eastAsia="Times New Roman" w:cs="Times New Roman"/>
          <w:szCs w:val="24"/>
        </w:rPr>
        <w:t>υ</w:t>
      </w:r>
      <w:r>
        <w:rPr>
          <w:rFonts w:eastAsia="Times New Roman" w:cs="Times New Roman"/>
          <w:szCs w:val="24"/>
        </w:rPr>
        <w:t xml:space="preserve"> είναι επαχθείς ή δεν μας αρέσουν. Έτσι ψηφίζουμε και στα εθνικά μας πλαίσια τους κώδικες. Όταν ψηφίζουμε έναν αστικό </w:t>
      </w:r>
      <w:r>
        <w:rPr>
          <w:rFonts w:eastAsia="Times New Roman" w:cs="Times New Roman"/>
          <w:szCs w:val="24"/>
        </w:rPr>
        <w:t>κώδικα</w:t>
      </w:r>
      <w:r>
        <w:rPr>
          <w:rFonts w:eastAsia="Times New Roman" w:cs="Times New Roman"/>
          <w:szCs w:val="24"/>
        </w:rPr>
        <w:t xml:space="preserve"> με δύο χιλιάδες άρθρα ή ποινικό με χίλια άρθρα, μέσα στα άρθρα αυτά υπάρχουν κ</w:t>
      </w:r>
      <w:r>
        <w:rPr>
          <w:rFonts w:eastAsia="Times New Roman" w:cs="Times New Roman"/>
          <w:szCs w:val="24"/>
        </w:rPr>
        <w:t>αι κάποια τα οποία δεν είναι όπως ακριβώς θα μας άρεσαν, αλλά θεωρούμε θετικό το σύνολο και έτσι ψηφίζουμε το συνολικό νομοθέτημα.</w:t>
      </w:r>
    </w:p>
    <w:p w14:paraId="4217C55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Τα θετικά έχουν αναλυθεί από πολλούς συναδέλφους. Είναι πολλά και είναι σημαντικά. Είναι το Κτηματολόγιο, τα λατομικά, η προσ</w:t>
      </w:r>
      <w:r>
        <w:rPr>
          <w:rFonts w:eastAsia="Times New Roman" w:cs="Times New Roman"/>
          <w:szCs w:val="24"/>
        </w:rPr>
        <w:t>τασία την καταναλωτών, ίδρυση Διεύθυνσης Ερευνών Οικονομικού Εγκλήματος και οι επιδοματικές ρυθμίσεις</w:t>
      </w:r>
      <w:r>
        <w:rPr>
          <w:rFonts w:eastAsia="Times New Roman" w:cs="Times New Roman"/>
          <w:szCs w:val="24"/>
        </w:rPr>
        <w:t>,</w:t>
      </w:r>
      <w:r>
        <w:rPr>
          <w:rFonts w:eastAsia="Times New Roman" w:cs="Times New Roman"/>
          <w:szCs w:val="24"/>
        </w:rPr>
        <w:t xml:space="preserve"> οι οποίες αναλύθηκαν και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με πολύ προσοχή και με διάφορες διαστάσεις. </w:t>
      </w:r>
    </w:p>
    <w:p w14:paraId="4217C55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Νομίζω ότι ακριβώς επειδή φαίνεται πως είναι η τελευταία φορά που</w:t>
      </w:r>
      <w:r>
        <w:rPr>
          <w:rFonts w:eastAsia="Times New Roman" w:cs="Times New Roman"/>
          <w:szCs w:val="24"/>
        </w:rPr>
        <w:t xml:space="preserve"> ψηφίζουμε ένα νομοθέτημα, το οποίο περιλαμβάνει και ρυθμίσεις</w:t>
      </w:r>
      <w:r>
        <w:rPr>
          <w:rFonts w:eastAsia="Times New Roman" w:cs="Times New Roman"/>
          <w:szCs w:val="24"/>
        </w:rPr>
        <w:t>,</w:t>
      </w:r>
      <w:r>
        <w:rPr>
          <w:rFonts w:eastAsia="Times New Roman" w:cs="Times New Roman"/>
          <w:szCs w:val="24"/>
        </w:rPr>
        <w:t xml:space="preserve"> οι οποίες είναι επαχθείς, ενώ βαδίζουμε πλέον προς τον Αύγουστο</w:t>
      </w:r>
      <w:r>
        <w:rPr>
          <w:rFonts w:eastAsia="Times New Roman" w:cs="Times New Roman"/>
          <w:szCs w:val="24"/>
        </w:rPr>
        <w:t>,</w:t>
      </w:r>
      <w:r>
        <w:rPr>
          <w:rFonts w:eastAsia="Times New Roman" w:cs="Times New Roman"/>
          <w:szCs w:val="24"/>
        </w:rPr>
        <w:t xml:space="preserve"> που θα μας επιτρέψει να έχουμε μια πολύ πιο μεγάλη αυτονομία, μπορούμε να πούμε ότι δεν γυρίζουμε σελίδα σήμερα, πάντως βάζουμε</w:t>
      </w:r>
      <w:r>
        <w:rPr>
          <w:rFonts w:eastAsia="Times New Roman" w:cs="Times New Roman"/>
          <w:szCs w:val="24"/>
        </w:rPr>
        <w:t xml:space="preserve"> τις τελευταίες γραμμές σε κάποιες σελίδες, σε κάποιο αφήγημα -όπως συνηθίζει να λέει ο Ευκλείδης </w:t>
      </w:r>
      <w:proofErr w:type="spellStart"/>
      <w:r>
        <w:rPr>
          <w:rFonts w:eastAsia="Times New Roman" w:cs="Times New Roman"/>
          <w:szCs w:val="24"/>
        </w:rPr>
        <w:t>Τσακαλώτος</w:t>
      </w:r>
      <w:proofErr w:type="spellEnd"/>
      <w:r>
        <w:rPr>
          <w:rFonts w:eastAsia="Times New Roman" w:cs="Times New Roman"/>
          <w:szCs w:val="24"/>
        </w:rPr>
        <w:t>- το οποίο στη συνέχεια έχει μπροστά του κάποιες γραμμές και κάποιο ορίζοντα</w:t>
      </w:r>
      <w:r>
        <w:rPr>
          <w:rFonts w:eastAsia="Times New Roman" w:cs="Times New Roman"/>
          <w:szCs w:val="24"/>
        </w:rPr>
        <w:t>,</w:t>
      </w:r>
      <w:r>
        <w:rPr>
          <w:rFonts w:eastAsia="Times New Roman" w:cs="Times New Roman"/>
          <w:szCs w:val="24"/>
        </w:rPr>
        <w:t xml:space="preserve"> ο οποίος είναι πολύ πιο θετικός και ελπιδοφόρος. </w:t>
      </w:r>
    </w:p>
    <w:p w14:paraId="4217C55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Πριν περάσω στο να α</w:t>
      </w:r>
      <w:r>
        <w:rPr>
          <w:rFonts w:eastAsia="Times New Roman" w:cs="Times New Roman"/>
          <w:szCs w:val="24"/>
        </w:rPr>
        <w:t>ναφέρω δύο λόγια για ένα ειδικό θέμα, νομίζω ότι όλοι πρέπει να συγχαρούμε την ομάδα των συμβούλων</w:t>
      </w:r>
      <w:r>
        <w:rPr>
          <w:rFonts w:eastAsia="Times New Roman" w:cs="Times New Roman"/>
          <w:szCs w:val="24"/>
        </w:rPr>
        <w:t>,</w:t>
      </w:r>
      <w:r>
        <w:rPr>
          <w:rFonts w:eastAsia="Times New Roman" w:cs="Times New Roman"/>
          <w:szCs w:val="24"/>
        </w:rPr>
        <w:t xml:space="preserve"> που έχουν δουλέψει γι’ αυτό το νομοθέτημα. Είναι τιτάνιο το έργο της παραγωγής αυτού του νομοθετήματος, όχι μόνο της παραγωγής των συγκεκριμένων διατάξεων, </w:t>
      </w:r>
      <w:r>
        <w:rPr>
          <w:rFonts w:eastAsia="Times New Roman" w:cs="Times New Roman"/>
          <w:szCs w:val="24"/>
        </w:rPr>
        <w:t xml:space="preserve">αλλά και της σύνθεσής τους. </w:t>
      </w:r>
    </w:p>
    <w:p w14:paraId="4217C55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Ξέρετε, η νομοθεσία έχει γίνει πλέον άπειρες φορές δυσκολότερη σήμερα από αυτήν που ήταν παλιά, διότι τον κάθε ένα νόμο δεν πρέπει να το</w:t>
      </w:r>
      <w:r>
        <w:rPr>
          <w:rFonts w:eastAsia="Times New Roman" w:cs="Times New Roman"/>
          <w:szCs w:val="24"/>
        </w:rPr>
        <w:t>ν</w:t>
      </w:r>
      <w:r>
        <w:rPr>
          <w:rFonts w:eastAsia="Times New Roman" w:cs="Times New Roman"/>
          <w:szCs w:val="24"/>
        </w:rPr>
        <w:t xml:space="preserve"> συγκρίνουμε μόνο με όλους τους άλλους νόμους οι οποίοι ήδη υπάρχουν, για να δούμε αν υπάρ</w:t>
      </w:r>
      <w:r>
        <w:rPr>
          <w:rFonts w:eastAsia="Times New Roman" w:cs="Times New Roman"/>
          <w:szCs w:val="24"/>
        </w:rPr>
        <w:t xml:space="preserve">χουν </w:t>
      </w:r>
      <w:proofErr w:type="spellStart"/>
      <w:r>
        <w:rPr>
          <w:rFonts w:eastAsia="Times New Roman" w:cs="Times New Roman"/>
          <w:szCs w:val="24"/>
        </w:rPr>
        <w:t>αλληλοκαλύψεις</w:t>
      </w:r>
      <w:proofErr w:type="spellEnd"/>
      <w:r>
        <w:rPr>
          <w:rFonts w:eastAsia="Times New Roman" w:cs="Times New Roman"/>
          <w:szCs w:val="24"/>
        </w:rPr>
        <w:t>, καταργήσεις κ.λπ., πρέπει να τους εντάσσουμε και στο διεθνές πλαίσιο</w:t>
      </w:r>
      <w:r>
        <w:rPr>
          <w:rFonts w:eastAsia="Times New Roman" w:cs="Times New Roman"/>
          <w:szCs w:val="24"/>
        </w:rPr>
        <w:t xml:space="preserve">, </w:t>
      </w:r>
      <w:r>
        <w:rPr>
          <w:rFonts w:eastAsia="Times New Roman" w:cs="Times New Roman"/>
          <w:szCs w:val="24"/>
        </w:rPr>
        <w:t>να κάνουμε και διαβούλευση και να επανερχόμαστε πολλές φορές. Δηλαδή, πρέπει τον κάθε ένα νόμο να τον εντάσσουμε σε πολλαπλά πλαίσια, κάτι πάρα πολύ δύσκολο. Ώρες-ώρ</w:t>
      </w:r>
      <w:r>
        <w:rPr>
          <w:rFonts w:eastAsia="Times New Roman" w:cs="Times New Roman"/>
          <w:szCs w:val="24"/>
        </w:rPr>
        <w:t>ες και εγώ</w:t>
      </w:r>
      <w:r>
        <w:rPr>
          <w:rFonts w:eastAsia="Times New Roman" w:cs="Times New Roman"/>
          <w:szCs w:val="24"/>
        </w:rPr>
        <w:t>,</w:t>
      </w:r>
      <w:r>
        <w:rPr>
          <w:rFonts w:eastAsia="Times New Roman" w:cs="Times New Roman"/>
          <w:szCs w:val="24"/>
        </w:rPr>
        <w:t xml:space="preserve"> βλέποντας αυτά τα τετρακόσια άρθρα, που πιθανώς να αποτελούν πέντε χιλιάδες κανόνες, δέκα χιλιάδες κανόνες, γιατί κάθε άρθρο περιλαμβάνει πολλές ρυθμίσεις, πραγματικά απορώ πώς τόσο γρήγορα έγινε ένα τόσο σημαντικό έργο.</w:t>
      </w:r>
    </w:p>
    <w:p w14:paraId="4217C55E" w14:textId="77777777" w:rsidR="00D30189" w:rsidRDefault="00486ADB">
      <w:pPr>
        <w:spacing w:line="600" w:lineRule="auto"/>
        <w:ind w:firstLine="720"/>
        <w:jc w:val="both"/>
        <w:rPr>
          <w:rFonts w:eastAsia="Times New Roman"/>
          <w:szCs w:val="24"/>
        </w:rPr>
      </w:pPr>
      <w:r>
        <w:rPr>
          <w:rFonts w:eastAsia="Times New Roman"/>
          <w:szCs w:val="24"/>
        </w:rPr>
        <w:t xml:space="preserve">Η ειδική ρύθμιση, στην </w:t>
      </w:r>
      <w:r>
        <w:rPr>
          <w:rFonts w:eastAsia="Times New Roman"/>
          <w:szCs w:val="24"/>
        </w:rPr>
        <w:t>οποία θα αναφερθώ, είναι η διαμεσολάβηση. Κατ’ αρχήν</w:t>
      </w:r>
      <w:r>
        <w:rPr>
          <w:rFonts w:eastAsia="Times New Roman"/>
          <w:szCs w:val="24"/>
        </w:rPr>
        <w:t>,</w:t>
      </w:r>
      <w:r>
        <w:rPr>
          <w:rFonts w:eastAsia="Times New Roman"/>
          <w:szCs w:val="24"/>
        </w:rPr>
        <w:t xml:space="preserve"> νομίζω ότι δεν υπάρχει θέμα αντισυνταγματικότητας. Δεν τέθηκε σήμερα εδώ καθόλου πολιτικά. Θα ήθελα, όμως, να πω μια κουβέντα, διότι το έθεσε η Ένωση Δικαστών και Εισαγγελέων κι αυτό έχει μια βαρύτητα.</w:t>
      </w:r>
    </w:p>
    <w:p w14:paraId="4217C55F" w14:textId="77777777" w:rsidR="00D30189" w:rsidRDefault="00486ADB">
      <w:pPr>
        <w:spacing w:line="600" w:lineRule="auto"/>
        <w:ind w:firstLine="72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υπάρχει δικαίωμα δικαστικής προστασίας και βεβαίως</w:t>
      </w:r>
      <w:r>
        <w:rPr>
          <w:rFonts w:eastAsia="Times New Roman"/>
          <w:szCs w:val="24"/>
        </w:rPr>
        <w:t>,</w:t>
      </w:r>
      <w:r>
        <w:rPr>
          <w:rFonts w:eastAsia="Times New Roman"/>
          <w:szCs w:val="24"/>
        </w:rPr>
        <w:t xml:space="preserve"> δεν πρέπει να υπάρχουν όροι προσφυγής στη δικαιοσύνη</w:t>
      </w:r>
      <w:r>
        <w:rPr>
          <w:rFonts w:eastAsia="Times New Roman"/>
          <w:szCs w:val="24"/>
        </w:rPr>
        <w:t>,</w:t>
      </w:r>
      <w:r>
        <w:rPr>
          <w:rFonts w:eastAsia="Times New Roman"/>
          <w:szCs w:val="24"/>
        </w:rPr>
        <w:t xml:space="preserve"> που να ματαιώνουν αυτή τη δυνατότητα. Συμβαίνει αυτό</w:t>
      </w:r>
      <w:r>
        <w:rPr>
          <w:rFonts w:eastAsia="Times New Roman"/>
          <w:szCs w:val="24"/>
        </w:rPr>
        <w:t>,</w:t>
      </w:r>
      <w:r>
        <w:rPr>
          <w:rFonts w:eastAsia="Times New Roman"/>
          <w:szCs w:val="24"/>
        </w:rPr>
        <w:t xml:space="preserve"> όταν για τη διαμεσολάβηση υπάρχουν κάποια έξοδα και κάποιες δαπάνες για τον πολίτη της </w:t>
      </w:r>
      <w:r>
        <w:rPr>
          <w:rFonts w:eastAsia="Times New Roman"/>
          <w:szCs w:val="24"/>
        </w:rPr>
        <w:t>τάξης</w:t>
      </w:r>
      <w:r>
        <w:rPr>
          <w:rFonts w:eastAsia="Times New Roman"/>
          <w:szCs w:val="24"/>
        </w:rPr>
        <w:t>,</w:t>
      </w:r>
      <w:r>
        <w:rPr>
          <w:rFonts w:eastAsia="Times New Roman"/>
          <w:szCs w:val="24"/>
        </w:rPr>
        <w:t xml:space="preserve"> που τελικώς διαμορφώθηκε με βάση και τις τελευταίες επεμβάσεις του Υπουργού Δικαιοσύνης; Νομίζω πως όχι, διότι στις μικροδιαφορές και στις ειδικές διαδικασίες το ποσό είναι πολύ χαμηλότερο. Είναι μόνο 50 ευρώ, αλλιώς είναι στα 170.</w:t>
      </w:r>
    </w:p>
    <w:p w14:paraId="4217C560" w14:textId="77777777" w:rsidR="00D30189" w:rsidRDefault="00486ADB">
      <w:pPr>
        <w:spacing w:line="600" w:lineRule="auto"/>
        <w:ind w:firstLine="720"/>
        <w:jc w:val="both"/>
        <w:rPr>
          <w:rFonts w:eastAsia="Times New Roman"/>
          <w:szCs w:val="24"/>
        </w:rPr>
      </w:pPr>
      <w:r>
        <w:rPr>
          <w:rFonts w:eastAsia="Times New Roman"/>
          <w:szCs w:val="24"/>
        </w:rPr>
        <w:t xml:space="preserve">Το θέμα, ξέρετε, </w:t>
      </w:r>
      <w:r>
        <w:rPr>
          <w:rFonts w:eastAsia="Times New Roman"/>
          <w:szCs w:val="24"/>
        </w:rPr>
        <w:t>είναι τεχνικό. Δεν είναι απλό. Δηλαδή, πρέπει να δούμε ποσοτικά εάν είναι τόσα πολλά αυτά τα έξοδα</w:t>
      </w:r>
      <w:r>
        <w:rPr>
          <w:rFonts w:eastAsia="Times New Roman"/>
          <w:szCs w:val="24"/>
        </w:rPr>
        <w:t>,</w:t>
      </w:r>
      <w:r>
        <w:rPr>
          <w:rFonts w:eastAsia="Times New Roman"/>
          <w:szCs w:val="24"/>
        </w:rPr>
        <w:t xml:space="preserve"> που να ματαιώνουν τη δυνατότητα του πολίτη να πάει στο δικαστήριο. Προφανώς δεν είναι, διότι έχει κριθεί πότε αυτό συμβαίνει από τη νομολογία μας. Έχουμε απ</w:t>
      </w:r>
      <w:r>
        <w:rPr>
          <w:rFonts w:eastAsia="Times New Roman"/>
          <w:szCs w:val="24"/>
        </w:rPr>
        <w:t>όφαση του Συμβουλίου της Επικρατείας</w:t>
      </w:r>
      <w:r>
        <w:rPr>
          <w:rFonts w:eastAsia="Times New Roman"/>
          <w:szCs w:val="24"/>
        </w:rPr>
        <w:t xml:space="preserve">, </w:t>
      </w:r>
      <w:r>
        <w:rPr>
          <w:rFonts w:eastAsia="Times New Roman"/>
          <w:szCs w:val="24"/>
        </w:rPr>
        <w:t xml:space="preserve">φέτος κιόλας. Αυτό έχει αναγνωριστεί σε περιπτώσεις που έχουμε ιδίως αναλογικά τέλη για την προσφυγή στο δικαστήριο και μάλιστα, χωρίς ανώτατο όριο. Καταλαβαίνετε, λοιπόν, ότι το αναλογικό τέλος μπορεί να φτάσει πάρα </w:t>
      </w:r>
      <w:r>
        <w:rPr>
          <w:rFonts w:eastAsia="Times New Roman"/>
          <w:szCs w:val="24"/>
        </w:rPr>
        <w:t>πολύ ψηλά και πραγματικά</w:t>
      </w:r>
      <w:r>
        <w:rPr>
          <w:rFonts w:eastAsia="Times New Roman"/>
          <w:szCs w:val="24"/>
        </w:rPr>
        <w:t>,</w:t>
      </w:r>
      <w:r>
        <w:rPr>
          <w:rFonts w:eastAsia="Times New Roman"/>
          <w:szCs w:val="24"/>
        </w:rPr>
        <w:t xml:space="preserve"> ο πολίτης να μην μπορεί να προσφύγει στη δικαιοσύνη.</w:t>
      </w:r>
    </w:p>
    <w:p w14:paraId="4217C561" w14:textId="77777777" w:rsidR="00D30189" w:rsidRDefault="00486ADB">
      <w:pPr>
        <w:spacing w:line="600" w:lineRule="auto"/>
        <w:ind w:firstLine="720"/>
        <w:jc w:val="both"/>
        <w:rPr>
          <w:rFonts w:eastAsia="Times New Roman"/>
          <w:szCs w:val="24"/>
        </w:rPr>
      </w:pPr>
      <w:r>
        <w:rPr>
          <w:rFonts w:eastAsia="Times New Roman"/>
          <w:szCs w:val="24"/>
        </w:rPr>
        <w:t>Νομίζω ότι αυτού του ύψους τα τέλη</w:t>
      </w:r>
      <w:r>
        <w:rPr>
          <w:rFonts w:eastAsia="Times New Roman"/>
          <w:szCs w:val="24"/>
        </w:rPr>
        <w:t>,</w:t>
      </w:r>
      <w:r>
        <w:rPr>
          <w:rFonts w:eastAsia="Times New Roman"/>
          <w:szCs w:val="24"/>
        </w:rPr>
        <w:t xml:space="preserve"> με κανέναν τρόπο δεν μπορούν να μιλήσουν για ματαίωση της δυνατότητας του πολίτη να πάει στη δικαιοσύνη, πολύ περισσότερο που προβλέπεται και</w:t>
      </w:r>
      <w:r>
        <w:rPr>
          <w:rFonts w:eastAsia="Times New Roman"/>
          <w:szCs w:val="24"/>
        </w:rPr>
        <w:t xml:space="preserve"> νομική βοήθεια. Επίσης, υπάρχει ειδική μέριμνα για τους οικονομικά αδύνατους πολίτες</w:t>
      </w:r>
      <w:r>
        <w:rPr>
          <w:rFonts w:eastAsia="Times New Roman"/>
          <w:szCs w:val="24"/>
        </w:rPr>
        <w:t>,</w:t>
      </w:r>
      <w:r>
        <w:rPr>
          <w:rFonts w:eastAsia="Times New Roman"/>
          <w:szCs w:val="24"/>
        </w:rPr>
        <w:t xml:space="preserve"> που διευκολύνει την πρόσβασή τους και στο σημείο αυτό.</w:t>
      </w:r>
    </w:p>
    <w:p w14:paraId="4217C562" w14:textId="77777777" w:rsidR="00D30189" w:rsidRDefault="00486ADB">
      <w:pPr>
        <w:spacing w:line="600" w:lineRule="auto"/>
        <w:ind w:firstLine="720"/>
        <w:jc w:val="both"/>
        <w:rPr>
          <w:rFonts w:eastAsia="Times New Roman"/>
          <w:szCs w:val="24"/>
        </w:rPr>
      </w:pPr>
      <w:r>
        <w:rPr>
          <w:rFonts w:eastAsia="Times New Roman"/>
          <w:szCs w:val="24"/>
        </w:rPr>
        <w:t xml:space="preserve">Για να μην νομίζετε ότι μίλησα μόνο πλατωνικά και για επαχθή μέτρα, για μέτρα τα οποία θα μπορούσαμε να τα έχουμε </w:t>
      </w:r>
      <w:r>
        <w:rPr>
          <w:rFonts w:eastAsia="Times New Roman"/>
          <w:szCs w:val="24"/>
        </w:rPr>
        <w:t>διαφορετικά, να σας πω ότι προσωπικά</w:t>
      </w:r>
      <w:r>
        <w:rPr>
          <w:rFonts w:eastAsia="Times New Roman"/>
          <w:szCs w:val="24"/>
        </w:rPr>
        <w:t>,</w:t>
      </w:r>
      <w:r>
        <w:rPr>
          <w:rFonts w:eastAsia="Times New Roman"/>
          <w:szCs w:val="24"/>
        </w:rPr>
        <w:t xml:space="preserve"> θεωρώ ότι είναι προβληματική η ρύθμιση</w:t>
      </w:r>
      <w:r>
        <w:rPr>
          <w:rFonts w:eastAsia="Times New Roman"/>
          <w:szCs w:val="24"/>
        </w:rPr>
        <w:t>,</w:t>
      </w:r>
      <w:r>
        <w:rPr>
          <w:rFonts w:eastAsia="Times New Roman"/>
          <w:szCs w:val="24"/>
        </w:rPr>
        <w:t xml:space="preserve"> που επιτρέπει να έχουμε διαμεσολαβητές μη νομικούς. Νομίζω ότι αυτό πρέπει να το ξανασκεφτεί στο μέλλον</w:t>
      </w:r>
      <w:r>
        <w:rPr>
          <w:rFonts w:eastAsia="Times New Roman"/>
          <w:szCs w:val="24"/>
        </w:rPr>
        <w:t>,</w:t>
      </w:r>
      <w:r>
        <w:rPr>
          <w:rFonts w:eastAsia="Times New Roman"/>
          <w:szCs w:val="24"/>
        </w:rPr>
        <w:t xml:space="preserve"> όχι μόνο η χώρα μας, αλλά και η Ευρώπη που το δέχτηκε. Δεν ταιριάζει στο </w:t>
      </w:r>
      <w:r>
        <w:rPr>
          <w:rFonts w:eastAsia="Times New Roman"/>
          <w:szCs w:val="24"/>
        </w:rPr>
        <w:t>σύστημα της ηπειρωτική Ευρώπης να έχουμε ανθρώπους</w:t>
      </w:r>
      <w:r>
        <w:rPr>
          <w:rFonts w:eastAsia="Times New Roman"/>
          <w:szCs w:val="24"/>
        </w:rPr>
        <w:t>,</w:t>
      </w:r>
      <w:r>
        <w:rPr>
          <w:rFonts w:eastAsia="Times New Roman"/>
          <w:szCs w:val="24"/>
        </w:rPr>
        <w:t xml:space="preserve"> που συμβάλλουν στη δικαιοσύνη -έστω και για πρακτικό συμβιβασμού- χωρίς να γνωρίζουν τους νόμους. Αυτό μπορεί να ταιριάζει στην Αμερική, στην Αγγλία, που δουλεύουν με κατά περίπτωση δίκαιο και νομολογία. </w:t>
      </w:r>
      <w:r>
        <w:rPr>
          <w:rFonts w:eastAsia="Times New Roman"/>
          <w:szCs w:val="24"/>
        </w:rPr>
        <w:t>Νομίζω ότι στον δικό μας χώρο</w:t>
      </w:r>
      <w:r>
        <w:rPr>
          <w:rFonts w:eastAsia="Times New Roman"/>
          <w:szCs w:val="24"/>
        </w:rPr>
        <w:t>,</w:t>
      </w:r>
      <w:r>
        <w:rPr>
          <w:rFonts w:eastAsia="Times New Roman"/>
          <w:szCs w:val="24"/>
        </w:rPr>
        <w:t xml:space="preserve"> πρέπει να γνωρίζει καλά </w:t>
      </w:r>
      <w:r>
        <w:rPr>
          <w:rFonts w:eastAsia="Times New Roman"/>
          <w:szCs w:val="24"/>
        </w:rPr>
        <w:t>τη νομοθεσία αυτός,</w:t>
      </w:r>
      <w:r>
        <w:rPr>
          <w:rFonts w:eastAsia="Times New Roman"/>
          <w:szCs w:val="24"/>
        </w:rPr>
        <w:t xml:space="preserve"> ο οποίος θα βοηθήσει να συμβιβαστούν, μέσα στα πλαίσια του νόμου, δύο πολίτες και ελπίζω αυτό και η Ευρώπη και εμείς στο μέλλον να το ξαναδούμε.</w:t>
      </w:r>
    </w:p>
    <w:p w14:paraId="4217C563" w14:textId="77777777" w:rsidR="00D30189" w:rsidRDefault="00486ADB">
      <w:pPr>
        <w:spacing w:line="600" w:lineRule="auto"/>
        <w:ind w:firstLine="720"/>
        <w:jc w:val="both"/>
        <w:rPr>
          <w:rFonts w:eastAsia="Times New Roman"/>
          <w:szCs w:val="24"/>
        </w:rPr>
      </w:pPr>
      <w:r>
        <w:rPr>
          <w:rFonts w:eastAsia="Times New Roman"/>
          <w:szCs w:val="24"/>
        </w:rPr>
        <w:t xml:space="preserve">Δεν θέλω να παραβιάσω τα όρια του </w:t>
      </w:r>
      <w:r>
        <w:rPr>
          <w:rFonts w:eastAsia="Times New Roman"/>
          <w:szCs w:val="24"/>
        </w:rPr>
        <w:t>χρόνου. Προτείνω να ψηφίσετε το νομοσχέδιο, διότι πιστεύω ότι τα σημαντικά του σημεία έχουν πάρα πολύ μεγάλη σημασία και ακόμη και τα επαχθή του σημεία μ</w:t>
      </w:r>
      <w:r>
        <w:rPr>
          <w:rFonts w:eastAsia="Times New Roman"/>
          <w:szCs w:val="24"/>
        </w:rPr>
        <w:t>ά</w:t>
      </w:r>
      <w:r>
        <w:rPr>
          <w:rFonts w:eastAsia="Times New Roman"/>
          <w:szCs w:val="24"/>
        </w:rPr>
        <w:t>ς ανακουφίζουν, διότι πάντως μας διευκολύνουν να φτάσουμε στην έξοδο από τα μνημόνια.</w:t>
      </w:r>
    </w:p>
    <w:p w14:paraId="4217C564" w14:textId="77777777" w:rsidR="00D30189" w:rsidRDefault="00486ADB">
      <w:pPr>
        <w:spacing w:line="600" w:lineRule="auto"/>
        <w:ind w:firstLine="720"/>
        <w:jc w:val="both"/>
        <w:rPr>
          <w:rFonts w:eastAsia="Times New Roman"/>
          <w:szCs w:val="24"/>
        </w:rPr>
      </w:pPr>
      <w:r>
        <w:rPr>
          <w:rFonts w:eastAsia="Times New Roman"/>
          <w:szCs w:val="24"/>
        </w:rPr>
        <w:t>Ευχαριστώ πολύ.</w:t>
      </w:r>
    </w:p>
    <w:p w14:paraId="4217C565" w14:textId="77777777" w:rsidR="00D30189" w:rsidRDefault="00486AD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17C566"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Θα δώσω τον λόγο στον Υπουργό Υγείας, τον κ. Ξανθό, για κάποιες νομοτεχνικές βελτιώσεις.</w:t>
      </w:r>
    </w:p>
    <w:p w14:paraId="4217C567" w14:textId="77777777" w:rsidR="00D30189" w:rsidRDefault="00486ADB">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Ευχαριστώ, κυρία Πρόεδρε.</w:t>
      </w:r>
    </w:p>
    <w:p w14:paraId="4217C568" w14:textId="77777777" w:rsidR="00D30189" w:rsidRDefault="00486ADB">
      <w:pPr>
        <w:spacing w:line="600" w:lineRule="auto"/>
        <w:ind w:firstLine="720"/>
        <w:jc w:val="both"/>
        <w:rPr>
          <w:rFonts w:eastAsia="Times New Roman"/>
          <w:szCs w:val="24"/>
        </w:rPr>
      </w:pPr>
      <w:r>
        <w:rPr>
          <w:rFonts w:eastAsia="Times New Roman"/>
          <w:szCs w:val="24"/>
        </w:rPr>
        <w:t>Θέλουμε να καταθέσο</w:t>
      </w:r>
      <w:r>
        <w:rPr>
          <w:rFonts w:eastAsia="Times New Roman"/>
          <w:szCs w:val="24"/>
        </w:rPr>
        <w:t>υμε νομοτεχνικές βελτιώσεις σε οκτώ άρθρα που αφορούν τις διατάξεις του Υπουργείου Υγείας.</w:t>
      </w:r>
    </w:p>
    <w:p w14:paraId="4217C569" w14:textId="77777777" w:rsidR="00D30189" w:rsidRDefault="00486ADB">
      <w:pPr>
        <w:spacing w:line="600" w:lineRule="auto"/>
        <w:ind w:firstLine="720"/>
        <w:jc w:val="both"/>
        <w:rPr>
          <w:rFonts w:eastAsia="Times New Roman"/>
          <w:szCs w:val="24"/>
        </w:rPr>
      </w:pPr>
      <w:r>
        <w:rPr>
          <w:rFonts w:eastAsia="Times New Roman"/>
          <w:szCs w:val="24"/>
        </w:rPr>
        <w:t>Η πιο σημαντική αφορά το άρθρο 257, όπου σε συνέχεια παρεμβάσεων και συζητήσεων</w:t>
      </w:r>
      <w:r>
        <w:rPr>
          <w:rFonts w:eastAsia="Times New Roman"/>
          <w:szCs w:val="24"/>
        </w:rPr>
        <w:t>,</w:t>
      </w:r>
      <w:r>
        <w:rPr>
          <w:rFonts w:eastAsia="Times New Roman"/>
          <w:szCs w:val="24"/>
        </w:rPr>
        <w:t xml:space="preserve"> που είχαμε με τον Πανελλήνιο Φαρμακευτικό Σύλλογο χθες, με την ευκαιρία της ακρόασης</w:t>
      </w:r>
      <w:r>
        <w:rPr>
          <w:rFonts w:eastAsia="Times New Roman"/>
          <w:szCs w:val="24"/>
        </w:rPr>
        <w:t xml:space="preserve"> φορέων, αλλάζουμε την ώρα έναρξης της διανυκτέρευσης. Το 20.00΄, που ήταν στην αρχική διατύπωση του νομοσχεδίου, γίνεται 21.00΄. </w:t>
      </w:r>
    </w:p>
    <w:p w14:paraId="4217C56A" w14:textId="77777777" w:rsidR="00D30189" w:rsidRDefault="00486ADB">
      <w:pPr>
        <w:spacing w:line="600" w:lineRule="auto"/>
        <w:ind w:firstLine="720"/>
        <w:jc w:val="both"/>
        <w:rPr>
          <w:rFonts w:eastAsia="Times New Roman"/>
          <w:szCs w:val="24"/>
        </w:rPr>
      </w:pPr>
      <w:r>
        <w:rPr>
          <w:rFonts w:eastAsia="Times New Roman"/>
          <w:szCs w:val="24"/>
        </w:rPr>
        <w:t>Επίσης, στα πλαίσια της απελευθέρωσης του ωραρίου των φαρμακείων -που ξέρετε πολύ καλά ότι είχε νομοθετηθεί εδώ και πάρα πολλ</w:t>
      </w:r>
      <w:r>
        <w:rPr>
          <w:rFonts w:eastAsia="Times New Roman"/>
          <w:szCs w:val="24"/>
        </w:rPr>
        <w:t>ά χρόνια- εξαιρείται ρητά η Κυριακή από τη δυνατότητα διεύρυνσης του ωραρίου.</w:t>
      </w:r>
    </w:p>
    <w:p w14:paraId="4217C56B" w14:textId="77777777" w:rsidR="00D30189" w:rsidRDefault="00486ADB">
      <w:pPr>
        <w:spacing w:line="600" w:lineRule="auto"/>
        <w:ind w:firstLine="720"/>
        <w:jc w:val="both"/>
        <w:rPr>
          <w:rFonts w:eastAsia="Times New Roman"/>
          <w:szCs w:val="24"/>
        </w:rPr>
      </w:pPr>
      <w:r>
        <w:rPr>
          <w:rFonts w:eastAsia="Times New Roman"/>
          <w:szCs w:val="24"/>
        </w:rPr>
        <w:t xml:space="preserve">Νομίζουμε, λοιπόν, ότι σε ένα πλαίσιο πλήρους απελευθέρωσης, αυτό το οποίο κάνουμε με την παρέμβασή μας συνολικά είναι ότι βάζουμε κανόνες, βάζουμε πλαίσιο, βάζουμε ασφαλιστικές </w:t>
      </w:r>
      <w:r>
        <w:rPr>
          <w:rFonts w:eastAsia="Times New Roman"/>
          <w:szCs w:val="24"/>
        </w:rPr>
        <w:t>δικλείδες</w:t>
      </w:r>
      <w:r>
        <w:rPr>
          <w:rFonts w:eastAsia="Times New Roman"/>
          <w:szCs w:val="24"/>
        </w:rPr>
        <w:t>,</w:t>
      </w:r>
      <w:r>
        <w:rPr>
          <w:rFonts w:eastAsia="Times New Roman"/>
          <w:szCs w:val="24"/>
        </w:rPr>
        <w:t xml:space="preserve"> που εξασφαλίζουν και την εύρυθμη λειτουργία της αγοράς και την πρόσβαση των πολιτών οποιαδήποτε ώρα σε ένα φαρμακείο που διανυκτερεύει ή διημερεύει. Επίσης, διασφαλίζουμε και τη βιωσιμότητα των μικρομεσαίων φαρμακείων από την επεκτατική διάθεση </w:t>
      </w:r>
      <w:r>
        <w:rPr>
          <w:rFonts w:eastAsia="Times New Roman"/>
          <w:szCs w:val="24"/>
        </w:rPr>
        <w:t>-επιτρέψτε μου να πω- των λεγόμενων φαρμακείων διευρυμένων ωραρίου, τα οποία όντως</w:t>
      </w:r>
      <w:r>
        <w:rPr>
          <w:rFonts w:eastAsia="Times New Roman"/>
          <w:szCs w:val="24"/>
        </w:rPr>
        <w:t>,</w:t>
      </w:r>
      <w:r>
        <w:rPr>
          <w:rFonts w:eastAsia="Times New Roman"/>
          <w:szCs w:val="24"/>
        </w:rPr>
        <w:t xml:space="preserve"> είχαν αρχίσει να δημιουργούν συνθήκες </w:t>
      </w:r>
      <w:proofErr w:type="spellStart"/>
      <w:r>
        <w:rPr>
          <w:rFonts w:eastAsia="Times New Roman"/>
          <w:szCs w:val="24"/>
        </w:rPr>
        <w:t>ολιγοπωλιακής</w:t>
      </w:r>
      <w:proofErr w:type="spellEnd"/>
      <w:r>
        <w:rPr>
          <w:rFonts w:eastAsia="Times New Roman"/>
          <w:szCs w:val="24"/>
        </w:rPr>
        <w:t xml:space="preserve"> παρέμβασης στην αγορά φαρμάκου.</w:t>
      </w:r>
    </w:p>
    <w:p w14:paraId="4217C56C" w14:textId="77777777" w:rsidR="00D30189" w:rsidRDefault="00486ADB">
      <w:pPr>
        <w:spacing w:line="600" w:lineRule="auto"/>
        <w:ind w:firstLine="720"/>
        <w:jc w:val="both"/>
        <w:rPr>
          <w:rFonts w:eastAsia="Times New Roman"/>
          <w:szCs w:val="24"/>
        </w:rPr>
      </w:pPr>
      <w:r>
        <w:rPr>
          <w:rFonts w:eastAsia="Times New Roman"/>
          <w:szCs w:val="24"/>
        </w:rPr>
        <w:t>(Στο σημείο αυτό ο Υπουργός κ. Ανδρέας Ξανθός καταθέτει για τα Πρακτικά τις προαναφερθεί</w:t>
      </w:r>
      <w:r>
        <w:rPr>
          <w:rFonts w:eastAsia="Times New Roman"/>
          <w:szCs w:val="24"/>
        </w:rPr>
        <w:t>σες νομοτεχνικές βελτιώσεις, οι οποίες έχουν ως εξής:</w:t>
      </w:r>
    </w:p>
    <w:p w14:paraId="4217C56D" w14:textId="77777777" w:rsidR="00D30189" w:rsidRDefault="00486ADB">
      <w:pPr>
        <w:spacing w:line="600" w:lineRule="auto"/>
        <w:ind w:firstLine="720"/>
        <w:jc w:val="center"/>
        <w:rPr>
          <w:rFonts w:eastAsia="Times New Roman"/>
          <w:color w:val="FF0000"/>
          <w:szCs w:val="24"/>
        </w:rPr>
      </w:pPr>
      <w:r w:rsidRPr="008E15B4">
        <w:rPr>
          <w:rFonts w:eastAsia="Times New Roman"/>
          <w:color w:val="FF0000"/>
          <w:szCs w:val="24"/>
        </w:rPr>
        <w:t>(ΑΛΛΑΓΗ ΣΕΛ.)</w:t>
      </w:r>
    </w:p>
    <w:p w14:paraId="4217C56E" w14:textId="77777777" w:rsidR="00D30189" w:rsidRDefault="00486ADB">
      <w:pPr>
        <w:spacing w:line="600" w:lineRule="auto"/>
        <w:ind w:firstLine="720"/>
        <w:jc w:val="center"/>
        <w:rPr>
          <w:rFonts w:eastAsia="Times New Roman"/>
          <w:color w:val="FF0000"/>
          <w:szCs w:val="24"/>
        </w:rPr>
      </w:pPr>
      <w:r w:rsidRPr="008E15B4">
        <w:rPr>
          <w:rFonts w:eastAsia="Times New Roman"/>
          <w:color w:val="FF0000"/>
          <w:szCs w:val="24"/>
        </w:rPr>
        <w:t>(ΝΑ ΜΠΟΥΝ ΟΙ ΣΕΛ 511-512)</w:t>
      </w:r>
    </w:p>
    <w:p w14:paraId="4217C56F" w14:textId="77777777" w:rsidR="00D30189" w:rsidRDefault="00486ADB">
      <w:pPr>
        <w:spacing w:line="600" w:lineRule="auto"/>
        <w:ind w:firstLine="720"/>
        <w:jc w:val="center"/>
        <w:rPr>
          <w:rFonts w:eastAsia="Times New Roman"/>
          <w:color w:val="FF0000"/>
          <w:szCs w:val="24"/>
        </w:rPr>
      </w:pPr>
      <w:r w:rsidRPr="008E15B4">
        <w:rPr>
          <w:rFonts w:eastAsia="Times New Roman"/>
          <w:color w:val="FF0000"/>
          <w:szCs w:val="24"/>
        </w:rPr>
        <w:t>(ΑΛΛΑΓΗ ΣΕΛ.)</w:t>
      </w:r>
    </w:p>
    <w:p w14:paraId="4217C570" w14:textId="77777777" w:rsidR="00D30189" w:rsidRDefault="00486ADB">
      <w:pPr>
        <w:spacing w:line="600" w:lineRule="auto"/>
        <w:ind w:firstLine="720"/>
        <w:jc w:val="both"/>
        <w:rPr>
          <w:rFonts w:eastAsia="Times New Roman" w:cs="Times New Roman"/>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w:t>
      </w:r>
      <w:r>
        <w:rPr>
          <w:rFonts w:eastAsia="Times New Roman" w:cs="Times New Roman"/>
        </w:rPr>
        <w:t>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μαθήτριες και μαθητές και τρεις εκπαιδευτικ</w:t>
      </w:r>
      <w:r>
        <w:rPr>
          <w:rFonts w:eastAsia="Times New Roman" w:cs="Times New Roman"/>
        </w:rPr>
        <w:t>οί συνοδοί τους από το 5</w:t>
      </w:r>
      <w:r>
        <w:rPr>
          <w:rFonts w:eastAsia="Times New Roman" w:cs="Times New Roman"/>
          <w:vertAlign w:val="superscript"/>
        </w:rPr>
        <w:t>ο</w:t>
      </w:r>
      <w:r>
        <w:rPr>
          <w:rFonts w:eastAsia="Times New Roman" w:cs="Times New Roman"/>
        </w:rPr>
        <w:t xml:space="preserve"> Γενικό Λύκειο Κέρκυρας. </w:t>
      </w:r>
    </w:p>
    <w:p w14:paraId="4217C571" w14:textId="77777777" w:rsidR="00D30189" w:rsidRDefault="00486AD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217C572" w14:textId="77777777" w:rsidR="00D30189" w:rsidRDefault="00486ADB">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217C573" w14:textId="77777777" w:rsidR="00D30189" w:rsidRDefault="00486ADB">
      <w:pPr>
        <w:spacing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από το Κομμουνιστικό Κόμμα Ελλάδας.</w:t>
      </w:r>
    </w:p>
    <w:p w14:paraId="4217C574" w14:textId="77777777" w:rsidR="00D30189" w:rsidRDefault="00486ADB">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Κυρία Πρόεδρε, θα τελειώσουμε μόλις κλείσετε τον κατάλογο;</w:t>
      </w:r>
    </w:p>
    <w:p w14:paraId="4217C575" w14:textId="77777777" w:rsidR="00D30189" w:rsidRDefault="00486ADB">
      <w:pPr>
        <w:spacing w:line="600" w:lineRule="auto"/>
        <w:ind w:firstLine="720"/>
        <w:jc w:val="both"/>
        <w:rPr>
          <w:rFonts w:eastAsia="Times New Roman" w:cs="Times New Roman"/>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rPr>
        <w:t>Έχουν δηλώσει και κάποιοι να μιλήσουν σήμερα</w:t>
      </w:r>
      <w:r>
        <w:rPr>
          <w:rFonts w:eastAsia="Times New Roman" w:cs="Times New Roman"/>
        </w:rPr>
        <w:t>,</w:t>
      </w:r>
      <w:r>
        <w:rPr>
          <w:rFonts w:eastAsia="Times New Roman" w:cs="Times New Roman"/>
        </w:rPr>
        <w:t xml:space="preserve"> αντί της Δευτέρας.</w:t>
      </w:r>
    </w:p>
    <w:p w14:paraId="4217C576" w14:textId="77777777" w:rsidR="00D30189" w:rsidRDefault="00486ADB">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Πόσοι, κυρία Πρόεδρε;</w:t>
      </w:r>
    </w:p>
    <w:p w14:paraId="4217C577" w14:textId="77777777" w:rsidR="00D30189" w:rsidRDefault="00486ADB">
      <w:pPr>
        <w:spacing w:line="600" w:lineRule="auto"/>
        <w:ind w:firstLine="720"/>
        <w:jc w:val="both"/>
        <w:rPr>
          <w:rFonts w:eastAsia="Times New Roman" w:cs="Times New Roman"/>
        </w:rPr>
      </w:pPr>
      <w:r>
        <w:rPr>
          <w:rFonts w:eastAsia="Times New Roman"/>
          <w:b/>
          <w:szCs w:val="24"/>
        </w:rPr>
        <w:t>ΠΡΟΕΔΡΕΥΟΥΣΑ (Αναστασία Χριστοδουλοπο</w:t>
      </w:r>
      <w:r>
        <w:rPr>
          <w:rFonts w:eastAsia="Times New Roman"/>
          <w:b/>
          <w:szCs w:val="24"/>
        </w:rPr>
        <w:t>ύλου):</w:t>
      </w:r>
      <w:r>
        <w:rPr>
          <w:rFonts w:eastAsia="Times New Roman"/>
          <w:szCs w:val="24"/>
        </w:rPr>
        <w:t xml:space="preserve"> </w:t>
      </w:r>
      <w:r>
        <w:rPr>
          <w:rFonts w:eastAsia="Times New Roman" w:cs="Times New Roman"/>
        </w:rPr>
        <w:t>Άλλα τέσσερα άτομα.</w:t>
      </w:r>
    </w:p>
    <w:p w14:paraId="4217C578" w14:textId="77777777" w:rsidR="00D30189" w:rsidRDefault="00486ADB">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Τέσσερα άτομα ακόμα;</w:t>
      </w:r>
    </w:p>
    <w:p w14:paraId="4217C579"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αλλά θα δούμε αν ισχύει.</w:t>
      </w:r>
    </w:p>
    <w:p w14:paraId="4217C57A" w14:textId="77777777" w:rsidR="00D30189" w:rsidRDefault="00486ADB">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Μανωλάκου</w:t>
      </w:r>
      <w:proofErr w:type="spellEnd"/>
      <w:r>
        <w:rPr>
          <w:rFonts w:eastAsia="Times New Roman"/>
          <w:szCs w:val="24"/>
        </w:rPr>
        <w:t>, έχετε τον λόγο.</w:t>
      </w:r>
    </w:p>
    <w:p w14:paraId="4217C57B" w14:textId="77777777" w:rsidR="00D30189" w:rsidRDefault="00486ADB">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Τόσοι Υπουργοί μιλήσατε. Κανείς όμως δεν μας εξήγησε γιατί τόσα πολλά νομοσχέδια μαζί. Κυκλοφορούσαν από το καλοκαίρι μερικά. Θα μπορούσαν να έχουν συζητηθεί ξεχωριστά. Δεν το κάνατε, γιατί θέλετε να καλύψετε, να κουκουλώσετε την καρδιά της αντιλαϊκής, αυ</w:t>
      </w:r>
      <w:r>
        <w:rPr>
          <w:rFonts w:eastAsia="Times New Roman"/>
          <w:szCs w:val="24"/>
        </w:rPr>
        <w:t xml:space="preserve">ταρχικής πολιτικής σας. Δηλαδή αρχίζετε και πυροβολείτε το δικαίωμα της απεργίας, που για να πραγματοποιηθεί απαιτεί οργάνωση, συσπείρωση και αποφασιστικότητα των εργαζομένων. </w:t>
      </w:r>
    </w:p>
    <w:p w14:paraId="4217C57C" w14:textId="77777777" w:rsidR="00D30189" w:rsidRDefault="00486ADB">
      <w:pPr>
        <w:spacing w:line="600" w:lineRule="auto"/>
        <w:ind w:firstLine="720"/>
        <w:jc w:val="both"/>
        <w:rPr>
          <w:rFonts w:eastAsia="Times New Roman"/>
          <w:szCs w:val="24"/>
        </w:rPr>
      </w:pPr>
      <w:r>
        <w:rPr>
          <w:rFonts w:eastAsia="Times New Roman"/>
          <w:szCs w:val="24"/>
        </w:rPr>
        <w:t xml:space="preserve">Ακριβώς αυτό φοβίζει και τρομάζει επιχειρηματικούς ομίλους, αστική τάξη και τα </w:t>
      </w:r>
      <w:r>
        <w:rPr>
          <w:rFonts w:eastAsia="Times New Roman"/>
          <w:szCs w:val="24"/>
        </w:rPr>
        <w:t>κόμματά της, δηλαδή η ανάταση και η αποφασιστικότητα των απεργών για το δίκιο τους. Και δεν μιλάμε για εκφυλισμένες απεργίες υποταγμένων συνδικαλιστικών ηγεσιών ούτε για σωματεία</w:t>
      </w:r>
      <w:r>
        <w:rPr>
          <w:rFonts w:eastAsia="Times New Roman"/>
          <w:szCs w:val="24"/>
        </w:rPr>
        <w:t>-</w:t>
      </w:r>
      <w:r>
        <w:rPr>
          <w:rFonts w:eastAsia="Times New Roman"/>
          <w:szCs w:val="24"/>
        </w:rPr>
        <w:t>σφραγίδες. Εμείς τα πολεμάμε.</w:t>
      </w:r>
    </w:p>
    <w:p w14:paraId="4217C57D" w14:textId="77777777" w:rsidR="00D30189" w:rsidRDefault="00486ADB">
      <w:pPr>
        <w:spacing w:line="600" w:lineRule="auto"/>
        <w:ind w:firstLine="720"/>
        <w:jc w:val="both"/>
        <w:rPr>
          <w:rFonts w:eastAsia="Times New Roman"/>
          <w:szCs w:val="24"/>
        </w:rPr>
      </w:pPr>
      <w:r>
        <w:rPr>
          <w:rFonts w:eastAsia="Times New Roman"/>
          <w:szCs w:val="24"/>
        </w:rPr>
        <w:t>Έχουν γραφτεί βιβλία, ποιήματα, τραγούδια για μ</w:t>
      </w:r>
      <w:r>
        <w:rPr>
          <w:rFonts w:eastAsia="Times New Roman"/>
          <w:szCs w:val="24"/>
        </w:rPr>
        <w:t>εγάλες απεργίες</w:t>
      </w:r>
      <w:r>
        <w:rPr>
          <w:rFonts w:eastAsia="Times New Roman"/>
          <w:szCs w:val="24"/>
        </w:rPr>
        <w:t>,</w:t>
      </w:r>
      <w:r>
        <w:rPr>
          <w:rFonts w:eastAsia="Times New Roman"/>
          <w:szCs w:val="24"/>
        </w:rPr>
        <w:t xml:space="preserve"> που έγραψαν ιστορία και γνώρισαν μεγάλη αλληλεγγύη σε πολλές χώρες, για εργάτες που αντιπάλεψαν οργανωμένα, εξόργισαν και φόβισαν τον εκμεταλλευτή τους, που αν γενικευτεί σε επίπεδο χώρας, πάμε σε άλλες καταστάσεις. </w:t>
      </w:r>
    </w:p>
    <w:p w14:paraId="4217C57E" w14:textId="77777777" w:rsidR="00D30189" w:rsidRDefault="00486ADB">
      <w:pPr>
        <w:spacing w:line="600" w:lineRule="auto"/>
        <w:ind w:firstLine="720"/>
        <w:jc w:val="both"/>
        <w:rPr>
          <w:rFonts w:eastAsia="Times New Roman"/>
          <w:szCs w:val="24"/>
        </w:rPr>
      </w:pPr>
      <w:r>
        <w:rPr>
          <w:rFonts w:eastAsia="Times New Roman"/>
          <w:szCs w:val="24"/>
        </w:rPr>
        <w:t>Συνεπώς, το ζήτημα για</w:t>
      </w:r>
      <w:r>
        <w:rPr>
          <w:rFonts w:eastAsia="Times New Roman"/>
          <w:szCs w:val="24"/>
        </w:rPr>
        <w:t xml:space="preserve"> το ξήλωμα της απεργίας δεν προέκυψε</w:t>
      </w:r>
      <w:r>
        <w:rPr>
          <w:rFonts w:eastAsia="Times New Roman"/>
          <w:szCs w:val="24"/>
        </w:rPr>
        <w:t>,</w:t>
      </w:r>
      <w:r>
        <w:rPr>
          <w:rFonts w:eastAsia="Times New Roman"/>
          <w:szCs w:val="24"/>
        </w:rPr>
        <w:t xml:space="preserve"> γιατί το ζήτησαν τα συνδικάτα ούτε είναι πρωτοβουλία σας από ευαισθησία για καλύτερη λειτουργία τους. Εδώ διατηρείτε όλα τα αντεργατικά μέτρα</w:t>
      </w:r>
      <w:r>
        <w:rPr>
          <w:rFonts w:eastAsia="Times New Roman"/>
          <w:szCs w:val="24"/>
        </w:rPr>
        <w:t>,</w:t>
      </w:r>
      <w:r>
        <w:rPr>
          <w:rFonts w:eastAsia="Times New Roman"/>
          <w:szCs w:val="24"/>
        </w:rPr>
        <w:t xml:space="preserve"> που παραλάβατε από Νέα Δημοκρατία και ΠΑΣΟΚ και μάλιστα</w:t>
      </w:r>
      <w:r>
        <w:rPr>
          <w:rFonts w:eastAsia="Times New Roman"/>
          <w:szCs w:val="24"/>
        </w:rPr>
        <w:t>,</w:t>
      </w:r>
      <w:r>
        <w:rPr>
          <w:rFonts w:eastAsia="Times New Roman"/>
          <w:szCs w:val="24"/>
        </w:rPr>
        <w:t xml:space="preserve"> τα διευρύνετε. </w:t>
      </w:r>
    </w:p>
    <w:p w14:paraId="4217C57F" w14:textId="77777777" w:rsidR="00D30189" w:rsidRDefault="00486ADB">
      <w:pPr>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κ. </w:t>
      </w:r>
      <w:proofErr w:type="spellStart"/>
      <w:r>
        <w:rPr>
          <w:rFonts w:eastAsia="Times New Roman"/>
          <w:szCs w:val="24"/>
        </w:rPr>
        <w:t>Τσακαλώτος</w:t>
      </w:r>
      <w:proofErr w:type="spellEnd"/>
      <w:r>
        <w:rPr>
          <w:rFonts w:eastAsia="Times New Roman"/>
          <w:szCs w:val="24"/>
        </w:rPr>
        <w:t>,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και Βουλευτές σας είπαν ότι δεν ήταν επιλογή σας. Ποιος σας υποχρεώνει, λοιπόν, στο ξήλωμα της απεργίας; Το ΔΝΤ και οι βιομήχανοι το απαίτησαν. Το ξεκίνησε, το είχε προετοιμάσει η Νέα Δημοκρατία</w:t>
      </w:r>
      <w:r>
        <w:rPr>
          <w:rFonts w:eastAsia="Times New Roman"/>
          <w:szCs w:val="24"/>
        </w:rPr>
        <w:t>,</w:t>
      </w:r>
      <w:r>
        <w:rPr>
          <w:rFonts w:eastAsia="Times New Roman"/>
          <w:szCs w:val="24"/>
        </w:rPr>
        <w:t xml:space="preserve"> που πλειοδοτεί ακόμα πιο πολύ</w:t>
      </w:r>
      <w:r>
        <w:rPr>
          <w:rFonts w:eastAsia="Times New Roman"/>
          <w:szCs w:val="24"/>
        </w:rPr>
        <w:t xml:space="preserve"> και εσείς συνεχίσατε στην υλοποίησή του. Γι’ αυτό εχθές σας επαίνεσε ο Σύνδεσμος Ελλήνων Βιομηχάνων ότι είναι στη σωστή κατεύθυνση και απαίτησε την ολοκλήρωσή του. </w:t>
      </w:r>
    </w:p>
    <w:p w14:paraId="4217C580" w14:textId="77777777" w:rsidR="00D30189" w:rsidRDefault="00486ADB">
      <w:pPr>
        <w:spacing w:line="600" w:lineRule="auto"/>
        <w:ind w:firstLine="720"/>
        <w:jc w:val="both"/>
        <w:rPr>
          <w:rFonts w:eastAsia="Times New Roman"/>
          <w:szCs w:val="24"/>
        </w:rPr>
      </w:pPr>
      <w:r>
        <w:rPr>
          <w:rFonts w:eastAsia="Times New Roman"/>
          <w:szCs w:val="24"/>
        </w:rPr>
        <w:t>Έχετε, λοιπόν, συμμάχους στο θέμα της απεργίας: Τη Νέα Δημοκρατία και το ΠΑΣΟΚ. Εξάλλου τη</w:t>
      </w:r>
      <w:r>
        <w:rPr>
          <w:rFonts w:eastAsia="Times New Roman"/>
          <w:szCs w:val="24"/>
        </w:rPr>
        <w:t xml:space="preserve"> στήριξή τους τη δείχνουν και μέσα από τις συνδικαλιστικές παρατάξεις τους, που υπονομεύουν κάθε κινητοποίηση διαμαρτυρίας και δράσης. Φυσικά</w:t>
      </w:r>
      <w:r>
        <w:rPr>
          <w:rFonts w:eastAsia="Times New Roman"/>
          <w:szCs w:val="24"/>
        </w:rPr>
        <w:t>,</w:t>
      </w:r>
      <w:r>
        <w:rPr>
          <w:rFonts w:eastAsia="Times New Roman"/>
          <w:szCs w:val="24"/>
        </w:rPr>
        <w:t xml:space="preserve"> η Νέα Δημοκρατία και το ΠΑΣΟΚ τρίβουν τα χέρια τους από χαρά, γιατί αυτά υπήρχαν στα δικά τους μνημόνια. Και στα </w:t>
      </w:r>
      <w:r>
        <w:rPr>
          <w:rFonts w:eastAsia="Times New Roman"/>
          <w:szCs w:val="24"/>
        </w:rPr>
        <w:t>δικά σας. Εσείς όμως τα υλοποιείτε με χρονοδιάγραμμα. Και εδώ που τα λέμε</w:t>
      </w:r>
      <w:r>
        <w:rPr>
          <w:rFonts w:eastAsia="Times New Roman"/>
          <w:szCs w:val="24"/>
        </w:rPr>
        <w:t>,</w:t>
      </w:r>
      <w:r>
        <w:rPr>
          <w:rFonts w:eastAsia="Times New Roman"/>
          <w:szCs w:val="24"/>
        </w:rPr>
        <w:t xml:space="preserve"> είναι αμφίβολο αν θα μπορούσαν οι κυβερνήσεις τους να τα περάσουν. </w:t>
      </w:r>
    </w:p>
    <w:p w14:paraId="4217C581" w14:textId="77777777" w:rsidR="00D30189" w:rsidRDefault="00486ADB">
      <w:pPr>
        <w:spacing w:line="600" w:lineRule="auto"/>
        <w:ind w:firstLine="720"/>
        <w:jc w:val="both"/>
        <w:rPr>
          <w:rFonts w:eastAsia="Times New Roman"/>
          <w:szCs w:val="24"/>
        </w:rPr>
      </w:pPr>
      <w:r>
        <w:rPr>
          <w:rFonts w:eastAsia="Times New Roman"/>
          <w:szCs w:val="24"/>
        </w:rPr>
        <w:t>Έτσι είναι. Η Κυβέρνηση ΣΥΡΙΖΑ-ΑΝΕΛ καλύτερα ανοίγει λάκκους για να θάψει δικαιώματα της εργατικής τάξης. Γι’ αυτ</w:t>
      </w:r>
      <w:r>
        <w:rPr>
          <w:rFonts w:eastAsia="Times New Roman"/>
          <w:szCs w:val="24"/>
        </w:rPr>
        <w:t xml:space="preserve">ό σας προτιμούν. Είναι μεγάλη η προσφορά σας στο σύστημα. Και δίκαια, κύριε </w:t>
      </w:r>
      <w:proofErr w:type="spellStart"/>
      <w:r>
        <w:rPr>
          <w:rFonts w:eastAsia="Times New Roman"/>
          <w:szCs w:val="24"/>
        </w:rPr>
        <w:t>Τσακαλώτ</w:t>
      </w:r>
      <w:r>
        <w:rPr>
          <w:rFonts w:eastAsia="Times New Roman"/>
          <w:szCs w:val="24"/>
        </w:rPr>
        <w:t>ε</w:t>
      </w:r>
      <w:proofErr w:type="spellEnd"/>
      <w:r>
        <w:rPr>
          <w:rFonts w:eastAsia="Times New Roman"/>
          <w:szCs w:val="24"/>
        </w:rPr>
        <w:t xml:space="preserve">, σας επαινούν για την ταχύτητα υλοποίησης των αντιλαϊκών </w:t>
      </w:r>
      <w:proofErr w:type="spellStart"/>
      <w:r>
        <w:rPr>
          <w:rFonts w:eastAsia="Times New Roman"/>
          <w:szCs w:val="24"/>
        </w:rPr>
        <w:t>προαπαιτούμενων</w:t>
      </w:r>
      <w:proofErr w:type="spellEnd"/>
      <w:r>
        <w:rPr>
          <w:rFonts w:eastAsia="Times New Roman"/>
          <w:szCs w:val="24"/>
        </w:rPr>
        <w:t xml:space="preserve"> της τρίτης αξιολόγησης και καμαρώνετε ότι είναι καλύτερα τα πράγματα.</w:t>
      </w:r>
    </w:p>
    <w:p w14:paraId="4217C582" w14:textId="77777777" w:rsidR="00D30189" w:rsidRDefault="00486ADB">
      <w:pPr>
        <w:spacing w:line="600" w:lineRule="auto"/>
        <w:ind w:firstLine="720"/>
        <w:jc w:val="both"/>
        <w:rPr>
          <w:rFonts w:eastAsia="Times New Roman"/>
          <w:szCs w:val="24"/>
        </w:rPr>
      </w:pPr>
      <w:r>
        <w:rPr>
          <w:rFonts w:eastAsia="Times New Roman"/>
          <w:szCs w:val="24"/>
        </w:rPr>
        <w:t>Ωστόσο</w:t>
      </w:r>
      <w:r>
        <w:rPr>
          <w:rFonts w:eastAsia="Times New Roman"/>
          <w:szCs w:val="24"/>
        </w:rPr>
        <w:t>,</w:t>
      </w:r>
      <w:r>
        <w:rPr>
          <w:rFonts w:eastAsia="Times New Roman"/>
          <w:szCs w:val="24"/>
        </w:rPr>
        <w:t xml:space="preserve"> ο αυταρχισμός της κυβερνητικής πολιτικής εκφράζεται έξω και μέσα στη Βουλή. Η μέθοδος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για τετρακόσια άρθρα δεν επιτρέπει να μιλήσει κανείς για όλες τις επιπτώσεις στον λαό, για το τι μαχαιριές έρχονται στην πλάτη του, για να προσπαθήσει τουλάχι</w:t>
      </w:r>
      <w:r>
        <w:rPr>
          <w:rFonts w:eastAsia="Times New Roman"/>
          <w:szCs w:val="24"/>
        </w:rPr>
        <w:t>στον να εμποδίσει και όχι να τις νιώσει όταν το μαχαίρι θα έχει μπει.</w:t>
      </w:r>
    </w:p>
    <w:p w14:paraId="4217C583" w14:textId="77777777" w:rsidR="00D30189" w:rsidRDefault="00486ADB">
      <w:pPr>
        <w:spacing w:line="600" w:lineRule="auto"/>
        <w:ind w:firstLine="720"/>
        <w:jc w:val="both"/>
        <w:rPr>
          <w:rFonts w:eastAsia="Times New Roman"/>
          <w:szCs w:val="24"/>
        </w:rPr>
      </w:pPr>
      <w:r>
        <w:rPr>
          <w:rFonts w:eastAsia="Times New Roman"/>
          <w:szCs w:val="24"/>
        </w:rPr>
        <w:t xml:space="preserve">Συνεπώς, η </w:t>
      </w:r>
      <w:r>
        <w:rPr>
          <w:rFonts w:eastAsia="Times New Roman"/>
          <w:szCs w:val="24"/>
        </w:rPr>
        <w:t xml:space="preserve">«του </w:t>
      </w:r>
      <w:r>
        <w:rPr>
          <w:rFonts w:eastAsia="Times New Roman"/>
          <w:szCs w:val="24"/>
        </w:rPr>
        <w:t>τάφου σιωπή</w:t>
      </w:r>
      <w:r>
        <w:rPr>
          <w:rFonts w:eastAsia="Times New Roman"/>
          <w:szCs w:val="24"/>
        </w:rPr>
        <w:t>»</w:t>
      </w:r>
      <w:r>
        <w:rPr>
          <w:rFonts w:eastAsia="Times New Roman"/>
          <w:szCs w:val="24"/>
        </w:rPr>
        <w:t xml:space="preserve"> έχει πολλές μορφές και ξέρετε να τις χρησιμοποιείτε, ειδικά σε περιόδους που παραμυθιάζετε για «δίκαιη ανάπτυξη», όπως αποκαλείτε την ανάπτυξη της κερδοφορία</w:t>
      </w:r>
      <w:r>
        <w:rPr>
          <w:rFonts w:eastAsia="Times New Roman"/>
          <w:szCs w:val="24"/>
        </w:rPr>
        <w:t>ς του κεφαλαίου και της φτώχειας των λαϊκών στρωμάτων. Και δεν σταματάτε πουθενά: Ενοχοποίηση και ποινικοποίηση συγκεντρώσεων για πλειστηριασμούς, που θα περιλαμβάνουν την πρώτη κατοικία ή το χωράφι του αγρότη ή το μαγαζί του μικροεπαγγελματία. Για να περι</w:t>
      </w:r>
      <w:r>
        <w:rPr>
          <w:rFonts w:eastAsia="Times New Roman"/>
          <w:szCs w:val="24"/>
        </w:rPr>
        <w:t xml:space="preserve">ορίσετε τη διαμαρτυρία, βάζετε </w:t>
      </w:r>
      <w:proofErr w:type="spellStart"/>
      <w:r>
        <w:rPr>
          <w:rFonts w:eastAsia="Times New Roman"/>
          <w:szCs w:val="24"/>
        </w:rPr>
        <w:t>υποχρεωτικότητα</w:t>
      </w:r>
      <w:proofErr w:type="spellEnd"/>
      <w:r>
        <w:rPr>
          <w:rFonts w:eastAsia="Times New Roman"/>
          <w:szCs w:val="24"/>
        </w:rPr>
        <w:t xml:space="preserve"> με ηλεκτρονικά μέσα. Όπως και η πολιτική </w:t>
      </w:r>
      <w:r>
        <w:rPr>
          <w:rFonts w:eastAsia="Times New Roman"/>
          <w:szCs w:val="24"/>
        </w:rPr>
        <w:t>σας,</w:t>
      </w:r>
      <w:r>
        <w:rPr>
          <w:rFonts w:eastAsia="Times New Roman"/>
          <w:szCs w:val="24"/>
        </w:rPr>
        <w:t xml:space="preserve"> για πολλές </w:t>
      </w:r>
      <w:proofErr w:type="spellStart"/>
      <w:r>
        <w:rPr>
          <w:rFonts w:eastAsia="Times New Roman"/>
          <w:szCs w:val="24"/>
        </w:rPr>
        <w:t>τρίτεκνες</w:t>
      </w:r>
      <w:proofErr w:type="spellEnd"/>
      <w:r>
        <w:rPr>
          <w:rFonts w:eastAsia="Times New Roman"/>
          <w:szCs w:val="24"/>
        </w:rPr>
        <w:t xml:space="preserve"> και πολύτεκνες οικογένειες είναι πολιτική Ηρώδη και ό,τι δικαιολογία προσπαθεί να βρει ο Υπουργός Οικονομικών δεν έχει αντίκρισμα.</w:t>
      </w:r>
    </w:p>
    <w:p w14:paraId="4217C584" w14:textId="77777777" w:rsidR="00D30189" w:rsidRDefault="00486ADB">
      <w:pPr>
        <w:spacing w:line="600" w:lineRule="auto"/>
        <w:ind w:firstLine="720"/>
        <w:jc w:val="both"/>
        <w:rPr>
          <w:rFonts w:eastAsia="Times New Roman"/>
          <w:szCs w:val="24"/>
        </w:rPr>
      </w:pPr>
      <w:r>
        <w:rPr>
          <w:rFonts w:eastAsia="Times New Roman"/>
          <w:szCs w:val="24"/>
        </w:rPr>
        <w:t>Το Κτηματολ</w:t>
      </w:r>
      <w:r>
        <w:rPr>
          <w:rFonts w:eastAsia="Times New Roman"/>
          <w:szCs w:val="24"/>
        </w:rPr>
        <w:t>όγιο έπρεπε να υπάρχει. Είναι εδώ και δεκαετίες άλυτο. Από ανικανότητα; Όχι</w:t>
      </w:r>
      <w:r>
        <w:rPr>
          <w:rFonts w:eastAsia="Times New Roman"/>
          <w:szCs w:val="24"/>
        </w:rPr>
        <w:t>,</w:t>
      </w:r>
      <w:r>
        <w:rPr>
          <w:rFonts w:eastAsia="Times New Roman"/>
          <w:szCs w:val="24"/>
        </w:rPr>
        <w:t xml:space="preserve"> βέβαια. Απλώς</w:t>
      </w:r>
      <w:r>
        <w:rPr>
          <w:rFonts w:eastAsia="Times New Roman"/>
          <w:szCs w:val="24"/>
        </w:rPr>
        <w:t>,</w:t>
      </w:r>
      <w:r>
        <w:rPr>
          <w:rFonts w:eastAsia="Times New Roman"/>
          <w:szCs w:val="24"/>
        </w:rPr>
        <w:t xml:space="preserve"> οι κυβερνήσεις Νέας Δημοκρατίας και ΠΑΣΟΚ χρησιμοποιούσαν την εμπορευματοποίηση και τη χρήση κρατικής γης για εξασφάλιση ψήφων και αναπαραγωγή του σαπισμένου αστικο</w:t>
      </w:r>
      <w:r>
        <w:rPr>
          <w:rFonts w:eastAsia="Times New Roman"/>
          <w:szCs w:val="24"/>
        </w:rPr>
        <w:t xml:space="preserve">ύ συστήματος. </w:t>
      </w:r>
    </w:p>
    <w:p w14:paraId="4217C585" w14:textId="77777777" w:rsidR="00D30189" w:rsidRDefault="00486ADB">
      <w:pPr>
        <w:spacing w:line="600" w:lineRule="auto"/>
        <w:ind w:firstLine="720"/>
        <w:jc w:val="both"/>
        <w:rPr>
          <w:rFonts w:eastAsia="Times New Roman"/>
          <w:szCs w:val="24"/>
        </w:rPr>
      </w:pPr>
      <w:r>
        <w:rPr>
          <w:rFonts w:eastAsia="Times New Roman"/>
          <w:szCs w:val="24"/>
        </w:rPr>
        <w:t xml:space="preserve">Βάζετε χρονοδιάγραμμα ολοκλήρωσης το 2020, γιατί θέλετε συγκέντρωση κρατικής γης για πώληση ή υποθήκευση σε ξένα και ντόπια </w:t>
      </w:r>
      <w:proofErr w:type="spellStart"/>
      <w:r>
        <w:rPr>
          <w:rFonts w:eastAsia="Times New Roman"/>
          <w:szCs w:val="24"/>
        </w:rPr>
        <w:t>μεγαλοεπιχειρηματικά</w:t>
      </w:r>
      <w:proofErr w:type="spellEnd"/>
      <w:r>
        <w:rPr>
          <w:rFonts w:eastAsia="Times New Roman"/>
          <w:szCs w:val="24"/>
        </w:rPr>
        <w:t xml:space="preserve"> συμφέροντα. Εξάλλου</w:t>
      </w:r>
      <w:r>
        <w:rPr>
          <w:rFonts w:eastAsia="Times New Roman"/>
          <w:szCs w:val="24"/>
        </w:rPr>
        <w:t>,</w:t>
      </w:r>
      <w:r>
        <w:rPr>
          <w:rFonts w:eastAsia="Times New Roman"/>
          <w:szCs w:val="24"/>
        </w:rPr>
        <w:t xml:space="preserve"> η Παγκόσμια Τράπεζα απαίτησε το Κτηματολόγιο</w:t>
      </w:r>
      <w:r>
        <w:rPr>
          <w:rFonts w:eastAsia="Times New Roman"/>
          <w:szCs w:val="24"/>
        </w:rPr>
        <w:t>,</w:t>
      </w:r>
      <w:r>
        <w:rPr>
          <w:rFonts w:eastAsia="Times New Roman"/>
          <w:szCs w:val="24"/>
        </w:rPr>
        <w:t xml:space="preserve"> προκειμένου να δοθεί δανειοδό</w:t>
      </w:r>
      <w:r>
        <w:rPr>
          <w:rFonts w:eastAsia="Times New Roman"/>
          <w:szCs w:val="24"/>
        </w:rPr>
        <w:t xml:space="preserve">τηση, με υποθήκη κρατική γη. </w:t>
      </w:r>
    </w:p>
    <w:p w14:paraId="4217C586" w14:textId="77777777" w:rsidR="00D30189" w:rsidRDefault="00486ADB">
      <w:pPr>
        <w:spacing w:line="600" w:lineRule="auto"/>
        <w:ind w:firstLine="720"/>
        <w:jc w:val="both"/>
        <w:rPr>
          <w:rFonts w:eastAsia="Times New Roman"/>
          <w:szCs w:val="24"/>
        </w:rPr>
      </w:pPr>
      <w:r>
        <w:rPr>
          <w:rFonts w:eastAsia="Times New Roman"/>
          <w:szCs w:val="24"/>
        </w:rPr>
        <w:t xml:space="preserve">Συνεπώς, ανάγκες του κεφαλαίου και όχι του λαού ικανοποιείτε και δεν διστάζετε να απολύσετε </w:t>
      </w:r>
      <w:r>
        <w:rPr>
          <w:rFonts w:eastAsia="Times New Roman"/>
          <w:szCs w:val="24"/>
        </w:rPr>
        <w:t xml:space="preserve">πενήντα έναν </w:t>
      </w:r>
      <w:r>
        <w:rPr>
          <w:rFonts w:eastAsia="Times New Roman"/>
          <w:szCs w:val="24"/>
        </w:rPr>
        <w:t xml:space="preserve">από </w:t>
      </w:r>
      <w:r>
        <w:rPr>
          <w:rFonts w:eastAsia="Times New Roman"/>
          <w:szCs w:val="24"/>
        </w:rPr>
        <w:t xml:space="preserve">τους εξήντα τρεις </w:t>
      </w:r>
      <w:r>
        <w:rPr>
          <w:rFonts w:eastAsia="Times New Roman"/>
          <w:szCs w:val="24"/>
        </w:rPr>
        <w:t xml:space="preserve">έμπειρους δικηγόρους, που σημαίνει ότι υποθέσεις και φάκελοι θα δίνονται σε ιδιώτες και γραφεία. </w:t>
      </w:r>
    </w:p>
    <w:p w14:paraId="4217C587" w14:textId="77777777" w:rsidR="00D30189" w:rsidRDefault="00486ADB">
      <w:pPr>
        <w:spacing w:line="600" w:lineRule="auto"/>
        <w:ind w:firstLine="720"/>
        <w:jc w:val="both"/>
        <w:rPr>
          <w:rFonts w:eastAsia="Times New Roman"/>
          <w:szCs w:val="24"/>
        </w:rPr>
      </w:pPr>
      <w:r>
        <w:rPr>
          <w:rFonts w:eastAsia="Times New Roman"/>
          <w:szCs w:val="24"/>
        </w:rPr>
        <w:t>Τ</w:t>
      </w:r>
      <w:r>
        <w:rPr>
          <w:rFonts w:eastAsia="Times New Roman"/>
          <w:szCs w:val="24"/>
        </w:rPr>
        <w:t xml:space="preserve">έλος, επειδή προσπαθήσατε </w:t>
      </w:r>
      <w:r>
        <w:rPr>
          <w:rFonts w:eastAsia="Times New Roman"/>
          <w:szCs w:val="24"/>
        </w:rPr>
        <w:t xml:space="preserve">πολύ </w:t>
      </w:r>
      <w:r>
        <w:rPr>
          <w:rFonts w:eastAsia="Times New Roman"/>
          <w:szCs w:val="24"/>
        </w:rPr>
        <w:t xml:space="preserve">να δικαιολογήσετε την ενοχή σας, ότι δηλαδή δεν τρέχει τίποτα με το άρθρο ενάντια στην απεργία, θα σας θυμίσω ένα από τα πιο πολύνεκρα εργοδοτικά εγκλήματα: Ιούλης του 2008 στη </w:t>
      </w:r>
      <w:r>
        <w:rPr>
          <w:rFonts w:eastAsia="Times New Roman"/>
          <w:szCs w:val="24"/>
        </w:rPr>
        <w:t>ναυπηγοεπισκευαστική ζώνη</w:t>
      </w:r>
      <w:r>
        <w:rPr>
          <w:rFonts w:eastAsia="Times New Roman"/>
          <w:szCs w:val="24"/>
        </w:rPr>
        <w:t>. Οκτώ νεκροί, κομματια</w:t>
      </w:r>
      <w:r>
        <w:rPr>
          <w:rFonts w:eastAsia="Times New Roman"/>
          <w:szCs w:val="24"/>
        </w:rPr>
        <w:t xml:space="preserve">σμένοι στον βωμό του κέρδους, από ανατίναξη δεξαμενής σε επισκευαζόμενο πλοίο, με μηδέν μέτρα ασφαλείας για την ανθρώπινη ζωή. Τι θα περίμεναν τα </w:t>
      </w:r>
      <w:r>
        <w:rPr>
          <w:rFonts w:eastAsia="Times New Roman"/>
          <w:szCs w:val="24"/>
        </w:rPr>
        <w:t>διοικητικά συμβούλια</w:t>
      </w:r>
      <w:r>
        <w:rPr>
          <w:rFonts w:eastAsia="Times New Roman"/>
          <w:szCs w:val="24"/>
        </w:rPr>
        <w:t xml:space="preserve"> των συνδικάτων; Να μετρήσουν τους οικονομικά εντάξει ή τον ξεσηκωμό της εργατικής τάξης α</w:t>
      </w:r>
      <w:r>
        <w:rPr>
          <w:rFonts w:eastAsia="Times New Roman"/>
          <w:szCs w:val="24"/>
        </w:rPr>
        <w:t>πό την οργή και αγανάκτηση για το εργοδοτικό έγκλημα;</w:t>
      </w:r>
    </w:p>
    <w:p w14:paraId="4217C588" w14:textId="77777777" w:rsidR="00D30189" w:rsidRDefault="00486ADB">
      <w:pPr>
        <w:spacing w:line="600" w:lineRule="auto"/>
        <w:ind w:firstLine="720"/>
        <w:jc w:val="both"/>
        <w:rPr>
          <w:rFonts w:eastAsia="Times New Roman"/>
          <w:szCs w:val="24"/>
        </w:rPr>
      </w:pPr>
      <w:r>
        <w:rPr>
          <w:rFonts w:eastAsia="Times New Roman"/>
          <w:szCs w:val="24"/>
        </w:rPr>
        <w:t>Να ξέρετε, λοιπόν, ότι απεργία και ταξική πάλη δεν φυλακίζονται, δεν καταργούνται και δεν είναι για τα μάτια του κόσμου οι μορφές διαμαρτυρί</w:t>
      </w:r>
      <w:r>
        <w:rPr>
          <w:rFonts w:eastAsia="Times New Roman"/>
          <w:szCs w:val="24"/>
        </w:rPr>
        <w:t>α</w:t>
      </w:r>
      <w:r>
        <w:rPr>
          <w:rFonts w:eastAsia="Times New Roman"/>
          <w:szCs w:val="24"/>
        </w:rPr>
        <w:t>ς στα αντεργατικά Υπουργεία σας, των συνδικάτων και ομοσπονδι</w:t>
      </w:r>
      <w:r>
        <w:rPr>
          <w:rFonts w:eastAsia="Times New Roman"/>
          <w:szCs w:val="24"/>
        </w:rPr>
        <w:t>ών</w:t>
      </w:r>
      <w:r>
        <w:rPr>
          <w:rFonts w:eastAsia="Times New Roman"/>
          <w:szCs w:val="24"/>
        </w:rPr>
        <w:t>,</w:t>
      </w:r>
      <w:r>
        <w:rPr>
          <w:rFonts w:eastAsia="Times New Roman"/>
          <w:szCs w:val="24"/>
        </w:rPr>
        <w:t xml:space="preserve"> που παλεύουν και είναι στους δρόμους. Δείχνουν ότι το εργατικό κίνημα σηκώνει κεφάλι. Σας φοβίζει αυτό, γι’ αυτό το συκοφαντείτε. Σας καταλαβαίνουμε, όπως καταλαβαίνουμε ομιλητές της Νέας Δημοκρατίας να πλειοδοτούν σε αντεργατικές και </w:t>
      </w:r>
      <w:proofErr w:type="spellStart"/>
      <w:r>
        <w:rPr>
          <w:rFonts w:eastAsia="Times New Roman"/>
          <w:szCs w:val="24"/>
        </w:rPr>
        <w:t>αντικομμουνιστικέ</w:t>
      </w:r>
      <w:r>
        <w:rPr>
          <w:rFonts w:eastAsia="Times New Roman"/>
          <w:szCs w:val="24"/>
        </w:rPr>
        <w:t>ς</w:t>
      </w:r>
      <w:proofErr w:type="spellEnd"/>
      <w:r>
        <w:rPr>
          <w:rFonts w:eastAsia="Times New Roman"/>
          <w:szCs w:val="24"/>
        </w:rPr>
        <w:t xml:space="preserve"> κραυγές. Ναι, ο ΣΥΡΙΖΑ </w:t>
      </w:r>
      <w:r>
        <w:rPr>
          <w:rFonts w:eastAsia="Times New Roman"/>
          <w:szCs w:val="24"/>
        </w:rPr>
        <w:t>«</w:t>
      </w:r>
      <w:r>
        <w:rPr>
          <w:rFonts w:eastAsia="Times New Roman"/>
          <w:szCs w:val="24"/>
        </w:rPr>
        <w:t>σάς άρπαξε την μπουκιά από το στόμα</w:t>
      </w:r>
      <w:r>
        <w:rPr>
          <w:rFonts w:eastAsia="Times New Roman"/>
          <w:szCs w:val="24"/>
        </w:rPr>
        <w:t>»</w:t>
      </w:r>
      <w:r>
        <w:rPr>
          <w:rFonts w:eastAsia="Times New Roman"/>
          <w:szCs w:val="24"/>
        </w:rPr>
        <w:t>. Σας πονάει στον ανταγωνισμό για την «καρέκλα» του σάπιου συστήματος</w:t>
      </w:r>
      <w:r>
        <w:rPr>
          <w:rFonts w:eastAsia="Times New Roman"/>
          <w:szCs w:val="24"/>
        </w:rPr>
        <w:t>,</w:t>
      </w:r>
      <w:r>
        <w:rPr>
          <w:rFonts w:eastAsia="Times New Roman"/>
          <w:szCs w:val="24"/>
        </w:rPr>
        <w:t xml:space="preserve"> που υπηρετείτε. </w:t>
      </w:r>
    </w:p>
    <w:p w14:paraId="4217C589" w14:textId="77777777" w:rsidR="00D30189" w:rsidRDefault="00486ADB">
      <w:pPr>
        <w:spacing w:line="600" w:lineRule="auto"/>
        <w:ind w:firstLine="720"/>
        <w:jc w:val="both"/>
        <w:rPr>
          <w:rFonts w:eastAsia="Times New Roman"/>
          <w:szCs w:val="24"/>
        </w:rPr>
      </w:pPr>
      <w:r>
        <w:rPr>
          <w:rFonts w:eastAsia="Times New Roman"/>
          <w:szCs w:val="24"/>
        </w:rPr>
        <w:t>Όμως, να ξέρετε πως ό,τι και να κάνετε, οι αντιδραστικοί νόμοι σας δεν είναι ακλόνητοι στύλοι. Αναποδογυρί</w:t>
      </w:r>
      <w:r>
        <w:rPr>
          <w:rFonts w:eastAsia="Times New Roman"/>
          <w:szCs w:val="24"/>
        </w:rPr>
        <w:t>ζονται και γκρεμίζονται από την οργή του λαού. Και η μέρα αυτή θα έλθει και θα είναι ντάλα μεσημέρι, με τον ήλιο ψηλά. Να είστε βέβαιοι!</w:t>
      </w:r>
    </w:p>
    <w:p w14:paraId="4217C58A"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H</w:t>
      </w:r>
      <w:r>
        <w:rPr>
          <w:rFonts w:eastAsia="Times New Roman"/>
          <w:szCs w:val="24"/>
        </w:rPr>
        <w:t xml:space="preserve"> Υπουργός Εργασίας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έχει τον λόγο για μια νομοτεχνική βελτίωσ</w:t>
      </w:r>
      <w:r>
        <w:rPr>
          <w:rFonts w:eastAsia="Times New Roman"/>
          <w:szCs w:val="24"/>
        </w:rPr>
        <w:t>η.</w:t>
      </w:r>
    </w:p>
    <w:p w14:paraId="4217C58B" w14:textId="77777777" w:rsidR="00D30189" w:rsidRDefault="00486ADB">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w:t>
      </w:r>
      <w:r>
        <w:rPr>
          <w:rFonts w:eastAsia="Times New Roman"/>
          <w:szCs w:val="24"/>
        </w:rPr>
        <w:t xml:space="preserve"> </w:t>
      </w:r>
      <w:r>
        <w:rPr>
          <w:rFonts w:eastAsia="Times New Roman"/>
          <w:b/>
          <w:szCs w:val="24"/>
        </w:rPr>
        <w:t>Κοινωνικής Αλληλεγγύης):</w:t>
      </w:r>
      <w:r>
        <w:rPr>
          <w:rFonts w:eastAsia="Times New Roman"/>
          <w:szCs w:val="24"/>
        </w:rPr>
        <w:t xml:space="preserve"> Καταθέτω μια νομοτεχνική βελτίωση στο άρθρο 210. Είναι μια φραστική βελτίωση.</w:t>
      </w:r>
    </w:p>
    <w:p w14:paraId="4217C58C" w14:textId="77777777" w:rsidR="00D30189" w:rsidRDefault="00486ADB">
      <w:pPr>
        <w:spacing w:line="600" w:lineRule="auto"/>
        <w:ind w:firstLine="720"/>
        <w:jc w:val="both"/>
        <w:rPr>
          <w:rFonts w:eastAsia="Times New Roman"/>
          <w:szCs w:val="24"/>
        </w:rPr>
      </w:pPr>
      <w:r>
        <w:rPr>
          <w:rFonts w:eastAsia="Times New Roman"/>
          <w:szCs w:val="24"/>
        </w:rPr>
        <w:t xml:space="preserve">(Στο σημείο αυτό η Υπουργός </w:t>
      </w:r>
      <w:r>
        <w:rPr>
          <w:rFonts w:eastAsia="Times New Roman"/>
          <w:szCs w:val="24"/>
        </w:rPr>
        <w:t>κ.</w:t>
      </w:r>
      <w:r>
        <w:rPr>
          <w:rFonts w:eastAsia="Times New Roman"/>
          <w:szCs w:val="24"/>
        </w:rPr>
        <w:t xml:space="preserve"> </w:t>
      </w:r>
      <w:r>
        <w:rPr>
          <w:rFonts w:eastAsia="Times New Roman"/>
          <w:szCs w:val="24"/>
        </w:rPr>
        <w:t xml:space="preserve">Έφη </w:t>
      </w:r>
      <w:proofErr w:type="spellStart"/>
      <w:r>
        <w:rPr>
          <w:rFonts w:eastAsia="Times New Roman"/>
          <w:szCs w:val="24"/>
        </w:rPr>
        <w:t>Αχτσιόγλου</w:t>
      </w:r>
      <w:proofErr w:type="spellEnd"/>
      <w:r>
        <w:rPr>
          <w:rFonts w:eastAsia="Times New Roman"/>
          <w:szCs w:val="24"/>
        </w:rPr>
        <w:t xml:space="preserve"> καταθέτει για τα Πρακτικά την προαναφερθείσα</w:t>
      </w:r>
      <w:r>
        <w:rPr>
          <w:rFonts w:eastAsia="Times New Roman"/>
          <w:szCs w:val="24"/>
        </w:rPr>
        <w:t xml:space="preserve"> νομοτεχνική βελτίωση, η οποία έχει ως εξής:</w:t>
      </w:r>
    </w:p>
    <w:p w14:paraId="4217C58D" w14:textId="77777777" w:rsidR="00D30189" w:rsidRDefault="00486ADB">
      <w:pPr>
        <w:spacing w:line="600" w:lineRule="auto"/>
        <w:ind w:firstLine="720"/>
        <w:jc w:val="center"/>
        <w:rPr>
          <w:rFonts w:eastAsia="Times New Roman"/>
          <w:color w:val="FF0000"/>
          <w:szCs w:val="24"/>
        </w:rPr>
      </w:pPr>
      <w:r w:rsidRPr="00087D43">
        <w:rPr>
          <w:rFonts w:eastAsia="Times New Roman"/>
          <w:color w:val="FF0000"/>
          <w:szCs w:val="24"/>
        </w:rPr>
        <w:t>(ΑΛΛΑΓΗ ΣΕΛ.)</w:t>
      </w:r>
    </w:p>
    <w:p w14:paraId="4217C58E" w14:textId="77777777" w:rsidR="00D30189" w:rsidRDefault="00486ADB">
      <w:pPr>
        <w:spacing w:line="600" w:lineRule="auto"/>
        <w:ind w:firstLine="720"/>
        <w:jc w:val="center"/>
        <w:rPr>
          <w:rFonts w:eastAsia="Times New Roman"/>
          <w:color w:val="FF0000"/>
          <w:szCs w:val="24"/>
        </w:rPr>
      </w:pPr>
      <w:r>
        <w:rPr>
          <w:rFonts w:eastAsia="Times New Roman"/>
          <w:color w:val="FF0000"/>
          <w:szCs w:val="24"/>
        </w:rPr>
        <w:t xml:space="preserve">(ΝΑ ΜΠΟΥΝ ΟΙ ΣΕΛ </w:t>
      </w:r>
      <w:r>
        <w:rPr>
          <w:rFonts w:eastAsia="Times New Roman"/>
          <w:color w:val="FF0000"/>
          <w:szCs w:val="24"/>
        </w:rPr>
        <w:t>520</w:t>
      </w:r>
      <w:r w:rsidRPr="00087D43">
        <w:rPr>
          <w:rFonts w:eastAsia="Times New Roman"/>
          <w:color w:val="FF0000"/>
          <w:szCs w:val="24"/>
        </w:rPr>
        <w:t>)</w:t>
      </w:r>
    </w:p>
    <w:p w14:paraId="4217C58F" w14:textId="77777777" w:rsidR="00D30189" w:rsidRDefault="00486ADB">
      <w:pPr>
        <w:spacing w:line="600" w:lineRule="auto"/>
        <w:ind w:firstLine="720"/>
        <w:jc w:val="center"/>
        <w:rPr>
          <w:rFonts w:eastAsia="Times New Roman"/>
          <w:color w:val="FF0000"/>
          <w:szCs w:val="24"/>
        </w:rPr>
      </w:pPr>
      <w:r w:rsidRPr="00087D43">
        <w:rPr>
          <w:rFonts w:eastAsia="Times New Roman"/>
          <w:color w:val="FF0000"/>
          <w:szCs w:val="24"/>
        </w:rPr>
        <w:t>(ΑΛΛΑΓΗ ΣΕΛ.)</w:t>
      </w:r>
    </w:p>
    <w:p w14:paraId="4217C590"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 να φωτοτυπηθεί και να διανεμηθεί.</w:t>
      </w:r>
    </w:p>
    <w:p w14:paraId="4217C591" w14:textId="77777777" w:rsidR="00D30189" w:rsidRDefault="00486ADB">
      <w:pPr>
        <w:spacing w:line="600" w:lineRule="auto"/>
        <w:ind w:firstLine="720"/>
        <w:jc w:val="both"/>
        <w:rPr>
          <w:rFonts w:eastAsia="Times New Roman"/>
          <w:szCs w:val="24"/>
        </w:rPr>
      </w:pPr>
      <w:r>
        <w:rPr>
          <w:rFonts w:eastAsia="Times New Roman"/>
          <w:szCs w:val="24"/>
        </w:rPr>
        <w:t xml:space="preserve">Τον λόγο έχει ο Ανεξάρτητος Βουλευτής κ. Δημήτριος </w:t>
      </w:r>
      <w:proofErr w:type="spellStart"/>
      <w:r>
        <w:rPr>
          <w:rFonts w:eastAsia="Times New Roman"/>
          <w:szCs w:val="24"/>
        </w:rPr>
        <w:t>Κουκούτσης</w:t>
      </w:r>
      <w:proofErr w:type="spellEnd"/>
      <w:r>
        <w:rPr>
          <w:rFonts w:eastAsia="Times New Roman"/>
          <w:szCs w:val="24"/>
        </w:rPr>
        <w:t>.</w:t>
      </w:r>
    </w:p>
    <w:p w14:paraId="4217C592" w14:textId="77777777" w:rsidR="00D30189" w:rsidRDefault="00486ADB">
      <w:pPr>
        <w:spacing w:line="600" w:lineRule="auto"/>
        <w:ind w:firstLine="720"/>
        <w:jc w:val="both"/>
        <w:rPr>
          <w:rFonts w:eastAsia="Times New Roman"/>
          <w:bCs/>
          <w:shd w:val="clear" w:color="auto" w:fill="FFFFFF"/>
        </w:rPr>
      </w:pPr>
      <w:r>
        <w:rPr>
          <w:rFonts w:eastAsia="Times New Roman"/>
          <w:b/>
          <w:bCs/>
          <w:shd w:val="clear" w:color="auto" w:fill="FFFFFF"/>
        </w:rPr>
        <w:t>ΔΗΜΗΤΡΙΟΣ Κ</w:t>
      </w:r>
      <w:r>
        <w:rPr>
          <w:rFonts w:eastAsia="Times New Roman"/>
          <w:b/>
          <w:bCs/>
          <w:shd w:val="clear" w:color="auto" w:fill="FFFFFF"/>
        </w:rPr>
        <w:t>ΟΥΚΟΥΤΣΗΣ:</w:t>
      </w:r>
      <w:r>
        <w:rPr>
          <w:rFonts w:eastAsia="Times New Roman"/>
          <w:bCs/>
          <w:shd w:val="clear" w:color="auto" w:fill="FFFFFF"/>
        </w:rPr>
        <w:t xml:space="preserve"> Ευχαριστώ, κυρία Πρόεδρε.  </w:t>
      </w:r>
    </w:p>
    <w:p w14:paraId="4217C593"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Τα τελευταία πενήντα χρόνια δεν έχει αλλάξει τίποτα σε αυτή τη χώρα, εκτός του ότι η πολιτική απανθρωπιά και παλιανθρωπιά έχουν πάρει διαστάσεις τεράστιες. Η κοροϊδία γίνεται πλέον μεθοδικά και επιστημονικά. </w:t>
      </w:r>
    </w:p>
    <w:p w14:paraId="4217C594"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Τα </w:t>
      </w:r>
      <w:r>
        <w:rPr>
          <w:rFonts w:eastAsia="Times New Roman"/>
          <w:bCs/>
          <w:shd w:val="clear" w:color="auto" w:fill="FFFFFF"/>
        </w:rPr>
        <w:t>σχέδια που κατέστρωσαν τα ξένα κέντρα λήψεως αποφάσεων υλοποιούνται από εγχώρια επιχειρηματικά συμφέροντα</w:t>
      </w:r>
      <w:r>
        <w:rPr>
          <w:rFonts w:eastAsia="Times New Roman"/>
          <w:bCs/>
          <w:shd w:val="clear" w:color="auto" w:fill="FFFFFF"/>
        </w:rPr>
        <w:t>,</w:t>
      </w:r>
      <w:r>
        <w:rPr>
          <w:rFonts w:eastAsia="Times New Roman"/>
          <w:bCs/>
          <w:shd w:val="clear" w:color="auto" w:fill="FFFFFF"/>
        </w:rPr>
        <w:t xml:space="preserve"> με τη συνδρομή των ΜΜΕ και των εταιρειών δημοσκοπήσεων, που χειραγωγούν το εκλογικό </w:t>
      </w:r>
      <w:r>
        <w:rPr>
          <w:rFonts w:eastAsia="Times New Roman"/>
          <w:bCs/>
          <w:shd w:val="clear" w:color="auto" w:fill="FFFFFF"/>
        </w:rPr>
        <w:t>Σ</w:t>
      </w:r>
      <w:r>
        <w:rPr>
          <w:rFonts w:eastAsia="Times New Roman"/>
          <w:bCs/>
          <w:shd w:val="clear" w:color="auto" w:fill="FFFFFF"/>
        </w:rPr>
        <w:t>ώμα και αναδεικνύουν κυβερνήσεις καταστροφικές για την πατρίδα μ</w:t>
      </w:r>
      <w:r>
        <w:rPr>
          <w:rFonts w:eastAsia="Times New Roman"/>
          <w:bCs/>
          <w:shd w:val="clear" w:color="auto" w:fill="FFFFFF"/>
        </w:rPr>
        <w:t>ας. Ανάλογα με τις αντιδράσεις του κόσμου</w:t>
      </w:r>
      <w:r>
        <w:rPr>
          <w:rFonts w:eastAsia="Times New Roman"/>
          <w:bCs/>
          <w:shd w:val="clear" w:color="auto" w:fill="FFFFFF"/>
        </w:rPr>
        <w:t>,</w:t>
      </w:r>
      <w:r>
        <w:rPr>
          <w:rFonts w:eastAsia="Times New Roman"/>
          <w:bCs/>
          <w:shd w:val="clear" w:color="auto" w:fill="FFFFFF"/>
        </w:rPr>
        <w:t xml:space="preserve"> κατά καιρούς τροποποιούνται και τα σχέδια υποδούλωσης. </w:t>
      </w:r>
    </w:p>
    <w:p w14:paraId="4217C595"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Ας μη λησμονούμε τον υποτιθέμενο σοσιαλιστικό μετασχηματισμό, που μας έπεισε ότι ο λαός ήταν στην εξουσία. Μέσα από την υποτιθέμενη αλλαγή </w:t>
      </w:r>
      <w:proofErr w:type="spellStart"/>
      <w:r>
        <w:rPr>
          <w:rFonts w:eastAsia="Times New Roman"/>
          <w:bCs/>
          <w:shd w:val="clear" w:color="auto" w:fill="FFFFFF"/>
        </w:rPr>
        <w:t>υπεθάλπη</w:t>
      </w:r>
      <w:proofErr w:type="spellEnd"/>
      <w:r>
        <w:rPr>
          <w:rFonts w:eastAsia="Times New Roman"/>
          <w:bCs/>
          <w:shd w:val="clear" w:color="auto" w:fill="FFFFFF"/>
        </w:rPr>
        <w:t xml:space="preserve"> ο λαϊκισμ</w:t>
      </w:r>
      <w:r>
        <w:rPr>
          <w:rFonts w:eastAsia="Times New Roman"/>
          <w:bCs/>
          <w:shd w:val="clear" w:color="auto" w:fill="FFFFFF"/>
        </w:rPr>
        <w:t xml:space="preserve">ός, η καταχρηστική ερμηνεία του νόμου και μεγαλούργησαν οι οργανωμένες </w:t>
      </w:r>
      <w:proofErr w:type="spellStart"/>
      <w:r>
        <w:rPr>
          <w:rFonts w:eastAsia="Times New Roman"/>
          <w:bCs/>
          <w:shd w:val="clear" w:color="auto" w:fill="FFFFFF"/>
        </w:rPr>
        <w:t>μειοψηφίες</w:t>
      </w:r>
      <w:proofErr w:type="spellEnd"/>
      <w:r>
        <w:rPr>
          <w:rFonts w:eastAsia="Times New Roman"/>
          <w:bCs/>
          <w:shd w:val="clear" w:color="auto" w:fill="FFFFFF"/>
        </w:rPr>
        <w:t xml:space="preserve"> υπό την απάθεια του συντεταγμένου κράτους. Κατόπιν, επιλέχθηκαν άλλες βαρύγδουπες ονομασίες, όπως ο «εκσυγχρονισμός», η «νέα διακυβέρνηση» και τώρα η «ρήξη με το παρελθόν». </w:t>
      </w:r>
    </w:p>
    <w:p w14:paraId="4217C596"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Με πρόσχημα την προσαρμογή στο κοινοτικό κεκτημένο, εκχωρήθηκαν σταδιακά όλες οι εξουσίες στις Βρυξέλλες και αποδυναμώθηκε εξ ολοκλήρου η δημοσιονομική πολιτική της χώρας. Εξαρτώμενοι πλήρως από χρηματοδοτικούς μηχανισμούς, οι Έλληνες πτωχεύουν, τα διαπλεκ</w:t>
      </w:r>
      <w:r>
        <w:rPr>
          <w:rFonts w:eastAsia="Times New Roman"/>
          <w:bCs/>
          <w:shd w:val="clear" w:color="auto" w:fill="FFFFFF"/>
        </w:rPr>
        <w:t>όμενα συμφέροντα γιγαντώνονται και οι τραπεζίτες, οι εκδότες, οι μεγάλοι εργολήπτες και οι λίγες οικογένειες</w:t>
      </w:r>
      <w:r>
        <w:rPr>
          <w:rFonts w:eastAsia="Times New Roman"/>
          <w:bCs/>
          <w:shd w:val="clear" w:color="auto" w:fill="FFFFFF"/>
        </w:rPr>
        <w:t>,</w:t>
      </w:r>
      <w:r>
        <w:rPr>
          <w:rFonts w:eastAsia="Times New Roman"/>
          <w:bCs/>
          <w:shd w:val="clear" w:color="auto" w:fill="FFFFFF"/>
        </w:rPr>
        <w:t xml:space="preserve"> που λυμαίνονται τον δημόσιο πλούτο και ειδικότερα τα μέσα ενημέρωσης, θησαυρίζουν. </w:t>
      </w:r>
    </w:p>
    <w:p w14:paraId="4217C597"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Το θεαματικότερο δε</w:t>
      </w:r>
      <w:r>
        <w:rPr>
          <w:rFonts w:eastAsia="Times New Roman"/>
          <w:bCs/>
          <w:shd w:val="clear" w:color="auto" w:fill="FFFFFF"/>
        </w:rPr>
        <w:t>,</w:t>
      </w:r>
      <w:r>
        <w:rPr>
          <w:rFonts w:eastAsia="Times New Roman"/>
          <w:bCs/>
          <w:shd w:val="clear" w:color="auto" w:fill="FFFFFF"/>
        </w:rPr>
        <w:t xml:space="preserve"> φαινόμενο της εποχής μας είναι η υποβάθμιση του Κοινοβουλίου και η απογοήτευση του λαού μας για την πολιτική κατάσταση γενικότερα, γεγονός που βολεύει αφάνταστα αυτούς που θέλουν τον Έλληνα άβουλο και </w:t>
      </w:r>
      <w:proofErr w:type="spellStart"/>
      <w:r>
        <w:rPr>
          <w:rFonts w:eastAsia="Times New Roman"/>
          <w:bCs/>
          <w:shd w:val="clear" w:color="auto" w:fill="FFFFFF"/>
        </w:rPr>
        <w:t>αφημένο</w:t>
      </w:r>
      <w:proofErr w:type="spellEnd"/>
      <w:r>
        <w:rPr>
          <w:rFonts w:eastAsia="Times New Roman"/>
          <w:bCs/>
          <w:shd w:val="clear" w:color="auto" w:fill="FFFFFF"/>
        </w:rPr>
        <w:t xml:space="preserve"> στη μοίρα του. </w:t>
      </w:r>
    </w:p>
    <w:p w14:paraId="4217C598"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Φτάσαμε σήμερα στο σημείο σε α</w:t>
      </w:r>
      <w:r>
        <w:rPr>
          <w:rFonts w:eastAsia="Times New Roman"/>
          <w:bCs/>
          <w:shd w:val="clear" w:color="auto" w:fill="FFFFFF"/>
        </w:rPr>
        <w:t xml:space="preserve">υτήν εδώ τη χώρα τίποτα να μην είναι αυτονόητο ούτε η εργασία ούτε η σύνταξη ούτε η περίθαλψη. Αλλά τι είναι; Τα εθνικά μας σύνορα, η εθνική μας κυριαρχία; </w:t>
      </w:r>
    </w:p>
    <w:p w14:paraId="4217C599"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Από τις ολέθριες αυτές πολιτικές ο λαός μας δεν διδάχθηκε τίποτα. Συνεχίζει</w:t>
      </w:r>
      <w:r>
        <w:rPr>
          <w:rFonts w:eastAsia="Times New Roman"/>
          <w:bCs/>
          <w:shd w:val="clear" w:color="auto" w:fill="FFFFFF"/>
        </w:rPr>
        <w:t>,</w:t>
      </w:r>
      <w:r>
        <w:rPr>
          <w:rFonts w:eastAsia="Times New Roman"/>
          <w:bCs/>
          <w:shd w:val="clear" w:color="auto" w:fill="FFFFFF"/>
        </w:rPr>
        <w:t xml:space="preserve"> με ελαφριά συνείδηση σ</w:t>
      </w:r>
      <w:r>
        <w:rPr>
          <w:rFonts w:eastAsia="Times New Roman"/>
          <w:bCs/>
          <w:shd w:val="clear" w:color="auto" w:fill="FFFFFF"/>
        </w:rPr>
        <w:t>τη μεγάλη του πλειοψηφία</w:t>
      </w:r>
      <w:r>
        <w:rPr>
          <w:rFonts w:eastAsia="Times New Roman"/>
          <w:bCs/>
          <w:shd w:val="clear" w:color="auto" w:fill="FFFFFF"/>
        </w:rPr>
        <w:t>,</w:t>
      </w:r>
      <w:r>
        <w:rPr>
          <w:rFonts w:eastAsia="Times New Roman"/>
          <w:bCs/>
          <w:shd w:val="clear" w:color="auto" w:fill="FFFFFF"/>
        </w:rPr>
        <w:t xml:space="preserve"> να στηρίζει και να εκλέγει τους καταστροφείς του. </w:t>
      </w:r>
    </w:p>
    <w:p w14:paraId="4217C59A"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Σήμερα</w:t>
      </w:r>
      <w:r>
        <w:rPr>
          <w:rFonts w:eastAsia="Times New Roman"/>
          <w:bCs/>
          <w:shd w:val="clear" w:color="auto" w:fill="FFFFFF"/>
        </w:rPr>
        <w:t>,</w:t>
      </w:r>
      <w:r>
        <w:rPr>
          <w:rFonts w:eastAsia="Times New Roman"/>
          <w:bCs/>
          <w:shd w:val="clear" w:color="auto" w:fill="FFFFFF"/>
        </w:rPr>
        <w:t xml:space="preserve"> μια αριστερή Κυβέρνηση, με καπιταλιστική όμως πρακτική, φέρνει ένα πολυνομοσχέδιο</w:t>
      </w:r>
      <w:r>
        <w:rPr>
          <w:rFonts w:eastAsia="Times New Roman"/>
          <w:bCs/>
          <w:shd w:val="clear" w:color="auto" w:fill="FFFFFF"/>
        </w:rPr>
        <w:t>,</w:t>
      </w:r>
      <w:r>
        <w:rPr>
          <w:rFonts w:eastAsia="Times New Roman"/>
          <w:bCs/>
          <w:shd w:val="clear" w:color="auto" w:fill="FFFFFF"/>
        </w:rPr>
        <w:t xml:space="preserve"> που συνεχίζει τις πολιτικές</w:t>
      </w:r>
      <w:r>
        <w:rPr>
          <w:rFonts w:eastAsia="Times New Roman"/>
          <w:bCs/>
          <w:shd w:val="clear" w:color="auto" w:fill="FFFFFF"/>
        </w:rPr>
        <w:t>,</w:t>
      </w:r>
      <w:r>
        <w:rPr>
          <w:rFonts w:eastAsia="Times New Roman"/>
          <w:bCs/>
          <w:shd w:val="clear" w:color="auto" w:fill="FFFFFF"/>
        </w:rPr>
        <w:t xml:space="preserve"> που ανέφερα παραπάνω. Είναι ένα πολυνομοσχέδιο-σκούπα, που </w:t>
      </w:r>
      <w:r>
        <w:rPr>
          <w:rFonts w:eastAsia="Times New Roman"/>
          <w:bCs/>
          <w:shd w:val="clear" w:color="auto" w:fill="FFFFFF"/>
        </w:rPr>
        <w:t>ανάμεσα σε έναν ορυμαγδό αρνητικών μέτρων έχει και κάποια ψήγματα</w:t>
      </w:r>
      <w:r>
        <w:rPr>
          <w:rFonts w:eastAsia="Times New Roman"/>
          <w:bCs/>
          <w:shd w:val="clear" w:color="auto" w:fill="FFFFFF"/>
        </w:rPr>
        <w:t>,</w:t>
      </w:r>
      <w:r>
        <w:rPr>
          <w:rFonts w:eastAsia="Times New Roman"/>
          <w:bCs/>
          <w:shd w:val="clear" w:color="auto" w:fill="FFFFFF"/>
        </w:rPr>
        <w:t xml:space="preserve"> που παρουσιάζουν θετικό πρόσημο. Και αυτά θα σας πω. </w:t>
      </w:r>
    </w:p>
    <w:p w14:paraId="4217C59B"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Ένα</w:t>
      </w:r>
      <w:r>
        <w:rPr>
          <w:rFonts w:eastAsia="Times New Roman"/>
          <w:bCs/>
          <w:shd w:val="clear" w:color="auto" w:fill="FFFFFF"/>
        </w:rPr>
        <w:t xml:space="preserve"> </w:t>
      </w:r>
      <w:r>
        <w:rPr>
          <w:rFonts w:eastAsia="Times New Roman"/>
          <w:bCs/>
          <w:shd w:val="clear" w:color="auto" w:fill="FFFFFF"/>
        </w:rPr>
        <w:t xml:space="preserve">είναι το μέτρο για τους πλειστηριασμούς, με στόχο την αποφυγή παρακώλυσης της διαδικασίας από τυχόν ενοχλητικά -ας μου επιτραπεί η </w:t>
      </w:r>
      <w:r>
        <w:rPr>
          <w:rFonts w:eastAsia="Times New Roman"/>
          <w:bCs/>
          <w:shd w:val="clear" w:color="auto" w:fill="FFFFFF"/>
        </w:rPr>
        <w:t xml:space="preserve">έκφραση- μιάσματα κάθε χρώματος, που θέλουν να προστατεύσουν την περιουσία των πολιτών. </w:t>
      </w:r>
    </w:p>
    <w:p w14:paraId="4217C59C"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Αλλάζουν τα οικογενειακά επιδόματα και καθορίζεται νέος τρόπος χορήγησής τους. Χάνεται το επίδομα για αρκετές χιλιάδες οικογένειες και πολλές άλλες με τρία ή περισσότε</w:t>
      </w:r>
      <w:r>
        <w:rPr>
          <w:rFonts w:eastAsia="Times New Roman"/>
          <w:bCs/>
          <w:shd w:val="clear" w:color="auto" w:fill="FFFFFF"/>
        </w:rPr>
        <w:t xml:space="preserve">ρα παιδιά θα έχουν απώλεια. Η Κυβέρνηση δίνει επίδομα σε οικογένειες με ένα ή δύο παιδιά, ρίχνοντας τις πολύτεκνες και </w:t>
      </w:r>
      <w:proofErr w:type="spellStart"/>
      <w:r>
        <w:rPr>
          <w:rFonts w:eastAsia="Times New Roman"/>
          <w:bCs/>
          <w:shd w:val="clear" w:color="auto" w:fill="FFFFFF"/>
        </w:rPr>
        <w:t>τρίτεκνες</w:t>
      </w:r>
      <w:proofErr w:type="spellEnd"/>
      <w:r>
        <w:rPr>
          <w:rFonts w:eastAsia="Times New Roman"/>
          <w:bCs/>
          <w:shd w:val="clear" w:color="auto" w:fill="FFFFFF"/>
        </w:rPr>
        <w:t xml:space="preserve"> οικογένειες. Το μέτρο αυτό</w:t>
      </w:r>
      <w:r>
        <w:rPr>
          <w:rFonts w:eastAsia="Times New Roman"/>
          <w:bCs/>
          <w:shd w:val="clear" w:color="auto" w:fill="FFFFFF"/>
        </w:rPr>
        <w:t>,</w:t>
      </w:r>
      <w:r>
        <w:rPr>
          <w:rFonts w:eastAsia="Times New Roman"/>
          <w:bCs/>
          <w:shd w:val="clear" w:color="auto" w:fill="FFFFFF"/>
        </w:rPr>
        <w:t xml:space="preserve"> έχει βέβαια μια εκλογική λογική, από τη στιγμή που η πλειοψηφία των νέων ελληνικών οικογενειών έχει</w:t>
      </w:r>
      <w:r>
        <w:rPr>
          <w:rFonts w:eastAsia="Times New Roman"/>
          <w:bCs/>
          <w:shd w:val="clear" w:color="auto" w:fill="FFFFFF"/>
        </w:rPr>
        <w:t xml:space="preserve"> ένα ή δύο παιδιά το πολύ. </w:t>
      </w:r>
    </w:p>
    <w:p w14:paraId="4217C59D"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Το απαύγασμα δε της αριστερής πολιτικής σας είναι τα μέτρα που κάνουν ακόμη πιο δύσκολη την απεργία. Διαμαρτύρεται το ΚΚΕ, αλλά άδικα νομίζω, εφόσον ζούμε σε ένα σοβιέτ. Δεν χρειάζονται τα συνδικάτα. Έχουμε φτάσει σε επίπεδα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όπ</w:t>
      </w:r>
      <w:r>
        <w:rPr>
          <w:rFonts w:eastAsia="Times New Roman"/>
          <w:bCs/>
          <w:shd w:val="clear" w:color="auto" w:fill="FFFFFF"/>
        </w:rPr>
        <w:t>ου</w:t>
      </w:r>
      <w:r>
        <w:rPr>
          <w:rFonts w:eastAsia="Times New Roman"/>
          <w:bCs/>
          <w:shd w:val="clear" w:color="auto" w:fill="FFFFFF"/>
        </w:rPr>
        <w:t xml:space="preserve"> η εργοδοσία τα παρέχει όλα στους εργαζόμενους. Είναι το είδος και το ήθος αυτής της καινούργιας διακυβέρνησης. </w:t>
      </w:r>
    </w:p>
    <w:p w14:paraId="4217C59E"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Άλλωστε, εδώ και δεκαετίες</w:t>
      </w:r>
      <w:r>
        <w:rPr>
          <w:rFonts w:eastAsia="Times New Roman"/>
          <w:bCs/>
          <w:shd w:val="clear" w:color="auto" w:fill="FFFFFF"/>
        </w:rPr>
        <w:t>,</w:t>
      </w:r>
      <w:r>
        <w:rPr>
          <w:rFonts w:eastAsia="Times New Roman"/>
          <w:bCs/>
          <w:shd w:val="clear" w:color="auto" w:fill="FFFFFF"/>
        </w:rPr>
        <w:t xml:space="preserve"> η αξία του συνδικαλιστικού κινήματος έχει καταλυθεί με την παρουσία τόσων συνδικαλιστών εργατοπατέρων στα βουλευτ</w:t>
      </w:r>
      <w:r>
        <w:rPr>
          <w:rFonts w:eastAsia="Times New Roman"/>
          <w:bCs/>
          <w:shd w:val="clear" w:color="auto" w:fill="FFFFFF"/>
        </w:rPr>
        <w:t xml:space="preserve">ικά έδρανα. Ποια ΔΕΗ τώρα, ποια ΕΛΤΑ, ποια ΕΥΔΑΠ, ποια ΕΥΑΘ και </w:t>
      </w:r>
      <w:r>
        <w:rPr>
          <w:rFonts w:eastAsia="Times New Roman"/>
          <w:bCs/>
          <w:shd w:val="clear" w:color="auto" w:fill="FFFFFF"/>
        </w:rPr>
        <w:t>α</w:t>
      </w:r>
      <w:r>
        <w:rPr>
          <w:rFonts w:eastAsia="Times New Roman"/>
          <w:bCs/>
          <w:shd w:val="clear" w:color="auto" w:fill="FFFFFF"/>
        </w:rPr>
        <w:t xml:space="preserve">στικές </w:t>
      </w:r>
      <w:r>
        <w:rPr>
          <w:rFonts w:eastAsia="Times New Roman"/>
          <w:bCs/>
          <w:shd w:val="clear" w:color="auto" w:fill="FFFFFF"/>
        </w:rPr>
        <w:t>σ</w:t>
      </w:r>
      <w:r>
        <w:rPr>
          <w:rFonts w:eastAsia="Times New Roman"/>
          <w:bCs/>
          <w:shd w:val="clear" w:color="auto" w:fill="FFFFFF"/>
        </w:rPr>
        <w:t xml:space="preserve">υγκοινωνίες έχουν αξία εμπρός στις </w:t>
      </w:r>
      <w:proofErr w:type="spellStart"/>
      <w:r>
        <w:rPr>
          <w:rFonts w:eastAsia="Times New Roman"/>
          <w:bCs/>
          <w:shd w:val="clear" w:color="auto" w:fill="FFFFFF"/>
        </w:rPr>
        <w:t>μνημονιακές</w:t>
      </w:r>
      <w:proofErr w:type="spellEnd"/>
      <w:r>
        <w:rPr>
          <w:rFonts w:eastAsia="Times New Roman"/>
          <w:bCs/>
          <w:shd w:val="clear" w:color="auto" w:fill="FFFFFF"/>
        </w:rPr>
        <w:t xml:space="preserve"> υποχρεώσεις; </w:t>
      </w:r>
    </w:p>
    <w:p w14:paraId="4217C59F"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Τι χρειάζονται οι πολίτες τα κατά τόπους υποθηκοφυλακεία, από τη στιγμή που για να μεταβιβάσουν ένα ακίνητο</w:t>
      </w:r>
      <w:r>
        <w:rPr>
          <w:rFonts w:eastAsia="Times New Roman"/>
          <w:bCs/>
          <w:shd w:val="clear" w:color="auto" w:fill="FFFFFF"/>
        </w:rPr>
        <w:t>,</w:t>
      </w:r>
      <w:r>
        <w:rPr>
          <w:rFonts w:eastAsia="Times New Roman"/>
          <w:bCs/>
          <w:shd w:val="clear" w:color="auto" w:fill="FFFFFF"/>
        </w:rPr>
        <w:t xml:space="preserve"> θα χρειαστεί </w:t>
      </w:r>
      <w:r>
        <w:rPr>
          <w:rFonts w:eastAsia="Times New Roman"/>
          <w:bCs/>
          <w:shd w:val="clear" w:color="auto" w:fill="FFFFFF"/>
        </w:rPr>
        <w:t xml:space="preserve">να βάλουν πιο βαθιά το χέρι στην τσέπη; Και στο κάτω κάτω της γραφής, για ποιον λόγο να έχουν στην κατοχή τους ακίνητα οι Έλληνες πολίτες; Τι τα χρειάζονται; </w:t>
      </w:r>
    </w:p>
    <w:p w14:paraId="4217C5A0"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Κακώς αυξάνετε τα καζίν</w:t>
      </w:r>
      <w:r>
        <w:rPr>
          <w:rFonts w:eastAsia="Times New Roman"/>
          <w:bCs/>
          <w:shd w:val="clear" w:color="auto" w:fill="FFFFFF"/>
        </w:rPr>
        <w:t>α</w:t>
      </w:r>
      <w:r>
        <w:rPr>
          <w:rFonts w:eastAsia="Times New Roman"/>
          <w:bCs/>
          <w:shd w:val="clear" w:color="auto" w:fill="FFFFFF"/>
        </w:rPr>
        <w:t xml:space="preserve"> από εννέα σε δεκατρία. Κανονικά</w:t>
      </w:r>
      <w:r>
        <w:rPr>
          <w:rFonts w:eastAsia="Times New Roman"/>
          <w:bCs/>
          <w:shd w:val="clear" w:color="auto" w:fill="FFFFFF"/>
        </w:rPr>
        <w:t>,</w:t>
      </w:r>
      <w:r>
        <w:rPr>
          <w:rFonts w:eastAsia="Times New Roman"/>
          <w:bCs/>
          <w:shd w:val="clear" w:color="auto" w:fill="FFFFFF"/>
        </w:rPr>
        <w:t xml:space="preserve"> θα έπρεπε κάθε πόλη να διαθέτει το καζί</w:t>
      </w:r>
      <w:r>
        <w:rPr>
          <w:rFonts w:eastAsia="Times New Roman"/>
          <w:bCs/>
          <w:shd w:val="clear" w:color="auto" w:fill="FFFFFF"/>
        </w:rPr>
        <w:t xml:space="preserve">νο </w:t>
      </w:r>
      <w:r>
        <w:rPr>
          <w:rFonts w:eastAsia="Times New Roman"/>
          <w:bCs/>
          <w:shd w:val="clear" w:color="auto" w:fill="FFFFFF"/>
        </w:rPr>
        <w:t>της!</w:t>
      </w:r>
      <w:r>
        <w:rPr>
          <w:rFonts w:eastAsia="Times New Roman"/>
          <w:bCs/>
          <w:shd w:val="clear" w:color="auto" w:fill="FFFFFF"/>
        </w:rPr>
        <w:t xml:space="preserve"> Κάθε γειτονιά</w:t>
      </w:r>
      <w:r>
        <w:rPr>
          <w:rFonts w:eastAsia="Times New Roman"/>
          <w:bCs/>
          <w:shd w:val="clear" w:color="auto" w:fill="FFFFFF"/>
        </w:rPr>
        <w:t>,</w:t>
      </w:r>
      <w:r>
        <w:rPr>
          <w:rFonts w:eastAsia="Times New Roman"/>
          <w:bCs/>
          <w:shd w:val="clear" w:color="auto" w:fill="FFFFFF"/>
        </w:rPr>
        <w:t xml:space="preserve"> πρέπει να έχει τον ναό του τζόγου της, γιατί όπως λέει και ο λαός μας, παραφράζοντας μια παλιά παροιμία </w:t>
      </w:r>
      <w:r>
        <w:rPr>
          <w:rFonts w:eastAsia="Times New Roman"/>
          <w:bCs/>
          <w:shd w:val="clear" w:color="auto" w:fill="FFFFFF"/>
        </w:rPr>
        <w:t>«</w:t>
      </w:r>
      <w:r>
        <w:rPr>
          <w:rFonts w:eastAsia="Times New Roman"/>
          <w:bCs/>
          <w:shd w:val="clear" w:color="auto" w:fill="FFFFFF"/>
        </w:rPr>
        <w:t>εκεί που ανοίγει ένα καζίνο</w:t>
      </w:r>
      <w:r>
        <w:rPr>
          <w:rFonts w:eastAsia="Times New Roman"/>
          <w:bCs/>
          <w:shd w:val="clear" w:color="auto" w:fill="FFFFFF"/>
        </w:rPr>
        <w:t>,</w:t>
      </w:r>
      <w:r>
        <w:rPr>
          <w:rFonts w:eastAsia="Times New Roman"/>
          <w:bCs/>
          <w:shd w:val="clear" w:color="auto" w:fill="FFFFFF"/>
        </w:rPr>
        <w:t xml:space="preserve"> θα ανοίξει και μια φυλακή</w:t>
      </w:r>
      <w:r>
        <w:rPr>
          <w:rFonts w:eastAsia="Times New Roman"/>
          <w:bCs/>
          <w:shd w:val="clear" w:color="auto" w:fill="FFFFFF"/>
        </w:rPr>
        <w:t>»</w:t>
      </w:r>
      <w:r>
        <w:rPr>
          <w:rFonts w:eastAsia="Times New Roman"/>
          <w:bCs/>
          <w:shd w:val="clear" w:color="auto" w:fill="FFFFFF"/>
        </w:rPr>
        <w:t>. Δουλειά να δίνουμε</w:t>
      </w:r>
      <w:r>
        <w:rPr>
          <w:rFonts w:eastAsia="Times New Roman"/>
          <w:bCs/>
          <w:shd w:val="clear" w:color="auto" w:fill="FFFFFF"/>
        </w:rPr>
        <w:t>!</w:t>
      </w:r>
      <w:r>
        <w:rPr>
          <w:rFonts w:eastAsia="Times New Roman"/>
          <w:bCs/>
          <w:shd w:val="clear" w:color="auto" w:fill="FFFFFF"/>
        </w:rPr>
        <w:t xml:space="preserve"> </w:t>
      </w:r>
    </w:p>
    <w:p w14:paraId="4217C5A1" w14:textId="77777777" w:rsidR="00D30189" w:rsidRDefault="00486ADB">
      <w:pPr>
        <w:spacing w:line="600" w:lineRule="auto"/>
        <w:ind w:firstLine="720"/>
        <w:jc w:val="both"/>
        <w:rPr>
          <w:rFonts w:eastAsia="Times New Roman"/>
          <w:bCs/>
          <w:shd w:val="clear" w:color="auto" w:fill="FFFFFF"/>
        </w:rPr>
      </w:pPr>
      <w:r>
        <w:rPr>
          <w:rFonts w:eastAsia="Times New Roman"/>
          <w:bCs/>
          <w:shd w:val="clear" w:color="auto" w:fill="FFFFFF"/>
        </w:rPr>
        <w:t xml:space="preserve">Όσο για τους άνεργους συμπολίτες μας, που </w:t>
      </w:r>
      <w:r>
        <w:rPr>
          <w:rFonts w:eastAsia="Times New Roman"/>
          <w:bCs/>
          <w:shd w:val="clear" w:color="auto" w:fill="FFFFFF"/>
        </w:rPr>
        <w:t>περιμένουν ως μάννα εξ ουρανού την προκήρυξη κάποιων θέσεων έκτακτου προσωπικού στους δήμους της χώρας, κακώς ορίστηκε το πλαφόν των σαράντα οκτώ χιλιάδων ατόμων. Καλό είναι να μηδενίσετε τον αριθμό αυτό, εφόσον δεν τους χρησιμεύει σε τίποτα, παρά μόνο για</w:t>
      </w:r>
      <w:r>
        <w:rPr>
          <w:rFonts w:eastAsia="Times New Roman"/>
          <w:bCs/>
          <w:shd w:val="clear" w:color="auto" w:fill="FFFFFF"/>
        </w:rPr>
        <w:t xml:space="preserve"> ένα υποτυπώδες μεροκάματο και για να παρατείνουν την ασφάλιση των παιδιών τους για ένα μικρό χρονικό διάστημα, έτσι να έχουν έναν γιατρό</w:t>
      </w:r>
      <w:r>
        <w:rPr>
          <w:rFonts w:eastAsia="Times New Roman"/>
          <w:bCs/>
          <w:shd w:val="clear" w:color="auto" w:fill="FFFFFF"/>
        </w:rPr>
        <w:t>!</w:t>
      </w:r>
      <w:r>
        <w:rPr>
          <w:rFonts w:eastAsia="Times New Roman"/>
          <w:bCs/>
          <w:shd w:val="clear" w:color="auto" w:fill="FFFFFF"/>
        </w:rPr>
        <w:t xml:space="preserve"> </w:t>
      </w:r>
    </w:p>
    <w:p w14:paraId="4217C5A2" w14:textId="77777777" w:rsidR="00D30189" w:rsidRDefault="00486ADB">
      <w:pPr>
        <w:spacing w:line="600" w:lineRule="auto"/>
        <w:ind w:firstLine="720"/>
        <w:jc w:val="both"/>
        <w:rPr>
          <w:rFonts w:eastAsia="Times New Roman"/>
          <w:szCs w:val="24"/>
        </w:rPr>
      </w:pPr>
      <w:r>
        <w:rPr>
          <w:rFonts w:eastAsia="Times New Roman"/>
          <w:szCs w:val="24"/>
        </w:rPr>
        <w:t>Για να πάψουμε, όμως, να βαυκαλίζουμε τον λαό μας με ψέματα, με όμορφα λόγια και να χαϊδεύουμε τα αφτιά, ας πούμε τη</w:t>
      </w:r>
      <w:r>
        <w:rPr>
          <w:rFonts w:eastAsia="Times New Roman"/>
          <w:szCs w:val="24"/>
        </w:rPr>
        <w:t>ν αλήθεια: Ο λαός μας σήμερα -και όχι μόνο σήμερα- είναι μια άμορφη εκλογική μάζα, η οποία κινείται προς οποιαδήποτε κατεύθυνση</w:t>
      </w:r>
      <w:r>
        <w:rPr>
          <w:rFonts w:eastAsia="Times New Roman"/>
          <w:szCs w:val="24"/>
        </w:rPr>
        <w:t>,</w:t>
      </w:r>
      <w:r>
        <w:rPr>
          <w:rFonts w:eastAsia="Times New Roman"/>
          <w:szCs w:val="24"/>
        </w:rPr>
        <w:t xml:space="preserve"> προσδοκώντας τα πάντα από όποιον τα υπόσχεται. Έχει χαθεί η αίσθηση της ευθύνης</w:t>
      </w:r>
      <w:r>
        <w:rPr>
          <w:rFonts w:eastAsia="Times New Roman"/>
          <w:szCs w:val="24"/>
        </w:rPr>
        <w:t>,</w:t>
      </w:r>
      <w:r>
        <w:rPr>
          <w:rFonts w:eastAsia="Times New Roman"/>
          <w:szCs w:val="24"/>
        </w:rPr>
        <w:t xml:space="preserve"> που πρέπει να διαχέεται σε κάθε μας πράξη, ιδι</w:t>
      </w:r>
      <w:r>
        <w:rPr>
          <w:rFonts w:eastAsia="Times New Roman"/>
          <w:szCs w:val="24"/>
        </w:rPr>
        <w:t xml:space="preserve">αίτερα σε αυτές που έχουν άμεσο αντίκτυπο στο κοινωνικό σύνολο. Η ζοφερότητα της κοινωνικής κατάστασης επιδεινώνεται μέρα με τη μέρα, ο ελληνικός λαός όμως συνεχίζει να ζει μέσα στην απάθεια, έχοντας χάσει την μαχητικότητά του. </w:t>
      </w:r>
    </w:p>
    <w:p w14:paraId="4217C5A3" w14:textId="77777777" w:rsidR="00D30189" w:rsidRDefault="00486ADB">
      <w:pPr>
        <w:spacing w:line="600" w:lineRule="auto"/>
        <w:ind w:firstLine="720"/>
        <w:jc w:val="both"/>
        <w:rPr>
          <w:rFonts w:eastAsia="Times New Roman"/>
          <w:szCs w:val="24"/>
        </w:rPr>
      </w:pPr>
      <w:r>
        <w:rPr>
          <w:rFonts w:eastAsia="Times New Roman"/>
          <w:szCs w:val="24"/>
        </w:rPr>
        <w:t>Είναι άραγε αδιαφορία, κορε</w:t>
      </w:r>
      <w:r>
        <w:rPr>
          <w:rFonts w:eastAsia="Times New Roman"/>
          <w:szCs w:val="24"/>
        </w:rPr>
        <w:t>σμός, κούραση, εγκατάλειψη; Η έλλειψη μιας πολιτικής λαϊκής αντίδρασης, η έλλειψη διαλόγου, πρωτοβουλιών και πνευματικών αναζητήσεων είναι οι λόγοι που μας κάνουν απαισιόδοξους και ανήσυχους για την πραγματική δυνατότητα</w:t>
      </w:r>
      <w:r>
        <w:rPr>
          <w:rFonts w:eastAsia="Times New Roman"/>
          <w:szCs w:val="24"/>
        </w:rPr>
        <w:t>,</w:t>
      </w:r>
      <w:r>
        <w:rPr>
          <w:rFonts w:eastAsia="Times New Roman"/>
          <w:szCs w:val="24"/>
        </w:rPr>
        <w:t xml:space="preserve"> που μπορεί να έχει ο ελληνικός λαό</w:t>
      </w:r>
      <w:r>
        <w:rPr>
          <w:rFonts w:eastAsia="Times New Roman"/>
          <w:szCs w:val="24"/>
        </w:rPr>
        <w:t>ς</w:t>
      </w:r>
      <w:r>
        <w:rPr>
          <w:rFonts w:eastAsia="Times New Roman"/>
          <w:szCs w:val="24"/>
        </w:rPr>
        <w:t>,</w:t>
      </w:r>
      <w:r>
        <w:rPr>
          <w:rFonts w:eastAsia="Times New Roman"/>
          <w:szCs w:val="24"/>
        </w:rPr>
        <w:t xml:space="preserve"> για να βγάλει ο ίδιος τον εαυτό του από την κρίση. </w:t>
      </w:r>
    </w:p>
    <w:p w14:paraId="4217C5A4" w14:textId="77777777" w:rsidR="00D30189" w:rsidRDefault="00486ADB">
      <w:pPr>
        <w:spacing w:line="600" w:lineRule="auto"/>
        <w:ind w:firstLine="720"/>
        <w:jc w:val="both"/>
        <w:rPr>
          <w:rFonts w:eastAsia="Times New Roman"/>
          <w:szCs w:val="24"/>
        </w:rPr>
      </w:pPr>
      <w:r>
        <w:rPr>
          <w:rFonts w:eastAsia="Times New Roman"/>
          <w:szCs w:val="24"/>
        </w:rPr>
        <w:t>Εάν η απάθεια αυτή προέρχεται από την παρακμή της κοινωνίας μας, η οποία εντελώς κυνικά έπαψε να πιστεύει στις αξίες εκείνες που μπορούν να μας ανυψώσουν και πάλι, τότε η προοπτική μας ως χώρα είναι εφ</w:t>
      </w:r>
      <w:r>
        <w:rPr>
          <w:rFonts w:eastAsia="Times New Roman"/>
          <w:szCs w:val="24"/>
        </w:rPr>
        <w:t xml:space="preserve">ιαλτική. Η μοιρολατρία και η ανοσία απέναντι σε </w:t>
      </w:r>
      <w:proofErr w:type="spellStart"/>
      <w:r>
        <w:rPr>
          <w:rFonts w:eastAsia="Times New Roman"/>
          <w:szCs w:val="24"/>
        </w:rPr>
        <w:t>απαξιωμένες</w:t>
      </w:r>
      <w:proofErr w:type="spellEnd"/>
      <w:r>
        <w:rPr>
          <w:rFonts w:eastAsia="Times New Roman"/>
          <w:szCs w:val="24"/>
        </w:rPr>
        <w:t xml:space="preserve"> πολιτικές προτάσεις καταστρέφουν το μοναδικό όπλο</w:t>
      </w:r>
      <w:r>
        <w:rPr>
          <w:rFonts w:eastAsia="Times New Roman"/>
          <w:szCs w:val="24"/>
        </w:rPr>
        <w:t>,</w:t>
      </w:r>
      <w:r>
        <w:rPr>
          <w:rFonts w:eastAsia="Times New Roman"/>
          <w:szCs w:val="24"/>
        </w:rPr>
        <w:t xml:space="preserve"> που έχει ο πολίτης, που δεν είναι τίποτε άλλο από την ψήφο του στις εκλογές. Ας μην περιμένει κανένας ότι οι θυσίες που μας επιβάλλει ο ξένος παρ</w:t>
      </w:r>
      <w:r>
        <w:rPr>
          <w:rFonts w:eastAsia="Times New Roman"/>
          <w:szCs w:val="24"/>
        </w:rPr>
        <w:t xml:space="preserve">άγοντας θα μας οδηγήσουν σε λύση ούτε ότι το μέλλον θα βελτιωθεί από μόνο του. </w:t>
      </w:r>
    </w:p>
    <w:p w14:paraId="4217C5A5" w14:textId="77777777" w:rsidR="00D30189" w:rsidRDefault="00486ADB">
      <w:pPr>
        <w:spacing w:line="600" w:lineRule="auto"/>
        <w:ind w:firstLine="720"/>
        <w:jc w:val="both"/>
        <w:rPr>
          <w:rFonts w:eastAsia="Times New Roman"/>
          <w:szCs w:val="24"/>
        </w:rPr>
      </w:pPr>
      <w:r>
        <w:rPr>
          <w:rFonts w:eastAsia="Times New Roman"/>
          <w:szCs w:val="24"/>
        </w:rPr>
        <w:t>Επιτέλους, ο Έλληνας καλείται να δείξει θάρρος και κυρίως να πάρει την πρωτοβουλία να παλέψει, να σηκώσει το κεφάλι, τα παθήματα να γίνουν μαθήματα.</w:t>
      </w:r>
    </w:p>
    <w:p w14:paraId="4217C5A6" w14:textId="77777777" w:rsidR="00D30189" w:rsidRDefault="00486ADB">
      <w:pPr>
        <w:spacing w:line="600" w:lineRule="auto"/>
        <w:ind w:firstLine="720"/>
        <w:jc w:val="both"/>
        <w:rPr>
          <w:rFonts w:eastAsia="Times New Roman"/>
          <w:szCs w:val="24"/>
        </w:rPr>
      </w:pPr>
      <w:r>
        <w:rPr>
          <w:rFonts w:eastAsia="Times New Roman"/>
          <w:szCs w:val="24"/>
        </w:rPr>
        <w:t>Δυστυχώς για εσάς, ως Αριστ</w:t>
      </w:r>
      <w:r>
        <w:rPr>
          <w:rFonts w:eastAsia="Times New Roman"/>
          <w:szCs w:val="24"/>
        </w:rPr>
        <w:t>ερά, δεν υπερασπίζεστε την αλήθεια, αλλά κάνετε την Αριστερά κολυμβήθρα του Σιλωάμ για την κάλυψη κάθε αθλιότητας.  Αν έχεις την ταμπέλα του αριστερού</w:t>
      </w:r>
      <w:r>
        <w:rPr>
          <w:rFonts w:eastAsia="Times New Roman"/>
          <w:szCs w:val="24"/>
        </w:rPr>
        <w:t>,</w:t>
      </w:r>
      <w:r>
        <w:rPr>
          <w:rFonts w:eastAsia="Times New Roman"/>
          <w:szCs w:val="24"/>
        </w:rPr>
        <w:t xml:space="preserve"> ό,τι και να κάνεις είναι ανεκτό από μια κοινωνία που φοβάται να καταγγείλει το κακό, μη τυχόν και τη χαρ</w:t>
      </w:r>
      <w:r>
        <w:rPr>
          <w:rFonts w:eastAsia="Times New Roman"/>
          <w:szCs w:val="24"/>
        </w:rPr>
        <w:t xml:space="preserve">ακτηρίσουν φασιστική και αντιδραστική. </w:t>
      </w:r>
    </w:p>
    <w:p w14:paraId="4217C5A7" w14:textId="77777777" w:rsidR="00D30189" w:rsidRDefault="00486ADB">
      <w:pPr>
        <w:spacing w:line="600" w:lineRule="auto"/>
        <w:ind w:firstLine="709"/>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w:t>
      </w:r>
      <w:r>
        <w:rPr>
          <w:rFonts w:eastAsia="Times New Roman" w:cs="Times New Roman"/>
          <w:szCs w:val="24"/>
        </w:rPr>
        <w:t>υρίου Βουλευτή)</w:t>
      </w:r>
    </w:p>
    <w:p w14:paraId="4217C5A8" w14:textId="77777777" w:rsidR="00D30189" w:rsidRDefault="00486ADB">
      <w:pPr>
        <w:spacing w:line="600" w:lineRule="auto"/>
        <w:ind w:firstLine="720"/>
        <w:jc w:val="both"/>
        <w:rPr>
          <w:rFonts w:eastAsia="Times New Roman"/>
          <w:szCs w:val="24"/>
        </w:rPr>
      </w:pPr>
      <w:r>
        <w:rPr>
          <w:rFonts w:eastAsia="Times New Roman"/>
          <w:szCs w:val="24"/>
        </w:rPr>
        <w:t xml:space="preserve">Παρεμπιπτόντως, ενώ -κατ’ εμέ- η </w:t>
      </w:r>
      <w:r>
        <w:rPr>
          <w:rFonts w:eastAsia="Times New Roman"/>
          <w:szCs w:val="24"/>
        </w:rPr>
        <w:t>Ε</w:t>
      </w:r>
      <w:r>
        <w:rPr>
          <w:rFonts w:eastAsia="Times New Roman"/>
          <w:szCs w:val="24"/>
        </w:rPr>
        <w:t>κκλησία έχει μια άποψη σωστή για το Μακεδονικό ζήτημα, γιατί αντιτίθεται στα συλλαλητήρια για τη Μ</w:t>
      </w:r>
      <w:r>
        <w:rPr>
          <w:rFonts w:eastAsia="Times New Roman"/>
          <w:szCs w:val="24"/>
        </w:rPr>
        <w:t xml:space="preserve">ακεδονία; Ποιος είναι ο λόγος; </w:t>
      </w:r>
    </w:p>
    <w:p w14:paraId="4217C5A9" w14:textId="77777777" w:rsidR="00D30189" w:rsidRDefault="00486ADB">
      <w:pPr>
        <w:spacing w:line="600" w:lineRule="auto"/>
        <w:ind w:firstLine="720"/>
        <w:jc w:val="both"/>
        <w:rPr>
          <w:rFonts w:eastAsia="Times New Roman"/>
          <w:szCs w:val="24"/>
        </w:rPr>
      </w:pPr>
      <w:r>
        <w:rPr>
          <w:rFonts w:eastAsia="Times New Roman"/>
          <w:szCs w:val="24"/>
        </w:rPr>
        <w:t>Επίσης, μετά την ανακοίνωση του συλλαλητηρίου για τη Μακεδονία στη Θεσσαλονίκη, οι αγρότες -</w:t>
      </w:r>
      <w:r>
        <w:rPr>
          <w:rFonts w:eastAsia="Times New Roman"/>
          <w:szCs w:val="24"/>
        </w:rPr>
        <w:t xml:space="preserve">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κλείνουν τους δρόμους. </w:t>
      </w:r>
    </w:p>
    <w:p w14:paraId="4217C5AA" w14:textId="77777777" w:rsidR="00D30189" w:rsidRDefault="00486ADB">
      <w:pPr>
        <w:spacing w:line="600" w:lineRule="auto"/>
        <w:ind w:firstLine="720"/>
        <w:jc w:val="both"/>
        <w:rPr>
          <w:rFonts w:eastAsia="Times New Roman"/>
          <w:szCs w:val="24"/>
        </w:rPr>
      </w:pPr>
      <w:r>
        <w:rPr>
          <w:rFonts w:eastAsia="Times New Roman"/>
          <w:szCs w:val="24"/>
        </w:rPr>
        <w:t xml:space="preserve">Ας ελπίσουμε σε μια επανάσταση της εθνικής μας συνείδησης. Ας ελπίσουμε -αν και δεν το βλέπω- ότι δεν θα είστε οι τελευταίοι των μη ικανών. </w:t>
      </w:r>
    </w:p>
    <w:p w14:paraId="4217C5AB" w14:textId="77777777" w:rsidR="00D30189" w:rsidRDefault="00486ADB">
      <w:pPr>
        <w:spacing w:line="600" w:lineRule="auto"/>
        <w:ind w:firstLine="720"/>
        <w:jc w:val="both"/>
        <w:rPr>
          <w:rFonts w:eastAsia="Times New Roman"/>
          <w:szCs w:val="24"/>
        </w:rPr>
      </w:pPr>
      <w:r>
        <w:rPr>
          <w:rFonts w:eastAsia="Times New Roman"/>
          <w:szCs w:val="24"/>
        </w:rPr>
        <w:t>Όσο για το Μακεδονικό, τι να πούμε; Το Μακεδονικό έχει πάρει τον δρόμο του. Κανονικά δεν έπρεπε καν να το συζητάμε,</w:t>
      </w:r>
      <w:r>
        <w:rPr>
          <w:rFonts w:eastAsia="Times New Roman"/>
          <w:szCs w:val="24"/>
        </w:rPr>
        <w:t xml:space="preserve"> γιατί δεν υπάρχει θέμα.</w:t>
      </w:r>
    </w:p>
    <w:p w14:paraId="4217C5AC" w14:textId="77777777" w:rsidR="00D30189" w:rsidRDefault="00486ADB">
      <w:pPr>
        <w:spacing w:line="600" w:lineRule="auto"/>
        <w:ind w:firstLine="720"/>
        <w:jc w:val="both"/>
        <w:rPr>
          <w:rFonts w:eastAsia="Times New Roman"/>
          <w:szCs w:val="24"/>
        </w:rPr>
      </w:pPr>
      <w:r>
        <w:rPr>
          <w:rFonts w:eastAsia="Times New Roman"/>
          <w:szCs w:val="24"/>
        </w:rPr>
        <w:t>Τελειώνω με το εξής, κυρία Πρόεδρε.</w:t>
      </w:r>
    </w:p>
    <w:p w14:paraId="4217C5AD" w14:textId="77777777" w:rsidR="00D30189" w:rsidRDefault="00486ADB">
      <w:pPr>
        <w:spacing w:line="600" w:lineRule="auto"/>
        <w:ind w:firstLine="720"/>
        <w:jc w:val="both"/>
        <w:rPr>
          <w:rFonts w:eastAsia="Times New Roman"/>
          <w:szCs w:val="24"/>
        </w:rPr>
      </w:pPr>
      <w:r>
        <w:rPr>
          <w:rFonts w:eastAsia="Times New Roman"/>
          <w:szCs w:val="24"/>
        </w:rPr>
        <w:t>Απλώς</w:t>
      </w:r>
      <w:r>
        <w:rPr>
          <w:rFonts w:eastAsia="Times New Roman"/>
          <w:szCs w:val="24"/>
        </w:rPr>
        <w:t>,</w:t>
      </w:r>
      <w:r>
        <w:rPr>
          <w:rFonts w:eastAsia="Times New Roman"/>
          <w:szCs w:val="24"/>
        </w:rPr>
        <w:t xml:space="preserve"> θέλω να πω ότι από τη στιγμή που ζεις σε ένα προτεκτοράτο</w:t>
      </w:r>
      <w:r>
        <w:rPr>
          <w:rFonts w:eastAsia="Times New Roman"/>
          <w:szCs w:val="24"/>
        </w:rPr>
        <w:t>,</w:t>
      </w:r>
      <w:r>
        <w:rPr>
          <w:rFonts w:eastAsia="Times New Roman"/>
          <w:szCs w:val="24"/>
        </w:rPr>
        <w:t xml:space="preserve"> είναι φυσικό να δίνεις λόγο στο αφεντικό σου. Και αν ήξεραν οι Αμερικάνοι να μιλούν ελληνικά, τι θα έλεγαν προς τον ΣΥΡΙΖΑ -και ε</w:t>
      </w:r>
      <w:r>
        <w:rPr>
          <w:rFonts w:eastAsia="Times New Roman"/>
          <w:szCs w:val="24"/>
        </w:rPr>
        <w:t xml:space="preserve">ίναι λογικό αυτό- αυτήν τη στιγμή; «Αλλού τρως και πίνεις και αλλού πας και το δίνεις». </w:t>
      </w:r>
    </w:p>
    <w:p w14:paraId="4217C5AE" w14:textId="77777777" w:rsidR="00D30189" w:rsidRDefault="00486ADB">
      <w:pPr>
        <w:spacing w:line="600" w:lineRule="auto"/>
        <w:ind w:firstLine="720"/>
        <w:jc w:val="both"/>
        <w:rPr>
          <w:rFonts w:eastAsia="Times New Roman"/>
          <w:szCs w:val="24"/>
        </w:rPr>
      </w:pPr>
      <w:r>
        <w:rPr>
          <w:rFonts w:eastAsia="Times New Roman"/>
          <w:szCs w:val="24"/>
        </w:rPr>
        <w:t>Ευχαριστώ.</w:t>
      </w:r>
    </w:p>
    <w:p w14:paraId="4217C5AF"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κ. Μιχελής, Βουλευτής του ΣΥΡΙΖΑ.</w:t>
      </w:r>
    </w:p>
    <w:p w14:paraId="4217C5B0" w14:textId="77777777" w:rsidR="00D30189" w:rsidRDefault="00486AD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Κυρία Πρόεδρε, μπορώ να κάνω μια ερώτηση του ενός λεπτού για ένα θέμα που έχει προκύψει</w:t>
      </w:r>
      <w:r>
        <w:rPr>
          <w:rFonts w:eastAsia="Times New Roman"/>
          <w:szCs w:val="24"/>
        </w:rPr>
        <w:t>,</w:t>
      </w:r>
      <w:r>
        <w:rPr>
          <w:rFonts w:eastAsia="Times New Roman"/>
          <w:szCs w:val="24"/>
        </w:rPr>
        <w:t xml:space="preserve"> σχετικά με τις νομοτεχνικές βελτιώσεις; </w:t>
      </w:r>
    </w:p>
    <w:p w14:paraId="4217C5B1" w14:textId="77777777" w:rsidR="00D30189" w:rsidRDefault="00486AD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Περιμένετε να τελειώσει ο κ. Μιχελής και θα πάρετε τον λόγο.</w:t>
      </w:r>
    </w:p>
    <w:p w14:paraId="4217C5B2" w14:textId="77777777" w:rsidR="00D30189" w:rsidRDefault="00486ADB">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Ε</w:t>
      </w:r>
      <w:r>
        <w:rPr>
          <w:rFonts w:eastAsia="Times New Roman"/>
          <w:szCs w:val="24"/>
        </w:rPr>
        <w:t xml:space="preserve">υχαριστώ, κυρία Πρόεδρε.  </w:t>
      </w:r>
    </w:p>
    <w:p w14:paraId="4217C5B3" w14:textId="77777777" w:rsidR="00D30189" w:rsidRDefault="00486ADB">
      <w:pPr>
        <w:spacing w:line="600" w:lineRule="auto"/>
        <w:ind w:firstLine="720"/>
        <w:jc w:val="both"/>
        <w:rPr>
          <w:rFonts w:eastAsia="Times New Roman"/>
          <w:szCs w:val="24"/>
        </w:rPr>
      </w:pPr>
      <w:r>
        <w:rPr>
          <w:rFonts w:eastAsia="Times New Roman"/>
          <w:szCs w:val="24"/>
        </w:rPr>
        <w:t xml:space="preserve">Κυρίες και κύριοι συνάδελφοι, με το παρόν πολυνομοσχέδιο νομοθετούνται </w:t>
      </w:r>
      <w:proofErr w:type="spellStart"/>
      <w:r>
        <w:rPr>
          <w:rFonts w:eastAsia="Times New Roman"/>
          <w:szCs w:val="24"/>
        </w:rPr>
        <w:t>προαπαιτούμενα</w:t>
      </w:r>
      <w:proofErr w:type="spellEnd"/>
      <w:r>
        <w:rPr>
          <w:rFonts w:eastAsia="Times New Roman"/>
          <w:szCs w:val="24"/>
        </w:rPr>
        <w:t xml:space="preserve"> - υποχρεώσεις του τρίτου προγράμματος και ταυτόχρονα</w:t>
      </w:r>
      <w:r>
        <w:rPr>
          <w:rFonts w:eastAsia="Times New Roman"/>
          <w:szCs w:val="24"/>
        </w:rPr>
        <w:t>,</w:t>
      </w:r>
      <w:r>
        <w:rPr>
          <w:rFonts w:eastAsia="Times New Roman"/>
          <w:szCs w:val="24"/>
        </w:rPr>
        <w:t xml:space="preserve"> αντιμετωπίζονται χρονίζοντα προβλήματα στοιχειώδους εκσυγχρονισμού του ελληνικού κράτους,</w:t>
      </w:r>
      <w:r>
        <w:rPr>
          <w:rFonts w:eastAsia="Times New Roman"/>
          <w:szCs w:val="24"/>
        </w:rPr>
        <w:t xml:space="preserve"> γι’ αυτό και το στηρίζουμε.</w:t>
      </w:r>
    </w:p>
    <w:p w14:paraId="4217C5B4" w14:textId="77777777" w:rsidR="00D30189" w:rsidRDefault="00486ADB">
      <w:pPr>
        <w:spacing w:line="600" w:lineRule="auto"/>
        <w:ind w:firstLine="720"/>
        <w:jc w:val="both"/>
        <w:rPr>
          <w:rFonts w:eastAsia="Times New Roman"/>
          <w:szCs w:val="24"/>
        </w:rPr>
      </w:pPr>
      <w:r>
        <w:rPr>
          <w:rFonts w:eastAsia="Times New Roman"/>
          <w:szCs w:val="24"/>
        </w:rPr>
        <w:t>Από προηγούμενες τοποθετήσεις μου</w:t>
      </w:r>
      <w:r>
        <w:rPr>
          <w:rFonts w:eastAsia="Times New Roman"/>
          <w:szCs w:val="24"/>
        </w:rPr>
        <w:t>,</w:t>
      </w:r>
      <w:r>
        <w:rPr>
          <w:rFonts w:eastAsia="Times New Roman"/>
          <w:szCs w:val="24"/>
        </w:rPr>
        <w:t xml:space="preserve"> είχα επισημάνει την απροθυμία κυβερνήσεων του παρελθόντος για έναν στοιχειώδη εκσυγχρονισμό του κράτους. Επρόκειτο για αδυναμία ή για αποφυγή σύγκρουσης με συμφέροντα; Την απάντηση θα τη δώσει</w:t>
      </w:r>
      <w:r>
        <w:rPr>
          <w:rFonts w:eastAsia="Times New Roman"/>
          <w:szCs w:val="24"/>
        </w:rPr>
        <w:t xml:space="preserve"> ο ιστορικός του μέλλοντος</w:t>
      </w:r>
      <w:r>
        <w:rPr>
          <w:rFonts w:eastAsia="Times New Roman"/>
          <w:szCs w:val="24"/>
        </w:rPr>
        <w:t>. Π</w:t>
      </w:r>
      <w:r>
        <w:rPr>
          <w:rFonts w:eastAsia="Times New Roman"/>
          <w:szCs w:val="24"/>
        </w:rPr>
        <w:t>άντως</w:t>
      </w:r>
      <w:r>
        <w:rPr>
          <w:rFonts w:eastAsia="Times New Roman"/>
          <w:szCs w:val="24"/>
        </w:rPr>
        <w:t>,</w:t>
      </w:r>
      <w:r>
        <w:rPr>
          <w:rFonts w:eastAsia="Times New Roman"/>
          <w:szCs w:val="24"/>
        </w:rPr>
        <w:t xml:space="preserve"> τα δεδομένα έχουν καταγραφεί.</w:t>
      </w:r>
    </w:p>
    <w:p w14:paraId="4217C5B5" w14:textId="77777777" w:rsidR="00D30189" w:rsidRDefault="00486ADB">
      <w:pPr>
        <w:spacing w:line="600" w:lineRule="auto"/>
        <w:ind w:firstLine="720"/>
        <w:jc w:val="both"/>
        <w:rPr>
          <w:rFonts w:eastAsia="Times New Roman"/>
          <w:szCs w:val="24"/>
        </w:rPr>
      </w:pPr>
      <w:r>
        <w:rPr>
          <w:rFonts w:eastAsia="Times New Roman"/>
          <w:szCs w:val="24"/>
        </w:rPr>
        <w:t xml:space="preserve">Σήμερα θα σταθώ σε ζητήματα του Υπουργείου Παιδείας: Άρθρο 245. Υποχρεωτικό ωράριο εκπαιδευτικών. Το ωράριο των εκπαιδευτικών διαχωρίζεται σε διδακτικό και </w:t>
      </w:r>
      <w:proofErr w:type="spellStart"/>
      <w:r>
        <w:rPr>
          <w:rFonts w:eastAsia="Times New Roman"/>
          <w:szCs w:val="24"/>
        </w:rPr>
        <w:t>εξωδιδακτικό</w:t>
      </w:r>
      <w:proofErr w:type="spellEnd"/>
      <w:r>
        <w:rPr>
          <w:rFonts w:eastAsia="Times New Roman"/>
          <w:szCs w:val="24"/>
        </w:rPr>
        <w:t xml:space="preserve">. Αυτό έχει ρυθμιστεί </w:t>
      </w:r>
      <w:r>
        <w:rPr>
          <w:rFonts w:eastAsia="Times New Roman"/>
          <w:szCs w:val="24"/>
        </w:rPr>
        <w:t xml:space="preserve">από το 1985 με τον ν.1566. Η ίδια ρύθμιση επαναλαμβάνεται με το παρόν άρθρο, αλλά με λεπτομερέστερη περιγραφή των </w:t>
      </w:r>
      <w:proofErr w:type="spellStart"/>
      <w:r>
        <w:rPr>
          <w:rFonts w:eastAsia="Times New Roman"/>
          <w:szCs w:val="24"/>
        </w:rPr>
        <w:t>εξωδιδακτικών</w:t>
      </w:r>
      <w:proofErr w:type="spellEnd"/>
      <w:r>
        <w:rPr>
          <w:rFonts w:eastAsia="Times New Roman"/>
          <w:szCs w:val="24"/>
        </w:rPr>
        <w:t xml:space="preserve"> υποχρεώσεων του εκπαιδευτικού. </w:t>
      </w:r>
    </w:p>
    <w:p w14:paraId="4217C5B6" w14:textId="77777777" w:rsidR="00D30189" w:rsidRDefault="00486ADB">
      <w:pPr>
        <w:spacing w:line="600" w:lineRule="auto"/>
        <w:ind w:firstLine="720"/>
        <w:jc w:val="both"/>
        <w:rPr>
          <w:rFonts w:eastAsia="Times New Roman" w:cs="Times New Roman"/>
          <w:szCs w:val="24"/>
        </w:rPr>
      </w:pPr>
      <w:r>
        <w:rPr>
          <w:rFonts w:eastAsia="Times New Roman"/>
          <w:szCs w:val="24"/>
        </w:rPr>
        <w:t xml:space="preserve">Ας σταθούμε, όμως, στην ουσία του εκπαιδευτικού έργου και του υποχρεωτικού του ωραρίου. </w:t>
      </w:r>
      <w:r>
        <w:rPr>
          <w:rFonts w:eastAsia="Times New Roman" w:cs="Times New Roman"/>
          <w:szCs w:val="24"/>
        </w:rPr>
        <w:t xml:space="preserve">Το έργο </w:t>
      </w:r>
      <w:r>
        <w:rPr>
          <w:rFonts w:eastAsia="Times New Roman" w:cs="Times New Roman"/>
          <w:szCs w:val="24"/>
        </w:rPr>
        <w:t>του εκπαιδευτικού συνίσταται</w:t>
      </w:r>
      <w:r>
        <w:rPr>
          <w:rFonts w:eastAsia="Times New Roman" w:cs="Times New Roman"/>
          <w:szCs w:val="24"/>
        </w:rPr>
        <w:t>,</w:t>
      </w:r>
      <w:r>
        <w:rPr>
          <w:rFonts w:eastAsia="Times New Roman" w:cs="Times New Roman"/>
          <w:szCs w:val="24"/>
        </w:rPr>
        <w:t xml:space="preserve"> από τη διδασκαλία του στην τάξη, από την προετοιμασία του γι’ αυτή, αλλά και από την όλη συμμετοχή του στη σχολική ζωή και την παιδαγωγία</w:t>
      </w:r>
      <w:r>
        <w:rPr>
          <w:rFonts w:eastAsia="Times New Roman" w:cs="Times New Roman"/>
          <w:szCs w:val="24"/>
        </w:rPr>
        <w:t>,</w:t>
      </w:r>
      <w:r>
        <w:rPr>
          <w:rFonts w:eastAsia="Times New Roman" w:cs="Times New Roman"/>
          <w:szCs w:val="24"/>
        </w:rPr>
        <w:t xml:space="preserve"> μέσα από </w:t>
      </w:r>
      <w:proofErr w:type="spellStart"/>
      <w:r>
        <w:rPr>
          <w:rFonts w:eastAsia="Times New Roman" w:cs="Times New Roman"/>
          <w:szCs w:val="24"/>
        </w:rPr>
        <w:t>εξωδιδακτικές</w:t>
      </w:r>
      <w:proofErr w:type="spellEnd"/>
      <w:r>
        <w:rPr>
          <w:rFonts w:eastAsia="Times New Roman" w:cs="Times New Roman"/>
          <w:szCs w:val="24"/>
        </w:rPr>
        <w:t xml:space="preserve"> εργασίες και δράσεις. Αυτό αναγνωρίζεται από όλους και γι’ αυτό </w:t>
      </w:r>
      <w:r>
        <w:rPr>
          <w:rFonts w:eastAsia="Times New Roman" w:cs="Times New Roman"/>
          <w:szCs w:val="24"/>
        </w:rPr>
        <w:t>οι εκπαιδευτικοί</w:t>
      </w:r>
      <w:r>
        <w:rPr>
          <w:rFonts w:eastAsia="Times New Roman" w:cs="Times New Roman"/>
          <w:szCs w:val="24"/>
        </w:rPr>
        <w:t>,</w:t>
      </w:r>
      <w:r>
        <w:rPr>
          <w:rFonts w:eastAsia="Times New Roman" w:cs="Times New Roman"/>
          <w:szCs w:val="24"/>
        </w:rPr>
        <w:t xml:space="preserve"> ακολουθώντας τους μαθητές και τη λειτουργία των σχολείων, δεν εργάζονται όταν το σχολείο έχει διακοπές. </w:t>
      </w:r>
    </w:p>
    <w:p w14:paraId="4217C5B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Θεωρώ διαλυτική για το σχολείο και το όλο έργο του την άποψη πως μοναδικό καθήκον του εκπαιδευτικού είναι η διδασκαλία στην τάξη. Η ό</w:t>
      </w:r>
      <w:r>
        <w:rPr>
          <w:rFonts w:eastAsia="Times New Roman" w:cs="Times New Roman"/>
          <w:szCs w:val="24"/>
        </w:rPr>
        <w:t xml:space="preserve">λη παιδαγωγία του σχολείου δεν ολοκληρώνεται μόνο με τη διδασκαλία. Είναι αναγκαίες οι κάθε είδους σχολικές δράσεις και η συμμετοχή όλων των εκπαιδευτικών σ’ αυτές. Αυτό επιδιώκει το παρόν άρθρο. </w:t>
      </w:r>
    </w:p>
    <w:p w14:paraId="4217C5B8"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Άρθρο 246, συγχωνεύσεις σχολικών μονάδων. Περιγράφονται με </w:t>
      </w:r>
      <w:r>
        <w:rPr>
          <w:rFonts w:eastAsia="Times New Roman" w:cs="Times New Roman"/>
          <w:szCs w:val="24"/>
        </w:rPr>
        <w:t>λεπτομέρεια οι προϋποθέσεις και η διαδικασία και κυρίως</w:t>
      </w:r>
      <w:r>
        <w:rPr>
          <w:rFonts w:eastAsia="Times New Roman" w:cs="Times New Roman"/>
          <w:szCs w:val="24"/>
        </w:rPr>
        <w:t xml:space="preserve">, </w:t>
      </w:r>
      <w:r>
        <w:rPr>
          <w:rFonts w:eastAsia="Times New Roman" w:cs="Times New Roman"/>
          <w:szCs w:val="24"/>
        </w:rPr>
        <w:t>τα χρονικά περιθώρια αυτών των ενεργειών. Δύσκολο να διαφωνήσει κάποιος με τις συγκεκριμένες προϋποθέσεις μαθητικού πληθυσμού, γεωγραφικής κατανομής και τα υπόλοιπα. Πώς όμως προέκυψε το πρόβλημα; Το</w:t>
      </w:r>
      <w:r>
        <w:rPr>
          <w:rFonts w:eastAsia="Times New Roman" w:cs="Times New Roman"/>
          <w:szCs w:val="24"/>
        </w:rPr>
        <w:t xml:space="preserve"> υπάρχον σχολικό δίκτυο δομήθηκε κυρίως με τον ν.309/1976 που διαχώρισε γυμνάσια - λύκεια και καθιέρωσε υποχρεωτική την εννιάχρονη εκπαίδευση. Τότε λογικό ήταν</w:t>
      </w:r>
      <w:r>
        <w:rPr>
          <w:rFonts w:eastAsia="Times New Roman" w:cs="Times New Roman"/>
          <w:szCs w:val="24"/>
        </w:rPr>
        <w:t>,</w:t>
      </w:r>
      <w:r>
        <w:rPr>
          <w:rFonts w:eastAsia="Times New Roman" w:cs="Times New Roman"/>
          <w:szCs w:val="24"/>
        </w:rPr>
        <w:t xml:space="preserve"> κάθε χωριό να έχει δημοτικό σχολείο, κάθε κωμόπολη να έχει γυμνάσιο ή και λύκειο. Σωστά, γιατί </w:t>
      </w:r>
      <w:r>
        <w:rPr>
          <w:rFonts w:eastAsia="Times New Roman" w:cs="Times New Roman"/>
          <w:szCs w:val="24"/>
        </w:rPr>
        <w:t xml:space="preserve">τότε υπήρχαν παιδιά. </w:t>
      </w:r>
    </w:p>
    <w:p w14:paraId="4217C5B9"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Σήμερα, πέντε δεκαετίες μετά, στα πληθυσμιακά δεδομένα της χώρας καταγράφονται δυο καθοριστικές μεταβολές: Πρώτη είναι η ραγδαία συνολική μείωση του μαθητικού πληθυσμού και δεύτερη η έντονη μετακίνηση του πληθυσμού στα μεγάλα αστικά κ</w:t>
      </w:r>
      <w:r>
        <w:rPr>
          <w:rFonts w:eastAsia="Times New Roman" w:cs="Times New Roman"/>
          <w:szCs w:val="24"/>
        </w:rPr>
        <w:t>έντρα. Έτσι μας έμειναν σχολεία άδεια από μαθητές</w:t>
      </w:r>
      <w:r>
        <w:rPr>
          <w:rFonts w:eastAsia="Times New Roman" w:cs="Times New Roman"/>
          <w:szCs w:val="24"/>
        </w:rPr>
        <w:t>,</w:t>
      </w:r>
      <w:r>
        <w:rPr>
          <w:rFonts w:eastAsia="Times New Roman" w:cs="Times New Roman"/>
          <w:szCs w:val="24"/>
        </w:rPr>
        <w:t xml:space="preserve"> όχι μόνο στα χωριά, αλλά και στις πόλεις. </w:t>
      </w:r>
    </w:p>
    <w:p w14:paraId="4217C5BA"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Εξαιρώντας τα νησιά και τις δύσβατες ορεινές περιοχές κυρίως, μπορεί βάσιμα να υποστηριχθεί πως δεν πρέπει να ξαναδούμε την όλη συγκρότηση της σχολικής μονάδας </w:t>
      </w:r>
      <w:r>
        <w:rPr>
          <w:rFonts w:eastAsia="Times New Roman" w:cs="Times New Roman"/>
          <w:szCs w:val="24"/>
        </w:rPr>
        <w:t>και του σχολικού δικτύου; Δηλαδή μπορεί να υποστηριχθεί ότι συστεγαζόμενα ή σε ελάχιστες αποστάσεις σχολεία είναι παιδαγωγικά βάσιμο να λειτουργούν με τριάντα ή σαράντα μαθητές και να μη συγχωνεύονται, με μοναδική αντίρρηση πως ενδεχομένως</w:t>
      </w:r>
      <w:r>
        <w:rPr>
          <w:rFonts w:eastAsia="Times New Roman" w:cs="Times New Roman"/>
          <w:szCs w:val="24"/>
        </w:rPr>
        <w:t>,</w:t>
      </w:r>
      <w:r>
        <w:rPr>
          <w:rFonts w:eastAsia="Times New Roman" w:cs="Times New Roman"/>
          <w:szCs w:val="24"/>
        </w:rPr>
        <w:t xml:space="preserve"> θα μειωθούν οι </w:t>
      </w:r>
      <w:r>
        <w:rPr>
          <w:rFonts w:eastAsia="Times New Roman" w:cs="Times New Roman"/>
          <w:szCs w:val="24"/>
        </w:rPr>
        <w:t xml:space="preserve">οργανικές θέσεις των εκπαιδευτικών; </w:t>
      </w:r>
    </w:p>
    <w:p w14:paraId="4217C5BB"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Αυτή η δομή του σχολικού δικτύου οδήγησε στην ανάγκη μετακίνησης εκπαιδευτικών σε δυο και σε τρία σχολεία</w:t>
      </w:r>
      <w:r>
        <w:rPr>
          <w:rFonts w:eastAsia="Times New Roman" w:cs="Times New Roman"/>
          <w:szCs w:val="24"/>
        </w:rPr>
        <w:t>,</w:t>
      </w:r>
      <w:r>
        <w:rPr>
          <w:rFonts w:eastAsia="Times New Roman" w:cs="Times New Roman"/>
          <w:szCs w:val="24"/>
        </w:rPr>
        <w:t xml:space="preserve"> προκειμένου να συμπληρώσουν το υποχρεωτικό διδακτικό τους ωράριο. Είναι γεγονός παιδαγωγικά μη αποδεκτό. Δεν πρέ</w:t>
      </w:r>
      <w:r>
        <w:rPr>
          <w:rFonts w:eastAsia="Times New Roman" w:cs="Times New Roman"/>
          <w:szCs w:val="24"/>
        </w:rPr>
        <w:t xml:space="preserve">πει αυτό να περιοριστεί; Με αυτές τις μετακινήσεις εκπαιδευτικών για συμπλήρωση του υποχρεωτικού διδακτικού ωραρίου αδυνατίζει ή χάνεται η λειτουργία του συλλόγου εκπαιδευτικών. </w:t>
      </w:r>
    </w:p>
    <w:p w14:paraId="4217C5BC"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Το όλο πρόβλημα έρχεται από δεκαετίες και είναι δυσεπίλυτο, διότι προσκρούει </w:t>
      </w:r>
      <w:r>
        <w:rPr>
          <w:rFonts w:eastAsia="Times New Roman" w:cs="Times New Roman"/>
          <w:szCs w:val="24"/>
        </w:rPr>
        <w:t>σε πολλές επιδιώξεις και αντιλήψεις. Παράδειγμα: «Όχι σε πιθανή μείωση οργανικών θέσεων». «Θέλω το σχολείο στη γειτονιά μου». Τι να κάνουμε εν τέλει; Κατά πρώτον, να βάλουμε προτεραιότητες. Πρώτα οι παιδαγωγικές ανάγκες, άρα η ορθολογική οργάνωση του τμήμα</w:t>
      </w:r>
      <w:r>
        <w:rPr>
          <w:rFonts w:eastAsia="Times New Roman" w:cs="Times New Roman"/>
          <w:szCs w:val="24"/>
        </w:rPr>
        <w:t xml:space="preserve">τος και της σχολικής μονάδας, κατά συνέπεια και του σχολικού δικτύου. Αυτά περιγράφονται ως προϋποθέσεις του παρόντος άρθρου. </w:t>
      </w:r>
    </w:p>
    <w:p w14:paraId="4217C5BD"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Επιπρόσθετα, θα έλεγα να λάβουμε υπ’ </w:t>
      </w:r>
      <w:proofErr w:type="spellStart"/>
      <w:r>
        <w:rPr>
          <w:rFonts w:eastAsia="Times New Roman" w:cs="Times New Roman"/>
          <w:szCs w:val="24"/>
        </w:rPr>
        <w:t>όψιν</w:t>
      </w:r>
      <w:proofErr w:type="spellEnd"/>
      <w:r>
        <w:rPr>
          <w:rFonts w:eastAsia="Times New Roman" w:cs="Times New Roman"/>
          <w:szCs w:val="24"/>
        </w:rPr>
        <w:t xml:space="preserve"> και τις πολιτιστικές ανάγκες της επαρχίας. Ένα σχολείο μπορεί να γίνει κύτταρο πολιτισμ</w:t>
      </w:r>
      <w:r>
        <w:rPr>
          <w:rFonts w:eastAsia="Times New Roman" w:cs="Times New Roman"/>
          <w:szCs w:val="24"/>
        </w:rPr>
        <w:t xml:space="preserve">ού σε ένα χωριό. Το ενδεχόμενο μείωσης των οργανικών θέσεων πώς το αντιμετωπίζουμε; Θα έλεγα με εισαγωγή νέων, αναγκαίων για τους μαθητές δράσεων, για παράδειγμα ενισχυτική διδασκαλία σε ένα ευρύ δίκτυο στα σχολεία. Η πρόταση αυτή είναι δαπανηρή, αλλά και </w:t>
      </w:r>
      <w:r>
        <w:rPr>
          <w:rFonts w:eastAsia="Times New Roman" w:cs="Times New Roman"/>
          <w:szCs w:val="24"/>
        </w:rPr>
        <w:t xml:space="preserve">συγκρουσιακή με συμφέροντα. Ας τη δούμε, όμως. </w:t>
      </w:r>
    </w:p>
    <w:p w14:paraId="4217C5BE"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Καταλήγοντας</w:t>
      </w:r>
      <w:r>
        <w:rPr>
          <w:rFonts w:eastAsia="Times New Roman" w:cs="Times New Roman"/>
          <w:szCs w:val="24"/>
        </w:rPr>
        <w:t>,</w:t>
      </w:r>
      <w:r>
        <w:rPr>
          <w:rFonts w:eastAsia="Times New Roman" w:cs="Times New Roman"/>
          <w:szCs w:val="24"/>
        </w:rPr>
        <w:t xml:space="preserve"> θα σημείωνα πως τα ζητήματα της εκπαίδευσης έχουν πολλαπλό χαρακτήρα, αλλά σε κάθε περίπτωση η απόλυτη προτεραιότητα πρέπει να είναι οι μαθητές και οι ανάγκες τους. </w:t>
      </w:r>
    </w:p>
    <w:p w14:paraId="4217C5BF"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Κλείνω με μια παρατήρηση για</w:t>
      </w:r>
      <w:r>
        <w:rPr>
          <w:rFonts w:eastAsia="Times New Roman" w:cs="Times New Roman"/>
          <w:szCs w:val="24"/>
        </w:rPr>
        <w:t xml:space="preserve"> τη λειτουργία μας, που επισήμανε και ο κ. Παρασκευόπουλος. Οι αρχαίοι Σπαρτιάτες έλεγαν: «Μηδέν άγαν» και οι αρχαίοι Αθηναίοι έλεγαν: «Μέτρον άριστον». Με αυτά τα δυο συνθήματα πρέπει να πορευτούμε στη λειτουργία μας ως Βουλή.</w:t>
      </w:r>
    </w:p>
    <w:p w14:paraId="4217C5C0"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Σας ευχαριστώ.</w:t>
      </w:r>
    </w:p>
    <w:p w14:paraId="4217C5C1" w14:textId="77777777" w:rsidR="00D30189" w:rsidRDefault="00486ADB">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του ΣΥΡΙΖΑ)</w:t>
      </w:r>
    </w:p>
    <w:p w14:paraId="4217C5C2"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και εμείς. </w:t>
      </w:r>
    </w:p>
    <w:p w14:paraId="4217C5C3"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 για δύο λεπτά, να κάνετε ένα σχόλιο.</w:t>
      </w:r>
    </w:p>
    <w:p w14:paraId="4217C5C4" w14:textId="77777777" w:rsidR="00D30189" w:rsidRDefault="00486AD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Ούτε για δύο λεπτά.</w:t>
      </w:r>
    </w:p>
    <w:p w14:paraId="4217C5C5"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Θέλω να ενημερώσω το Σώμα για το</w:t>
      </w:r>
      <w:r>
        <w:rPr>
          <w:rFonts w:eastAsia="Times New Roman" w:cs="Times New Roman"/>
          <w:szCs w:val="24"/>
        </w:rPr>
        <w:t xml:space="preserve"> εξής. Είμαστε λίγο πριν τις 10 η ώρα και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με νομοτεχνική βελτίωση που έφερε πριν λίγο, εν </w:t>
      </w:r>
      <w:proofErr w:type="spellStart"/>
      <w:r>
        <w:rPr>
          <w:rFonts w:eastAsia="Times New Roman" w:cs="Times New Roman"/>
          <w:szCs w:val="24"/>
        </w:rPr>
        <w:t>κρυπτώ</w:t>
      </w:r>
      <w:proofErr w:type="spellEnd"/>
      <w:r>
        <w:rPr>
          <w:rFonts w:eastAsia="Times New Roman" w:cs="Times New Roman"/>
          <w:szCs w:val="24"/>
        </w:rPr>
        <w:t xml:space="preserve"> βέβαια, εξαιρεί τα μέλη του ΤΧΣ από την υποβολή δήλωσης περιουσιακής κατάστασης. </w:t>
      </w:r>
    </w:p>
    <w:p w14:paraId="4217C5C6"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 xml:space="preserve">Την ώρα δηλαδή που η Κυβέρνηση χτυπάει τους δικαστές για να </w:t>
      </w:r>
      <w:r>
        <w:rPr>
          <w:rFonts w:eastAsia="Times New Roman" w:cs="Times New Roman"/>
          <w:szCs w:val="24"/>
        </w:rPr>
        <w:t xml:space="preserve">βγάλουν στη δημοσιότητα και να έχουν όλοι σε δημοσιότητα τα «πόθεν έσχες», ο κ. </w:t>
      </w:r>
      <w:proofErr w:type="spellStart"/>
      <w:r>
        <w:rPr>
          <w:rFonts w:eastAsia="Times New Roman" w:cs="Times New Roman"/>
          <w:szCs w:val="24"/>
        </w:rPr>
        <w:t>Τσακαλώτος</w:t>
      </w:r>
      <w:proofErr w:type="spellEnd"/>
      <w:r>
        <w:rPr>
          <w:rFonts w:eastAsia="Times New Roman" w:cs="Times New Roman"/>
          <w:szCs w:val="24"/>
        </w:rPr>
        <w:t xml:space="preserve"> τους εξαιρεί από το να καταθέτουν δήλωση περιουσιακής κατάστασης. </w:t>
      </w:r>
    </w:p>
    <w:p w14:paraId="4217C5C7" w14:textId="77777777" w:rsidR="00D30189" w:rsidRDefault="00486ADB">
      <w:pPr>
        <w:spacing w:line="600" w:lineRule="auto"/>
        <w:ind w:firstLine="720"/>
        <w:jc w:val="both"/>
        <w:rPr>
          <w:rFonts w:eastAsia="Times New Roman" w:cs="Times New Roman"/>
          <w:szCs w:val="24"/>
        </w:rPr>
      </w:pPr>
      <w:r>
        <w:rPr>
          <w:rFonts w:eastAsia="Times New Roman" w:cs="Times New Roman"/>
          <w:szCs w:val="24"/>
        </w:rPr>
        <w:t>Αναρωτιέμαι: Η Κυβέρνηση έχει να φοβηθεί κάτι και γι’ αυτό τους καλύπτει; Νομίζω ότι αυτό είναι πρ</w:t>
      </w:r>
      <w:r>
        <w:rPr>
          <w:rFonts w:eastAsia="Times New Roman" w:cs="Times New Roman"/>
          <w:szCs w:val="24"/>
        </w:rPr>
        <w:t xml:space="preserve">αγματική ντροπή για το Κοινοβούλιο! </w:t>
      </w:r>
    </w:p>
    <w:p w14:paraId="4217C5C8" w14:textId="77777777" w:rsidR="00D30189" w:rsidRDefault="00486ADB">
      <w:pPr>
        <w:spacing w:line="600" w:lineRule="auto"/>
        <w:ind w:firstLine="567"/>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217C5C9" w14:textId="77777777" w:rsidR="00D30189" w:rsidRDefault="00486ADB">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217C5CA" w14:textId="77777777" w:rsidR="00D30189" w:rsidRDefault="00486ADB">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217C5CB" w14:textId="77777777" w:rsidR="00D30189" w:rsidRDefault="00486ADB">
      <w:pPr>
        <w:spacing w:line="600" w:lineRule="auto"/>
        <w:jc w:val="both"/>
        <w:rPr>
          <w:rFonts w:eastAsia="Times New Roman" w:cs="Times New Roman"/>
          <w:b/>
          <w:bCs/>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21.26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15 Ιανουαρίου 2018 και ώρα 10.00΄, με αντικείμενο εργασιών του Σώματος: </w:t>
      </w:r>
      <w:r>
        <w:rPr>
          <w:rFonts w:eastAsia="Times New Roman" w:cs="Times New Roman"/>
          <w:szCs w:val="24"/>
        </w:rPr>
        <w:t xml:space="preserve">νομοθετική </w:t>
      </w:r>
      <w:r>
        <w:rPr>
          <w:rFonts w:eastAsia="Times New Roman" w:cs="Times New Roman"/>
          <w:szCs w:val="24"/>
        </w:rPr>
        <w:t>εργασία, συνέχιση της συζήτησης και ψήφιση του σχεδίου νόμου του Υπουργείου Οικονομικ</w:t>
      </w:r>
      <w:r>
        <w:rPr>
          <w:rFonts w:eastAsia="Times New Roman" w:cs="Times New Roman"/>
          <w:szCs w:val="24"/>
        </w:rPr>
        <w:t>ών</w:t>
      </w:r>
      <w:r>
        <w:rPr>
          <w:rFonts w:eastAsia="Times New Roman" w:cs="Times New Roman"/>
          <w:szCs w:val="24"/>
        </w:rPr>
        <w:t>:</w:t>
      </w:r>
      <w:r>
        <w:rPr>
          <w:rFonts w:eastAsia="Times New Roman" w:cs="Times New Roman"/>
          <w:szCs w:val="24"/>
        </w:rPr>
        <w:t xml:space="preserve"> «Ρυθμίσεις για την εφαρμογή των διαρθρωτικών μεταρρυθμίσεων του Προγράμματος Οικονομικής Προσαρμογής και άλλες διατάξεις», σύμφωνα με την ημερήσια διάταξη που έχει διανεμηθεί. </w:t>
      </w:r>
    </w:p>
    <w:p w14:paraId="4217C5CC" w14:textId="77777777" w:rsidR="00D30189" w:rsidRDefault="00486ADB">
      <w:pPr>
        <w:spacing w:line="600" w:lineRule="auto"/>
        <w:ind w:firstLine="720"/>
        <w:jc w:val="both"/>
        <w:rPr>
          <w:rFonts w:eastAsia="Times New Roman" w:cs="Times New Roman"/>
          <w:szCs w:val="24"/>
        </w:rPr>
      </w:pPr>
      <w:r>
        <w:rPr>
          <w:rFonts w:eastAsia="Times New Roman" w:cs="Times New Roman"/>
          <w:b/>
          <w:bCs/>
          <w:szCs w:val="24"/>
        </w:rPr>
        <w:t>Ο</w:t>
      </w:r>
      <w:r>
        <w:rPr>
          <w:rFonts w:eastAsia="Times New Roman" w:cs="Times New Roman"/>
          <w:b/>
          <w:bCs/>
          <w:szCs w:val="24"/>
          <w:lang w:val="en-US"/>
        </w:rPr>
        <w:t xml:space="preserve"> </w:t>
      </w:r>
      <w:r>
        <w:rPr>
          <w:rFonts w:eastAsia="Times New Roman" w:cs="Times New Roman"/>
          <w:b/>
          <w:bCs/>
          <w:szCs w:val="24"/>
        </w:rPr>
        <w:t xml:space="preserve">ΠΡΟΕΔΡΟΣ                                                        ΟΙ </w:t>
      </w:r>
      <w:r>
        <w:rPr>
          <w:rFonts w:eastAsia="Times New Roman" w:cs="Times New Roman"/>
          <w:b/>
          <w:bCs/>
          <w:szCs w:val="24"/>
        </w:rPr>
        <w:t>ΓΡΑΜΜΑΤΕΙΣ</w:t>
      </w:r>
    </w:p>
    <w:sectPr w:rsidR="00D301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WDxcatqt7XJExUHsODrQoW4/gqA=" w:salt="fg5ugleLKhmtfcMnYr/b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89"/>
    <w:rsid w:val="00486ADB"/>
    <w:rsid w:val="00B86A7F"/>
    <w:rsid w:val="00D301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BDA6"/>
  <w15:docId w15:val="{06BDA524-8D4D-4843-B142-495063E4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138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9138E"/>
    <w:rPr>
      <w:rFonts w:ascii="Segoe UI" w:hAnsi="Segoe UI" w:cs="Segoe UI"/>
      <w:sz w:val="18"/>
      <w:szCs w:val="18"/>
    </w:rPr>
  </w:style>
  <w:style w:type="paragraph" w:styleId="a4">
    <w:name w:val="Revision"/>
    <w:hidden/>
    <w:uiPriority w:val="99"/>
    <w:semiHidden/>
    <w:rsid w:val="008B1352"/>
    <w:pPr>
      <w:spacing w:after="0" w:line="240" w:lineRule="auto"/>
    </w:pPr>
  </w:style>
  <w:style w:type="paragraph" w:styleId="a5">
    <w:name w:val="header"/>
    <w:basedOn w:val="a"/>
    <w:link w:val="Char0"/>
    <w:uiPriority w:val="99"/>
    <w:unhideWhenUsed/>
    <w:rsid w:val="00B92818"/>
    <w:pPr>
      <w:tabs>
        <w:tab w:val="center" w:pos="4153"/>
        <w:tab w:val="right" w:pos="8306"/>
      </w:tabs>
      <w:spacing w:after="0" w:line="240" w:lineRule="auto"/>
    </w:pPr>
  </w:style>
  <w:style w:type="character" w:customStyle="1" w:styleId="Char0">
    <w:name w:val="Κεφαλίδα Char"/>
    <w:basedOn w:val="a0"/>
    <w:link w:val="a5"/>
    <w:uiPriority w:val="99"/>
    <w:rsid w:val="00B92818"/>
  </w:style>
  <w:style w:type="paragraph" w:styleId="a6">
    <w:name w:val="footer"/>
    <w:basedOn w:val="a"/>
    <w:link w:val="Char1"/>
    <w:uiPriority w:val="99"/>
    <w:unhideWhenUsed/>
    <w:rsid w:val="00B92818"/>
    <w:pPr>
      <w:tabs>
        <w:tab w:val="center" w:pos="4153"/>
        <w:tab w:val="right" w:pos="8306"/>
      </w:tabs>
      <w:spacing w:after="0" w:line="240" w:lineRule="auto"/>
    </w:pPr>
  </w:style>
  <w:style w:type="character" w:customStyle="1" w:styleId="Char1">
    <w:name w:val="Υποσέλιδο Char"/>
    <w:basedOn w:val="a0"/>
    <w:link w:val="a6"/>
    <w:uiPriority w:val="99"/>
    <w:rsid w:val="00B9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569</MetadataID>
    <Session xmlns="641f345b-441b-4b81-9152-adc2e73ba5e1">Γ´</Session>
    <Date xmlns="641f345b-441b-4b81-9152-adc2e73ba5e1">2018-01-11T22:00:00+00:00</Date>
    <Status xmlns="641f345b-441b-4b81-9152-adc2e73ba5e1">
      <Url>https://intra.parliament.gr/praktika/Lists/Incoming_Metadata/EditForm.aspx?ID=569&amp;Source=/praktika/Recordings_Library/Forms/AllItems.aspx</Url>
      <Description>Δημοσιεύτηκε</Description>
    </Status>
    <Meeting xmlns="641f345b-441b-4b81-9152-adc2e73ba5e1">ΝΕ´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48624-90DB-4ED5-972F-77D8DA40CE40}">
  <ds:schemaRefs>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13E1ECA3-0F91-461F-84BD-EC766A29B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B29FA2-5067-42E8-9E50-1D1B51E578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477</Pages>
  <Words>88217</Words>
  <Characters>476375</Characters>
  <Application>Microsoft Office Word</Application>
  <DocSecurity>0</DocSecurity>
  <Lines>3969</Lines>
  <Paragraphs>1126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2018-01-19T07:57:00Z</dcterms:created>
  <dcterms:modified xsi:type="dcterms:W3CDTF">2018-01-19T07:57:00Z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