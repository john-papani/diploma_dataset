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20D" w:rsidRDefault="0042020D" w:rsidP="005E1BBF">
      <w:pPr>
        <w:spacing w:after="0" w:line="360" w:lineRule="auto"/>
        <w:jc w:val="both"/>
        <w:rPr>
          <w:rFonts w:ascii="Arial" w:hAnsi="Arial" w:cs="Arial"/>
          <w:sz w:val="24"/>
          <w:szCs w:val="24"/>
        </w:rPr>
      </w:pPr>
      <w:r>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42020D" w:rsidRDefault="0042020D" w:rsidP="005E1BBF">
      <w:pPr>
        <w:spacing w:after="0" w:line="360" w:lineRule="auto"/>
        <w:rPr>
          <w:rFonts w:ascii="Arial" w:hAnsi="Arial" w:cs="Arial"/>
          <w:sz w:val="24"/>
          <w:szCs w:val="24"/>
        </w:rPr>
      </w:pPr>
    </w:p>
    <w:p w:rsidR="0042020D" w:rsidRDefault="0042020D" w:rsidP="005E1BBF">
      <w:pPr>
        <w:spacing w:after="0" w:line="360" w:lineRule="auto"/>
        <w:rPr>
          <w:rFonts w:ascii="Arial" w:hAnsi="Arial" w:cs="Arial"/>
          <w:sz w:val="24"/>
          <w:szCs w:val="24"/>
        </w:rPr>
      </w:pPr>
      <w:r>
        <w:rPr>
          <w:rFonts w:ascii="Arial" w:hAnsi="Arial" w:cs="Arial"/>
          <w:sz w:val="24"/>
          <w:szCs w:val="24"/>
        </w:rPr>
        <w:t>ΠΙΝΑΚΑΣ ΠΕΡΙΕΧΟΜΕΝΩΝ</w:t>
      </w:r>
    </w:p>
    <w:p w:rsidR="0042020D" w:rsidRDefault="0042020D" w:rsidP="005E1BBF">
      <w:pPr>
        <w:spacing w:after="0" w:line="360" w:lineRule="auto"/>
        <w:rPr>
          <w:rFonts w:ascii="Arial" w:hAnsi="Arial" w:cs="Arial"/>
          <w:sz w:val="24"/>
          <w:szCs w:val="24"/>
        </w:rPr>
      </w:pPr>
      <w:r>
        <w:rPr>
          <w:rFonts w:ascii="Arial" w:hAnsi="Arial" w:cs="Arial"/>
          <w:sz w:val="24"/>
          <w:szCs w:val="24"/>
        </w:rPr>
        <w:t xml:space="preserve">ΙΗ’ ΠΕΡΙΟΔΟΣ </w:t>
      </w:r>
    </w:p>
    <w:p w:rsidR="0042020D" w:rsidRDefault="0042020D" w:rsidP="005E1BBF">
      <w:pPr>
        <w:spacing w:after="0" w:line="360" w:lineRule="auto"/>
        <w:rPr>
          <w:rFonts w:ascii="Arial" w:hAnsi="Arial" w:cs="Arial"/>
          <w:sz w:val="24"/>
          <w:szCs w:val="24"/>
        </w:rPr>
      </w:pPr>
      <w:r>
        <w:rPr>
          <w:rFonts w:ascii="Arial" w:hAnsi="Arial" w:cs="Arial"/>
          <w:sz w:val="24"/>
          <w:szCs w:val="24"/>
        </w:rPr>
        <w:t>ΠΡΟΕΔΡΕΥΟΜΕΝΗΣ ΚΟΙΝΟΒΟΥΛΕΥΤΙΚΗΣ ΔΗΜΟΚΡΑΤΙΑΣ</w:t>
      </w:r>
    </w:p>
    <w:p w:rsidR="0042020D" w:rsidRDefault="0042020D" w:rsidP="005E1BBF">
      <w:pPr>
        <w:spacing w:after="0" w:line="360" w:lineRule="auto"/>
        <w:rPr>
          <w:rFonts w:ascii="Arial" w:hAnsi="Arial" w:cs="Arial"/>
          <w:sz w:val="24"/>
          <w:szCs w:val="24"/>
        </w:rPr>
      </w:pPr>
      <w:r>
        <w:rPr>
          <w:rFonts w:ascii="Arial" w:hAnsi="Arial" w:cs="Arial"/>
          <w:sz w:val="24"/>
          <w:szCs w:val="24"/>
        </w:rPr>
        <w:t>ΣΥΝΟΔΟΣ Γ΄</w:t>
      </w:r>
    </w:p>
    <w:p w:rsidR="0042020D" w:rsidRDefault="0042020D" w:rsidP="005E1BBF">
      <w:pPr>
        <w:spacing w:after="0" w:line="360" w:lineRule="auto"/>
        <w:rPr>
          <w:rFonts w:ascii="Arial" w:hAnsi="Arial" w:cs="Arial"/>
          <w:sz w:val="24"/>
          <w:szCs w:val="24"/>
        </w:rPr>
      </w:pPr>
    </w:p>
    <w:p w:rsidR="0042020D" w:rsidRDefault="0042020D" w:rsidP="005E1BBF">
      <w:pPr>
        <w:spacing w:after="0" w:line="360" w:lineRule="auto"/>
        <w:rPr>
          <w:rFonts w:ascii="Arial" w:hAnsi="Arial" w:cs="Arial"/>
          <w:sz w:val="24"/>
          <w:szCs w:val="24"/>
        </w:rPr>
      </w:pPr>
      <w:r>
        <w:rPr>
          <w:rFonts w:ascii="Arial" w:hAnsi="Arial" w:cs="Arial"/>
          <w:sz w:val="24"/>
          <w:szCs w:val="24"/>
        </w:rPr>
        <w:t>ΣΥΝΕΔΡΙΑΣΗ Ε΄</w:t>
      </w:r>
    </w:p>
    <w:p w:rsidR="0042020D" w:rsidRDefault="0042020D" w:rsidP="005E1BBF">
      <w:pPr>
        <w:spacing w:after="0" w:line="360" w:lineRule="auto"/>
        <w:rPr>
          <w:rFonts w:ascii="Arial" w:hAnsi="Arial" w:cs="Arial"/>
          <w:sz w:val="24"/>
          <w:szCs w:val="24"/>
        </w:rPr>
      </w:pPr>
      <w:r>
        <w:rPr>
          <w:rFonts w:ascii="Arial" w:hAnsi="Arial" w:cs="Arial"/>
          <w:sz w:val="24"/>
          <w:szCs w:val="24"/>
        </w:rPr>
        <w:t>Παρασκευή 8 Οκτωβρίου 2021</w:t>
      </w:r>
    </w:p>
    <w:p w:rsidR="0042020D" w:rsidRDefault="0042020D" w:rsidP="005E1BBF">
      <w:pPr>
        <w:spacing w:after="0" w:line="360" w:lineRule="auto"/>
        <w:rPr>
          <w:rFonts w:ascii="Arial" w:hAnsi="Arial" w:cs="Arial"/>
          <w:sz w:val="24"/>
          <w:szCs w:val="24"/>
        </w:rPr>
      </w:pPr>
    </w:p>
    <w:p w:rsidR="0042020D" w:rsidRDefault="0042020D" w:rsidP="005E1BBF">
      <w:pPr>
        <w:spacing w:after="0" w:line="360" w:lineRule="auto"/>
        <w:rPr>
          <w:rFonts w:ascii="Arial" w:hAnsi="Arial" w:cs="Arial"/>
          <w:sz w:val="24"/>
          <w:szCs w:val="24"/>
        </w:rPr>
      </w:pPr>
      <w:r>
        <w:rPr>
          <w:rFonts w:ascii="Arial" w:hAnsi="Arial" w:cs="Arial"/>
          <w:sz w:val="24"/>
          <w:szCs w:val="24"/>
        </w:rPr>
        <w:t>ΘΕΜΑΤΑ</w:t>
      </w:r>
    </w:p>
    <w:p w:rsidR="0042020D" w:rsidRDefault="0042020D" w:rsidP="005E1BBF">
      <w:pPr>
        <w:spacing w:after="0" w:line="360" w:lineRule="auto"/>
        <w:rPr>
          <w:rFonts w:ascii="Arial" w:hAnsi="Arial" w:cs="Arial"/>
          <w:sz w:val="24"/>
          <w:szCs w:val="24"/>
        </w:rPr>
      </w:pPr>
      <w:r>
        <w:rPr>
          <w:rFonts w:ascii="Arial" w:hAnsi="Arial" w:cs="Arial"/>
          <w:sz w:val="24"/>
          <w:szCs w:val="24"/>
        </w:rPr>
        <w:t xml:space="preserve"> </w:t>
      </w:r>
      <w:r>
        <w:rPr>
          <w:rFonts w:ascii="Arial" w:hAnsi="Arial" w:cs="Arial"/>
          <w:sz w:val="24"/>
          <w:szCs w:val="24"/>
        </w:rPr>
        <w:br/>
        <w:t xml:space="preserve">Α. ΕΙΔΙΚΑ ΘΕΜΑΤΑ </w:t>
      </w:r>
      <w:r>
        <w:rPr>
          <w:rFonts w:ascii="Arial" w:hAnsi="Arial" w:cs="Arial"/>
          <w:sz w:val="24"/>
          <w:szCs w:val="24"/>
        </w:rPr>
        <w:br/>
        <w:t xml:space="preserve">Επί διαδικαστικού θέματος, σελ. </w:t>
      </w:r>
      <w:r>
        <w:rPr>
          <w:rFonts w:ascii="Arial" w:hAnsi="Arial" w:cs="Arial"/>
          <w:sz w:val="24"/>
          <w:szCs w:val="24"/>
        </w:rPr>
        <w:br/>
        <w:t xml:space="preserve"> </w:t>
      </w:r>
      <w:r>
        <w:rPr>
          <w:rFonts w:ascii="Arial" w:hAnsi="Arial" w:cs="Arial"/>
          <w:sz w:val="24"/>
          <w:szCs w:val="24"/>
        </w:rPr>
        <w:br/>
        <w:t xml:space="preserve">Β. ΚΟΙΝΟΒΟΥΛΕΥΤΙΚΟΣ ΕΛΕΓΧΟΣ </w:t>
      </w:r>
      <w:r>
        <w:rPr>
          <w:rFonts w:ascii="Arial" w:hAnsi="Arial" w:cs="Arial"/>
          <w:sz w:val="24"/>
          <w:szCs w:val="24"/>
        </w:rPr>
        <w:br/>
        <w:t xml:space="preserve">1. Ανακοίνωση του δελτίου επικαίρων ερωτήσεων της Δευτέρας 11 Οκτωβρίου 2021, σελ. </w:t>
      </w:r>
      <w:r>
        <w:rPr>
          <w:rFonts w:ascii="Arial" w:hAnsi="Arial" w:cs="Arial"/>
          <w:sz w:val="24"/>
          <w:szCs w:val="24"/>
        </w:rPr>
        <w:br/>
        <w:t xml:space="preserve">2. Συζήτηση επικαίρων ερωτήσεων: </w:t>
      </w:r>
      <w:r>
        <w:rPr>
          <w:rFonts w:ascii="Arial" w:hAnsi="Arial" w:cs="Arial"/>
          <w:sz w:val="24"/>
          <w:szCs w:val="24"/>
        </w:rPr>
        <w:br/>
        <w:t xml:space="preserve">   α) Προς τον Υπουργό Εσωτερικών, με θέμα: « Άστεγα το 1ο Γυμνάσιο και το 2ο Γυμνάσιο του Δήμου Λαγκαδά στην Περιφερειακή Ενότητα (ΠΕ) Θεσσαλονίκης», σελ. </w:t>
      </w:r>
      <w:r>
        <w:rPr>
          <w:rFonts w:ascii="Arial" w:hAnsi="Arial" w:cs="Arial"/>
          <w:sz w:val="24"/>
          <w:szCs w:val="24"/>
        </w:rPr>
        <w:br/>
        <w:t xml:space="preserve">   β) Προς τον Υπουργό Προστασίας του Πολίτη, με θέμα: «Απροκάλυπτη αστυνομική βία εναντίον πολιτών της Τήνου», σελ. </w:t>
      </w:r>
      <w:r>
        <w:rPr>
          <w:rFonts w:ascii="Arial" w:hAnsi="Arial" w:cs="Arial"/>
          <w:sz w:val="24"/>
          <w:szCs w:val="24"/>
        </w:rPr>
        <w:br/>
        <w:t xml:space="preserve">   γ) Προς τον Υπουργό Εργασίας και Κοινωνικών Υποθέσεων, με θέμα: «Να ανακληθεί η παράνομη και εκδικητική απόλυση του συνδικαλιστή, εργαζομένου στο κατάστημα της </w:t>
      </w:r>
      <w:proofErr w:type="spellStart"/>
      <w:r>
        <w:rPr>
          <w:rFonts w:ascii="Arial" w:hAnsi="Arial" w:cs="Arial"/>
          <w:sz w:val="24"/>
          <w:szCs w:val="24"/>
        </w:rPr>
        <w:t>Praktiker</w:t>
      </w:r>
      <w:proofErr w:type="spellEnd"/>
      <w:r>
        <w:rPr>
          <w:rFonts w:ascii="Arial" w:hAnsi="Arial" w:cs="Arial"/>
          <w:sz w:val="24"/>
          <w:szCs w:val="24"/>
        </w:rPr>
        <w:t xml:space="preserve"> </w:t>
      </w:r>
      <w:proofErr w:type="spellStart"/>
      <w:r>
        <w:rPr>
          <w:rFonts w:ascii="Arial" w:hAnsi="Arial" w:cs="Arial"/>
          <w:sz w:val="24"/>
          <w:szCs w:val="24"/>
        </w:rPr>
        <w:t>Hellas</w:t>
      </w:r>
      <w:proofErr w:type="spellEnd"/>
      <w:r>
        <w:rPr>
          <w:rFonts w:ascii="Arial" w:hAnsi="Arial" w:cs="Arial"/>
          <w:sz w:val="24"/>
          <w:szCs w:val="24"/>
        </w:rPr>
        <w:t xml:space="preserve"> στη Λάρισα», σελ. </w:t>
      </w:r>
      <w:r>
        <w:rPr>
          <w:rFonts w:ascii="Arial" w:hAnsi="Arial" w:cs="Arial"/>
          <w:sz w:val="24"/>
          <w:szCs w:val="24"/>
        </w:rPr>
        <w:br/>
        <w:t xml:space="preserve">   δ) Προς τον Υπουργό Ανάπτυξης και Επενδύσεων, με θέμα: «Μέτρα ενίσχυσης των επιχειρήσεων και των εργαζομένων στο σεισμόπληκτο </w:t>
      </w:r>
      <w:proofErr w:type="spellStart"/>
      <w:r>
        <w:rPr>
          <w:rFonts w:ascii="Arial" w:hAnsi="Arial" w:cs="Arial"/>
          <w:sz w:val="24"/>
          <w:szCs w:val="24"/>
        </w:rPr>
        <w:t>Αρκαλοχώρι</w:t>
      </w:r>
      <w:proofErr w:type="spellEnd"/>
      <w:r>
        <w:rPr>
          <w:rFonts w:ascii="Arial" w:hAnsi="Arial" w:cs="Arial"/>
          <w:sz w:val="24"/>
          <w:szCs w:val="24"/>
        </w:rPr>
        <w:t xml:space="preserve">», σελ. </w:t>
      </w:r>
      <w:r>
        <w:rPr>
          <w:rFonts w:ascii="Arial" w:hAnsi="Arial" w:cs="Arial"/>
          <w:sz w:val="24"/>
          <w:szCs w:val="24"/>
        </w:rPr>
        <w:br/>
        <w:t xml:space="preserve">   ε) Προς τον Υπουργό Περιβάλλοντος και Ενέργειας: </w:t>
      </w:r>
      <w:r>
        <w:rPr>
          <w:rFonts w:ascii="Arial" w:hAnsi="Arial" w:cs="Arial"/>
          <w:sz w:val="24"/>
          <w:szCs w:val="24"/>
        </w:rPr>
        <w:br/>
        <w:t xml:space="preserve">   i. με θέμα: «Δυνατότητα επιχορήγησης αγροτών εγκατάστασης </w:t>
      </w:r>
      <w:proofErr w:type="spellStart"/>
      <w:r>
        <w:rPr>
          <w:rFonts w:ascii="Arial" w:hAnsi="Arial" w:cs="Arial"/>
          <w:sz w:val="24"/>
          <w:szCs w:val="24"/>
        </w:rPr>
        <w:t>φωτοβολταϊκού</w:t>
      </w:r>
      <w:proofErr w:type="spellEnd"/>
      <w:r>
        <w:rPr>
          <w:rFonts w:ascii="Arial" w:hAnsi="Arial" w:cs="Arial"/>
          <w:sz w:val="24"/>
          <w:szCs w:val="24"/>
        </w:rPr>
        <w:t xml:space="preserve"> συστήματος για συμψηφισμό παραγόμενης - </w:t>
      </w:r>
      <w:r>
        <w:rPr>
          <w:rFonts w:ascii="Arial" w:hAnsi="Arial" w:cs="Arial"/>
          <w:sz w:val="24"/>
          <w:szCs w:val="24"/>
        </w:rPr>
        <w:lastRenderedPageBreak/>
        <w:t xml:space="preserve">καταναλισκόμενης ενέργειας», σελ. </w:t>
      </w:r>
      <w:r>
        <w:rPr>
          <w:rFonts w:ascii="Arial" w:hAnsi="Arial" w:cs="Arial"/>
          <w:sz w:val="24"/>
          <w:szCs w:val="24"/>
        </w:rPr>
        <w:br/>
        <w:t xml:space="preserve">   </w:t>
      </w:r>
      <w:proofErr w:type="spellStart"/>
      <w:r>
        <w:rPr>
          <w:rFonts w:ascii="Arial" w:hAnsi="Arial" w:cs="Arial"/>
          <w:sz w:val="24"/>
          <w:szCs w:val="24"/>
        </w:rPr>
        <w:t>ii</w:t>
      </w:r>
      <w:proofErr w:type="spellEnd"/>
      <w:r>
        <w:rPr>
          <w:rFonts w:ascii="Arial" w:hAnsi="Arial" w:cs="Arial"/>
          <w:sz w:val="24"/>
          <w:szCs w:val="24"/>
        </w:rPr>
        <w:t xml:space="preserve">. με θέμα: «Ο κάθετος ενεργειακός άξονας θα προσφέρει πολύτιμο αναπτυξιακό πλεονέκτημα στον Ν.  Έβρου», σελ. </w:t>
      </w:r>
      <w:r>
        <w:rPr>
          <w:rFonts w:ascii="Arial" w:hAnsi="Arial" w:cs="Arial"/>
          <w:sz w:val="24"/>
          <w:szCs w:val="24"/>
        </w:rPr>
        <w:br/>
        <w:t xml:space="preserve">   </w:t>
      </w:r>
      <w:proofErr w:type="spellStart"/>
      <w:r>
        <w:rPr>
          <w:rFonts w:ascii="Arial" w:hAnsi="Arial" w:cs="Arial"/>
          <w:sz w:val="24"/>
          <w:szCs w:val="24"/>
        </w:rPr>
        <w:t>iii</w:t>
      </w:r>
      <w:proofErr w:type="spellEnd"/>
      <w:r>
        <w:rPr>
          <w:rFonts w:ascii="Arial" w:hAnsi="Arial" w:cs="Arial"/>
          <w:sz w:val="24"/>
          <w:szCs w:val="24"/>
        </w:rPr>
        <w:t xml:space="preserve">. με θέμα: «Βόρειος Ποδηλατικός  Άξονας Αττικής», σελ. </w:t>
      </w:r>
      <w:r>
        <w:rPr>
          <w:rFonts w:ascii="Arial" w:hAnsi="Arial" w:cs="Arial"/>
          <w:sz w:val="24"/>
          <w:szCs w:val="24"/>
        </w:rPr>
        <w:br/>
        <w:t xml:space="preserve">   </w:t>
      </w:r>
      <w:proofErr w:type="spellStart"/>
      <w:r>
        <w:rPr>
          <w:rFonts w:ascii="Arial" w:hAnsi="Arial" w:cs="Arial"/>
          <w:sz w:val="24"/>
          <w:szCs w:val="24"/>
        </w:rPr>
        <w:t>iv</w:t>
      </w:r>
      <w:proofErr w:type="spellEnd"/>
      <w:r>
        <w:rPr>
          <w:rFonts w:ascii="Arial" w:hAnsi="Arial" w:cs="Arial"/>
          <w:sz w:val="24"/>
          <w:szCs w:val="24"/>
        </w:rPr>
        <w:t xml:space="preserve">. με θέμα: «Σχέδιο πολεοδομικής ανασυγκρότησης της σεισμόπληκτης περιοχής </w:t>
      </w:r>
      <w:proofErr w:type="spellStart"/>
      <w:r>
        <w:rPr>
          <w:rFonts w:ascii="Arial" w:hAnsi="Arial" w:cs="Arial"/>
          <w:sz w:val="24"/>
          <w:szCs w:val="24"/>
        </w:rPr>
        <w:t>Αρκαλοχωρίου</w:t>
      </w:r>
      <w:proofErr w:type="spellEnd"/>
      <w:r>
        <w:rPr>
          <w:rFonts w:ascii="Arial" w:hAnsi="Arial" w:cs="Arial"/>
          <w:sz w:val="24"/>
          <w:szCs w:val="24"/>
        </w:rPr>
        <w:t xml:space="preserve">», σελ. </w:t>
      </w:r>
    </w:p>
    <w:p w:rsidR="0042020D" w:rsidRDefault="0042020D" w:rsidP="005E1BBF">
      <w:pPr>
        <w:spacing w:after="0" w:line="360" w:lineRule="auto"/>
        <w:rPr>
          <w:rFonts w:ascii="Arial" w:hAnsi="Arial" w:cs="Arial"/>
          <w:sz w:val="24"/>
          <w:szCs w:val="24"/>
        </w:rPr>
      </w:pPr>
    </w:p>
    <w:p w:rsidR="0042020D" w:rsidRDefault="0042020D" w:rsidP="005E1BBF">
      <w:pPr>
        <w:spacing w:after="0" w:line="360" w:lineRule="auto"/>
        <w:rPr>
          <w:rFonts w:ascii="Arial" w:hAnsi="Arial" w:cs="Arial"/>
          <w:sz w:val="24"/>
          <w:szCs w:val="24"/>
        </w:rPr>
      </w:pPr>
      <w:r>
        <w:rPr>
          <w:rFonts w:ascii="Arial" w:hAnsi="Arial" w:cs="Arial"/>
          <w:sz w:val="24"/>
          <w:szCs w:val="24"/>
        </w:rPr>
        <w:t>ΠΡΟΕΔΡΕΥΩΝ</w:t>
      </w:r>
    </w:p>
    <w:p w:rsidR="0042020D" w:rsidRDefault="0042020D" w:rsidP="005E1BBF">
      <w:pPr>
        <w:spacing w:after="0" w:line="360" w:lineRule="auto"/>
        <w:rPr>
          <w:rFonts w:ascii="Arial" w:hAnsi="Arial" w:cs="Arial"/>
          <w:sz w:val="24"/>
          <w:szCs w:val="24"/>
        </w:rPr>
      </w:pPr>
      <w:r>
        <w:rPr>
          <w:rFonts w:ascii="Arial" w:hAnsi="Arial" w:cs="Arial"/>
          <w:sz w:val="24"/>
          <w:szCs w:val="24"/>
        </w:rPr>
        <w:t>ΜΠΟΥΡΑΣ Α., σελ.</w:t>
      </w:r>
    </w:p>
    <w:p w:rsidR="0042020D" w:rsidRDefault="0042020D" w:rsidP="005E1BBF">
      <w:pPr>
        <w:spacing w:after="0" w:line="360" w:lineRule="auto"/>
        <w:rPr>
          <w:rFonts w:ascii="Arial" w:hAnsi="Arial" w:cs="Arial"/>
          <w:sz w:val="24"/>
          <w:szCs w:val="24"/>
        </w:rPr>
      </w:pPr>
    </w:p>
    <w:p w:rsidR="0042020D" w:rsidRDefault="0042020D" w:rsidP="005E1BBF">
      <w:pPr>
        <w:spacing w:after="0" w:line="360" w:lineRule="auto"/>
        <w:rPr>
          <w:rFonts w:ascii="Arial" w:hAnsi="Arial" w:cs="Arial"/>
          <w:sz w:val="24"/>
          <w:szCs w:val="24"/>
        </w:rPr>
      </w:pPr>
      <w:r>
        <w:rPr>
          <w:rFonts w:ascii="Arial" w:hAnsi="Arial" w:cs="Arial"/>
          <w:sz w:val="24"/>
          <w:szCs w:val="24"/>
        </w:rPr>
        <w:t>ΟΜΙΛΗΤΕΣ</w:t>
      </w:r>
    </w:p>
    <w:p w:rsidR="0042020D" w:rsidRDefault="0042020D" w:rsidP="005E1BBF">
      <w:pPr>
        <w:spacing w:after="0" w:line="360" w:lineRule="auto"/>
        <w:rPr>
          <w:rFonts w:ascii="Arial" w:hAnsi="Arial" w:cs="Arial"/>
          <w:sz w:val="24"/>
          <w:szCs w:val="24"/>
        </w:rPr>
      </w:pPr>
      <w:r>
        <w:rPr>
          <w:rFonts w:ascii="Arial" w:hAnsi="Arial" w:cs="Arial"/>
          <w:sz w:val="24"/>
          <w:szCs w:val="24"/>
        </w:rPr>
        <w:br/>
        <w:t>Α. Επί διαδικαστικού θέματος:</w:t>
      </w:r>
      <w:r>
        <w:rPr>
          <w:rFonts w:ascii="Arial" w:hAnsi="Arial" w:cs="Arial"/>
          <w:sz w:val="24"/>
          <w:szCs w:val="24"/>
        </w:rPr>
        <w:br/>
        <w:t>ΘΕΟΔΩΡΙΚΑΚΟΣ Π. , σελ.</w:t>
      </w:r>
      <w:r>
        <w:rPr>
          <w:rFonts w:ascii="Arial" w:hAnsi="Arial" w:cs="Arial"/>
          <w:sz w:val="24"/>
          <w:szCs w:val="24"/>
        </w:rPr>
        <w:br/>
        <w:t>ΛΑΜΠΡΟΥΛΗΣ Γ. , σελ.</w:t>
      </w:r>
      <w:r>
        <w:rPr>
          <w:rFonts w:ascii="Arial" w:hAnsi="Arial" w:cs="Arial"/>
          <w:sz w:val="24"/>
          <w:szCs w:val="24"/>
        </w:rPr>
        <w:br/>
        <w:t>ΜΠΟΥΡΑΣ Α. , σελ.</w:t>
      </w:r>
      <w:r>
        <w:rPr>
          <w:rFonts w:ascii="Arial" w:hAnsi="Arial" w:cs="Arial"/>
          <w:sz w:val="24"/>
          <w:szCs w:val="24"/>
        </w:rPr>
        <w:br/>
      </w:r>
      <w:r>
        <w:rPr>
          <w:rFonts w:ascii="Arial" w:hAnsi="Arial" w:cs="Arial"/>
          <w:sz w:val="24"/>
          <w:szCs w:val="24"/>
        </w:rPr>
        <w:br/>
        <w:t>Β. Επί των επικαίρων ερωτήσεων:</w:t>
      </w:r>
      <w:r>
        <w:rPr>
          <w:rFonts w:ascii="Arial" w:hAnsi="Arial" w:cs="Arial"/>
          <w:sz w:val="24"/>
          <w:szCs w:val="24"/>
        </w:rPr>
        <w:br/>
        <w:t>ΑΡΣΕΝΗΣ Κ. , σελ.</w:t>
      </w:r>
      <w:r>
        <w:rPr>
          <w:rFonts w:ascii="Arial" w:hAnsi="Arial" w:cs="Arial"/>
          <w:sz w:val="24"/>
          <w:szCs w:val="24"/>
        </w:rPr>
        <w:br/>
        <w:t>ΓΕΩΡΓΙΑΔΗΣ Σ. , σελ.</w:t>
      </w:r>
      <w:r>
        <w:rPr>
          <w:rFonts w:ascii="Arial" w:hAnsi="Arial" w:cs="Arial"/>
          <w:sz w:val="24"/>
          <w:szCs w:val="24"/>
        </w:rPr>
        <w:br/>
        <w:t>ΔΗΜΟΣΧΑΚΗΣ Α. , σελ.</w:t>
      </w:r>
      <w:r>
        <w:rPr>
          <w:rFonts w:ascii="Arial" w:hAnsi="Arial" w:cs="Arial"/>
          <w:sz w:val="24"/>
          <w:szCs w:val="24"/>
        </w:rPr>
        <w:br/>
        <w:t>ΘΕΟΔΩΡΙΚΑΚΟΣ Π. , σελ.</w:t>
      </w:r>
      <w:r>
        <w:rPr>
          <w:rFonts w:ascii="Arial" w:hAnsi="Arial" w:cs="Arial"/>
          <w:sz w:val="24"/>
          <w:szCs w:val="24"/>
        </w:rPr>
        <w:br/>
        <w:t>ΚΑΡΑΓΙΑΝΝΗΣ Γ. , σελ.</w:t>
      </w:r>
      <w:r>
        <w:rPr>
          <w:rFonts w:ascii="Arial" w:hAnsi="Arial" w:cs="Arial"/>
          <w:sz w:val="24"/>
          <w:szCs w:val="24"/>
        </w:rPr>
        <w:br/>
        <w:t>ΚΕΓΚΕΡΟΓΛΟΥ Β. , σελ.</w:t>
      </w:r>
      <w:r>
        <w:rPr>
          <w:rFonts w:ascii="Arial" w:hAnsi="Arial" w:cs="Arial"/>
          <w:sz w:val="24"/>
          <w:szCs w:val="24"/>
        </w:rPr>
        <w:br/>
        <w:t>ΚΟΥΜΟΥΤΣΑΚΟΣ Γ. , σελ.</w:t>
      </w:r>
      <w:r>
        <w:rPr>
          <w:rFonts w:ascii="Arial" w:hAnsi="Arial" w:cs="Arial"/>
          <w:sz w:val="24"/>
          <w:szCs w:val="24"/>
        </w:rPr>
        <w:br/>
        <w:t>ΚΩΤΣΟΣ Γ. , σελ.</w:t>
      </w:r>
      <w:r>
        <w:rPr>
          <w:rFonts w:ascii="Arial" w:hAnsi="Arial" w:cs="Arial"/>
          <w:sz w:val="24"/>
          <w:szCs w:val="24"/>
        </w:rPr>
        <w:br/>
        <w:t>ΛΑΜΠΡΟΥΛΗΣ Γ. , σελ.</w:t>
      </w:r>
      <w:r>
        <w:rPr>
          <w:rFonts w:ascii="Arial" w:hAnsi="Arial" w:cs="Arial"/>
          <w:sz w:val="24"/>
          <w:szCs w:val="24"/>
        </w:rPr>
        <w:br/>
        <w:t>ΠΕΤΣΑΣ Σ. , σελ.</w:t>
      </w:r>
      <w:r>
        <w:rPr>
          <w:rFonts w:ascii="Arial" w:hAnsi="Arial" w:cs="Arial"/>
          <w:sz w:val="24"/>
          <w:szCs w:val="24"/>
        </w:rPr>
        <w:br/>
        <w:t>ΣΤΟΛΤΙΔΗΣ Λ. , σελ.</w:t>
      </w:r>
      <w:r>
        <w:rPr>
          <w:rFonts w:ascii="Arial" w:hAnsi="Arial" w:cs="Arial"/>
          <w:sz w:val="24"/>
          <w:szCs w:val="24"/>
        </w:rPr>
        <w:br/>
        <w:t>ΤΑΓΑΡΑΣ Ν. , σελ.</w:t>
      </w:r>
      <w:r>
        <w:rPr>
          <w:rFonts w:ascii="Arial" w:hAnsi="Arial" w:cs="Arial"/>
          <w:sz w:val="24"/>
          <w:szCs w:val="24"/>
        </w:rPr>
        <w:br/>
        <w:t>ΤΣΑΚΛΟΓΛΟΥ Π. , σελ.</w:t>
      </w:r>
      <w:r>
        <w:rPr>
          <w:rFonts w:ascii="Arial" w:hAnsi="Arial" w:cs="Arial"/>
          <w:sz w:val="24"/>
          <w:szCs w:val="24"/>
        </w:rPr>
        <w:br/>
      </w:r>
    </w:p>
    <w:p w:rsidR="0042020D" w:rsidRDefault="0042020D" w:rsidP="005E1BBF">
      <w:pPr>
        <w:spacing w:after="0" w:line="360" w:lineRule="auto"/>
        <w:rPr>
          <w:rFonts w:ascii="Arial" w:hAnsi="Arial" w:cs="Arial"/>
          <w:sz w:val="24"/>
          <w:szCs w:val="24"/>
        </w:rPr>
      </w:pPr>
    </w:p>
    <w:p w:rsidR="0042020D" w:rsidRDefault="0042020D" w:rsidP="005E1BBF">
      <w:pPr>
        <w:spacing w:after="0" w:line="360" w:lineRule="auto"/>
        <w:rPr>
          <w:rFonts w:ascii="Arial" w:hAnsi="Arial" w:cs="Arial"/>
          <w:sz w:val="24"/>
          <w:szCs w:val="24"/>
        </w:rPr>
      </w:pPr>
    </w:p>
    <w:p w:rsidR="005E1BBF" w:rsidRPr="005E1BBF" w:rsidRDefault="005E1BBF" w:rsidP="005E1BBF">
      <w:pPr>
        <w:spacing w:after="0" w:line="600" w:lineRule="auto"/>
        <w:ind w:firstLine="720"/>
        <w:jc w:val="center"/>
        <w:rPr>
          <w:rFonts w:ascii="Arial" w:hAnsi="Arial"/>
          <w:sz w:val="24"/>
          <w:szCs w:val="24"/>
          <w:lang w:eastAsia="el-GR"/>
        </w:rPr>
      </w:pPr>
      <w:r w:rsidRPr="005E1BBF">
        <w:rPr>
          <w:rFonts w:ascii="Arial" w:hAnsi="Arial"/>
          <w:sz w:val="24"/>
          <w:szCs w:val="24"/>
          <w:lang w:eastAsia="el-GR"/>
        </w:rPr>
        <w:lastRenderedPageBreak/>
        <w:t>ΠΡΑΚΤΙΚΑ ΒΟΥΛΗΣ</w:t>
      </w:r>
    </w:p>
    <w:p w:rsidR="005E1BBF" w:rsidRPr="005E1BBF" w:rsidRDefault="005E1BBF" w:rsidP="005E1BBF">
      <w:pPr>
        <w:spacing w:after="0" w:line="600" w:lineRule="auto"/>
        <w:ind w:firstLine="720"/>
        <w:jc w:val="center"/>
        <w:rPr>
          <w:rFonts w:ascii="Arial" w:hAnsi="Arial"/>
          <w:sz w:val="24"/>
          <w:szCs w:val="24"/>
          <w:lang w:eastAsia="el-GR"/>
        </w:rPr>
      </w:pPr>
      <w:r w:rsidRPr="005E1BBF">
        <w:rPr>
          <w:rFonts w:ascii="Arial" w:hAnsi="Arial"/>
          <w:sz w:val="24"/>
          <w:szCs w:val="24"/>
          <w:lang w:eastAsia="el-GR"/>
        </w:rPr>
        <w:t>ΙΗ΄ ΠΕΡΙΟΔΟΣ</w:t>
      </w:r>
    </w:p>
    <w:p w:rsidR="005E1BBF" w:rsidRPr="005E1BBF" w:rsidRDefault="005E1BBF" w:rsidP="005E1BBF">
      <w:pPr>
        <w:spacing w:after="0" w:line="600" w:lineRule="auto"/>
        <w:ind w:firstLine="720"/>
        <w:jc w:val="center"/>
        <w:rPr>
          <w:rFonts w:ascii="Arial" w:hAnsi="Arial"/>
          <w:sz w:val="24"/>
          <w:szCs w:val="24"/>
          <w:lang w:eastAsia="el-GR"/>
        </w:rPr>
      </w:pPr>
      <w:r w:rsidRPr="005E1BBF">
        <w:rPr>
          <w:rFonts w:ascii="Arial" w:hAnsi="Arial"/>
          <w:sz w:val="24"/>
          <w:szCs w:val="24"/>
          <w:lang w:eastAsia="el-GR"/>
        </w:rPr>
        <w:t>ΠΡΟΕΔΡΕΥΟΜΕΝΗΣ ΚΟΙΝΟΒΟΥΛΕΥΤΙΚΗΣ ΔΗΜΟΚΡΑΤΙΑΣ</w:t>
      </w:r>
    </w:p>
    <w:p w:rsidR="005E1BBF" w:rsidRPr="005E1BBF" w:rsidRDefault="005E1BBF" w:rsidP="005E1BBF">
      <w:pPr>
        <w:spacing w:after="0" w:line="600" w:lineRule="auto"/>
        <w:ind w:firstLine="720"/>
        <w:jc w:val="center"/>
        <w:rPr>
          <w:rFonts w:ascii="Arial" w:hAnsi="Arial"/>
          <w:sz w:val="24"/>
          <w:szCs w:val="24"/>
          <w:lang w:eastAsia="el-GR"/>
        </w:rPr>
      </w:pPr>
      <w:r w:rsidRPr="005E1BBF">
        <w:rPr>
          <w:rFonts w:ascii="Arial" w:hAnsi="Arial"/>
          <w:sz w:val="24"/>
          <w:szCs w:val="24"/>
          <w:lang w:eastAsia="el-GR"/>
        </w:rPr>
        <w:t>ΣΥΝΟΔΟΣ Γ΄</w:t>
      </w:r>
    </w:p>
    <w:p w:rsidR="005E1BBF" w:rsidRPr="005E1BBF" w:rsidRDefault="005E1BBF" w:rsidP="005E1BBF">
      <w:pPr>
        <w:spacing w:after="0" w:line="600" w:lineRule="auto"/>
        <w:ind w:firstLine="720"/>
        <w:jc w:val="center"/>
        <w:rPr>
          <w:rFonts w:ascii="Arial" w:hAnsi="Arial"/>
          <w:sz w:val="24"/>
          <w:szCs w:val="24"/>
          <w:lang w:eastAsia="el-GR"/>
        </w:rPr>
      </w:pPr>
      <w:r w:rsidRPr="005E1BBF">
        <w:rPr>
          <w:rFonts w:ascii="Arial" w:hAnsi="Arial"/>
          <w:sz w:val="24"/>
          <w:szCs w:val="24"/>
          <w:lang w:eastAsia="el-GR"/>
        </w:rPr>
        <w:t>ΣΥΝΕΔΡΙΑΣΗ Ε΄</w:t>
      </w:r>
    </w:p>
    <w:p w:rsidR="005E1BBF" w:rsidRPr="005E1BBF" w:rsidRDefault="005E1BBF" w:rsidP="005E1BBF">
      <w:pPr>
        <w:spacing w:after="0" w:line="600" w:lineRule="auto"/>
        <w:ind w:firstLine="720"/>
        <w:jc w:val="center"/>
        <w:rPr>
          <w:rFonts w:ascii="Arial" w:hAnsi="Arial"/>
          <w:sz w:val="24"/>
          <w:szCs w:val="24"/>
          <w:lang w:eastAsia="el-GR"/>
        </w:rPr>
      </w:pPr>
      <w:r w:rsidRPr="005E1BBF">
        <w:rPr>
          <w:rFonts w:ascii="Arial" w:hAnsi="Arial"/>
          <w:sz w:val="24"/>
          <w:szCs w:val="24"/>
          <w:lang w:eastAsia="el-GR"/>
        </w:rPr>
        <w:t>Παρασκευή 8 Οκτωβρίου 2021</w:t>
      </w:r>
    </w:p>
    <w:p w:rsidR="005E1BBF" w:rsidRPr="005E1BBF" w:rsidRDefault="005E1BBF" w:rsidP="005E1BBF">
      <w:pPr>
        <w:spacing w:after="0" w:line="600" w:lineRule="auto"/>
        <w:ind w:firstLine="720"/>
        <w:jc w:val="both"/>
        <w:rPr>
          <w:rFonts w:ascii="Arial" w:hAnsi="Arial"/>
          <w:b/>
          <w:sz w:val="24"/>
          <w:szCs w:val="24"/>
          <w:lang w:eastAsia="el-GR"/>
        </w:rPr>
      </w:pPr>
      <w:r w:rsidRPr="005E1BBF">
        <w:rPr>
          <w:rFonts w:ascii="Arial" w:hAnsi="Arial"/>
          <w:sz w:val="24"/>
          <w:szCs w:val="24"/>
          <w:lang w:eastAsia="el-GR"/>
        </w:rPr>
        <w:t xml:space="preserve">Αθήνα, σήμερα στις 8 Οκτωβρίου 2021, ημέρα Παρασκευή και ώρα 9.19΄ συνήλθε στην Αίθουσα των συνεδριάσεων του Βουλευτηρίου η Βουλή σε ολομέλεια για να συνεδριάσει υπό την προεδρία του Γ΄ Αντιπροέδρου αυτής κ. </w:t>
      </w:r>
      <w:r w:rsidRPr="005E1BBF">
        <w:rPr>
          <w:rFonts w:ascii="Arial" w:hAnsi="Arial"/>
          <w:b/>
          <w:sz w:val="24"/>
          <w:szCs w:val="24"/>
          <w:lang w:eastAsia="el-GR"/>
        </w:rPr>
        <w:t>ΑΘΑΝΑΣΙΟΥ ΜΠΟΥΡΑ</w:t>
      </w:r>
      <w:r w:rsidRPr="005E1BBF">
        <w:rPr>
          <w:rFonts w:ascii="Arial" w:hAnsi="Arial"/>
          <w:sz w:val="24"/>
          <w:szCs w:val="24"/>
          <w:lang w:eastAsia="el-GR"/>
        </w:rPr>
        <w:t xml:space="preserve">.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b/>
          <w:sz w:val="24"/>
          <w:szCs w:val="24"/>
          <w:lang w:eastAsia="el-GR"/>
        </w:rPr>
        <w:t xml:space="preserve">ΠΡΟΕΔΡΕΥΩΝ (Αθανάσιος Μπούρας): </w:t>
      </w:r>
      <w:r w:rsidRPr="005E1BBF">
        <w:rPr>
          <w:rFonts w:ascii="Arial" w:hAnsi="Arial"/>
          <w:sz w:val="24"/>
          <w:szCs w:val="24"/>
          <w:lang w:eastAsia="el-GR"/>
        </w:rPr>
        <w:t>Κυρίες και κύριοι συνάδελφοι, αρχίζει η συνεδρίαση.</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(ΕΠΙΚΥΡΩΣΗ ΠΡΑΚΤΙΚΩΝ: Σύμφωνα με την από 7-10-2021 εξουσιοδότηση του Σώματος επικυρώθηκαν με ευθύνη του Προεδρείου τα Πρακτικά της Δ΄ συνεδριάσεώς του, της Πέμπτης 7 Οκτωβρίου 2021, σε ό,τι αφορά την ψήφιση στο σύνολο του σχεδίου νόμου: «Κύρωση της Συμφωνίας μεταξύ της Κυβέρνησης της Ελληνικής Δημοκρατίας και της Κυβέρνησης της Γαλλικής Δημοκρατίας για την εγκαθίδρυση στρατηγικής εταιρικής σχέσης για τη συνεργασία στην άμυνα και την ασφάλεια»)</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lastRenderedPageBreak/>
        <w:t xml:space="preserve">Παρακαλείται ο κύριος Γραμματέας να ανακοινώσει τις αναφορές προς το Σώμα.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(Ανακοινώνονται προς το Σώμα από τον κ. Λεωνίδα Στολτίδη, Βουλευτή Β΄ Θεσσαλονίκης, τα ακόλουθα:</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Α΄ ΚΑΤΑΘΕΣΗ ΑΝΑΦΟΡΩΝ</w:t>
      </w:r>
    </w:p>
    <w:p w:rsidR="005E1BBF" w:rsidRPr="005E1BBF" w:rsidRDefault="005E1BBF" w:rsidP="005E1BBF">
      <w:pPr>
        <w:spacing w:after="0" w:line="600" w:lineRule="auto"/>
        <w:ind w:firstLine="720"/>
        <w:jc w:val="center"/>
        <w:rPr>
          <w:rFonts w:ascii="Arial" w:hAnsi="Arial"/>
          <w:color w:val="FF0000"/>
          <w:sz w:val="24"/>
          <w:szCs w:val="24"/>
          <w:lang w:eastAsia="el-GR"/>
        </w:rPr>
      </w:pPr>
      <w:r w:rsidRPr="005E1BBF">
        <w:rPr>
          <w:rFonts w:ascii="Arial" w:hAnsi="Arial"/>
          <w:color w:val="FF0000"/>
          <w:sz w:val="24"/>
          <w:szCs w:val="24"/>
          <w:lang w:eastAsia="el-GR"/>
        </w:rPr>
        <w:t>(Να μπει η σελίδα 1α)</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Β΄ ΑΠΑΝΤΗΣΕΙΣ ΥΠΟΥΡΓΩΝ ΣΕ ΕΡΩΤΗΣΕΙΣ ΒΟΥΛΕΥΤΩΝ</w:t>
      </w:r>
    </w:p>
    <w:p w:rsidR="005E1BBF" w:rsidRPr="005E1BBF" w:rsidRDefault="005E1BBF" w:rsidP="005E1BBF">
      <w:pPr>
        <w:spacing w:after="0" w:line="600" w:lineRule="auto"/>
        <w:ind w:firstLine="720"/>
        <w:jc w:val="center"/>
        <w:rPr>
          <w:rFonts w:ascii="Arial" w:hAnsi="Arial"/>
          <w:color w:val="FF0000"/>
          <w:sz w:val="24"/>
          <w:szCs w:val="24"/>
          <w:lang w:eastAsia="el-GR"/>
        </w:rPr>
      </w:pPr>
      <w:r w:rsidRPr="005E1BBF">
        <w:rPr>
          <w:rFonts w:ascii="Arial" w:hAnsi="Arial"/>
          <w:color w:val="FF0000"/>
          <w:sz w:val="24"/>
          <w:szCs w:val="24"/>
          <w:lang w:eastAsia="el-GR"/>
        </w:rPr>
        <w:t>(Να μπει η σελίδα 1β)</w:t>
      </w:r>
    </w:p>
    <w:p w:rsidR="005E1BBF" w:rsidRPr="005E1BBF" w:rsidRDefault="005E1BBF" w:rsidP="005E1BBF">
      <w:pPr>
        <w:spacing w:after="0" w:line="600" w:lineRule="auto"/>
        <w:ind w:firstLine="720"/>
        <w:jc w:val="center"/>
        <w:rPr>
          <w:rFonts w:ascii="Arial" w:hAnsi="Arial"/>
          <w:color w:val="FF0000"/>
          <w:sz w:val="24"/>
          <w:szCs w:val="24"/>
          <w:lang w:eastAsia="el-GR"/>
        </w:rPr>
      </w:pPr>
      <w:r w:rsidRPr="005E1BBF">
        <w:rPr>
          <w:rFonts w:ascii="Arial" w:hAnsi="Arial"/>
          <w:color w:val="FF0000"/>
          <w:sz w:val="24"/>
          <w:szCs w:val="24"/>
          <w:lang w:eastAsia="el-GR"/>
        </w:rPr>
        <w:t>ΑΛΛΑΓΗ ΣΕΛΙΔΑΣ</w:t>
      </w:r>
    </w:p>
    <w:p w:rsidR="005E1BBF" w:rsidRPr="005E1BBF" w:rsidRDefault="005E1BBF" w:rsidP="009E7251">
      <w:pPr>
        <w:spacing w:after="0" w:line="600" w:lineRule="auto"/>
        <w:ind w:firstLine="720"/>
        <w:jc w:val="both"/>
        <w:rPr>
          <w:rFonts w:ascii="Arial" w:hAnsi="Arial"/>
          <w:sz w:val="24"/>
          <w:szCs w:val="24"/>
          <w:lang w:eastAsia="el-GR"/>
        </w:rPr>
      </w:pPr>
      <w:r w:rsidRPr="005E1BBF">
        <w:rPr>
          <w:rFonts w:ascii="Arial" w:hAnsi="Arial"/>
          <w:b/>
          <w:sz w:val="24"/>
          <w:szCs w:val="24"/>
          <w:lang w:eastAsia="el-GR"/>
        </w:rPr>
        <w:t xml:space="preserve">ΠΡΟΕΔΡΕΥΩΝ (Αθανάσιος Μπούρας): </w:t>
      </w:r>
      <w:r w:rsidRPr="005E1BBF">
        <w:rPr>
          <w:rFonts w:ascii="Arial" w:hAnsi="Arial"/>
          <w:sz w:val="24"/>
          <w:szCs w:val="24"/>
          <w:lang w:eastAsia="el-GR"/>
        </w:rPr>
        <w:t xml:space="preserve">Κυρίες και κύριοι συνάδελφοι, </w:t>
      </w:r>
    </w:p>
    <w:p w:rsidR="005E1BBF" w:rsidRPr="005E1BBF" w:rsidRDefault="005E1BBF" w:rsidP="009E7251">
      <w:pPr>
        <w:tabs>
          <w:tab w:val="left" w:pos="1506"/>
          <w:tab w:val="center" w:pos="4753"/>
        </w:tabs>
        <w:spacing w:after="0" w:line="600" w:lineRule="auto"/>
        <w:jc w:val="both"/>
        <w:rPr>
          <w:ins w:id="0" w:author="Σπανός Γεώργιος" w:date="2021-10-08T14:05:00Z"/>
          <w:rFonts w:ascii="Arial" w:hAnsi="Arial"/>
          <w:sz w:val="24"/>
          <w:szCs w:val="24"/>
          <w:lang w:eastAsia="el-GR"/>
        </w:rPr>
      </w:pPr>
      <w:bookmarkStart w:id="1" w:name="_GoBack"/>
      <w:bookmarkEnd w:id="1"/>
      <w:r w:rsidRPr="005E1BBF">
        <w:rPr>
          <w:rFonts w:ascii="Arial" w:hAnsi="Arial"/>
          <w:sz w:val="24"/>
          <w:szCs w:val="24"/>
          <w:lang w:eastAsia="el-GR"/>
        </w:rPr>
        <w:t>ε</w:t>
      </w:r>
      <w:ins w:id="2" w:author="Σπανός Γεώργιος" w:date="2021-10-08T14:05:00Z">
        <w:r w:rsidRPr="005E1BBF">
          <w:rPr>
            <w:rFonts w:ascii="Arial" w:hAnsi="Arial"/>
            <w:sz w:val="24"/>
            <w:szCs w:val="24"/>
            <w:lang w:eastAsia="el-GR"/>
          </w:rPr>
          <w:t xml:space="preserve">ισερχόμαστε στη συζήτηση των </w:t>
        </w:r>
      </w:ins>
    </w:p>
    <w:p w:rsidR="005E1BBF" w:rsidRPr="005E1BBF" w:rsidRDefault="005E1BBF" w:rsidP="005E1BBF">
      <w:pPr>
        <w:tabs>
          <w:tab w:val="left" w:pos="1506"/>
          <w:tab w:val="center" w:pos="4753"/>
        </w:tabs>
        <w:spacing w:after="0" w:line="600" w:lineRule="auto"/>
        <w:ind w:firstLine="720"/>
        <w:jc w:val="center"/>
        <w:rPr>
          <w:rFonts w:ascii="Arial" w:hAnsi="Arial"/>
          <w:sz w:val="24"/>
          <w:szCs w:val="24"/>
          <w:lang w:eastAsia="el-GR"/>
        </w:rPr>
      </w:pPr>
      <w:ins w:id="3" w:author="Σπανός Γεώργιος" w:date="2021-10-08T14:05:00Z">
        <w:r w:rsidRPr="005E1BBF">
          <w:rPr>
            <w:rFonts w:ascii="Arial" w:hAnsi="Arial"/>
            <w:b/>
            <w:sz w:val="24"/>
            <w:szCs w:val="24"/>
            <w:lang w:eastAsia="el-GR"/>
          </w:rPr>
          <w:t>ΕΠΙΚΑΙΡΩΝ ΕΡΩΤΗΣΕΩΝ</w:t>
        </w:r>
      </w:ins>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Πριν προχωρήσουμε στη συζήτηση του προγραμματισμένου για σήμερα δελτίου επικαίρων ερωτήσεων επιτρέψτε μου πρώτα να ανακοινώσω στο Σώμα το δελτίο επικαίρων ερωτήσεων της Δευτέρας 11 Οκτωβρίου 2021, το οποίο έχει ως εξής:</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«Α. ΕΠΙΚΑΙΡΕΣ ΕΡΩΤΗΣΕΙΣ Πρώτου Κύκλου (Άρθρα 130 παράγραφοι 2 και 3 και 132 παράγραφος 2 του Κανονισμού της Βουλής)</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1. Η με αριθμό 26/4-10-2021 επίκαιρη ερώτηση Βουλευτή Λακωνίας της Νέας Δημοκρατίας κ. Αθανασίου Δαβάκη προς την Υπουργό Παιδείας και </w:t>
      </w:r>
      <w:r w:rsidRPr="005E1BBF">
        <w:rPr>
          <w:rFonts w:ascii="Arial" w:hAnsi="Arial"/>
          <w:sz w:val="24"/>
          <w:szCs w:val="24"/>
          <w:lang w:eastAsia="el-GR"/>
        </w:rPr>
        <w:lastRenderedPageBreak/>
        <w:t>Θρησκευμάτων, με θέμα: «Σύσταση Τεχνικού Συμβουλίου Υπουργείου Παιδείας».</w:t>
      </w:r>
    </w:p>
    <w:p w:rsidR="005E1BBF" w:rsidRPr="005E1BBF" w:rsidRDefault="005E1BBF" w:rsidP="005E1BBF">
      <w:pPr>
        <w:tabs>
          <w:tab w:val="left" w:pos="426"/>
          <w:tab w:val="left" w:pos="1418"/>
        </w:tabs>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2. Η με αριθμό 11/4-10-2021 επίκαιρη ερώτηση του Βουλευτή Κέρκυρας του ΣΥΡΙΖΑ - Προοδευτική Συμμαχία κ. Αλέξανδρου - Χρήστου </w:t>
      </w:r>
      <w:proofErr w:type="spellStart"/>
      <w:r w:rsidRPr="005E1BBF">
        <w:rPr>
          <w:rFonts w:ascii="Arial" w:hAnsi="Arial"/>
          <w:sz w:val="24"/>
          <w:szCs w:val="24"/>
          <w:lang w:eastAsia="el-GR"/>
        </w:rPr>
        <w:t>Αυλωνίτη</w:t>
      </w:r>
      <w:proofErr w:type="spellEnd"/>
      <w:r w:rsidRPr="005E1BBF">
        <w:rPr>
          <w:rFonts w:ascii="Arial" w:hAnsi="Arial"/>
          <w:sz w:val="24"/>
          <w:szCs w:val="24"/>
          <w:lang w:eastAsia="el-GR"/>
        </w:rPr>
        <w:t xml:space="preserve"> προς τον Υπουργό Υγείας, με θέμα: «Άμεση ανάγκη ενδυνάμωσης του ΕΚΑΒ Κέρκυρας».</w:t>
      </w:r>
    </w:p>
    <w:p w:rsidR="005E1BBF" w:rsidRPr="005E1BBF" w:rsidRDefault="005E1BBF" w:rsidP="005E1BBF">
      <w:pPr>
        <w:tabs>
          <w:tab w:val="left" w:pos="426"/>
          <w:tab w:val="left" w:pos="1418"/>
          <w:tab w:val="left" w:pos="7797"/>
        </w:tabs>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3. Η με αριθμό 12/4-10-2021 επίκαιρη ερώτηση του Βουλευτή Κέρκυρας του Κινήματος Αλλαγής κ. Δημήτριου </w:t>
      </w:r>
      <w:proofErr w:type="spellStart"/>
      <w:r w:rsidRPr="005E1BBF">
        <w:rPr>
          <w:rFonts w:ascii="Arial" w:hAnsi="Arial"/>
          <w:sz w:val="24"/>
          <w:szCs w:val="24"/>
          <w:lang w:eastAsia="el-GR"/>
        </w:rPr>
        <w:t>Μπιάγκη</w:t>
      </w:r>
      <w:proofErr w:type="spellEnd"/>
      <w:r w:rsidRPr="005E1BBF">
        <w:rPr>
          <w:rFonts w:ascii="Arial" w:hAnsi="Arial"/>
          <w:sz w:val="24"/>
          <w:szCs w:val="24"/>
          <w:lang w:eastAsia="el-GR"/>
        </w:rPr>
        <w:t xml:space="preserve"> προς τον Υπουργό Τουρισμού με θέμα: «Σοβαρότατος Κίνδυνος αναστολής της λειτουργίας του ΙΕΚ Τουρισμού Κέρκυρας».</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4. Η με αριθμό 4/4-10-2021 επίκαιρη ερώτηση του Βουλευτή Α΄ Θεσσαλονίκης του Κομμουνιστικού Κόμματος Ελλάδας κ. Ιωάννη Δελή προς την Υπουργό Παιδείας και Θρησκευμάτων, με θέμα: «Ορμητήριο φασιστοειδών το 1ο και 2ο ΕΠΑΛ Σταυρούπολης της ΠΕ Θεσσαλονίκης».</w:t>
      </w:r>
    </w:p>
    <w:p w:rsidR="005E1BBF" w:rsidRPr="005E1BBF" w:rsidRDefault="005E1BBF" w:rsidP="005E1BBF">
      <w:pPr>
        <w:tabs>
          <w:tab w:val="left" w:pos="426"/>
          <w:tab w:val="left" w:pos="1418"/>
        </w:tabs>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5. Η με αριθμό 27/4-10-2021 επίκαιρη ερώτηση του Βουλευτή Β2΄ Δυτικού Τομέα Αθηνών του ΜέΡΑ25 κ. </w:t>
      </w:r>
      <w:proofErr w:type="spellStart"/>
      <w:r w:rsidRPr="005E1BBF">
        <w:rPr>
          <w:rFonts w:ascii="Arial" w:hAnsi="Arial"/>
          <w:sz w:val="24"/>
          <w:szCs w:val="24"/>
          <w:lang w:eastAsia="el-GR"/>
        </w:rPr>
        <w:t>Κρίτωνα</w:t>
      </w:r>
      <w:proofErr w:type="spellEnd"/>
      <w:r w:rsidRPr="005E1BBF">
        <w:rPr>
          <w:rFonts w:ascii="Arial" w:hAnsi="Arial"/>
          <w:sz w:val="24"/>
          <w:szCs w:val="24"/>
          <w:lang w:eastAsia="el-GR"/>
        </w:rPr>
        <w:t xml:space="preserve"> - Ηλία Αρσένη προς την Υπουργό Πολιτισμού και Αθλητισμού, με θέμα: «Αναχρονιστικός αποκλεισμός του Επιστημονικού φορέα Πολιτισμού των Βλάχων από το ΥΠΠΟ».</w:t>
      </w:r>
    </w:p>
    <w:p w:rsidR="005E1BBF" w:rsidRPr="005E1BBF" w:rsidRDefault="005E1BBF" w:rsidP="005E1BBF">
      <w:pPr>
        <w:tabs>
          <w:tab w:val="left" w:pos="6117"/>
        </w:tabs>
        <w:spacing w:after="0" w:line="600" w:lineRule="auto"/>
        <w:ind w:firstLine="720"/>
        <w:jc w:val="both"/>
        <w:rPr>
          <w:rFonts w:ascii="Arial" w:hAnsi="Arial" w:cs="Arial"/>
          <w:color w:val="000000"/>
          <w:sz w:val="24"/>
          <w:szCs w:val="24"/>
          <w:lang w:eastAsia="el-GR"/>
        </w:rPr>
      </w:pPr>
      <w:r w:rsidRPr="005E1BBF">
        <w:rPr>
          <w:rFonts w:ascii="Arial" w:hAnsi="Arial" w:cs="Arial"/>
          <w:bCs/>
          <w:color w:val="000000"/>
          <w:sz w:val="24"/>
          <w:szCs w:val="24"/>
          <w:lang w:eastAsia="el-GR"/>
        </w:rPr>
        <w:t>Β. ΕΠΙΚΑΙΡΕΣ ΕΡΩΤΗΣΕΙΣ Δεύτερου Κύκλου (Άρθρα 130 παράγραφοι 2 και 3 και 132 παράγραφος 2 του Κανονισμού της Βουλής)</w:t>
      </w:r>
      <w:r w:rsidRPr="005E1BBF">
        <w:rPr>
          <w:rFonts w:ascii="Arial" w:hAnsi="Arial" w:cs="Arial"/>
          <w:color w:val="000000"/>
          <w:sz w:val="24"/>
          <w:szCs w:val="24"/>
          <w:lang w:eastAsia="el-GR"/>
        </w:rPr>
        <w:t xml:space="preserve">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lastRenderedPageBreak/>
        <w:t xml:space="preserve">1. Η με αριθμό 13/4-10-2021 επίκαιρη ερώτηση του Βουλευτή Λακωνίας του ΣΥΡΙΖΑ - Προοδευτική Συμμαχία κ. Σταύρου </w:t>
      </w:r>
      <w:proofErr w:type="spellStart"/>
      <w:r w:rsidRPr="005E1BBF">
        <w:rPr>
          <w:rFonts w:ascii="Arial" w:hAnsi="Arial"/>
          <w:sz w:val="24"/>
          <w:szCs w:val="24"/>
          <w:lang w:eastAsia="el-GR"/>
        </w:rPr>
        <w:t>Αραχωβίτη</w:t>
      </w:r>
      <w:proofErr w:type="spellEnd"/>
      <w:r w:rsidRPr="005E1BBF">
        <w:rPr>
          <w:rFonts w:ascii="Arial" w:hAnsi="Arial"/>
          <w:sz w:val="24"/>
          <w:szCs w:val="24"/>
          <w:lang w:eastAsia="el-GR"/>
        </w:rPr>
        <w:t xml:space="preserve"> προς τον Υπουργό Αγροτικής Ανάπτυξης και Τροφίμων, με θέμα: «Αίτημα στις αρμόδιες Υπηρεσίες της Ευρωπαϊκής Ένωσης για την αναγνώριση των δυσμενών καιρικών φαινομένων του 2021 και για Κοινοτική στήριξη του αγροτικού εισοδήματος των πληγέντων παραγωγών».</w:t>
      </w:r>
    </w:p>
    <w:p w:rsidR="005E1BBF" w:rsidRPr="005E1BBF" w:rsidRDefault="005E1BBF" w:rsidP="005E1BBF">
      <w:pPr>
        <w:tabs>
          <w:tab w:val="left" w:pos="426"/>
          <w:tab w:val="left" w:pos="1418"/>
        </w:tabs>
        <w:spacing w:after="0" w:line="600" w:lineRule="auto"/>
        <w:ind w:firstLine="720"/>
        <w:jc w:val="both"/>
        <w:rPr>
          <w:rFonts w:ascii="Arial" w:hAnsi="Arial"/>
          <w:sz w:val="24"/>
          <w:szCs w:val="24"/>
          <w:lang w:eastAsia="el-GR"/>
        </w:rPr>
      </w:pPr>
      <w:r w:rsidRPr="005E1BBF">
        <w:rPr>
          <w:rFonts w:ascii="Arial" w:hAnsi="Arial"/>
          <w:sz w:val="24"/>
          <w:szCs w:val="24"/>
          <w:lang w:eastAsia="el-GR"/>
        </w:rPr>
        <w:t>2. Η με αριθμό 20/4-10-2021 επίκαιρη ερώτηση του Βουλευτή Β1΄Βόρειου Τομέα Αθηνών του Κινήματος Αλλαγής κ. Ανδρέα Λοβέρδου προς τον Υπουργό Ναυτιλίας και Νησιωτικής Πολιτικής, με θέμα: «Μικρά Παραμεθόρια Νησιά».</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3. Η με αριθμό 7/4-10-2021 επίκαιρη ερώτηση της Βουλευτού Λέσβου του Κομμουνιστικού Κόμματος Ελλάδας κ. Μαρίας </w:t>
      </w:r>
      <w:proofErr w:type="spellStart"/>
      <w:r w:rsidRPr="005E1BBF">
        <w:rPr>
          <w:rFonts w:ascii="Arial" w:hAnsi="Arial"/>
          <w:sz w:val="24"/>
          <w:szCs w:val="24"/>
          <w:lang w:eastAsia="el-GR"/>
        </w:rPr>
        <w:t>Κομνηνάκα</w:t>
      </w:r>
      <w:proofErr w:type="spellEnd"/>
      <w:r w:rsidRPr="005E1BBF">
        <w:rPr>
          <w:rFonts w:ascii="Arial" w:hAnsi="Arial"/>
          <w:sz w:val="24"/>
          <w:szCs w:val="24"/>
          <w:lang w:eastAsia="el-GR"/>
        </w:rPr>
        <w:t xml:space="preserve"> προς τον Υπουργό Υγείας, με θέμα: «Άμεση αντιμετώπιση των προβλημάτων λειτουργίας του Νοσοκομείου Ικαρίας και των άλλων δομών υγείας της Π.Ε. Ικαρίας - Φούρνων».</w:t>
      </w:r>
    </w:p>
    <w:p w:rsidR="005E1BBF" w:rsidRPr="005E1BBF" w:rsidRDefault="005E1BBF" w:rsidP="005E1BBF">
      <w:pPr>
        <w:tabs>
          <w:tab w:val="left" w:pos="426"/>
          <w:tab w:val="left" w:pos="1418"/>
        </w:tabs>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4. Η με αριθμό 28/4-10-2021 επίκαιρη ερώτηση του Βουλευτή Β2΄ Δυτικού Τομέα Αθηνών του ΜέΡΑ25 κ. </w:t>
      </w:r>
      <w:proofErr w:type="spellStart"/>
      <w:r w:rsidRPr="005E1BBF">
        <w:rPr>
          <w:rFonts w:ascii="Arial" w:hAnsi="Arial"/>
          <w:sz w:val="24"/>
          <w:szCs w:val="24"/>
          <w:lang w:eastAsia="el-GR"/>
        </w:rPr>
        <w:t>Κρίτωνα</w:t>
      </w:r>
      <w:proofErr w:type="spellEnd"/>
      <w:r w:rsidRPr="005E1BBF">
        <w:rPr>
          <w:rFonts w:ascii="Arial" w:hAnsi="Arial"/>
          <w:sz w:val="24"/>
          <w:szCs w:val="24"/>
          <w:lang w:eastAsia="el-GR"/>
        </w:rPr>
        <w:t xml:space="preserve"> - Ηλία Αρσένη προς την Υπουργό Πολιτισμού και Αθλητισμού, με θέμα: «</w:t>
      </w:r>
      <w:proofErr w:type="spellStart"/>
      <w:r w:rsidRPr="005E1BBF">
        <w:rPr>
          <w:rFonts w:ascii="Arial" w:hAnsi="Arial"/>
          <w:sz w:val="24"/>
          <w:szCs w:val="24"/>
          <w:lang w:eastAsia="el-GR"/>
        </w:rPr>
        <w:t>Νημποριό</w:t>
      </w:r>
      <w:proofErr w:type="spellEnd"/>
      <w:r w:rsidRPr="005E1BBF">
        <w:rPr>
          <w:rFonts w:ascii="Arial" w:hAnsi="Arial"/>
          <w:sz w:val="24"/>
          <w:szCs w:val="24"/>
          <w:lang w:eastAsia="el-GR"/>
        </w:rPr>
        <w:t xml:space="preserve"> &amp; </w:t>
      </w:r>
      <w:proofErr w:type="spellStart"/>
      <w:r w:rsidRPr="005E1BBF">
        <w:rPr>
          <w:rFonts w:ascii="Arial" w:hAnsi="Arial"/>
          <w:sz w:val="24"/>
          <w:szCs w:val="24"/>
          <w:lang w:eastAsia="el-GR"/>
        </w:rPr>
        <w:t>Στύρα</w:t>
      </w:r>
      <w:proofErr w:type="spellEnd"/>
      <w:r w:rsidRPr="005E1BBF">
        <w:rPr>
          <w:rFonts w:ascii="Arial" w:hAnsi="Arial"/>
          <w:sz w:val="24"/>
          <w:szCs w:val="24"/>
          <w:lang w:eastAsia="el-GR"/>
        </w:rPr>
        <w:t xml:space="preserve"> Ευβοίας: Αιολικά εντός αρχαιολογικών χώρων».</w:t>
      </w:r>
    </w:p>
    <w:p w:rsidR="005E1BBF" w:rsidRPr="005E1BBF" w:rsidRDefault="005E1BBF" w:rsidP="005E1BBF">
      <w:pPr>
        <w:tabs>
          <w:tab w:val="left" w:pos="426"/>
          <w:tab w:val="left" w:pos="1418"/>
        </w:tabs>
        <w:spacing w:after="0" w:line="600" w:lineRule="auto"/>
        <w:ind w:firstLine="720"/>
        <w:jc w:val="both"/>
        <w:rPr>
          <w:rFonts w:ascii="Arial" w:hAnsi="Arial"/>
          <w:sz w:val="24"/>
          <w:szCs w:val="24"/>
          <w:lang w:eastAsia="el-GR"/>
        </w:rPr>
      </w:pPr>
      <w:r w:rsidRPr="005E1BBF">
        <w:rPr>
          <w:rFonts w:ascii="Arial" w:hAnsi="Arial"/>
          <w:sz w:val="24"/>
          <w:szCs w:val="24"/>
          <w:lang w:eastAsia="el-GR"/>
        </w:rPr>
        <w:lastRenderedPageBreak/>
        <w:t xml:space="preserve">5. Η με αριθμό 16/4-10-2021 επίκαιρη ερώτηση της Βουλευτού Ιωάννινων του ΣΥΡΙΖΑ - Προοδευτική Συμμαχία κ. Μερόπης </w:t>
      </w:r>
      <w:proofErr w:type="spellStart"/>
      <w:r w:rsidRPr="005E1BBF">
        <w:rPr>
          <w:rFonts w:ascii="Arial" w:hAnsi="Arial"/>
          <w:sz w:val="24"/>
          <w:szCs w:val="24"/>
          <w:lang w:eastAsia="el-GR"/>
        </w:rPr>
        <w:t>Τζούφη</w:t>
      </w:r>
      <w:proofErr w:type="spellEnd"/>
      <w:r w:rsidRPr="005E1BBF">
        <w:rPr>
          <w:rFonts w:ascii="Arial" w:hAnsi="Arial"/>
          <w:sz w:val="24"/>
          <w:szCs w:val="24"/>
          <w:lang w:eastAsia="el-GR"/>
        </w:rPr>
        <w:t xml:space="preserve"> προς την Υπουργό Παιδείας και Θρησκευμάτων, με θέμα: «Χιλιάδες τα κενά στην Παράλληλη Στήριξη».</w:t>
      </w:r>
    </w:p>
    <w:p w:rsidR="005E1BBF" w:rsidRPr="005E1BBF" w:rsidRDefault="005E1BBF" w:rsidP="005E1BBF">
      <w:pPr>
        <w:tabs>
          <w:tab w:val="left" w:pos="426"/>
          <w:tab w:val="left" w:pos="1418"/>
        </w:tabs>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6. Η με αριθμό 30/4-10-2021 επίκαιρη ερώτηση του Βουλευτή Β2΄ Δυτικού Τομέα Αθηνών του ΜέΡΑ25 κ. </w:t>
      </w:r>
      <w:proofErr w:type="spellStart"/>
      <w:r w:rsidRPr="005E1BBF">
        <w:rPr>
          <w:rFonts w:ascii="Arial" w:hAnsi="Arial"/>
          <w:sz w:val="24"/>
          <w:szCs w:val="24"/>
          <w:lang w:eastAsia="el-GR"/>
        </w:rPr>
        <w:t>Κρίτωνα</w:t>
      </w:r>
      <w:proofErr w:type="spellEnd"/>
      <w:r w:rsidRPr="005E1BBF">
        <w:rPr>
          <w:rFonts w:ascii="Arial" w:hAnsi="Arial"/>
          <w:sz w:val="24"/>
          <w:szCs w:val="24"/>
          <w:lang w:eastAsia="el-GR"/>
        </w:rPr>
        <w:t xml:space="preserve"> - Ηλία Αρσένη προς τον Υπουργό Μετανάστευσης και Ασύλου, με θέμα: «Συνέχεια στην αντιευρωπαϊκή πολιτική της κυβέρνησης με εξαφανίσεις προσφύγων».</w:t>
      </w:r>
    </w:p>
    <w:p w:rsidR="005E1BBF" w:rsidRPr="005E1BBF" w:rsidRDefault="005E1BBF" w:rsidP="005E1BBF">
      <w:pPr>
        <w:autoSpaceDE w:val="0"/>
        <w:autoSpaceDN w:val="0"/>
        <w:adjustRightInd w:val="0"/>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7. Η με αριθμό 23/4-10-2021 επίκαιρη ερώτηση της Βουλευτού Πέλλας του ΣΥΡΙΖΑ - Προοδευτική Συμμαχία κ. Θεοδώρας </w:t>
      </w:r>
      <w:proofErr w:type="spellStart"/>
      <w:r w:rsidRPr="005E1BBF">
        <w:rPr>
          <w:rFonts w:ascii="Arial" w:hAnsi="Arial"/>
          <w:sz w:val="24"/>
          <w:szCs w:val="24"/>
          <w:lang w:eastAsia="el-GR"/>
        </w:rPr>
        <w:t>Τζάκρη</w:t>
      </w:r>
      <w:proofErr w:type="spellEnd"/>
      <w:r w:rsidRPr="005E1BBF">
        <w:rPr>
          <w:rFonts w:ascii="Arial" w:hAnsi="Arial"/>
          <w:sz w:val="24"/>
          <w:szCs w:val="24"/>
          <w:lang w:eastAsia="el-GR"/>
        </w:rPr>
        <w:t xml:space="preserve"> προς τον Υπουργό Εξωτερικών, με θέμα: «Η Ελληνική Εταιρεία Επενδύσεων και Εξωτερικού Εμπορίου ΑΕ - </w:t>
      </w:r>
      <w:proofErr w:type="spellStart"/>
      <w:r w:rsidRPr="005E1BBF">
        <w:rPr>
          <w:rFonts w:ascii="Arial" w:hAnsi="Arial"/>
          <w:sz w:val="24"/>
          <w:szCs w:val="24"/>
          <w:lang w:eastAsia="el-GR"/>
        </w:rPr>
        <w:t>Enterprise</w:t>
      </w:r>
      <w:proofErr w:type="spellEnd"/>
      <w:r w:rsidRPr="005E1BBF">
        <w:rPr>
          <w:rFonts w:ascii="Arial" w:hAnsi="Arial"/>
          <w:sz w:val="24"/>
          <w:szCs w:val="24"/>
          <w:lang w:eastAsia="el-GR"/>
        </w:rPr>
        <w:t xml:space="preserve"> </w:t>
      </w:r>
      <w:proofErr w:type="spellStart"/>
      <w:r w:rsidRPr="005E1BBF">
        <w:rPr>
          <w:rFonts w:ascii="Arial" w:hAnsi="Arial"/>
          <w:sz w:val="24"/>
          <w:szCs w:val="24"/>
          <w:lang w:eastAsia="el-GR"/>
        </w:rPr>
        <w:t>Greece</w:t>
      </w:r>
      <w:proofErr w:type="spellEnd"/>
      <w:r w:rsidRPr="005E1BBF">
        <w:rPr>
          <w:rFonts w:ascii="Arial" w:hAnsi="Arial"/>
          <w:sz w:val="24"/>
          <w:szCs w:val="24"/>
          <w:lang w:eastAsia="el-GR"/>
        </w:rPr>
        <w:t xml:space="preserve"> έχει αφεθεί στην τύχη της».</w:t>
      </w:r>
    </w:p>
    <w:p w:rsidR="005E1BBF" w:rsidRPr="005E1BBF" w:rsidRDefault="005E1BBF" w:rsidP="005E1BBF">
      <w:pPr>
        <w:tabs>
          <w:tab w:val="left" w:pos="426"/>
          <w:tab w:val="left" w:pos="1418"/>
        </w:tabs>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8. Η με αριθμό 24/4-10-2021 επίκαιρη ερώτηση της Βουλευτού Ιωάννινων του ΣΥΡΙΖΑ - Προοδευτική Συμμαχία κ. Μερόπης </w:t>
      </w:r>
      <w:proofErr w:type="spellStart"/>
      <w:r w:rsidRPr="005E1BBF">
        <w:rPr>
          <w:rFonts w:ascii="Arial" w:hAnsi="Arial"/>
          <w:sz w:val="24"/>
          <w:szCs w:val="24"/>
          <w:lang w:eastAsia="el-GR"/>
        </w:rPr>
        <w:t>Τζούφη</w:t>
      </w:r>
      <w:proofErr w:type="spellEnd"/>
      <w:r w:rsidRPr="005E1BBF">
        <w:rPr>
          <w:rFonts w:ascii="Arial" w:hAnsi="Arial"/>
          <w:sz w:val="24"/>
          <w:szCs w:val="24"/>
          <w:lang w:eastAsia="el-GR"/>
        </w:rPr>
        <w:t xml:space="preserve"> προς τον Υπουργό Υγείας, με θέμα: «Παράταση μετακινήσεων ιατρικού προσωπικού από Κέντρα Υγείας σε Νοσοκομεία»».</w:t>
      </w:r>
    </w:p>
    <w:p w:rsidR="005E1BBF" w:rsidRPr="005E1BBF" w:rsidRDefault="005E1BBF" w:rsidP="005E1BBF">
      <w:pPr>
        <w:tabs>
          <w:tab w:val="left" w:pos="1506"/>
          <w:tab w:val="center" w:pos="4753"/>
        </w:tabs>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Κυρίες και κύριοι συνάδελφοι, με έγγραφό του ο Γενικός Γραμματέας Νομικών και Κοινοβουλευτικών Θεμάτων κ. Στυλιανός - Ιωάννης </w:t>
      </w:r>
      <w:proofErr w:type="spellStart"/>
      <w:r w:rsidRPr="005E1BBF">
        <w:rPr>
          <w:rFonts w:ascii="Arial" w:hAnsi="Arial"/>
          <w:sz w:val="24"/>
          <w:szCs w:val="24"/>
          <w:lang w:eastAsia="el-GR"/>
        </w:rPr>
        <w:t>Κουτνατζής</w:t>
      </w:r>
      <w:proofErr w:type="spellEnd"/>
      <w:r w:rsidRPr="005E1BBF">
        <w:rPr>
          <w:rFonts w:ascii="Arial" w:hAnsi="Arial"/>
          <w:sz w:val="24"/>
          <w:szCs w:val="24"/>
          <w:lang w:eastAsia="el-GR"/>
        </w:rPr>
        <w:t xml:space="preserve"> ενημερώνει το Σώμα ότι οι επίκαιρες ερωτήσεις που θα συζητηθούν σήμερα είναι οι εξής: </w:t>
      </w:r>
    </w:p>
    <w:p w:rsidR="005E1BBF" w:rsidRPr="005E1BBF" w:rsidRDefault="005E1BBF" w:rsidP="005E1BBF">
      <w:pPr>
        <w:tabs>
          <w:tab w:val="left" w:pos="1506"/>
          <w:tab w:val="center" w:pos="4753"/>
        </w:tabs>
        <w:spacing w:after="0" w:line="600" w:lineRule="auto"/>
        <w:ind w:firstLine="720"/>
        <w:jc w:val="both"/>
        <w:rPr>
          <w:rFonts w:ascii="Arial" w:hAnsi="Arial"/>
          <w:sz w:val="24"/>
          <w:szCs w:val="24"/>
          <w:lang w:eastAsia="el-GR"/>
        </w:rPr>
      </w:pPr>
      <w:r w:rsidRPr="005E1BBF">
        <w:rPr>
          <w:rFonts w:ascii="Arial" w:hAnsi="Arial"/>
          <w:sz w:val="24"/>
          <w:szCs w:val="24"/>
          <w:lang w:eastAsia="el-GR"/>
        </w:rPr>
        <w:lastRenderedPageBreak/>
        <w:t>Η υπ’ αριθμόν 35/4-10-2021 επίκαιρη ερώτηση θα απαντηθεί από τον Υπουργό Ανάπτυξης και Επενδύσεων, κ. Σπυρίδωνα - Άδωνι Γεωργιάδη. Η υπ’ αριθμόν 31/4-10-2021</w:t>
      </w:r>
      <w:r w:rsidRPr="005E1BBF">
        <w:rPr>
          <w:rFonts w:ascii="Verdana" w:hAnsi="Verdana"/>
          <w:color w:val="000000"/>
          <w:sz w:val="17"/>
          <w:szCs w:val="17"/>
          <w:shd w:val="clear" w:color="auto" w:fill="FFFFFF"/>
          <w:lang w:eastAsia="el-GR"/>
        </w:rPr>
        <w:t xml:space="preserve"> </w:t>
      </w:r>
      <w:r w:rsidRPr="005E1BBF">
        <w:rPr>
          <w:rFonts w:ascii="Arial" w:hAnsi="Arial"/>
          <w:sz w:val="24"/>
          <w:szCs w:val="24"/>
          <w:lang w:eastAsia="el-GR"/>
        </w:rPr>
        <w:t xml:space="preserve">επίκαιρη ερώτηση θα απαντηθεί από τον Υπουργό Προστασίας του Πολίτη, κ. Παναγιώτη </w:t>
      </w:r>
      <w:proofErr w:type="spellStart"/>
      <w:r w:rsidRPr="005E1BBF">
        <w:rPr>
          <w:rFonts w:ascii="Arial" w:hAnsi="Arial"/>
          <w:sz w:val="24"/>
          <w:szCs w:val="24"/>
          <w:lang w:eastAsia="el-GR"/>
        </w:rPr>
        <w:t>Θεοδωρικάκο</w:t>
      </w:r>
      <w:proofErr w:type="spellEnd"/>
      <w:r w:rsidRPr="005E1BBF">
        <w:rPr>
          <w:rFonts w:ascii="Arial" w:hAnsi="Arial"/>
          <w:sz w:val="24"/>
          <w:szCs w:val="24"/>
          <w:lang w:eastAsia="el-GR"/>
        </w:rPr>
        <w:t xml:space="preserve">. Η υπ’ αριθμόν 3/4-10-2021 επίκαιρη ερώτηση θα απαντηθεί από τον Αναπληρωτή Υπουργό Εσωτερικών, κ. Στυλιανό Πέτσα. Η υπ’ αριθμόν 5/4-10-2021 επίκαιρη ερώτηση θα απαντηθεί από τον Υφυπουργό Εργασίας και Κοινωνικών Υποθέσεων, κ. Παναγιώτη </w:t>
      </w:r>
      <w:proofErr w:type="spellStart"/>
      <w:r w:rsidRPr="005E1BBF">
        <w:rPr>
          <w:rFonts w:ascii="Arial" w:hAnsi="Arial"/>
          <w:sz w:val="24"/>
          <w:szCs w:val="24"/>
          <w:lang w:eastAsia="el-GR"/>
        </w:rPr>
        <w:t>Τσακλόγλου</w:t>
      </w:r>
      <w:proofErr w:type="spellEnd"/>
      <w:r w:rsidRPr="005E1BBF">
        <w:rPr>
          <w:rFonts w:ascii="Arial" w:hAnsi="Arial"/>
          <w:sz w:val="24"/>
          <w:szCs w:val="24"/>
          <w:lang w:eastAsia="el-GR"/>
        </w:rPr>
        <w:t xml:space="preserve">. Οι υπ’ αριθμόν 18/4-10-21, 25/4-10-2021, 32/4-10-21 και 33/4-10-2021 επίκαιρες ερωτήσεις θα απαντηθούν από τον Υφυπουργό Περιβάλλοντος και Ενέργειας κ. Νικόλαο </w:t>
      </w:r>
      <w:proofErr w:type="spellStart"/>
      <w:r w:rsidRPr="005E1BBF">
        <w:rPr>
          <w:rFonts w:ascii="Arial" w:hAnsi="Arial"/>
          <w:sz w:val="24"/>
          <w:szCs w:val="24"/>
          <w:lang w:eastAsia="el-GR"/>
        </w:rPr>
        <w:t>Ταγαρά</w:t>
      </w:r>
      <w:proofErr w:type="spellEnd"/>
      <w:r w:rsidRPr="005E1BBF">
        <w:rPr>
          <w:rFonts w:ascii="Arial" w:hAnsi="Arial"/>
          <w:sz w:val="24"/>
          <w:szCs w:val="24"/>
          <w:lang w:eastAsia="el-GR"/>
        </w:rPr>
        <w:t xml:space="preserve">. Η υπ’ αριθμόν 34/4-10-21 επίκαιρη ερώτηση θα απαντηθεί από τον Υφυπουργό Υποδομών και Μεταφορών, κ. Γεώργιο Καραγιάννη. </w:t>
      </w:r>
    </w:p>
    <w:p w:rsidR="005E1BBF" w:rsidRPr="005E1BBF" w:rsidRDefault="005E1BBF" w:rsidP="005E1BBF">
      <w:pPr>
        <w:tabs>
          <w:tab w:val="left" w:pos="1506"/>
          <w:tab w:val="center" w:pos="4753"/>
        </w:tabs>
        <w:spacing w:after="0" w:line="600" w:lineRule="auto"/>
        <w:ind w:firstLine="720"/>
        <w:jc w:val="both"/>
        <w:rPr>
          <w:rFonts w:ascii="Arial" w:hAnsi="Arial"/>
          <w:sz w:val="24"/>
          <w:szCs w:val="24"/>
          <w:lang w:eastAsia="el-GR"/>
        </w:rPr>
      </w:pPr>
      <w:r w:rsidRPr="005E1BBF">
        <w:rPr>
          <w:rFonts w:ascii="Arial" w:hAnsi="Arial"/>
          <w:sz w:val="24"/>
          <w:szCs w:val="24"/>
          <w:lang w:eastAsia="el-GR"/>
        </w:rPr>
        <w:t>Ξεκινούμε, λοιπόν, με την τέταρτη με αριθμό 3/4-10-2021 επίκαιρη ερώτηση πρώτου κύκλου του Βουλευτή Β΄ Θεσσαλονίκης του Κομμουνιστικού Κόμματος Ελλάδας κ. Λεωνίδα Στολτίδη προς τον Υπουργό Εσωτερικών, με θέμα: «Άστεγα το 1</w:t>
      </w:r>
      <w:r w:rsidRPr="005E1BBF">
        <w:rPr>
          <w:rFonts w:ascii="Arial" w:hAnsi="Arial"/>
          <w:sz w:val="24"/>
          <w:szCs w:val="24"/>
          <w:vertAlign w:val="superscript"/>
          <w:lang w:eastAsia="el-GR"/>
        </w:rPr>
        <w:t>ο</w:t>
      </w:r>
      <w:r w:rsidRPr="005E1BBF">
        <w:rPr>
          <w:rFonts w:ascii="Arial" w:hAnsi="Arial"/>
          <w:sz w:val="24"/>
          <w:szCs w:val="24"/>
          <w:lang w:eastAsia="el-GR"/>
        </w:rPr>
        <w:t xml:space="preserve"> Γυμνάσιο και το 2</w:t>
      </w:r>
      <w:r w:rsidRPr="005E1BBF">
        <w:rPr>
          <w:rFonts w:ascii="Arial" w:hAnsi="Arial"/>
          <w:sz w:val="24"/>
          <w:szCs w:val="24"/>
          <w:vertAlign w:val="superscript"/>
          <w:lang w:eastAsia="el-GR"/>
        </w:rPr>
        <w:t>ο</w:t>
      </w:r>
      <w:r w:rsidRPr="005E1BBF">
        <w:rPr>
          <w:rFonts w:ascii="Arial" w:hAnsi="Arial"/>
          <w:sz w:val="24"/>
          <w:szCs w:val="24"/>
          <w:lang w:eastAsia="el-GR"/>
        </w:rPr>
        <w:t xml:space="preserve"> Γυμνάσιο του Δήμου Λαγκαδά στην Περιφερειακή Ενότητα (ΠΕ) Θεσσαλονίκης».</w:t>
      </w:r>
    </w:p>
    <w:p w:rsidR="005E1BBF" w:rsidRPr="005E1BBF" w:rsidRDefault="005E1BBF" w:rsidP="005E1BBF">
      <w:pPr>
        <w:tabs>
          <w:tab w:val="left" w:pos="1506"/>
          <w:tab w:val="center" w:pos="4753"/>
        </w:tabs>
        <w:spacing w:after="0" w:line="600" w:lineRule="auto"/>
        <w:ind w:firstLine="720"/>
        <w:jc w:val="both"/>
        <w:rPr>
          <w:rFonts w:ascii="Arial" w:hAnsi="Arial"/>
          <w:sz w:val="24"/>
          <w:szCs w:val="24"/>
          <w:lang w:eastAsia="el-GR"/>
        </w:rPr>
      </w:pPr>
      <w:r w:rsidRPr="005E1BBF">
        <w:rPr>
          <w:rFonts w:ascii="Arial" w:hAnsi="Arial"/>
          <w:sz w:val="24"/>
          <w:szCs w:val="24"/>
          <w:lang w:eastAsia="el-GR"/>
        </w:rPr>
        <w:t>Κύριε Στολτίδη, έχετε τον λόγο για την πρωτολογία σας.</w:t>
      </w:r>
    </w:p>
    <w:p w:rsidR="005E1BBF" w:rsidRPr="005E1BBF" w:rsidRDefault="005E1BBF" w:rsidP="005E1BBF">
      <w:pPr>
        <w:tabs>
          <w:tab w:val="left" w:pos="1506"/>
          <w:tab w:val="center" w:pos="4753"/>
        </w:tabs>
        <w:spacing w:after="0" w:line="600" w:lineRule="auto"/>
        <w:ind w:firstLine="720"/>
        <w:jc w:val="both"/>
        <w:rPr>
          <w:rFonts w:ascii="Arial" w:hAnsi="Arial"/>
          <w:b/>
          <w:sz w:val="24"/>
          <w:szCs w:val="24"/>
          <w:lang w:eastAsia="el-GR"/>
        </w:rPr>
      </w:pPr>
      <w:r w:rsidRPr="005E1BBF">
        <w:rPr>
          <w:rFonts w:ascii="Arial" w:hAnsi="Arial"/>
          <w:b/>
          <w:sz w:val="24"/>
          <w:szCs w:val="24"/>
          <w:lang w:eastAsia="el-GR"/>
        </w:rPr>
        <w:t xml:space="preserve">ΛΕΩΝΙΔΑΣ ΣΤΟΛΤΙΔΗΣ: </w:t>
      </w:r>
      <w:r w:rsidRPr="005E1BBF">
        <w:rPr>
          <w:rFonts w:ascii="Arial" w:hAnsi="Arial"/>
          <w:sz w:val="24"/>
          <w:szCs w:val="24"/>
          <w:lang w:eastAsia="el-GR"/>
        </w:rPr>
        <w:t>Ευχαριστώ, κύριε Πρόεδρε.</w:t>
      </w:r>
    </w:p>
    <w:p w:rsidR="005E1BBF" w:rsidRPr="005E1BBF" w:rsidRDefault="005E1BBF" w:rsidP="005E1BBF">
      <w:pPr>
        <w:tabs>
          <w:tab w:val="left" w:pos="1506"/>
          <w:tab w:val="center" w:pos="4753"/>
        </w:tabs>
        <w:spacing w:after="0" w:line="600" w:lineRule="auto"/>
        <w:ind w:firstLine="720"/>
        <w:jc w:val="both"/>
        <w:rPr>
          <w:rFonts w:ascii="Arial" w:hAnsi="Arial"/>
          <w:sz w:val="24"/>
          <w:szCs w:val="24"/>
          <w:lang w:eastAsia="el-GR"/>
        </w:rPr>
      </w:pPr>
      <w:r w:rsidRPr="005E1BBF">
        <w:rPr>
          <w:rFonts w:ascii="Arial" w:hAnsi="Arial"/>
          <w:sz w:val="24"/>
          <w:szCs w:val="24"/>
          <w:lang w:eastAsia="el-GR"/>
        </w:rPr>
        <w:lastRenderedPageBreak/>
        <w:t>Λίγες μέρες, κύριε Υπουργέ, πριν την έναρξη της σχολικής χρονιάς οι γονείς, οι πεντακόσιοι εβδομήντα μαθητές και οι εκπαιδευτικοί του 1</w:t>
      </w:r>
      <w:r w:rsidRPr="005E1BBF">
        <w:rPr>
          <w:rFonts w:ascii="Arial" w:hAnsi="Arial"/>
          <w:sz w:val="24"/>
          <w:szCs w:val="24"/>
          <w:vertAlign w:val="superscript"/>
          <w:lang w:eastAsia="el-GR"/>
        </w:rPr>
        <w:t>ου</w:t>
      </w:r>
      <w:r w:rsidRPr="005E1BBF">
        <w:rPr>
          <w:rFonts w:ascii="Arial" w:hAnsi="Arial"/>
          <w:sz w:val="24"/>
          <w:szCs w:val="24"/>
          <w:lang w:eastAsia="el-GR"/>
        </w:rPr>
        <w:t xml:space="preserve"> Γυμνασίου και του 2</w:t>
      </w:r>
      <w:r w:rsidRPr="005E1BBF">
        <w:rPr>
          <w:rFonts w:ascii="Arial" w:hAnsi="Arial"/>
          <w:sz w:val="24"/>
          <w:szCs w:val="24"/>
          <w:vertAlign w:val="superscript"/>
          <w:lang w:eastAsia="el-GR"/>
        </w:rPr>
        <w:t>ου</w:t>
      </w:r>
      <w:r w:rsidRPr="005E1BBF">
        <w:rPr>
          <w:rFonts w:ascii="Arial" w:hAnsi="Arial"/>
          <w:sz w:val="24"/>
          <w:szCs w:val="24"/>
          <w:lang w:eastAsia="el-GR"/>
        </w:rPr>
        <w:t xml:space="preserve"> Γυμνασίου του Δήμου Λαγκαδά Θεσσαλονίκης βρέθηκαν άστεγοι.</w:t>
      </w:r>
    </w:p>
    <w:p w:rsidR="005E1BBF" w:rsidRPr="005E1BBF" w:rsidRDefault="005E1BBF" w:rsidP="005E1BBF">
      <w:pPr>
        <w:tabs>
          <w:tab w:val="left" w:pos="1506"/>
          <w:tab w:val="center" w:pos="4753"/>
        </w:tabs>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Με ανακοίνωσή του ο Δήμος Λαγκαδά γνωστοποίησε ότι το σχολικό κτήριο που στεγάζονται είναι ακατάλληλο, καθώς βρέθηκε επικίνδυνο και χρήζει εκτεταμένων επισκευών. Η μελέτη, που εκπόνησε η «Αναπτυξιακή Μείζονος Αστικής Θεσσαλονίκης Α.Ε.», βάσει της οποίας το συγκεκριμένο σχολικό κτήριο αντιμετωπίζει σοβαρό πρόβλημα </w:t>
      </w:r>
      <w:proofErr w:type="spellStart"/>
      <w:r w:rsidRPr="005E1BBF">
        <w:rPr>
          <w:rFonts w:ascii="Arial" w:hAnsi="Arial"/>
          <w:sz w:val="24"/>
          <w:szCs w:val="24"/>
          <w:lang w:eastAsia="el-GR"/>
        </w:rPr>
        <w:t>στατικότητας</w:t>
      </w:r>
      <w:proofErr w:type="spellEnd"/>
      <w:r w:rsidRPr="005E1BBF">
        <w:rPr>
          <w:rFonts w:ascii="Arial" w:hAnsi="Arial"/>
          <w:sz w:val="24"/>
          <w:szCs w:val="24"/>
          <w:lang w:eastAsia="el-GR"/>
        </w:rPr>
        <w:t>, υγρασίας, αποκόλλησης ομάδων παραδόθηκε στον δήμο τέλη Αυγούστου, αφήνοντας ουσιαστικά ανεκμετάλλευτο το χρονικό διάστημα κατά το οποίο τα σχολικά κτήρια ήταν άδεια από μαθητές και τα μαθήματα γίνονταν εξ αποστάσεως λόγω της πανδημίας, δηλαδή μεγάλο χρονικό διάστημα.</w:t>
      </w:r>
    </w:p>
    <w:p w:rsidR="005E1BBF" w:rsidRPr="005E1BBF" w:rsidRDefault="005E1BBF" w:rsidP="005E1BBF">
      <w:pPr>
        <w:tabs>
          <w:tab w:val="left" w:pos="1506"/>
          <w:tab w:val="center" w:pos="4753"/>
        </w:tabs>
        <w:spacing w:after="0" w:line="600" w:lineRule="auto"/>
        <w:ind w:firstLine="720"/>
        <w:jc w:val="both"/>
        <w:rPr>
          <w:rFonts w:ascii="Arial" w:hAnsi="Arial"/>
          <w:sz w:val="24"/>
          <w:szCs w:val="24"/>
          <w:lang w:eastAsia="el-GR"/>
        </w:rPr>
      </w:pPr>
      <w:r w:rsidRPr="005E1BBF">
        <w:rPr>
          <w:rFonts w:ascii="Arial" w:hAnsi="Arial"/>
          <w:sz w:val="24"/>
          <w:szCs w:val="24"/>
          <w:lang w:eastAsia="el-GR"/>
        </w:rPr>
        <w:t>Η προσωρινή λύση που δόθηκε με τη συγχώνευση πέντε διδακτικών ωρών σε τρεις στο 1</w:t>
      </w:r>
      <w:r w:rsidRPr="005E1BBF">
        <w:rPr>
          <w:rFonts w:ascii="Arial" w:hAnsi="Arial"/>
          <w:sz w:val="24"/>
          <w:szCs w:val="24"/>
          <w:vertAlign w:val="superscript"/>
          <w:lang w:eastAsia="el-GR"/>
        </w:rPr>
        <w:t>ο</w:t>
      </w:r>
      <w:r w:rsidRPr="005E1BBF">
        <w:rPr>
          <w:rFonts w:ascii="Arial" w:hAnsi="Arial"/>
          <w:sz w:val="24"/>
          <w:szCs w:val="24"/>
          <w:lang w:eastAsia="el-GR"/>
        </w:rPr>
        <w:t xml:space="preserve"> και στο 2</w:t>
      </w:r>
      <w:r w:rsidRPr="005E1BBF">
        <w:rPr>
          <w:rFonts w:ascii="Arial" w:hAnsi="Arial"/>
          <w:sz w:val="24"/>
          <w:szCs w:val="24"/>
          <w:vertAlign w:val="superscript"/>
          <w:lang w:eastAsia="el-GR"/>
        </w:rPr>
        <w:t>ο</w:t>
      </w:r>
      <w:r w:rsidRPr="005E1BBF">
        <w:rPr>
          <w:rFonts w:ascii="Arial" w:hAnsi="Arial"/>
          <w:sz w:val="24"/>
          <w:szCs w:val="24"/>
          <w:lang w:eastAsia="el-GR"/>
        </w:rPr>
        <w:t xml:space="preserve"> Γυμνάσιο Λαγκαδά, ώστε να εκτονώσει τις αντιδράσεις που δημιουργήθηκαν μετά την ακαταλληλότητα των κτηρίων θεσμοθετεί επί της ουσίας την προφανή υποβάθμιση των σπουδών των μαθητών του Λαγκαδά κατατάσσοντάς τα στην κυριολεξία σε παιδιά Β΄ κατηγορίας, ενώ σαν λύση θεωρείται η μελλοντική εγκατάσταση </w:t>
      </w:r>
      <w:proofErr w:type="spellStart"/>
      <w:r w:rsidRPr="005E1BBF">
        <w:rPr>
          <w:rFonts w:ascii="Arial" w:hAnsi="Arial"/>
          <w:sz w:val="24"/>
          <w:szCs w:val="24"/>
          <w:lang w:eastAsia="el-GR"/>
        </w:rPr>
        <w:t>προκάτ</w:t>
      </w:r>
      <w:proofErr w:type="spellEnd"/>
      <w:r w:rsidRPr="005E1BBF">
        <w:rPr>
          <w:rFonts w:ascii="Arial" w:hAnsi="Arial"/>
          <w:sz w:val="24"/>
          <w:szCs w:val="24"/>
          <w:lang w:eastAsia="el-GR"/>
        </w:rPr>
        <w:t xml:space="preserve"> αιθουσών έως ότου οριστικοποιηθεί η μελέτη της «Αναπτυξιακής Μείζονος </w:t>
      </w:r>
      <w:r w:rsidRPr="005E1BBF">
        <w:rPr>
          <w:rFonts w:ascii="Arial" w:hAnsi="Arial"/>
          <w:sz w:val="24"/>
          <w:szCs w:val="24"/>
          <w:lang w:eastAsia="el-GR"/>
        </w:rPr>
        <w:lastRenderedPageBreak/>
        <w:t>Αστικής Θεσσαλονίκης Α.Ε.» δημοπρατηθεί και γίνει πλήρης αποκατάσταση του σχολικού κτηρίου.</w:t>
      </w:r>
    </w:p>
    <w:p w:rsidR="005E1BBF" w:rsidRPr="005E1BBF" w:rsidRDefault="005E1BBF" w:rsidP="005E1BBF">
      <w:pPr>
        <w:tabs>
          <w:tab w:val="left" w:pos="1506"/>
          <w:tab w:val="center" w:pos="4753"/>
        </w:tabs>
        <w:spacing w:after="0" w:line="600" w:lineRule="auto"/>
        <w:ind w:firstLine="720"/>
        <w:jc w:val="both"/>
        <w:rPr>
          <w:rFonts w:ascii="Arial" w:hAnsi="Arial"/>
          <w:sz w:val="24"/>
          <w:szCs w:val="24"/>
          <w:lang w:eastAsia="el-GR"/>
        </w:rPr>
      </w:pPr>
      <w:r w:rsidRPr="005E1BBF">
        <w:rPr>
          <w:rFonts w:ascii="Arial" w:hAnsi="Arial"/>
          <w:sz w:val="24"/>
          <w:szCs w:val="24"/>
          <w:lang w:eastAsia="el-GR"/>
        </w:rPr>
        <w:t>Την ίδια ώρα, ακόμα και αν δεν υπήρχε το πρόβλημα της επικινδυνότητας του σχολικού κτηρίου, μεγάλες είναι οι ελλείψεις των εκπαιδευτικών για την λειτουργία του 1</w:t>
      </w:r>
      <w:r w:rsidRPr="005E1BBF">
        <w:rPr>
          <w:rFonts w:ascii="Arial" w:hAnsi="Arial"/>
          <w:sz w:val="24"/>
          <w:szCs w:val="24"/>
          <w:vertAlign w:val="superscript"/>
          <w:lang w:eastAsia="el-GR"/>
        </w:rPr>
        <w:t>ου</w:t>
      </w:r>
      <w:r w:rsidRPr="005E1BBF">
        <w:rPr>
          <w:rFonts w:ascii="Arial" w:hAnsi="Arial"/>
          <w:sz w:val="24"/>
          <w:szCs w:val="24"/>
          <w:lang w:eastAsia="el-GR"/>
        </w:rPr>
        <w:t xml:space="preserve"> και 2</w:t>
      </w:r>
      <w:r w:rsidRPr="005E1BBF">
        <w:rPr>
          <w:rFonts w:ascii="Arial" w:hAnsi="Arial"/>
          <w:sz w:val="24"/>
          <w:szCs w:val="24"/>
          <w:vertAlign w:val="superscript"/>
          <w:lang w:eastAsia="el-GR"/>
        </w:rPr>
        <w:t>ου</w:t>
      </w:r>
      <w:r w:rsidRPr="005E1BBF">
        <w:rPr>
          <w:rFonts w:ascii="Arial" w:hAnsi="Arial"/>
          <w:sz w:val="24"/>
          <w:szCs w:val="24"/>
          <w:lang w:eastAsia="el-GR"/>
        </w:rPr>
        <w:t xml:space="preserve"> Γυμνασίου του Δήμου Λαγκαδά. Ενδεικτικά λέμε στο 1</w:t>
      </w:r>
      <w:r w:rsidRPr="005E1BBF">
        <w:rPr>
          <w:rFonts w:ascii="Arial" w:hAnsi="Arial"/>
          <w:sz w:val="24"/>
          <w:szCs w:val="24"/>
          <w:vertAlign w:val="superscript"/>
          <w:lang w:eastAsia="el-GR"/>
        </w:rPr>
        <w:t>ο</w:t>
      </w:r>
      <w:r w:rsidRPr="005E1BBF">
        <w:rPr>
          <w:rFonts w:ascii="Arial" w:hAnsi="Arial"/>
          <w:sz w:val="24"/>
          <w:szCs w:val="24"/>
          <w:lang w:eastAsia="el-GR"/>
        </w:rPr>
        <w:t xml:space="preserve"> Γυμνάσιο τα κενά σε ώρες είναι είκοσι τρεις στην τεχνολογία, τέσσερις στα αγγλικά, τέσσερις γυμναστικής, δύο οικονομολόγου, ενώ παρ’ όλο που ήταν κέντρο ενισχυτικής για έξι σχολεία της περιοχής συνολικά δεν θα λειτουργήσει, όπως επίσης και το τμήμα ένταξης. </w:t>
      </w:r>
    </w:p>
    <w:p w:rsidR="005E1BBF" w:rsidRPr="005E1BBF" w:rsidRDefault="005E1BBF" w:rsidP="005E1BBF">
      <w:pPr>
        <w:tabs>
          <w:tab w:val="left" w:pos="1506"/>
          <w:tab w:val="center" w:pos="4753"/>
        </w:tabs>
        <w:spacing w:after="0" w:line="600" w:lineRule="auto"/>
        <w:ind w:firstLine="720"/>
        <w:jc w:val="both"/>
        <w:rPr>
          <w:rFonts w:ascii="Arial" w:hAnsi="Arial"/>
          <w:sz w:val="24"/>
          <w:szCs w:val="24"/>
          <w:lang w:eastAsia="el-GR"/>
        </w:rPr>
      </w:pPr>
      <w:r w:rsidRPr="005E1BBF">
        <w:rPr>
          <w:rFonts w:ascii="Arial" w:hAnsi="Arial"/>
          <w:sz w:val="24"/>
          <w:szCs w:val="24"/>
          <w:lang w:eastAsia="el-GR"/>
        </w:rPr>
        <w:t>Σύμφωνα με αυτά, κύριε Υπουργέ, ερωτάσθε τι θα κάνει η Κυβέρνηση, πρώτον, για να βρεθεί ο κατάλληλος χώρος για την ασφαλή στέγαση και λειτουργία του 1</w:t>
      </w:r>
      <w:r w:rsidRPr="005E1BBF">
        <w:rPr>
          <w:rFonts w:ascii="Arial" w:hAnsi="Arial"/>
          <w:sz w:val="24"/>
          <w:szCs w:val="24"/>
          <w:vertAlign w:val="superscript"/>
          <w:lang w:eastAsia="el-GR"/>
        </w:rPr>
        <w:t>ου</w:t>
      </w:r>
      <w:r w:rsidRPr="005E1BBF">
        <w:rPr>
          <w:rFonts w:ascii="Arial" w:hAnsi="Arial"/>
          <w:sz w:val="24"/>
          <w:szCs w:val="24"/>
          <w:lang w:eastAsia="el-GR"/>
        </w:rPr>
        <w:t xml:space="preserve"> και του 2</w:t>
      </w:r>
      <w:r w:rsidRPr="005E1BBF">
        <w:rPr>
          <w:rFonts w:ascii="Arial" w:hAnsi="Arial"/>
          <w:sz w:val="24"/>
          <w:szCs w:val="24"/>
          <w:vertAlign w:val="superscript"/>
          <w:lang w:eastAsia="el-GR"/>
        </w:rPr>
        <w:t>ου</w:t>
      </w:r>
      <w:r w:rsidRPr="005E1BBF">
        <w:rPr>
          <w:rFonts w:ascii="Arial" w:hAnsi="Arial"/>
          <w:sz w:val="24"/>
          <w:szCs w:val="24"/>
          <w:lang w:eastAsia="el-GR"/>
        </w:rPr>
        <w:t xml:space="preserve"> Γυμνασίου του Δήμου Λαγκαδά έως ότου ολοκληρωθούν οι εργασίες στο κτήριο του σχολείου και επιστρέψουν οι μαθητές και οι εκπαιδευτικοί τους σε αυτό, να γίνουν μόνιμες προσλήψεις εκπαιδευτικών όλων των ειδικοτήτων, ώστε οι μαθητές να μπορούν να διδαχθούν το σύνολο των μαθημάτων και της ύλης;</w:t>
      </w:r>
    </w:p>
    <w:p w:rsidR="005E1BBF" w:rsidRPr="005E1BBF" w:rsidRDefault="005E1BBF" w:rsidP="005E1BBF">
      <w:pPr>
        <w:tabs>
          <w:tab w:val="left" w:pos="1506"/>
          <w:tab w:val="center" w:pos="4753"/>
        </w:tabs>
        <w:spacing w:after="0" w:line="600" w:lineRule="auto"/>
        <w:ind w:firstLine="720"/>
        <w:jc w:val="both"/>
        <w:rPr>
          <w:rFonts w:ascii="Arial" w:hAnsi="Arial"/>
          <w:sz w:val="24"/>
          <w:szCs w:val="24"/>
          <w:lang w:eastAsia="el-GR"/>
        </w:rPr>
      </w:pPr>
      <w:r w:rsidRPr="005E1BBF">
        <w:rPr>
          <w:rFonts w:ascii="Arial" w:hAnsi="Arial"/>
          <w:sz w:val="24"/>
          <w:szCs w:val="24"/>
          <w:lang w:eastAsia="el-GR"/>
        </w:rPr>
        <w:t>Το τρίτο ερώτημα έχει καλυφθεί, οπότε δεν το θέτω.</w:t>
      </w:r>
    </w:p>
    <w:p w:rsidR="005E1BBF" w:rsidRPr="005E1BBF" w:rsidRDefault="005E1BBF" w:rsidP="005E1BBF">
      <w:pPr>
        <w:tabs>
          <w:tab w:val="left" w:pos="1506"/>
          <w:tab w:val="center" w:pos="4753"/>
        </w:tabs>
        <w:spacing w:after="0" w:line="600" w:lineRule="auto"/>
        <w:ind w:firstLine="720"/>
        <w:jc w:val="both"/>
        <w:rPr>
          <w:rFonts w:ascii="Arial" w:hAnsi="Arial"/>
          <w:sz w:val="24"/>
          <w:szCs w:val="24"/>
          <w:lang w:eastAsia="el-GR"/>
        </w:rPr>
      </w:pPr>
      <w:r w:rsidRPr="005E1BBF">
        <w:rPr>
          <w:rFonts w:ascii="Arial" w:hAnsi="Arial"/>
          <w:sz w:val="24"/>
          <w:szCs w:val="24"/>
          <w:lang w:eastAsia="el-GR"/>
        </w:rPr>
        <w:t>Ευχαριστώ.</w:t>
      </w:r>
    </w:p>
    <w:p w:rsidR="005E1BBF" w:rsidRPr="005E1BBF" w:rsidRDefault="005E1BBF" w:rsidP="005E1BBF">
      <w:pPr>
        <w:tabs>
          <w:tab w:val="left" w:pos="1506"/>
          <w:tab w:val="center" w:pos="4753"/>
        </w:tabs>
        <w:spacing w:after="0" w:line="600" w:lineRule="auto"/>
        <w:ind w:firstLine="720"/>
        <w:jc w:val="both"/>
        <w:rPr>
          <w:rFonts w:ascii="Arial" w:hAnsi="Arial"/>
          <w:sz w:val="24"/>
          <w:szCs w:val="24"/>
          <w:lang w:eastAsia="el-GR"/>
        </w:rPr>
      </w:pPr>
      <w:r w:rsidRPr="005E1BBF">
        <w:rPr>
          <w:rFonts w:ascii="Arial" w:eastAsia="SimSun" w:hAnsi="Arial" w:cs="Arial"/>
          <w:b/>
          <w:bCs/>
          <w:sz w:val="24"/>
          <w:szCs w:val="24"/>
          <w:lang w:eastAsia="zh-CN"/>
        </w:rPr>
        <w:t xml:space="preserve">ΠΡΟΕΔΡΕΥΩΝ (Αθανάσιος Μπούρας): </w:t>
      </w:r>
      <w:r w:rsidRPr="005E1BBF">
        <w:rPr>
          <w:rFonts w:ascii="Arial" w:hAnsi="Arial"/>
          <w:sz w:val="24"/>
          <w:szCs w:val="24"/>
          <w:lang w:eastAsia="el-GR"/>
        </w:rPr>
        <w:t>Ευχαριστούμε τον κ. Στολτίδη.</w:t>
      </w:r>
    </w:p>
    <w:p w:rsidR="005E1BBF" w:rsidRPr="005E1BBF" w:rsidRDefault="005E1BBF" w:rsidP="005E1BBF">
      <w:pPr>
        <w:tabs>
          <w:tab w:val="left" w:pos="1506"/>
          <w:tab w:val="center" w:pos="4753"/>
        </w:tabs>
        <w:spacing w:after="0" w:line="600" w:lineRule="auto"/>
        <w:ind w:firstLine="720"/>
        <w:jc w:val="both"/>
        <w:rPr>
          <w:rFonts w:ascii="Arial" w:hAnsi="Arial"/>
          <w:sz w:val="24"/>
          <w:szCs w:val="24"/>
          <w:lang w:eastAsia="el-GR"/>
        </w:rPr>
      </w:pPr>
      <w:r w:rsidRPr="005E1BBF">
        <w:rPr>
          <w:rFonts w:ascii="Arial" w:hAnsi="Arial"/>
          <w:sz w:val="24"/>
          <w:szCs w:val="24"/>
          <w:lang w:eastAsia="el-GR"/>
        </w:rPr>
        <w:lastRenderedPageBreak/>
        <w:t xml:space="preserve">Τον λόγο τώρα έχει ο Αναπληρωτής Υπουργός Εσωτερικών κ. Στυλιανός Πέτσας για τη δική του πρωτολογία. </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cs="Arial"/>
          <w:b/>
          <w:color w:val="111111"/>
          <w:sz w:val="24"/>
          <w:szCs w:val="24"/>
          <w:lang w:eastAsia="el-GR"/>
        </w:rPr>
        <w:t xml:space="preserve">ΣΤΥΛΙΑΝΟΣ ΠΕΤΣΑΣ (Αναπληρωτής Υπουργός Εσωτερικών): </w:t>
      </w:r>
      <w:r w:rsidRPr="005E1BBF">
        <w:rPr>
          <w:rFonts w:ascii="Arial" w:hAnsi="Arial" w:cs="Arial"/>
          <w:color w:val="111111"/>
          <w:sz w:val="24"/>
          <w:szCs w:val="24"/>
          <w:lang w:eastAsia="el-GR"/>
        </w:rPr>
        <w:t>Ευχαριστώ πολύ, κ</w:t>
      </w:r>
      <w:r w:rsidRPr="005E1BBF">
        <w:rPr>
          <w:rFonts w:ascii="Arial" w:hAnsi="Arial"/>
          <w:sz w:val="24"/>
          <w:szCs w:val="24"/>
          <w:lang w:eastAsia="el-GR"/>
        </w:rPr>
        <w:t xml:space="preserve">ύριε Πρόεδρε. </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sz w:val="24"/>
          <w:szCs w:val="24"/>
          <w:lang w:eastAsia="el-GR"/>
        </w:rPr>
        <w:t>Ευχαριστώ και εσάς, κύριε Στολτίδη, για την ερώτηση.</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sz w:val="24"/>
          <w:szCs w:val="24"/>
          <w:lang w:eastAsia="el-GR"/>
        </w:rPr>
        <w:t xml:space="preserve">Πιστεύω ότι από τις πλέον βασικές υποχρεώσεις της πολιτείας είναι να παρέχει φυσικά ασφαλή σχολική στέγη στα παιδιά μας και ασφαλή μετακίνηση προς και από το σχολείο. Και πιστεύω ότι σε αυτό συμφωνούμε όλοι. Γι’ αυτό δίνουμε βάση στη βελτίωση των σχολικών κτηρίων, δίνουμε βάση στην ανέγερση νέων, στην εξάλειψη τυχόν επικίνδυνων εστιών που μπορεί να υπάρχουν σε αυλές ή σε χώρους των σχολείων και δίνουμε έμφαση στην με ασφάλεια μετακίνηση των μαθητών. Και αυτό το έχουμε πετύχει μέσω χρηματοδοτικών εργαλείων που προσφέρουμε στους δήμους και στις περιφέρειες, όπως θα αναφερθώ και στη συνέχεια. </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sz w:val="24"/>
          <w:szCs w:val="24"/>
          <w:lang w:eastAsia="el-GR"/>
        </w:rPr>
        <w:t xml:space="preserve">Τώρα όσον αφορά τα συγκεκριμένα ζητήματα που θίξατε για τα δύο γυμνάσια αντιλαμβάνομαι προσωπικά και την αγωνία και το πρόβλημα που έχουν οι γονείς των μαθητών στα συγκεκριμένα σχολεία. Θα σας απαντήσω για τις αρμοδιότητες που έχει το Υπουργείο Εσωτερικών και για τη χρηματοδότηση που προσφέρουμε προς τον δήμο για τη βελτίωση των υποδομών της πρωτοβάθμιας και δευτεροβάθμιας εκπαίδευσης. </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sz w:val="24"/>
          <w:szCs w:val="24"/>
          <w:lang w:eastAsia="el-GR"/>
        </w:rPr>
        <w:lastRenderedPageBreak/>
        <w:t xml:space="preserve">Ο Δήμος Λαγκαδά έχει επιχορηγηθεί με το ποσό των 656.460 ευρώ για την κάλυψη δαπανών εκτέλεσης έργων και επενδυτικών δραστηριοτήτων μέσω των κεντρικών αυτοτελών πόρων έτους 2021. </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sz w:val="24"/>
          <w:szCs w:val="24"/>
          <w:lang w:eastAsia="el-GR"/>
        </w:rPr>
        <w:t>Δεύτερον, ειδικά για την επισκευή και συντήρηση σχολικών κτηρίων έχει κατανεμηθεί στον δήμο για το έτος 2021 ποσό ύψους 123.000 ευρώ.</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sz w:val="24"/>
          <w:szCs w:val="24"/>
          <w:lang w:eastAsia="el-GR"/>
        </w:rPr>
        <w:t xml:space="preserve">Τρίτον, από το πρόγραμμα ενίσχυσης «ΦΙΛΟΔΗΜΟΣ </w:t>
      </w:r>
      <w:r w:rsidRPr="005E1BBF">
        <w:rPr>
          <w:rFonts w:ascii="Arial" w:hAnsi="Arial"/>
          <w:sz w:val="24"/>
          <w:szCs w:val="24"/>
          <w:lang w:val="en-US" w:eastAsia="el-GR"/>
        </w:rPr>
        <w:t>II</w:t>
      </w:r>
      <w:r w:rsidRPr="005E1BBF">
        <w:rPr>
          <w:rFonts w:ascii="Arial" w:hAnsi="Arial"/>
          <w:sz w:val="24"/>
          <w:szCs w:val="24"/>
          <w:lang w:eastAsia="el-GR"/>
        </w:rPr>
        <w:t xml:space="preserve">» ο δήμος έχει χρηματοδοτηθεί με ποσό 221.100 ευρώ για την επισκευή, συντήρηση σχολικών κτηρίων και </w:t>
      </w:r>
      <w:proofErr w:type="spellStart"/>
      <w:r w:rsidRPr="005E1BBF">
        <w:rPr>
          <w:rFonts w:ascii="Arial" w:hAnsi="Arial"/>
          <w:sz w:val="24"/>
          <w:szCs w:val="24"/>
          <w:lang w:eastAsia="el-GR"/>
        </w:rPr>
        <w:t>αύλειων</w:t>
      </w:r>
      <w:proofErr w:type="spellEnd"/>
      <w:r w:rsidRPr="005E1BBF">
        <w:rPr>
          <w:rFonts w:ascii="Arial" w:hAnsi="Arial"/>
          <w:sz w:val="24"/>
          <w:szCs w:val="24"/>
          <w:lang w:eastAsia="el-GR"/>
        </w:rPr>
        <w:t xml:space="preserve"> χώρων.</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sz w:val="24"/>
          <w:szCs w:val="24"/>
          <w:lang w:eastAsia="el-GR"/>
        </w:rPr>
        <w:t xml:space="preserve">Και, τέταρτον, στο πλαίσιο της πρόσκλησης ΑΤ011 του αναπτυξιακού προγράμματος «ΑΝΤΩΝΗΣ ΤΡΙΤΣΗΣ» με τίτλο «Συντήρηση δημοτικών ανοιχτών αθλητικών χώρων, σχολικών μονάδων, προσβασιμότητα ΑΜΕΑ» έχει υποβάλει την πρόταση δράσης για κρίσιμες υποδομές που χρήζουν αντισεισμικής προστασίας του Δήμου Λαγκαδά προϋπολογισμού 29.843 ευρώ, η οποία βρίσκεται στο στάδιο της αξιολόγησης. </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sz w:val="24"/>
          <w:szCs w:val="24"/>
          <w:lang w:eastAsia="el-GR"/>
        </w:rPr>
        <w:t>Επομένως, υπάρχουν χρηματοδοτικά εργαλεία, χρηματοδότηση προς τον δήμο υπάρχει και αν ζητηθεί περαιτέρω ενίσχυση αυτή θα παρασχεθεί στο καλύτερο δυνατό.</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sz w:val="24"/>
          <w:szCs w:val="24"/>
          <w:lang w:eastAsia="el-GR"/>
        </w:rPr>
        <w:t xml:space="preserve">Τώρα για τα υπόλοιπα ζητήματα που αφορούν την προσωρινή λύση που δόθηκε μέχρι την πλήρη αποκατάσταση του σχολικού κτηρίου για την ασφαλή στέγαση των μαθητών καταθέτω στα Πρακτικά τις απαντήσεις των αρμόδιων </w:t>
      </w:r>
      <w:r w:rsidRPr="005E1BBF">
        <w:rPr>
          <w:rFonts w:ascii="Arial" w:hAnsi="Arial"/>
          <w:sz w:val="24"/>
          <w:szCs w:val="24"/>
          <w:lang w:eastAsia="el-GR"/>
        </w:rPr>
        <w:lastRenderedPageBreak/>
        <w:t>φορέων του Δήμου Λαγκαδά, της Περιφέρειας Κεντρικής Μακεδονίας και του Υπουργείου Παιδείας και Θρησκευμάτων. Αναφέρω ενδεικτικά ότι σύμφωνα με αυτά τα έγγραφα η έγκριση του προσωρινού ωραρίου λειτουργίας των σχολείων είναι για έναν μήνα έπειτα και από την σύμφωνη γνώμη του Συλλόγου Γονέων και Κηδεμόνων, των Συλλόγων Διδασκόντων και του Υπουργείου Παιδείας και Θρησκευμάτων.</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sz w:val="24"/>
          <w:szCs w:val="24"/>
          <w:lang w:eastAsia="el-GR"/>
        </w:rPr>
        <w:t xml:space="preserve">Οι ειδικές προκατασκευασμένες αίθουσες αναμένεται να φτάσουν στον δήμο αρχές Οκτωβρίου, δηλαδή άμεσα. Θα ήθελα εδώ να σημειώσω την πολύ μεγάλη ζήτηση που υπάρχει και τις πολύ μεγάλες ανάγκες που υπάρχουν, δυστυχώς λόγω και του σεισμού στην Κρήτη. Όλοι οι μαθητές εξυπηρετούνται για τη μεταφορά τους στο σχολείο από τα οχήματα που έχει εξασφαλίσει η Περιφέρεια Κεντρικής Μακεδονίας, όπως καταλαβαίνω ότι και εσείς σημειώσατε στην πρωτολογία σας.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Για την αποκατάσταση του κτηρίου σίγουρα απαιτείται περισσότερος χρόνος, αλλά σας διαβεβαιώνω ότι σε κάθε περίπτωση θα το παρακολουθούμε και εμείς το θέμα πολύ στενά, μέχρι να δοθεί οριστική λύση.</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Από την πλευρά του Υπουργείου Εσωτερικών προσπαθούμε, με τις δυνάμεις που έχουμε, να βοηθήσουμε τους δήμους. Είμαστε σε διαρκή επικοινωνία μαζί τους, ώστε οποιοσδήποτε δήμος χρειάζεται τη στήριξη του Υπουργείου, στο πλαίσιο των δυνατοτήτων του, να τη λαμβάνει.</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lastRenderedPageBreak/>
        <w:t>Και επειδή αναφέρθηκα και πριν στους σεισμούς που αφορούν τους δήμους της Κρήτης που επλήγησαν, θέλω να σας πω ότι όταν ολοκληρωθεί η καταγραφή των ζημιών που βρίσκεται σε εξέλιξη, είμαστε επίσης έτοιμοι να τους στηρίξουμε σε συνεργασία με τις άλλες αρμόδιες υπηρεσίες της πολιτείας.</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Ευχαριστώ, κύριε Πρόεδρε.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(Στο σημείο αυτό ο Αναπληρωτής Υπουργός Εσωτερικών κ. Στυλιανός Πέτσας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b/>
          <w:sz w:val="24"/>
          <w:szCs w:val="20"/>
          <w:lang w:eastAsia="el-GR"/>
        </w:rPr>
        <w:t>ΠΡΟΕΔΡΕΥΩΝ (Αθανάσιος Μπούρας):</w:t>
      </w:r>
      <w:r w:rsidRPr="005E1BBF">
        <w:rPr>
          <w:rFonts w:ascii="Arial" w:hAnsi="Arial"/>
          <w:sz w:val="24"/>
          <w:szCs w:val="24"/>
          <w:lang w:eastAsia="el-GR"/>
        </w:rPr>
        <w:t xml:space="preserve"> Κι εμείς ευχαριστούμε, κύριε Υπουργέ.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Τον λόγο έχει για τη δευτερολογία του ο κ. Στολτίδης.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b/>
          <w:sz w:val="24"/>
          <w:szCs w:val="24"/>
          <w:lang w:eastAsia="el-GR"/>
        </w:rPr>
        <w:t>ΛΕΩΝΙΔΑΣ ΣΤΟΛΤΙΔΗΣ:</w:t>
      </w:r>
      <w:r w:rsidRPr="005E1BBF">
        <w:rPr>
          <w:rFonts w:ascii="Arial" w:hAnsi="Arial"/>
          <w:sz w:val="24"/>
          <w:szCs w:val="24"/>
          <w:lang w:eastAsia="el-GR"/>
        </w:rPr>
        <w:t xml:space="preserve"> Ευχαριστώ, κύριε Πρόεδρε.</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Κύριε Υπουργέ, πιάνω από τις αναφορές σας το εξής στοιχείο, το ότι υπάρχει μεγάλη ζήτηση και λόγω των σεισμών. Ελπίζω να μην πει η Κυβέρνηση και τεθεί ζήτημα αντιπαράθεσης το πού θα πάνε. Προφανώς μιλάμε για κάλυψη όλων των αναγκών που υποβλήθηκαν από εδώ και από εκεί. Τεχνική προσέγγιση δεν μπορώ να κάνω για να πω αν είναι ικανά τα χρήματα για να καλύψουν τις ανάγκες και την αντισεισμική και όλα αυτά που θέσατε.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lastRenderedPageBreak/>
        <w:t xml:space="preserve">Εδώ όμως, κύριε Υπουργέ, πρέπει να ληφθεί υπ’ όψιν ότι το πρόβλημα είναι χρόνιο. Υπάρχει από το 2013 και έχει επισημανθεί από ενώσεις γονέων, εκπαιδευτικών, διευθύνσεων και είναι σοβαρές και διαχρονικές οι ευθύνες όλων των κυβερνήσεων, γιατί προφανώς σε ένα τέτοιο κτήριο εκπαιδεύονταν παιδιά και </w:t>
      </w:r>
      <w:proofErr w:type="spellStart"/>
      <w:r w:rsidRPr="005E1BBF">
        <w:rPr>
          <w:rFonts w:ascii="Arial" w:hAnsi="Arial"/>
          <w:sz w:val="24"/>
          <w:szCs w:val="24"/>
          <w:lang w:eastAsia="el-GR"/>
        </w:rPr>
        <w:t>ετίθετο</w:t>
      </w:r>
      <w:proofErr w:type="spellEnd"/>
      <w:r w:rsidRPr="005E1BBF">
        <w:rPr>
          <w:rFonts w:ascii="Arial" w:hAnsi="Arial"/>
          <w:sz w:val="24"/>
          <w:szCs w:val="24"/>
          <w:lang w:eastAsia="el-GR"/>
        </w:rPr>
        <w:t xml:space="preserve"> εν αμφιβόλω η ίδια τους η σωματική ακεραιότητα, όταν υπάρχουν τέτοιες συνθήκες. Βέβαια, ήταν άλλες οι προτεραιότητες όλων των κυβερνήσεων.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Μετά από δύο χρόνια </w:t>
      </w:r>
      <w:r w:rsidRPr="005E1BBF">
        <w:rPr>
          <w:rFonts w:ascii="Arial" w:hAnsi="Arial"/>
          <w:sz w:val="24"/>
          <w:szCs w:val="24"/>
          <w:lang w:val="en-US" w:eastAsia="el-GR"/>
        </w:rPr>
        <w:t>COVID</w:t>
      </w:r>
      <w:r w:rsidRPr="005E1BBF">
        <w:rPr>
          <w:rFonts w:ascii="Arial" w:hAnsi="Arial"/>
          <w:sz w:val="24"/>
          <w:szCs w:val="24"/>
          <w:lang w:eastAsia="el-GR"/>
        </w:rPr>
        <w:t xml:space="preserve">, αντιλαμβάνεται ο καθένας ότι πήγε πίσω η εκπαιδευτική διαδικασία αντικειμενικά και τώρα ουσιαστικά, με σύμπτυξη μαθημάτων από πέντε σε τρεις ώρες και με έλλειψη καθηγητών, αντιλαμβάνεστε ότι αυτό είναι πολύ σοβαρό πλήγμα για τα παιδιά των οικογενειών της περιοχής εκεί και δεν μπορούμε σε καμμία περίπτωση να μιλάμε για σύμπτυξη γνώσης και παιδείας. Αυτό το πράγμα δεν νοείται.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Πρόοδος κατά τη γνώμη μας είναι η ανεπτυγμένη παιδεία, με όλες τις σύγχρονες υποδομές, τους καθηγητές και την πρόσβαση σε όλη την επιστημονική γνώση, για να μπορέσουν τα παιδιά ουσιαστικά να προσφέρουν στη χώρα, στην οικονομία και στην κοινωνία συνολικά.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Δεν είναι πρόοδος, κύριε Υπουργέ, -γιατί εδώ πρέπει να το βάλουμε σε αντιπαράθεση, γιατί έτσι τίθεται από την κυβερνητική πολιτική- τα δισεκατομμύρια ευρώ για οπλικά συστήματα, τα οποία είναι για ιμπεριαλιστικές </w:t>
      </w:r>
      <w:r w:rsidRPr="005E1BBF">
        <w:rPr>
          <w:rFonts w:ascii="Arial" w:hAnsi="Arial"/>
          <w:sz w:val="24"/>
          <w:szCs w:val="24"/>
          <w:lang w:eastAsia="el-GR"/>
        </w:rPr>
        <w:lastRenderedPageBreak/>
        <w:t xml:space="preserve">επιδρομές εναντίον άλλων χωρών μέσω συμμαχιών και εξυπηρετώντας συμφέροντα επιχειρηματικών ομίλων. Δεν είναι πρόοδος τα ατελείωτα δισεκατομμύρια ευρώ και του Ταμείου Ανάκαμψης προς τους επιχειρηματικούς ομίλους, που οδηγούν τη χώρα μας σε όλο και πιο βαθιά εξάρτηση, όπως η πράσινη ανάπτυξη η οποία έχει ήδη -πριν ξεκινήσει- ρίξει τον λαό μας σε ενεργειακή φτώχεια.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Και εδώ πρέπει να πούμε, κύριε Υπουργέ, γιατί έχει πολύ μεγάλη σημασία, ποιανού είναι αυτά τα χρήματα, τα δισεκατομμύρια, τα οποία ξοδεύονται από εδώ και από εκεί. Αυτά είναι των λαϊκών στρωμάτων, των αγροτών της περιοχής του Λαγκαδά, των αυτοαπασχολούμενων, των μικρών επιχειρηματιών και των εργαζομένων, που έχουν ξεζουμιστεί από την άγρια φορολογία. Έχουν, δηλαδή, πληρώσει εκατονταπλάσια για τα σχολεία των παιδιών τους.</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Πρέπει να αναφέρουμε και τις φιέστες εγκαινίων στο </w:t>
      </w:r>
      <w:proofErr w:type="spellStart"/>
      <w:r w:rsidRPr="005E1BBF">
        <w:rPr>
          <w:rFonts w:ascii="Arial" w:hAnsi="Arial"/>
          <w:sz w:val="24"/>
          <w:szCs w:val="24"/>
          <w:lang w:eastAsia="el-GR"/>
        </w:rPr>
        <w:t>Δαμάσι</w:t>
      </w:r>
      <w:proofErr w:type="spellEnd"/>
      <w:r w:rsidRPr="005E1BBF">
        <w:rPr>
          <w:rFonts w:ascii="Arial" w:hAnsi="Arial"/>
          <w:sz w:val="24"/>
          <w:szCs w:val="24"/>
          <w:lang w:eastAsia="el-GR"/>
        </w:rPr>
        <w:t xml:space="preserve"> της Λάρισας -θυμάστε-, που νομίζουμε ότι είναι πολύ αποκαλυπτικές για το πού έχει φτάσει η επιστήμη και η τεχνολογία. Ένα ολόκληρο σχολείο γκρεμίστηκε και ανακατασκευάστηκε πλήρως μέσα σε έναν μήνα. Ποιος το έκανε αυτό; Δεν το έκανε ο επιχειρηματικός όμιλος. Ο επιχειρηματικός όμιλος </w:t>
      </w:r>
      <w:proofErr w:type="spellStart"/>
      <w:r w:rsidRPr="005E1BBF">
        <w:rPr>
          <w:rFonts w:ascii="Arial" w:hAnsi="Arial"/>
          <w:sz w:val="24"/>
          <w:szCs w:val="24"/>
          <w:lang w:eastAsia="el-GR"/>
        </w:rPr>
        <w:t>κερδοφορεί</w:t>
      </w:r>
      <w:proofErr w:type="spellEnd"/>
      <w:r w:rsidRPr="005E1BBF">
        <w:rPr>
          <w:rFonts w:ascii="Arial" w:hAnsi="Arial"/>
          <w:sz w:val="24"/>
          <w:szCs w:val="24"/>
          <w:lang w:eastAsia="el-GR"/>
        </w:rPr>
        <w:t xml:space="preserve">. Αυτοί που το έκαναν ήταν οι επιστήμονες, οι μηχανικοί, οι εργάτες.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lastRenderedPageBreak/>
        <w:t>Και νομίζουμε ότι υπάρχει μεγάλη ανεργία στον κλάδο των οικοδόμων. Υπάρχουν οι μηχανικοί, δηλαδή υπάρχουν όλες οι υλικές υποδομές και το έμψυχο ανθρώπινο δυναμικό για να λυθούν αυτά τα προβλήματα πάρα πολύ γρήγορα. Κι εμείς επιμένουμε ότι αυτό πρέπει να γίνει και στη συγκεκριμένη περίπτωση.</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Εδώ πρέπει να γίνει πιο σαφές, γιατί υπάρχει μεγάλο, σοβαρό ζήτημα ανησυχίας, το εξής: Πότε ακριβώς θα μπουν -γιατί είμαστε τώρα στις αρχές Οκτωβρίου- τα </w:t>
      </w:r>
      <w:proofErr w:type="spellStart"/>
      <w:r w:rsidRPr="005E1BBF">
        <w:rPr>
          <w:rFonts w:ascii="Arial" w:hAnsi="Arial"/>
          <w:sz w:val="24"/>
          <w:szCs w:val="24"/>
          <w:lang w:eastAsia="el-GR"/>
        </w:rPr>
        <w:t>προκάτ</w:t>
      </w:r>
      <w:proofErr w:type="spellEnd"/>
      <w:r w:rsidRPr="005E1BBF">
        <w:rPr>
          <w:rFonts w:ascii="Arial" w:hAnsi="Arial"/>
          <w:sz w:val="24"/>
          <w:szCs w:val="24"/>
          <w:lang w:eastAsia="el-GR"/>
        </w:rPr>
        <w:t xml:space="preserve"> για να μη χαθεί ούτε ώρα; Αυτό είναι το ένα, το κύριο. Πότε θα ξεκινήσει το νέο σχέδιο για την ανακατασκευή, εμείς λέμε την πλήρη κατασκευή, νέου σχολικού συγκροτήματος;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Εμείς, όμως, θα καλέσουμε και τον λαό της περιοχής να μη δείξει καμμία ανοχή στο «περίμενε» της εκάστοτε κυβέρνησης, γιατί αυτό οδηγεί προφανώς -όπως δείχνουν τα στοιχεία- στην καταστροφή των παιδιών του και να διεκδικήσει το μέλλον που πραγματικά ανήκει στα παιδιά τους. Και φυσικά εμείς ως Κομμουνιστικό Κόμμα θα είμαστε σ’ αυτή τη μάχη στο πλευρό τους.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Ευχαριστώ.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b/>
          <w:sz w:val="24"/>
          <w:szCs w:val="20"/>
          <w:lang w:eastAsia="el-GR"/>
        </w:rPr>
        <w:t>ΠΡΟΕΔΡΕΥΩΝ (Αθανάσιος Μπούρας):</w:t>
      </w:r>
      <w:r w:rsidRPr="005E1BBF">
        <w:rPr>
          <w:rFonts w:ascii="Arial" w:hAnsi="Arial"/>
          <w:sz w:val="24"/>
          <w:szCs w:val="24"/>
          <w:lang w:eastAsia="el-GR"/>
        </w:rPr>
        <w:t xml:space="preserve"> Κι εμείς ευχαριστούμε τον κ. Στολτίδη.</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Κύριε Υπουργέ, έχετε τον λόγο για τη δευτερολογία σας.</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b/>
          <w:sz w:val="24"/>
          <w:szCs w:val="24"/>
          <w:lang w:eastAsia="el-GR"/>
        </w:rPr>
        <w:lastRenderedPageBreak/>
        <w:t>ΣΤΥΛΙΑΝΟΣ ΠΕΤΣΑΣ (Αναπληρωτής Υπουργός Εσωτερικών):</w:t>
      </w:r>
      <w:r w:rsidRPr="005E1BBF">
        <w:rPr>
          <w:rFonts w:ascii="Arial" w:hAnsi="Arial"/>
          <w:sz w:val="24"/>
          <w:szCs w:val="24"/>
          <w:lang w:eastAsia="el-GR"/>
        </w:rPr>
        <w:t xml:space="preserve"> Ευχαριστώ, κύριε Πρόεδρε.</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Κατ’ αρχάς να πω, με αφορμή τη γενικότερη τοποθέτηση του κ. Στολτίδη, ότι δεν υπάρχει κανένα θέμα που να αφορά την εσωτερική έννομη τάξη, αν δεν έχουμε εξασφαλίσει την ακεραιότητα της πατρίδας, την προστασία της κυριαρχίας και των κυριαρχικών δικαιωμάτων. Επομένως δεν βλέπω κανέναν ανταγωνισμό μεταξύ της προσπάθειας ενίσχυσης της αποτρεπτικής ισχύος της χώρας και από την άλλη της ενίσχυσης όλων των απαραίτητων εκείνων κοινωνικών υποδομών, μεταξύ των οποίων φυσικά είναι και οι σχολικές μας μονάδες. Και σας παραπέμπω και στη χθεσινή αναφορά του Πρωθυπουργού, σε αυτή εδώ την Αίθουσα, ότι μπορεί η χώρα στον 21</w:t>
      </w:r>
      <w:r w:rsidRPr="005E1BBF">
        <w:rPr>
          <w:rFonts w:ascii="Arial" w:hAnsi="Arial"/>
          <w:sz w:val="24"/>
          <w:szCs w:val="24"/>
          <w:vertAlign w:val="superscript"/>
          <w:lang w:eastAsia="el-GR"/>
        </w:rPr>
        <w:t xml:space="preserve">ο </w:t>
      </w:r>
      <w:r w:rsidRPr="005E1BBF">
        <w:rPr>
          <w:rFonts w:ascii="Arial" w:hAnsi="Arial"/>
          <w:sz w:val="24"/>
          <w:szCs w:val="24"/>
          <w:lang w:eastAsia="el-GR"/>
        </w:rPr>
        <w:t xml:space="preserve">αιώνα να συνδυάζει και τα δύο.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Επομένως αυτό που θα ήθελα να πω όσον αφορά το συγκεκριμένο θέμα που θίγετε στην ερώτησή σας από εκεί και πέρα είναι ότι πράγματι έχουμε τη δυνατότητα αυτή τη στιγμή, με τα χρηματοδοτικά εργαλεία που είπαμε πριν, να προχωρήσουμε σε εκείνες τις απαραίτητες ενέργειες που χρειάζονται για την ασφαλή σχολική στέγη.</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Την επόμενη Παρασκευή, 15 του μηνός, θα βρίσκομαι στον Δήμο Λαγκαδά, όπου θα συναντηθώ και με τον δήμαρχο. Έχουμε συζητήσει τι μπορούμε ακριβώς να κάνουμε για να επιταχύνουμε αυτή τη διαδικασία και </w:t>
      </w:r>
      <w:r w:rsidRPr="005E1BBF">
        <w:rPr>
          <w:rFonts w:ascii="Arial" w:hAnsi="Arial"/>
          <w:sz w:val="24"/>
          <w:szCs w:val="24"/>
          <w:lang w:eastAsia="el-GR"/>
        </w:rPr>
        <w:lastRenderedPageBreak/>
        <w:t>είμαι σίγουρος ότι θα βρούμε μια λύση για μόνιμη επίλυση του προβλήματος, που, όπως είπατε και εσείς, έρχεται από περασμένες δεκαετίες. Πιστεύουμε ότι σύντομα θα έχουμε μια μόνιμη λύση.</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Ως προς την προσωρινή που είπατε, είμαστε σε επικοινωνία με τον δήμαρχο και με τις «Κτιριακές Υποδομές». Ήδη χθες στις επικοινωνίες των υπηρεσιών του Υπουργείου και των συνεργατών μου με τον δήμαρχο, αντιληφθήκαμε ότι είναι θέμα ημερών και θα κάνουμε ό,τι μπορούμε να το λύσουμε και αυτό.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Σας ευχαριστώ, κύριε Πρόεδρε.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b/>
          <w:sz w:val="24"/>
          <w:szCs w:val="20"/>
          <w:lang w:eastAsia="el-GR"/>
        </w:rPr>
        <w:t>ΠΡΟΕΔΡΕΥΩΝ (Αθανάσιος Μπούρας):</w:t>
      </w:r>
      <w:r w:rsidRPr="005E1BBF">
        <w:rPr>
          <w:rFonts w:ascii="Arial" w:hAnsi="Arial"/>
          <w:sz w:val="24"/>
          <w:szCs w:val="24"/>
          <w:lang w:eastAsia="el-GR"/>
        </w:rPr>
        <w:t xml:space="preserve"> Κι εμείς ευχαριστούμε τον κ. Υπουργό.</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Προχωρούμε στην πέμπτη με αριθμό 31/4-10-2021 επίκαιρη ερώτηση δεύτερου κύκλου του Βουλευτή Β2΄ Δυτικού Τομέα Αθηνών του ΜέΡΑ25 κ. </w:t>
      </w:r>
      <w:proofErr w:type="spellStart"/>
      <w:r w:rsidRPr="005E1BBF">
        <w:rPr>
          <w:rFonts w:ascii="Arial" w:hAnsi="Arial"/>
          <w:bCs/>
          <w:sz w:val="24"/>
          <w:szCs w:val="24"/>
          <w:lang w:eastAsia="el-GR"/>
        </w:rPr>
        <w:t>Κρίτωνα</w:t>
      </w:r>
      <w:proofErr w:type="spellEnd"/>
      <w:r w:rsidRPr="005E1BBF">
        <w:rPr>
          <w:rFonts w:ascii="Arial" w:hAnsi="Arial"/>
          <w:bCs/>
          <w:sz w:val="24"/>
          <w:szCs w:val="24"/>
          <w:lang w:eastAsia="el-GR"/>
        </w:rPr>
        <w:t xml:space="preserve"> - Ηλία Αρσένη</w:t>
      </w:r>
      <w:r w:rsidRPr="005E1BBF">
        <w:rPr>
          <w:rFonts w:ascii="Arial" w:hAnsi="Arial"/>
          <w:b/>
          <w:bCs/>
          <w:sz w:val="24"/>
          <w:szCs w:val="24"/>
          <w:lang w:eastAsia="el-GR"/>
        </w:rPr>
        <w:t xml:space="preserve"> </w:t>
      </w:r>
      <w:r w:rsidRPr="005E1BBF">
        <w:rPr>
          <w:rFonts w:ascii="Arial" w:hAnsi="Arial"/>
          <w:sz w:val="24"/>
          <w:szCs w:val="24"/>
          <w:lang w:eastAsia="el-GR"/>
        </w:rPr>
        <w:t xml:space="preserve">προς τον Υπουργό </w:t>
      </w:r>
      <w:r w:rsidRPr="005E1BBF">
        <w:rPr>
          <w:rFonts w:ascii="Arial" w:hAnsi="Arial"/>
          <w:bCs/>
          <w:sz w:val="24"/>
          <w:szCs w:val="24"/>
          <w:lang w:eastAsia="el-GR"/>
        </w:rPr>
        <w:t xml:space="preserve">Προστασίας του Πολίτη, </w:t>
      </w:r>
      <w:r w:rsidRPr="005E1BBF">
        <w:rPr>
          <w:rFonts w:ascii="Arial" w:hAnsi="Arial"/>
          <w:sz w:val="24"/>
          <w:szCs w:val="24"/>
          <w:lang w:eastAsia="el-GR"/>
        </w:rPr>
        <w:t>με θέμα: «Απροκάλυπτη αστυνομική βία εναντίον πολιτών της Τήνου».</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Κύριε Αρσένη, έχετε τον λόγο για την πρωτολογία σας.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b/>
          <w:sz w:val="24"/>
          <w:szCs w:val="24"/>
          <w:lang w:eastAsia="el-GR"/>
        </w:rPr>
        <w:t>ΚΡΙΤΩΝ - ΗΛΙΑΣ ΑΡΣΕΝΗΣ:</w:t>
      </w:r>
      <w:r w:rsidRPr="005E1BBF">
        <w:rPr>
          <w:rFonts w:ascii="Arial" w:hAnsi="Arial"/>
          <w:sz w:val="24"/>
          <w:szCs w:val="24"/>
          <w:lang w:eastAsia="el-GR"/>
        </w:rPr>
        <w:t xml:space="preserve"> Ευχαριστώ πολύ, κύριε Πρόεδρε.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Κύριε Υπουργέ, έχετε δηλώσει ότι είστε υπέρ της νομιμότητας, της τήρησης του νόμου και της εφαρμογής του νόμου. Βλέπουμε στην Τήνο να μην εφαρμόζεται ο νόμος και οι πολίτες να προσπαθούν να υπερασπιστούν τη </w:t>
      </w:r>
      <w:r w:rsidRPr="005E1BBF">
        <w:rPr>
          <w:rFonts w:ascii="Arial" w:hAnsi="Arial"/>
          <w:sz w:val="24"/>
          <w:szCs w:val="24"/>
          <w:lang w:eastAsia="el-GR"/>
        </w:rPr>
        <w:lastRenderedPageBreak/>
        <w:t xml:space="preserve">νομοθεσία που προστατεύει τα μνημεία του τόπου τους και η Αστυνομία να μην παρεμβαίνει.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Καταθέτω στα Πρακτικά την έκθεση μηχανικού που περιγράφει όλες τις παρανομίες που καταγγέλθηκαν στην Αστυνομία και η οποία ποτέ δεν αντέδρασε. Είχαμε παράνομη διέλευση οδοστρωτήρα. Κράτησε μία ώρα. Καταγγέλθηκε στην Αστυνομία πριν συμβεί. Παράνομη τοποθέτηση σε τμήματα δημοτικού δρόμου μεταλλικών φύλλων χωρίς άδεια. Κράτησε τρεις ημέρες. Είχε γίνει καταγγελία στην Αστυνομία ενώ τοποθετούνταν. Αυτό οδηγεί σε καταστροφή της </w:t>
      </w:r>
      <w:proofErr w:type="spellStart"/>
      <w:r w:rsidRPr="005E1BBF">
        <w:rPr>
          <w:rFonts w:ascii="Arial" w:hAnsi="Arial"/>
          <w:sz w:val="24"/>
          <w:szCs w:val="24"/>
          <w:lang w:eastAsia="el-GR"/>
        </w:rPr>
        <w:t>ξερολιθικής</w:t>
      </w:r>
      <w:proofErr w:type="spellEnd"/>
      <w:r w:rsidRPr="005E1BBF">
        <w:rPr>
          <w:rFonts w:ascii="Arial" w:hAnsi="Arial"/>
          <w:sz w:val="24"/>
          <w:szCs w:val="24"/>
          <w:lang w:eastAsia="el-GR"/>
        </w:rPr>
        <w:t xml:space="preserve"> κατασκευής που προστατεύεται από τον νόμο.</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Επίσης, είχαμε παράνομη κίνηση βαρέων οχημάτων εκτός ωραρίου και αδειών. Είχε ενημερωθεί η Αστυνομία. Παράνομη στάθμευση μετά την άδεια διέλευσης τριών οχημάτων, φορτηγών που μετέφεραν ανεμογεννήτριες. Το ένα από αυτά δεν είχε πινακίδα κυκλοφορίας. Και αυτό καταγγέλθηκε στην Αστυνομία. Δεν έκαναν το παραμικρό.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Έχουμε φθορά στον δημοτικό δρόμο έξω από το μνημείο της Άνω Στέρνας. Έχουμε οχήματα μεταφορικής εταιρείας, μετά την απαγόρευση κυκλοφορίας, να μπλοκάρουν τον δρόμο πόλης για μισή ώρα, που μπλόκαρε όλη την κίνηση των πολιτών της Τήνου. Παράνομη ρυμούλκηση πλατφόρμας σε κλίση 45 μοιρών και βέβαια ίσως το πιο εντυπωσιακό ήταν όταν η Πολεοδομία σφράγισε χωράφι όπου παράνομα είχε εγκαταστήσει ο εργολάβος </w:t>
      </w:r>
      <w:r w:rsidRPr="005E1BBF">
        <w:rPr>
          <w:rFonts w:ascii="Arial" w:hAnsi="Arial"/>
          <w:sz w:val="24"/>
          <w:szCs w:val="24"/>
          <w:lang w:eastAsia="el-GR"/>
        </w:rPr>
        <w:lastRenderedPageBreak/>
        <w:t>ανεμογεννήτριες. Πήγε η Αστυνομία και το ξεσφράγισε, αντί να επιβάλει αυτόφωρο! Ξεσφράγισε το χωράφι που είχε σφραγίσει η Πολεοδομία για να κάνει τις εργασίες ο εργολάβος και μετά συνέλαβε τους εργάτες, αφού τελείωσαν τις εργασίες και αφού είχαν πάρει ό,τι ήθελαν από αυτό το χωράφι. Αυτές είναι όλες οι καταγγελίες που έχουμε από το κίνημα. Είναι και γραπτές στο κείμενο που καταθέτω στα Πρακτικά.</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(Στο σημείο αυτό ο Βουλευτής κ. </w:t>
      </w:r>
      <w:proofErr w:type="spellStart"/>
      <w:r w:rsidRPr="005E1BBF">
        <w:rPr>
          <w:rFonts w:ascii="Arial" w:hAnsi="Arial"/>
          <w:sz w:val="24"/>
          <w:szCs w:val="24"/>
          <w:lang w:eastAsia="el-GR"/>
        </w:rPr>
        <w:t>Κρίτων</w:t>
      </w:r>
      <w:proofErr w:type="spellEnd"/>
      <w:r w:rsidRPr="005E1BBF">
        <w:rPr>
          <w:rFonts w:ascii="Arial" w:hAnsi="Arial"/>
          <w:sz w:val="24"/>
          <w:szCs w:val="24"/>
          <w:lang w:eastAsia="el-GR"/>
        </w:rPr>
        <w:t xml:space="preserve"> - Ηλίας Αρσένης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Την ίδια στιγμή οι πολίτες της Τήνου σάς ζητούν η Αστυνομία να προστατεύει πραγματικά τις δικές τους επιχειρήσεις. Αντί γι’ αυτό, όταν πλημμυρίζει το νησί από επισκέπτες το καλοκαίρι, δεν υπάρχει ποτέ ενίσχυση των αστυνομικών και λιμενικών δυνάμεων, όπως ζητούν οι επιχειρηματίες, αλλά οι ίδιοι επιχειρηματίες τρώνε ξύλο για να προστατευθεί ένας ιδιώτης που φαίνεται, από όλα αυτά τα έγγραφα, ότι προβαίνει σε μια σειρά από παράνομες ενέργειες. Προασπίζονται το νησί και τον νόμο και τρώνε ξύλο και την ίδια στιγμή η Αστυνομία, όταν πρέπει να προασπίσει τη δική τους επιχειρηματική δραστηριότητα και τη ζωή, δεν είναι ποτέ εκεί.</w:t>
      </w:r>
    </w:p>
    <w:p w:rsidR="005E1BBF" w:rsidRPr="005E1BBF" w:rsidRDefault="005E1BBF" w:rsidP="005E1BBF">
      <w:pPr>
        <w:spacing w:after="0" w:line="600" w:lineRule="auto"/>
        <w:ind w:firstLine="720"/>
        <w:jc w:val="both"/>
        <w:rPr>
          <w:rFonts w:ascii="Arial" w:hAnsi="Arial" w:cs="Arial"/>
          <w:sz w:val="24"/>
          <w:szCs w:val="24"/>
          <w:lang w:eastAsia="el-GR"/>
        </w:rPr>
      </w:pPr>
      <w:r w:rsidRPr="005E1BBF">
        <w:rPr>
          <w:rFonts w:ascii="Arial" w:hAnsi="Arial" w:cs="Arial"/>
          <w:sz w:val="24"/>
          <w:szCs w:val="24"/>
          <w:lang w:eastAsia="el-GR"/>
        </w:rPr>
        <w:lastRenderedPageBreak/>
        <w:t xml:space="preserve">Υπάρχει και καταγγελία για πτυσσόμενο κλομπ, για την οποία σάς ζητάω να μας πείτε τι ακριβώς έχει γίνει. Και να μας πείτε πότε επιτέλους θα μπούνε σήματα στους αστυνομικούς. Είναι μια δέσμευσή σας, μια δέσμευση όλων των προηγούμενων ηγεσιών και αυτής της Κυβέρνησης. Να μας πείτε πότε θα υλοποιηθεί, πότε θα ισχύσει η νομιμότητα και για τα αστυνομικά όργανα. </w:t>
      </w:r>
    </w:p>
    <w:p w:rsidR="005E1BBF" w:rsidRPr="005E1BBF" w:rsidRDefault="005E1BBF" w:rsidP="005E1BBF">
      <w:pPr>
        <w:spacing w:after="0" w:line="600" w:lineRule="auto"/>
        <w:ind w:firstLine="720"/>
        <w:jc w:val="both"/>
        <w:rPr>
          <w:rFonts w:ascii="Arial" w:hAnsi="Arial" w:cs="Arial"/>
          <w:sz w:val="24"/>
          <w:szCs w:val="24"/>
          <w:lang w:eastAsia="el-GR"/>
        </w:rPr>
      </w:pPr>
      <w:r w:rsidRPr="005E1BBF">
        <w:rPr>
          <w:rFonts w:ascii="Arial" w:hAnsi="Arial" w:cs="Arial"/>
          <w:b/>
          <w:sz w:val="24"/>
          <w:szCs w:val="24"/>
          <w:lang w:eastAsia="el-GR"/>
        </w:rPr>
        <w:t>ΠΡΟΕΔΡΕΥΩΝ (Αθανάσιος Μπούρας):</w:t>
      </w:r>
      <w:r w:rsidRPr="005E1BBF">
        <w:rPr>
          <w:rFonts w:ascii="Arial" w:hAnsi="Arial" w:cs="Arial"/>
          <w:sz w:val="24"/>
          <w:szCs w:val="24"/>
          <w:lang w:eastAsia="el-GR"/>
        </w:rPr>
        <w:t xml:space="preserve"> Ευχαριστούμε τον κ. Αρσένη. </w:t>
      </w:r>
    </w:p>
    <w:p w:rsidR="005E1BBF" w:rsidRPr="005E1BBF" w:rsidRDefault="005E1BBF" w:rsidP="005E1BBF">
      <w:pPr>
        <w:spacing w:after="0" w:line="600" w:lineRule="auto"/>
        <w:ind w:firstLine="720"/>
        <w:jc w:val="both"/>
        <w:rPr>
          <w:rFonts w:ascii="Arial" w:hAnsi="Arial" w:cs="Arial"/>
          <w:sz w:val="24"/>
          <w:szCs w:val="24"/>
          <w:lang w:eastAsia="el-GR"/>
        </w:rPr>
      </w:pPr>
      <w:r w:rsidRPr="005E1BBF">
        <w:rPr>
          <w:rFonts w:ascii="Arial" w:hAnsi="Arial" w:cs="Arial"/>
          <w:sz w:val="24"/>
          <w:szCs w:val="24"/>
          <w:lang w:eastAsia="el-GR"/>
        </w:rPr>
        <w:t xml:space="preserve">Τον λόγο τώρα έχει ο Υπουργός Προστασίας του Πολίτη κ. Παναγιώτης </w:t>
      </w:r>
      <w:proofErr w:type="spellStart"/>
      <w:r w:rsidRPr="005E1BBF">
        <w:rPr>
          <w:rFonts w:ascii="Arial" w:hAnsi="Arial" w:cs="Arial"/>
          <w:sz w:val="24"/>
          <w:szCs w:val="24"/>
          <w:lang w:eastAsia="el-GR"/>
        </w:rPr>
        <w:t>Θεοδωρικάκος</w:t>
      </w:r>
      <w:proofErr w:type="spellEnd"/>
      <w:r w:rsidRPr="005E1BBF">
        <w:rPr>
          <w:rFonts w:ascii="Arial" w:hAnsi="Arial" w:cs="Arial"/>
          <w:sz w:val="24"/>
          <w:szCs w:val="24"/>
          <w:lang w:eastAsia="el-GR"/>
        </w:rPr>
        <w:t xml:space="preserve"> για την πρωτολογία του. </w:t>
      </w:r>
    </w:p>
    <w:p w:rsidR="005E1BBF" w:rsidRPr="005E1BBF" w:rsidRDefault="005E1BBF" w:rsidP="005E1BBF">
      <w:pPr>
        <w:shd w:val="clear" w:color="auto" w:fill="FFFFFF"/>
        <w:spacing w:after="0" w:line="600" w:lineRule="auto"/>
        <w:ind w:firstLine="720"/>
        <w:contextualSpacing/>
        <w:jc w:val="both"/>
        <w:rPr>
          <w:rFonts w:ascii="Arial" w:eastAsia="SimSun" w:hAnsi="Arial" w:cs="Arial"/>
          <w:sz w:val="24"/>
          <w:szCs w:val="24"/>
          <w:lang w:eastAsia="zh-CN"/>
        </w:rPr>
      </w:pPr>
      <w:r w:rsidRPr="005E1BBF">
        <w:rPr>
          <w:rFonts w:ascii="Arial" w:hAnsi="Arial" w:cs="Arial"/>
          <w:b/>
          <w:color w:val="111111"/>
          <w:sz w:val="24"/>
          <w:szCs w:val="24"/>
          <w:lang w:eastAsia="el-GR"/>
        </w:rPr>
        <w:t xml:space="preserve">ΠΑΝΑΓΙΩΤΗΣ ΘΕΟΔΩΡΙΚΑΚΟΣ (Υπουργός Προστασίας του Πολίτη): </w:t>
      </w:r>
      <w:r w:rsidRPr="005E1BBF">
        <w:rPr>
          <w:rFonts w:ascii="Arial" w:hAnsi="Arial" w:cs="Arial"/>
          <w:color w:val="111111"/>
          <w:sz w:val="24"/>
          <w:szCs w:val="24"/>
          <w:lang w:eastAsia="el-GR"/>
        </w:rPr>
        <w:t>Κύριε Πρόεδρε, φ</w:t>
      </w:r>
      <w:r w:rsidRPr="005E1BBF">
        <w:rPr>
          <w:rFonts w:ascii="Arial" w:eastAsia="SimSun" w:hAnsi="Arial" w:cs="Arial"/>
          <w:sz w:val="24"/>
          <w:szCs w:val="24"/>
          <w:lang w:eastAsia="zh-CN"/>
        </w:rPr>
        <w:t xml:space="preserve">οράμε μάσκα από εδώ ή όχι; Τι προβλέπεται; Γιατί είναι άδειος ο χώρος, γι’ αυτό το λέω. </w:t>
      </w:r>
    </w:p>
    <w:p w:rsidR="005E1BBF" w:rsidRPr="005E1BBF" w:rsidRDefault="005E1BBF" w:rsidP="005E1BBF">
      <w:pPr>
        <w:shd w:val="clear" w:color="auto" w:fill="FFFFFF"/>
        <w:spacing w:after="0" w:line="600" w:lineRule="auto"/>
        <w:ind w:firstLine="720"/>
        <w:contextualSpacing/>
        <w:jc w:val="both"/>
        <w:rPr>
          <w:rFonts w:ascii="Arial" w:hAnsi="Arial" w:cs="Arial"/>
          <w:color w:val="111111"/>
          <w:sz w:val="24"/>
          <w:szCs w:val="24"/>
          <w:lang w:eastAsia="el-GR"/>
        </w:rPr>
      </w:pPr>
      <w:r w:rsidRPr="005E1BBF">
        <w:rPr>
          <w:rFonts w:ascii="Arial" w:hAnsi="Arial" w:cs="Arial"/>
          <w:b/>
          <w:color w:val="111111"/>
          <w:sz w:val="24"/>
          <w:szCs w:val="24"/>
          <w:lang w:eastAsia="el-GR"/>
        </w:rPr>
        <w:t xml:space="preserve">ΓΕΩΡΓΙΟΣ ΛΑΜΠΡΟΥΛΗΣ (ΣΤ΄ Αντιπρόεδρος της Βουλής): </w:t>
      </w:r>
      <w:r w:rsidRPr="005E1BBF">
        <w:rPr>
          <w:rFonts w:ascii="Arial" w:hAnsi="Arial" w:cs="Arial"/>
          <w:color w:val="111111"/>
          <w:sz w:val="24"/>
          <w:szCs w:val="24"/>
          <w:lang w:eastAsia="el-GR"/>
        </w:rPr>
        <w:t xml:space="preserve">Όχι, εφόσον δεν υπάρχει άλλος στα δύο - τρία μέτρα. </w:t>
      </w:r>
    </w:p>
    <w:p w:rsidR="005E1BBF" w:rsidRPr="005E1BBF" w:rsidRDefault="005E1BBF" w:rsidP="005E1BBF">
      <w:pPr>
        <w:shd w:val="clear" w:color="auto" w:fill="FFFFFF"/>
        <w:spacing w:after="0" w:line="600" w:lineRule="auto"/>
        <w:ind w:firstLine="720"/>
        <w:contextualSpacing/>
        <w:jc w:val="both"/>
        <w:rPr>
          <w:rFonts w:ascii="Arial" w:eastAsia="SimSun" w:hAnsi="Arial" w:cs="Arial"/>
          <w:sz w:val="24"/>
          <w:szCs w:val="24"/>
          <w:lang w:eastAsia="zh-CN"/>
        </w:rPr>
      </w:pPr>
      <w:r w:rsidRPr="005E1BBF">
        <w:rPr>
          <w:rFonts w:ascii="Arial" w:eastAsia="SimSun" w:hAnsi="Arial" w:cs="Arial"/>
          <w:b/>
          <w:sz w:val="24"/>
          <w:szCs w:val="24"/>
          <w:lang w:eastAsia="zh-CN"/>
        </w:rPr>
        <w:t xml:space="preserve">ΠΡΟΕΔΡΕΥΩΝ (Αθανάσιος Μπούρας): </w:t>
      </w:r>
      <w:r w:rsidRPr="005E1BBF">
        <w:rPr>
          <w:rFonts w:ascii="Arial" w:eastAsia="SimSun" w:hAnsi="Arial" w:cs="Arial"/>
          <w:sz w:val="24"/>
          <w:szCs w:val="24"/>
          <w:lang w:eastAsia="zh-CN"/>
        </w:rPr>
        <w:t>Το επιτρέπει η Αίθουσα σήμερα, γιατί υπάρχει η δέουσα απόσταση, όπως λέει ο Αντιπρόεδρος και γιατρός, πνευμονολόγος μάλιστα.</w:t>
      </w:r>
    </w:p>
    <w:p w:rsidR="005E1BBF" w:rsidRPr="005E1BBF" w:rsidRDefault="005E1BBF" w:rsidP="005E1BBF">
      <w:pPr>
        <w:shd w:val="clear" w:color="auto" w:fill="FFFFFF"/>
        <w:spacing w:after="0" w:line="600" w:lineRule="auto"/>
        <w:ind w:firstLine="720"/>
        <w:contextualSpacing/>
        <w:jc w:val="both"/>
        <w:rPr>
          <w:rFonts w:ascii="Arial" w:eastAsia="SimSun" w:hAnsi="Arial" w:cs="Arial"/>
          <w:sz w:val="24"/>
          <w:szCs w:val="24"/>
          <w:lang w:eastAsia="zh-CN"/>
        </w:rPr>
      </w:pPr>
      <w:r w:rsidRPr="005E1BBF">
        <w:rPr>
          <w:rFonts w:ascii="Arial" w:eastAsia="SimSun" w:hAnsi="Arial" w:cs="Arial"/>
          <w:sz w:val="24"/>
          <w:szCs w:val="24"/>
          <w:lang w:eastAsia="zh-CN"/>
        </w:rPr>
        <w:t xml:space="preserve">Κύριε Υπουργέ, έχετε τον λόγο.  </w:t>
      </w:r>
    </w:p>
    <w:p w:rsidR="005E1BBF" w:rsidRPr="005E1BBF" w:rsidRDefault="005E1BBF" w:rsidP="005E1BBF">
      <w:pPr>
        <w:shd w:val="clear" w:color="auto" w:fill="FFFFFF"/>
        <w:spacing w:after="0" w:line="600" w:lineRule="auto"/>
        <w:ind w:firstLine="720"/>
        <w:contextualSpacing/>
        <w:jc w:val="both"/>
        <w:rPr>
          <w:rFonts w:ascii="Arial" w:hAnsi="Arial" w:cs="Arial"/>
          <w:color w:val="111111"/>
          <w:sz w:val="24"/>
          <w:szCs w:val="24"/>
          <w:lang w:eastAsia="el-GR"/>
        </w:rPr>
      </w:pPr>
      <w:r w:rsidRPr="005E1BBF">
        <w:rPr>
          <w:rFonts w:ascii="Arial" w:hAnsi="Arial" w:cs="Arial"/>
          <w:b/>
          <w:color w:val="111111"/>
          <w:sz w:val="24"/>
          <w:szCs w:val="24"/>
          <w:lang w:eastAsia="el-GR"/>
        </w:rPr>
        <w:t xml:space="preserve">ΠΑΝΑΓΙΩΤΗΣ ΘΕΟΔΩΡΙΚΑΚΟΣ (Υπουργός Προστασίας του Πολίτη): </w:t>
      </w:r>
      <w:r w:rsidRPr="005E1BBF">
        <w:rPr>
          <w:rFonts w:ascii="Arial" w:hAnsi="Arial" w:cs="Arial"/>
          <w:color w:val="111111"/>
          <w:sz w:val="24"/>
          <w:szCs w:val="24"/>
          <w:lang w:eastAsia="el-GR"/>
        </w:rPr>
        <w:t xml:space="preserve">Ευχαριστώ, κύριε Πρόεδρε. </w:t>
      </w:r>
    </w:p>
    <w:p w:rsidR="005E1BBF" w:rsidRPr="005E1BBF" w:rsidRDefault="005E1BBF" w:rsidP="005E1BBF">
      <w:pPr>
        <w:shd w:val="clear" w:color="auto" w:fill="FFFFFF"/>
        <w:spacing w:after="0" w:line="600" w:lineRule="auto"/>
        <w:ind w:firstLine="720"/>
        <w:contextualSpacing/>
        <w:jc w:val="both"/>
        <w:rPr>
          <w:rFonts w:ascii="Arial" w:eastAsia="SimSun" w:hAnsi="Arial" w:cs="Arial"/>
          <w:sz w:val="24"/>
          <w:szCs w:val="24"/>
          <w:lang w:eastAsia="zh-CN"/>
        </w:rPr>
      </w:pPr>
      <w:r w:rsidRPr="005E1BBF">
        <w:rPr>
          <w:rFonts w:ascii="Arial" w:hAnsi="Arial" w:cs="Arial"/>
          <w:color w:val="111111"/>
          <w:sz w:val="24"/>
          <w:szCs w:val="24"/>
          <w:lang w:eastAsia="el-GR"/>
        </w:rPr>
        <w:lastRenderedPageBreak/>
        <w:t>Σας ευχαριστώ θερμά, καθώς είναι η πρώτη ερώτηση που καλούμαι ως Υπουργός Π</w:t>
      </w:r>
      <w:r w:rsidRPr="005E1BBF">
        <w:rPr>
          <w:rFonts w:ascii="Arial" w:eastAsia="SimSun" w:hAnsi="Arial" w:cs="Arial"/>
          <w:sz w:val="24"/>
          <w:szCs w:val="24"/>
          <w:lang w:eastAsia="zh-CN"/>
        </w:rPr>
        <w:t xml:space="preserve">ροστασίας του Πολίτη να απαντήσω και αυτά που θα πω προφανώς έχουν σχέση με την ίδια την ερώτηση, αλλά και γενικότερα. </w:t>
      </w:r>
    </w:p>
    <w:p w:rsidR="005E1BBF" w:rsidRPr="005E1BBF" w:rsidRDefault="005E1BBF" w:rsidP="005E1BBF">
      <w:pPr>
        <w:shd w:val="clear" w:color="auto" w:fill="FFFFFF"/>
        <w:spacing w:after="0" w:line="600" w:lineRule="auto"/>
        <w:ind w:firstLine="720"/>
        <w:contextualSpacing/>
        <w:jc w:val="both"/>
        <w:rPr>
          <w:rFonts w:ascii="Arial" w:eastAsia="SimSun" w:hAnsi="Arial" w:cs="Arial"/>
          <w:sz w:val="24"/>
          <w:szCs w:val="24"/>
          <w:lang w:eastAsia="zh-CN"/>
        </w:rPr>
      </w:pPr>
      <w:r w:rsidRPr="005E1BBF">
        <w:rPr>
          <w:rFonts w:ascii="Arial" w:eastAsia="SimSun" w:hAnsi="Arial" w:cs="Arial"/>
          <w:sz w:val="24"/>
          <w:szCs w:val="24"/>
          <w:lang w:eastAsia="zh-CN"/>
        </w:rPr>
        <w:t xml:space="preserve">Η Ελληνική Αστυνομία οφείλει να λειτουργεί, και λειτουργεί, στο πλαίσιο του Συντάγματος και των δημοκρατικών αρχών και γι’ αυτόν τον λόγο οφείλει να είναι, και είναι, εγγυητής των ελευθεριών των πολιτών. Οφείλει να υπηρετεί με συνέπεια την κοινωνία, να είναι αποτελεσματική απέναντι στο έγκλημα, να είναι φιλική απέναντι στον πολίτη, σε κάθε νόμιμη δραστηριότητα των πολιτών. Οφείλει να είναι και είναι. </w:t>
      </w:r>
    </w:p>
    <w:p w:rsidR="005E1BBF" w:rsidRPr="005E1BBF" w:rsidRDefault="005E1BBF" w:rsidP="005E1BBF">
      <w:pPr>
        <w:shd w:val="clear" w:color="auto" w:fill="FFFFFF"/>
        <w:spacing w:after="0" w:line="600" w:lineRule="auto"/>
        <w:ind w:firstLine="720"/>
        <w:contextualSpacing/>
        <w:jc w:val="both"/>
        <w:rPr>
          <w:rFonts w:ascii="Arial" w:eastAsia="SimSun" w:hAnsi="Arial" w:cs="Arial"/>
          <w:sz w:val="24"/>
          <w:szCs w:val="24"/>
          <w:lang w:eastAsia="zh-CN"/>
        </w:rPr>
      </w:pPr>
      <w:r w:rsidRPr="005E1BBF">
        <w:rPr>
          <w:rFonts w:ascii="Arial" w:eastAsia="SimSun" w:hAnsi="Arial" w:cs="Arial"/>
          <w:sz w:val="24"/>
          <w:szCs w:val="24"/>
          <w:lang w:eastAsia="zh-CN"/>
        </w:rPr>
        <w:t xml:space="preserve">Κάθε φορά η Ελληνική Αστυνομία αναλαμβάνει την ευθύνη που της έχει αναθέσει η πολιτεία για τα ενδεδειγμένα μέτρα που απαιτούνται για την προστασία της δημόσιας τάξης και την ασφάλεια όλων των πολιτών, για την εφαρμογή των νόμων, ενημερώνοντας πάντα τις αρμόδιες εισαγγελικές αρχές, και είναι ίδια η Ελληνική Αστυνομία που θέτει εκτός του σώματος οποιονδήποτε παραβιάσει όλους αυτούς τους κανόνες. </w:t>
      </w:r>
    </w:p>
    <w:p w:rsidR="005E1BBF" w:rsidRPr="005E1BBF" w:rsidRDefault="005E1BBF" w:rsidP="005E1BBF">
      <w:pPr>
        <w:shd w:val="clear" w:color="auto" w:fill="FFFFFF"/>
        <w:spacing w:after="0" w:line="600" w:lineRule="auto"/>
        <w:ind w:firstLine="720"/>
        <w:contextualSpacing/>
        <w:jc w:val="both"/>
        <w:rPr>
          <w:rFonts w:ascii="Arial" w:eastAsia="SimSun" w:hAnsi="Arial" w:cs="Arial"/>
          <w:sz w:val="24"/>
          <w:szCs w:val="24"/>
          <w:lang w:eastAsia="zh-CN"/>
        </w:rPr>
      </w:pPr>
      <w:r w:rsidRPr="005E1BBF">
        <w:rPr>
          <w:rFonts w:ascii="Arial" w:eastAsia="SimSun" w:hAnsi="Arial" w:cs="Arial"/>
          <w:sz w:val="24"/>
          <w:szCs w:val="24"/>
          <w:lang w:eastAsia="zh-CN"/>
        </w:rPr>
        <w:t xml:space="preserve">Ως Κυβέρνηση είμαστε δίπλα στους αστυνομικούς. Είμαστε δίπλα στην ΕΛ.ΑΣ., άτεγκτοι στην εφαρμογή αυτών των αρχών. Και στη δική μας φιλοσοφία και πρακτική δεν υπάρχουν προβλήματα που να μπαίνουν «κάτω από το χαλί» ή «πίσω από τις κουρτίνες». Απαντάμε με στοιχεία σε κάθε ερώτημα, με </w:t>
      </w:r>
      <w:r w:rsidRPr="005E1BBF">
        <w:rPr>
          <w:rFonts w:ascii="Arial" w:eastAsia="SimSun" w:hAnsi="Arial" w:cs="Arial"/>
          <w:sz w:val="24"/>
          <w:szCs w:val="24"/>
          <w:lang w:eastAsia="zh-CN"/>
        </w:rPr>
        <w:lastRenderedPageBreak/>
        <w:t xml:space="preserve">σεβασμό στην Αντιπολίτευση αλλά και σε καταγγελίες πολιτών, πιστοί στις αξίες της διαφάνειας και του δημοκρατικού κοινωνικού ελέγχου. </w:t>
      </w:r>
    </w:p>
    <w:p w:rsidR="005E1BBF" w:rsidRPr="005E1BBF" w:rsidRDefault="005E1BBF" w:rsidP="005E1BBF">
      <w:pPr>
        <w:shd w:val="clear" w:color="auto" w:fill="FFFFFF"/>
        <w:spacing w:after="0" w:line="600" w:lineRule="auto"/>
        <w:ind w:firstLine="720"/>
        <w:contextualSpacing/>
        <w:jc w:val="both"/>
        <w:rPr>
          <w:rFonts w:ascii="Arial" w:eastAsia="SimSun" w:hAnsi="Arial" w:cs="Arial"/>
          <w:sz w:val="24"/>
          <w:szCs w:val="24"/>
          <w:lang w:eastAsia="zh-CN"/>
        </w:rPr>
      </w:pPr>
      <w:r w:rsidRPr="005E1BBF">
        <w:rPr>
          <w:rFonts w:ascii="Arial" w:eastAsia="SimSun" w:hAnsi="Arial" w:cs="Arial"/>
          <w:sz w:val="24"/>
          <w:szCs w:val="24"/>
          <w:lang w:eastAsia="zh-CN"/>
        </w:rPr>
        <w:t xml:space="preserve">Θα ήθελα, λοιπόν, να διευκρινίσω ορισμένα θέματα που ανέφερε ο κύριος συνάδελφος στην ερώτησή του. Τα στοιχεία προφανώς είναι τεκμηριωμένα από τις υπηρεσίες της Ελληνικής Αστυνομίας και του Υπουργείου Προστασίας του Πολίτη. </w:t>
      </w:r>
    </w:p>
    <w:p w:rsidR="005E1BBF" w:rsidRPr="005E1BBF" w:rsidRDefault="005E1BBF" w:rsidP="005E1BBF">
      <w:pPr>
        <w:shd w:val="clear" w:color="auto" w:fill="FFFFFF"/>
        <w:spacing w:after="0" w:line="600" w:lineRule="auto"/>
        <w:ind w:firstLine="720"/>
        <w:contextualSpacing/>
        <w:jc w:val="both"/>
        <w:rPr>
          <w:rFonts w:ascii="Arial" w:eastAsia="SimSun" w:hAnsi="Arial" w:cs="Arial"/>
          <w:sz w:val="24"/>
          <w:szCs w:val="24"/>
          <w:lang w:eastAsia="zh-CN"/>
        </w:rPr>
      </w:pPr>
      <w:r w:rsidRPr="005E1BBF">
        <w:rPr>
          <w:rFonts w:ascii="Arial" w:eastAsia="SimSun" w:hAnsi="Arial" w:cs="Arial"/>
          <w:sz w:val="24"/>
          <w:szCs w:val="24"/>
          <w:lang w:eastAsia="zh-CN"/>
        </w:rPr>
        <w:t>Η εταιρεία «ΕΝΕΡΓΕΙΑΚΗ ΚΥΚΛΑΔΩΝ ΕΠΕ» πράγματι πραγματοποιούσε νόμιμες εργασίες στο νησί της Τήνου για την εγκατάσταση ανεμογεννητριών και ζήτησε από την Ελληνική Αστυνομία να συνδράμει στην ολοκλήρωση αυτών των εργασιών, καθώς από τις 17 Σεπτεμβρίου είχε υποβάλει μέσω του νόμιμου εκπροσώπου της σχετικό αίτημα στο Αστυνομικό Τμήμα της Τήνου. Η Ελληνική Αστυνομία</w:t>
      </w:r>
      <w:r w:rsidRPr="005E1BBF">
        <w:rPr>
          <w:rFonts w:ascii="Times New Roman" w:eastAsia="SimSun" w:hAnsi="Times New Roman" w:cs="Arial"/>
          <w:sz w:val="24"/>
          <w:szCs w:val="24"/>
          <w:lang w:eastAsia="zh-CN"/>
        </w:rPr>
        <w:t xml:space="preserve"> </w:t>
      </w:r>
      <w:r w:rsidRPr="005E1BBF">
        <w:rPr>
          <w:rFonts w:ascii="Arial" w:eastAsia="SimSun" w:hAnsi="Arial" w:cs="Arial"/>
          <w:sz w:val="24"/>
          <w:szCs w:val="24"/>
          <w:lang w:eastAsia="zh-CN"/>
        </w:rPr>
        <w:t xml:space="preserve">ανταποκρίθηκε θετικά σε αυτό το αίτημα. Από τη Διεύθυνση Ασφαλείας των Κυκλάδων εκτιμήθηκε ότι το αστυνομικό τμήμα θα πρέπει για τη συγκεκριμένη περίοδο να ενισχυθεί, το οποίο και έγινε με μία Ομάδα Πρόληψης και Καταστολής Εγκλήματος, ΟΠΚΕ, οκτώ ανδρών, καθώς και με οκτώ αστυνομικούς από άλλες υπηρεσίες. </w:t>
      </w:r>
    </w:p>
    <w:p w:rsidR="005E1BBF" w:rsidRPr="005E1BBF" w:rsidRDefault="005E1BBF" w:rsidP="005E1BBF">
      <w:pPr>
        <w:shd w:val="clear" w:color="auto" w:fill="FFFFFF"/>
        <w:spacing w:after="0" w:line="600" w:lineRule="auto"/>
        <w:ind w:firstLine="720"/>
        <w:contextualSpacing/>
        <w:jc w:val="both"/>
        <w:rPr>
          <w:rFonts w:ascii="Arial" w:eastAsia="SimSun" w:hAnsi="Arial" w:cs="Arial"/>
          <w:sz w:val="24"/>
          <w:szCs w:val="24"/>
          <w:lang w:eastAsia="zh-CN"/>
        </w:rPr>
      </w:pPr>
      <w:r w:rsidRPr="005E1BBF">
        <w:rPr>
          <w:rFonts w:ascii="Arial" w:eastAsia="SimSun" w:hAnsi="Arial" w:cs="Arial"/>
          <w:sz w:val="24"/>
          <w:szCs w:val="24"/>
          <w:lang w:eastAsia="zh-CN"/>
        </w:rPr>
        <w:t xml:space="preserve">Τα γεγονότα στα οποία αναφέρεστε, κύριε συνάδελφε, έχουν γίνει τη νύχτα, μεσάνυχτα προς ξημερώματα, στις 22 προς 23 του μήνα. Η ενημέρωση που έχω είναι ότι τα οχήματα τα οποία μετέφεραν τα υλικά για τις ανεμογεννήτριες, τα οποία συνοδευόταν πράγματι από την αστυνομική δύναμη </w:t>
      </w:r>
      <w:r w:rsidRPr="005E1BBF">
        <w:rPr>
          <w:rFonts w:ascii="Arial" w:eastAsia="SimSun" w:hAnsi="Arial" w:cs="Arial"/>
          <w:sz w:val="24"/>
          <w:szCs w:val="24"/>
          <w:lang w:eastAsia="zh-CN"/>
        </w:rPr>
        <w:lastRenderedPageBreak/>
        <w:t xml:space="preserve">η οποία νομίμως εκτελούσε τη συγκεκριμένη αποστολή, διέκοψαν την κίνησή τους, καθώς βρέθηκαν μπροστά σε πενήντα ΙΧ αυτοκίνητα με περίπου ογδόντα άτομα, τα οποία εμπόδισαν την κυκλοφορία των αυτοκινήτων και την προσπάθεια διέλευσης για τον σκοπό τον οποίο είπαμε. </w:t>
      </w:r>
    </w:p>
    <w:p w:rsidR="005E1BBF" w:rsidRPr="005E1BBF" w:rsidRDefault="005E1BBF" w:rsidP="005E1BBF">
      <w:pPr>
        <w:shd w:val="clear" w:color="auto" w:fill="FFFFFF"/>
        <w:spacing w:after="0" w:line="600" w:lineRule="auto"/>
        <w:ind w:firstLine="720"/>
        <w:contextualSpacing/>
        <w:jc w:val="both"/>
        <w:rPr>
          <w:rFonts w:ascii="Arial" w:eastAsia="SimSun" w:hAnsi="Arial" w:cs="Arial"/>
          <w:sz w:val="24"/>
          <w:szCs w:val="24"/>
          <w:lang w:eastAsia="zh-CN"/>
        </w:rPr>
      </w:pPr>
      <w:r w:rsidRPr="005E1BBF">
        <w:rPr>
          <w:rFonts w:ascii="Arial" w:eastAsia="SimSun" w:hAnsi="Arial" w:cs="Arial"/>
          <w:sz w:val="24"/>
          <w:szCs w:val="24"/>
          <w:lang w:eastAsia="zh-CN"/>
        </w:rPr>
        <w:t xml:space="preserve">Η εικόνα που έχω είναι ότι αυτό κράτησε περί τις δύο - δυόμισι ώρες. Στη διάρκεια αυτού του χρονικού διαστήματος, παρά τις προτροπές του διοικητή του αστυνομικού τμήματος να αποχωρήσουν οι διαδηλωτές, αυτό δεν έγινε δεκτό, δεν κατέστη δυνατό. Η εικόνα που έχω είναι ότι έχει τραυματιστεί στα επεισόδια που συνέβησαν και ο ίδιος ο αστυνομικός διοικητής, όπως επίσης ότι από την πλευρά των συγκεντρωμένων δεν έχει γίνει καμμία μήνυση σε βάρος οποιουδήποτε γύρω από αυτά τα γεγονότα, τουλάχιστον μέχρι τις 24 Σεπτεμβρίου </w:t>
      </w:r>
    </w:p>
    <w:p w:rsidR="005E1BBF" w:rsidRPr="005E1BBF" w:rsidRDefault="005E1BBF" w:rsidP="005E1BBF">
      <w:pPr>
        <w:shd w:val="clear" w:color="auto" w:fill="FFFFFF"/>
        <w:spacing w:after="0" w:line="600" w:lineRule="auto"/>
        <w:ind w:firstLine="720"/>
        <w:contextualSpacing/>
        <w:jc w:val="both"/>
        <w:rPr>
          <w:rFonts w:ascii="Arial" w:eastAsia="SimSun" w:hAnsi="Arial" w:cs="Arial"/>
          <w:sz w:val="24"/>
          <w:szCs w:val="24"/>
          <w:lang w:eastAsia="zh-CN"/>
        </w:rPr>
      </w:pPr>
      <w:r w:rsidRPr="005E1BBF">
        <w:rPr>
          <w:rFonts w:ascii="Arial" w:eastAsia="SimSun" w:hAnsi="Arial" w:cs="Arial"/>
          <w:sz w:val="24"/>
          <w:szCs w:val="24"/>
          <w:lang w:eastAsia="zh-CN"/>
        </w:rPr>
        <w:t xml:space="preserve">Ασφαλώς υπήρξε αντιπαράθεση μεταξύ των δυνάμεων της Αστυνομίας και των συγκεκριμένων συγκεντρωμένων, για τους οποίους, όμως, θέλω να επισημάνω ότι εκείνοι λειτουργούσαν παρανόμως. </w:t>
      </w:r>
    </w:p>
    <w:p w:rsidR="005E1BBF" w:rsidRPr="005E1BBF" w:rsidRDefault="005E1BBF" w:rsidP="005E1BBF">
      <w:pPr>
        <w:shd w:val="clear" w:color="auto" w:fill="FFFFFF"/>
        <w:spacing w:after="0" w:line="600" w:lineRule="auto"/>
        <w:ind w:firstLine="720"/>
        <w:contextualSpacing/>
        <w:jc w:val="both"/>
        <w:rPr>
          <w:rFonts w:ascii="Arial" w:eastAsia="SimSun" w:hAnsi="Arial" w:cs="Arial"/>
          <w:sz w:val="24"/>
          <w:szCs w:val="24"/>
          <w:lang w:eastAsia="zh-CN"/>
        </w:rPr>
      </w:pPr>
      <w:r w:rsidRPr="005E1BBF">
        <w:rPr>
          <w:rFonts w:ascii="Arial" w:eastAsia="SimSun" w:hAnsi="Arial" w:cs="Arial"/>
          <w:sz w:val="24"/>
          <w:szCs w:val="24"/>
          <w:lang w:eastAsia="zh-CN"/>
        </w:rPr>
        <w:t xml:space="preserve">Εν πάση περιπτώσει, προκειμένου να διερευνηθούν πλευρές όλων όσων είπατε, έχει διαταχθεί από τη Διεύθυνση της Αστυνομίας του Αιγαίου προκαταρκτική διοικητική εξέταση,  η οποία έχει ανατεθεί σε ανώτερο αξιωματικό της Β΄ Διεύθυνσης Αστυνομίας Δωδεκανήσου, και ασφαλώς αμέσως μόλις ολοκληρωθεί θα υπάρξει ενημέρωση από το Αρχηγείο της </w:t>
      </w:r>
      <w:r w:rsidRPr="005E1BBF">
        <w:rPr>
          <w:rFonts w:ascii="Arial" w:eastAsia="SimSun" w:hAnsi="Arial" w:cs="Arial"/>
          <w:sz w:val="24"/>
          <w:szCs w:val="24"/>
          <w:lang w:eastAsia="zh-CN"/>
        </w:rPr>
        <w:lastRenderedPageBreak/>
        <w:t xml:space="preserve">Ελληνικής Αστυνομίας και φυσικά ενημέρωση και προς τη διοικητική αρχή του Συνηγόρου του Πολίτη, στο πλαίσιο των αρμοδιοτήτων που έχει ως Εθνικός Μηχανισμός Διερεύνησης των Περιστατικών Αυθαιρεσίας. </w:t>
      </w:r>
    </w:p>
    <w:p w:rsidR="005E1BBF" w:rsidRPr="005E1BBF" w:rsidRDefault="005E1BBF" w:rsidP="005E1BBF">
      <w:pPr>
        <w:shd w:val="clear" w:color="auto" w:fill="FFFFFF"/>
        <w:spacing w:after="0" w:line="600" w:lineRule="auto"/>
        <w:ind w:firstLine="720"/>
        <w:contextualSpacing/>
        <w:jc w:val="both"/>
        <w:rPr>
          <w:rFonts w:ascii="Arial" w:eastAsia="SimSun" w:hAnsi="Arial" w:cs="Arial"/>
          <w:sz w:val="24"/>
          <w:szCs w:val="24"/>
          <w:lang w:eastAsia="zh-CN"/>
        </w:rPr>
      </w:pPr>
      <w:r w:rsidRPr="005E1BBF">
        <w:rPr>
          <w:rFonts w:ascii="Arial" w:eastAsia="SimSun" w:hAnsi="Arial" w:cs="Arial"/>
          <w:sz w:val="24"/>
          <w:szCs w:val="24"/>
          <w:lang w:eastAsia="zh-CN"/>
        </w:rPr>
        <w:t xml:space="preserve">Συνεπώς σε ό,τι αφορά τις πλευρές των ερωτημάτων διερευνώνται από τη διοικητική εξέταση. Ως προς την ουσία της ερώτησής σας, αυτό που θέλω να πω είναι ότι η Αστυνομία ενεργεί με βάση τις εντολές, σέβεται τη νομιμότητα και δρα κατασταλτικά, όταν υπάρχουν πολίτες οι οποίοι δεν σέβονται τη νομιμότητα και παρακωλύουν νόμιμα προγραμματισμένες εργασίες, όπως έχει συμβεί στην περίπτωση της Τήνου. </w:t>
      </w:r>
    </w:p>
    <w:p w:rsidR="005E1BBF" w:rsidRPr="005E1BBF" w:rsidRDefault="005E1BBF" w:rsidP="005E1BBF">
      <w:pPr>
        <w:shd w:val="clear" w:color="auto" w:fill="FFFFFF"/>
        <w:spacing w:after="0" w:line="600" w:lineRule="auto"/>
        <w:ind w:firstLine="720"/>
        <w:contextualSpacing/>
        <w:jc w:val="both"/>
        <w:rPr>
          <w:rFonts w:ascii="Arial" w:eastAsia="SimSun" w:hAnsi="Arial" w:cs="Arial"/>
          <w:sz w:val="24"/>
          <w:szCs w:val="24"/>
          <w:lang w:eastAsia="zh-CN"/>
        </w:rPr>
      </w:pPr>
      <w:r w:rsidRPr="005E1BBF">
        <w:rPr>
          <w:rFonts w:ascii="Arial" w:eastAsia="SimSun" w:hAnsi="Arial" w:cs="Arial"/>
          <w:sz w:val="24"/>
          <w:szCs w:val="24"/>
          <w:lang w:eastAsia="zh-CN"/>
        </w:rPr>
        <w:t xml:space="preserve">Σε ό,τι αφορά τη γενικότερη ερώτηση που μου κάνατε, νομίζω ότι γίνεται αντιληπτό από την εισαγωγή της απάντησής μου ότι αυτό το πνεύμα και αυτή η φιλοσοφία είναι που καθοδηγούν τη δράση της Ελληνικής Αστυνομίας και είναι αυτονόητο ότι οι ίδιοι οι αστυνομικοί ως θεματοφύλακες εφαρμογής της νομιμότητας οφείλουν και ενεργούν με βάση τη νομιμότητα. Αυτή είναι μία διαχρονική αρχή, την οποία όλοι οφείλουμε να τηρούμε. </w:t>
      </w:r>
    </w:p>
    <w:p w:rsidR="005E1BBF" w:rsidRPr="005E1BBF" w:rsidRDefault="005E1BBF" w:rsidP="005E1BBF">
      <w:pPr>
        <w:shd w:val="clear" w:color="auto" w:fill="FFFFFF"/>
        <w:spacing w:after="0" w:line="600" w:lineRule="auto"/>
        <w:ind w:firstLine="720"/>
        <w:contextualSpacing/>
        <w:jc w:val="both"/>
        <w:rPr>
          <w:rFonts w:ascii="Arial" w:eastAsia="SimSun" w:hAnsi="Arial" w:cs="Arial"/>
          <w:sz w:val="24"/>
          <w:szCs w:val="24"/>
          <w:lang w:eastAsia="zh-CN"/>
        </w:rPr>
      </w:pPr>
      <w:r w:rsidRPr="005E1BBF">
        <w:rPr>
          <w:rFonts w:ascii="Arial" w:eastAsia="SimSun" w:hAnsi="Arial" w:cs="Arial"/>
          <w:b/>
          <w:sz w:val="24"/>
          <w:szCs w:val="24"/>
          <w:lang w:eastAsia="zh-CN"/>
        </w:rPr>
        <w:t>ΠΡΟΕΔΡΕΥΩΝ (Αθανάσιος Μπούρας):</w:t>
      </w:r>
      <w:r w:rsidRPr="005E1BBF">
        <w:rPr>
          <w:rFonts w:ascii="Times New Roman" w:eastAsia="SimSun" w:hAnsi="Times New Roman" w:cs="Arial"/>
          <w:sz w:val="24"/>
          <w:szCs w:val="24"/>
          <w:lang w:eastAsia="zh-CN"/>
        </w:rPr>
        <w:t xml:space="preserve"> </w:t>
      </w:r>
      <w:r w:rsidRPr="005E1BBF">
        <w:rPr>
          <w:rFonts w:ascii="Arial" w:eastAsia="SimSun" w:hAnsi="Arial" w:cs="Arial"/>
          <w:sz w:val="24"/>
          <w:szCs w:val="24"/>
          <w:lang w:eastAsia="zh-CN"/>
        </w:rPr>
        <w:t xml:space="preserve">Ευχαριστούμε τον κύριο Υπουργό. </w:t>
      </w:r>
    </w:p>
    <w:p w:rsidR="005E1BBF" w:rsidRPr="005E1BBF" w:rsidRDefault="005E1BBF" w:rsidP="005E1BBF">
      <w:pPr>
        <w:shd w:val="clear" w:color="auto" w:fill="FFFFFF"/>
        <w:spacing w:after="0" w:line="600" w:lineRule="auto"/>
        <w:ind w:firstLine="720"/>
        <w:contextualSpacing/>
        <w:jc w:val="both"/>
        <w:rPr>
          <w:rFonts w:ascii="Arial" w:eastAsia="SimSun" w:hAnsi="Arial" w:cs="Arial"/>
          <w:sz w:val="24"/>
          <w:szCs w:val="24"/>
          <w:lang w:eastAsia="zh-CN"/>
        </w:rPr>
      </w:pPr>
      <w:r w:rsidRPr="005E1BBF">
        <w:rPr>
          <w:rFonts w:ascii="Arial" w:eastAsia="SimSun" w:hAnsi="Arial" w:cs="Arial"/>
          <w:sz w:val="24"/>
          <w:szCs w:val="24"/>
          <w:lang w:eastAsia="zh-CN"/>
        </w:rPr>
        <w:t>Κύριε Αρσένη,</w:t>
      </w:r>
      <w:r w:rsidRPr="005E1BBF">
        <w:rPr>
          <w:rFonts w:ascii="Arial" w:eastAsia="SimSun" w:hAnsi="Arial" w:cs="Arial"/>
          <w:b/>
          <w:sz w:val="24"/>
          <w:szCs w:val="24"/>
          <w:lang w:eastAsia="zh-CN"/>
        </w:rPr>
        <w:t xml:space="preserve"> </w:t>
      </w:r>
      <w:r w:rsidRPr="005E1BBF">
        <w:rPr>
          <w:rFonts w:ascii="Arial" w:eastAsia="SimSun" w:hAnsi="Arial" w:cs="Arial"/>
          <w:sz w:val="24"/>
          <w:szCs w:val="24"/>
          <w:lang w:eastAsia="zh-CN"/>
        </w:rPr>
        <w:t xml:space="preserve">έχετε τον λόγο για τη δευτερολογία σας. </w:t>
      </w:r>
    </w:p>
    <w:p w:rsidR="005E1BBF" w:rsidRPr="005E1BBF" w:rsidRDefault="005E1BBF" w:rsidP="005E1BBF">
      <w:pPr>
        <w:shd w:val="clear" w:color="auto" w:fill="FFFFFF"/>
        <w:spacing w:after="0" w:line="600" w:lineRule="auto"/>
        <w:ind w:firstLine="720"/>
        <w:contextualSpacing/>
        <w:jc w:val="both"/>
        <w:rPr>
          <w:rFonts w:ascii="Arial" w:eastAsia="SimSun" w:hAnsi="Arial" w:cs="Arial"/>
          <w:sz w:val="24"/>
          <w:szCs w:val="24"/>
          <w:lang w:eastAsia="zh-CN"/>
        </w:rPr>
      </w:pPr>
      <w:r w:rsidRPr="005E1BBF">
        <w:rPr>
          <w:rFonts w:ascii="Arial" w:eastAsia="SimSun" w:hAnsi="Arial" w:cs="Arial"/>
          <w:b/>
          <w:sz w:val="24"/>
          <w:szCs w:val="24"/>
          <w:lang w:eastAsia="zh-CN"/>
        </w:rPr>
        <w:t>ΚΡΙΤΩΝ - ΗΛΙΑΣ ΑΡΣΕΝΗΣ:</w:t>
      </w:r>
      <w:r w:rsidRPr="005E1BBF">
        <w:rPr>
          <w:rFonts w:ascii="Arial" w:eastAsia="SimSun" w:hAnsi="Arial" w:cs="Arial"/>
          <w:sz w:val="24"/>
          <w:szCs w:val="24"/>
          <w:lang w:eastAsia="zh-CN"/>
        </w:rPr>
        <w:t xml:space="preserve"> Ευχαριστώ πολύ, κύριε Πρόεδρε. </w:t>
      </w:r>
    </w:p>
    <w:p w:rsidR="005E1BBF" w:rsidRPr="005E1BBF" w:rsidRDefault="005E1BBF" w:rsidP="005E1BBF">
      <w:pPr>
        <w:shd w:val="clear" w:color="auto" w:fill="FFFFFF"/>
        <w:spacing w:after="0" w:line="600" w:lineRule="auto"/>
        <w:ind w:firstLine="720"/>
        <w:contextualSpacing/>
        <w:jc w:val="both"/>
        <w:rPr>
          <w:rFonts w:ascii="Arial" w:eastAsia="SimSun" w:hAnsi="Arial" w:cs="Arial"/>
          <w:sz w:val="24"/>
          <w:szCs w:val="24"/>
          <w:lang w:eastAsia="zh-CN"/>
        </w:rPr>
      </w:pPr>
      <w:r w:rsidRPr="005E1BBF">
        <w:rPr>
          <w:rFonts w:ascii="Arial" w:eastAsia="SimSun" w:hAnsi="Arial" w:cs="Arial"/>
          <w:sz w:val="24"/>
          <w:szCs w:val="24"/>
          <w:lang w:eastAsia="zh-CN"/>
        </w:rPr>
        <w:lastRenderedPageBreak/>
        <w:t>Κύριε Υπουργέ, θα ήταν ενδιαφέρον να απαντήσετε και για τα διακριτικά των αστυνομικών που επιχειρούν. Είναι μια απόφαση της Αστυνομίας, η οποία δεν έχει εφαρμοστεί ποτέ. Είναι, μάλιστα, μια απόφαση που είχε λάβει ως Αρχηγός της Αστυνομίας ο νυν Υφυπουργός, ο κ. Οικονόμου.</w:t>
      </w:r>
    </w:p>
    <w:p w:rsidR="005E1BBF" w:rsidRPr="005E1BBF" w:rsidRDefault="005E1BBF" w:rsidP="005E1BBF">
      <w:pPr>
        <w:shd w:val="clear" w:color="auto" w:fill="FFFFFF"/>
        <w:spacing w:after="0" w:line="600" w:lineRule="auto"/>
        <w:ind w:firstLine="720"/>
        <w:contextualSpacing/>
        <w:jc w:val="both"/>
        <w:rPr>
          <w:rFonts w:ascii="Arial" w:eastAsia="SimSun" w:hAnsi="Arial" w:cs="Arial"/>
          <w:sz w:val="24"/>
          <w:szCs w:val="24"/>
          <w:lang w:eastAsia="zh-CN"/>
        </w:rPr>
      </w:pPr>
      <w:r w:rsidRPr="005E1BBF">
        <w:rPr>
          <w:rFonts w:ascii="Arial" w:eastAsia="SimSun" w:hAnsi="Arial" w:cs="Arial"/>
          <w:sz w:val="24"/>
          <w:szCs w:val="24"/>
          <w:lang w:eastAsia="zh-CN"/>
        </w:rPr>
        <w:t xml:space="preserve">Στις 14-2-2021 είχα θέσει επίκαιρη στην Ολομέλεια ακριβώς για τα αστυνομικά πρόστιμα που μπήκαν σε πολίτες της Τήνου και χρησιμοποιούνταν για τον εκφοβισμό τους επειδή διαφωνούν με τα αιολικά. Τότε, το πρόσχημα ήταν η προστασία της δημόσιας υγείας από τη διασπορά του </w:t>
      </w:r>
      <w:r w:rsidRPr="005E1BBF">
        <w:rPr>
          <w:rFonts w:ascii="Arial" w:eastAsia="SimSun" w:hAnsi="Arial" w:cs="Arial"/>
          <w:sz w:val="24"/>
          <w:szCs w:val="24"/>
          <w:lang w:val="en-US" w:eastAsia="zh-CN"/>
        </w:rPr>
        <w:t>COVID</w:t>
      </w:r>
      <w:r w:rsidRPr="005E1BBF">
        <w:rPr>
          <w:rFonts w:ascii="Arial" w:eastAsia="SimSun" w:hAnsi="Arial" w:cs="Arial"/>
          <w:sz w:val="24"/>
          <w:szCs w:val="24"/>
          <w:lang w:eastAsia="zh-CN"/>
        </w:rPr>
        <w:t xml:space="preserve"> κ.λπ.. </w:t>
      </w:r>
    </w:p>
    <w:p w:rsidR="005E1BBF" w:rsidRPr="005E1BBF" w:rsidRDefault="005E1BBF" w:rsidP="005E1BBF">
      <w:pPr>
        <w:shd w:val="clear" w:color="auto" w:fill="FFFFFF"/>
        <w:spacing w:after="0" w:line="600" w:lineRule="auto"/>
        <w:ind w:firstLine="720"/>
        <w:contextualSpacing/>
        <w:jc w:val="both"/>
        <w:rPr>
          <w:rFonts w:ascii="Arial" w:eastAsia="SimSun" w:hAnsi="Arial" w:cs="Arial"/>
          <w:sz w:val="24"/>
          <w:szCs w:val="24"/>
          <w:lang w:eastAsia="zh-CN"/>
        </w:rPr>
      </w:pPr>
      <w:r w:rsidRPr="005E1BBF">
        <w:rPr>
          <w:rFonts w:ascii="Arial" w:eastAsia="SimSun" w:hAnsi="Arial" w:cs="Arial"/>
          <w:sz w:val="24"/>
          <w:szCs w:val="24"/>
          <w:lang w:eastAsia="zh-CN"/>
        </w:rPr>
        <w:t xml:space="preserve">Τότε είχα φέρει ένα στοιχείο, το οποίο είναι πολύ ενδιαφέρον και για τη δική σας έρευνα που λέτε ότι ξεκινάτε, ένα </w:t>
      </w:r>
      <w:r w:rsidRPr="005E1BBF">
        <w:rPr>
          <w:rFonts w:ascii="Arial" w:eastAsia="SimSun" w:hAnsi="Arial" w:cs="Arial"/>
          <w:sz w:val="24"/>
          <w:szCs w:val="24"/>
          <w:lang w:val="en-US" w:eastAsia="zh-CN"/>
        </w:rPr>
        <w:t>e</w:t>
      </w:r>
      <w:r w:rsidRPr="005E1BBF">
        <w:rPr>
          <w:rFonts w:ascii="Arial" w:eastAsia="SimSun" w:hAnsi="Arial" w:cs="Arial"/>
          <w:sz w:val="24"/>
          <w:szCs w:val="24"/>
          <w:lang w:eastAsia="zh-CN"/>
        </w:rPr>
        <w:t>-</w:t>
      </w:r>
      <w:r w:rsidRPr="005E1BBF">
        <w:rPr>
          <w:rFonts w:ascii="Arial" w:eastAsia="SimSun" w:hAnsi="Arial" w:cs="Arial"/>
          <w:sz w:val="24"/>
          <w:szCs w:val="24"/>
          <w:lang w:val="en-US" w:eastAsia="zh-CN"/>
        </w:rPr>
        <w:t>mail</w:t>
      </w:r>
      <w:r w:rsidRPr="005E1BBF">
        <w:rPr>
          <w:rFonts w:ascii="Arial" w:eastAsia="SimSun" w:hAnsi="Arial" w:cs="Arial"/>
          <w:sz w:val="24"/>
          <w:szCs w:val="24"/>
          <w:lang w:eastAsia="zh-CN"/>
        </w:rPr>
        <w:t xml:space="preserve"> προς το Αρχηγείο του Λιμενικού Σώματος που έλεγε ότι «η κατάσταση έχει ξεφύγει στην Τήνο από μέρους λιμενικών και αστυνομικών δυνάμεων που επιδίδονται σε τρομοκρατία, απαράδεκτη για τη σημερινή εποχή, και δημιουργεί αρνητική εικόνα στην Κυβέρνηση. Περιμένουμε κάποια παρέμβασή σας». Είναι </w:t>
      </w:r>
      <w:r w:rsidRPr="005E1BBF">
        <w:rPr>
          <w:rFonts w:ascii="Arial" w:eastAsia="SimSun" w:hAnsi="Arial" w:cs="Arial"/>
          <w:sz w:val="24"/>
          <w:szCs w:val="24"/>
          <w:lang w:val="en-US" w:eastAsia="zh-CN"/>
        </w:rPr>
        <w:t>e</w:t>
      </w:r>
      <w:r w:rsidRPr="005E1BBF">
        <w:rPr>
          <w:rFonts w:ascii="Arial" w:eastAsia="SimSun" w:hAnsi="Arial" w:cs="Arial"/>
          <w:sz w:val="24"/>
          <w:szCs w:val="24"/>
          <w:lang w:eastAsia="zh-CN"/>
        </w:rPr>
        <w:t>-</w:t>
      </w:r>
      <w:r w:rsidRPr="005E1BBF">
        <w:rPr>
          <w:rFonts w:ascii="Arial" w:eastAsia="SimSun" w:hAnsi="Arial" w:cs="Arial"/>
          <w:sz w:val="24"/>
          <w:szCs w:val="24"/>
          <w:lang w:val="en-US" w:eastAsia="zh-CN"/>
        </w:rPr>
        <w:t>mail</w:t>
      </w:r>
      <w:r w:rsidRPr="005E1BBF">
        <w:rPr>
          <w:rFonts w:ascii="Arial" w:eastAsia="SimSun" w:hAnsi="Arial" w:cs="Arial"/>
          <w:sz w:val="24"/>
          <w:szCs w:val="24"/>
          <w:lang w:eastAsia="zh-CN"/>
        </w:rPr>
        <w:t xml:space="preserve"> πολίτη που πιθανότατα </w:t>
      </w:r>
      <w:proofErr w:type="spellStart"/>
      <w:r w:rsidRPr="005E1BBF">
        <w:rPr>
          <w:rFonts w:ascii="Arial" w:eastAsia="SimSun" w:hAnsi="Arial" w:cs="Arial"/>
          <w:sz w:val="24"/>
          <w:szCs w:val="24"/>
          <w:lang w:eastAsia="zh-CN"/>
        </w:rPr>
        <w:t>πρόσκειται</w:t>
      </w:r>
      <w:proofErr w:type="spellEnd"/>
      <w:r w:rsidRPr="005E1BBF">
        <w:rPr>
          <w:rFonts w:ascii="Arial" w:eastAsia="SimSun" w:hAnsi="Arial" w:cs="Arial"/>
          <w:sz w:val="24"/>
          <w:szCs w:val="24"/>
          <w:lang w:eastAsia="zh-CN"/>
        </w:rPr>
        <w:t xml:space="preserve"> στον πολιτικό σας χώρο, προκειμένου να προωθηθεί περαιτέρω στα κεντρικά όργανα.</w:t>
      </w:r>
    </w:p>
    <w:p w:rsidR="005E1BBF" w:rsidRPr="005E1BBF" w:rsidRDefault="005E1BBF" w:rsidP="005E1BBF">
      <w:pPr>
        <w:shd w:val="clear" w:color="auto" w:fill="FFFFFF"/>
        <w:spacing w:after="0" w:line="600" w:lineRule="auto"/>
        <w:ind w:firstLine="720"/>
        <w:contextualSpacing/>
        <w:jc w:val="both"/>
        <w:rPr>
          <w:rFonts w:ascii="Arial" w:eastAsia="SimSun" w:hAnsi="Arial" w:cs="Arial"/>
          <w:sz w:val="24"/>
          <w:szCs w:val="24"/>
          <w:lang w:eastAsia="zh-CN"/>
        </w:rPr>
      </w:pPr>
      <w:r w:rsidRPr="005E1BBF">
        <w:rPr>
          <w:rFonts w:ascii="Arial" w:eastAsia="SimSun" w:hAnsi="Arial" w:cs="Arial"/>
          <w:sz w:val="24"/>
          <w:szCs w:val="24"/>
          <w:lang w:eastAsia="zh-CN"/>
        </w:rPr>
        <w:t xml:space="preserve">Οπότε, έχουμε μια πλήρη καταγραφή των οργάνων της ακραίας βίας που χρησιμοποιείτε απέναντι στους πολίτες. Την ίδια στιγμή, έχουμε να παραβιάζεται ο νόμος κατά συρροή. Δηλαδή, οι πολίτες καταγγέλλουν τεκμηριωμένα. Αν δείτε το έγγραφο που κατέθεσα στα Πρακτικά, έχει για κάθε </w:t>
      </w:r>
      <w:r w:rsidRPr="005E1BBF">
        <w:rPr>
          <w:rFonts w:ascii="Arial" w:eastAsia="SimSun" w:hAnsi="Arial" w:cs="Arial"/>
          <w:sz w:val="24"/>
          <w:szCs w:val="24"/>
          <w:lang w:eastAsia="zh-CN"/>
        </w:rPr>
        <w:lastRenderedPageBreak/>
        <w:t>παράβαση φωτογραφία. Και είναι πρόδηλες οι παραβάσεις, γιατί κάποιες είναι νυχτερινές φωτογραφίες, που απαγορεύονταν οι εργασίες. Και βλέπεις να γίνονται οι εργασίες. Υπάρχουν αυτές οι καταγγελίες οι οποίες είναι τεκμηριωμένες, με έκθεση μηχανικού πλέον και φωτογραφίες.</w:t>
      </w:r>
    </w:p>
    <w:p w:rsidR="005E1BBF" w:rsidRPr="005E1BBF" w:rsidRDefault="005E1BBF" w:rsidP="005E1BBF">
      <w:pPr>
        <w:shd w:val="clear" w:color="auto" w:fill="FFFFFF"/>
        <w:spacing w:after="0" w:line="600" w:lineRule="auto"/>
        <w:ind w:firstLine="720"/>
        <w:contextualSpacing/>
        <w:jc w:val="both"/>
        <w:rPr>
          <w:rFonts w:ascii="Arial" w:eastAsia="SimSun" w:hAnsi="Arial" w:cs="Arial"/>
          <w:sz w:val="24"/>
          <w:szCs w:val="24"/>
          <w:lang w:eastAsia="zh-CN"/>
        </w:rPr>
      </w:pPr>
      <w:r w:rsidRPr="005E1BBF">
        <w:rPr>
          <w:rFonts w:ascii="Arial" w:eastAsia="SimSun" w:hAnsi="Arial" w:cs="Arial"/>
          <w:sz w:val="24"/>
          <w:szCs w:val="24"/>
          <w:lang w:eastAsia="zh-CN"/>
        </w:rPr>
        <w:t xml:space="preserve">Είχε ενημερωθεί η Αστυνομία σε κάθε στάδιο. Δεν έδρασε ποτέ. Τι συμβαίνει; Πώς είναι δυνατόν η Αστυνομία να εφαρμόζει τον νόμο όσον αφορά την προστασία μιας επένδυσης που λέει ότι έχει </w:t>
      </w:r>
      <w:proofErr w:type="spellStart"/>
      <w:r w:rsidRPr="005E1BBF">
        <w:rPr>
          <w:rFonts w:ascii="Arial" w:eastAsia="SimSun" w:hAnsi="Arial" w:cs="Arial"/>
          <w:sz w:val="24"/>
          <w:szCs w:val="24"/>
          <w:lang w:eastAsia="zh-CN"/>
        </w:rPr>
        <w:t>αδειοδοτηθεί</w:t>
      </w:r>
      <w:proofErr w:type="spellEnd"/>
      <w:r w:rsidRPr="005E1BBF">
        <w:rPr>
          <w:rFonts w:ascii="Arial" w:eastAsia="SimSun" w:hAnsi="Arial" w:cs="Arial"/>
          <w:sz w:val="24"/>
          <w:szCs w:val="24"/>
          <w:lang w:eastAsia="zh-CN"/>
        </w:rPr>
        <w:t xml:space="preserve"> και να μην εφαρμόζει τον νόμο όσον αφορά όλη την υπόλοιπη νομοθεσία της χώρας, είτε αυτή είναι πολεοδομική νομοθεσία είτε περιβαλλοντική νομοθεσία και ούτω καθεξής. Το ίδιο και για τον Κώδικα Οδικής Κυκλοφορίας.</w:t>
      </w:r>
    </w:p>
    <w:p w:rsidR="005E1BBF" w:rsidRPr="005E1BBF" w:rsidRDefault="005E1BBF" w:rsidP="005E1BBF">
      <w:pPr>
        <w:shd w:val="clear" w:color="auto" w:fill="FFFFFF"/>
        <w:spacing w:after="0" w:line="600" w:lineRule="auto"/>
        <w:ind w:firstLine="720"/>
        <w:contextualSpacing/>
        <w:jc w:val="both"/>
        <w:rPr>
          <w:rFonts w:ascii="Arial" w:eastAsia="SimSun" w:hAnsi="Arial" w:cs="Arial"/>
          <w:sz w:val="24"/>
          <w:szCs w:val="24"/>
          <w:lang w:eastAsia="zh-CN"/>
        </w:rPr>
      </w:pPr>
      <w:r w:rsidRPr="005E1BBF">
        <w:rPr>
          <w:rFonts w:ascii="Arial" w:eastAsia="SimSun" w:hAnsi="Arial" w:cs="Arial"/>
          <w:sz w:val="24"/>
          <w:szCs w:val="24"/>
          <w:lang w:eastAsia="zh-CN"/>
        </w:rPr>
        <w:t>Πώς είναι δυνατόν η Αστυνομία, αυτή η οποία καλείται κάθε καλοκαίρι από τους τοπικούς επιχειρηματίες και τον δήμο να συνδράμει σε ένα νησί το οποίο «βουλιάζει», να μην ενισχύεται και όταν έρχεται ένας επενδυτής να βάλει κάποιες ανεμογεννήτριες ξαφνικά να συνδράμουν από όλες τις πλευρές του Αιγαίου οι αστυνομικές δυνάμεις; Γιατί αυτή η διάκριση; Γιατί το ένα είναι σημαντικό και το άλλο δεν είναι;</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Επίσης, είναι πάρα πολύ σημαντικό να απαντηθεί και το ερώτημα για το πτυσσόμενο </w:t>
      </w:r>
      <w:proofErr w:type="spellStart"/>
      <w:r w:rsidRPr="005E1BBF">
        <w:rPr>
          <w:rFonts w:ascii="Arial" w:hAnsi="Arial"/>
          <w:sz w:val="24"/>
          <w:szCs w:val="24"/>
          <w:lang w:eastAsia="el-GR"/>
        </w:rPr>
        <w:t>γκλομπ</w:t>
      </w:r>
      <w:proofErr w:type="spellEnd"/>
      <w:r w:rsidRPr="005E1BBF">
        <w:rPr>
          <w:rFonts w:ascii="Arial" w:hAnsi="Arial"/>
          <w:sz w:val="24"/>
          <w:szCs w:val="24"/>
          <w:lang w:eastAsia="el-GR"/>
        </w:rPr>
        <w:t xml:space="preserve">. Είναι καταγγελία που έχει γίνει από τη σελίδα του κινήματος ενάντια στις ανεμογεννήτριες. Είναι πάρα πολύ σημαντικό να ακούσουμε από εσάς αν το επιβεβαιώνετε ή το απορρίπτετε και τι ακριβώς έχει </w:t>
      </w:r>
      <w:r w:rsidRPr="005E1BBF">
        <w:rPr>
          <w:rFonts w:ascii="Arial" w:hAnsi="Arial"/>
          <w:sz w:val="24"/>
          <w:szCs w:val="24"/>
          <w:lang w:eastAsia="el-GR"/>
        </w:rPr>
        <w:lastRenderedPageBreak/>
        <w:t xml:space="preserve">γίνει και να μας πείτε από τη Νέα Σμύρνη και μετά, ποια τα μέτρα που έχουν ληφθεί και ποια μέτρα θα ληφθούν, ώστε η Αστυνομία να μη χρησιμοποιεί παράνομα, όπως πτυσσόμενα </w:t>
      </w:r>
      <w:proofErr w:type="spellStart"/>
      <w:r w:rsidRPr="005E1BBF">
        <w:rPr>
          <w:rFonts w:ascii="Arial" w:hAnsi="Arial"/>
          <w:sz w:val="24"/>
          <w:szCs w:val="24"/>
          <w:lang w:eastAsia="el-GR"/>
        </w:rPr>
        <w:t>γκλομπ</w:t>
      </w:r>
      <w:proofErr w:type="spellEnd"/>
      <w:r w:rsidRPr="005E1BBF">
        <w:rPr>
          <w:rFonts w:ascii="Arial" w:hAnsi="Arial"/>
          <w:sz w:val="24"/>
          <w:szCs w:val="24"/>
          <w:lang w:eastAsia="el-GR"/>
        </w:rPr>
        <w:t xml:space="preserve"> και άλλα όπλα.</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Ευχαριστώ πολύ.</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b/>
          <w:sz w:val="24"/>
          <w:szCs w:val="24"/>
          <w:lang w:eastAsia="el-GR"/>
        </w:rPr>
        <w:t xml:space="preserve">ΠΡΟΕΔΡΕΥΩΝ (Αθανάσιος Μπούρας): </w:t>
      </w:r>
      <w:r w:rsidRPr="005E1BBF">
        <w:rPr>
          <w:rFonts w:ascii="Arial" w:hAnsi="Arial"/>
          <w:sz w:val="24"/>
          <w:szCs w:val="24"/>
          <w:lang w:eastAsia="el-GR"/>
        </w:rPr>
        <w:t>Κι εμείς ευχαριστούμε.</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Κύριε Υπουργέ, έχετε τον λόγο για τη δευτερολογία σας.</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cs="Arial"/>
          <w:b/>
          <w:color w:val="111111"/>
          <w:sz w:val="24"/>
          <w:szCs w:val="24"/>
          <w:lang w:eastAsia="el-GR"/>
        </w:rPr>
        <w:t>ΠΑΝΑΓΙΩΤΗΣ ΘΕΟΔΩΡΙΚΑΚΟΣ (Υπουργός Προστασίας του Πολίτη):</w:t>
      </w:r>
      <w:r w:rsidRPr="005E1BBF">
        <w:rPr>
          <w:rFonts w:ascii="Arial" w:hAnsi="Arial"/>
          <w:sz w:val="24"/>
          <w:szCs w:val="24"/>
          <w:lang w:eastAsia="el-GR"/>
        </w:rPr>
        <w:t xml:space="preserve"> Θα επαναλάβω πως είναι αυτονόητο ότι η Ελληνική Αστυνομία οφείλει πρώτη εκείνη να εφαρμόζει τη νομιμότητα, γιατί είναι θεματοφύλακας εφαρμογής αυτής της νομιμότητας και εφαρμόζει τη νομιμότητα.</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cs="Arial"/>
          <w:color w:val="111111"/>
          <w:sz w:val="24"/>
          <w:szCs w:val="24"/>
          <w:lang w:eastAsia="el-GR"/>
        </w:rPr>
        <w:t>Επαναλαμβάνω ότι στη</w:t>
      </w:r>
      <w:r w:rsidRPr="005E1BBF">
        <w:rPr>
          <w:rFonts w:ascii="Arial" w:hAnsi="Arial"/>
          <w:sz w:val="24"/>
          <w:szCs w:val="24"/>
          <w:lang w:eastAsia="el-GR"/>
        </w:rPr>
        <w:t xml:space="preserve"> συγκεκριμένη περίπτωση το αίτημα συνδρομής προς την Ελληνική Αστυνομία ήταν καθόλα νόμιμο, όπως και οι εργασίες οι οποίες ήταν προς διεκπεραίωση. Συνεπώς η αστυνομία υλοποιούσε κάτι το οποίο ήταν απολύτως νόμιμο. Συνάντησε μπροστά της παρακώλυση της κυκλοφορίας, που ήταν προφανές ότι ήταν οργανωμένο γιατί αφορούσε την αντίδραση στη συγκεκριμένη επενδυτική δραστηριότητα, η οποία εκδηλώθηκε με παράνομο τρόπο. Τώρα, για όλο το υπόλοιπο κομμάτι, επαναλαμβάνω ότι υπάρχει προκαταρκτική εξέταση σε εξέλιξη. Θα δούμε τα πορίσματά της και ασφαλώς τα πορίσματα δεν μπορούσαν να μείνουν μυστικά. Θα δοθούν στην δημοσιότητα. </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sz w:val="24"/>
          <w:szCs w:val="24"/>
          <w:lang w:eastAsia="el-GR"/>
        </w:rPr>
        <w:lastRenderedPageBreak/>
        <w:t xml:space="preserve">Ειδικά σε ό,τι αφορά αυτό που είπατε, κύριε συνάδελφε, για τα πτυσσόμενα μεταλλικά </w:t>
      </w:r>
      <w:proofErr w:type="spellStart"/>
      <w:r w:rsidRPr="005E1BBF">
        <w:rPr>
          <w:rFonts w:ascii="Arial" w:hAnsi="Arial"/>
          <w:sz w:val="24"/>
          <w:szCs w:val="24"/>
          <w:lang w:eastAsia="el-GR"/>
        </w:rPr>
        <w:t>γκλομπ</w:t>
      </w:r>
      <w:proofErr w:type="spellEnd"/>
      <w:r w:rsidRPr="005E1BBF">
        <w:rPr>
          <w:rFonts w:ascii="Arial" w:hAnsi="Arial"/>
          <w:sz w:val="24"/>
          <w:szCs w:val="24"/>
          <w:lang w:eastAsia="el-GR"/>
        </w:rPr>
        <w:t xml:space="preserve">, αυτό θα το ελέγξω. Η Ελληνική Αστυνομία δεν έχει τέτοια </w:t>
      </w:r>
      <w:proofErr w:type="spellStart"/>
      <w:r w:rsidRPr="005E1BBF">
        <w:rPr>
          <w:rFonts w:ascii="Arial" w:hAnsi="Arial"/>
          <w:sz w:val="24"/>
          <w:szCs w:val="24"/>
          <w:lang w:eastAsia="el-GR"/>
        </w:rPr>
        <w:t>γκλομπ</w:t>
      </w:r>
      <w:proofErr w:type="spellEnd"/>
      <w:r w:rsidRPr="005E1BBF">
        <w:rPr>
          <w:rFonts w:ascii="Arial" w:hAnsi="Arial"/>
          <w:sz w:val="24"/>
          <w:szCs w:val="24"/>
          <w:lang w:eastAsia="el-GR"/>
        </w:rPr>
        <w:t xml:space="preserve">. Τέτοια </w:t>
      </w:r>
      <w:proofErr w:type="spellStart"/>
      <w:r w:rsidRPr="005E1BBF">
        <w:rPr>
          <w:rFonts w:ascii="Arial" w:hAnsi="Arial"/>
          <w:sz w:val="24"/>
          <w:szCs w:val="24"/>
          <w:lang w:eastAsia="el-GR"/>
        </w:rPr>
        <w:t>γκλομπ</w:t>
      </w:r>
      <w:proofErr w:type="spellEnd"/>
      <w:r w:rsidRPr="005E1BBF">
        <w:rPr>
          <w:rFonts w:ascii="Arial" w:hAnsi="Arial"/>
          <w:sz w:val="24"/>
          <w:szCs w:val="24"/>
          <w:lang w:eastAsia="el-GR"/>
        </w:rPr>
        <w:t xml:space="preserve"> έχουν άλλες αστυνομίες όλων των μεγάλων δυτικών χωρών. Εμείς πρέπει να έχουμε έναν πολύ περιορισμένο αριθμό από το 1999. Το συγκεκριμένο θέμα σε ό,τι αφορά επίσης τη συγκεκριμένη περίπτωση, είναι αντικείμενο του ελέγχου που διεξάγεται από την προκαταρκτική διερεύνηση. </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sz w:val="24"/>
          <w:szCs w:val="24"/>
          <w:lang w:eastAsia="el-GR"/>
        </w:rPr>
        <w:t>Επιμένω, όμως, σε ό,τι αφορά το συνολικό. Η συνολική εικόνα της αστυνομίας μας είναι ότι λειτουργεί στο πλαίσιο της νομιμότητας και είναι φιλική απέναντι στον πολίτη. Εάν έχουν υπάρξει συγκεκριμένες εξαιρέσεις, αυτές αντιμετωπίζονται με τον τρόπο που πρέπει. Αυτή είναι η φιλοσοφία η οποία καθοδηγεί τη δράση της αστυνομίας και εδώ θα είμαστε και στο μέλλον για να διαπιστώσουμε την εφαρμογή της. Γιατί σε τελική ανάλυση αυτή η εφαρμογή είναι δουλειά όλων όσων ασχολούμαστε με αυτό το θέμα και είναι δικαίωμα ελέγχου για όλους τους πολίτες και ασφαλώς και για τους εκπροσώπους του λαού. Άρα στο μέλλον θα έχετε τη δυνατότητα να διαπιστώσετε στην πράξη τα μέτρα και την αποτελεσματικότητά τους.</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sz w:val="24"/>
          <w:szCs w:val="24"/>
          <w:lang w:eastAsia="el-GR"/>
        </w:rPr>
        <w:t>Ευχαριστώ.</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b/>
          <w:sz w:val="24"/>
          <w:szCs w:val="24"/>
          <w:lang w:eastAsia="el-GR"/>
        </w:rPr>
        <w:t xml:space="preserve">ΠΡΟΕΔΡΕΥΩΝ (Αθανάσιος Μπούρας): </w:t>
      </w:r>
      <w:r w:rsidRPr="005E1BBF">
        <w:rPr>
          <w:rFonts w:ascii="Arial" w:hAnsi="Arial"/>
          <w:sz w:val="24"/>
          <w:szCs w:val="24"/>
          <w:lang w:eastAsia="el-GR"/>
        </w:rPr>
        <w:t xml:space="preserve">Κι εμείς ευχαριστούμε τον κύριο Υπουργό.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lastRenderedPageBreak/>
        <w:t xml:space="preserve">Προχωρούμε στην τέταρτη με αριθμό 5/4-10-2021 επίκαιρη ερώτηση δεύτερου κύκλου του ΣΤ΄ Αντιπροέδρου της Βουλής και Βουλευτή Λάρισας του Κομμουνιστικού Κόμματος Ελλάδας κ. Γεωργίου </w:t>
      </w:r>
      <w:proofErr w:type="spellStart"/>
      <w:r w:rsidRPr="005E1BBF">
        <w:rPr>
          <w:rFonts w:ascii="Arial" w:hAnsi="Arial"/>
          <w:sz w:val="24"/>
          <w:szCs w:val="24"/>
          <w:lang w:eastAsia="el-GR"/>
        </w:rPr>
        <w:t>Λαμπρούλη</w:t>
      </w:r>
      <w:proofErr w:type="spellEnd"/>
      <w:r w:rsidRPr="005E1BBF">
        <w:rPr>
          <w:rFonts w:ascii="Arial" w:hAnsi="Arial"/>
          <w:sz w:val="24"/>
          <w:szCs w:val="24"/>
          <w:lang w:eastAsia="el-GR"/>
        </w:rPr>
        <w:t xml:space="preserve"> προς τον Υπουργό Εργασίας και Κοινωνικών Υποθέσεων, με θέμα: «Να ανακληθεί η παράνομη και εκδικητική απόλυση του συνδικαλιστή, εργαζομένου στο κατάστημα της «</w:t>
      </w:r>
      <w:r w:rsidRPr="005E1BBF">
        <w:rPr>
          <w:rFonts w:ascii="Arial" w:hAnsi="Arial"/>
          <w:sz w:val="24"/>
          <w:szCs w:val="24"/>
          <w:lang w:val="en-US" w:eastAsia="el-GR"/>
        </w:rPr>
        <w:t>PRAKTIKER</w:t>
      </w:r>
      <w:r w:rsidRPr="005E1BBF">
        <w:rPr>
          <w:rFonts w:ascii="Arial" w:hAnsi="Arial"/>
          <w:sz w:val="24"/>
          <w:szCs w:val="24"/>
          <w:lang w:eastAsia="el-GR"/>
        </w:rPr>
        <w:t xml:space="preserve"> </w:t>
      </w:r>
      <w:r w:rsidRPr="005E1BBF">
        <w:rPr>
          <w:rFonts w:ascii="Arial" w:hAnsi="Arial"/>
          <w:sz w:val="24"/>
          <w:szCs w:val="24"/>
          <w:lang w:val="en-US" w:eastAsia="el-GR"/>
        </w:rPr>
        <w:t>HELLAS</w:t>
      </w:r>
      <w:r w:rsidRPr="005E1BBF">
        <w:rPr>
          <w:rFonts w:ascii="Arial" w:hAnsi="Arial"/>
          <w:sz w:val="24"/>
          <w:szCs w:val="24"/>
          <w:lang w:eastAsia="el-GR"/>
        </w:rPr>
        <w:t>» στη Λάρισα».</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Κύριε </w:t>
      </w:r>
      <w:proofErr w:type="spellStart"/>
      <w:r w:rsidRPr="005E1BBF">
        <w:rPr>
          <w:rFonts w:ascii="Arial" w:hAnsi="Arial"/>
          <w:sz w:val="24"/>
          <w:szCs w:val="24"/>
          <w:lang w:eastAsia="el-GR"/>
        </w:rPr>
        <w:t>Λαμπρούλη</w:t>
      </w:r>
      <w:proofErr w:type="spellEnd"/>
      <w:r w:rsidRPr="005E1BBF">
        <w:rPr>
          <w:rFonts w:ascii="Arial" w:hAnsi="Arial"/>
          <w:sz w:val="24"/>
          <w:szCs w:val="24"/>
          <w:lang w:eastAsia="el-GR"/>
        </w:rPr>
        <w:t>, έχετε τον λόγο για την πρωτολογία σας.</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b/>
          <w:sz w:val="24"/>
          <w:szCs w:val="24"/>
          <w:lang w:eastAsia="el-GR"/>
        </w:rPr>
        <w:t xml:space="preserve">ΓΕΩΡΓΙΟΣ ΛΑΜΠΡΟΥΛΗΣ (ΣΤ΄ Αντιπρόεδρος της Βουλής): </w:t>
      </w:r>
      <w:r w:rsidRPr="005E1BBF">
        <w:rPr>
          <w:rFonts w:ascii="Arial" w:hAnsi="Arial"/>
          <w:sz w:val="24"/>
          <w:szCs w:val="24"/>
          <w:lang w:eastAsia="el-GR"/>
        </w:rPr>
        <w:t>Ευχαριστώ, κύριε Πρόεδρε.</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sz w:val="24"/>
          <w:szCs w:val="24"/>
          <w:lang w:eastAsia="el-GR"/>
        </w:rPr>
        <w:t>Η εταιρεία «</w:t>
      </w:r>
      <w:r w:rsidRPr="005E1BBF">
        <w:rPr>
          <w:rFonts w:ascii="Arial" w:hAnsi="Arial"/>
          <w:sz w:val="24"/>
          <w:szCs w:val="24"/>
          <w:lang w:val="en-US" w:eastAsia="el-GR"/>
        </w:rPr>
        <w:t>PRAKTIKER</w:t>
      </w:r>
      <w:r w:rsidRPr="005E1BBF">
        <w:rPr>
          <w:rFonts w:ascii="Arial" w:hAnsi="Arial"/>
          <w:sz w:val="24"/>
          <w:szCs w:val="24"/>
          <w:lang w:eastAsia="el-GR"/>
        </w:rPr>
        <w:t xml:space="preserve"> </w:t>
      </w:r>
      <w:r w:rsidRPr="005E1BBF">
        <w:rPr>
          <w:rFonts w:ascii="Arial" w:hAnsi="Arial"/>
          <w:sz w:val="24"/>
          <w:szCs w:val="24"/>
          <w:lang w:val="en-US" w:eastAsia="el-GR"/>
        </w:rPr>
        <w:t>HELLAS</w:t>
      </w:r>
      <w:r w:rsidRPr="005E1BBF">
        <w:rPr>
          <w:rFonts w:ascii="Arial" w:hAnsi="Arial"/>
          <w:sz w:val="24"/>
          <w:szCs w:val="24"/>
          <w:lang w:eastAsia="el-GR"/>
        </w:rPr>
        <w:t>» προχώρησε σε παράνομη και εκδικητική απόλυση εργαζομένου της στο κατάστημα της Λάρισας. Ο συγκεκριμένος εργαζόμενος τυγχάνει να είναι και εκλεγμένος συνδικαλιστής στο τοπικό παράρτημα του επιχειρησιακού σωματείου των εργαζομένων στην «</w:t>
      </w:r>
      <w:r w:rsidRPr="005E1BBF">
        <w:rPr>
          <w:rFonts w:ascii="Arial" w:hAnsi="Arial"/>
          <w:sz w:val="24"/>
          <w:szCs w:val="24"/>
          <w:lang w:val="en-US" w:eastAsia="el-GR"/>
        </w:rPr>
        <w:t>PRAKTIKER</w:t>
      </w:r>
      <w:r w:rsidRPr="005E1BBF">
        <w:rPr>
          <w:rFonts w:ascii="Arial" w:hAnsi="Arial"/>
          <w:sz w:val="24"/>
          <w:szCs w:val="24"/>
          <w:lang w:eastAsia="el-GR"/>
        </w:rPr>
        <w:t xml:space="preserve">» και αντιπρόσωπος στη γενική συνέλευση του Εργατικού Κέντρου Νομού Λάρισας. </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sz w:val="24"/>
          <w:szCs w:val="24"/>
          <w:lang w:eastAsia="el-GR"/>
        </w:rPr>
        <w:t xml:space="preserve">Η ενέργεια αυτή έρχεται ως συνέχεια της επίθεσης που έχει εξαπολύσει η επιχείρηση το προηγούμενο διάστημα με τις αλλαγές στις ατομικές συμβάσεις εργασίας των εργαζομένων της και βέβαια στη συγκεκριμένη περίπτωση προχώρησε καταχρηστικά και μονομερώς χωρίς τη συγκατάθεση του </w:t>
      </w:r>
      <w:r w:rsidRPr="005E1BBF">
        <w:rPr>
          <w:rFonts w:ascii="Arial" w:hAnsi="Arial"/>
          <w:sz w:val="24"/>
          <w:szCs w:val="24"/>
          <w:lang w:eastAsia="el-GR"/>
        </w:rPr>
        <w:lastRenderedPageBreak/>
        <w:t xml:space="preserve">εργαζόμενου σε τροποποίηση της σύμβασής του και σε αλλαγή της </w:t>
      </w:r>
      <w:proofErr w:type="spellStart"/>
      <w:r w:rsidRPr="005E1BBF">
        <w:rPr>
          <w:rFonts w:ascii="Arial" w:hAnsi="Arial"/>
          <w:sz w:val="24"/>
          <w:szCs w:val="24"/>
          <w:lang w:eastAsia="el-GR"/>
        </w:rPr>
        <w:t>ειδικότητάς</w:t>
      </w:r>
      <w:proofErr w:type="spellEnd"/>
      <w:r w:rsidRPr="005E1BBF">
        <w:rPr>
          <w:rFonts w:ascii="Arial" w:hAnsi="Arial"/>
          <w:sz w:val="24"/>
          <w:szCs w:val="24"/>
          <w:lang w:eastAsia="el-GR"/>
        </w:rPr>
        <w:t xml:space="preserve"> του, από πωλητής και χειριστής </w:t>
      </w:r>
      <w:proofErr w:type="spellStart"/>
      <w:r w:rsidRPr="005E1BBF">
        <w:rPr>
          <w:rFonts w:ascii="Arial" w:hAnsi="Arial"/>
          <w:sz w:val="24"/>
          <w:szCs w:val="24"/>
          <w:lang w:eastAsia="el-GR"/>
        </w:rPr>
        <w:t>κλαρκ</w:t>
      </w:r>
      <w:proofErr w:type="spellEnd"/>
      <w:r w:rsidRPr="005E1BBF">
        <w:rPr>
          <w:rFonts w:ascii="Arial" w:hAnsi="Arial"/>
          <w:sz w:val="24"/>
          <w:szCs w:val="24"/>
          <w:lang w:eastAsia="el-GR"/>
        </w:rPr>
        <w:t xml:space="preserve"> που ήταν, σε πωλητή.</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sz w:val="24"/>
          <w:szCs w:val="24"/>
          <w:lang w:eastAsia="el-GR"/>
        </w:rPr>
        <w:t xml:space="preserve">Στην πράξη, δηλαδή, και πέρα από την αλλαγή της ειδικότητας, ο εργαζόμενος δεν θα εντάσσεται πλέον στο καθεστώς των βαρέων και ανθυγιεινών που ήταν από την αρχή της εργασιακής του σχέσης όταν σύναψε τη σύμβαση με την εταιρεία, με άμεση συνέπεια φυσικά και στα ασφαλιστικά του δικαιώματα. Επειδή ο εργαζόμενος αντέδρασε και αρνήθηκε, ως όφειλε κατά τη γνώμη μας, στην επίθεση αυτή, η επιχείρηση προχώρησε στην απόλυσή του. </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sz w:val="24"/>
          <w:szCs w:val="24"/>
          <w:lang w:eastAsia="el-GR"/>
        </w:rPr>
        <w:t>Η εργοδοσία του «</w:t>
      </w:r>
      <w:r w:rsidRPr="005E1BBF">
        <w:rPr>
          <w:rFonts w:ascii="Arial" w:hAnsi="Arial"/>
          <w:sz w:val="24"/>
          <w:szCs w:val="24"/>
          <w:lang w:val="en-US" w:eastAsia="el-GR"/>
        </w:rPr>
        <w:t>PRAKTIKER</w:t>
      </w:r>
      <w:r w:rsidRPr="005E1BBF">
        <w:rPr>
          <w:rFonts w:ascii="Arial" w:hAnsi="Arial"/>
          <w:sz w:val="24"/>
          <w:szCs w:val="24"/>
          <w:lang w:eastAsia="el-GR"/>
        </w:rPr>
        <w:t xml:space="preserve">» με την ενέργεια αυτή επιδιώκει να επιβάλει κλίμα τρομοκρατίας στους χώρους δουλειάς, για να προχωρήσει φυσικά ανεμπόδιστα στα σχέδιά της για το κτύπημα των δικαιωμάτων των εργαζομένων στην επιχείρηση. Ακολουθεί φυσικά τη γνωστή μέθοδο των εργοδοτών που κλιμακώνουν ή όταν κλιμακώνουν την επίθεσή τους, προσπαθούν να κτυπούν τους συνδικαλιστές για να μη σηκώνουν κεφάλι οι άλλοι εργαζόμενοι. </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sz w:val="24"/>
          <w:szCs w:val="24"/>
          <w:lang w:eastAsia="el-GR"/>
        </w:rPr>
        <w:t>Συνεπώς το ερώτημα προς τον Υπουργό είναι τι μέτρα θα λάβει το Υπουργείο, ώστε άμεσα να ανακληθεί η παράνομη και εκδικητική απόλυση του εργαζόμενου, αλλά και για να σταματήσει κάθε προσπάθεια τρομοκράτησης των εργαζομένων και η ποινικοποίηση της συνδικαλιστικής δράσης.</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b/>
          <w:sz w:val="24"/>
          <w:szCs w:val="24"/>
          <w:lang w:eastAsia="el-GR"/>
        </w:rPr>
        <w:lastRenderedPageBreak/>
        <w:t xml:space="preserve">ΠΡΟΕΔΡΕΥΩΝ (Αθανάσιος Μπούρας): </w:t>
      </w:r>
      <w:r w:rsidRPr="005E1BBF">
        <w:rPr>
          <w:rFonts w:ascii="Arial" w:hAnsi="Arial"/>
          <w:sz w:val="24"/>
          <w:szCs w:val="24"/>
          <w:lang w:eastAsia="el-GR"/>
        </w:rPr>
        <w:t xml:space="preserve">Ευχαριστούμε τον κ. </w:t>
      </w:r>
      <w:proofErr w:type="spellStart"/>
      <w:r w:rsidRPr="005E1BBF">
        <w:rPr>
          <w:rFonts w:ascii="Arial" w:hAnsi="Arial"/>
          <w:sz w:val="24"/>
          <w:szCs w:val="24"/>
          <w:lang w:eastAsia="el-GR"/>
        </w:rPr>
        <w:t>Λαμπρούλη</w:t>
      </w:r>
      <w:proofErr w:type="spellEnd"/>
      <w:r w:rsidRPr="005E1BBF">
        <w:rPr>
          <w:rFonts w:ascii="Arial" w:hAnsi="Arial"/>
          <w:sz w:val="24"/>
          <w:szCs w:val="24"/>
          <w:lang w:eastAsia="el-GR"/>
        </w:rPr>
        <w:t>.</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sz w:val="24"/>
          <w:szCs w:val="24"/>
          <w:lang w:eastAsia="el-GR"/>
        </w:rPr>
        <w:t xml:space="preserve">Στην ερώτηση θα απαντήσει ο Υφυπουργός Εργασίας και Κοινωνικών Υποθέσεων κ. Παναγιώτης </w:t>
      </w:r>
      <w:proofErr w:type="spellStart"/>
      <w:r w:rsidRPr="005E1BBF">
        <w:rPr>
          <w:rFonts w:ascii="Arial" w:hAnsi="Arial"/>
          <w:sz w:val="24"/>
          <w:szCs w:val="24"/>
          <w:lang w:eastAsia="el-GR"/>
        </w:rPr>
        <w:t>Τσακλόγλου</w:t>
      </w:r>
      <w:proofErr w:type="spellEnd"/>
      <w:r w:rsidRPr="005E1BBF">
        <w:rPr>
          <w:rFonts w:ascii="Arial" w:hAnsi="Arial"/>
          <w:sz w:val="24"/>
          <w:szCs w:val="24"/>
          <w:lang w:eastAsia="el-GR"/>
        </w:rPr>
        <w:t>.</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sz w:val="24"/>
          <w:szCs w:val="24"/>
          <w:lang w:eastAsia="el-GR"/>
        </w:rPr>
        <w:t xml:space="preserve">Κύριε </w:t>
      </w:r>
      <w:proofErr w:type="spellStart"/>
      <w:r w:rsidRPr="005E1BBF">
        <w:rPr>
          <w:rFonts w:ascii="Arial" w:hAnsi="Arial"/>
          <w:sz w:val="24"/>
          <w:szCs w:val="24"/>
          <w:lang w:eastAsia="el-GR"/>
        </w:rPr>
        <w:t>Τσακλόγλου</w:t>
      </w:r>
      <w:proofErr w:type="spellEnd"/>
      <w:r w:rsidRPr="005E1BBF">
        <w:rPr>
          <w:rFonts w:ascii="Arial" w:hAnsi="Arial"/>
          <w:sz w:val="24"/>
          <w:szCs w:val="24"/>
          <w:lang w:eastAsia="el-GR"/>
        </w:rPr>
        <w:t xml:space="preserve">, έχετε τον λόγο. </w:t>
      </w:r>
    </w:p>
    <w:p w:rsidR="005E1BBF" w:rsidRPr="005E1BBF" w:rsidRDefault="005E1BBF" w:rsidP="005E1BBF">
      <w:pPr>
        <w:shd w:val="clear" w:color="auto" w:fill="FFFFFF"/>
        <w:spacing w:after="0" w:line="600" w:lineRule="auto"/>
        <w:ind w:firstLine="720"/>
        <w:contextualSpacing/>
        <w:jc w:val="both"/>
        <w:rPr>
          <w:rFonts w:ascii="Arial" w:hAnsi="Arial" w:cs="Arial"/>
          <w:color w:val="111111"/>
          <w:sz w:val="24"/>
          <w:szCs w:val="24"/>
          <w:lang w:eastAsia="el-GR"/>
        </w:rPr>
      </w:pPr>
      <w:r w:rsidRPr="005E1BBF">
        <w:rPr>
          <w:rFonts w:ascii="Arial" w:hAnsi="Arial" w:cs="Arial"/>
          <w:b/>
          <w:color w:val="111111"/>
          <w:sz w:val="24"/>
          <w:szCs w:val="24"/>
          <w:lang w:eastAsia="el-GR"/>
        </w:rPr>
        <w:t xml:space="preserve">ΠΑΝΑΓΙΩΤΗΣ ΤΣΑΚΛΟΓΛΟΥ (Υφυπουργός Εργασίας και Κοινωνικών Υποθέσεων): </w:t>
      </w:r>
      <w:r w:rsidRPr="005E1BBF">
        <w:rPr>
          <w:rFonts w:ascii="Arial" w:hAnsi="Arial" w:cs="Arial"/>
          <w:color w:val="111111"/>
          <w:sz w:val="24"/>
          <w:szCs w:val="24"/>
          <w:lang w:eastAsia="el-GR"/>
        </w:rPr>
        <w:t>Ευχαριστώ, κύριε Πρόεδρε.</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cs="Arial"/>
          <w:color w:val="111111"/>
          <w:sz w:val="24"/>
          <w:szCs w:val="24"/>
          <w:lang w:eastAsia="el-GR"/>
        </w:rPr>
        <w:t xml:space="preserve">Ορισμένα σημεία, κύριε </w:t>
      </w:r>
      <w:proofErr w:type="spellStart"/>
      <w:r w:rsidRPr="005E1BBF">
        <w:rPr>
          <w:rFonts w:ascii="Arial" w:hAnsi="Arial" w:cs="Arial"/>
          <w:color w:val="111111"/>
          <w:sz w:val="24"/>
          <w:szCs w:val="24"/>
          <w:lang w:eastAsia="el-GR"/>
        </w:rPr>
        <w:t>Λαμπρούλη</w:t>
      </w:r>
      <w:proofErr w:type="spellEnd"/>
      <w:r w:rsidRPr="005E1BBF">
        <w:rPr>
          <w:rFonts w:ascii="Arial" w:hAnsi="Arial" w:cs="Arial"/>
          <w:color w:val="111111"/>
          <w:sz w:val="24"/>
          <w:szCs w:val="24"/>
          <w:lang w:eastAsia="el-GR"/>
        </w:rPr>
        <w:t xml:space="preserve">, δεν τα άκουσα αρκετά καλά λόγω της μάσκας. </w:t>
      </w:r>
      <w:r w:rsidRPr="005E1BBF">
        <w:rPr>
          <w:rFonts w:ascii="Arial" w:hAnsi="Arial"/>
          <w:sz w:val="24"/>
          <w:szCs w:val="24"/>
          <w:lang w:eastAsia="el-GR"/>
        </w:rPr>
        <w:t>Το ερώτημά σας είναι πραγματικά επίκαιρο. Αναφέρεται σε γεγονότα μόλις της προηγούμενης εβδομάδας και, όπως μας ενημέρωσε το Σώμα Επιθεώρησης Εργασίας της Λάρισας, έχει ήδη ξεκινήσει τη διαδικασία ελέγχου, ζητώντας έγγραφες εξηγήσεις από την επιχείρηση και παράλληλα έχει προβεί σε όλες τις ενέργειες που προβλέπει η νομοθεσία για περιπτώσεις όπως αυτή στην οποία αναφέρεστε.</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sz w:val="24"/>
          <w:szCs w:val="24"/>
          <w:lang w:eastAsia="el-GR"/>
        </w:rPr>
        <w:t>Πιο συγκεκριμένα, χρονολογικά, τα γεγονότα έχουν ως εξής: Στις 26 Αυγούστου το Σωματείο Εργαζομένων της «</w:t>
      </w:r>
      <w:r w:rsidRPr="005E1BBF">
        <w:rPr>
          <w:rFonts w:ascii="Arial" w:hAnsi="Arial"/>
          <w:sz w:val="24"/>
          <w:szCs w:val="24"/>
          <w:lang w:val="en-US" w:eastAsia="el-GR"/>
        </w:rPr>
        <w:t>PRAKTIKER</w:t>
      </w:r>
      <w:r w:rsidRPr="005E1BBF">
        <w:rPr>
          <w:rFonts w:ascii="Arial" w:hAnsi="Arial"/>
          <w:sz w:val="24"/>
          <w:szCs w:val="24"/>
          <w:lang w:eastAsia="el-GR"/>
        </w:rPr>
        <w:t xml:space="preserve"> </w:t>
      </w:r>
      <w:r w:rsidRPr="005E1BBF">
        <w:rPr>
          <w:rFonts w:ascii="Arial" w:hAnsi="Arial"/>
          <w:sz w:val="24"/>
          <w:szCs w:val="24"/>
          <w:lang w:val="en-US" w:eastAsia="el-GR"/>
        </w:rPr>
        <w:t>HELLAS</w:t>
      </w:r>
      <w:r w:rsidRPr="005E1BBF">
        <w:rPr>
          <w:rFonts w:ascii="Arial" w:hAnsi="Arial"/>
          <w:sz w:val="24"/>
          <w:szCs w:val="24"/>
          <w:lang w:eastAsia="el-GR"/>
        </w:rPr>
        <w:t xml:space="preserve">» κατέθεσε καταγγελία στο ΣΕΠΕ σύμφωνα με την οποία η επιχείρηση προχώρησε μονομερώς σε τροποποίηση ατομικών συμβάσεων σε εργαζόμενους με διπλή ειδικότητα. Τέσσερις μέρες αργότερα, στις 30 Αυγούστου, ακολούθησε έλεγχος του ΣΕΠΕ στο υποκατάστημα της Λάρισας. Από τον έλεγχο διαπιστώθηκε ότι </w:t>
      </w:r>
      <w:r w:rsidRPr="005E1BBF">
        <w:rPr>
          <w:rFonts w:ascii="Arial" w:hAnsi="Arial"/>
          <w:sz w:val="24"/>
          <w:szCs w:val="24"/>
          <w:lang w:eastAsia="el-GR"/>
        </w:rPr>
        <w:lastRenderedPageBreak/>
        <w:t>η επιχείρηση προέβη την 1</w:t>
      </w:r>
      <w:r w:rsidRPr="005E1BBF">
        <w:rPr>
          <w:rFonts w:ascii="Arial" w:hAnsi="Arial"/>
          <w:sz w:val="24"/>
          <w:szCs w:val="24"/>
          <w:vertAlign w:val="superscript"/>
          <w:lang w:eastAsia="el-GR"/>
        </w:rPr>
        <w:t>η</w:t>
      </w:r>
      <w:r w:rsidRPr="005E1BBF">
        <w:rPr>
          <w:rFonts w:ascii="Arial" w:hAnsi="Arial"/>
          <w:sz w:val="24"/>
          <w:szCs w:val="24"/>
          <w:lang w:eastAsia="el-GR"/>
        </w:rPr>
        <w:t xml:space="preserve"> Ιουλίου στην τροποποίηση των ατομικών συμβάσεων εργασίας σε ένδεκα εργαζόμενους ως προς την ειδικότητα. Ένας από αυτούς τους εργαζόμενους στους οποίους έγινε η αλλαγή της διπλής ειδικότητας, ήταν και ο εργαζόμενος που έχει τη συνδικαλιστική ιδιότητα.</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sz w:val="24"/>
          <w:szCs w:val="24"/>
          <w:lang w:eastAsia="el-GR"/>
        </w:rPr>
        <w:t xml:space="preserve">Αντίθετα με τον συγκεκριμένο εργαζόμενο, οι υπόλοιποι εργαζόμενοι αποδέχθηκαν την τροποποίηση των </w:t>
      </w:r>
      <w:proofErr w:type="spellStart"/>
      <w:r w:rsidRPr="005E1BBF">
        <w:rPr>
          <w:rFonts w:ascii="Arial" w:hAnsi="Arial"/>
          <w:sz w:val="24"/>
          <w:szCs w:val="24"/>
          <w:lang w:eastAsia="el-GR"/>
        </w:rPr>
        <w:t>συμβάσεών</w:t>
      </w:r>
      <w:proofErr w:type="spellEnd"/>
      <w:r w:rsidRPr="005E1BBF">
        <w:rPr>
          <w:rFonts w:ascii="Arial" w:hAnsi="Arial"/>
          <w:sz w:val="24"/>
          <w:szCs w:val="24"/>
          <w:lang w:eastAsia="el-GR"/>
        </w:rPr>
        <w:t xml:space="preserve"> τους. Στις 30 Αυγούστου ο συγκεκριμένος εργαζόμενος προσέφυγε στο ΣΕΠΕ Λάρισας και υπέβαλε αίτηση για διενέργεια εργατικής διαφοράς με την επιχείρηση. Στις 2 Σεπτεμβρίου η επιχείρηση έδωσε στο ΣΕΠΕ Λάρισας τα πλήρη στοιχεία των ατομικών συμβάσεων εργασίας, καθώς και τις τροποποιητικές συμβάσεις και στις 8 Σεπτεμβρίου η επιχείρηση υπέβαλε έγγραφο υπόμνημα στο ΣΕΠΕ στο οποίο υποστηρίζει ότι οι αλλαγές των συμβάσεων εργασίας πραγματοποιήθηκαν στο πλαίσιο οργανωτικών αλλαγών που διενεργήθηκαν στα καταστήματά της.</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sz w:val="24"/>
          <w:szCs w:val="24"/>
          <w:lang w:eastAsia="el-GR"/>
        </w:rPr>
        <w:t>Στις 23 Σεπτεμβρίου, κατά τη συζήτηση της υπόθεσης στην Επιθεώρηση Εργασίας, ο εργαζόμενος χαρακτήρισε άδικη τη μονομερή απόφαση της εργοδοτικής πλευράς, καθόσον πλέον η επιχείρηση απασχολούσε μόνο δύο χειριστές με διπλή ειδικότητα και επρόκειτο να προσλάβει και άλλον έναν σύμφωνα με την αγγελία την οποία προσκόμισε στη διαδικασία, ενώ, όπως ανέφερε ο εργαζόμενος, την ίδια θέση θα μπορούσε να την καλύψει ο ίδιος.</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sz w:val="24"/>
          <w:szCs w:val="24"/>
          <w:lang w:eastAsia="el-GR"/>
        </w:rPr>
        <w:lastRenderedPageBreak/>
        <w:t xml:space="preserve">Από την πλευρά της η επιχείρηση, μέσω του δικηγόρου της, δήλωσε ότι ο εργαζόμενος από την έναρξη της εργασιακής τους σχέσης εκτελούσε κυρίως καθήκοντα πωλητή, ενώ την ειδικότητα του βοηθού χειριστή </w:t>
      </w:r>
      <w:proofErr w:type="spellStart"/>
      <w:r w:rsidRPr="005E1BBF">
        <w:rPr>
          <w:rFonts w:ascii="Arial" w:hAnsi="Arial"/>
          <w:sz w:val="24"/>
          <w:szCs w:val="24"/>
          <w:lang w:eastAsia="el-GR"/>
        </w:rPr>
        <w:t>κλαρκ</w:t>
      </w:r>
      <w:proofErr w:type="spellEnd"/>
      <w:r w:rsidRPr="005E1BBF">
        <w:rPr>
          <w:rFonts w:ascii="Arial" w:hAnsi="Arial"/>
          <w:sz w:val="24"/>
          <w:szCs w:val="24"/>
          <w:lang w:eastAsia="el-GR"/>
        </w:rPr>
        <w:t xml:space="preserve"> αρχικά και στη συνέχεια χειριστή </w:t>
      </w:r>
      <w:proofErr w:type="spellStart"/>
      <w:r w:rsidRPr="005E1BBF">
        <w:rPr>
          <w:rFonts w:ascii="Arial" w:hAnsi="Arial"/>
          <w:sz w:val="24"/>
          <w:szCs w:val="24"/>
          <w:lang w:eastAsia="el-GR"/>
        </w:rPr>
        <w:t>κλαρκ</w:t>
      </w:r>
      <w:proofErr w:type="spellEnd"/>
      <w:r w:rsidRPr="005E1BBF">
        <w:rPr>
          <w:rFonts w:ascii="Arial" w:hAnsi="Arial"/>
          <w:sz w:val="24"/>
          <w:szCs w:val="24"/>
          <w:lang w:eastAsia="el-GR"/>
        </w:rPr>
        <w:t xml:space="preserve"> προστέθηκε προκειμένου να μπορεί να χρησιμοποιεί το </w:t>
      </w:r>
      <w:proofErr w:type="spellStart"/>
      <w:r w:rsidRPr="005E1BBF">
        <w:rPr>
          <w:rFonts w:ascii="Arial" w:hAnsi="Arial"/>
          <w:sz w:val="24"/>
          <w:szCs w:val="24"/>
          <w:lang w:eastAsia="el-GR"/>
        </w:rPr>
        <w:t>κλαρκ</w:t>
      </w:r>
      <w:proofErr w:type="spellEnd"/>
      <w:r w:rsidRPr="005E1BBF">
        <w:rPr>
          <w:rFonts w:ascii="Arial" w:hAnsi="Arial"/>
          <w:sz w:val="24"/>
          <w:szCs w:val="24"/>
          <w:lang w:eastAsia="el-GR"/>
        </w:rPr>
        <w:t xml:space="preserve"> στις ελάχιστες φορές που αυτό είχε απαιτηθεί. Από την 1-7-2021 η επιχείρηση καθιέρωσε νέο σύστημα μπόνους, σύμφωνα με το οποίο για τις λειτουργικές ανάγκες της επιχείρησης δεν απαιτούνταν πλέον διπλές ειδικότητες. Ήταν απόφαση της επιχείρησης στο πλαίσιο του διευθυντικού δικαιώματός της να απασχολήσει τον εργαζόμενο μόνο με την ειδικότητα του πωλητή κι έτσι να υπαχθεί στο μπόνους των πωλητών. </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sz w:val="24"/>
          <w:szCs w:val="24"/>
          <w:lang w:eastAsia="el-GR"/>
        </w:rPr>
        <w:t xml:space="preserve">Κύριε </w:t>
      </w:r>
      <w:proofErr w:type="spellStart"/>
      <w:r w:rsidRPr="005E1BBF">
        <w:rPr>
          <w:rFonts w:ascii="Arial" w:hAnsi="Arial"/>
          <w:sz w:val="24"/>
          <w:szCs w:val="24"/>
          <w:lang w:eastAsia="el-GR"/>
        </w:rPr>
        <w:t>Λαμπρούλη</w:t>
      </w:r>
      <w:proofErr w:type="spellEnd"/>
      <w:r w:rsidRPr="005E1BBF">
        <w:rPr>
          <w:rFonts w:ascii="Arial" w:hAnsi="Arial"/>
          <w:sz w:val="24"/>
          <w:szCs w:val="24"/>
          <w:lang w:eastAsia="el-GR"/>
        </w:rPr>
        <w:t xml:space="preserve">, από το ΣΕΠΕ συντάχθηκε στις 20 Σεπτεμβρίου δελτίο εργατικής διαφοράς, στο οποίο διαπιστώθηκε αιτιολογημένα η άποψη ότι η μεταβολή της ειδικότητας του εργαζομένου από πωλητή-χειριστή </w:t>
      </w:r>
      <w:proofErr w:type="spellStart"/>
      <w:r w:rsidRPr="005E1BBF">
        <w:rPr>
          <w:rFonts w:ascii="Arial" w:hAnsi="Arial"/>
          <w:sz w:val="24"/>
          <w:szCs w:val="24"/>
          <w:lang w:eastAsia="el-GR"/>
        </w:rPr>
        <w:t>κλαρκ</w:t>
      </w:r>
      <w:proofErr w:type="spellEnd"/>
      <w:r w:rsidRPr="005E1BBF">
        <w:rPr>
          <w:rFonts w:ascii="Arial" w:hAnsi="Arial"/>
          <w:sz w:val="24"/>
          <w:szCs w:val="24"/>
          <w:lang w:eastAsia="el-GR"/>
        </w:rPr>
        <w:t xml:space="preserve"> σε πωλητή με ό,τι αυτό συνεπάγεται ως προς την ασφαλιστική του κάλυψη –αυτό το τονίσατε κι εσείς, δεν έχει συνέπειες για τα μισθολογικά του, είναι για τα βαρέα και ανθυγιεινά μόνο- και τα καθήκοντά του αποτελεί μονομερή βλαπτική μεταβολή των όρων εργασίας του.</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sz w:val="24"/>
          <w:szCs w:val="24"/>
          <w:lang w:eastAsia="el-GR"/>
        </w:rPr>
        <w:t xml:space="preserve">Μάλιστα, το ΣΕΠΕ λαμβάνοντας υπ’ όψιν το γεγονός ότι η επιχείρηση επιθυμούσε να προβεί στην πρόσληψη χειριστή </w:t>
      </w:r>
      <w:proofErr w:type="spellStart"/>
      <w:r w:rsidRPr="005E1BBF">
        <w:rPr>
          <w:rFonts w:ascii="Arial" w:hAnsi="Arial"/>
          <w:sz w:val="24"/>
          <w:szCs w:val="24"/>
          <w:lang w:eastAsia="el-GR"/>
        </w:rPr>
        <w:t>κλαρκ</w:t>
      </w:r>
      <w:proofErr w:type="spellEnd"/>
      <w:r w:rsidRPr="005E1BBF">
        <w:rPr>
          <w:rFonts w:ascii="Arial" w:hAnsi="Arial"/>
          <w:sz w:val="24"/>
          <w:szCs w:val="24"/>
          <w:lang w:eastAsia="el-GR"/>
        </w:rPr>
        <w:t xml:space="preserve"> διατύπωσε σύσταση προς την επιχείρηση να επανεξετάσει το ανωτέρω ζήτημα με σκοπό να </w:t>
      </w:r>
      <w:r w:rsidRPr="005E1BBF">
        <w:rPr>
          <w:rFonts w:ascii="Arial" w:hAnsi="Arial"/>
          <w:sz w:val="24"/>
          <w:szCs w:val="24"/>
          <w:lang w:eastAsia="el-GR"/>
        </w:rPr>
        <w:lastRenderedPageBreak/>
        <w:t xml:space="preserve">επαναφέρει τον εργαζόμενο στο προηγούμενο καθεστώς, όπως προβλεπόταν από την ατομική σύμβαση εργασίας του, απασχολώντας τον με την ειδικότητα του πωλητή-χειριστή </w:t>
      </w:r>
      <w:proofErr w:type="spellStart"/>
      <w:r w:rsidRPr="005E1BBF">
        <w:rPr>
          <w:rFonts w:ascii="Arial" w:hAnsi="Arial"/>
          <w:sz w:val="24"/>
          <w:szCs w:val="24"/>
          <w:lang w:eastAsia="el-GR"/>
        </w:rPr>
        <w:t>κλαρκ</w:t>
      </w:r>
      <w:proofErr w:type="spellEnd"/>
      <w:r w:rsidRPr="005E1BBF">
        <w:rPr>
          <w:rFonts w:ascii="Arial" w:hAnsi="Arial"/>
          <w:sz w:val="24"/>
          <w:szCs w:val="24"/>
          <w:lang w:eastAsia="el-GR"/>
        </w:rPr>
        <w:t xml:space="preserve">.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Σε διαφορετική περίπτωση, συνέστησε την προσφυγή στα πολιτικά δικαστήρια ως αρμόδια να κρίνουν επί των ανωτέρω νομικών διαφορών.</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Την 1</w:t>
      </w:r>
      <w:r w:rsidRPr="005E1BBF">
        <w:rPr>
          <w:rFonts w:ascii="Arial" w:hAnsi="Arial"/>
          <w:sz w:val="24"/>
          <w:szCs w:val="24"/>
          <w:vertAlign w:val="superscript"/>
          <w:lang w:eastAsia="el-GR"/>
        </w:rPr>
        <w:t xml:space="preserve">η </w:t>
      </w:r>
      <w:r w:rsidRPr="005E1BBF">
        <w:rPr>
          <w:rFonts w:ascii="Arial" w:hAnsi="Arial"/>
          <w:sz w:val="24"/>
          <w:szCs w:val="24"/>
          <w:lang w:eastAsia="el-GR"/>
        </w:rPr>
        <w:t xml:space="preserve">Οκτωβρίου -μόλις την περασμένη Παρασκευή δηλαδή- ο εργαζόμενος προσήλθε στο ΣΕΠΕ της Λάρισας δηλώνοντας ότι η επιχείρηση τον απέλυσε. Την ίδια μέρα η Επιθεώρηση Εργασίας ζήτησε από την εταιρεία έγγραφες εξηγήσεις για την απόλυση. Μέχρι σήμερα η επιχείρηση δεν έχει αποστείλει εγγράφως την εξήγηση για την απόλυση και το ΣΕΠΕ αναμένει αυτό να γίνει τις επόμενες ημέρες.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Αυτά είναι τα πραγματικά περιστατικά πάνω στη συγκεκριμένη υπόθεση.</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Επειδή κάνετε αναφορά για τη συνδικαλιστική ιδιότητα του εργαζομένου, θα ήθελα να επισημάνω στο σημείο αυτό, ότι ο νόμος προβλέπει ρητά ότι είναι άκυρη η καταγγελία της σχέσης εργασίας για νόμιμη συνδικαλιστική δράση. Επίσης, η νομοθεσία μας έχει μια σειρά από συγκεκριμένες διατάξεις για την προστασία των εργαζομένων κατά τη συνδικαλιστική τους δράση και για την άσκηση των συνδικαλιστικών τους ελευθεριών και δικαιωμάτων τους.</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lastRenderedPageBreak/>
        <w:t>Επειδή έχω πάρει αρκετό χρόνο, για τις ενέργειες στις οποίες θα προβεί το ΣΕΠΕ εν αναμονή των εξηγήσεων που ζήτησε από την επιχείρηση, θα αναφερθώ στη δευτερολογία μου.</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Ευχαριστώ πολύ.</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b/>
          <w:sz w:val="24"/>
          <w:szCs w:val="24"/>
          <w:lang w:eastAsia="el-GR"/>
        </w:rPr>
        <w:t>ΠΡΟΕΔΡΕΥΩΝ (Αθανάσιος Μπούρας):</w:t>
      </w:r>
      <w:r w:rsidRPr="005E1BBF">
        <w:rPr>
          <w:rFonts w:ascii="Arial" w:hAnsi="Arial"/>
          <w:sz w:val="24"/>
          <w:szCs w:val="24"/>
          <w:lang w:eastAsia="el-GR"/>
        </w:rPr>
        <w:t xml:space="preserve"> Και εμείς ευχαριστούμε, κύριε Υπουργέ.</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Κύριε </w:t>
      </w:r>
      <w:proofErr w:type="spellStart"/>
      <w:r w:rsidRPr="005E1BBF">
        <w:rPr>
          <w:rFonts w:ascii="Arial" w:hAnsi="Arial"/>
          <w:sz w:val="24"/>
          <w:szCs w:val="24"/>
          <w:lang w:eastAsia="el-GR"/>
        </w:rPr>
        <w:t>Λαμπρούλη</w:t>
      </w:r>
      <w:proofErr w:type="spellEnd"/>
      <w:r w:rsidRPr="005E1BBF">
        <w:rPr>
          <w:rFonts w:ascii="Arial" w:hAnsi="Arial"/>
          <w:sz w:val="24"/>
          <w:szCs w:val="24"/>
          <w:lang w:eastAsia="el-GR"/>
        </w:rPr>
        <w:t>, έχετε τον λόγο για τη δευτερολογία σας.</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b/>
          <w:sz w:val="24"/>
          <w:szCs w:val="24"/>
          <w:lang w:eastAsia="el-GR"/>
        </w:rPr>
        <w:t>ΓΕΩΡΓΙΟΣ ΛΑΜΠΡΟΥΛΗΣ (ΣΤ΄ Αντιπρόεδρος της Βουλής):</w:t>
      </w:r>
      <w:r w:rsidRPr="005E1BBF">
        <w:rPr>
          <w:rFonts w:ascii="Arial" w:hAnsi="Arial"/>
          <w:sz w:val="24"/>
          <w:szCs w:val="24"/>
          <w:lang w:eastAsia="el-GR"/>
        </w:rPr>
        <w:t xml:space="preserve"> Ευχαριστώ, κύριε Πρόεδρε.</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Ο Υπουργός στην πρωτολογία του αναφέρθηκε στο ιστορικό. Είναι γνωστό, αλλά δεν έχουμε κάποια αντίρρηση στο να αποτυπωθεί ακόμη μία φορά ή να ακουστεί. Όμως, τα ερωτήματα που αναφέρονται στην ερώτηση παραμένουν και πιστεύω στη δευτερολογία του ο Υπουργός να τοποθετηθεί.</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Τώρα, για τον συγκεκριμένο εργαζόμενο, που είναι ο γραμματέας του τοπικού παραρτήματος του επιχειρησιακού σωματείου στη Λάρισα της επιχείρησης «</w:t>
      </w:r>
      <w:r w:rsidRPr="005E1BBF">
        <w:rPr>
          <w:rFonts w:ascii="Arial" w:hAnsi="Arial"/>
          <w:sz w:val="24"/>
          <w:szCs w:val="24"/>
          <w:lang w:val="en-US" w:eastAsia="el-GR"/>
        </w:rPr>
        <w:t>PRAKTIKER</w:t>
      </w:r>
      <w:r w:rsidRPr="005E1BBF">
        <w:rPr>
          <w:rFonts w:ascii="Arial" w:hAnsi="Arial"/>
          <w:sz w:val="24"/>
          <w:szCs w:val="24"/>
          <w:lang w:eastAsia="el-GR"/>
        </w:rPr>
        <w:t>», όπως λένε και οι ίδιοι οι εργαζόμενοι, οι συνάδελφοί του, βρέθηκε στο στόχαστρο της εργοδοσίας του «</w:t>
      </w:r>
      <w:r w:rsidRPr="005E1BBF">
        <w:rPr>
          <w:rFonts w:ascii="Arial" w:hAnsi="Arial"/>
          <w:sz w:val="24"/>
          <w:szCs w:val="24"/>
          <w:lang w:val="en-US" w:eastAsia="el-GR"/>
        </w:rPr>
        <w:t>PRAKTIKER</w:t>
      </w:r>
      <w:r w:rsidRPr="005E1BBF">
        <w:rPr>
          <w:rFonts w:ascii="Arial" w:hAnsi="Arial"/>
          <w:sz w:val="24"/>
          <w:szCs w:val="24"/>
          <w:lang w:eastAsia="el-GR"/>
        </w:rPr>
        <w:t xml:space="preserve">» επειδή αρνήθηκε ακριβώς την βλαπτική μεταβολή της σύμβασής του. Μάλιστα, ο εργαζόμενος αν και δικαιώθηκε -αναφέρεται και το ιστορικό- από την </w:t>
      </w:r>
      <w:r w:rsidRPr="005E1BBF">
        <w:rPr>
          <w:rFonts w:ascii="Arial" w:hAnsi="Arial"/>
          <w:sz w:val="24"/>
          <w:szCs w:val="24"/>
          <w:lang w:eastAsia="el-GR"/>
        </w:rPr>
        <w:lastRenderedPageBreak/>
        <w:t xml:space="preserve">Επιθεώρηση Εργασίας για το ζήτημα της μονομερούς βλαπτικής μεταβολής της σύμβασης, ωστόσο τιμωρήθηκε από την εργοδοσία με απόλυση.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Απάντηση οι εργαζόμενοι απέναντι σε αυτή την απαράδεκτη και αυθαίρετη ενέργεια της επιχείρησης έδωσαν και θα δώσουν και το επόμενο διάστημα. Δεν έσκυψαν το κεφάλι, σήκωσαν το ανάστημά τους τόσο στο τοπικό κατάστημα της επιχείρησης, όσο και πανελλαδικά και με κινητοποιήσεις, απεργία, στάσεις εργασίας, απαιτώντας την </w:t>
      </w:r>
      <w:proofErr w:type="spellStart"/>
      <w:r w:rsidRPr="005E1BBF">
        <w:rPr>
          <w:rFonts w:ascii="Arial" w:hAnsi="Arial"/>
          <w:sz w:val="24"/>
          <w:szCs w:val="24"/>
          <w:lang w:eastAsia="el-GR"/>
        </w:rPr>
        <w:t>επαναπρόσληψη</w:t>
      </w:r>
      <w:proofErr w:type="spellEnd"/>
      <w:r w:rsidRPr="005E1BBF">
        <w:rPr>
          <w:rFonts w:ascii="Arial" w:hAnsi="Arial"/>
          <w:sz w:val="24"/>
          <w:szCs w:val="24"/>
          <w:lang w:eastAsia="el-GR"/>
        </w:rPr>
        <w:t xml:space="preserve"> του συγκεκριμένου εργαζόμενου. Μάλιστα, προχθές, στο πλαίσιο μιας νέας κινητοποίησης, αντιπροσωπεία των εργαζομένων εδώ στην Αθήνα συναντήθηκε με εκπρόσωπο του Υπουργείου, ο οποίος αρκέστηκε στο να παραπέμψει τους εργαζόμενους στα δικαστήρια.</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Κατά τη γνώμη μας, αυτό αποτελεί απέναντι σε αυτή την κατάσταση που έχει διαμορφωθεί όχι μόνο στον συγκεκριμένο εργαζόμενο, αλλά και σε άλλους εργαζόμενους -θα αναφερθώ σε δύο, τρία παραδείγματα παρακάτω- κοροϊδία και εμπαιγμό.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Εδώ γίνεται φανερό πως η συγκεκριμένη απόλυση στα «</w:t>
      </w:r>
      <w:r w:rsidRPr="005E1BBF">
        <w:rPr>
          <w:rFonts w:ascii="Arial" w:hAnsi="Arial"/>
          <w:sz w:val="24"/>
          <w:szCs w:val="24"/>
          <w:lang w:val="en-US" w:eastAsia="el-GR"/>
        </w:rPr>
        <w:t>PRAKTIKER</w:t>
      </w:r>
      <w:r w:rsidRPr="005E1BBF">
        <w:rPr>
          <w:rFonts w:ascii="Arial" w:hAnsi="Arial"/>
          <w:sz w:val="24"/>
          <w:szCs w:val="24"/>
          <w:lang w:eastAsia="el-GR"/>
        </w:rPr>
        <w:t>» εντάσσεται στο κάδρο των εκδικητικών απολύσεων που γίνονται το τελευταίο διάστημα σε όλη τη χώρα, όπως για παράδειγμα η απόλυση εργαζομένου στα «</w:t>
      </w:r>
      <w:r w:rsidRPr="005E1BBF">
        <w:rPr>
          <w:rFonts w:ascii="Arial" w:hAnsi="Arial"/>
          <w:sz w:val="24"/>
          <w:szCs w:val="24"/>
          <w:lang w:val="en-US" w:eastAsia="el-GR"/>
        </w:rPr>
        <w:t>JUMBO</w:t>
      </w:r>
      <w:r w:rsidRPr="005E1BBF">
        <w:rPr>
          <w:rFonts w:ascii="Arial" w:hAnsi="Arial"/>
          <w:sz w:val="24"/>
          <w:szCs w:val="24"/>
          <w:lang w:eastAsia="el-GR"/>
        </w:rPr>
        <w:t xml:space="preserve">», ο οποίος πετάχτηκε στην ανεργία για να απαλλαγεί η εργοδοσία από τη δράση του και γιατί αντιστάθηκε στην εργασιακή γαλέρα του </w:t>
      </w:r>
      <w:r w:rsidRPr="005E1BBF">
        <w:rPr>
          <w:rFonts w:ascii="Arial" w:hAnsi="Arial"/>
          <w:sz w:val="24"/>
          <w:szCs w:val="24"/>
          <w:lang w:eastAsia="el-GR"/>
        </w:rPr>
        <w:lastRenderedPageBreak/>
        <w:t>επιχείρησης «</w:t>
      </w:r>
      <w:r w:rsidRPr="005E1BBF">
        <w:rPr>
          <w:rFonts w:ascii="Arial" w:hAnsi="Arial"/>
          <w:sz w:val="24"/>
          <w:szCs w:val="24"/>
          <w:lang w:val="en-US" w:eastAsia="el-GR"/>
        </w:rPr>
        <w:t>JUMBO</w:t>
      </w:r>
      <w:r w:rsidRPr="005E1BBF">
        <w:rPr>
          <w:rFonts w:ascii="Arial" w:hAnsi="Arial"/>
          <w:sz w:val="24"/>
          <w:szCs w:val="24"/>
          <w:lang w:eastAsia="el-GR"/>
        </w:rPr>
        <w:t xml:space="preserve">» ή της ξενοδοχοϋπαλλήλου στα Χανιά ή του Προέδρου του Συνδικάτου Μεταλλείων Βορείου Ελλάδος.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Η απόλυση του εργαζόμενου από την αλυσίδα των «</w:t>
      </w:r>
      <w:r w:rsidRPr="005E1BBF">
        <w:rPr>
          <w:rFonts w:ascii="Arial" w:hAnsi="Arial"/>
          <w:sz w:val="24"/>
          <w:szCs w:val="24"/>
          <w:lang w:val="en-US" w:eastAsia="el-GR"/>
        </w:rPr>
        <w:t>PRAKTIKER</w:t>
      </w:r>
      <w:r w:rsidRPr="005E1BBF">
        <w:rPr>
          <w:rFonts w:ascii="Arial" w:hAnsi="Arial"/>
          <w:sz w:val="24"/>
          <w:szCs w:val="24"/>
          <w:lang w:eastAsia="el-GR"/>
        </w:rPr>
        <w:t xml:space="preserve">» είναι εκδικητική και στόχο έχει την τρομοκράτηση των άλλων εργαζομένων και την επιβολή, στην ουσία, σιγής ιχθύος ειδικά σε εργαζόμενους- συνδικαλιστές, πρωτοπόρους στον αγώνα και τις διεκδικήσεις των εργαζομένων ενάντια στα εξαντλητικά ωράρια, τα διευρυμένα και σπαστά ωράρια, τη δουλειά τις Κυριακές, τους μισθούς πείνας που δεν καλύπτουν βασικές ανάγκες των εργαζομένων και που έχουν σμπαραλιάσει τις ζωές των εργαζομένων.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Αυτή η πρακτική και τακτική των εργοδοτών, πατάει πάνω στους δεκάδες αντεργατικούς νόμους και στις ρυθμίσεις σε βάρος και της οργανωμένης συλλογικής δράσης, που ψήφισαν διαχρονικά όλες οι κυβερνήσεις, με αποκορύφωμα το έκτρωμα που ψήφισε η Κυβέρνηση της Νέας Δημοκρατίας, τον νόμο Χατζηδάκη, δίνοντας το σινιάλο «αέρα στα πανιά αλλά και ασυλία στην εργοδοσία, για να χτυπηθούν τα σωματεία, τα συνδικάτα», προκειμένου να μην υπάρξει κανένα εμπόδιο στον εργασιακό μεσαίωνα που θέλουν ή που θέλετε να επιβληθεί. Και αυτό γιατί η αντεργατική επίθεση Κυβέρνησης, εργοδοσίας ενάντια στα συλλογικά, συνολικά δικαιωμάτων των εργαζομένων πάει χέρι-χέρι με τις συνδικαλιστικές διώξεις και με την προσπάθεια απόλυτης υποταγής στις ορέξεις και απαιτήσεις της εργοδοσίας. </w:t>
      </w:r>
      <w:r w:rsidRPr="005E1BBF">
        <w:rPr>
          <w:rFonts w:ascii="Arial" w:hAnsi="Arial"/>
          <w:sz w:val="24"/>
          <w:szCs w:val="24"/>
          <w:lang w:eastAsia="el-GR"/>
        </w:rPr>
        <w:lastRenderedPageBreak/>
        <w:t xml:space="preserve">Γι’ αυτό θέλετε -κυβερνήσεις και εργοδοσία- τους εργαζόμενους, την εργατική τάξη ανοργάνωτη, γι’ αυτό και επιδιώκετε να τελειώσετε με το συνδικαλιστικό κίνημα, το οποίο θέλετε, φυσικά, να φιμώσετε.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Και εδώ πείτε μας -ρητορικό είναι το ερώτημα- αλήθεια, πόσο ελεύθερος είναι, τελικά, ένας εργαζόμενος να διαπραγματευθεί με τα αφεντικά για τη σύμβαση του;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Εμείς καλούμε τους εργαζόμενους, που ήδη έχουν βγάλει τα συμπεράσματά τους, να συνεχίσουν τον αγώνα τους για την ανάκληση της απόλυσης του συναδέλφου τους στα «</w:t>
      </w:r>
      <w:r w:rsidRPr="005E1BBF">
        <w:rPr>
          <w:rFonts w:ascii="Arial" w:hAnsi="Arial"/>
          <w:sz w:val="24"/>
          <w:szCs w:val="24"/>
          <w:lang w:val="en-US" w:eastAsia="el-GR"/>
        </w:rPr>
        <w:t>PRAKTIKER</w:t>
      </w:r>
      <w:r w:rsidRPr="005E1BBF">
        <w:rPr>
          <w:rFonts w:ascii="Arial" w:hAnsi="Arial"/>
          <w:sz w:val="24"/>
          <w:szCs w:val="24"/>
          <w:lang w:eastAsia="el-GR"/>
        </w:rPr>
        <w:t xml:space="preserve">», γιατί κανένας εργοδότης και καμμία κυβέρνηση ή νόμος δεν μπορεί να ξεπεράσει σε ισχύ τη δύναμη που έχουν οι ίδιοι οι εργαζόμενοι όταν διεκδικούν το δίκιο τους.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Και επιτρέψτε μου, κύριε Πρόεδρε -και κλείνω με αυτό- να πω το εξής: Είναι βαθιά γελασμένοι και η Κυβέρνηση και η εργοδοσία και οι εργοδότες, αν νομίζουν πως έτσι απλά ψηφίζοντας νόμους θα ξεμπερδεύουν και με τους αγώνες των εργαζομένων. Η ιστορία είναι γεμάτη από νόμους που η μαζική και οργανωμένη ταξική πάλη τους έστειλε στον κάλαθο των </w:t>
      </w:r>
      <w:proofErr w:type="spellStart"/>
      <w:r w:rsidRPr="005E1BBF">
        <w:rPr>
          <w:rFonts w:ascii="Arial" w:hAnsi="Arial"/>
          <w:sz w:val="24"/>
          <w:szCs w:val="24"/>
          <w:lang w:eastAsia="el-GR"/>
        </w:rPr>
        <w:t>αχρήστων</w:t>
      </w:r>
      <w:proofErr w:type="spellEnd"/>
      <w:r w:rsidRPr="005E1BBF">
        <w:rPr>
          <w:rFonts w:ascii="Arial" w:hAnsi="Arial"/>
          <w:sz w:val="24"/>
          <w:szCs w:val="24"/>
          <w:lang w:eastAsia="el-GR"/>
        </w:rPr>
        <w:t xml:space="preserve">.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Ευχαριστώ, κύριε Πρόεδρε.</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b/>
          <w:sz w:val="24"/>
          <w:szCs w:val="24"/>
          <w:lang w:eastAsia="el-GR"/>
        </w:rPr>
        <w:t>ΠΡΟΕΔΡΕΥΩΝ (Αθανάσιος Μπούρας):</w:t>
      </w:r>
      <w:r w:rsidRPr="005E1BBF">
        <w:rPr>
          <w:rFonts w:ascii="Arial" w:hAnsi="Arial"/>
          <w:sz w:val="24"/>
          <w:szCs w:val="24"/>
          <w:lang w:eastAsia="el-GR"/>
        </w:rPr>
        <w:t xml:space="preserve"> Κύριε Υπουργέ, έχετε τον λόγο για τη δική σας δευτερολογία.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cs="Arial"/>
          <w:b/>
          <w:color w:val="111111"/>
          <w:sz w:val="24"/>
          <w:szCs w:val="24"/>
          <w:lang w:eastAsia="el-GR"/>
        </w:rPr>
        <w:lastRenderedPageBreak/>
        <w:t>ΠΑΝΑΓΙΩΤΗΣ ΤΣΑΚΛΟΓΛΟΥ (Υφυπουργός Εργασίας και Κοινωνικών Υποθέσεων):</w:t>
      </w:r>
      <w:r w:rsidRPr="005E1BBF">
        <w:rPr>
          <w:rFonts w:ascii="Arial" w:hAnsi="Arial" w:cs="Arial"/>
          <w:color w:val="111111"/>
          <w:sz w:val="24"/>
          <w:szCs w:val="24"/>
          <w:lang w:eastAsia="el-GR"/>
        </w:rPr>
        <w:t xml:space="preserve"> </w:t>
      </w:r>
      <w:r w:rsidRPr="005E1BBF">
        <w:rPr>
          <w:rFonts w:ascii="Arial" w:hAnsi="Arial"/>
          <w:sz w:val="24"/>
          <w:szCs w:val="24"/>
          <w:lang w:eastAsia="el-GR"/>
        </w:rPr>
        <w:t>Ευχαριστώ, κύριε Πρόεδρε.</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Αξιότιμε, κύριε </w:t>
      </w:r>
      <w:proofErr w:type="spellStart"/>
      <w:r w:rsidRPr="005E1BBF">
        <w:rPr>
          <w:rFonts w:ascii="Arial" w:hAnsi="Arial"/>
          <w:sz w:val="24"/>
          <w:szCs w:val="24"/>
          <w:lang w:eastAsia="el-GR"/>
        </w:rPr>
        <w:t>Λαμπρούλη</w:t>
      </w:r>
      <w:proofErr w:type="spellEnd"/>
      <w:r w:rsidRPr="005E1BBF">
        <w:rPr>
          <w:rFonts w:ascii="Arial" w:hAnsi="Arial"/>
          <w:sz w:val="24"/>
          <w:szCs w:val="24"/>
          <w:lang w:eastAsia="el-GR"/>
        </w:rPr>
        <w:t>, είπα και προηγουμένως ότι ο νόμος προβλέπει κάποιες συγκεκριμένες διαδικασίες. Βρισκόμαστε σε διαδικασία εν εξελίξει. Αυτό το διευκρίνισα από την αρχή της τοποθέτησής μου. Και ειδικά για τη συνδικαλιστική δράση, όπως ανέφερα, η νομοθεσία μας ρητά προβλέπει την προστασία της.</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Τώρα, στα συγκεκριμένα γεγονότα.</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Στο θέμα της ανάκλησης της απόλυσης που θέτετε με την ερώτησή σας, αναμένοντας τις έγγραφες εξηγήσεις της επιχείρησης η Επιθεώρηση Εργασιακών Σχέσεων Λάρισας παρακολουθεί στενά το ζήτημα, καθώς και όλα τα ζητήματα εργασιακών σχέσεων και εφαρμογής των διατάξεων της εργατικής νομοθεσίας στην ανωτέρω επιχείρηση, προβαίνοντας σε κάθε απαραίτητη νόμιμη ενέργεια και διαδικασία.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Όπως ανέφερα και στην πρωτολογία μου, το ΣΕΠΕ έχει ζητήσει -όπως ο νόμος επιτάσσει- την έγγραφη εξήγηση της επιχείρησης για την απόλυση. Μετά την ολοκλήρωση της διαδικασίας του ελέγχου και σε περίπτωση που δεν ευδοκιμήσει η παρέμβαση του Τμήματος Επιθεώρησης Εργασιακών Σχέσεων Λάρισας για την επίλυση των ανωτέρω ζητημάτων, θα υποβληθεί από το ΣΕΠΕ στην Εισαγγελία Πλημμελειοδικών Λάρισας μηνυτήρια αναφορά, διαβιβάζοντας </w:t>
      </w:r>
      <w:r w:rsidRPr="005E1BBF">
        <w:rPr>
          <w:rFonts w:ascii="Arial" w:hAnsi="Arial"/>
          <w:sz w:val="24"/>
          <w:szCs w:val="24"/>
          <w:lang w:eastAsia="el-GR"/>
        </w:rPr>
        <w:lastRenderedPageBreak/>
        <w:t xml:space="preserve">όλα τα σχετικά στοιχεία του φακέλου της υπόθεσης για την αναζήτηση τυχόν ποινικών ευθυνών, σύμφωνα με τις διατάξεις του άρθρου 23 του ν.1264/1982. Αυτή είναι η διαδικασία η οποία προβλέπεται και σε αυτή αναφερόμουν προηγουμένως. Πιστεύω ότι όλοι μας έχουμε εμπιστοσύνη στην κρίση της ελληνικής δικαιοσύνης.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Και για να αναφερθώ σε ένα από τα παραδείγματα που γνωρίζω από τα τρία που αναφέρατε, στην ξενοδοχοϋπάλληλο από τα Χανιά η προσφυγή στη δικαιοσύνη προσωρινά δικαίωσε τη συγκεκριμένη εργαζόμενη. Οπότε, ας έχουμε εμπιστοσύνη στη δικαιοσύνη, ας ακολουθήσουμε τις διαδικασίες και νομίζω ότι θα έχουμε τα άριστα αποτελέσματα.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Σας ευχαριστώ πολύ.</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b/>
          <w:sz w:val="24"/>
          <w:szCs w:val="24"/>
          <w:lang w:eastAsia="el-GR"/>
        </w:rPr>
        <w:t xml:space="preserve">ΠΡΟΕΔΡΕΥΩΝ (Αθανάσιος Μπούρας): </w:t>
      </w:r>
      <w:r w:rsidRPr="005E1BBF">
        <w:rPr>
          <w:rFonts w:ascii="Arial" w:hAnsi="Arial"/>
          <w:sz w:val="24"/>
          <w:szCs w:val="24"/>
          <w:lang w:eastAsia="el-GR"/>
        </w:rPr>
        <w:t>Ευχαριστώ τον κύριο Υπουργό.</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Προχωράμε στην όγδοη με αριθμό 34/4-10-2021 επίκαιρη ερώτηση δεύτερου κύκλου του Βουλευτή Ηρακλείου του Κινήματος Αλλαγής κ. </w:t>
      </w:r>
      <w:r w:rsidRPr="005E1BBF">
        <w:rPr>
          <w:rFonts w:ascii="Arial" w:hAnsi="Arial"/>
          <w:bCs/>
          <w:sz w:val="24"/>
          <w:szCs w:val="24"/>
          <w:lang w:eastAsia="el-GR"/>
        </w:rPr>
        <w:t xml:space="preserve">Βασίλειου </w:t>
      </w:r>
      <w:proofErr w:type="spellStart"/>
      <w:r w:rsidRPr="005E1BBF">
        <w:rPr>
          <w:rFonts w:ascii="Arial" w:hAnsi="Arial"/>
          <w:bCs/>
          <w:sz w:val="24"/>
          <w:szCs w:val="24"/>
          <w:lang w:eastAsia="el-GR"/>
        </w:rPr>
        <w:t>Κεγκέρογλου</w:t>
      </w:r>
      <w:proofErr w:type="spellEnd"/>
      <w:r w:rsidRPr="005E1BBF">
        <w:rPr>
          <w:rFonts w:ascii="Arial" w:hAnsi="Arial"/>
          <w:bCs/>
          <w:sz w:val="24"/>
          <w:szCs w:val="24"/>
          <w:lang w:eastAsia="el-GR"/>
        </w:rPr>
        <w:t xml:space="preserve"> </w:t>
      </w:r>
      <w:r w:rsidRPr="005E1BBF">
        <w:rPr>
          <w:rFonts w:ascii="Arial" w:hAnsi="Arial"/>
          <w:sz w:val="24"/>
          <w:szCs w:val="24"/>
          <w:lang w:eastAsia="el-GR"/>
        </w:rPr>
        <w:t xml:space="preserve">προς τον Υπουργό </w:t>
      </w:r>
      <w:r w:rsidRPr="005E1BBF">
        <w:rPr>
          <w:rFonts w:ascii="Arial" w:hAnsi="Arial"/>
          <w:bCs/>
          <w:sz w:val="24"/>
          <w:szCs w:val="24"/>
          <w:lang w:eastAsia="el-GR"/>
        </w:rPr>
        <w:t>Υποδομών και Μεταφορών</w:t>
      </w:r>
      <w:r w:rsidRPr="005E1BBF">
        <w:rPr>
          <w:rFonts w:ascii="Arial" w:hAnsi="Arial"/>
          <w:b/>
          <w:bCs/>
          <w:sz w:val="24"/>
          <w:szCs w:val="24"/>
          <w:lang w:eastAsia="el-GR"/>
        </w:rPr>
        <w:t xml:space="preserve"> </w:t>
      </w:r>
      <w:r w:rsidRPr="005E1BBF">
        <w:rPr>
          <w:rFonts w:ascii="Arial" w:hAnsi="Arial"/>
          <w:sz w:val="24"/>
          <w:szCs w:val="24"/>
          <w:lang w:eastAsia="el-GR"/>
        </w:rPr>
        <w:t>με θέμα: «Μέτρα και διαδικασίες στήριξης των πληγέντων από τον καταστροφικό σεισμό».</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Κύριε </w:t>
      </w:r>
      <w:proofErr w:type="spellStart"/>
      <w:r w:rsidRPr="005E1BBF">
        <w:rPr>
          <w:rFonts w:ascii="Arial" w:hAnsi="Arial"/>
          <w:sz w:val="24"/>
          <w:szCs w:val="24"/>
          <w:lang w:eastAsia="el-GR"/>
        </w:rPr>
        <w:t>Κεγκέρογλου</w:t>
      </w:r>
      <w:proofErr w:type="spellEnd"/>
      <w:r w:rsidRPr="005E1BBF">
        <w:rPr>
          <w:rFonts w:ascii="Arial" w:hAnsi="Arial"/>
          <w:sz w:val="24"/>
          <w:szCs w:val="24"/>
          <w:lang w:eastAsia="el-GR"/>
        </w:rPr>
        <w:t>, έχετε τον λόγο για την πρωτολογία σας.</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b/>
          <w:sz w:val="24"/>
          <w:szCs w:val="24"/>
          <w:lang w:eastAsia="el-GR"/>
        </w:rPr>
        <w:t>ΒΑΣΙΛΕΙΟΣ ΚΕΓΚΕΡΟΓΛΟΥ:</w:t>
      </w:r>
      <w:r w:rsidRPr="005E1BBF">
        <w:rPr>
          <w:rFonts w:ascii="Arial" w:hAnsi="Arial"/>
          <w:sz w:val="24"/>
          <w:szCs w:val="24"/>
          <w:lang w:eastAsia="el-GR"/>
        </w:rPr>
        <w:t xml:space="preserve"> Ευχαριστώ, κύριε Πρόεδρε.</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lastRenderedPageBreak/>
        <w:t>Κύριε Υπουργέ, όπως γνωρίζετε πολύ καλά και ο ίδιος λόγω της επίσκεψης σας στην ευρύτερη περιοχή, τρεις και πλέον δήμοι έχουν πληγεί από τον καταστροφικό σεισμό της 27</w:t>
      </w:r>
      <w:r w:rsidRPr="005E1BBF">
        <w:rPr>
          <w:rFonts w:ascii="Arial" w:hAnsi="Arial"/>
          <w:sz w:val="24"/>
          <w:szCs w:val="24"/>
          <w:vertAlign w:val="superscript"/>
          <w:lang w:eastAsia="el-GR"/>
        </w:rPr>
        <w:t xml:space="preserve">ης </w:t>
      </w:r>
      <w:r w:rsidRPr="005E1BBF">
        <w:rPr>
          <w:rFonts w:ascii="Arial" w:hAnsi="Arial"/>
          <w:sz w:val="24"/>
          <w:szCs w:val="24"/>
          <w:lang w:eastAsia="el-GR"/>
        </w:rPr>
        <w:t xml:space="preserve">Σεπτεμβρίου, αλλά και η ευρύτερη περιοχή του </w:t>
      </w:r>
      <w:proofErr w:type="spellStart"/>
      <w:r w:rsidRPr="005E1BBF">
        <w:rPr>
          <w:rFonts w:ascii="Arial" w:hAnsi="Arial"/>
          <w:sz w:val="24"/>
          <w:szCs w:val="24"/>
          <w:lang w:eastAsia="el-GR"/>
        </w:rPr>
        <w:t>Αρκαλοχωρίου</w:t>
      </w:r>
      <w:proofErr w:type="spellEnd"/>
      <w:r w:rsidRPr="005E1BBF">
        <w:rPr>
          <w:rFonts w:ascii="Arial" w:hAnsi="Arial"/>
          <w:sz w:val="24"/>
          <w:szCs w:val="24"/>
          <w:lang w:eastAsia="el-GR"/>
        </w:rPr>
        <w:t xml:space="preserve"> από τους σεισμούς που είχαν γίνει τον Ιούλιο. Και το λέω αυτό γιατί οι δηλώσεις του Ιουλίου θα πρέπει να περιέχονται στις πρόνοιες για τη στήριξη των ανθρώπων που υπέστησαν ζημιές.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Αυτό που έχουμε, ουσιαστικά, συμφωνήσει πολιτεία, πολίτες και τοπικοί φορείς, είναι ότι πρέπει να δοθεί προτεραιότητα, ασφαλώς, στην στήριξη των ανθρώπων, για να εξασφαλίσουμε μία αξιοπρεπή διαβίωση για το χειμώνα και μέχρι να αποκατασταθούν τα σπίτια τους, βεβαίως, να υπάρξει μια οργανωμένη ανασυγκρότηση της περιοχής.</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Σε σχέση με τις αρμοδιότητες τις δικές σας -μιας και έχουμε σήμερα ερωτήσεις και με τους άλλους συναδέλφους σας Υπουργούς για τα θέματα αρμοδιότητάς τους- θα ήθελα να μου πείτε σε ποιο στάδιο είναι οι έλεγχοι και πόσα κτήρια έχουν ελεγχθεί από το σύνολο των δηλώσεων που έχουν γίνει.</w:t>
      </w:r>
    </w:p>
    <w:p w:rsidR="005E1BBF" w:rsidRPr="005E1BBF" w:rsidRDefault="005E1BBF" w:rsidP="005E1BBF">
      <w:pPr>
        <w:autoSpaceDE w:val="0"/>
        <w:autoSpaceDN w:val="0"/>
        <w:adjustRightInd w:val="0"/>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Πρέπει να ξέρουμε το σύνολο των δηλώσεων, τα κτήρια που έχουν ελεγχθεί, ποιο είναι το αποτέλεσμα του πρώτου ελέγχου και, κυρίως, να δούμε πότε θα ξεκινήσει ο δεύτερος έλεγχος και πότε θα ολοκληρωθεί προκειμένου να έχουμε στο μυαλό μας ένα χρονοδιάγραμμα για το πώς μπορεί να προχωρήσει η διαδικασία αποκατάστασης. Το σημαντικό θέμα που έχει να </w:t>
      </w:r>
      <w:r w:rsidRPr="005E1BBF">
        <w:rPr>
          <w:rFonts w:ascii="Arial" w:hAnsi="Arial"/>
          <w:sz w:val="24"/>
          <w:szCs w:val="24"/>
          <w:lang w:eastAsia="el-GR"/>
        </w:rPr>
        <w:lastRenderedPageBreak/>
        <w:t xml:space="preserve">κάνει με την προσωρινή στέγαση αφορά τους οικισμούς. Έχουν φτάσει, βεβαίως, στο Ηράκλειο οι τριάντα τρεις πρώτοι. Δεν ξέρω εάν ο συνολικός προγραμματισμός προμήθειας οικίσκων καλύπτει τις ανάγκες που έχουν διαπιστωθεί στους δύο, κυρίως, δήμους. Να το ξέρουμε αυτό και, βεβαίως, να μας ενημερώσετε. </w:t>
      </w:r>
    </w:p>
    <w:p w:rsidR="005E1BBF" w:rsidRPr="005E1BBF" w:rsidRDefault="005E1BBF" w:rsidP="005E1BBF">
      <w:pPr>
        <w:autoSpaceDE w:val="0"/>
        <w:autoSpaceDN w:val="0"/>
        <w:adjustRightInd w:val="0"/>
        <w:spacing w:after="0" w:line="600" w:lineRule="auto"/>
        <w:ind w:firstLine="720"/>
        <w:jc w:val="both"/>
        <w:rPr>
          <w:rFonts w:ascii="Arial" w:hAnsi="Arial"/>
          <w:sz w:val="24"/>
          <w:szCs w:val="24"/>
          <w:lang w:eastAsia="el-GR"/>
        </w:rPr>
      </w:pPr>
      <w:r w:rsidRPr="005E1BBF">
        <w:rPr>
          <w:rFonts w:ascii="Arial" w:hAnsi="Arial"/>
          <w:sz w:val="24"/>
          <w:szCs w:val="24"/>
          <w:lang w:eastAsia="el-GR"/>
        </w:rPr>
        <w:t>Και να μας πείτε για το θέμα των σχολικών αιθουσών. Δεν γίνεται να έχουμε ακαταλληλότητα των 2/3 των σχολείων που οι ανάγκες είναι τουλάχιστον για ογδόντα αίθουσες και μέχρι σήμερα να συζητάμε για είκοσι αίθουσες, άντε για σαράντα. Θα πρέπει άμεσα να διαπιστώσουμε τις πραγματικές ανάγκες. Οι πραγματικές ανάγκες είναι από ογδόντα έως εκατό αίθουσες. Και, βεβαίως, υπάρχει ανάγκη και για ορισμένες υπηρεσίες.</w:t>
      </w:r>
    </w:p>
    <w:p w:rsidR="005E1BBF" w:rsidRPr="005E1BBF" w:rsidRDefault="005E1BBF" w:rsidP="005E1BBF">
      <w:pPr>
        <w:autoSpaceDE w:val="0"/>
        <w:autoSpaceDN w:val="0"/>
        <w:adjustRightInd w:val="0"/>
        <w:spacing w:after="0" w:line="600" w:lineRule="auto"/>
        <w:ind w:firstLine="720"/>
        <w:jc w:val="both"/>
        <w:rPr>
          <w:rFonts w:ascii="Arial" w:hAnsi="Arial"/>
          <w:sz w:val="24"/>
          <w:szCs w:val="24"/>
          <w:lang w:eastAsia="el-GR"/>
        </w:rPr>
      </w:pPr>
      <w:r w:rsidRPr="005E1BBF">
        <w:rPr>
          <w:rFonts w:ascii="Arial" w:hAnsi="Arial"/>
          <w:sz w:val="24"/>
          <w:szCs w:val="24"/>
          <w:lang w:eastAsia="el-GR"/>
        </w:rPr>
        <w:t>Συμπληρώνω, γιατί η διαδικασία είναι δυναμική κύριε Υπουργέ, ότι η ΚΥΑ η οποία εκδόθηκε στις 6 Οκτωβρίου προκειμένου να μπορούν οι πληγέντες να μπουν στην πλατφόρμα «</w:t>
      </w:r>
      <w:proofErr w:type="spellStart"/>
      <w:r w:rsidRPr="005E1BBF">
        <w:rPr>
          <w:rFonts w:ascii="Arial" w:hAnsi="Arial"/>
          <w:sz w:val="24"/>
          <w:szCs w:val="24"/>
          <w:lang w:val="en-US" w:eastAsia="el-GR"/>
        </w:rPr>
        <w:t>arogi</w:t>
      </w:r>
      <w:proofErr w:type="spellEnd"/>
      <w:r w:rsidRPr="005E1BBF">
        <w:rPr>
          <w:rFonts w:ascii="Arial" w:hAnsi="Arial"/>
          <w:sz w:val="24"/>
          <w:szCs w:val="24"/>
          <w:lang w:eastAsia="el-GR"/>
        </w:rPr>
        <w:t>.</w:t>
      </w:r>
      <w:proofErr w:type="spellStart"/>
      <w:r w:rsidRPr="005E1BBF">
        <w:rPr>
          <w:rFonts w:ascii="Arial" w:hAnsi="Arial"/>
          <w:sz w:val="24"/>
          <w:szCs w:val="24"/>
          <w:lang w:val="en-US" w:eastAsia="el-GR"/>
        </w:rPr>
        <w:t>gov</w:t>
      </w:r>
      <w:proofErr w:type="spellEnd"/>
      <w:r w:rsidRPr="005E1BBF">
        <w:rPr>
          <w:rFonts w:ascii="Arial" w:hAnsi="Arial"/>
          <w:sz w:val="24"/>
          <w:szCs w:val="24"/>
          <w:lang w:eastAsia="el-GR"/>
        </w:rPr>
        <w:t>.</w:t>
      </w:r>
      <w:r w:rsidRPr="005E1BBF">
        <w:rPr>
          <w:rFonts w:ascii="Arial" w:hAnsi="Arial"/>
          <w:sz w:val="24"/>
          <w:szCs w:val="24"/>
          <w:lang w:val="en-US" w:eastAsia="el-GR"/>
        </w:rPr>
        <w:t>gr</w:t>
      </w:r>
      <w:r w:rsidRPr="005E1BBF">
        <w:rPr>
          <w:rFonts w:ascii="Arial" w:hAnsi="Arial"/>
          <w:sz w:val="24"/>
          <w:szCs w:val="24"/>
          <w:lang w:eastAsia="el-GR"/>
        </w:rPr>
        <w:t xml:space="preserve">» και να πάρουν την προκαταβολή της ενίσχυσης, δυστυχώς, ενδεικτικά σας αναφέρω τι δεν περιλαμβάνει: Κανένα χωριό της Δημοτικής Ενότητας </w:t>
      </w:r>
      <w:proofErr w:type="spellStart"/>
      <w:r w:rsidRPr="005E1BBF">
        <w:rPr>
          <w:rFonts w:ascii="Arial" w:hAnsi="Arial"/>
          <w:sz w:val="24"/>
          <w:szCs w:val="24"/>
          <w:lang w:eastAsia="el-GR"/>
        </w:rPr>
        <w:t>Καστελλίου</w:t>
      </w:r>
      <w:proofErr w:type="spellEnd"/>
      <w:r w:rsidRPr="005E1BBF">
        <w:rPr>
          <w:rFonts w:ascii="Arial" w:hAnsi="Arial"/>
          <w:sz w:val="24"/>
          <w:szCs w:val="24"/>
          <w:lang w:eastAsia="el-GR"/>
        </w:rPr>
        <w:t xml:space="preserve">, τα μισά σχεδόν χωριά της Δημοτικής Ενότητας </w:t>
      </w:r>
      <w:proofErr w:type="spellStart"/>
      <w:r w:rsidRPr="005E1BBF">
        <w:rPr>
          <w:rFonts w:ascii="Arial" w:hAnsi="Arial"/>
          <w:sz w:val="24"/>
          <w:szCs w:val="24"/>
          <w:lang w:eastAsia="el-GR"/>
        </w:rPr>
        <w:t>Αρκαλοχωρίου</w:t>
      </w:r>
      <w:proofErr w:type="spellEnd"/>
      <w:r w:rsidRPr="005E1BBF">
        <w:rPr>
          <w:rFonts w:ascii="Arial" w:hAnsi="Arial"/>
          <w:sz w:val="24"/>
          <w:szCs w:val="24"/>
          <w:lang w:eastAsia="el-GR"/>
        </w:rPr>
        <w:t xml:space="preserve">, πάρα πολλά χωριά του Δήμου Αστερουσίων </w:t>
      </w:r>
      <w:proofErr w:type="spellStart"/>
      <w:r w:rsidRPr="005E1BBF">
        <w:rPr>
          <w:rFonts w:ascii="Arial" w:hAnsi="Arial"/>
          <w:sz w:val="24"/>
          <w:szCs w:val="24"/>
          <w:lang w:eastAsia="el-GR"/>
        </w:rPr>
        <w:t>Αρχανών</w:t>
      </w:r>
      <w:proofErr w:type="spellEnd"/>
      <w:r w:rsidRPr="005E1BBF">
        <w:rPr>
          <w:rFonts w:ascii="Arial" w:hAnsi="Arial"/>
          <w:sz w:val="24"/>
          <w:szCs w:val="24"/>
          <w:lang w:eastAsia="el-GR"/>
        </w:rPr>
        <w:t>, και των γειτονικών δήμων. Είναι ένα ζητούμενο άμεσα να τροποποιηθεί και να συμπληρωθεί με βάση τα στοιχεία τα οποία έχετε εξάλλου στη διάθεσή σας.</w:t>
      </w:r>
    </w:p>
    <w:p w:rsidR="005E1BBF" w:rsidRPr="005E1BBF" w:rsidRDefault="005E1BBF" w:rsidP="005E1BBF">
      <w:pPr>
        <w:autoSpaceDE w:val="0"/>
        <w:autoSpaceDN w:val="0"/>
        <w:adjustRightInd w:val="0"/>
        <w:spacing w:after="0" w:line="600" w:lineRule="auto"/>
        <w:ind w:firstLine="720"/>
        <w:jc w:val="both"/>
        <w:rPr>
          <w:rFonts w:ascii="Arial" w:hAnsi="Arial"/>
          <w:sz w:val="24"/>
          <w:szCs w:val="24"/>
          <w:lang w:eastAsia="el-GR"/>
        </w:rPr>
      </w:pPr>
      <w:r w:rsidRPr="005E1BBF">
        <w:rPr>
          <w:rFonts w:ascii="Arial" w:hAnsi="Arial"/>
          <w:sz w:val="24"/>
          <w:szCs w:val="24"/>
          <w:lang w:eastAsia="el-GR"/>
        </w:rPr>
        <w:lastRenderedPageBreak/>
        <w:t>Ευχαριστώ.</w:t>
      </w:r>
    </w:p>
    <w:p w:rsidR="005E1BBF" w:rsidRPr="005E1BBF" w:rsidRDefault="005E1BBF" w:rsidP="005E1BBF">
      <w:pPr>
        <w:autoSpaceDE w:val="0"/>
        <w:autoSpaceDN w:val="0"/>
        <w:adjustRightInd w:val="0"/>
        <w:spacing w:after="0" w:line="600" w:lineRule="auto"/>
        <w:ind w:firstLine="720"/>
        <w:jc w:val="both"/>
        <w:rPr>
          <w:rFonts w:ascii="Arial" w:hAnsi="Arial"/>
          <w:sz w:val="24"/>
          <w:szCs w:val="24"/>
          <w:lang w:eastAsia="el-GR"/>
        </w:rPr>
      </w:pPr>
      <w:r w:rsidRPr="005E1BBF">
        <w:rPr>
          <w:rFonts w:ascii="Arial" w:hAnsi="Arial"/>
          <w:b/>
          <w:sz w:val="24"/>
          <w:szCs w:val="24"/>
          <w:lang w:eastAsia="el-GR"/>
        </w:rPr>
        <w:t xml:space="preserve">ΠΡΟΕΔΡΕΥΩΝ (Αθανάσιος Μπούρας): </w:t>
      </w:r>
      <w:r w:rsidRPr="005E1BBF">
        <w:rPr>
          <w:rFonts w:ascii="Arial" w:hAnsi="Arial"/>
          <w:sz w:val="24"/>
          <w:szCs w:val="24"/>
          <w:lang w:eastAsia="el-GR"/>
        </w:rPr>
        <w:t xml:space="preserve">Και εμείς ευχαριστούμε τον κ. </w:t>
      </w:r>
      <w:proofErr w:type="spellStart"/>
      <w:r w:rsidRPr="005E1BBF">
        <w:rPr>
          <w:rFonts w:ascii="Arial" w:hAnsi="Arial"/>
          <w:sz w:val="24"/>
          <w:szCs w:val="24"/>
          <w:lang w:eastAsia="el-GR"/>
        </w:rPr>
        <w:t>Κεγκέρογλου</w:t>
      </w:r>
      <w:proofErr w:type="spellEnd"/>
      <w:r w:rsidRPr="005E1BBF">
        <w:rPr>
          <w:rFonts w:ascii="Arial" w:hAnsi="Arial"/>
          <w:sz w:val="24"/>
          <w:szCs w:val="24"/>
          <w:lang w:eastAsia="el-GR"/>
        </w:rPr>
        <w:t>.</w:t>
      </w:r>
    </w:p>
    <w:p w:rsidR="005E1BBF" w:rsidRPr="005E1BBF" w:rsidRDefault="005E1BBF" w:rsidP="005E1BBF">
      <w:pPr>
        <w:autoSpaceDE w:val="0"/>
        <w:autoSpaceDN w:val="0"/>
        <w:adjustRightInd w:val="0"/>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Στην επίκαιρη ερώτηση θα απαντήσει ο Υφυπουργός Υποδομών και Μεταφορών κ. Γεώργιος Καραγιάννης. </w:t>
      </w:r>
    </w:p>
    <w:p w:rsidR="005E1BBF" w:rsidRPr="005E1BBF" w:rsidRDefault="005E1BBF" w:rsidP="005E1BBF">
      <w:pPr>
        <w:autoSpaceDE w:val="0"/>
        <w:autoSpaceDN w:val="0"/>
        <w:adjustRightInd w:val="0"/>
        <w:spacing w:after="0" w:line="600" w:lineRule="auto"/>
        <w:ind w:firstLine="720"/>
        <w:jc w:val="both"/>
        <w:rPr>
          <w:rFonts w:ascii="Arial" w:hAnsi="Arial"/>
          <w:sz w:val="24"/>
          <w:szCs w:val="24"/>
          <w:lang w:eastAsia="el-GR"/>
        </w:rPr>
      </w:pPr>
      <w:r w:rsidRPr="005E1BBF">
        <w:rPr>
          <w:rFonts w:ascii="Arial" w:hAnsi="Arial"/>
          <w:b/>
          <w:sz w:val="24"/>
          <w:szCs w:val="24"/>
          <w:lang w:eastAsia="el-GR"/>
        </w:rPr>
        <w:t>ΓΕΩΡΓΙΟΣ ΚΑΡΑΓΙΑΝΝΗΣ (Υφυπουργός Υποδομών και Μεταφορών):</w:t>
      </w:r>
      <w:r w:rsidRPr="005E1BBF">
        <w:rPr>
          <w:rFonts w:ascii="Arial" w:hAnsi="Arial"/>
          <w:sz w:val="24"/>
          <w:szCs w:val="24"/>
          <w:lang w:eastAsia="el-GR"/>
        </w:rPr>
        <w:t xml:space="preserve"> Ευχαριστώ, κύριε Πρόεδρε.</w:t>
      </w:r>
    </w:p>
    <w:p w:rsidR="005E1BBF" w:rsidRPr="005E1BBF" w:rsidRDefault="005E1BBF" w:rsidP="005E1BBF">
      <w:pPr>
        <w:autoSpaceDE w:val="0"/>
        <w:autoSpaceDN w:val="0"/>
        <w:adjustRightInd w:val="0"/>
        <w:spacing w:after="0" w:line="600" w:lineRule="auto"/>
        <w:ind w:firstLine="720"/>
        <w:jc w:val="both"/>
        <w:rPr>
          <w:rFonts w:ascii="Arial" w:hAnsi="Arial"/>
          <w:sz w:val="24"/>
          <w:szCs w:val="24"/>
          <w:lang w:eastAsia="el-GR"/>
        </w:rPr>
      </w:pPr>
      <w:r w:rsidRPr="005E1BBF">
        <w:rPr>
          <w:rFonts w:ascii="Arial" w:hAnsi="Arial"/>
          <w:sz w:val="24"/>
          <w:szCs w:val="24"/>
          <w:lang w:eastAsia="el-GR"/>
        </w:rPr>
        <w:t>Αξιότιμε κύριε Βουλευτά, πραγματικά, χαίρομαι που επανέρχεστε τόσο σύντομα σε μια νέα σας ερώτηση, γιατί άλλωστε την προηγούμενη εβδομάδα, την προηγούμενη Παρασκευή ήμασταν εδώ πέρα και απαντούσαμε για όλα τα ζητήματα και όλες τις ενέργειες που έχει κάνει το Υπουργείο Υποδομών προς αποκατάσταση των πληγέντων αυτού του σεισμού που συνέβη στην Κρήτη.</w:t>
      </w:r>
    </w:p>
    <w:p w:rsidR="005E1BBF" w:rsidRPr="005E1BBF" w:rsidRDefault="005E1BBF" w:rsidP="005E1BBF">
      <w:pPr>
        <w:autoSpaceDE w:val="0"/>
        <w:autoSpaceDN w:val="0"/>
        <w:adjustRightInd w:val="0"/>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Και πιστέψτε με, σας καταλαβαίνω. Και για μας είναι προτεραιότητα να ολοκληρωθούν οι έλεγχοι στα κτήρια. Και είμαστε μέσα σε αυτό το δυσχερές περιβάλλον που υπάρχει στην περιοχή σας -αντιλαμβάνομαι και το ενδιαφέρον σας- να σας πούμε καινούργια πράγματα. Γιατί, πραγματικά, όπως πολύ σωστά είπατε, είναι μια δυναμική διαδικασία, αλλά εμείς είμαστε εκεί. </w:t>
      </w:r>
    </w:p>
    <w:p w:rsidR="005E1BBF" w:rsidRPr="005E1BBF" w:rsidRDefault="005E1BBF" w:rsidP="005E1BBF">
      <w:pPr>
        <w:autoSpaceDE w:val="0"/>
        <w:autoSpaceDN w:val="0"/>
        <w:adjustRightInd w:val="0"/>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Σας είπα την προηγούμενη Παρασκευή ότι στο πεδίο ήταν εκατό μηχανικοί και οι έλεγχοι προχωρούσαν με γρήγορους και ταχείς ρυθμούς. Σήμερα είναι εκατόν είκοσι μηχανικοί και οι έλεγχοι που διενεργούνται </w:t>
      </w:r>
      <w:r w:rsidRPr="005E1BBF">
        <w:rPr>
          <w:rFonts w:ascii="Arial" w:hAnsi="Arial"/>
          <w:sz w:val="24"/>
          <w:szCs w:val="24"/>
          <w:lang w:eastAsia="el-GR"/>
        </w:rPr>
        <w:lastRenderedPageBreak/>
        <w:t xml:space="preserve">ημερησίως είναι παραπάνω από χίλιοι. Ο πρωτοβάθμιος έλεγχος θα συνεχιστεί έως ότου ελεγχθεί το σύνολο των πληγέντων κτηρίων που αποστέλλουν καθημερινά οι δήμοι. Όπως πολύ καλά γνωρίζετε γιατί έχουμε και τηλεφωνικές επικοινωνίες μαζί, είμαστε σε συνεχή συνεννόηση με τους δήμους, ενώ από σήμερα επιτρέψτε μου να σας πω, κύριε </w:t>
      </w:r>
      <w:proofErr w:type="spellStart"/>
      <w:r w:rsidRPr="005E1BBF">
        <w:rPr>
          <w:rFonts w:ascii="Arial" w:hAnsi="Arial"/>
          <w:sz w:val="24"/>
          <w:szCs w:val="24"/>
          <w:lang w:eastAsia="el-GR"/>
        </w:rPr>
        <w:t>Κεγκέρογλου</w:t>
      </w:r>
      <w:proofErr w:type="spellEnd"/>
      <w:r w:rsidRPr="005E1BBF">
        <w:rPr>
          <w:rFonts w:ascii="Arial" w:hAnsi="Arial"/>
          <w:sz w:val="24"/>
          <w:szCs w:val="24"/>
          <w:lang w:eastAsia="el-GR"/>
        </w:rPr>
        <w:t xml:space="preserve">, ξεκινούν οι δευτεροβάθμιοι έλεγχοι. </w:t>
      </w:r>
    </w:p>
    <w:p w:rsidR="005E1BBF" w:rsidRPr="005E1BBF" w:rsidRDefault="005E1BBF" w:rsidP="005E1BBF">
      <w:pPr>
        <w:autoSpaceDE w:val="0"/>
        <w:autoSpaceDN w:val="0"/>
        <w:adjustRightInd w:val="0"/>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Έτσι </w:t>
      </w:r>
      <w:proofErr w:type="spellStart"/>
      <w:r w:rsidRPr="005E1BBF">
        <w:rPr>
          <w:rFonts w:ascii="Arial" w:hAnsi="Arial"/>
          <w:sz w:val="24"/>
          <w:szCs w:val="24"/>
          <w:lang w:eastAsia="el-GR"/>
        </w:rPr>
        <w:t>επικαιροποιώντας</w:t>
      </w:r>
      <w:proofErr w:type="spellEnd"/>
      <w:r w:rsidRPr="005E1BBF">
        <w:rPr>
          <w:rFonts w:ascii="Arial" w:hAnsi="Arial"/>
          <w:sz w:val="24"/>
          <w:szCs w:val="24"/>
          <w:lang w:eastAsia="el-GR"/>
        </w:rPr>
        <w:t xml:space="preserve"> τα στοιχεία της πληροφορίας που σας έδωσα πριν μια βδομάδα, σας ενημερώνω ότι μέχρι και χθες το απόγευμα είχαν διενεργηθεί αυτοψίες σε εννέα χιλιάδες τριακόσια είκοσι επτά κτήρια, εκ των οποίων τέσσερις χιλιάδες εκατόν είκοσι δύο ήταν κατοικήσιμα και πέντε χιλιάδες διακόσια πέντε μη κατοικήσιμα. Και θέλω -όπως σωστά </w:t>
      </w:r>
      <w:proofErr w:type="spellStart"/>
      <w:r w:rsidRPr="005E1BBF">
        <w:rPr>
          <w:rFonts w:ascii="Arial" w:hAnsi="Arial"/>
          <w:sz w:val="24"/>
          <w:szCs w:val="24"/>
          <w:lang w:eastAsia="el-GR"/>
        </w:rPr>
        <w:t>προείπατε</w:t>
      </w:r>
      <w:proofErr w:type="spellEnd"/>
      <w:r w:rsidRPr="005E1BBF">
        <w:rPr>
          <w:rFonts w:ascii="Arial" w:hAnsi="Arial"/>
          <w:sz w:val="24"/>
          <w:szCs w:val="24"/>
          <w:lang w:eastAsia="el-GR"/>
        </w:rPr>
        <w:t xml:space="preserve">- να λάβετε υπ’ όψιν σας ότι είχαμε και τον σεισμό του Ιουλίου στην περιοχή. Οπότε να γνωρίζετε ότι αυτή τη στιγμή διενεργούνται εκ νέου αυτοψίες στα κτήρια που είχαν χαρακτηριστεί τότε κατοικήσιμα, προκειμένου να διαπιστωθεί αν έχουν πάθει βλάβες από τον σεισμό που συνέβη στις 27 Σεπτέμβρη. </w:t>
      </w:r>
    </w:p>
    <w:p w:rsidR="005E1BBF" w:rsidRPr="005E1BBF" w:rsidRDefault="005E1BBF" w:rsidP="005E1BBF">
      <w:pPr>
        <w:autoSpaceDE w:val="0"/>
        <w:autoSpaceDN w:val="0"/>
        <w:adjustRightInd w:val="0"/>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Γνωρίζετε πολύ καλά ότι σε κάθε πρόβλημα που ενδεχομένως προκύπτει, προσπαθούμε να δώσουμε λύση. Για το ζήτημα της άμεσης κατεδάφισης των επικίνδυνων κτηρίων που εμποδίζουν την ασφαλή διέλευση των κατοίκων της περιοχής, θα σας καταθέσω στα Πρακτικά το έγγραφο της αρμόδιας υπηρεσίας του Υπουργείου μας προς τον Δήμο </w:t>
      </w:r>
      <w:proofErr w:type="spellStart"/>
      <w:r w:rsidRPr="005E1BBF">
        <w:rPr>
          <w:rFonts w:ascii="Arial" w:hAnsi="Arial"/>
          <w:sz w:val="24"/>
          <w:szCs w:val="24"/>
          <w:lang w:eastAsia="el-GR"/>
        </w:rPr>
        <w:t>Μινώα</w:t>
      </w:r>
      <w:proofErr w:type="spellEnd"/>
      <w:r w:rsidRPr="005E1BBF">
        <w:rPr>
          <w:rFonts w:ascii="Arial" w:hAnsi="Arial"/>
          <w:sz w:val="24"/>
          <w:szCs w:val="24"/>
          <w:lang w:eastAsia="el-GR"/>
        </w:rPr>
        <w:t xml:space="preserve"> με το οποίο </w:t>
      </w:r>
      <w:r w:rsidRPr="005E1BBF">
        <w:rPr>
          <w:rFonts w:ascii="Arial" w:hAnsi="Arial"/>
          <w:sz w:val="24"/>
          <w:szCs w:val="24"/>
          <w:lang w:eastAsia="el-GR"/>
        </w:rPr>
        <w:lastRenderedPageBreak/>
        <w:t xml:space="preserve">ζητούμε να υποδείξει στον συντονιστή της ΔΑΕΦΚ στην Κρήτη ποια είναι τα επικίνδυνα κτήρια, ώστε άμεσα να κινηθεί η υπηρεσία και να βγει άμεσα το πρωτόκολλο αυτοψίας επικινδύνως ετοιμόρροπων κτηρίων ώστε ο δήμος να προβεί στις κατεδαφίσεις μέσω της χρηματοδότησης που έχει λάβει από το Υπουργείο Εσωτερικών. </w:t>
      </w:r>
    </w:p>
    <w:p w:rsidR="005E1BBF" w:rsidRPr="005E1BBF" w:rsidRDefault="005E1BBF" w:rsidP="005E1BBF">
      <w:pPr>
        <w:autoSpaceDE w:val="0"/>
        <w:autoSpaceDN w:val="0"/>
        <w:adjustRightInd w:val="0"/>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Όπως σωστά </w:t>
      </w:r>
      <w:proofErr w:type="spellStart"/>
      <w:r w:rsidRPr="005E1BBF">
        <w:rPr>
          <w:rFonts w:ascii="Arial" w:hAnsi="Arial"/>
          <w:sz w:val="24"/>
          <w:szCs w:val="24"/>
          <w:lang w:eastAsia="el-GR"/>
        </w:rPr>
        <w:t>προείπατε</w:t>
      </w:r>
      <w:proofErr w:type="spellEnd"/>
      <w:r w:rsidRPr="005E1BBF">
        <w:rPr>
          <w:rFonts w:ascii="Arial" w:hAnsi="Arial"/>
          <w:sz w:val="24"/>
          <w:szCs w:val="24"/>
          <w:lang w:eastAsia="el-GR"/>
        </w:rPr>
        <w:t xml:space="preserve"> και εσείς η ΔΑΕΦΚ την προηγούμενη Παρασκευή συνέταξε την ΚΥΑ για την οριοθέτηση των πληγεισών περιοχών και για τους δύο σεισμούς, κάτι που είναι σημαντικό για τη χορήγηση στεγαστικής συνδρομής στους ιδιοκτήτες των κτηρίων. Θέλω όμως να σας ενημερώσω πως σήμερα έχει υπογραφεί από όλα τα συναρμόδια Υπουργεία και δημοσιεύτηκε σε ΦΕΚ και σύντομα θα ακολουθήσει και η συμπληρωματική ΚΥΑ η οριοθέτηση που θα αφορά και σε άλλες τοπικές ενότητες και κοινότητες δήμων που έχουν πληγεί και είναι σε εξέλιξη οι δήμοι. </w:t>
      </w:r>
    </w:p>
    <w:p w:rsidR="005E1BBF" w:rsidRPr="005E1BBF" w:rsidRDefault="005E1BBF" w:rsidP="005E1BBF">
      <w:pPr>
        <w:autoSpaceDE w:val="0"/>
        <w:autoSpaceDN w:val="0"/>
        <w:adjustRightInd w:val="0"/>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Παράλληλα συντάσσεται η υπουργική απόφαση για τον καθορισμό των προθεσμιών και τη διαδικασία χορήγησης στεγαστικής συνδρομής, καθώς και η ΚΥΑ για τη χορήγηση επιδότησης ενοικίου συγκατοίκησης που αφορούν στην κάλυψη των δαπανών της προσωρινής στέγασης των ιδιοκτητών, ενοικιαστών μόνιμων κατοικιών που θα χαρακτηριστούν ως μη κατοικήσιμες. </w:t>
      </w:r>
    </w:p>
    <w:p w:rsidR="005E1BBF" w:rsidRPr="005E1BBF" w:rsidRDefault="005E1BBF" w:rsidP="005E1BBF">
      <w:pPr>
        <w:autoSpaceDE w:val="0"/>
        <w:autoSpaceDN w:val="0"/>
        <w:adjustRightInd w:val="0"/>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Κύριε </w:t>
      </w:r>
      <w:proofErr w:type="spellStart"/>
      <w:r w:rsidRPr="005E1BBF">
        <w:rPr>
          <w:rFonts w:ascii="Arial" w:hAnsi="Arial"/>
          <w:sz w:val="24"/>
          <w:szCs w:val="24"/>
          <w:lang w:eastAsia="el-GR"/>
        </w:rPr>
        <w:t>Κεγκέρογλου</w:t>
      </w:r>
      <w:proofErr w:type="spellEnd"/>
      <w:r w:rsidRPr="005E1BBF">
        <w:rPr>
          <w:rFonts w:ascii="Arial" w:hAnsi="Arial"/>
          <w:sz w:val="24"/>
          <w:szCs w:val="24"/>
          <w:lang w:eastAsia="el-GR"/>
        </w:rPr>
        <w:t xml:space="preserve">, αξιότιμε κύριε Βουλευτά, την Τετάρτη κατέβηκαν οι πρώτοι τριάντα τέσσερις οικίσκοι και βρίσκονται αυτή τη στιγμή στο Ηράκλειο. </w:t>
      </w:r>
      <w:r w:rsidRPr="005E1BBF">
        <w:rPr>
          <w:rFonts w:ascii="Arial" w:hAnsi="Arial"/>
          <w:sz w:val="24"/>
          <w:szCs w:val="24"/>
          <w:lang w:eastAsia="el-GR"/>
        </w:rPr>
        <w:lastRenderedPageBreak/>
        <w:t xml:space="preserve">Παράλληλα χθες στο Υπουργείο Υποδομών και Μεταφορών διεξήχθη ο διαγωνισμός για μια προμήθεια ενενήντα νέων οικίσκων οι οποίοι θα πάνε όλοι στην Κρήτη, στο Ηράκλειο, για να αντιμετωπιστούν οι στεγαστικές ανάγκες. Αξίζει όμως να αναφέρουμε -και θα ήθελα σε αυτό να είμαστε όλοι απόλυτα ειλικρινείς- ότι οι δήμοι οφείλουν να προβούν στις απαραίτητες ενέργειες ώστε να διαμορφωθούν κατάλληλα οι χώροι, να υπάρχουν τα δίκτυα ΟΚΩ και να καταστεί λειτουργική η τοποθέτηση αυτών των οικίσκων. </w:t>
      </w:r>
    </w:p>
    <w:p w:rsidR="005E1BBF" w:rsidRPr="005E1BBF" w:rsidRDefault="005E1BBF" w:rsidP="005E1BBF">
      <w:pPr>
        <w:autoSpaceDE w:val="0"/>
        <w:autoSpaceDN w:val="0"/>
        <w:adjustRightInd w:val="0"/>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Κύριε </w:t>
      </w:r>
      <w:proofErr w:type="spellStart"/>
      <w:r w:rsidRPr="005E1BBF">
        <w:rPr>
          <w:rFonts w:ascii="Arial" w:hAnsi="Arial"/>
          <w:sz w:val="24"/>
          <w:szCs w:val="24"/>
          <w:lang w:eastAsia="el-GR"/>
        </w:rPr>
        <w:t>Κεγκέρογλου</w:t>
      </w:r>
      <w:proofErr w:type="spellEnd"/>
      <w:r w:rsidRPr="005E1BBF">
        <w:rPr>
          <w:rFonts w:ascii="Arial" w:hAnsi="Arial"/>
          <w:sz w:val="24"/>
          <w:szCs w:val="24"/>
          <w:lang w:eastAsia="el-GR"/>
        </w:rPr>
        <w:t xml:space="preserve">, γνωρίζετε πάρα πολύ καλά ότι η Κυβέρνησή μας όλο αυτό το διάστημα είναι εκεί δίπλα στους κατοίκους. Ο κ. Στυλιανίδης τις προηγούμενες μέρες ήταν εκεί. Ο κ. </w:t>
      </w:r>
      <w:proofErr w:type="spellStart"/>
      <w:r w:rsidRPr="005E1BBF">
        <w:rPr>
          <w:rFonts w:ascii="Arial" w:hAnsi="Arial"/>
          <w:sz w:val="24"/>
          <w:szCs w:val="24"/>
          <w:lang w:eastAsia="el-GR"/>
        </w:rPr>
        <w:t>Τριαντόπουλος</w:t>
      </w:r>
      <w:proofErr w:type="spellEnd"/>
      <w:r w:rsidRPr="005E1BBF">
        <w:rPr>
          <w:rFonts w:ascii="Arial" w:hAnsi="Arial"/>
          <w:sz w:val="24"/>
          <w:szCs w:val="24"/>
          <w:lang w:eastAsia="el-GR"/>
        </w:rPr>
        <w:t xml:space="preserve"> βρίσκεται σήμερα εκεί. Είμαστε δίπλα για να αντιμετωπίσουμε ό,τι ζητήματα υπάρχουν. Ήδη η πλατφόρμα «</w:t>
      </w:r>
      <w:proofErr w:type="spellStart"/>
      <w:r w:rsidRPr="005E1BBF">
        <w:rPr>
          <w:rFonts w:ascii="Arial" w:hAnsi="Arial"/>
          <w:sz w:val="24"/>
          <w:szCs w:val="24"/>
          <w:lang w:val="en-US" w:eastAsia="el-GR"/>
        </w:rPr>
        <w:t>arogi</w:t>
      </w:r>
      <w:proofErr w:type="spellEnd"/>
      <w:r w:rsidRPr="005E1BBF">
        <w:rPr>
          <w:rFonts w:ascii="Arial" w:hAnsi="Arial"/>
          <w:sz w:val="24"/>
          <w:szCs w:val="24"/>
          <w:lang w:eastAsia="el-GR"/>
        </w:rPr>
        <w:t>.</w:t>
      </w:r>
      <w:proofErr w:type="spellStart"/>
      <w:r w:rsidRPr="005E1BBF">
        <w:rPr>
          <w:rFonts w:ascii="Arial" w:hAnsi="Arial"/>
          <w:sz w:val="24"/>
          <w:szCs w:val="24"/>
          <w:lang w:val="en-US" w:eastAsia="el-GR"/>
        </w:rPr>
        <w:t>gov</w:t>
      </w:r>
      <w:proofErr w:type="spellEnd"/>
      <w:r w:rsidRPr="005E1BBF">
        <w:rPr>
          <w:rFonts w:ascii="Arial" w:hAnsi="Arial"/>
          <w:sz w:val="24"/>
          <w:szCs w:val="24"/>
          <w:lang w:eastAsia="el-GR"/>
        </w:rPr>
        <w:t>.</w:t>
      </w:r>
      <w:r w:rsidRPr="005E1BBF">
        <w:rPr>
          <w:rFonts w:ascii="Arial" w:hAnsi="Arial"/>
          <w:sz w:val="24"/>
          <w:szCs w:val="24"/>
          <w:lang w:val="en-US" w:eastAsia="el-GR"/>
        </w:rPr>
        <w:t>gr</w:t>
      </w:r>
      <w:r w:rsidRPr="005E1BBF">
        <w:rPr>
          <w:rFonts w:ascii="Arial" w:hAnsi="Arial"/>
          <w:sz w:val="24"/>
          <w:szCs w:val="24"/>
          <w:lang w:eastAsia="el-GR"/>
        </w:rPr>
        <w:t xml:space="preserve">» έχει ανοίξει. Και όπως βλέπετε η αξιοπιστία της Κυβερνήσεώς μας για όσα εξαγγείλαμε και άμεσα υλοποιούμε είναι απτή. Προχωράμε με πράξεις και είμαστε δίπλα στους πολίτες της Κρήτης και του Ηρακλείου. </w:t>
      </w:r>
    </w:p>
    <w:p w:rsidR="005E1BBF" w:rsidRPr="005E1BBF" w:rsidRDefault="005E1BBF" w:rsidP="005E1BBF">
      <w:pPr>
        <w:autoSpaceDE w:val="0"/>
        <w:autoSpaceDN w:val="0"/>
        <w:adjustRightInd w:val="0"/>
        <w:spacing w:after="0" w:line="600" w:lineRule="auto"/>
        <w:ind w:firstLine="720"/>
        <w:jc w:val="both"/>
        <w:rPr>
          <w:rFonts w:ascii="Arial" w:hAnsi="Arial"/>
          <w:sz w:val="24"/>
          <w:szCs w:val="24"/>
          <w:lang w:eastAsia="el-GR"/>
        </w:rPr>
      </w:pPr>
      <w:r w:rsidRPr="005E1BBF">
        <w:rPr>
          <w:rFonts w:ascii="Arial" w:hAnsi="Arial"/>
          <w:sz w:val="24"/>
          <w:szCs w:val="24"/>
          <w:lang w:eastAsia="el-GR"/>
        </w:rPr>
        <w:t>Σε ό,τι αφορά τα ζητήματα των σχολικών αιθουσών θα σας απαντήσω στην δευτερολογία μου.</w:t>
      </w:r>
    </w:p>
    <w:p w:rsidR="005E1BBF" w:rsidRPr="005E1BBF" w:rsidRDefault="005E1BBF" w:rsidP="005E1BBF">
      <w:pPr>
        <w:autoSpaceDE w:val="0"/>
        <w:autoSpaceDN w:val="0"/>
        <w:adjustRightInd w:val="0"/>
        <w:spacing w:after="0" w:line="600" w:lineRule="auto"/>
        <w:ind w:firstLine="720"/>
        <w:jc w:val="both"/>
        <w:rPr>
          <w:rFonts w:ascii="Arial" w:hAnsi="Arial"/>
          <w:sz w:val="24"/>
          <w:szCs w:val="24"/>
          <w:lang w:eastAsia="el-GR"/>
        </w:rPr>
      </w:pPr>
      <w:r w:rsidRPr="005E1BBF">
        <w:rPr>
          <w:rFonts w:ascii="Arial" w:hAnsi="Arial"/>
          <w:sz w:val="24"/>
          <w:szCs w:val="24"/>
          <w:lang w:eastAsia="el-GR"/>
        </w:rPr>
        <w:t>Ευχαριστώ.</w:t>
      </w:r>
    </w:p>
    <w:p w:rsidR="005E1BBF" w:rsidRPr="005E1BBF" w:rsidRDefault="005E1BBF" w:rsidP="005E1BBF">
      <w:pPr>
        <w:autoSpaceDE w:val="0"/>
        <w:autoSpaceDN w:val="0"/>
        <w:adjustRightInd w:val="0"/>
        <w:spacing w:after="0" w:line="600" w:lineRule="auto"/>
        <w:ind w:firstLine="720"/>
        <w:jc w:val="both"/>
        <w:rPr>
          <w:rFonts w:ascii="Arial" w:hAnsi="Arial"/>
          <w:sz w:val="24"/>
          <w:szCs w:val="24"/>
          <w:lang w:eastAsia="el-GR"/>
        </w:rPr>
      </w:pPr>
      <w:r w:rsidRPr="005E1BBF">
        <w:rPr>
          <w:rFonts w:ascii="Arial" w:hAnsi="Arial"/>
          <w:b/>
          <w:sz w:val="24"/>
          <w:szCs w:val="24"/>
          <w:lang w:eastAsia="el-GR"/>
        </w:rPr>
        <w:t xml:space="preserve">ΠΡΟΕΔΡΕΥΩΝ (Αθανάσιος Μπούρας): </w:t>
      </w:r>
      <w:r w:rsidRPr="005E1BBF">
        <w:rPr>
          <w:rFonts w:ascii="Arial" w:hAnsi="Arial"/>
          <w:sz w:val="24"/>
          <w:szCs w:val="24"/>
          <w:lang w:eastAsia="el-GR"/>
        </w:rPr>
        <w:t>Ευχαριστούμε τον κύριο Υπουργό.</w:t>
      </w:r>
    </w:p>
    <w:p w:rsidR="005E1BBF" w:rsidRPr="005E1BBF" w:rsidRDefault="005E1BBF" w:rsidP="005E1BBF">
      <w:pPr>
        <w:autoSpaceDE w:val="0"/>
        <w:autoSpaceDN w:val="0"/>
        <w:adjustRightInd w:val="0"/>
        <w:spacing w:after="0" w:line="600" w:lineRule="auto"/>
        <w:ind w:firstLine="720"/>
        <w:jc w:val="both"/>
        <w:rPr>
          <w:rFonts w:ascii="Arial" w:hAnsi="Arial"/>
          <w:sz w:val="24"/>
          <w:szCs w:val="24"/>
          <w:lang w:eastAsia="el-GR"/>
        </w:rPr>
      </w:pPr>
      <w:r w:rsidRPr="005E1BBF">
        <w:rPr>
          <w:rFonts w:ascii="Arial" w:hAnsi="Arial"/>
          <w:sz w:val="24"/>
          <w:szCs w:val="24"/>
          <w:lang w:eastAsia="el-GR"/>
        </w:rPr>
        <w:lastRenderedPageBreak/>
        <w:t xml:space="preserve">Τον λόγο έχει ο κ. </w:t>
      </w:r>
      <w:proofErr w:type="spellStart"/>
      <w:r w:rsidRPr="005E1BBF">
        <w:rPr>
          <w:rFonts w:ascii="Arial" w:hAnsi="Arial"/>
          <w:sz w:val="24"/>
          <w:szCs w:val="24"/>
          <w:lang w:eastAsia="el-GR"/>
        </w:rPr>
        <w:t>Κεγκέρογλου</w:t>
      </w:r>
      <w:proofErr w:type="spellEnd"/>
      <w:r w:rsidRPr="005E1BBF">
        <w:rPr>
          <w:rFonts w:ascii="Arial" w:hAnsi="Arial"/>
          <w:sz w:val="24"/>
          <w:szCs w:val="24"/>
          <w:lang w:eastAsia="el-GR"/>
        </w:rPr>
        <w:t xml:space="preserve"> για τη δευτερολογία του.</w:t>
      </w:r>
    </w:p>
    <w:p w:rsidR="005E1BBF" w:rsidRPr="005E1BBF" w:rsidRDefault="005E1BBF" w:rsidP="005E1BBF">
      <w:pPr>
        <w:autoSpaceDE w:val="0"/>
        <w:autoSpaceDN w:val="0"/>
        <w:adjustRightInd w:val="0"/>
        <w:spacing w:after="0" w:line="600" w:lineRule="auto"/>
        <w:ind w:firstLine="720"/>
        <w:jc w:val="both"/>
        <w:rPr>
          <w:rFonts w:ascii="Arial" w:hAnsi="Arial"/>
          <w:sz w:val="24"/>
          <w:szCs w:val="24"/>
          <w:lang w:eastAsia="el-GR"/>
        </w:rPr>
      </w:pPr>
      <w:r w:rsidRPr="005E1BBF">
        <w:rPr>
          <w:rFonts w:ascii="Arial" w:hAnsi="Arial"/>
          <w:b/>
          <w:sz w:val="24"/>
          <w:szCs w:val="24"/>
          <w:lang w:eastAsia="el-GR"/>
        </w:rPr>
        <w:t>ΒΑΣΙΛΕΙΟΣ ΚΕΓΚΕΡΟΓΛΟΥ:</w:t>
      </w:r>
      <w:r w:rsidRPr="005E1BBF">
        <w:rPr>
          <w:rFonts w:ascii="Arial" w:hAnsi="Arial"/>
          <w:sz w:val="24"/>
          <w:szCs w:val="24"/>
          <w:lang w:eastAsia="el-GR"/>
        </w:rPr>
        <w:t xml:space="preserve"> Ευχαριστώ, κύριε Πρόεδρε.</w:t>
      </w:r>
    </w:p>
    <w:p w:rsidR="005E1BBF" w:rsidRPr="005E1BBF" w:rsidRDefault="005E1BBF" w:rsidP="005E1BBF">
      <w:pPr>
        <w:autoSpaceDE w:val="0"/>
        <w:autoSpaceDN w:val="0"/>
        <w:adjustRightInd w:val="0"/>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Η ερώτηση όπως αποδείχθηκε και από την απάντηση έχει αντικείμενο και πρέπει να είμαι ξεκάθαρος. Ο κοινοβουλευτικός έλεγχος είναι το μέσο προκειμένου να ερωτάται, βεβαίως, η Κυβέρνηση και να την ελέγχουμε, αλλά κυρίως να πληροφορείται πράγματα για τα οποία πρέπει να δώσει περισσότερη σημασία ή να τροποποιήσει αποφάσεις και να βελτιώσει την δραστηριότητά της και τον σχεδιασμό της. </w:t>
      </w:r>
    </w:p>
    <w:p w:rsidR="005E1BBF" w:rsidRPr="005E1BBF" w:rsidRDefault="005E1BBF" w:rsidP="005E1BBF">
      <w:pPr>
        <w:autoSpaceDE w:val="0"/>
        <w:autoSpaceDN w:val="0"/>
        <w:adjustRightInd w:val="0"/>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Εδώ, λοιπόν, αυτό το οποίο σας επισημαίνω κατ’ αρχάς με τους ελέγχους, αφορά το πλαίσιο ολοκλήρωσης των δευτεροβάθμιων ελέγχων. Είναι θετικό που μου απαντήσατε. Πραγματικά αυτόν τον πολύ μεγάλο αριθμό και εγώ δεν το περίμενα να είναι τόσο μεγάλος ο αριθμός των σπιτιών που έχουν δηλωθεί και ελεγχθεί και κυρίως αυτών που έχουν βγει μη κατοικήσιμα. Το νούμερο 5205 είναι, πραγματικά, πάρα πολύ μεγάλο. Δεν ξέρω που θα φτάσει μέχρι το τέλος, αλλά πιστεύω ότι αυτό και μόνο το νούμερο δείχνει το μέγεθος της καταστροφής. </w:t>
      </w:r>
    </w:p>
    <w:p w:rsidR="005E1BBF" w:rsidRPr="005E1BBF" w:rsidRDefault="005E1BBF" w:rsidP="005E1BBF">
      <w:pPr>
        <w:autoSpaceDE w:val="0"/>
        <w:autoSpaceDN w:val="0"/>
        <w:adjustRightInd w:val="0"/>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Ο δευτεροβάθμιος, λοιπόν, έλεγχος που ξεκινάει σήμερα -όπως είπατε- πρέπει να έχει έναν συγκεκριμένο χρονικό ορίζοντα. Να τον θέσετε με βάση το δυναμικό που έχετε στην διάθεσή σας, να μη μείνει στη μέση. Αυτό είναι το ένα που θέλω. </w:t>
      </w:r>
    </w:p>
    <w:p w:rsidR="005E1BBF" w:rsidRPr="005E1BBF" w:rsidRDefault="005E1BBF" w:rsidP="005E1BBF">
      <w:pPr>
        <w:autoSpaceDE w:val="0"/>
        <w:autoSpaceDN w:val="0"/>
        <w:adjustRightInd w:val="0"/>
        <w:spacing w:after="0" w:line="600" w:lineRule="auto"/>
        <w:ind w:firstLine="720"/>
        <w:jc w:val="both"/>
        <w:rPr>
          <w:rFonts w:ascii="Arial" w:hAnsi="Arial" w:cs="Arial"/>
          <w:sz w:val="24"/>
          <w:szCs w:val="24"/>
          <w:lang w:eastAsia="el-GR"/>
        </w:rPr>
      </w:pPr>
      <w:r w:rsidRPr="005E1BBF">
        <w:rPr>
          <w:rFonts w:ascii="Arial" w:hAnsi="Arial"/>
          <w:sz w:val="24"/>
          <w:szCs w:val="24"/>
          <w:lang w:eastAsia="el-GR"/>
        </w:rPr>
        <w:lastRenderedPageBreak/>
        <w:t xml:space="preserve">Το δεύτερο: Δεν είναι δυνατόν ο δήμος να υποδείξει τα ετοιμόρροπα. Ο δήμος δεν μπορούσε να συγκροτήσει την επιτροπή και την συγκρότησε η αποκεντρωμένη διοίκηση λόγω έλλειψης μηχανικών. Νομίζω ότι οι καταλληλότεροι για να υποδείξουν τα ετοιμόρροπα είναι οι ίδιες οι δικές σας υπηρεσίες που είναι από την πρώτη στιγμή εκεί. Είχαν πάει, λιγότερος αριθμός βέβαια, και ήταν παρόντες λόγω και των σεισμών που είχαν προηγηθεί. Επομένως με περισσότερη αξιοπιστία θα μπορούν οι δικές σας υπηρεσίες να εντοπίσουν τα ετοιμόρροπα. Προέχει -θα σας το πω εδώ συγκεκριμένα- η καθαίρεση των ετοιμόρροπων δύο τριώροφων που είναι στον κεντρικό δρόμο του </w:t>
      </w:r>
      <w:proofErr w:type="spellStart"/>
      <w:r w:rsidRPr="005E1BBF">
        <w:rPr>
          <w:rFonts w:ascii="Arial" w:hAnsi="Arial"/>
          <w:sz w:val="24"/>
          <w:szCs w:val="24"/>
          <w:lang w:eastAsia="el-GR"/>
        </w:rPr>
        <w:t>Αρκαλοχωρίου</w:t>
      </w:r>
      <w:proofErr w:type="spellEnd"/>
      <w:r w:rsidRPr="005E1BBF">
        <w:rPr>
          <w:rFonts w:ascii="Arial" w:hAnsi="Arial"/>
          <w:sz w:val="24"/>
          <w:szCs w:val="24"/>
          <w:lang w:eastAsia="el-GR"/>
        </w:rPr>
        <w:t xml:space="preserve">, προκειμένου να μπορεί να λειτουργήσει η αγορά.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Αυτή τη στιγμή ο δρόμος είναι κλειστός τόσες μέρες, γιατί δεν έχουν καθαιρεθεί δύο επικίνδυνα τριώροφα. Πρέπει αυτό να γίνει κατά προτεραιότητα.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Υπάρχει η επιτροπή του δήμου. Πιστεύω ότι προχώρησε, αλλά και οι υπηρεσίες σας ό,τι έχουν εντοπίσει θα πρέπει να το καταθέσουν και προς τον δήμο, γιατί είναι αρμόδιος ο δήμος εξάλλου, προκειμένου να προχωρήσει την ανάθεση για την καθαίρεση.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Τώρα σε σχέση με τους οικίσκους, θεωρώ, κύριε Υπουργέ, ότι πρέπει να προγραμματίσετε δεύτερη προμήθεια. Είναι πάρα πολύ δύσκολο να καλυφθούν οι ανάγκες. Το πέντε χιλιάδες διακόσια πέντε με το εκατόν είκοσι δεν συνάδει. Δείτε το και μόνο από αυτή την πλευρά.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lastRenderedPageBreak/>
        <w:t xml:space="preserve">Οι ανάγκες, σύμφωνα με τις εκτιμήσεις των ανθρώπων εκεί που γνωρίζουν -όχι τις υπερεκτιμήσεις, γιατί υπάρχουν και τέτοιες- ξεπερνούν τους διακόσιους οικίσκους. Δείτε το άμεσα: Άλλη μια προμήθεια των ενενήντα οικίσκων, γιατί υποθέτω ότι το ενενήντα είναι για να είναι πιο σύντομη διαδικασία. Γι’ αυτό είναι το όριο το ενενήντα.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Η διαπίστωση νέων αναγκών τώρα δεν ενέχει τον κίνδυνο να χαρακτηριστεί κατάτμηση προμήθειας, διότι τώρα διαπιστώνονται οι ανάγκες, εκ των υστέρων. Άρα, είστε απόλυτα καλυμμένοι να προχωρήσετε τώρα δεύτερο διαγωνισμό των ενενήντα, γιατί τώρα διαπιστώνονται οι επιπλέον ανάγκες. Άρα, δεν έγινε κατάτμηση γιατί δεν το γνωρίζαμε πριν. Μετά τον έλεγχο των σπιτιών προκύπτει. Είναι νομίζω εμφανές.</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Για τις σχολικές αίθουσες δεν ξέρω τι θα μου απαντήσετε. Δεν θέλουν ούτε βάσεις ούτε υποδομές, παρά μόνο αυτές που θα είναι για κοινόχρηστους χώρους και τουαλέτες. Είναι ευκολότερη διαδικασία Οι αίθουσες οι άλλες είναι πάρα πολύ ευκολότερο. Έχουμε και σταθερή βάση για να τοποθετηθούν. Όμως, έχει μικρό αριθμό προγραμματίσει το Υπουργείο, παρά πολύ μικρό αριθμό, εάν έχω, βεβαίως, τη σωστή πληροφόρηση. Θα περιμένω να μου πείτε.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Εδώ, όμως, θα είμαστε και για να συμβάλλουμε στην ενημέρωσή σας, αλλά και για να ζητούμε τις δέουσες λύσεις στα θέματα αυτά. Αν δε γίνει </w:t>
      </w:r>
      <w:r w:rsidRPr="005E1BBF">
        <w:rPr>
          <w:rFonts w:ascii="Arial" w:hAnsi="Arial"/>
          <w:sz w:val="24"/>
          <w:szCs w:val="24"/>
          <w:lang w:eastAsia="el-GR"/>
        </w:rPr>
        <w:lastRenderedPageBreak/>
        <w:t>συνεργασία και οργανωμένη ανασυγκρότηση περιουσίας, αποτέλεσμα δε θα υπάρξει. Οι προκαταβολές είναι καλές, αλλά θα μείνουμε στις προκαταβολές.</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Ευχαριστώ, κύριε Πρόεδρε.</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b/>
          <w:sz w:val="24"/>
          <w:szCs w:val="24"/>
          <w:lang w:eastAsia="el-GR"/>
        </w:rPr>
        <w:t>ΠΡΟΕΔΡΕΥΩΝ (Αθανάσιος Μπούρας):</w:t>
      </w:r>
      <w:r w:rsidRPr="005E1BBF">
        <w:rPr>
          <w:rFonts w:ascii="Arial" w:hAnsi="Arial"/>
          <w:sz w:val="24"/>
          <w:szCs w:val="24"/>
          <w:lang w:eastAsia="el-GR"/>
        </w:rPr>
        <w:t xml:space="preserve"> Και εμείς ευχαριστούμε τον κ. </w:t>
      </w:r>
      <w:proofErr w:type="spellStart"/>
      <w:r w:rsidRPr="005E1BBF">
        <w:rPr>
          <w:rFonts w:ascii="Arial" w:hAnsi="Arial"/>
          <w:sz w:val="24"/>
          <w:szCs w:val="24"/>
          <w:lang w:eastAsia="el-GR"/>
        </w:rPr>
        <w:t>Κεγκέρογλου</w:t>
      </w:r>
      <w:proofErr w:type="spellEnd"/>
      <w:r w:rsidRPr="005E1BBF">
        <w:rPr>
          <w:rFonts w:ascii="Arial" w:hAnsi="Arial"/>
          <w:sz w:val="24"/>
          <w:szCs w:val="24"/>
          <w:lang w:eastAsia="el-GR"/>
        </w:rPr>
        <w:t>.</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Κύριε Υπουργέ, έχετε τον λόγο για τη δευτερολογία σας. </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cs="Arial"/>
          <w:b/>
          <w:color w:val="111111"/>
          <w:sz w:val="24"/>
          <w:szCs w:val="24"/>
          <w:lang w:eastAsia="el-GR"/>
        </w:rPr>
        <w:t xml:space="preserve">ΓΕΩΡΓΙΟΣ ΚΑΡΑΓΙΑΝΝΗΣ (Υφυπουργός Υποδομών και Μεταφορών): </w:t>
      </w:r>
      <w:r w:rsidRPr="005E1BBF">
        <w:rPr>
          <w:rFonts w:ascii="Arial" w:hAnsi="Arial" w:cs="Arial"/>
          <w:color w:val="111111"/>
          <w:sz w:val="24"/>
          <w:szCs w:val="24"/>
          <w:lang w:eastAsia="el-GR"/>
        </w:rPr>
        <w:t>Κύριε Βουλευτά, κ</w:t>
      </w:r>
      <w:r w:rsidRPr="005E1BBF">
        <w:rPr>
          <w:rFonts w:ascii="Arial" w:hAnsi="Arial"/>
          <w:sz w:val="24"/>
          <w:szCs w:val="24"/>
          <w:lang w:eastAsia="el-GR"/>
        </w:rPr>
        <w:t xml:space="preserve">ατ’ αρχάς χαίρομαι γιατί πραγματοποιείτε έναν κοινοβουλευτικό έλεγχο που σας τιμά και χαίρομαι γιατί πάνω στα συντρίμμια δεν κάνουμε πολιτική. Και είναι πραγματικά πολύ γόνιμος ο τρόπος που συζητάμε και, όπως πολύ σωστά </w:t>
      </w:r>
      <w:proofErr w:type="spellStart"/>
      <w:r w:rsidRPr="005E1BBF">
        <w:rPr>
          <w:rFonts w:ascii="Arial" w:hAnsi="Arial"/>
          <w:sz w:val="24"/>
          <w:szCs w:val="24"/>
          <w:lang w:eastAsia="el-GR"/>
        </w:rPr>
        <w:t>προείπατε</w:t>
      </w:r>
      <w:proofErr w:type="spellEnd"/>
      <w:r w:rsidRPr="005E1BBF">
        <w:rPr>
          <w:rFonts w:ascii="Arial" w:hAnsi="Arial"/>
          <w:sz w:val="24"/>
          <w:szCs w:val="24"/>
          <w:lang w:eastAsia="el-GR"/>
        </w:rPr>
        <w:t xml:space="preserve"> και στο ξεκίνημα της </w:t>
      </w:r>
      <w:proofErr w:type="spellStart"/>
      <w:r w:rsidRPr="005E1BBF">
        <w:rPr>
          <w:rFonts w:ascii="Arial" w:hAnsi="Arial"/>
          <w:sz w:val="24"/>
          <w:szCs w:val="24"/>
          <w:lang w:eastAsia="el-GR"/>
        </w:rPr>
        <w:t>δευτερομιλίας</w:t>
      </w:r>
      <w:proofErr w:type="spellEnd"/>
      <w:r w:rsidRPr="005E1BBF">
        <w:rPr>
          <w:rFonts w:ascii="Arial" w:hAnsi="Arial"/>
          <w:sz w:val="24"/>
          <w:szCs w:val="24"/>
          <w:lang w:eastAsia="el-GR"/>
        </w:rPr>
        <w:t xml:space="preserve"> σας, πραγματικά ο κοινοβουλευτικός έλεγχος είναι για να νοιώθει η κυβέρνηση την ανάσα της αντιπολίτευσης, ώστε να προχωρούν ζητήματα.</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cs="Arial"/>
          <w:color w:val="111111"/>
          <w:sz w:val="24"/>
          <w:szCs w:val="24"/>
          <w:lang w:eastAsia="el-GR"/>
        </w:rPr>
        <w:t>Όμως,</w:t>
      </w:r>
      <w:r w:rsidRPr="005E1BBF">
        <w:rPr>
          <w:rFonts w:ascii="Arial" w:hAnsi="Arial" w:cs="Arial"/>
          <w:b/>
          <w:color w:val="111111"/>
          <w:sz w:val="24"/>
          <w:szCs w:val="24"/>
          <w:lang w:eastAsia="el-GR"/>
        </w:rPr>
        <w:t xml:space="preserve"> </w:t>
      </w:r>
      <w:r w:rsidRPr="005E1BBF">
        <w:rPr>
          <w:rFonts w:ascii="Arial" w:hAnsi="Arial"/>
          <w:sz w:val="24"/>
          <w:szCs w:val="24"/>
          <w:lang w:eastAsia="el-GR"/>
        </w:rPr>
        <w:t xml:space="preserve">θέλω να ομολογήσετε και εσείς ότι στην Κυβέρνηση του Κυριάκου Μητσοτάκη και με Υπουργό Υποδομών τον Κώστα τον Καραμανλή δεν έχουμε αυτό το πρόβλημα. Είμαστε πάνω από όλα τα ζητήματα. Καθημερινά βλέπουμε τι γίνεται στην Κρήτη. Στον Νομό Ηρακλείου είμαστε εκεί. Η Κυβέρνηση καθημερινά έχει ένα στέλεχος εκεί πέρα και αντιμετωπίζει όλα τα προβλήματα. Και στόχος όλων μας είναι η ανακούφιση των κατοίκων των περιοχών που </w:t>
      </w:r>
      <w:r w:rsidRPr="005E1BBF">
        <w:rPr>
          <w:rFonts w:ascii="Arial" w:hAnsi="Arial"/>
          <w:sz w:val="24"/>
          <w:szCs w:val="24"/>
          <w:lang w:eastAsia="el-GR"/>
        </w:rPr>
        <w:lastRenderedPageBreak/>
        <w:t xml:space="preserve">επλήγησαν. Και αυτός είναι κοινός στόχος και δικός μας και δικός σας και όλων των πολιτικών δυνάμεων. </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sz w:val="24"/>
          <w:szCs w:val="24"/>
          <w:lang w:eastAsia="el-GR"/>
        </w:rPr>
        <w:t xml:space="preserve">Επιπλέον, σε όσα σας ανέφερα στην πρωτομιλία μου, θα ήθελα να σας ενημερώσω στη δευτερολογία μου για τους ελέγχους στα σχολικά κτήρια. Είναι ένα από τα ζητήματα που θίξατε και, βέβαια, θα σας απαντήσω και για όλα τα υπόλοιπα που </w:t>
      </w:r>
      <w:proofErr w:type="spellStart"/>
      <w:r w:rsidRPr="005E1BBF">
        <w:rPr>
          <w:rFonts w:ascii="Arial" w:hAnsi="Arial"/>
          <w:sz w:val="24"/>
          <w:szCs w:val="24"/>
          <w:lang w:eastAsia="el-GR"/>
        </w:rPr>
        <w:t>προείπατε</w:t>
      </w:r>
      <w:proofErr w:type="spellEnd"/>
      <w:r w:rsidRPr="005E1BBF">
        <w:rPr>
          <w:rFonts w:ascii="Arial" w:hAnsi="Arial"/>
          <w:sz w:val="24"/>
          <w:szCs w:val="24"/>
          <w:lang w:eastAsia="el-GR"/>
        </w:rPr>
        <w:t xml:space="preserve">. </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sz w:val="24"/>
          <w:szCs w:val="24"/>
          <w:lang w:eastAsia="el-GR"/>
        </w:rPr>
        <w:t>Αρχικά θα πρέπει να αναφέρουμε το εξής: Η συντήρηση και οι επισκευές και οι βλάβες των εκπαιδευτικών κτηρίων των σχολείων είναι αρμοδιότητα των δήμων ανεξαρτήτως του φαινομένου που τους προκαλεί. Αυτό είναι το πρώτο δεδομένο που θα πρέπει να λάβουμε υπ’ όψιν μας.</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sz w:val="24"/>
          <w:szCs w:val="24"/>
          <w:lang w:eastAsia="el-GR"/>
        </w:rPr>
        <w:t xml:space="preserve">Το Υπουργείο Υποδομών και Μεταφορών όντως έχει έναν εποπτευόμενο φορέα που λέγεται «Κτηριακές Υποδομές», ο οποίος έχει συντρέχουσα αρμοδιότητα για τις επισκευές αυτών των κτηρίων. </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sz w:val="24"/>
          <w:szCs w:val="24"/>
          <w:lang w:eastAsia="el-GR"/>
        </w:rPr>
        <w:t xml:space="preserve">Σε περίπτωση, λοιπόν, -για να πάμε και στην ουσία του θέματος- αδυναμίας υλοποίησης από τις τεχνικές υπηρεσίες των δήμων της ή της περιφέρειας που ανήκουν όντως είναι δυνατή η ανάθεση </w:t>
      </w:r>
      <w:proofErr w:type="spellStart"/>
      <w:r w:rsidRPr="005E1BBF">
        <w:rPr>
          <w:rFonts w:ascii="Arial" w:hAnsi="Arial"/>
          <w:sz w:val="24"/>
          <w:szCs w:val="24"/>
          <w:lang w:eastAsia="el-GR"/>
        </w:rPr>
        <w:t>ενθεμάτων</w:t>
      </w:r>
      <w:proofErr w:type="spellEnd"/>
      <w:r w:rsidRPr="005E1BBF">
        <w:rPr>
          <w:rFonts w:ascii="Arial" w:hAnsi="Arial"/>
          <w:sz w:val="24"/>
          <w:szCs w:val="24"/>
          <w:lang w:eastAsia="el-GR"/>
        </w:rPr>
        <w:t xml:space="preserve"> έργων της ΚΤΥΠ κατόπιν εντολής του Υπουργού, όπως και έγινε, κύριε </w:t>
      </w:r>
      <w:proofErr w:type="spellStart"/>
      <w:r w:rsidRPr="005E1BBF">
        <w:rPr>
          <w:rFonts w:ascii="Arial" w:hAnsi="Arial"/>
          <w:sz w:val="24"/>
          <w:szCs w:val="24"/>
          <w:lang w:eastAsia="el-GR"/>
        </w:rPr>
        <w:t>Κεγκέρογλου</w:t>
      </w:r>
      <w:proofErr w:type="spellEnd"/>
      <w:r w:rsidRPr="005E1BBF">
        <w:rPr>
          <w:rFonts w:ascii="Arial" w:hAnsi="Arial"/>
          <w:sz w:val="24"/>
          <w:szCs w:val="24"/>
          <w:lang w:eastAsia="el-GR"/>
        </w:rPr>
        <w:t>, για να το γνωρίζετε.</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sz w:val="24"/>
          <w:szCs w:val="24"/>
          <w:lang w:eastAsia="el-GR"/>
        </w:rPr>
        <w:t xml:space="preserve">Έχουμε διενεργήσει ήδη -για να δούμε τι έχουμε βρει και τι θα κάνουμε το αμέσως επόμενο διάστημα- ενενήντα τέσσερις ελέγχους σε σχολικά </w:t>
      </w:r>
      <w:r w:rsidRPr="005E1BBF">
        <w:rPr>
          <w:rFonts w:ascii="Arial" w:hAnsi="Arial"/>
          <w:sz w:val="24"/>
          <w:szCs w:val="24"/>
          <w:lang w:eastAsia="el-GR"/>
        </w:rPr>
        <w:lastRenderedPageBreak/>
        <w:t xml:space="preserve">συγκροτήματα και συνολικά σε εκατόν ενενήντα ένα κτήρια στις πληγείσες περιοχές. Από αυτά έχουν κριθεί κατάλληλα προς χρήση τα εκατόν πενήντα επτά και τα πενήντα τρία εξ αυτών χρήζουν επισκευών μικρής κλίμακας και τριάντα τέσσερα έχουν χαρακτηριστεί ακατάλληλα προς χρήση καθώς παρουσιάζουν σημαντικές βλάβες. </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sz w:val="24"/>
          <w:szCs w:val="24"/>
          <w:lang w:eastAsia="el-GR"/>
        </w:rPr>
        <w:t xml:space="preserve">Σε αυτά, λοιπόν, τα κτήρια όπου βάσει των τεχνικών ελέγχων που έχουν διενεργηθεί από τους μηχανικούς ΚΤΥΠ προκύπτει ότι οι βλάβες δεν είναι σημαντικές, καθώς δεν αφορούν σε στοιχεία του φέροντος οργανισμού της κατασκευής και δεν απαιτείται εκπόνηση στατικής μελέτης για την αποκατάστασή τους. </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sz w:val="24"/>
          <w:szCs w:val="24"/>
          <w:lang w:eastAsia="el-GR"/>
        </w:rPr>
        <w:t>Οι εργασίες, λοιπόν, επισκευής θα ολοκληρωθούν σε σύντομο χρονικό διάστημα αφού η ΚΤΥΠ θα αναλάβει να υλοποιήσει αυτή την επαναλειτουργία και την επισκευή αυτών των κτηρίων.</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sz w:val="24"/>
          <w:szCs w:val="24"/>
          <w:lang w:eastAsia="el-GR"/>
        </w:rPr>
        <w:t xml:space="preserve">Άρα το επόμενο δεκαπενθήμερο θα ξεκινήσουμε εργασίες αποκατάστασης των ζημιών σε τέσσερις σχολικές μονάδες του Δήμου </w:t>
      </w:r>
      <w:proofErr w:type="spellStart"/>
      <w:r w:rsidRPr="005E1BBF">
        <w:rPr>
          <w:rFonts w:ascii="Arial" w:hAnsi="Arial"/>
          <w:sz w:val="24"/>
          <w:szCs w:val="24"/>
          <w:lang w:eastAsia="el-GR"/>
        </w:rPr>
        <w:t>Μινώα</w:t>
      </w:r>
      <w:proofErr w:type="spellEnd"/>
      <w:r w:rsidRPr="005E1BBF">
        <w:rPr>
          <w:rFonts w:ascii="Arial" w:hAnsi="Arial"/>
          <w:sz w:val="24"/>
          <w:szCs w:val="24"/>
          <w:lang w:eastAsia="el-GR"/>
        </w:rPr>
        <w:t xml:space="preserve"> </w:t>
      </w:r>
      <w:proofErr w:type="spellStart"/>
      <w:r w:rsidRPr="005E1BBF">
        <w:rPr>
          <w:rFonts w:ascii="Arial" w:hAnsi="Arial"/>
          <w:sz w:val="24"/>
          <w:szCs w:val="24"/>
          <w:lang w:eastAsia="el-GR"/>
        </w:rPr>
        <w:t>Πεδιάδος</w:t>
      </w:r>
      <w:proofErr w:type="spellEnd"/>
      <w:r w:rsidRPr="005E1BBF">
        <w:rPr>
          <w:rFonts w:ascii="Arial" w:hAnsi="Arial"/>
          <w:sz w:val="24"/>
          <w:szCs w:val="24"/>
          <w:lang w:eastAsia="el-GR"/>
        </w:rPr>
        <w:t xml:space="preserve"> και, συγκεκριμένα, στο 2</w:t>
      </w:r>
      <w:r w:rsidRPr="005E1BBF">
        <w:rPr>
          <w:rFonts w:ascii="Arial" w:hAnsi="Arial"/>
          <w:sz w:val="24"/>
          <w:szCs w:val="24"/>
          <w:vertAlign w:val="superscript"/>
          <w:lang w:eastAsia="el-GR"/>
        </w:rPr>
        <w:t>ο</w:t>
      </w:r>
      <w:r w:rsidRPr="005E1BBF">
        <w:rPr>
          <w:rFonts w:ascii="Arial" w:hAnsi="Arial"/>
          <w:sz w:val="24"/>
          <w:szCs w:val="24"/>
          <w:lang w:eastAsia="el-GR"/>
        </w:rPr>
        <w:t xml:space="preserve"> Δημοτικό Σχολείο </w:t>
      </w:r>
      <w:proofErr w:type="spellStart"/>
      <w:r w:rsidRPr="005E1BBF">
        <w:rPr>
          <w:rFonts w:ascii="Arial" w:hAnsi="Arial"/>
          <w:sz w:val="24"/>
          <w:szCs w:val="24"/>
          <w:lang w:eastAsia="el-GR"/>
        </w:rPr>
        <w:t>Αρκαλοχωρίου</w:t>
      </w:r>
      <w:proofErr w:type="spellEnd"/>
      <w:r w:rsidRPr="005E1BBF">
        <w:rPr>
          <w:rFonts w:ascii="Arial" w:hAnsi="Arial"/>
          <w:sz w:val="24"/>
          <w:szCs w:val="24"/>
          <w:lang w:eastAsia="el-GR"/>
        </w:rPr>
        <w:t xml:space="preserve">, στο Γενικό Λύκειο </w:t>
      </w:r>
      <w:proofErr w:type="spellStart"/>
      <w:r w:rsidRPr="005E1BBF">
        <w:rPr>
          <w:rFonts w:ascii="Arial" w:hAnsi="Arial"/>
          <w:sz w:val="24"/>
          <w:szCs w:val="24"/>
          <w:lang w:eastAsia="el-GR"/>
        </w:rPr>
        <w:t>Αρκαλοχωρίου</w:t>
      </w:r>
      <w:proofErr w:type="spellEnd"/>
      <w:r w:rsidRPr="005E1BBF">
        <w:rPr>
          <w:rFonts w:ascii="Arial" w:hAnsi="Arial"/>
          <w:sz w:val="24"/>
          <w:szCs w:val="24"/>
          <w:lang w:eastAsia="el-GR"/>
        </w:rPr>
        <w:t>, στο 1</w:t>
      </w:r>
      <w:r w:rsidRPr="005E1BBF">
        <w:rPr>
          <w:rFonts w:ascii="Arial" w:hAnsi="Arial"/>
          <w:sz w:val="24"/>
          <w:szCs w:val="24"/>
          <w:vertAlign w:val="superscript"/>
          <w:lang w:eastAsia="el-GR"/>
        </w:rPr>
        <w:t>ο</w:t>
      </w:r>
      <w:r w:rsidRPr="005E1BBF">
        <w:rPr>
          <w:rFonts w:ascii="Arial" w:hAnsi="Arial"/>
          <w:sz w:val="24"/>
          <w:szCs w:val="24"/>
          <w:lang w:eastAsia="el-GR"/>
        </w:rPr>
        <w:t xml:space="preserve"> ΕΠΑΛ </w:t>
      </w:r>
      <w:proofErr w:type="spellStart"/>
      <w:r w:rsidRPr="005E1BBF">
        <w:rPr>
          <w:rFonts w:ascii="Arial" w:hAnsi="Arial"/>
          <w:sz w:val="24"/>
          <w:szCs w:val="24"/>
          <w:lang w:eastAsia="el-GR"/>
        </w:rPr>
        <w:t>Αρκαλοχωρίου</w:t>
      </w:r>
      <w:proofErr w:type="spellEnd"/>
      <w:r w:rsidRPr="005E1BBF">
        <w:rPr>
          <w:rFonts w:ascii="Arial" w:hAnsi="Arial"/>
          <w:sz w:val="24"/>
          <w:szCs w:val="24"/>
          <w:lang w:eastAsia="el-GR"/>
        </w:rPr>
        <w:t xml:space="preserve"> και στο Γυμνάσιο και Λύκειο </w:t>
      </w:r>
      <w:proofErr w:type="spellStart"/>
      <w:r w:rsidRPr="005E1BBF">
        <w:rPr>
          <w:rFonts w:ascii="Arial" w:hAnsi="Arial"/>
          <w:sz w:val="24"/>
          <w:szCs w:val="24"/>
          <w:lang w:eastAsia="el-GR"/>
        </w:rPr>
        <w:t>Καστελλίου</w:t>
      </w:r>
      <w:proofErr w:type="spellEnd"/>
      <w:r w:rsidRPr="005E1BBF">
        <w:rPr>
          <w:rFonts w:ascii="Arial" w:hAnsi="Arial"/>
          <w:sz w:val="24"/>
          <w:szCs w:val="24"/>
          <w:lang w:eastAsia="el-GR"/>
        </w:rPr>
        <w:t xml:space="preserve">. </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sz w:val="24"/>
          <w:szCs w:val="24"/>
          <w:lang w:eastAsia="el-GR"/>
        </w:rPr>
        <w:t xml:space="preserve">Ήδη, όμως, κύριε </w:t>
      </w:r>
      <w:proofErr w:type="spellStart"/>
      <w:r w:rsidRPr="005E1BBF">
        <w:rPr>
          <w:rFonts w:ascii="Arial" w:hAnsi="Arial"/>
          <w:sz w:val="24"/>
          <w:szCs w:val="24"/>
          <w:lang w:eastAsia="el-GR"/>
        </w:rPr>
        <w:t>Κεγκέρογλου</w:t>
      </w:r>
      <w:proofErr w:type="spellEnd"/>
      <w:r w:rsidRPr="005E1BBF">
        <w:rPr>
          <w:rFonts w:ascii="Arial" w:hAnsi="Arial"/>
          <w:sz w:val="24"/>
          <w:szCs w:val="24"/>
          <w:lang w:eastAsia="el-GR"/>
        </w:rPr>
        <w:t xml:space="preserve">, έχουν αποσταλεί οι πρώτες αίθουσες διδασκαλίας, καθώς και οι βοηθητικοί χώροι, προκειμένου να χρησιμοποιηθούν </w:t>
      </w:r>
      <w:r w:rsidRPr="005E1BBF">
        <w:rPr>
          <w:rFonts w:ascii="Arial" w:hAnsi="Arial"/>
          <w:sz w:val="24"/>
          <w:szCs w:val="24"/>
          <w:lang w:eastAsia="el-GR"/>
        </w:rPr>
        <w:lastRenderedPageBreak/>
        <w:t xml:space="preserve">για την προσωρινή κάλυψη των αναγκών της σχολικής στέγης. Μέχρι τη Δευτέρα 11 Οκτωβρίου θα έχουν αποσταλεί και θα είναι στην Κρήτη συνολικά είκοσι δύο αίθουσες με τους αντίστοιχους βοηθητικούς χώρους. </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sz w:val="24"/>
          <w:szCs w:val="24"/>
          <w:lang w:eastAsia="el-GR"/>
        </w:rPr>
        <w:t xml:space="preserve">Τέλος, θέλω να σας ενημερώσω ότι η ΚΤΥΠ διενεργεί διαγωνισμό για επιπλέον σαράντα αίθουσες διδασκαλίας και επτά γραφεία διδασκόντων, καθώς και βοηθητικούς χώρους, προκειμένου να καλυφθούν οι ανάγκες που έχουν δημιουργηθεί για να συνεχιστούν τα μαθήματα. </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sz w:val="24"/>
          <w:szCs w:val="24"/>
          <w:lang w:eastAsia="el-GR"/>
        </w:rPr>
        <w:t xml:space="preserve">Τώρα, για ένα δύο ακόμη ζητήματα που με ρωτήσατε και με πολύ μεγάλη μου χαρά να σας απαντήσω. </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sz w:val="24"/>
          <w:szCs w:val="24"/>
          <w:lang w:eastAsia="el-GR"/>
        </w:rPr>
        <w:t xml:space="preserve">Όσον αφορά τους δευτεροβάθμιους ελέγχους, όπως γνωρίζετε θα πρέπει να τελειώσουν πρώτα οι πρωτοβάθμιοι και μετά να ξεκινήσουν οι δευτεροβάθμιοι. Φαντάζομαι ότι αυτό το καταλαβαίνετε και είναι αυτονόητο. Ήδη από σήμερα ξεκινούν οι δευτεροβάθμιοι έλεγχοι. Όπως βλέπετε, ο όγκος είναι πολύ μεγάλος. Δεν θέλω τα στοιχεία που σας δίνουμε αυτή τη στιγμή για τα κατοικήσιμα, γιατί απόλυτα σίγουροι οι μηχανικοί μας, γιατί τώρα γίνονται οπτικοί έλεγχοι, αφού μπουν μέσα, αφού δουν στοιχεία του φέροντος οργανισμού, τότε θα είναι ο τελικός χαρακτηρισμός. Προχωρούμε, όμως, πάρα πολύ γρήγορα, πιο γρήγορα από κάθε άλλη φορά. </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sz w:val="24"/>
          <w:szCs w:val="24"/>
          <w:lang w:eastAsia="el-GR"/>
        </w:rPr>
        <w:t xml:space="preserve">Αντί να μειώνεται ο αριθμός των μηχανικών που βρίσκεται στο Ηράκλειο, αυξάνεται, κύριε </w:t>
      </w:r>
      <w:proofErr w:type="spellStart"/>
      <w:r w:rsidRPr="005E1BBF">
        <w:rPr>
          <w:rFonts w:ascii="Arial" w:hAnsi="Arial"/>
          <w:sz w:val="24"/>
          <w:szCs w:val="24"/>
          <w:lang w:eastAsia="el-GR"/>
        </w:rPr>
        <w:t>Κεγκέρογλου</w:t>
      </w:r>
      <w:proofErr w:type="spellEnd"/>
      <w:r w:rsidRPr="005E1BBF">
        <w:rPr>
          <w:rFonts w:ascii="Arial" w:hAnsi="Arial"/>
          <w:sz w:val="24"/>
          <w:szCs w:val="24"/>
          <w:lang w:eastAsia="el-GR"/>
        </w:rPr>
        <w:t xml:space="preserve">, και το βλέπετε. Την προηγούμενη εβδομάδα </w:t>
      </w:r>
      <w:r w:rsidRPr="005E1BBF">
        <w:rPr>
          <w:rFonts w:ascii="Arial" w:hAnsi="Arial"/>
          <w:sz w:val="24"/>
          <w:szCs w:val="24"/>
          <w:lang w:eastAsia="el-GR"/>
        </w:rPr>
        <w:lastRenderedPageBreak/>
        <w:t xml:space="preserve">είχαμε εκατό, τώρα έχουμε εκατόν είκοσι. Όπως καταλαβαίνετε, οι συνθήκες είναι δύσκολες. Παρ’ όλα αυτά γίνεται μια μεγάλη προσπάθεια από όλους τους μηχανικούς του Υπουργείου για να μπορέσουμε να ανταπεξέλθουμε. Το ζήτημα, λοιπόν, των δευτεροβάθμιων ελέγχων σας το απάντησα. </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sz w:val="24"/>
          <w:szCs w:val="24"/>
          <w:lang w:eastAsia="el-GR"/>
        </w:rPr>
        <w:t xml:space="preserve">Τώρα σε ό,τι αφορά αυτό που είπατε για τα ετοιμόρροπα, νομίζω ότι στην πρωτομιλία μου σας απάντησα και σας είπα ότι θα τα αναλάβει η αρμόδια υπηρεσία. Ήδη έχει ενημερωθεί ο αρμόδιος συντονιστής. Τα ετοιμόρροπα που βρίσκονται και ουσιαστικά κλείνουν κάποιους δρόμους και δεν μπορεί να υπάρχει ελεύθερη διέλευση των κατοίκων θα αναλάβουμε να τα χαρακτηρίσουμε εμείς, θα πάρουμε αυτή την αρμοδιότητα ουσιαστικά από τον δήμο, ώστε να προχωρήσει ο δήμος στην κατεδάφισή τους. </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sz w:val="24"/>
          <w:szCs w:val="24"/>
          <w:lang w:eastAsia="el-GR"/>
        </w:rPr>
        <w:t xml:space="preserve">Τώρα για τον αριθμό των αναγκών, όπως γνωρίζετε -θα το επαναλάβω για μία ακόμη φορά, γιατί νομίζω ότι έχει τη σημασία του- η Κυβέρνηση είναι δίπλα, είναι εκεί πέρα. Αυτή τη στιγμή υπάρχει κόσμος που είναι σε ξενοδοχεία, υπάρχει κόσμος που είναι στα σπίτια. Περιμένουμε από τους δήμους να τελειώσουν τις εργασίες ουσιαστικά για να μπορέσουν να σταθούν οι οικίσκοι. Είμαστε εκεί πέρα. Συνεχώς θα προμηθεύουμε, αλλά πρέπει να δούμε τις πραγματικές ανάγκες. Δεν πρόκειται κανένας κάτοικος να μείνει σε σκηνές. Ήδη το είπε προχθές ο κ. Στυλιανίδης και ήδη η Κυβέρνηση είναι καθημερινά εκεί για να αντιμετωπίσει όλα αυτά τα θέματα. </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sz w:val="24"/>
          <w:szCs w:val="24"/>
          <w:lang w:eastAsia="el-GR"/>
        </w:rPr>
        <w:lastRenderedPageBreak/>
        <w:t xml:space="preserve">Σας ευχαριστώ πολύ. </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b/>
          <w:sz w:val="24"/>
          <w:szCs w:val="24"/>
          <w:lang w:eastAsia="el-GR"/>
        </w:rPr>
        <w:t>ΠΡΟΕΔΡΕΥΩΝ (Αθανάσιος Μπούρας):</w:t>
      </w:r>
      <w:r w:rsidRPr="005E1BBF">
        <w:rPr>
          <w:rFonts w:ascii="Arial" w:hAnsi="Arial"/>
          <w:sz w:val="24"/>
          <w:szCs w:val="24"/>
          <w:lang w:eastAsia="el-GR"/>
        </w:rPr>
        <w:t xml:space="preserve"> Και εμείς ευχαριστούμε τον κ. Υπουργό γιατί το θέμα αυτό είναι πάρα πολύ ενδιαφέρον και γι’ αυτό και το Προεδρείο εκτιμώντας τη μεγάλη του σημασία έδωσε πολύ άνετο χρόνο τόσο στον ερωτώντα συνάδελφο, τον κ. </w:t>
      </w:r>
      <w:proofErr w:type="spellStart"/>
      <w:r w:rsidRPr="005E1BBF">
        <w:rPr>
          <w:rFonts w:ascii="Arial" w:hAnsi="Arial"/>
          <w:sz w:val="24"/>
          <w:szCs w:val="24"/>
          <w:lang w:eastAsia="el-GR"/>
        </w:rPr>
        <w:t>Κεγκέρογλου</w:t>
      </w:r>
      <w:proofErr w:type="spellEnd"/>
      <w:r w:rsidRPr="005E1BBF">
        <w:rPr>
          <w:rFonts w:ascii="Arial" w:hAnsi="Arial"/>
          <w:sz w:val="24"/>
          <w:szCs w:val="24"/>
          <w:lang w:eastAsia="el-GR"/>
        </w:rPr>
        <w:t xml:space="preserve">, όσο και στον Υπουργό που απάντησε συγκεκριμένα </w:t>
      </w:r>
    </w:p>
    <w:p w:rsidR="005E1BBF" w:rsidRPr="005E1BBF" w:rsidRDefault="005E1BBF" w:rsidP="005E1BBF">
      <w:pPr>
        <w:spacing w:after="0" w:line="600" w:lineRule="auto"/>
        <w:ind w:firstLine="720"/>
        <w:jc w:val="both"/>
        <w:rPr>
          <w:rFonts w:ascii="Arial" w:hAnsi="Arial" w:cs="Arial"/>
          <w:sz w:val="24"/>
          <w:szCs w:val="24"/>
          <w:lang w:eastAsia="el-GR"/>
        </w:rPr>
      </w:pPr>
      <w:r w:rsidRPr="005E1BBF">
        <w:rPr>
          <w:rFonts w:ascii="Arial" w:hAnsi="Arial" w:cs="Arial"/>
          <w:color w:val="000000"/>
          <w:sz w:val="24"/>
          <w:szCs w:val="24"/>
          <w:shd w:val="clear" w:color="auto" w:fill="FFFFFF"/>
          <w:lang w:eastAsia="el-GR"/>
        </w:rPr>
        <w:t xml:space="preserve">Προχωρούμε στην ενδέκατη με αριθμό 35/4-10-2021 επίκαιρη ερώτηση δεύτερου κύκλου του Βουλευτή Ηρακλείου του Κινήματος Αλλαγής κ. </w:t>
      </w:r>
      <w:r w:rsidRPr="005E1BBF">
        <w:rPr>
          <w:rFonts w:ascii="Arial" w:hAnsi="Arial" w:cs="Arial"/>
          <w:bCs/>
          <w:sz w:val="24"/>
          <w:szCs w:val="24"/>
          <w:lang w:eastAsia="el-GR"/>
        </w:rPr>
        <w:t xml:space="preserve">Βασίλειου </w:t>
      </w:r>
      <w:proofErr w:type="spellStart"/>
      <w:r w:rsidRPr="005E1BBF">
        <w:rPr>
          <w:rFonts w:ascii="Arial" w:hAnsi="Arial" w:cs="Arial"/>
          <w:bCs/>
          <w:sz w:val="24"/>
          <w:szCs w:val="24"/>
          <w:lang w:eastAsia="el-GR"/>
        </w:rPr>
        <w:t>Κεγκέρογλου</w:t>
      </w:r>
      <w:proofErr w:type="spellEnd"/>
      <w:r w:rsidRPr="005E1BBF">
        <w:rPr>
          <w:rFonts w:ascii="Arial" w:hAnsi="Arial" w:cs="Arial"/>
          <w:b/>
          <w:bCs/>
          <w:sz w:val="24"/>
          <w:szCs w:val="24"/>
          <w:lang w:eastAsia="el-GR"/>
        </w:rPr>
        <w:t xml:space="preserve"> </w:t>
      </w:r>
      <w:r w:rsidRPr="005E1BBF">
        <w:rPr>
          <w:rFonts w:ascii="Arial" w:hAnsi="Arial"/>
          <w:sz w:val="24"/>
          <w:szCs w:val="24"/>
          <w:lang w:eastAsia="el-GR"/>
        </w:rPr>
        <w:t xml:space="preserve">προς τον Υπουργό </w:t>
      </w:r>
      <w:r w:rsidRPr="005E1BBF">
        <w:rPr>
          <w:rFonts w:ascii="Arial" w:hAnsi="Arial" w:cs="Arial"/>
          <w:bCs/>
          <w:sz w:val="24"/>
          <w:szCs w:val="24"/>
          <w:lang w:eastAsia="el-GR"/>
        </w:rPr>
        <w:t>Ανάπτυξης και Επενδύσεων,</w:t>
      </w:r>
      <w:r w:rsidRPr="005E1BBF">
        <w:rPr>
          <w:rFonts w:ascii="Arial" w:hAnsi="Arial" w:cs="Arial"/>
          <w:b/>
          <w:bCs/>
          <w:sz w:val="24"/>
          <w:szCs w:val="24"/>
          <w:lang w:eastAsia="el-GR"/>
        </w:rPr>
        <w:t xml:space="preserve"> </w:t>
      </w:r>
      <w:r w:rsidRPr="005E1BBF">
        <w:rPr>
          <w:rFonts w:ascii="Arial" w:hAnsi="Arial"/>
          <w:sz w:val="24"/>
          <w:szCs w:val="24"/>
          <w:lang w:eastAsia="el-GR"/>
        </w:rPr>
        <w:t xml:space="preserve">με θέμα: «Μέτρα ενίσχυσης των επιχειρήσεων και των εργαζομένων στο σεισμόπληκτο </w:t>
      </w:r>
      <w:proofErr w:type="spellStart"/>
      <w:r w:rsidRPr="005E1BBF">
        <w:rPr>
          <w:rFonts w:ascii="Arial" w:hAnsi="Arial"/>
          <w:sz w:val="24"/>
          <w:szCs w:val="24"/>
          <w:lang w:eastAsia="el-GR"/>
        </w:rPr>
        <w:t>Αρκαλοχώρι</w:t>
      </w:r>
      <w:proofErr w:type="spellEnd"/>
      <w:r w:rsidRPr="005E1BBF">
        <w:rPr>
          <w:rFonts w:ascii="Arial" w:hAnsi="Arial"/>
          <w:sz w:val="24"/>
          <w:szCs w:val="24"/>
          <w:lang w:eastAsia="el-GR"/>
        </w:rPr>
        <w:t>».</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sz w:val="24"/>
          <w:szCs w:val="24"/>
          <w:lang w:eastAsia="el-GR"/>
        </w:rPr>
        <w:t xml:space="preserve">Κύριε </w:t>
      </w:r>
      <w:proofErr w:type="spellStart"/>
      <w:r w:rsidRPr="005E1BBF">
        <w:rPr>
          <w:rFonts w:ascii="Arial" w:hAnsi="Arial"/>
          <w:sz w:val="24"/>
          <w:szCs w:val="24"/>
          <w:lang w:eastAsia="el-GR"/>
        </w:rPr>
        <w:t>Κεγκέρογλου</w:t>
      </w:r>
      <w:proofErr w:type="spellEnd"/>
      <w:r w:rsidRPr="005E1BBF">
        <w:rPr>
          <w:rFonts w:ascii="Arial" w:hAnsi="Arial"/>
          <w:sz w:val="24"/>
          <w:szCs w:val="24"/>
          <w:lang w:eastAsia="el-GR"/>
        </w:rPr>
        <w:t>, έχετε τον λόγο για την πρωτολογία σας.</w:t>
      </w:r>
    </w:p>
    <w:p w:rsidR="005E1BBF" w:rsidRPr="005E1BBF" w:rsidRDefault="005E1BBF" w:rsidP="005E1BBF">
      <w:pPr>
        <w:spacing w:after="0" w:line="600" w:lineRule="auto"/>
        <w:ind w:firstLine="720"/>
        <w:jc w:val="both"/>
        <w:rPr>
          <w:rFonts w:ascii="Arial" w:hAnsi="Arial" w:cs="Arial"/>
          <w:sz w:val="24"/>
          <w:szCs w:val="24"/>
          <w:lang w:eastAsia="el-GR"/>
        </w:rPr>
      </w:pPr>
      <w:r w:rsidRPr="005E1BBF">
        <w:rPr>
          <w:rFonts w:ascii="Arial" w:hAnsi="Arial" w:cs="Arial"/>
          <w:b/>
          <w:sz w:val="24"/>
          <w:szCs w:val="24"/>
          <w:lang w:eastAsia="el-GR"/>
        </w:rPr>
        <w:t xml:space="preserve">ΒΑΣΙΛΕΙΟΣ ΚΕΓΚΕΡΟΓΛΟΥ: </w:t>
      </w:r>
      <w:r w:rsidRPr="005E1BBF">
        <w:rPr>
          <w:rFonts w:ascii="Arial" w:hAnsi="Arial" w:cs="Arial"/>
          <w:sz w:val="24"/>
          <w:szCs w:val="24"/>
          <w:lang w:eastAsia="el-GR"/>
        </w:rPr>
        <w:t>Ευχαριστώ, κύριε Πρόεδρε.</w:t>
      </w:r>
    </w:p>
    <w:p w:rsidR="005E1BBF" w:rsidRPr="005E1BBF" w:rsidRDefault="005E1BBF" w:rsidP="005E1BBF">
      <w:pPr>
        <w:spacing w:after="0" w:line="600" w:lineRule="auto"/>
        <w:ind w:firstLine="720"/>
        <w:jc w:val="both"/>
        <w:rPr>
          <w:rFonts w:ascii="Arial" w:hAnsi="Arial" w:cs="Arial"/>
          <w:sz w:val="24"/>
          <w:szCs w:val="24"/>
          <w:lang w:eastAsia="el-GR"/>
        </w:rPr>
      </w:pPr>
      <w:r w:rsidRPr="005E1BBF">
        <w:rPr>
          <w:rFonts w:ascii="Arial" w:hAnsi="Arial" w:cs="Arial"/>
          <w:sz w:val="24"/>
          <w:szCs w:val="24"/>
          <w:lang w:eastAsia="el-GR"/>
        </w:rPr>
        <w:t>Δεν θα κάνω εκτενή αναφορά γιατί καταθέσαμε προηγουμένως την εικόνα της περιοχής. Να πω μόνο ότι, δυστυχώς, οι διαπιστώσεις για τις καταστροφές είναι πολύ μεγαλύτερες από αυτές που εκτιμούσαμε αρχικά. Εκτείνονται σε δύο, τρεις δήμους και βέβαια, έχουμε πολλές ζημιές οι οποίες αφορούν κτήρια επιχειρήσεων και επαγγελματικές δραστηριότητες.</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cs="Arial"/>
          <w:sz w:val="24"/>
          <w:szCs w:val="24"/>
          <w:lang w:eastAsia="el-GR"/>
        </w:rPr>
        <w:t xml:space="preserve">Εκτός από το πρόβλημα της στέγασης και της ανάγκης συνδρομής στους ανθρώπους εν όψει του χειμώνα για να έχουν </w:t>
      </w:r>
      <w:r w:rsidRPr="005E1BBF">
        <w:rPr>
          <w:rFonts w:ascii="Arial" w:hAnsi="Arial"/>
          <w:sz w:val="24"/>
          <w:szCs w:val="24"/>
          <w:lang w:eastAsia="el-GR"/>
        </w:rPr>
        <w:t xml:space="preserve">μια αξιοπρεπή διαβίωση, </w:t>
      </w:r>
      <w:r w:rsidRPr="005E1BBF">
        <w:rPr>
          <w:rFonts w:ascii="Arial" w:hAnsi="Arial"/>
          <w:sz w:val="24"/>
          <w:szCs w:val="24"/>
          <w:lang w:eastAsia="el-GR"/>
        </w:rPr>
        <w:lastRenderedPageBreak/>
        <w:t xml:space="preserve">έχει γονατίσει και η οικονομία. Η επιχειρηματικότητα της περιοχής έχει γονατίσει. Είναι, βεβαίως, στο επίκεντρο το </w:t>
      </w:r>
      <w:proofErr w:type="spellStart"/>
      <w:r w:rsidRPr="005E1BBF">
        <w:rPr>
          <w:rFonts w:ascii="Arial" w:hAnsi="Arial"/>
          <w:sz w:val="24"/>
          <w:szCs w:val="24"/>
          <w:lang w:eastAsia="el-GR"/>
        </w:rPr>
        <w:t>Αρκαλοχώρι</w:t>
      </w:r>
      <w:proofErr w:type="spellEnd"/>
      <w:r w:rsidRPr="005E1BBF">
        <w:rPr>
          <w:rFonts w:ascii="Arial" w:hAnsi="Arial"/>
          <w:sz w:val="24"/>
          <w:szCs w:val="24"/>
          <w:lang w:eastAsia="el-GR"/>
        </w:rPr>
        <w:t>, αλλά όχι μόνο.</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Θα σας πω, λοιπόν, ότι υπάρχουν ζητήματα που πρέπει, κύριε Υπουργέ, να τα λάβετε υπ’ όψιν σας. Για τις επιχειρήσεις πέρα από την οικονομική συνδρομή για εμπορεύματα ή εξοπλισμό που έπαθαν βλάβη -και βέβαια, τα κτήριά τους- δεν υπάρχει κάποια πρόβλεψη για την απώλεια εισοδήματος. Δεν υπάρχει κάποια πρόβλεψη όλο αυτό το διάστημα που είναι κλειστές οι επιχειρήσεις. Και θα μου πείτε ότι αυτές που είναι κλειστές λόγω του ότι έχουν πρόβλημα στο κτήριο και είναι ιδιοκτήτες θα αποζημιωθούν για το κτήριο, αλλά για τη διακοπή της επαγγελματικής δραστηριότητας και τη νέκρωση της οικονομίας στην περιοχή δεν προβλέπεται κάποια στήριξη.</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Οι επιχειρήσεις -οι επαγγελματίες και οι εργαζόμενοι σε αυτές- που είναι ήδη μεγάλο διάστημα εκτός αγοράς προβλέπεται να είναι και για πολύ ακόμα λόγω του ότι δεν έχει αποκατασταθεί η λειτουργία τους λόγω σημαντικών προβλημάτων που υπάρχουν, όπως η καθαίρεση κτηρίων που συζητούσαμε προηγουμένως με τον κ. Καραγιάννη. Θα μείνουν κλειστές πολλές επιχειρήσεις. Άρα, το ένα θέμα είναι να δούμε την απώλεια εισοδήματος και για τις επιχειρήσεις και για τους επαγγελματίες και για τους εργαζόμενους.</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Και το δεύτερο θέμα -επειδή είστε </w:t>
      </w:r>
      <w:proofErr w:type="spellStart"/>
      <w:r w:rsidRPr="005E1BBF">
        <w:rPr>
          <w:rFonts w:ascii="Arial" w:hAnsi="Arial"/>
          <w:sz w:val="24"/>
          <w:szCs w:val="24"/>
          <w:lang w:eastAsia="el-GR"/>
        </w:rPr>
        <w:t>συνυπογράφων</w:t>
      </w:r>
      <w:proofErr w:type="spellEnd"/>
      <w:r w:rsidRPr="005E1BBF">
        <w:rPr>
          <w:rFonts w:ascii="Arial" w:hAnsi="Arial"/>
          <w:sz w:val="24"/>
          <w:szCs w:val="24"/>
          <w:lang w:eastAsia="el-GR"/>
        </w:rPr>
        <w:t xml:space="preserve"> Υπουργός στις κοινές υπουργικές αποφάσεις- είναι να δούμε γιατί εξαιρέθηκαν πάρα πολλοί οικισμοί </w:t>
      </w:r>
      <w:r w:rsidRPr="005E1BBF">
        <w:rPr>
          <w:rFonts w:ascii="Arial" w:hAnsi="Arial"/>
          <w:sz w:val="24"/>
          <w:szCs w:val="24"/>
          <w:lang w:eastAsia="el-GR"/>
        </w:rPr>
        <w:lastRenderedPageBreak/>
        <w:t xml:space="preserve">και δεν περιλαμβάνονται στην απόφαση. Δεν περιλαμβάνεται ο μισός Δήμος </w:t>
      </w:r>
      <w:proofErr w:type="spellStart"/>
      <w:r w:rsidRPr="005E1BBF">
        <w:rPr>
          <w:rFonts w:ascii="Arial" w:hAnsi="Arial"/>
          <w:sz w:val="24"/>
          <w:szCs w:val="24"/>
          <w:lang w:eastAsia="el-GR"/>
        </w:rPr>
        <w:t>Αρκαλοχωρίου</w:t>
      </w:r>
      <w:proofErr w:type="spellEnd"/>
      <w:r w:rsidRPr="005E1BBF">
        <w:rPr>
          <w:rFonts w:ascii="Arial" w:hAnsi="Arial"/>
          <w:sz w:val="24"/>
          <w:szCs w:val="24"/>
          <w:lang w:eastAsia="el-GR"/>
        </w:rPr>
        <w:t>, δεν περιλαμβάνεται ο μισός Δήμος Αστερουσίων, παρ’ ότι στην κήρυξη έκτακτης κατάστασης έχουν συμπεριληφθεί.</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Έχουμε, λοιπόν, αυτά τα δύο βασικά θέματα και να συμπληρώσω στο πρώτο, όπως σας το έχω καταθέσει στην ερώτηση, στη στήριξη των επιχειρήσεων για την απώλεια εισοδήματος να εξετάσετε, κύριε Υπουργέ -ή αν το έχετε εξετάσει, να μας ενημερώσετε- μία στήριξη μέσω της διαδικασίας της επιστρεπτέας να καταστεί μη επιστρεπτέα προκαταβολή για τις επιχειρήσεις που επλήγησαν. Δέστε, όμως, την απώλεια εισοδήματος.</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Στην ΚΥΑ, επειδή μπορεί να μην το προσέξατε, που εκδόθηκε προχθές έχουμε πολλές εξαιρέσεις. Παρ’ ότι έχει κηρυχθεί όλος ο δήμος ως σεισμόπληκτος, δεν περιλαμβάνονται πολλοί οικισμοί. Μπαίνουν, λοιπόν, στο «Αρωγή» -δεν αφορά μόνο τις επιχειρήσεις, όλα- και δεν είναι επιλέξιμοι οι οικισμοί γιατί έχει γίνει προφανώς λάθος. Δεν ξέρω αν έχετε ενημερωθεί, είναι ΚΥΑ αυτή και πρέπει να διορθωθεί.</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Ευχαριστώ.</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cs="Arial"/>
          <w:b/>
          <w:color w:val="201F1E"/>
          <w:sz w:val="24"/>
          <w:szCs w:val="24"/>
          <w:shd w:val="clear" w:color="auto" w:fill="FFFFFF"/>
          <w:lang w:eastAsia="el-GR"/>
        </w:rPr>
        <w:t xml:space="preserve">ΠΡΟΕΔΡΕΥΩΝ (Αθανάσιος Μπούρας): </w:t>
      </w:r>
      <w:r w:rsidRPr="005E1BBF">
        <w:rPr>
          <w:rFonts w:ascii="Arial" w:hAnsi="Arial"/>
          <w:sz w:val="24"/>
          <w:szCs w:val="24"/>
          <w:lang w:eastAsia="el-GR"/>
        </w:rPr>
        <w:t>Και εμείς ευχαριστούμε.</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Στην ερώτηση θα απαντήσει ο Υπουργός Ανάπτυξης και Επενδύσεων κ. Γεωργιάδης.</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Ορίστε, κύριε Υπουργέ, έχετε τον λόγο.</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cs="Arial"/>
          <w:b/>
          <w:color w:val="111111"/>
          <w:sz w:val="24"/>
          <w:szCs w:val="24"/>
          <w:lang w:eastAsia="el-GR"/>
        </w:rPr>
        <w:lastRenderedPageBreak/>
        <w:t xml:space="preserve">ΣΠΥΡΙΔΩΝ - ΑΔΩΝΙΣ ΓΕΩΡΓΙΑΔΗΣ (Υπουργός Ανάπτυξης και Επενδύσεων): </w:t>
      </w:r>
      <w:r w:rsidRPr="005E1BBF">
        <w:rPr>
          <w:rFonts w:ascii="Arial" w:hAnsi="Arial" w:cs="Arial"/>
          <w:color w:val="111111"/>
          <w:sz w:val="24"/>
          <w:szCs w:val="24"/>
          <w:lang w:eastAsia="el-GR"/>
        </w:rPr>
        <w:t>Ευχαριστώ πολύ,</w:t>
      </w:r>
      <w:r w:rsidRPr="005E1BBF">
        <w:rPr>
          <w:rFonts w:ascii="Arial" w:hAnsi="Arial"/>
          <w:sz w:val="24"/>
          <w:szCs w:val="24"/>
          <w:lang w:eastAsia="el-GR"/>
        </w:rPr>
        <w:t xml:space="preserve"> κύριε Πρόεδρε, και ευχαριστώ ιδιαίτερα και τον καλό συνάδελφο γιατί η ερώτηση είναι επί της ουσίας και σωστή, υπό την έννοια ότι, ναι, οι κάτοικοι στην περιοχή του </w:t>
      </w:r>
      <w:proofErr w:type="spellStart"/>
      <w:r w:rsidRPr="005E1BBF">
        <w:rPr>
          <w:rFonts w:ascii="Arial" w:hAnsi="Arial"/>
          <w:sz w:val="24"/>
          <w:szCs w:val="24"/>
          <w:lang w:eastAsia="el-GR"/>
        </w:rPr>
        <w:t>Αρκαλοχωρίου</w:t>
      </w:r>
      <w:proofErr w:type="spellEnd"/>
      <w:r w:rsidRPr="005E1BBF">
        <w:rPr>
          <w:rFonts w:ascii="Arial" w:hAnsi="Arial"/>
          <w:sz w:val="24"/>
          <w:szCs w:val="24"/>
          <w:lang w:eastAsia="el-GR"/>
        </w:rPr>
        <w:t xml:space="preserve"> θα πρέπει να αισθάνονται -και πιστεύω το αισθάνονται- ότι η Κυβέρνηση, ο Πρωθυπουργός, αλλά και το σύνολο των υπηρεσιών είναι πλάι τους από την πρώτη στιγμή αυτής της θεομηνίας.</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sz w:val="24"/>
          <w:szCs w:val="24"/>
          <w:lang w:eastAsia="el-GR"/>
        </w:rPr>
        <w:t xml:space="preserve">Και θέλω να σας πω, κύριε συνάδελφε, γιατί μπορεί να μην το γνωρίζετε, ότι ειδικά το Υπουργείο Ανάπτυξης και Επενδύσεων, καθώς έχει και την αρμοδιότητα εποπτείας του Γεωδυναμικού Ινστιτούτου, ήδη από τον Ιούλιο μήνα είχε στείλει μεγάλη ομάδα από το Γεωδυναμικό Ινστιτούτο με επικεφαλής τον Γενικό Γραμματέα της Γενικής Γραμματείας Έρευνας και Καινοτομίας κ. Θανάση Κυριαζή και μια μεγάλη ομάδα μηχανικών και επιστημόνων, οι οποίοι παρακολουθούσαν το φαινόμενο της σεισμικής δραστηριότητας στο </w:t>
      </w:r>
      <w:proofErr w:type="spellStart"/>
      <w:r w:rsidRPr="005E1BBF">
        <w:rPr>
          <w:rFonts w:ascii="Arial" w:hAnsi="Arial"/>
          <w:sz w:val="24"/>
          <w:szCs w:val="24"/>
          <w:lang w:eastAsia="el-GR"/>
        </w:rPr>
        <w:t>Αρκαλοχώρι</w:t>
      </w:r>
      <w:proofErr w:type="spellEnd"/>
      <w:r w:rsidRPr="005E1BBF">
        <w:rPr>
          <w:rFonts w:ascii="Arial" w:hAnsi="Arial"/>
          <w:sz w:val="24"/>
          <w:szCs w:val="24"/>
          <w:lang w:eastAsia="el-GR"/>
        </w:rPr>
        <w:t>, είχαμε προειδοποιήσει τους κατοίκους για την πιθανότητα μεγαλύτερου επόμενου σεισμού, είχαμε καταγράψει κτήρια που πιθανόν να έχουν πρόβλημα σε έναν ενδεχόμενο τέτοιο σεισμό. Και μπορώ να πω ότι ήταν μία από αυτές τις στιγμές που το κράτος ήταν περισσότερο έτοιμο για τη ζημία που τελικώς, δυστυχώς, συνέβη από ό,τι σε οποιαδήποτε άλλη περίπτωση.</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sz w:val="24"/>
          <w:szCs w:val="24"/>
          <w:lang w:eastAsia="el-GR"/>
        </w:rPr>
        <w:lastRenderedPageBreak/>
        <w:t>Και θέλω να συγχαρώ το Γεωδυναμικό Ινστιτούτο, τον κ. Άκη Τσελέντη και όλη την ομάδα του, αλλά και τον κ. Κυριαζή που είχαν κινηθεί προληπτικά το καλοκαίρι, τον Ιούλιο μήνα, ακριβώς διότι βλέπαμε την εξέλιξη της σεισμικής δραστηριότητας στην περιοχή αυτή.</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sz w:val="24"/>
          <w:szCs w:val="24"/>
          <w:lang w:eastAsia="el-GR"/>
        </w:rPr>
        <w:t>Δυστυχώς, όμως, το φαινόμενο είχε πολύ μεγάλη ένταση, ήταν σε επιφανειακό επίπεδο -άρα, πιο καταστροφικό- και χτύπησε πραγματικά πάρα πολύ την περιοχή αυτή.</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sz w:val="24"/>
          <w:szCs w:val="24"/>
          <w:lang w:eastAsia="el-GR"/>
        </w:rPr>
        <w:t xml:space="preserve">Και θέλω να σας πω ότι όσον αφορά το οικονομικό σκέλος, κύριε συνάδελφε, τον γενικό συντονισμό από πλευράς κυβερνήσεως για τα ζητήματα της εφαρμογής της κυβερνητικής πολιτικής σε περιοχές θεομηνίας τον έχει ο κ. Χρήστος </w:t>
      </w:r>
      <w:proofErr w:type="spellStart"/>
      <w:r w:rsidRPr="005E1BBF">
        <w:rPr>
          <w:rFonts w:ascii="Arial" w:hAnsi="Arial"/>
          <w:sz w:val="24"/>
          <w:szCs w:val="24"/>
          <w:lang w:eastAsia="el-GR"/>
        </w:rPr>
        <w:t>Τριαντόπουλος</w:t>
      </w:r>
      <w:proofErr w:type="spellEnd"/>
      <w:r w:rsidRPr="005E1BBF">
        <w:rPr>
          <w:rFonts w:ascii="Arial" w:hAnsi="Arial"/>
          <w:sz w:val="24"/>
          <w:szCs w:val="24"/>
          <w:lang w:eastAsia="el-GR"/>
        </w:rPr>
        <w:t>, ο οποίος και συντονίζει για τα θέματα αυτά τα συναρμόδια Υπουργεία. Έχουμε κάνει ήδη παρεμβάσεις και θα κάνουμε και άλλες παρεμβάσεις και μέσω της Αναπτυξιακής Τραπέζης, αλλά και μέσω των αναστολών των πληγεισών περιοχών, για να βοηθήσουμε και την επιχειρηματική δραστηριότητα στη συγκεκριμένη περιοχή.</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sz w:val="24"/>
          <w:szCs w:val="24"/>
          <w:lang w:eastAsia="el-GR"/>
        </w:rPr>
        <w:t xml:space="preserve">Ως προς την ΚΥΑ στην οποία αναφερθήκατε, εμείς ακολουθήσαμε στην ΚΥΑ αυτά τα οποία μας έφεραν οι υπηρεσίες ως πληγείσες περιοχές. Αν, όμως, έχει γίνει λάθος -το ακούω τώρα από εσάς και δεν έχω λόγο να το αμφισβητήσω- μόλις πάω στο γραφείο μου, θα κοιτάξω αμέσως αν υπάρχει </w:t>
      </w:r>
      <w:r w:rsidRPr="005E1BBF">
        <w:rPr>
          <w:rFonts w:ascii="Arial" w:hAnsi="Arial"/>
          <w:sz w:val="24"/>
          <w:szCs w:val="24"/>
          <w:lang w:eastAsia="el-GR"/>
        </w:rPr>
        <w:lastRenderedPageBreak/>
        <w:t>τέτοιο σφάλμα και προφανώς, πρέπει να διορθωθεί, γιατί ο σκοπός της ΚΥΑ είναι να πάει ακριβώς σε εκείνες τις περιοχές που είχαν πρόβλημα.</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sz w:val="24"/>
          <w:szCs w:val="24"/>
          <w:lang w:eastAsia="el-GR"/>
        </w:rPr>
        <w:t>Ευχαριστώ πολύ.</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cs="Arial"/>
          <w:b/>
          <w:color w:val="201F1E"/>
          <w:sz w:val="24"/>
          <w:szCs w:val="24"/>
          <w:shd w:val="clear" w:color="auto" w:fill="FFFFFF"/>
          <w:lang w:eastAsia="el-GR"/>
        </w:rPr>
        <w:t xml:space="preserve">ΠΡΟΕΔΡΕΥΩΝ (Αθανάσιος Μπούρας): </w:t>
      </w:r>
      <w:r w:rsidRPr="005E1BBF">
        <w:rPr>
          <w:rFonts w:ascii="Arial" w:hAnsi="Arial"/>
          <w:sz w:val="24"/>
          <w:szCs w:val="24"/>
          <w:lang w:eastAsia="el-GR"/>
        </w:rPr>
        <w:t>Και εμείς ευχαριστούμε τον κύριο Υπουργό.</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sz w:val="24"/>
          <w:szCs w:val="24"/>
          <w:lang w:eastAsia="el-GR"/>
        </w:rPr>
        <w:t xml:space="preserve">Ο λόγος τώρα στον κ. </w:t>
      </w:r>
      <w:proofErr w:type="spellStart"/>
      <w:r w:rsidRPr="005E1BBF">
        <w:rPr>
          <w:rFonts w:ascii="Arial" w:hAnsi="Arial"/>
          <w:sz w:val="24"/>
          <w:szCs w:val="24"/>
          <w:lang w:eastAsia="el-GR"/>
        </w:rPr>
        <w:t>Κεγκέρογλου</w:t>
      </w:r>
      <w:proofErr w:type="spellEnd"/>
      <w:r w:rsidRPr="005E1BBF">
        <w:rPr>
          <w:rFonts w:ascii="Arial" w:hAnsi="Arial"/>
          <w:sz w:val="24"/>
          <w:szCs w:val="24"/>
          <w:lang w:eastAsia="el-GR"/>
        </w:rPr>
        <w:t xml:space="preserve"> για τη δευτερολογία του.</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b/>
          <w:sz w:val="24"/>
          <w:szCs w:val="24"/>
          <w:lang w:eastAsia="el-GR"/>
        </w:rPr>
        <w:t xml:space="preserve">ΒΑΣΙΛΕΙΟΣ ΚΕΓΚΕΡΟΓΛΟΥ: </w:t>
      </w:r>
      <w:r w:rsidRPr="005E1BBF">
        <w:rPr>
          <w:rFonts w:ascii="Arial" w:hAnsi="Arial"/>
          <w:sz w:val="24"/>
          <w:szCs w:val="24"/>
          <w:lang w:eastAsia="el-GR"/>
        </w:rPr>
        <w:t>Ευχαριστώ, κύριε Πρόεδρε.</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sz w:val="24"/>
          <w:szCs w:val="24"/>
          <w:lang w:eastAsia="el-GR"/>
        </w:rPr>
        <w:t xml:space="preserve">Να ξεκινήσω λέγοντας ότι το ιδιαίτερο ενδιαφέρον δεν είναι μόνο, κύριε Υπουργέ, επειδή το </w:t>
      </w:r>
      <w:proofErr w:type="spellStart"/>
      <w:r w:rsidRPr="005E1BBF">
        <w:rPr>
          <w:rFonts w:ascii="Arial" w:hAnsi="Arial"/>
          <w:sz w:val="24"/>
          <w:szCs w:val="24"/>
          <w:lang w:eastAsia="el-GR"/>
        </w:rPr>
        <w:t>Αρκαλοχώρι</w:t>
      </w:r>
      <w:proofErr w:type="spellEnd"/>
      <w:r w:rsidRPr="005E1BBF">
        <w:rPr>
          <w:rFonts w:ascii="Arial" w:hAnsi="Arial"/>
          <w:sz w:val="24"/>
          <w:szCs w:val="24"/>
          <w:lang w:eastAsia="el-GR"/>
        </w:rPr>
        <w:t xml:space="preserve"> είναι το χωριό καταγωγής μου, το χωριό όπου γεννήθηκα και μεγάλωσα, είναι γιατί η καταστροφή είναι τέτοια που έχει πλήξει την ευρύτερη περιοχή, τον μισό σχεδόν Νομό Ηρακλείου και χρειάζεται εγρήγορση.</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sz w:val="24"/>
          <w:szCs w:val="24"/>
          <w:lang w:eastAsia="el-GR"/>
        </w:rPr>
        <w:t>Άρα, λοιπόν, εγώ επί της ουσίας στοχεύω στο να συμβάλω στο να δοθούν λύσεις. Είπα προηγουμένως ότι είναι το χωριό που γεννήθηκα και μεγάλωσα, δεν είναι τυχαίο το ενδιαφέρον, γιατί βεβαίως πάλι θα έκανα ερώτηση, αλλά τώρα έχω και τη γνώση όλης της περιοχής, της ευρύτερης, αφού είναι ο μισός Νομός Ηρακλείου.</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sz w:val="24"/>
          <w:szCs w:val="24"/>
          <w:lang w:eastAsia="el-GR"/>
        </w:rPr>
        <w:t xml:space="preserve">Εδώ, λοιπόν, σας επισημαίνω ότι η ΚΥΑ, δυστυχώς, ενώ η προηγούμενη που οριοθέτησε την περιοχή που κηρύχθηκε σε έκτακτη ανάγκη λόγω του ότι επλήγη από τον σεισμό, ήταν η πραγματική και συμπληρώθηκε και με μετέπειτα </w:t>
      </w:r>
      <w:r w:rsidRPr="005E1BBF">
        <w:rPr>
          <w:rFonts w:ascii="Arial" w:hAnsi="Arial"/>
          <w:sz w:val="24"/>
          <w:szCs w:val="24"/>
          <w:lang w:eastAsia="el-GR"/>
        </w:rPr>
        <w:lastRenderedPageBreak/>
        <w:t xml:space="preserve">αποφάσεις σε άλλους δήμους, που δεν είχαν συμπεριληφθεί, η ΚΥΑ των μέτρων περιλαμβάνει τον μισό από τον σεισμόπληκτο Δήμο </w:t>
      </w:r>
      <w:proofErr w:type="spellStart"/>
      <w:r w:rsidRPr="005E1BBF">
        <w:rPr>
          <w:rFonts w:ascii="Arial" w:hAnsi="Arial"/>
          <w:sz w:val="24"/>
          <w:szCs w:val="24"/>
          <w:lang w:eastAsia="el-GR"/>
        </w:rPr>
        <w:t>Μινώα</w:t>
      </w:r>
      <w:proofErr w:type="spellEnd"/>
      <w:r w:rsidRPr="005E1BBF">
        <w:rPr>
          <w:rFonts w:ascii="Arial" w:hAnsi="Arial"/>
          <w:sz w:val="24"/>
          <w:szCs w:val="24"/>
          <w:lang w:eastAsia="el-GR"/>
        </w:rPr>
        <w:t xml:space="preserve"> Πεδιάδας, δηλαδή εξαιρεί τελείως τη Δημοτική Κοινότητα </w:t>
      </w:r>
      <w:proofErr w:type="spellStart"/>
      <w:r w:rsidRPr="005E1BBF">
        <w:rPr>
          <w:rFonts w:ascii="Arial" w:hAnsi="Arial"/>
          <w:sz w:val="24"/>
          <w:szCs w:val="24"/>
          <w:lang w:eastAsia="el-GR"/>
        </w:rPr>
        <w:t>Καστελλίου</w:t>
      </w:r>
      <w:proofErr w:type="spellEnd"/>
      <w:r w:rsidRPr="005E1BBF">
        <w:rPr>
          <w:rFonts w:ascii="Arial" w:hAnsi="Arial"/>
          <w:sz w:val="24"/>
          <w:szCs w:val="24"/>
          <w:lang w:eastAsia="el-GR"/>
        </w:rPr>
        <w:t xml:space="preserve">, στην οποία έχουν ελεγχθεί πάρα πολλά κτήρια, όπως μας ενημέρωσε ο κ. Καραγιάννης πριν και τα περισσότερα έχουν βγει μη κατοικήσιμα. Μάλιστα, είναι ενδεικτικό ότι το Σχολείο </w:t>
      </w:r>
      <w:proofErr w:type="spellStart"/>
      <w:r w:rsidRPr="005E1BBF">
        <w:rPr>
          <w:rFonts w:ascii="Arial" w:hAnsi="Arial"/>
          <w:sz w:val="24"/>
          <w:szCs w:val="24"/>
          <w:lang w:eastAsia="el-GR"/>
        </w:rPr>
        <w:t>Καστελλίου</w:t>
      </w:r>
      <w:proofErr w:type="spellEnd"/>
      <w:r w:rsidRPr="005E1BBF">
        <w:rPr>
          <w:rFonts w:ascii="Arial" w:hAnsi="Arial"/>
          <w:sz w:val="24"/>
          <w:szCs w:val="24"/>
          <w:lang w:eastAsia="el-GR"/>
        </w:rPr>
        <w:t xml:space="preserve"> -γυμνάσιο και λύκειο- έχει βγει ακατάλληλο.</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sz w:val="24"/>
          <w:szCs w:val="24"/>
          <w:lang w:eastAsia="el-GR"/>
        </w:rPr>
        <w:t>Άρα, λοιπόν, δεν είναι αυτά που έδωσαν οι υπηρεσίες, είναι κάποιο χοντρό λάθος που έγινε και απλώς πρέπει να διορθωθεί. Γίνονται λάθη, ανθρώπινα είναι όλα, πρέπει να διορθωθεί, όμως, άμεσα γιατί οι άνθρωποι είναι ανάστατοι με τον φόβο μήπως εξαιρεθούν. Νομίζω ότι πρέπει να διασκεδάσουμε τις εντυπώσεις και να γίνει τροποποίηση άμεσα. Δεν υπάρχει λόγος, είναι πολύ εύκολο.</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sz w:val="24"/>
          <w:szCs w:val="24"/>
          <w:lang w:eastAsia="el-GR"/>
        </w:rPr>
        <w:t>Το δεύτερο, σε σχέση με την οικονομία -που σας ξαναλέω ότι έχει γονατίσει και για να ξανασηκωθεί θέλει οργανωμένη και πολύπλευρη στήριξη- θα πρέπει να δούμε την απώλεια εισοδήματος των επαγγελματιών, των επιχειρήσεων από την πρώτη μέρα μέχρι σήμερα και για αυτή που θα συνεχιστεί.</w:t>
      </w:r>
    </w:p>
    <w:p w:rsidR="005E1BBF" w:rsidRPr="005E1BBF" w:rsidRDefault="005E1BBF" w:rsidP="005E1BBF">
      <w:pPr>
        <w:shd w:val="clear" w:color="auto" w:fill="FFFFFF"/>
        <w:spacing w:after="0" w:line="600" w:lineRule="auto"/>
        <w:ind w:firstLine="720"/>
        <w:contextualSpacing/>
        <w:jc w:val="both"/>
        <w:rPr>
          <w:rFonts w:ascii="Arial" w:hAnsi="Arial"/>
          <w:sz w:val="24"/>
          <w:szCs w:val="24"/>
          <w:lang w:eastAsia="el-GR"/>
        </w:rPr>
      </w:pPr>
      <w:r w:rsidRPr="005E1BBF">
        <w:rPr>
          <w:rFonts w:ascii="Arial" w:hAnsi="Arial"/>
          <w:sz w:val="24"/>
          <w:szCs w:val="24"/>
          <w:lang w:eastAsia="el-GR"/>
        </w:rPr>
        <w:t xml:space="preserve">Θα σας πω το παράδειγμα, γιατί μια επιχείρηση που έπαθε ζημιά και ήταν ιδιόκτητη περιλαμβάνεται. Έχουμε, βεβαίως, </w:t>
      </w:r>
      <w:proofErr w:type="spellStart"/>
      <w:r w:rsidRPr="005E1BBF">
        <w:rPr>
          <w:rFonts w:ascii="Arial" w:hAnsi="Arial"/>
          <w:sz w:val="24"/>
          <w:szCs w:val="24"/>
          <w:lang w:eastAsia="el-GR"/>
        </w:rPr>
        <w:t>ιδιόχρηστα</w:t>
      </w:r>
      <w:proofErr w:type="spellEnd"/>
      <w:r w:rsidRPr="005E1BBF">
        <w:rPr>
          <w:rFonts w:ascii="Arial" w:hAnsi="Arial"/>
          <w:sz w:val="24"/>
          <w:szCs w:val="24"/>
          <w:lang w:eastAsia="el-GR"/>
        </w:rPr>
        <w:t xml:space="preserve"> κτήρια σε πολλές περιπτώσεις, που έχουν κάποια προβλήματα σε σχέση με την πλατφόρμα, </w:t>
      </w:r>
      <w:r w:rsidRPr="005E1BBF">
        <w:rPr>
          <w:rFonts w:ascii="Arial" w:hAnsi="Arial"/>
          <w:sz w:val="24"/>
          <w:szCs w:val="24"/>
          <w:lang w:eastAsia="el-GR"/>
        </w:rPr>
        <w:lastRenderedPageBreak/>
        <w:t>αλλά θα τη δω με τον Υπουργό Οικονομικών αυτή. Στην περίπτωση που είναι ενοικιαζόμενο και έπαθε ζημιά ο άνθρωπος, αλλά που δεν είναι δικό του κτήριο και προσπαθεί να βρει άλλο κτήριο και δεν βρίσκει, που η επιχείρηση είναι κλειστή και θα είναι κλειστή για μεγάλο διάστημα, έχει μια απώλεια εισοδήματος, έχει δύο εργαζόμενους. Τι θα κάνει; Δεν πρέπει να υπάρξει αναστολή για τους εργαζόμενους κατά το πρότυπο της πανδημίας, να είναι μια ενίσχυση για ένα διάστημα; Δεν πρέπει να δώσουμε και μία στήριξη στην ίδια την επιχείρηση για ένα διάστημα; Γιατί η επιβίωση και αυτών των ανθρώπων είναι ένα ζήτημα που πρέπει να το δει η πολιτεία.</w:t>
      </w:r>
    </w:p>
    <w:p w:rsidR="005E1BBF" w:rsidRPr="005E1BBF" w:rsidRDefault="005E1BBF" w:rsidP="005E1BBF">
      <w:pPr>
        <w:shd w:val="clear" w:color="auto" w:fill="FFFFFF"/>
        <w:spacing w:after="0" w:line="600" w:lineRule="auto"/>
        <w:ind w:firstLine="720"/>
        <w:contextualSpacing/>
        <w:jc w:val="both"/>
        <w:rPr>
          <w:rFonts w:ascii="Arial" w:hAnsi="Arial" w:cs="Arial"/>
          <w:sz w:val="24"/>
          <w:szCs w:val="24"/>
          <w:lang w:eastAsia="el-GR"/>
        </w:rPr>
      </w:pPr>
      <w:r w:rsidRPr="005E1BBF">
        <w:rPr>
          <w:rFonts w:ascii="Arial" w:hAnsi="Arial"/>
          <w:sz w:val="24"/>
          <w:szCs w:val="24"/>
          <w:lang w:eastAsia="el-GR"/>
        </w:rPr>
        <w:t>Και βέβαια, όχι μόνο αυτοί που έχουν ενοικιαζόμενο, αλλά και αυτοί που έχουν ιδιόκτητο, πέρα από την προκαταβολή που παίρνουν για το κτήριο και τα εμπορεύματα, έχουν και την οικογένειά τους. Αν είναι μοναδικό ιδιαιτέρα εισόδημα από την επιχείρηση, δεν μπορεί να πάνε σε κατάσταση ένδειας.</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Το τρίτο θέμα έχει να κάνει με την αρμοδιότητά σας. Στις περιπτώσεις υπεκμίσθωσης κτίσματος δεν έχουμε ανταπόκριση στην πλατφόρμα. Εξαιρούνται λόγω του ότι δεν έχει γίνει πρόβλεψη. Επίσης, έχουμε και περιπτώσεις που τα κτήρια έχουν παραχωρηθεί δωρεάν, είτε είναι παιδιά, είτε είναι οτιδήποτε άλλο, για να κάνουν επαγγελματική στέγη. Είναι, δηλαδή, κάποιες ιδιαιτερότητες, που δεν τις έχει πιάσει η απόφαση και πρέπει να τις δείτε ξανά, για να μην εξαιρείται κανείς.</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lastRenderedPageBreak/>
        <w:t xml:space="preserve">Θέλω, όμως, τις επόμενες μέρες, κύριε Υπουργέ, εάν δεν το έχετε κάνει, να δείτε το σύνολο των μέτρων, περιλαμβανομένης και της στήριξης για την απώλεια εισοδήματος για επαγγελματίες και επιχειρήσεις. Αυτό είναι το αίτημά μου και για τους εργαζόμενους, για να μπορέσουν πραγματικά τις επόμενες μέρες να επιβιώσουν. Εν όψει χειμώνα η αποκατάσταση δεν είναι εύκολη. Θα συζητήσουμε μετά με τον κ. </w:t>
      </w:r>
      <w:proofErr w:type="spellStart"/>
      <w:r w:rsidRPr="005E1BBF">
        <w:rPr>
          <w:rFonts w:ascii="Arial" w:hAnsi="Arial"/>
          <w:sz w:val="24"/>
          <w:szCs w:val="24"/>
          <w:lang w:eastAsia="el-GR"/>
        </w:rPr>
        <w:t>Ταγαρά</w:t>
      </w:r>
      <w:proofErr w:type="spellEnd"/>
      <w:r w:rsidRPr="005E1BBF">
        <w:rPr>
          <w:rFonts w:ascii="Arial" w:hAnsi="Arial"/>
          <w:sz w:val="24"/>
          <w:szCs w:val="24"/>
          <w:lang w:eastAsia="el-GR"/>
        </w:rPr>
        <w:t xml:space="preserve"> το θέμα της πολεοδομικής ανασυγκρότησης, γιατί δεν υπάρχει περίπτωση ούτε στα χωριά ούτε στο </w:t>
      </w:r>
      <w:proofErr w:type="spellStart"/>
      <w:r w:rsidRPr="005E1BBF">
        <w:rPr>
          <w:rFonts w:ascii="Arial" w:hAnsi="Arial"/>
          <w:sz w:val="24"/>
          <w:szCs w:val="24"/>
          <w:lang w:eastAsia="el-GR"/>
        </w:rPr>
        <w:t>Αρκαλοχώρι</w:t>
      </w:r>
      <w:proofErr w:type="spellEnd"/>
      <w:r w:rsidRPr="005E1BBF">
        <w:rPr>
          <w:rFonts w:ascii="Arial" w:hAnsi="Arial"/>
          <w:sz w:val="24"/>
          <w:szCs w:val="24"/>
          <w:lang w:eastAsia="el-GR"/>
        </w:rPr>
        <w:t xml:space="preserve"> που τα περισσότερα </w:t>
      </w:r>
      <w:proofErr w:type="spellStart"/>
      <w:r w:rsidRPr="005E1BBF">
        <w:rPr>
          <w:rFonts w:ascii="Arial" w:hAnsi="Arial"/>
          <w:sz w:val="24"/>
          <w:szCs w:val="24"/>
          <w:lang w:eastAsia="el-GR"/>
        </w:rPr>
        <w:t>ρυμοτομούνται</w:t>
      </w:r>
      <w:proofErr w:type="spellEnd"/>
      <w:r w:rsidRPr="005E1BBF">
        <w:rPr>
          <w:rFonts w:ascii="Arial" w:hAnsi="Arial"/>
          <w:sz w:val="24"/>
          <w:szCs w:val="24"/>
          <w:lang w:eastAsia="el-GR"/>
        </w:rPr>
        <w:t xml:space="preserve"> από το πολεοδομικό σχέδιο, να γίνουν πολύ γρήγορα όσα είναι σε κατάρρευση –μόνο όσα θέλουν μικρές επισκευές θα λειτουργήσουν πολύ γρήγορα- γιατί χρειάζεται τοπική πολεοδόμηση, ένα καινούργιο υπόβαθρο δηλαδή.</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b/>
          <w:sz w:val="24"/>
          <w:szCs w:val="24"/>
          <w:lang w:eastAsia="el-GR"/>
        </w:rPr>
        <w:t xml:space="preserve">ΠΡΟΕΔΡΕΥΩΝ (Αθανάσιος Μπούρας): </w:t>
      </w:r>
      <w:r w:rsidRPr="005E1BBF">
        <w:rPr>
          <w:rFonts w:ascii="Arial" w:hAnsi="Arial"/>
          <w:sz w:val="24"/>
          <w:szCs w:val="24"/>
          <w:lang w:eastAsia="el-GR"/>
        </w:rPr>
        <w:t>Μην πάτε στο άλλο θέμα, αφού θα το συζητήσετε μετά.</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b/>
          <w:sz w:val="24"/>
          <w:szCs w:val="24"/>
          <w:lang w:eastAsia="el-GR"/>
        </w:rPr>
        <w:t>ΒΑΣΙΛΕΙΟΣ ΚΕΓΚΕΡΟΓΛΟΥ:</w:t>
      </w:r>
      <w:r w:rsidRPr="005E1BBF">
        <w:rPr>
          <w:rFonts w:ascii="Arial" w:hAnsi="Arial"/>
          <w:sz w:val="24"/>
          <w:szCs w:val="24"/>
          <w:lang w:eastAsia="el-GR"/>
        </w:rPr>
        <w:t xml:space="preserve"> Ναι, τελείωσα, κύριε Πρόεδρε.</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Ευχαριστώ.</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b/>
          <w:sz w:val="24"/>
          <w:szCs w:val="24"/>
          <w:lang w:eastAsia="el-GR"/>
        </w:rPr>
        <w:t xml:space="preserve">ΠΡΟΕΔΡΕΥΩΝ (Αθανάσιος Μπούρας): </w:t>
      </w:r>
      <w:r w:rsidRPr="005E1BBF">
        <w:rPr>
          <w:rFonts w:ascii="Arial" w:hAnsi="Arial"/>
          <w:sz w:val="24"/>
          <w:szCs w:val="24"/>
          <w:lang w:eastAsia="el-GR"/>
        </w:rPr>
        <w:t>Κι εμείς ευχαριστούμε.</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Τον λόγο έχει τώρα ο Υπουργός κ. Γεωργιάδης για τη δευτερολογία του.</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cs="Arial"/>
          <w:b/>
          <w:color w:val="111111"/>
          <w:sz w:val="24"/>
          <w:szCs w:val="24"/>
          <w:lang w:eastAsia="el-GR"/>
        </w:rPr>
        <w:t xml:space="preserve">ΣΠΥΡΙΔΩΝ - ΑΔΩΝΙΣ ΓΕΩΡΓΙΑΔΗΣ (Υπουργός Ανάπτυξης και Επενδύσεων): </w:t>
      </w:r>
      <w:r w:rsidRPr="005E1BBF">
        <w:rPr>
          <w:rFonts w:ascii="Arial" w:hAnsi="Arial" w:cs="Arial"/>
          <w:color w:val="111111"/>
          <w:sz w:val="24"/>
          <w:szCs w:val="24"/>
          <w:lang w:eastAsia="el-GR"/>
        </w:rPr>
        <w:t>Κύριε Πρόεδρε,</w:t>
      </w:r>
      <w:r w:rsidRPr="005E1BBF">
        <w:rPr>
          <w:rFonts w:ascii="Arial" w:hAnsi="Arial"/>
          <w:sz w:val="24"/>
          <w:szCs w:val="24"/>
          <w:lang w:eastAsia="el-GR"/>
        </w:rPr>
        <w:t xml:space="preserve"> νομίζω ότι και μόνο το γεγονός ότι αποτελεί όχι </w:t>
      </w:r>
      <w:r w:rsidRPr="005E1BBF">
        <w:rPr>
          <w:rFonts w:ascii="Arial" w:hAnsi="Arial"/>
          <w:sz w:val="24"/>
          <w:szCs w:val="24"/>
          <w:lang w:eastAsia="el-GR"/>
        </w:rPr>
        <w:lastRenderedPageBreak/>
        <w:t>μόνο την εκλογική περιφέρεια του κυρίου συναδέλφου, αλλά και ο τόπος ιδιαιτέρας καταγωγής, επιτρέπει να έχει λίγο χρόνο παραπάνω…</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b/>
          <w:sz w:val="24"/>
          <w:szCs w:val="24"/>
          <w:lang w:eastAsia="el-GR"/>
        </w:rPr>
        <w:t xml:space="preserve">ΠΡΟΕΔΡΕΥΩΝ (Αθανάσιος Μπούρας): </w:t>
      </w:r>
      <w:r w:rsidRPr="005E1BBF">
        <w:rPr>
          <w:rFonts w:ascii="Arial" w:hAnsi="Arial"/>
          <w:sz w:val="24"/>
          <w:szCs w:val="24"/>
          <w:lang w:eastAsia="el-GR"/>
        </w:rPr>
        <w:t>Εξάλλου, αυτό το εφάρμοσα, το έκανα.</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cs="Arial"/>
          <w:b/>
          <w:color w:val="111111"/>
          <w:sz w:val="24"/>
          <w:szCs w:val="24"/>
          <w:lang w:eastAsia="el-GR"/>
        </w:rPr>
        <w:t xml:space="preserve">ΣΠΥΡΙΔΩΝ - ΑΔΩΝΙΣ ΓΕΩΡΓΙΑΔΗΣ (Υπουργός Ανάπτυξης και Επενδύσεων): </w:t>
      </w:r>
      <w:r w:rsidRPr="005E1BBF">
        <w:rPr>
          <w:rFonts w:ascii="Arial" w:hAnsi="Arial" w:cs="Arial"/>
          <w:color w:val="111111"/>
          <w:sz w:val="24"/>
          <w:szCs w:val="24"/>
          <w:lang w:eastAsia="el-GR"/>
        </w:rPr>
        <w:t>Όχι, όχι, ήθελα να πω ότι είναι απολύτως</w:t>
      </w:r>
      <w:r w:rsidRPr="005E1BBF">
        <w:rPr>
          <w:rFonts w:ascii="Arial" w:hAnsi="Arial"/>
          <w:sz w:val="24"/>
          <w:szCs w:val="24"/>
          <w:lang w:eastAsia="el-GR"/>
        </w:rPr>
        <w:t xml:space="preserve"> κατανοητό και έτσι πρέπει να λειτουργεί η πολιτική.</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Τα θέματα που μου θέσατε στη δευτερολογία, όπως καταλαβαίνετε, είναι γενικά κυβερνητικά και όχι αμιγώς του Υπουργείου Ανάπτυξης. Εμείς στο Υπουργείο Ανάπτυξης έχουμε συνυπογράψει τις σχετικές ΚΥΑ για την αναστολή των ασφαλιστικών εισφορών, για την αναστολή των φορολογικών υποχρεώσεων, για την κεφαλαιοποίηση. Όλα τα έχουμε κάνει.</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Όμως, επειδή δεν θέλω να υπεκφύγω καθόλου από την ουσία της ερωτήσεώς σας που είναι σωστή, σας λέω ότι είμαστε πάνω από το θέμα αυτό όλοι οι συναρμόδιοι Υπουργοί. Περιμένουμε, αν το θέμα της ΚΥΑ είναι λανθασμένο -εντός της ημέρας θα ενημερωθώ αν υπάρχει, πράγματι, το λάθος που λέτε- να διορθωθεί.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Θα δούμε, πράγματι, πώς μπορούμε τον επιχειρηματικό κόσμο της περιοχής να τον βοηθήσουμε έτι περαιτέρω. Αναγνωρίζουμε ότι οι άνθρωποι </w:t>
      </w:r>
      <w:r w:rsidRPr="005E1BBF">
        <w:rPr>
          <w:rFonts w:ascii="Arial" w:hAnsi="Arial"/>
          <w:sz w:val="24"/>
          <w:szCs w:val="24"/>
          <w:lang w:eastAsia="el-GR"/>
        </w:rPr>
        <w:lastRenderedPageBreak/>
        <w:t>έχουν πάθει ζημία. Αυτό είναι γεγονός και η Κυβέρνηση το αναγνωρίζει. Είμαστε από πάνω και θα υπάρξουν οι σχετικές ανακοινώσεις.</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Σας ευχαριστώ πολύ.</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b/>
          <w:sz w:val="24"/>
          <w:szCs w:val="24"/>
          <w:lang w:eastAsia="el-GR"/>
        </w:rPr>
        <w:t xml:space="preserve">ΠΡΟΕΔΡΕΥΩΝ (Αθανάσιος Μπούρας): </w:t>
      </w:r>
      <w:r w:rsidRPr="005E1BBF">
        <w:rPr>
          <w:rFonts w:ascii="Arial" w:hAnsi="Arial"/>
          <w:sz w:val="24"/>
          <w:szCs w:val="24"/>
          <w:lang w:eastAsia="el-GR"/>
        </w:rPr>
        <w:t xml:space="preserve">Ευχαριστούμε τον κύριο Υπουργό.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Προχωρούμε στον επόμενο κύκλο ερωτήσεων, σε όλες τις ερωτήσεις του οποίου θα απαντήσει ο Υφυπουργός Περιβάλλοντος και Ενέργειας κ. Νικόλαος </w:t>
      </w:r>
      <w:proofErr w:type="spellStart"/>
      <w:r w:rsidRPr="005E1BBF">
        <w:rPr>
          <w:rFonts w:ascii="Arial" w:hAnsi="Arial"/>
          <w:sz w:val="24"/>
          <w:szCs w:val="24"/>
          <w:lang w:eastAsia="el-GR"/>
        </w:rPr>
        <w:t>Ταγαράς</w:t>
      </w:r>
      <w:proofErr w:type="spellEnd"/>
      <w:r w:rsidRPr="005E1BBF">
        <w:rPr>
          <w:rFonts w:ascii="Arial" w:hAnsi="Arial"/>
          <w:sz w:val="24"/>
          <w:szCs w:val="24"/>
          <w:lang w:eastAsia="el-GR"/>
        </w:rPr>
        <w:t>.</w:t>
      </w:r>
    </w:p>
    <w:p w:rsidR="005E1BBF" w:rsidRPr="005E1BBF" w:rsidRDefault="005E1BBF" w:rsidP="005E1BBF">
      <w:pPr>
        <w:spacing w:after="0" w:line="600" w:lineRule="auto"/>
        <w:ind w:firstLine="720"/>
        <w:jc w:val="both"/>
        <w:rPr>
          <w:rFonts w:ascii="Arial" w:hAnsi="Arial" w:cs="Arial"/>
          <w:color w:val="222222"/>
          <w:sz w:val="24"/>
          <w:szCs w:val="24"/>
          <w:lang w:eastAsia="el-GR"/>
        </w:rPr>
      </w:pPr>
      <w:r w:rsidRPr="005E1BBF">
        <w:rPr>
          <w:rFonts w:ascii="Arial" w:hAnsi="Arial"/>
          <w:sz w:val="24"/>
          <w:szCs w:val="24"/>
          <w:lang w:eastAsia="el-GR"/>
        </w:rPr>
        <w:t>Ξεκινούμε με τη συζήτηση της πρώτης με</w:t>
      </w:r>
      <w:r w:rsidRPr="005E1BBF">
        <w:rPr>
          <w:rFonts w:ascii="Verdana" w:hAnsi="Verdana"/>
          <w:color w:val="000000"/>
          <w:sz w:val="17"/>
          <w:szCs w:val="17"/>
          <w:shd w:val="clear" w:color="auto" w:fill="FFFFFF"/>
          <w:lang w:eastAsia="el-GR"/>
        </w:rPr>
        <w:t xml:space="preserve"> </w:t>
      </w:r>
      <w:r w:rsidRPr="005E1BBF">
        <w:rPr>
          <w:rFonts w:ascii="Arial" w:hAnsi="Arial" w:cs="Arial"/>
          <w:color w:val="000000"/>
          <w:sz w:val="24"/>
          <w:szCs w:val="24"/>
          <w:shd w:val="clear" w:color="auto" w:fill="FFFFFF"/>
          <w:lang w:eastAsia="el-GR"/>
        </w:rPr>
        <w:t>αριθμό 18/4-10-2021 επίκαιρης ερώτησης πρώτου κύκλου του Βουλευτή Καρδίτσας της Νέας Δημοκρατίας κ.</w:t>
      </w:r>
      <w:r w:rsidRPr="005E1BBF">
        <w:rPr>
          <w:rFonts w:ascii="Arial" w:hAnsi="Arial" w:cs="Arial"/>
          <w:b/>
          <w:bCs/>
          <w:color w:val="000000"/>
          <w:sz w:val="24"/>
          <w:szCs w:val="24"/>
          <w:shd w:val="clear" w:color="auto" w:fill="FFFFFF"/>
          <w:lang w:eastAsia="el-GR"/>
        </w:rPr>
        <w:t xml:space="preserve"> </w:t>
      </w:r>
      <w:r w:rsidRPr="005E1BBF">
        <w:rPr>
          <w:rFonts w:ascii="Arial" w:hAnsi="Arial" w:cs="Arial"/>
          <w:bCs/>
          <w:color w:val="000000"/>
          <w:sz w:val="24"/>
          <w:szCs w:val="24"/>
          <w:shd w:val="clear" w:color="auto" w:fill="FFFFFF"/>
          <w:lang w:eastAsia="el-GR"/>
        </w:rPr>
        <w:t xml:space="preserve">Γεώργιου </w:t>
      </w:r>
      <w:proofErr w:type="spellStart"/>
      <w:r w:rsidRPr="005E1BBF">
        <w:rPr>
          <w:rFonts w:ascii="Arial" w:hAnsi="Arial" w:cs="Arial"/>
          <w:bCs/>
          <w:color w:val="000000"/>
          <w:sz w:val="24"/>
          <w:szCs w:val="24"/>
          <w:shd w:val="clear" w:color="auto" w:fill="FFFFFF"/>
          <w:lang w:eastAsia="el-GR"/>
        </w:rPr>
        <w:t>Κωτσού</w:t>
      </w:r>
      <w:proofErr w:type="spellEnd"/>
      <w:r w:rsidRPr="005E1BBF">
        <w:rPr>
          <w:rFonts w:ascii="Arial" w:hAnsi="Arial" w:cs="Arial"/>
          <w:bCs/>
          <w:color w:val="000000"/>
          <w:sz w:val="24"/>
          <w:szCs w:val="24"/>
          <w:shd w:val="clear" w:color="auto" w:fill="FFFFFF"/>
          <w:lang w:eastAsia="el-GR"/>
        </w:rPr>
        <w:t xml:space="preserve"> </w:t>
      </w:r>
      <w:r w:rsidRPr="005E1BBF">
        <w:rPr>
          <w:rFonts w:ascii="Arial" w:hAnsi="Arial" w:cs="Arial"/>
          <w:color w:val="000000"/>
          <w:sz w:val="24"/>
          <w:szCs w:val="24"/>
          <w:shd w:val="clear" w:color="auto" w:fill="FFFFFF"/>
          <w:lang w:eastAsia="el-GR"/>
        </w:rPr>
        <w:t xml:space="preserve">προς τον Υπουργό </w:t>
      </w:r>
      <w:r w:rsidRPr="005E1BBF">
        <w:rPr>
          <w:rFonts w:ascii="Arial" w:hAnsi="Arial" w:cs="Arial"/>
          <w:bCs/>
          <w:color w:val="000000"/>
          <w:sz w:val="24"/>
          <w:szCs w:val="24"/>
          <w:shd w:val="clear" w:color="auto" w:fill="FFFFFF"/>
          <w:lang w:eastAsia="el-GR"/>
        </w:rPr>
        <w:t xml:space="preserve">Περιβάλλοντος και Ενέργειας, </w:t>
      </w:r>
      <w:r w:rsidRPr="005E1BBF">
        <w:rPr>
          <w:rFonts w:ascii="Arial" w:hAnsi="Arial" w:cs="Arial"/>
          <w:color w:val="000000"/>
          <w:sz w:val="24"/>
          <w:szCs w:val="24"/>
          <w:shd w:val="clear" w:color="auto" w:fill="FFFFFF"/>
          <w:lang w:eastAsia="el-GR"/>
        </w:rPr>
        <w:t xml:space="preserve">με θέμα: «Δυνατότητα επιχορήγησης αγροτών εγκατάστασης </w:t>
      </w:r>
      <w:proofErr w:type="spellStart"/>
      <w:r w:rsidRPr="005E1BBF">
        <w:rPr>
          <w:rFonts w:ascii="Arial" w:hAnsi="Arial" w:cs="Arial"/>
          <w:color w:val="000000"/>
          <w:sz w:val="24"/>
          <w:szCs w:val="24"/>
          <w:shd w:val="clear" w:color="auto" w:fill="FFFFFF"/>
          <w:lang w:eastAsia="el-GR"/>
        </w:rPr>
        <w:t>φωτοβολταϊκού</w:t>
      </w:r>
      <w:proofErr w:type="spellEnd"/>
      <w:r w:rsidRPr="005E1BBF">
        <w:rPr>
          <w:rFonts w:ascii="Arial" w:hAnsi="Arial" w:cs="Arial"/>
          <w:color w:val="000000"/>
          <w:sz w:val="24"/>
          <w:szCs w:val="24"/>
          <w:shd w:val="clear" w:color="auto" w:fill="FFFFFF"/>
          <w:lang w:eastAsia="el-GR"/>
        </w:rPr>
        <w:t xml:space="preserve"> συστήματος για συμψηφισμό παραγόμενης - καταναλισκόμενης ενέργειας»</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Ορίστε, κύριε συνάδελφε, έχετε τον λόγο για την πρωτολογία σας.</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b/>
          <w:sz w:val="24"/>
          <w:szCs w:val="24"/>
          <w:lang w:eastAsia="el-GR"/>
        </w:rPr>
        <w:t xml:space="preserve">ΓΕΩΡΓΙΟΣ ΚΩΤΣΟΣ: </w:t>
      </w:r>
      <w:r w:rsidRPr="005E1BBF">
        <w:rPr>
          <w:rFonts w:ascii="Arial" w:hAnsi="Arial"/>
          <w:sz w:val="24"/>
          <w:szCs w:val="24"/>
          <w:lang w:eastAsia="el-GR"/>
        </w:rPr>
        <w:t>Ευχαριστώ, κύριε Πρόεδρε.</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Κύριε Υπουργέ, είμαι βέβαιος πως αναγνωρίζετε κι εσείς ότι ο πρωτογενής τομέας είναι ένας δυναμικός πυλώνας ανάπτυξης της χώρας μας, ένας πυλώνας, που παίζει σημαντικό ρόλο στην οικονομική ζωή όχι μόνο της χώρας μας, αλλά και πάρα πολλών Ελληνίδων και Ελλήνων. Μάλιστα, η </w:t>
      </w:r>
      <w:r w:rsidRPr="005E1BBF">
        <w:rPr>
          <w:rFonts w:ascii="Arial" w:hAnsi="Arial"/>
          <w:sz w:val="24"/>
          <w:szCs w:val="24"/>
          <w:lang w:eastAsia="el-GR"/>
        </w:rPr>
        <w:lastRenderedPageBreak/>
        <w:t>σημαντικότητα του πρωτογενούς τομέα αναδεικνύεται ακόμη περισσότερο από τη στιγμή που διαπιστώνουμε ότι ένας άλλος επίσης δομικός πυλώνας ανάπτυξης της χώρας μας, όπως είναι ο τουρισμός, είναι εξαιρετικά ευάλωτος σε τυχαία γεγονότα. Βλέπετε ότι με την πανδημία ο τουρισμός μας επλήγη πάρα πολύ, με αποτέλεσμα να έχουμε μείωση του Ακαθάριστου Εθνικού μας Προϊόντος και εξ αυτού του λόγου επιβάλλεται να δώσουμε ακόμη μεγαλύτερη σημασία στον πρωτογενή τομέα, που όπως σας είπα, αποτελεί έναν σταθερό και δομικό πυλώνα ανάπτυξης της χώρας μας.</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Ο αγροτικός τομέας, όμως, για να μπορέσει να ανταποκριθεί στις προκλήσεις της εποχής, θα πρέπει να εκσυγχρονισθεί και κυρίως να γίνει ανταγωνιστικός. Η σύγχρονη γεωργία απαιτείται να είναι οικονομικά βιώσιμη, περιβαλλοντικά ασφαλής, όπως εξάλλου απαιτεί και η διεθνής κοινότητα, αλλά και όπως αποτυπώνεται στην ευρωπαϊκή Πράσινη Συμφωνία.</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Προς αυτή την κατεύθυνση θεωρώ ότι είναι εξαιρετικής σημασίας να αξιοποιηθούν από τον πρωτογενή τομέα και από τους αγρότες μας οι ανανεώσιμες πηγές ενέργειας. Και σας το λέω αυτό διότι το μεγαλύτερο κόστος στην αγροτική παραγωγή είναι το κόστος άρδευσης, που κυρίως βασίζεται είτε στην ηλεκτρική ενέργεια, είτε στο πετρέλαιο. Εάν, μάλιστα, βασίζεται και στο πετρέλαιο, τότε το κόστος εκτοξεύεται εξαιρετικά υψηλά. Όμως και τώρα με τις αυξήσεις που έχουμε στο ηλεκτρικό ρεύμα –που, δυστυχώς, έρχονται από τη </w:t>
      </w:r>
      <w:r w:rsidRPr="005E1BBF">
        <w:rPr>
          <w:rFonts w:ascii="Arial" w:hAnsi="Arial"/>
          <w:sz w:val="24"/>
          <w:szCs w:val="24"/>
          <w:lang w:eastAsia="el-GR"/>
        </w:rPr>
        <w:lastRenderedPageBreak/>
        <w:t>διεθνή αγορά και όχι από εσωτερική διαδικασία- βλέπετε ότι το πρόβλημα αυτό θα επιδεινωθεί ακόμη περισσότερο.</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Θεωρώ, λοιπόν, ότι είναι προς τη σωστή κατεύθυνση η εγκατάσταση </w:t>
      </w:r>
      <w:proofErr w:type="spellStart"/>
      <w:r w:rsidRPr="005E1BBF">
        <w:rPr>
          <w:rFonts w:ascii="Arial" w:hAnsi="Arial"/>
          <w:sz w:val="24"/>
          <w:szCs w:val="24"/>
          <w:lang w:eastAsia="el-GR"/>
        </w:rPr>
        <w:t>φωτοβολταϊκών</w:t>
      </w:r>
      <w:proofErr w:type="spellEnd"/>
      <w:r w:rsidRPr="005E1BBF">
        <w:rPr>
          <w:rFonts w:ascii="Arial" w:hAnsi="Arial"/>
          <w:sz w:val="24"/>
          <w:szCs w:val="24"/>
          <w:lang w:eastAsia="el-GR"/>
        </w:rPr>
        <w:t xml:space="preserve"> συστημάτων στον αγροτικό τομέα για </w:t>
      </w:r>
      <w:proofErr w:type="spellStart"/>
      <w:r w:rsidRPr="005E1BBF">
        <w:rPr>
          <w:rFonts w:ascii="Arial" w:hAnsi="Arial"/>
          <w:sz w:val="24"/>
          <w:szCs w:val="24"/>
          <w:lang w:eastAsia="el-GR"/>
        </w:rPr>
        <w:t>αυτοπαραγωγή</w:t>
      </w:r>
      <w:proofErr w:type="spellEnd"/>
      <w:r w:rsidRPr="005E1BBF">
        <w:rPr>
          <w:rFonts w:ascii="Arial" w:hAnsi="Arial"/>
          <w:sz w:val="24"/>
          <w:szCs w:val="24"/>
          <w:lang w:eastAsia="el-GR"/>
        </w:rPr>
        <w:t xml:space="preserve"> ενέργειας. Ταυτόχρονα, όμως, πέρα από την κάλυψη της αγροτικής παραγωγής, πρέπει να υπάρχει η δυνατότητα της πλεονάζουσας ενέργειας να διατίθεται στο σύστημα και να αποτελεί ένα πρόσθετο εισόδημα για την αγρότισσα και τον αγρότη, για τον άνθρωπο της περιφέρειας. Είναι προς τη σωστή κατεύθυνση και εκτιμώ ότι προς αυτή την κατεύθυνση επιβάλλεται να ενισχύσουμε τους αγρότες μας, προκειμένου να προχωρήσουν στην εγκατάσταση </w:t>
      </w:r>
      <w:proofErr w:type="spellStart"/>
      <w:r w:rsidRPr="005E1BBF">
        <w:rPr>
          <w:rFonts w:ascii="Arial" w:hAnsi="Arial"/>
          <w:sz w:val="24"/>
          <w:szCs w:val="24"/>
          <w:lang w:eastAsia="el-GR"/>
        </w:rPr>
        <w:t>φωτοβολταϊκών</w:t>
      </w:r>
      <w:proofErr w:type="spellEnd"/>
      <w:r w:rsidRPr="005E1BBF">
        <w:rPr>
          <w:rFonts w:ascii="Arial" w:hAnsi="Arial"/>
          <w:sz w:val="24"/>
          <w:szCs w:val="24"/>
          <w:lang w:eastAsia="el-GR"/>
        </w:rPr>
        <w:t xml:space="preserve"> συστημάτων, στην </w:t>
      </w:r>
      <w:proofErr w:type="spellStart"/>
      <w:r w:rsidRPr="005E1BBF">
        <w:rPr>
          <w:rFonts w:ascii="Arial" w:hAnsi="Arial"/>
          <w:sz w:val="24"/>
          <w:szCs w:val="24"/>
          <w:lang w:eastAsia="el-GR"/>
        </w:rPr>
        <w:t>αυτοπαραγωγή</w:t>
      </w:r>
      <w:proofErr w:type="spellEnd"/>
      <w:r w:rsidRPr="005E1BBF">
        <w:rPr>
          <w:rFonts w:ascii="Arial" w:hAnsi="Arial"/>
          <w:sz w:val="24"/>
          <w:szCs w:val="24"/>
          <w:lang w:eastAsia="el-GR"/>
        </w:rPr>
        <w:t xml:space="preserve"> της ενέργειας, που χρειάζονται και να μειώσουν κατά αυτή την έννοια το κόστος παραγωγής, να συμβάλλουν στην προστασία του περιβάλλοντος, αλλά κυρίαρχα να αξιοποιήσουν μία ανανεώσιμη πηγή ενέργειας επ’ </w:t>
      </w:r>
      <w:proofErr w:type="spellStart"/>
      <w:r w:rsidRPr="005E1BBF">
        <w:rPr>
          <w:rFonts w:ascii="Arial" w:hAnsi="Arial"/>
          <w:sz w:val="24"/>
          <w:szCs w:val="24"/>
          <w:lang w:eastAsia="el-GR"/>
        </w:rPr>
        <w:t>ωφελεία</w:t>
      </w:r>
      <w:proofErr w:type="spellEnd"/>
      <w:r w:rsidRPr="005E1BBF">
        <w:rPr>
          <w:rFonts w:ascii="Arial" w:hAnsi="Arial"/>
          <w:sz w:val="24"/>
          <w:szCs w:val="24"/>
          <w:lang w:eastAsia="el-GR"/>
        </w:rPr>
        <w:t xml:space="preserve"> και ανάπτυξη της διαδικασίας της γεωργικής ανάπτυξης.</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Θεωρώ, λοιπόν, ότι το Υπουργείο μας θα πρέπει να στηρίξει τις αγρότισσες και τους αγρότες στην εγκατάσταση των </w:t>
      </w:r>
      <w:proofErr w:type="spellStart"/>
      <w:r w:rsidRPr="005E1BBF">
        <w:rPr>
          <w:rFonts w:ascii="Arial" w:hAnsi="Arial"/>
          <w:sz w:val="24"/>
          <w:szCs w:val="24"/>
          <w:lang w:eastAsia="el-GR"/>
        </w:rPr>
        <w:t>φωτοβολταϊκών</w:t>
      </w:r>
      <w:proofErr w:type="spellEnd"/>
      <w:r w:rsidRPr="005E1BBF">
        <w:rPr>
          <w:rFonts w:ascii="Arial" w:hAnsi="Arial"/>
          <w:sz w:val="24"/>
          <w:szCs w:val="24"/>
          <w:lang w:eastAsia="el-GR"/>
        </w:rPr>
        <w:t xml:space="preserve"> με ένα ισχυρό πρόγραμμα χρηματοδότησης και θα ήθελα προς αυτή την κατεύθυνση την άποψη του Υπουργείου.</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b/>
          <w:sz w:val="24"/>
          <w:szCs w:val="24"/>
          <w:lang w:eastAsia="el-GR"/>
        </w:rPr>
        <w:t xml:space="preserve">ΠΡΟΕΔΡΕΥΩΝ (Αθανάσιος Μπούρας): </w:t>
      </w:r>
      <w:r w:rsidRPr="005E1BBF">
        <w:rPr>
          <w:rFonts w:ascii="Arial" w:hAnsi="Arial"/>
          <w:sz w:val="24"/>
          <w:szCs w:val="24"/>
          <w:lang w:eastAsia="el-GR"/>
        </w:rPr>
        <w:t xml:space="preserve">Ευχαριστώ τον κ. </w:t>
      </w:r>
      <w:proofErr w:type="spellStart"/>
      <w:r w:rsidRPr="005E1BBF">
        <w:rPr>
          <w:rFonts w:ascii="Arial" w:hAnsi="Arial"/>
          <w:sz w:val="24"/>
          <w:szCs w:val="24"/>
          <w:lang w:eastAsia="el-GR"/>
        </w:rPr>
        <w:t>Κωτσό</w:t>
      </w:r>
      <w:proofErr w:type="spellEnd"/>
      <w:r w:rsidRPr="005E1BBF">
        <w:rPr>
          <w:rFonts w:ascii="Arial" w:hAnsi="Arial"/>
          <w:sz w:val="24"/>
          <w:szCs w:val="24"/>
          <w:lang w:eastAsia="el-GR"/>
        </w:rPr>
        <w:t>.</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lastRenderedPageBreak/>
        <w:t>Ορίστε, κύριε Υπουργέ, έχετε τον λόγο για την απάντησή σας.</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cs="Arial"/>
          <w:b/>
          <w:color w:val="111111"/>
          <w:sz w:val="24"/>
          <w:szCs w:val="24"/>
          <w:lang w:eastAsia="el-GR"/>
        </w:rPr>
        <w:t xml:space="preserve">ΝΙΚΟΛΑΟΣ ΤΑΓΑΡΑΣ (Υφυπουργός Περιβάλλοντος και Ενέργειας): </w:t>
      </w:r>
      <w:r w:rsidRPr="005E1BBF">
        <w:rPr>
          <w:rFonts w:ascii="Arial" w:hAnsi="Arial"/>
          <w:sz w:val="24"/>
          <w:szCs w:val="24"/>
          <w:lang w:eastAsia="el-GR"/>
        </w:rPr>
        <w:t xml:space="preserve"> Ευχαριστώ, κύριε Πρόεδρε.</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Κύριε συνάδελφε, κατ’ αρχάς συμφωνώ απόλυτα μαζί σας ως προς τον ρόλο, τον σημαντικό διαχρονικά, που παίζει ο πρωτογενής τομέας, οι αγρότες μας. Προερχόμενος, μάλιστα, από γονείς του πρωτογενούς τομέα, σίγουρα υπάρχει, αν θέλετε και μία προσωπική ευαισθησία, πέρα από την ταύτιση στους στόχους και στις απαιτήσεις στήριξης του πρωτογενούς τομέα.</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Θέλω να σας πω ότι το Υπουργείο Περιβάλλοντος και Ενέργειας έχει θέσει ως βασική προτεραιότητα τη στήριξη και ενίσχυση της αγροτικής οικονομίας και δραστηριότητας εντός του πλαισίου του ενεργειακού μετασχηματισμού, που εγκαινιάζει η Κυβέρνησή μας σε όλη τη χώρα.</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Στο πλαίσιο αυτό, το εθνικό σχέδιο για την ενέργεια και το κλίμα, το οποίο αναδεικνύει τις ιδιαιτερότητες που αφορούν στον χώρο, αλλά και τις αναπτυξιακές δυνατότητες που έχει η χώρα μας σε θέματα ενέργειας και αντιμετώπισης της κλιματικής κρίσης, έχει ως στόχο να αποτελέσει βασικό εργαλείο διαμόρφωσης της εθνικής πολιτικής για την ενέργεια και το κλίμα την επόμενη δεκαετία και για αυτό συμπεριλήφθηκε συγκεκριμένη θεματική ενότητα για τον αγροτικό τομέα, τη ναυτιλία και τον τουρισμό –αναφερθήκατε και εσείς </w:t>
      </w:r>
      <w:r w:rsidRPr="005E1BBF">
        <w:rPr>
          <w:rFonts w:ascii="Arial" w:hAnsi="Arial"/>
          <w:sz w:val="24"/>
          <w:szCs w:val="24"/>
          <w:lang w:eastAsia="el-GR"/>
        </w:rPr>
        <w:lastRenderedPageBreak/>
        <w:t>στον τουρισμό προηγουμένως- με προτεραιότητες πολιτικής για την επόμενη περίοδο και τα αντίστοιχα μέτρα για την υλοποίηση των προτεραιοτήτων.</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Πιο συγκεκριμένα, στο εθνικό σχέδιο για την ενέργεια και το κλίμα περιλαμβάνονται τρεις προτεραιότητες πολιτικής στον αγροτικό τομέα και μεταξύ αυτών η προώθηση, όπως σωστά και εσείς αναφερθήκατε, χρήσης ανανεώσιμων πηγών ενέργειας. Ειδικότερα προβλέπεται προώθηση χρήσης ΑΠΕ και δράσεων βελτίωσης ενεργειακής απόδοσης στον αγροτικό τομέα, συνδυαστικά με διαχείριση και αξιοποίηση γεωργικών και κτηνοτροφικών υπολειμμάτων και ανάπτυξη εγχώριας παραγωγής προηγμένων </w:t>
      </w:r>
      <w:proofErr w:type="spellStart"/>
      <w:r w:rsidRPr="005E1BBF">
        <w:rPr>
          <w:rFonts w:ascii="Arial" w:hAnsi="Arial"/>
          <w:sz w:val="24"/>
          <w:szCs w:val="24"/>
          <w:lang w:eastAsia="el-GR"/>
        </w:rPr>
        <w:t>βιοκαυσίμων</w:t>
      </w:r>
      <w:proofErr w:type="spellEnd"/>
      <w:r w:rsidRPr="005E1BBF">
        <w:rPr>
          <w:rFonts w:ascii="Arial" w:hAnsi="Arial"/>
          <w:sz w:val="24"/>
          <w:szCs w:val="24"/>
          <w:lang w:eastAsia="el-GR"/>
        </w:rPr>
        <w:t xml:space="preserve"> και εφοδιαστικών αλυσίδων για τη χρήση τους.</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Επιπλέον, η εγκατάσταση ΑΠΕ για παραγωγή ηλεκτρικής ενέργειας σε γαίες υψηλής παραγωγικότητας πρόκειται να δρομολογηθεί λαμβάνοντας υπ’ όψιν τις προβλέψεις του </w:t>
      </w:r>
      <w:proofErr w:type="spellStart"/>
      <w:r w:rsidRPr="005E1BBF">
        <w:rPr>
          <w:rFonts w:ascii="Arial" w:hAnsi="Arial"/>
          <w:sz w:val="24"/>
          <w:szCs w:val="24"/>
          <w:lang w:eastAsia="el-GR"/>
        </w:rPr>
        <w:t>αδειοδοτικού</w:t>
      </w:r>
      <w:proofErr w:type="spellEnd"/>
      <w:r w:rsidRPr="005E1BBF">
        <w:rPr>
          <w:rFonts w:ascii="Arial" w:hAnsi="Arial"/>
          <w:sz w:val="24"/>
          <w:szCs w:val="24"/>
          <w:lang w:eastAsia="el-GR"/>
        </w:rPr>
        <w:t xml:space="preserve"> και χωροταξικού πλαισίου, ώστε να διασφαλιστεί ότι η παραγωγή ενέργειας σε τέτοιες περιοχές δεν θα είναι ανταγωνιστική σε οικονομικές δραστηριότητες του γεωργικού και κτηνοτροφικού τομέα.</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Περαιτέρω προχωρούμε την προώθηση συστημάτων ΑΠΕ για θέρμανση και ψύξη στις γεωργικές και κτηνοτροφικές εκμεταλλεύσεις. Ενδεικτικά αναφέρεται η αξιοποίηση γεωθερμικής ενέργειας και λοιπών μορφών ΑΠΕ σε θερμοκήπια.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lastRenderedPageBreak/>
        <w:t xml:space="preserve">Αναφορικά δε με τη διάσταση της βελτίωσης της ενεργειακής απόδοσης, θα προωθηθούν μέτρα για την αντικατάσταση των υφιστάμενων μηχανημάτων και εγκαταστάσεων, που χρησιμοποιούνται τόσο στις γεωργικές όσο και στις κτηνοτροφικές εγκαταστάσεις και εκμεταλλεύσεις με νέα υψηλής ενεργειακής απόδοσης.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Προτεραιότητα επίσης θα δοθεί σε μηχανήματα και εξοπλισμό που χαρακτηρίζονται από υψηλή κατανάλωση ενέργειας, όπως ενδεικτικά είναι οι ελκυστήρες, οι θεριστικές και αλωνιστικές μηχανές, οι βαμβακοσυλλέκτες και σπαρτικές μηχανές στις γεωργικές εκμεταλλεύσεις και οι </w:t>
      </w:r>
      <w:proofErr w:type="spellStart"/>
      <w:r w:rsidRPr="005E1BBF">
        <w:rPr>
          <w:rFonts w:ascii="Arial" w:hAnsi="Arial"/>
          <w:sz w:val="24"/>
          <w:szCs w:val="24"/>
          <w:lang w:eastAsia="el-GR"/>
        </w:rPr>
        <w:t>αρμεκτικές</w:t>
      </w:r>
      <w:proofErr w:type="spellEnd"/>
      <w:r w:rsidRPr="005E1BBF">
        <w:rPr>
          <w:rFonts w:ascii="Arial" w:hAnsi="Arial"/>
          <w:sz w:val="24"/>
          <w:szCs w:val="24"/>
          <w:lang w:eastAsia="el-GR"/>
        </w:rPr>
        <w:t xml:space="preserve"> μηχανές, οι εκκολαπτικές μηχανές, τα μηχανήματα καθαρισμού και οι ταΐστρες στις κτηνοτροφικές εκμεταλλεύσεις.</w:t>
      </w:r>
    </w:p>
    <w:p w:rsidR="005E1BBF" w:rsidRPr="005E1BBF" w:rsidRDefault="005E1BBF" w:rsidP="005E1BBF">
      <w:pPr>
        <w:tabs>
          <w:tab w:val="left" w:pos="1800"/>
        </w:tabs>
        <w:spacing w:after="0" w:line="600" w:lineRule="auto"/>
        <w:ind w:firstLine="720"/>
        <w:jc w:val="both"/>
        <w:rPr>
          <w:rFonts w:ascii="Arial" w:hAnsi="Arial" w:cs="Arial"/>
          <w:sz w:val="24"/>
          <w:szCs w:val="24"/>
          <w:lang w:eastAsia="el-GR"/>
        </w:rPr>
      </w:pPr>
      <w:r w:rsidRPr="005E1BBF">
        <w:rPr>
          <w:rFonts w:ascii="Arial" w:hAnsi="Arial" w:cs="Arial"/>
          <w:sz w:val="24"/>
          <w:szCs w:val="24"/>
          <w:lang w:eastAsia="el-GR"/>
        </w:rPr>
        <w:t>(Στο σημείο αυτό κτυπάει το κουδούνι λήξεως του χρόνου ομιλίας του κυρίου Υπουργού)</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Τελειώνω, κύριε Πρόεδρε.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Έμφαση επίσης θα δοθεί στα αντλιοστάσια και στα συστήματα άρδευσης των καλλιεργειών με τον σχεδιασμό μέτρων τα οποία θα συμβάλλουν ταυτόχρονα τόσο στη μείωση της κατανάλωσης ενέργειας όσο και στην εξοικονόμηση νερού.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Θα συνεχίσω στη δευτερολογία μου.</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Ευχαριστώ.</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b/>
          <w:sz w:val="24"/>
          <w:szCs w:val="24"/>
          <w:lang w:eastAsia="el-GR"/>
        </w:rPr>
        <w:lastRenderedPageBreak/>
        <w:t xml:space="preserve">ΠΡΟΕΔΡΕΥΩΝ (Αθανάσιος Μπούρας): </w:t>
      </w:r>
      <w:r w:rsidRPr="005E1BBF">
        <w:rPr>
          <w:rFonts w:ascii="Arial" w:hAnsi="Arial"/>
          <w:sz w:val="24"/>
          <w:szCs w:val="24"/>
          <w:lang w:eastAsia="el-GR"/>
        </w:rPr>
        <w:t>Ευχαριστούμε τον κύριο Υπουργό.</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Ο κ. </w:t>
      </w:r>
      <w:proofErr w:type="spellStart"/>
      <w:r w:rsidRPr="005E1BBF">
        <w:rPr>
          <w:rFonts w:ascii="Arial" w:hAnsi="Arial"/>
          <w:sz w:val="24"/>
          <w:szCs w:val="24"/>
          <w:lang w:eastAsia="el-GR"/>
        </w:rPr>
        <w:t>Κωτσός</w:t>
      </w:r>
      <w:proofErr w:type="spellEnd"/>
      <w:r w:rsidRPr="005E1BBF">
        <w:rPr>
          <w:rFonts w:ascii="Arial" w:hAnsi="Arial"/>
          <w:sz w:val="24"/>
          <w:szCs w:val="24"/>
          <w:lang w:eastAsia="el-GR"/>
        </w:rPr>
        <w:t xml:space="preserve"> έχει τον λόγο για τη δευτερολογία του.</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b/>
          <w:sz w:val="24"/>
          <w:szCs w:val="24"/>
          <w:lang w:eastAsia="el-GR"/>
        </w:rPr>
        <w:t>ΓΕΩΡΓΙΟΣ ΚΩΤΣΟΣ:</w:t>
      </w:r>
      <w:r w:rsidRPr="005E1BBF">
        <w:rPr>
          <w:rFonts w:ascii="Arial" w:hAnsi="Arial"/>
          <w:sz w:val="24"/>
          <w:szCs w:val="24"/>
          <w:lang w:eastAsia="el-GR"/>
        </w:rPr>
        <w:t xml:space="preserve"> </w:t>
      </w:r>
      <w:r w:rsidRPr="005E1BBF">
        <w:rPr>
          <w:rFonts w:ascii="Arial" w:hAnsi="Arial" w:cs="Arial"/>
          <w:bCs/>
          <w:sz w:val="24"/>
          <w:szCs w:val="20"/>
          <w:lang w:eastAsia="el-GR"/>
        </w:rPr>
        <w:t>Κύριε Υπουργέ,</w:t>
      </w:r>
      <w:r w:rsidRPr="005E1BBF">
        <w:rPr>
          <w:rFonts w:ascii="Arial" w:hAnsi="Arial"/>
          <w:sz w:val="24"/>
          <w:szCs w:val="24"/>
          <w:lang w:eastAsia="el-GR"/>
        </w:rPr>
        <w:t xml:space="preserve"> είναι πραγματικά προς τη θετική κατεύθυνση η άποψη που εκφράσατε ότι το Υπουργείο σας στηρίζει τον εκσυγχρονισμό και την αναβάθμιση του πρωτογενούς τομέα, κυρίως μέσα από την εισαγωγή των ανανεώσιμων πηγών ενέργειας προς αυτή την κατεύθυνση.</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Θα ήθελα εδώ να επισημάνω πως ήταν εξαιρετικά ορθή προηγούμενη τροπολογία που ήρθε στη Βουλή και ψηφίστηκε, που ανέβασε την ποσότητα παραγόμενης ενέργειας από τα 100 </w:t>
      </w:r>
      <w:r w:rsidRPr="005E1BBF">
        <w:rPr>
          <w:rFonts w:ascii="Arial" w:hAnsi="Arial"/>
          <w:sz w:val="24"/>
          <w:szCs w:val="24"/>
          <w:lang w:val="en-US" w:eastAsia="el-GR"/>
        </w:rPr>
        <w:t>MW</w:t>
      </w:r>
      <w:r w:rsidRPr="005E1BBF">
        <w:rPr>
          <w:rFonts w:ascii="Arial" w:hAnsi="Arial"/>
          <w:sz w:val="24"/>
          <w:szCs w:val="24"/>
          <w:lang w:eastAsia="el-GR"/>
        </w:rPr>
        <w:t xml:space="preserve"> στα 100 </w:t>
      </w:r>
      <w:r w:rsidRPr="005E1BBF">
        <w:rPr>
          <w:rFonts w:ascii="Arial" w:hAnsi="Arial"/>
          <w:sz w:val="24"/>
          <w:szCs w:val="24"/>
          <w:lang w:val="en-US" w:eastAsia="el-GR"/>
        </w:rPr>
        <w:t>KW</w:t>
      </w:r>
      <w:r w:rsidRPr="005E1BBF">
        <w:rPr>
          <w:rFonts w:ascii="Arial" w:hAnsi="Arial"/>
          <w:sz w:val="24"/>
          <w:szCs w:val="24"/>
          <w:lang w:eastAsia="el-GR"/>
        </w:rPr>
        <w:t xml:space="preserve">, στα 500 </w:t>
      </w:r>
      <w:r w:rsidRPr="005E1BBF">
        <w:rPr>
          <w:rFonts w:ascii="Arial" w:hAnsi="Arial"/>
          <w:sz w:val="24"/>
          <w:szCs w:val="24"/>
          <w:lang w:val="en-US" w:eastAsia="el-GR"/>
        </w:rPr>
        <w:t>KW</w:t>
      </w:r>
      <w:r w:rsidRPr="005E1BBF">
        <w:rPr>
          <w:rFonts w:ascii="Arial" w:hAnsi="Arial"/>
          <w:sz w:val="24"/>
          <w:szCs w:val="24"/>
          <w:lang w:eastAsia="el-GR"/>
        </w:rPr>
        <w:t>, χωρίς να υπάρχει απώλεια της ιδιότητας του αγρότη.</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Εδώ όμως θα ήθελα να εστιάσουμε όχι στην παραγωγή ενέργειας από τον αγρότη παραγωγό ενέργειας, αλλά από τον αγρότη καταναλωτή ενέργειας στο επίπεδο του αντλιοστασίου του, στο επίπεδο δηλαδή της παραγωγής της ενέργειας, της </w:t>
      </w:r>
      <w:proofErr w:type="spellStart"/>
      <w:r w:rsidRPr="005E1BBF">
        <w:rPr>
          <w:rFonts w:ascii="Arial" w:hAnsi="Arial"/>
          <w:sz w:val="24"/>
          <w:szCs w:val="24"/>
          <w:lang w:eastAsia="el-GR"/>
        </w:rPr>
        <w:t>αυτοπαραγωγής</w:t>
      </w:r>
      <w:proofErr w:type="spellEnd"/>
      <w:r w:rsidRPr="005E1BBF">
        <w:rPr>
          <w:rFonts w:ascii="Arial" w:hAnsi="Arial"/>
          <w:sz w:val="24"/>
          <w:szCs w:val="24"/>
          <w:lang w:eastAsia="el-GR"/>
        </w:rPr>
        <w:t xml:space="preserve"> της ενέργειας, η οποία απαιτείται για τις αγροτικές καλλιέργειες. Και εκεί θα πρέπει αφ’ ενός μεν να χρηματοδοτήσουμε τον αγρότη προκειμένου να εγκαταστήσει από τα σύγχρονα συστήματα παραγωγής ενέργειας από ανανεώσιμες πηγές ενέργειας, αλλά και ταυτόχρονα να προβλέψουμε την πλεονάζουσα ενέργεια, που θα παράγουν αυτά τα </w:t>
      </w:r>
      <w:r w:rsidRPr="005E1BBF">
        <w:rPr>
          <w:rFonts w:ascii="Arial" w:hAnsi="Arial"/>
          <w:sz w:val="24"/>
          <w:szCs w:val="24"/>
          <w:lang w:eastAsia="el-GR"/>
        </w:rPr>
        <w:lastRenderedPageBreak/>
        <w:t>συστήματα και που δεν θα απαιτείται για την καλλιέργεια, να μπορεί να διατεθεί στο σύστημα, προκειμένου να αποκτήσει ένα επιπλέον εισόδημα ο αγρότης.</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Νομίζω ότι αυτές είναι δύο σημαντικές παράμετροι στις οποίες θα πρέπει να εστιάσουμε, στη χρηματοδότηση λοιπόν των αγροτών για την εγκατάσταση </w:t>
      </w:r>
      <w:proofErr w:type="spellStart"/>
      <w:r w:rsidRPr="005E1BBF">
        <w:rPr>
          <w:rFonts w:ascii="Arial" w:hAnsi="Arial"/>
          <w:sz w:val="24"/>
          <w:szCs w:val="24"/>
          <w:lang w:eastAsia="el-GR"/>
        </w:rPr>
        <w:t>φωτοβολταϊκών</w:t>
      </w:r>
      <w:proofErr w:type="spellEnd"/>
      <w:r w:rsidRPr="005E1BBF">
        <w:rPr>
          <w:rFonts w:ascii="Arial" w:hAnsi="Arial"/>
          <w:sz w:val="24"/>
          <w:szCs w:val="24"/>
          <w:lang w:eastAsia="el-GR"/>
        </w:rPr>
        <w:t xml:space="preserve"> συστημάτων, προκειμένου να έχουν </w:t>
      </w:r>
      <w:proofErr w:type="spellStart"/>
      <w:r w:rsidRPr="005E1BBF">
        <w:rPr>
          <w:rFonts w:ascii="Arial" w:hAnsi="Arial"/>
          <w:sz w:val="24"/>
          <w:szCs w:val="24"/>
          <w:lang w:eastAsia="el-GR"/>
        </w:rPr>
        <w:t>αυτοπαραγωγή</w:t>
      </w:r>
      <w:proofErr w:type="spellEnd"/>
      <w:r w:rsidRPr="005E1BBF">
        <w:rPr>
          <w:rFonts w:ascii="Arial" w:hAnsi="Arial"/>
          <w:sz w:val="24"/>
          <w:szCs w:val="24"/>
          <w:lang w:eastAsia="el-GR"/>
        </w:rPr>
        <w:t xml:space="preserve"> ενέργειας για τις αγροτικές τους καλλιέργειες και η πλεονάζουσα ενέργεια από τις καλλιέργειες να διατίθεται στο σύστημα, προκειμένου να αποτελέσει ένα επιπλέον εισόδημα για τους αγρότες.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Ευχαριστώ πολύ.</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b/>
          <w:sz w:val="24"/>
          <w:szCs w:val="24"/>
          <w:lang w:eastAsia="el-GR"/>
        </w:rPr>
        <w:t>ΠΡΟΕΔΡΕΥΩΝ (Αθανάσιος Μπούρας):</w:t>
      </w:r>
      <w:r w:rsidRPr="005E1BBF">
        <w:rPr>
          <w:rFonts w:ascii="Arial" w:hAnsi="Arial"/>
          <w:sz w:val="24"/>
          <w:szCs w:val="24"/>
          <w:lang w:eastAsia="el-GR"/>
        </w:rPr>
        <w:t xml:space="preserve"> Κι εμείς ευχαριστούμε τον κ. </w:t>
      </w:r>
      <w:proofErr w:type="spellStart"/>
      <w:r w:rsidRPr="005E1BBF">
        <w:rPr>
          <w:rFonts w:ascii="Arial" w:hAnsi="Arial"/>
          <w:sz w:val="24"/>
          <w:szCs w:val="24"/>
          <w:lang w:eastAsia="el-GR"/>
        </w:rPr>
        <w:t>Κωτσό</w:t>
      </w:r>
      <w:proofErr w:type="spellEnd"/>
      <w:r w:rsidRPr="005E1BBF">
        <w:rPr>
          <w:rFonts w:ascii="Arial" w:hAnsi="Arial"/>
          <w:sz w:val="24"/>
          <w:szCs w:val="24"/>
          <w:lang w:eastAsia="el-GR"/>
        </w:rPr>
        <w:t xml:space="preserve">.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Τον λόγο τώρα έχει ο Υπουργός για τη δευτερολογία του.</w:t>
      </w:r>
    </w:p>
    <w:p w:rsidR="005E1BBF" w:rsidRPr="005E1BBF" w:rsidRDefault="005E1BBF" w:rsidP="005E1BBF">
      <w:pPr>
        <w:spacing w:after="0" w:line="600" w:lineRule="auto"/>
        <w:ind w:firstLine="720"/>
        <w:jc w:val="both"/>
        <w:rPr>
          <w:rFonts w:ascii="Arial" w:hAnsi="Arial" w:cs="Arial"/>
          <w:bCs/>
          <w:sz w:val="24"/>
          <w:szCs w:val="20"/>
          <w:lang w:eastAsia="el-GR"/>
        </w:rPr>
      </w:pPr>
      <w:r w:rsidRPr="005E1BBF">
        <w:rPr>
          <w:rFonts w:ascii="Arial" w:hAnsi="Arial"/>
          <w:b/>
          <w:sz w:val="24"/>
          <w:szCs w:val="24"/>
          <w:lang w:eastAsia="el-GR"/>
        </w:rPr>
        <w:t xml:space="preserve">ΝΙΚΟΛΑΟΣ ΤΑΓΑΡΑΣ (Υφυπουργός Περιβάλλοντος και Ενέργειας): </w:t>
      </w:r>
      <w:r w:rsidRPr="005E1BBF">
        <w:rPr>
          <w:rFonts w:ascii="Arial" w:hAnsi="Arial"/>
          <w:sz w:val="24"/>
          <w:szCs w:val="24"/>
          <w:lang w:eastAsia="el-GR"/>
        </w:rPr>
        <w:t xml:space="preserve">Ευχαριστώ, </w:t>
      </w:r>
      <w:r w:rsidRPr="005E1BBF">
        <w:rPr>
          <w:rFonts w:ascii="Arial" w:hAnsi="Arial" w:cs="Arial"/>
          <w:bCs/>
          <w:sz w:val="24"/>
          <w:szCs w:val="20"/>
          <w:lang w:eastAsia="el-GR"/>
        </w:rPr>
        <w:t>κύριε Πρόεδρε.</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Συνεχίζω, αγαπητέ συνάδελφε, και συμφωνώντας στις παρατηρήσεις και τις προσθήκες με την δευτερολογία σας, με ποιες είναι οι παρεμβάσεις ακριβώς στην κατεύθυνση που περιγράψατε:</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Ενεργειακά αποδοτικός εξοπλισμός θα προωθηθεί για τα βασικότερα συστήματα που χρησιμοποιούνται, όπως είναι ενδεικτικά οι αντλίες, τα συγκροτήματα τεχνητής βροχής, οι αυτοκινούμενοι μεγάλοι εκτοξευτήρες, τα </w:t>
      </w:r>
      <w:r w:rsidRPr="005E1BBF">
        <w:rPr>
          <w:rFonts w:ascii="Arial" w:hAnsi="Arial"/>
          <w:sz w:val="24"/>
          <w:szCs w:val="24"/>
          <w:lang w:eastAsia="el-GR"/>
        </w:rPr>
        <w:lastRenderedPageBreak/>
        <w:t xml:space="preserve">συγκροτήματα άρδευσης με σταγόνες και τα </w:t>
      </w:r>
      <w:proofErr w:type="spellStart"/>
      <w:r w:rsidRPr="005E1BBF">
        <w:rPr>
          <w:rFonts w:ascii="Arial" w:hAnsi="Arial"/>
          <w:sz w:val="24"/>
          <w:szCs w:val="24"/>
          <w:lang w:eastAsia="el-GR"/>
        </w:rPr>
        <w:t>αυτοπροωθούμενα</w:t>
      </w:r>
      <w:proofErr w:type="spellEnd"/>
      <w:r w:rsidRPr="005E1BBF">
        <w:rPr>
          <w:rFonts w:ascii="Arial" w:hAnsi="Arial"/>
          <w:sz w:val="24"/>
          <w:szCs w:val="24"/>
          <w:lang w:eastAsia="el-GR"/>
        </w:rPr>
        <w:t xml:space="preserve"> συγκροτήματα τεχνικής βροχής.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Ειδικότερα για την παραγωγή θερμικής και ψυκτικής ενέργειας, ο συγκεκριμένος στόχος θα επιτευχθεί τόσο από μεμονωμένα όσο και από κεντρικά συστήματα ενίσχυσης. Στην κατεύθυνση αυτή θα διερευνηθεί η εγκατάσταση συστημάτων τηλεθέρμανσης και συστημάτων </w:t>
      </w:r>
      <w:proofErr w:type="spellStart"/>
      <w:r w:rsidRPr="005E1BBF">
        <w:rPr>
          <w:rFonts w:ascii="Arial" w:hAnsi="Arial"/>
          <w:sz w:val="24"/>
          <w:szCs w:val="24"/>
          <w:lang w:eastAsia="el-GR"/>
        </w:rPr>
        <w:t>μικροσυμπαραγωγής</w:t>
      </w:r>
      <w:proofErr w:type="spellEnd"/>
      <w:r w:rsidRPr="005E1BBF">
        <w:rPr>
          <w:rFonts w:ascii="Arial" w:hAnsi="Arial"/>
          <w:sz w:val="24"/>
          <w:szCs w:val="24"/>
          <w:lang w:eastAsia="el-GR"/>
        </w:rPr>
        <w:t xml:space="preserve">.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Μάλιστα στις αρχές του 2022 προβλέπεται ήδη η προκήρυξη νέας δράσης στο Πρόγραμμα Αγροτικής Ανάπτυξης, στην οποία μεταξύ άλλων επιλέξιμων επενδύσεων θα είναι επιλέξιμη η παραγωγή ενέργειας από ανανεώσιμες πηγές για τις ανάγκες της ενεργειακής εκμετάλλευσης, ώστε να συμβάλλουν στην </w:t>
      </w:r>
      <w:proofErr w:type="spellStart"/>
      <w:r w:rsidRPr="005E1BBF">
        <w:rPr>
          <w:rFonts w:ascii="Arial" w:hAnsi="Arial"/>
          <w:sz w:val="24"/>
          <w:szCs w:val="24"/>
          <w:lang w:eastAsia="el-GR"/>
        </w:rPr>
        <w:t>αειφορία</w:t>
      </w:r>
      <w:proofErr w:type="spellEnd"/>
      <w:r w:rsidRPr="005E1BBF">
        <w:rPr>
          <w:rFonts w:ascii="Arial" w:hAnsi="Arial"/>
          <w:sz w:val="24"/>
          <w:szCs w:val="24"/>
          <w:lang w:eastAsia="el-GR"/>
        </w:rPr>
        <w:t xml:space="preserve"> του περιβάλλοντος και στην ορθολογική χρήση των φυσικών πόρων, λαμβάνοντας υπ’ όψιν τις εκτιμήσεις για την κλιματική κρίση-αλλαγή, καθώς και τη βελτίωση των περιβαλλοντικών επιδοτήσεων της εκμετάλλευσης.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Σημείωση ως προς την αναφορά των καταστροφών του «Ιανού» που αναφέρει η επίκαιρη ερώτησή σας: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Επειδή αναφερθήκατε στις καταστροφές που προκλήθηκαν σε γεωργικές εκμεταλλεύσεις περιοχών της χώρας από τον μεσογειακό κυκλώνα «Ιανό» τον Σεπτέμβριο του 2020, όσον αφορά στην Περιφέρεια Θεσσαλίας και </w:t>
      </w:r>
      <w:r w:rsidRPr="005E1BBF">
        <w:rPr>
          <w:rFonts w:ascii="Arial" w:hAnsi="Arial"/>
          <w:sz w:val="24"/>
          <w:szCs w:val="24"/>
          <w:lang w:eastAsia="el-GR"/>
        </w:rPr>
        <w:lastRenderedPageBreak/>
        <w:t xml:space="preserve">συγκεκριμένα για τις ζημιές στις γεωργικές εκμεταλλεύσεις της Περιφερειακής Ενότητας Καρδίτσας, αξίζει να σημειωθεί ότι ο ΕΛΓΑ, υλοποιώντας την οδηγία της πολιτείας, η οποία εκφράστηκε με τις νομοθετικές ρυθμίσεις του ν.4737/2020, που για πρώτη φορά </w:t>
      </w:r>
      <w:proofErr w:type="spellStart"/>
      <w:r w:rsidRPr="005E1BBF">
        <w:rPr>
          <w:rFonts w:ascii="Arial" w:hAnsi="Arial"/>
          <w:sz w:val="24"/>
          <w:szCs w:val="24"/>
          <w:lang w:eastAsia="el-GR"/>
        </w:rPr>
        <w:t>εδίδοντο</w:t>
      </w:r>
      <w:proofErr w:type="spellEnd"/>
      <w:r w:rsidRPr="005E1BBF">
        <w:rPr>
          <w:rFonts w:ascii="Arial" w:hAnsi="Arial"/>
          <w:sz w:val="24"/>
          <w:szCs w:val="24"/>
          <w:lang w:eastAsia="el-GR"/>
        </w:rPr>
        <w:t xml:space="preserve"> αποζημιώσεις στο 100% της </w:t>
      </w:r>
      <w:proofErr w:type="spellStart"/>
      <w:r w:rsidRPr="005E1BBF">
        <w:rPr>
          <w:rFonts w:ascii="Arial" w:hAnsi="Arial"/>
          <w:sz w:val="24"/>
          <w:szCs w:val="24"/>
          <w:lang w:eastAsia="el-GR"/>
        </w:rPr>
        <w:t>ασφαλιζόμενης</w:t>
      </w:r>
      <w:proofErr w:type="spellEnd"/>
      <w:r w:rsidRPr="005E1BBF">
        <w:rPr>
          <w:rFonts w:ascii="Arial" w:hAnsi="Arial"/>
          <w:sz w:val="24"/>
          <w:szCs w:val="24"/>
          <w:lang w:eastAsia="el-GR"/>
        </w:rPr>
        <w:t xml:space="preserve"> αξίας και μάλιστα εντός τεσσάρων μηνών από την εμφάνιση του προαναφερόμενου αιτίου, κατέβαλε συνολικά στην ανωτέρω περιφερειακή ενότητα -τα γνωρίζετε βέβαια, αλλά τα επισημαίνω με αφορμή την ερώτησή σας- αποζημιώσεις ύψους 24.269.000 ευρώ στους ασφαλιστικά ενήμερους παραγωγούς.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Το θεσμικό πλαίσιο τώρα για την ενίσχυση και τα επενδυτικά κίνητρα των αγροτών ως προς τις ΑΠΕ και τον ενεργειακό συμψηφισμό θα έρθει ως επιστέγασμα σε όσα ήδη, έχει πράξει η Κυβέρνησή μας και ειδικότερα, ο Πρωθυπουργός μας Κυριάκος Μητσοτάκης στην κατεύθυνση αυτή. </w:t>
      </w:r>
    </w:p>
    <w:p w:rsidR="005E1BBF" w:rsidRPr="005E1BBF" w:rsidRDefault="005E1BBF" w:rsidP="005E1BBF">
      <w:pPr>
        <w:tabs>
          <w:tab w:val="left" w:pos="1800"/>
        </w:tabs>
        <w:spacing w:after="0" w:line="600" w:lineRule="auto"/>
        <w:ind w:firstLine="720"/>
        <w:jc w:val="both"/>
        <w:rPr>
          <w:rFonts w:ascii="Arial" w:hAnsi="Arial" w:cs="Arial"/>
          <w:sz w:val="24"/>
          <w:szCs w:val="24"/>
          <w:lang w:eastAsia="el-GR"/>
        </w:rPr>
      </w:pPr>
      <w:r w:rsidRPr="005E1BBF">
        <w:rPr>
          <w:rFonts w:ascii="Arial" w:hAnsi="Arial" w:cs="Arial"/>
          <w:sz w:val="24"/>
          <w:szCs w:val="24"/>
          <w:lang w:eastAsia="el-GR"/>
        </w:rPr>
        <w:t>(Στο σημείο αυτό κτυπάει το κουδούνι λήξεως του χρόνου ομιλίας του κυρίου Υπουργού)</w:t>
      </w:r>
    </w:p>
    <w:p w:rsidR="005E1BBF" w:rsidRPr="005E1BBF" w:rsidRDefault="005E1BBF" w:rsidP="005E1BBF">
      <w:pPr>
        <w:tabs>
          <w:tab w:val="left" w:pos="1800"/>
        </w:tabs>
        <w:spacing w:after="0" w:line="600" w:lineRule="auto"/>
        <w:ind w:firstLine="720"/>
        <w:jc w:val="both"/>
        <w:rPr>
          <w:rFonts w:ascii="Arial" w:hAnsi="Arial" w:cs="Arial"/>
          <w:sz w:val="24"/>
          <w:szCs w:val="24"/>
          <w:lang w:eastAsia="el-GR"/>
        </w:rPr>
      </w:pPr>
      <w:r w:rsidRPr="005E1BBF">
        <w:rPr>
          <w:rFonts w:ascii="Arial" w:hAnsi="Arial" w:cs="Arial"/>
          <w:sz w:val="24"/>
          <w:szCs w:val="24"/>
          <w:lang w:eastAsia="el-GR"/>
        </w:rPr>
        <w:t xml:space="preserve">Λίγο ακόμη χρόνο, </w:t>
      </w:r>
      <w:r w:rsidRPr="005E1BBF">
        <w:rPr>
          <w:rFonts w:ascii="Arial" w:hAnsi="Arial" w:cs="Arial"/>
          <w:bCs/>
          <w:sz w:val="24"/>
          <w:szCs w:val="20"/>
          <w:lang w:eastAsia="el-GR"/>
        </w:rPr>
        <w:t>κύριε Πρόεδρε.</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Με την πρόσφατη υπουργική απόφασή μου, θυμίζω, του Αυγούστου του 2021, αυξάνεται το όριο ισχύος για την εγκατάσταση σταθμών -αναφερθήκατε κι εσείς- ΑΠΕ για εφαρμογή ενεργειακού συμψηφισμού ή εικονικού ενεργειακού συμψηφισμού στο διασυνδεδεμένο δίκτυο και στην Κρήτη από 1 σε 3 </w:t>
      </w:r>
      <w:r w:rsidRPr="005E1BBF">
        <w:rPr>
          <w:rFonts w:ascii="Arial" w:hAnsi="Arial"/>
          <w:sz w:val="24"/>
          <w:szCs w:val="24"/>
          <w:lang w:val="en-US" w:eastAsia="el-GR"/>
        </w:rPr>
        <w:t>MW</w:t>
      </w:r>
      <w:r w:rsidRPr="005E1BBF">
        <w:rPr>
          <w:rFonts w:ascii="Arial" w:hAnsi="Arial"/>
          <w:sz w:val="24"/>
          <w:szCs w:val="24"/>
          <w:lang w:eastAsia="el-GR"/>
        </w:rPr>
        <w:t>.</w:t>
      </w:r>
      <w:r w:rsidRPr="005E1BBF" w:rsidDel="004340E5">
        <w:rPr>
          <w:rFonts w:ascii="Arial" w:hAnsi="Arial"/>
          <w:sz w:val="24"/>
          <w:szCs w:val="24"/>
          <w:lang w:eastAsia="el-GR"/>
        </w:rPr>
        <w:t xml:space="preserve">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lastRenderedPageBreak/>
        <w:t xml:space="preserve">Έτσι δίνεται η δυνατότητα στη βιομηχανία και σε άλλες </w:t>
      </w:r>
      <w:proofErr w:type="spellStart"/>
      <w:r w:rsidRPr="005E1BBF">
        <w:rPr>
          <w:rFonts w:ascii="Arial" w:hAnsi="Arial"/>
          <w:sz w:val="24"/>
          <w:szCs w:val="24"/>
          <w:lang w:eastAsia="el-GR"/>
        </w:rPr>
        <w:t>ενεργοβόρες</w:t>
      </w:r>
      <w:proofErr w:type="spellEnd"/>
      <w:r w:rsidRPr="005E1BBF">
        <w:rPr>
          <w:rFonts w:ascii="Arial" w:hAnsi="Arial"/>
          <w:sz w:val="24"/>
          <w:szCs w:val="24"/>
          <w:lang w:eastAsia="el-GR"/>
        </w:rPr>
        <w:t xml:space="preserve"> δραστηριότητες να καλύψουν τις ανάγκες τους με πράσινη ενέργεια, περιορίζοντας το κόστος και μειώνοντας το περιβαλλοντικό αποτύπωμα.</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Επίσης, αυξάνεται στο ηλεκτρονικό σύστημα της Ρόδου τα όρια ισχύος από 500 </w:t>
      </w:r>
      <w:r w:rsidRPr="005E1BBF">
        <w:rPr>
          <w:rFonts w:ascii="Arial" w:hAnsi="Arial"/>
          <w:sz w:val="24"/>
          <w:szCs w:val="24"/>
          <w:lang w:val="en-US" w:eastAsia="el-GR"/>
        </w:rPr>
        <w:t>KW</w:t>
      </w:r>
      <w:r w:rsidRPr="005E1BBF">
        <w:rPr>
          <w:rFonts w:ascii="Arial" w:hAnsi="Arial"/>
          <w:sz w:val="24"/>
          <w:szCs w:val="24"/>
          <w:lang w:eastAsia="el-GR"/>
        </w:rPr>
        <w:t xml:space="preserve"> σε 1 </w:t>
      </w:r>
      <w:r w:rsidRPr="005E1BBF">
        <w:rPr>
          <w:rFonts w:ascii="Arial" w:hAnsi="Arial"/>
          <w:sz w:val="24"/>
          <w:szCs w:val="24"/>
          <w:lang w:val="en-US" w:eastAsia="el-GR"/>
        </w:rPr>
        <w:t>MW</w:t>
      </w:r>
      <w:r w:rsidRPr="005E1BBF">
        <w:rPr>
          <w:rFonts w:ascii="Arial" w:hAnsi="Arial"/>
          <w:sz w:val="24"/>
          <w:szCs w:val="24"/>
          <w:lang w:eastAsia="el-GR"/>
        </w:rPr>
        <w:t xml:space="preserve"> για σταθμούς που εγκαθίστανται από ενεργειακές κοινότητες. Αυξάνονται τα όρια ισχύος από 300 </w:t>
      </w:r>
      <w:r w:rsidRPr="005E1BBF">
        <w:rPr>
          <w:rFonts w:ascii="Arial" w:hAnsi="Arial"/>
          <w:sz w:val="24"/>
          <w:szCs w:val="24"/>
          <w:lang w:val="en-US" w:eastAsia="el-GR"/>
        </w:rPr>
        <w:t>KW</w:t>
      </w:r>
      <w:r w:rsidRPr="005E1BBF">
        <w:rPr>
          <w:rFonts w:ascii="Arial" w:hAnsi="Arial"/>
          <w:sz w:val="24"/>
          <w:szCs w:val="24"/>
          <w:lang w:eastAsia="el-GR"/>
        </w:rPr>
        <w:t xml:space="preserve"> στα 500 </w:t>
      </w:r>
      <w:r w:rsidRPr="005E1BBF">
        <w:rPr>
          <w:rFonts w:ascii="Arial" w:hAnsi="Arial"/>
          <w:sz w:val="24"/>
          <w:szCs w:val="24"/>
          <w:lang w:val="en-US" w:eastAsia="el-GR"/>
        </w:rPr>
        <w:t>KW</w:t>
      </w:r>
      <w:r w:rsidRPr="005E1BBF">
        <w:rPr>
          <w:rFonts w:ascii="Arial" w:hAnsi="Arial"/>
          <w:sz w:val="24"/>
          <w:szCs w:val="24"/>
          <w:lang w:eastAsia="el-GR"/>
        </w:rPr>
        <w:t xml:space="preserve"> σε σταθμούς που εγκαθίστανται από νομικά πρόσωπα δημοσίου ή ιδιωτικού δικαίου που επιδιώκουν κοινωφελείς ή άλλους σκοπούς δημοσίου συμφέροντος.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Για σταθμούς ισχύος έως 10,8 </w:t>
      </w:r>
      <w:r w:rsidRPr="005E1BBF">
        <w:rPr>
          <w:rFonts w:ascii="Arial" w:hAnsi="Arial"/>
          <w:sz w:val="24"/>
          <w:szCs w:val="24"/>
          <w:lang w:val="en-US" w:eastAsia="el-GR"/>
        </w:rPr>
        <w:t>KW</w:t>
      </w:r>
      <w:r w:rsidRPr="005E1BBF">
        <w:rPr>
          <w:rFonts w:ascii="Arial" w:hAnsi="Arial"/>
          <w:sz w:val="24"/>
          <w:szCs w:val="24"/>
          <w:lang w:eastAsia="el-GR"/>
        </w:rPr>
        <w:t xml:space="preserve"> για τριφασικές παροχές και μέχρι 5 </w:t>
      </w:r>
      <w:r w:rsidRPr="005E1BBF">
        <w:rPr>
          <w:rFonts w:ascii="Arial" w:hAnsi="Arial"/>
          <w:sz w:val="24"/>
          <w:szCs w:val="24"/>
          <w:lang w:val="en-US" w:eastAsia="el-GR"/>
        </w:rPr>
        <w:t>KW</w:t>
      </w:r>
      <w:r w:rsidRPr="005E1BBF">
        <w:rPr>
          <w:rFonts w:ascii="Arial" w:hAnsi="Arial"/>
          <w:sz w:val="24"/>
          <w:szCs w:val="24"/>
          <w:lang w:eastAsia="el-GR"/>
        </w:rPr>
        <w:t xml:space="preserve"> για μονοφασικές παροχές, προβλέπεται η δυνατότητα σύνδεσης με ενέργειες του ενδιαφερομένου και απλή ενημέρωση του ΔΕΔΔΗΕ. Με τη διάταξη αυτή επιταχύνεται η εγκατάσταση μικρών </w:t>
      </w:r>
      <w:proofErr w:type="spellStart"/>
      <w:r w:rsidRPr="005E1BBF">
        <w:rPr>
          <w:rFonts w:ascii="Arial" w:hAnsi="Arial"/>
          <w:sz w:val="24"/>
          <w:szCs w:val="24"/>
          <w:lang w:eastAsia="el-GR"/>
        </w:rPr>
        <w:t>φωτοβολταϊκών</w:t>
      </w:r>
      <w:proofErr w:type="spellEnd"/>
      <w:r w:rsidRPr="005E1BBF">
        <w:rPr>
          <w:rFonts w:ascii="Arial" w:hAnsi="Arial"/>
          <w:sz w:val="24"/>
          <w:szCs w:val="24"/>
          <w:lang w:eastAsia="el-GR"/>
        </w:rPr>
        <w:t xml:space="preserve"> σταθμών, όπως εκείνων που τοποθετούνται στις στέγες σπιτιών και επαγγελματικών κτηρίων.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Συνεπώς, ο στόχος είναι να αξιοποιήσουμε κάθε δυνατότητα και με αφορμή -αιτία είναι- αυτά που εξελίσσονται τελευταία και νομίζω σε όλη την έκτασή τους, είναι να μπορέσουμε να αναστρέψουμε τις αιτίες που μας οδηγούν στην κλιματική κρίση.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Οι ανανεώσιμες πηγές ενέργειας και στο κομμάτι που αναφερθήκατε στον πρωτογενή τομέα, αλλά και γενικότερα στις ενεργειακές ανάγκες της </w:t>
      </w:r>
      <w:r w:rsidRPr="005E1BBF">
        <w:rPr>
          <w:rFonts w:ascii="Arial" w:hAnsi="Arial"/>
          <w:sz w:val="24"/>
          <w:szCs w:val="24"/>
          <w:lang w:eastAsia="el-GR"/>
        </w:rPr>
        <w:lastRenderedPageBreak/>
        <w:t xml:space="preserve">χώρας, είναι στόχος της Κυβέρνησης και οτιδήποτε χρειαστεί, χρήματα εδώ διαθέτουμε και είναι προτεραιότητα να μεταβούμε από μια παλιά παραγωγή ως ενεργειακό μοντέλο σε ένα καινούργιο. </w:t>
      </w:r>
    </w:p>
    <w:p w:rsidR="005E1BBF" w:rsidRPr="005E1BBF" w:rsidRDefault="005E1BBF" w:rsidP="005E1BBF">
      <w:pPr>
        <w:spacing w:after="0" w:line="600" w:lineRule="auto"/>
        <w:ind w:firstLine="720"/>
        <w:jc w:val="both"/>
        <w:rPr>
          <w:rFonts w:ascii="Arial" w:hAnsi="Arial" w:cs="Arial"/>
          <w:bCs/>
          <w:sz w:val="24"/>
          <w:szCs w:val="20"/>
          <w:lang w:eastAsia="el-GR"/>
        </w:rPr>
      </w:pPr>
      <w:r w:rsidRPr="005E1BBF">
        <w:rPr>
          <w:rFonts w:ascii="Arial" w:hAnsi="Arial"/>
          <w:sz w:val="24"/>
          <w:szCs w:val="24"/>
          <w:lang w:eastAsia="el-GR"/>
        </w:rPr>
        <w:t xml:space="preserve">Ευχαριστώ, </w:t>
      </w:r>
      <w:r w:rsidRPr="005E1BBF">
        <w:rPr>
          <w:rFonts w:ascii="Arial" w:hAnsi="Arial" w:cs="Arial"/>
          <w:bCs/>
          <w:sz w:val="24"/>
          <w:szCs w:val="20"/>
          <w:lang w:eastAsia="el-GR"/>
        </w:rPr>
        <w:t>κύριε Πρόεδρε.</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b/>
          <w:sz w:val="24"/>
          <w:szCs w:val="24"/>
          <w:lang w:eastAsia="el-GR"/>
        </w:rPr>
        <w:t>ΠΡΟΕΔΡΕΥΩΝ (Αθανάσιος Μπούρας):</w:t>
      </w:r>
      <w:r w:rsidRPr="005E1BBF">
        <w:rPr>
          <w:rFonts w:ascii="Arial" w:hAnsi="Arial"/>
          <w:sz w:val="24"/>
          <w:szCs w:val="24"/>
          <w:lang w:eastAsia="el-GR"/>
        </w:rPr>
        <w:t xml:space="preserve"> Κι εμείς ευχαριστούμε, κύριε Υπουργέ.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Προχωρούμε στην πρώτη με αριθμό 25/4-10-2021 επίκαιρη ερώτηση δεύτερου κύκλου του Βουλευτή Έβρου της Νέας Δημοκρατίας κ.</w:t>
      </w:r>
      <w:r w:rsidRPr="005E1BBF">
        <w:rPr>
          <w:rFonts w:ascii="Arial" w:hAnsi="Arial"/>
          <w:b/>
          <w:bCs/>
          <w:sz w:val="24"/>
          <w:szCs w:val="24"/>
          <w:lang w:eastAsia="el-GR"/>
        </w:rPr>
        <w:t xml:space="preserve"> </w:t>
      </w:r>
      <w:r w:rsidRPr="005E1BBF">
        <w:rPr>
          <w:rFonts w:ascii="Arial" w:hAnsi="Arial"/>
          <w:bCs/>
          <w:sz w:val="24"/>
          <w:szCs w:val="24"/>
          <w:lang w:eastAsia="el-GR"/>
        </w:rPr>
        <w:t xml:space="preserve">Αναστάσιου (Τάσου) </w:t>
      </w:r>
      <w:proofErr w:type="spellStart"/>
      <w:r w:rsidRPr="005E1BBF">
        <w:rPr>
          <w:rFonts w:ascii="Arial" w:hAnsi="Arial"/>
          <w:bCs/>
          <w:sz w:val="24"/>
          <w:szCs w:val="24"/>
          <w:lang w:eastAsia="el-GR"/>
        </w:rPr>
        <w:t>Δημοσχάκη</w:t>
      </w:r>
      <w:proofErr w:type="spellEnd"/>
      <w:r w:rsidRPr="005E1BBF">
        <w:rPr>
          <w:rFonts w:ascii="Arial" w:hAnsi="Arial"/>
          <w:sz w:val="24"/>
          <w:szCs w:val="24"/>
          <w:lang w:eastAsia="el-GR"/>
        </w:rPr>
        <w:t xml:space="preserve"> προς τον Υπουργό</w:t>
      </w:r>
      <w:r w:rsidRPr="005E1BBF">
        <w:rPr>
          <w:rFonts w:ascii="Arial" w:hAnsi="Arial"/>
          <w:bCs/>
          <w:sz w:val="24"/>
          <w:szCs w:val="24"/>
          <w:lang w:eastAsia="el-GR"/>
        </w:rPr>
        <w:t xml:space="preserve"> Περιβάλλοντος και Ενέργειας,</w:t>
      </w:r>
      <w:r w:rsidRPr="005E1BBF">
        <w:rPr>
          <w:rFonts w:ascii="Arial" w:hAnsi="Arial"/>
          <w:sz w:val="24"/>
          <w:szCs w:val="24"/>
          <w:lang w:eastAsia="el-GR"/>
        </w:rPr>
        <w:t xml:space="preserve"> με θέμα: «Ο κάθετος ενεργειακός άξονας θα προσφέρει πολύτιμο αναπτυξιακό πλεονέκτημα στον Νομό Έβρου».</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Κύριε </w:t>
      </w:r>
      <w:proofErr w:type="spellStart"/>
      <w:r w:rsidRPr="005E1BBF">
        <w:rPr>
          <w:rFonts w:ascii="Arial" w:hAnsi="Arial"/>
          <w:sz w:val="24"/>
          <w:szCs w:val="24"/>
          <w:lang w:eastAsia="el-GR"/>
        </w:rPr>
        <w:t>Δημοσχάκη</w:t>
      </w:r>
      <w:proofErr w:type="spellEnd"/>
      <w:r w:rsidRPr="005E1BBF">
        <w:rPr>
          <w:rFonts w:ascii="Arial" w:hAnsi="Arial"/>
          <w:sz w:val="24"/>
          <w:szCs w:val="24"/>
          <w:lang w:eastAsia="el-GR"/>
        </w:rPr>
        <w:t>, έχετε τον λόγο για την πρωτολογία σας.</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b/>
          <w:sz w:val="24"/>
          <w:szCs w:val="24"/>
          <w:lang w:eastAsia="el-GR"/>
        </w:rPr>
        <w:t>ΑΝΑΣΤΑΣΙΟΣ (ΤΑΣΟΣ) ΔΗΜΟΣΧΑΚΗΣ:</w:t>
      </w:r>
      <w:r w:rsidRPr="005E1BBF">
        <w:rPr>
          <w:rFonts w:ascii="Arial" w:hAnsi="Arial"/>
          <w:sz w:val="24"/>
          <w:szCs w:val="24"/>
          <w:lang w:eastAsia="el-GR"/>
        </w:rPr>
        <w:t xml:space="preserve"> </w:t>
      </w:r>
      <w:r w:rsidRPr="005E1BBF">
        <w:rPr>
          <w:rFonts w:ascii="Arial" w:hAnsi="Arial" w:cs="Arial"/>
          <w:bCs/>
          <w:sz w:val="24"/>
          <w:szCs w:val="20"/>
          <w:lang w:eastAsia="el-GR"/>
        </w:rPr>
        <w:t>Κύριε Πρόεδρε,</w:t>
      </w:r>
      <w:r w:rsidRPr="005E1BBF">
        <w:rPr>
          <w:rFonts w:ascii="Arial" w:hAnsi="Arial"/>
          <w:sz w:val="24"/>
          <w:szCs w:val="24"/>
          <w:lang w:eastAsia="el-GR"/>
        </w:rPr>
        <w:t xml:space="preserve"> ευχαριστώ πολύ.</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Κύριε Υφυπουργέ, η Κυβέρνηση της Νέας Δημοκρατίας, πιστή στις εξαγγελίες της, προχωρά στην επέκταση της διανομής φυσικού αερίου σε όλη τη χώρα και ξεκινά αυτή τη διαδικασία από την Περιφέρεια Ανατολικής Μακεδονίας και Θράκης.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Είναι ένα εμβληματικό έργο το οποίο εγκαινίασε συμβολικά ο ίδιος ο Πρωθυπουργός στην Ξάνθη την 1</w:t>
      </w:r>
      <w:r w:rsidRPr="005E1BBF">
        <w:rPr>
          <w:rFonts w:ascii="Arial" w:hAnsi="Arial"/>
          <w:sz w:val="24"/>
          <w:szCs w:val="24"/>
          <w:vertAlign w:val="superscript"/>
          <w:lang w:eastAsia="el-GR"/>
        </w:rPr>
        <w:t>η</w:t>
      </w:r>
      <w:r w:rsidRPr="005E1BBF">
        <w:rPr>
          <w:rFonts w:ascii="Arial" w:hAnsi="Arial"/>
          <w:sz w:val="24"/>
          <w:szCs w:val="24"/>
          <w:lang w:eastAsia="el-GR"/>
        </w:rPr>
        <w:t xml:space="preserve"> Ιουλίου του τρέχοντος έτους, διότι αφορά </w:t>
      </w:r>
      <w:r w:rsidRPr="005E1BBF">
        <w:rPr>
          <w:rFonts w:ascii="Arial" w:hAnsi="Arial"/>
          <w:sz w:val="24"/>
          <w:szCs w:val="24"/>
          <w:lang w:eastAsia="el-GR"/>
        </w:rPr>
        <w:lastRenderedPageBreak/>
        <w:t xml:space="preserve">και τις πέντε περιφερειακές ενότητες, με τις πρωτεύουσες αυτών, καθώς επίσης και την πόλη της Νέας Ορεστιάδας, σηματοδοτώντας την έναρξη της περιφερειακής επέκτασης δικτύου, με αφετηρία, όπως </w:t>
      </w:r>
      <w:proofErr w:type="spellStart"/>
      <w:r w:rsidRPr="005E1BBF">
        <w:rPr>
          <w:rFonts w:ascii="Arial" w:hAnsi="Arial"/>
          <w:sz w:val="24"/>
          <w:szCs w:val="24"/>
          <w:lang w:eastAsia="el-GR"/>
        </w:rPr>
        <w:t>προείπα</w:t>
      </w:r>
      <w:proofErr w:type="spellEnd"/>
      <w:r w:rsidRPr="005E1BBF">
        <w:rPr>
          <w:rFonts w:ascii="Arial" w:hAnsi="Arial"/>
          <w:sz w:val="24"/>
          <w:szCs w:val="24"/>
          <w:lang w:eastAsia="el-GR"/>
        </w:rPr>
        <w:t xml:space="preserve">, την ανατολική Μακεδονία και Θράκη.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Υλοποιείται το όραμα του αείμνηστου περιφερειάρχη μας Γιώργου Παυλίδη, ο οποίος είχε σχεδιάσει το έργο αυτό πριν από πέντε χρόνια, το οποίο υποστήριξα από την αρχή, το οποίο και ανέδειξα, υπογραμμίζοντας ωστόσο από τότε ως απολύτως αναγκαίο να ενταχθεί όλος ο Έβρος στη διαδικασία αυτή, στο εν λόγω δίκτυο. Διότι ο νομός μας είναι ο μεγαλύτερος σε έκταση και πληθυσμό στην περιφέρεια.</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Στη Θράκη και στον Έβρο συντελείται μια ενεργειακή κοσμογονία. Η Αλεξανδρούπολη μετεξελίσσεται σε ενεργειακό κόμβο φυσικού αερίου, συμβάλλοντας στην αναβάθμιση της </w:t>
      </w:r>
      <w:proofErr w:type="spellStart"/>
      <w:r w:rsidRPr="005E1BBF">
        <w:rPr>
          <w:rFonts w:ascii="Arial" w:hAnsi="Arial"/>
          <w:sz w:val="24"/>
          <w:szCs w:val="24"/>
          <w:lang w:eastAsia="el-GR"/>
        </w:rPr>
        <w:t>γεωστρατηγικής</w:t>
      </w:r>
      <w:proofErr w:type="spellEnd"/>
      <w:r w:rsidRPr="005E1BBF">
        <w:rPr>
          <w:rFonts w:ascii="Arial" w:hAnsi="Arial"/>
          <w:sz w:val="24"/>
          <w:szCs w:val="24"/>
          <w:lang w:eastAsia="el-GR"/>
        </w:rPr>
        <w:t xml:space="preserve"> θέσης της Ελλάδος.</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Αξιότιμε κύριε Υφυπουργέ, όπως αναφέρω στην επίκαιρη ερώτησή μου, ο υφιστάμενος σχεδιασμός που </w:t>
      </w:r>
      <w:proofErr w:type="spellStart"/>
      <w:r w:rsidRPr="005E1BBF">
        <w:rPr>
          <w:rFonts w:ascii="Arial" w:hAnsi="Arial"/>
          <w:sz w:val="24"/>
          <w:szCs w:val="24"/>
          <w:lang w:eastAsia="el-GR"/>
        </w:rPr>
        <w:t>προείπα</w:t>
      </w:r>
      <w:proofErr w:type="spellEnd"/>
      <w:r w:rsidRPr="005E1BBF">
        <w:rPr>
          <w:rFonts w:ascii="Arial" w:hAnsi="Arial"/>
          <w:sz w:val="24"/>
          <w:szCs w:val="24"/>
          <w:lang w:eastAsia="el-GR"/>
        </w:rPr>
        <w:t xml:space="preserve"> και ο οποίος έχει δρομολογηθεί να υλοποιηθεί, δεν λύνει προς το παρόν το ενεργειακό πρόβλημα του πρώτου νομού της χώρας, που αποτελεί τον πυλώνα του κράτους και της Ευρώπης. Όλοι οι αγωγοί φτάνουν στα πόδια μας, περνούν από αυτά, φτάνουν στην Αθήνα, στη Θεσσαλονίκη και μπράβο στο ελληνικό κράτος που έφτασε να υλοποιήσει ένα τέτοιο όραμα, το οποίο είναι χρήσιμο αναπτυξιακό εργαλείο.</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lastRenderedPageBreak/>
        <w:t>Ωστόσο, στον πρώτο νομό της χώρας, στα πρώτα χωριά της χώρας δεν αφήνει ει μη μόνον προβλήματα. Ένας αγωγός που θα μεταφέρει φυσικό αέριο από την Αλεξανδρούπολη μέχρι τον Δήμο της Νέας Ορεστιάδας, ένας κάθετος τοπικός ενεργειακός αγωγός είναι χρήσιμος για να μπορέσει να δώσει όλο αυτό το δώρο Θεού σε αυτές τις τοπικές κοινωνίες.</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Εκφράζοντας τη δικαιολογημένη επιθυμία των συμπολιτών μου, θα ήθελα να μας απαντήσετε σε δύο ερωτήματα: Σε ποιο στάδιο της διαδικασίας βρίσκεται ο σχεδιασμός του συγκεκριμένου κάθετου ενεργειακού άξονα, καθώς και ποια είναι η διαδικασία που θα ακολουθηθεί προκειμένου η Δημόσια Εταιρεία Διανομής Αερίου, η γνωστή ΔΕΔΑ, με επικεφαλής τον επιμελητή επιστήμονα Μάριο Τσάκα, να υλοποιήσει ένα σημαντικό έργο, που θα αποτελέσει αναπτυξιακό πλεονέκτημα και θα συγκρατήσει τον πληθυσμό στην περιοχή. Το έχουμε ανάγκη. Η εφεδρεία μας πρέπει να είναι ισχυρή. Οι εθνοφύλακες, επίσης, πρέπει να είναι παρόντες, γιατί είδαμε τα γεγονότα του Μαρτίου του 2020 και πιστεύω ότι βγάλαμε όλοι μας τα συμπεράσματα.</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Κύριε Πρόεδρε, σας ευχαριστώ πολύ για την προσοχή σας.</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b/>
          <w:sz w:val="24"/>
          <w:szCs w:val="24"/>
          <w:lang w:eastAsia="el-GR"/>
        </w:rPr>
        <w:t>ΠΡΟΕΔΡΕΥΩΝ (Αθανάσιος Μπούρας):</w:t>
      </w:r>
      <w:r w:rsidRPr="005E1BBF">
        <w:rPr>
          <w:rFonts w:ascii="Arial" w:hAnsi="Arial"/>
          <w:sz w:val="24"/>
          <w:szCs w:val="24"/>
          <w:lang w:eastAsia="el-GR"/>
        </w:rPr>
        <w:t xml:space="preserve"> </w:t>
      </w:r>
      <w:r w:rsidRPr="005E1BBF">
        <w:rPr>
          <w:rFonts w:ascii="Arial" w:hAnsi="Arial" w:cs="Arial"/>
          <w:color w:val="222222"/>
          <w:sz w:val="24"/>
          <w:szCs w:val="24"/>
          <w:lang w:eastAsia="el-GR"/>
        </w:rPr>
        <w:t>Κύριε Υπουργέ, έχετε τον λόγο</w:t>
      </w:r>
      <w:r w:rsidRPr="005E1BBF">
        <w:rPr>
          <w:rFonts w:ascii="Arial" w:hAnsi="Arial"/>
          <w:sz w:val="24"/>
          <w:szCs w:val="24"/>
          <w:lang w:eastAsia="el-GR"/>
        </w:rPr>
        <w:t xml:space="preserve"> για την απάντησή σας.</w:t>
      </w:r>
    </w:p>
    <w:p w:rsidR="005E1BBF" w:rsidRPr="005E1BBF" w:rsidRDefault="005E1BBF" w:rsidP="005E1BBF">
      <w:pPr>
        <w:spacing w:after="0" w:line="600" w:lineRule="auto"/>
        <w:ind w:firstLine="720"/>
        <w:jc w:val="both"/>
        <w:rPr>
          <w:rFonts w:ascii="Arial" w:hAnsi="Arial" w:cs="Arial"/>
          <w:color w:val="111111"/>
          <w:sz w:val="24"/>
          <w:szCs w:val="24"/>
          <w:lang w:eastAsia="el-GR"/>
        </w:rPr>
      </w:pPr>
      <w:r w:rsidRPr="005E1BBF">
        <w:rPr>
          <w:rFonts w:ascii="Arial" w:hAnsi="Arial" w:cs="Arial"/>
          <w:b/>
          <w:color w:val="111111"/>
          <w:sz w:val="24"/>
          <w:szCs w:val="24"/>
          <w:lang w:eastAsia="el-GR"/>
        </w:rPr>
        <w:t xml:space="preserve">ΝΙΚΟΛΑΟΣ </w:t>
      </w:r>
      <w:r w:rsidRPr="005E1BBF">
        <w:rPr>
          <w:rFonts w:ascii="Arial" w:hAnsi="Arial"/>
          <w:b/>
          <w:sz w:val="24"/>
          <w:szCs w:val="24"/>
          <w:lang w:eastAsia="el-GR"/>
        </w:rPr>
        <w:t>ΤΑΓΑΡΑΣ</w:t>
      </w:r>
      <w:r w:rsidRPr="005E1BBF">
        <w:rPr>
          <w:rFonts w:ascii="Arial" w:hAnsi="Arial" w:cs="Arial"/>
          <w:b/>
          <w:color w:val="111111"/>
          <w:sz w:val="24"/>
          <w:szCs w:val="24"/>
          <w:lang w:eastAsia="el-GR"/>
        </w:rPr>
        <w:t xml:space="preserve"> (Υφυπουργός Περιβάλλοντος και Ενέργειας):</w:t>
      </w:r>
      <w:r w:rsidRPr="005E1BBF">
        <w:rPr>
          <w:rFonts w:ascii="Arial" w:hAnsi="Arial" w:cs="Arial"/>
          <w:color w:val="111111"/>
          <w:sz w:val="24"/>
          <w:szCs w:val="24"/>
          <w:lang w:eastAsia="el-GR"/>
        </w:rPr>
        <w:t xml:space="preserve"> </w:t>
      </w:r>
      <w:r w:rsidRPr="005E1BBF">
        <w:rPr>
          <w:rFonts w:ascii="Arial" w:hAnsi="Arial" w:cs="Arial"/>
          <w:color w:val="222222"/>
          <w:sz w:val="24"/>
          <w:szCs w:val="24"/>
          <w:lang w:eastAsia="el-GR"/>
        </w:rPr>
        <w:t>Ευχαριστώ</w:t>
      </w:r>
      <w:r w:rsidRPr="005E1BBF">
        <w:rPr>
          <w:rFonts w:ascii="Arial" w:hAnsi="Arial" w:cs="Arial"/>
          <w:color w:val="111111"/>
          <w:sz w:val="24"/>
          <w:szCs w:val="24"/>
          <w:lang w:eastAsia="el-GR"/>
        </w:rPr>
        <w:t>, κύριε Πρόεδρε.</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lastRenderedPageBreak/>
        <w:t xml:space="preserve">Κύριε συνάδελφε, θέλω να σας πω ότι η Κυβέρνησή μας, πρωτοστατώντας στον ενεργειακό μετασχηματισμό ολόκληρης της χώρας, συμβάλλει έμπρακτα με την πολιτική και τις αποφάσεις της στην υλοποίηση ενός, όπως και εσείς αναφερθήκατε, σημαντικού ενεργειακού έργου και πλησίον της </w:t>
      </w:r>
      <w:proofErr w:type="spellStart"/>
      <w:r w:rsidRPr="005E1BBF">
        <w:rPr>
          <w:rFonts w:ascii="Arial" w:hAnsi="Arial"/>
          <w:sz w:val="24"/>
          <w:szCs w:val="24"/>
          <w:lang w:eastAsia="el-GR"/>
        </w:rPr>
        <w:t>συνοριογραμμής</w:t>
      </w:r>
      <w:proofErr w:type="spellEnd"/>
      <w:r w:rsidRPr="005E1BBF">
        <w:rPr>
          <w:rFonts w:ascii="Arial" w:hAnsi="Arial"/>
          <w:sz w:val="24"/>
          <w:szCs w:val="24"/>
          <w:lang w:eastAsia="el-GR"/>
        </w:rPr>
        <w:t xml:space="preserve"> στον Έβρο αερίου, με στόχο συγκεκριμένα η Περιφέρεια Ανατολικής Μακεδονίας και Θράκης και ειδικότερα, ο Νομός Έβρου να κατέχουν ξεχωριστή θέση στο Πρόγραμμα Ανάπτυξης 2021-2025 της ΔΕΔΑ. Αναφερθήκατε και εσείς.</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Από την Περιφέρεια Ανατολικής Μακεδονίας και Θράκης ξεκίνησαν -και μάλιστα, παρουσία του Πρωθυπουργού Κυριάκου Μητσοτάκη- τα πρώτα μεγάλα έργα επέκτασης δικτύων διανομής φυσικού αερίου που θα φέρουν φθηνότερη και καθαρότερη ενέργεια στις πόλεις της Ξάνθης, της Δράμας, της Κομοτηνής, της Αλεξανδρούπολης, της Καβάλας και της Ορεστιάδας.</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Εξειδικεύω περισσότερο με την απάντηση και στο ερώτημά σας. Ξεκινώ από το δεύτερο και θα επανέλθω μετά στο πρώτο. Σύμφωνα με το Πρόγραμμα Ανάπτυξης της ΔΕΔΑ, στις έξι περιοχές που αναφέρθηκα θα κατασκευαστούν συνολικά τετρακόσια ενενήντα έξι χιλιόμετρα δικτύου, ενώ παράλληλα θα πραγματοποιηθούν περίπου δεκαπέντε χιλιάδες συνδέσεις καταναλωτών όλων των κατηγοριών.</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lastRenderedPageBreak/>
        <w:t>Με αυτόν τον τρόπο πρόκειται να καλυφθούν ενεργειακές ανάγκες για όλα τα κοινωνικά στρώματα, δηλαδή για νοικοκυριά, μικρομεσαίες επιχειρήσεις, βιομηχανίες, αλλά και όλα τα δημόσια κτήρια, όπως είναι τα νοσοκομεία, τα σχολεία. Μάλιστα, ο εκτιμώμενος αριθμός συνδέσεων είναι ο ελάχιστος που θα πραγματοποιηθεί. Εφόσον υπάρξει μεγαλύτερη ζήτηση, αυτή θα καλυφθεί πλήρως και ο αριθμός των συνδέσεων θα είναι πολλαπλάσιος.</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Εκτιμάται, πάντως, σύμφωνα με το σχετικό έγγραφο της ΡΑΕ, ότι οι συνδέσεις θα αποφέρουν διανεμόμενες ποσότητες φυσικού αερίου, που θα ανέλθουν στην πενταετία 2021-2025 σε 183.207 </w:t>
      </w:r>
      <w:r w:rsidRPr="005E1BBF">
        <w:rPr>
          <w:rFonts w:ascii="Arial" w:hAnsi="Arial"/>
          <w:sz w:val="24"/>
          <w:szCs w:val="24"/>
          <w:lang w:val="en-US" w:eastAsia="el-GR"/>
        </w:rPr>
        <w:t>MWh</w:t>
      </w:r>
      <w:r w:rsidRPr="005E1BBF">
        <w:rPr>
          <w:rFonts w:ascii="Arial" w:hAnsi="Arial"/>
          <w:sz w:val="24"/>
          <w:szCs w:val="24"/>
          <w:lang w:eastAsia="el-GR"/>
        </w:rPr>
        <w:t xml:space="preserve"> για τους οικιακούς, 201.000 περίπου </w:t>
      </w:r>
      <w:r w:rsidRPr="005E1BBF">
        <w:rPr>
          <w:rFonts w:ascii="Arial" w:hAnsi="Arial"/>
          <w:sz w:val="24"/>
          <w:szCs w:val="24"/>
          <w:lang w:val="en-US" w:eastAsia="el-GR"/>
        </w:rPr>
        <w:t>MWh</w:t>
      </w:r>
      <w:r w:rsidRPr="005E1BBF">
        <w:rPr>
          <w:rFonts w:ascii="Arial" w:hAnsi="Arial"/>
          <w:sz w:val="24"/>
          <w:szCs w:val="24"/>
          <w:lang w:eastAsia="el-GR"/>
        </w:rPr>
        <w:t xml:space="preserve"> για τους εμπορικούς και 166.000 </w:t>
      </w:r>
      <w:r w:rsidRPr="005E1BBF">
        <w:rPr>
          <w:rFonts w:ascii="Arial" w:hAnsi="Arial"/>
          <w:sz w:val="24"/>
          <w:szCs w:val="24"/>
          <w:lang w:val="en-US" w:eastAsia="el-GR"/>
        </w:rPr>
        <w:t>MWh</w:t>
      </w:r>
      <w:r w:rsidRPr="005E1BBF">
        <w:rPr>
          <w:rFonts w:ascii="Arial" w:hAnsi="Arial"/>
          <w:sz w:val="24"/>
          <w:szCs w:val="24"/>
          <w:lang w:eastAsia="el-GR"/>
        </w:rPr>
        <w:t xml:space="preserve"> για τους βιομηχανικούς πελάτες.</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Τα στοιχεία αυτά προκύπτουν από το Ο-89884 έγγραφο της ΡΑΕ με ημερομηνία 28-9-2021. Το συνολικό κόστος των ως άνω επενδύσεων εκτιμάται ότι θα ανέλθει στα 62.077.073 ευρώ. Η τροφοδοσία των δήμων θα γίνεται μέσω διασύνδεσης του δικτύου με τον ΕΣΦΑ, εκτός από τον Δήμο Ορεστιάδας, που θα τροφοδοτηθεί αρχικά με τον Σταθμό Συμπιεσμένου Φυσικού Αερίου </w:t>
      </w:r>
      <w:r w:rsidRPr="005E1BBF">
        <w:rPr>
          <w:rFonts w:ascii="Arial" w:hAnsi="Arial"/>
          <w:sz w:val="24"/>
          <w:szCs w:val="24"/>
          <w:lang w:val="en-US" w:eastAsia="el-GR"/>
        </w:rPr>
        <w:t>CNG</w:t>
      </w:r>
      <w:r w:rsidRPr="005E1BBF">
        <w:rPr>
          <w:rFonts w:ascii="Arial" w:hAnsi="Arial"/>
          <w:sz w:val="24"/>
          <w:szCs w:val="24"/>
          <w:lang w:eastAsia="el-GR"/>
        </w:rPr>
        <w:t>, με τη χρήση καινοτόμων τεχνολογιών και σύμφωνα με τις υψηλότερες προδιαγραφές ασφαλείας.</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Αυτό συμβαίνει -για να αναφερθώ και στη σχετική επισήμανση στο προοίμιο της επίκαιρης ερώτησής σας- γιατί δεν βρίσκεται πλησίον αγωγού </w:t>
      </w:r>
      <w:r w:rsidRPr="005E1BBF">
        <w:rPr>
          <w:rFonts w:ascii="Arial" w:hAnsi="Arial"/>
          <w:sz w:val="24"/>
          <w:szCs w:val="24"/>
          <w:lang w:eastAsia="el-GR"/>
        </w:rPr>
        <w:lastRenderedPageBreak/>
        <w:t>υψηλής πίεσης του ΕΣΦΑ, σε ικανή απόσταση που να καθιστά μια τέτοια διασύνδεση οικονομικά συμφέρουσα, σύμφωνα και με τη σχετική μελέτη κόστους-οφέλους που υποβλήθηκε από τη ΡΑΕ αποκλειστικά από τη ΔΕΔΑ.</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Επομένως, ο μοναδικός τρόπος τροφοδότησης του Δήμου Ορεστιάδας σε αρχική φάση και μέχρι να επιτευχθεί η σύνδεση του δικτύου με τον ΕΣΦΑ είναι με φορτηγά </w:t>
      </w:r>
      <w:r w:rsidRPr="005E1BBF">
        <w:rPr>
          <w:rFonts w:ascii="Arial" w:hAnsi="Arial"/>
          <w:sz w:val="24"/>
          <w:szCs w:val="24"/>
          <w:lang w:val="en-US" w:eastAsia="el-GR"/>
        </w:rPr>
        <w:t>CNG</w:t>
      </w:r>
      <w:r w:rsidRPr="005E1BBF">
        <w:rPr>
          <w:rFonts w:ascii="Arial" w:hAnsi="Arial"/>
          <w:sz w:val="24"/>
          <w:szCs w:val="24"/>
          <w:lang w:eastAsia="el-GR"/>
        </w:rPr>
        <w:t>.</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Ειδικά σε ό,τι αφορά την πόλη της Ορεστιάδας, </w:t>
      </w:r>
      <w:r w:rsidRPr="005E1BBF">
        <w:rPr>
          <w:rFonts w:ascii="Arial" w:hAnsi="Arial"/>
          <w:sz w:val="24"/>
          <w:szCs w:val="24"/>
          <w:lang w:val="en-US" w:eastAsia="el-GR"/>
        </w:rPr>
        <w:t>o</w:t>
      </w:r>
      <w:r w:rsidRPr="005E1BBF">
        <w:rPr>
          <w:rFonts w:ascii="Arial" w:hAnsi="Arial"/>
          <w:sz w:val="24"/>
          <w:szCs w:val="24"/>
          <w:lang w:eastAsia="el-GR"/>
        </w:rPr>
        <w:t xml:space="preserve"> εφοδιασμός της ΔΕΔΑ προβλέπει ότι η πόλη θα τροφοδοτηθεί αρχικώς με συμπιεσμένο φυσικό αέριο CNG. Απώτερος στόχος η διασύνδεση της Ορεστιάδας με τον νέο αγωγό φυσικού αερίου, που προγραμματίζεται να κατασκευαστεί κατά μήκος του κάθετου άξονα του Έβρου.</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Συγκεκριμένα, ο αγωγός θα επεκτείνεται από την περιοχή των Κήπων μέχρι την Ορεστιάδα, προκειμένου να αποκτήσουν πρόσβαση στο φυσικό αέριο το Σουφλί και το Διδυμότειχο, καλύπτοντας τις ενεργειακές ανάγκες των νοικοκυριών που ζουν στα σύνορα με την Τουρκία και συμβάλλοντας στην ανάπτυξη των επιχειρήσεων της ακριτικής περιοχής.</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Θα συνεχίσω στη δευτερολογία μου.</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Ευχαριστώ πολύ, κύριε Πρόεδρε.</w:t>
      </w:r>
    </w:p>
    <w:p w:rsidR="005E1BBF" w:rsidRPr="005E1BBF" w:rsidRDefault="005E1BBF" w:rsidP="005E1BBF">
      <w:pPr>
        <w:spacing w:after="0" w:line="600" w:lineRule="auto"/>
        <w:ind w:firstLine="720"/>
        <w:jc w:val="both"/>
        <w:rPr>
          <w:rFonts w:ascii="Arial" w:hAnsi="Arial" w:cs="Arial"/>
          <w:color w:val="222222"/>
          <w:sz w:val="24"/>
          <w:szCs w:val="24"/>
          <w:lang w:eastAsia="el-GR"/>
        </w:rPr>
      </w:pPr>
      <w:r w:rsidRPr="005E1BBF">
        <w:rPr>
          <w:rFonts w:ascii="Arial" w:hAnsi="Arial"/>
          <w:b/>
          <w:sz w:val="24"/>
          <w:szCs w:val="24"/>
          <w:lang w:eastAsia="el-GR"/>
        </w:rPr>
        <w:t>ΠΡΟΕΔΡΕΥΩΝ (Αθανάσιος Μπούρας):</w:t>
      </w:r>
      <w:r w:rsidRPr="005E1BBF">
        <w:rPr>
          <w:rFonts w:ascii="Arial" w:hAnsi="Arial"/>
          <w:sz w:val="24"/>
          <w:szCs w:val="24"/>
          <w:lang w:eastAsia="el-GR"/>
        </w:rPr>
        <w:t xml:space="preserve"> Και εμείς, ε</w:t>
      </w:r>
      <w:r w:rsidRPr="005E1BBF">
        <w:rPr>
          <w:rFonts w:ascii="Arial" w:hAnsi="Arial" w:cs="Arial"/>
          <w:color w:val="222222"/>
          <w:sz w:val="24"/>
          <w:szCs w:val="24"/>
          <w:lang w:eastAsia="el-GR"/>
        </w:rPr>
        <w:t>υχαριστούμε τον κύριο Υπουργό.</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cs="Arial"/>
          <w:color w:val="222222"/>
          <w:sz w:val="24"/>
          <w:szCs w:val="24"/>
          <w:lang w:eastAsia="el-GR"/>
        </w:rPr>
        <w:lastRenderedPageBreak/>
        <w:t xml:space="preserve">Κύριε </w:t>
      </w:r>
      <w:proofErr w:type="spellStart"/>
      <w:r w:rsidRPr="005E1BBF">
        <w:rPr>
          <w:rFonts w:ascii="Arial" w:hAnsi="Arial" w:cs="Arial"/>
          <w:color w:val="222222"/>
          <w:sz w:val="24"/>
          <w:szCs w:val="24"/>
          <w:lang w:eastAsia="el-GR"/>
        </w:rPr>
        <w:t>Δημοσχάκη</w:t>
      </w:r>
      <w:proofErr w:type="spellEnd"/>
      <w:r w:rsidRPr="005E1BBF">
        <w:rPr>
          <w:rFonts w:ascii="Arial" w:hAnsi="Arial" w:cs="Arial"/>
          <w:color w:val="222222"/>
          <w:sz w:val="24"/>
          <w:szCs w:val="24"/>
          <w:lang w:eastAsia="el-GR"/>
        </w:rPr>
        <w:t xml:space="preserve">, ο λόγος σε εσάς </w:t>
      </w:r>
      <w:r w:rsidRPr="005E1BBF">
        <w:rPr>
          <w:rFonts w:ascii="Arial" w:hAnsi="Arial"/>
          <w:sz w:val="24"/>
          <w:szCs w:val="24"/>
          <w:lang w:eastAsia="el-GR"/>
        </w:rPr>
        <w:t>για την δευτερολογία σας.</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b/>
          <w:sz w:val="24"/>
          <w:szCs w:val="24"/>
          <w:lang w:eastAsia="el-GR"/>
        </w:rPr>
        <w:t>ΑΝΑΣΤΑΣΙΟΣ (ΤΑΣΟΣ) ΔΗΜΟΣΧΑΚΗΣ:</w:t>
      </w:r>
      <w:r w:rsidRPr="005E1BBF">
        <w:rPr>
          <w:rFonts w:ascii="Arial" w:hAnsi="Arial"/>
          <w:sz w:val="24"/>
          <w:szCs w:val="24"/>
          <w:lang w:eastAsia="el-GR"/>
        </w:rPr>
        <w:t xml:space="preserve"> </w:t>
      </w:r>
      <w:r w:rsidRPr="005E1BBF">
        <w:rPr>
          <w:rFonts w:ascii="Arial" w:hAnsi="Arial" w:cs="Arial"/>
          <w:color w:val="222222"/>
          <w:sz w:val="24"/>
          <w:szCs w:val="24"/>
          <w:lang w:eastAsia="el-GR"/>
        </w:rPr>
        <w:t>Ευχαριστώ</w:t>
      </w:r>
      <w:r w:rsidRPr="005E1BBF">
        <w:rPr>
          <w:rFonts w:ascii="Arial" w:hAnsi="Arial"/>
          <w:sz w:val="24"/>
          <w:szCs w:val="24"/>
          <w:lang w:eastAsia="el-GR"/>
        </w:rPr>
        <w:t>, κύριε Πρόεδρε.</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Κύριε Υφυπουργέ, μας φέρνετε καλά νέα και μου δίνετε την ευκαιρία αυτά τα νέα να τα εξειδικεύσουμε περαιτέρω και να δώσουμε να αντιληφθούν και οι ακρίτες μας το μέγεθος της προσπάθειας και της υλοποίησης σε ό,τι αφορά την Κυβέρνησή μας.</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Χαίρομαι ιδιαίτερα που η Κυβέρνηση αντιλαμβάνεται τη σημασία της ενεργειακής αναβάθμισης και θωράκισης και της χώρας, αλλά και κυρίως -μια και αναφερόμαστε- του Έβρου κατά μήκος της </w:t>
      </w:r>
      <w:proofErr w:type="spellStart"/>
      <w:r w:rsidRPr="005E1BBF">
        <w:rPr>
          <w:rFonts w:ascii="Arial" w:hAnsi="Arial"/>
          <w:sz w:val="24"/>
          <w:szCs w:val="24"/>
          <w:lang w:eastAsia="el-GR"/>
        </w:rPr>
        <w:t>συνοριογραμμής</w:t>
      </w:r>
      <w:proofErr w:type="spellEnd"/>
      <w:r w:rsidRPr="005E1BBF">
        <w:rPr>
          <w:rFonts w:ascii="Arial" w:hAnsi="Arial"/>
          <w:sz w:val="24"/>
          <w:szCs w:val="24"/>
          <w:lang w:eastAsia="el-GR"/>
        </w:rPr>
        <w:t>.</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Θα ξεκινήσω από την Αλεξανδρούπολη και προς τα πάνω. Δεν αναφέρομαι στον πρώην Καποδιστριακό Δήμο </w:t>
      </w:r>
      <w:proofErr w:type="spellStart"/>
      <w:r w:rsidRPr="005E1BBF">
        <w:rPr>
          <w:rFonts w:ascii="Arial" w:hAnsi="Arial"/>
          <w:sz w:val="24"/>
          <w:szCs w:val="24"/>
          <w:lang w:eastAsia="el-GR"/>
        </w:rPr>
        <w:t>Τραϊανούπολης</w:t>
      </w:r>
      <w:proofErr w:type="spellEnd"/>
      <w:r w:rsidRPr="005E1BBF">
        <w:rPr>
          <w:rFonts w:ascii="Arial" w:hAnsi="Arial"/>
          <w:sz w:val="24"/>
          <w:szCs w:val="24"/>
          <w:lang w:eastAsia="el-GR"/>
        </w:rPr>
        <w:t>. Αποτελεί πλέον προάστιο της Αλεξανδρούπολης.</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Ξεκινώ, κύριε Πρόεδρε, από τις </w:t>
      </w:r>
      <w:proofErr w:type="spellStart"/>
      <w:r w:rsidRPr="005E1BBF">
        <w:rPr>
          <w:rFonts w:ascii="Arial" w:hAnsi="Arial"/>
          <w:sz w:val="24"/>
          <w:szCs w:val="24"/>
          <w:lang w:eastAsia="el-GR"/>
        </w:rPr>
        <w:t>Φέρες</w:t>
      </w:r>
      <w:proofErr w:type="spellEnd"/>
      <w:r w:rsidRPr="005E1BBF">
        <w:rPr>
          <w:rFonts w:ascii="Arial" w:hAnsi="Arial"/>
          <w:sz w:val="24"/>
          <w:szCs w:val="24"/>
          <w:lang w:eastAsia="el-GR"/>
        </w:rPr>
        <w:t xml:space="preserve">, μια κωμόπολη ζωντανή και μάλιστα, είναι έδρα και Μηχανοκίνητης Ταξιαρχίας. Το Σουφλί, το Διδυμότειχο, η Νέα Ορεστιάδα, τα Δίκαια, οι Καστανιές, η Νέα </w:t>
      </w:r>
      <w:proofErr w:type="spellStart"/>
      <w:r w:rsidRPr="005E1BBF">
        <w:rPr>
          <w:rFonts w:ascii="Arial" w:hAnsi="Arial"/>
          <w:sz w:val="24"/>
          <w:szCs w:val="24"/>
          <w:lang w:eastAsia="el-GR"/>
        </w:rPr>
        <w:t>Βύσσα</w:t>
      </w:r>
      <w:proofErr w:type="spellEnd"/>
      <w:r w:rsidRPr="005E1BBF">
        <w:rPr>
          <w:rFonts w:ascii="Arial" w:hAnsi="Arial"/>
          <w:sz w:val="24"/>
          <w:szCs w:val="24"/>
          <w:lang w:eastAsia="el-GR"/>
        </w:rPr>
        <w:t xml:space="preserve">, το </w:t>
      </w:r>
      <w:proofErr w:type="spellStart"/>
      <w:r w:rsidRPr="005E1BBF">
        <w:rPr>
          <w:rFonts w:ascii="Arial" w:hAnsi="Arial"/>
          <w:sz w:val="24"/>
          <w:szCs w:val="24"/>
          <w:lang w:eastAsia="el-GR"/>
        </w:rPr>
        <w:t>Ορμένιο</w:t>
      </w:r>
      <w:proofErr w:type="spellEnd"/>
      <w:r w:rsidRPr="005E1BBF">
        <w:rPr>
          <w:rFonts w:ascii="Arial" w:hAnsi="Arial"/>
          <w:sz w:val="24"/>
          <w:szCs w:val="24"/>
          <w:lang w:eastAsia="el-GR"/>
        </w:rPr>
        <w:t xml:space="preserve"> και οι λοιποί οικισμοί και τα χωριά αποτελούν ζωντανά και ενεργά στρατόπεδα του ελληνικού στρατεύματος, αλλά και της Ευρώπης.</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Στην απογραφή, όμως, που διεξάγεται αυτή τη στιγμή ο Έβρος δείχνει ότι ανήκει στις περιοχές με τη μεγαλύτερη πληθυσμιακή συρρίκνωση, βόμβα το φυτίλι της οποίας έχει ανάψει.</w:t>
      </w:r>
    </w:p>
    <w:p w:rsidR="005E1BBF" w:rsidRPr="005E1BBF" w:rsidRDefault="005E1BBF" w:rsidP="005E1BBF">
      <w:pPr>
        <w:spacing w:after="0" w:line="600" w:lineRule="auto"/>
        <w:ind w:firstLine="720"/>
        <w:contextualSpacing/>
        <w:jc w:val="both"/>
        <w:rPr>
          <w:rFonts w:ascii="Arial" w:eastAsia="SimSun" w:hAnsi="Arial" w:cs="Arial"/>
          <w:bCs/>
          <w:sz w:val="24"/>
          <w:szCs w:val="24"/>
          <w:shd w:val="clear" w:color="auto" w:fill="FFFFFF"/>
          <w:lang w:eastAsia="zh-CN"/>
        </w:rPr>
      </w:pPr>
      <w:r w:rsidRPr="005E1BBF">
        <w:rPr>
          <w:rFonts w:ascii="Arial" w:eastAsia="SimSun" w:hAnsi="Arial" w:cs="Arial"/>
          <w:bCs/>
          <w:sz w:val="24"/>
          <w:szCs w:val="24"/>
          <w:shd w:val="clear" w:color="auto" w:fill="FFFFFF"/>
          <w:lang w:eastAsia="zh-CN"/>
        </w:rPr>
        <w:lastRenderedPageBreak/>
        <w:t xml:space="preserve">Κι αυτό ισχύει ειδικά στο πονεμένο τρίγωνο των δεκαεπτά χωριών της Νέας Ορεστιάδας, που είναι από τον </w:t>
      </w:r>
      <w:proofErr w:type="spellStart"/>
      <w:r w:rsidRPr="005E1BBF">
        <w:rPr>
          <w:rFonts w:ascii="Arial" w:eastAsia="SimSun" w:hAnsi="Arial" w:cs="Arial"/>
          <w:bCs/>
          <w:sz w:val="24"/>
          <w:szCs w:val="24"/>
          <w:shd w:val="clear" w:color="auto" w:fill="FFFFFF"/>
          <w:lang w:eastAsia="zh-CN"/>
        </w:rPr>
        <w:t>Άρδα</w:t>
      </w:r>
      <w:proofErr w:type="spellEnd"/>
      <w:r w:rsidRPr="005E1BBF">
        <w:rPr>
          <w:rFonts w:ascii="Arial" w:eastAsia="SimSun" w:hAnsi="Arial" w:cs="Arial"/>
          <w:bCs/>
          <w:sz w:val="24"/>
          <w:szCs w:val="24"/>
          <w:shd w:val="clear" w:color="auto" w:fill="FFFFFF"/>
          <w:lang w:eastAsia="zh-CN"/>
        </w:rPr>
        <w:t xml:space="preserve"> μέχρι το </w:t>
      </w:r>
      <w:proofErr w:type="spellStart"/>
      <w:r w:rsidRPr="005E1BBF">
        <w:rPr>
          <w:rFonts w:ascii="Arial" w:eastAsia="SimSun" w:hAnsi="Arial" w:cs="Arial"/>
          <w:bCs/>
          <w:sz w:val="24"/>
          <w:szCs w:val="24"/>
          <w:shd w:val="clear" w:color="auto" w:fill="FFFFFF"/>
          <w:lang w:eastAsia="zh-CN"/>
        </w:rPr>
        <w:t>Ορμένιο</w:t>
      </w:r>
      <w:proofErr w:type="spellEnd"/>
      <w:r w:rsidRPr="005E1BBF">
        <w:rPr>
          <w:rFonts w:ascii="Arial" w:eastAsia="SimSun" w:hAnsi="Arial" w:cs="Arial"/>
          <w:bCs/>
          <w:sz w:val="24"/>
          <w:szCs w:val="24"/>
          <w:shd w:val="clear" w:color="auto" w:fill="FFFFFF"/>
          <w:lang w:eastAsia="zh-CN"/>
        </w:rPr>
        <w:t xml:space="preserve">. </w:t>
      </w:r>
    </w:p>
    <w:p w:rsidR="005E1BBF" w:rsidRPr="005E1BBF" w:rsidRDefault="005E1BBF" w:rsidP="005E1BBF">
      <w:pPr>
        <w:spacing w:after="0" w:line="600" w:lineRule="auto"/>
        <w:ind w:firstLine="720"/>
        <w:contextualSpacing/>
        <w:jc w:val="both"/>
        <w:rPr>
          <w:rFonts w:ascii="Arial" w:eastAsia="SimSun" w:hAnsi="Arial" w:cs="Arial"/>
          <w:bCs/>
          <w:sz w:val="24"/>
          <w:szCs w:val="24"/>
          <w:shd w:val="clear" w:color="auto" w:fill="FFFFFF"/>
          <w:lang w:eastAsia="zh-CN"/>
        </w:rPr>
      </w:pPr>
      <w:r w:rsidRPr="005E1BBF">
        <w:rPr>
          <w:rFonts w:ascii="Arial" w:eastAsia="SimSun" w:hAnsi="Arial" w:cs="Arial"/>
          <w:bCs/>
          <w:sz w:val="24"/>
          <w:szCs w:val="24"/>
          <w:shd w:val="clear" w:color="auto" w:fill="FFFFFF"/>
          <w:lang w:eastAsia="zh-CN"/>
        </w:rPr>
        <w:t xml:space="preserve">Ο Πρωθυπουργός μας, στο πλαίσιο της ενημέρωσης και της συνέντευξής του στη ΔΕΘ, αναφέρθηκε στην απομόνωση του βορείου Έβρου ρητώς, καθώς και στην ανάγκη ειδικών αναπτυξιακών μέτρων για την περιοχή. Γνωρίζουμε ότι το ενεργειακό κόστος είναι βασικό κριτήριο επενδυτικών αποφάσεων. Έναν αγωγό φυσικού αερίου ο οποίος θα φτάνει μέχρι το </w:t>
      </w:r>
      <w:proofErr w:type="spellStart"/>
      <w:r w:rsidRPr="005E1BBF">
        <w:rPr>
          <w:rFonts w:ascii="Arial" w:eastAsia="SimSun" w:hAnsi="Arial" w:cs="Arial"/>
          <w:bCs/>
          <w:sz w:val="24"/>
          <w:szCs w:val="24"/>
          <w:shd w:val="clear" w:color="auto" w:fill="FFFFFF"/>
          <w:lang w:eastAsia="zh-CN"/>
        </w:rPr>
        <w:t>Ορμένιο</w:t>
      </w:r>
      <w:proofErr w:type="spellEnd"/>
      <w:r w:rsidRPr="005E1BBF">
        <w:rPr>
          <w:rFonts w:ascii="Arial" w:eastAsia="SimSun" w:hAnsi="Arial" w:cs="Arial"/>
          <w:bCs/>
          <w:sz w:val="24"/>
          <w:szCs w:val="24"/>
          <w:shd w:val="clear" w:color="auto" w:fill="FFFFFF"/>
          <w:lang w:eastAsia="zh-CN"/>
        </w:rPr>
        <w:t xml:space="preserve"> και τα Δίκαια θέλουμε, κύριε Υφυπουργέ, και όχι μόνο μέχρι τις τρεις πόλεις των τριών τοπικών δήμων, ο οποίος θα διακλαδώνεται επαρκώς προς τις κωμοπόλεις. Θα αποτελέσει κίνητρο, κίνητρο για τις επιχειρήσεις να επενδύσουν στην περιοχή, κίνητρο για τους κατοίκους να παραμείνουν στον τόπο τους, ενώ θα δώσει οικονομικό πλεονέκτημα σε όσους ήδη επιχειρούν και αντιμετωπίζουν άνισες συνθήκες ανταγωνισμού, λόγω απόστασης από τα αστικά κέντρα. </w:t>
      </w:r>
    </w:p>
    <w:p w:rsidR="005E1BBF" w:rsidRPr="005E1BBF" w:rsidRDefault="005E1BBF" w:rsidP="005E1BBF">
      <w:pPr>
        <w:spacing w:after="0" w:line="600" w:lineRule="auto"/>
        <w:ind w:firstLine="720"/>
        <w:contextualSpacing/>
        <w:jc w:val="both"/>
        <w:rPr>
          <w:rFonts w:ascii="Arial" w:eastAsia="SimSun" w:hAnsi="Arial" w:cs="Arial"/>
          <w:bCs/>
          <w:sz w:val="24"/>
          <w:szCs w:val="24"/>
          <w:shd w:val="clear" w:color="auto" w:fill="FFFFFF"/>
          <w:lang w:eastAsia="zh-CN"/>
        </w:rPr>
      </w:pPr>
      <w:r w:rsidRPr="005E1BBF">
        <w:rPr>
          <w:rFonts w:ascii="Arial" w:eastAsia="SimSun" w:hAnsi="Arial" w:cs="Arial"/>
          <w:bCs/>
          <w:sz w:val="24"/>
          <w:szCs w:val="24"/>
          <w:shd w:val="clear" w:color="auto" w:fill="FFFFFF"/>
          <w:lang w:eastAsia="zh-CN"/>
        </w:rPr>
        <w:t xml:space="preserve">Στις εύφορες κοιλάδες του </w:t>
      </w:r>
      <w:proofErr w:type="spellStart"/>
      <w:r w:rsidRPr="005E1BBF">
        <w:rPr>
          <w:rFonts w:ascii="Arial" w:eastAsia="SimSun" w:hAnsi="Arial" w:cs="Arial"/>
          <w:bCs/>
          <w:sz w:val="24"/>
          <w:szCs w:val="24"/>
          <w:shd w:val="clear" w:color="auto" w:fill="FFFFFF"/>
          <w:lang w:eastAsia="zh-CN"/>
        </w:rPr>
        <w:t>Άρδα</w:t>
      </w:r>
      <w:proofErr w:type="spellEnd"/>
      <w:r w:rsidRPr="005E1BBF">
        <w:rPr>
          <w:rFonts w:ascii="Arial" w:eastAsia="SimSun" w:hAnsi="Arial" w:cs="Arial"/>
          <w:bCs/>
          <w:sz w:val="24"/>
          <w:szCs w:val="24"/>
          <w:shd w:val="clear" w:color="auto" w:fill="FFFFFF"/>
          <w:lang w:eastAsia="zh-CN"/>
        </w:rPr>
        <w:t xml:space="preserve"> και του </w:t>
      </w:r>
      <w:proofErr w:type="spellStart"/>
      <w:r w:rsidRPr="005E1BBF">
        <w:rPr>
          <w:rFonts w:ascii="Arial" w:eastAsia="SimSun" w:hAnsi="Arial" w:cs="Arial"/>
          <w:bCs/>
          <w:sz w:val="24"/>
          <w:szCs w:val="24"/>
          <w:shd w:val="clear" w:color="auto" w:fill="FFFFFF"/>
          <w:lang w:eastAsia="zh-CN"/>
        </w:rPr>
        <w:t>Ερυθροποτάμου</w:t>
      </w:r>
      <w:proofErr w:type="spellEnd"/>
      <w:r w:rsidRPr="005E1BBF">
        <w:rPr>
          <w:rFonts w:ascii="Arial" w:eastAsia="SimSun" w:hAnsi="Arial" w:cs="Arial"/>
          <w:bCs/>
          <w:sz w:val="24"/>
          <w:szCs w:val="24"/>
          <w:shd w:val="clear" w:color="auto" w:fill="FFFFFF"/>
          <w:lang w:eastAsia="zh-CN"/>
        </w:rPr>
        <w:t xml:space="preserve">, εκεί που είναι ένας τόπος πραγματικά παραγωγικός, ίσως ο κορυφαίος της χώρας, οι κοιλάδες του βορείου Έβρου, εκεί όπου καλλιεργείται το 40% των κατεψυγμένων λαχανικών της ελληνικής αγοράς, δύο βασικές μονάδες οι οποίες βρίσκονται η μία στον Κυπρίνο και στο χωριό των </w:t>
      </w:r>
      <w:proofErr w:type="spellStart"/>
      <w:r w:rsidRPr="005E1BBF">
        <w:rPr>
          <w:rFonts w:ascii="Arial" w:eastAsia="SimSun" w:hAnsi="Arial" w:cs="Arial"/>
          <w:bCs/>
          <w:sz w:val="24"/>
          <w:szCs w:val="24"/>
          <w:shd w:val="clear" w:color="auto" w:fill="FFFFFF"/>
          <w:lang w:eastAsia="zh-CN"/>
        </w:rPr>
        <w:t>Κομάρων</w:t>
      </w:r>
      <w:proofErr w:type="spellEnd"/>
      <w:r w:rsidRPr="005E1BBF">
        <w:rPr>
          <w:rFonts w:ascii="Arial" w:eastAsia="SimSun" w:hAnsi="Arial" w:cs="Arial"/>
          <w:bCs/>
          <w:sz w:val="24"/>
          <w:szCs w:val="24"/>
          <w:shd w:val="clear" w:color="auto" w:fill="FFFFFF"/>
          <w:lang w:eastAsia="zh-CN"/>
        </w:rPr>
        <w:t xml:space="preserve"> και η άλλη επιχείρηση στους Μεταξάδες. Οι εταιρείες «</w:t>
      </w:r>
      <w:r w:rsidRPr="005E1BBF">
        <w:rPr>
          <w:rFonts w:ascii="Arial" w:eastAsia="SimSun" w:hAnsi="Arial" w:cs="Arial"/>
          <w:bCs/>
          <w:sz w:val="24"/>
          <w:szCs w:val="24"/>
          <w:shd w:val="clear" w:color="auto" w:fill="FFFFFF"/>
          <w:lang w:val="en-US" w:eastAsia="zh-CN"/>
        </w:rPr>
        <w:t>HELLAS</w:t>
      </w:r>
      <w:r w:rsidRPr="005E1BBF">
        <w:rPr>
          <w:rFonts w:ascii="Arial" w:eastAsia="SimSun" w:hAnsi="Arial" w:cs="Arial"/>
          <w:bCs/>
          <w:sz w:val="24"/>
          <w:szCs w:val="24"/>
          <w:shd w:val="clear" w:color="auto" w:fill="FFFFFF"/>
          <w:lang w:eastAsia="zh-CN"/>
        </w:rPr>
        <w:t xml:space="preserve"> </w:t>
      </w:r>
      <w:r w:rsidRPr="005E1BBF">
        <w:rPr>
          <w:rFonts w:ascii="Arial" w:eastAsia="SimSun" w:hAnsi="Arial" w:cs="Arial"/>
          <w:bCs/>
          <w:sz w:val="24"/>
          <w:szCs w:val="24"/>
          <w:shd w:val="clear" w:color="auto" w:fill="FFFFFF"/>
          <w:lang w:val="en-US" w:eastAsia="zh-CN"/>
        </w:rPr>
        <w:t>FROST</w:t>
      </w:r>
      <w:r w:rsidRPr="005E1BBF">
        <w:rPr>
          <w:rFonts w:ascii="Arial" w:eastAsia="SimSun" w:hAnsi="Arial" w:cs="Arial"/>
          <w:bCs/>
          <w:sz w:val="24"/>
          <w:szCs w:val="24"/>
          <w:shd w:val="clear" w:color="auto" w:fill="FFFFFF"/>
          <w:lang w:eastAsia="zh-CN"/>
        </w:rPr>
        <w:t xml:space="preserve">» και «ΑΡΔΑΣ </w:t>
      </w:r>
      <w:r w:rsidRPr="005E1BBF">
        <w:rPr>
          <w:rFonts w:ascii="Arial" w:eastAsia="SimSun" w:hAnsi="Arial" w:cs="Arial"/>
          <w:bCs/>
          <w:sz w:val="24"/>
          <w:szCs w:val="24"/>
          <w:shd w:val="clear" w:color="auto" w:fill="FFFFFF"/>
          <w:lang w:val="en-US" w:eastAsia="zh-CN"/>
        </w:rPr>
        <w:lastRenderedPageBreak/>
        <w:t>FROST</w:t>
      </w:r>
      <w:r w:rsidRPr="005E1BBF">
        <w:rPr>
          <w:rFonts w:ascii="Arial" w:eastAsia="SimSun" w:hAnsi="Arial" w:cs="Arial"/>
          <w:bCs/>
          <w:sz w:val="24"/>
          <w:szCs w:val="24"/>
          <w:shd w:val="clear" w:color="auto" w:fill="FFFFFF"/>
          <w:lang w:eastAsia="zh-CN"/>
        </w:rPr>
        <w:t xml:space="preserve">» αποτελούν, όπως είπα, σημαντικές βιομηχανίες μεταποίησης στην περιοχή. Το πολυπόθητο Φράγμα του Μεγάλου </w:t>
      </w:r>
      <w:proofErr w:type="spellStart"/>
      <w:r w:rsidRPr="005E1BBF">
        <w:rPr>
          <w:rFonts w:ascii="Arial" w:eastAsia="SimSun" w:hAnsi="Arial" w:cs="Arial"/>
          <w:bCs/>
          <w:sz w:val="24"/>
          <w:szCs w:val="24"/>
          <w:shd w:val="clear" w:color="auto" w:fill="FFFFFF"/>
          <w:lang w:eastAsia="zh-CN"/>
        </w:rPr>
        <w:t>Δερείου</w:t>
      </w:r>
      <w:proofErr w:type="spellEnd"/>
      <w:r w:rsidRPr="005E1BBF">
        <w:rPr>
          <w:rFonts w:ascii="Arial" w:eastAsia="SimSun" w:hAnsi="Arial" w:cs="Arial"/>
          <w:bCs/>
          <w:sz w:val="24"/>
          <w:szCs w:val="24"/>
          <w:shd w:val="clear" w:color="auto" w:fill="FFFFFF"/>
          <w:lang w:eastAsia="zh-CN"/>
        </w:rPr>
        <w:t xml:space="preserve">, το οποίο είναι δρομολογημένο και έχει αποφασιστεί από τη διυπουργική επιτροπή και προχωρεί η διαδικασία της μελέτης, το οποίο ήταν και όνειρο δεκαετιών, θα δώσει την ευκαιρία και θα ενώσει τις δύο κοιλάδες του βορείου Έβρου και θα είναι όλες οι περιοχές αρδεύσιμες. Αντιλαμβάνεστε ότι ο μισός Έβρος και θα καλλιεργείται και θα αρδεύεται και θα παράγει. Συνεπώς πεντακόσιες χιλιάδες στρέμματα μπορούμε να εξασφαλίσουμε, που θα πολλαπλασιάσουν τον όγκο παραγωγής. </w:t>
      </w:r>
    </w:p>
    <w:p w:rsidR="005E1BBF" w:rsidRPr="005E1BBF" w:rsidRDefault="005E1BBF" w:rsidP="005E1BBF">
      <w:pPr>
        <w:spacing w:after="0" w:line="600" w:lineRule="auto"/>
        <w:ind w:firstLine="720"/>
        <w:contextualSpacing/>
        <w:jc w:val="both"/>
        <w:rPr>
          <w:rFonts w:ascii="Arial" w:eastAsia="SimSun" w:hAnsi="Arial" w:cs="Arial"/>
          <w:bCs/>
          <w:sz w:val="24"/>
          <w:szCs w:val="24"/>
          <w:shd w:val="clear" w:color="auto" w:fill="FFFFFF"/>
          <w:lang w:eastAsia="zh-CN"/>
        </w:rPr>
      </w:pPr>
      <w:r w:rsidRPr="005E1BBF">
        <w:rPr>
          <w:rFonts w:ascii="Arial" w:eastAsia="SimSun" w:hAnsi="Arial" w:cs="Arial"/>
          <w:bCs/>
          <w:sz w:val="24"/>
          <w:szCs w:val="24"/>
          <w:shd w:val="clear" w:color="auto" w:fill="FFFFFF"/>
          <w:lang w:eastAsia="zh-CN"/>
        </w:rPr>
        <w:t xml:space="preserve">Χρειαζόμαστε συνεπώς, κύριε Υφυπουργέ, δύο οριζόντιους αγωγούς. Δηλαδή φέρετε, παρακαλώ, τον χάρτη του Έβρου στην εικόνα σας. Μου εξασφαλίζετε ως Κυβέρνηση και μας γνωστοποιείτε το ευχάριστο μήνυμα ότι θα έχουμε τον κάθετο αγωγό και θέλουμε αυτός ο κάθετος νομαρχιακός αγωγός να καλύψει και τις κωμοπόλεις και τα χωριά στην πορεία του. Θα είναι ειρωνεία και τραγωδία να περνάει ο αγωγός και να μην έχει όφελος ο τοπικός κάτοικος. Και τι έχουμε όμως; Έχουμε και δύο κοιλάδες. Είναι η κοιλάδα του </w:t>
      </w:r>
      <w:proofErr w:type="spellStart"/>
      <w:r w:rsidRPr="005E1BBF">
        <w:rPr>
          <w:rFonts w:ascii="Arial" w:eastAsia="SimSun" w:hAnsi="Arial" w:cs="Arial"/>
          <w:bCs/>
          <w:sz w:val="24"/>
          <w:szCs w:val="24"/>
          <w:shd w:val="clear" w:color="auto" w:fill="FFFFFF"/>
          <w:lang w:eastAsia="zh-CN"/>
        </w:rPr>
        <w:t>Ερυθροποτάμου</w:t>
      </w:r>
      <w:proofErr w:type="spellEnd"/>
      <w:r w:rsidRPr="005E1BBF">
        <w:rPr>
          <w:rFonts w:ascii="Arial" w:eastAsia="SimSun" w:hAnsi="Arial" w:cs="Arial"/>
          <w:bCs/>
          <w:sz w:val="24"/>
          <w:szCs w:val="24"/>
          <w:shd w:val="clear" w:color="auto" w:fill="FFFFFF"/>
          <w:lang w:eastAsia="zh-CN"/>
        </w:rPr>
        <w:t xml:space="preserve"> του Διδυμοτείχου και η κοιλάδα του </w:t>
      </w:r>
      <w:proofErr w:type="spellStart"/>
      <w:r w:rsidRPr="005E1BBF">
        <w:rPr>
          <w:rFonts w:ascii="Arial" w:eastAsia="SimSun" w:hAnsi="Arial" w:cs="Arial"/>
          <w:bCs/>
          <w:sz w:val="24"/>
          <w:szCs w:val="24"/>
          <w:shd w:val="clear" w:color="auto" w:fill="FFFFFF"/>
          <w:lang w:eastAsia="zh-CN"/>
        </w:rPr>
        <w:t>Άρδα</w:t>
      </w:r>
      <w:proofErr w:type="spellEnd"/>
      <w:r w:rsidRPr="005E1BBF">
        <w:rPr>
          <w:rFonts w:ascii="Arial" w:eastAsia="SimSun" w:hAnsi="Arial" w:cs="Arial"/>
          <w:bCs/>
          <w:sz w:val="24"/>
          <w:szCs w:val="24"/>
          <w:shd w:val="clear" w:color="auto" w:fill="FFFFFF"/>
          <w:lang w:eastAsia="zh-CN"/>
        </w:rPr>
        <w:t xml:space="preserve"> της Νέας Ορεστιάδας. Έτσι θα μπορέσουμε για τριάντα συν τριάντα, δηλαδή εξήντα χιλιόμετρα, να δώσουμε το πλεονέκτημα σε αυτούς τους ανθρώπους και να επιχειρούν, και να εργάζονται, και να παραμένουν στις εστίες τους, γιατί είναι </w:t>
      </w:r>
      <w:r w:rsidRPr="005E1BBF">
        <w:rPr>
          <w:rFonts w:ascii="Arial" w:eastAsia="SimSun" w:hAnsi="Arial" w:cs="Arial"/>
          <w:bCs/>
          <w:sz w:val="24"/>
          <w:szCs w:val="24"/>
          <w:shd w:val="clear" w:color="auto" w:fill="FFFFFF"/>
          <w:lang w:eastAsia="zh-CN"/>
        </w:rPr>
        <w:lastRenderedPageBreak/>
        <w:t xml:space="preserve">φρουροί της πατρίδας και έτσι πρέπει να τους εκλαμβάνουμε. Συνεπώς, νομίζω ότι μας φέρατε καλά νέα, όπως είπα και από την αρχή. </w:t>
      </w:r>
    </w:p>
    <w:p w:rsidR="005E1BBF" w:rsidRPr="005E1BBF" w:rsidRDefault="005E1BBF" w:rsidP="005E1BBF">
      <w:pPr>
        <w:spacing w:after="0" w:line="600" w:lineRule="auto"/>
        <w:ind w:firstLine="720"/>
        <w:contextualSpacing/>
        <w:jc w:val="both"/>
        <w:rPr>
          <w:rFonts w:ascii="Arial" w:eastAsia="SimSun" w:hAnsi="Arial" w:cs="Arial"/>
          <w:bCs/>
          <w:sz w:val="24"/>
          <w:szCs w:val="24"/>
          <w:shd w:val="clear" w:color="auto" w:fill="FFFFFF"/>
          <w:lang w:eastAsia="zh-CN"/>
        </w:rPr>
      </w:pPr>
      <w:r w:rsidRPr="005E1BBF">
        <w:rPr>
          <w:rFonts w:ascii="Arial" w:eastAsia="SimSun" w:hAnsi="Arial" w:cs="Arial"/>
          <w:bCs/>
          <w:sz w:val="24"/>
          <w:szCs w:val="24"/>
          <w:shd w:val="clear" w:color="auto" w:fill="FFFFFF"/>
          <w:lang w:eastAsia="zh-CN"/>
        </w:rPr>
        <w:t xml:space="preserve">Κλείνοντας, θέλω να σας ρωτήσω θέλω να σας ρωτήσω και να απαντήσετε στα τρία ερωτήματά μου: Ποιο θα είναι το χρηματοδοτικό εργαλείο, όπως </w:t>
      </w:r>
      <w:proofErr w:type="spellStart"/>
      <w:r w:rsidRPr="005E1BBF">
        <w:rPr>
          <w:rFonts w:ascii="Arial" w:eastAsia="SimSun" w:hAnsi="Arial" w:cs="Arial"/>
          <w:bCs/>
          <w:sz w:val="24"/>
          <w:szCs w:val="24"/>
          <w:shd w:val="clear" w:color="auto" w:fill="FFFFFF"/>
          <w:lang w:eastAsia="zh-CN"/>
        </w:rPr>
        <w:t>προείπατε</w:t>
      </w:r>
      <w:proofErr w:type="spellEnd"/>
      <w:r w:rsidRPr="005E1BBF">
        <w:rPr>
          <w:rFonts w:ascii="Arial" w:eastAsia="SimSun" w:hAnsi="Arial" w:cs="Arial"/>
          <w:bCs/>
          <w:sz w:val="24"/>
          <w:szCs w:val="24"/>
          <w:shd w:val="clear" w:color="auto" w:fill="FFFFFF"/>
          <w:lang w:eastAsia="zh-CN"/>
        </w:rPr>
        <w:t xml:space="preserve"> πολύ σωστά, το ΕΣΠΑ, που θα ενεργοποιηθεί προκειμένου να υλοποιηθεί το συγκεκριμένο έργο; Το είπατε στην αρχή, αλλά θέλουμε να μάθουμε και πότε και ποιας περιόδου. Θα υπάρξει επιβάρυνση των πολιτών; Αυτό με ρωτούν.</w:t>
      </w:r>
    </w:p>
    <w:p w:rsidR="005E1BBF" w:rsidRPr="005E1BBF" w:rsidRDefault="005E1BBF" w:rsidP="005E1BBF">
      <w:pPr>
        <w:spacing w:after="0" w:line="600" w:lineRule="auto"/>
        <w:ind w:firstLine="720"/>
        <w:contextualSpacing/>
        <w:jc w:val="both"/>
        <w:rPr>
          <w:rFonts w:ascii="Arial" w:eastAsia="SimSun" w:hAnsi="Arial" w:cs="Arial"/>
          <w:bCs/>
          <w:sz w:val="24"/>
          <w:szCs w:val="24"/>
          <w:shd w:val="clear" w:color="auto" w:fill="FFFFFF"/>
          <w:lang w:eastAsia="zh-CN"/>
        </w:rPr>
      </w:pPr>
      <w:r w:rsidRPr="005E1BBF">
        <w:rPr>
          <w:rFonts w:ascii="Arial" w:eastAsia="SimSun" w:hAnsi="Arial" w:cs="Arial"/>
          <w:bCs/>
          <w:sz w:val="24"/>
          <w:szCs w:val="24"/>
          <w:shd w:val="clear" w:color="auto" w:fill="FFFFFF"/>
          <w:lang w:eastAsia="zh-CN"/>
        </w:rPr>
        <w:t xml:space="preserve">Το δεύτερο: Ποιο είναι το χρονοδιάγραμμα υλοποίησης και ολοκλήρωσης του συγκεκριμένου έργου; Θα συνδεθούν στον κάθετο ενεργειακό άξονα μόνο οι τρεις μεγάλοι δήμοι του κεντρικού και βορείου Έβρου ή θα προβλεφθούν και οι δύο οριζόντιοι άξονες προς Μεταξάδες, προς την </w:t>
      </w:r>
      <w:proofErr w:type="spellStart"/>
      <w:r w:rsidRPr="005E1BBF">
        <w:rPr>
          <w:rFonts w:ascii="Arial" w:eastAsia="SimSun" w:hAnsi="Arial" w:cs="Arial"/>
          <w:bCs/>
          <w:sz w:val="24"/>
          <w:szCs w:val="24"/>
          <w:shd w:val="clear" w:color="auto" w:fill="FFFFFF"/>
          <w:lang w:eastAsia="zh-CN"/>
        </w:rPr>
        <w:t>ελληνοβουλγαρική</w:t>
      </w:r>
      <w:proofErr w:type="spellEnd"/>
      <w:r w:rsidRPr="005E1BBF">
        <w:rPr>
          <w:rFonts w:ascii="Arial" w:eastAsia="SimSun" w:hAnsi="Arial" w:cs="Arial"/>
          <w:bCs/>
          <w:sz w:val="24"/>
          <w:szCs w:val="24"/>
          <w:shd w:val="clear" w:color="auto" w:fill="FFFFFF"/>
          <w:lang w:eastAsia="zh-CN"/>
        </w:rPr>
        <w:t xml:space="preserve"> μεθόριο;</w:t>
      </w:r>
    </w:p>
    <w:p w:rsidR="005E1BBF" w:rsidRPr="005E1BBF" w:rsidRDefault="005E1BBF" w:rsidP="005E1BBF">
      <w:pPr>
        <w:spacing w:after="0" w:line="600" w:lineRule="auto"/>
        <w:ind w:firstLine="720"/>
        <w:contextualSpacing/>
        <w:jc w:val="both"/>
        <w:rPr>
          <w:rFonts w:ascii="Arial" w:eastAsia="SimSun" w:hAnsi="Arial" w:cs="Arial"/>
          <w:bCs/>
          <w:sz w:val="24"/>
          <w:szCs w:val="24"/>
          <w:shd w:val="clear" w:color="auto" w:fill="FFFFFF"/>
          <w:lang w:eastAsia="zh-CN"/>
        </w:rPr>
      </w:pPr>
      <w:r w:rsidRPr="005E1BBF">
        <w:rPr>
          <w:rFonts w:ascii="Arial" w:eastAsia="SimSun" w:hAnsi="Arial" w:cs="Arial"/>
          <w:bCs/>
          <w:sz w:val="24"/>
          <w:szCs w:val="24"/>
          <w:shd w:val="clear" w:color="auto" w:fill="FFFFFF"/>
          <w:lang w:eastAsia="zh-CN"/>
        </w:rPr>
        <w:t>Σας ευχαριστώ πολύ.</w:t>
      </w:r>
    </w:p>
    <w:p w:rsidR="005E1BBF" w:rsidRPr="005E1BBF" w:rsidRDefault="005E1BBF" w:rsidP="005E1BBF">
      <w:pPr>
        <w:spacing w:after="0" w:line="600" w:lineRule="auto"/>
        <w:ind w:firstLine="720"/>
        <w:contextualSpacing/>
        <w:jc w:val="both"/>
        <w:rPr>
          <w:rFonts w:ascii="Arial" w:eastAsia="SimSun" w:hAnsi="Arial" w:cs="Arial"/>
          <w:bCs/>
          <w:sz w:val="24"/>
          <w:szCs w:val="24"/>
          <w:shd w:val="clear" w:color="auto" w:fill="FFFFFF"/>
          <w:lang w:eastAsia="zh-CN"/>
        </w:rPr>
      </w:pPr>
      <w:r w:rsidRPr="005E1BBF">
        <w:rPr>
          <w:rFonts w:ascii="Arial" w:eastAsia="SimSun" w:hAnsi="Arial" w:cs="Arial"/>
          <w:b/>
          <w:bCs/>
          <w:sz w:val="24"/>
          <w:szCs w:val="24"/>
          <w:shd w:val="clear" w:color="auto" w:fill="FFFFFF"/>
          <w:lang w:eastAsia="zh-CN"/>
        </w:rPr>
        <w:t xml:space="preserve">ΠΡΟΕΔΡΕΥΩΝ (Αθανάσιος Μπούρας): </w:t>
      </w:r>
      <w:r w:rsidRPr="005E1BBF">
        <w:rPr>
          <w:rFonts w:ascii="Arial" w:eastAsia="SimSun" w:hAnsi="Arial" w:cs="Arial"/>
          <w:bCs/>
          <w:sz w:val="24"/>
          <w:szCs w:val="24"/>
          <w:shd w:val="clear" w:color="auto" w:fill="FFFFFF"/>
          <w:lang w:eastAsia="zh-CN"/>
        </w:rPr>
        <w:t>Κύριε Υπουργέ, έχετε τον λόγο για την απάντησή σας.</w:t>
      </w:r>
    </w:p>
    <w:p w:rsidR="005E1BBF" w:rsidRPr="005E1BBF" w:rsidRDefault="005E1BBF" w:rsidP="005E1BBF">
      <w:pPr>
        <w:spacing w:after="0" w:line="600" w:lineRule="auto"/>
        <w:ind w:firstLine="720"/>
        <w:contextualSpacing/>
        <w:jc w:val="both"/>
        <w:rPr>
          <w:rFonts w:ascii="Arial" w:eastAsia="SimSun" w:hAnsi="Arial" w:cs="Arial"/>
          <w:bCs/>
          <w:sz w:val="24"/>
          <w:szCs w:val="24"/>
          <w:shd w:val="clear" w:color="auto" w:fill="FFFFFF"/>
          <w:lang w:eastAsia="zh-CN"/>
        </w:rPr>
      </w:pPr>
      <w:r w:rsidRPr="005E1BBF">
        <w:rPr>
          <w:rFonts w:ascii="Arial" w:eastAsia="SimSun" w:hAnsi="Arial" w:cs="Arial"/>
          <w:b/>
          <w:bCs/>
          <w:sz w:val="24"/>
          <w:szCs w:val="24"/>
          <w:shd w:val="clear" w:color="auto" w:fill="FFFFFF"/>
          <w:lang w:eastAsia="zh-CN"/>
        </w:rPr>
        <w:t>ΝΙΚΟΛΑΟΣ ΤΑΓΑΡΑΣ (Υφυπουργός Περιβάλλοντος και Ενέργειας):</w:t>
      </w:r>
      <w:r w:rsidRPr="005E1BBF">
        <w:rPr>
          <w:rFonts w:ascii="Arial" w:eastAsia="SimSun" w:hAnsi="Arial" w:cs="Arial"/>
          <w:bCs/>
          <w:sz w:val="24"/>
          <w:szCs w:val="24"/>
          <w:shd w:val="clear" w:color="auto" w:fill="FFFFFF"/>
          <w:lang w:eastAsia="zh-CN"/>
        </w:rPr>
        <w:t xml:space="preserve"> Ευχαριστώ, κύριε Πρόεδρε. </w:t>
      </w:r>
    </w:p>
    <w:p w:rsidR="005E1BBF" w:rsidRPr="005E1BBF" w:rsidRDefault="005E1BBF" w:rsidP="005E1BBF">
      <w:pPr>
        <w:spacing w:after="0" w:line="600" w:lineRule="auto"/>
        <w:ind w:firstLine="720"/>
        <w:contextualSpacing/>
        <w:jc w:val="both"/>
        <w:rPr>
          <w:rFonts w:ascii="Arial" w:eastAsia="SimSun" w:hAnsi="Arial" w:cs="Arial"/>
          <w:bCs/>
          <w:sz w:val="24"/>
          <w:szCs w:val="24"/>
          <w:shd w:val="clear" w:color="auto" w:fill="FFFFFF"/>
          <w:lang w:eastAsia="zh-CN"/>
        </w:rPr>
      </w:pPr>
      <w:r w:rsidRPr="005E1BBF">
        <w:rPr>
          <w:rFonts w:ascii="Arial" w:eastAsia="SimSun" w:hAnsi="Arial" w:cs="Arial"/>
          <w:bCs/>
          <w:sz w:val="24"/>
          <w:szCs w:val="24"/>
          <w:shd w:val="clear" w:color="auto" w:fill="FFFFFF"/>
          <w:lang w:eastAsia="zh-CN"/>
        </w:rPr>
        <w:t xml:space="preserve">Αγαπητέ συνάδελφε, αναφερθήκατε σε πρόσθετα έργα τα οποία εξελίσσονται στην περιοχή του Έβρου και της ανατολικής Μακεδονίας και </w:t>
      </w:r>
      <w:r w:rsidRPr="005E1BBF">
        <w:rPr>
          <w:rFonts w:ascii="Arial" w:eastAsia="SimSun" w:hAnsi="Arial" w:cs="Arial"/>
          <w:bCs/>
          <w:sz w:val="24"/>
          <w:szCs w:val="24"/>
          <w:shd w:val="clear" w:color="auto" w:fill="FFFFFF"/>
          <w:lang w:eastAsia="zh-CN"/>
        </w:rPr>
        <w:lastRenderedPageBreak/>
        <w:t xml:space="preserve">ευρύτερα. Σίγουρα αλλάζει το παραγωγικό μοντέλο μέσα από τον ενεργειακό μετασχηματισμό. Αναφερθήκατε σε κεντρικούς άξονες που διέρχεται το φυσικό αέριο, αλλά οι κεντρικοί άξονες που πράγματι περνούν από τις περιοχές θα συμπληρωθούν σιγά-σιγά από δίκτυα τα οποία θα φτάσουν στους καταναλωτές. Μπορεί να ξεκινούμε από τους μεγάλους καταναλωτές, γιατί όλα μέχρι να αναπτυχθούν και να ολοκληρωθούν έχουν ένα χρονοδιάγραμμα, που πρέπει να είναι βιώσιμο για να μπορεί να ολοκληρωθεί. Άρα η απάντηση είναι ότι σίγουρα θα συνεχιστούν και δευτερεύοντα δίκτυα για να φτάσουν τελικά, διαμέσου των μεγάλων καταναλωτών, και στους μικρότερους καταναλωτές, διαμέσου των δικτύων που αναφερθήκατε πριν εσείς. </w:t>
      </w:r>
    </w:p>
    <w:p w:rsidR="005E1BBF" w:rsidRPr="005E1BBF" w:rsidRDefault="005E1BBF" w:rsidP="005E1BBF">
      <w:pPr>
        <w:spacing w:after="0" w:line="600" w:lineRule="auto"/>
        <w:ind w:firstLine="720"/>
        <w:contextualSpacing/>
        <w:jc w:val="both"/>
        <w:rPr>
          <w:rFonts w:ascii="Arial" w:eastAsia="SimSun" w:hAnsi="Arial" w:cs="Arial"/>
          <w:bCs/>
          <w:sz w:val="24"/>
          <w:szCs w:val="24"/>
          <w:shd w:val="clear" w:color="auto" w:fill="FFFFFF"/>
          <w:lang w:eastAsia="zh-CN"/>
        </w:rPr>
      </w:pPr>
      <w:r w:rsidRPr="005E1BBF">
        <w:rPr>
          <w:rFonts w:ascii="Arial" w:eastAsia="SimSun" w:hAnsi="Arial" w:cs="Arial"/>
          <w:bCs/>
          <w:sz w:val="24"/>
          <w:szCs w:val="24"/>
          <w:shd w:val="clear" w:color="auto" w:fill="FFFFFF"/>
          <w:lang w:eastAsia="zh-CN"/>
        </w:rPr>
        <w:t xml:space="preserve">Για να απαντήσω πιο συγκεκριμένα στα ερωτήματά σας, η ΔΕΔΑ έχει ολοκληρώσει την εκπόνηση των απαραίτητων προκαταρκτικών μελετών για τον βασικό σχεδιασμό του νέου αγωγού, ενώ σε συνεργασία με την Περιφέρεια Ανατολικής Μακεδονίας και Θράκης έχει εξασφαλίσει τους απαιτούμενους πόρους για τη χρηματοδότηση του έργου και θα το συμπεριλάβει στο πρόγραμμα ανάπτυξης 2022 - 2026 της εταιρείας. Τα έργα στην περιφέρεια Ανατολικής Μακεδονίας και Θράκης είναι συνολικού προϋπολογισμού 61,8 εκατομμύρια ευρώ πλέον ΦΠΑ και χρηματοδοτούνται από κεφάλαια της ΔΕΔΑ, καθώς και από επιχορήγηση του ΕΣΠΑ της περιόδου 2014 - 2020 μέσω του επιχειρησιακού προγράμματος Ανατολικής Μακεδονίας και Θράκης. </w:t>
      </w:r>
    </w:p>
    <w:p w:rsidR="005E1BBF" w:rsidRPr="005E1BBF" w:rsidRDefault="005E1BBF" w:rsidP="005E1BBF">
      <w:pPr>
        <w:spacing w:after="0" w:line="600" w:lineRule="auto"/>
        <w:ind w:firstLine="720"/>
        <w:contextualSpacing/>
        <w:jc w:val="both"/>
        <w:rPr>
          <w:rFonts w:ascii="Arial" w:eastAsia="SimSun" w:hAnsi="Arial" w:cs="Arial"/>
          <w:bCs/>
          <w:sz w:val="24"/>
          <w:szCs w:val="24"/>
          <w:shd w:val="clear" w:color="auto" w:fill="FFFFFF"/>
          <w:lang w:eastAsia="zh-CN"/>
        </w:rPr>
      </w:pPr>
      <w:r w:rsidRPr="005E1BBF">
        <w:rPr>
          <w:rFonts w:ascii="Arial" w:eastAsia="SimSun" w:hAnsi="Arial" w:cs="Arial"/>
          <w:bCs/>
          <w:sz w:val="24"/>
          <w:szCs w:val="24"/>
          <w:shd w:val="clear" w:color="auto" w:fill="FFFFFF"/>
          <w:lang w:eastAsia="zh-CN"/>
        </w:rPr>
        <w:lastRenderedPageBreak/>
        <w:t xml:space="preserve">Οι ωφέλειες δε από την έλευση του φυσικού αερίου είναι πολλαπλασιαστικές για την κοινωνία, για το περιβάλλον, την οικονομία και την απασχόληση. Προκύπτει λοιπόν ότι το κόστος ενέργειας μειώνεται σημαντικά για τα νοικοκυριά, τα οποία μάλιστα ιδιαιτέρως στη βόρεια Ελλάδα, λόγω ειδικών συνθηκών, που γνωρίζετε εσείς καλύτερα, έχουν αυξημένες ανάγκες για θέρμανση. Αλλά δεν αφορά μόνο τα νοικοκυριά. Επιπλέον, μειώνεται και το κόστος παραγωγής των επιχειρήσεων, με αποτέλεσμα να δίνονται κίνητρα για νέες επενδύσεις και να τονώνεται παράλληλα έτσι και η τοπική οικονομία. </w:t>
      </w:r>
    </w:p>
    <w:p w:rsidR="005E1BBF" w:rsidRPr="005E1BBF" w:rsidRDefault="005E1BBF" w:rsidP="005E1BBF">
      <w:pPr>
        <w:spacing w:after="0" w:line="600" w:lineRule="auto"/>
        <w:ind w:firstLine="720"/>
        <w:contextualSpacing/>
        <w:jc w:val="both"/>
        <w:rPr>
          <w:rFonts w:ascii="Arial" w:eastAsia="SimSun" w:hAnsi="Arial" w:cs="Arial"/>
          <w:bCs/>
          <w:sz w:val="24"/>
          <w:szCs w:val="24"/>
          <w:shd w:val="clear" w:color="auto" w:fill="FFFFFF"/>
          <w:lang w:eastAsia="zh-CN"/>
        </w:rPr>
      </w:pPr>
      <w:r w:rsidRPr="005E1BBF">
        <w:rPr>
          <w:rFonts w:ascii="Arial" w:eastAsia="SimSun" w:hAnsi="Arial" w:cs="Arial"/>
          <w:bCs/>
          <w:sz w:val="24"/>
          <w:szCs w:val="24"/>
          <w:shd w:val="clear" w:color="auto" w:fill="FFFFFF"/>
          <w:lang w:eastAsia="zh-CN"/>
        </w:rPr>
        <w:t xml:space="preserve">Αξίζει να σημειωθεί ότι τα έργα της ΔΕΔΑ έχουν έντονο αναπτυξιακό χαρακτήρα και πρόσημο. Σε όλα τα στάδια υλοποίησής του, κατασκευαστικό κόστος, επίβλεψη έργου, εργασίες για εσωτερικές εγκαταστάσεις, γιατί και αυτά επιδοτούνται από διάφορα προγράμματα, ανοίγουν πολλές νέες θέσεις εργασίας σε διάφορες ειδικότητες, όπως μηχανικοί, εργατοτεχνίτες, χειριστές, </w:t>
      </w:r>
      <w:proofErr w:type="spellStart"/>
      <w:r w:rsidRPr="005E1BBF">
        <w:rPr>
          <w:rFonts w:ascii="Arial" w:eastAsia="SimSun" w:hAnsi="Arial" w:cs="Arial"/>
          <w:bCs/>
          <w:sz w:val="24"/>
          <w:szCs w:val="24"/>
          <w:shd w:val="clear" w:color="auto" w:fill="FFFFFF"/>
          <w:lang w:eastAsia="zh-CN"/>
        </w:rPr>
        <w:t>θερμοϋδραυλικοί</w:t>
      </w:r>
      <w:proofErr w:type="spellEnd"/>
      <w:r w:rsidRPr="005E1BBF">
        <w:rPr>
          <w:rFonts w:ascii="Arial" w:eastAsia="SimSun" w:hAnsi="Arial" w:cs="Arial"/>
          <w:bCs/>
          <w:sz w:val="24"/>
          <w:szCs w:val="24"/>
          <w:shd w:val="clear" w:color="auto" w:fill="FFFFFF"/>
          <w:lang w:eastAsia="zh-CN"/>
        </w:rPr>
        <w:t xml:space="preserve">, συγκολλητές, εγκαταστάτες, μελετητές, ενισχύοντας σημαντικά και την απασχόληση. </w:t>
      </w:r>
    </w:p>
    <w:p w:rsidR="005E1BBF" w:rsidRPr="005E1BBF" w:rsidRDefault="005E1BBF" w:rsidP="005E1BBF">
      <w:pPr>
        <w:spacing w:after="0" w:line="600" w:lineRule="auto"/>
        <w:ind w:firstLine="720"/>
        <w:contextualSpacing/>
        <w:jc w:val="both"/>
        <w:rPr>
          <w:rFonts w:ascii="Arial" w:eastAsia="SimSun" w:hAnsi="Arial" w:cs="Arial"/>
          <w:bCs/>
          <w:sz w:val="24"/>
          <w:szCs w:val="24"/>
          <w:shd w:val="clear" w:color="auto" w:fill="FFFFFF"/>
          <w:lang w:eastAsia="zh-CN"/>
        </w:rPr>
      </w:pPr>
      <w:r w:rsidRPr="005E1BBF">
        <w:rPr>
          <w:rFonts w:ascii="Arial" w:eastAsia="SimSun" w:hAnsi="Arial" w:cs="Arial"/>
          <w:bCs/>
          <w:sz w:val="24"/>
          <w:szCs w:val="24"/>
          <w:shd w:val="clear" w:color="auto" w:fill="FFFFFF"/>
          <w:lang w:eastAsia="zh-CN"/>
        </w:rPr>
        <w:t xml:space="preserve">Συμπέρασμα: Πρόκειται για ακόμη μία πράσινη πρωτοβουλία, αφού το φυσικό αέριο είναι φιλικότερο προς το περιβάλλον σε σύγκριση με άλλες μορφές ενέργειας. Βεβαίως τελικός στόχος είναι οι ανανεώσιμες πηγές ενέργειας. Μεταβατική είναι αυτή η φάση, αλλά έχει χρόνο και πρέπει να </w:t>
      </w:r>
      <w:r w:rsidRPr="005E1BBF">
        <w:rPr>
          <w:rFonts w:ascii="Arial" w:eastAsia="SimSun" w:hAnsi="Arial" w:cs="Arial"/>
          <w:bCs/>
          <w:sz w:val="24"/>
          <w:szCs w:val="24"/>
          <w:shd w:val="clear" w:color="auto" w:fill="FFFFFF"/>
          <w:lang w:eastAsia="zh-CN"/>
        </w:rPr>
        <w:lastRenderedPageBreak/>
        <w:t xml:space="preserve">καλύψουμε τις ανάγκες και θα αποτελέσει τη γέφυρα στη χρήση ανανεώσιμων πηγών ενέργειας και σε μια κλιματικά ουδέτερη οικονομία. </w:t>
      </w:r>
    </w:p>
    <w:p w:rsidR="005E1BBF" w:rsidRPr="005E1BBF" w:rsidRDefault="005E1BBF" w:rsidP="005E1BBF">
      <w:pPr>
        <w:spacing w:after="0" w:line="600" w:lineRule="auto"/>
        <w:ind w:firstLine="720"/>
        <w:contextualSpacing/>
        <w:jc w:val="both"/>
        <w:rPr>
          <w:rFonts w:ascii="Arial" w:eastAsia="SimSun" w:hAnsi="Arial" w:cs="Arial"/>
          <w:bCs/>
          <w:sz w:val="24"/>
          <w:szCs w:val="24"/>
          <w:shd w:val="clear" w:color="auto" w:fill="FFFFFF"/>
          <w:lang w:eastAsia="zh-CN"/>
        </w:rPr>
      </w:pPr>
      <w:r w:rsidRPr="005E1BBF">
        <w:rPr>
          <w:rFonts w:ascii="Arial" w:eastAsia="SimSun" w:hAnsi="Arial" w:cs="Arial"/>
          <w:bCs/>
          <w:sz w:val="24"/>
          <w:szCs w:val="24"/>
          <w:shd w:val="clear" w:color="auto" w:fill="FFFFFF"/>
          <w:lang w:eastAsia="zh-CN"/>
        </w:rPr>
        <w:t xml:space="preserve">Άλλωστε, σύμφωνα με τον τρέχοντα εθνικό ενεργειακό σχεδιασμό, η προώθηση δράσεων, όπως έργα υποδομής που αφορούν στην επέκταση υφιστάμενων και κατασκευή νέων δικτύων διανομής φυσικού αερίου, η ανάπτυξη υποδομών διανομής συμπιεσμένου φυσικού αερίου, </w:t>
      </w:r>
      <w:r w:rsidRPr="005E1BBF">
        <w:rPr>
          <w:rFonts w:ascii="Arial" w:eastAsia="SimSun" w:hAnsi="Arial" w:cs="Arial"/>
          <w:bCs/>
          <w:sz w:val="24"/>
          <w:szCs w:val="24"/>
          <w:shd w:val="clear" w:color="auto" w:fill="FFFFFF"/>
          <w:lang w:val="en-US" w:eastAsia="zh-CN"/>
        </w:rPr>
        <w:t>CNG</w:t>
      </w:r>
      <w:r w:rsidRPr="005E1BBF">
        <w:rPr>
          <w:rFonts w:ascii="Arial" w:eastAsia="SimSun" w:hAnsi="Arial" w:cs="Arial"/>
          <w:bCs/>
          <w:sz w:val="24"/>
          <w:szCs w:val="24"/>
          <w:shd w:val="clear" w:color="auto" w:fill="FFFFFF"/>
          <w:lang w:eastAsia="zh-CN"/>
        </w:rPr>
        <w:t>, και υγροποιημένου αερίου, LNG, σε επιλεγμένες περιοχές, για την τροφοδοσία απομακρυσμένων καταναλωτών, καθώς και σημαντικά έργα υποδομών, εθνικού και κυρίως διεθνούς ενδιαφέροντος, που στοχεύουν στη δημιουργία συνθηκών και για την περαιτέρω διείσδυση του φυσικού αερίου, σε όλα τα μεγαλύτερα τμήματα της χώρας, δεδομένου ότι η ενέργεια είναι πρωταρχικό ενεργειακό και κοινωνικό αγαθό. Ζούμε άλλωστε παρενέργειες αυτού του συστήματος αυτή την περίοδο. Θα ισορροπήσουν όμως όλα. Εμείς αυτό το οποίο χρειάζεται από την πλευρά μας είναι να αναλάβουμε τα μέτρα και η Κυβέρνηση τα λαμβάνει, πράγμα που φαίνεται κάθε μέρα σε ό,τι παρουσιάζεται. Τα αντανακλαστικά είναι γρήγορα και εκτιμώ αποτελεσματικά, μέχρι να ισορροπήσουν όλες αυτές οι παράμετροι που επενεργούν σε δύσκολες καταστάσεις.</w:t>
      </w:r>
    </w:p>
    <w:p w:rsidR="005E1BBF" w:rsidRPr="005E1BBF" w:rsidRDefault="005E1BBF" w:rsidP="005E1BBF">
      <w:pPr>
        <w:spacing w:after="0" w:line="600" w:lineRule="auto"/>
        <w:ind w:firstLine="720"/>
        <w:contextualSpacing/>
        <w:jc w:val="both"/>
        <w:rPr>
          <w:rFonts w:ascii="Arial" w:eastAsia="SimSun" w:hAnsi="Arial" w:cs="Arial"/>
          <w:bCs/>
          <w:sz w:val="24"/>
          <w:szCs w:val="24"/>
          <w:shd w:val="clear" w:color="auto" w:fill="FFFFFF"/>
          <w:lang w:eastAsia="zh-CN"/>
        </w:rPr>
      </w:pPr>
      <w:r w:rsidRPr="005E1BBF">
        <w:rPr>
          <w:rFonts w:ascii="Arial" w:eastAsia="SimSun" w:hAnsi="Arial" w:cs="Arial"/>
          <w:bCs/>
          <w:sz w:val="24"/>
          <w:szCs w:val="24"/>
          <w:shd w:val="clear" w:color="auto" w:fill="FFFFFF"/>
          <w:lang w:eastAsia="zh-CN"/>
        </w:rPr>
        <w:t xml:space="preserve">Ευχαριστώ πολύ, κύριε Πρόεδρε. </w:t>
      </w:r>
    </w:p>
    <w:p w:rsidR="005E1BBF" w:rsidRPr="005E1BBF" w:rsidRDefault="005E1BBF" w:rsidP="005E1BBF">
      <w:pPr>
        <w:spacing w:after="0" w:line="600" w:lineRule="auto"/>
        <w:ind w:firstLine="720"/>
        <w:contextualSpacing/>
        <w:jc w:val="both"/>
        <w:rPr>
          <w:rFonts w:ascii="Arial" w:eastAsia="SimSun" w:hAnsi="Arial" w:cs="Arial"/>
          <w:bCs/>
          <w:sz w:val="24"/>
          <w:szCs w:val="24"/>
          <w:shd w:val="clear" w:color="auto" w:fill="FFFFFF"/>
          <w:lang w:eastAsia="zh-CN"/>
        </w:rPr>
      </w:pPr>
      <w:r w:rsidRPr="005E1BBF">
        <w:rPr>
          <w:rFonts w:ascii="Arial" w:eastAsia="SimSun" w:hAnsi="Arial" w:cs="Arial"/>
          <w:b/>
          <w:bCs/>
          <w:sz w:val="24"/>
          <w:szCs w:val="24"/>
          <w:shd w:val="clear" w:color="auto" w:fill="FFFFFF"/>
          <w:lang w:eastAsia="zh-CN"/>
        </w:rPr>
        <w:lastRenderedPageBreak/>
        <w:t xml:space="preserve">ΠΡΟΕΔΡΕΥΩΝ (Αθανάσιος Μπούρας): </w:t>
      </w:r>
      <w:r w:rsidRPr="005E1BBF">
        <w:rPr>
          <w:rFonts w:ascii="Arial" w:eastAsia="SimSun" w:hAnsi="Arial" w:cs="Arial"/>
          <w:bCs/>
          <w:sz w:val="24"/>
          <w:szCs w:val="24"/>
          <w:shd w:val="clear" w:color="auto" w:fill="FFFFFF"/>
          <w:lang w:eastAsia="zh-CN"/>
        </w:rPr>
        <w:t xml:space="preserve">Ευχαριστούμε, κύριε Υπουργέ. </w:t>
      </w:r>
    </w:p>
    <w:p w:rsidR="005E1BBF" w:rsidRPr="005E1BBF" w:rsidRDefault="005E1BBF" w:rsidP="005E1BBF">
      <w:pPr>
        <w:spacing w:after="0" w:line="600" w:lineRule="auto"/>
        <w:ind w:firstLine="720"/>
        <w:contextualSpacing/>
        <w:jc w:val="both"/>
        <w:rPr>
          <w:rFonts w:ascii="Arial" w:eastAsia="SimSun" w:hAnsi="Arial" w:cs="Arial"/>
          <w:bCs/>
          <w:sz w:val="24"/>
          <w:szCs w:val="24"/>
          <w:shd w:val="clear" w:color="auto" w:fill="FFFFFF"/>
          <w:lang w:eastAsia="zh-CN"/>
        </w:rPr>
      </w:pPr>
      <w:r w:rsidRPr="005E1BBF">
        <w:rPr>
          <w:rFonts w:ascii="Arial" w:eastAsia="SimSun" w:hAnsi="Arial" w:cs="Arial"/>
          <w:bCs/>
          <w:sz w:val="24"/>
          <w:szCs w:val="24"/>
          <w:shd w:val="clear" w:color="auto" w:fill="FFFFFF"/>
          <w:lang w:eastAsia="zh-CN"/>
        </w:rPr>
        <w:t xml:space="preserve">Συνεχίζουμε με την έκτη με αριθμό 32/4-10-2021 επίκαιρη ερώτηση δεύτερου κύκλου του Βουλευτή Β1΄ Βόρειου Τομέα Αθηνών της Νέας Δημοκρατίας κ. Γεώργιου Κουμουτσάκου προς τον Υπουργό Περιβάλλοντος και Ενέργειας, με θέμα: «Βόρειος Ποδηλατικός Άξονας Αττικής». </w:t>
      </w:r>
    </w:p>
    <w:p w:rsidR="005E1BBF" w:rsidRPr="005E1BBF" w:rsidRDefault="005E1BBF" w:rsidP="005E1BBF">
      <w:pPr>
        <w:spacing w:after="0" w:line="600" w:lineRule="auto"/>
        <w:ind w:firstLine="720"/>
        <w:contextualSpacing/>
        <w:jc w:val="both"/>
        <w:rPr>
          <w:rFonts w:ascii="Arial" w:eastAsia="SimSun" w:hAnsi="Arial" w:cs="Arial"/>
          <w:bCs/>
          <w:sz w:val="24"/>
          <w:szCs w:val="24"/>
          <w:shd w:val="clear" w:color="auto" w:fill="FFFFFF"/>
          <w:lang w:eastAsia="zh-CN"/>
        </w:rPr>
      </w:pPr>
      <w:r w:rsidRPr="005E1BBF">
        <w:rPr>
          <w:rFonts w:ascii="Arial" w:eastAsia="SimSun" w:hAnsi="Arial" w:cs="Arial"/>
          <w:bCs/>
          <w:sz w:val="24"/>
          <w:szCs w:val="24"/>
          <w:shd w:val="clear" w:color="auto" w:fill="FFFFFF"/>
          <w:lang w:eastAsia="zh-CN"/>
        </w:rPr>
        <w:t>Κύριε Κουμουτσάκο, έχετε τον λόγο για την πρωτολογία σας.</w:t>
      </w:r>
    </w:p>
    <w:p w:rsidR="005E1BBF" w:rsidRPr="005E1BBF" w:rsidRDefault="005E1BBF" w:rsidP="005E1BBF">
      <w:pPr>
        <w:tabs>
          <w:tab w:val="left" w:pos="3020"/>
        </w:tabs>
        <w:spacing w:after="0" w:line="600" w:lineRule="auto"/>
        <w:ind w:firstLine="720"/>
        <w:jc w:val="both"/>
        <w:rPr>
          <w:rFonts w:ascii="Arial" w:hAnsi="Arial"/>
          <w:sz w:val="24"/>
          <w:szCs w:val="24"/>
          <w:lang w:eastAsia="el-GR"/>
        </w:rPr>
      </w:pPr>
      <w:r w:rsidRPr="005E1BBF">
        <w:rPr>
          <w:rFonts w:ascii="Arial" w:hAnsi="Arial"/>
          <w:b/>
          <w:sz w:val="24"/>
          <w:szCs w:val="24"/>
          <w:lang w:eastAsia="el-GR"/>
        </w:rPr>
        <w:t>ΓΕΩΡΓΙΟΣ ΚΟΥΜΟΥΤΣΑΚΟΣ:</w:t>
      </w:r>
      <w:r w:rsidRPr="005E1BBF">
        <w:rPr>
          <w:rFonts w:ascii="Arial" w:hAnsi="Arial"/>
          <w:sz w:val="24"/>
          <w:szCs w:val="24"/>
          <w:lang w:eastAsia="el-GR"/>
        </w:rPr>
        <w:t xml:space="preserve"> Ευχαριστώ, κύριε Πρόεδρε.</w:t>
      </w:r>
    </w:p>
    <w:p w:rsidR="005E1BBF" w:rsidRPr="005E1BBF" w:rsidRDefault="005E1BBF" w:rsidP="005E1BBF">
      <w:pPr>
        <w:tabs>
          <w:tab w:val="left" w:pos="3020"/>
        </w:tabs>
        <w:spacing w:after="0" w:line="600" w:lineRule="auto"/>
        <w:ind w:firstLine="720"/>
        <w:jc w:val="both"/>
        <w:rPr>
          <w:rFonts w:ascii="Arial" w:hAnsi="Arial"/>
          <w:sz w:val="24"/>
          <w:szCs w:val="24"/>
          <w:lang w:eastAsia="el-GR"/>
        </w:rPr>
      </w:pPr>
      <w:r w:rsidRPr="005E1BBF">
        <w:rPr>
          <w:rFonts w:ascii="Arial" w:hAnsi="Arial"/>
          <w:sz w:val="24"/>
          <w:szCs w:val="24"/>
          <w:lang w:eastAsia="el-GR"/>
        </w:rPr>
        <w:t>Κύριε Υπουργέ, πρώτα απ’ όλα θα ήθελα να τονίσω την πάντα σταθερή παρουσία σας και την προθυμία σας να ανταποκρίνεστε στις επίκαιρες ερωτήσεις των μελών της Εθνικής Αντιπροσωπείας. Αυτό είναι κάτι θετικό και τα θετικά πρέπει να λέγονται.</w:t>
      </w:r>
    </w:p>
    <w:p w:rsidR="005E1BBF" w:rsidRPr="005E1BBF" w:rsidRDefault="005E1BBF" w:rsidP="005E1BBF">
      <w:pPr>
        <w:tabs>
          <w:tab w:val="left" w:pos="3020"/>
        </w:tabs>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Κύριε Υπουργέ, γνωρίζετε πολύ καλά ότι η βιώσιμη αστική κινητικότητα είναι ένας βασικός πυλώνας των ευρωπαϊκών πολιτικών και για τις μεταφορές, αλλά και για τις βιώσιμες πόλεις. Είναι ταυτόχρονα ένα από τα βασικότερα εργαλεία ήπιων παρεμβάσεων για τον περιορισμό των εκπομπών των αερίων του θερμοκηπίου, αλλά και για την ομαλή, την πιο φιλική στους πολίτες, λειτουργία των πόλεων. </w:t>
      </w:r>
    </w:p>
    <w:p w:rsidR="005E1BBF" w:rsidRPr="005E1BBF" w:rsidRDefault="005E1BBF" w:rsidP="005E1BBF">
      <w:pPr>
        <w:tabs>
          <w:tab w:val="left" w:pos="3020"/>
        </w:tabs>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Οι </w:t>
      </w:r>
      <w:proofErr w:type="spellStart"/>
      <w:r w:rsidRPr="005E1BBF">
        <w:rPr>
          <w:rFonts w:ascii="Arial" w:hAnsi="Arial"/>
          <w:sz w:val="24"/>
          <w:szCs w:val="24"/>
          <w:lang w:eastAsia="el-GR"/>
        </w:rPr>
        <w:t>ποδηλατόδρομοι</w:t>
      </w:r>
      <w:proofErr w:type="spellEnd"/>
      <w:r w:rsidRPr="005E1BBF">
        <w:rPr>
          <w:rFonts w:ascii="Arial" w:hAnsi="Arial"/>
          <w:sz w:val="24"/>
          <w:szCs w:val="24"/>
          <w:lang w:eastAsia="el-GR"/>
        </w:rPr>
        <w:t xml:space="preserve">, κύριε Υπουργέ, είναι απαραίτητη υποδομή ποιότητας ζωής στις σύγχρονες πόλεις. Γι’ αυτό και η ενίσχυση του δικτύου </w:t>
      </w:r>
      <w:r w:rsidRPr="005E1BBF">
        <w:rPr>
          <w:rFonts w:ascii="Arial" w:hAnsi="Arial"/>
          <w:sz w:val="24"/>
          <w:szCs w:val="24"/>
          <w:lang w:eastAsia="el-GR"/>
        </w:rPr>
        <w:lastRenderedPageBreak/>
        <w:t xml:space="preserve">τους αποτελεί ένα σταθερό αίτημα μεγάλης μερίδας των κατοίκων της ευρύτερης περιοχής του λεκανοπεδίου. Στο πλαίσιο του ΕΣΠΑ 2007 - 2013 είχε ολοκληρωθεί ένα μικρό τμήμα -συγκεκριμένα το νότιο τμήμα- του μεγάλου ποδηλατικού άξονα «Φαληρικός Όρμος - Κηφισιά». Ωστόσο, μέχρι σήμερα, το μεγαλύτερο τμήμα αυτού του ποδηλατικού άξονα και συγκεκριμένα ο βόρειος κλάδος του, μήκους σχεδόν δεκαεπτά χιλιομέτρων, δεν έχει μέχρι σήμερα κατασκευαστεί. Και αυτό δημιουργεί μια εντύπωση, καθώς η σχετική δαπάνη είναι επιλέξιμη από το ΕΣΠΑ και από το Ταμείο Ανάκαμψης, υπάρχουν μελέτες και εγκρίσεις από τους δήμους από τους οποίους πρόκειται να διέλθει αυτός ο ποδηλατικός άξονας και φαίνεται ότι η βούλησή τους και η σύμφωνη γνώμη τους έχει εξασφαλιστεί. </w:t>
      </w:r>
    </w:p>
    <w:p w:rsidR="005E1BBF" w:rsidRPr="005E1BBF" w:rsidRDefault="005E1BBF" w:rsidP="005E1BBF">
      <w:pPr>
        <w:tabs>
          <w:tab w:val="left" w:pos="3020"/>
        </w:tabs>
        <w:spacing w:after="0" w:line="600" w:lineRule="auto"/>
        <w:ind w:firstLine="720"/>
        <w:jc w:val="both"/>
        <w:rPr>
          <w:rFonts w:ascii="Arial" w:hAnsi="Arial"/>
          <w:sz w:val="24"/>
          <w:szCs w:val="24"/>
          <w:lang w:eastAsia="el-GR"/>
        </w:rPr>
      </w:pPr>
      <w:r w:rsidRPr="005E1BBF">
        <w:rPr>
          <w:rFonts w:ascii="Arial" w:hAnsi="Arial"/>
          <w:sz w:val="24"/>
          <w:szCs w:val="24"/>
          <w:lang w:eastAsia="el-GR"/>
        </w:rPr>
        <w:t>Αναφέρομαι, κύριε Υπουργέ, στο κομμάτι, στο τμήμα του άξονα αυτού «Σταθμός ΗΣΑΠ Μοναστηράκι - Ομόνοια - Βικτώρια - Περισσός - Πευκάκια - Νέα Ιωνία - Ηράκλειο - Ειρήνη - Μαρούσι - ΚΑΤ - Κηφισιά» το μεγαλύτερο μέρος του οποίου διέρχεται και πρόκειται να εξυπηρετήσει κατοίκους του βόρειου τομέα της Αττικής.</w:t>
      </w:r>
    </w:p>
    <w:p w:rsidR="005E1BBF" w:rsidRPr="005E1BBF" w:rsidRDefault="005E1BBF" w:rsidP="005E1BBF">
      <w:pPr>
        <w:tabs>
          <w:tab w:val="left" w:pos="3020"/>
        </w:tabs>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Θα ήθελα, κλείνοντας, να σας πω ότι αυτό το ενδιαφέρον των πολιτών, μεγάλης μερίδας των πολιτών, για τον ποδηλατικό αυτό άξονα μάς υποχρεώνει να το συζητήσουμε, διότι η πολιτική που ασκούμε όλοι -και πρέπει να ασκούμε- είναι μια πολιτική με τους πολίτες και για τους πολίτες. Πόσο μάλλον που και </w:t>
      </w:r>
      <w:r w:rsidRPr="005E1BBF">
        <w:rPr>
          <w:rFonts w:ascii="Arial" w:hAnsi="Arial"/>
          <w:sz w:val="24"/>
          <w:szCs w:val="24"/>
          <w:lang w:eastAsia="el-GR"/>
        </w:rPr>
        <w:lastRenderedPageBreak/>
        <w:t xml:space="preserve">στο συγκεκριμένο θέμα θα ένωνα και εγώ τη μικρή δική μου φωνή ως ένας άνθρωπος που, τουλάχιστον τα σαββατοκύριακα, προσπαθεί να αθληθεί με το ποδήλατο, με τους γιους μου, και δεν βρίσκουμε, κύριε Υπουργέ, επαρκή χώρο και κυρίως ασφαλή χώρο για μια απλή βόλτα, για μία απλή άσκηση που δίνει τόση χαρά και στις οικογένειες και στα παιδιά και σε όλους εκείνους που αγαπούν το ποδήλατο και θέλουν πραγματικά να περάσουν μερικές ευχάριστες στιγμές, που είναι και φιλικές προς το περιβάλλον. </w:t>
      </w:r>
    </w:p>
    <w:p w:rsidR="005E1BBF" w:rsidRPr="005E1BBF" w:rsidRDefault="005E1BBF" w:rsidP="005E1BBF">
      <w:pPr>
        <w:tabs>
          <w:tab w:val="left" w:pos="3020"/>
        </w:tabs>
        <w:spacing w:after="0" w:line="600" w:lineRule="auto"/>
        <w:ind w:firstLine="720"/>
        <w:jc w:val="both"/>
        <w:rPr>
          <w:rFonts w:ascii="Arial" w:hAnsi="Arial"/>
          <w:sz w:val="24"/>
          <w:szCs w:val="24"/>
          <w:lang w:eastAsia="el-GR"/>
        </w:rPr>
      </w:pPr>
      <w:r w:rsidRPr="005E1BBF">
        <w:rPr>
          <w:rFonts w:ascii="Arial" w:hAnsi="Arial"/>
          <w:sz w:val="24"/>
          <w:szCs w:val="24"/>
          <w:lang w:eastAsia="el-GR"/>
        </w:rPr>
        <w:t>Ευχαριστώ πολύ.</w:t>
      </w:r>
    </w:p>
    <w:p w:rsidR="005E1BBF" w:rsidRPr="005E1BBF" w:rsidRDefault="005E1BBF" w:rsidP="005E1BBF">
      <w:pPr>
        <w:tabs>
          <w:tab w:val="left" w:pos="3020"/>
        </w:tabs>
        <w:spacing w:after="0" w:line="600" w:lineRule="auto"/>
        <w:ind w:firstLine="720"/>
        <w:jc w:val="both"/>
        <w:rPr>
          <w:rFonts w:ascii="Arial" w:hAnsi="Arial"/>
          <w:sz w:val="24"/>
          <w:szCs w:val="24"/>
          <w:lang w:eastAsia="el-GR"/>
        </w:rPr>
      </w:pPr>
      <w:r w:rsidRPr="005E1BBF">
        <w:rPr>
          <w:rFonts w:ascii="Arial" w:hAnsi="Arial"/>
          <w:b/>
          <w:sz w:val="24"/>
          <w:szCs w:val="24"/>
          <w:lang w:eastAsia="el-GR"/>
        </w:rPr>
        <w:t xml:space="preserve">ΠΡΟΕΔΡΕΥΩΝ (Αθανάσιος Μπούρας): </w:t>
      </w:r>
      <w:r w:rsidRPr="005E1BBF">
        <w:rPr>
          <w:rFonts w:ascii="Arial" w:hAnsi="Arial"/>
          <w:sz w:val="24"/>
          <w:szCs w:val="24"/>
          <w:lang w:eastAsia="el-GR"/>
        </w:rPr>
        <w:t xml:space="preserve">Κι εμείς ευχαριστούμε τον κ. Κουμουτσάκο. </w:t>
      </w:r>
    </w:p>
    <w:p w:rsidR="005E1BBF" w:rsidRPr="005E1BBF" w:rsidRDefault="005E1BBF" w:rsidP="005E1BBF">
      <w:pPr>
        <w:tabs>
          <w:tab w:val="left" w:pos="3020"/>
        </w:tabs>
        <w:spacing w:after="0" w:line="600" w:lineRule="auto"/>
        <w:ind w:firstLine="720"/>
        <w:jc w:val="both"/>
        <w:rPr>
          <w:rFonts w:ascii="Arial" w:hAnsi="Arial"/>
          <w:sz w:val="24"/>
          <w:szCs w:val="24"/>
          <w:lang w:eastAsia="el-GR"/>
        </w:rPr>
      </w:pPr>
      <w:r w:rsidRPr="005E1BBF">
        <w:rPr>
          <w:rFonts w:ascii="Arial" w:hAnsi="Arial"/>
          <w:sz w:val="24"/>
          <w:szCs w:val="24"/>
          <w:lang w:eastAsia="el-GR"/>
        </w:rPr>
        <w:t>Τον λόγο έχει τώρα ο Υπουργός για να απαντήσει.</w:t>
      </w:r>
    </w:p>
    <w:p w:rsidR="005E1BBF" w:rsidRPr="005E1BBF" w:rsidRDefault="005E1BBF" w:rsidP="005E1BBF">
      <w:pPr>
        <w:tabs>
          <w:tab w:val="left" w:pos="3020"/>
        </w:tabs>
        <w:spacing w:after="0" w:line="600" w:lineRule="auto"/>
        <w:ind w:firstLine="720"/>
        <w:jc w:val="both"/>
        <w:rPr>
          <w:rFonts w:ascii="Arial" w:hAnsi="Arial"/>
          <w:sz w:val="24"/>
          <w:szCs w:val="24"/>
          <w:lang w:eastAsia="el-GR"/>
        </w:rPr>
      </w:pPr>
      <w:r w:rsidRPr="005E1BBF">
        <w:rPr>
          <w:rFonts w:ascii="Arial" w:hAnsi="Arial"/>
          <w:b/>
          <w:sz w:val="24"/>
          <w:szCs w:val="24"/>
          <w:lang w:eastAsia="el-GR"/>
        </w:rPr>
        <w:t xml:space="preserve">ΝΙΚΟΛΑΟΣ ΤΑΓΑΡΑΣ (Υφυπουργός Περιβάλλοντος και Ενέργειας): </w:t>
      </w:r>
      <w:r w:rsidRPr="005E1BBF">
        <w:rPr>
          <w:rFonts w:ascii="Arial" w:hAnsi="Arial"/>
          <w:sz w:val="24"/>
          <w:szCs w:val="24"/>
          <w:lang w:eastAsia="el-GR"/>
        </w:rPr>
        <w:t>Ευχαριστώ, κύριε Πρόεδρε.</w:t>
      </w:r>
    </w:p>
    <w:p w:rsidR="005E1BBF" w:rsidRPr="005E1BBF" w:rsidRDefault="005E1BBF" w:rsidP="005E1BBF">
      <w:pPr>
        <w:tabs>
          <w:tab w:val="left" w:pos="3020"/>
        </w:tabs>
        <w:spacing w:after="0" w:line="600" w:lineRule="auto"/>
        <w:ind w:firstLine="720"/>
        <w:jc w:val="both"/>
        <w:rPr>
          <w:rFonts w:ascii="Arial" w:hAnsi="Arial"/>
          <w:sz w:val="24"/>
          <w:szCs w:val="24"/>
          <w:lang w:eastAsia="el-GR"/>
        </w:rPr>
      </w:pPr>
      <w:r w:rsidRPr="005E1BBF">
        <w:rPr>
          <w:rFonts w:ascii="Arial" w:hAnsi="Arial"/>
          <w:sz w:val="24"/>
          <w:szCs w:val="24"/>
          <w:lang w:eastAsia="el-GR"/>
        </w:rPr>
        <w:t>Κύριε συνάδελφε, θα συμφωνήσω μαζί σας στις παρατηρήσεις αλλά και στους στόχους. Οι πόλεις αλλάζουν, οι λειτουργίες αλλάζουν, συνήθειες πρέπει να αλλάξουμε, διότι αυτά τα οποία ζούμε ως αποτελέσματα και της κλιματικής κρίσης, πέρα από τον τρόπο ζωής και πέρα από τις παρενέργειες που δημιουργούμε, μάς οδηγούν σε αλλαγές σε πολλά πράγματα που είχαμε συνηθίσει για πολλά χρόνια.</w:t>
      </w:r>
    </w:p>
    <w:p w:rsidR="005E1BBF" w:rsidRPr="005E1BBF" w:rsidRDefault="005E1BBF" w:rsidP="005E1BBF">
      <w:pPr>
        <w:tabs>
          <w:tab w:val="left" w:pos="3020"/>
        </w:tabs>
        <w:spacing w:after="0" w:line="600" w:lineRule="auto"/>
        <w:ind w:firstLine="720"/>
        <w:jc w:val="both"/>
        <w:rPr>
          <w:rFonts w:ascii="Arial" w:hAnsi="Arial"/>
          <w:sz w:val="24"/>
          <w:szCs w:val="24"/>
          <w:lang w:eastAsia="el-GR"/>
        </w:rPr>
      </w:pPr>
      <w:r w:rsidRPr="005E1BBF">
        <w:rPr>
          <w:rFonts w:ascii="Arial" w:hAnsi="Arial"/>
          <w:sz w:val="24"/>
          <w:szCs w:val="24"/>
          <w:lang w:eastAsia="el-GR"/>
        </w:rPr>
        <w:lastRenderedPageBreak/>
        <w:t xml:space="preserve">Είναι αλήθεια ότι ο Μητροπολιτικός Ποδηλατικός Άξονας Φάληρο - Κηφισιά, μέρος του οποίου έχει ολοκληρωθεί -αναφερθήκατε και εσείς- είναι ένας σημαντικός άξονας που θα συμβάλει στην κατεύθυνση που περιγράψατε και εσείς και βεβαίως αποδέχθηκα και συμπλήρωσα δι’ ολίγων και εγώ. </w:t>
      </w:r>
    </w:p>
    <w:p w:rsidR="005E1BBF" w:rsidRPr="005E1BBF" w:rsidRDefault="005E1BBF" w:rsidP="005E1BBF">
      <w:pPr>
        <w:tabs>
          <w:tab w:val="left" w:pos="3020"/>
        </w:tabs>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Θέλω να σας πω ότι για το σύνολο του έργου -όπως γνωρίζετε, καθώς αναφερθήκατε πριν- εκπονήθηκε στο παρελθόν μια σχετική μελέτη από τη Διεύθυνση Μελετών Έργων Αστικών Αναπλάσεων του Υπουργείου Περιβάλλοντος Ενέργειας και Κλιματικής Αλλαγής και υποστηρίχθηκε ενεργειακά από τη Μονάδα Βιώσιμης Κινητικότητας του Εθνικού Μετσόβιου Πολυτεχνείου, μέσω του ερευνητικού προγράμματος «Έρευνα Ανάπτυξης Μεγάλου Μήκους Ποδηλατικών Διαδρομών στην Αθήνα». Από τη διαδρομή Φάληρο - Κηφισιά το κομμάτι Φάληρο - Γκάζι έχει ολοκληρωθεί τώρα μένει η πορεία και ο άξονας από το Γκάζι μέχρι την Κηφισιά. Η εν λόγω μελέτη αφορούσε χάραξη </w:t>
      </w:r>
      <w:proofErr w:type="spellStart"/>
      <w:r w:rsidRPr="005E1BBF">
        <w:rPr>
          <w:rFonts w:ascii="Arial" w:hAnsi="Arial"/>
          <w:sz w:val="24"/>
          <w:szCs w:val="24"/>
          <w:lang w:eastAsia="el-GR"/>
        </w:rPr>
        <w:t>ποδηλατόδρομου</w:t>
      </w:r>
      <w:proofErr w:type="spellEnd"/>
      <w:r w:rsidRPr="005E1BBF">
        <w:rPr>
          <w:rFonts w:ascii="Arial" w:hAnsi="Arial"/>
          <w:sz w:val="24"/>
          <w:szCs w:val="24"/>
          <w:lang w:eastAsia="el-GR"/>
        </w:rPr>
        <w:t xml:space="preserve"> από το Θησείο, πλατεία Ασωμάτων, μέχρι τον σταθμό ΗΣΑΠ της Κηφισιάς, μήκους 16,73 χιλιομέτρων, που κινείται σε μεγάλο τμήμα παράλληλα με τις γραμμές του ΗΣΑΠ. </w:t>
      </w:r>
    </w:p>
    <w:p w:rsidR="005E1BBF" w:rsidRPr="005E1BBF" w:rsidRDefault="005E1BBF" w:rsidP="005E1BBF">
      <w:pPr>
        <w:tabs>
          <w:tab w:val="left" w:pos="3020"/>
        </w:tabs>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Η μελέτη αυτή θα αποτελέσει, όπως σωστά είπατε και εσείς, βασικό κορμό της παρούσας υπηρεσίας για </w:t>
      </w:r>
      <w:proofErr w:type="spellStart"/>
      <w:r w:rsidRPr="005E1BBF">
        <w:rPr>
          <w:rFonts w:ascii="Arial" w:hAnsi="Arial"/>
          <w:sz w:val="24"/>
          <w:szCs w:val="24"/>
          <w:lang w:eastAsia="el-GR"/>
        </w:rPr>
        <w:t>επικαιροποίηση</w:t>
      </w:r>
      <w:proofErr w:type="spellEnd"/>
      <w:r w:rsidRPr="005E1BBF">
        <w:rPr>
          <w:rFonts w:ascii="Arial" w:hAnsi="Arial"/>
          <w:sz w:val="24"/>
          <w:szCs w:val="24"/>
          <w:lang w:eastAsia="el-GR"/>
        </w:rPr>
        <w:t xml:space="preserve"> του σχεδιασμού και τη δημιουργία του νέου </w:t>
      </w:r>
      <w:proofErr w:type="spellStart"/>
      <w:r w:rsidRPr="005E1BBF">
        <w:rPr>
          <w:rFonts w:ascii="Arial" w:hAnsi="Arial"/>
          <w:sz w:val="24"/>
          <w:szCs w:val="24"/>
          <w:lang w:eastAsia="el-GR"/>
        </w:rPr>
        <w:t>ποδηλατόδρομου</w:t>
      </w:r>
      <w:proofErr w:type="spellEnd"/>
      <w:r w:rsidRPr="005E1BBF">
        <w:rPr>
          <w:rFonts w:ascii="Arial" w:hAnsi="Arial"/>
          <w:sz w:val="24"/>
          <w:szCs w:val="24"/>
          <w:lang w:eastAsia="el-GR"/>
        </w:rPr>
        <w:t xml:space="preserve"> μητροπολιτικής σημασίας. Για το βόρειο τμήμα βρίσκεται σε εξέλιξη αυτή τη στιγμή η διενέργεια ηλεκτρονικού </w:t>
      </w:r>
      <w:r w:rsidRPr="005E1BBF">
        <w:rPr>
          <w:rFonts w:ascii="Arial" w:hAnsi="Arial"/>
          <w:sz w:val="24"/>
          <w:szCs w:val="24"/>
          <w:lang w:eastAsia="el-GR"/>
        </w:rPr>
        <w:lastRenderedPageBreak/>
        <w:t xml:space="preserve">διαγωνισμού από την αρμόδια Διεύθυνση Μελετών και Έργων Αστικών Αναπλάσεων, με θέμα την παροχή υπηρεσιών από εξωτερικό ανάδοχο, αφορά στην υποστήριξη της διεύθυνσης ως προς την </w:t>
      </w:r>
      <w:proofErr w:type="spellStart"/>
      <w:r w:rsidRPr="005E1BBF">
        <w:rPr>
          <w:rFonts w:ascii="Arial" w:hAnsi="Arial"/>
          <w:sz w:val="24"/>
          <w:szCs w:val="24"/>
          <w:lang w:eastAsia="el-GR"/>
        </w:rPr>
        <w:t>επικαιροποίηση</w:t>
      </w:r>
      <w:proofErr w:type="spellEnd"/>
      <w:r w:rsidRPr="005E1BBF">
        <w:rPr>
          <w:rFonts w:ascii="Arial" w:hAnsi="Arial"/>
          <w:sz w:val="24"/>
          <w:szCs w:val="24"/>
          <w:lang w:eastAsia="el-GR"/>
        </w:rPr>
        <w:t xml:space="preserve"> του διαθέσιμου υλικού και μελετών για την προώθηση υλοποίησης του έργου Μητροπολιτικός </w:t>
      </w:r>
      <w:proofErr w:type="spellStart"/>
      <w:r w:rsidRPr="005E1BBF">
        <w:rPr>
          <w:rFonts w:ascii="Arial" w:hAnsi="Arial"/>
          <w:sz w:val="24"/>
          <w:szCs w:val="24"/>
          <w:lang w:eastAsia="el-GR"/>
        </w:rPr>
        <w:t>Ποδηλατόδρομος</w:t>
      </w:r>
      <w:proofErr w:type="spellEnd"/>
      <w:r w:rsidRPr="005E1BBF">
        <w:rPr>
          <w:rFonts w:ascii="Arial" w:hAnsi="Arial"/>
          <w:sz w:val="24"/>
          <w:szCs w:val="24"/>
          <w:lang w:eastAsia="el-GR"/>
        </w:rPr>
        <w:t xml:space="preserve"> Βόρειο Σκέλος Γκάζι - Κηφισιά. Είναι, δηλαδή, στην ουσία </w:t>
      </w:r>
      <w:proofErr w:type="spellStart"/>
      <w:r w:rsidRPr="005E1BBF">
        <w:rPr>
          <w:rFonts w:ascii="Arial" w:hAnsi="Arial"/>
          <w:sz w:val="24"/>
          <w:szCs w:val="24"/>
          <w:lang w:eastAsia="el-GR"/>
        </w:rPr>
        <w:t>επικαιροποίηση</w:t>
      </w:r>
      <w:proofErr w:type="spellEnd"/>
      <w:r w:rsidRPr="005E1BBF">
        <w:rPr>
          <w:rFonts w:ascii="Arial" w:hAnsi="Arial"/>
          <w:sz w:val="24"/>
          <w:szCs w:val="24"/>
          <w:lang w:eastAsia="el-GR"/>
        </w:rPr>
        <w:t xml:space="preserve"> των υπαρχουσών μελετών για να υπάρξει ταυτόχρονα και ωρίμανση για να δοθεί η δυνατότητα εξέλιξης, χρηματοδότησης και κατασκευής του έργου. Ο ανάδοχος θα πρέπει να υποστηρίξει τη Διεύθυνση Μελετών και Έργων Αστικών Αναπλάσεων του Υπουργείο Περιβάλλοντος ώστε να εκτιμήσει και να προσδιορίσει αυτές τις αλλαγές που θα επέλθουν στην ευρύτερη περιοχή κατόπιν υλοποίησης του αναπροσαρμοσμένου σχεδιασμού και των προβλέψεων του. </w:t>
      </w:r>
    </w:p>
    <w:p w:rsidR="005E1BBF" w:rsidRPr="005E1BBF" w:rsidRDefault="005E1BBF" w:rsidP="005E1BBF">
      <w:pPr>
        <w:tabs>
          <w:tab w:val="left" w:pos="3020"/>
        </w:tabs>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Αλλαγές που δύνανται να επέλθουν και να προταθούν είναι οι ακόλουθες: Η κατάργηση παρόδιας στάθμευσης -είτε τμηματικά είτε σε όλη την έκταση του οδικού τμήματος- η αλλαγή της κυκλοφοριακής οργάνωσης -παραδείγματος χάριν μονόδρομος να γίνει πεζοδρόμος, αμφίδρομος να γίνει μονόδρομος- να καταργηθεί λωρίδα κυκλοφορίας, η δημιουργία μικτών δρόμων ποδηλάτων - οχημάτων με προτεραιότητα στα ποδήλατα, η τροποποίηση της αρχικής χάραξης του ποδηλατοδρόμου, η διεύρυνση των πεζοδρομίων, η διεύρυνση των λωρίδων και των ποδηλατοδρόμων. Για το σύνολο αυτών των </w:t>
      </w:r>
      <w:r w:rsidRPr="005E1BBF">
        <w:rPr>
          <w:rFonts w:ascii="Arial" w:hAnsi="Arial"/>
          <w:sz w:val="24"/>
          <w:szCs w:val="24"/>
          <w:lang w:eastAsia="el-GR"/>
        </w:rPr>
        <w:lastRenderedPageBreak/>
        <w:t xml:space="preserve">αναγκαίων προβλέψεων και ρυθμίσεων θα υπάρξει διαβούλευση με όλους τους εμπλεκόμενους φορείς και υποστήριξη της ΔΜΕΑ ώστε να μπορέσει να ανταποκριθεί στη σύνθεση των απόψεων στις τελικές προτάσεις στην οριστικοποίηση, </w:t>
      </w:r>
      <w:proofErr w:type="spellStart"/>
      <w:r w:rsidRPr="005E1BBF">
        <w:rPr>
          <w:rFonts w:ascii="Arial" w:hAnsi="Arial"/>
          <w:sz w:val="24"/>
          <w:szCs w:val="24"/>
          <w:lang w:eastAsia="el-GR"/>
        </w:rPr>
        <w:t>επικαιροποίηση</w:t>
      </w:r>
      <w:proofErr w:type="spellEnd"/>
      <w:r w:rsidRPr="005E1BBF">
        <w:rPr>
          <w:rFonts w:ascii="Arial" w:hAnsi="Arial"/>
          <w:sz w:val="24"/>
          <w:szCs w:val="24"/>
          <w:lang w:eastAsia="el-GR"/>
        </w:rPr>
        <w:t>, της μελέτης για να τύχει τελικά της χρηματοδότησης.</w:t>
      </w:r>
    </w:p>
    <w:p w:rsidR="005E1BBF" w:rsidRPr="005E1BBF" w:rsidRDefault="005E1BBF" w:rsidP="005E1BBF">
      <w:pPr>
        <w:tabs>
          <w:tab w:val="left" w:pos="3020"/>
        </w:tabs>
        <w:spacing w:after="0" w:line="600" w:lineRule="auto"/>
        <w:ind w:firstLine="720"/>
        <w:jc w:val="both"/>
        <w:rPr>
          <w:rFonts w:ascii="Arial" w:hAnsi="Arial"/>
          <w:sz w:val="24"/>
          <w:szCs w:val="24"/>
          <w:lang w:eastAsia="el-GR"/>
        </w:rPr>
      </w:pPr>
      <w:r w:rsidRPr="005E1BBF">
        <w:rPr>
          <w:rFonts w:ascii="Arial" w:hAnsi="Arial"/>
          <w:sz w:val="24"/>
          <w:szCs w:val="24"/>
          <w:lang w:eastAsia="el-GR"/>
        </w:rPr>
        <w:t>Λεπτομερώς θα αναφερθώ σε αυτά τα οποία εξελίσσονται και θα συνεχίσω στη δευτερολογία μου.</w:t>
      </w:r>
    </w:p>
    <w:p w:rsidR="005E1BBF" w:rsidRPr="005E1BBF" w:rsidRDefault="005E1BBF" w:rsidP="005E1BBF">
      <w:pPr>
        <w:tabs>
          <w:tab w:val="left" w:pos="3020"/>
        </w:tabs>
        <w:spacing w:after="0" w:line="600" w:lineRule="auto"/>
        <w:ind w:firstLine="720"/>
        <w:jc w:val="both"/>
        <w:rPr>
          <w:rFonts w:ascii="Arial" w:hAnsi="Arial"/>
          <w:sz w:val="24"/>
          <w:szCs w:val="24"/>
          <w:lang w:eastAsia="el-GR"/>
        </w:rPr>
      </w:pPr>
      <w:r w:rsidRPr="005E1BBF">
        <w:rPr>
          <w:rFonts w:ascii="Arial" w:hAnsi="Arial"/>
          <w:sz w:val="24"/>
          <w:szCs w:val="24"/>
          <w:lang w:eastAsia="el-GR"/>
        </w:rPr>
        <w:t>Ευχαριστώ, κύριε Πρόεδρε.</w:t>
      </w:r>
    </w:p>
    <w:p w:rsidR="005E1BBF" w:rsidRPr="005E1BBF" w:rsidRDefault="005E1BBF" w:rsidP="005E1BBF">
      <w:pPr>
        <w:tabs>
          <w:tab w:val="left" w:pos="3020"/>
        </w:tabs>
        <w:spacing w:after="0" w:line="600" w:lineRule="auto"/>
        <w:ind w:firstLine="720"/>
        <w:jc w:val="both"/>
        <w:rPr>
          <w:rFonts w:ascii="Arial" w:hAnsi="Arial"/>
          <w:sz w:val="24"/>
          <w:szCs w:val="24"/>
          <w:lang w:eastAsia="el-GR"/>
        </w:rPr>
      </w:pPr>
      <w:r w:rsidRPr="005E1BBF">
        <w:rPr>
          <w:rFonts w:ascii="Arial" w:hAnsi="Arial"/>
          <w:b/>
          <w:sz w:val="24"/>
          <w:szCs w:val="24"/>
          <w:lang w:eastAsia="el-GR"/>
        </w:rPr>
        <w:t xml:space="preserve">ΠΡΟΕΔΡΕΥΩΝ (Αθανάσιος Μπούρας): </w:t>
      </w:r>
      <w:r w:rsidRPr="005E1BBF">
        <w:rPr>
          <w:rFonts w:ascii="Arial" w:hAnsi="Arial"/>
          <w:sz w:val="24"/>
          <w:szCs w:val="24"/>
          <w:lang w:eastAsia="el-GR"/>
        </w:rPr>
        <w:t>Κι εμείς ευχαριστούμε, κύριε Υπουργέ.</w:t>
      </w:r>
    </w:p>
    <w:p w:rsidR="005E1BBF" w:rsidRPr="005E1BBF" w:rsidRDefault="005E1BBF" w:rsidP="005E1BBF">
      <w:pPr>
        <w:tabs>
          <w:tab w:val="left" w:pos="3020"/>
        </w:tabs>
        <w:spacing w:after="0" w:line="600" w:lineRule="auto"/>
        <w:ind w:firstLine="720"/>
        <w:jc w:val="both"/>
        <w:rPr>
          <w:rFonts w:ascii="Arial" w:hAnsi="Arial"/>
          <w:sz w:val="24"/>
          <w:szCs w:val="24"/>
          <w:lang w:eastAsia="el-GR"/>
        </w:rPr>
      </w:pPr>
      <w:r w:rsidRPr="005E1BBF">
        <w:rPr>
          <w:rFonts w:ascii="Arial" w:hAnsi="Arial"/>
          <w:sz w:val="24"/>
          <w:szCs w:val="24"/>
          <w:lang w:eastAsia="el-GR"/>
        </w:rPr>
        <w:t>Ο κ. Κουμουτσάκος έχει τώρα τον λόγο για τη δευτερολογία του.</w:t>
      </w:r>
    </w:p>
    <w:p w:rsidR="005E1BBF" w:rsidRPr="005E1BBF" w:rsidRDefault="005E1BBF" w:rsidP="005E1BBF">
      <w:pPr>
        <w:tabs>
          <w:tab w:val="left" w:pos="3020"/>
        </w:tabs>
        <w:spacing w:after="0" w:line="600" w:lineRule="auto"/>
        <w:ind w:firstLine="720"/>
        <w:jc w:val="both"/>
        <w:rPr>
          <w:rFonts w:ascii="Arial" w:hAnsi="Arial"/>
          <w:sz w:val="24"/>
          <w:szCs w:val="24"/>
          <w:lang w:eastAsia="el-GR"/>
        </w:rPr>
      </w:pPr>
      <w:r w:rsidRPr="005E1BBF">
        <w:rPr>
          <w:rFonts w:ascii="Arial" w:hAnsi="Arial"/>
          <w:b/>
          <w:sz w:val="24"/>
          <w:szCs w:val="24"/>
          <w:lang w:eastAsia="el-GR"/>
        </w:rPr>
        <w:t>ΓΕΩΡΓΙΟΣ ΚΟΥΜΟΥΤΣΑΚΟΣ:</w:t>
      </w:r>
      <w:r w:rsidRPr="005E1BBF">
        <w:rPr>
          <w:rFonts w:ascii="Arial" w:hAnsi="Arial"/>
          <w:sz w:val="24"/>
          <w:szCs w:val="24"/>
          <w:lang w:eastAsia="el-GR"/>
        </w:rPr>
        <w:t xml:space="preserve"> Από την πρωτολογία σας, κύριε Υπουργέ, συγκρατώ δύο πράγματα: Το πρώτο, είναι η παρούσα και ισχυρή πολιτική βούληση του Υπουργείου να υποστηριχθεί το έργο αυτό. Διότι από το εισαγωγικό μέρος της ομιλίας σας προκύπτει η απόλυτη κατανόηση της αναγκαιότητας να μεταβούμε σε μία νέα φάση, σε αλλαγές, στις πόλεις μας για καλύτερη ζωή και πιο φιλική στο περιβάλλον. Επομένως, η αφετηρία για να γίνει αυτό το έργο είναι εδώ, γιατί η αφετηρία κάθε φορά είναι η πολιτική βούληση και πώς οι πολιτικές ηγεσίες πιστεύουν σε αυτά που πρέπει να γίνουν. Και εσείς το καταθέσατε εδώ με ένταση και με καθαρότητα. </w:t>
      </w:r>
    </w:p>
    <w:p w:rsidR="005E1BBF" w:rsidRPr="005E1BBF" w:rsidRDefault="005E1BBF" w:rsidP="005E1BBF">
      <w:pPr>
        <w:tabs>
          <w:tab w:val="left" w:pos="3020"/>
        </w:tabs>
        <w:spacing w:after="0" w:line="600" w:lineRule="auto"/>
        <w:ind w:firstLine="720"/>
        <w:jc w:val="both"/>
        <w:rPr>
          <w:rFonts w:ascii="Arial" w:hAnsi="Arial"/>
          <w:sz w:val="24"/>
          <w:szCs w:val="24"/>
          <w:lang w:eastAsia="el-GR"/>
        </w:rPr>
      </w:pPr>
      <w:r w:rsidRPr="005E1BBF">
        <w:rPr>
          <w:rFonts w:ascii="Arial" w:hAnsi="Arial"/>
          <w:sz w:val="24"/>
          <w:szCs w:val="24"/>
          <w:lang w:eastAsia="el-GR"/>
        </w:rPr>
        <w:lastRenderedPageBreak/>
        <w:t xml:space="preserve">Όσον αφορά το δεύτερο μέρος της ομιλίας σας που συγκρατώ, είναι η πολυπλοκότητα του έργου. Δεν αμφέβαλα γι’ αυτή -είναι γνωστό- αλλά η πολυπλοκότητα του έργου με κανέναν τρόπο δεν θα πρέπει να γίνει ένας σχετικός παράγων για να προχωρήσει, διότι η μετάβαση σε μία νέα, καλύτερη και πιο ποιοτική ζωή, σαφώς προϋποθέτει μεγάλες αλλαγές και συντονισμένες προσπάθειες. Όπως ακριβώς το περιγράψατε η χάραξη και η υλοποίηση και κατασκευή του βόρειου ποδηλατικού άξονα δεν είναι μόνο ένα έργο πνοής και βελτίωσης της ποιότητας της ζωής στις πόλεις και ειδικά στον βόρειο τομέα για τον οποίο μιλάμε, αλλά ταυτόχρονα είναι ένα σοβαρό αναπτυξιακό έργο, διότι οι εργασίες που περιγράψατε με αυτή τη λεπτομέρεια -και περιμένω τη συνέχεια στη δευτερολογία σας- υποδηλώνει την αναπτυξιακή δυναμική αυτής της προσαρμογής. Θα παρακαλέσω, λοιπόν, να προχωρήσετε το ταχύτερο δυνατό. Ακούγοντάς σας, πιστεύω ότι μπαίνει το θέμα αυτό στις ψηλές θέσεις των προτεραιοτήτων σας, παρά τη δυσκολία που έχει. </w:t>
      </w:r>
    </w:p>
    <w:p w:rsidR="005E1BBF" w:rsidRPr="005E1BBF" w:rsidRDefault="005E1BBF" w:rsidP="005E1BBF">
      <w:pPr>
        <w:tabs>
          <w:tab w:val="left" w:pos="1506"/>
          <w:tab w:val="center" w:pos="4753"/>
        </w:tabs>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Θα ήθελα να κάνω μία τελευταία επισήμανση. Την περασμένη εβδομάδα έγινε ο μεγάλος ποδηλατικός αγώνας της </w:t>
      </w:r>
      <w:proofErr w:type="spellStart"/>
      <w:r w:rsidRPr="005E1BBF">
        <w:rPr>
          <w:rFonts w:ascii="Arial" w:hAnsi="Arial"/>
          <w:sz w:val="24"/>
          <w:szCs w:val="24"/>
          <w:lang w:eastAsia="el-GR"/>
        </w:rPr>
        <w:t>Σπαρτακιάδας</w:t>
      </w:r>
      <w:proofErr w:type="spellEnd"/>
      <w:r w:rsidRPr="005E1BBF">
        <w:rPr>
          <w:rFonts w:ascii="Arial" w:hAnsi="Arial"/>
          <w:sz w:val="24"/>
          <w:szCs w:val="24"/>
          <w:lang w:eastAsia="el-GR"/>
        </w:rPr>
        <w:t xml:space="preserve"> οργανωμένος από την Πανελλήνια Ένωση </w:t>
      </w:r>
      <w:proofErr w:type="spellStart"/>
      <w:r w:rsidRPr="005E1BBF">
        <w:rPr>
          <w:rFonts w:ascii="Arial" w:hAnsi="Arial"/>
          <w:sz w:val="24"/>
          <w:szCs w:val="24"/>
          <w:lang w:eastAsia="el-GR"/>
        </w:rPr>
        <w:t>Παλαιμάχων</w:t>
      </w:r>
      <w:proofErr w:type="spellEnd"/>
      <w:r w:rsidRPr="005E1BBF">
        <w:rPr>
          <w:rFonts w:ascii="Arial" w:hAnsi="Arial"/>
          <w:sz w:val="24"/>
          <w:szCs w:val="24"/>
          <w:lang w:eastAsia="el-GR"/>
        </w:rPr>
        <w:t xml:space="preserve"> Αθλητών. Ξεκίνησαν από την Αθήνα, εδώ από το Καλλιμάρμαρο για να φτάσουν στη Σπάρτη. </w:t>
      </w:r>
    </w:p>
    <w:p w:rsidR="005E1BBF" w:rsidRPr="005E1BBF" w:rsidRDefault="005E1BBF" w:rsidP="005E1BBF">
      <w:pPr>
        <w:tabs>
          <w:tab w:val="left" w:pos="1506"/>
          <w:tab w:val="center" w:pos="4753"/>
        </w:tabs>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Θέλω να ελπίζω και περιμένω, κύριε Υπουργέ, ότι τέτοιες ευκαιρίες θα έχουν οι χιλιάδες φίλοι του ποδηλάτου μέσα στις πόλεις τους χωρίς να </w:t>
      </w:r>
      <w:r w:rsidRPr="005E1BBF">
        <w:rPr>
          <w:rFonts w:ascii="Arial" w:hAnsi="Arial"/>
          <w:sz w:val="24"/>
          <w:szCs w:val="24"/>
          <w:lang w:eastAsia="el-GR"/>
        </w:rPr>
        <w:lastRenderedPageBreak/>
        <w:t>χρειάζεται να οργανώνεται κάτι τόσο μεγάλο με την εμπλοκή και της Αστυνομίας και των οργανωτών. Θα πρέπει να είναι κάτι πιο απλό το να πάρει ένας πολίτης το ποδήλατο του από το σπίτι του μαζί με τα παιδιά του και να χαρεί αυτή την αγάπη στην άθληση, αλλά και σε μία φιλική στο περιβάλλον δραστηριότητα.</w:t>
      </w:r>
    </w:p>
    <w:p w:rsidR="005E1BBF" w:rsidRPr="005E1BBF" w:rsidRDefault="005E1BBF" w:rsidP="005E1BBF">
      <w:pPr>
        <w:tabs>
          <w:tab w:val="left" w:pos="1506"/>
          <w:tab w:val="center" w:pos="4753"/>
        </w:tabs>
        <w:spacing w:after="0" w:line="600" w:lineRule="auto"/>
        <w:ind w:firstLine="720"/>
        <w:jc w:val="both"/>
        <w:rPr>
          <w:rFonts w:ascii="Arial" w:hAnsi="Arial"/>
          <w:sz w:val="24"/>
          <w:szCs w:val="24"/>
          <w:lang w:eastAsia="el-GR"/>
        </w:rPr>
      </w:pPr>
      <w:r w:rsidRPr="005E1BBF">
        <w:rPr>
          <w:rFonts w:ascii="Arial" w:hAnsi="Arial"/>
          <w:sz w:val="24"/>
          <w:szCs w:val="24"/>
          <w:lang w:eastAsia="el-GR"/>
        </w:rPr>
        <w:t>Ευχαριστώ.</w:t>
      </w:r>
    </w:p>
    <w:p w:rsidR="005E1BBF" w:rsidRPr="005E1BBF" w:rsidRDefault="005E1BBF" w:rsidP="005E1BBF">
      <w:pPr>
        <w:tabs>
          <w:tab w:val="left" w:pos="1506"/>
          <w:tab w:val="center" w:pos="4753"/>
        </w:tabs>
        <w:spacing w:after="0" w:line="600" w:lineRule="auto"/>
        <w:ind w:firstLine="720"/>
        <w:jc w:val="both"/>
        <w:rPr>
          <w:rFonts w:ascii="Arial" w:hAnsi="Arial"/>
          <w:sz w:val="24"/>
          <w:szCs w:val="24"/>
          <w:lang w:eastAsia="el-GR"/>
        </w:rPr>
      </w:pPr>
      <w:r w:rsidRPr="005E1BBF">
        <w:rPr>
          <w:rFonts w:ascii="Arial" w:eastAsia="SimSun" w:hAnsi="Arial" w:cs="Arial"/>
          <w:b/>
          <w:bCs/>
          <w:sz w:val="24"/>
          <w:szCs w:val="24"/>
          <w:lang w:eastAsia="zh-CN"/>
        </w:rPr>
        <w:t xml:space="preserve">ΠΡΟΕΔΡΕΥΩΝ (Αθανάσιος Μπούρας): </w:t>
      </w:r>
      <w:r w:rsidRPr="005E1BBF">
        <w:rPr>
          <w:rFonts w:ascii="Arial" w:eastAsia="SimSun" w:hAnsi="Arial" w:cs="Arial"/>
          <w:bCs/>
          <w:sz w:val="24"/>
          <w:szCs w:val="24"/>
          <w:lang w:eastAsia="zh-CN"/>
        </w:rPr>
        <w:t>Και εμείς</w:t>
      </w:r>
      <w:r w:rsidRPr="005E1BBF">
        <w:rPr>
          <w:rFonts w:ascii="Arial" w:eastAsia="SimSun" w:hAnsi="Arial" w:cs="Arial"/>
          <w:b/>
          <w:bCs/>
          <w:sz w:val="24"/>
          <w:szCs w:val="24"/>
          <w:lang w:eastAsia="zh-CN"/>
        </w:rPr>
        <w:t xml:space="preserve"> </w:t>
      </w:r>
      <w:r w:rsidRPr="005E1BBF">
        <w:rPr>
          <w:rFonts w:ascii="Arial" w:eastAsia="SimSun" w:hAnsi="Arial" w:cs="Arial"/>
          <w:bCs/>
          <w:sz w:val="24"/>
          <w:szCs w:val="24"/>
          <w:lang w:eastAsia="zh-CN"/>
        </w:rPr>
        <w:t>ε</w:t>
      </w:r>
      <w:r w:rsidRPr="005E1BBF">
        <w:rPr>
          <w:rFonts w:ascii="Arial" w:hAnsi="Arial"/>
          <w:sz w:val="24"/>
          <w:szCs w:val="24"/>
          <w:lang w:eastAsia="el-GR"/>
        </w:rPr>
        <w:t>υχαριστούμε τον κ. Κουμουτσάκο.</w:t>
      </w:r>
    </w:p>
    <w:p w:rsidR="005E1BBF" w:rsidRPr="005E1BBF" w:rsidRDefault="005E1BBF" w:rsidP="005E1BBF">
      <w:pPr>
        <w:tabs>
          <w:tab w:val="left" w:pos="1506"/>
          <w:tab w:val="center" w:pos="4753"/>
        </w:tabs>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Τον λόγο τώρα έχει ο Υφυπουργός Περιβάλλοντος και Ενέργειας κ. </w:t>
      </w:r>
      <w:proofErr w:type="spellStart"/>
      <w:r w:rsidRPr="005E1BBF">
        <w:rPr>
          <w:rFonts w:ascii="Arial" w:hAnsi="Arial"/>
          <w:sz w:val="24"/>
          <w:szCs w:val="24"/>
          <w:lang w:eastAsia="el-GR"/>
        </w:rPr>
        <w:t>Ταγαράς</w:t>
      </w:r>
      <w:proofErr w:type="spellEnd"/>
      <w:r w:rsidRPr="005E1BBF">
        <w:rPr>
          <w:rFonts w:ascii="Arial" w:hAnsi="Arial"/>
          <w:sz w:val="24"/>
          <w:szCs w:val="24"/>
          <w:lang w:eastAsia="el-GR"/>
        </w:rPr>
        <w:t>.</w:t>
      </w:r>
    </w:p>
    <w:p w:rsidR="005E1BBF" w:rsidRPr="005E1BBF" w:rsidRDefault="005E1BBF" w:rsidP="005E1BBF">
      <w:pPr>
        <w:tabs>
          <w:tab w:val="left" w:pos="1506"/>
          <w:tab w:val="center" w:pos="4753"/>
        </w:tabs>
        <w:spacing w:after="0" w:line="600" w:lineRule="auto"/>
        <w:ind w:firstLine="720"/>
        <w:jc w:val="both"/>
        <w:rPr>
          <w:rFonts w:ascii="Arial" w:hAnsi="Arial"/>
          <w:sz w:val="24"/>
          <w:szCs w:val="24"/>
          <w:lang w:eastAsia="el-GR"/>
        </w:rPr>
      </w:pPr>
      <w:r w:rsidRPr="005E1BBF">
        <w:rPr>
          <w:rFonts w:ascii="Arial" w:hAnsi="Arial" w:cs="Arial"/>
          <w:b/>
          <w:color w:val="111111"/>
          <w:sz w:val="24"/>
          <w:szCs w:val="24"/>
          <w:lang w:eastAsia="el-GR"/>
        </w:rPr>
        <w:t>ΝΙΚΟΛΑΟΣ ΤΑΓΑΡΑΣ (Υφυπουργός Περιβάλλοντος και Ενέργειας):</w:t>
      </w:r>
      <w:r w:rsidRPr="005E1BBF">
        <w:rPr>
          <w:rFonts w:ascii="Arial" w:hAnsi="Arial"/>
          <w:sz w:val="24"/>
          <w:szCs w:val="24"/>
          <w:lang w:eastAsia="el-GR"/>
        </w:rPr>
        <w:t xml:space="preserve"> Ευχαριστώ, κύριε Πρόεδρε.</w:t>
      </w:r>
    </w:p>
    <w:p w:rsidR="005E1BBF" w:rsidRPr="005E1BBF" w:rsidRDefault="005E1BBF" w:rsidP="005E1BBF">
      <w:pPr>
        <w:tabs>
          <w:tab w:val="left" w:pos="1506"/>
          <w:tab w:val="center" w:pos="4753"/>
        </w:tabs>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Αγαπητέ συνάδελφε, συμφωνώντας και επεκτείνοντας σε αυτά τα οποία αναφερθήκατε: ποιότητα ζωής, προστασία περιβάλλοντος, ανάπτυξη, στοίχημα που όλοι πρέπει να κερδίσουμε μαζί, δεν χρειάζεται να αναλύσουμε το γιατί, γιατί νομίζω ότι κανείς δεν διαφωνεί ως προς τον στόχο, αλλά και προς τα εργαλεία για να μπορέσουμε να τον πετύχουμε. </w:t>
      </w:r>
    </w:p>
    <w:p w:rsidR="005E1BBF" w:rsidRPr="005E1BBF" w:rsidRDefault="005E1BBF" w:rsidP="005E1BBF">
      <w:pPr>
        <w:tabs>
          <w:tab w:val="left" w:pos="1506"/>
          <w:tab w:val="center" w:pos="4753"/>
        </w:tabs>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Αναφέρθηκα πριν σε ό,τι αφορά στις μελέτες που ήδη εξελίσσονται με τη στήριξη του εξωτερικού συνεργάτη και πού θα καταλήξουμε στο τέλος από πλευράς ωρίμανσης μελετών. Πρώτον, συλλογή και αξιολόγηση υφιστάμενων μελετών και λοιπών συναφών στοιχείων, μετρήσεις και έρευνες, νομική </w:t>
      </w:r>
      <w:r w:rsidRPr="005E1BBF">
        <w:rPr>
          <w:rFonts w:ascii="Arial" w:hAnsi="Arial"/>
          <w:sz w:val="24"/>
          <w:szCs w:val="24"/>
          <w:lang w:eastAsia="el-GR"/>
        </w:rPr>
        <w:lastRenderedPageBreak/>
        <w:t xml:space="preserve">υποστήριξη, επικοινωνία, ανά τμήμα επαναπροσδιορισμός τυπικής διατομής ή και χάραξης και διατύπωση προτάσεων για νέες κυκλοφοριακές ρυθμίσεις στην περιοχή επιρροής, εκτίμηση κυκλοφοριακών ρυθμίσεων - επιπτώσεων από τις νέες διατομές, </w:t>
      </w:r>
      <w:proofErr w:type="spellStart"/>
      <w:r w:rsidRPr="005E1BBF">
        <w:rPr>
          <w:rFonts w:ascii="Arial" w:hAnsi="Arial"/>
          <w:sz w:val="24"/>
          <w:szCs w:val="24"/>
          <w:lang w:eastAsia="el-GR"/>
        </w:rPr>
        <w:t>επικαιροποίηση</w:t>
      </w:r>
      <w:proofErr w:type="spellEnd"/>
      <w:r w:rsidRPr="005E1BBF">
        <w:rPr>
          <w:rFonts w:ascii="Arial" w:hAnsi="Arial"/>
          <w:sz w:val="24"/>
          <w:szCs w:val="24"/>
          <w:lang w:eastAsia="el-GR"/>
        </w:rPr>
        <w:t xml:space="preserve"> </w:t>
      </w:r>
      <w:proofErr w:type="spellStart"/>
      <w:r w:rsidRPr="005E1BBF">
        <w:rPr>
          <w:rFonts w:ascii="Arial" w:hAnsi="Arial"/>
          <w:sz w:val="24"/>
          <w:szCs w:val="24"/>
          <w:lang w:eastAsia="el-GR"/>
        </w:rPr>
        <w:t>προμέτρησης</w:t>
      </w:r>
      <w:proofErr w:type="spellEnd"/>
      <w:r w:rsidRPr="005E1BBF">
        <w:rPr>
          <w:rFonts w:ascii="Arial" w:hAnsi="Arial"/>
          <w:sz w:val="24"/>
          <w:szCs w:val="24"/>
          <w:lang w:eastAsia="el-GR"/>
        </w:rPr>
        <w:t xml:space="preserve"> και προϋπολογισμού -είναι αυτό που είπα πριν για την ωρίμανση- υποστήριξη στη διαδικασία σύνταξης τευχών δημοπράτησης, υποστήριξη του αναδόχου, της υπηρεσίας δηλαδή, της διαβούλευσης και των εγκρίσεων. Αρμόδιος φορέας για τη χρηματοδότηση του έργου είναι η Περιφέρεια Αττικής. </w:t>
      </w:r>
    </w:p>
    <w:p w:rsidR="005E1BBF" w:rsidRPr="005E1BBF" w:rsidRDefault="005E1BBF" w:rsidP="005E1BBF">
      <w:pPr>
        <w:tabs>
          <w:tab w:val="left" w:pos="1506"/>
          <w:tab w:val="center" w:pos="4753"/>
        </w:tabs>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Η προτεινόμενη υπηρεσία έχει ενταχθεί στον άξονα «Λοιπές Δράσεις Περιβαλλοντικού Ισοζυγίου» του χρηματοδοτικού προγράμματος «Δράσεις Περιβαλλοντικού Ισοζυγίου», που έχει εγκριθεί για το έτος ’21 με την υπ’ αριθμόν 753/9-2-21 απόφαση Υπουργού Περιβάλλοντος και Ενέργειας με θέμα: Έγκριση χρηματοδοτικού προγράμματος του Πράσινου Ταμείου «Δράσεις Περιβαλλοντικού Ισοζυγίου» για το έτος ’21 και διάθεση πίστωσης ποσού 136.000 ευρώ περίπου. Το ποσό που αναφέρθηκα πριν είναι 23.160 ευρώ. Υπάρχουν διάφορα ποσά. Δεν θέλω να αναφερθώ σε λεπτομέρειες και σε έγγραφα. Η εκτιμώμενη αξία της σύμβασης που θα υπογραφεί με τον ανάδοχο που θα προκύψει από τον ηλεκτρονικό διαγωνισμό είναι 136.000 ευρώ περίπου με τίτλο «Μητροπολιτικός </w:t>
      </w:r>
      <w:proofErr w:type="spellStart"/>
      <w:r w:rsidRPr="005E1BBF">
        <w:rPr>
          <w:rFonts w:ascii="Arial" w:hAnsi="Arial"/>
          <w:sz w:val="24"/>
          <w:szCs w:val="24"/>
          <w:lang w:eastAsia="el-GR"/>
        </w:rPr>
        <w:t>Ποδηλατόδρομος</w:t>
      </w:r>
      <w:proofErr w:type="spellEnd"/>
      <w:r w:rsidRPr="005E1BBF">
        <w:rPr>
          <w:rFonts w:ascii="Arial" w:hAnsi="Arial"/>
          <w:sz w:val="24"/>
          <w:szCs w:val="24"/>
          <w:lang w:eastAsia="el-GR"/>
        </w:rPr>
        <w:t xml:space="preserve">, βόρειο σκέλος </w:t>
      </w:r>
      <w:r w:rsidRPr="005E1BBF">
        <w:rPr>
          <w:rFonts w:ascii="Arial" w:hAnsi="Arial"/>
          <w:sz w:val="24"/>
          <w:szCs w:val="24"/>
          <w:lang w:eastAsia="el-GR"/>
        </w:rPr>
        <w:lastRenderedPageBreak/>
        <w:t>Γκάζι - Κηφισιά». Η διάρκεια της σύμβασης είναι δώδεκα μήνες από την ανάρτηση στο ΚΗΜΔΗΣ μέχρι και την ολοκλήρωση των παραδοτέων.</w:t>
      </w:r>
    </w:p>
    <w:p w:rsidR="005E1BBF" w:rsidRPr="005E1BBF" w:rsidRDefault="005E1BBF" w:rsidP="005E1BBF">
      <w:pPr>
        <w:tabs>
          <w:tab w:val="left" w:pos="1506"/>
          <w:tab w:val="center" w:pos="4753"/>
        </w:tabs>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Όσον αφορά το έργο κατασκευής που θα προκύψει από τις μελέτες που αναφέρθηκα ότι θα εξελιχθούν, θα ολοκληρωθούν και θα είναι ώριμες για να μπορούν να χρηματοδοτηθούν η χρηματοδότηση λοιπόν και η κατασκευή του έργου ανέρχεται περίπου σε 7 εκατομμύρια. Με την </w:t>
      </w:r>
      <w:proofErr w:type="spellStart"/>
      <w:r w:rsidRPr="005E1BBF">
        <w:rPr>
          <w:rFonts w:ascii="Arial" w:hAnsi="Arial"/>
          <w:sz w:val="24"/>
          <w:szCs w:val="24"/>
          <w:lang w:eastAsia="el-GR"/>
        </w:rPr>
        <w:t>επικαιροποίηση</w:t>
      </w:r>
      <w:proofErr w:type="spellEnd"/>
      <w:r w:rsidRPr="005E1BBF">
        <w:rPr>
          <w:rFonts w:ascii="Arial" w:hAnsi="Arial"/>
          <w:sz w:val="24"/>
          <w:szCs w:val="24"/>
          <w:lang w:eastAsia="el-GR"/>
        </w:rPr>
        <w:t xml:space="preserve"> των μελετών αυτό μπορεί ελαφρώς να διαφοροποιηθεί, θα έχουμε τον τελικό προϋπολογισμό. Θα γίνει από πόρους του ΕΣΠΑ, όπως είπα και θα χρηματοδοτηθεί από την Περιφέρεια Αττικής. </w:t>
      </w:r>
    </w:p>
    <w:p w:rsidR="005E1BBF" w:rsidRPr="005E1BBF" w:rsidRDefault="005E1BBF" w:rsidP="005E1BBF">
      <w:pPr>
        <w:tabs>
          <w:tab w:val="left" w:pos="1506"/>
          <w:tab w:val="center" w:pos="4753"/>
        </w:tabs>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Εμείς από την πλευρά μας, όμως, παρακολουθώντας και συνεργαζόμενοι και με την Περιφέρεια Αττικής και αναγνωρίζοντας την αναγκαιότητα, τη σπουδαιότητα ενός έργου, το οποίο συμβάλλει πολλαπλώς και σε πολλούς τομείς που αφορούν και στον άνθρωπο και στο περιβάλλον αλλά και στην κοινωνία και στην ανάπτυξη, να ξέρετε ότι είμαστε εδώ, εξελίσσουμε για να ωριμάσουμε, ολοκληρώσουμε τις μελέτες και θα παρακολουθούμε με τελικό στόχο σύντομα αυτό το έργο να είναι έτοιμο να χρηματοδοτηθεί και να ξεκινήσει η κατασκευή του για να μπορέσουν και τα παιδιά σας, αλλά και όλη η κοινωνία να απολαύσουν αυτό το έργο. </w:t>
      </w:r>
    </w:p>
    <w:p w:rsidR="005E1BBF" w:rsidRPr="005E1BBF" w:rsidRDefault="005E1BBF" w:rsidP="005E1BBF">
      <w:pPr>
        <w:tabs>
          <w:tab w:val="left" w:pos="1506"/>
          <w:tab w:val="center" w:pos="4753"/>
        </w:tabs>
        <w:spacing w:after="0" w:line="600" w:lineRule="auto"/>
        <w:ind w:firstLine="720"/>
        <w:jc w:val="both"/>
        <w:rPr>
          <w:rFonts w:ascii="Arial" w:hAnsi="Arial"/>
          <w:sz w:val="24"/>
          <w:szCs w:val="24"/>
          <w:lang w:eastAsia="el-GR"/>
        </w:rPr>
      </w:pPr>
      <w:r w:rsidRPr="005E1BBF">
        <w:rPr>
          <w:rFonts w:ascii="Arial" w:hAnsi="Arial"/>
          <w:sz w:val="24"/>
          <w:szCs w:val="24"/>
          <w:lang w:eastAsia="el-GR"/>
        </w:rPr>
        <w:t>Ευχαριστώ, κύριε Πρόεδρε.</w:t>
      </w:r>
    </w:p>
    <w:p w:rsidR="005E1BBF" w:rsidRPr="005E1BBF" w:rsidRDefault="005E1BBF" w:rsidP="005E1BBF">
      <w:pPr>
        <w:tabs>
          <w:tab w:val="left" w:pos="1506"/>
          <w:tab w:val="center" w:pos="4753"/>
        </w:tabs>
        <w:spacing w:after="0" w:line="600" w:lineRule="auto"/>
        <w:ind w:firstLine="720"/>
        <w:jc w:val="both"/>
        <w:rPr>
          <w:rFonts w:ascii="Arial" w:hAnsi="Arial"/>
          <w:sz w:val="24"/>
          <w:szCs w:val="24"/>
          <w:lang w:eastAsia="el-GR"/>
        </w:rPr>
      </w:pPr>
      <w:r w:rsidRPr="005E1BBF">
        <w:rPr>
          <w:rFonts w:ascii="Arial" w:eastAsia="SimSun" w:hAnsi="Arial" w:cs="Arial"/>
          <w:b/>
          <w:bCs/>
          <w:sz w:val="24"/>
          <w:szCs w:val="24"/>
          <w:lang w:eastAsia="zh-CN"/>
        </w:rPr>
        <w:t xml:space="preserve">ΠΡΟΕΔΡΕΥΩΝ (Αθανάσιος Μπούρας): </w:t>
      </w:r>
      <w:r w:rsidRPr="005E1BBF">
        <w:rPr>
          <w:rFonts w:ascii="Arial" w:hAnsi="Arial"/>
          <w:sz w:val="24"/>
          <w:szCs w:val="24"/>
          <w:lang w:eastAsia="el-GR"/>
        </w:rPr>
        <w:t>Εμείς ευχαριστούμε.</w:t>
      </w:r>
    </w:p>
    <w:p w:rsidR="005E1BBF" w:rsidRPr="005E1BBF" w:rsidRDefault="005E1BBF" w:rsidP="005E1BBF">
      <w:pPr>
        <w:tabs>
          <w:tab w:val="left" w:pos="1506"/>
          <w:tab w:val="center" w:pos="4753"/>
        </w:tabs>
        <w:spacing w:after="0" w:line="600" w:lineRule="auto"/>
        <w:ind w:firstLine="720"/>
        <w:jc w:val="both"/>
        <w:rPr>
          <w:rFonts w:ascii="Arial" w:hAnsi="Arial"/>
          <w:sz w:val="24"/>
          <w:szCs w:val="24"/>
          <w:lang w:eastAsia="el-GR"/>
        </w:rPr>
      </w:pPr>
      <w:r w:rsidRPr="005E1BBF">
        <w:rPr>
          <w:rFonts w:ascii="Arial" w:hAnsi="Arial"/>
          <w:sz w:val="24"/>
          <w:szCs w:val="24"/>
          <w:lang w:eastAsia="el-GR"/>
        </w:rPr>
        <w:lastRenderedPageBreak/>
        <w:t>Θα ήθελα να ανακοινώσω ότι δεν θα συζητηθούν κατόπιν συνεννόησης οι ακόλουθες ερωτήσεις:</w:t>
      </w:r>
    </w:p>
    <w:p w:rsidR="005E1BBF" w:rsidRPr="005E1BBF" w:rsidRDefault="005E1BBF" w:rsidP="005E1BBF">
      <w:pPr>
        <w:tabs>
          <w:tab w:val="left" w:pos="1506"/>
          <w:tab w:val="center" w:pos="4753"/>
        </w:tabs>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Η δεύτερη με αριθμό 14/4-10-2021 επίκαιρη ερώτηση πρώτου κύκλου του Βουλευτή Β΄ Θεσσαλονίκης του ΣΥΡΙΖΑ - Προοδευτική Συμμαχία κ. </w:t>
      </w:r>
      <w:r w:rsidRPr="005E1BBF">
        <w:rPr>
          <w:rFonts w:ascii="Arial" w:hAnsi="Arial"/>
          <w:bCs/>
          <w:sz w:val="24"/>
          <w:szCs w:val="24"/>
          <w:lang w:eastAsia="el-GR"/>
        </w:rPr>
        <w:t xml:space="preserve">Σωκράτη </w:t>
      </w:r>
      <w:proofErr w:type="spellStart"/>
      <w:r w:rsidRPr="005E1BBF">
        <w:rPr>
          <w:rFonts w:ascii="Arial" w:hAnsi="Arial"/>
          <w:bCs/>
          <w:sz w:val="24"/>
          <w:szCs w:val="24"/>
          <w:lang w:eastAsia="el-GR"/>
        </w:rPr>
        <w:t>Φάμελλου</w:t>
      </w:r>
      <w:proofErr w:type="spellEnd"/>
      <w:r w:rsidRPr="005E1BBF">
        <w:rPr>
          <w:rFonts w:ascii="Arial" w:hAnsi="Arial"/>
          <w:bCs/>
          <w:sz w:val="24"/>
          <w:szCs w:val="24"/>
          <w:lang w:eastAsia="el-GR"/>
        </w:rPr>
        <w:t xml:space="preserve"> </w:t>
      </w:r>
      <w:r w:rsidRPr="005E1BBF">
        <w:rPr>
          <w:rFonts w:ascii="Arial" w:hAnsi="Arial"/>
          <w:sz w:val="24"/>
          <w:szCs w:val="24"/>
          <w:lang w:eastAsia="el-GR"/>
        </w:rPr>
        <w:t xml:space="preserve">προς τον Υπουργό </w:t>
      </w:r>
      <w:r w:rsidRPr="005E1BBF">
        <w:rPr>
          <w:rFonts w:ascii="Arial" w:hAnsi="Arial"/>
          <w:bCs/>
          <w:sz w:val="24"/>
          <w:szCs w:val="24"/>
          <w:lang w:eastAsia="el-GR"/>
        </w:rPr>
        <w:t>Κλιματικής Κρίσης και Πολιτικής Προστασίας,</w:t>
      </w:r>
      <w:r w:rsidRPr="005E1BBF">
        <w:rPr>
          <w:rFonts w:ascii="Arial" w:hAnsi="Arial"/>
          <w:b/>
          <w:bCs/>
          <w:sz w:val="24"/>
          <w:szCs w:val="24"/>
          <w:lang w:eastAsia="el-GR"/>
        </w:rPr>
        <w:t xml:space="preserve"> </w:t>
      </w:r>
      <w:r w:rsidRPr="005E1BBF">
        <w:rPr>
          <w:rFonts w:ascii="Arial" w:hAnsi="Arial"/>
          <w:sz w:val="24"/>
          <w:szCs w:val="24"/>
          <w:lang w:eastAsia="el-GR"/>
        </w:rPr>
        <w:t xml:space="preserve">με θέμα: «Το πρόβλημα πυροπροστασίας στο </w:t>
      </w:r>
      <w:proofErr w:type="spellStart"/>
      <w:r w:rsidRPr="005E1BBF">
        <w:rPr>
          <w:rFonts w:ascii="Arial" w:hAnsi="Arial"/>
          <w:sz w:val="24"/>
          <w:szCs w:val="24"/>
          <w:lang w:eastAsia="el-GR"/>
        </w:rPr>
        <w:t>Σέιχ</w:t>
      </w:r>
      <w:proofErr w:type="spellEnd"/>
      <w:r w:rsidRPr="005E1BBF">
        <w:rPr>
          <w:rFonts w:ascii="Arial" w:hAnsi="Arial"/>
          <w:sz w:val="24"/>
          <w:szCs w:val="24"/>
          <w:lang w:eastAsia="el-GR"/>
        </w:rPr>
        <w:t xml:space="preserve">-Σου διογκώνεται από </w:t>
      </w:r>
      <w:proofErr w:type="spellStart"/>
      <w:r w:rsidRPr="005E1BBF">
        <w:rPr>
          <w:rFonts w:ascii="Arial" w:hAnsi="Arial"/>
          <w:sz w:val="24"/>
          <w:szCs w:val="24"/>
          <w:lang w:eastAsia="el-GR"/>
        </w:rPr>
        <w:t>διαγκωνισμούς</w:t>
      </w:r>
      <w:proofErr w:type="spellEnd"/>
      <w:r w:rsidRPr="005E1BBF">
        <w:rPr>
          <w:rFonts w:ascii="Arial" w:hAnsi="Arial"/>
          <w:sz w:val="24"/>
          <w:szCs w:val="24"/>
          <w:lang w:eastAsia="el-GR"/>
        </w:rPr>
        <w:t xml:space="preserve"> αναρμόδιων και αρμόδιων».</w:t>
      </w:r>
    </w:p>
    <w:p w:rsidR="005E1BBF" w:rsidRPr="005E1BBF" w:rsidRDefault="005E1BBF" w:rsidP="005E1BBF">
      <w:pPr>
        <w:tabs>
          <w:tab w:val="left" w:pos="1506"/>
          <w:tab w:val="center" w:pos="4753"/>
        </w:tabs>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Η τρίτη με αριθμό 1/4-10-2021 επίκαιρη ερώτηση πρώτου κύκλου του Βουλευτή Επικρατείας του Κινήματος Αλλαγής κ. </w:t>
      </w:r>
      <w:r w:rsidRPr="005E1BBF">
        <w:rPr>
          <w:rFonts w:ascii="Arial" w:hAnsi="Arial"/>
          <w:bCs/>
          <w:sz w:val="24"/>
          <w:szCs w:val="24"/>
          <w:lang w:eastAsia="el-GR"/>
        </w:rPr>
        <w:t xml:space="preserve">Γεώργιου </w:t>
      </w:r>
      <w:proofErr w:type="spellStart"/>
      <w:r w:rsidRPr="005E1BBF">
        <w:rPr>
          <w:rFonts w:ascii="Arial" w:hAnsi="Arial"/>
          <w:bCs/>
          <w:sz w:val="24"/>
          <w:szCs w:val="24"/>
          <w:lang w:eastAsia="el-GR"/>
        </w:rPr>
        <w:t>Καμίνη</w:t>
      </w:r>
      <w:proofErr w:type="spellEnd"/>
      <w:r w:rsidRPr="005E1BBF">
        <w:rPr>
          <w:rFonts w:ascii="Arial" w:hAnsi="Arial"/>
          <w:b/>
          <w:bCs/>
          <w:sz w:val="24"/>
          <w:szCs w:val="24"/>
          <w:lang w:eastAsia="el-GR"/>
        </w:rPr>
        <w:t xml:space="preserve"> </w:t>
      </w:r>
      <w:r w:rsidRPr="005E1BBF">
        <w:rPr>
          <w:rFonts w:ascii="Arial" w:hAnsi="Arial"/>
          <w:sz w:val="24"/>
          <w:szCs w:val="24"/>
          <w:lang w:eastAsia="el-GR"/>
        </w:rPr>
        <w:t xml:space="preserve">προς τον Υπουργό </w:t>
      </w:r>
      <w:r w:rsidRPr="005E1BBF">
        <w:rPr>
          <w:rFonts w:ascii="Arial" w:hAnsi="Arial"/>
          <w:bCs/>
          <w:sz w:val="24"/>
          <w:szCs w:val="24"/>
          <w:lang w:eastAsia="el-GR"/>
        </w:rPr>
        <w:t>Κλιματικής Κρίσης και Πολιτικής Προστασίας</w:t>
      </w:r>
      <w:r w:rsidRPr="005E1BBF">
        <w:rPr>
          <w:rFonts w:ascii="Arial" w:hAnsi="Arial"/>
          <w:b/>
          <w:bCs/>
          <w:sz w:val="24"/>
          <w:szCs w:val="24"/>
          <w:lang w:eastAsia="el-GR"/>
        </w:rPr>
        <w:t xml:space="preserve"> </w:t>
      </w:r>
      <w:r w:rsidRPr="005E1BBF">
        <w:rPr>
          <w:rFonts w:ascii="Arial" w:hAnsi="Arial"/>
          <w:sz w:val="24"/>
          <w:szCs w:val="24"/>
          <w:lang w:eastAsia="el-GR"/>
        </w:rPr>
        <w:t>με θέμα: «Προσεισμικός έλεγχος κτιριακού αποθέματος της χώρας και προγράμματα δομικής ενίσχυσης».</w:t>
      </w:r>
    </w:p>
    <w:p w:rsidR="005E1BBF" w:rsidRPr="005E1BBF" w:rsidRDefault="005E1BBF" w:rsidP="005E1BBF">
      <w:pPr>
        <w:tabs>
          <w:tab w:val="left" w:pos="1506"/>
          <w:tab w:val="center" w:pos="4753"/>
        </w:tabs>
        <w:spacing w:after="0" w:line="600" w:lineRule="auto"/>
        <w:ind w:firstLine="720"/>
        <w:jc w:val="both"/>
        <w:rPr>
          <w:rFonts w:ascii="Arial" w:hAnsi="Arial"/>
          <w:sz w:val="24"/>
          <w:szCs w:val="24"/>
          <w:lang w:eastAsia="el-GR"/>
        </w:rPr>
      </w:pPr>
      <w:r w:rsidRPr="005E1BBF">
        <w:rPr>
          <w:rFonts w:ascii="Arial" w:hAnsi="Arial"/>
          <w:sz w:val="24"/>
          <w:szCs w:val="24"/>
          <w:lang w:eastAsia="el-GR"/>
        </w:rPr>
        <w:t>Η δεύτερη με αριθμό 17/4-10-2021 επίκαιρη ερώτηση δεύτερου κύκλου του Βουλευτή Β΄ Θεσσαλονίκης του ΣΥΡΙΖΑ - Προοδευτική Συμμαχία κ.</w:t>
      </w:r>
      <w:r w:rsidRPr="005E1BBF">
        <w:rPr>
          <w:rFonts w:ascii="Arial" w:hAnsi="Arial"/>
          <w:b/>
          <w:bCs/>
          <w:sz w:val="24"/>
          <w:szCs w:val="24"/>
          <w:lang w:eastAsia="el-GR"/>
        </w:rPr>
        <w:t xml:space="preserve"> </w:t>
      </w:r>
      <w:r w:rsidRPr="005E1BBF">
        <w:rPr>
          <w:rFonts w:ascii="Arial" w:hAnsi="Arial"/>
          <w:bCs/>
          <w:sz w:val="24"/>
          <w:szCs w:val="24"/>
          <w:lang w:eastAsia="el-GR"/>
        </w:rPr>
        <w:t xml:space="preserve">Σωκράτη </w:t>
      </w:r>
      <w:proofErr w:type="spellStart"/>
      <w:r w:rsidRPr="005E1BBF">
        <w:rPr>
          <w:rFonts w:ascii="Arial" w:hAnsi="Arial"/>
          <w:bCs/>
          <w:sz w:val="24"/>
          <w:szCs w:val="24"/>
          <w:lang w:eastAsia="el-GR"/>
        </w:rPr>
        <w:t>Φάμελλου</w:t>
      </w:r>
      <w:proofErr w:type="spellEnd"/>
      <w:r w:rsidRPr="005E1BBF">
        <w:rPr>
          <w:rFonts w:ascii="Arial" w:hAnsi="Arial"/>
          <w:bCs/>
          <w:sz w:val="24"/>
          <w:szCs w:val="24"/>
          <w:lang w:eastAsia="el-GR"/>
        </w:rPr>
        <w:t xml:space="preserve"> </w:t>
      </w:r>
      <w:r w:rsidRPr="005E1BBF">
        <w:rPr>
          <w:rFonts w:ascii="Arial" w:hAnsi="Arial"/>
          <w:sz w:val="24"/>
          <w:szCs w:val="24"/>
          <w:lang w:eastAsia="el-GR"/>
        </w:rPr>
        <w:t xml:space="preserve">προς τον Υπουργό </w:t>
      </w:r>
      <w:r w:rsidRPr="005E1BBF">
        <w:rPr>
          <w:rFonts w:ascii="Arial" w:hAnsi="Arial"/>
          <w:bCs/>
          <w:sz w:val="24"/>
          <w:szCs w:val="24"/>
          <w:lang w:eastAsia="el-GR"/>
        </w:rPr>
        <w:t>Κλιματικής Κρίσης και Πολιτικής Προστασίας,</w:t>
      </w:r>
      <w:r w:rsidRPr="005E1BBF">
        <w:rPr>
          <w:rFonts w:ascii="Arial" w:hAnsi="Arial"/>
          <w:b/>
          <w:bCs/>
          <w:sz w:val="24"/>
          <w:szCs w:val="24"/>
          <w:lang w:eastAsia="el-GR"/>
        </w:rPr>
        <w:t xml:space="preserve"> </w:t>
      </w:r>
      <w:r w:rsidRPr="005E1BBF">
        <w:rPr>
          <w:rFonts w:ascii="Arial" w:hAnsi="Arial"/>
          <w:sz w:val="24"/>
          <w:szCs w:val="24"/>
          <w:lang w:eastAsia="el-GR"/>
        </w:rPr>
        <w:t xml:space="preserve">με θέμα: «Στο Εθνικό Πάρκο </w:t>
      </w:r>
      <w:proofErr w:type="spellStart"/>
      <w:r w:rsidRPr="005E1BBF">
        <w:rPr>
          <w:rFonts w:ascii="Arial" w:hAnsi="Arial"/>
          <w:sz w:val="24"/>
          <w:szCs w:val="24"/>
          <w:lang w:eastAsia="el-GR"/>
        </w:rPr>
        <w:t>Σχινιά</w:t>
      </w:r>
      <w:proofErr w:type="spellEnd"/>
      <w:r w:rsidRPr="005E1BBF">
        <w:rPr>
          <w:rFonts w:ascii="Arial" w:hAnsi="Arial"/>
          <w:sz w:val="24"/>
          <w:szCs w:val="24"/>
          <w:lang w:eastAsia="el-GR"/>
        </w:rPr>
        <w:t xml:space="preserve"> - Μαραθώνα συντελέστηκε ένα έγκλημα σε βάρος του περιβάλλοντος και της βιοποικιλότητας».</w:t>
      </w:r>
    </w:p>
    <w:p w:rsidR="005E1BBF" w:rsidRPr="005E1BBF" w:rsidRDefault="005E1BBF" w:rsidP="005E1BBF">
      <w:pPr>
        <w:tabs>
          <w:tab w:val="left" w:pos="1506"/>
          <w:tab w:val="center" w:pos="4753"/>
        </w:tabs>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Η ένατη με αριθμό 9/4-10-2021 επίκαιρη ερώτηση δεύτερου κύκλου του Βουλευτή Αχαΐας του Κομμουνιστικού Κόμματος Ελλάδας κ. </w:t>
      </w:r>
      <w:r w:rsidRPr="005E1BBF">
        <w:rPr>
          <w:rFonts w:ascii="Arial" w:hAnsi="Arial"/>
          <w:bCs/>
          <w:sz w:val="24"/>
          <w:szCs w:val="24"/>
          <w:lang w:eastAsia="el-GR"/>
        </w:rPr>
        <w:t xml:space="preserve">Νικολάου </w:t>
      </w:r>
      <w:proofErr w:type="spellStart"/>
      <w:r w:rsidRPr="005E1BBF">
        <w:rPr>
          <w:rFonts w:ascii="Arial" w:hAnsi="Arial"/>
          <w:bCs/>
          <w:sz w:val="24"/>
          <w:szCs w:val="24"/>
          <w:lang w:eastAsia="el-GR"/>
        </w:rPr>
        <w:lastRenderedPageBreak/>
        <w:t>Καραθανασόπουλου</w:t>
      </w:r>
      <w:proofErr w:type="spellEnd"/>
      <w:r w:rsidRPr="005E1BBF">
        <w:rPr>
          <w:rFonts w:ascii="Arial" w:hAnsi="Arial"/>
          <w:bCs/>
          <w:sz w:val="24"/>
          <w:szCs w:val="24"/>
          <w:lang w:eastAsia="el-GR"/>
        </w:rPr>
        <w:t xml:space="preserve"> </w:t>
      </w:r>
      <w:r w:rsidRPr="005E1BBF">
        <w:rPr>
          <w:rFonts w:ascii="Arial" w:hAnsi="Arial"/>
          <w:sz w:val="24"/>
          <w:szCs w:val="24"/>
          <w:lang w:eastAsia="el-GR"/>
        </w:rPr>
        <w:t xml:space="preserve">προς τον Υπουργό </w:t>
      </w:r>
      <w:r w:rsidRPr="005E1BBF">
        <w:rPr>
          <w:rFonts w:ascii="Arial" w:hAnsi="Arial"/>
          <w:bCs/>
          <w:sz w:val="24"/>
          <w:szCs w:val="24"/>
          <w:lang w:eastAsia="el-GR"/>
        </w:rPr>
        <w:t>Οικονομικών,</w:t>
      </w:r>
      <w:r w:rsidRPr="005E1BBF">
        <w:rPr>
          <w:rFonts w:ascii="Arial" w:hAnsi="Arial"/>
          <w:sz w:val="24"/>
          <w:szCs w:val="24"/>
          <w:lang w:eastAsia="el-GR"/>
        </w:rPr>
        <w:t xml:space="preserve"> με θέμα: «Την απόλυση 36 εργαζομένων στην Ελληνική Βιομηχανία Όπλων (ΕΒΟ) στο Αίγιο».</w:t>
      </w:r>
    </w:p>
    <w:p w:rsidR="005E1BBF" w:rsidRPr="005E1BBF" w:rsidRDefault="005E1BBF" w:rsidP="005E1BBF">
      <w:pPr>
        <w:tabs>
          <w:tab w:val="left" w:pos="1506"/>
          <w:tab w:val="center" w:pos="4753"/>
        </w:tabs>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Η δέκατη με αριθμό 21/4-10-2021 επίκαιρη ερώτηση δεύτερου κύκλου του Βουλευτή Β΄ Δυτικής Αττικής του ΣΥΡΙΖΑ - Προοδευτική Συμμαχία κ. </w:t>
      </w:r>
      <w:r w:rsidRPr="005E1BBF">
        <w:rPr>
          <w:rFonts w:ascii="Arial" w:hAnsi="Arial"/>
          <w:bCs/>
          <w:sz w:val="24"/>
          <w:szCs w:val="24"/>
          <w:lang w:eastAsia="el-GR"/>
        </w:rPr>
        <w:t>Γεωργίου Τσίπρα</w:t>
      </w:r>
      <w:r w:rsidRPr="005E1BBF">
        <w:rPr>
          <w:rFonts w:ascii="Arial" w:hAnsi="Arial"/>
          <w:b/>
          <w:bCs/>
          <w:sz w:val="24"/>
          <w:szCs w:val="24"/>
          <w:lang w:eastAsia="el-GR"/>
        </w:rPr>
        <w:t xml:space="preserve"> </w:t>
      </w:r>
      <w:r w:rsidRPr="005E1BBF">
        <w:rPr>
          <w:rFonts w:ascii="Arial" w:hAnsi="Arial"/>
          <w:sz w:val="24"/>
          <w:szCs w:val="24"/>
          <w:lang w:eastAsia="el-GR"/>
        </w:rPr>
        <w:t xml:space="preserve">προς τον Υπουργό </w:t>
      </w:r>
      <w:r w:rsidRPr="005E1BBF">
        <w:rPr>
          <w:rFonts w:ascii="Arial" w:hAnsi="Arial"/>
          <w:bCs/>
          <w:sz w:val="24"/>
          <w:szCs w:val="24"/>
          <w:lang w:eastAsia="el-GR"/>
        </w:rPr>
        <w:t>Οικονομικών,</w:t>
      </w:r>
      <w:r w:rsidRPr="005E1BBF">
        <w:rPr>
          <w:rFonts w:ascii="Arial" w:hAnsi="Arial"/>
          <w:b/>
          <w:bCs/>
          <w:sz w:val="24"/>
          <w:szCs w:val="24"/>
          <w:lang w:eastAsia="el-GR"/>
        </w:rPr>
        <w:t xml:space="preserve"> </w:t>
      </w:r>
      <w:r w:rsidRPr="005E1BBF">
        <w:rPr>
          <w:rFonts w:ascii="Arial" w:hAnsi="Arial"/>
          <w:sz w:val="24"/>
          <w:szCs w:val="24"/>
          <w:lang w:eastAsia="el-GR"/>
        </w:rPr>
        <w:t>με θέμα: «Καθολική Απαξίωση της Δημόσιας Αμυντικής Βιομηχανίας μέσω της κατακόρυφης πτώσης της παραγωγής του συνόλου των εργοστασίων των ΕΑΣ και των μαζικών απολύσεων του υπερσύγχρονου εργοστασίου του Αιγίου».</w:t>
      </w:r>
    </w:p>
    <w:p w:rsidR="005E1BBF" w:rsidRPr="005E1BBF" w:rsidRDefault="005E1BBF" w:rsidP="005E1BBF">
      <w:pPr>
        <w:tabs>
          <w:tab w:val="left" w:pos="1506"/>
          <w:tab w:val="center" w:pos="4753"/>
        </w:tabs>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Η δέκατη τρίτη με αριθμό 22/4-10-2021 επίκαιρη ερώτηση δεύτερου κύκλου του Βουλευτή Λάρισας του ΣΥΡΙΖΑ - Προοδευτική Συμμαχία κ. </w:t>
      </w:r>
      <w:r w:rsidRPr="005E1BBF">
        <w:rPr>
          <w:rFonts w:ascii="Arial" w:hAnsi="Arial"/>
          <w:bCs/>
          <w:sz w:val="24"/>
          <w:szCs w:val="24"/>
          <w:lang w:eastAsia="el-GR"/>
        </w:rPr>
        <w:t xml:space="preserve">Βασιλείου Κόκκαλη </w:t>
      </w:r>
      <w:r w:rsidRPr="005E1BBF">
        <w:rPr>
          <w:rFonts w:ascii="Arial" w:hAnsi="Arial"/>
          <w:sz w:val="24"/>
          <w:szCs w:val="24"/>
          <w:lang w:eastAsia="el-GR"/>
        </w:rPr>
        <w:t xml:space="preserve">προς τον Υπουργό </w:t>
      </w:r>
      <w:r w:rsidRPr="005E1BBF">
        <w:rPr>
          <w:rFonts w:ascii="Arial" w:hAnsi="Arial"/>
          <w:bCs/>
          <w:sz w:val="24"/>
          <w:szCs w:val="24"/>
          <w:lang w:eastAsia="el-GR"/>
        </w:rPr>
        <w:t>Οικονομικών,</w:t>
      </w:r>
      <w:r w:rsidRPr="005E1BBF">
        <w:rPr>
          <w:rFonts w:ascii="Arial" w:hAnsi="Arial"/>
          <w:sz w:val="24"/>
          <w:szCs w:val="24"/>
          <w:lang w:eastAsia="el-GR"/>
        </w:rPr>
        <w:t xml:space="preserve"> με θέμα: «Ιανός - Ένα χρόνο μετά ο απολογισμός».</w:t>
      </w:r>
    </w:p>
    <w:p w:rsidR="005E1BBF" w:rsidRPr="005E1BBF" w:rsidRDefault="005E1BBF" w:rsidP="005E1BBF">
      <w:pPr>
        <w:tabs>
          <w:tab w:val="left" w:pos="1506"/>
          <w:tab w:val="center" w:pos="4753"/>
        </w:tabs>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Η πέμπτη με αριθμό 15/4-10-2021 επίκαιρη ερώτηση πρώτου κύκλου του Βουλευτή Ηρακλείου του ΜέΡΑ25 κ. </w:t>
      </w:r>
      <w:r w:rsidRPr="005E1BBF">
        <w:rPr>
          <w:rFonts w:ascii="Arial" w:hAnsi="Arial"/>
          <w:bCs/>
          <w:sz w:val="24"/>
          <w:szCs w:val="24"/>
          <w:lang w:eastAsia="el-GR"/>
        </w:rPr>
        <w:t xml:space="preserve">Γεώργιου </w:t>
      </w:r>
      <w:proofErr w:type="spellStart"/>
      <w:r w:rsidRPr="005E1BBF">
        <w:rPr>
          <w:rFonts w:ascii="Arial" w:hAnsi="Arial"/>
          <w:bCs/>
          <w:sz w:val="24"/>
          <w:szCs w:val="24"/>
          <w:lang w:eastAsia="el-GR"/>
        </w:rPr>
        <w:t>Λογιάδη</w:t>
      </w:r>
      <w:proofErr w:type="spellEnd"/>
      <w:r w:rsidRPr="005E1BBF">
        <w:rPr>
          <w:rFonts w:ascii="Arial" w:hAnsi="Arial"/>
          <w:b/>
          <w:bCs/>
          <w:sz w:val="24"/>
          <w:szCs w:val="24"/>
          <w:lang w:eastAsia="el-GR"/>
        </w:rPr>
        <w:t xml:space="preserve"> </w:t>
      </w:r>
      <w:r w:rsidRPr="005E1BBF">
        <w:rPr>
          <w:rFonts w:ascii="Arial" w:hAnsi="Arial"/>
          <w:sz w:val="24"/>
          <w:szCs w:val="24"/>
          <w:lang w:eastAsia="el-GR"/>
        </w:rPr>
        <w:t xml:space="preserve">προς τον Υπουργό </w:t>
      </w:r>
      <w:r w:rsidRPr="005E1BBF">
        <w:rPr>
          <w:rFonts w:ascii="Arial" w:hAnsi="Arial"/>
          <w:bCs/>
          <w:sz w:val="24"/>
          <w:szCs w:val="24"/>
          <w:lang w:eastAsia="el-GR"/>
        </w:rPr>
        <w:t>Οικονομικών</w:t>
      </w:r>
      <w:r w:rsidRPr="005E1BBF">
        <w:rPr>
          <w:rFonts w:ascii="Arial" w:hAnsi="Arial"/>
          <w:b/>
          <w:bCs/>
          <w:sz w:val="24"/>
          <w:szCs w:val="24"/>
          <w:lang w:eastAsia="el-GR"/>
        </w:rPr>
        <w:t xml:space="preserve"> </w:t>
      </w:r>
      <w:r w:rsidRPr="005E1BBF">
        <w:rPr>
          <w:rFonts w:ascii="Arial" w:hAnsi="Arial"/>
          <w:sz w:val="24"/>
          <w:szCs w:val="24"/>
          <w:lang w:eastAsia="el-GR"/>
        </w:rPr>
        <w:t>με θέμα: «Να ξεκαθαρίσει η Κυβέρνηση τις προθέσεις του ΤΑΙΠΕΔ για το αεροδρόμιο «Νίκος Καζαντζάκης» Ηρακλείου».</w:t>
      </w:r>
    </w:p>
    <w:p w:rsidR="005E1BBF" w:rsidRPr="005E1BBF" w:rsidRDefault="005E1BBF" w:rsidP="005E1BBF">
      <w:pPr>
        <w:tabs>
          <w:tab w:val="left" w:pos="1506"/>
          <w:tab w:val="center" w:pos="4753"/>
        </w:tabs>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Η δωδέκατη με αριθμό 29/4-10-2021 επίκαιρη ερώτηση δεύτερου κύκλου του Βουλευτή Β2΄ Δυτικού Τομέα Αθηνών του ΜέΡΑ25 κ. </w:t>
      </w:r>
      <w:proofErr w:type="spellStart"/>
      <w:r w:rsidRPr="005E1BBF">
        <w:rPr>
          <w:rFonts w:ascii="Arial" w:hAnsi="Arial"/>
          <w:bCs/>
          <w:sz w:val="24"/>
          <w:szCs w:val="24"/>
          <w:lang w:eastAsia="el-GR"/>
        </w:rPr>
        <w:t>Κρίτωνα</w:t>
      </w:r>
      <w:proofErr w:type="spellEnd"/>
      <w:r w:rsidRPr="005E1BBF">
        <w:rPr>
          <w:rFonts w:ascii="Arial" w:hAnsi="Arial"/>
          <w:bCs/>
          <w:sz w:val="24"/>
          <w:szCs w:val="24"/>
          <w:lang w:eastAsia="el-GR"/>
        </w:rPr>
        <w:t xml:space="preserve"> – Ηλία Αρσένη </w:t>
      </w:r>
      <w:r w:rsidRPr="005E1BBF">
        <w:rPr>
          <w:rFonts w:ascii="Arial" w:hAnsi="Arial"/>
          <w:sz w:val="24"/>
          <w:szCs w:val="24"/>
          <w:lang w:eastAsia="el-GR"/>
        </w:rPr>
        <w:t xml:space="preserve">προς τον Υπουργό </w:t>
      </w:r>
      <w:r w:rsidRPr="005E1BBF">
        <w:rPr>
          <w:rFonts w:ascii="Arial" w:hAnsi="Arial"/>
          <w:bCs/>
          <w:sz w:val="24"/>
          <w:szCs w:val="24"/>
          <w:lang w:eastAsia="el-GR"/>
        </w:rPr>
        <w:t xml:space="preserve">Οικονομικών, </w:t>
      </w:r>
      <w:r w:rsidRPr="005E1BBF">
        <w:rPr>
          <w:rFonts w:ascii="Arial" w:hAnsi="Arial"/>
          <w:sz w:val="24"/>
          <w:szCs w:val="24"/>
          <w:lang w:eastAsia="el-GR"/>
        </w:rPr>
        <w:t>με θέμα: «Θεσσαλονίκη, έμμεση ιδιωτικοποίηση ύδρευσης και αποχέτευσης».</w:t>
      </w:r>
    </w:p>
    <w:p w:rsidR="005E1BBF" w:rsidRPr="005E1BBF" w:rsidRDefault="005E1BBF" w:rsidP="005E1BBF">
      <w:pPr>
        <w:tabs>
          <w:tab w:val="left" w:pos="1506"/>
          <w:tab w:val="center" w:pos="4753"/>
        </w:tabs>
        <w:spacing w:after="0" w:line="600" w:lineRule="auto"/>
        <w:ind w:firstLine="720"/>
        <w:jc w:val="both"/>
        <w:rPr>
          <w:rFonts w:ascii="Arial" w:hAnsi="Arial"/>
          <w:sz w:val="24"/>
          <w:szCs w:val="24"/>
          <w:lang w:eastAsia="el-GR"/>
        </w:rPr>
      </w:pPr>
      <w:r w:rsidRPr="005E1BBF">
        <w:rPr>
          <w:rFonts w:ascii="Arial" w:hAnsi="Arial"/>
          <w:sz w:val="24"/>
          <w:szCs w:val="24"/>
          <w:lang w:eastAsia="el-GR"/>
        </w:rPr>
        <w:lastRenderedPageBreak/>
        <w:t xml:space="preserve">Επίσης, δεν θα συζητηθεί λόγω κωλύματος της Βουλευτού, η οποία θα βρίσκεται σε αποστολή της Βουλής, η έβδομη με αριθμό 19/4-10-2021 επίκαιρη ερώτηση δεύτερου κύκλου της Βουλευτού Β2΄ Δυτικού Τομέα Αθηνών του ΣΥΡΙΖΑ - Προοδευτική Συμμαχία κ. </w:t>
      </w:r>
      <w:r w:rsidRPr="005E1BBF">
        <w:rPr>
          <w:rFonts w:ascii="Arial" w:hAnsi="Arial"/>
          <w:bCs/>
          <w:sz w:val="24"/>
          <w:szCs w:val="24"/>
          <w:lang w:eastAsia="el-GR"/>
        </w:rPr>
        <w:t xml:space="preserve">Χαρούλας (Χαράς) Καφαντάρη </w:t>
      </w:r>
      <w:r w:rsidRPr="005E1BBF">
        <w:rPr>
          <w:rFonts w:ascii="Arial" w:hAnsi="Arial"/>
          <w:sz w:val="24"/>
          <w:szCs w:val="24"/>
          <w:lang w:eastAsia="el-GR"/>
        </w:rPr>
        <w:t xml:space="preserve">προς τον Υπουργό </w:t>
      </w:r>
      <w:r w:rsidRPr="005E1BBF">
        <w:rPr>
          <w:rFonts w:ascii="Arial" w:hAnsi="Arial"/>
          <w:bCs/>
          <w:sz w:val="24"/>
          <w:szCs w:val="24"/>
          <w:lang w:eastAsia="el-GR"/>
        </w:rPr>
        <w:t xml:space="preserve">Προστασίας του Πολίτη, </w:t>
      </w:r>
      <w:r w:rsidRPr="005E1BBF">
        <w:rPr>
          <w:rFonts w:ascii="Arial" w:hAnsi="Arial"/>
          <w:sz w:val="24"/>
          <w:szCs w:val="24"/>
          <w:lang w:eastAsia="el-GR"/>
        </w:rPr>
        <w:t>με θέμα: «Προστασία του Πολίτη στη Δυτική Αθήνα».</w:t>
      </w:r>
    </w:p>
    <w:p w:rsidR="005E1BBF" w:rsidRPr="005E1BBF" w:rsidRDefault="005E1BBF" w:rsidP="005E1BBF">
      <w:pPr>
        <w:tabs>
          <w:tab w:val="left" w:pos="1506"/>
          <w:tab w:val="center" w:pos="4753"/>
        </w:tabs>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Ολοκληρώνουμε τη σημερινή συζήτηση επικαίρων ερωτήσεων με την τρίτη με αριθμό 33/4-10-2021 επίκαιρη ερώτηση δεύτερου κύκλου του Βουλευτή Ηρακλείου του Κινήματος Αλλαγής κ. Βασίλειου </w:t>
      </w:r>
      <w:proofErr w:type="spellStart"/>
      <w:r w:rsidRPr="005E1BBF">
        <w:rPr>
          <w:rFonts w:ascii="Arial" w:hAnsi="Arial"/>
          <w:sz w:val="24"/>
          <w:szCs w:val="24"/>
          <w:lang w:eastAsia="el-GR"/>
        </w:rPr>
        <w:t>Κεγκέρογλου</w:t>
      </w:r>
      <w:proofErr w:type="spellEnd"/>
      <w:r w:rsidRPr="005E1BBF">
        <w:rPr>
          <w:rFonts w:ascii="Arial" w:hAnsi="Arial"/>
          <w:sz w:val="24"/>
          <w:szCs w:val="24"/>
          <w:lang w:eastAsia="el-GR"/>
        </w:rPr>
        <w:t xml:space="preserve"> προς τον Υπουργό Περιβάλλοντος και Ενέργειας με θέμα: «Σχέδιο πολεοδομικής ανασυγκρότησης της σεισμόπληκτης περιοχής </w:t>
      </w:r>
      <w:proofErr w:type="spellStart"/>
      <w:r w:rsidRPr="005E1BBF">
        <w:rPr>
          <w:rFonts w:ascii="Arial" w:hAnsi="Arial"/>
          <w:sz w:val="24"/>
          <w:szCs w:val="24"/>
          <w:lang w:eastAsia="el-GR"/>
        </w:rPr>
        <w:t>Αρκαλοχωρίου</w:t>
      </w:r>
      <w:proofErr w:type="spellEnd"/>
      <w:r w:rsidRPr="005E1BBF">
        <w:rPr>
          <w:rFonts w:ascii="Arial" w:hAnsi="Arial"/>
          <w:sz w:val="24"/>
          <w:szCs w:val="24"/>
          <w:lang w:eastAsia="el-GR"/>
        </w:rPr>
        <w:t>».</w:t>
      </w:r>
    </w:p>
    <w:p w:rsidR="005E1BBF" w:rsidRPr="005E1BBF" w:rsidRDefault="005E1BBF" w:rsidP="005E1BBF">
      <w:pPr>
        <w:tabs>
          <w:tab w:val="left" w:pos="1506"/>
          <w:tab w:val="center" w:pos="4753"/>
        </w:tabs>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Ορίστε, κύριε </w:t>
      </w:r>
      <w:proofErr w:type="spellStart"/>
      <w:r w:rsidRPr="005E1BBF">
        <w:rPr>
          <w:rFonts w:ascii="Arial" w:hAnsi="Arial"/>
          <w:sz w:val="24"/>
          <w:szCs w:val="24"/>
          <w:lang w:eastAsia="el-GR"/>
        </w:rPr>
        <w:t>Κεγκέρογλου</w:t>
      </w:r>
      <w:proofErr w:type="spellEnd"/>
      <w:r w:rsidRPr="005E1BBF">
        <w:rPr>
          <w:rFonts w:ascii="Arial" w:hAnsi="Arial"/>
          <w:sz w:val="24"/>
          <w:szCs w:val="24"/>
          <w:lang w:eastAsia="el-GR"/>
        </w:rPr>
        <w:t xml:space="preserve">, έχετε τον λόγο για την πρωτολογία σας. </w:t>
      </w:r>
    </w:p>
    <w:p w:rsidR="005E1BBF" w:rsidRPr="005E1BBF" w:rsidRDefault="005E1BBF" w:rsidP="005E1BBF">
      <w:pPr>
        <w:tabs>
          <w:tab w:val="left" w:pos="1506"/>
          <w:tab w:val="center" w:pos="4753"/>
        </w:tabs>
        <w:spacing w:after="0" w:line="600" w:lineRule="auto"/>
        <w:ind w:firstLine="720"/>
        <w:jc w:val="both"/>
        <w:rPr>
          <w:rFonts w:ascii="Arial" w:hAnsi="Arial"/>
          <w:sz w:val="24"/>
          <w:szCs w:val="24"/>
          <w:lang w:eastAsia="el-GR"/>
        </w:rPr>
      </w:pPr>
      <w:r w:rsidRPr="005E1BBF">
        <w:rPr>
          <w:rFonts w:ascii="Arial" w:hAnsi="Arial"/>
          <w:b/>
          <w:sz w:val="24"/>
          <w:szCs w:val="24"/>
          <w:lang w:eastAsia="el-GR"/>
        </w:rPr>
        <w:t>ΒΑΣΙΛΕΙΟΣ ΚΕΓΚΕΡΟΓΛΟΥ:</w:t>
      </w:r>
      <w:r w:rsidRPr="005E1BBF">
        <w:rPr>
          <w:rFonts w:ascii="Arial" w:hAnsi="Arial"/>
          <w:sz w:val="24"/>
          <w:szCs w:val="24"/>
          <w:lang w:eastAsia="el-GR"/>
        </w:rPr>
        <w:t xml:space="preserve"> Ευχαριστώ, κύριε Πρόεδρε.</w:t>
      </w:r>
    </w:p>
    <w:p w:rsidR="005E1BBF" w:rsidRPr="005E1BBF" w:rsidRDefault="005E1BBF" w:rsidP="005E1BBF">
      <w:pPr>
        <w:tabs>
          <w:tab w:val="left" w:pos="1506"/>
          <w:tab w:val="center" w:pos="4753"/>
        </w:tabs>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Η καταστροφή είναι μεγάλη. Τα πέντε χιλιάδες διακόσια πέντε μέχρι στιγμής κτήρια, σπίτια, επιχειρήσεις, σχολεία που κρίθηκαν ακατάλληλα για στέγαση ή για λειτουργία είναι μόνο ένα δείγμα του μεγέθους της καταστροφής. Η περιοχή έχει γονατίσει και οικονομικά και κοινωνικά. Η οικιστική, οικονομική και κοινωνική ανασυγκρότησή της προϋποθέτει πολιτικές, μέτρα και δράσεις σε δύο πυλώνες. Ο πρώτος πυλώνας αφορά τη διασφάλιση αξιοπρεπούς διαβίωσης σε όλους τους πληγέντες και μέτρα στήριξής τους. Ο δεύτερος </w:t>
      </w:r>
      <w:r w:rsidRPr="005E1BBF">
        <w:rPr>
          <w:rFonts w:ascii="Arial" w:hAnsi="Arial"/>
          <w:sz w:val="24"/>
          <w:szCs w:val="24"/>
          <w:lang w:eastAsia="el-GR"/>
        </w:rPr>
        <w:lastRenderedPageBreak/>
        <w:t>πυλώνας αφορά μια οργανωμένη προσπάθεια ανασυγκρότησης της περιοχής, ένα σχέδιο δηλαδή υλοποίησης τους.</w:t>
      </w:r>
    </w:p>
    <w:p w:rsidR="005E1BBF" w:rsidRPr="005E1BBF" w:rsidRDefault="005E1BBF" w:rsidP="005E1BBF">
      <w:pPr>
        <w:tabs>
          <w:tab w:val="left" w:pos="1506"/>
          <w:tab w:val="center" w:pos="4753"/>
        </w:tabs>
        <w:spacing w:after="0" w:line="600" w:lineRule="auto"/>
        <w:ind w:firstLine="720"/>
        <w:jc w:val="both"/>
        <w:rPr>
          <w:rFonts w:ascii="Arial" w:hAnsi="Arial"/>
          <w:sz w:val="24"/>
          <w:szCs w:val="24"/>
          <w:lang w:eastAsia="el-GR"/>
        </w:rPr>
      </w:pPr>
      <w:r w:rsidRPr="005E1BBF">
        <w:rPr>
          <w:rFonts w:ascii="Arial" w:hAnsi="Arial"/>
          <w:sz w:val="24"/>
          <w:szCs w:val="24"/>
          <w:lang w:eastAsia="el-GR"/>
        </w:rPr>
        <w:t>Με τις ερωτήσεις προς τους προηγούμενους Υπουργούς Ανάπτυξης και Υποδομών έχουμε θέσει τα ζητήματα που αφορούν την αξιοπρεπή στέγαση, την επαναλειτουργία των σχολείων και των δημοσίων υπηρεσιών, την επαναλειτουργία και την ανάκαμψη της αγοράς, την αναπλήρωση του εισοδήματος επαγγελματιών, επιχειρήσεων τοπικών, αλλά και εργαζομένων, τη διόρθωση της κοινής υπουργικής απόφασης που εξαιρεί πολλούς οικισμούς, αλλά και πολλές περιπτώσεις δικαιούχων με τη διόρθωση των κριτηρίων.</w:t>
      </w:r>
    </w:p>
    <w:p w:rsidR="005E1BBF" w:rsidRPr="005E1BBF" w:rsidRDefault="005E1BBF" w:rsidP="005E1BBF">
      <w:pPr>
        <w:tabs>
          <w:tab w:val="left" w:pos="1506"/>
          <w:tab w:val="center" w:pos="4753"/>
        </w:tabs>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Το Υπουργείο Περιβάλλοντος έχει έναν κομβικό ρόλο σε όλη αυτή την προσπάθεια, γιατί είναι αρμόδιο για την εκπόνηση του χωρικού σχεδίου της περιοχής.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Είναι πολλά χρόνια που αγωνίζομαι για να προχωρήσει το χωρικό σχέδιο. Επιτέλους, και με τις προσπάθειες του δήμου, το Υπουργείο ενέταξε το χωρικό σχέδιο στη διαδικασία δημοπράτησης. Πλην, όμως, έχουν αλλάξει οι συνθήκες. Τούτη την ώρα το χωρικό σχέδιο πρέπει να λάβει υπ’ όψιν του τις μεγάλες καταστροφές και ιδιαίτερα το γεγονός ότι όλοι οι μικροί οικισμοί που έχουν καταστραφεί σε μεγάλο ποσοστό δεν μπορούν να ανοικοδομηθούν αν δεν γίνει τοπική πολεοδόμηση.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lastRenderedPageBreak/>
        <w:t xml:space="preserve">Το δεύτερο στοιχείο αφορά μεγαλύτερες πόλεις όπως το </w:t>
      </w:r>
      <w:proofErr w:type="spellStart"/>
      <w:r w:rsidRPr="005E1BBF">
        <w:rPr>
          <w:rFonts w:ascii="Arial" w:hAnsi="Arial"/>
          <w:sz w:val="24"/>
          <w:szCs w:val="24"/>
          <w:lang w:eastAsia="el-GR"/>
        </w:rPr>
        <w:t>Αρκαλοχώρι</w:t>
      </w:r>
      <w:proofErr w:type="spellEnd"/>
      <w:r w:rsidRPr="005E1BBF">
        <w:rPr>
          <w:rFonts w:ascii="Arial" w:hAnsi="Arial"/>
          <w:sz w:val="24"/>
          <w:szCs w:val="24"/>
          <w:lang w:eastAsia="el-GR"/>
        </w:rPr>
        <w:t xml:space="preserve">, που το πολεοδομικό σχέδιο είναι εδώ και επτά χρόνια στη τελική δημοσίευσή του για μια υπογραφή κυριολεκτικά και δεν έχει γίνει. Εάν δεν ολοκληρωθεί αυτή η διαδικασία, τα </w:t>
      </w:r>
      <w:proofErr w:type="spellStart"/>
      <w:r w:rsidRPr="005E1BBF">
        <w:rPr>
          <w:rFonts w:ascii="Arial" w:hAnsi="Arial"/>
          <w:sz w:val="24"/>
          <w:szCs w:val="24"/>
          <w:lang w:eastAsia="el-GR"/>
        </w:rPr>
        <w:t>ρυμοτομούμενα</w:t>
      </w:r>
      <w:proofErr w:type="spellEnd"/>
      <w:r w:rsidRPr="005E1BBF">
        <w:rPr>
          <w:rFonts w:ascii="Arial" w:hAnsi="Arial"/>
          <w:sz w:val="24"/>
          <w:szCs w:val="24"/>
          <w:lang w:eastAsia="el-GR"/>
        </w:rPr>
        <w:t xml:space="preserve"> κτήρια που κατέρρευσαν προφανώς και δεν μπορούν να ανοικοδομηθούν, εάν δεν πάρουν οι ιδιοκτήτες τους τα νέα οικόπεδα.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Έτσι, λοιπόν, μια και τα υπόβαθρα και ο χωρικός σχεδιασμός είναι απαραίτητα για την οργανωμένη ανασυγκρότηση της περιοχής, η ερώτηση προς εσάς είναι: Τι θα πράξετε, ούτως ώστε οι προδιαγραφές του χωρικού σχεδίου να προσαρμοστούν στα νέα δεδομένα; Τι θα πράξετε για την άμεση δημοσίευση του πολεοδομικού σχεδίου </w:t>
      </w:r>
      <w:proofErr w:type="spellStart"/>
      <w:r w:rsidRPr="005E1BBF">
        <w:rPr>
          <w:rFonts w:ascii="Arial" w:hAnsi="Arial"/>
          <w:sz w:val="24"/>
          <w:szCs w:val="24"/>
          <w:lang w:eastAsia="el-GR"/>
        </w:rPr>
        <w:t>Αρκαλοχωρίου</w:t>
      </w:r>
      <w:proofErr w:type="spellEnd"/>
      <w:r w:rsidRPr="005E1BBF">
        <w:rPr>
          <w:rFonts w:ascii="Arial" w:hAnsi="Arial"/>
          <w:sz w:val="24"/>
          <w:szCs w:val="24"/>
          <w:lang w:eastAsia="el-GR"/>
        </w:rPr>
        <w:t xml:space="preserve"> και την προώθηση του πολεοδομικού σχεδίου </w:t>
      </w:r>
      <w:proofErr w:type="spellStart"/>
      <w:r w:rsidRPr="005E1BBF">
        <w:rPr>
          <w:rFonts w:ascii="Arial" w:hAnsi="Arial"/>
          <w:sz w:val="24"/>
          <w:szCs w:val="24"/>
          <w:lang w:eastAsia="el-GR"/>
        </w:rPr>
        <w:t>Καστελλίου</w:t>
      </w:r>
      <w:proofErr w:type="spellEnd"/>
      <w:r w:rsidRPr="005E1BBF">
        <w:rPr>
          <w:rFonts w:ascii="Arial" w:hAnsi="Arial"/>
          <w:sz w:val="24"/>
          <w:szCs w:val="24"/>
          <w:lang w:eastAsia="el-GR"/>
        </w:rPr>
        <w:t xml:space="preserve">; Και βεβαίως να δούμε τα ζητήματα που έχουν να κάνουν με την τοπική πολεοδόμηση των οικισμών που επλήγησαν σε μεγάλο ποσοστό και, βεβαίως, την πιθανή μετεγκατάσταση ενός-δύο οικισμών, που και για άλλους λόγους πρέπει να </w:t>
      </w:r>
      <w:proofErr w:type="spellStart"/>
      <w:r w:rsidRPr="005E1BBF">
        <w:rPr>
          <w:rFonts w:ascii="Arial" w:hAnsi="Arial"/>
          <w:sz w:val="24"/>
          <w:szCs w:val="24"/>
          <w:lang w:eastAsia="el-GR"/>
        </w:rPr>
        <w:t>μετεγκατασταθούν</w:t>
      </w:r>
      <w:proofErr w:type="spellEnd"/>
      <w:r w:rsidRPr="005E1BBF">
        <w:rPr>
          <w:rFonts w:ascii="Arial" w:hAnsi="Arial"/>
          <w:sz w:val="24"/>
          <w:szCs w:val="24"/>
          <w:lang w:eastAsia="el-GR"/>
        </w:rPr>
        <w:t xml:space="preserve">, όπως αποδέχθηκε ο Πρωθυπουργός την πρότασή μου για τον οικισμό </w:t>
      </w:r>
      <w:proofErr w:type="spellStart"/>
      <w:r w:rsidRPr="005E1BBF">
        <w:rPr>
          <w:rFonts w:ascii="Arial" w:hAnsi="Arial"/>
          <w:sz w:val="24"/>
          <w:szCs w:val="24"/>
          <w:lang w:eastAsia="el-GR"/>
        </w:rPr>
        <w:t>Ρουσοχωρίων</w:t>
      </w:r>
      <w:proofErr w:type="spellEnd"/>
      <w:r w:rsidRPr="005E1BBF">
        <w:rPr>
          <w:rFonts w:ascii="Arial" w:hAnsi="Arial"/>
          <w:sz w:val="24"/>
          <w:szCs w:val="24"/>
          <w:lang w:eastAsia="el-GR"/>
        </w:rPr>
        <w:t xml:space="preserve">.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Ευχαριστώ. </w:t>
      </w:r>
    </w:p>
    <w:p w:rsidR="005E1BBF" w:rsidRPr="005E1BBF" w:rsidRDefault="005E1BBF" w:rsidP="005E1BBF">
      <w:pPr>
        <w:spacing w:after="0" w:line="600" w:lineRule="auto"/>
        <w:ind w:firstLine="720"/>
        <w:jc w:val="both"/>
        <w:rPr>
          <w:rFonts w:ascii="Arial" w:hAnsi="Arial" w:cs="Arial"/>
          <w:sz w:val="24"/>
          <w:szCs w:val="24"/>
          <w:lang w:eastAsia="el-GR"/>
        </w:rPr>
      </w:pPr>
      <w:r w:rsidRPr="005E1BBF">
        <w:rPr>
          <w:rFonts w:ascii="Arial" w:hAnsi="Arial" w:cs="Arial"/>
          <w:b/>
          <w:sz w:val="24"/>
          <w:szCs w:val="24"/>
          <w:lang w:eastAsia="el-GR"/>
        </w:rPr>
        <w:t>ΠΡΟΕΔΡΕΥΩΝ (Αθανάσιος Μπούρας):</w:t>
      </w:r>
      <w:r w:rsidRPr="005E1BBF">
        <w:rPr>
          <w:rFonts w:ascii="Arial" w:hAnsi="Arial" w:cs="Arial"/>
          <w:sz w:val="24"/>
          <w:szCs w:val="24"/>
          <w:lang w:eastAsia="el-GR"/>
        </w:rPr>
        <w:t xml:space="preserve"> Κι εμείς ευχαριστούμε τον κ. </w:t>
      </w:r>
      <w:proofErr w:type="spellStart"/>
      <w:r w:rsidRPr="005E1BBF">
        <w:rPr>
          <w:rFonts w:ascii="Arial" w:hAnsi="Arial" w:cs="Arial"/>
          <w:sz w:val="24"/>
          <w:szCs w:val="24"/>
          <w:lang w:eastAsia="el-GR"/>
        </w:rPr>
        <w:t>Κεγκέρογλου</w:t>
      </w:r>
      <w:proofErr w:type="spellEnd"/>
      <w:r w:rsidRPr="005E1BBF">
        <w:rPr>
          <w:rFonts w:ascii="Arial" w:hAnsi="Arial" w:cs="Arial"/>
          <w:sz w:val="24"/>
          <w:szCs w:val="24"/>
          <w:lang w:eastAsia="el-GR"/>
        </w:rPr>
        <w:t xml:space="preserve">. </w:t>
      </w:r>
    </w:p>
    <w:p w:rsidR="005E1BBF" w:rsidRPr="005E1BBF" w:rsidRDefault="005E1BBF" w:rsidP="005E1BBF">
      <w:pPr>
        <w:spacing w:after="0" w:line="600" w:lineRule="auto"/>
        <w:ind w:firstLine="720"/>
        <w:jc w:val="both"/>
        <w:rPr>
          <w:rFonts w:ascii="Arial" w:hAnsi="Arial" w:cs="Arial"/>
          <w:sz w:val="24"/>
          <w:szCs w:val="24"/>
          <w:lang w:eastAsia="el-GR"/>
        </w:rPr>
      </w:pPr>
      <w:r w:rsidRPr="005E1BBF">
        <w:rPr>
          <w:rFonts w:ascii="Arial" w:hAnsi="Arial" w:cs="Arial"/>
          <w:sz w:val="24"/>
          <w:szCs w:val="24"/>
          <w:lang w:eastAsia="el-GR"/>
        </w:rPr>
        <w:t xml:space="preserve">Κύριε Υπουργέ, έχετε τον λόγο.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cs="Arial"/>
          <w:b/>
          <w:color w:val="111111"/>
          <w:sz w:val="24"/>
          <w:szCs w:val="24"/>
          <w:lang w:eastAsia="el-GR"/>
        </w:rPr>
        <w:lastRenderedPageBreak/>
        <w:t>ΝΙΚΟΛΑΟΣ ΤΑΓΑΡΑΣ (Υφυπουργός Περιβάλλοντος και Ενέργειας):</w:t>
      </w:r>
      <w:r w:rsidRPr="005E1BBF">
        <w:rPr>
          <w:rFonts w:ascii="Arial" w:hAnsi="Arial" w:cs="Arial"/>
          <w:sz w:val="24"/>
          <w:szCs w:val="24"/>
          <w:lang w:eastAsia="el-GR"/>
        </w:rPr>
        <w:t xml:space="preserve"> Ευχαριστώ, κύριε Π</w:t>
      </w:r>
      <w:r w:rsidRPr="005E1BBF">
        <w:rPr>
          <w:rFonts w:ascii="Arial" w:hAnsi="Arial"/>
          <w:sz w:val="24"/>
          <w:szCs w:val="24"/>
          <w:lang w:eastAsia="el-GR"/>
        </w:rPr>
        <w:t xml:space="preserve">ρόεδρε.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Κύριε συνάδελφε, σεβόμενος και αντιλαμβανόμενος και την αγωνία σας, αλλά και την ευαισθησία σας για τον ιδιαίτερο τόπο καταγωγής σας, αλλά και την ευρύτερη περιοχή που επλήγη από τον τελευταίο σεισμό και συμφωνώντας με τις παρατηρήσεις, αλλά και τις προτάσεις που κάνατε για την ανασυγκρότηση μετά από ένα δύσκολο γεγονός που επέφερε καταστροφές, θεωρώ ότι σίγουρα χρειάζεται ολιστικός σχεδιασμός, παραγωγική ανασυγκρότηση και οργάνωση με τάξη στον χώρο, ούτως ώστε μετά από την καταστροφή τουλάχιστον να ξεκινήσει κάτι που να σχεδιαστεί σωστά, να οργανωθεί σωστά, για να λειτουργήσει και να αποδώσει σωστά στην τοπική κοινωνία, αλλά και την Κρήτη, θα έλεγα, ευρύτερα.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Σε ό,τι αφορά ειδικότερα το Ειδικό Πολεοδομικό Σχέδιο του Δήμου </w:t>
      </w:r>
      <w:proofErr w:type="spellStart"/>
      <w:r w:rsidRPr="005E1BBF">
        <w:rPr>
          <w:rFonts w:ascii="Arial" w:hAnsi="Arial"/>
          <w:sz w:val="24"/>
          <w:szCs w:val="24"/>
          <w:lang w:eastAsia="el-GR"/>
        </w:rPr>
        <w:t>Μινώα</w:t>
      </w:r>
      <w:proofErr w:type="spellEnd"/>
      <w:r w:rsidRPr="005E1BBF">
        <w:rPr>
          <w:rFonts w:ascii="Arial" w:hAnsi="Arial"/>
          <w:sz w:val="24"/>
          <w:szCs w:val="24"/>
          <w:lang w:eastAsia="el-GR"/>
        </w:rPr>
        <w:t xml:space="preserve"> Πεδιάδας, όπως ξέρετε κι εσείς, αυτή τη στιγμή η προκήρυξη είναι στον «αέρα». Μέχρι τα μέσα του επόμενου μήνα θα έχουν κατατεθεί οι προσφορές από τους εν δυνάμει ενδιαφερόμενους υποψήφιους μελετητές και αμέσως μετά θα ξεκινήσει, με εκτιμώμενο χρόνο ενός έτους, να ολοκληρωθεί το Ειδικό Πολεοδομικό Σχέδιο. Ο προϋπολογισμός αυτής της μελέτης που αφορά τον Δήμο </w:t>
      </w:r>
      <w:proofErr w:type="spellStart"/>
      <w:r w:rsidRPr="005E1BBF">
        <w:rPr>
          <w:rFonts w:ascii="Arial" w:hAnsi="Arial"/>
          <w:sz w:val="24"/>
          <w:szCs w:val="24"/>
          <w:lang w:eastAsia="el-GR"/>
        </w:rPr>
        <w:t>Μινώα</w:t>
      </w:r>
      <w:proofErr w:type="spellEnd"/>
      <w:r w:rsidRPr="005E1BBF">
        <w:rPr>
          <w:rFonts w:ascii="Arial" w:hAnsi="Arial"/>
          <w:sz w:val="24"/>
          <w:szCs w:val="24"/>
          <w:lang w:eastAsia="el-GR"/>
        </w:rPr>
        <w:t xml:space="preserve"> Πεδιάδας είναι 1.400.000 ευρώ χωρίς τον ΦΠΑ.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lastRenderedPageBreak/>
        <w:t xml:space="preserve">Θέλω να σας πω, επειδή και εσείς πολύ σωστά αναφερθήκατε σε αυτό, και μετά από τα τελευταία γεγονότα, δηλαδή τον σεισμό που ανέδειξε πρόσθετες ιδιαιτερότητες στην περιοχή, ότι τα ειδικά πολεοδομικά σχέδια, όπως και τα τοπικά πολεοδομικά σχέδια -γι’ αυτά θα αναφερθώ στη δευτερολογία μου- είναι </w:t>
      </w:r>
      <w:proofErr w:type="spellStart"/>
      <w:r w:rsidRPr="005E1BBF">
        <w:rPr>
          <w:rFonts w:ascii="Arial" w:hAnsi="Arial"/>
          <w:sz w:val="24"/>
          <w:szCs w:val="24"/>
          <w:lang w:eastAsia="el-GR"/>
        </w:rPr>
        <w:t>επικαιροποιημένα</w:t>
      </w:r>
      <w:proofErr w:type="spellEnd"/>
      <w:r w:rsidRPr="005E1BBF">
        <w:rPr>
          <w:rFonts w:ascii="Arial" w:hAnsi="Arial"/>
          <w:sz w:val="24"/>
          <w:szCs w:val="24"/>
          <w:lang w:eastAsia="el-GR"/>
        </w:rPr>
        <w:t xml:space="preserve">, είναι ασυγκρίτως πολύ πιο πλούσια από πλευράς μελετών που περιλαμβάνουν σε σχέση με τα παλαιά γενικά πολεοδομικά σχέδια.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Είναι τέσσερις οι μελέτες: Η κύρια μελέτη, η στρατηγική μελέτη περιβαλλοντικών επιπτώσεων, η μελέτη γεωλογικής καταλληλότητας. Και εδώ έρχεται και απαντά στο θέμα των σεισμών και των συντελεστών, αγαπητέ κύριε συνάδελφε. Επίσης, οριοθετήσεις ρεμάτων, καθορίζονται χρήσεις γης, μπαίνουν όροι δόμησης, ορίζονται περιοχές προς πολεοδόμηση, επεκτάσεις σχεδίων πόλεων, </w:t>
      </w:r>
      <w:proofErr w:type="spellStart"/>
      <w:r w:rsidRPr="005E1BBF">
        <w:rPr>
          <w:rFonts w:ascii="Arial" w:hAnsi="Arial"/>
          <w:sz w:val="24"/>
          <w:szCs w:val="24"/>
          <w:lang w:eastAsia="el-GR"/>
        </w:rPr>
        <w:t>οριοθετούνται</w:t>
      </w:r>
      <w:proofErr w:type="spellEnd"/>
      <w:r w:rsidRPr="005E1BBF">
        <w:rPr>
          <w:rFonts w:ascii="Arial" w:hAnsi="Arial"/>
          <w:sz w:val="24"/>
          <w:szCs w:val="24"/>
          <w:lang w:eastAsia="el-GR"/>
        </w:rPr>
        <w:t xml:space="preserve"> οικισμοί.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Αναφερθήκατε πριν σε κάποιους οικισμούς. Πρόκειται είτε για οικισμούς με κατολισθήσεις, όπως η περιοχή του </w:t>
      </w:r>
      <w:proofErr w:type="spellStart"/>
      <w:r w:rsidRPr="005E1BBF">
        <w:rPr>
          <w:rFonts w:ascii="Arial" w:hAnsi="Arial"/>
          <w:sz w:val="24"/>
          <w:szCs w:val="24"/>
          <w:lang w:eastAsia="el-GR"/>
        </w:rPr>
        <w:t>Ρουσοχωρίου</w:t>
      </w:r>
      <w:proofErr w:type="spellEnd"/>
      <w:r w:rsidRPr="005E1BBF">
        <w:rPr>
          <w:rFonts w:ascii="Arial" w:hAnsi="Arial"/>
          <w:sz w:val="24"/>
          <w:szCs w:val="24"/>
          <w:lang w:eastAsia="el-GR"/>
        </w:rPr>
        <w:t xml:space="preserve">, είτε για οικισμούς που επηρεάζονται από την κατασκευή του αεροδρομίου στο Καστέλι. Ό,τι, όμως, κι αν συμβαίνει είναι ευτυχής συγκυρία το ότι όλες αυτές οι ιδιαιτερότητες και οι πρόσθετες που προέκυψαν λόγω των τελευταίων γεγονότων μας δίνουν τη δυνατότητα -και προβλέπονται ήδη από τις υπάρχουσες προδιαγραφές- να βάλουμε πρόσθετα και μελέτες που έχουν να κάνουν με την κλιματική κρίση, με </w:t>
      </w:r>
      <w:r w:rsidRPr="005E1BBF">
        <w:rPr>
          <w:rFonts w:ascii="Arial" w:hAnsi="Arial"/>
          <w:sz w:val="24"/>
          <w:szCs w:val="24"/>
          <w:lang w:eastAsia="el-GR"/>
        </w:rPr>
        <w:lastRenderedPageBreak/>
        <w:t xml:space="preserve">φυσικές καταστροφές, όπως οι σεισμοί, κυκλοφοριακές μελέτες, παραγωγική ανασυγκρότηση, ιδιαίτερα μετά από φυσικές καταστροφές.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Θέλω, λοιπόν, εισαγωγικά να σας πω -και θα συνεχίσω μετά για να μην πάρω άλλο από τον χρόνο σας- ότι όλα αυτά που ως προδιαγραφές περιλαμβάνονται ήδη στην σύνταξη των ειδικών πολεοδομικών σχεδίων, όπως τέτοιο είναι και του Δήμου </w:t>
      </w:r>
      <w:proofErr w:type="spellStart"/>
      <w:r w:rsidRPr="005E1BBF">
        <w:rPr>
          <w:rFonts w:ascii="Arial" w:hAnsi="Arial"/>
          <w:sz w:val="24"/>
          <w:szCs w:val="24"/>
          <w:lang w:eastAsia="el-GR"/>
        </w:rPr>
        <w:t>Μινώα</w:t>
      </w:r>
      <w:proofErr w:type="spellEnd"/>
      <w:r w:rsidRPr="005E1BBF">
        <w:rPr>
          <w:rFonts w:ascii="Arial" w:hAnsi="Arial"/>
          <w:sz w:val="24"/>
          <w:szCs w:val="24"/>
          <w:lang w:eastAsia="el-GR"/>
        </w:rPr>
        <w:t xml:space="preserve"> Πεδιάδας, καλύπτουν τις απαιτήσεις στις οποίες αναφερθήκατε πριν. Θα συμπληρώσω στη δευτερολογία μου.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Ευχαριστώ, κύριε Πρόεδρε. </w:t>
      </w:r>
    </w:p>
    <w:p w:rsidR="005E1BBF" w:rsidRPr="005E1BBF" w:rsidRDefault="005E1BBF" w:rsidP="005E1BBF">
      <w:pPr>
        <w:spacing w:after="0" w:line="600" w:lineRule="auto"/>
        <w:ind w:firstLine="720"/>
        <w:jc w:val="both"/>
        <w:rPr>
          <w:rFonts w:ascii="Arial" w:hAnsi="Arial" w:cs="Arial"/>
          <w:sz w:val="24"/>
          <w:szCs w:val="24"/>
          <w:lang w:eastAsia="el-GR"/>
        </w:rPr>
      </w:pPr>
      <w:r w:rsidRPr="005E1BBF">
        <w:rPr>
          <w:rFonts w:ascii="Arial" w:hAnsi="Arial" w:cs="Arial"/>
          <w:b/>
          <w:sz w:val="24"/>
          <w:szCs w:val="24"/>
          <w:lang w:eastAsia="el-GR"/>
        </w:rPr>
        <w:t>ΠΡΟΕΔΡΕΥΩΝ (Αθανάσιος Μπούρας):</w:t>
      </w:r>
      <w:r w:rsidRPr="005E1BBF">
        <w:rPr>
          <w:rFonts w:ascii="Arial" w:hAnsi="Arial" w:cs="Arial"/>
          <w:sz w:val="24"/>
          <w:szCs w:val="24"/>
          <w:lang w:eastAsia="el-GR"/>
        </w:rPr>
        <w:t xml:space="preserve"> Κι εμείς ευχαριστούμε.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cs="Arial"/>
          <w:sz w:val="24"/>
          <w:szCs w:val="24"/>
          <w:lang w:eastAsia="el-GR"/>
        </w:rPr>
        <w:t xml:space="preserve">Κύριε </w:t>
      </w:r>
      <w:proofErr w:type="spellStart"/>
      <w:r w:rsidRPr="005E1BBF">
        <w:rPr>
          <w:rFonts w:ascii="Arial" w:hAnsi="Arial" w:cs="Arial"/>
          <w:sz w:val="24"/>
          <w:szCs w:val="24"/>
          <w:lang w:eastAsia="el-GR"/>
        </w:rPr>
        <w:t>Κεγκ</w:t>
      </w:r>
      <w:r w:rsidRPr="005E1BBF">
        <w:rPr>
          <w:rFonts w:ascii="Arial" w:hAnsi="Arial"/>
          <w:sz w:val="24"/>
          <w:szCs w:val="24"/>
          <w:lang w:eastAsia="el-GR"/>
        </w:rPr>
        <w:t>έρογλου</w:t>
      </w:r>
      <w:proofErr w:type="spellEnd"/>
      <w:r w:rsidRPr="005E1BBF">
        <w:rPr>
          <w:rFonts w:ascii="Arial" w:hAnsi="Arial"/>
          <w:sz w:val="24"/>
          <w:szCs w:val="24"/>
          <w:lang w:eastAsia="el-GR"/>
        </w:rPr>
        <w:t xml:space="preserve">, έχετε τον λόγο για τη δευτερολογία σας.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b/>
          <w:sz w:val="24"/>
          <w:szCs w:val="24"/>
          <w:lang w:eastAsia="el-GR"/>
        </w:rPr>
        <w:t xml:space="preserve">ΒΑΣΙΛΕΙΟΣ ΚΕΓΚΕΡΟΓΛΟΥ: </w:t>
      </w:r>
      <w:r w:rsidRPr="005E1BBF">
        <w:rPr>
          <w:rFonts w:ascii="Arial" w:hAnsi="Arial"/>
          <w:sz w:val="24"/>
          <w:szCs w:val="24"/>
          <w:lang w:eastAsia="el-GR"/>
        </w:rPr>
        <w:t xml:space="preserve">Ευχαριστώ, κύριε Πρόεδρε.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Είμαι ικανοποιημένος από τις προθέσεις και τη βούληση του Υπουργείου, αλλά δεν είμαι ικανοποιημένος από τα προβλεπόμενα χρονοδιαγράμματα και τις διαδικασίες. Γι’ αυτό, αγαπητέ Υπουργέ, θέλω για άλλη μια φορά να τονίσω την ανάγκη στο πλαίσιο του χωρικού σχεδιασμού να υπάρξουν άμεσες προτεραιότητες:</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Πρώτα απ’ όλα, πρέπει να υπάρξει μια </w:t>
      </w:r>
      <w:r w:rsidRPr="005E1BBF">
        <w:rPr>
          <w:rFonts w:ascii="Arial" w:hAnsi="Arial"/>
          <w:sz w:val="24"/>
          <w:szCs w:val="24"/>
          <w:lang w:val="en-US" w:eastAsia="el-GR"/>
        </w:rPr>
        <w:t>fast</w:t>
      </w:r>
      <w:r w:rsidRPr="005E1BBF">
        <w:rPr>
          <w:rFonts w:ascii="Arial" w:hAnsi="Arial"/>
          <w:sz w:val="24"/>
          <w:szCs w:val="24"/>
          <w:lang w:eastAsia="el-GR"/>
        </w:rPr>
        <w:t xml:space="preserve"> </w:t>
      </w:r>
      <w:r w:rsidRPr="005E1BBF">
        <w:rPr>
          <w:rFonts w:ascii="Arial" w:hAnsi="Arial"/>
          <w:sz w:val="24"/>
          <w:szCs w:val="24"/>
          <w:lang w:val="en-US" w:eastAsia="el-GR"/>
        </w:rPr>
        <w:t>track</w:t>
      </w:r>
      <w:r w:rsidRPr="005E1BBF">
        <w:rPr>
          <w:rFonts w:ascii="Arial" w:hAnsi="Arial"/>
          <w:sz w:val="24"/>
          <w:szCs w:val="24"/>
          <w:lang w:eastAsia="el-GR"/>
        </w:rPr>
        <w:t xml:space="preserve"> διαδικασία τοπικής πολεοδόμησης στους οικισμούς που καταστράφηκαν σε μεγάλο ποσοστό. Δεν μπορούν να ανοικοδομηθούν, να βάλουν πέτρα πάνω στην άλλη, εάν δεν </w:t>
      </w:r>
      <w:r w:rsidRPr="005E1BBF">
        <w:rPr>
          <w:rFonts w:ascii="Arial" w:hAnsi="Arial"/>
          <w:sz w:val="24"/>
          <w:szCs w:val="24"/>
          <w:lang w:eastAsia="el-GR"/>
        </w:rPr>
        <w:lastRenderedPageBreak/>
        <w:t xml:space="preserve">υπάρξει αυτή η τοπική πολεοδόμηση στον ίδιο τον χώρο που ήδη έχει καταστραφεί κι είναι ένα σωρό πέτρες πλέον.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Δεύτερον, πρέπει να </w:t>
      </w:r>
      <w:proofErr w:type="spellStart"/>
      <w:r w:rsidRPr="005E1BBF">
        <w:rPr>
          <w:rFonts w:ascii="Arial" w:hAnsi="Arial"/>
          <w:sz w:val="24"/>
          <w:szCs w:val="24"/>
          <w:lang w:eastAsia="el-GR"/>
        </w:rPr>
        <w:t>χωροθετηθούν</w:t>
      </w:r>
      <w:proofErr w:type="spellEnd"/>
      <w:r w:rsidRPr="005E1BBF">
        <w:rPr>
          <w:rFonts w:ascii="Arial" w:hAnsi="Arial"/>
          <w:sz w:val="24"/>
          <w:szCs w:val="24"/>
          <w:lang w:eastAsia="el-GR"/>
        </w:rPr>
        <w:t xml:space="preserve"> κατά προτεραιότητα, άμεσα, δύο νέοι πρότυποι οικισμοί, ο ένας που θα αφορά τη μετεγκατάσταση του χωριού </w:t>
      </w:r>
      <w:proofErr w:type="spellStart"/>
      <w:r w:rsidRPr="005E1BBF">
        <w:rPr>
          <w:rFonts w:ascii="Arial" w:hAnsi="Arial"/>
          <w:sz w:val="24"/>
          <w:szCs w:val="24"/>
          <w:lang w:eastAsia="el-GR"/>
        </w:rPr>
        <w:t>Ρουσοχώρια</w:t>
      </w:r>
      <w:proofErr w:type="spellEnd"/>
      <w:r w:rsidRPr="005E1BBF">
        <w:rPr>
          <w:rFonts w:ascii="Arial" w:hAnsi="Arial"/>
          <w:sz w:val="24"/>
          <w:szCs w:val="24"/>
          <w:lang w:eastAsia="el-GR"/>
        </w:rPr>
        <w:t xml:space="preserve">, που είναι στην άκρη του διαδρόμου του αεροδρομίου και δεν νοείται να χτιστούν καινούργια σπίτια στην ίδια θέση, και ο δεύτερος ένας οικισμός που θα λύσει προβλήματα των υπολοίπων ιδιοκτητών, κατοίκων πληγέντων, που δεν θα μπορέσουν να βρουν τελικά τη δυνατότητα να οικοδομήσουν.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Τρίτον είναι η άμεση δημοσίευση του πολεοδομικού σχεδίου </w:t>
      </w:r>
      <w:proofErr w:type="spellStart"/>
      <w:r w:rsidRPr="005E1BBF">
        <w:rPr>
          <w:rFonts w:ascii="Arial" w:hAnsi="Arial"/>
          <w:sz w:val="24"/>
          <w:szCs w:val="24"/>
          <w:lang w:eastAsia="el-GR"/>
        </w:rPr>
        <w:t>Αρκαλοχωρίου</w:t>
      </w:r>
      <w:proofErr w:type="spellEnd"/>
      <w:r w:rsidRPr="005E1BBF">
        <w:rPr>
          <w:rFonts w:ascii="Arial" w:hAnsi="Arial"/>
          <w:sz w:val="24"/>
          <w:szCs w:val="24"/>
          <w:lang w:eastAsia="el-GR"/>
        </w:rPr>
        <w:t xml:space="preserve">. Έχουν γίνει όλα. Γεωλογικές μελέτες, αναρτήσεις, ενστάσεις, τα πάντα. Είναι μία τελική συνεδρίαση του ΣΥΠΟΘΑ, που δεν μπορούσε να πραγματοποιηθεί λόγω πανδημίας -εκλείπει και αυτός ο λόγος πλέον- και η δημοσίευσή του. Θεωρώ ότι είναι άμεσο. Και βέβαια η προώθηση του πολεοδομικού σχεδίου </w:t>
      </w:r>
      <w:proofErr w:type="spellStart"/>
      <w:r w:rsidRPr="005E1BBF">
        <w:rPr>
          <w:rFonts w:ascii="Arial" w:hAnsi="Arial"/>
          <w:sz w:val="24"/>
          <w:szCs w:val="24"/>
          <w:lang w:eastAsia="el-GR"/>
        </w:rPr>
        <w:t>Καστελλίου</w:t>
      </w:r>
      <w:proofErr w:type="spellEnd"/>
      <w:r w:rsidRPr="005E1BBF">
        <w:rPr>
          <w:rFonts w:ascii="Arial" w:hAnsi="Arial"/>
          <w:sz w:val="24"/>
          <w:szCs w:val="24"/>
          <w:lang w:eastAsia="el-GR"/>
        </w:rPr>
        <w:t xml:space="preserve">. Αυτά είναι για μένα οι άμεσες προτεραιότητες.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Όλα αυτά, λοιπόν, για να γίνουν θα σας ζητήσω το χωρικό σχέδιο του Δήμου </w:t>
      </w:r>
      <w:proofErr w:type="spellStart"/>
      <w:r w:rsidRPr="005E1BBF">
        <w:rPr>
          <w:rFonts w:ascii="Arial" w:hAnsi="Arial"/>
          <w:sz w:val="24"/>
          <w:szCs w:val="24"/>
          <w:lang w:eastAsia="el-GR"/>
        </w:rPr>
        <w:t>Μινώα</w:t>
      </w:r>
      <w:proofErr w:type="spellEnd"/>
      <w:r w:rsidRPr="005E1BBF">
        <w:rPr>
          <w:rFonts w:ascii="Arial" w:hAnsi="Arial"/>
          <w:sz w:val="24"/>
          <w:szCs w:val="24"/>
          <w:lang w:eastAsia="el-GR"/>
        </w:rPr>
        <w:t xml:space="preserve"> Πεδιάδας να ακολουθήσει διαφορετική διαδικασία από την προβλεπόμενη, μέσω βεβαίως του τεχνικού επιμελητηρίου που διενεργεί την διαδικασία.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lastRenderedPageBreak/>
        <w:t xml:space="preserve">Θεωρώ ότι δεν υπάρχει περίπτωση να μην υπάρχουν ενστάσεις, να μην υπάρχουν προβλήματα. Και, δυστυχώς, ο χρόνος ανάθεσης μετά τον οποίο ξεκινάει ο χρόνος υλοποίησης θα είναι πάρα πολύ μεγάλος. Δεν μπορεί να χαθούν, όχι ένας χρόνος, ούτε έξι μήνες, ούτε ακόμα τρεις. Εγώ πιστεύω ότι με νομοθετική ρύθμιση ανάλογη με αυτή που έγινε για το Μάτι θα πρέπει να πάρουμε τη διαδικασία στο στάδιο που βρίσκεται για το χωρικό του Δήμου </w:t>
      </w:r>
      <w:proofErr w:type="spellStart"/>
      <w:r w:rsidRPr="005E1BBF">
        <w:rPr>
          <w:rFonts w:ascii="Arial" w:hAnsi="Arial"/>
          <w:sz w:val="24"/>
          <w:szCs w:val="24"/>
          <w:lang w:eastAsia="el-GR"/>
        </w:rPr>
        <w:t>Μινώα</w:t>
      </w:r>
      <w:proofErr w:type="spellEnd"/>
      <w:r w:rsidRPr="005E1BBF">
        <w:rPr>
          <w:rFonts w:ascii="Arial" w:hAnsi="Arial"/>
          <w:sz w:val="24"/>
          <w:szCs w:val="24"/>
          <w:lang w:eastAsia="el-GR"/>
        </w:rPr>
        <w:t xml:space="preserve"> Πεδιάδας με αυτούς που έχουν μέχρι στιγμής ενδιαφερθεί να δώσουν προσφορά και να συνεχιστεί η διαδικασία με την πολύ γρήγορη </w:t>
      </w:r>
      <w:r w:rsidRPr="005E1BBF">
        <w:rPr>
          <w:rFonts w:ascii="Arial" w:hAnsi="Arial"/>
          <w:sz w:val="24"/>
          <w:szCs w:val="24"/>
          <w:lang w:val="en-US" w:eastAsia="el-GR"/>
        </w:rPr>
        <w:t>fast</w:t>
      </w:r>
      <w:r w:rsidRPr="005E1BBF">
        <w:rPr>
          <w:rFonts w:ascii="Arial" w:hAnsi="Arial"/>
          <w:sz w:val="24"/>
          <w:szCs w:val="24"/>
          <w:lang w:eastAsia="el-GR"/>
        </w:rPr>
        <w:t xml:space="preserve"> </w:t>
      </w:r>
      <w:r w:rsidRPr="005E1BBF">
        <w:rPr>
          <w:rFonts w:ascii="Arial" w:hAnsi="Arial"/>
          <w:sz w:val="24"/>
          <w:szCs w:val="24"/>
          <w:lang w:val="en-US" w:eastAsia="el-GR"/>
        </w:rPr>
        <w:t>track</w:t>
      </w:r>
      <w:r w:rsidRPr="005E1BBF">
        <w:rPr>
          <w:rFonts w:ascii="Arial" w:hAnsi="Arial"/>
          <w:sz w:val="24"/>
          <w:szCs w:val="24"/>
          <w:lang w:eastAsia="el-GR"/>
        </w:rPr>
        <w:t xml:space="preserve"> διαδικασία που προβλέπεται στις περιπτώσεις έκτακτης ανάγκης όπως έχουμε τώρα και να ανατεθεί η εκπόνηση του χωρικού σχεδίου.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Συμφωνούμε, λοιπόν, στις προθέσεις και τους στόχους, αλλά έχουμε μεγάλη διαφωνία ως προς τη διαδικασία. Και θέλω τις επόμενες ώρες -και όχι μέρες- να εξετάσετε, αν είναι δυνατό, τη δυνατότητα αυτή, ούτως ώστε να ανατεθεί άμεσα το χωρικό σχέδιο </w:t>
      </w:r>
      <w:proofErr w:type="spellStart"/>
      <w:r w:rsidRPr="005E1BBF">
        <w:rPr>
          <w:rFonts w:ascii="Arial" w:hAnsi="Arial"/>
          <w:sz w:val="24"/>
          <w:szCs w:val="24"/>
          <w:lang w:eastAsia="el-GR"/>
        </w:rPr>
        <w:t>Μινώα</w:t>
      </w:r>
      <w:proofErr w:type="spellEnd"/>
      <w:r w:rsidRPr="005E1BBF">
        <w:rPr>
          <w:rFonts w:ascii="Arial" w:hAnsi="Arial"/>
          <w:sz w:val="24"/>
          <w:szCs w:val="24"/>
          <w:lang w:eastAsia="el-GR"/>
        </w:rPr>
        <w:t xml:space="preserve"> Πεδιάδας σε ανάδοχο.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Ευχαριστώ. </w:t>
      </w:r>
    </w:p>
    <w:p w:rsidR="005E1BBF" w:rsidRPr="005E1BBF" w:rsidRDefault="005E1BBF" w:rsidP="005E1BBF">
      <w:pPr>
        <w:spacing w:after="0" w:line="600" w:lineRule="auto"/>
        <w:ind w:firstLine="720"/>
        <w:jc w:val="both"/>
        <w:rPr>
          <w:rFonts w:ascii="Arial" w:hAnsi="Arial" w:cs="Arial"/>
          <w:sz w:val="24"/>
          <w:szCs w:val="24"/>
          <w:lang w:eastAsia="el-GR"/>
        </w:rPr>
      </w:pPr>
      <w:r w:rsidRPr="005E1BBF">
        <w:rPr>
          <w:rFonts w:ascii="Arial" w:hAnsi="Arial" w:cs="Arial"/>
          <w:b/>
          <w:sz w:val="24"/>
          <w:szCs w:val="24"/>
          <w:lang w:eastAsia="el-GR"/>
        </w:rPr>
        <w:t>ΠΡΟΕΔΡΕΥΩΝ (Αθανάσιος Μπούρας):</w:t>
      </w:r>
      <w:r w:rsidRPr="005E1BBF">
        <w:rPr>
          <w:rFonts w:ascii="Arial" w:hAnsi="Arial" w:cs="Arial"/>
          <w:sz w:val="24"/>
          <w:szCs w:val="24"/>
          <w:lang w:eastAsia="el-GR"/>
        </w:rPr>
        <w:t xml:space="preserve"> Κι εγώ ευχαριστώ τον κ. </w:t>
      </w:r>
      <w:proofErr w:type="spellStart"/>
      <w:r w:rsidRPr="005E1BBF">
        <w:rPr>
          <w:rFonts w:ascii="Arial" w:hAnsi="Arial" w:cs="Arial"/>
          <w:sz w:val="24"/>
          <w:szCs w:val="24"/>
          <w:lang w:eastAsia="el-GR"/>
        </w:rPr>
        <w:t>Κεγκέρογλου</w:t>
      </w:r>
      <w:proofErr w:type="spellEnd"/>
      <w:r w:rsidRPr="005E1BBF">
        <w:rPr>
          <w:rFonts w:ascii="Arial" w:hAnsi="Arial" w:cs="Arial"/>
          <w:sz w:val="24"/>
          <w:szCs w:val="24"/>
          <w:lang w:eastAsia="el-GR"/>
        </w:rPr>
        <w:t xml:space="preserve">. </w:t>
      </w:r>
    </w:p>
    <w:p w:rsidR="005E1BBF" w:rsidRPr="005E1BBF" w:rsidRDefault="005E1BBF" w:rsidP="005E1BBF">
      <w:pPr>
        <w:spacing w:after="0" w:line="600" w:lineRule="auto"/>
        <w:ind w:firstLine="720"/>
        <w:jc w:val="both"/>
        <w:rPr>
          <w:rFonts w:ascii="Arial" w:hAnsi="Arial" w:cs="Arial"/>
          <w:sz w:val="24"/>
          <w:szCs w:val="24"/>
          <w:lang w:eastAsia="el-GR"/>
        </w:rPr>
      </w:pPr>
      <w:r w:rsidRPr="005E1BBF">
        <w:rPr>
          <w:rFonts w:ascii="Arial" w:hAnsi="Arial"/>
          <w:sz w:val="24"/>
          <w:szCs w:val="24"/>
          <w:lang w:eastAsia="el-GR"/>
        </w:rPr>
        <w:t xml:space="preserve">Κύριε Υπουργέ, έχετε τον λόγο, για να κλείσετε τον κύκλο των ερωτήσεων και </w:t>
      </w:r>
      <w:r w:rsidRPr="005E1BBF">
        <w:rPr>
          <w:rFonts w:ascii="Arial" w:hAnsi="Arial" w:cs="Arial"/>
          <w:sz w:val="24"/>
          <w:szCs w:val="24"/>
          <w:lang w:eastAsia="el-GR"/>
        </w:rPr>
        <w:t xml:space="preserve">την απάντηση προς τον κ. </w:t>
      </w:r>
      <w:proofErr w:type="spellStart"/>
      <w:r w:rsidRPr="005E1BBF">
        <w:rPr>
          <w:rFonts w:ascii="Arial" w:hAnsi="Arial" w:cs="Arial"/>
          <w:sz w:val="24"/>
          <w:szCs w:val="24"/>
          <w:lang w:eastAsia="el-GR"/>
        </w:rPr>
        <w:t>Κεγκέρογλου</w:t>
      </w:r>
      <w:proofErr w:type="spellEnd"/>
      <w:r w:rsidRPr="005E1BBF">
        <w:rPr>
          <w:rFonts w:ascii="Arial" w:hAnsi="Arial" w:cs="Arial"/>
          <w:sz w:val="24"/>
          <w:szCs w:val="24"/>
          <w:lang w:eastAsia="el-GR"/>
        </w:rPr>
        <w:t xml:space="preserve">. </w:t>
      </w:r>
    </w:p>
    <w:p w:rsidR="005E1BBF" w:rsidRPr="005E1BBF" w:rsidRDefault="005E1BBF" w:rsidP="005E1BBF">
      <w:pPr>
        <w:shd w:val="clear" w:color="auto" w:fill="FFFFFF"/>
        <w:spacing w:after="0" w:line="600" w:lineRule="auto"/>
        <w:ind w:firstLine="720"/>
        <w:contextualSpacing/>
        <w:jc w:val="both"/>
        <w:rPr>
          <w:rFonts w:ascii="Arial" w:eastAsia="SimSun" w:hAnsi="Arial" w:cs="Arial"/>
          <w:sz w:val="24"/>
          <w:szCs w:val="24"/>
          <w:lang w:eastAsia="zh-CN"/>
        </w:rPr>
      </w:pPr>
      <w:r w:rsidRPr="005E1BBF">
        <w:rPr>
          <w:rFonts w:ascii="Arial" w:hAnsi="Arial" w:cs="Arial"/>
          <w:b/>
          <w:color w:val="111111"/>
          <w:sz w:val="24"/>
          <w:szCs w:val="24"/>
          <w:lang w:eastAsia="el-GR"/>
        </w:rPr>
        <w:lastRenderedPageBreak/>
        <w:t xml:space="preserve">ΝΙΚΟΛΑΟΣ ΤΑΓΑΡΑΣ (Υφυπουργός Περιβάλλοντος και Ενέργειας): </w:t>
      </w:r>
      <w:r w:rsidRPr="005E1BBF">
        <w:rPr>
          <w:rFonts w:ascii="Arial" w:eastAsia="SimSun" w:hAnsi="Arial" w:cs="Arial"/>
          <w:sz w:val="24"/>
          <w:szCs w:val="24"/>
          <w:lang w:eastAsia="zh-CN"/>
        </w:rPr>
        <w:t xml:space="preserve">Ευχαριστώ, κύριε Πρόεδρε. </w:t>
      </w:r>
    </w:p>
    <w:p w:rsidR="005E1BBF" w:rsidRPr="005E1BBF" w:rsidRDefault="005E1BBF" w:rsidP="005E1BBF">
      <w:pPr>
        <w:shd w:val="clear" w:color="auto" w:fill="FFFFFF"/>
        <w:spacing w:after="0" w:line="600" w:lineRule="auto"/>
        <w:ind w:firstLine="720"/>
        <w:contextualSpacing/>
        <w:jc w:val="both"/>
        <w:rPr>
          <w:rFonts w:ascii="Arial" w:eastAsia="SimSun" w:hAnsi="Arial" w:cs="Arial"/>
          <w:sz w:val="24"/>
          <w:szCs w:val="24"/>
          <w:lang w:eastAsia="zh-CN"/>
        </w:rPr>
      </w:pPr>
      <w:r w:rsidRPr="005E1BBF">
        <w:rPr>
          <w:rFonts w:ascii="Arial" w:hAnsi="Arial" w:cs="Arial"/>
          <w:color w:val="111111"/>
          <w:sz w:val="24"/>
          <w:szCs w:val="24"/>
          <w:lang w:eastAsia="el-GR"/>
        </w:rPr>
        <w:t>Κ</w:t>
      </w:r>
      <w:r w:rsidRPr="005E1BBF">
        <w:rPr>
          <w:rFonts w:ascii="Arial" w:eastAsia="SimSun" w:hAnsi="Arial" w:cs="Arial"/>
          <w:sz w:val="24"/>
          <w:szCs w:val="24"/>
          <w:lang w:eastAsia="zh-CN"/>
        </w:rPr>
        <w:t xml:space="preserve">ύριε συνάδελφε, είπα στην αρχή, θα το πω και τώρα, ότι σέβομαι και την αγωνία, αλλά συμμερίζομαι και την ανάγκη επιτάχυνσης της διαδικασίας έναρξης και ολοκλήρωσης του σχεδιασμού. </w:t>
      </w:r>
    </w:p>
    <w:p w:rsidR="005E1BBF" w:rsidRPr="005E1BBF" w:rsidRDefault="005E1BBF" w:rsidP="005E1BBF">
      <w:pPr>
        <w:shd w:val="clear" w:color="auto" w:fill="FFFFFF"/>
        <w:spacing w:after="0" w:line="600" w:lineRule="auto"/>
        <w:ind w:firstLine="720"/>
        <w:contextualSpacing/>
        <w:jc w:val="both"/>
        <w:rPr>
          <w:rFonts w:ascii="Arial" w:eastAsia="SimSun" w:hAnsi="Arial" w:cs="Arial"/>
          <w:sz w:val="24"/>
          <w:szCs w:val="24"/>
          <w:lang w:eastAsia="zh-CN"/>
        </w:rPr>
      </w:pPr>
      <w:r w:rsidRPr="005E1BBF">
        <w:rPr>
          <w:rFonts w:ascii="Arial" w:hAnsi="Arial" w:cs="Arial"/>
          <w:color w:val="111111"/>
          <w:sz w:val="24"/>
          <w:szCs w:val="24"/>
          <w:lang w:eastAsia="el-GR"/>
        </w:rPr>
        <w:t>Ό</w:t>
      </w:r>
      <w:r w:rsidRPr="005E1BBF">
        <w:rPr>
          <w:rFonts w:ascii="Arial" w:eastAsia="SimSun" w:hAnsi="Arial" w:cs="Arial"/>
          <w:sz w:val="24"/>
          <w:szCs w:val="24"/>
          <w:lang w:eastAsia="zh-CN"/>
        </w:rPr>
        <w:t xml:space="preserve">πως είπα και πριν, ήδη η διαγωνιστική διαδικασία είναι στον «αέρα» και τον επόμενο μήνα θα κατατεθούν οι προσφορές, με εκτιμώμενο χρόνο, εκτός και αν υπάρξουν ενστάσεις, μέχρι τέλος του χρόνου, αρχές του επόμενου, δηλαδή μέσα Γενάρη, να έχουμε τον μελετητή για να ξεκινήσει τη μελέτη και με χρόνο ολοκλήρωσης της μελέτης έναν χρόνο.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Θέλω να σας πω ότι ένας τέτοιος σχεδιασμός, σε έναν χρόνο να ολοκληρωθούν τόσες μελέτες, με τέτοιες διαδικασίες, δεν έχει υπάρξει ποτέ. Ξέρετε πόσα χρόνια έκαναν τα γενικά πολεοδομικά σχέδια, τα οποία αντικαθιστούν το Ειδικό Πολεοδομικό Σχέδιο σε μια περιοχή ευρύτερη; Έκαναν και είκοσι και τριάντα χρόνια. Στο Μάτι έναν χρόνο είχαμε βάλει ως στόχο την ολοκλήρωση του ειδικού πολεοδομικού σχεδίου. Άρα ως χρόνος είναι ίδιος και εδώ. Να είστε βέβαιος ότι θα παρακολουθούμε και προσωπικά θα παρακολουθώ τις εξελίξεις. Αν χρειαστεί οποιαδήποτε παρέμβαση για να μπορέσουμε να ελαχιστοποιήσουμε χρόνους, να είστε βέβαιος ότι θα το κάνουμε.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lastRenderedPageBreak/>
        <w:t xml:space="preserve">Σε ό,τι αφορά την ανάγκη μεταφοράς οικισμών, σας είπα ότι το εργαλείο του Ειδικού Πολεοδομικού Σχεδίου, ακριβώς επειδή εγκρίνεται με προεδρικό διάταγμα, άρα υπάρχει ασφάλεια δικαίου, παρέχεται η δυνατότητα -αυτό δεν μπορούσε να γίνει πριν- και να </w:t>
      </w:r>
      <w:proofErr w:type="spellStart"/>
      <w:r w:rsidRPr="005E1BBF">
        <w:rPr>
          <w:rFonts w:ascii="Arial" w:hAnsi="Arial"/>
          <w:sz w:val="24"/>
          <w:szCs w:val="24"/>
          <w:lang w:eastAsia="el-GR"/>
        </w:rPr>
        <w:t>οριοθετηθούν</w:t>
      </w:r>
      <w:proofErr w:type="spellEnd"/>
      <w:r w:rsidRPr="005E1BBF">
        <w:rPr>
          <w:rFonts w:ascii="Arial" w:hAnsi="Arial"/>
          <w:sz w:val="24"/>
          <w:szCs w:val="24"/>
          <w:lang w:eastAsia="el-GR"/>
        </w:rPr>
        <w:t xml:space="preserve"> οι οικισμοί και να επεκταθούν σχέδια πόλης και να γίνουν παρεμβάσεις ουσιαστικές και για το </w:t>
      </w:r>
      <w:proofErr w:type="spellStart"/>
      <w:r w:rsidRPr="005E1BBF">
        <w:rPr>
          <w:rFonts w:ascii="Arial" w:hAnsi="Arial"/>
          <w:sz w:val="24"/>
          <w:szCs w:val="24"/>
          <w:lang w:eastAsia="el-GR"/>
        </w:rPr>
        <w:t>Ρουσοχώρι</w:t>
      </w:r>
      <w:proofErr w:type="spellEnd"/>
      <w:r w:rsidRPr="005E1BBF">
        <w:rPr>
          <w:rFonts w:ascii="Arial" w:hAnsi="Arial"/>
          <w:sz w:val="24"/>
          <w:szCs w:val="24"/>
          <w:lang w:eastAsia="el-GR"/>
        </w:rPr>
        <w:t xml:space="preserve"> για τους λόγους που αναφερθήκατε ή για άλλους οικισμούς λόγω φαινομένων κατολίσθησης.</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 xml:space="preserve">Είναι, λοιπόν, η χρυσή ευκαιρία μέσα από την καταστροφή να γίνει κάτι που τουλάχιστον θα οργανώσει και θα δρομολογήσει την ανάπτυξη της περιοχής που υπέστη τόσες πολλές ζημιές, για να αναπτυχθεί και να ξαναγεννηθεί κάτι πιο οργανωμένο, που θα αντέχει στον χρόνο, που θα δημιουργεί προϋποθέσεις και για την ποιότητα ζωής και για το περιβάλλον, αλλά και για την κοινωνία ολόκληρη.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Με αυτές, λοιπόν, τις παρατηρήσεις, ξαναλέω και σεβόμενος την αγωνία σας και σας λέω ότι είναι και δική μας αγωνία, αλλά και ευθύνη, στους στόχους που βάλατε -και αναφέρομαι στους χρόνους- θα είμαστε εδώ και θα είμαστε μαζί να παρακολουθούμε την εξέλιξη. Και επαναλαμβάνω, εάν θα χρειαστεί οποιαδήποτε παρέμβαση για να βρούμε τη σωστή λύση, τον ολοκληρωμένο σχεδιασμό στο συντομότερο χρόνο, να είστε βέβαιος ότι θα το κάνουμε.</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b/>
          <w:sz w:val="24"/>
          <w:szCs w:val="24"/>
          <w:lang w:eastAsia="el-GR"/>
        </w:rPr>
        <w:lastRenderedPageBreak/>
        <w:t xml:space="preserve">ΠΡΟΕΔΡΕΥΩΝ (Αθανάσιος Μπούρας): </w:t>
      </w:r>
      <w:r w:rsidRPr="005E1BBF">
        <w:rPr>
          <w:rFonts w:ascii="Arial" w:hAnsi="Arial"/>
          <w:sz w:val="24"/>
          <w:szCs w:val="24"/>
          <w:lang w:eastAsia="el-GR"/>
        </w:rPr>
        <w:t xml:space="preserve">Ευχαριστούμε, κύριε Υπουργέ. </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Κυρίες και κύριοι συνάδελφοι, ολοκληρώθηκε η συζήτηση των επίκαιρων ερωτήσεων.</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sz w:val="24"/>
          <w:szCs w:val="24"/>
          <w:lang w:eastAsia="el-GR"/>
        </w:rPr>
        <w:t>Δέχεστε στο σημείο αυτό να λύσουμε τη συνεδρίαση;</w:t>
      </w:r>
    </w:p>
    <w:p w:rsidR="005E1BBF" w:rsidRPr="005E1BBF" w:rsidRDefault="005E1BBF" w:rsidP="005E1BBF">
      <w:pPr>
        <w:spacing w:after="0" w:line="600" w:lineRule="auto"/>
        <w:ind w:firstLine="720"/>
        <w:jc w:val="both"/>
        <w:rPr>
          <w:rFonts w:ascii="Arial" w:hAnsi="Arial"/>
          <w:sz w:val="24"/>
          <w:szCs w:val="24"/>
          <w:lang w:eastAsia="el-GR"/>
        </w:rPr>
      </w:pPr>
      <w:r w:rsidRPr="005E1BBF">
        <w:rPr>
          <w:rFonts w:ascii="Arial" w:hAnsi="Arial"/>
          <w:b/>
          <w:bCs/>
          <w:sz w:val="24"/>
          <w:szCs w:val="24"/>
          <w:lang w:eastAsia="el-GR"/>
        </w:rPr>
        <w:t xml:space="preserve">ΟΛΟΙ ΟΙ ΒΟΥΛΕΥΤΕΣ: </w:t>
      </w:r>
      <w:r w:rsidRPr="005E1BBF">
        <w:rPr>
          <w:rFonts w:ascii="Arial" w:hAnsi="Arial"/>
          <w:sz w:val="24"/>
          <w:szCs w:val="24"/>
          <w:lang w:eastAsia="el-GR"/>
        </w:rPr>
        <w:t>Μάλιστα, μάλιστα.</w:t>
      </w:r>
    </w:p>
    <w:p w:rsidR="005E1BBF" w:rsidRPr="005E1BBF" w:rsidRDefault="005E1BBF" w:rsidP="005E1BBF">
      <w:pPr>
        <w:spacing w:after="0" w:line="600" w:lineRule="auto"/>
        <w:ind w:firstLine="720"/>
        <w:jc w:val="both"/>
        <w:rPr>
          <w:rFonts w:ascii="Arial" w:hAnsi="Arial"/>
          <w:color w:val="000000" w:themeColor="text1"/>
          <w:sz w:val="24"/>
          <w:szCs w:val="24"/>
          <w:lang w:eastAsia="el-GR"/>
        </w:rPr>
      </w:pPr>
      <w:r w:rsidRPr="005E1BBF">
        <w:rPr>
          <w:rFonts w:ascii="Arial" w:hAnsi="Arial"/>
          <w:b/>
          <w:bCs/>
          <w:sz w:val="24"/>
          <w:szCs w:val="24"/>
          <w:lang w:eastAsia="el-GR"/>
        </w:rPr>
        <w:t xml:space="preserve">ΠΡΟΕΔΡΕΥΩΝ (Αθανάσιος Μπούρας): </w:t>
      </w:r>
      <w:r w:rsidRPr="005E1BBF">
        <w:rPr>
          <w:rFonts w:ascii="Arial" w:hAnsi="Arial"/>
          <w:sz w:val="24"/>
          <w:szCs w:val="24"/>
          <w:lang w:eastAsia="el-GR"/>
        </w:rPr>
        <w:t xml:space="preserve">Με τη συναίνεση του Σώματος και ώρα 11.58΄ λύεται η συνεδρίαση για τη Δευτέρα 11 Οκτωβρίου 2021 και ώρα 9.00΄, με αντικείμενο εργασιών του Σώματος: α) κοινοβουλευτικό έλεγχο, συζήτηση επικαίρων ερωτήσεων </w:t>
      </w:r>
      <w:r w:rsidRPr="005E1BBF">
        <w:rPr>
          <w:rFonts w:ascii="Arial" w:hAnsi="Arial"/>
          <w:color w:val="000000" w:themeColor="text1"/>
          <w:sz w:val="24"/>
          <w:szCs w:val="24"/>
          <w:lang w:eastAsia="el-GR"/>
        </w:rPr>
        <w:t>και β) νομοθετική εργασία, σύμφωνα με την ημερήσια διάταξη που έχει διανεμηθεί.</w:t>
      </w:r>
    </w:p>
    <w:p w:rsidR="005E1BBF" w:rsidRPr="005E1BBF" w:rsidRDefault="005E1BBF" w:rsidP="005E1BBF">
      <w:pPr>
        <w:spacing w:after="0" w:line="600" w:lineRule="auto"/>
        <w:jc w:val="both"/>
        <w:rPr>
          <w:rFonts w:ascii="Arial" w:hAnsi="Arial"/>
          <w:sz w:val="24"/>
          <w:szCs w:val="24"/>
          <w:lang w:eastAsia="el-GR"/>
        </w:rPr>
      </w:pPr>
      <w:r w:rsidRPr="005E1BBF">
        <w:rPr>
          <w:rFonts w:ascii="Arial" w:hAnsi="Arial"/>
          <w:b/>
          <w:bCs/>
          <w:sz w:val="24"/>
          <w:szCs w:val="24"/>
          <w:lang w:eastAsia="el-GR"/>
        </w:rPr>
        <w:t>Ο ΠΡΟΕΔΡΟΣ                                                                 ΟΙ ΓΡΑΜΜΑΤΕΙΣ</w:t>
      </w:r>
    </w:p>
    <w:sectPr w:rsidR="005E1BBF" w:rsidRPr="005E1BB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πανός Γεώργιος">
    <w15:presenceInfo w15:providerId="AD" w15:userId="S-1-5-21-448539723-1004336348-682003330-66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02E"/>
    <w:rsid w:val="0042020D"/>
    <w:rsid w:val="005E1BBF"/>
    <w:rsid w:val="0089502E"/>
    <w:rsid w:val="00964843"/>
    <w:rsid w:val="009E7251"/>
    <w:rsid w:val="00A760CB"/>
    <w:rsid w:val="00D76043"/>
    <w:rsid w:val="00E75AC3"/>
    <w:rsid w:val="00FC56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5ABCC"/>
  <w15:chartTrackingRefBased/>
  <w15:docId w15:val="{39F64C34-F168-41C9-8CFB-8CC981FC2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line="60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020D"/>
    <w:pPr>
      <w:spacing w:after="200" w:line="276" w:lineRule="auto"/>
      <w:ind w:firstLine="0"/>
      <w:jc w:val="left"/>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5E1BBF"/>
  </w:style>
  <w:style w:type="paragraph" w:styleId="a3">
    <w:name w:val="Balloon Text"/>
    <w:basedOn w:val="a"/>
    <w:link w:val="Char"/>
    <w:uiPriority w:val="99"/>
    <w:semiHidden/>
    <w:unhideWhenUsed/>
    <w:rsid w:val="005E1BBF"/>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5E1BBF"/>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617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113</Pages>
  <Words>21494</Words>
  <Characters>116071</Characters>
  <Application>Microsoft Office Word</Application>
  <DocSecurity>0</DocSecurity>
  <Lines>967</Lines>
  <Paragraphs>274</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137291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Σπανός Γεώργιος</dc:creator>
  <cp:keywords/>
  <dc:description/>
  <cp:lastModifiedBy>Σπανός Γεώργιος</cp:lastModifiedBy>
  <cp:revision>5</cp:revision>
  <dcterms:created xsi:type="dcterms:W3CDTF">2021-10-13T16:30:00Z</dcterms:created>
  <dcterms:modified xsi:type="dcterms:W3CDTF">2021-10-14T07:32:00Z</dcterms:modified>
</cp:coreProperties>
</file>