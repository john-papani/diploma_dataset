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80D69" w14:textId="77777777" w:rsidR="00CA2DE4" w:rsidRPr="00CA2DE4" w:rsidRDefault="00CA2DE4" w:rsidP="00CA2DE4">
      <w:pPr>
        <w:spacing w:after="0" w:line="360" w:lineRule="auto"/>
        <w:rPr>
          <w:ins w:id="0" w:author="Φλούδα Χριστίνα" w:date="2018-10-29T11:54:00Z"/>
          <w:rFonts w:eastAsia="Times New Roman"/>
          <w:szCs w:val="24"/>
          <w:lang w:eastAsia="en-US"/>
        </w:rPr>
      </w:pPr>
      <w:bookmarkStart w:id="1" w:name="_GoBack"/>
      <w:bookmarkEnd w:id="1"/>
      <w:ins w:id="2" w:author="Φλούδα Χριστίνα" w:date="2018-10-29T11:54:00Z">
        <w:r w:rsidRPr="00CA2DE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75756C6" w14:textId="77777777" w:rsidR="00CA2DE4" w:rsidRPr="00CA2DE4" w:rsidRDefault="00CA2DE4" w:rsidP="00CA2DE4">
      <w:pPr>
        <w:spacing w:after="0" w:line="360" w:lineRule="auto"/>
        <w:rPr>
          <w:ins w:id="3" w:author="Φλούδα Χριστίνα" w:date="2018-10-29T11:54:00Z"/>
          <w:rFonts w:eastAsia="Times New Roman"/>
          <w:szCs w:val="24"/>
          <w:lang w:eastAsia="en-US"/>
        </w:rPr>
      </w:pPr>
    </w:p>
    <w:p w14:paraId="4CA8DDD8" w14:textId="77777777" w:rsidR="00CA2DE4" w:rsidRPr="00CA2DE4" w:rsidRDefault="00CA2DE4" w:rsidP="00CA2DE4">
      <w:pPr>
        <w:spacing w:after="0" w:line="360" w:lineRule="auto"/>
        <w:rPr>
          <w:ins w:id="4" w:author="Φλούδα Χριστίνα" w:date="2018-10-29T11:54:00Z"/>
          <w:rFonts w:eastAsia="Times New Roman"/>
          <w:szCs w:val="24"/>
          <w:lang w:eastAsia="en-US"/>
        </w:rPr>
      </w:pPr>
      <w:ins w:id="5" w:author="Φλούδα Χριστίνα" w:date="2018-10-29T11:54:00Z">
        <w:r w:rsidRPr="00CA2DE4">
          <w:rPr>
            <w:rFonts w:eastAsia="Times New Roman"/>
            <w:szCs w:val="24"/>
            <w:lang w:eastAsia="en-US"/>
          </w:rPr>
          <w:t>ΠΙΝΑΚΑΣ ΠΕΡΙΕΧΟΜΕΝΩΝ</w:t>
        </w:r>
      </w:ins>
    </w:p>
    <w:p w14:paraId="0553813D" w14:textId="77777777" w:rsidR="00CA2DE4" w:rsidRPr="00CA2DE4" w:rsidRDefault="00CA2DE4" w:rsidP="00CA2DE4">
      <w:pPr>
        <w:spacing w:after="0" w:line="360" w:lineRule="auto"/>
        <w:rPr>
          <w:ins w:id="6" w:author="Φλούδα Χριστίνα" w:date="2018-10-29T11:54:00Z"/>
          <w:rFonts w:eastAsia="Times New Roman"/>
          <w:szCs w:val="24"/>
          <w:lang w:eastAsia="en-US"/>
        </w:rPr>
      </w:pPr>
      <w:ins w:id="7" w:author="Φλούδα Χριστίνα" w:date="2018-10-29T11:54:00Z">
        <w:r w:rsidRPr="00CA2DE4">
          <w:rPr>
            <w:rFonts w:eastAsia="Times New Roman"/>
            <w:szCs w:val="24"/>
            <w:lang w:eastAsia="en-US"/>
          </w:rPr>
          <w:t xml:space="preserve">ΙΖ΄ ΠΕΡΙΟΔΟΣ </w:t>
        </w:r>
      </w:ins>
    </w:p>
    <w:p w14:paraId="6F91A57F" w14:textId="77777777" w:rsidR="00CA2DE4" w:rsidRPr="00CA2DE4" w:rsidRDefault="00CA2DE4" w:rsidP="00CA2DE4">
      <w:pPr>
        <w:spacing w:after="0" w:line="360" w:lineRule="auto"/>
        <w:rPr>
          <w:ins w:id="8" w:author="Φλούδα Χριστίνα" w:date="2018-10-29T11:54:00Z"/>
          <w:rFonts w:eastAsia="Times New Roman"/>
          <w:szCs w:val="24"/>
          <w:lang w:eastAsia="en-US"/>
        </w:rPr>
      </w:pPr>
      <w:ins w:id="9" w:author="Φλούδα Χριστίνα" w:date="2018-10-29T11:54:00Z">
        <w:r w:rsidRPr="00CA2DE4">
          <w:rPr>
            <w:rFonts w:eastAsia="Times New Roman"/>
            <w:szCs w:val="24"/>
            <w:lang w:eastAsia="en-US"/>
          </w:rPr>
          <w:t>ΠΡΟΕΔΡΕΥΟΜΕΝΗΣ ΚΟΙΝΟΒΟΥΛΕΥΤΙΚΗΣ ΔΗΜΟΚΡΑΤΙΑΣ</w:t>
        </w:r>
      </w:ins>
    </w:p>
    <w:p w14:paraId="4186FD03" w14:textId="77777777" w:rsidR="00CA2DE4" w:rsidRPr="00CA2DE4" w:rsidRDefault="00CA2DE4" w:rsidP="00CA2DE4">
      <w:pPr>
        <w:spacing w:after="0" w:line="360" w:lineRule="auto"/>
        <w:rPr>
          <w:ins w:id="10" w:author="Φλούδα Χριστίνα" w:date="2018-10-29T11:54:00Z"/>
          <w:rFonts w:eastAsia="Times New Roman"/>
          <w:szCs w:val="24"/>
          <w:lang w:eastAsia="en-US"/>
        </w:rPr>
      </w:pPr>
      <w:ins w:id="11" w:author="Φλούδα Χριστίνα" w:date="2018-10-29T11:54:00Z">
        <w:r w:rsidRPr="00CA2DE4">
          <w:rPr>
            <w:rFonts w:eastAsia="Times New Roman"/>
            <w:szCs w:val="24"/>
            <w:lang w:eastAsia="en-US"/>
          </w:rPr>
          <w:t>ΣΥΝΟΔΟΣ Δ΄</w:t>
        </w:r>
      </w:ins>
    </w:p>
    <w:p w14:paraId="72A529F0" w14:textId="77777777" w:rsidR="00CA2DE4" w:rsidRPr="00CA2DE4" w:rsidRDefault="00CA2DE4" w:rsidP="00CA2DE4">
      <w:pPr>
        <w:spacing w:after="0" w:line="360" w:lineRule="auto"/>
        <w:rPr>
          <w:ins w:id="12" w:author="Φλούδα Χριστίνα" w:date="2018-10-29T11:54:00Z"/>
          <w:rFonts w:eastAsia="Times New Roman"/>
          <w:szCs w:val="24"/>
          <w:lang w:eastAsia="en-US"/>
        </w:rPr>
      </w:pPr>
    </w:p>
    <w:p w14:paraId="4546D1D3" w14:textId="77777777" w:rsidR="00CA2DE4" w:rsidRPr="00CA2DE4" w:rsidRDefault="00CA2DE4" w:rsidP="00CA2DE4">
      <w:pPr>
        <w:spacing w:after="0" w:line="360" w:lineRule="auto"/>
        <w:rPr>
          <w:ins w:id="13" w:author="Φλούδα Χριστίνα" w:date="2018-10-29T11:54:00Z"/>
          <w:rFonts w:eastAsia="Times New Roman"/>
          <w:szCs w:val="24"/>
          <w:lang w:eastAsia="en-US"/>
        </w:rPr>
      </w:pPr>
      <w:ins w:id="14" w:author="Φλούδα Χριστίνα" w:date="2018-10-29T11:54:00Z">
        <w:r w:rsidRPr="00CA2DE4">
          <w:rPr>
            <w:rFonts w:eastAsia="Times New Roman"/>
            <w:szCs w:val="24"/>
            <w:lang w:eastAsia="en-US"/>
          </w:rPr>
          <w:t>ΣΥΝΕΔΡΙΑΣΗ ΙΓ΄</w:t>
        </w:r>
      </w:ins>
    </w:p>
    <w:p w14:paraId="48EC6C62" w14:textId="77777777" w:rsidR="00CA2DE4" w:rsidRPr="00CA2DE4" w:rsidRDefault="00CA2DE4" w:rsidP="00CA2DE4">
      <w:pPr>
        <w:spacing w:after="0" w:line="360" w:lineRule="auto"/>
        <w:rPr>
          <w:ins w:id="15" w:author="Φλούδα Χριστίνα" w:date="2018-10-29T11:54:00Z"/>
          <w:rFonts w:eastAsia="Times New Roman"/>
          <w:szCs w:val="24"/>
          <w:lang w:eastAsia="en-US"/>
        </w:rPr>
      </w:pPr>
      <w:ins w:id="16" w:author="Φλούδα Χριστίνα" w:date="2018-10-29T11:54:00Z">
        <w:r w:rsidRPr="00CA2DE4">
          <w:rPr>
            <w:rFonts w:eastAsia="Times New Roman"/>
            <w:szCs w:val="24"/>
            <w:lang w:eastAsia="en-US"/>
          </w:rPr>
          <w:t>Δευτέρα  22 Οκτωβρίου 2018</w:t>
        </w:r>
      </w:ins>
    </w:p>
    <w:p w14:paraId="3106D88C" w14:textId="77777777" w:rsidR="00CA2DE4" w:rsidRPr="00CA2DE4" w:rsidRDefault="00CA2DE4" w:rsidP="00CA2DE4">
      <w:pPr>
        <w:spacing w:after="0" w:line="360" w:lineRule="auto"/>
        <w:rPr>
          <w:ins w:id="17" w:author="Φλούδα Χριστίνα" w:date="2018-10-29T11:54:00Z"/>
          <w:rFonts w:eastAsia="Times New Roman"/>
          <w:szCs w:val="24"/>
          <w:lang w:eastAsia="en-US"/>
        </w:rPr>
      </w:pPr>
    </w:p>
    <w:p w14:paraId="6EAE50BE" w14:textId="77777777" w:rsidR="00CA2DE4" w:rsidRPr="00CA2DE4" w:rsidRDefault="00CA2DE4" w:rsidP="00CA2DE4">
      <w:pPr>
        <w:spacing w:after="0" w:line="360" w:lineRule="auto"/>
        <w:rPr>
          <w:ins w:id="18" w:author="Φλούδα Χριστίνα" w:date="2018-10-29T11:54:00Z"/>
          <w:rFonts w:eastAsia="Times New Roman"/>
          <w:szCs w:val="24"/>
          <w:lang w:eastAsia="en-US"/>
        </w:rPr>
      </w:pPr>
      <w:ins w:id="19" w:author="Φλούδα Χριστίνα" w:date="2018-10-29T11:54:00Z">
        <w:r w:rsidRPr="00CA2DE4">
          <w:rPr>
            <w:rFonts w:eastAsia="Times New Roman"/>
            <w:szCs w:val="24"/>
            <w:lang w:eastAsia="en-US"/>
          </w:rPr>
          <w:t>ΘΕΜΑΤΑ</w:t>
        </w:r>
      </w:ins>
    </w:p>
    <w:p w14:paraId="305C79B8" w14:textId="77777777" w:rsidR="00CA2DE4" w:rsidRPr="00CA2DE4" w:rsidRDefault="00CA2DE4" w:rsidP="00CA2DE4">
      <w:pPr>
        <w:spacing w:after="0" w:line="360" w:lineRule="auto"/>
        <w:rPr>
          <w:ins w:id="20" w:author="Φλούδα Χριστίνα" w:date="2018-10-29T11:54:00Z"/>
          <w:rFonts w:eastAsia="Times New Roman"/>
          <w:szCs w:val="24"/>
          <w:lang w:eastAsia="en-US"/>
        </w:rPr>
      </w:pPr>
      <w:ins w:id="21" w:author="Φλούδα Χριστίνα" w:date="2018-10-29T11:54:00Z">
        <w:r w:rsidRPr="00CA2DE4">
          <w:rPr>
            <w:rFonts w:eastAsia="Times New Roman"/>
            <w:szCs w:val="24"/>
            <w:lang w:eastAsia="en-US"/>
          </w:rPr>
          <w:t xml:space="preserve"> </w:t>
        </w:r>
        <w:r w:rsidRPr="00CA2DE4">
          <w:rPr>
            <w:rFonts w:eastAsia="Times New Roman"/>
            <w:szCs w:val="24"/>
            <w:lang w:eastAsia="en-US"/>
          </w:rPr>
          <w:br/>
          <w:t xml:space="preserve">Α. ΕΙΔΙΚΑ ΘΕΜΑΤΑ </w:t>
        </w:r>
        <w:r w:rsidRPr="00CA2DE4">
          <w:rPr>
            <w:rFonts w:eastAsia="Times New Roman"/>
            <w:szCs w:val="24"/>
            <w:lang w:eastAsia="en-US"/>
          </w:rPr>
          <w:br/>
          <w:t xml:space="preserve">1.  Άδεια απουσίας των Βουλευτών κ.κ. Α. </w:t>
        </w:r>
        <w:proofErr w:type="spellStart"/>
        <w:r w:rsidRPr="00CA2DE4">
          <w:rPr>
            <w:rFonts w:eastAsia="Times New Roman"/>
            <w:szCs w:val="24"/>
            <w:lang w:eastAsia="en-US"/>
          </w:rPr>
          <w:t>Κατσανιώτη</w:t>
        </w:r>
        <w:proofErr w:type="spellEnd"/>
        <w:r w:rsidRPr="00CA2DE4">
          <w:rPr>
            <w:rFonts w:eastAsia="Times New Roman"/>
            <w:szCs w:val="24"/>
            <w:lang w:eastAsia="en-US"/>
          </w:rPr>
          <w:t xml:space="preserve">, Θ. Θεοχάρη, Κ. Παυλίδη και Ν. Νικολόπουλο, σελ. </w:t>
        </w:r>
        <w:r w:rsidRPr="00CA2DE4">
          <w:rPr>
            <w:rFonts w:eastAsia="Times New Roman"/>
            <w:szCs w:val="24"/>
            <w:lang w:eastAsia="en-US"/>
          </w:rPr>
          <w:br/>
          <w:t xml:space="preserve">2. Ανακοινώνεται ότι τη συνεδρίαση παρακολουθούν μαθητές από το 2ο Γενικό Λύκειο Τρίπολης, σελ. </w:t>
        </w:r>
        <w:r w:rsidRPr="00CA2DE4">
          <w:rPr>
            <w:rFonts w:eastAsia="Times New Roman"/>
            <w:szCs w:val="24"/>
            <w:lang w:eastAsia="en-US"/>
          </w:rPr>
          <w:br/>
          <w:t xml:space="preserve">3. Επί διαδικαστικού θέματος, σελ. </w:t>
        </w:r>
        <w:r w:rsidRPr="00CA2DE4">
          <w:rPr>
            <w:rFonts w:eastAsia="Times New Roman"/>
            <w:szCs w:val="24"/>
            <w:lang w:eastAsia="en-US"/>
          </w:rPr>
          <w:br/>
          <w:t xml:space="preserve">4. Επί του Κανονισμού, σελ. </w:t>
        </w:r>
        <w:r w:rsidRPr="00CA2DE4">
          <w:rPr>
            <w:rFonts w:eastAsia="Times New Roman"/>
            <w:szCs w:val="24"/>
            <w:lang w:eastAsia="en-US"/>
          </w:rPr>
          <w:br/>
          <w:t xml:space="preserve">5. Επί προσωπικού θέματος, σελ. </w:t>
        </w:r>
        <w:r w:rsidRPr="00CA2DE4">
          <w:rPr>
            <w:rFonts w:eastAsia="Times New Roman"/>
            <w:szCs w:val="24"/>
            <w:lang w:eastAsia="en-US"/>
          </w:rPr>
          <w:br/>
          <w:t xml:space="preserve"> </w:t>
        </w:r>
        <w:r w:rsidRPr="00CA2DE4">
          <w:rPr>
            <w:rFonts w:eastAsia="Times New Roman"/>
            <w:szCs w:val="24"/>
            <w:lang w:eastAsia="en-US"/>
          </w:rPr>
          <w:br/>
          <w:t xml:space="preserve">Β. ΚΟΙΝΟΒΟΥΛΕΥΤΙΚΟΣ ΕΛΕΓΧΟΣ </w:t>
        </w:r>
        <w:r w:rsidRPr="00CA2DE4">
          <w:rPr>
            <w:rFonts w:eastAsia="Times New Roman"/>
            <w:szCs w:val="24"/>
            <w:lang w:eastAsia="en-US"/>
          </w:rPr>
          <w:br/>
          <w:t>1. Συζήτηση επικαίρων ερωτήσεων:</w:t>
        </w:r>
        <w:r w:rsidRPr="00CA2DE4">
          <w:rPr>
            <w:rFonts w:eastAsia="Times New Roman"/>
            <w:szCs w:val="24"/>
            <w:lang w:eastAsia="en-US"/>
          </w:rPr>
          <w:br/>
          <w:t xml:space="preserve">    α) Προς τον Υπουργό Οικονομικών, με θέμα: «Η αύξηση του ΦΠΑ στις συναυλίες στο 24% είναι καταστροφική για την ελληνική μουσική και τους  Έλληνες δημιουργούς και καλλιτέχνες», σελ. </w:t>
        </w:r>
        <w:r w:rsidRPr="00CA2DE4">
          <w:rPr>
            <w:rFonts w:eastAsia="Times New Roman"/>
            <w:szCs w:val="24"/>
            <w:lang w:eastAsia="en-US"/>
          </w:rPr>
          <w:br/>
          <w:t xml:space="preserve">    β) Προς τον Υπουργό Υγείας:</w:t>
        </w:r>
        <w:r w:rsidRPr="00CA2DE4">
          <w:rPr>
            <w:rFonts w:eastAsia="Times New Roman"/>
            <w:szCs w:val="24"/>
            <w:lang w:eastAsia="en-US"/>
          </w:rPr>
          <w:br/>
          <w:t xml:space="preserve">        i. με θέμα: «Γιατί δεν κάνετε δεκτή την τροπολογία της ΔΗΣΥ για τη λειτουργία χώρων ιατρικώς εποπτευόμενης χρήσης </w:t>
        </w:r>
        <w:proofErr w:type="spellStart"/>
        <w:r w:rsidRPr="00CA2DE4">
          <w:rPr>
            <w:rFonts w:eastAsia="Times New Roman"/>
            <w:szCs w:val="24"/>
            <w:lang w:eastAsia="en-US"/>
          </w:rPr>
          <w:t>ψυχότροπων</w:t>
        </w:r>
        <w:proofErr w:type="spellEnd"/>
        <w:r w:rsidRPr="00CA2DE4">
          <w:rPr>
            <w:rFonts w:eastAsia="Times New Roman"/>
            <w:szCs w:val="24"/>
            <w:lang w:eastAsia="en-US"/>
          </w:rPr>
          <w:t xml:space="preserve"> ουσιών; Μπορεί να εκπονηθεί Εθνικό Σχέδιο Δράσης κατά των Ναρκωτικών δίχως Εθνικό Συντονιστή;», σελ. </w:t>
        </w:r>
        <w:r w:rsidRPr="00CA2DE4">
          <w:rPr>
            <w:rFonts w:eastAsia="Times New Roman"/>
            <w:szCs w:val="24"/>
            <w:lang w:eastAsia="en-US"/>
          </w:rPr>
          <w:br/>
          <w:t xml:space="preserve">        </w:t>
        </w:r>
        <w:proofErr w:type="spellStart"/>
        <w:r w:rsidRPr="00CA2DE4">
          <w:rPr>
            <w:rFonts w:eastAsia="Times New Roman"/>
            <w:szCs w:val="24"/>
            <w:lang w:eastAsia="en-US"/>
          </w:rPr>
          <w:t>ii</w:t>
        </w:r>
        <w:proofErr w:type="spellEnd"/>
        <w:r w:rsidRPr="00CA2DE4">
          <w:rPr>
            <w:rFonts w:eastAsia="Times New Roman"/>
            <w:szCs w:val="24"/>
            <w:lang w:eastAsia="en-US"/>
          </w:rPr>
          <w:t xml:space="preserve">. με θέμα: «Λανθασμένη αντιμετώπιση της υγειονομικής βόμβας στη Μόρια Λέσβου από το Υπουργείο», σελ. </w:t>
        </w:r>
        <w:r w:rsidRPr="00CA2DE4">
          <w:rPr>
            <w:rFonts w:eastAsia="Times New Roman"/>
            <w:szCs w:val="24"/>
            <w:lang w:eastAsia="en-US"/>
          </w:rPr>
          <w:br/>
          <w:t xml:space="preserve">2. Συζήτηση της υπ’ αριθμόν 3/3/9-10-2018 επίκαιρης επερώτησης είκοσι επτά Βουλευτών της Νέας Δημοκρατίας προς τον Υπουργό Ψηφιακής Πολιτικής, Τηλεπικοινωνιών και Ενημέρωσης με θέμα: «Σχετικά με τις αλλεπάλληλες και σοβαρές καταγγελίες για τη διοίκηση και λειτουργία της ΕΡΤ Α.Ε.», σελ. </w:t>
        </w:r>
        <w:r w:rsidRPr="00CA2DE4">
          <w:rPr>
            <w:rFonts w:eastAsia="Times New Roman"/>
            <w:szCs w:val="24"/>
            <w:lang w:eastAsia="en-US"/>
          </w:rPr>
          <w:br/>
          <w:t xml:space="preserve"> </w:t>
        </w:r>
        <w:r w:rsidRPr="00CA2DE4">
          <w:rPr>
            <w:rFonts w:eastAsia="Times New Roman"/>
            <w:szCs w:val="24"/>
            <w:lang w:eastAsia="en-US"/>
          </w:rPr>
          <w:br/>
          <w:t xml:space="preserve">Γ. ΝΟΜΟΘΕΤΙΚΗ ΕΡΓΑΣΙΑ </w:t>
        </w:r>
        <w:r w:rsidRPr="00CA2DE4">
          <w:rPr>
            <w:rFonts w:eastAsia="Times New Roman"/>
            <w:szCs w:val="24"/>
            <w:lang w:eastAsia="en-US"/>
          </w:rPr>
          <w:br/>
          <w:t xml:space="preserve">Κατάθεση Εκθέσεως Διαρκούς Επιτροπής: </w:t>
        </w:r>
      </w:ins>
    </w:p>
    <w:p w14:paraId="66B64283" w14:textId="77777777" w:rsidR="00CA2DE4" w:rsidRPr="00CA2DE4" w:rsidRDefault="00CA2DE4" w:rsidP="00CA2DE4">
      <w:pPr>
        <w:spacing w:after="0" w:line="360" w:lineRule="auto"/>
        <w:rPr>
          <w:ins w:id="22" w:author="Φλούδα Χριστίνα" w:date="2018-10-29T11:54:00Z"/>
          <w:rFonts w:eastAsia="Times New Roman"/>
          <w:szCs w:val="24"/>
          <w:lang w:eastAsia="en-US"/>
        </w:rPr>
      </w:pPr>
      <w:ins w:id="23" w:author="Φλούδα Χριστίνα" w:date="2018-10-29T11:54:00Z">
        <w:r w:rsidRPr="00CA2DE4">
          <w:rPr>
            <w:rFonts w:eastAsia="Times New Roman"/>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 Ίδρυση Μητροπολιτικού Οργανισμού Μουσείων Εικαστικών Τεχνών Θεσσαλονίκης», σελ. </w:t>
        </w:r>
        <w:r w:rsidRPr="00CA2DE4">
          <w:rPr>
            <w:rFonts w:eastAsia="Times New Roman"/>
            <w:szCs w:val="24"/>
            <w:lang w:eastAsia="en-US"/>
          </w:rPr>
          <w:br/>
          <w:t xml:space="preserve"> </w:t>
        </w:r>
        <w:r w:rsidRPr="00CA2DE4">
          <w:rPr>
            <w:rFonts w:eastAsia="Times New Roman"/>
            <w:szCs w:val="24"/>
            <w:lang w:eastAsia="en-US"/>
          </w:rPr>
          <w:br/>
          <w:t>ΠΡΟΕΔΡΕΥΟΝΤΕΣ</w:t>
        </w:r>
      </w:ins>
    </w:p>
    <w:p w14:paraId="79227E0B" w14:textId="77777777" w:rsidR="00CA2DE4" w:rsidRPr="00CA2DE4" w:rsidRDefault="00CA2DE4" w:rsidP="00CA2DE4">
      <w:pPr>
        <w:spacing w:after="0" w:line="360" w:lineRule="auto"/>
        <w:rPr>
          <w:ins w:id="24" w:author="Φλούδα Χριστίνα" w:date="2018-10-29T11:54:00Z"/>
          <w:rFonts w:eastAsia="Times New Roman"/>
          <w:szCs w:val="24"/>
          <w:lang w:eastAsia="en-US"/>
        </w:rPr>
      </w:pPr>
    </w:p>
    <w:p w14:paraId="3B4A5FC3" w14:textId="77777777" w:rsidR="00CA2DE4" w:rsidRPr="00CA2DE4" w:rsidRDefault="00CA2DE4" w:rsidP="00CA2DE4">
      <w:pPr>
        <w:spacing w:after="0" w:line="360" w:lineRule="auto"/>
        <w:rPr>
          <w:ins w:id="25" w:author="Φλούδα Χριστίνα" w:date="2018-10-29T11:54:00Z"/>
          <w:rFonts w:eastAsia="Times New Roman"/>
          <w:szCs w:val="24"/>
          <w:lang w:eastAsia="en-US"/>
        </w:rPr>
      </w:pPr>
      <w:ins w:id="26" w:author="Φλούδα Χριστίνα" w:date="2018-10-29T11:54:00Z">
        <w:r w:rsidRPr="00CA2DE4">
          <w:rPr>
            <w:rFonts w:eastAsia="Times New Roman"/>
            <w:szCs w:val="24"/>
            <w:lang w:eastAsia="en-US"/>
          </w:rPr>
          <w:t>ΓΕΩΡΓΙΑΔΗΣ Μ. , σελ.</w:t>
        </w:r>
        <w:r w:rsidRPr="00CA2DE4">
          <w:rPr>
            <w:rFonts w:eastAsia="Times New Roman"/>
            <w:szCs w:val="24"/>
            <w:lang w:eastAsia="en-US"/>
          </w:rPr>
          <w:br/>
          <w:t>ΚΟΥΡΑΚΗΣ Α. , σελ.</w:t>
        </w:r>
        <w:r w:rsidRPr="00CA2DE4">
          <w:rPr>
            <w:rFonts w:eastAsia="Times New Roman"/>
            <w:szCs w:val="24"/>
            <w:lang w:eastAsia="en-US"/>
          </w:rPr>
          <w:br/>
          <w:t>ΧΡΙΣΤΟΔΟΥΛΟΠΟΥΛΟΥ Α. , σελ.</w:t>
        </w:r>
        <w:r w:rsidRPr="00CA2DE4">
          <w:rPr>
            <w:rFonts w:eastAsia="Times New Roman"/>
            <w:szCs w:val="24"/>
            <w:lang w:eastAsia="en-US"/>
          </w:rPr>
          <w:br/>
        </w:r>
      </w:ins>
    </w:p>
    <w:p w14:paraId="2F4887BE" w14:textId="77777777" w:rsidR="00CA2DE4" w:rsidRPr="00CA2DE4" w:rsidRDefault="00CA2DE4" w:rsidP="00CA2DE4">
      <w:pPr>
        <w:spacing w:after="0" w:line="360" w:lineRule="auto"/>
        <w:rPr>
          <w:ins w:id="27" w:author="Φλούδα Χριστίνα" w:date="2018-10-29T11:54:00Z"/>
          <w:rFonts w:eastAsia="Times New Roman"/>
          <w:szCs w:val="24"/>
          <w:lang w:eastAsia="en-US"/>
        </w:rPr>
      </w:pPr>
    </w:p>
    <w:p w14:paraId="0C8C5DF1" w14:textId="77777777" w:rsidR="00CA2DE4" w:rsidRPr="00CA2DE4" w:rsidRDefault="00CA2DE4" w:rsidP="00CA2DE4">
      <w:pPr>
        <w:spacing w:after="0" w:line="360" w:lineRule="auto"/>
        <w:rPr>
          <w:ins w:id="28" w:author="Φλούδα Χριστίνα" w:date="2018-10-29T11:54:00Z"/>
          <w:rFonts w:eastAsia="Times New Roman"/>
          <w:szCs w:val="24"/>
          <w:lang w:eastAsia="en-US"/>
        </w:rPr>
      </w:pPr>
      <w:ins w:id="29" w:author="Φλούδα Χριστίνα" w:date="2018-10-29T11:54:00Z">
        <w:r w:rsidRPr="00CA2DE4">
          <w:rPr>
            <w:rFonts w:eastAsia="Times New Roman"/>
            <w:szCs w:val="24"/>
            <w:lang w:eastAsia="en-US"/>
          </w:rPr>
          <w:t>ΟΜΙΛΗΤΕΣ</w:t>
        </w:r>
      </w:ins>
    </w:p>
    <w:p w14:paraId="7FFC98D3" w14:textId="77777777" w:rsidR="00CA2DE4" w:rsidRPr="00CA2DE4" w:rsidRDefault="00CA2DE4" w:rsidP="00CA2DE4">
      <w:pPr>
        <w:spacing w:after="0" w:line="360" w:lineRule="auto"/>
        <w:rPr>
          <w:ins w:id="30" w:author="Φλούδα Χριστίνα" w:date="2018-10-29T11:54:00Z"/>
          <w:rFonts w:eastAsia="Times New Roman"/>
          <w:szCs w:val="24"/>
          <w:lang w:eastAsia="en-US"/>
        </w:rPr>
      </w:pPr>
      <w:ins w:id="31" w:author="Φλούδα Χριστίνα" w:date="2018-10-29T11:54:00Z">
        <w:r w:rsidRPr="00CA2DE4">
          <w:rPr>
            <w:rFonts w:eastAsia="Times New Roman"/>
            <w:szCs w:val="24"/>
            <w:lang w:eastAsia="en-US"/>
          </w:rPr>
          <w:br/>
          <w:t>Α. Επί διαδικαστικού θέματος:</w:t>
        </w:r>
        <w:r w:rsidRPr="00CA2DE4">
          <w:rPr>
            <w:rFonts w:eastAsia="Times New Roman"/>
            <w:szCs w:val="24"/>
            <w:lang w:eastAsia="en-US"/>
          </w:rPr>
          <w:br/>
          <w:t>ΑΣΗΜΑΚΟΠΟΥΛΟΥ  Ά. , σελ.</w:t>
        </w:r>
        <w:r w:rsidRPr="00CA2DE4">
          <w:rPr>
            <w:rFonts w:eastAsia="Times New Roman"/>
            <w:szCs w:val="24"/>
            <w:lang w:eastAsia="en-US"/>
          </w:rPr>
          <w:br/>
          <w:t>ΒΟΥΛΤΕΨΗ Σ. , σελ.</w:t>
        </w:r>
        <w:r w:rsidRPr="00CA2DE4">
          <w:rPr>
            <w:rFonts w:eastAsia="Times New Roman"/>
            <w:szCs w:val="24"/>
            <w:lang w:eastAsia="en-US"/>
          </w:rPr>
          <w:br/>
          <w:t>ΓΕΩΡΓΙΑΔΗΣ Μ. , σελ.</w:t>
        </w:r>
        <w:r w:rsidRPr="00CA2DE4">
          <w:rPr>
            <w:rFonts w:eastAsia="Times New Roman"/>
            <w:szCs w:val="24"/>
            <w:lang w:eastAsia="en-US"/>
          </w:rPr>
          <w:br/>
          <w:t>ΖΑΡΟΥΛΙΑ Ε. , σελ.</w:t>
        </w:r>
        <w:r w:rsidRPr="00CA2DE4">
          <w:rPr>
            <w:rFonts w:eastAsia="Times New Roman"/>
            <w:szCs w:val="24"/>
            <w:lang w:eastAsia="en-US"/>
          </w:rPr>
          <w:br/>
          <w:t>ΚΟΥΡΑΚΗΣ Α. , σελ.</w:t>
        </w:r>
        <w:r w:rsidRPr="00CA2DE4">
          <w:rPr>
            <w:rFonts w:eastAsia="Times New Roman"/>
            <w:szCs w:val="24"/>
            <w:lang w:eastAsia="en-US"/>
          </w:rPr>
          <w:br/>
          <w:t>ΚΡΕΤΣΟΣ Ε. , σελ.</w:t>
        </w:r>
        <w:r w:rsidRPr="00CA2DE4">
          <w:rPr>
            <w:rFonts w:eastAsia="Times New Roman"/>
            <w:szCs w:val="24"/>
            <w:lang w:eastAsia="en-US"/>
          </w:rPr>
          <w:br/>
          <w:t>ΤΖΑΒΑΡΑΣ Κ. , σελ.</w:t>
        </w:r>
        <w:r w:rsidRPr="00CA2DE4">
          <w:rPr>
            <w:rFonts w:eastAsia="Times New Roman"/>
            <w:szCs w:val="24"/>
            <w:lang w:eastAsia="en-US"/>
          </w:rPr>
          <w:br/>
          <w:t>ΤΡΙΑΝΤΑΦΥΛΛΙΔΗΣ Α. , σελ.</w:t>
        </w:r>
        <w:r w:rsidRPr="00CA2DE4">
          <w:rPr>
            <w:rFonts w:eastAsia="Times New Roman"/>
            <w:szCs w:val="24"/>
            <w:lang w:eastAsia="en-US"/>
          </w:rPr>
          <w:br/>
          <w:t>ΧΡΙΣΤΟΔΟΥΛΟΠΟΥΛΟΥ Α. , σελ.</w:t>
        </w:r>
        <w:r w:rsidRPr="00CA2DE4">
          <w:rPr>
            <w:rFonts w:eastAsia="Times New Roman"/>
            <w:szCs w:val="24"/>
            <w:lang w:eastAsia="en-US"/>
          </w:rPr>
          <w:br/>
        </w:r>
        <w:r w:rsidRPr="00CA2DE4">
          <w:rPr>
            <w:rFonts w:eastAsia="Times New Roman"/>
            <w:szCs w:val="24"/>
            <w:lang w:eastAsia="en-US"/>
          </w:rPr>
          <w:br/>
          <w:t>Β. Επί του Κανονισμού:</w:t>
        </w:r>
        <w:r w:rsidRPr="00CA2DE4">
          <w:rPr>
            <w:rFonts w:eastAsia="Times New Roman"/>
            <w:szCs w:val="24"/>
            <w:lang w:eastAsia="en-US"/>
          </w:rPr>
          <w:br/>
          <w:t>ΠΑΠΠΑΣ Ν. , σελ.</w:t>
        </w:r>
        <w:r w:rsidRPr="00CA2DE4">
          <w:rPr>
            <w:rFonts w:eastAsia="Times New Roman"/>
            <w:szCs w:val="24"/>
            <w:lang w:eastAsia="en-US"/>
          </w:rPr>
          <w:br/>
          <w:t>ΤΖΑΒΑΡΑΣ Κ. , σελ.</w:t>
        </w:r>
        <w:r w:rsidRPr="00CA2DE4">
          <w:rPr>
            <w:rFonts w:eastAsia="Times New Roman"/>
            <w:szCs w:val="24"/>
            <w:lang w:eastAsia="en-US"/>
          </w:rPr>
          <w:br/>
          <w:t>ΧΡΙΣΤΟΔΟΥΛΟΠΟΥΛΟΥ Α. , σελ.</w:t>
        </w:r>
        <w:r w:rsidRPr="00CA2DE4">
          <w:rPr>
            <w:rFonts w:eastAsia="Times New Roman"/>
            <w:szCs w:val="24"/>
            <w:lang w:eastAsia="en-US"/>
          </w:rPr>
          <w:br/>
        </w:r>
        <w:r w:rsidRPr="00CA2DE4">
          <w:rPr>
            <w:rFonts w:eastAsia="Times New Roman"/>
            <w:szCs w:val="24"/>
            <w:lang w:eastAsia="en-US"/>
          </w:rPr>
          <w:br/>
          <w:t>Γ. Επί προσωπικού θέματος:</w:t>
        </w:r>
        <w:r w:rsidRPr="00CA2DE4">
          <w:rPr>
            <w:rFonts w:eastAsia="Times New Roman"/>
            <w:szCs w:val="24"/>
            <w:lang w:eastAsia="en-US"/>
          </w:rPr>
          <w:br/>
          <w:t>ΒΟΥΛΤΕΨΗ Σ. , σελ.</w:t>
        </w:r>
        <w:r w:rsidRPr="00CA2DE4">
          <w:rPr>
            <w:rFonts w:eastAsia="Times New Roman"/>
            <w:szCs w:val="24"/>
            <w:lang w:eastAsia="en-US"/>
          </w:rPr>
          <w:br/>
          <w:t>ΚΡΕΤΣΟΣ Ε. , σελ.</w:t>
        </w:r>
        <w:r w:rsidRPr="00CA2DE4">
          <w:rPr>
            <w:rFonts w:eastAsia="Times New Roman"/>
            <w:szCs w:val="24"/>
            <w:lang w:eastAsia="en-US"/>
          </w:rPr>
          <w:br/>
        </w:r>
        <w:r w:rsidRPr="00CA2DE4">
          <w:rPr>
            <w:rFonts w:eastAsia="Times New Roman"/>
            <w:szCs w:val="24"/>
            <w:lang w:eastAsia="en-US"/>
          </w:rPr>
          <w:br/>
          <w:t>Δ. Επί των επικαίρων ερωτήσεων:</w:t>
        </w:r>
        <w:r w:rsidRPr="00CA2DE4">
          <w:rPr>
            <w:rFonts w:eastAsia="Times New Roman"/>
            <w:szCs w:val="24"/>
            <w:lang w:eastAsia="en-US"/>
          </w:rPr>
          <w:br/>
          <w:t>ΖΑΡΟΥΛΙΑ Ε. , σελ.</w:t>
        </w:r>
        <w:r w:rsidRPr="00CA2DE4">
          <w:rPr>
            <w:rFonts w:eastAsia="Times New Roman"/>
            <w:szCs w:val="24"/>
            <w:lang w:eastAsia="en-US"/>
          </w:rPr>
          <w:br/>
          <w:t>ΜΟΥΜΟΥΛΙΔΗΣ Θ. , σελ.</w:t>
        </w:r>
      </w:ins>
    </w:p>
    <w:p w14:paraId="6784DB90" w14:textId="187FD249" w:rsidR="00CA2DE4" w:rsidRDefault="00CA2DE4" w:rsidP="00CA2DE4">
      <w:pPr>
        <w:spacing w:line="600" w:lineRule="auto"/>
        <w:ind w:firstLine="720"/>
        <w:jc w:val="center"/>
        <w:rPr>
          <w:ins w:id="32" w:author="Φλούδα Χριστίνα" w:date="2018-10-29T11:54:00Z"/>
          <w:rFonts w:eastAsia="Times New Roman"/>
          <w:szCs w:val="24"/>
        </w:rPr>
      </w:pPr>
      <w:ins w:id="33" w:author="Φλούδα Χριστίνα" w:date="2018-10-29T11:54:00Z">
        <w:r w:rsidRPr="00CA2DE4">
          <w:rPr>
            <w:rFonts w:eastAsia="Times New Roman"/>
            <w:szCs w:val="24"/>
            <w:lang w:eastAsia="en-US"/>
          </w:rPr>
          <w:t>ΜΠΑΡΓΙΩΤΑΣ Κ. , σελ.</w:t>
        </w:r>
        <w:r w:rsidRPr="00CA2DE4">
          <w:rPr>
            <w:rFonts w:eastAsia="Times New Roman"/>
            <w:szCs w:val="24"/>
            <w:lang w:eastAsia="en-US"/>
          </w:rPr>
          <w:br/>
          <w:t>ΞΑΝΘΟΣ Α. , σελ.</w:t>
        </w:r>
        <w:r w:rsidRPr="00CA2DE4">
          <w:rPr>
            <w:rFonts w:eastAsia="Times New Roman"/>
            <w:szCs w:val="24"/>
            <w:lang w:eastAsia="en-US"/>
          </w:rPr>
          <w:br/>
          <w:t>ΠΑΠΑΝΑΤΣΙΟΥ Α. , σελ.</w:t>
        </w:r>
        <w:r w:rsidRPr="00CA2DE4">
          <w:rPr>
            <w:rFonts w:eastAsia="Times New Roman"/>
            <w:szCs w:val="24"/>
            <w:lang w:eastAsia="en-US"/>
          </w:rPr>
          <w:br/>
          <w:t>ΦΩΤΗΛΑΣ Ι. , σελ.</w:t>
        </w:r>
        <w:r w:rsidRPr="00CA2DE4">
          <w:rPr>
            <w:rFonts w:eastAsia="Times New Roman"/>
            <w:szCs w:val="24"/>
            <w:lang w:eastAsia="en-US"/>
          </w:rPr>
          <w:br/>
        </w:r>
        <w:r w:rsidRPr="00CA2DE4">
          <w:rPr>
            <w:rFonts w:eastAsia="Times New Roman"/>
            <w:szCs w:val="24"/>
            <w:lang w:eastAsia="en-US"/>
          </w:rPr>
          <w:br/>
          <w:t>Ε. Επί της επίκαιρης επερώτησης:</w:t>
        </w:r>
        <w:r w:rsidRPr="00CA2DE4">
          <w:rPr>
            <w:rFonts w:eastAsia="Times New Roman"/>
            <w:szCs w:val="24"/>
            <w:lang w:eastAsia="en-US"/>
          </w:rPr>
          <w:br/>
          <w:t>ΑΣΗΜΑΚΟΠΟΥΛΟΥ  Ά. , σελ.</w:t>
        </w:r>
        <w:r w:rsidRPr="00CA2DE4">
          <w:rPr>
            <w:rFonts w:eastAsia="Times New Roman"/>
            <w:szCs w:val="24"/>
            <w:lang w:eastAsia="en-US"/>
          </w:rPr>
          <w:br/>
          <w:t>ΒΟΡΙΔΗΣ Μ. , σελ.</w:t>
        </w:r>
        <w:r w:rsidRPr="00CA2DE4">
          <w:rPr>
            <w:rFonts w:eastAsia="Times New Roman"/>
            <w:szCs w:val="24"/>
            <w:lang w:eastAsia="en-US"/>
          </w:rPr>
          <w:br/>
          <w:t>ΒΟΥΛΤΕΨΗ Σ. , σελ.</w:t>
        </w:r>
        <w:r w:rsidRPr="00CA2DE4">
          <w:rPr>
            <w:rFonts w:eastAsia="Times New Roman"/>
            <w:szCs w:val="24"/>
            <w:lang w:eastAsia="en-US"/>
          </w:rPr>
          <w:br/>
          <w:t>ΓΕΩΡΓΑΝΤΑΣ Γ. , σελ.</w:t>
        </w:r>
        <w:r w:rsidRPr="00CA2DE4">
          <w:rPr>
            <w:rFonts w:eastAsia="Times New Roman"/>
            <w:szCs w:val="24"/>
            <w:lang w:eastAsia="en-US"/>
          </w:rPr>
          <w:br/>
          <w:t>ΓΕΩΡΓΙΑΔΗΣ Μ. , σελ.</w:t>
        </w:r>
        <w:r w:rsidRPr="00CA2DE4">
          <w:rPr>
            <w:rFonts w:eastAsia="Times New Roman"/>
            <w:szCs w:val="24"/>
            <w:lang w:eastAsia="en-US"/>
          </w:rPr>
          <w:br/>
          <w:t>ΓΚΙΟΚΑΣ Ι. , σελ.</w:t>
        </w:r>
        <w:r w:rsidRPr="00CA2DE4">
          <w:rPr>
            <w:rFonts w:eastAsia="Times New Roman"/>
            <w:szCs w:val="24"/>
            <w:lang w:eastAsia="en-US"/>
          </w:rPr>
          <w:br/>
          <w:t>ΔΕΝΔΙΑΣ Ν. , σελ.</w:t>
        </w:r>
        <w:r w:rsidRPr="00CA2DE4">
          <w:rPr>
            <w:rFonts w:eastAsia="Times New Roman"/>
            <w:szCs w:val="24"/>
            <w:lang w:eastAsia="en-US"/>
          </w:rPr>
          <w:br/>
          <w:t>ΚΑΣΙΔΙΑΡΗΣ Η. , σελ.</w:t>
        </w:r>
        <w:r w:rsidRPr="00CA2DE4">
          <w:rPr>
            <w:rFonts w:eastAsia="Times New Roman"/>
            <w:szCs w:val="24"/>
            <w:lang w:eastAsia="en-US"/>
          </w:rPr>
          <w:br/>
          <w:t>ΚΡΕΤΣΟΣ Ε. , σελ.</w:t>
        </w:r>
        <w:r w:rsidRPr="00CA2DE4">
          <w:rPr>
            <w:rFonts w:eastAsia="Times New Roman"/>
            <w:szCs w:val="24"/>
            <w:lang w:eastAsia="en-US"/>
          </w:rPr>
          <w:br/>
          <w:t>ΛΟΒΕΡΔΟΣ Α. , σελ.</w:t>
        </w:r>
        <w:r w:rsidRPr="00CA2DE4">
          <w:rPr>
            <w:rFonts w:eastAsia="Times New Roman"/>
            <w:szCs w:val="24"/>
            <w:lang w:eastAsia="en-US"/>
          </w:rPr>
          <w:br/>
          <w:t>ΠΑΝΑΓΙΩΤΟΠΟΥΛΟΣ Ν. , σελ.</w:t>
        </w:r>
        <w:r w:rsidRPr="00CA2DE4">
          <w:rPr>
            <w:rFonts w:eastAsia="Times New Roman"/>
            <w:szCs w:val="24"/>
            <w:lang w:eastAsia="en-US"/>
          </w:rPr>
          <w:br/>
          <w:t>ΠΑΠΑΧΡΙΣΤΟΠΟΥΛΟΣ Α. , σελ.</w:t>
        </w:r>
        <w:r w:rsidRPr="00CA2DE4">
          <w:rPr>
            <w:rFonts w:eastAsia="Times New Roman"/>
            <w:szCs w:val="24"/>
            <w:lang w:eastAsia="en-US"/>
          </w:rPr>
          <w:br/>
          <w:t>ΠΑΠΠΑΣ Ν. , σελ.</w:t>
        </w:r>
        <w:r w:rsidRPr="00CA2DE4">
          <w:rPr>
            <w:rFonts w:eastAsia="Times New Roman"/>
            <w:szCs w:val="24"/>
            <w:lang w:eastAsia="en-US"/>
          </w:rPr>
          <w:br/>
          <w:t>ΤΖΑΒΑΡΑΣ Κ. , σελ.</w:t>
        </w:r>
        <w:r w:rsidRPr="00CA2DE4">
          <w:rPr>
            <w:rFonts w:eastAsia="Times New Roman"/>
            <w:szCs w:val="24"/>
            <w:lang w:eastAsia="en-US"/>
          </w:rPr>
          <w:br/>
          <w:t>ΤΡΙΑΝΤΑΦΥΛΛΙΔΗΣ Α. , σελ.</w:t>
        </w:r>
        <w:r w:rsidRPr="00CA2DE4">
          <w:rPr>
            <w:rFonts w:eastAsia="Times New Roman"/>
            <w:szCs w:val="24"/>
            <w:lang w:eastAsia="en-US"/>
          </w:rPr>
          <w:br/>
          <w:t>ΧΑΡΑΚΟΠΟΥΛΟΣ Μ. , σελ.</w:t>
        </w:r>
        <w:r w:rsidRPr="00CA2DE4">
          <w:rPr>
            <w:rFonts w:eastAsia="Times New Roman"/>
            <w:szCs w:val="24"/>
            <w:lang w:eastAsia="en-US"/>
          </w:rPr>
          <w:br/>
          <w:t>ΨΑΡΙΑΝΟΣ Γ. , σελ.</w:t>
        </w:r>
        <w:r w:rsidRPr="00CA2DE4">
          <w:rPr>
            <w:rFonts w:eastAsia="Times New Roman"/>
            <w:szCs w:val="24"/>
            <w:lang w:eastAsia="en-US"/>
          </w:rPr>
          <w:br/>
        </w:r>
        <w:r w:rsidRPr="00CA2DE4">
          <w:rPr>
            <w:rFonts w:eastAsia="Times New Roman"/>
            <w:szCs w:val="24"/>
            <w:lang w:eastAsia="en-US"/>
          </w:rPr>
          <w:br/>
          <w:t>ΠΑΡΕΜΒΑΣΕΙΣ:</w:t>
        </w:r>
        <w:r w:rsidRPr="00CA2DE4">
          <w:rPr>
            <w:rFonts w:eastAsia="Times New Roman"/>
            <w:szCs w:val="24"/>
            <w:lang w:eastAsia="en-US"/>
          </w:rPr>
          <w:br/>
          <w:t>ΜΟΥΜΟΥΛΙΔΗΣ Θ. , σελ.</w:t>
        </w:r>
        <w:r w:rsidRPr="00CA2DE4">
          <w:rPr>
            <w:rFonts w:eastAsia="Times New Roman"/>
            <w:szCs w:val="24"/>
            <w:lang w:eastAsia="en-US"/>
          </w:rPr>
          <w:br/>
          <w:t>ΤΣΙΑΡΑΣ Κ. , σελ.</w:t>
        </w:r>
        <w:r w:rsidRPr="00CA2DE4">
          <w:rPr>
            <w:rFonts w:eastAsia="Times New Roman"/>
            <w:szCs w:val="24"/>
            <w:lang w:eastAsia="en-US"/>
          </w:rPr>
          <w:br/>
        </w:r>
      </w:ins>
    </w:p>
    <w:p w14:paraId="5F41C860" w14:textId="0E582B61" w:rsidR="00B01687" w:rsidRDefault="00CA2DE4">
      <w:pPr>
        <w:spacing w:line="600" w:lineRule="auto"/>
        <w:ind w:firstLine="720"/>
        <w:jc w:val="center"/>
        <w:rPr>
          <w:rFonts w:eastAsia="Times New Roman"/>
          <w:szCs w:val="24"/>
        </w:rPr>
      </w:pPr>
      <w:r>
        <w:rPr>
          <w:rFonts w:eastAsia="Times New Roman"/>
          <w:szCs w:val="24"/>
        </w:rPr>
        <w:t>ΠΡΑΚΤΙΚΑ ΒΟΥΛΗΣ</w:t>
      </w:r>
    </w:p>
    <w:p w14:paraId="5F41C861" w14:textId="77777777" w:rsidR="00B01687" w:rsidRDefault="00CA2DE4">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5F41C862" w14:textId="77777777" w:rsidR="00B01687" w:rsidRDefault="00CA2DE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F41C863" w14:textId="77777777" w:rsidR="00B01687" w:rsidRDefault="00CA2DE4">
      <w:pPr>
        <w:spacing w:line="600" w:lineRule="auto"/>
        <w:ind w:firstLine="720"/>
        <w:jc w:val="center"/>
        <w:rPr>
          <w:rFonts w:eastAsia="Times New Roman"/>
          <w:szCs w:val="24"/>
        </w:rPr>
      </w:pPr>
      <w:r>
        <w:rPr>
          <w:rFonts w:eastAsia="Times New Roman"/>
          <w:szCs w:val="24"/>
        </w:rPr>
        <w:t>ΣΥΝΟΔΟΣ Δ΄</w:t>
      </w:r>
    </w:p>
    <w:p w14:paraId="5F41C864" w14:textId="77777777" w:rsidR="00B01687" w:rsidRDefault="00CA2DE4">
      <w:pPr>
        <w:spacing w:line="600" w:lineRule="auto"/>
        <w:ind w:firstLine="720"/>
        <w:jc w:val="center"/>
        <w:rPr>
          <w:rFonts w:eastAsia="Times New Roman"/>
          <w:szCs w:val="24"/>
        </w:rPr>
      </w:pPr>
      <w:r>
        <w:rPr>
          <w:rFonts w:eastAsia="Times New Roman"/>
          <w:szCs w:val="24"/>
        </w:rPr>
        <w:t>ΣΥΝΕΔΡΙΑΣΗ ΙΓ΄</w:t>
      </w:r>
    </w:p>
    <w:p w14:paraId="5F41C865" w14:textId="77777777" w:rsidR="00B01687" w:rsidRDefault="00CA2DE4">
      <w:pPr>
        <w:spacing w:line="600" w:lineRule="auto"/>
        <w:ind w:firstLine="720"/>
        <w:jc w:val="center"/>
        <w:rPr>
          <w:rFonts w:eastAsia="Times New Roman"/>
          <w:szCs w:val="24"/>
        </w:rPr>
      </w:pPr>
      <w:r>
        <w:rPr>
          <w:rFonts w:eastAsia="Times New Roman"/>
          <w:szCs w:val="24"/>
        </w:rPr>
        <w:t>Δευτέρα 22 Οκτωβρίου 2018</w:t>
      </w:r>
    </w:p>
    <w:p w14:paraId="5F41C866" w14:textId="77777777" w:rsidR="00B01687" w:rsidRDefault="00CA2DE4">
      <w:pPr>
        <w:spacing w:line="600" w:lineRule="auto"/>
        <w:ind w:firstLine="720"/>
        <w:jc w:val="both"/>
        <w:rPr>
          <w:rFonts w:eastAsia="Times New Roman"/>
          <w:szCs w:val="24"/>
        </w:rPr>
      </w:pPr>
      <w:r>
        <w:rPr>
          <w:rFonts w:eastAsia="Times New Roman"/>
          <w:szCs w:val="24"/>
        </w:rPr>
        <w:t>Αθήνα, σήμερα στις 22 Οκτωβρίου 2018, ημέρα Δευτέρα και ώρα 17.03΄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E474E4">
        <w:rPr>
          <w:rFonts w:eastAsia="Times New Roman"/>
          <w:b/>
          <w:szCs w:val="24"/>
        </w:rPr>
        <w:t>ΜΑΡΙΟΥ ΓΕΩΡΓΙΑΔΗ</w:t>
      </w:r>
      <w:r w:rsidRPr="00F74AE3">
        <w:rPr>
          <w:rFonts w:eastAsia="Times New Roman"/>
          <w:szCs w:val="24"/>
        </w:rPr>
        <w:t xml:space="preserve">. </w:t>
      </w:r>
    </w:p>
    <w:p w14:paraId="5F41C867" w14:textId="77777777" w:rsidR="00B01687" w:rsidRDefault="00CA2DE4">
      <w:pPr>
        <w:spacing w:line="600" w:lineRule="auto"/>
        <w:ind w:firstLine="720"/>
        <w:jc w:val="both"/>
        <w:rPr>
          <w:rFonts w:eastAsia="Times New Roman"/>
          <w:szCs w:val="24"/>
        </w:rPr>
      </w:pPr>
      <w:r w:rsidRPr="009552DD">
        <w:rPr>
          <w:rFonts w:eastAsia="Times New Roman"/>
          <w:b/>
          <w:szCs w:val="24"/>
        </w:rPr>
        <w:t>ΠΡΟΕΔΡΕΥΩΝ (Μάριος Γεωργιάδης):</w:t>
      </w:r>
      <w:r>
        <w:rPr>
          <w:rFonts w:eastAsia="Times New Roman"/>
          <w:szCs w:val="24"/>
        </w:rPr>
        <w:t xml:space="preserve"> Κυρίες και κύριοι συνάδελφοι, αρχίζει η συνεδρίαση.</w:t>
      </w:r>
    </w:p>
    <w:p w14:paraId="5F41C868" w14:textId="77777777" w:rsidR="00B01687" w:rsidRDefault="00CA2DE4">
      <w:pPr>
        <w:spacing w:line="600" w:lineRule="auto"/>
        <w:ind w:firstLine="720"/>
        <w:jc w:val="both"/>
        <w:rPr>
          <w:rFonts w:eastAsia="Times New Roman" w:cs="Times New Roman"/>
          <w:szCs w:val="24"/>
        </w:rPr>
      </w:pPr>
      <w:r>
        <w:rPr>
          <w:rFonts w:eastAsia="Times New Roman"/>
          <w:szCs w:val="24"/>
        </w:rPr>
        <w:t>Εισερχόμαστ</w:t>
      </w:r>
      <w:r>
        <w:rPr>
          <w:rFonts w:eastAsia="Times New Roman"/>
          <w:szCs w:val="24"/>
        </w:rPr>
        <w:t>ε στη</w:t>
      </w:r>
      <w:r>
        <w:rPr>
          <w:rFonts w:eastAsia="Times New Roman" w:cs="Times New Roman"/>
          <w:szCs w:val="24"/>
        </w:rPr>
        <w:t xml:space="preserve"> συζήτηση των</w:t>
      </w:r>
    </w:p>
    <w:p w14:paraId="5F41C869" w14:textId="77777777" w:rsidR="00B01687" w:rsidRDefault="00CA2DE4">
      <w:pPr>
        <w:keepNext/>
        <w:spacing w:line="600" w:lineRule="auto"/>
        <w:ind w:firstLine="720"/>
        <w:jc w:val="center"/>
        <w:outlineLvl w:val="0"/>
        <w:rPr>
          <w:rFonts w:eastAsia="Times New Roman" w:cs="Times New Roman"/>
          <w:b/>
          <w:bCs/>
          <w:szCs w:val="24"/>
        </w:rPr>
      </w:pPr>
      <w:r>
        <w:rPr>
          <w:rFonts w:eastAsia="Times New Roman" w:cs="Times New Roman"/>
          <w:b/>
          <w:bCs/>
          <w:szCs w:val="24"/>
        </w:rPr>
        <w:lastRenderedPageBreak/>
        <w:t>ΕΠΙΚΑΙΡΩΝ ΕΡΩΤΗΣΕΩΝ</w:t>
      </w:r>
    </w:p>
    <w:p w14:paraId="5F41C86A" w14:textId="77777777" w:rsidR="00B01687" w:rsidRDefault="00CA2DE4">
      <w:pPr>
        <w:spacing w:line="600" w:lineRule="auto"/>
        <w:ind w:firstLine="720"/>
        <w:jc w:val="both"/>
        <w:rPr>
          <w:rFonts w:eastAsia="Times New Roman"/>
          <w:szCs w:val="24"/>
        </w:rPr>
      </w:pPr>
      <w:r>
        <w:rPr>
          <w:rFonts w:eastAsia="Times New Roman"/>
          <w:szCs w:val="24"/>
        </w:rPr>
        <w:t xml:space="preserve">Πριν ξεκινήσουμε με τη συζήτηση της πρώτης επίκαιρης ερώτησης για απόψε, θα ήθελα να σας </w:t>
      </w:r>
      <w:r>
        <w:rPr>
          <w:rFonts w:eastAsia="Times New Roman"/>
          <w:szCs w:val="24"/>
        </w:rPr>
        <w:t xml:space="preserve">αναγνώσω </w:t>
      </w:r>
      <w:r>
        <w:rPr>
          <w:rFonts w:eastAsia="Times New Roman"/>
          <w:szCs w:val="24"/>
        </w:rPr>
        <w:t>κάποιες από αυτές που δεν θα συζητηθούν.</w:t>
      </w:r>
    </w:p>
    <w:p w14:paraId="5F41C86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55/11-10-2018 επίκαιρη ερώτηση πρώτου κύκλου του Βουλευτή </w:t>
      </w:r>
      <w:r>
        <w:rPr>
          <w:rFonts w:eastAsia="Times New Roman" w:cs="Times New Roman"/>
          <w:szCs w:val="24"/>
        </w:rPr>
        <w:t>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374A91">
        <w:rPr>
          <w:rFonts w:eastAsia="Times New Roman" w:cs="Times New Roman"/>
          <w:bCs/>
          <w:szCs w:val="24"/>
        </w:rPr>
        <w:t xml:space="preserve">Νικολάου </w:t>
      </w:r>
      <w:proofErr w:type="spellStart"/>
      <w:r w:rsidRPr="00374A91">
        <w:rPr>
          <w:rFonts w:eastAsia="Times New Roman" w:cs="Times New Roman"/>
          <w:bCs/>
          <w:szCs w:val="24"/>
        </w:rPr>
        <w:t>Κούζηλου</w:t>
      </w:r>
      <w:proofErr w:type="spellEnd"/>
      <w:r>
        <w:rPr>
          <w:rFonts w:eastAsia="Times New Roman" w:cs="Times New Roman"/>
          <w:szCs w:val="24"/>
        </w:rPr>
        <w:t xml:space="preserve"> προς την Υπουργό </w:t>
      </w:r>
      <w:r w:rsidRPr="00374A91">
        <w:rPr>
          <w:rFonts w:eastAsia="Times New Roman" w:cs="Times New Roman"/>
          <w:bCs/>
          <w:szCs w:val="24"/>
        </w:rPr>
        <w:t>Προστασίας του Πολίτη,</w:t>
      </w:r>
      <w:r>
        <w:rPr>
          <w:rFonts w:eastAsia="Times New Roman" w:cs="Times New Roman"/>
          <w:szCs w:val="24"/>
        </w:rPr>
        <w:t xml:space="preserve"> με θέμα: «Ανεξέλεγκτη η κατάσταση στο κέντρο φιλοξενίας προσφύγων στο Σκαραμαγκά», δεν θα συζητηθεί. </w:t>
      </w:r>
    </w:p>
    <w:p w14:paraId="5F41C86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τέταρτη με αριθμό 2/1-10-2018 επίκαιρη ερώτησ</w:t>
      </w:r>
      <w:r>
        <w:rPr>
          <w:rFonts w:eastAsia="Times New Roman" w:cs="Times New Roman"/>
          <w:szCs w:val="24"/>
        </w:rPr>
        <w:t xml:space="preserve">η </w:t>
      </w:r>
      <w:r>
        <w:rPr>
          <w:rFonts w:eastAsia="Times New Roman" w:cs="Times New Roman"/>
          <w:szCs w:val="24"/>
        </w:rPr>
        <w:t xml:space="preserve">δεύτερου </w:t>
      </w:r>
      <w:r>
        <w:rPr>
          <w:rFonts w:eastAsia="Times New Roman" w:cs="Times New Roman"/>
          <w:szCs w:val="24"/>
        </w:rPr>
        <w:t xml:space="preserve">κύκλου του Βουλευτή Β΄ </w:t>
      </w:r>
      <w:r>
        <w:rPr>
          <w:rFonts w:eastAsia="Times New Roman" w:cs="Times New Roman"/>
          <w:szCs w:val="24"/>
        </w:rPr>
        <w:t xml:space="preserve">Πειραιώς </w:t>
      </w:r>
      <w:r>
        <w:rPr>
          <w:rFonts w:eastAsia="Times New Roman" w:cs="Times New Roman"/>
          <w:szCs w:val="24"/>
        </w:rPr>
        <w:t>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374A91">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την Υπουργό </w:t>
      </w:r>
      <w:r w:rsidRPr="00374A91">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t xml:space="preserve">με θέμα: «Αναίτια βία άσκησε η ΕΛΑΣ στη διαδήλωση της Θεσσαλονίκης που διεξήχθη ενάντια στη συμφωνία των Πρεσπών», δεν θα </w:t>
      </w:r>
      <w:r>
        <w:rPr>
          <w:rFonts w:eastAsia="Times New Roman" w:cs="Times New Roman"/>
          <w:szCs w:val="24"/>
        </w:rPr>
        <w:t>συζητηθεί.</w:t>
      </w:r>
    </w:p>
    <w:p w14:paraId="5F41C86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Επίσης, η ένατη με αριθμό 43/9-10-2018 επίκαιρη ερώτηση </w:t>
      </w:r>
      <w:r>
        <w:rPr>
          <w:rFonts w:eastAsia="Times New Roman" w:cs="Times New Roman"/>
          <w:szCs w:val="24"/>
        </w:rPr>
        <w:t xml:space="preserve">δεύτερου </w:t>
      </w:r>
      <w:r>
        <w:rPr>
          <w:rFonts w:eastAsia="Times New Roman" w:cs="Times New Roman"/>
          <w:szCs w:val="24"/>
        </w:rPr>
        <w:t xml:space="preserve">κύκλου της Βουλευτού Β΄ Αθηνών του Λαϊκού </w:t>
      </w:r>
      <w:r>
        <w:rPr>
          <w:rFonts w:eastAsia="Times New Roman" w:cs="Times New Roman"/>
          <w:szCs w:val="24"/>
        </w:rPr>
        <w:lastRenderedPageBreak/>
        <w:t>Συνδέσμου - Χρυσή Αυγή κ</w:t>
      </w:r>
      <w:r>
        <w:rPr>
          <w:rFonts w:eastAsia="Times New Roman" w:cs="Times New Roman"/>
          <w:szCs w:val="24"/>
        </w:rPr>
        <w:t>.</w:t>
      </w:r>
      <w:r>
        <w:rPr>
          <w:rFonts w:eastAsia="Times New Roman" w:cs="Times New Roman"/>
          <w:szCs w:val="24"/>
        </w:rPr>
        <w:t xml:space="preserve"> </w:t>
      </w:r>
      <w:r w:rsidRPr="00E8790B">
        <w:rPr>
          <w:rFonts w:eastAsia="Times New Roman" w:cs="Times New Roman"/>
          <w:bCs/>
          <w:szCs w:val="24"/>
        </w:rPr>
        <w:t xml:space="preserve">Ελένης </w:t>
      </w:r>
      <w:proofErr w:type="spellStart"/>
      <w:r w:rsidRPr="00E8790B">
        <w:rPr>
          <w:rFonts w:eastAsia="Times New Roman" w:cs="Times New Roman"/>
          <w:bCs/>
          <w:szCs w:val="24"/>
        </w:rPr>
        <w:t>Ζαρούλια</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E8790B">
        <w:rPr>
          <w:rFonts w:eastAsia="Times New Roman" w:cs="Times New Roman"/>
          <w:bCs/>
          <w:szCs w:val="24"/>
        </w:rPr>
        <w:t xml:space="preserve">Προστασίας του Πολίτη, </w:t>
      </w:r>
      <w:r>
        <w:rPr>
          <w:rFonts w:eastAsia="Times New Roman" w:cs="Times New Roman"/>
          <w:szCs w:val="24"/>
        </w:rPr>
        <w:t xml:space="preserve">με θέμα: «Σχετικά με </w:t>
      </w:r>
      <w:proofErr w:type="spellStart"/>
      <w:r>
        <w:rPr>
          <w:rFonts w:eastAsia="Times New Roman" w:cs="Times New Roman"/>
          <w:szCs w:val="24"/>
        </w:rPr>
        <w:t>φιλοσκοπιανή</w:t>
      </w:r>
      <w:proofErr w:type="spellEnd"/>
      <w:r>
        <w:rPr>
          <w:rFonts w:eastAsia="Times New Roman" w:cs="Times New Roman"/>
          <w:szCs w:val="24"/>
        </w:rPr>
        <w:t xml:space="preserve"> εκδήλωση στη Φλώρινα»,</w:t>
      </w:r>
      <w:r>
        <w:rPr>
          <w:rFonts w:eastAsia="Times New Roman" w:cs="Times New Roman"/>
          <w:szCs w:val="24"/>
        </w:rPr>
        <w:t xml:space="preserve"> δεν θα συζητηθεί.</w:t>
      </w:r>
    </w:p>
    <w:p w14:paraId="5F41C86E"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Κύριε Πρόεδρε, θα ήθελα τον λόγο. </w:t>
      </w:r>
    </w:p>
    <w:p w14:paraId="5F41C86F" w14:textId="77777777" w:rsidR="00B01687" w:rsidRDefault="00CA2DE4">
      <w:pPr>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sidRPr="00A03AEE">
        <w:rPr>
          <w:rFonts w:eastAsia="Times New Roman" w:cs="Times New Roman"/>
          <w:szCs w:val="24"/>
        </w:rPr>
        <w:t xml:space="preserve"> </w:t>
      </w:r>
      <w:r>
        <w:rPr>
          <w:rFonts w:eastAsia="Times New Roman" w:cs="Times New Roman"/>
          <w:szCs w:val="24"/>
        </w:rPr>
        <w:t xml:space="preserve">Ορίστε, κυρία συνάδελφε, έχετε τον λόγο για ένα λεπτό. </w:t>
      </w:r>
    </w:p>
    <w:p w14:paraId="5F41C870" w14:textId="77777777" w:rsidR="00B01687" w:rsidRDefault="00CA2DE4">
      <w:pPr>
        <w:spacing w:line="600" w:lineRule="auto"/>
        <w:ind w:firstLine="720"/>
        <w:jc w:val="both"/>
        <w:rPr>
          <w:rFonts w:eastAsia="Times New Roman" w:cs="Times New Roman"/>
          <w:szCs w:val="24"/>
        </w:rPr>
      </w:pPr>
      <w:r w:rsidRPr="005B63DD">
        <w:rPr>
          <w:rFonts w:eastAsia="Times New Roman" w:cs="Times New Roman"/>
          <w:b/>
          <w:szCs w:val="24"/>
        </w:rPr>
        <w:t>ΕΛΕΝΗ ΖΑΡΟΥΛΙΑ:</w:t>
      </w:r>
      <w:r>
        <w:rPr>
          <w:rFonts w:eastAsia="Times New Roman" w:cs="Times New Roman"/>
          <w:szCs w:val="24"/>
        </w:rPr>
        <w:t xml:space="preserve"> Ευχαριστώ, κύριε Πρόεδρε.</w:t>
      </w:r>
    </w:p>
    <w:p w14:paraId="5F41C87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Απ’ ό,τι άκουσα</w:t>
      </w:r>
      <w:r w:rsidRPr="005B63DD">
        <w:rPr>
          <w:rFonts w:eastAsia="Times New Roman" w:cs="Times New Roman"/>
          <w:szCs w:val="24"/>
        </w:rPr>
        <w:t>,</w:t>
      </w:r>
      <w:r>
        <w:rPr>
          <w:rFonts w:eastAsia="Times New Roman" w:cs="Times New Roman"/>
          <w:szCs w:val="24"/>
        </w:rPr>
        <w:t xml:space="preserve"> μόνο οι επίκαιρες ερωτήσεις της Χρυσής </w:t>
      </w:r>
      <w:r>
        <w:rPr>
          <w:rFonts w:eastAsia="Times New Roman" w:cs="Times New Roman"/>
          <w:szCs w:val="24"/>
        </w:rPr>
        <w:t>Αυγής δεν συζητούνται.</w:t>
      </w:r>
    </w:p>
    <w:p w14:paraId="5F41C87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περασμένο Σάββατο, η αυτοαποκαλούμενη «Στέγη Μακεδονικού Πολιτισμού» επιχείρησε να διοργανώσει στον Άγιο Παντελεήμονα Φλώρινας χοροεσπερίδα με στόχο να προπαγανδίσει ακραίες ανθελληνικές θέσεις, παρόμοιες με αυτές που επικαλείται </w:t>
      </w:r>
      <w:r>
        <w:rPr>
          <w:rFonts w:eastAsia="Times New Roman" w:cs="Times New Roman"/>
          <w:szCs w:val="24"/>
        </w:rPr>
        <w:t xml:space="preserve">ο </w:t>
      </w:r>
      <w:proofErr w:type="spellStart"/>
      <w:r>
        <w:rPr>
          <w:rFonts w:eastAsia="Times New Roman" w:cs="Times New Roman"/>
          <w:szCs w:val="24"/>
        </w:rPr>
        <w:t>Ζάεφ</w:t>
      </w:r>
      <w:proofErr w:type="spellEnd"/>
      <w:r>
        <w:rPr>
          <w:rFonts w:eastAsia="Times New Roman" w:cs="Times New Roman"/>
          <w:szCs w:val="24"/>
        </w:rPr>
        <w:t xml:space="preserve"> με αφορμή τη σύναψη της συμφωνίας των Πρεσπών. </w:t>
      </w:r>
    </w:p>
    <w:p w14:paraId="5F41C87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Εν τέλει, η εκδήλωση των Σκοπιανών απέτυχε παταγωδώς και αυτό επειδή εκείνο που όφειλε να κάνει ένα κράτος που θέλει να λέγεται σοβαρό, το έκανε η Χρυσή Αυγή. Αντί, δηλαδή, </w:t>
      </w:r>
      <w:r>
        <w:rPr>
          <w:rFonts w:eastAsia="Times New Roman" w:cs="Times New Roman"/>
          <w:szCs w:val="24"/>
        </w:rPr>
        <w:lastRenderedPageBreak/>
        <w:t>το κράτος να αποτρέψει την έ</w:t>
      </w:r>
      <w:r>
        <w:rPr>
          <w:rFonts w:eastAsia="Times New Roman" w:cs="Times New Roman"/>
          <w:szCs w:val="24"/>
        </w:rPr>
        <w:t xml:space="preserve">ξαρση φαινομένων που προσβάλλουν το </w:t>
      </w:r>
      <w:r>
        <w:rPr>
          <w:rFonts w:eastAsia="Times New Roman" w:cs="Times New Roman"/>
          <w:szCs w:val="24"/>
        </w:rPr>
        <w:t>Διεθνές Δίκαιο</w:t>
      </w:r>
      <w:r>
        <w:rPr>
          <w:rFonts w:eastAsia="Times New Roman" w:cs="Times New Roman"/>
          <w:szCs w:val="24"/>
        </w:rPr>
        <w:t xml:space="preserve">, την ιστορία μας, ακόμη και την ίδια τη συμφωνία που εσείς υπογράψατε με τη σκοπιανή </w:t>
      </w:r>
      <w:r>
        <w:rPr>
          <w:rFonts w:eastAsia="Times New Roman" w:cs="Times New Roman"/>
          <w:szCs w:val="24"/>
        </w:rPr>
        <w:t>κυβέρνηση</w:t>
      </w:r>
      <w:r>
        <w:rPr>
          <w:rFonts w:eastAsia="Times New Roman" w:cs="Times New Roman"/>
          <w:szCs w:val="24"/>
        </w:rPr>
        <w:t>, χρειάστηκε να επιστρατευθούν τα εθνικά αντανακλαστικά των Ελλήνων που ενεργοποίησε η Χρυσή Αυγή καλώντας σε σ</w:t>
      </w:r>
      <w:r>
        <w:rPr>
          <w:rFonts w:eastAsia="Times New Roman" w:cs="Times New Roman"/>
          <w:szCs w:val="24"/>
        </w:rPr>
        <w:t xml:space="preserve">υγκέντρωση διαμαρτυρίας στο εν λόγω χωριό. </w:t>
      </w:r>
    </w:p>
    <w:p w14:paraId="5F41C87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Είναι πασιφανές ότι αυτές οι αδικίες εις βάρος της χώρας μας δεν μπορούν να οδηγήσουν παρά σε τραγωδίες. Τη στιγμή που το ανώτατο δικαστήριο της χώρας μας επικαλείται την ενδεχόμενη ύπαρξη εθνικά επιβλαβών στοιχε</w:t>
      </w:r>
      <w:r>
        <w:rPr>
          <w:rFonts w:eastAsia="Times New Roman" w:cs="Times New Roman"/>
          <w:szCs w:val="24"/>
        </w:rPr>
        <w:t xml:space="preserve">ίων </w:t>
      </w:r>
      <w:proofErr w:type="spellStart"/>
      <w:r>
        <w:rPr>
          <w:rFonts w:eastAsia="Times New Roman" w:cs="Times New Roman"/>
          <w:szCs w:val="24"/>
        </w:rPr>
        <w:t>αλυτρωτικού</w:t>
      </w:r>
      <w:proofErr w:type="spellEnd"/>
      <w:r>
        <w:rPr>
          <w:rFonts w:eastAsia="Times New Roman" w:cs="Times New Roman"/>
          <w:szCs w:val="24"/>
        </w:rPr>
        <w:t xml:space="preserve"> χαρακτήρα στο καταστατικό τού υπό σύσταση </w:t>
      </w:r>
      <w:r>
        <w:rPr>
          <w:rFonts w:eastAsia="Times New Roman" w:cs="Times New Roman"/>
          <w:szCs w:val="24"/>
        </w:rPr>
        <w:t xml:space="preserve">συλλόγου </w:t>
      </w:r>
      <w:r>
        <w:rPr>
          <w:rFonts w:eastAsia="Times New Roman" w:cs="Times New Roman"/>
          <w:szCs w:val="24"/>
        </w:rPr>
        <w:t xml:space="preserve">που φέρει το όνομα </w:t>
      </w:r>
      <w:r w:rsidRPr="00D642FC">
        <w:rPr>
          <w:rFonts w:eastAsia="Times New Roman" w:cs="Times New Roman"/>
          <w:szCs w:val="24"/>
        </w:rPr>
        <w:t>«Στέγη Μακεδονικού Πολιτισμού»</w:t>
      </w:r>
      <w:r>
        <w:rPr>
          <w:rFonts w:eastAsia="Times New Roman" w:cs="Times New Roman"/>
          <w:szCs w:val="24"/>
        </w:rPr>
        <w:t>, γεγονός που επίσης οφείλεται στη Χρυσή Αυγή κατόπιν αναφοράς της στην Εισαγγελέα του Αρείου Πάγου, η Κυβέρνηση αδιαφορεί και –ακόμα χειρότ</w:t>
      </w:r>
      <w:r>
        <w:rPr>
          <w:rFonts w:eastAsia="Times New Roman" w:cs="Times New Roman"/>
          <w:szCs w:val="24"/>
        </w:rPr>
        <w:t xml:space="preserve">ερα- αρνείται να προσέλθει στη Βουλή, για να συζητήσει ένα μείζον εθνικό θέμα. </w:t>
      </w:r>
    </w:p>
    <w:p w14:paraId="5F41C87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Θα σας καταθέσω για τα Πρακτικά την απόφαση του Αρείου Πάγου που ανάμεσα σε άλλα λέει ότι οι αρχαίοι Μακεδόνες </w:t>
      </w:r>
      <w:r>
        <w:rPr>
          <w:rFonts w:eastAsia="Times New Roman" w:cs="Times New Roman"/>
          <w:szCs w:val="24"/>
        </w:rPr>
        <w:lastRenderedPageBreak/>
        <w:t>ήταν αναμφισβήτητα Έλληνες, δωρικό ή, κατά άλλη εκδοχή, αιολικό φ</w:t>
      </w:r>
      <w:r>
        <w:rPr>
          <w:rFonts w:eastAsia="Times New Roman" w:cs="Times New Roman"/>
          <w:szCs w:val="24"/>
        </w:rPr>
        <w:t>ύλο. Αυτή είναι η απόφαση του Αρείου Πάγου που θα καταθέσω για τα Πρακτικά.</w:t>
      </w:r>
    </w:p>
    <w:p w14:paraId="5F41C87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Επίσης, είχαμε κάνει έφεση. Το Εφετείο συντάσσεται μ’ αυτήν την απόφαση του Αρείου Πάγου και λέει συμπερασματικά ότι η αναγνώριση του Σωματείου προσκρούει στην ανάγκη ειρηνικής συμ</w:t>
      </w:r>
      <w:r>
        <w:rPr>
          <w:rFonts w:eastAsia="Times New Roman" w:cs="Times New Roman"/>
          <w:szCs w:val="24"/>
        </w:rPr>
        <w:t xml:space="preserve">βίωσης των πολιτών της περιοχής και κατ’ επέκταση της γαλήνης της χώρας. </w:t>
      </w:r>
    </w:p>
    <w:p w14:paraId="5F41C87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Στη συνέχεια, θα σας καταθέσω για τα Πρακτικά και την απόφαση του Εφετείου.</w:t>
      </w:r>
    </w:p>
    <w:p w14:paraId="5F41C878" w14:textId="77777777" w:rsidR="00B01687" w:rsidRDefault="00CA2DE4">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Όσο και αν αγνοείτε την πραγματικότητα, να ξέρετε ότι η σιωπή σας αποτελεί την πιο ηχηρή απάντηση στα </w:t>
      </w:r>
      <w:r>
        <w:rPr>
          <w:rFonts w:eastAsia="Times New Roman" w:cs="Times New Roman"/>
          <w:szCs w:val="24"/>
        </w:rPr>
        <w:t>καίρια ερωτήματα που σας θέτουμε. Εάν νομίζετε ότι με το να μας αποφεύγετε θα καταφέρετε να κρύψετε τα προβλήματα κάτω από το χαλί, να είστε βέβαιοι ότι ο τρόμος σας να μας αντιμετωπίσετε με διάλογο και επιχειρήματα αποδεικνύει με τίνος το μέρος είναι η αλ</w:t>
      </w:r>
      <w:r>
        <w:rPr>
          <w:rFonts w:eastAsia="Times New Roman" w:cs="Times New Roman"/>
          <w:szCs w:val="24"/>
        </w:rPr>
        <w:t>ήθεια.</w:t>
      </w:r>
      <w:r w:rsidRPr="0026249A">
        <w:rPr>
          <w:rFonts w:eastAsia="Times New Roman" w:cs="Times New Roman"/>
          <w:szCs w:val="24"/>
        </w:rPr>
        <w:t xml:space="preserve"> </w:t>
      </w:r>
    </w:p>
    <w:p w14:paraId="5F41C879" w14:textId="77777777" w:rsidR="00B01687" w:rsidRDefault="00CA2DE4">
      <w:pPr>
        <w:tabs>
          <w:tab w:val="left" w:pos="7371"/>
        </w:tabs>
        <w:spacing w:line="600" w:lineRule="auto"/>
        <w:ind w:firstLine="720"/>
        <w:jc w:val="both"/>
        <w:rPr>
          <w:rFonts w:eastAsia="Times New Roman" w:cs="Times New Roman"/>
          <w:szCs w:val="24"/>
        </w:rPr>
      </w:pPr>
      <w:r>
        <w:rPr>
          <w:rFonts w:eastAsia="Times New Roman" w:cs="Times New Roman"/>
          <w:szCs w:val="24"/>
        </w:rPr>
        <w:t>Σας καταθέτω για τα Πρακτικά τα προαναφερθέντα έγγραφα.</w:t>
      </w:r>
    </w:p>
    <w:p w14:paraId="5F41C87A" w14:textId="77777777" w:rsidR="00B01687" w:rsidRDefault="00CA2DE4">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η</w:t>
      </w:r>
      <w:r w:rsidRPr="00E541F0">
        <w:rPr>
          <w:rFonts w:eastAsia="Times New Roman" w:cs="Times New Roman"/>
          <w:szCs w:val="24"/>
        </w:rPr>
        <w:t xml:space="preserve"> Βουλευτής </w:t>
      </w:r>
      <w:r w:rsidRPr="00E541F0">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Ελένη </w:t>
      </w:r>
      <w:proofErr w:type="spellStart"/>
      <w:r>
        <w:rPr>
          <w:rFonts w:eastAsia="Times New Roman" w:cs="Times New Roman"/>
          <w:szCs w:val="24"/>
        </w:rPr>
        <w:t>Ζαρούλια</w:t>
      </w:r>
      <w:proofErr w:type="spellEnd"/>
      <w:r w:rsidRPr="00E541F0">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E541F0">
        <w:rPr>
          <w:rFonts w:eastAsia="Times New Roman" w:cs="Times New Roman"/>
          <w:szCs w:val="24"/>
        </w:rPr>
        <w:t xml:space="preserve">ρχείο </w:t>
      </w:r>
      <w:r w:rsidRPr="00E541F0">
        <w:rPr>
          <w:rFonts w:eastAsia="Times New Roman" w:cs="Times New Roman"/>
          <w:szCs w:val="24"/>
        </w:rPr>
        <w:t>του Τμήματος Γραμματείας της Διεύθυνσης Στενογραφίας και Πρακ</w:t>
      </w:r>
      <w:r w:rsidRPr="00E541F0">
        <w:rPr>
          <w:rFonts w:eastAsia="Times New Roman" w:cs="Times New Roman"/>
          <w:szCs w:val="24"/>
        </w:rPr>
        <w:t>τικών της Βουλής)</w:t>
      </w:r>
    </w:p>
    <w:p w14:paraId="5F41C87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Ευχαριστώ.</w:t>
      </w:r>
    </w:p>
    <w:p w14:paraId="5F41C87C" w14:textId="77777777" w:rsidR="00B01687" w:rsidRDefault="00CA2DE4">
      <w:pPr>
        <w:spacing w:line="600" w:lineRule="auto"/>
        <w:ind w:firstLine="720"/>
        <w:jc w:val="both"/>
        <w:rPr>
          <w:rFonts w:eastAsia="Times New Roman" w:cs="Times New Roman"/>
          <w:szCs w:val="24"/>
        </w:rPr>
      </w:pPr>
      <w:r w:rsidRPr="00E45056">
        <w:rPr>
          <w:rFonts w:eastAsia="Times New Roman" w:cs="Times New Roman"/>
          <w:b/>
          <w:szCs w:val="24"/>
        </w:rPr>
        <w:t>ΠΡΟΕΔΡΕΥΩΝ (Μάριος Γεωργιάδης):</w:t>
      </w:r>
      <w:r>
        <w:rPr>
          <w:rFonts w:eastAsia="Times New Roman" w:cs="Times New Roman"/>
          <w:szCs w:val="24"/>
        </w:rPr>
        <w:t xml:space="preserve"> Ευχαριστούμε κι εμείς.</w:t>
      </w:r>
    </w:p>
    <w:p w14:paraId="5F41C87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συζητηθούν επίσης και κάποιες άλλες </w:t>
      </w:r>
      <w:r>
        <w:rPr>
          <w:rFonts w:eastAsia="Times New Roman" w:cs="Times New Roman"/>
          <w:szCs w:val="24"/>
        </w:rPr>
        <w:t xml:space="preserve">επίκαιρες </w:t>
      </w:r>
      <w:r>
        <w:rPr>
          <w:rFonts w:eastAsia="Times New Roman" w:cs="Times New Roman"/>
          <w:szCs w:val="24"/>
        </w:rPr>
        <w:t>ερωτήσεις.</w:t>
      </w:r>
    </w:p>
    <w:p w14:paraId="5F41C87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Έτσι, η πρώτη με αριθμό 62/16-10-2018 επίκαιρη ερώτηση δεύτερου κύκλου της Βου</w:t>
      </w:r>
      <w:r>
        <w:rPr>
          <w:rFonts w:eastAsia="Times New Roman" w:cs="Times New Roman"/>
          <w:szCs w:val="24"/>
        </w:rPr>
        <w:t xml:space="preserve">λευτού </w:t>
      </w:r>
      <w:proofErr w:type="spellStart"/>
      <w:r>
        <w:rPr>
          <w:rFonts w:eastAsia="Times New Roman" w:cs="Times New Roman"/>
          <w:szCs w:val="24"/>
        </w:rPr>
        <w:t>Πέλλης</w:t>
      </w:r>
      <w:proofErr w:type="spellEnd"/>
      <w:r>
        <w:rPr>
          <w:rFonts w:eastAsia="Times New Roman" w:cs="Times New Roman"/>
          <w:szCs w:val="24"/>
        </w:rPr>
        <w:t xml:space="preserve"> </w:t>
      </w:r>
      <w:r>
        <w:rPr>
          <w:rFonts w:eastAsia="Times New Roman" w:cs="Times New Roman"/>
          <w:szCs w:val="24"/>
        </w:rPr>
        <w:t xml:space="preserve">του Συνασπισμού Ριζοσπαστικής Αριστεράς </w:t>
      </w:r>
      <w:r>
        <w:rPr>
          <w:rFonts w:eastAsia="Times New Roman" w:cs="Times New Roman"/>
          <w:szCs w:val="24"/>
        </w:rPr>
        <w:t xml:space="preserve">κ. </w:t>
      </w:r>
      <w:r>
        <w:rPr>
          <w:rFonts w:eastAsia="Times New Roman" w:cs="Times New Roman"/>
          <w:szCs w:val="24"/>
        </w:rPr>
        <w:t xml:space="preserve">Θεοδώρας </w:t>
      </w:r>
      <w:proofErr w:type="spellStart"/>
      <w:r>
        <w:rPr>
          <w:rFonts w:eastAsia="Times New Roman" w:cs="Times New Roman"/>
          <w:szCs w:val="24"/>
        </w:rPr>
        <w:t>Τζάκρη</w:t>
      </w:r>
      <w:proofErr w:type="spellEnd"/>
      <w:r>
        <w:rPr>
          <w:rFonts w:eastAsia="Times New Roman" w:cs="Times New Roman"/>
          <w:szCs w:val="24"/>
        </w:rPr>
        <w:t xml:space="preserve"> προς τον Υπουργό Οικονομικών, με θέμα «Ένταξη του Νομού </w:t>
      </w:r>
      <w:proofErr w:type="spellStart"/>
      <w:r>
        <w:rPr>
          <w:rFonts w:eastAsia="Times New Roman" w:cs="Times New Roman"/>
          <w:szCs w:val="24"/>
        </w:rPr>
        <w:t>Πέλλης</w:t>
      </w:r>
      <w:proofErr w:type="spellEnd"/>
      <w:r>
        <w:rPr>
          <w:rFonts w:eastAsia="Times New Roman" w:cs="Times New Roman"/>
          <w:szCs w:val="24"/>
        </w:rPr>
        <w:t xml:space="preserve"> </w:t>
      </w:r>
      <w:r>
        <w:rPr>
          <w:rFonts w:eastAsia="Times New Roman" w:cs="Times New Roman"/>
          <w:szCs w:val="24"/>
        </w:rPr>
        <w:t xml:space="preserve">στην Α΄ </w:t>
      </w:r>
      <w:r>
        <w:rPr>
          <w:rFonts w:eastAsia="Times New Roman" w:cs="Times New Roman"/>
          <w:szCs w:val="24"/>
        </w:rPr>
        <w:t xml:space="preserve">ζώνη </w:t>
      </w:r>
      <w:r>
        <w:rPr>
          <w:rFonts w:eastAsia="Times New Roman" w:cs="Times New Roman"/>
          <w:szCs w:val="24"/>
        </w:rPr>
        <w:t xml:space="preserve">για τη χορήγηση του </w:t>
      </w:r>
      <w:r>
        <w:rPr>
          <w:rFonts w:eastAsia="Times New Roman" w:cs="Times New Roman"/>
          <w:szCs w:val="24"/>
        </w:rPr>
        <w:t>επιδόματος πετρελαίου θέρμανσης</w:t>
      </w:r>
      <w:r>
        <w:rPr>
          <w:rFonts w:eastAsia="Times New Roman" w:cs="Times New Roman"/>
          <w:szCs w:val="24"/>
        </w:rPr>
        <w:t>»,</w:t>
      </w:r>
      <w:r w:rsidRPr="000F78C3">
        <w:rPr>
          <w:rFonts w:eastAsia="Times New Roman" w:cs="Times New Roman"/>
          <w:szCs w:val="24"/>
        </w:rPr>
        <w:t xml:space="preserve"> </w:t>
      </w:r>
      <w:r>
        <w:rPr>
          <w:rFonts w:eastAsia="Times New Roman" w:cs="Times New Roman"/>
          <w:szCs w:val="24"/>
        </w:rPr>
        <w:t xml:space="preserve">δεν θα συζητηθεί κατόπιν συνεννόησης της </w:t>
      </w:r>
      <w:proofErr w:type="spellStart"/>
      <w:r>
        <w:rPr>
          <w:rFonts w:eastAsia="Times New Roman" w:cs="Times New Roman"/>
          <w:szCs w:val="24"/>
        </w:rPr>
        <w:t>αρμοδίας</w:t>
      </w:r>
      <w:proofErr w:type="spellEnd"/>
      <w:r>
        <w:rPr>
          <w:rFonts w:eastAsia="Times New Roman" w:cs="Times New Roman"/>
          <w:szCs w:val="24"/>
        </w:rPr>
        <w:t xml:space="preserve"> Υπο</w:t>
      </w:r>
      <w:r>
        <w:rPr>
          <w:rFonts w:eastAsia="Times New Roman" w:cs="Times New Roman"/>
          <w:szCs w:val="24"/>
        </w:rPr>
        <w:t>υργού με τη Βουλευτή.</w:t>
      </w:r>
    </w:p>
    <w:p w14:paraId="5F41C87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Τις υπόλοιπες ερωτήσεις που δεν θα συζητηθούν θα τις διαβάσω στη συνέχεια, προκειμένου να </w:t>
      </w:r>
      <w:r>
        <w:rPr>
          <w:rFonts w:eastAsia="Times New Roman" w:cs="Times New Roman"/>
          <w:szCs w:val="24"/>
        </w:rPr>
        <w:t xml:space="preserve">αρχίσουμε </w:t>
      </w:r>
      <w:r>
        <w:rPr>
          <w:rFonts w:eastAsia="Times New Roman" w:cs="Times New Roman"/>
          <w:szCs w:val="24"/>
        </w:rPr>
        <w:t>τη διαδικασία.</w:t>
      </w:r>
    </w:p>
    <w:p w14:paraId="5F41C88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Επομένως, τώρα θα συζητηθεί η πρώτη με αριθμό 63/16-10-2018 επίκαιρη ερώτηση πρώτου κύκλου του Βουλευτή Κοζάνης του </w:t>
      </w:r>
      <w:r w:rsidRPr="00610BC3">
        <w:rPr>
          <w:rFonts w:eastAsia="Times New Roman" w:cs="Times New Roman"/>
          <w:szCs w:val="24"/>
        </w:rPr>
        <w:t>Συν</w:t>
      </w:r>
      <w:r w:rsidRPr="00610BC3">
        <w:rPr>
          <w:rFonts w:eastAsia="Times New Roman" w:cs="Times New Roman"/>
          <w:szCs w:val="24"/>
        </w:rPr>
        <w:t>ασπισμού Ριζοσπαστικής Αριστεράς</w:t>
      </w:r>
      <w:r>
        <w:rPr>
          <w:rFonts w:eastAsia="Times New Roman" w:cs="Times New Roman"/>
          <w:szCs w:val="24"/>
        </w:rPr>
        <w:t xml:space="preserve"> κ. Θεμιστοκλή </w:t>
      </w:r>
      <w:proofErr w:type="spellStart"/>
      <w:r>
        <w:rPr>
          <w:rFonts w:eastAsia="Times New Roman" w:cs="Times New Roman"/>
          <w:szCs w:val="24"/>
        </w:rPr>
        <w:t>Μουμουλίδη</w:t>
      </w:r>
      <w:proofErr w:type="spellEnd"/>
      <w:r>
        <w:rPr>
          <w:rFonts w:eastAsia="Times New Roman" w:cs="Times New Roman"/>
          <w:szCs w:val="24"/>
        </w:rPr>
        <w:t xml:space="preserve"> προς τον Υπουργό Οικονομικών, με θέμα</w:t>
      </w:r>
      <w:r>
        <w:rPr>
          <w:rFonts w:eastAsia="Times New Roman" w:cs="Times New Roman"/>
          <w:szCs w:val="24"/>
        </w:rPr>
        <w:t>:</w:t>
      </w:r>
      <w:r>
        <w:rPr>
          <w:rFonts w:eastAsia="Times New Roman" w:cs="Times New Roman"/>
          <w:szCs w:val="24"/>
        </w:rPr>
        <w:t xml:space="preserve"> «Η αύξηση του ΦΠΑ στις συναυλίες στο 24% είναι καταστροφική για την ελληνική μουσική και τους Έλληνες δημιουργούς και καλλιτέχνες».</w:t>
      </w:r>
    </w:p>
    <w:p w14:paraId="5F41C88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του κ</w:t>
      </w:r>
      <w:r>
        <w:rPr>
          <w:rFonts w:eastAsia="Times New Roman" w:cs="Times New Roman"/>
          <w:szCs w:val="24"/>
        </w:rPr>
        <w:t xml:space="preserve">υρίου συναδέλφου θα απαντήσει η Υφυπουργός Οικονομικών </w:t>
      </w:r>
      <w:r>
        <w:rPr>
          <w:rFonts w:eastAsia="Times New Roman" w:cs="Times New Roman"/>
          <w:szCs w:val="24"/>
        </w:rPr>
        <w:t xml:space="preserve">κ. </w:t>
      </w:r>
      <w:r>
        <w:rPr>
          <w:rFonts w:eastAsia="Times New Roman" w:cs="Times New Roman"/>
          <w:szCs w:val="24"/>
        </w:rPr>
        <w:t xml:space="preserve">Αικατερίνη </w:t>
      </w:r>
      <w:proofErr w:type="spellStart"/>
      <w:r>
        <w:rPr>
          <w:rFonts w:eastAsia="Times New Roman" w:cs="Times New Roman"/>
          <w:szCs w:val="24"/>
        </w:rPr>
        <w:t>Παπανάτσιου</w:t>
      </w:r>
      <w:proofErr w:type="spellEnd"/>
      <w:r>
        <w:rPr>
          <w:rFonts w:eastAsia="Times New Roman" w:cs="Times New Roman"/>
          <w:szCs w:val="24"/>
        </w:rPr>
        <w:t>.</w:t>
      </w:r>
    </w:p>
    <w:p w14:paraId="5F41C88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5F41C883" w14:textId="77777777" w:rsidR="00B01687" w:rsidRDefault="00CA2DE4">
      <w:pPr>
        <w:spacing w:line="600" w:lineRule="auto"/>
        <w:ind w:firstLine="720"/>
        <w:jc w:val="both"/>
        <w:rPr>
          <w:rFonts w:eastAsia="Times New Roman" w:cs="Times New Roman"/>
          <w:szCs w:val="24"/>
        </w:rPr>
      </w:pPr>
      <w:r w:rsidRPr="00F25605">
        <w:rPr>
          <w:rFonts w:eastAsia="Times New Roman" w:cs="Times New Roman"/>
          <w:b/>
          <w:szCs w:val="24"/>
        </w:rPr>
        <w:t>ΘΕΜΙΣΤΟΚΛΗΣ ΜΟΥΜΟΥΛΙΔΗΣ:</w:t>
      </w:r>
      <w:r>
        <w:rPr>
          <w:rFonts w:eastAsia="Times New Roman" w:cs="Times New Roman"/>
          <w:szCs w:val="24"/>
        </w:rPr>
        <w:t xml:space="preserve"> Ευχαριστώ, κύριε Πρόεδρε.</w:t>
      </w:r>
    </w:p>
    <w:p w14:paraId="5F41C88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Κυρία Υπουργέ, ευχαριστώ που είστε εδώ για να απαντήσετε σε ένα κατά τη γνώμη μου πολύ σημαντικό ζήτημα, που το </w:t>
      </w:r>
      <w:r>
        <w:rPr>
          <w:rFonts w:eastAsia="Times New Roman" w:cs="Times New Roman"/>
          <w:szCs w:val="24"/>
        </w:rPr>
        <w:lastRenderedPageBreak/>
        <w:t>φέρνω στη Βουλή με τη μορφή επίκαιρης ερώτησης γιατί θεωρώ ότι δεν μπορεί να παραταθεί η ύπαρξη του ΦΠΑ 24% στις συναυλίες, δηλαδή στη δημόσια ε</w:t>
      </w:r>
      <w:r>
        <w:rPr>
          <w:rFonts w:eastAsia="Times New Roman" w:cs="Times New Roman"/>
          <w:szCs w:val="24"/>
        </w:rPr>
        <w:t xml:space="preserve">κτέλεση μουσικών έργων, κλασικών ή σύγχρονων. </w:t>
      </w:r>
    </w:p>
    <w:p w14:paraId="5F41C88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Όπως γνωρίζετε, ο χώρος της μουσικής και ιδιαίτερα ο χώρος του ελληνικού τραγουδιού κατά την περίοδο της οικονομικής κρίσης που </w:t>
      </w:r>
      <w:proofErr w:type="spellStart"/>
      <w:r>
        <w:rPr>
          <w:rFonts w:eastAsia="Times New Roman" w:cs="Times New Roman"/>
          <w:szCs w:val="24"/>
        </w:rPr>
        <w:t>συνέπεσε</w:t>
      </w:r>
      <w:proofErr w:type="spellEnd"/>
      <w:r>
        <w:rPr>
          <w:rFonts w:eastAsia="Times New Roman" w:cs="Times New Roman"/>
          <w:szCs w:val="24"/>
        </w:rPr>
        <w:t xml:space="preserve"> –ατυχώς για τον χώρο της ελληνικής μουσικής- με την κρίση και στην ελλην</w:t>
      </w:r>
      <w:r>
        <w:rPr>
          <w:rFonts w:eastAsia="Times New Roman" w:cs="Times New Roman"/>
          <w:szCs w:val="24"/>
        </w:rPr>
        <w:t>ική δισκογραφία, αλλά και με την κρίση στη συλλογική διαχείριση, δηλαδή</w:t>
      </w:r>
      <w:r>
        <w:rPr>
          <w:rFonts w:eastAsia="Times New Roman" w:cs="Times New Roman"/>
          <w:szCs w:val="24"/>
        </w:rPr>
        <w:t>,</w:t>
      </w:r>
      <w:r>
        <w:rPr>
          <w:rFonts w:eastAsia="Times New Roman" w:cs="Times New Roman"/>
          <w:szCs w:val="24"/>
        </w:rPr>
        <w:t xml:space="preserve"> στο φαινόμενο της ΑΕΠΙ που όλοι παρακολουθήσαμε τα τελευταία δύο χρόνια, έχει ως μοναδικό έσοδο τα όποια έσοδα από τις ζωντανές εμφανίσεις, από τα «</w:t>
      </w:r>
      <w:r>
        <w:rPr>
          <w:rFonts w:eastAsia="Times New Roman" w:cs="Times New Roman"/>
          <w:szCs w:val="24"/>
          <w:lang w:val="en-US"/>
        </w:rPr>
        <w:t>live</w:t>
      </w:r>
      <w:r>
        <w:rPr>
          <w:rFonts w:eastAsia="Times New Roman" w:cs="Times New Roman"/>
          <w:szCs w:val="24"/>
        </w:rPr>
        <w:t>» των Ελλήνων δημιουργών και κα</w:t>
      </w:r>
      <w:r>
        <w:rPr>
          <w:rFonts w:eastAsia="Times New Roman" w:cs="Times New Roman"/>
          <w:szCs w:val="24"/>
        </w:rPr>
        <w:t xml:space="preserve">λλιτεχνών. </w:t>
      </w:r>
    </w:p>
    <w:p w14:paraId="5F41C88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διαδοχική αύξηση του ΦΠΑ στις συναυλίες από το 13% στο 23% και από το 2016 στο 24% νομίζω ότι είναι απαγορευτική πλέον για τη λειτουργία του επαγγέλματος των μουσικών, των Ελλήνων δημιουργών στις ζωντανές τους εμφανίσεις.</w:t>
      </w:r>
    </w:p>
    <w:p w14:paraId="5F41C887"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Επειδή ο ΦΠΑ αποτελε</w:t>
      </w:r>
      <w:r>
        <w:rPr>
          <w:rFonts w:eastAsia="Times New Roman" w:cs="Times New Roman"/>
          <w:szCs w:val="24"/>
        </w:rPr>
        <w:t xml:space="preserve">ί καθοριστικό παράγοντα στη διαμόρφωση της τελικής τιμής του εισιτηρίου, η τιμή του εισιτηρίου </w:t>
      </w:r>
      <w:r>
        <w:rPr>
          <w:rFonts w:eastAsia="Times New Roman" w:cs="Times New Roman"/>
          <w:szCs w:val="24"/>
        </w:rPr>
        <w:lastRenderedPageBreak/>
        <w:t>αποτελεί βαρόμετρο στην ψυχολογία των θεατών και οι συναυλίες είναι ένα εξαιρετικά επικοινωνιακό είδος για την ψυχολογία του συνόλου της κοινωνίας, επειδή οι Έλλ</w:t>
      </w:r>
      <w:r>
        <w:rPr>
          <w:rFonts w:eastAsia="Times New Roman" w:cs="Times New Roman"/>
          <w:szCs w:val="24"/>
        </w:rPr>
        <w:t>ηνες δημιουργοί και καλλιτέχνες πλήττονται από ανεργία που υπερβαίνει το 95%, δηλαδή ο χώρος του σύγχρονου πολιτισμού είναι ο χώρος που πλήττεται περισσότερο από οποιονδήποτε άλλο, επειδή στη χώρα μας ο σύγχρονος πολιτισμός κατά τη διάρκεια της κρίσης είνα</w:t>
      </w:r>
      <w:r>
        <w:rPr>
          <w:rFonts w:eastAsia="Times New Roman" w:cs="Times New Roman"/>
          <w:szCs w:val="24"/>
        </w:rPr>
        <w:t>ι ο μεγάλος αδικημένος, θεωρούμε ότι είναι υποχρέωση όλων μας να συμβάλουμε και να βοηθήσουμε στην επιβίωση επαγγελμάτων που λόγω της εκρηκτικής ανεργίας τείνουν να εξαφανιστούν.</w:t>
      </w:r>
    </w:p>
    <w:p w14:paraId="5F41C888"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Επομένως, κυρία Υπουργέ, ερωτάστε τα εξής: Γιατί όταν ο αντίστοιχος ΦΠΑ σε μι</w:t>
      </w:r>
      <w:r>
        <w:rPr>
          <w:rFonts w:eastAsia="Times New Roman" w:cs="Times New Roman"/>
          <w:szCs w:val="24"/>
        </w:rPr>
        <w:t>α παραπλήσια μορφή καλλιτεχνικής έκφρασης, όπως είναι το θέατρο, είναι 6%, γιατί η ελληνική μουσική θεωρείται είδος πολυτελείας και τιμωρείται με ΦΠΑ 24%, με τις παρενέργειες που είπαμε;</w:t>
      </w:r>
    </w:p>
    <w:p w14:paraId="5F41C889"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προτίθεστε να εξετάσετε τη δυνατότητα μείωσης του ΦΠΑ στις </w:t>
      </w:r>
      <w:r>
        <w:rPr>
          <w:rFonts w:eastAsia="Times New Roman" w:cs="Times New Roman"/>
          <w:szCs w:val="24"/>
        </w:rPr>
        <w:t>μουσικές εκδηλώσεις και συναυλίες, όταν αυ</w:t>
      </w:r>
      <w:r>
        <w:rPr>
          <w:rFonts w:eastAsia="Times New Roman" w:cs="Times New Roman"/>
          <w:szCs w:val="24"/>
        </w:rPr>
        <w:lastRenderedPageBreak/>
        <w:t>τές προγραμματίζονται σε ανοικτά υπαίθρια θέατρα, σε αρχαιολογικούς χώρους, αλλά και σε κλειστά θέατρα -το διευκρινίζω αυτό, γιατί είναι πολύ σημαντική παρατήρηση- ώστε να συμβάλετε με αυτή τη μείωση του ΦΠΑ στη με</w:t>
      </w:r>
      <w:r>
        <w:rPr>
          <w:rFonts w:eastAsia="Times New Roman" w:cs="Times New Roman"/>
          <w:szCs w:val="24"/>
        </w:rPr>
        <w:t>ίωση της ανεργίας και στην ανανέωση του ενδιαφέροντος σε έναν χώρο που πλήττεται ιδιαίτερα, σε έναν χώρο που θα βοηθηθεί ιδιαίτερα και θα δημιουργήσει μια νέα προοπτική;</w:t>
      </w:r>
    </w:p>
    <w:p w14:paraId="5F41C88A"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Εκτιμώ ότι με ΦΠΑ 24% στον χώρο του σύγχρονου πολιτισμού η Ελλάδα δεν μπορεί να πάει π</w:t>
      </w:r>
      <w:r>
        <w:rPr>
          <w:rFonts w:eastAsia="Times New Roman" w:cs="Times New Roman"/>
          <w:szCs w:val="24"/>
        </w:rPr>
        <w:t>ουθενά.</w:t>
      </w:r>
    </w:p>
    <w:p w14:paraId="5F41C88B"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θα επανέλθω με το τι συμβαίνει στην υπόλοιπη Ευρώπη.</w:t>
      </w:r>
    </w:p>
    <w:p w14:paraId="5F41C88C"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41C88D" w14:textId="77777777" w:rsidR="00B01687" w:rsidRDefault="00CA2DE4">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Μουμουλίδη</w:t>
      </w:r>
      <w:proofErr w:type="spellEnd"/>
      <w:r>
        <w:rPr>
          <w:rFonts w:eastAsia="Times New Roman" w:cs="Times New Roman"/>
          <w:szCs w:val="24"/>
        </w:rPr>
        <w:t>.</w:t>
      </w:r>
    </w:p>
    <w:p w14:paraId="5F41C88E"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τρία λεπτά στη διάθεσή σας.</w:t>
      </w:r>
    </w:p>
    <w:p w14:paraId="5F41C88F" w14:textId="77777777" w:rsidR="00B01687" w:rsidRDefault="00CA2DE4">
      <w:pPr>
        <w:spacing w:line="600" w:lineRule="auto"/>
        <w:ind w:firstLine="720"/>
        <w:contextualSpacing/>
        <w:jc w:val="both"/>
        <w:rPr>
          <w:rFonts w:eastAsia="Times New Roman" w:cs="Times New Roman"/>
          <w:szCs w:val="24"/>
        </w:rPr>
      </w:pPr>
      <w:r w:rsidRPr="00A92EF3">
        <w:rPr>
          <w:rFonts w:eastAsia="Times New Roman" w:cs="Times New Roman"/>
          <w:b/>
          <w:szCs w:val="24"/>
        </w:rPr>
        <w:t>ΑΙΚΑΤΕΡΙΝΗ ΠΑΠΑΝΑΤΣΙΟΥ (Υφυπουργός Οικονομικών):</w:t>
      </w:r>
      <w:r w:rsidRPr="00A92EF3">
        <w:rPr>
          <w:rFonts w:eastAsia="Times New Roman" w:cs="Times New Roman"/>
          <w:szCs w:val="24"/>
        </w:rPr>
        <w:t xml:space="preserve"> </w:t>
      </w:r>
      <w:r>
        <w:rPr>
          <w:rFonts w:eastAsia="Times New Roman" w:cs="Times New Roman"/>
          <w:szCs w:val="24"/>
        </w:rPr>
        <w:t>Ευχαρ</w:t>
      </w:r>
      <w:r>
        <w:rPr>
          <w:rFonts w:eastAsia="Times New Roman" w:cs="Times New Roman"/>
          <w:szCs w:val="24"/>
        </w:rPr>
        <w:t>ιστώ, κύριε Πρόεδρε.</w:t>
      </w:r>
    </w:p>
    <w:p w14:paraId="5F41C890"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όσα αναφέρθηκαν από τον Βουλευτή, τον κ. </w:t>
      </w:r>
      <w:proofErr w:type="spellStart"/>
      <w:r>
        <w:rPr>
          <w:rFonts w:eastAsia="Times New Roman" w:cs="Times New Roman"/>
          <w:szCs w:val="24"/>
        </w:rPr>
        <w:t>Μουμουλίδη</w:t>
      </w:r>
      <w:proofErr w:type="spellEnd"/>
      <w:r>
        <w:rPr>
          <w:rFonts w:eastAsia="Times New Roman" w:cs="Times New Roman"/>
          <w:szCs w:val="24"/>
        </w:rPr>
        <w:t xml:space="preserve">, για το θέμα των συναυλιών αποτελούν ζητήματα, </w:t>
      </w:r>
      <w:r>
        <w:rPr>
          <w:rFonts w:eastAsia="Times New Roman" w:cs="Times New Roman"/>
          <w:szCs w:val="24"/>
        </w:rPr>
        <w:lastRenderedPageBreak/>
        <w:t xml:space="preserve">απόψεις και προτάσεις που δεν βρίσκουν αντίθετους ούτε εμένα προσωπικά, ούτε το Υπουργείο μας, αλλά φυσικά ούτε και την </w:t>
      </w:r>
      <w:r>
        <w:rPr>
          <w:rFonts w:eastAsia="Times New Roman" w:cs="Times New Roman"/>
          <w:szCs w:val="24"/>
        </w:rPr>
        <w:t>Κυβέρνησή μας.</w:t>
      </w:r>
    </w:p>
    <w:p w14:paraId="5F41C891"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Πραγματικά, ο πολιτισμός ήταν ένα από τα πεδία που επλήγησαν ιδιαίτερα στο χρόνια της κρίσης. Επομένως ένας από τους κεντρικούς στόχους για την περίοδο που διανύουμε, καθώς αφήνουμε πίσω μας τα μνημόνια, είναι η αποκατάσταση της πρόσβασης στ</w:t>
      </w:r>
      <w:r>
        <w:rPr>
          <w:rFonts w:eastAsia="Times New Roman" w:cs="Times New Roman"/>
          <w:szCs w:val="24"/>
        </w:rPr>
        <w:t>α αγαθά του πολιτισμού, στις τέχνες και στην ψυχαγωγία. Αυτό δεν το θεωρούμε δευτερεύον. Είναι κομμάτι του σχεδίου μας για την επόμενη μέρα.</w:t>
      </w:r>
    </w:p>
    <w:p w14:paraId="5F41C892"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 xml:space="preserve">Τα προηγούμενα χρόνια ένα από τα μέτρα που ελήφθησαν στο πλαίσιο του δημοσιονομικού προγράμματος ήταν και η αύξηση </w:t>
      </w:r>
      <w:r>
        <w:rPr>
          <w:rFonts w:eastAsia="Times New Roman" w:cs="Times New Roman"/>
          <w:szCs w:val="24"/>
        </w:rPr>
        <w:t>του ΦΠΑ από το 13% στο 24% από το καλοκαίρι του 2015.</w:t>
      </w:r>
    </w:p>
    <w:p w14:paraId="5F41C893"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Στη νέα εποχή που βρισκόμαστε μπορούμε να δούμε τις πολιτικές μας προτεραιότητες, διαφυλάσσοντας βέβαια τα δημοσιονομικά μας δεδομένα. Θεωρούμε ότι η δίκαιη ανάπτυξη για την οποία όλοι μας ενδιαφερόμαστ</w:t>
      </w:r>
      <w:r>
        <w:rPr>
          <w:rFonts w:eastAsia="Times New Roman" w:cs="Times New Roman"/>
          <w:szCs w:val="24"/>
        </w:rPr>
        <w:t xml:space="preserve">ε δεν μπορεί να υπάρξει χωρίς και την πνευματική αναγέννηση. Εδώ θα ήθελα να τονίσω ότι </w:t>
      </w:r>
      <w:r>
        <w:rPr>
          <w:rFonts w:eastAsia="Times New Roman" w:cs="Times New Roman"/>
          <w:szCs w:val="24"/>
        </w:rPr>
        <w:lastRenderedPageBreak/>
        <w:t>πρέπει να αντισταθούμε και να αντιστρέψουμε την πνευματική μιζέρια που μας περικυκλώνει.</w:t>
      </w:r>
    </w:p>
    <w:p w14:paraId="5F41C894"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οφείλουμε να συμβάλουμε και εμείς ως Υπουργείο Οικονομικών μ</w:t>
      </w:r>
      <w:r>
        <w:rPr>
          <w:rFonts w:eastAsia="Times New Roman" w:cs="Times New Roman"/>
          <w:szCs w:val="24"/>
        </w:rPr>
        <w:t>ε τη μείωση του ΦΠΑ, όπως ισχύει, στα εισιτήρια του θεάτρου και στα εισιτήρια των συναυλιών -βέβαια, στις περιπτώσεις που δεν υπάρχει άλλη παροχή- στο 6%. Το μέτρο αυτό πιστεύουμε ότι μπορεί άμεσα να επηρεάσει θετικά το κόστος που έχει για τους πολίτες η π</w:t>
      </w:r>
      <w:r>
        <w:rPr>
          <w:rFonts w:eastAsia="Times New Roman" w:cs="Times New Roman"/>
          <w:szCs w:val="24"/>
        </w:rPr>
        <w:t>αρακολούθηση των συναυλιών και των ζωντανών μουσικών παραστάσεων</w:t>
      </w:r>
      <w:r>
        <w:rPr>
          <w:rFonts w:eastAsia="Times New Roman" w:cs="Times New Roman"/>
          <w:szCs w:val="24"/>
        </w:rPr>
        <w:t>. Μπορεί επίσης</w:t>
      </w:r>
      <w:r>
        <w:rPr>
          <w:rFonts w:eastAsia="Times New Roman" w:cs="Times New Roman"/>
          <w:szCs w:val="24"/>
        </w:rPr>
        <w:t xml:space="preserve"> άμεσα να μειώσει την τιμή του εισιτηρίου, όπως και εσείς </w:t>
      </w:r>
      <w:proofErr w:type="spellStart"/>
      <w:r>
        <w:rPr>
          <w:rFonts w:eastAsia="Times New Roman" w:cs="Times New Roman"/>
          <w:szCs w:val="24"/>
        </w:rPr>
        <w:t>προείπατε</w:t>
      </w:r>
      <w:proofErr w:type="spellEnd"/>
      <w:r>
        <w:rPr>
          <w:rFonts w:eastAsia="Times New Roman" w:cs="Times New Roman"/>
          <w:szCs w:val="24"/>
        </w:rPr>
        <w:t>, φέρνοντας περισσότερο κόσμο σε όλα αυτά τα θεάματα. Μπορεί να στηρίξει, όμως και όσους είναι στα παρασκήνια,</w:t>
      </w:r>
      <w:r>
        <w:rPr>
          <w:rFonts w:eastAsia="Times New Roman" w:cs="Times New Roman"/>
          <w:szCs w:val="24"/>
        </w:rPr>
        <w:t xml:space="preserve"> όπως λέτε εσείς που είστε στον χώρο των καλλιτεχνών, τους δημιουργούς, θα αυξηθούν τα εισοδήματά τους, τα επαγγέλματα που σχετίζονται με τα θεάματα, τεχνικοί ηχολήπτες και εκείνοι θα μπορέσουν να έχουν κάποιες περισσότερες απολαβές.</w:t>
      </w:r>
    </w:p>
    <w:p w14:paraId="5F41C895"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η Κυβέρνησή </w:t>
      </w:r>
      <w:r>
        <w:rPr>
          <w:rFonts w:eastAsia="Times New Roman" w:cs="Times New Roman"/>
          <w:szCs w:val="24"/>
        </w:rPr>
        <w:t xml:space="preserve">μας οφείλει να το κάνει και θα το κάνει, γιατί έχει στόχο την προάσπιση του πολιτισμού, της παιδείας και την ανάδειξη της ελληνικής και όχι μόνο κουλτούρας, </w:t>
      </w:r>
      <w:r>
        <w:rPr>
          <w:rFonts w:eastAsia="Times New Roman" w:cs="Times New Roman"/>
          <w:szCs w:val="24"/>
        </w:rPr>
        <w:lastRenderedPageBreak/>
        <w:t xml:space="preserve">όχι μόνο μέσω του θεάτρου, όπως λέτε, αλλά και μέσω της μουσικής, των </w:t>
      </w:r>
      <w:proofErr w:type="spellStart"/>
      <w:r>
        <w:rPr>
          <w:rFonts w:eastAsia="Times New Roman" w:cs="Times New Roman"/>
          <w:szCs w:val="24"/>
        </w:rPr>
        <w:t>μουσικοθεατρικών</w:t>
      </w:r>
      <w:proofErr w:type="spellEnd"/>
      <w:r>
        <w:rPr>
          <w:rFonts w:eastAsia="Times New Roman" w:cs="Times New Roman"/>
          <w:szCs w:val="24"/>
        </w:rPr>
        <w:t xml:space="preserve"> εκδηλώσεων κ</w:t>
      </w:r>
      <w:r>
        <w:rPr>
          <w:rFonts w:eastAsia="Times New Roman" w:cs="Times New Roman"/>
          <w:szCs w:val="24"/>
        </w:rPr>
        <w:t>αι των θεαμάτων που συνδυάζουν διαφορετικές μορφές τέχνης.</w:t>
      </w:r>
    </w:p>
    <w:p w14:paraId="5F41C89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Όλα αυτά πράγματι, πρέπει να αντιμετωπίζονται με ενιαίο τρόπο σαν πολιτιστικά αγαθά, γιατί για εμάς η πολιτιστική μας παραγωγή είναι εφόδιο για το μέλλον. Για την Κυβέρνησή μας η ενημέρωση, ο πολιτ</w:t>
      </w:r>
      <w:r>
        <w:rPr>
          <w:rFonts w:eastAsia="Times New Roman" w:cs="Times New Roman"/>
          <w:szCs w:val="24"/>
        </w:rPr>
        <w:t>ισμός και η ψυχαγωγία είναι πρωταρχικά κοινωνικά δικαιώματα και δημόσια αγαθά.</w:t>
      </w:r>
    </w:p>
    <w:p w14:paraId="5F41C897" w14:textId="77777777" w:rsidR="00B01687" w:rsidRDefault="00CA2DE4">
      <w:pPr>
        <w:spacing w:line="600" w:lineRule="auto"/>
        <w:ind w:firstLine="720"/>
        <w:jc w:val="both"/>
        <w:rPr>
          <w:rFonts w:eastAsia="Times New Roman" w:cs="Times New Roman"/>
          <w:szCs w:val="24"/>
        </w:rPr>
      </w:pPr>
      <w:r w:rsidRPr="004D6B39">
        <w:rPr>
          <w:rFonts w:eastAsia="Times New Roman" w:cs="Times New Roman"/>
          <w:b/>
          <w:szCs w:val="24"/>
        </w:rPr>
        <w:t>ΠΡΟΕΔΡΕΥΩΝ (Μάριος Γεωργιάδης):</w:t>
      </w:r>
      <w:r>
        <w:rPr>
          <w:rFonts w:eastAsia="Times New Roman" w:cs="Times New Roman"/>
          <w:szCs w:val="24"/>
        </w:rPr>
        <w:t xml:space="preserve"> Ευχαριστούμε πολύ την κυρία Υπουργό.</w:t>
      </w:r>
    </w:p>
    <w:p w14:paraId="5F41C89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Μουμουλίδη</w:t>
      </w:r>
      <w:proofErr w:type="spellEnd"/>
      <w:r>
        <w:rPr>
          <w:rFonts w:eastAsia="Times New Roman" w:cs="Times New Roman"/>
          <w:szCs w:val="24"/>
        </w:rPr>
        <w:t>, έχετε τρία λεπτά για τη δευτερολογία σας.</w:t>
      </w:r>
    </w:p>
    <w:p w14:paraId="5F41C899" w14:textId="77777777" w:rsidR="00B01687" w:rsidRDefault="00CA2DE4">
      <w:pPr>
        <w:spacing w:line="600" w:lineRule="auto"/>
        <w:ind w:firstLine="720"/>
        <w:jc w:val="both"/>
        <w:rPr>
          <w:rFonts w:eastAsia="Times New Roman" w:cs="Times New Roman"/>
          <w:szCs w:val="24"/>
        </w:rPr>
      </w:pPr>
      <w:r w:rsidRPr="009A4E3B">
        <w:rPr>
          <w:rFonts w:eastAsia="Times New Roman" w:cs="Times New Roman"/>
          <w:b/>
          <w:szCs w:val="24"/>
        </w:rPr>
        <w:t>ΘΕΜΙΣΤΟΚΛΗΣ ΜΟΥΜΟΥΛΙΔΗΣ:</w:t>
      </w:r>
      <w:r>
        <w:rPr>
          <w:rFonts w:eastAsia="Times New Roman" w:cs="Times New Roman"/>
          <w:szCs w:val="24"/>
        </w:rPr>
        <w:t xml:space="preserve"> Σας ευχαριστώ.</w:t>
      </w:r>
    </w:p>
    <w:p w14:paraId="5F41C89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Κυρία Υπουργέ, χαίρομαι για την τοποθέτηση σας. Είναι μια αισιόδοξη τοποθέτηση. Θέλω να πω ότι σε αυτήν την Αίθουσα ελάχιστες φορές έχουν ακουστεί ζητήματα που αφορούν στον ελληνικό πολιτισμό. Θεωρώ ότι είναι μια επίσης άδικη υστέρηση της συζήτησης του δια</w:t>
      </w:r>
      <w:r>
        <w:rPr>
          <w:rFonts w:eastAsia="Times New Roman" w:cs="Times New Roman"/>
          <w:szCs w:val="24"/>
        </w:rPr>
        <w:t xml:space="preserve">λόγου που γίνεται κοινοβουλευτικά </w:t>
      </w:r>
      <w:r>
        <w:rPr>
          <w:rFonts w:eastAsia="Times New Roman" w:cs="Times New Roman"/>
          <w:szCs w:val="24"/>
        </w:rPr>
        <w:lastRenderedPageBreak/>
        <w:t xml:space="preserve">και αφορά στον ελληνικό πολιτισμό. Νομίζω ότι ο ελληνικός πολιτισμός και ο συγκεκριμένος τομέας στον οποίο αναφερόμαστε τώρα, ο χώρος του ελληνικού τραγουδιού και της ελληνικής μουσικής, έχει προσφέρει τα μέγιστα ιστορικά </w:t>
      </w:r>
      <w:r>
        <w:rPr>
          <w:rFonts w:eastAsia="Times New Roman" w:cs="Times New Roman"/>
          <w:szCs w:val="24"/>
        </w:rPr>
        <w:t>στον σύγχρονο πολιτισμό και στην αναβάθμιση της ποιότητας της ζωής της ελληνικής κοινωνίας.</w:t>
      </w:r>
    </w:p>
    <w:p w14:paraId="5F41C89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Θα πρέπει να γνωρίζουμε ότι στους χώρους στους οποίους αναφερόμαστε, δηλαδή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των Ελλήνων συνθετών, των Ελλήνων μουσικών, στον χώρο της ελληνικής μουσικής κ</w:t>
      </w:r>
      <w:r>
        <w:rPr>
          <w:rFonts w:eastAsia="Times New Roman" w:cs="Times New Roman"/>
          <w:szCs w:val="24"/>
        </w:rPr>
        <w:t xml:space="preserve">αι του ελληνικού τραγουδιού, υπάρχουν άνθρωποι οι οποίοι έχουν επενδύσει πολύ χρόνο και χρήμα για τις σπουδές τους, άνθρωποι που έχουν οικογένειες και υποχρεώσεις, όπως και κάθε εργαζόμενος, και άνθρωποι που ονειρεύτηκαν -δυστυχώς γι’ αυτούς ή ευτυχώς- να </w:t>
      </w:r>
      <w:r>
        <w:rPr>
          <w:rFonts w:eastAsia="Times New Roman" w:cs="Times New Roman"/>
          <w:szCs w:val="24"/>
        </w:rPr>
        <w:t xml:space="preserve">ζουν δημιουργώντας και προσφέροντας στο κοινωνικό σύνολο. Εκτιμώ ότι είναι υποχρέωση όλων να υπερασπιστούμε με κάθε τρόπο τους Έλληνες δημιουργούς. </w:t>
      </w:r>
    </w:p>
    <w:p w14:paraId="5F41C89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Είναι από τις ελάχιστες φορές που τα τελευταία δέκα χρόνια ακούγονται φωνές στο Κοινοβούλιο υπέρ των Ελλήνω</w:t>
      </w:r>
      <w:r>
        <w:rPr>
          <w:rFonts w:eastAsia="Times New Roman" w:cs="Times New Roman"/>
          <w:szCs w:val="24"/>
        </w:rPr>
        <w:t>ν δη</w:t>
      </w:r>
      <w:r>
        <w:rPr>
          <w:rFonts w:eastAsia="Times New Roman" w:cs="Times New Roman"/>
          <w:szCs w:val="24"/>
        </w:rPr>
        <w:lastRenderedPageBreak/>
        <w:t>μιουργών και αυτό πρέπει να το υπερασπιστούμε. Είναι υποχρέωσή μας να δημιουργήσουμε ένα περιβάλλον προστασίας και εξωστρέφειας που τελικό αποδέκτη θα έχει τον Έλληνα φορολογούμενο πολίτη, την ελληνική κοινωνία, αφού η μείωση του ΦΠΑ στην χαμηλότερη κα</w:t>
      </w:r>
      <w:r>
        <w:rPr>
          <w:rFonts w:eastAsia="Times New Roman" w:cs="Times New Roman"/>
          <w:szCs w:val="24"/>
        </w:rPr>
        <w:t xml:space="preserve">τηγορία θα δημιουργήσει χαμηλότερες τιμές εισιτηρίων, μικρότερη ανεργία, μεγαλύτερο κύκλο εργασιών και επομένως, μεγαλύτερα έσοδα. Άρα, λοιπόν, το ζήτημα που θέτετε στον έλεγχο περί δημοσιονομικού κόστους, νομίζω ότι απαντάται από κάθε </w:t>
      </w:r>
      <w:r>
        <w:rPr>
          <w:rFonts w:eastAsia="Times New Roman" w:cs="Times New Roman"/>
          <w:szCs w:val="24"/>
        </w:rPr>
        <w:t xml:space="preserve">εχέφρονα </w:t>
      </w:r>
      <w:r>
        <w:rPr>
          <w:rFonts w:eastAsia="Times New Roman" w:cs="Times New Roman"/>
          <w:szCs w:val="24"/>
        </w:rPr>
        <w:t>άνθρωπο.</w:t>
      </w:r>
    </w:p>
    <w:p w14:paraId="5F41C89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Νο</w:t>
      </w:r>
      <w:r>
        <w:rPr>
          <w:rFonts w:eastAsia="Times New Roman" w:cs="Times New Roman"/>
          <w:szCs w:val="24"/>
        </w:rPr>
        <w:t>μίζω, όμως, ότι είναι άδικο να συνεχίσουμε να κατατάσσουμε μια λαϊκή μορφή καλλιτεχνικής έκφρασης -γιατί και η κλασσική μουσική είναι λαϊκή μορφή καλλιτεχνικής έκφρασης και η λαϊκή μας μουσική είναι λαϊκή μουσική-, αυτό το εξαιρετικά ευεργετικό για την κοι</w:t>
      </w:r>
      <w:r>
        <w:rPr>
          <w:rFonts w:eastAsia="Times New Roman" w:cs="Times New Roman"/>
          <w:szCs w:val="24"/>
        </w:rPr>
        <w:t xml:space="preserve">νωνία και την ψυχή του ανθρώπου δημιούργημα, στα είδη πολυτελείας. Παράλληλα, αντιλαμβάνεστε ότι ο ΦΠΑ πέραν της ανεργίας δημιουργεί σοβαρή απώλεια εσόδων, που είναι και το σημαντικότερο. </w:t>
      </w:r>
    </w:p>
    <w:p w14:paraId="5F41C89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Θέλω στο σημείο αυτό να αναφέρω για την ιστορία, γιατί αξίζει τον κ</w:t>
      </w:r>
      <w:r>
        <w:rPr>
          <w:rFonts w:eastAsia="Times New Roman" w:cs="Times New Roman"/>
          <w:szCs w:val="24"/>
        </w:rPr>
        <w:t>όπο να δούμε -</w:t>
      </w:r>
      <w:r>
        <w:rPr>
          <w:rFonts w:eastAsia="Times New Roman" w:cs="Times New Roman"/>
          <w:szCs w:val="24"/>
        </w:rPr>
        <w:t xml:space="preserve">καθώς </w:t>
      </w:r>
      <w:r>
        <w:rPr>
          <w:rFonts w:eastAsia="Times New Roman" w:cs="Times New Roman"/>
          <w:szCs w:val="24"/>
        </w:rPr>
        <w:t xml:space="preserve">όλοι ομνύουμε σε μια διαφορετική Ευρώπη- τι ισχύει στην Ευρώπη. Στο συγκεκριμένο κεφάλαιο η Ευρώπη φαίνεται να τα πηγαίνει πολύ καλά. Έχουμε λοιπόν αντίστοιχα ΦΠΑ στην Κύπρο 5%, στο Βέλγιο 6%, στη Γερμανία 5% και 7%, στην Ιταλία 10%. </w:t>
      </w:r>
    </w:p>
    <w:p w14:paraId="5F41C89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αναφερθώ λίγο στο παράδειγμα της Γαλλίας που, όπως γνωρίζετε, η Γαλλία είναι η χώρα η οποία υπερασπίζεται τον σύγχρονο πολιτισμό της και διαχρονικά τον πολιτισμό της ως ένα ισχυρό εθνικό κεφάλαιο, έχει επενδύσει και έχει κερδίσει πάρα πολλά, κάτι πο</w:t>
      </w:r>
      <w:r>
        <w:rPr>
          <w:rFonts w:eastAsia="Times New Roman" w:cs="Times New Roman"/>
          <w:szCs w:val="24"/>
        </w:rPr>
        <w:t xml:space="preserve">υ εύχομαι να συμβεί και στην Ελλάδα σύντομα. Στη Γαλλία, λοιπόν, για οποιαδήποτε παράσταση σκηνικού θεάματος, για θέατρο, μουσική, χορό, μουσικό θέατρο, ο ΦΠΑ είναι 2,1% για τις πρώτες </w:t>
      </w:r>
      <w:proofErr w:type="spellStart"/>
      <w:r>
        <w:rPr>
          <w:rFonts w:eastAsia="Times New Roman" w:cs="Times New Roman"/>
          <w:szCs w:val="24"/>
        </w:rPr>
        <w:t>εκατόν</w:t>
      </w:r>
      <w:proofErr w:type="spellEnd"/>
      <w:r>
        <w:rPr>
          <w:rFonts w:eastAsia="Times New Roman" w:cs="Times New Roman"/>
          <w:szCs w:val="24"/>
        </w:rPr>
        <w:t xml:space="preserve"> σαράντα μία παραστάσεις. Μετά την εκατοστή τεσσαρακοστή πρώτη πα</w:t>
      </w:r>
      <w:r>
        <w:rPr>
          <w:rFonts w:eastAsia="Times New Roman" w:cs="Times New Roman"/>
          <w:szCs w:val="24"/>
        </w:rPr>
        <w:t>ράσταση ο ΦΠΑ γίνεται 5,5%. Είναι δε 5,5% εξαρχής αν υπάρχουν και άλλες παροχές.</w:t>
      </w:r>
    </w:p>
    <w:p w14:paraId="5F41C8A0" w14:textId="77777777" w:rsidR="00B01687" w:rsidRDefault="00CA2DE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F41C8A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Νομίζω, λοιπόν, αγαπητή Υπουργέ, ότι μπορεί να αποτελέσει κοινό στόχο της κοινωνίας θεάματο</w:t>
      </w:r>
      <w:r>
        <w:rPr>
          <w:rFonts w:eastAsia="Times New Roman" w:cs="Times New Roman"/>
          <w:szCs w:val="24"/>
        </w:rPr>
        <w:t>ς των Ελλήνων δημιουργών και της Κυβέρνησης η εφαρμογή οικονομικών πολιτικών που να βοηθούν και να ενθαρρύνουν την ανάπτυξη του συνόλου των τεχνών, που επαναλαμβάνω όχι μόνο δεν θα έχουν δημοσιονομικό κόστος, αλλά θα δημιουργηθεί μια άνθηση, μια άνοιξη στη</w:t>
      </w:r>
      <w:r>
        <w:rPr>
          <w:rFonts w:eastAsia="Times New Roman" w:cs="Times New Roman"/>
          <w:szCs w:val="24"/>
        </w:rPr>
        <w:t xml:space="preserve"> σύγχρονη ελληνική καθημερινότητα, που θα έχει ως αποτέλεσμα να έχει μεγαλύτερα έσοδα τελικά και στο κομμάτι των ασφαλιστικών εισφορών και στο κομμάτι των φορολογικών εσόδων.</w:t>
      </w:r>
    </w:p>
    <w:p w14:paraId="5F41C8A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μελετήσετε με καθαρότητα το ζήτημα του ενιαίου ΦΠΑ 6% σε όλη </w:t>
      </w:r>
      <w:r>
        <w:rPr>
          <w:rFonts w:eastAsia="Times New Roman" w:cs="Times New Roman"/>
          <w:szCs w:val="24"/>
        </w:rPr>
        <w:t>τη δραστηριότητα των παραστατικών τεχνών, θέατρο, μουσική, συναυλίες σύγχρονης κλασικής μουσικής, χορού και ιδιαίτερα του μουσικού θεάτρου.</w:t>
      </w:r>
    </w:p>
    <w:p w14:paraId="5F41C8A3" w14:textId="77777777" w:rsidR="00B01687" w:rsidRDefault="00CA2DE4">
      <w:pPr>
        <w:spacing w:line="600" w:lineRule="auto"/>
        <w:jc w:val="both"/>
        <w:rPr>
          <w:rFonts w:eastAsia="Times New Roman"/>
          <w:szCs w:val="24"/>
        </w:rPr>
      </w:pPr>
      <w:r>
        <w:rPr>
          <w:rFonts w:eastAsia="Times New Roman"/>
          <w:szCs w:val="24"/>
        </w:rPr>
        <w:t>Υπάρχει μια πολύ ωραία παρένθεση, που το μουσικό θέατρο, δηλαδή ο συνδυασμός μουσικής και θεάτρου, αυτό που λέμε μιο</w:t>
      </w:r>
      <w:r>
        <w:rPr>
          <w:rFonts w:eastAsia="Times New Roman"/>
          <w:szCs w:val="24"/>
        </w:rPr>
        <w:t>ύζικαλ, έχει ένα ΦΠΑ επίσης ιδιόρρυθμο. Δείτε τον. Δεν είναι στο 24%, είναι στον ενδιάμεσο.</w:t>
      </w:r>
    </w:p>
    <w:p w14:paraId="5F41C8A4" w14:textId="77777777" w:rsidR="00B01687" w:rsidRDefault="00CA2DE4">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Κύριε συνάδελφε, ολοκληρώστε, παρακαλώ, με αυτό.</w:t>
      </w:r>
    </w:p>
    <w:p w14:paraId="5F41C8A5" w14:textId="77777777" w:rsidR="00B01687" w:rsidRDefault="00CA2DE4">
      <w:pPr>
        <w:spacing w:line="600" w:lineRule="auto"/>
        <w:ind w:firstLine="720"/>
        <w:jc w:val="both"/>
        <w:rPr>
          <w:rFonts w:eastAsia="Times New Roman"/>
          <w:szCs w:val="24"/>
        </w:rPr>
      </w:pPr>
      <w:r>
        <w:rPr>
          <w:rFonts w:eastAsia="Times New Roman"/>
          <w:b/>
          <w:szCs w:val="24"/>
        </w:rPr>
        <w:t xml:space="preserve">ΘΕΜΙΣΤΟΚΛΗΣ ΜΟΥΜΟΥΛΙΔΗΣ: </w:t>
      </w:r>
      <w:r>
        <w:rPr>
          <w:rFonts w:eastAsia="Times New Roman"/>
          <w:szCs w:val="24"/>
        </w:rPr>
        <w:t xml:space="preserve">Ολοκληρώνω, κύριε Πρόεδρε και ευχαριστώ για την κατανόησή </w:t>
      </w:r>
      <w:r>
        <w:rPr>
          <w:rFonts w:eastAsia="Times New Roman"/>
          <w:szCs w:val="24"/>
        </w:rPr>
        <w:t>σας.</w:t>
      </w:r>
    </w:p>
    <w:p w14:paraId="5F41C8A6" w14:textId="77777777" w:rsidR="00B01687" w:rsidRDefault="00CA2DE4">
      <w:pPr>
        <w:spacing w:line="600" w:lineRule="auto"/>
        <w:ind w:firstLine="720"/>
        <w:jc w:val="both"/>
        <w:rPr>
          <w:rFonts w:eastAsia="Times New Roman"/>
          <w:szCs w:val="24"/>
        </w:rPr>
      </w:pPr>
      <w:r>
        <w:rPr>
          <w:rFonts w:eastAsia="Times New Roman"/>
          <w:szCs w:val="24"/>
        </w:rPr>
        <w:t>Νομίζω ότι πρόκειται για ένα δίκαιο αίτημα που θα ανακουφίσει χιλιάδες Έλληνες εργαζόμενους, χιλιάδες Έλληνες δημιουργούς, θα δημιουργήσει θετικά αντανακλαστικά στην ελληνική κοινωνία και επιτέλους ως μια σύγχρονη και ως μια αριστερή Κυβέρνηση, θα φέρ</w:t>
      </w:r>
      <w:r>
        <w:rPr>
          <w:rFonts w:eastAsia="Times New Roman"/>
          <w:szCs w:val="24"/>
        </w:rPr>
        <w:t>ουμε το αυτονόητο στην ελληνική πραγματικότητα. Θα καταλάβουμε, δηλαδή, όλοι ότι ο πολιτισμός δεν είναι είδος πολυτελείας, αλλά ένα είδος εφάμιλλο άλλων ειδών πρώτης ανάγκης.</w:t>
      </w:r>
    </w:p>
    <w:p w14:paraId="5F41C8A7" w14:textId="77777777" w:rsidR="00B01687" w:rsidRDefault="00CA2DE4">
      <w:pPr>
        <w:spacing w:line="600" w:lineRule="auto"/>
        <w:ind w:firstLine="720"/>
        <w:jc w:val="both"/>
        <w:rPr>
          <w:rFonts w:eastAsia="Times New Roman"/>
          <w:szCs w:val="24"/>
        </w:rPr>
      </w:pPr>
      <w:r>
        <w:rPr>
          <w:rFonts w:eastAsia="Times New Roman"/>
          <w:szCs w:val="24"/>
        </w:rPr>
        <w:t>Σας ευχαριστώ πάρα πολύ.</w:t>
      </w:r>
    </w:p>
    <w:p w14:paraId="5F41C8A8" w14:textId="77777777" w:rsidR="00B01687" w:rsidRDefault="00CA2DE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Μουμ</w:t>
      </w:r>
      <w:r>
        <w:rPr>
          <w:rFonts w:eastAsia="Times New Roman"/>
          <w:szCs w:val="24"/>
        </w:rPr>
        <w:t>ουλίδη</w:t>
      </w:r>
      <w:proofErr w:type="spellEnd"/>
      <w:r>
        <w:rPr>
          <w:rFonts w:eastAsia="Times New Roman"/>
          <w:szCs w:val="24"/>
        </w:rPr>
        <w:t>.</w:t>
      </w:r>
    </w:p>
    <w:p w14:paraId="5F41C8A9" w14:textId="77777777" w:rsidR="00B01687" w:rsidRDefault="00CA2DE4">
      <w:pPr>
        <w:spacing w:line="600" w:lineRule="auto"/>
        <w:ind w:firstLine="720"/>
        <w:jc w:val="both"/>
        <w:rPr>
          <w:rFonts w:eastAsia="Times New Roman"/>
          <w:szCs w:val="24"/>
        </w:rPr>
      </w:pPr>
      <w:r>
        <w:rPr>
          <w:rFonts w:eastAsia="Times New Roman"/>
          <w:szCs w:val="24"/>
        </w:rPr>
        <w:t>Ορίστε, κυρία Υπουργέ, έχετε τον λόγο.</w:t>
      </w:r>
    </w:p>
    <w:p w14:paraId="5F41C8AA" w14:textId="77777777" w:rsidR="00B01687" w:rsidRDefault="00CA2DE4">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Πραγματικά, τα παραδείγματα που αναφέρατε από τις </w:t>
      </w:r>
      <w:r>
        <w:rPr>
          <w:rFonts w:eastAsia="Times New Roman"/>
          <w:szCs w:val="24"/>
        </w:rPr>
        <w:lastRenderedPageBreak/>
        <w:t>άλλες ευρωπαϊκές χώρες είναι πάρα πολύ σημαντικά και βλέπουμε ότι είναι πολύ χαμηλό το ΦΠΑ που αφορά τον πολιτισμό και μάλιστα τις συγκεκριμένες εκδηλώσεις.</w:t>
      </w:r>
    </w:p>
    <w:p w14:paraId="5F41C8AB" w14:textId="77777777" w:rsidR="00B01687" w:rsidRDefault="00CA2DE4">
      <w:pPr>
        <w:spacing w:line="600" w:lineRule="auto"/>
        <w:ind w:firstLine="720"/>
        <w:jc w:val="both"/>
        <w:rPr>
          <w:rFonts w:eastAsia="Times New Roman"/>
          <w:szCs w:val="24"/>
        </w:rPr>
      </w:pPr>
      <w:r>
        <w:rPr>
          <w:rFonts w:eastAsia="Times New Roman"/>
          <w:szCs w:val="24"/>
        </w:rPr>
        <w:t xml:space="preserve">Όπως είπα και στην </w:t>
      </w:r>
      <w:proofErr w:type="spellStart"/>
      <w:r>
        <w:rPr>
          <w:rFonts w:eastAsia="Times New Roman"/>
          <w:szCs w:val="24"/>
        </w:rPr>
        <w:t>πρωτομιλία</w:t>
      </w:r>
      <w:proofErr w:type="spellEnd"/>
      <w:r>
        <w:rPr>
          <w:rFonts w:eastAsia="Times New Roman"/>
          <w:szCs w:val="24"/>
        </w:rPr>
        <w:t xml:space="preserve"> μου, ο πολιτισμός </w:t>
      </w:r>
      <w:r>
        <w:rPr>
          <w:rFonts w:eastAsia="Times New Roman"/>
          <w:szCs w:val="24"/>
        </w:rPr>
        <w:t>πραγματικά ήταν από τα πεδία που επλήγησαν ιδιαίτερα στα χρόνια της κρίσης και ως προς τις δυνατότητες για την παραγωγή, αλλά και ως προς τη δυνατότητα του κόσμου για να έχει πρόσβαση σε αυτόν.</w:t>
      </w:r>
    </w:p>
    <w:p w14:paraId="5F41C8AC" w14:textId="77777777" w:rsidR="00B01687" w:rsidRDefault="00CA2DE4">
      <w:pPr>
        <w:spacing w:line="600" w:lineRule="auto"/>
        <w:ind w:firstLine="720"/>
        <w:jc w:val="both"/>
        <w:rPr>
          <w:rFonts w:eastAsia="Times New Roman"/>
          <w:szCs w:val="24"/>
        </w:rPr>
      </w:pPr>
      <w:r>
        <w:rPr>
          <w:rFonts w:eastAsia="Times New Roman"/>
          <w:szCs w:val="24"/>
        </w:rPr>
        <w:t>Ως Κυβέρνηση έχουμε πάρει μερικά μέτρα όσον αφορά τον πολιτισμ</w:t>
      </w:r>
      <w:r>
        <w:rPr>
          <w:rFonts w:eastAsia="Times New Roman"/>
          <w:szCs w:val="24"/>
        </w:rPr>
        <w:t>ό, δηλαδή έχουμε δει την ελεύθερη πρόσβαση από τους ανέργους σε μουσεία, μνημεία και σε αρχαιολογικούς χώρους. Θα πρέπει τώρα να δούμε και κάποια άλλα μέτρα, όπως ακριβώς αυτά που προαναφέραμε με τη μείωση του ΦΠΑ και στις συναυλίες, ούτως ώστε να αποκτήσο</w:t>
      </w:r>
      <w:r>
        <w:rPr>
          <w:rFonts w:eastAsia="Times New Roman"/>
          <w:szCs w:val="24"/>
        </w:rPr>
        <w:t>υν οικονομικότερη πρόσβαση και σε χώρους όπως</w:t>
      </w:r>
      <w:r w:rsidRPr="005E64A0">
        <w:rPr>
          <w:rFonts w:eastAsia="Times New Roman"/>
          <w:szCs w:val="24"/>
        </w:rPr>
        <w:t xml:space="preserve"> </w:t>
      </w:r>
      <w:r>
        <w:rPr>
          <w:rFonts w:eastAsia="Times New Roman"/>
          <w:szCs w:val="24"/>
        </w:rPr>
        <w:t xml:space="preserve">είναι, για παράδειγμα, η Λυρική Σκηνή, το Ηρώδειο, το Μέγαρο Μουσικής, εκεί που έρχονται τα μεγάλα θεάματα, εγχώρια και ξένα. Ιδιαίτερα και σε αυτούς τους χώρους, εκτός από τους </w:t>
      </w:r>
      <w:proofErr w:type="spellStart"/>
      <w:r>
        <w:rPr>
          <w:rFonts w:eastAsia="Times New Roman"/>
          <w:szCs w:val="24"/>
        </w:rPr>
        <w:t>συναυλιακούς</w:t>
      </w:r>
      <w:proofErr w:type="spellEnd"/>
      <w:r>
        <w:rPr>
          <w:rFonts w:eastAsia="Times New Roman"/>
          <w:szCs w:val="24"/>
        </w:rPr>
        <w:t>, υπάρχουν παραγωγές</w:t>
      </w:r>
      <w:r>
        <w:rPr>
          <w:rFonts w:eastAsia="Times New Roman"/>
          <w:szCs w:val="24"/>
        </w:rPr>
        <w:t xml:space="preserve"> από το εξωτερικό που το εισιτήριο είναι πολύ υψηλό, οπότε με </w:t>
      </w:r>
      <w:r>
        <w:rPr>
          <w:rFonts w:eastAsia="Times New Roman"/>
          <w:szCs w:val="24"/>
        </w:rPr>
        <w:lastRenderedPageBreak/>
        <w:t>τη μείωση του ΦΠΑ θα καταφέρουμε να τις κάνουμε πιο προσιτές σε περισσότερο κόσμο.</w:t>
      </w:r>
    </w:p>
    <w:p w14:paraId="5F41C8AD" w14:textId="77777777" w:rsidR="00B01687" w:rsidRDefault="00CA2DE4">
      <w:pPr>
        <w:spacing w:line="600" w:lineRule="auto"/>
        <w:ind w:firstLine="720"/>
        <w:jc w:val="both"/>
        <w:rPr>
          <w:rFonts w:eastAsia="Times New Roman"/>
          <w:szCs w:val="24"/>
        </w:rPr>
      </w:pPr>
      <w:r>
        <w:rPr>
          <w:rFonts w:eastAsia="Times New Roman"/>
          <w:szCs w:val="24"/>
        </w:rPr>
        <w:t>Το μέτρο, λοιπόν, που κι εσείς προτείνετε, που και εμείς το εξετάζουμε και βλέπουμε ότι μπορούμε να το φέρουμε,</w:t>
      </w:r>
      <w:r>
        <w:rPr>
          <w:rFonts w:eastAsia="Times New Roman"/>
          <w:szCs w:val="24"/>
        </w:rPr>
        <w:t xml:space="preserve"> δηλαδή 6% στα θεάματα, θα ανοίξει τις πύλες σε περισσότερο κόσμο, καθώς οι τιμές αυτές μπορούν να γίνουν πιο προσιτές και θα έχουμε και τα αποτελέσματα που θέλουμε, να ενισχύσουμε δηλαδή</w:t>
      </w:r>
      <w:r>
        <w:rPr>
          <w:rFonts w:eastAsia="Times New Roman"/>
          <w:szCs w:val="24"/>
        </w:rPr>
        <w:t>,</w:t>
      </w:r>
      <w:r>
        <w:rPr>
          <w:rFonts w:eastAsia="Times New Roman"/>
          <w:szCs w:val="24"/>
        </w:rPr>
        <w:t xml:space="preserve"> την πολιτιστική δημιουργία, να ενισχύσουμε την απασχόληση σε τομείς</w:t>
      </w:r>
      <w:r>
        <w:rPr>
          <w:rFonts w:eastAsia="Times New Roman"/>
          <w:szCs w:val="24"/>
        </w:rPr>
        <w:t xml:space="preserve"> που έχουν άμεση σχέση με τον τομέα του πολιτισμού. Και βέβαια, ως Υπουργείο Οικονομικών που μας ενδιαφέρουν τα δημόσια έσοδα, καθώς αναμένεται αύξηση του κύκλου εργασιών των επιχειρήσεων που δραστηριοποιούνται στον καλλιτεχνικό χώρο, θα έχουμε κι εμείς τα</w:t>
      </w:r>
      <w:r>
        <w:rPr>
          <w:rFonts w:eastAsia="Times New Roman"/>
          <w:szCs w:val="24"/>
        </w:rPr>
        <w:t xml:space="preserve"> ανάλογα αποτελέσματα.</w:t>
      </w:r>
    </w:p>
    <w:p w14:paraId="5F41C8AE" w14:textId="77777777" w:rsidR="00B01687" w:rsidRDefault="00CA2DE4">
      <w:pPr>
        <w:spacing w:line="600" w:lineRule="auto"/>
        <w:ind w:firstLine="720"/>
        <w:jc w:val="both"/>
        <w:rPr>
          <w:rFonts w:eastAsia="Times New Roman"/>
          <w:szCs w:val="24"/>
        </w:rPr>
      </w:pPr>
      <w:r>
        <w:rPr>
          <w:rFonts w:eastAsia="Times New Roman"/>
          <w:szCs w:val="24"/>
        </w:rPr>
        <w:t>Θεωρώ ότι μπορούμε να τα καταφέρουμε και στους τρεις τομείς. Δεσμευόμαστε για το επόμενο διάστημα.</w:t>
      </w:r>
    </w:p>
    <w:p w14:paraId="5F41C8AF" w14:textId="77777777" w:rsidR="00B01687" w:rsidRDefault="00CA2DE4">
      <w:pPr>
        <w:spacing w:line="600" w:lineRule="auto"/>
        <w:ind w:firstLine="720"/>
        <w:jc w:val="both"/>
        <w:rPr>
          <w:rFonts w:eastAsia="Times New Roman"/>
          <w:szCs w:val="24"/>
        </w:rPr>
      </w:pPr>
      <w:r>
        <w:rPr>
          <w:rFonts w:eastAsia="Times New Roman"/>
          <w:szCs w:val="24"/>
        </w:rPr>
        <w:t>Σας ευχαριστώ.</w:t>
      </w:r>
    </w:p>
    <w:p w14:paraId="5F41C8B0" w14:textId="77777777" w:rsidR="00B01687" w:rsidRDefault="00CA2DE4">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την κυρία Υπουργό.</w:t>
      </w:r>
    </w:p>
    <w:p w14:paraId="5F41C8B1" w14:textId="77777777" w:rsidR="00B01687" w:rsidRDefault="00CA2DE4">
      <w:pPr>
        <w:spacing w:line="600" w:lineRule="auto"/>
        <w:ind w:firstLine="720"/>
        <w:jc w:val="both"/>
        <w:rPr>
          <w:rFonts w:eastAsia="Times New Roman"/>
          <w:szCs w:val="24"/>
        </w:rPr>
      </w:pPr>
      <w:r>
        <w:rPr>
          <w:rFonts w:eastAsia="Times New Roman"/>
          <w:szCs w:val="24"/>
        </w:rPr>
        <w:t xml:space="preserve">Πριν προχωρήσουμε στην επόμενη επίκαιρη ερώτηση, θα </w:t>
      </w:r>
      <w:r>
        <w:rPr>
          <w:rFonts w:eastAsia="Times New Roman"/>
          <w:szCs w:val="24"/>
        </w:rPr>
        <w:t>αναγνώσω μερικές ερωτήσεις που δεν θα συζητηθούν.</w:t>
      </w:r>
    </w:p>
    <w:p w14:paraId="5F41C8B2" w14:textId="77777777" w:rsidR="00B01687" w:rsidRDefault="00CA2DE4">
      <w:pPr>
        <w:spacing w:line="600" w:lineRule="auto"/>
        <w:ind w:firstLine="720"/>
        <w:jc w:val="both"/>
        <w:rPr>
          <w:rFonts w:eastAsia="Times New Roman"/>
          <w:szCs w:val="24"/>
        </w:rPr>
      </w:pPr>
      <w:r>
        <w:rPr>
          <w:rFonts w:eastAsia="Times New Roman"/>
          <w:szCs w:val="24"/>
        </w:rPr>
        <w:t xml:space="preserve">Η έβδομη με αριθμό 28/8-10-2018 επίκαιρη ερώτηση </w:t>
      </w:r>
      <w:r>
        <w:rPr>
          <w:rFonts w:eastAsia="Times New Roman"/>
          <w:szCs w:val="24"/>
        </w:rPr>
        <w:t xml:space="preserve">δεύτερου </w:t>
      </w:r>
      <w:r>
        <w:rPr>
          <w:rFonts w:eastAsia="Times New Roman"/>
          <w:szCs w:val="24"/>
        </w:rPr>
        <w:t>κύκλου του Βουλευτή Α΄ Πειραιώς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sidRPr="00365C06">
        <w:rPr>
          <w:rFonts w:eastAsia="Times New Roman"/>
          <w:bCs/>
          <w:szCs w:val="24"/>
        </w:rPr>
        <w:t xml:space="preserve">Νικολάου </w:t>
      </w:r>
      <w:proofErr w:type="spellStart"/>
      <w:r w:rsidRPr="00365C06">
        <w:rPr>
          <w:rFonts w:eastAsia="Times New Roman"/>
          <w:bCs/>
          <w:szCs w:val="24"/>
        </w:rPr>
        <w:t>Κούζηλου</w:t>
      </w:r>
      <w:proofErr w:type="spellEnd"/>
      <w:r>
        <w:rPr>
          <w:rFonts w:eastAsia="Times New Roman"/>
          <w:szCs w:val="24"/>
        </w:rPr>
        <w:t xml:space="preserve"> προς τον Υπουργό </w:t>
      </w:r>
      <w:r w:rsidRPr="00365C06">
        <w:rPr>
          <w:rFonts w:eastAsia="Times New Roman"/>
          <w:bCs/>
          <w:szCs w:val="24"/>
        </w:rPr>
        <w:t>Εθνικής Άμυνας,</w:t>
      </w:r>
      <w:r>
        <w:rPr>
          <w:rFonts w:eastAsia="Times New Roman"/>
          <w:szCs w:val="24"/>
        </w:rPr>
        <w:t xml:space="preserve"> με θέμα: «Καζάνι έτοιμο να ε</w:t>
      </w:r>
      <w:r>
        <w:rPr>
          <w:rFonts w:eastAsia="Times New Roman"/>
          <w:szCs w:val="24"/>
        </w:rPr>
        <w:t>κραγεί το κρατίδιο των Σκοπίων», δεν θα συζητηθεί λόγω αναρμοδιότητας. Αρμόδιο Υπουργείο είναι το Υπουργείο Εξωτερικών.</w:t>
      </w:r>
    </w:p>
    <w:p w14:paraId="5F41C8B3" w14:textId="77777777" w:rsidR="00B01687" w:rsidRDefault="00CA2DE4">
      <w:pPr>
        <w:spacing w:line="600" w:lineRule="auto"/>
        <w:ind w:firstLine="720"/>
        <w:jc w:val="both"/>
        <w:rPr>
          <w:rFonts w:eastAsia="Times New Roman"/>
          <w:szCs w:val="24"/>
        </w:rPr>
      </w:pPr>
      <w:r>
        <w:rPr>
          <w:rFonts w:eastAsia="Times New Roman"/>
          <w:szCs w:val="24"/>
        </w:rPr>
        <w:t xml:space="preserve">Ακόμα, η δεύτερη με αριθμό 68/16-10-2018 επίκαιρη ερώτηση πρώτου κύκλου του Βουλευτή Φθιώτιδας της Νέας Δημοκρατίας κ. </w:t>
      </w:r>
      <w:r w:rsidRPr="00365C06">
        <w:rPr>
          <w:rFonts w:eastAsia="Times New Roman"/>
          <w:bCs/>
          <w:szCs w:val="24"/>
        </w:rPr>
        <w:t xml:space="preserve">Χρήστου </w:t>
      </w:r>
      <w:proofErr w:type="spellStart"/>
      <w:r w:rsidRPr="00365C06">
        <w:rPr>
          <w:rFonts w:eastAsia="Times New Roman"/>
          <w:bCs/>
          <w:szCs w:val="24"/>
        </w:rPr>
        <w:t>Σταϊκούρα</w:t>
      </w:r>
      <w:proofErr w:type="spellEnd"/>
      <w:r>
        <w:rPr>
          <w:rFonts w:eastAsia="Times New Roman"/>
          <w:szCs w:val="24"/>
        </w:rPr>
        <w:t xml:space="preserve"> προς τον Υπουργό </w:t>
      </w:r>
      <w:r w:rsidRPr="00365C06">
        <w:rPr>
          <w:rFonts w:eastAsia="Times New Roman"/>
          <w:bCs/>
          <w:szCs w:val="24"/>
        </w:rPr>
        <w:t>Οικονομικών,</w:t>
      </w:r>
      <w:r w:rsidRPr="00365C06">
        <w:rPr>
          <w:rFonts w:eastAsia="Times New Roman"/>
          <w:b/>
          <w:szCs w:val="24"/>
        </w:rPr>
        <w:t xml:space="preserve"> </w:t>
      </w:r>
      <w:r>
        <w:rPr>
          <w:rFonts w:eastAsia="Times New Roman"/>
          <w:szCs w:val="24"/>
        </w:rPr>
        <w:t xml:space="preserve">με θέμα: «Χρηματοδότηση δράσεων από προϊόντα εγκληματικών ενεργειών κατά του </w:t>
      </w:r>
      <w:r>
        <w:rPr>
          <w:rFonts w:eastAsia="Times New Roman"/>
          <w:szCs w:val="24"/>
        </w:rPr>
        <w:t>ελληνικού δημοσίου</w:t>
      </w:r>
      <w:r>
        <w:rPr>
          <w:rFonts w:eastAsia="Times New Roman"/>
          <w:szCs w:val="24"/>
        </w:rPr>
        <w:t xml:space="preserve"> και διάθεση ποσού για κοινωνικούς σκοπούς», δεν θα συζητηθεί λόγω κωλύματος του Αναπληρωτή Υπουργού Οικονομικών κ. Γεωργίου </w:t>
      </w:r>
      <w:proofErr w:type="spellStart"/>
      <w:r>
        <w:rPr>
          <w:rFonts w:eastAsia="Times New Roman"/>
          <w:szCs w:val="24"/>
        </w:rPr>
        <w:t>Χουλι</w:t>
      </w:r>
      <w:r>
        <w:rPr>
          <w:rFonts w:eastAsia="Times New Roman"/>
          <w:szCs w:val="24"/>
        </w:rPr>
        <w:t>αράκη</w:t>
      </w:r>
      <w:proofErr w:type="spellEnd"/>
      <w:r>
        <w:rPr>
          <w:rFonts w:eastAsia="Times New Roman"/>
          <w:szCs w:val="24"/>
        </w:rPr>
        <w:t>. Αιτία: φόρτος εργασίας.</w:t>
      </w:r>
    </w:p>
    <w:p w14:paraId="5F41C8B4" w14:textId="77777777" w:rsidR="00B01687" w:rsidRDefault="00CA2DE4">
      <w:pPr>
        <w:spacing w:line="600" w:lineRule="auto"/>
        <w:ind w:firstLine="720"/>
        <w:jc w:val="both"/>
        <w:rPr>
          <w:rFonts w:eastAsia="Times New Roman"/>
          <w:szCs w:val="24"/>
        </w:rPr>
      </w:pPr>
      <w:r>
        <w:rPr>
          <w:rFonts w:eastAsia="Times New Roman"/>
          <w:szCs w:val="24"/>
        </w:rPr>
        <w:lastRenderedPageBreak/>
        <w:t xml:space="preserve">Επίσης, η πέμπτη με αριθμό 36/8-10-2018 επίκαιρη ερώτηση </w:t>
      </w:r>
      <w:r>
        <w:rPr>
          <w:rFonts w:eastAsia="Times New Roman"/>
          <w:szCs w:val="24"/>
        </w:rPr>
        <w:t xml:space="preserve">δεύτερου </w:t>
      </w:r>
      <w:r>
        <w:rPr>
          <w:rFonts w:eastAsia="Times New Roman"/>
          <w:szCs w:val="24"/>
        </w:rPr>
        <w:t xml:space="preserve">κύκλου του Βουλευτή Φθιώτιδας της Νέας Δημοκρατίας κ. </w:t>
      </w:r>
      <w:r w:rsidRPr="00365C06">
        <w:rPr>
          <w:rFonts w:eastAsia="Times New Roman"/>
          <w:bCs/>
          <w:szCs w:val="24"/>
        </w:rPr>
        <w:t xml:space="preserve">Χρήστου </w:t>
      </w:r>
      <w:proofErr w:type="spellStart"/>
      <w:r w:rsidRPr="00365C06">
        <w:rPr>
          <w:rFonts w:eastAsia="Times New Roman"/>
          <w:bCs/>
          <w:szCs w:val="24"/>
        </w:rPr>
        <w:t>Σταϊκούρα</w:t>
      </w:r>
      <w:proofErr w:type="spellEnd"/>
      <w:r>
        <w:rPr>
          <w:rFonts w:eastAsia="Times New Roman"/>
          <w:szCs w:val="24"/>
        </w:rPr>
        <w:t xml:space="preserve"> προς τον Υπουργό </w:t>
      </w:r>
      <w:r w:rsidRPr="00365C06">
        <w:rPr>
          <w:rFonts w:eastAsia="Times New Roman"/>
          <w:bCs/>
          <w:szCs w:val="24"/>
        </w:rPr>
        <w:t>Οικονομικών,</w:t>
      </w:r>
      <w:r>
        <w:rPr>
          <w:rFonts w:eastAsia="Times New Roman"/>
          <w:b/>
          <w:bCs/>
          <w:szCs w:val="24"/>
        </w:rPr>
        <w:t xml:space="preserve"> </w:t>
      </w:r>
      <w:r>
        <w:rPr>
          <w:rFonts w:eastAsia="Times New Roman"/>
          <w:szCs w:val="24"/>
        </w:rPr>
        <w:t xml:space="preserve">με θέμα: «Επισκόπηση δαπανών φορέων Γενικής Κυβέρνησης», </w:t>
      </w:r>
      <w:r>
        <w:rPr>
          <w:rFonts w:eastAsia="Times New Roman"/>
          <w:szCs w:val="24"/>
        </w:rPr>
        <w:t xml:space="preserve">δεν θα συζητηθεί λόγω κωλύματος του Αναπληρωτή Υπουργού Οικονομικών κ. Γεωργίου </w:t>
      </w:r>
      <w:proofErr w:type="spellStart"/>
      <w:r>
        <w:rPr>
          <w:rFonts w:eastAsia="Times New Roman"/>
          <w:szCs w:val="24"/>
        </w:rPr>
        <w:t>Χουλιαράκη</w:t>
      </w:r>
      <w:proofErr w:type="spellEnd"/>
      <w:r>
        <w:rPr>
          <w:rFonts w:eastAsia="Times New Roman"/>
          <w:szCs w:val="24"/>
        </w:rPr>
        <w:t xml:space="preserve">. Αιτία: φόρτος εργασίας. </w:t>
      </w:r>
    </w:p>
    <w:p w14:paraId="5F41C8B5" w14:textId="77777777" w:rsidR="00B01687" w:rsidRDefault="00CA2DE4">
      <w:pPr>
        <w:spacing w:line="600" w:lineRule="auto"/>
        <w:ind w:firstLine="720"/>
        <w:jc w:val="both"/>
        <w:rPr>
          <w:rFonts w:eastAsia="Times New Roman"/>
          <w:b/>
          <w:szCs w:val="24"/>
        </w:rPr>
      </w:pPr>
      <w:r>
        <w:rPr>
          <w:rFonts w:eastAsia="Times New Roman"/>
          <w:szCs w:val="24"/>
        </w:rPr>
        <w:t xml:space="preserve">Επίσης, η πέμπτη με αριθμό 52/10-10-2018 επίκαιρη ερώτηση πρώτου κύκλου του Βουλευτή Α΄ Θεσσαλονίκης της Ένωσης Κεντρώων κ. </w:t>
      </w:r>
      <w:r w:rsidRPr="00365C06">
        <w:rPr>
          <w:rFonts w:eastAsia="Times New Roman"/>
          <w:bCs/>
          <w:szCs w:val="24"/>
        </w:rPr>
        <w:t xml:space="preserve">Ιωάννη </w:t>
      </w:r>
      <w:proofErr w:type="spellStart"/>
      <w:r w:rsidRPr="00365C06">
        <w:rPr>
          <w:rFonts w:eastAsia="Times New Roman"/>
          <w:bCs/>
          <w:szCs w:val="24"/>
        </w:rPr>
        <w:t>Σαρίδη</w:t>
      </w:r>
      <w:proofErr w:type="spellEnd"/>
      <w:r>
        <w:rPr>
          <w:rFonts w:eastAsia="Times New Roman"/>
          <w:b/>
          <w:bCs/>
          <w:szCs w:val="24"/>
        </w:rPr>
        <w:t xml:space="preserve"> </w:t>
      </w:r>
      <w:r>
        <w:rPr>
          <w:rFonts w:eastAsia="Times New Roman"/>
          <w:szCs w:val="24"/>
        </w:rPr>
        <w:t>π</w:t>
      </w:r>
      <w:r>
        <w:rPr>
          <w:rFonts w:eastAsia="Times New Roman"/>
          <w:szCs w:val="24"/>
        </w:rPr>
        <w:t xml:space="preserve">ρος τον Υπουργό </w:t>
      </w:r>
      <w:r w:rsidRPr="00365C06">
        <w:rPr>
          <w:rFonts w:eastAsia="Times New Roman"/>
          <w:bCs/>
          <w:szCs w:val="24"/>
        </w:rPr>
        <w:t>Δικαιοσύνης, Διαφάνειας και Ανθρωπίνων</w:t>
      </w:r>
      <w:r w:rsidRPr="00365C06">
        <w:rPr>
          <w:rFonts w:eastAsia="Times New Roman"/>
          <w:b/>
          <w:szCs w:val="24"/>
        </w:rPr>
        <w:t xml:space="preserve"> </w:t>
      </w:r>
      <w:r w:rsidRPr="00365C06">
        <w:rPr>
          <w:rFonts w:eastAsia="Times New Roman"/>
          <w:bCs/>
          <w:szCs w:val="24"/>
        </w:rPr>
        <w:t>Δικαιωμάτων,</w:t>
      </w:r>
      <w:r>
        <w:rPr>
          <w:rFonts w:eastAsia="Times New Roman"/>
          <w:szCs w:val="24"/>
        </w:rPr>
        <w:t xml:space="preserve"> με θέμα: «Υποχρέωση εφαρμογής των νόμων του ελληνικού κράτους από τα ελληνικά δικαστήρια όλων των βαθμίδων», δεν θα συζητηθεί λόγω φόρτου εργασίας.</w:t>
      </w:r>
    </w:p>
    <w:p w14:paraId="5F41C8B6" w14:textId="77777777" w:rsidR="00B01687" w:rsidRDefault="00CA2DE4">
      <w:pPr>
        <w:tabs>
          <w:tab w:val="center" w:pos="4753"/>
          <w:tab w:val="left" w:pos="6156"/>
        </w:tabs>
        <w:spacing w:line="600" w:lineRule="auto"/>
        <w:ind w:firstLine="720"/>
        <w:jc w:val="both"/>
        <w:rPr>
          <w:rFonts w:eastAsia="Times New Roman"/>
          <w:szCs w:val="24"/>
        </w:rPr>
      </w:pPr>
      <w:r w:rsidRPr="008119E3">
        <w:rPr>
          <w:rFonts w:eastAsia="Times New Roman"/>
          <w:szCs w:val="24"/>
        </w:rPr>
        <w:t>Συνεχίζουμε με την τρίτη με αριθμό 61/16</w:t>
      </w:r>
      <w:r w:rsidRPr="008119E3">
        <w:rPr>
          <w:rFonts w:eastAsia="Times New Roman"/>
          <w:szCs w:val="24"/>
        </w:rPr>
        <w:t xml:space="preserve">-10-2018 επίκαιρη ερώτηση </w:t>
      </w:r>
      <w:r>
        <w:rPr>
          <w:rFonts w:eastAsia="Times New Roman"/>
          <w:szCs w:val="24"/>
        </w:rPr>
        <w:t xml:space="preserve">πρώτου κύκλου του </w:t>
      </w:r>
      <w:r w:rsidRPr="008119E3">
        <w:rPr>
          <w:rFonts w:eastAsia="Times New Roman"/>
          <w:szCs w:val="24"/>
        </w:rPr>
        <w:t xml:space="preserve">Βουλευτή </w:t>
      </w:r>
      <w:r w:rsidRPr="008119E3">
        <w:rPr>
          <w:rFonts w:eastAsia="Times New Roman"/>
          <w:szCs w:val="24"/>
        </w:rPr>
        <w:t>Λ</w:t>
      </w:r>
      <w:r>
        <w:rPr>
          <w:rFonts w:eastAsia="Times New Roman"/>
          <w:szCs w:val="24"/>
        </w:rPr>
        <w:t>α</w:t>
      </w:r>
      <w:r w:rsidRPr="008119E3">
        <w:rPr>
          <w:rFonts w:eastAsia="Times New Roman"/>
          <w:szCs w:val="24"/>
        </w:rPr>
        <w:t>ρ</w:t>
      </w:r>
      <w:r>
        <w:rPr>
          <w:rFonts w:eastAsia="Times New Roman"/>
          <w:szCs w:val="24"/>
        </w:rPr>
        <w:t>ί</w:t>
      </w:r>
      <w:r w:rsidRPr="008119E3">
        <w:rPr>
          <w:rFonts w:eastAsia="Times New Roman"/>
          <w:szCs w:val="24"/>
        </w:rPr>
        <w:t>σ</w:t>
      </w:r>
      <w:r>
        <w:rPr>
          <w:rFonts w:eastAsia="Times New Roman"/>
          <w:szCs w:val="24"/>
        </w:rPr>
        <w:t>η</w:t>
      </w:r>
      <w:r w:rsidRPr="008119E3">
        <w:rPr>
          <w:rFonts w:eastAsia="Times New Roman"/>
          <w:szCs w:val="24"/>
        </w:rPr>
        <w:t xml:space="preserve">ς </w:t>
      </w:r>
      <w:r w:rsidRPr="008119E3">
        <w:rPr>
          <w:rFonts w:eastAsia="Times New Roman"/>
          <w:szCs w:val="24"/>
        </w:rPr>
        <w:t>της Δημοκρατικής Συμπαράταξης ΠΑ</w:t>
      </w:r>
      <w:r>
        <w:rPr>
          <w:rFonts w:eastAsia="Times New Roman"/>
          <w:szCs w:val="24"/>
        </w:rPr>
        <w:t>ΣΟ</w:t>
      </w:r>
      <w:r w:rsidRPr="008119E3">
        <w:rPr>
          <w:rFonts w:eastAsia="Times New Roman"/>
          <w:szCs w:val="24"/>
        </w:rPr>
        <w:t>Κ</w:t>
      </w:r>
      <w:r w:rsidRPr="00AF6849">
        <w:rPr>
          <w:rFonts w:eastAsia="Times New Roman"/>
          <w:szCs w:val="24"/>
        </w:rPr>
        <w:t xml:space="preserve"> –</w:t>
      </w:r>
      <w:r w:rsidRPr="008119E3">
        <w:rPr>
          <w:rFonts w:eastAsia="Times New Roman"/>
          <w:szCs w:val="24"/>
        </w:rPr>
        <w:t xml:space="preserve"> ΔΗΜΑΡ</w:t>
      </w:r>
      <w:r w:rsidRPr="00AF6849">
        <w:rPr>
          <w:rFonts w:eastAsia="Times New Roman"/>
          <w:szCs w:val="24"/>
        </w:rPr>
        <w:t xml:space="preserve"> </w:t>
      </w:r>
      <w:r w:rsidRPr="008119E3">
        <w:rPr>
          <w:rFonts w:eastAsia="Times New Roman"/>
          <w:szCs w:val="24"/>
        </w:rPr>
        <w:t xml:space="preserve">κ. </w:t>
      </w:r>
      <w:r w:rsidRPr="008119E3">
        <w:rPr>
          <w:rFonts w:eastAsia="Times New Roman"/>
          <w:bCs/>
          <w:szCs w:val="24"/>
        </w:rPr>
        <w:t xml:space="preserve">Κωνσταντίνου </w:t>
      </w:r>
      <w:proofErr w:type="spellStart"/>
      <w:r w:rsidRPr="008119E3">
        <w:rPr>
          <w:rFonts w:eastAsia="Times New Roman"/>
          <w:bCs/>
          <w:szCs w:val="24"/>
        </w:rPr>
        <w:t>Μπαργιώτα</w:t>
      </w:r>
      <w:proofErr w:type="spellEnd"/>
      <w:r w:rsidRPr="008119E3">
        <w:rPr>
          <w:rFonts w:eastAsia="Times New Roman"/>
          <w:bCs/>
          <w:szCs w:val="24"/>
        </w:rPr>
        <w:t xml:space="preserve"> </w:t>
      </w:r>
      <w:r w:rsidRPr="008119E3">
        <w:rPr>
          <w:rFonts w:eastAsia="Times New Roman"/>
          <w:szCs w:val="24"/>
        </w:rPr>
        <w:t>προς τον Υπουργό</w:t>
      </w:r>
      <w:r w:rsidRPr="008119E3">
        <w:rPr>
          <w:rFonts w:eastAsia="Times New Roman"/>
          <w:bCs/>
          <w:szCs w:val="24"/>
        </w:rPr>
        <w:t xml:space="preserve"> Υγείας, </w:t>
      </w:r>
      <w:r w:rsidRPr="008119E3">
        <w:rPr>
          <w:rFonts w:eastAsia="Times New Roman"/>
          <w:szCs w:val="24"/>
        </w:rPr>
        <w:t>με θέμα: «Γιατί δεν κάνετε δεκτή την τροπολογία της ΔΗΣΥ</w:t>
      </w:r>
      <w:r w:rsidRPr="00AF6849">
        <w:rPr>
          <w:rFonts w:eastAsia="Times New Roman"/>
          <w:szCs w:val="24"/>
        </w:rPr>
        <w:t xml:space="preserve"> </w:t>
      </w:r>
      <w:r w:rsidRPr="008119E3">
        <w:rPr>
          <w:rFonts w:eastAsia="Times New Roman"/>
          <w:szCs w:val="24"/>
        </w:rPr>
        <w:t xml:space="preserve">για τη λειτουργία χώρων </w:t>
      </w:r>
      <w:r w:rsidRPr="008119E3">
        <w:rPr>
          <w:rFonts w:eastAsia="Times New Roman"/>
          <w:szCs w:val="24"/>
        </w:rPr>
        <w:lastRenderedPageBreak/>
        <w:t xml:space="preserve">ιατρικώς εποπτευόμενης χρήσης </w:t>
      </w:r>
      <w:r w:rsidRPr="008119E3">
        <w:rPr>
          <w:rFonts w:eastAsia="Times New Roman"/>
          <w:szCs w:val="24"/>
        </w:rPr>
        <w:t>ψυχ</w:t>
      </w:r>
      <w:r>
        <w:rPr>
          <w:rFonts w:eastAsia="Times New Roman"/>
          <w:szCs w:val="24"/>
        </w:rPr>
        <w:t>ο</w:t>
      </w:r>
      <w:r w:rsidRPr="008119E3">
        <w:rPr>
          <w:rFonts w:eastAsia="Times New Roman"/>
          <w:szCs w:val="24"/>
        </w:rPr>
        <w:t>τρ</w:t>
      </w:r>
      <w:r>
        <w:rPr>
          <w:rFonts w:eastAsia="Times New Roman"/>
          <w:szCs w:val="24"/>
        </w:rPr>
        <w:t>ό</w:t>
      </w:r>
      <w:r w:rsidRPr="008119E3">
        <w:rPr>
          <w:rFonts w:eastAsia="Times New Roman"/>
          <w:szCs w:val="24"/>
        </w:rPr>
        <w:t xml:space="preserve">πων </w:t>
      </w:r>
      <w:r w:rsidRPr="008119E3">
        <w:rPr>
          <w:rFonts w:eastAsia="Times New Roman"/>
          <w:szCs w:val="24"/>
        </w:rPr>
        <w:t>ουσιών; Μπορεί να εκπονηθεί Εθνικό Σχέδιο Δράσης κατά των Ναρκω</w:t>
      </w:r>
      <w:r>
        <w:rPr>
          <w:rFonts w:eastAsia="Times New Roman"/>
          <w:szCs w:val="24"/>
        </w:rPr>
        <w:t xml:space="preserve">τικών δίχως Εθνικό Συντονιστή;» </w:t>
      </w:r>
    </w:p>
    <w:p w14:paraId="5F41C8B7"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Στην επίκαιρη αυτή ερώτηση θ</w:t>
      </w:r>
      <w:r w:rsidRPr="00E65D0C">
        <w:rPr>
          <w:rFonts w:eastAsia="Times New Roman"/>
          <w:szCs w:val="24"/>
        </w:rPr>
        <w:t xml:space="preserve">α απαντήσει ο Υπουργός </w:t>
      </w:r>
      <w:r>
        <w:rPr>
          <w:rFonts w:eastAsia="Times New Roman"/>
          <w:szCs w:val="24"/>
        </w:rPr>
        <w:t xml:space="preserve">Υγείας κ. Ξανθός. </w:t>
      </w:r>
    </w:p>
    <w:p w14:paraId="5F41C8B8"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Κύριε Βουλευτά, έχετε δύο</w:t>
      </w:r>
      <w:r>
        <w:rPr>
          <w:rFonts w:eastAsia="Times New Roman"/>
          <w:szCs w:val="24"/>
        </w:rPr>
        <w:t xml:space="preserve"> λεπτά για την </w:t>
      </w:r>
      <w:proofErr w:type="spellStart"/>
      <w:r>
        <w:rPr>
          <w:rFonts w:eastAsia="Times New Roman"/>
          <w:szCs w:val="24"/>
        </w:rPr>
        <w:t>πρωτολογία</w:t>
      </w:r>
      <w:proofErr w:type="spellEnd"/>
      <w:r>
        <w:rPr>
          <w:rFonts w:eastAsia="Times New Roman"/>
          <w:szCs w:val="24"/>
        </w:rPr>
        <w:t xml:space="preserve"> σας. </w:t>
      </w:r>
    </w:p>
    <w:p w14:paraId="5F41C8B9" w14:textId="77777777" w:rsidR="00B01687" w:rsidRDefault="00CA2DE4">
      <w:pPr>
        <w:tabs>
          <w:tab w:val="center" w:pos="4753"/>
          <w:tab w:val="left" w:pos="6156"/>
        </w:tabs>
        <w:spacing w:line="600" w:lineRule="auto"/>
        <w:ind w:firstLine="720"/>
        <w:jc w:val="both"/>
        <w:rPr>
          <w:rFonts w:eastAsia="Times New Roman"/>
          <w:szCs w:val="24"/>
        </w:rPr>
      </w:pPr>
      <w:r w:rsidRPr="00E65D0C">
        <w:rPr>
          <w:rFonts w:eastAsia="Times New Roman"/>
          <w:b/>
          <w:szCs w:val="24"/>
        </w:rPr>
        <w:t>ΚΩΝΣΤΑΝΤΙΝΟΣ ΜΠΑΡΓΙΩΤΑΣ</w:t>
      </w:r>
      <w:r w:rsidRPr="00090350">
        <w:rPr>
          <w:rFonts w:eastAsia="Times New Roman"/>
          <w:szCs w:val="24"/>
        </w:rPr>
        <w:t>: Ευχαριστώ</w:t>
      </w:r>
      <w:r>
        <w:rPr>
          <w:rFonts w:eastAsia="Times New Roman"/>
          <w:szCs w:val="24"/>
        </w:rPr>
        <w:t>,</w:t>
      </w:r>
      <w:r w:rsidRPr="00090350">
        <w:rPr>
          <w:rFonts w:eastAsia="Times New Roman"/>
          <w:szCs w:val="24"/>
        </w:rPr>
        <w:t xml:space="preserve"> </w:t>
      </w:r>
      <w:r>
        <w:rPr>
          <w:rFonts w:eastAsia="Times New Roman"/>
          <w:szCs w:val="24"/>
        </w:rPr>
        <w:t>κύριε</w:t>
      </w:r>
      <w:r w:rsidRPr="00090350">
        <w:rPr>
          <w:rFonts w:eastAsia="Times New Roman"/>
          <w:szCs w:val="24"/>
        </w:rPr>
        <w:t xml:space="preserve"> </w:t>
      </w:r>
      <w:r>
        <w:rPr>
          <w:rFonts w:eastAsia="Times New Roman"/>
          <w:szCs w:val="24"/>
        </w:rPr>
        <w:t>Π</w:t>
      </w:r>
      <w:r w:rsidRPr="00090350">
        <w:rPr>
          <w:rFonts w:eastAsia="Times New Roman"/>
          <w:szCs w:val="24"/>
        </w:rPr>
        <w:t>ρόεδρε</w:t>
      </w:r>
      <w:r>
        <w:rPr>
          <w:rFonts w:eastAsia="Times New Roman"/>
          <w:szCs w:val="24"/>
        </w:rPr>
        <w:t>.</w:t>
      </w:r>
    </w:p>
    <w:p w14:paraId="5F41C8BA" w14:textId="77777777" w:rsidR="00B01687" w:rsidRDefault="00CA2DE4">
      <w:pPr>
        <w:tabs>
          <w:tab w:val="center" w:pos="4753"/>
          <w:tab w:val="left" w:pos="6156"/>
        </w:tabs>
        <w:spacing w:line="600" w:lineRule="auto"/>
        <w:ind w:firstLine="720"/>
        <w:jc w:val="both"/>
        <w:rPr>
          <w:rFonts w:eastAsia="Times New Roman"/>
          <w:szCs w:val="24"/>
        </w:rPr>
      </w:pPr>
      <w:r w:rsidRPr="00090350">
        <w:rPr>
          <w:rFonts w:eastAsia="Times New Roman"/>
          <w:szCs w:val="24"/>
        </w:rPr>
        <w:t>Κύριε Υπουργέ</w:t>
      </w:r>
      <w:r>
        <w:rPr>
          <w:rFonts w:eastAsia="Times New Roman"/>
          <w:szCs w:val="24"/>
        </w:rPr>
        <w:t>,</w:t>
      </w:r>
      <w:r w:rsidRPr="00090350">
        <w:rPr>
          <w:rFonts w:eastAsia="Times New Roman"/>
          <w:szCs w:val="24"/>
        </w:rPr>
        <w:t xml:space="preserve"> </w:t>
      </w:r>
      <w:r>
        <w:rPr>
          <w:rFonts w:eastAsia="Times New Roman"/>
          <w:szCs w:val="24"/>
        </w:rPr>
        <w:t>κ</w:t>
      </w:r>
      <w:r w:rsidRPr="00090350">
        <w:rPr>
          <w:rFonts w:eastAsia="Times New Roman"/>
          <w:szCs w:val="24"/>
        </w:rPr>
        <w:t>αλησπέρα</w:t>
      </w:r>
      <w:r>
        <w:rPr>
          <w:rFonts w:eastAsia="Times New Roman"/>
          <w:szCs w:val="24"/>
        </w:rPr>
        <w:t>.</w:t>
      </w:r>
      <w:r w:rsidRPr="00090350">
        <w:rPr>
          <w:rFonts w:eastAsia="Times New Roman"/>
          <w:szCs w:val="24"/>
        </w:rPr>
        <w:t xml:space="preserve"> </w:t>
      </w:r>
      <w:r>
        <w:rPr>
          <w:rFonts w:eastAsia="Times New Roman"/>
          <w:szCs w:val="24"/>
        </w:rPr>
        <w:t>Ε</w:t>
      </w:r>
      <w:r w:rsidRPr="00090350">
        <w:rPr>
          <w:rFonts w:eastAsia="Times New Roman"/>
          <w:szCs w:val="24"/>
        </w:rPr>
        <w:t>υχαριστώ που ήρθατε</w:t>
      </w:r>
      <w:r>
        <w:rPr>
          <w:rFonts w:eastAsia="Times New Roman"/>
          <w:szCs w:val="24"/>
        </w:rPr>
        <w:t xml:space="preserve"> σ</w:t>
      </w:r>
      <w:r w:rsidRPr="00090350">
        <w:rPr>
          <w:rFonts w:eastAsia="Times New Roman"/>
          <w:szCs w:val="24"/>
        </w:rPr>
        <w:t>ήμερα</w:t>
      </w:r>
      <w:r>
        <w:rPr>
          <w:rFonts w:eastAsia="Times New Roman"/>
          <w:szCs w:val="24"/>
        </w:rPr>
        <w:t>.</w:t>
      </w:r>
      <w:r w:rsidRPr="00090350">
        <w:rPr>
          <w:rFonts w:eastAsia="Times New Roman"/>
          <w:szCs w:val="24"/>
        </w:rPr>
        <w:t xml:space="preserve"> </w:t>
      </w:r>
      <w:r>
        <w:rPr>
          <w:rFonts w:eastAsia="Times New Roman"/>
          <w:szCs w:val="24"/>
        </w:rPr>
        <w:t>Σ</w:t>
      </w:r>
      <w:r w:rsidRPr="00090350">
        <w:rPr>
          <w:rFonts w:eastAsia="Times New Roman"/>
          <w:szCs w:val="24"/>
        </w:rPr>
        <w:t>τις 25</w:t>
      </w:r>
      <w:r>
        <w:rPr>
          <w:rFonts w:eastAsia="Times New Roman"/>
          <w:szCs w:val="24"/>
        </w:rPr>
        <w:t xml:space="preserve"> του</w:t>
      </w:r>
      <w:r w:rsidRPr="00090350">
        <w:rPr>
          <w:rFonts w:eastAsia="Times New Roman"/>
          <w:szCs w:val="24"/>
        </w:rPr>
        <w:t xml:space="preserve"> προηγούμενο</w:t>
      </w:r>
      <w:r>
        <w:rPr>
          <w:rFonts w:eastAsia="Times New Roman"/>
          <w:szCs w:val="24"/>
        </w:rPr>
        <w:t>υ</w:t>
      </w:r>
      <w:r w:rsidRPr="00090350">
        <w:rPr>
          <w:rFonts w:eastAsia="Times New Roman"/>
          <w:szCs w:val="24"/>
        </w:rPr>
        <w:t xml:space="preserve"> μήνα εκδώσατε επιστολή η οποία</w:t>
      </w:r>
      <w:r>
        <w:rPr>
          <w:rFonts w:eastAsia="Times New Roman"/>
          <w:szCs w:val="24"/>
        </w:rPr>
        <w:t>,</w:t>
      </w:r>
      <w:r w:rsidRPr="00090350">
        <w:rPr>
          <w:rFonts w:eastAsia="Times New Roman"/>
          <w:szCs w:val="24"/>
        </w:rPr>
        <w:t xml:space="preserve"> </w:t>
      </w:r>
      <w:r>
        <w:rPr>
          <w:rFonts w:eastAsia="Times New Roman"/>
          <w:szCs w:val="24"/>
        </w:rPr>
        <w:t>μ</w:t>
      </w:r>
      <w:r w:rsidRPr="00090350">
        <w:rPr>
          <w:rFonts w:eastAsia="Times New Roman"/>
          <w:szCs w:val="24"/>
        </w:rPr>
        <w:t>εταξύ άλλων</w:t>
      </w:r>
      <w:r>
        <w:rPr>
          <w:rFonts w:eastAsia="Times New Roman"/>
          <w:szCs w:val="24"/>
        </w:rPr>
        <w:t>,</w:t>
      </w:r>
      <w:r w:rsidRPr="00090350">
        <w:rPr>
          <w:rFonts w:eastAsia="Times New Roman"/>
          <w:szCs w:val="24"/>
        </w:rPr>
        <w:t xml:space="preserve"> </w:t>
      </w:r>
      <w:r>
        <w:rPr>
          <w:rFonts w:eastAsia="Times New Roman"/>
          <w:szCs w:val="24"/>
        </w:rPr>
        <w:t>ζητάει</w:t>
      </w:r>
      <w:r w:rsidRPr="00090350">
        <w:rPr>
          <w:rFonts w:eastAsia="Times New Roman"/>
          <w:szCs w:val="24"/>
        </w:rPr>
        <w:t xml:space="preserve"> κατάθεση προτάσεων από </w:t>
      </w:r>
      <w:r>
        <w:rPr>
          <w:rFonts w:eastAsia="Times New Roman"/>
          <w:szCs w:val="24"/>
        </w:rPr>
        <w:t xml:space="preserve">όλους τους </w:t>
      </w:r>
      <w:r w:rsidRPr="00090350">
        <w:rPr>
          <w:rFonts w:eastAsia="Times New Roman"/>
          <w:szCs w:val="24"/>
        </w:rPr>
        <w:t>εμπλεκ</w:t>
      </w:r>
      <w:r w:rsidRPr="00090350">
        <w:rPr>
          <w:rFonts w:eastAsia="Times New Roman"/>
          <w:szCs w:val="24"/>
        </w:rPr>
        <w:t>όμενους φορείς</w:t>
      </w:r>
      <w:r>
        <w:rPr>
          <w:rFonts w:eastAsia="Times New Roman"/>
          <w:szCs w:val="24"/>
        </w:rPr>
        <w:t>, με στόχο τη</w:t>
      </w:r>
      <w:r w:rsidRPr="00090350">
        <w:rPr>
          <w:rFonts w:eastAsia="Times New Roman"/>
          <w:szCs w:val="24"/>
        </w:rPr>
        <w:t xml:space="preserve"> διαμόρφωση ενός σχεδίου δράσης για την αντιμετώπιση των ναρκωτικών</w:t>
      </w:r>
      <w:r>
        <w:rPr>
          <w:rFonts w:eastAsia="Times New Roman"/>
          <w:szCs w:val="24"/>
        </w:rPr>
        <w:t>.</w:t>
      </w:r>
      <w:r w:rsidRPr="00090350">
        <w:rPr>
          <w:rFonts w:eastAsia="Times New Roman"/>
          <w:szCs w:val="24"/>
        </w:rPr>
        <w:t xml:space="preserve"> </w:t>
      </w:r>
      <w:r>
        <w:rPr>
          <w:rFonts w:eastAsia="Times New Roman"/>
          <w:szCs w:val="24"/>
        </w:rPr>
        <w:t>Ε</w:t>
      </w:r>
      <w:r w:rsidRPr="00090350">
        <w:rPr>
          <w:rFonts w:eastAsia="Times New Roman"/>
          <w:szCs w:val="24"/>
        </w:rPr>
        <w:t xml:space="preserve">δώ οι εκπλήξεις </w:t>
      </w:r>
      <w:r>
        <w:rPr>
          <w:rFonts w:eastAsia="Times New Roman"/>
          <w:szCs w:val="24"/>
        </w:rPr>
        <w:t>ή</w:t>
      </w:r>
      <w:r w:rsidRPr="00090350">
        <w:rPr>
          <w:rFonts w:eastAsia="Times New Roman"/>
          <w:szCs w:val="24"/>
        </w:rPr>
        <w:t>ταν δύο</w:t>
      </w:r>
      <w:r>
        <w:rPr>
          <w:rFonts w:eastAsia="Times New Roman"/>
          <w:szCs w:val="24"/>
        </w:rPr>
        <w:t>,</w:t>
      </w:r>
      <w:r w:rsidRPr="00090350">
        <w:rPr>
          <w:rFonts w:eastAsia="Times New Roman"/>
          <w:szCs w:val="24"/>
        </w:rPr>
        <w:t xml:space="preserve"> </w:t>
      </w:r>
      <w:r>
        <w:rPr>
          <w:rFonts w:eastAsia="Times New Roman"/>
          <w:szCs w:val="24"/>
        </w:rPr>
        <w:t>μ</w:t>
      </w:r>
      <w:r w:rsidRPr="00090350">
        <w:rPr>
          <w:rFonts w:eastAsia="Times New Roman"/>
          <w:szCs w:val="24"/>
        </w:rPr>
        <w:t>εταξύ άλλων</w:t>
      </w:r>
      <w:r>
        <w:rPr>
          <w:rFonts w:eastAsia="Times New Roman"/>
          <w:szCs w:val="24"/>
        </w:rPr>
        <w:t>,</w:t>
      </w:r>
      <w:r w:rsidRPr="00090350">
        <w:rPr>
          <w:rFonts w:eastAsia="Times New Roman"/>
          <w:szCs w:val="24"/>
        </w:rPr>
        <w:t xml:space="preserve"> </w:t>
      </w:r>
      <w:r>
        <w:rPr>
          <w:rFonts w:eastAsia="Times New Roman"/>
          <w:szCs w:val="24"/>
        </w:rPr>
        <w:t xml:space="preserve">όπως </w:t>
      </w:r>
      <w:r w:rsidRPr="00090350">
        <w:rPr>
          <w:rFonts w:eastAsia="Times New Roman"/>
          <w:szCs w:val="24"/>
        </w:rPr>
        <w:t>είπα</w:t>
      </w:r>
      <w:r>
        <w:rPr>
          <w:rFonts w:eastAsia="Times New Roman"/>
          <w:szCs w:val="24"/>
        </w:rPr>
        <w:t>:</w:t>
      </w:r>
      <w:r w:rsidRPr="00090350">
        <w:rPr>
          <w:rFonts w:eastAsia="Times New Roman"/>
          <w:szCs w:val="24"/>
        </w:rPr>
        <w:t xml:space="preserve"> </w:t>
      </w:r>
      <w:r>
        <w:rPr>
          <w:rFonts w:eastAsia="Times New Roman"/>
          <w:szCs w:val="24"/>
        </w:rPr>
        <w:t>Π</w:t>
      </w:r>
      <w:r w:rsidRPr="00090350">
        <w:rPr>
          <w:rFonts w:eastAsia="Times New Roman"/>
          <w:szCs w:val="24"/>
        </w:rPr>
        <w:t>ρώτο</w:t>
      </w:r>
      <w:r>
        <w:rPr>
          <w:rFonts w:eastAsia="Times New Roman"/>
          <w:szCs w:val="24"/>
        </w:rPr>
        <w:t>ν,</w:t>
      </w:r>
      <w:r w:rsidRPr="00090350">
        <w:rPr>
          <w:rFonts w:eastAsia="Times New Roman"/>
          <w:szCs w:val="24"/>
        </w:rPr>
        <w:t xml:space="preserve"> </w:t>
      </w:r>
      <w:r>
        <w:rPr>
          <w:rFonts w:eastAsia="Times New Roman"/>
          <w:szCs w:val="24"/>
        </w:rPr>
        <w:t xml:space="preserve">το ότι </w:t>
      </w:r>
      <w:r w:rsidRPr="00090350">
        <w:rPr>
          <w:rFonts w:eastAsia="Times New Roman"/>
          <w:szCs w:val="24"/>
        </w:rPr>
        <w:t xml:space="preserve">την </w:t>
      </w:r>
      <w:r>
        <w:rPr>
          <w:rFonts w:eastAsia="Times New Roman"/>
          <w:szCs w:val="24"/>
        </w:rPr>
        <w:t>εκδώσατε</w:t>
      </w:r>
      <w:r w:rsidRPr="00090350">
        <w:rPr>
          <w:rFonts w:eastAsia="Times New Roman"/>
          <w:szCs w:val="24"/>
        </w:rPr>
        <w:t xml:space="preserve"> </w:t>
      </w:r>
      <w:r>
        <w:rPr>
          <w:rFonts w:eastAsia="Times New Roman"/>
          <w:szCs w:val="24"/>
        </w:rPr>
        <w:t>εσείς, παρακάμπτοντας ουσιαστικά την Εθνική Α</w:t>
      </w:r>
      <w:r w:rsidRPr="00090350">
        <w:rPr>
          <w:rFonts w:eastAsia="Times New Roman"/>
          <w:szCs w:val="24"/>
        </w:rPr>
        <w:t xml:space="preserve">ρχή </w:t>
      </w:r>
      <w:r>
        <w:rPr>
          <w:rFonts w:eastAsia="Times New Roman"/>
          <w:szCs w:val="24"/>
        </w:rPr>
        <w:t>Σ</w:t>
      </w:r>
      <w:r w:rsidRPr="00090350">
        <w:rPr>
          <w:rFonts w:eastAsia="Times New Roman"/>
          <w:szCs w:val="24"/>
        </w:rPr>
        <w:t>υ</w:t>
      </w:r>
      <w:r>
        <w:rPr>
          <w:rFonts w:eastAsia="Times New Roman"/>
          <w:szCs w:val="24"/>
        </w:rPr>
        <w:t xml:space="preserve">ντονισμού για τα </w:t>
      </w:r>
      <w:r>
        <w:rPr>
          <w:rFonts w:eastAsia="Times New Roman"/>
          <w:szCs w:val="24"/>
        </w:rPr>
        <w:t>Ν</w:t>
      </w:r>
      <w:r w:rsidRPr="00090350">
        <w:rPr>
          <w:rFonts w:eastAsia="Times New Roman"/>
          <w:szCs w:val="24"/>
        </w:rPr>
        <w:t>αρκωτ</w:t>
      </w:r>
      <w:r>
        <w:rPr>
          <w:rFonts w:eastAsia="Times New Roman"/>
          <w:szCs w:val="24"/>
        </w:rPr>
        <w:t xml:space="preserve">ικά </w:t>
      </w:r>
      <w:r>
        <w:rPr>
          <w:rFonts w:eastAsia="Times New Roman"/>
          <w:szCs w:val="24"/>
        </w:rPr>
        <w:t xml:space="preserve">και την </w:t>
      </w:r>
      <w:r>
        <w:rPr>
          <w:rFonts w:eastAsia="Times New Roman"/>
          <w:szCs w:val="24"/>
        </w:rPr>
        <w:t>Ε</w:t>
      </w:r>
      <w:r>
        <w:rPr>
          <w:rFonts w:eastAsia="Times New Roman"/>
          <w:szCs w:val="24"/>
        </w:rPr>
        <w:t xml:space="preserve">θνική </w:t>
      </w:r>
      <w:r>
        <w:rPr>
          <w:rFonts w:eastAsia="Times New Roman"/>
          <w:szCs w:val="24"/>
        </w:rPr>
        <w:t>Σ</w:t>
      </w:r>
      <w:r>
        <w:rPr>
          <w:rFonts w:eastAsia="Times New Roman"/>
          <w:szCs w:val="24"/>
        </w:rPr>
        <w:t>υντονίστρια</w:t>
      </w:r>
      <w:r>
        <w:rPr>
          <w:rFonts w:eastAsia="Times New Roman"/>
          <w:szCs w:val="24"/>
        </w:rPr>
        <w:t>, η οποία</w:t>
      </w:r>
      <w:r w:rsidRPr="00090350">
        <w:rPr>
          <w:rFonts w:eastAsia="Times New Roman"/>
          <w:szCs w:val="24"/>
        </w:rPr>
        <w:t xml:space="preserve"> δεν υπάρχει έτσι κι αλλιώς από τον Ιούλιο και δεύτερο</w:t>
      </w:r>
      <w:r>
        <w:rPr>
          <w:rFonts w:eastAsia="Times New Roman"/>
          <w:szCs w:val="24"/>
        </w:rPr>
        <w:t xml:space="preserve">ν, </w:t>
      </w:r>
      <w:r>
        <w:rPr>
          <w:rFonts w:eastAsia="Times New Roman"/>
          <w:szCs w:val="24"/>
        </w:rPr>
        <w:lastRenderedPageBreak/>
        <w:t>το ότι</w:t>
      </w:r>
      <w:r w:rsidRPr="00090350">
        <w:rPr>
          <w:rFonts w:eastAsia="Times New Roman"/>
          <w:szCs w:val="24"/>
        </w:rPr>
        <w:t xml:space="preserve"> </w:t>
      </w:r>
      <w:r>
        <w:rPr>
          <w:rFonts w:eastAsia="Times New Roman"/>
          <w:szCs w:val="24"/>
        </w:rPr>
        <w:t>σε μια εκ των παραγράφων της σχετικής επιστολής αναφέρεται ότι το</w:t>
      </w:r>
      <w:r w:rsidRPr="00090350">
        <w:rPr>
          <w:rFonts w:eastAsia="Times New Roman"/>
          <w:szCs w:val="24"/>
        </w:rPr>
        <w:t xml:space="preserve"> </w:t>
      </w:r>
      <w:r>
        <w:rPr>
          <w:rFonts w:eastAsia="Times New Roman"/>
          <w:szCs w:val="24"/>
        </w:rPr>
        <w:t>Υπουργείο</w:t>
      </w:r>
      <w:r w:rsidRPr="00090350">
        <w:rPr>
          <w:rFonts w:eastAsia="Times New Roman"/>
          <w:szCs w:val="24"/>
        </w:rPr>
        <w:t xml:space="preserve"> έχει επεξεργ</w:t>
      </w:r>
      <w:r>
        <w:rPr>
          <w:rFonts w:eastAsia="Times New Roman"/>
          <w:szCs w:val="24"/>
        </w:rPr>
        <w:t>αστεί πρόταση για τη</w:t>
      </w:r>
      <w:r w:rsidRPr="00090350">
        <w:rPr>
          <w:rFonts w:eastAsia="Times New Roman"/>
          <w:szCs w:val="24"/>
        </w:rPr>
        <w:t xml:space="preserve"> δημιουργία και τη λειτουργία χώρων εποπτευόμεν</w:t>
      </w:r>
      <w:r>
        <w:rPr>
          <w:rFonts w:eastAsia="Times New Roman"/>
          <w:szCs w:val="24"/>
        </w:rPr>
        <w:t>η</w:t>
      </w:r>
      <w:r w:rsidRPr="00090350">
        <w:rPr>
          <w:rFonts w:eastAsia="Times New Roman"/>
          <w:szCs w:val="24"/>
        </w:rPr>
        <w:t>ς χρήση</w:t>
      </w:r>
      <w:r>
        <w:rPr>
          <w:rFonts w:eastAsia="Times New Roman"/>
          <w:szCs w:val="24"/>
        </w:rPr>
        <w:t>ς</w:t>
      </w:r>
      <w:r w:rsidRPr="00090350">
        <w:rPr>
          <w:rFonts w:eastAsia="Times New Roman"/>
          <w:szCs w:val="24"/>
        </w:rPr>
        <w:t xml:space="preserve"> ναρκωτικών</w:t>
      </w:r>
      <w:r>
        <w:rPr>
          <w:rFonts w:eastAsia="Times New Roman"/>
          <w:szCs w:val="24"/>
        </w:rPr>
        <w:t>,</w:t>
      </w:r>
      <w:r w:rsidRPr="00090350">
        <w:rPr>
          <w:rFonts w:eastAsia="Times New Roman"/>
          <w:szCs w:val="24"/>
        </w:rPr>
        <w:t xml:space="preserve"> αφού πρώτα έχει απορρίψει τη δικιά μας ενάμιση μήνα πριν</w:t>
      </w:r>
      <w:r>
        <w:rPr>
          <w:rFonts w:eastAsia="Times New Roman"/>
          <w:szCs w:val="24"/>
        </w:rPr>
        <w:t>.</w:t>
      </w:r>
    </w:p>
    <w:p w14:paraId="5F41C8BB"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 xml:space="preserve">Για να μείνουμε στο πρώτο, κατ’ αρχάς σας είχα </w:t>
      </w:r>
      <w:r w:rsidRPr="00090350">
        <w:rPr>
          <w:rFonts w:eastAsia="Times New Roman"/>
          <w:szCs w:val="24"/>
        </w:rPr>
        <w:t xml:space="preserve">κάνει πέρυσι ήδη </w:t>
      </w:r>
      <w:r>
        <w:rPr>
          <w:rFonts w:eastAsia="Times New Roman"/>
          <w:szCs w:val="24"/>
        </w:rPr>
        <w:t xml:space="preserve">από </w:t>
      </w:r>
      <w:r w:rsidRPr="00090350">
        <w:rPr>
          <w:rFonts w:eastAsia="Times New Roman"/>
          <w:szCs w:val="24"/>
        </w:rPr>
        <w:t xml:space="preserve">τον Ιούλιο </w:t>
      </w:r>
      <w:r>
        <w:rPr>
          <w:rFonts w:eastAsia="Times New Roman"/>
          <w:szCs w:val="24"/>
        </w:rPr>
        <w:t xml:space="preserve">ερώτηση </w:t>
      </w:r>
      <w:r w:rsidRPr="00090350">
        <w:rPr>
          <w:rFonts w:eastAsia="Times New Roman"/>
          <w:szCs w:val="24"/>
        </w:rPr>
        <w:t xml:space="preserve">σχετικά με τη διαμόρφωση του </w:t>
      </w:r>
      <w:r>
        <w:rPr>
          <w:rFonts w:eastAsia="Times New Roman"/>
          <w:szCs w:val="24"/>
        </w:rPr>
        <w:t>ε</w:t>
      </w:r>
      <w:r w:rsidRPr="00090350">
        <w:rPr>
          <w:rFonts w:eastAsia="Times New Roman"/>
          <w:szCs w:val="24"/>
        </w:rPr>
        <w:t>θνικού σχεδίου για τα ναρκωτικά</w:t>
      </w:r>
      <w:r>
        <w:rPr>
          <w:rFonts w:eastAsia="Times New Roman"/>
          <w:szCs w:val="24"/>
        </w:rPr>
        <w:t>,</w:t>
      </w:r>
      <w:r w:rsidRPr="00090350">
        <w:rPr>
          <w:rFonts w:eastAsia="Times New Roman"/>
          <w:szCs w:val="24"/>
        </w:rPr>
        <w:t xml:space="preserve"> στ</w:t>
      </w:r>
      <w:r>
        <w:rPr>
          <w:rFonts w:eastAsia="Times New Roman"/>
          <w:szCs w:val="24"/>
        </w:rPr>
        <w:t>ο</w:t>
      </w:r>
      <w:r w:rsidRPr="00090350">
        <w:rPr>
          <w:rFonts w:eastAsia="Times New Roman"/>
          <w:szCs w:val="24"/>
        </w:rPr>
        <w:t xml:space="preserve"> πλαίσι</w:t>
      </w:r>
      <w:r>
        <w:rPr>
          <w:rFonts w:eastAsia="Times New Roman"/>
          <w:szCs w:val="24"/>
        </w:rPr>
        <w:t>ο</w:t>
      </w:r>
      <w:r w:rsidRPr="00090350">
        <w:rPr>
          <w:rFonts w:eastAsia="Times New Roman"/>
          <w:szCs w:val="24"/>
        </w:rPr>
        <w:t xml:space="preserve"> της λειτουργίας</w:t>
      </w:r>
      <w:r w:rsidRPr="00090350">
        <w:rPr>
          <w:rFonts w:eastAsia="Times New Roman"/>
          <w:szCs w:val="24"/>
        </w:rPr>
        <w:t xml:space="preserve"> και της δράσης </w:t>
      </w:r>
      <w:r>
        <w:rPr>
          <w:rFonts w:eastAsia="Times New Roman"/>
          <w:szCs w:val="24"/>
        </w:rPr>
        <w:t>της Ε</w:t>
      </w:r>
      <w:r w:rsidRPr="00090350">
        <w:rPr>
          <w:rFonts w:eastAsia="Times New Roman"/>
          <w:szCs w:val="24"/>
        </w:rPr>
        <w:t xml:space="preserve">θνικής </w:t>
      </w:r>
      <w:r>
        <w:rPr>
          <w:rFonts w:eastAsia="Times New Roman"/>
          <w:szCs w:val="24"/>
        </w:rPr>
        <w:t>Συντονίστριας για τα ναρκωτικά, που,</w:t>
      </w:r>
      <w:r w:rsidRPr="00090350">
        <w:rPr>
          <w:rFonts w:eastAsia="Times New Roman"/>
          <w:szCs w:val="24"/>
        </w:rPr>
        <w:t xml:space="preserve"> όπως γνωρίζετε καλά</w:t>
      </w:r>
      <w:r>
        <w:rPr>
          <w:rFonts w:eastAsia="Times New Roman"/>
          <w:szCs w:val="24"/>
        </w:rPr>
        <w:t>,</w:t>
      </w:r>
      <w:r w:rsidRPr="00090350">
        <w:rPr>
          <w:rFonts w:eastAsia="Times New Roman"/>
          <w:szCs w:val="24"/>
        </w:rPr>
        <w:t xml:space="preserve"> από τον </w:t>
      </w:r>
      <w:r>
        <w:rPr>
          <w:rFonts w:eastAsia="Times New Roman"/>
          <w:szCs w:val="24"/>
        </w:rPr>
        <w:t>ν.</w:t>
      </w:r>
      <w:r w:rsidRPr="00090350">
        <w:rPr>
          <w:rFonts w:eastAsia="Times New Roman"/>
          <w:szCs w:val="24"/>
        </w:rPr>
        <w:t>4139</w:t>
      </w:r>
      <w:r>
        <w:rPr>
          <w:rFonts w:eastAsia="Times New Roman"/>
          <w:szCs w:val="24"/>
        </w:rPr>
        <w:t>/</w:t>
      </w:r>
      <w:r w:rsidRPr="00090350">
        <w:rPr>
          <w:rFonts w:eastAsia="Times New Roman"/>
          <w:szCs w:val="24"/>
        </w:rPr>
        <w:t>2013</w:t>
      </w:r>
      <w:r>
        <w:rPr>
          <w:rFonts w:eastAsia="Times New Roman"/>
          <w:szCs w:val="24"/>
        </w:rPr>
        <w:t>,</w:t>
      </w:r>
      <w:r w:rsidRPr="00090350">
        <w:rPr>
          <w:rFonts w:eastAsia="Times New Roman"/>
          <w:szCs w:val="24"/>
        </w:rPr>
        <w:t xml:space="preserve"> υπήρχε μέχρι τον Ιούλιο</w:t>
      </w:r>
      <w:r>
        <w:rPr>
          <w:rFonts w:eastAsia="Times New Roman"/>
          <w:szCs w:val="24"/>
        </w:rPr>
        <w:t>. Υ</w:t>
      </w:r>
      <w:r w:rsidRPr="00090350">
        <w:rPr>
          <w:rFonts w:eastAsia="Times New Roman"/>
          <w:szCs w:val="24"/>
        </w:rPr>
        <w:t>πάρχει</w:t>
      </w:r>
      <w:r>
        <w:rPr>
          <w:rFonts w:eastAsia="Times New Roman"/>
          <w:szCs w:val="24"/>
        </w:rPr>
        <w:t xml:space="preserve"> η</w:t>
      </w:r>
      <w:r w:rsidRPr="00090350">
        <w:rPr>
          <w:rFonts w:eastAsia="Times New Roman"/>
          <w:szCs w:val="24"/>
        </w:rPr>
        <w:t xml:space="preserve"> υπηρεσία</w:t>
      </w:r>
      <w:r>
        <w:rPr>
          <w:rFonts w:eastAsia="Times New Roman"/>
          <w:szCs w:val="24"/>
        </w:rPr>
        <w:t>, αλλά</w:t>
      </w:r>
      <w:r w:rsidRPr="00090350">
        <w:rPr>
          <w:rFonts w:eastAsia="Times New Roman"/>
          <w:szCs w:val="24"/>
        </w:rPr>
        <w:t xml:space="preserve"> δεν υπάρχει </w:t>
      </w:r>
      <w:r>
        <w:rPr>
          <w:rFonts w:eastAsia="Times New Roman"/>
          <w:szCs w:val="24"/>
        </w:rPr>
        <w:t xml:space="preserve">η </w:t>
      </w:r>
      <w:r w:rsidRPr="00090350">
        <w:rPr>
          <w:rFonts w:eastAsia="Times New Roman"/>
          <w:szCs w:val="24"/>
        </w:rPr>
        <w:t>κεφαλ</w:t>
      </w:r>
      <w:r>
        <w:rPr>
          <w:rFonts w:eastAsia="Times New Roman"/>
          <w:szCs w:val="24"/>
        </w:rPr>
        <w:t>ή.</w:t>
      </w:r>
      <w:r w:rsidRPr="00090350">
        <w:rPr>
          <w:rFonts w:eastAsia="Times New Roman"/>
          <w:szCs w:val="24"/>
        </w:rPr>
        <w:t xml:space="preserve"> </w:t>
      </w:r>
      <w:r>
        <w:rPr>
          <w:rFonts w:eastAsia="Times New Roman"/>
          <w:szCs w:val="24"/>
        </w:rPr>
        <w:t>Έ</w:t>
      </w:r>
      <w:r w:rsidRPr="00090350">
        <w:rPr>
          <w:rFonts w:eastAsia="Times New Roman"/>
          <w:szCs w:val="24"/>
        </w:rPr>
        <w:t xml:space="preserve">χει λήξει η θητεία της συγκεκριμένης </w:t>
      </w:r>
      <w:r>
        <w:rPr>
          <w:rFonts w:eastAsia="Times New Roman"/>
          <w:szCs w:val="24"/>
        </w:rPr>
        <w:t>Σ</w:t>
      </w:r>
      <w:r w:rsidRPr="00090350">
        <w:rPr>
          <w:rFonts w:eastAsia="Times New Roman"/>
          <w:szCs w:val="24"/>
        </w:rPr>
        <w:t>υντονίστριας</w:t>
      </w:r>
      <w:r>
        <w:rPr>
          <w:rFonts w:eastAsia="Times New Roman"/>
          <w:szCs w:val="24"/>
        </w:rPr>
        <w:t>.</w:t>
      </w:r>
      <w:r w:rsidRPr="00090350">
        <w:rPr>
          <w:rFonts w:eastAsia="Times New Roman"/>
          <w:szCs w:val="24"/>
        </w:rPr>
        <w:t xml:space="preserve"> </w:t>
      </w:r>
      <w:r>
        <w:rPr>
          <w:rFonts w:eastAsia="Times New Roman"/>
          <w:szCs w:val="24"/>
        </w:rPr>
        <w:t>Τ</w:t>
      </w:r>
      <w:r w:rsidRPr="00090350">
        <w:rPr>
          <w:rFonts w:eastAsia="Times New Roman"/>
          <w:szCs w:val="24"/>
        </w:rPr>
        <w:t>ο σχέδιο</w:t>
      </w:r>
      <w:r>
        <w:rPr>
          <w:rFonts w:eastAsia="Times New Roman"/>
          <w:szCs w:val="24"/>
        </w:rPr>
        <w:t>,</w:t>
      </w:r>
      <w:r w:rsidRPr="00090350">
        <w:rPr>
          <w:rFonts w:eastAsia="Times New Roman"/>
          <w:szCs w:val="24"/>
        </w:rPr>
        <w:t xml:space="preserve"> ο λόγος ύπαρξης και το αντικείμενο της δουλειάς της υποτιθέμενης ήταν η συγκρότηση εθνικών σχεδίων</w:t>
      </w:r>
      <w:r>
        <w:rPr>
          <w:rFonts w:eastAsia="Times New Roman"/>
          <w:szCs w:val="24"/>
        </w:rPr>
        <w:t>.</w:t>
      </w:r>
      <w:r w:rsidRPr="00090350">
        <w:rPr>
          <w:rFonts w:eastAsia="Times New Roman"/>
          <w:szCs w:val="24"/>
        </w:rPr>
        <w:t xml:space="preserve"> </w:t>
      </w:r>
      <w:r>
        <w:rPr>
          <w:rFonts w:eastAsia="Times New Roman"/>
          <w:szCs w:val="24"/>
        </w:rPr>
        <w:t>Φ</w:t>
      </w:r>
      <w:r w:rsidRPr="00090350">
        <w:rPr>
          <w:rFonts w:eastAsia="Times New Roman"/>
          <w:szCs w:val="24"/>
        </w:rPr>
        <w:t>αίνεται ότι δεν έχει γίνει τίποτα</w:t>
      </w:r>
      <w:r>
        <w:rPr>
          <w:rFonts w:eastAsia="Times New Roman"/>
          <w:szCs w:val="24"/>
        </w:rPr>
        <w:t>.</w:t>
      </w:r>
      <w:r w:rsidRPr="00090350">
        <w:rPr>
          <w:rFonts w:eastAsia="Times New Roman"/>
          <w:szCs w:val="24"/>
        </w:rPr>
        <w:t xml:space="preserve"> </w:t>
      </w:r>
    </w:p>
    <w:p w14:paraId="5F41C8BC"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Σ</w:t>
      </w:r>
      <w:r w:rsidRPr="00090350">
        <w:rPr>
          <w:rFonts w:eastAsia="Times New Roman"/>
          <w:szCs w:val="24"/>
        </w:rPr>
        <w:t>ήμερα</w:t>
      </w:r>
      <w:r>
        <w:rPr>
          <w:rFonts w:eastAsia="Times New Roman"/>
          <w:szCs w:val="24"/>
        </w:rPr>
        <w:t>,</w:t>
      </w:r>
      <w:r w:rsidRPr="00090350">
        <w:rPr>
          <w:rFonts w:eastAsia="Times New Roman"/>
          <w:szCs w:val="24"/>
        </w:rPr>
        <w:t xml:space="preserve"> βλέπουμε ότι </w:t>
      </w:r>
      <w:r>
        <w:rPr>
          <w:rFonts w:eastAsia="Times New Roman"/>
          <w:szCs w:val="24"/>
        </w:rPr>
        <w:t>εσείς</w:t>
      </w:r>
      <w:r w:rsidRPr="00F70A44">
        <w:rPr>
          <w:rFonts w:eastAsia="Times New Roman"/>
          <w:szCs w:val="24"/>
        </w:rPr>
        <w:t xml:space="preserve"> </w:t>
      </w:r>
      <w:r w:rsidRPr="00090350">
        <w:rPr>
          <w:rFonts w:eastAsia="Times New Roman"/>
          <w:szCs w:val="24"/>
        </w:rPr>
        <w:t>αναλαμβάνετε</w:t>
      </w:r>
      <w:r>
        <w:rPr>
          <w:rFonts w:eastAsia="Times New Roman"/>
          <w:szCs w:val="24"/>
        </w:rPr>
        <w:t xml:space="preserve">, </w:t>
      </w:r>
      <w:r w:rsidRPr="00090350">
        <w:rPr>
          <w:rFonts w:eastAsia="Times New Roman"/>
          <w:szCs w:val="24"/>
        </w:rPr>
        <w:t xml:space="preserve">παρακάμπτοντας την </w:t>
      </w:r>
      <w:r>
        <w:rPr>
          <w:rFonts w:eastAsia="Times New Roman"/>
          <w:szCs w:val="24"/>
        </w:rPr>
        <w:t>α</w:t>
      </w:r>
      <w:r w:rsidRPr="00090350">
        <w:rPr>
          <w:rFonts w:eastAsia="Times New Roman"/>
          <w:szCs w:val="24"/>
        </w:rPr>
        <w:t>ρχή</w:t>
      </w:r>
      <w:r>
        <w:rPr>
          <w:rFonts w:eastAsia="Times New Roman"/>
          <w:szCs w:val="24"/>
        </w:rPr>
        <w:t>,</w:t>
      </w:r>
      <w:r w:rsidRPr="00090350">
        <w:rPr>
          <w:rFonts w:eastAsia="Times New Roman"/>
          <w:szCs w:val="24"/>
        </w:rPr>
        <w:t xml:space="preserve"> την πρωτοβουλία συγκρότησης</w:t>
      </w:r>
      <w:r>
        <w:rPr>
          <w:rFonts w:eastAsia="Times New Roman"/>
          <w:szCs w:val="24"/>
        </w:rPr>
        <w:t>,</w:t>
      </w:r>
      <w:r w:rsidRPr="00090350">
        <w:rPr>
          <w:rFonts w:eastAsia="Times New Roman"/>
          <w:szCs w:val="24"/>
        </w:rPr>
        <w:t xml:space="preserve"> εκ του μηδενός πρακτικά</w:t>
      </w:r>
      <w:r>
        <w:rPr>
          <w:rFonts w:eastAsia="Times New Roman"/>
          <w:szCs w:val="24"/>
        </w:rPr>
        <w:t>,</w:t>
      </w:r>
      <w:r w:rsidRPr="00090350">
        <w:rPr>
          <w:rFonts w:eastAsia="Times New Roman"/>
          <w:szCs w:val="24"/>
        </w:rPr>
        <w:t xml:space="preserve"> έτσι όπως φαίνεται</w:t>
      </w:r>
      <w:r>
        <w:rPr>
          <w:rFonts w:eastAsia="Times New Roman"/>
          <w:szCs w:val="24"/>
        </w:rPr>
        <w:t>,</w:t>
      </w:r>
      <w:r w:rsidRPr="00090350">
        <w:rPr>
          <w:rFonts w:eastAsia="Times New Roman"/>
          <w:szCs w:val="24"/>
        </w:rPr>
        <w:t xml:space="preserve"> ενός σχεδίου για τα ναρκωτικά</w:t>
      </w:r>
      <w:r>
        <w:rPr>
          <w:rFonts w:eastAsia="Times New Roman"/>
          <w:szCs w:val="24"/>
        </w:rPr>
        <w:t>, το οποίο είναι μεν θετικό, π</w:t>
      </w:r>
      <w:r w:rsidRPr="00090350">
        <w:rPr>
          <w:rFonts w:eastAsia="Times New Roman"/>
          <w:szCs w:val="24"/>
        </w:rPr>
        <w:t xml:space="preserve">ροκύπτουν </w:t>
      </w:r>
      <w:r>
        <w:rPr>
          <w:rFonts w:eastAsia="Times New Roman"/>
          <w:szCs w:val="24"/>
        </w:rPr>
        <w:t xml:space="preserve">όμως </w:t>
      </w:r>
      <w:r w:rsidRPr="00090350">
        <w:rPr>
          <w:rFonts w:eastAsia="Times New Roman"/>
          <w:szCs w:val="24"/>
        </w:rPr>
        <w:t>κάποια ερωτήματα</w:t>
      </w:r>
      <w:r>
        <w:rPr>
          <w:rFonts w:eastAsia="Times New Roman"/>
          <w:szCs w:val="24"/>
        </w:rPr>
        <w:t>:</w:t>
      </w:r>
      <w:r w:rsidRPr="00090350">
        <w:rPr>
          <w:rFonts w:eastAsia="Times New Roman"/>
          <w:szCs w:val="24"/>
        </w:rPr>
        <w:t xml:space="preserve"> Τι </w:t>
      </w:r>
      <w:r w:rsidRPr="00090350">
        <w:rPr>
          <w:rFonts w:eastAsia="Times New Roman"/>
          <w:szCs w:val="24"/>
        </w:rPr>
        <w:lastRenderedPageBreak/>
        <w:t xml:space="preserve">έγινε από </w:t>
      </w:r>
      <w:r>
        <w:rPr>
          <w:rFonts w:eastAsia="Times New Roman"/>
          <w:szCs w:val="24"/>
        </w:rPr>
        <w:t>το 20</w:t>
      </w:r>
      <w:r w:rsidRPr="00090350">
        <w:rPr>
          <w:rFonts w:eastAsia="Times New Roman"/>
          <w:szCs w:val="24"/>
        </w:rPr>
        <w:t>13 μέχρι σήμερα</w:t>
      </w:r>
      <w:r>
        <w:rPr>
          <w:rFonts w:eastAsia="Times New Roman"/>
          <w:szCs w:val="24"/>
        </w:rPr>
        <w:t>;</w:t>
      </w:r>
      <w:r w:rsidRPr="00090350">
        <w:rPr>
          <w:rFonts w:eastAsia="Times New Roman"/>
          <w:szCs w:val="24"/>
        </w:rPr>
        <w:t xml:space="preserve"> Προφανώς</w:t>
      </w:r>
      <w:r>
        <w:rPr>
          <w:rFonts w:eastAsia="Times New Roman"/>
          <w:szCs w:val="24"/>
        </w:rPr>
        <w:t>,</w:t>
      </w:r>
      <w:r w:rsidRPr="00090350">
        <w:rPr>
          <w:rFonts w:eastAsia="Times New Roman"/>
          <w:szCs w:val="24"/>
        </w:rPr>
        <w:t xml:space="preserve"> δεν έχει γίνει τίποτα</w:t>
      </w:r>
      <w:r>
        <w:rPr>
          <w:rFonts w:eastAsia="Times New Roman"/>
          <w:szCs w:val="24"/>
        </w:rPr>
        <w:t>,</w:t>
      </w:r>
      <w:r w:rsidRPr="00090350">
        <w:rPr>
          <w:rFonts w:eastAsia="Times New Roman"/>
          <w:szCs w:val="24"/>
        </w:rPr>
        <w:t xml:space="preserve"> απαντώ εγώ</w:t>
      </w:r>
      <w:r>
        <w:rPr>
          <w:rFonts w:eastAsia="Times New Roman"/>
          <w:szCs w:val="24"/>
        </w:rPr>
        <w:t>.</w:t>
      </w:r>
      <w:r w:rsidRPr="00090350">
        <w:rPr>
          <w:rFonts w:eastAsia="Times New Roman"/>
          <w:szCs w:val="24"/>
        </w:rPr>
        <w:t xml:space="preserve"> </w:t>
      </w:r>
      <w:r>
        <w:rPr>
          <w:rFonts w:eastAsia="Times New Roman"/>
          <w:szCs w:val="24"/>
        </w:rPr>
        <w:t>Π</w:t>
      </w:r>
      <w:r w:rsidRPr="00090350">
        <w:rPr>
          <w:rFonts w:eastAsia="Times New Roman"/>
          <w:szCs w:val="24"/>
        </w:rPr>
        <w:t>εριμένω τη δικιά σας θέση</w:t>
      </w:r>
      <w:r>
        <w:rPr>
          <w:rFonts w:eastAsia="Times New Roman"/>
          <w:szCs w:val="24"/>
        </w:rPr>
        <w:t>.</w:t>
      </w:r>
      <w:r w:rsidRPr="00090350">
        <w:rPr>
          <w:rFonts w:eastAsia="Times New Roman"/>
          <w:szCs w:val="24"/>
        </w:rPr>
        <w:t xml:space="preserve"> </w:t>
      </w:r>
      <w:r>
        <w:rPr>
          <w:rFonts w:eastAsia="Times New Roman"/>
          <w:szCs w:val="24"/>
        </w:rPr>
        <w:t>Γ</w:t>
      </w:r>
      <w:r w:rsidRPr="00090350">
        <w:rPr>
          <w:rFonts w:eastAsia="Times New Roman"/>
          <w:szCs w:val="24"/>
        </w:rPr>
        <w:t xml:space="preserve">ιατί δεν έχει οριστεί ακόμα νέος </w:t>
      </w:r>
      <w:r>
        <w:rPr>
          <w:rFonts w:eastAsia="Times New Roman"/>
          <w:szCs w:val="24"/>
        </w:rPr>
        <w:t>Εθνικός Σ</w:t>
      </w:r>
      <w:r w:rsidRPr="00090350">
        <w:rPr>
          <w:rFonts w:eastAsia="Times New Roman"/>
          <w:szCs w:val="24"/>
        </w:rPr>
        <w:t>υντονιστής</w:t>
      </w:r>
      <w:r>
        <w:rPr>
          <w:rFonts w:eastAsia="Times New Roman"/>
          <w:szCs w:val="24"/>
        </w:rPr>
        <w:t>;</w:t>
      </w:r>
      <w:r w:rsidRPr="00090350">
        <w:rPr>
          <w:rFonts w:eastAsia="Times New Roman"/>
          <w:szCs w:val="24"/>
        </w:rPr>
        <w:t xml:space="preserve"> </w:t>
      </w:r>
      <w:r>
        <w:rPr>
          <w:rFonts w:eastAsia="Times New Roman"/>
          <w:szCs w:val="24"/>
        </w:rPr>
        <w:t>Θα οριστεί νέος Ε</w:t>
      </w:r>
      <w:r w:rsidRPr="00090350">
        <w:rPr>
          <w:rFonts w:eastAsia="Times New Roman"/>
          <w:szCs w:val="24"/>
        </w:rPr>
        <w:t xml:space="preserve">θνικός </w:t>
      </w:r>
      <w:r>
        <w:rPr>
          <w:rFonts w:eastAsia="Times New Roman"/>
          <w:szCs w:val="24"/>
        </w:rPr>
        <w:t>Σ</w:t>
      </w:r>
      <w:r w:rsidRPr="00090350">
        <w:rPr>
          <w:rFonts w:eastAsia="Times New Roman"/>
          <w:szCs w:val="24"/>
        </w:rPr>
        <w:t>υντονιστής στα πλαίσια μιας υπηρεσίας</w:t>
      </w:r>
      <w:r>
        <w:rPr>
          <w:rFonts w:eastAsia="Times New Roman"/>
          <w:szCs w:val="24"/>
        </w:rPr>
        <w:t>,</w:t>
      </w:r>
      <w:r w:rsidRPr="00090350">
        <w:rPr>
          <w:rFonts w:eastAsia="Times New Roman"/>
          <w:szCs w:val="24"/>
        </w:rPr>
        <w:t xml:space="preserve"> η οποία δούλεψε πέντε χρόνια</w:t>
      </w:r>
      <w:r>
        <w:rPr>
          <w:rFonts w:eastAsia="Times New Roman"/>
          <w:szCs w:val="24"/>
        </w:rPr>
        <w:t>,</w:t>
      </w:r>
      <w:r w:rsidRPr="00090350">
        <w:rPr>
          <w:rFonts w:eastAsia="Times New Roman"/>
          <w:szCs w:val="24"/>
        </w:rPr>
        <w:t xml:space="preserve"> χωρίς να έχει </w:t>
      </w:r>
      <w:proofErr w:type="spellStart"/>
      <w:r w:rsidRPr="00090350">
        <w:rPr>
          <w:rFonts w:eastAsia="Times New Roman"/>
          <w:szCs w:val="24"/>
        </w:rPr>
        <w:t>παράξει</w:t>
      </w:r>
      <w:proofErr w:type="spellEnd"/>
      <w:r w:rsidRPr="00090350">
        <w:rPr>
          <w:rFonts w:eastAsia="Times New Roman"/>
          <w:szCs w:val="24"/>
        </w:rPr>
        <w:t xml:space="preserve"> τίποτα</w:t>
      </w:r>
      <w:r>
        <w:rPr>
          <w:rFonts w:eastAsia="Times New Roman"/>
          <w:szCs w:val="24"/>
        </w:rPr>
        <w:t>;</w:t>
      </w:r>
      <w:r w:rsidRPr="00090350">
        <w:rPr>
          <w:rFonts w:eastAsia="Times New Roman"/>
          <w:szCs w:val="24"/>
        </w:rPr>
        <w:t xml:space="preserve"> </w:t>
      </w:r>
      <w:r>
        <w:rPr>
          <w:rFonts w:eastAsia="Times New Roman"/>
          <w:szCs w:val="24"/>
        </w:rPr>
        <w:t>Τ</w:t>
      </w:r>
      <w:r w:rsidRPr="00090350">
        <w:rPr>
          <w:rFonts w:eastAsia="Times New Roman"/>
          <w:szCs w:val="24"/>
        </w:rPr>
        <w:t>ελικά θα καταργηθεί</w:t>
      </w:r>
      <w:r>
        <w:rPr>
          <w:rFonts w:eastAsia="Times New Roman"/>
          <w:szCs w:val="24"/>
        </w:rPr>
        <w:t>;</w:t>
      </w:r>
      <w:r w:rsidRPr="00090350">
        <w:rPr>
          <w:rFonts w:eastAsia="Times New Roman"/>
          <w:szCs w:val="24"/>
        </w:rPr>
        <w:t xml:space="preserve"> Θα </w:t>
      </w:r>
      <w:r>
        <w:rPr>
          <w:rFonts w:eastAsia="Times New Roman"/>
          <w:szCs w:val="24"/>
        </w:rPr>
        <w:t xml:space="preserve">πάρετε </w:t>
      </w:r>
      <w:r w:rsidRPr="00090350">
        <w:rPr>
          <w:rFonts w:eastAsia="Times New Roman"/>
          <w:szCs w:val="24"/>
        </w:rPr>
        <w:t xml:space="preserve">στο </w:t>
      </w:r>
      <w:r>
        <w:rPr>
          <w:rFonts w:eastAsia="Times New Roman"/>
          <w:szCs w:val="24"/>
        </w:rPr>
        <w:t xml:space="preserve">Υπουργείο την πρωτοβουλία </w:t>
      </w:r>
      <w:r>
        <w:rPr>
          <w:rFonts w:eastAsia="Times New Roman"/>
          <w:szCs w:val="24"/>
        </w:rPr>
        <w:t>γ</w:t>
      </w:r>
      <w:r>
        <w:rPr>
          <w:rFonts w:eastAsia="Times New Roman"/>
          <w:szCs w:val="24"/>
        </w:rPr>
        <w:t>ι</w:t>
      </w:r>
      <w:r>
        <w:rPr>
          <w:rFonts w:eastAsia="Times New Roman"/>
          <w:szCs w:val="24"/>
        </w:rPr>
        <w:t>α</w:t>
      </w:r>
      <w:r>
        <w:rPr>
          <w:rFonts w:eastAsia="Times New Roman"/>
          <w:szCs w:val="24"/>
        </w:rPr>
        <w:t xml:space="preserve"> τη</w:t>
      </w:r>
      <w:r w:rsidRPr="00090350">
        <w:rPr>
          <w:rFonts w:eastAsia="Times New Roman"/>
          <w:szCs w:val="24"/>
        </w:rPr>
        <w:t xml:space="preserve"> συγκεκριμένη υπηρεσία</w:t>
      </w:r>
      <w:r>
        <w:rPr>
          <w:rFonts w:eastAsia="Times New Roman"/>
          <w:szCs w:val="24"/>
        </w:rPr>
        <w:t>;</w:t>
      </w:r>
      <w:r w:rsidRPr="00090350">
        <w:rPr>
          <w:rFonts w:eastAsia="Times New Roman"/>
          <w:szCs w:val="24"/>
        </w:rPr>
        <w:t xml:space="preserve"> </w:t>
      </w:r>
      <w:r>
        <w:rPr>
          <w:rFonts w:eastAsia="Times New Roman"/>
          <w:szCs w:val="24"/>
        </w:rPr>
        <w:t>Ο</w:t>
      </w:r>
      <w:r w:rsidRPr="00090350">
        <w:rPr>
          <w:rFonts w:eastAsia="Times New Roman"/>
          <w:szCs w:val="24"/>
        </w:rPr>
        <w:t xml:space="preserve"> σχεδιασμός για τα ναρκωτικά θα γίνεται </w:t>
      </w:r>
      <w:r>
        <w:rPr>
          <w:rFonts w:eastAsia="Times New Roman"/>
          <w:szCs w:val="24"/>
        </w:rPr>
        <w:t>υπό τον</w:t>
      </w:r>
      <w:r w:rsidRPr="00090350">
        <w:rPr>
          <w:rFonts w:eastAsia="Times New Roman"/>
          <w:szCs w:val="24"/>
        </w:rPr>
        <w:t xml:space="preserve"> συντονισμό της εθνικής </w:t>
      </w:r>
      <w:r>
        <w:rPr>
          <w:rFonts w:eastAsia="Times New Roman"/>
          <w:szCs w:val="24"/>
        </w:rPr>
        <w:t>α</w:t>
      </w:r>
      <w:r w:rsidRPr="00090350">
        <w:rPr>
          <w:rFonts w:eastAsia="Times New Roman"/>
          <w:szCs w:val="24"/>
        </w:rPr>
        <w:t xml:space="preserve">ρχής ή θα γίνεται από τον Υπουργό και το </w:t>
      </w:r>
      <w:r>
        <w:rPr>
          <w:rFonts w:eastAsia="Times New Roman"/>
          <w:szCs w:val="24"/>
        </w:rPr>
        <w:t>Υ</w:t>
      </w:r>
      <w:r w:rsidRPr="00090350">
        <w:rPr>
          <w:rFonts w:eastAsia="Times New Roman"/>
          <w:szCs w:val="24"/>
        </w:rPr>
        <w:t>πουργείο</w:t>
      </w:r>
      <w:r>
        <w:rPr>
          <w:rFonts w:eastAsia="Times New Roman"/>
          <w:szCs w:val="24"/>
        </w:rPr>
        <w:t>;</w:t>
      </w:r>
      <w:r w:rsidRPr="00090350">
        <w:rPr>
          <w:rFonts w:eastAsia="Times New Roman"/>
          <w:szCs w:val="24"/>
        </w:rPr>
        <w:t xml:space="preserve"> </w:t>
      </w:r>
      <w:r>
        <w:rPr>
          <w:rFonts w:eastAsia="Times New Roman"/>
          <w:szCs w:val="24"/>
        </w:rPr>
        <w:t>Κ</w:t>
      </w:r>
      <w:r w:rsidRPr="00090350">
        <w:rPr>
          <w:rFonts w:eastAsia="Times New Roman"/>
          <w:szCs w:val="24"/>
        </w:rPr>
        <w:t>αι τέλος πάντων</w:t>
      </w:r>
      <w:r>
        <w:rPr>
          <w:rFonts w:eastAsia="Times New Roman"/>
          <w:szCs w:val="24"/>
        </w:rPr>
        <w:t>,</w:t>
      </w:r>
      <w:r w:rsidRPr="00090350">
        <w:rPr>
          <w:rFonts w:eastAsia="Times New Roman"/>
          <w:szCs w:val="24"/>
        </w:rPr>
        <w:t xml:space="preserve"> </w:t>
      </w:r>
      <w:r>
        <w:rPr>
          <w:rFonts w:eastAsia="Times New Roman"/>
          <w:szCs w:val="24"/>
        </w:rPr>
        <w:t>τ</w:t>
      </w:r>
      <w:r w:rsidRPr="00090350">
        <w:rPr>
          <w:rFonts w:eastAsia="Times New Roman"/>
          <w:szCs w:val="24"/>
        </w:rPr>
        <w:t xml:space="preserve">ι έγινε αυτά τα </w:t>
      </w:r>
      <w:r>
        <w:rPr>
          <w:rFonts w:eastAsia="Times New Roman"/>
          <w:szCs w:val="24"/>
        </w:rPr>
        <w:t>τριάμισι</w:t>
      </w:r>
      <w:r w:rsidRPr="00090350">
        <w:rPr>
          <w:rFonts w:eastAsia="Times New Roman"/>
          <w:szCs w:val="24"/>
        </w:rPr>
        <w:t xml:space="preserve"> χρόνια</w:t>
      </w:r>
      <w:r>
        <w:rPr>
          <w:rFonts w:eastAsia="Times New Roman"/>
          <w:szCs w:val="24"/>
        </w:rPr>
        <w:t>;</w:t>
      </w:r>
    </w:p>
    <w:p w14:paraId="5F41C8BD"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Σ</w:t>
      </w:r>
      <w:r w:rsidRPr="00090350">
        <w:rPr>
          <w:rFonts w:eastAsia="Times New Roman"/>
          <w:szCs w:val="24"/>
        </w:rPr>
        <w:t xml:space="preserve">το δεύτερο κομμάτι έχω την εύλογη ερώτηση και το </w:t>
      </w:r>
      <w:r>
        <w:rPr>
          <w:rFonts w:eastAsia="Times New Roman"/>
          <w:szCs w:val="24"/>
        </w:rPr>
        <w:t>εύλογο παράπονο ότι τον Ιούλιο</w:t>
      </w:r>
      <w:r>
        <w:rPr>
          <w:rFonts w:eastAsia="Times New Roman"/>
          <w:szCs w:val="24"/>
        </w:rPr>
        <w:t xml:space="preserve"> καταθέσαμε τροπολογία για τη δημιουργία εποπτευόμενων χώρων χρήσης για τους εξαρτημένους από τις </w:t>
      </w:r>
      <w:proofErr w:type="spellStart"/>
      <w:r>
        <w:rPr>
          <w:rFonts w:eastAsia="Times New Roman"/>
          <w:szCs w:val="24"/>
        </w:rPr>
        <w:t>ψυχοτρόπες</w:t>
      </w:r>
      <w:proofErr w:type="spellEnd"/>
      <w:r>
        <w:rPr>
          <w:rFonts w:eastAsia="Times New Roman"/>
          <w:szCs w:val="24"/>
        </w:rPr>
        <w:t xml:space="preserve"> ουσίες κι η απάντηση του </w:t>
      </w:r>
      <w:r w:rsidRPr="00090350">
        <w:rPr>
          <w:rFonts w:eastAsia="Times New Roman"/>
          <w:szCs w:val="24"/>
        </w:rPr>
        <w:t>κ</w:t>
      </w:r>
      <w:r>
        <w:rPr>
          <w:rFonts w:eastAsia="Times New Roman"/>
          <w:szCs w:val="24"/>
        </w:rPr>
        <w:t>.</w:t>
      </w:r>
      <w:r w:rsidRPr="00090350">
        <w:rPr>
          <w:rFonts w:eastAsia="Times New Roman"/>
          <w:szCs w:val="24"/>
        </w:rPr>
        <w:t xml:space="preserve"> </w:t>
      </w:r>
      <w:r>
        <w:rPr>
          <w:rFonts w:eastAsia="Times New Roman"/>
          <w:szCs w:val="24"/>
        </w:rPr>
        <w:t>Μαντά -μιας</w:t>
      </w:r>
      <w:r w:rsidRPr="00090350">
        <w:rPr>
          <w:rFonts w:eastAsia="Times New Roman"/>
          <w:szCs w:val="24"/>
        </w:rPr>
        <w:t xml:space="preserve"> και απουσιάζ</w:t>
      </w:r>
      <w:r>
        <w:rPr>
          <w:rFonts w:eastAsia="Times New Roman"/>
          <w:szCs w:val="24"/>
        </w:rPr>
        <w:t>α</w:t>
      </w:r>
      <w:r w:rsidRPr="00090350">
        <w:rPr>
          <w:rFonts w:eastAsia="Times New Roman"/>
          <w:szCs w:val="24"/>
        </w:rPr>
        <w:t>τε στο εξωτερικό εκείνη την εποχή</w:t>
      </w:r>
      <w:r>
        <w:rPr>
          <w:rFonts w:eastAsia="Times New Roman"/>
          <w:szCs w:val="24"/>
        </w:rPr>
        <w:t>-</w:t>
      </w:r>
      <w:r w:rsidRPr="00090350">
        <w:rPr>
          <w:rFonts w:eastAsia="Times New Roman"/>
          <w:szCs w:val="24"/>
        </w:rPr>
        <w:t xml:space="preserve"> ήταν </w:t>
      </w:r>
      <w:r>
        <w:rPr>
          <w:rFonts w:eastAsia="Times New Roman"/>
          <w:szCs w:val="24"/>
        </w:rPr>
        <w:t>«</w:t>
      </w:r>
      <w:r w:rsidRPr="00090350">
        <w:rPr>
          <w:rFonts w:eastAsia="Times New Roman"/>
          <w:szCs w:val="24"/>
        </w:rPr>
        <w:t xml:space="preserve">επί της ουσίας συμφωνούμε </w:t>
      </w:r>
      <w:proofErr w:type="spellStart"/>
      <w:r>
        <w:rPr>
          <w:rFonts w:eastAsia="Times New Roman"/>
          <w:szCs w:val="24"/>
        </w:rPr>
        <w:t>κ.λπ</w:t>
      </w:r>
      <w:proofErr w:type="spellEnd"/>
      <w:r>
        <w:rPr>
          <w:rFonts w:eastAsia="Times New Roman"/>
          <w:szCs w:val="24"/>
        </w:rPr>
        <w:t xml:space="preserve">, </w:t>
      </w:r>
      <w:r w:rsidRPr="00090350">
        <w:rPr>
          <w:rFonts w:eastAsia="Times New Roman"/>
          <w:szCs w:val="24"/>
        </w:rPr>
        <w:t>αλλά ορισμένες λεπτομ</w:t>
      </w:r>
      <w:r w:rsidRPr="00090350">
        <w:rPr>
          <w:rFonts w:eastAsia="Times New Roman"/>
          <w:szCs w:val="24"/>
        </w:rPr>
        <w:t xml:space="preserve">έρειες </w:t>
      </w:r>
      <w:r>
        <w:rPr>
          <w:rFonts w:eastAsia="Times New Roman"/>
          <w:szCs w:val="24"/>
        </w:rPr>
        <w:t>λείπουν,</w:t>
      </w:r>
      <w:r w:rsidRPr="00090350">
        <w:rPr>
          <w:rFonts w:eastAsia="Times New Roman"/>
          <w:szCs w:val="24"/>
        </w:rPr>
        <w:t xml:space="preserve"> </w:t>
      </w:r>
      <w:r>
        <w:rPr>
          <w:rFonts w:eastAsia="Times New Roman"/>
          <w:szCs w:val="24"/>
        </w:rPr>
        <w:t>ά</w:t>
      </w:r>
      <w:r w:rsidRPr="00090350">
        <w:rPr>
          <w:rFonts w:eastAsia="Times New Roman"/>
          <w:szCs w:val="24"/>
        </w:rPr>
        <w:t xml:space="preserve">ρα δεν κάνουμε δεκτή </w:t>
      </w:r>
      <w:r>
        <w:rPr>
          <w:rFonts w:eastAsia="Times New Roman"/>
          <w:szCs w:val="24"/>
        </w:rPr>
        <w:t xml:space="preserve">την </w:t>
      </w:r>
      <w:r w:rsidRPr="00090350">
        <w:rPr>
          <w:rFonts w:eastAsia="Times New Roman"/>
          <w:szCs w:val="24"/>
        </w:rPr>
        <w:t>τροπολογία</w:t>
      </w:r>
      <w:r>
        <w:rPr>
          <w:rFonts w:eastAsia="Times New Roman"/>
          <w:szCs w:val="24"/>
        </w:rPr>
        <w:t>».</w:t>
      </w:r>
    </w:p>
    <w:p w14:paraId="5F41C8BE"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Τα ερωτήματα, λοιπόν, που προκύπτουν είναι τα εξής: Ποιες</w:t>
      </w:r>
      <w:r w:rsidRPr="00090350">
        <w:rPr>
          <w:rFonts w:eastAsia="Times New Roman"/>
          <w:szCs w:val="24"/>
        </w:rPr>
        <w:t xml:space="preserve"> είναι </w:t>
      </w:r>
      <w:r>
        <w:rPr>
          <w:rFonts w:eastAsia="Times New Roman"/>
          <w:szCs w:val="24"/>
        </w:rPr>
        <w:t xml:space="preserve">οι </w:t>
      </w:r>
      <w:r w:rsidRPr="00090350">
        <w:rPr>
          <w:rFonts w:eastAsia="Times New Roman"/>
          <w:szCs w:val="24"/>
        </w:rPr>
        <w:t>λεπτομέρειες που απομένουν να διεκπεραιωθούν</w:t>
      </w:r>
      <w:r>
        <w:rPr>
          <w:rFonts w:eastAsia="Times New Roman"/>
          <w:szCs w:val="24"/>
        </w:rPr>
        <w:t>;</w:t>
      </w:r>
      <w:r w:rsidRPr="00090350">
        <w:rPr>
          <w:rFonts w:eastAsia="Times New Roman"/>
          <w:szCs w:val="24"/>
        </w:rPr>
        <w:t xml:space="preserve"> </w:t>
      </w:r>
      <w:r>
        <w:rPr>
          <w:rFonts w:eastAsia="Times New Roman"/>
          <w:szCs w:val="24"/>
        </w:rPr>
        <w:lastRenderedPageBreak/>
        <w:t>Α</w:t>
      </w:r>
      <w:r w:rsidRPr="00090350">
        <w:rPr>
          <w:rFonts w:eastAsia="Times New Roman"/>
          <w:szCs w:val="24"/>
        </w:rPr>
        <w:t xml:space="preserve">ν έγινε κάτι τέτοιο και επειδή η αναφορά σας </w:t>
      </w:r>
      <w:r>
        <w:rPr>
          <w:rFonts w:eastAsia="Times New Roman"/>
          <w:szCs w:val="24"/>
        </w:rPr>
        <w:t>σ</w:t>
      </w:r>
      <w:r w:rsidRPr="00090350">
        <w:rPr>
          <w:rFonts w:eastAsia="Times New Roman"/>
          <w:szCs w:val="24"/>
        </w:rPr>
        <w:t>την επιστολή της 25</w:t>
      </w:r>
      <w:r w:rsidRPr="005E6989">
        <w:rPr>
          <w:rFonts w:eastAsia="Times New Roman"/>
          <w:szCs w:val="24"/>
          <w:vertAlign w:val="superscript"/>
        </w:rPr>
        <w:t>ης</w:t>
      </w:r>
      <w:r>
        <w:rPr>
          <w:rFonts w:eastAsia="Times New Roman"/>
          <w:szCs w:val="24"/>
        </w:rPr>
        <w:t xml:space="preserve"> Σεπτεμβρίου είναι π</w:t>
      </w:r>
      <w:r>
        <w:rPr>
          <w:rFonts w:eastAsia="Times New Roman"/>
          <w:szCs w:val="24"/>
        </w:rPr>
        <w:t xml:space="preserve">ολύ γενικόλογη, θα μου επιτρέψετε να ρωτήσω: </w:t>
      </w:r>
      <w:r>
        <w:rPr>
          <w:rFonts w:eastAsia="Times New Roman"/>
          <w:szCs w:val="24"/>
        </w:rPr>
        <w:t>Π</w:t>
      </w:r>
      <w:r>
        <w:rPr>
          <w:rFonts w:eastAsia="Times New Roman"/>
          <w:szCs w:val="24"/>
        </w:rPr>
        <w:t>ότε θα γίνει και με ποιον τρόπο;</w:t>
      </w:r>
      <w:r w:rsidRPr="00090350">
        <w:rPr>
          <w:rFonts w:eastAsia="Times New Roman"/>
          <w:szCs w:val="24"/>
        </w:rPr>
        <w:t xml:space="preserve"> </w:t>
      </w:r>
      <w:r>
        <w:rPr>
          <w:rFonts w:eastAsia="Times New Roman"/>
          <w:szCs w:val="24"/>
        </w:rPr>
        <w:t>Γ</w:t>
      </w:r>
      <w:r w:rsidRPr="00090350">
        <w:rPr>
          <w:rFonts w:eastAsia="Times New Roman"/>
          <w:szCs w:val="24"/>
        </w:rPr>
        <w:t>ιατί</w:t>
      </w:r>
      <w:r>
        <w:rPr>
          <w:rFonts w:eastAsia="Times New Roman"/>
          <w:szCs w:val="24"/>
        </w:rPr>
        <w:t>,</w:t>
      </w:r>
      <w:r w:rsidRPr="00090350">
        <w:rPr>
          <w:rFonts w:eastAsia="Times New Roman"/>
          <w:szCs w:val="24"/>
        </w:rPr>
        <w:t xml:space="preserve"> πείτε με καχύποπτο</w:t>
      </w:r>
      <w:r>
        <w:rPr>
          <w:rFonts w:eastAsia="Times New Roman"/>
          <w:szCs w:val="24"/>
        </w:rPr>
        <w:t>,</w:t>
      </w:r>
      <w:r w:rsidRPr="00090350">
        <w:rPr>
          <w:rFonts w:eastAsia="Times New Roman"/>
          <w:szCs w:val="24"/>
        </w:rPr>
        <w:t xml:space="preserve"> αλλά με καλένδες </w:t>
      </w:r>
      <w:r>
        <w:rPr>
          <w:rFonts w:eastAsia="Times New Roman"/>
          <w:szCs w:val="24"/>
        </w:rPr>
        <w:t>μ</w:t>
      </w:r>
      <w:r w:rsidRPr="00090350">
        <w:rPr>
          <w:rFonts w:eastAsia="Times New Roman"/>
          <w:szCs w:val="24"/>
        </w:rPr>
        <w:t>οιάζει</w:t>
      </w:r>
      <w:r>
        <w:rPr>
          <w:rFonts w:eastAsia="Times New Roman"/>
          <w:szCs w:val="24"/>
        </w:rPr>
        <w:t>.</w:t>
      </w:r>
      <w:r w:rsidRPr="00090350">
        <w:rPr>
          <w:rFonts w:eastAsia="Times New Roman"/>
          <w:szCs w:val="24"/>
        </w:rPr>
        <w:t xml:space="preserve"> </w:t>
      </w:r>
      <w:r>
        <w:rPr>
          <w:rFonts w:eastAsia="Times New Roman"/>
          <w:szCs w:val="24"/>
        </w:rPr>
        <w:t>Η</w:t>
      </w:r>
      <w:r w:rsidRPr="00090350">
        <w:rPr>
          <w:rFonts w:eastAsia="Times New Roman"/>
          <w:szCs w:val="24"/>
        </w:rPr>
        <w:t xml:space="preserve"> τοποθέτηση </w:t>
      </w:r>
      <w:r>
        <w:rPr>
          <w:rFonts w:eastAsia="Times New Roman"/>
          <w:szCs w:val="24"/>
        </w:rPr>
        <w:t>«</w:t>
      </w:r>
      <w:r w:rsidRPr="00090350">
        <w:rPr>
          <w:rFonts w:eastAsia="Times New Roman"/>
          <w:szCs w:val="24"/>
        </w:rPr>
        <w:t xml:space="preserve">έχουμε επεξεργαστεί </w:t>
      </w:r>
      <w:r>
        <w:rPr>
          <w:rFonts w:eastAsia="Times New Roman"/>
          <w:szCs w:val="24"/>
        </w:rPr>
        <w:t>μια</w:t>
      </w:r>
      <w:r w:rsidRPr="00090350">
        <w:rPr>
          <w:rFonts w:eastAsia="Times New Roman"/>
          <w:szCs w:val="24"/>
        </w:rPr>
        <w:t xml:space="preserve"> νομοθετική ρύθμιση</w:t>
      </w:r>
      <w:r>
        <w:rPr>
          <w:rFonts w:eastAsia="Times New Roman"/>
          <w:szCs w:val="24"/>
        </w:rPr>
        <w:t>,</w:t>
      </w:r>
      <w:r w:rsidRPr="00090350">
        <w:rPr>
          <w:rFonts w:eastAsia="Times New Roman"/>
          <w:szCs w:val="24"/>
        </w:rPr>
        <w:t xml:space="preserve"> την οποία </w:t>
      </w:r>
      <w:r>
        <w:rPr>
          <w:rFonts w:eastAsia="Times New Roman"/>
          <w:szCs w:val="24"/>
        </w:rPr>
        <w:t xml:space="preserve">θα </w:t>
      </w:r>
      <w:r w:rsidRPr="00090350">
        <w:rPr>
          <w:rFonts w:eastAsia="Times New Roman"/>
          <w:szCs w:val="24"/>
        </w:rPr>
        <w:t>δούμε κάποια στιγμή στο μέλλον</w:t>
      </w:r>
      <w:r>
        <w:rPr>
          <w:rFonts w:eastAsia="Times New Roman"/>
          <w:szCs w:val="24"/>
        </w:rPr>
        <w:t>»</w:t>
      </w:r>
      <w:r w:rsidRPr="00090350">
        <w:rPr>
          <w:rFonts w:eastAsia="Times New Roman"/>
          <w:szCs w:val="24"/>
        </w:rPr>
        <w:t xml:space="preserve"> μάλλον μοιάζει με καλένδες</w:t>
      </w:r>
      <w:r>
        <w:rPr>
          <w:rFonts w:eastAsia="Times New Roman"/>
          <w:szCs w:val="24"/>
        </w:rPr>
        <w:t>,</w:t>
      </w:r>
      <w:r w:rsidRPr="00090350">
        <w:rPr>
          <w:rFonts w:eastAsia="Times New Roman"/>
          <w:szCs w:val="24"/>
        </w:rPr>
        <w:t xml:space="preserve"> με δεδομένο ότι η τελευταία παράγραφο</w:t>
      </w:r>
      <w:r>
        <w:rPr>
          <w:rFonts w:eastAsia="Times New Roman"/>
          <w:szCs w:val="24"/>
        </w:rPr>
        <w:t>ς</w:t>
      </w:r>
      <w:r w:rsidRPr="00090350">
        <w:rPr>
          <w:rFonts w:eastAsia="Times New Roman"/>
          <w:szCs w:val="24"/>
        </w:rPr>
        <w:t xml:space="preserve"> </w:t>
      </w:r>
      <w:r>
        <w:rPr>
          <w:rFonts w:eastAsia="Times New Roman"/>
          <w:szCs w:val="24"/>
        </w:rPr>
        <w:t xml:space="preserve">της </w:t>
      </w:r>
      <w:r w:rsidRPr="00090350">
        <w:rPr>
          <w:rFonts w:eastAsia="Times New Roman"/>
          <w:szCs w:val="24"/>
        </w:rPr>
        <w:t>συγκεκριμένη</w:t>
      </w:r>
      <w:r>
        <w:rPr>
          <w:rFonts w:eastAsia="Times New Roman"/>
          <w:szCs w:val="24"/>
        </w:rPr>
        <w:t>ς</w:t>
      </w:r>
      <w:r w:rsidRPr="00090350">
        <w:rPr>
          <w:rFonts w:eastAsia="Times New Roman"/>
          <w:szCs w:val="24"/>
        </w:rPr>
        <w:t xml:space="preserve"> επιστολής μοιάζει πάρα πολύ με απολογία προς αυτούς που έχουν μεγάλες αντιδράσεις στη δημιουργία τέτοιων κέντρων</w:t>
      </w:r>
      <w:r>
        <w:rPr>
          <w:rFonts w:eastAsia="Times New Roman"/>
          <w:szCs w:val="24"/>
        </w:rPr>
        <w:t>,</w:t>
      </w:r>
      <w:r w:rsidRPr="00090350">
        <w:rPr>
          <w:rFonts w:eastAsia="Times New Roman"/>
          <w:szCs w:val="24"/>
        </w:rPr>
        <w:t xml:space="preserve"> τέτοιων χώρων εποπτευόμεν</w:t>
      </w:r>
      <w:r>
        <w:rPr>
          <w:rFonts w:eastAsia="Times New Roman"/>
          <w:szCs w:val="24"/>
        </w:rPr>
        <w:t>η</w:t>
      </w:r>
      <w:r w:rsidRPr="00090350">
        <w:rPr>
          <w:rFonts w:eastAsia="Times New Roman"/>
          <w:szCs w:val="24"/>
        </w:rPr>
        <w:t>ς εξ</w:t>
      </w:r>
      <w:r>
        <w:rPr>
          <w:rFonts w:eastAsia="Times New Roman"/>
          <w:szCs w:val="24"/>
        </w:rPr>
        <w:t xml:space="preserve">άρτησης. Για εμάς </w:t>
      </w:r>
      <w:r>
        <w:rPr>
          <w:rFonts w:eastAsia="Times New Roman"/>
          <w:szCs w:val="24"/>
        </w:rPr>
        <w:t>-</w:t>
      </w:r>
      <w:r>
        <w:rPr>
          <w:rFonts w:eastAsia="Times New Roman"/>
          <w:szCs w:val="24"/>
        </w:rPr>
        <w:t>και συμ</w:t>
      </w:r>
      <w:r>
        <w:rPr>
          <w:rFonts w:eastAsia="Times New Roman"/>
          <w:szCs w:val="24"/>
        </w:rPr>
        <w:t xml:space="preserve">φωνώ με αυτά που λέτε- </w:t>
      </w:r>
      <w:r w:rsidRPr="00090350">
        <w:rPr>
          <w:rFonts w:eastAsia="Times New Roman"/>
          <w:szCs w:val="24"/>
        </w:rPr>
        <w:t xml:space="preserve">όλοι οι τρόποι αντιμετώπισης του προβλήματος είναι </w:t>
      </w:r>
      <w:r>
        <w:rPr>
          <w:rFonts w:eastAsia="Times New Roman"/>
          <w:szCs w:val="24"/>
        </w:rPr>
        <w:t>θεμιτοί</w:t>
      </w:r>
      <w:r w:rsidRPr="00090350">
        <w:rPr>
          <w:rFonts w:eastAsia="Times New Roman"/>
          <w:szCs w:val="24"/>
        </w:rPr>
        <w:t xml:space="preserve"> και πρέπει να υπάρχουν στη φαρέτρα του </w:t>
      </w:r>
      <w:r>
        <w:rPr>
          <w:rFonts w:eastAsia="Times New Roman"/>
          <w:szCs w:val="24"/>
        </w:rPr>
        <w:t>Υ</w:t>
      </w:r>
      <w:r w:rsidRPr="00090350">
        <w:rPr>
          <w:rFonts w:eastAsia="Times New Roman"/>
          <w:szCs w:val="24"/>
        </w:rPr>
        <w:t>πουργείου</w:t>
      </w:r>
      <w:r>
        <w:rPr>
          <w:rFonts w:eastAsia="Times New Roman"/>
          <w:szCs w:val="24"/>
        </w:rPr>
        <w:t>.</w:t>
      </w:r>
      <w:r w:rsidRPr="00090350">
        <w:rPr>
          <w:rFonts w:eastAsia="Times New Roman"/>
          <w:szCs w:val="24"/>
        </w:rPr>
        <w:t xml:space="preserve"> </w:t>
      </w:r>
      <w:r>
        <w:rPr>
          <w:rFonts w:eastAsia="Times New Roman"/>
          <w:szCs w:val="24"/>
        </w:rPr>
        <w:t>Πότε,</w:t>
      </w:r>
      <w:r w:rsidRPr="00090350">
        <w:rPr>
          <w:rFonts w:eastAsia="Times New Roman"/>
          <w:szCs w:val="24"/>
        </w:rPr>
        <w:t xml:space="preserve"> </w:t>
      </w:r>
      <w:r>
        <w:rPr>
          <w:rFonts w:eastAsia="Times New Roman"/>
          <w:szCs w:val="24"/>
        </w:rPr>
        <w:t>λ</w:t>
      </w:r>
      <w:r w:rsidRPr="00090350">
        <w:rPr>
          <w:rFonts w:eastAsia="Times New Roman"/>
          <w:szCs w:val="24"/>
        </w:rPr>
        <w:t>οιπόν θα γίνει αυτό</w:t>
      </w:r>
      <w:r>
        <w:rPr>
          <w:rFonts w:eastAsia="Times New Roman"/>
          <w:szCs w:val="24"/>
        </w:rPr>
        <w:t>;</w:t>
      </w:r>
      <w:r w:rsidRPr="00090350">
        <w:rPr>
          <w:rFonts w:eastAsia="Times New Roman"/>
          <w:szCs w:val="24"/>
        </w:rPr>
        <w:t xml:space="preserve"> </w:t>
      </w:r>
    </w:p>
    <w:p w14:paraId="5F41C8BF"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Σ</w:t>
      </w:r>
      <w:r w:rsidRPr="00090350">
        <w:rPr>
          <w:rFonts w:eastAsia="Times New Roman"/>
          <w:szCs w:val="24"/>
        </w:rPr>
        <w:t xml:space="preserve">ας λέω από τώρα </w:t>
      </w:r>
      <w:r>
        <w:rPr>
          <w:rFonts w:eastAsia="Times New Roman"/>
          <w:szCs w:val="24"/>
        </w:rPr>
        <w:t>ότι εμείς</w:t>
      </w:r>
      <w:r>
        <w:rPr>
          <w:rFonts w:eastAsia="Times New Roman"/>
          <w:szCs w:val="24"/>
        </w:rPr>
        <w:t>,</w:t>
      </w:r>
      <w:r>
        <w:rPr>
          <w:rFonts w:eastAsia="Times New Roman"/>
          <w:szCs w:val="24"/>
        </w:rPr>
        <w:t xml:space="preserve"> με τ</w:t>
      </w:r>
      <w:r w:rsidRPr="00090350">
        <w:rPr>
          <w:rFonts w:eastAsia="Times New Roman"/>
          <w:szCs w:val="24"/>
        </w:rPr>
        <w:t>ην πρώτη ευκαιρία</w:t>
      </w:r>
      <w:r>
        <w:rPr>
          <w:rFonts w:eastAsia="Times New Roman"/>
          <w:szCs w:val="24"/>
        </w:rPr>
        <w:t>,</w:t>
      </w:r>
      <w:r w:rsidRPr="00090350">
        <w:rPr>
          <w:rFonts w:eastAsia="Times New Roman"/>
          <w:szCs w:val="24"/>
        </w:rPr>
        <w:t xml:space="preserve"> </w:t>
      </w:r>
      <w:r>
        <w:rPr>
          <w:rFonts w:eastAsia="Times New Roman"/>
          <w:szCs w:val="24"/>
        </w:rPr>
        <w:t xml:space="preserve">θα </w:t>
      </w:r>
      <w:r w:rsidRPr="00090350">
        <w:rPr>
          <w:rFonts w:eastAsia="Times New Roman"/>
          <w:szCs w:val="24"/>
        </w:rPr>
        <w:t>καταθέσουμε ξανά την τροπολογία</w:t>
      </w:r>
      <w:r>
        <w:rPr>
          <w:rFonts w:eastAsia="Times New Roman"/>
          <w:szCs w:val="24"/>
        </w:rPr>
        <w:t>.</w:t>
      </w:r>
      <w:r w:rsidRPr="00090350">
        <w:rPr>
          <w:rFonts w:eastAsia="Times New Roman"/>
          <w:szCs w:val="24"/>
        </w:rPr>
        <w:t xml:space="preserve"> </w:t>
      </w:r>
      <w:r>
        <w:rPr>
          <w:rFonts w:eastAsia="Times New Roman"/>
          <w:szCs w:val="24"/>
        </w:rPr>
        <w:t>Θ</w:t>
      </w:r>
      <w:r w:rsidRPr="00090350">
        <w:rPr>
          <w:rFonts w:eastAsia="Times New Roman"/>
          <w:szCs w:val="24"/>
        </w:rPr>
        <w:t>έλω πρ</w:t>
      </w:r>
      <w:r w:rsidRPr="00090350">
        <w:rPr>
          <w:rFonts w:eastAsia="Times New Roman"/>
          <w:szCs w:val="24"/>
        </w:rPr>
        <w:t>αγματικά</w:t>
      </w:r>
      <w:r>
        <w:rPr>
          <w:rFonts w:eastAsia="Times New Roman"/>
          <w:szCs w:val="24"/>
        </w:rPr>
        <w:t>,</w:t>
      </w:r>
      <w:r w:rsidRPr="00090350">
        <w:rPr>
          <w:rFonts w:eastAsia="Times New Roman"/>
          <w:szCs w:val="24"/>
        </w:rPr>
        <w:t xml:space="preserve"> να ξέρω ποιες είναι οι λεπτομέρειες που λείπουν</w:t>
      </w:r>
      <w:r>
        <w:rPr>
          <w:rFonts w:eastAsia="Times New Roman"/>
          <w:szCs w:val="24"/>
        </w:rPr>
        <w:t>,</w:t>
      </w:r>
      <w:r w:rsidRPr="00090350">
        <w:rPr>
          <w:rFonts w:eastAsia="Times New Roman"/>
          <w:szCs w:val="24"/>
        </w:rPr>
        <w:t xml:space="preserve"> γιατί κατά τη γνώμη μου </w:t>
      </w:r>
      <w:r>
        <w:rPr>
          <w:rFonts w:eastAsia="Times New Roman"/>
          <w:szCs w:val="24"/>
        </w:rPr>
        <w:t>-</w:t>
      </w:r>
      <w:r w:rsidRPr="00090350">
        <w:rPr>
          <w:rFonts w:eastAsia="Times New Roman"/>
          <w:szCs w:val="24"/>
        </w:rPr>
        <w:t xml:space="preserve">και </w:t>
      </w:r>
      <w:r>
        <w:rPr>
          <w:rFonts w:eastAsia="Times New Roman"/>
          <w:szCs w:val="24"/>
        </w:rPr>
        <w:t xml:space="preserve">θα </w:t>
      </w:r>
      <w:r w:rsidRPr="00090350">
        <w:rPr>
          <w:rFonts w:eastAsia="Times New Roman"/>
          <w:szCs w:val="24"/>
        </w:rPr>
        <w:t>το συζητήσουμε στη συνέχεια</w:t>
      </w:r>
      <w:r>
        <w:rPr>
          <w:rFonts w:eastAsia="Times New Roman"/>
          <w:szCs w:val="24"/>
        </w:rPr>
        <w:t>,</w:t>
      </w:r>
      <w:r w:rsidRPr="00090350">
        <w:rPr>
          <w:rFonts w:eastAsia="Times New Roman"/>
          <w:szCs w:val="24"/>
        </w:rPr>
        <w:t xml:space="preserve"> για να μην </w:t>
      </w:r>
      <w:r>
        <w:rPr>
          <w:rFonts w:eastAsia="Times New Roman"/>
          <w:szCs w:val="24"/>
        </w:rPr>
        <w:t>ξοδεύω</w:t>
      </w:r>
      <w:r>
        <w:rPr>
          <w:rFonts w:eastAsia="Times New Roman"/>
          <w:szCs w:val="24"/>
        </w:rPr>
        <w:t xml:space="preserve"> </w:t>
      </w:r>
      <w:r w:rsidRPr="00090350">
        <w:rPr>
          <w:rFonts w:eastAsia="Times New Roman"/>
          <w:szCs w:val="24"/>
        </w:rPr>
        <w:t>άλλο χρόνο</w:t>
      </w:r>
      <w:r>
        <w:rPr>
          <w:rFonts w:eastAsia="Times New Roman"/>
          <w:szCs w:val="24"/>
        </w:rPr>
        <w:t>-</w:t>
      </w:r>
      <w:r w:rsidRPr="00090350">
        <w:rPr>
          <w:rFonts w:eastAsia="Times New Roman"/>
          <w:szCs w:val="24"/>
        </w:rPr>
        <w:t xml:space="preserve"> δεν υπάρχουν λεπτομέρειες</w:t>
      </w:r>
      <w:r>
        <w:rPr>
          <w:rFonts w:eastAsia="Times New Roman"/>
          <w:szCs w:val="24"/>
        </w:rPr>
        <w:t>,</w:t>
      </w:r>
      <w:r w:rsidRPr="00090350">
        <w:rPr>
          <w:rFonts w:eastAsia="Times New Roman"/>
          <w:szCs w:val="24"/>
        </w:rPr>
        <w:t xml:space="preserve"> που να λείπουν</w:t>
      </w:r>
      <w:r>
        <w:rPr>
          <w:rFonts w:eastAsia="Times New Roman"/>
          <w:szCs w:val="24"/>
        </w:rPr>
        <w:t>.</w:t>
      </w:r>
      <w:r w:rsidRPr="00090350">
        <w:rPr>
          <w:rFonts w:eastAsia="Times New Roman"/>
          <w:szCs w:val="24"/>
        </w:rPr>
        <w:t xml:space="preserve"> </w:t>
      </w:r>
      <w:r>
        <w:rPr>
          <w:rFonts w:eastAsia="Times New Roman"/>
          <w:szCs w:val="24"/>
        </w:rPr>
        <w:t>Υ</w:t>
      </w:r>
      <w:r w:rsidRPr="00090350">
        <w:rPr>
          <w:rFonts w:eastAsia="Times New Roman"/>
          <w:szCs w:val="24"/>
        </w:rPr>
        <w:t xml:space="preserve">πάρχει </w:t>
      </w:r>
      <w:r>
        <w:rPr>
          <w:rFonts w:eastAsia="Times New Roman"/>
          <w:szCs w:val="24"/>
        </w:rPr>
        <w:t>μόνο</w:t>
      </w:r>
      <w:r w:rsidRPr="00090350">
        <w:rPr>
          <w:rFonts w:eastAsia="Times New Roman"/>
          <w:szCs w:val="24"/>
        </w:rPr>
        <w:t xml:space="preserve"> έλλειψη πολιτικής βούλησης</w:t>
      </w:r>
      <w:r>
        <w:rPr>
          <w:rFonts w:eastAsia="Times New Roman"/>
          <w:szCs w:val="24"/>
        </w:rPr>
        <w:t>.</w:t>
      </w:r>
    </w:p>
    <w:p w14:paraId="5F41C8C0"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lastRenderedPageBreak/>
        <w:t>Σας ε</w:t>
      </w:r>
      <w:r w:rsidRPr="00090350">
        <w:rPr>
          <w:rFonts w:eastAsia="Times New Roman"/>
          <w:szCs w:val="24"/>
        </w:rPr>
        <w:t>υχαριστώ</w:t>
      </w:r>
      <w:r>
        <w:rPr>
          <w:rFonts w:eastAsia="Times New Roman"/>
          <w:szCs w:val="24"/>
        </w:rPr>
        <w:t>.</w:t>
      </w:r>
    </w:p>
    <w:p w14:paraId="5F41C8C1" w14:textId="77777777" w:rsidR="00B01687" w:rsidRDefault="00CA2DE4">
      <w:pPr>
        <w:tabs>
          <w:tab w:val="center" w:pos="4753"/>
          <w:tab w:val="left" w:pos="6156"/>
        </w:tabs>
        <w:spacing w:line="600" w:lineRule="auto"/>
        <w:ind w:firstLine="720"/>
        <w:jc w:val="both"/>
        <w:rPr>
          <w:rFonts w:eastAsia="Times New Roman"/>
          <w:szCs w:val="24"/>
        </w:rPr>
      </w:pPr>
      <w:r w:rsidRPr="00B041B4">
        <w:rPr>
          <w:rFonts w:eastAsia="Times New Roman"/>
          <w:b/>
          <w:szCs w:val="24"/>
        </w:rPr>
        <w:t>ΠΡΟΕΔΡΕ</w:t>
      </w:r>
      <w:r w:rsidRPr="00B041B4">
        <w:rPr>
          <w:rFonts w:eastAsia="Times New Roman"/>
          <w:b/>
          <w:szCs w:val="24"/>
        </w:rPr>
        <w:t>ΥΩΝ (</w:t>
      </w:r>
      <w:r>
        <w:rPr>
          <w:rFonts w:eastAsia="Times New Roman"/>
          <w:b/>
          <w:szCs w:val="24"/>
        </w:rPr>
        <w:t>Μάριος Γεωργιάδης</w:t>
      </w:r>
      <w:r w:rsidRPr="00B041B4">
        <w:rPr>
          <w:rFonts w:eastAsia="Times New Roman"/>
          <w:b/>
          <w:szCs w:val="24"/>
        </w:rPr>
        <w:t>):</w:t>
      </w:r>
      <w:r>
        <w:rPr>
          <w:rFonts w:eastAsia="Times New Roman"/>
          <w:szCs w:val="24"/>
        </w:rPr>
        <w:t xml:space="preserve"> Ευχαριστούμε πολύ τον κ. </w:t>
      </w:r>
      <w:proofErr w:type="spellStart"/>
      <w:r>
        <w:rPr>
          <w:rFonts w:eastAsia="Times New Roman"/>
          <w:szCs w:val="24"/>
        </w:rPr>
        <w:t>Μπαργιώτα</w:t>
      </w:r>
      <w:proofErr w:type="spellEnd"/>
      <w:r>
        <w:rPr>
          <w:rFonts w:eastAsia="Times New Roman"/>
          <w:szCs w:val="24"/>
        </w:rPr>
        <w:t xml:space="preserve">. </w:t>
      </w:r>
    </w:p>
    <w:p w14:paraId="5F41C8C2"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 xml:space="preserve">Κύριε Υπουργέ, έχετε τρία λεπτά στη διάθεσή σας </w:t>
      </w:r>
      <w:r w:rsidRPr="00090350">
        <w:rPr>
          <w:rFonts w:eastAsia="Times New Roman"/>
          <w:szCs w:val="24"/>
        </w:rPr>
        <w:t xml:space="preserve">για την </w:t>
      </w:r>
      <w:proofErr w:type="spellStart"/>
      <w:r w:rsidRPr="00090350">
        <w:rPr>
          <w:rFonts w:eastAsia="Times New Roman"/>
          <w:szCs w:val="24"/>
        </w:rPr>
        <w:t>πρωτολογία</w:t>
      </w:r>
      <w:proofErr w:type="spellEnd"/>
      <w:r w:rsidRPr="00090350">
        <w:rPr>
          <w:rFonts w:eastAsia="Times New Roman"/>
          <w:szCs w:val="24"/>
        </w:rPr>
        <w:t xml:space="preserve"> </w:t>
      </w:r>
      <w:r>
        <w:rPr>
          <w:rFonts w:eastAsia="Times New Roman"/>
          <w:szCs w:val="24"/>
        </w:rPr>
        <w:t>σας.</w:t>
      </w:r>
    </w:p>
    <w:p w14:paraId="5F41C8C3" w14:textId="77777777" w:rsidR="00B01687" w:rsidRDefault="00CA2DE4">
      <w:pPr>
        <w:spacing w:line="600" w:lineRule="auto"/>
        <w:ind w:firstLine="720"/>
        <w:jc w:val="both"/>
        <w:rPr>
          <w:rFonts w:eastAsia="Times New Roman" w:cs="Times New Roman"/>
          <w:b/>
          <w:szCs w:val="24"/>
        </w:rPr>
      </w:pPr>
      <w:r w:rsidRPr="0032047D">
        <w:rPr>
          <w:rFonts w:eastAsia="Times New Roman"/>
          <w:b/>
          <w:szCs w:val="24"/>
        </w:rPr>
        <w:t xml:space="preserve">ΑΝΔΡΕΑΣ ΞΑΝΘΟΣ (Υπουργός Υγείας): </w:t>
      </w:r>
      <w:r>
        <w:rPr>
          <w:rFonts w:eastAsia="Times New Roman"/>
          <w:szCs w:val="24"/>
        </w:rPr>
        <w:t>Α</w:t>
      </w:r>
      <w:r w:rsidRPr="00090350">
        <w:rPr>
          <w:rFonts w:eastAsia="Times New Roman"/>
          <w:szCs w:val="24"/>
        </w:rPr>
        <w:t>γαπητ</w:t>
      </w:r>
      <w:r>
        <w:rPr>
          <w:rFonts w:eastAsia="Times New Roman"/>
          <w:szCs w:val="24"/>
        </w:rPr>
        <w:t>έ</w:t>
      </w:r>
      <w:r w:rsidRPr="00090350">
        <w:rPr>
          <w:rFonts w:eastAsia="Times New Roman"/>
          <w:szCs w:val="24"/>
        </w:rPr>
        <w:t xml:space="preserve"> συνάδελφ</w:t>
      </w:r>
      <w:r>
        <w:rPr>
          <w:rFonts w:eastAsia="Times New Roman"/>
          <w:szCs w:val="24"/>
        </w:rPr>
        <w:t>ε,</w:t>
      </w:r>
      <w:r w:rsidRPr="00090350">
        <w:rPr>
          <w:rFonts w:eastAsia="Times New Roman"/>
          <w:szCs w:val="24"/>
        </w:rPr>
        <w:t xml:space="preserve"> θα απαντήσω ξεκινώντας από το τελευταίο</w:t>
      </w:r>
      <w:r>
        <w:rPr>
          <w:rFonts w:eastAsia="Times New Roman"/>
          <w:szCs w:val="24"/>
        </w:rPr>
        <w:t>, για να το</w:t>
      </w:r>
      <w:r w:rsidRPr="00090350">
        <w:rPr>
          <w:rFonts w:eastAsia="Times New Roman"/>
          <w:szCs w:val="24"/>
        </w:rPr>
        <w:t xml:space="preserve"> διευκρινίσουμε απολύτως</w:t>
      </w:r>
      <w:r>
        <w:rPr>
          <w:rFonts w:eastAsia="Times New Roman"/>
          <w:szCs w:val="24"/>
        </w:rPr>
        <w:t>.</w:t>
      </w:r>
      <w:r w:rsidRPr="00090350">
        <w:rPr>
          <w:rFonts w:eastAsia="Times New Roman"/>
          <w:szCs w:val="24"/>
        </w:rPr>
        <w:t xml:space="preserve"> </w:t>
      </w:r>
      <w:r>
        <w:rPr>
          <w:rFonts w:eastAsia="Times New Roman"/>
          <w:szCs w:val="24"/>
        </w:rPr>
        <w:t>Υ</w:t>
      </w:r>
      <w:r w:rsidRPr="00090350">
        <w:rPr>
          <w:rFonts w:eastAsia="Times New Roman"/>
          <w:szCs w:val="24"/>
        </w:rPr>
        <w:t>πάρχει προετοιμασία</w:t>
      </w:r>
      <w:r>
        <w:rPr>
          <w:rFonts w:eastAsia="Times New Roman"/>
          <w:szCs w:val="24"/>
        </w:rPr>
        <w:t>,</w:t>
      </w:r>
      <w:r w:rsidRPr="00090350">
        <w:rPr>
          <w:rFonts w:eastAsia="Times New Roman"/>
          <w:szCs w:val="24"/>
        </w:rPr>
        <w:t xml:space="preserve"> έχουμε έτοιμη τροπολογία</w:t>
      </w:r>
      <w:r>
        <w:rPr>
          <w:rFonts w:eastAsia="Times New Roman"/>
          <w:szCs w:val="24"/>
        </w:rPr>
        <w:t>,</w:t>
      </w:r>
      <w:r w:rsidRPr="00090350">
        <w:rPr>
          <w:rFonts w:eastAsia="Times New Roman"/>
          <w:szCs w:val="24"/>
        </w:rPr>
        <w:t xml:space="preserve"> για να καλύψου</w:t>
      </w:r>
      <w:r>
        <w:rPr>
          <w:rFonts w:eastAsia="Times New Roman"/>
          <w:szCs w:val="24"/>
        </w:rPr>
        <w:t>με</w:t>
      </w:r>
      <w:r w:rsidRPr="00090350">
        <w:rPr>
          <w:rFonts w:eastAsia="Times New Roman"/>
          <w:szCs w:val="24"/>
        </w:rPr>
        <w:t xml:space="preserve"> θεσμικά </w:t>
      </w:r>
      <w:r>
        <w:rPr>
          <w:rFonts w:eastAsia="Times New Roman"/>
          <w:szCs w:val="24"/>
        </w:rPr>
        <w:t>τη λειτουργία χώρων</w:t>
      </w:r>
      <w:r w:rsidRPr="00090350">
        <w:rPr>
          <w:rFonts w:eastAsia="Times New Roman"/>
          <w:szCs w:val="24"/>
        </w:rPr>
        <w:t xml:space="preserve"> εποπτευόμεν</w:t>
      </w:r>
      <w:r>
        <w:rPr>
          <w:rFonts w:eastAsia="Times New Roman"/>
          <w:szCs w:val="24"/>
        </w:rPr>
        <w:t>η</w:t>
      </w:r>
      <w:r w:rsidRPr="00090350">
        <w:rPr>
          <w:rFonts w:eastAsia="Times New Roman"/>
          <w:szCs w:val="24"/>
        </w:rPr>
        <w:t>ς χρήσης</w:t>
      </w:r>
      <w:r>
        <w:rPr>
          <w:rFonts w:eastAsia="Times New Roman"/>
          <w:szCs w:val="24"/>
        </w:rPr>
        <w:t>.</w:t>
      </w:r>
    </w:p>
    <w:p w14:paraId="5F41C8C4"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Ξέρουμε πολύ καλά και έχουμε πειστεί απόλυτα ότι αυτό είναι ένα μέτρο μείωσης της βλάβης, μεταξύ άλλων, το οποίο εφ</w:t>
      </w:r>
      <w:r>
        <w:rPr>
          <w:rFonts w:eastAsia="Times New Roman"/>
          <w:szCs w:val="24"/>
        </w:rPr>
        <w:t xml:space="preserve">αρμόζεται με επιτυχία σε πάρα πολλές χώρες της Ευρώπης. Υπάρχουν περίπου ενενήντα τέτοιοι χώροι εποπτευόμενης χορήγησης ναρκωτικών σε επτά με οκτώ ευρωπαϊκές χώρες. Είναι μια καλή πρακτική, η οποία συμβάλλει, προφανώς με παρεμβάσεις </w:t>
      </w:r>
      <w:proofErr w:type="spellStart"/>
      <w:r>
        <w:rPr>
          <w:rFonts w:eastAsia="Times New Roman"/>
          <w:szCs w:val="24"/>
        </w:rPr>
        <w:t>συνοδές</w:t>
      </w:r>
      <w:proofErr w:type="spellEnd"/>
      <w:r>
        <w:rPr>
          <w:rFonts w:eastAsia="Times New Roman"/>
          <w:szCs w:val="24"/>
        </w:rPr>
        <w:t>, όπως είναι για</w:t>
      </w:r>
      <w:r>
        <w:rPr>
          <w:rFonts w:eastAsia="Times New Roman"/>
          <w:szCs w:val="24"/>
        </w:rPr>
        <w:t xml:space="preserve"> παράδειγμα προγράμματα </w:t>
      </w:r>
      <w:proofErr w:type="spellStart"/>
      <w:r w:rsidRPr="00934299">
        <w:rPr>
          <w:rFonts w:eastAsia="Times New Roman"/>
          <w:szCs w:val="24"/>
        </w:rPr>
        <w:t>street</w:t>
      </w:r>
      <w:proofErr w:type="spellEnd"/>
      <w:r w:rsidRPr="00BD2138">
        <w:rPr>
          <w:rFonts w:eastAsia="Times New Roman"/>
          <w:szCs w:val="24"/>
        </w:rPr>
        <w:t xml:space="preserve"> </w:t>
      </w:r>
      <w:proofErr w:type="spellStart"/>
      <w:r w:rsidRPr="00934299">
        <w:rPr>
          <w:rFonts w:eastAsia="Times New Roman"/>
          <w:szCs w:val="24"/>
        </w:rPr>
        <w:t>work</w:t>
      </w:r>
      <w:proofErr w:type="spellEnd"/>
      <w:r w:rsidRPr="00BD2138">
        <w:rPr>
          <w:rFonts w:eastAsia="Times New Roman"/>
          <w:szCs w:val="24"/>
        </w:rPr>
        <w:t xml:space="preserve"> </w:t>
      </w:r>
      <w:r>
        <w:rPr>
          <w:rFonts w:eastAsia="Times New Roman"/>
          <w:szCs w:val="24"/>
        </w:rPr>
        <w:t xml:space="preserve">για παρέμβαση και χορήγηση συρίγγων και προσπάθεια </w:t>
      </w:r>
      <w:r>
        <w:rPr>
          <w:rFonts w:eastAsia="Times New Roman"/>
          <w:szCs w:val="24"/>
        </w:rPr>
        <w:lastRenderedPageBreak/>
        <w:t xml:space="preserve">μείωσης της βλάβης στον δρόμο. Υπάρχουν παρεμβάσεις ψυχοκοινωνικής υποστήριξης, γιατί ξέρουν πολύ καλά ότι ο πληθυσμός - στόχος είναι προβληματικοί χρήστες, είναι </w:t>
      </w:r>
      <w:proofErr w:type="spellStart"/>
      <w:r>
        <w:rPr>
          <w:rFonts w:eastAsia="Times New Roman"/>
          <w:szCs w:val="24"/>
        </w:rPr>
        <w:t>πολυχρ</w:t>
      </w:r>
      <w:r>
        <w:rPr>
          <w:rFonts w:eastAsia="Times New Roman"/>
          <w:szCs w:val="24"/>
        </w:rPr>
        <w:t>ήστες</w:t>
      </w:r>
      <w:proofErr w:type="spellEnd"/>
      <w:r>
        <w:rPr>
          <w:rFonts w:eastAsia="Times New Roman"/>
          <w:szCs w:val="24"/>
        </w:rPr>
        <w:t>, πολλαπλών ουσιών, είναι άστεγοι, άρα χρειάζονται δομές και ξενώνες ημερήσιας, βραχείας παραμονής και κινητές μονάδες</w:t>
      </w:r>
      <w:r>
        <w:rPr>
          <w:rFonts w:eastAsia="Times New Roman"/>
          <w:szCs w:val="24"/>
        </w:rPr>
        <w:t>,</w:t>
      </w:r>
      <w:r>
        <w:rPr>
          <w:rFonts w:eastAsia="Times New Roman"/>
          <w:szCs w:val="24"/>
        </w:rPr>
        <w:t xml:space="preserve"> οι οποίες θα είναι σε κρίσιμα σημεία, ειδικά στο κέντρο του Λεκανοπεδίου</w:t>
      </w:r>
      <w:r>
        <w:rPr>
          <w:rFonts w:eastAsia="Times New Roman"/>
          <w:szCs w:val="24"/>
        </w:rPr>
        <w:t>,</w:t>
      </w:r>
      <w:r>
        <w:rPr>
          <w:rFonts w:eastAsia="Times New Roman"/>
          <w:szCs w:val="24"/>
        </w:rPr>
        <w:t xml:space="preserve"> όπου έχουμε την παραμονή τέτοιων ανθρώπων με σοβαρά προβλ</w:t>
      </w:r>
      <w:r>
        <w:rPr>
          <w:rFonts w:eastAsia="Times New Roman"/>
          <w:szCs w:val="24"/>
        </w:rPr>
        <w:t xml:space="preserve">ήματα </w:t>
      </w:r>
      <w:proofErr w:type="spellStart"/>
      <w:r>
        <w:rPr>
          <w:rFonts w:eastAsia="Times New Roman"/>
          <w:szCs w:val="24"/>
        </w:rPr>
        <w:t>τοξικοεξάρτησης</w:t>
      </w:r>
      <w:proofErr w:type="spellEnd"/>
      <w:r>
        <w:rPr>
          <w:rFonts w:eastAsia="Times New Roman"/>
          <w:szCs w:val="24"/>
        </w:rPr>
        <w:t xml:space="preserve">. Ο στόχος μας, λοιπόν, είναι να προχωρήσουμε άμεσα στην αντιμετώπιση αυτής της εκκρεμότητας. </w:t>
      </w:r>
    </w:p>
    <w:p w14:paraId="5F41C8C5" w14:textId="77777777" w:rsidR="00B01687" w:rsidRDefault="00CA2DE4">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Ο λόγος που δεν κάναμε δεκτή την τροπολογία -τον εξήγησε ο κ. Μαντάς- ήταν ότι θέλαμε να συνοδεύεται με μια ευρύτερη παρέμβαση αλλαγής στον</w:t>
      </w:r>
      <w:r>
        <w:rPr>
          <w:rFonts w:eastAsia="Times New Roman"/>
          <w:szCs w:val="24"/>
        </w:rPr>
        <w:t xml:space="preserve"> ν.4139</w:t>
      </w:r>
      <w:r>
        <w:rPr>
          <w:rFonts w:eastAsia="Times New Roman"/>
          <w:szCs w:val="24"/>
        </w:rPr>
        <w:t xml:space="preserve"> </w:t>
      </w:r>
      <w:r>
        <w:rPr>
          <w:rFonts w:eastAsia="Times New Roman"/>
          <w:szCs w:val="24"/>
        </w:rPr>
        <w:t>του 2013, που ήταν ένας προοδευτικός νόμος, που τον είχαμε ψηφίσει κι εμείς τότε ως Αντιπολίτευση και που πραγματικά</w:t>
      </w:r>
      <w:r>
        <w:rPr>
          <w:rFonts w:eastAsia="Times New Roman"/>
          <w:szCs w:val="24"/>
        </w:rPr>
        <w:t>,</w:t>
      </w:r>
      <w:r>
        <w:rPr>
          <w:rFonts w:eastAsia="Times New Roman"/>
          <w:szCs w:val="24"/>
        </w:rPr>
        <w:t xml:space="preserve"> προσπαθεί να βάλει τις προτεραιότητες μιας πολιτικής από τη σκοπιά των αναγκών των εξαρτημένων και όχι μόνο από μια αμιγώς καταστα</w:t>
      </w:r>
      <w:r>
        <w:rPr>
          <w:rFonts w:eastAsia="Times New Roman"/>
          <w:szCs w:val="24"/>
        </w:rPr>
        <w:t xml:space="preserve">λτική σκοπιά, όπως υπήρχε μέχρι τώρα. </w:t>
      </w:r>
    </w:p>
    <w:p w14:paraId="5F41C8C6" w14:textId="77777777" w:rsidR="00B01687" w:rsidRDefault="00CA2DE4">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lastRenderedPageBreak/>
        <w:tab/>
        <w:t xml:space="preserve">Η διαφορά στην πρόταση είναι η εξής. Εκτός από την </w:t>
      </w:r>
      <w:r>
        <w:rPr>
          <w:rFonts w:eastAsia="Times New Roman"/>
          <w:szCs w:val="24"/>
        </w:rPr>
        <w:t>α</w:t>
      </w:r>
      <w:r>
        <w:rPr>
          <w:rFonts w:eastAsia="Times New Roman"/>
          <w:szCs w:val="24"/>
        </w:rPr>
        <w:t xml:space="preserve">ιτιολογική </w:t>
      </w:r>
      <w:r>
        <w:rPr>
          <w:rFonts w:eastAsia="Times New Roman"/>
          <w:szCs w:val="24"/>
        </w:rPr>
        <w:t>έ</w:t>
      </w:r>
      <w:r>
        <w:rPr>
          <w:rFonts w:eastAsia="Times New Roman"/>
          <w:szCs w:val="24"/>
        </w:rPr>
        <w:t>κθεση</w:t>
      </w:r>
      <w:r>
        <w:rPr>
          <w:rFonts w:eastAsia="Times New Roman"/>
          <w:szCs w:val="24"/>
        </w:rPr>
        <w:t>,</w:t>
      </w:r>
      <w:r>
        <w:rPr>
          <w:rFonts w:eastAsia="Times New Roman"/>
          <w:szCs w:val="24"/>
        </w:rPr>
        <w:t xml:space="preserve"> που είναι σχεδόν ταυτόσημη, τα τρία στοιχεία</w:t>
      </w:r>
      <w:r>
        <w:rPr>
          <w:rFonts w:eastAsia="Times New Roman"/>
          <w:szCs w:val="24"/>
        </w:rPr>
        <w:t>,</w:t>
      </w:r>
      <w:r>
        <w:rPr>
          <w:rFonts w:eastAsia="Times New Roman"/>
          <w:szCs w:val="24"/>
        </w:rPr>
        <w:t xml:space="preserve"> τα οποία υπάρχουν είναι ότι: Πρώτον, προβλέπονται όροι και προϋποθέσεις λειτουργίας αυτών των δομών</w:t>
      </w:r>
      <w:r>
        <w:rPr>
          <w:rFonts w:eastAsia="Times New Roman"/>
          <w:szCs w:val="24"/>
        </w:rPr>
        <w:t>,</w:t>
      </w:r>
      <w:r>
        <w:rPr>
          <w:rFonts w:eastAsia="Times New Roman"/>
          <w:szCs w:val="24"/>
        </w:rPr>
        <w:t xml:space="preserve"> με υπουργική απόφαση, που το εξειδικεύει περισσότερο. Δεύτερον, προβλέπεται ένα μητρώο καταγραφής των ληπτών υπηρεσιών αυτού του τύπου, το οποίο είναι πολύ σημαντικό, ένα </w:t>
      </w:r>
      <w:r>
        <w:rPr>
          <w:rFonts w:eastAsia="Times New Roman"/>
          <w:szCs w:val="24"/>
          <w:lang w:val="en-US"/>
        </w:rPr>
        <w:t>registry</w:t>
      </w:r>
      <w:r w:rsidRPr="009A64E1">
        <w:rPr>
          <w:rFonts w:eastAsia="Times New Roman"/>
          <w:szCs w:val="24"/>
        </w:rPr>
        <w:t xml:space="preserve"> </w:t>
      </w:r>
      <w:r>
        <w:rPr>
          <w:rFonts w:eastAsia="Times New Roman"/>
          <w:szCs w:val="24"/>
        </w:rPr>
        <w:t>δηλαδή. Και το τρίτο -και ίσως το πιο σημαντικό απ’ όλα- είναι ότι προβλέπ</w:t>
      </w:r>
      <w:r>
        <w:rPr>
          <w:rFonts w:eastAsia="Times New Roman"/>
          <w:szCs w:val="24"/>
        </w:rPr>
        <w:t>εται πως δεν θα διώκονται αυτοί οι άνθρωποι, δεν θα έχουν προβλήματα παραβατικότητας και συλλήψεων από την αστυνομία κ.λπ. στον βαθμό που παρακολουθούνται και εντάσσονται σε αυτό το μητρώο</w:t>
      </w:r>
      <w:r>
        <w:rPr>
          <w:rFonts w:eastAsia="Times New Roman"/>
          <w:szCs w:val="24"/>
        </w:rPr>
        <w:t>,</w:t>
      </w:r>
      <w:r>
        <w:rPr>
          <w:rFonts w:eastAsia="Times New Roman"/>
          <w:szCs w:val="24"/>
        </w:rPr>
        <w:t xml:space="preserve"> το οποίο προανέφερα. </w:t>
      </w:r>
    </w:p>
    <w:p w14:paraId="5F41C8C7" w14:textId="77777777" w:rsidR="00B01687" w:rsidRDefault="00CA2DE4">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 xml:space="preserve">Αυτά νομίζω ότι είναι τρία ποιοτικά </w:t>
      </w:r>
      <w:r>
        <w:rPr>
          <w:rFonts w:eastAsia="Times New Roman"/>
          <w:szCs w:val="24"/>
        </w:rPr>
        <w:t>στοιχεία πολύ σημαντικά που διαφοροποιούν την πρόταση. Νομίζω ότι είναι πολύ πιο επεξεργασμένη. Επί της ουσίας</w:t>
      </w:r>
      <w:r>
        <w:rPr>
          <w:rFonts w:eastAsia="Times New Roman"/>
          <w:szCs w:val="24"/>
        </w:rPr>
        <w:t>,</w:t>
      </w:r>
      <w:r>
        <w:rPr>
          <w:rFonts w:eastAsia="Times New Roman"/>
          <w:szCs w:val="24"/>
        </w:rPr>
        <w:t xml:space="preserve"> είναι στην ίδια κατεύθυνση και νομίζω ότι θα έχουμε την ευκαιρία στο αμέσως επόμενο διάστημα να τη συζητήσουμε στη Βουλή.</w:t>
      </w:r>
    </w:p>
    <w:p w14:paraId="5F41C8C8"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Τώρα, όσον αφορά τον σ</w:t>
      </w:r>
      <w:r>
        <w:rPr>
          <w:rFonts w:eastAsia="Times New Roman"/>
          <w:szCs w:val="24"/>
        </w:rPr>
        <w:t>υνολικό σχεδιασμό</w:t>
      </w:r>
      <w:r>
        <w:rPr>
          <w:rFonts w:eastAsia="Times New Roman"/>
          <w:szCs w:val="24"/>
        </w:rPr>
        <w:t>,</w:t>
      </w:r>
      <w:r>
        <w:rPr>
          <w:rFonts w:eastAsia="Times New Roman"/>
          <w:szCs w:val="24"/>
        </w:rPr>
        <w:t xml:space="preserve"> στον οποίο αναφερθήκατε, υπάρχει μια καθυστέρηση -και αυτό είναι αλήθεια- και στην αντικατάσταση της Εθνικής Συντονίστριας, της οποίας έληξε η θητεία το καλοκαίρι, και στην εκπόνηση ενός συγκροτημένου εθνικού σχεδίου δράσης για την αντιμ</w:t>
      </w:r>
      <w:r>
        <w:rPr>
          <w:rFonts w:eastAsia="Times New Roman"/>
          <w:szCs w:val="24"/>
        </w:rPr>
        <w:t>ετώπιση των εξαρτήσεων. Το εξήγησα και την προηγούμενη φορά: Ο βασικός λόγος είναι ότι θεωρούσαμε προϋπόθεση για να προχωρήσουμε σε αυτό</w:t>
      </w:r>
      <w:r>
        <w:rPr>
          <w:rFonts w:eastAsia="Times New Roman"/>
          <w:szCs w:val="24"/>
        </w:rPr>
        <w:t>,</w:t>
      </w:r>
      <w:r>
        <w:rPr>
          <w:rFonts w:eastAsia="Times New Roman"/>
          <w:szCs w:val="24"/>
        </w:rPr>
        <w:t xml:space="preserve"> μια συνολική θεσμική αλλαγή στον ν.4139. Δεν είχαμε, δυστυχώς, τη δυνατότητα του κατάλληλου πολιτικού και νομοθετικού </w:t>
      </w:r>
      <w:r>
        <w:rPr>
          <w:rFonts w:eastAsia="Times New Roman"/>
          <w:szCs w:val="24"/>
        </w:rPr>
        <w:t>χρόνου για να γίνει αυτό το πράγμα. Είμαστε σε συνεννόηση αυτήν την περίοδο με το Υπουργείο Δικαιοσύνης</w:t>
      </w:r>
      <w:r>
        <w:rPr>
          <w:rFonts w:eastAsia="Times New Roman"/>
          <w:szCs w:val="24"/>
        </w:rPr>
        <w:t>,</w:t>
      </w:r>
      <w:r>
        <w:rPr>
          <w:rFonts w:eastAsia="Times New Roman"/>
          <w:szCs w:val="24"/>
        </w:rPr>
        <w:t xml:space="preserve"> για να δούμε κάποιες τελευταίες εκκρεμότητες. Έχουμε ήδη κάνει μια πολύ σοβαρή δουλειά. Είναι στην τελική φάση επεξεργασίας αυτές οι αλλαγές. Θέλουμε ν</w:t>
      </w:r>
      <w:r>
        <w:rPr>
          <w:rFonts w:eastAsia="Times New Roman"/>
          <w:szCs w:val="24"/>
        </w:rPr>
        <w:t>α ενδυναμώσουμε τον θεσμό αυτόν και όχι να τον καταργήσουμε, προφανώς, ούτε να μεταφέρουμε την αρμοδιότητα στο Υπουργείο. Έχουμε συμφωνήσει ότι ο θεσμός αυτός θα είναι υπό την αιγίδα του Πρωθυπουργού, όπως και σήμερα. Προσπαθούμε να περιορίσουμε τον αριθμό</w:t>
      </w:r>
      <w:r>
        <w:rPr>
          <w:rFonts w:eastAsia="Times New Roman"/>
          <w:szCs w:val="24"/>
        </w:rPr>
        <w:t xml:space="preserve"> των μελών της </w:t>
      </w:r>
      <w:r>
        <w:rPr>
          <w:rFonts w:eastAsia="Times New Roman"/>
          <w:szCs w:val="24"/>
        </w:rPr>
        <w:lastRenderedPageBreak/>
        <w:t>Επιτροπής Εθνικού Σχεδιασμού και Συντονισμού και να περιορίσουμε και το φάσμα των εμπλεκομένων υπηρεσιών, έτσι ώστε να είναι ένα όργανο</w:t>
      </w:r>
      <w:r>
        <w:rPr>
          <w:rFonts w:eastAsia="Times New Roman"/>
          <w:szCs w:val="24"/>
        </w:rPr>
        <w:t>,</w:t>
      </w:r>
      <w:r>
        <w:rPr>
          <w:rFonts w:eastAsia="Times New Roman"/>
          <w:szCs w:val="24"/>
        </w:rPr>
        <w:t xml:space="preserve"> κατ’ αρχήν ευέλικτο και αποτελεσματικό και κυρίως</w:t>
      </w:r>
      <w:r>
        <w:rPr>
          <w:rFonts w:eastAsia="Times New Roman"/>
          <w:szCs w:val="24"/>
        </w:rPr>
        <w:t>,</w:t>
      </w:r>
      <w:r>
        <w:rPr>
          <w:rFonts w:eastAsia="Times New Roman"/>
          <w:szCs w:val="24"/>
        </w:rPr>
        <w:t xml:space="preserve"> να έχει επιστημονική τεκμηρίωση. Προσπαθούμε να ενισχ</w:t>
      </w:r>
      <w:r>
        <w:rPr>
          <w:rFonts w:eastAsia="Times New Roman"/>
          <w:szCs w:val="24"/>
        </w:rPr>
        <w:t>ύσουμε τη διοικητική – επιστημονική, οργανωτική υποστήριξη αυτού του θεσμού, έτσι ώστε πραγματικά</w:t>
      </w:r>
      <w:r>
        <w:rPr>
          <w:rFonts w:eastAsia="Times New Roman"/>
          <w:szCs w:val="24"/>
        </w:rPr>
        <w:t>,</w:t>
      </w:r>
      <w:r>
        <w:rPr>
          <w:rFonts w:eastAsia="Times New Roman"/>
          <w:szCs w:val="24"/>
        </w:rPr>
        <w:t xml:space="preserve"> να συνεισφέρει σε μια ουσιαστική σύνθεση των επιμέρους σχεδίων δράσεων</w:t>
      </w:r>
      <w:r>
        <w:rPr>
          <w:rFonts w:eastAsia="Times New Roman"/>
          <w:szCs w:val="24"/>
        </w:rPr>
        <w:t>,</w:t>
      </w:r>
      <w:r>
        <w:rPr>
          <w:rFonts w:eastAsia="Times New Roman"/>
          <w:szCs w:val="24"/>
        </w:rPr>
        <w:t xml:space="preserve"> που έχουν όλοι οι εποπτευόμενοι από το Υπουργείο φορείς</w:t>
      </w:r>
      <w:r>
        <w:rPr>
          <w:rFonts w:eastAsia="Times New Roman"/>
          <w:szCs w:val="24"/>
        </w:rPr>
        <w:t>,</w:t>
      </w:r>
      <w:r>
        <w:rPr>
          <w:rFonts w:eastAsia="Times New Roman"/>
          <w:szCs w:val="24"/>
        </w:rPr>
        <w:t xml:space="preserve"> που προωθούν δημόσιες πολιτι</w:t>
      </w:r>
      <w:r>
        <w:rPr>
          <w:rFonts w:eastAsia="Times New Roman"/>
          <w:szCs w:val="24"/>
        </w:rPr>
        <w:t xml:space="preserve">κές κατά της εξάρτησης.  </w:t>
      </w:r>
      <w:r w:rsidRPr="00BD2138">
        <w:rPr>
          <w:rFonts w:eastAsia="Times New Roman"/>
          <w:szCs w:val="24"/>
        </w:rPr>
        <w:tab/>
      </w:r>
    </w:p>
    <w:p w14:paraId="5F41C8C9" w14:textId="77777777" w:rsidR="00B01687" w:rsidRDefault="00CA2DE4">
      <w:pPr>
        <w:spacing w:line="600" w:lineRule="auto"/>
        <w:ind w:firstLine="720"/>
        <w:jc w:val="both"/>
        <w:rPr>
          <w:rFonts w:eastAsia="Times New Roman" w:cs="Times New Roman"/>
          <w:szCs w:val="24"/>
        </w:rPr>
      </w:pPr>
      <w:r w:rsidRPr="0058227C">
        <w:rPr>
          <w:rFonts w:eastAsia="Times New Roman" w:cs="Times New Roman"/>
          <w:szCs w:val="24"/>
        </w:rPr>
        <w:t>Η βασική</w:t>
      </w:r>
      <w:r>
        <w:rPr>
          <w:rFonts w:eastAsia="Times New Roman" w:cs="Times New Roman"/>
          <w:szCs w:val="24"/>
        </w:rPr>
        <w:t xml:space="preserve"> αλλαγή</w:t>
      </w:r>
      <w:r>
        <w:rPr>
          <w:rFonts w:eastAsia="Times New Roman" w:cs="Times New Roman"/>
          <w:szCs w:val="24"/>
        </w:rPr>
        <w:t>,</w:t>
      </w:r>
      <w:r>
        <w:rPr>
          <w:rFonts w:eastAsia="Times New Roman" w:cs="Times New Roman"/>
          <w:szCs w:val="24"/>
        </w:rPr>
        <w:t xml:space="preserve"> που επίσης θα φέρουμε</w:t>
      </w:r>
      <w:r>
        <w:rPr>
          <w:rFonts w:eastAsia="Times New Roman" w:cs="Times New Roman"/>
          <w:szCs w:val="24"/>
        </w:rPr>
        <w:t>,</w:t>
      </w:r>
      <w:r>
        <w:rPr>
          <w:rFonts w:eastAsia="Times New Roman" w:cs="Times New Roman"/>
          <w:szCs w:val="24"/>
        </w:rPr>
        <w:t xml:space="preserve"> είναι ότι διευρύνουμε το περιεχόμενο της εξάρτησης, που δεν αφορά μόνο τα ναρκωτικά. Αφορά και τις λεγόμενες αναδυόμενες εξαρτήσεις. Έχουμε το αλκοόλ, έχουμε την εξάρτηση από το διαδίκτυο κ</w:t>
      </w:r>
      <w:r>
        <w:rPr>
          <w:rFonts w:eastAsia="Times New Roman" w:cs="Times New Roman"/>
          <w:szCs w:val="24"/>
        </w:rPr>
        <w:t>αι τον τζόγο. Αυτά είναι νέα πεδία, έχουν κληροδοτηθεί από την κρίση και έχει επιδεινωθεί η εικόνα στην κοινωνία σε αυτά τα θέματα και νομίζω ότι χρειάζεται μια σοβαρή και συγκροτημένη πολιτική.</w:t>
      </w:r>
    </w:p>
    <w:p w14:paraId="5F41C8CA" w14:textId="77777777" w:rsidR="00B01687" w:rsidRDefault="00CA2DE4">
      <w:pPr>
        <w:spacing w:line="600" w:lineRule="auto"/>
        <w:ind w:firstLine="720"/>
        <w:jc w:val="both"/>
        <w:rPr>
          <w:rFonts w:eastAsia="Times New Roman" w:cs="Times New Roman"/>
          <w:szCs w:val="24"/>
        </w:rPr>
      </w:pPr>
      <w:r w:rsidRPr="00A63755">
        <w:rPr>
          <w:rFonts w:eastAsia="Times New Roman" w:cs="Times New Roman"/>
          <w:b/>
          <w:szCs w:val="24"/>
        </w:rPr>
        <w:t xml:space="preserve">ΠΡΟΕΔΡΕΥΩΝ (Μάριος Γεωργιάδης): </w:t>
      </w:r>
      <w:r>
        <w:rPr>
          <w:rFonts w:eastAsia="Times New Roman" w:cs="Times New Roman"/>
          <w:szCs w:val="24"/>
        </w:rPr>
        <w:t>Κύριε Υπουργέ, να σας υπενθυμ</w:t>
      </w:r>
      <w:r>
        <w:rPr>
          <w:rFonts w:eastAsia="Times New Roman" w:cs="Times New Roman"/>
          <w:szCs w:val="24"/>
        </w:rPr>
        <w:t>ίσω ότι έχετε και δευτερολογία.</w:t>
      </w:r>
    </w:p>
    <w:p w14:paraId="5F41C8CB" w14:textId="77777777" w:rsidR="00B01687" w:rsidRDefault="00CA2DE4">
      <w:pPr>
        <w:spacing w:line="600" w:lineRule="auto"/>
        <w:ind w:firstLine="720"/>
        <w:jc w:val="both"/>
        <w:rPr>
          <w:rFonts w:eastAsia="Times New Roman" w:cs="Times New Roman"/>
          <w:szCs w:val="24"/>
        </w:rPr>
      </w:pPr>
      <w:r w:rsidRPr="00A63755">
        <w:rPr>
          <w:rFonts w:eastAsia="Times New Roman" w:cs="Times New Roman"/>
          <w:b/>
          <w:szCs w:val="24"/>
        </w:rPr>
        <w:lastRenderedPageBreak/>
        <w:t>ΑΝΔΡΕΑΣ ΞΑΝΘΟΣ (Υπουργός Υγείας):</w:t>
      </w:r>
      <w:r>
        <w:rPr>
          <w:rFonts w:eastAsia="Times New Roman" w:cs="Times New Roman"/>
          <w:szCs w:val="24"/>
        </w:rPr>
        <w:t xml:space="preserve"> Τελειώνω, κύριε Πρόεδρε.</w:t>
      </w:r>
    </w:p>
    <w:p w14:paraId="5F41C8C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 ότι δεν είχαμε εθνικό σχέδιο δράσης δεν σημαίνει, αγαπητέ συνάδελφε, ότι αυτά τα χρόνια δεν έγιναν προσπάθειες να ενδυναμωθούν οι συγκεκριμένοι φορείς</w:t>
      </w:r>
      <w:r>
        <w:rPr>
          <w:rFonts w:eastAsia="Times New Roman" w:cs="Times New Roman"/>
          <w:szCs w:val="24"/>
        </w:rPr>
        <w:t>,</w:t>
      </w:r>
      <w:r>
        <w:rPr>
          <w:rFonts w:eastAsia="Times New Roman" w:cs="Times New Roman"/>
          <w:szCs w:val="24"/>
        </w:rPr>
        <w:t xml:space="preserve"> που δραστη</w:t>
      </w:r>
      <w:r>
        <w:rPr>
          <w:rFonts w:eastAsia="Times New Roman" w:cs="Times New Roman"/>
          <w:szCs w:val="24"/>
        </w:rPr>
        <w:t xml:space="preserve">ριοποιούνται σε αυτό το πεδίο -το ΚΕΘΕΑ, ο ΟΚΑΝΑ, το </w:t>
      </w:r>
      <w:r>
        <w:rPr>
          <w:rFonts w:eastAsia="Times New Roman" w:cs="Times New Roman"/>
          <w:szCs w:val="24"/>
        </w:rPr>
        <w:t>«</w:t>
      </w:r>
      <w:r>
        <w:rPr>
          <w:rFonts w:eastAsia="Times New Roman" w:cs="Times New Roman"/>
          <w:szCs w:val="24"/>
        </w:rPr>
        <w:t>18 ΑΝΩ</w:t>
      </w:r>
      <w:r>
        <w:rPr>
          <w:rFonts w:eastAsia="Times New Roman" w:cs="Times New Roman"/>
          <w:szCs w:val="24"/>
        </w:rPr>
        <w:t>»</w:t>
      </w:r>
      <w:r>
        <w:rPr>
          <w:rFonts w:eastAsia="Times New Roman" w:cs="Times New Roman"/>
          <w:szCs w:val="24"/>
        </w:rPr>
        <w:t>, το ΨΝΘ, τα κέντρα πρόληψης- προωθώντας μια συνολική και ολιστική προσέγγιση</w:t>
      </w:r>
      <w:r>
        <w:rPr>
          <w:rFonts w:eastAsia="Times New Roman" w:cs="Times New Roman"/>
          <w:szCs w:val="24"/>
        </w:rPr>
        <w:t>,</w:t>
      </w:r>
      <w:r>
        <w:rPr>
          <w:rFonts w:eastAsia="Times New Roman" w:cs="Times New Roman"/>
          <w:szCs w:val="24"/>
        </w:rPr>
        <w:t xml:space="preserve"> που ξεκινάει από την πρόληψη και φτάνει μέχρι τη μείωση της βλάβης, την απεξάρτηση και φυσικά την κοινωνική επανέντα</w:t>
      </w:r>
      <w:r>
        <w:rPr>
          <w:rFonts w:eastAsia="Times New Roman" w:cs="Times New Roman"/>
          <w:szCs w:val="24"/>
        </w:rPr>
        <w:t>ξη.</w:t>
      </w:r>
    </w:p>
    <w:p w14:paraId="5F41C8C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Ενισχύθηκαν με επιπλέον προσωπικό, με ογδόντα θέσεις αορίστου χρόνου, όπου έχουν ολοκληρωθεί οι προσλήψεις και έχουν ενισχυθεί αυτές οι δομές. Τώρα προετοιμάζουμε άλλη μια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για περαιτέρω ενίσχυση αυτών των δομών. Ενισχύθηκαν </w:t>
      </w:r>
      <w:r>
        <w:rPr>
          <w:rFonts w:eastAsia="Times New Roman" w:cs="Times New Roman"/>
          <w:szCs w:val="24"/>
        </w:rPr>
        <w:t>και χρηματοδοτικά, όσο ήταν δυνατόν αυτά τα χρόνια των περικοπών, και νομίζω ότι υπάρχει περιθώριο μιας βιώσιμης επανεκκίνησης σε αυτό το πεδίο του εθνικού σχεδιασμού και συντονισμού στο αμέσως επόμενο διάστημα.</w:t>
      </w:r>
    </w:p>
    <w:p w14:paraId="5F41C8C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F41C8CF" w14:textId="77777777" w:rsidR="00B01687" w:rsidRDefault="00CA2DE4">
      <w:pPr>
        <w:spacing w:line="600" w:lineRule="auto"/>
        <w:ind w:firstLine="720"/>
        <w:jc w:val="both"/>
        <w:rPr>
          <w:rFonts w:eastAsia="Times New Roman" w:cs="Times New Roman"/>
          <w:szCs w:val="24"/>
        </w:rPr>
      </w:pPr>
      <w:r w:rsidRPr="00A63755">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Υπουργέ.</w:t>
      </w:r>
    </w:p>
    <w:p w14:paraId="5F41C8D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συνάδελφε, έχετε τρία λεπτά στη διάθεσή σας.</w:t>
      </w:r>
    </w:p>
    <w:p w14:paraId="5F41C8D1" w14:textId="77777777" w:rsidR="00B01687" w:rsidRDefault="00CA2DE4">
      <w:pPr>
        <w:spacing w:line="600" w:lineRule="auto"/>
        <w:ind w:firstLine="720"/>
        <w:jc w:val="both"/>
        <w:rPr>
          <w:rFonts w:eastAsia="Times New Roman" w:cs="Times New Roman"/>
          <w:szCs w:val="24"/>
        </w:rPr>
      </w:pPr>
      <w:r w:rsidRPr="005B0E80">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5F41C8D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Υπουργέ, χαίρομαι που συμφωνούμε στην ανάγκη διατήρησης και ενδυνάμωσης του θεσμού του εθνικού συντονιστή για τα ναρκωτ</w:t>
      </w:r>
      <w:r>
        <w:rPr>
          <w:rFonts w:eastAsia="Times New Roman" w:cs="Times New Roman"/>
          <w:szCs w:val="24"/>
        </w:rPr>
        <w:t>ικά στη μορφή που έχει νομοθετηθεί από τον προοδευτικό</w:t>
      </w:r>
      <w:r>
        <w:rPr>
          <w:rFonts w:eastAsia="Times New Roman" w:cs="Times New Roman"/>
          <w:szCs w:val="24"/>
        </w:rPr>
        <w:t xml:space="preserve">, </w:t>
      </w:r>
      <w:r>
        <w:rPr>
          <w:rFonts w:eastAsia="Times New Roman" w:cs="Times New Roman"/>
          <w:szCs w:val="24"/>
        </w:rPr>
        <w:t>όπως είπατε, ν.4139. Χαίρομαι, επίσης, που συμφωνούμε, με άλλα λόγια, αναπόφευκτα στο ότι πολύ λίγα πράγματα έγιναν προς την κατεύθυνση της συγκρότησης μιας συνεκτικής εθνικής πολιτικής για τα ναρκωτι</w:t>
      </w:r>
      <w:r>
        <w:rPr>
          <w:rFonts w:eastAsia="Times New Roman" w:cs="Times New Roman"/>
          <w:szCs w:val="24"/>
        </w:rPr>
        <w:t>κά. Είμαστε ακόμη εκεί που ήμασταν και παλιότερα, σε εσωτερικές αντιθέσεις και ανταγωνισμούς οι οποίοι δεν μπορούν να ξεπεραστούν αν δεν υπάρχει συγκροτημένο σχέδιο.</w:t>
      </w:r>
    </w:p>
    <w:p w14:paraId="5F41C8D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Εγώ δεν θέλω να μηδενίσω –δεν λέω ότι δεν έγινε τίποτα- θέλω όμως να επισημάνω ότι δυστυχώ</w:t>
      </w:r>
      <w:r>
        <w:rPr>
          <w:rFonts w:eastAsia="Times New Roman" w:cs="Times New Roman"/>
          <w:szCs w:val="24"/>
        </w:rPr>
        <w:t xml:space="preserve">ς η κατάσταση στην Αθήνα συνεχώς χειροτερεύει, ότι οι άνθρωποι στους δρόμους εξακολουθούν να έχουν τεράστια προβλήματα, να πεθαίνουν πολλές φορές. Είδαμε τελευταία σε μια </w:t>
      </w:r>
      <w:proofErr w:type="spellStart"/>
      <w:r>
        <w:rPr>
          <w:rFonts w:eastAsia="Times New Roman" w:cs="Times New Roman"/>
          <w:szCs w:val="24"/>
        </w:rPr>
        <w:t>σοκαριστική</w:t>
      </w:r>
      <w:proofErr w:type="spellEnd"/>
      <w:r>
        <w:rPr>
          <w:rFonts w:eastAsia="Times New Roman" w:cs="Times New Roman"/>
          <w:szCs w:val="24"/>
        </w:rPr>
        <w:t xml:space="preserve"> εκπομπή κοριτσάκι δέκα χρονών με </w:t>
      </w:r>
      <w:r>
        <w:rPr>
          <w:rFonts w:eastAsia="Times New Roman" w:cs="Times New Roman"/>
          <w:szCs w:val="24"/>
          <w:lang w:val="en-US"/>
        </w:rPr>
        <w:t>overdose</w:t>
      </w:r>
      <w:r w:rsidRPr="00AF0FED">
        <w:rPr>
          <w:rFonts w:eastAsia="Times New Roman" w:cs="Times New Roman"/>
          <w:szCs w:val="24"/>
        </w:rPr>
        <w:t xml:space="preserve"> </w:t>
      </w:r>
      <w:r>
        <w:rPr>
          <w:rFonts w:eastAsia="Times New Roman" w:cs="Times New Roman"/>
          <w:szCs w:val="24"/>
        </w:rPr>
        <w:t>στον ΟΚΑΝΑ.</w:t>
      </w:r>
    </w:p>
    <w:p w14:paraId="5F41C8D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Τα προβλήματα, λοιπ</w:t>
      </w:r>
      <w:r>
        <w:rPr>
          <w:rFonts w:eastAsia="Times New Roman" w:cs="Times New Roman"/>
          <w:szCs w:val="24"/>
        </w:rPr>
        <w:t>όν, είναι συγκεκριμένα. Η μάχη είναι σκληρή και δύσκολη απέναντι σε όλο αυτό το αισχρό κύκλωμα των ναρκωτικών και από εκεί προκύπτει η ανάγκη να σας πιέζουμε, και θα συνεχίζουμε να σας πιέζουμε, για πράγματα που, κατά τη γνώμη μου, έπρεπε να είχαν γίνει ήδ</w:t>
      </w:r>
      <w:r>
        <w:rPr>
          <w:rFonts w:eastAsia="Times New Roman" w:cs="Times New Roman"/>
          <w:szCs w:val="24"/>
        </w:rPr>
        <w:t>η. Θα μπορούσαν να είχαν γίνει ήδη.</w:t>
      </w:r>
    </w:p>
    <w:p w14:paraId="5F41C8D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Χαίρομαι που θα κατεβάσετε μια άλλη τροπολογία πανομοιότυπη με τη δικιά μου. Πολύ φοβάμαι ότι οφείλω να πω πως η τροπολογία μας ήταν ώριμη. Στηρίζεται και στην εμπειρία του ΟΚΑΝΑ, γιατί, όπως ξέρετε καλά, έχει «τρέξει» έ</w:t>
      </w:r>
      <w:r>
        <w:rPr>
          <w:rFonts w:eastAsia="Times New Roman" w:cs="Times New Roman"/>
          <w:szCs w:val="24"/>
        </w:rPr>
        <w:t xml:space="preserve">να πρόγραμμα. Το τρίτο, για παράδειγμα, που είπατε, της νομιμοποίησης, είχε γίνει. Ήταν μια αδυναμία του ν.4139, ενώ ο ν.4236 -αν θυμάμαι καλά- ήταν που ήρθε να διορθώσει το κενό. Υπάρχει το νομικό </w:t>
      </w:r>
      <w:r>
        <w:rPr>
          <w:rFonts w:eastAsia="Times New Roman" w:cs="Times New Roman"/>
          <w:szCs w:val="24"/>
        </w:rPr>
        <w:lastRenderedPageBreak/>
        <w:t>καθεστώς</w:t>
      </w:r>
      <w:r>
        <w:rPr>
          <w:rFonts w:eastAsia="Times New Roman" w:cs="Times New Roman"/>
          <w:szCs w:val="24"/>
        </w:rPr>
        <w:t>,</w:t>
      </w:r>
      <w:r>
        <w:rPr>
          <w:rFonts w:eastAsia="Times New Roman" w:cs="Times New Roman"/>
          <w:szCs w:val="24"/>
        </w:rPr>
        <w:t xml:space="preserve"> για να λειτουργήσει αύριο το θέμα των εποπτευόμε</w:t>
      </w:r>
      <w:r>
        <w:rPr>
          <w:rFonts w:eastAsia="Times New Roman" w:cs="Times New Roman"/>
          <w:szCs w:val="24"/>
        </w:rPr>
        <w:t xml:space="preserve">νων χρήσεων. </w:t>
      </w:r>
    </w:p>
    <w:p w14:paraId="5F41C8D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Συμφωνούμε, η βιβλιογραφία είναι συντριπτική. Η χρησιμότητα τέτοιων κέντρων είναι συντριπτικά τεκμηριωμένη στη βιβλιογραφία, από τις καλές πρακτικές της Ολλανδίας. Δεν υπάρχει ούτε ένας θάνατος καταγεγραμμένος σε κανένα από τα κέντρα εποπτευό</w:t>
      </w:r>
      <w:r>
        <w:rPr>
          <w:rFonts w:eastAsia="Times New Roman" w:cs="Times New Roman"/>
          <w:szCs w:val="24"/>
        </w:rPr>
        <w:t>μενης χορήγησης</w:t>
      </w:r>
      <w:r>
        <w:rPr>
          <w:rFonts w:eastAsia="Times New Roman" w:cs="Times New Roman"/>
          <w:szCs w:val="24"/>
        </w:rPr>
        <w:t>,</w:t>
      </w:r>
      <w:r>
        <w:rPr>
          <w:rFonts w:eastAsia="Times New Roman" w:cs="Times New Roman"/>
          <w:szCs w:val="24"/>
        </w:rPr>
        <w:t xml:space="preserve"> που υπάρχουν σε όλον τον κόσμο και αυτό τα λέει όλα, ακριβώς γιατί υπάρχουν οι γιατροί που μπορούν να παρέμβουν άμεσα. Να πούμε μόνον, εις επίρρωση αυτών που λέτε, ότι αποσκοπούν στη θεραπεία, στην αντιμετώπιση και στην προσέλκυση -αν θέλε</w:t>
      </w:r>
      <w:r>
        <w:rPr>
          <w:rFonts w:eastAsia="Times New Roman" w:cs="Times New Roman"/>
          <w:szCs w:val="24"/>
        </w:rPr>
        <w:t>τε- στο δίκτυο των υπηρεσιών για τα ναρκωτικά ανθρώπων</w:t>
      </w:r>
      <w:r>
        <w:rPr>
          <w:rFonts w:eastAsia="Times New Roman" w:cs="Times New Roman"/>
          <w:szCs w:val="24"/>
        </w:rPr>
        <w:t>,</w:t>
      </w:r>
      <w:r>
        <w:rPr>
          <w:rFonts w:eastAsia="Times New Roman" w:cs="Times New Roman"/>
          <w:szCs w:val="24"/>
        </w:rPr>
        <w:t xml:space="preserve"> οι οποίοι ζουν στο πεζοδρόμιο, δεν είναι καταγεγραμμένοι, και είναι πολύ μακριά από οποιαδήποτε βοήθεια</w:t>
      </w:r>
      <w:r>
        <w:rPr>
          <w:rFonts w:eastAsia="Times New Roman" w:cs="Times New Roman"/>
          <w:szCs w:val="24"/>
        </w:rPr>
        <w:t>,</w:t>
      </w:r>
      <w:r>
        <w:rPr>
          <w:rFonts w:eastAsia="Times New Roman" w:cs="Times New Roman"/>
          <w:szCs w:val="24"/>
        </w:rPr>
        <w:t xml:space="preserve"> που θα μπορούσε να τους παρασχεθεί με δικιά τους πρωτοβουλία. Μεταξύ άλλων πολλών</w:t>
      </w:r>
      <w:r>
        <w:rPr>
          <w:rFonts w:eastAsia="Times New Roman" w:cs="Times New Roman"/>
          <w:szCs w:val="24"/>
        </w:rPr>
        <w:t>,</w:t>
      </w:r>
      <w:r>
        <w:rPr>
          <w:rFonts w:eastAsia="Times New Roman" w:cs="Times New Roman"/>
          <w:szCs w:val="24"/>
        </w:rPr>
        <w:t xml:space="preserve"> αυτά τα κέντ</w:t>
      </w:r>
      <w:r>
        <w:rPr>
          <w:rFonts w:eastAsia="Times New Roman" w:cs="Times New Roman"/>
          <w:szCs w:val="24"/>
        </w:rPr>
        <w:t>ρα λειτούργησαν σε όλη την Ευρώπη και ως κίνητρο</w:t>
      </w:r>
      <w:r>
        <w:rPr>
          <w:rFonts w:eastAsia="Times New Roman" w:cs="Times New Roman"/>
          <w:szCs w:val="24"/>
        </w:rPr>
        <w:t>,</w:t>
      </w:r>
      <w:r>
        <w:rPr>
          <w:rFonts w:eastAsia="Times New Roman" w:cs="Times New Roman"/>
          <w:szCs w:val="24"/>
        </w:rPr>
        <w:t xml:space="preserve"> για να προσελκύσει τέτοιους ανθρώπους και να τους εντάξει σε όλα τα άλλα προγράμματα υποκατάστασης, κοινωνικής και ψυχολογικής υποστήριξης κ.λπ.</w:t>
      </w:r>
      <w:r>
        <w:rPr>
          <w:rFonts w:eastAsia="Times New Roman" w:cs="Times New Roman"/>
          <w:szCs w:val="24"/>
        </w:rPr>
        <w:t>.</w:t>
      </w:r>
      <w:r>
        <w:rPr>
          <w:rFonts w:eastAsia="Times New Roman" w:cs="Times New Roman"/>
          <w:szCs w:val="24"/>
        </w:rPr>
        <w:t xml:space="preserve"> Είναι ένα πολύ σημαντικό μέτρο.</w:t>
      </w:r>
    </w:p>
    <w:p w14:paraId="5F41C8D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πω ότι </w:t>
      </w:r>
      <w:r>
        <w:rPr>
          <w:rFonts w:eastAsia="Times New Roman" w:cs="Times New Roman"/>
          <w:szCs w:val="24"/>
        </w:rPr>
        <w:t>με πικρία διαπιστώνω πως η μόνη «λεπτομέρεια» που μεσολάβησε, από τότε που καταθέσαμε την τροπολογία μέχρι σήμερα που ξανασυζητάμε το θέμα, είναι η αστυνομική επιχείρηση - «σκούπα» στο Πεδίον του Άρεως, η οποία μπορεί μεν να εξυπηρέτησε ή να ικανοποίησε το</w:t>
      </w:r>
      <w:r>
        <w:rPr>
          <w:rFonts w:eastAsia="Times New Roman" w:cs="Times New Roman"/>
          <w:szCs w:val="24"/>
        </w:rPr>
        <w:t>υς περίοικους, οι οποίοι πολύ λογικά το μόνο που θέλουν –και το καταλαβαίνω απολύτως- είναι να μην έχουν το πρόβλημα στα πόδια τους, αλλά αυτό που έκανε στην πραγματικότητα</w:t>
      </w:r>
      <w:r>
        <w:rPr>
          <w:rFonts w:eastAsia="Times New Roman" w:cs="Times New Roman"/>
          <w:szCs w:val="24"/>
        </w:rPr>
        <w:t>,</w:t>
      </w:r>
      <w:r>
        <w:rPr>
          <w:rFonts w:eastAsia="Times New Roman" w:cs="Times New Roman"/>
          <w:szCs w:val="24"/>
        </w:rPr>
        <w:t xml:space="preserve"> είναι ότι σήμερα οι τοξικομανείς δεν πεθαίνουν στο Πεδίον του Άρεως, αλλά πεθαίνου</w:t>
      </w:r>
      <w:r>
        <w:rPr>
          <w:rFonts w:eastAsia="Times New Roman" w:cs="Times New Roman"/>
          <w:szCs w:val="24"/>
        </w:rPr>
        <w:t xml:space="preserve">ν στην Πλατεία </w:t>
      </w:r>
      <w:proofErr w:type="spellStart"/>
      <w:r>
        <w:rPr>
          <w:rFonts w:eastAsia="Times New Roman" w:cs="Times New Roman"/>
          <w:szCs w:val="24"/>
        </w:rPr>
        <w:t>Βάθης</w:t>
      </w:r>
      <w:proofErr w:type="spellEnd"/>
      <w:r>
        <w:rPr>
          <w:rFonts w:eastAsia="Times New Roman" w:cs="Times New Roman"/>
          <w:szCs w:val="24"/>
        </w:rPr>
        <w:t>.</w:t>
      </w:r>
    </w:p>
    <w:p w14:paraId="5F41C8D8" w14:textId="77777777" w:rsidR="00B01687" w:rsidRDefault="00CA2DE4">
      <w:pPr>
        <w:spacing w:line="600" w:lineRule="auto"/>
        <w:jc w:val="both"/>
        <w:rPr>
          <w:rFonts w:eastAsia="Times New Roman"/>
          <w:szCs w:val="24"/>
        </w:rPr>
      </w:pPr>
      <w:r>
        <w:rPr>
          <w:rFonts w:eastAsia="Times New Roman"/>
          <w:szCs w:val="24"/>
        </w:rPr>
        <w:t xml:space="preserve"> </w:t>
      </w:r>
      <w:r>
        <w:rPr>
          <w:rFonts w:eastAsia="Times New Roman"/>
          <w:szCs w:val="24"/>
        </w:rPr>
        <w:t>Γιατί αυτό που έγινε στην πραγματικότητα</w:t>
      </w:r>
      <w:r>
        <w:rPr>
          <w:rFonts w:eastAsia="Times New Roman"/>
          <w:szCs w:val="24"/>
        </w:rPr>
        <w:t>,</w:t>
      </w:r>
      <w:r>
        <w:rPr>
          <w:rFonts w:eastAsia="Times New Roman"/>
          <w:szCs w:val="24"/>
        </w:rPr>
        <w:t xml:space="preserve"> είναι ότι αποσύρθηκαν σε μια ακόμα πιο υποβαθμισμένη, ακόμα πιο προβληματική και ακόμα πιο επικίνδυνη ζώνη. Μέχρι τώρα</w:t>
      </w:r>
      <w:r>
        <w:rPr>
          <w:rFonts w:eastAsia="Times New Roman"/>
          <w:szCs w:val="24"/>
        </w:rPr>
        <w:t>,</w:t>
      </w:r>
      <w:r>
        <w:rPr>
          <w:rFonts w:eastAsia="Times New Roman"/>
          <w:szCs w:val="24"/>
        </w:rPr>
        <w:t xml:space="preserve"> είναι η μόνη δράση που έχει να κάνει με το συγκεκριμένο πρόβλημα στην Αθήνα, το οποίο είναι μεγάλο.</w:t>
      </w:r>
    </w:p>
    <w:p w14:paraId="5F41C8D9" w14:textId="77777777" w:rsidR="00B01687" w:rsidRDefault="00CA2DE4">
      <w:pPr>
        <w:spacing w:line="600" w:lineRule="auto"/>
        <w:ind w:firstLine="720"/>
        <w:jc w:val="both"/>
        <w:rPr>
          <w:rFonts w:eastAsia="Times New Roman"/>
          <w:szCs w:val="24"/>
        </w:rPr>
      </w:pPr>
      <w:r>
        <w:rPr>
          <w:rFonts w:eastAsia="Times New Roman"/>
          <w:szCs w:val="24"/>
        </w:rPr>
        <w:t xml:space="preserve">Ξέρετε καλά ότι υπολογίζονται σε </w:t>
      </w:r>
      <w:r>
        <w:rPr>
          <w:rFonts w:eastAsia="Times New Roman"/>
          <w:szCs w:val="24"/>
        </w:rPr>
        <w:t>οκτώ με εννέα χιλιάδες</w:t>
      </w:r>
      <w:r>
        <w:rPr>
          <w:rFonts w:eastAsia="Times New Roman"/>
          <w:szCs w:val="24"/>
        </w:rPr>
        <w:t xml:space="preserve"> οι άνθρωποι οι οποίοι έχουν πρόβλημα με </w:t>
      </w:r>
      <w:proofErr w:type="spellStart"/>
      <w:r>
        <w:rPr>
          <w:rFonts w:eastAsia="Times New Roman"/>
          <w:szCs w:val="24"/>
        </w:rPr>
        <w:t>εξαρτησιογόνες</w:t>
      </w:r>
      <w:proofErr w:type="spellEnd"/>
      <w:r>
        <w:rPr>
          <w:rFonts w:eastAsia="Times New Roman"/>
          <w:szCs w:val="24"/>
        </w:rPr>
        <w:t xml:space="preserve"> ουσίες και κυρίως με </w:t>
      </w:r>
      <w:proofErr w:type="spellStart"/>
      <w:r>
        <w:rPr>
          <w:rFonts w:eastAsia="Times New Roman"/>
          <w:szCs w:val="24"/>
        </w:rPr>
        <w:t>οπιοειδή</w:t>
      </w:r>
      <w:proofErr w:type="spellEnd"/>
      <w:r>
        <w:rPr>
          <w:rFonts w:eastAsia="Times New Roman"/>
          <w:szCs w:val="24"/>
        </w:rPr>
        <w:t>. Υπάρχει και μ</w:t>
      </w:r>
      <w:r>
        <w:rPr>
          <w:rFonts w:eastAsia="Times New Roman"/>
          <w:szCs w:val="24"/>
        </w:rPr>
        <w:t>ια μελέτη του Εθνικού Κέντρου Τεκμηρίωσης</w:t>
      </w:r>
      <w:r>
        <w:rPr>
          <w:rFonts w:eastAsia="Times New Roman"/>
          <w:szCs w:val="24"/>
        </w:rPr>
        <w:t>,</w:t>
      </w:r>
      <w:r>
        <w:rPr>
          <w:rFonts w:eastAsia="Times New Roman"/>
          <w:szCs w:val="24"/>
        </w:rPr>
        <w:t xml:space="preserve"> που λέει ότι υπάρχουν και </w:t>
      </w:r>
      <w:r>
        <w:rPr>
          <w:rFonts w:eastAsia="Times New Roman"/>
          <w:szCs w:val="24"/>
        </w:rPr>
        <w:t xml:space="preserve">άλλες περίπου </w:t>
      </w:r>
      <w:r>
        <w:rPr>
          <w:rFonts w:eastAsia="Times New Roman"/>
          <w:szCs w:val="24"/>
        </w:rPr>
        <w:lastRenderedPageBreak/>
        <w:t xml:space="preserve">δέκα χιλιάδες </w:t>
      </w:r>
      <w:r>
        <w:rPr>
          <w:rFonts w:eastAsia="Times New Roman"/>
          <w:szCs w:val="24"/>
        </w:rPr>
        <w:t xml:space="preserve"> άνθρωποι</w:t>
      </w:r>
      <w:r>
        <w:rPr>
          <w:rFonts w:eastAsia="Times New Roman"/>
          <w:szCs w:val="24"/>
        </w:rPr>
        <w:t xml:space="preserve"> </w:t>
      </w:r>
      <w:r>
        <w:rPr>
          <w:rFonts w:eastAsia="Times New Roman"/>
          <w:szCs w:val="24"/>
        </w:rPr>
        <w:t>στην Ελλάδα, οι οποίοι είναι εκτός καταγραφής και γι</w:t>
      </w:r>
      <w:r>
        <w:rPr>
          <w:rFonts w:eastAsia="Times New Roman"/>
          <w:szCs w:val="24"/>
        </w:rPr>
        <w:t>’</w:t>
      </w:r>
      <w:r>
        <w:rPr>
          <w:rFonts w:eastAsia="Times New Roman"/>
          <w:szCs w:val="24"/>
        </w:rPr>
        <w:t xml:space="preserve"> αυτούς κυρίως μιλάμε σήμερα, γι</w:t>
      </w:r>
      <w:r>
        <w:rPr>
          <w:rFonts w:eastAsia="Times New Roman"/>
          <w:szCs w:val="24"/>
        </w:rPr>
        <w:t>’ αυτούς,</w:t>
      </w:r>
      <w:r>
        <w:rPr>
          <w:rFonts w:eastAsia="Times New Roman"/>
          <w:szCs w:val="24"/>
        </w:rPr>
        <w:t xml:space="preserve"> που είναι εκτός καταγραφής, εκτός ραντάρ, που ζουν στο πεζοδρόμιο, εκπορνεύονται, </w:t>
      </w:r>
      <w:r>
        <w:rPr>
          <w:rFonts w:eastAsia="Times New Roman"/>
          <w:szCs w:val="24"/>
        </w:rPr>
        <w:t>ζ</w:t>
      </w:r>
      <w:r>
        <w:rPr>
          <w:rFonts w:eastAsia="Times New Roman"/>
          <w:szCs w:val="24"/>
        </w:rPr>
        <w:t xml:space="preserve">ουν </w:t>
      </w:r>
      <w:r>
        <w:rPr>
          <w:rFonts w:eastAsia="Times New Roman"/>
          <w:szCs w:val="24"/>
        </w:rPr>
        <w:t xml:space="preserve">στην </w:t>
      </w:r>
      <w:r>
        <w:rPr>
          <w:rFonts w:eastAsia="Times New Roman"/>
          <w:szCs w:val="24"/>
        </w:rPr>
        <w:t>εγκληματικότητα.</w:t>
      </w:r>
    </w:p>
    <w:p w14:paraId="5F41C8DA" w14:textId="77777777" w:rsidR="00B01687" w:rsidRDefault="00CA2DE4">
      <w:pPr>
        <w:spacing w:line="600" w:lineRule="auto"/>
        <w:ind w:firstLine="720"/>
        <w:jc w:val="both"/>
        <w:rPr>
          <w:rFonts w:eastAsia="Times New Roman"/>
          <w:szCs w:val="24"/>
        </w:rPr>
      </w:pPr>
      <w:r>
        <w:rPr>
          <w:rFonts w:eastAsia="Times New Roman"/>
          <w:szCs w:val="24"/>
        </w:rPr>
        <w:t>Τα κέντρα ελεγχόμενης χορήγησης έχει αποδειχθεί ότι μειώνουν την εγκληματικότητα των χρηστών, ησυχάζουν τις γειτονιές, προστατεύουν τη ζωή τους, μ</w:t>
      </w:r>
      <w:r>
        <w:rPr>
          <w:rFonts w:eastAsia="Times New Roman"/>
          <w:szCs w:val="24"/>
        </w:rPr>
        <w:t xml:space="preserve">ειώνουν τις πιθανότητες θανάτου, αλλά ακόμη και αυτήν την ίδια τη διείσδυση για τα ναρκωτικά. </w:t>
      </w:r>
    </w:p>
    <w:p w14:paraId="5F41C8DB" w14:textId="77777777" w:rsidR="00B01687" w:rsidRDefault="00CA2DE4">
      <w:pPr>
        <w:spacing w:line="600" w:lineRule="auto"/>
        <w:ind w:firstLine="720"/>
        <w:jc w:val="both"/>
        <w:rPr>
          <w:rFonts w:eastAsia="Times New Roman"/>
          <w:szCs w:val="24"/>
        </w:rPr>
      </w:pPr>
      <w:r>
        <w:rPr>
          <w:rFonts w:eastAsia="Times New Roman"/>
          <w:szCs w:val="24"/>
        </w:rPr>
        <w:t>Πολύ φοβάμαι ότι θα χρειαστεί να επιμείνουμε. Η εικόνα που έχω είναι ότι δεν μπορείτε να δεσμευτείτε. Το «πολύ σύντομα»</w:t>
      </w:r>
      <w:r>
        <w:rPr>
          <w:rFonts w:eastAsia="Times New Roman"/>
          <w:szCs w:val="24"/>
        </w:rPr>
        <w:t>,</w:t>
      </w:r>
      <w:r>
        <w:rPr>
          <w:rFonts w:eastAsia="Times New Roman"/>
          <w:szCs w:val="24"/>
        </w:rPr>
        <w:t xml:space="preserve"> που είπατε</w:t>
      </w:r>
      <w:r>
        <w:rPr>
          <w:rFonts w:eastAsia="Times New Roman"/>
          <w:szCs w:val="24"/>
        </w:rPr>
        <w:t>,</w:t>
      </w:r>
      <w:r>
        <w:rPr>
          <w:rFonts w:eastAsia="Times New Roman"/>
          <w:szCs w:val="24"/>
        </w:rPr>
        <w:t xml:space="preserve"> ελπίζω πραγματικά</w:t>
      </w:r>
      <w:r>
        <w:rPr>
          <w:rFonts w:eastAsia="Times New Roman"/>
          <w:szCs w:val="24"/>
        </w:rPr>
        <w:t>,</w:t>
      </w:r>
      <w:r>
        <w:rPr>
          <w:rFonts w:eastAsia="Times New Roman"/>
          <w:szCs w:val="24"/>
        </w:rPr>
        <w:t xml:space="preserve"> να είναι </w:t>
      </w:r>
      <w:r>
        <w:rPr>
          <w:rFonts w:eastAsia="Times New Roman"/>
          <w:szCs w:val="24"/>
        </w:rPr>
        <w:t>πολύ σύντομα. Νομίζω ότι είναι ένα πολύ μεγάλο ζήτημα. Δεν επιτρέπονται ανταγωνισμοί. Όλοι γνωρίζουμε ότι υπάρχουν ανταγωνισμοί στον ευρύτερο χώρο της κοινωνίας, του οικοσυστήματος, των υπηρεσιών που έχουν σημαντικό έργο άλλες και δεν θέλω να υποβαθμίσω κα</w:t>
      </w:r>
      <w:r>
        <w:rPr>
          <w:rFonts w:eastAsia="Times New Roman"/>
          <w:szCs w:val="24"/>
        </w:rPr>
        <w:t xml:space="preserve">μμία. Δεν μπορεί, όμως, να διστάζουμε να νομοθετήσουμε, γιατί κάποιοι πιστεύουν περισσότερο σε έναν τρόπο αντιμετώπισης και κάποιοι άλλοι σε κάποιον άλλον. Νομίζω ότι </w:t>
      </w:r>
      <w:r>
        <w:rPr>
          <w:rFonts w:eastAsia="Times New Roman"/>
          <w:szCs w:val="24"/>
        </w:rPr>
        <w:lastRenderedPageBreak/>
        <w:t>όλοι οι τρόποι αφορούν διαφορετικούς πληθυσμούς, όλοι οι τρόποι πρέπει να υπάρχουν διαθέσ</w:t>
      </w:r>
      <w:r>
        <w:rPr>
          <w:rFonts w:eastAsia="Times New Roman"/>
          <w:szCs w:val="24"/>
        </w:rPr>
        <w:t xml:space="preserve">ιμοι. </w:t>
      </w:r>
    </w:p>
    <w:p w14:paraId="5F41C8DC" w14:textId="77777777" w:rsidR="00B01687" w:rsidRDefault="00CA2DE4">
      <w:pPr>
        <w:spacing w:line="600" w:lineRule="auto"/>
        <w:ind w:firstLine="720"/>
        <w:jc w:val="both"/>
        <w:rPr>
          <w:rFonts w:eastAsia="Times New Roman"/>
          <w:szCs w:val="24"/>
        </w:rPr>
      </w:pPr>
      <w:r>
        <w:rPr>
          <w:rFonts w:eastAsia="Times New Roman"/>
          <w:szCs w:val="24"/>
        </w:rPr>
        <w:t>Ο Δήμος Αθηναίων</w:t>
      </w:r>
      <w:r>
        <w:rPr>
          <w:rFonts w:eastAsia="Times New Roman"/>
          <w:szCs w:val="24"/>
        </w:rPr>
        <w:t>,</w:t>
      </w:r>
      <w:r>
        <w:rPr>
          <w:rFonts w:eastAsia="Times New Roman"/>
          <w:szCs w:val="24"/>
        </w:rPr>
        <w:t xml:space="preserve"> που έχει κάνει πολλή δουλειά και πολύ μεγάλη προσπάθεια</w:t>
      </w:r>
      <w:r>
        <w:rPr>
          <w:rFonts w:eastAsia="Times New Roman"/>
          <w:szCs w:val="24"/>
        </w:rPr>
        <w:t>,</w:t>
      </w:r>
      <w:r>
        <w:rPr>
          <w:rFonts w:eastAsia="Times New Roman"/>
          <w:szCs w:val="24"/>
        </w:rPr>
        <w:t xml:space="preserve"> το ζητάει εδώ και πάρα πολύ καιρό. Νομίζω ότι είναι επείγον πραγματικά</w:t>
      </w:r>
      <w:r>
        <w:rPr>
          <w:rFonts w:eastAsia="Times New Roman"/>
          <w:szCs w:val="24"/>
        </w:rPr>
        <w:t>,</w:t>
      </w:r>
      <w:r>
        <w:rPr>
          <w:rFonts w:eastAsia="Times New Roman"/>
          <w:szCs w:val="24"/>
        </w:rPr>
        <w:t xml:space="preserve"> να λυθεί αυτό το ζήτημα και να δοθεί μια δυνατότητα. </w:t>
      </w:r>
    </w:p>
    <w:p w14:paraId="5F41C8DD" w14:textId="77777777" w:rsidR="00B01687" w:rsidRDefault="00CA2DE4">
      <w:pPr>
        <w:spacing w:line="600" w:lineRule="auto"/>
        <w:ind w:firstLine="720"/>
        <w:jc w:val="both"/>
        <w:rPr>
          <w:rFonts w:eastAsia="Times New Roman"/>
          <w:szCs w:val="24"/>
        </w:rPr>
      </w:pPr>
      <w:r>
        <w:rPr>
          <w:rFonts w:eastAsia="Times New Roman"/>
          <w:szCs w:val="24"/>
        </w:rPr>
        <w:t>Επαναλαμβάνω -και κλείνω με αυτό- ότι και η τεχν</w:t>
      </w:r>
      <w:r>
        <w:rPr>
          <w:rFonts w:eastAsia="Times New Roman"/>
          <w:szCs w:val="24"/>
        </w:rPr>
        <w:t>ογνωσία υπάρχει στον ΟΚΑΝΑ και το θεσμικό μας πλαίσιο είναι ώριμο εδώ και πολύ καιρό.</w:t>
      </w:r>
    </w:p>
    <w:p w14:paraId="5F41C8DE" w14:textId="77777777" w:rsidR="00B01687" w:rsidRDefault="00CA2DE4">
      <w:pPr>
        <w:spacing w:line="600" w:lineRule="auto"/>
        <w:ind w:firstLine="720"/>
        <w:jc w:val="both"/>
        <w:rPr>
          <w:rFonts w:eastAsia="Times New Roman"/>
          <w:szCs w:val="24"/>
        </w:rPr>
      </w:pPr>
      <w:r>
        <w:rPr>
          <w:rFonts w:eastAsia="Times New Roman"/>
          <w:szCs w:val="24"/>
        </w:rPr>
        <w:t>Σας ευχαριστώ.</w:t>
      </w:r>
    </w:p>
    <w:p w14:paraId="5F41C8DF" w14:textId="77777777" w:rsidR="00B01687" w:rsidRDefault="00CA2DE4">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sidRPr="0011212C">
        <w:rPr>
          <w:rFonts w:eastAsia="Times New Roman" w:cs="Times New Roman"/>
          <w:szCs w:val="24"/>
        </w:rPr>
        <w:t xml:space="preserve">Ευχαριστούμε τον κ. </w:t>
      </w:r>
      <w:proofErr w:type="spellStart"/>
      <w:r w:rsidRPr="0011212C">
        <w:rPr>
          <w:rFonts w:eastAsia="Times New Roman" w:cs="Times New Roman"/>
          <w:szCs w:val="24"/>
        </w:rPr>
        <w:t>Μπαργιώτα</w:t>
      </w:r>
      <w:proofErr w:type="spellEnd"/>
      <w:r w:rsidRPr="0011212C">
        <w:rPr>
          <w:rFonts w:eastAsia="Times New Roman" w:cs="Times New Roman"/>
          <w:szCs w:val="24"/>
        </w:rPr>
        <w:t>.</w:t>
      </w:r>
    </w:p>
    <w:p w14:paraId="5F41C8E0" w14:textId="77777777" w:rsidR="00B01687" w:rsidRDefault="00CA2DE4">
      <w:pPr>
        <w:spacing w:line="600" w:lineRule="auto"/>
        <w:ind w:firstLine="720"/>
        <w:jc w:val="both"/>
        <w:rPr>
          <w:rFonts w:eastAsia="Times New Roman" w:cs="Times New Roman"/>
          <w:b/>
          <w:szCs w:val="24"/>
        </w:rPr>
      </w:pPr>
      <w:r>
        <w:rPr>
          <w:rFonts w:eastAsia="Times New Roman" w:cs="Times New Roman"/>
        </w:rPr>
        <w:t>Κυρίες και κύριοι συνάδελφοι, έχω την τιμή να ανακοινώσω στο Σώμα ότι τη συνεδρίασή μας παρα</w:t>
      </w:r>
      <w:r>
        <w:rPr>
          <w:rFonts w:eastAsia="Times New Roman" w:cs="Times New Roman"/>
        </w:rPr>
        <w:t xml:space="preserve">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τέσσερις μαθήτριες και μαθητές και </w:t>
      </w:r>
      <w:r>
        <w:rPr>
          <w:rFonts w:eastAsia="Times New Roman" w:cs="Times New Roman"/>
        </w:rPr>
        <w:lastRenderedPageBreak/>
        <w:t>τρεις εκπαιδευτικοί συνοδοί τους από το 2</w:t>
      </w:r>
      <w:r w:rsidRPr="00D44B79">
        <w:rPr>
          <w:rFonts w:eastAsia="Times New Roman" w:cs="Times New Roman"/>
          <w:vertAlign w:val="superscript"/>
        </w:rPr>
        <w:t>ο</w:t>
      </w:r>
      <w:r>
        <w:rPr>
          <w:rFonts w:eastAsia="Times New Roman" w:cs="Times New Roman"/>
        </w:rPr>
        <w:t xml:space="preserve"> Γενικό Λύκειο Τρίπολης</w:t>
      </w:r>
      <w:r>
        <w:rPr>
          <w:rFonts w:eastAsia="Times New Roman" w:cs="Times New Roman"/>
        </w:rPr>
        <w:t xml:space="preserve">. </w:t>
      </w:r>
    </w:p>
    <w:p w14:paraId="5F41C8E1" w14:textId="77777777" w:rsidR="00B01687" w:rsidRDefault="00CA2DE4">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F41C8E2" w14:textId="77777777" w:rsidR="00B01687" w:rsidRDefault="00CA2DE4">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F41C8E3" w14:textId="77777777" w:rsidR="00B01687" w:rsidRDefault="00CA2DE4">
      <w:pPr>
        <w:spacing w:line="600" w:lineRule="auto"/>
        <w:ind w:firstLine="720"/>
        <w:jc w:val="both"/>
        <w:rPr>
          <w:rFonts w:eastAsia="Times New Roman"/>
          <w:szCs w:val="24"/>
        </w:rPr>
      </w:pPr>
      <w:r w:rsidRPr="0032295E">
        <w:rPr>
          <w:rFonts w:eastAsia="Times New Roman"/>
          <w:szCs w:val="24"/>
        </w:rPr>
        <w:t>Θα ήθελα απλ</w:t>
      </w:r>
      <w:r>
        <w:rPr>
          <w:rFonts w:eastAsia="Times New Roman"/>
          <w:szCs w:val="24"/>
        </w:rPr>
        <w:t>ώς</w:t>
      </w:r>
      <w:r>
        <w:rPr>
          <w:rFonts w:eastAsia="Times New Roman"/>
          <w:szCs w:val="24"/>
        </w:rPr>
        <w:t>,</w:t>
      </w:r>
      <w:r w:rsidRPr="0032295E">
        <w:rPr>
          <w:rFonts w:eastAsia="Times New Roman"/>
          <w:szCs w:val="24"/>
        </w:rPr>
        <w:t xml:space="preserve"> να σας πω ότι παρακολουθείτε τη διαδικασία των επικαίρων ερωτήσεων</w:t>
      </w:r>
      <w:r>
        <w:rPr>
          <w:rFonts w:eastAsia="Times New Roman"/>
          <w:szCs w:val="24"/>
        </w:rPr>
        <w:t>,</w:t>
      </w:r>
      <w:r w:rsidRPr="0032295E">
        <w:rPr>
          <w:rFonts w:eastAsia="Times New Roman"/>
          <w:szCs w:val="24"/>
        </w:rPr>
        <w:t xml:space="preserve"> όπου ο Βουλευτής ασκεί το δικαίωμά του</w:t>
      </w:r>
      <w:r>
        <w:rPr>
          <w:rFonts w:eastAsia="Times New Roman"/>
          <w:szCs w:val="24"/>
        </w:rPr>
        <w:t xml:space="preserve"> </w:t>
      </w:r>
      <w:r w:rsidRPr="0032295E">
        <w:rPr>
          <w:rFonts w:eastAsia="Times New Roman"/>
          <w:szCs w:val="24"/>
        </w:rPr>
        <w:t xml:space="preserve">να ρωτήσει τον </w:t>
      </w:r>
      <w:r>
        <w:rPr>
          <w:rFonts w:eastAsia="Times New Roman"/>
          <w:szCs w:val="24"/>
        </w:rPr>
        <w:t xml:space="preserve">εκάστοτε </w:t>
      </w:r>
      <w:r w:rsidRPr="0032295E">
        <w:rPr>
          <w:rFonts w:eastAsia="Times New Roman"/>
          <w:szCs w:val="24"/>
        </w:rPr>
        <w:t>αρμόδιο Υπουργό για κάποιο θέ</w:t>
      </w:r>
      <w:r w:rsidRPr="0032295E">
        <w:rPr>
          <w:rFonts w:eastAsia="Times New Roman"/>
          <w:szCs w:val="24"/>
        </w:rPr>
        <w:t>μα της επικαιρότητας και γίν</w:t>
      </w:r>
      <w:r>
        <w:rPr>
          <w:rFonts w:eastAsia="Times New Roman"/>
          <w:szCs w:val="24"/>
        </w:rPr>
        <w:t xml:space="preserve">εται αυτή η διαδικασία των </w:t>
      </w:r>
      <w:proofErr w:type="spellStart"/>
      <w:r>
        <w:rPr>
          <w:rFonts w:eastAsia="Times New Roman"/>
          <w:szCs w:val="24"/>
        </w:rPr>
        <w:t>ερωτ</w:t>
      </w:r>
      <w:r w:rsidRPr="0032295E">
        <w:rPr>
          <w:rFonts w:eastAsia="Times New Roman"/>
          <w:szCs w:val="24"/>
        </w:rPr>
        <w:t>απαντ</w:t>
      </w:r>
      <w:r>
        <w:rPr>
          <w:rFonts w:eastAsia="Times New Roman"/>
          <w:szCs w:val="24"/>
        </w:rPr>
        <w:t>ήσεων</w:t>
      </w:r>
      <w:proofErr w:type="spellEnd"/>
      <w:r>
        <w:rPr>
          <w:rFonts w:eastAsia="Times New Roman"/>
          <w:szCs w:val="24"/>
        </w:rPr>
        <w:t xml:space="preserve"> και γι’</w:t>
      </w:r>
      <w:r w:rsidRPr="0032295E">
        <w:rPr>
          <w:rFonts w:eastAsia="Times New Roman"/>
          <w:szCs w:val="24"/>
        </w:rPr>
        <w:t xml:space="preserve"> αυτό</w:t>
      </w:r>
      <w:r>
        <w:rPr>
          <w:rFonts w:eastAsia="Times New Roman"/>
          <w:szCs w:val="24"/>
        </w:rPr>
        <w:t>ν</w:t>
      </w:r>
      <w:r w:rsidRPr="0032295E">
        <w:rPr>
          <w:rFonts w:eastAsia="Times New Roman"/>
          <w:szCs w:val="24"/>
        </w:rPr>
        <w:t xml:space="preserve"> τον λόγο βλέπετε να είναι λίγα μέλη στην Ολομέλεια.</w:t>
      </w:r>
    </w:p>
    <w:p w14:paraId="5F41C8E4" w14:textId="77777777" w:rsidR="00B01687" w:rsidRDefault="00CA2DE4">
      <w:pPr>
        <w:spacing w:line="600" w:lineRule="auto"/>
        <w:ind w:firstLine="720"/>
        <w:jc w:val="both"/>
        <w:rPr>
          <w:rFonts w:eastAsia="Times New Roman"/>
          <w:szCs w:val="24"/>
        </w:rPr>
      </w:pPr>
      <w:r w:rsidRPr="0032295E">
        <w:rPr>
          <w:rFonts w:eastAsia="Times New Roman"/>
          <w:szCs w:val="24"/>
        </w:rPr>
        <w:t>Κύριε Υπουργέ, έχετε τον λόγο για τρία λεπτά για τη δευτερολογία σας.</w:t>
      </w:r>
    </w:p>
    <w:p w14:paraId="5F41C8E5" w14:textId="77777777" w:rsidR="00B01687" w:rsidRDefault="00CA2DE4">
      <w:pPr>
        <w:spacing w:line="600" w:lineRule="auto"/>
        <w:ind w:firstLine="720"/>
        <w:jc w:val="both"/>
        <w:rPr>
          <w:rFonts w:eastAsia="Times New Roman"/>
          <w:szCs w:val="24"/>
        </w:rPr>
      </w:pPr>
      <w:r w:rsidRPr="003B0FDF">
        <w:rPr>
          <w:rFonts w:eastAsia="Times New Roman"/>
          <w:b/>
          <w:szCs w:val="24"/>
        </w:rPr>
        <w:t>ΑΝΔΡΕΑΣ ΞΑΝΘΟΣ (Υπουργός Υγείας):</w:t>
      </w:r>
      <w:r w:rsidRPr="0032295E">
        <w:rPr>
          <w:rFonts w:eastAsia="Times New Roman"/>
          <w:szCs w:val="24"/>
        </w:rPr>
        <w:t xml:space="preserve"> Συμφωνούμε απολύτως για την αναγκαιότητα. Δεν υπάρχει κανένα πρόβλημα αμφιταλάντευσης</w:t>
      </w:r>
      <w:r>
        <w:rPr>
          <w:rFonts w:eastAsia="Times New Roman"/>
          <w:szCs w:val="24"/>
        </w:rPr>
        <w:t>. Υ</w:t>
      </w:r>
      <w:r w:rsidRPr="0032295E">
        <w:rPr>
          <w:rFonts w:eastAsia="Times New Roman"/>
          <w:szCs w:val="24"/>
        </w:rPr>
        <w:t>πάρχει ισχυρή πολιτική βούληση να χρησιμοποιήσουμε στα πλαίσια της συνολικής παρέμβασης</w:t>
      </w:r>
      <w:r>
        <w:rPr>
          <w:rFonts w:eastAsia="Times New Roman"/>
          <w:szCs w:val="24"/>
        </w:rPr>
        <w:t>,</w:t>
      </w:r>
      <w:r w:rsidRPr="0032295E">
        <w:rPr>
          <w:rFonts w:eastAsia="Times New Roman"/>
          <w:szCs w:val="24"/>
        </w:rPr>
        <w:t xml:space="preserve"> της ολιστικής παρέμβασης</w:t>
      </w:r>
      <w:r>
        <w:rPr>
          <w:rFonts w:eastAsia="Times New Roman"/>
          <w:szCs w:val="24"/>
        </w:rPr>
        <w:t>,</w:t>
      </w:r>
      <w:r>
        <w:rPr>
          <w:rFonts w:eastAsia="Times New Roman"/>
          <w:szCs w:val="24"/>
        </w:rPr>
        <w:t xml:space="preserve"> που είπα πριν,</w:t>
      </w:r>
      <w:r w:rsidRPr="0032295E">
        <w:rPr>
          <w:rFonts w:eastAsia="Times New Roman"/>
          <w:szCs w:val="24"/>
        </w:rPr>
        <w:t xml:space="preserve"> και αυτό το εργαλείο. Να </w:t>
      </w:r>
      <w:r w:rsidRPr="0032295E">
        <w:rPr>
          <w:rFonts w:eastAsia="Times New Roman"/>
          <w:szCs w:val="24"/>
        </w:rPr>
        <w:lastRenderedPageBreak/>
        <w:t>ξεκαθαρίσουμ</w:t>
      </w:r>
      <w:r w:rsidRPr="0032295E">
        <w:rPr>
          <w:rFonts w:eastAsia="Times New Roman"/>
          <w:szCs w:val="24"/>
        </w:rPr>
        <w:t xml:space="preserve">ε, όμως, ότι δεν είναι πανάκεια. </w:t>
      </w:r>
      <w:r>
        <w:rPr>
          <w:rFonts w:eastAsia="Times New Roman"/>
          <w:szCs w:val="24"/>
        </w:rPr>
        <w:t>Προβλήματα</w:t>
      </w:r>
      <w:r w:rsidRPr="003B0FDF">
        <w:rPr>
          <w:rFonts w:eastAsia="Times New Roman"/>
          <w:szCs w:val="24"/>
        </w:rPr>
        <w:t xml:space="preserve"> </w:t>
      </w:r>
      <w:r>
        <w:rPr>
          <w:rFonts w:eastAsia="Times New Roman"/>
          <w:szCs w:val="24"/>
        </w:rPr>
        <w:t>αυτού του τύπου</w:t>
      </w:r>
      <w:r w:rsidRPr="0032295E">
        <w:rPr>
          <w:rFonts w:eastAsia="Times New Roman"/>
          <w:szCs w:val="24"/>
        </w:rPr>
        <w:t xml:space="preserve"> υπάρχουν σε όλες τις μεγάλες μητροπόλεις της </w:t>
      </w:r>
      <w:r>
        <w:rPr>
          <w:rFonts w:eastAsia="Times New Roman"/>
          <w:szCs w:val="24"/>
        </w:rPr>
        <w:t>δ</w:t>
      </w:r>
      <w:r w:rsidRPr="0032295E">
        <w:rPr>
          <w:rFonts w:eastAsia="Times New Roman"/>
          <w:szCs w:val="24"/>
        </w:rPr>
        <w:t>ύσης αυτήν την περίοδο. Δεν αντιμετωπίζονται πάντα με έναν τρόπο</w:t>
      </w:r>
      <w:r>
        <w:rPr>
          <w:rFonts w:eastAsia="Times New Roman"/>
          <w:szCs w:val="24"/>
        </w:rPr>
        <w:t>, χ</w:t>
      </w:r>
      <w:r w:rsidRPr="0032295E">
        <w:rPr>
          <w:rFonts w:eastAsia="Times New Roman"/>
          <w:szCs w:val="24"/>
        </w:rPr>
        <w:t>ρειάζεται συνδυασμός μέτρων</w:t>
      </w:r>
      <w:r>
        <w:rPr>
          <w:rFonts w:eastAsia="Times New Roman"/>
          <w:szCs w:val="24"/>
        </w:rPr>
        <w:t>.</w:t>
      </w:r>
    </w:p>
    <w:p w14:paraId="5F41C8E6" w14:textId="77777777" w:rsidR="00B01687" w:rsidRDefault="00CA2DE4">
      <w:pPr>
        <w:spacing w:line="600" w:lineRule="auto"/>
        <w:ind w:firstLine="720"/>
        <w:jc w:val="both"/>
        <w:rPr>
          <w:rFonts w:eastAsia="Times New Roman"/>
          <w:szCs w:val="24"/>
        </w:rPr>
      </w:pPr>
      <w:r>
        <w:rPr>
          <w:rFonts w:eastAsia="Times New Roman"/>
          <w:szCs w:val="24"/>
        </w:rPr>
        <w:t>Α</w:t>
      </w:r>
      <w:r w:rsidRPr="0032295E">
        <w:rPr>
          <w:rFonts w:eastAsia="Times New Roman"/>
          <w:szCs w:val="24"/>
        </w:rPr>
        <w:t xml:space="preserve">υτήν </w:t>
      </w:r>
      <w:r>
        <w:rPr>
          <w:rFonts w:eastAsia="Times New Roman"/>
          <w:szCs w:val="24"/>
        </w:rPr>
        <w:t>τ</w:t>
      </w:r>
      <w:r w:rsidRPr="0032295E">
        <w:rPr>
          <w:rFonts w:eastAsia="Times New Roman"/>
          <w:szCs w:val="24"/>
        </w:rPr>
        <w:t>ην περίοδο</w:t>
      </w:r>
      <w:r>
        <w:rPr>
          <w:rFonts w:eastAsia="Times New Roman"/>
          <w:szCs w:val="24"/>
        </w:rPr>
        <w:t>,</w:t>
      </w:r>
      <w:r w:rsidRPr="0032295E">
        <w:rPr>
          <w:rFonts w:eastAsia="Times New Roman"/>
          <w:szCs w:val="24"/>
        </w:rPr>
        <w:t xml:space="preserve"> αυτό το οποίο κάνουμε είναι ότι υπά</w:t>
      </w:r>
      <w:r w:rsidRPr="0032295E">
        <w:rPr>
          <w:rFonts w:eastAsia="Times New Roman"/>
          <w:szCs w:val="24"/>
        </w:rPr>
        <w:t>ρχει</w:t>
      </w:r>
      <w:r>
        <w:rPr>
          <w:rFonts w:eastAsia="Times New Roman"/>
          <w:szCs w:val="24"/>
        </w:rPr>
        <w:t>,</w:t>
      </w:r>
      <w:r w:rsidRPr="0032295E">
        <w:rPr>
          <w:rFonts w:eastAsia="Times New Roman"/>
          <w:szCs w:val="24"/>
        </w:rPr>
        <w:t xml:space="preserve"> </w:t>
      </w:r>
      <w:proofErr w:type="spellStart"/>
      <w:r w:rsidRPr="0032295E">
        <w:rPr>
          <w:rFonts w:eastAsia="Times New Roman"/>
          <w:szCs w:val="24"/>
        </w:rPr>
        <w:t>κατ</w:t>
      </w:r>
      <w:r>
        <w:rPr>
          <w:rFonts w:eastAsia="Times New Roman"/>
          <w:szCs w:val="24"/>
        </w:rPr>
        <w:t>’</w:t>
      </w:r>
      <w:r w:rsidRPr="0032295E">
        <w:rPr>
          <w:rFonts w:eastAsia="Times New Roman"/>
          <w:szCs w:val="24"/>
        </w:rPr>
        <w:t>αρχήν</w:t>
      </w:r>
      <w:proofErr w:type="spellEnd"/>
      <w:r>
        <w:rPr>
          <w:rFonts w:eastAsia="Times New Roman"/>
          <w:szCs w:val="24"/>
        </w:rPr>
        <w:t>,</w:t>
      </w:r>
      <w:r w:rsidRPr="0032295E">
        <w:rPr>
          <w:rFonts w:eastAsia="Times New Roman"/>
          <w:szCs w:val="24"/>
        </w:rPr>
        <w:t xml:space="preserve"> </w:t>
      </w:r>
      <w:r>
        <w:rPr>
          <w:rFonts w:eastAsia="Times New Roman"/>
          <w:szCs w:val="24"/>
        </w:rPr>
        <w:t xml:space="preserve">μια προγραμματική </w:t>
      </w:r>
      <w:r w:rsidRPr="0032295E">
        <w:rPr>
          <w:rFonts w:eastAsia="Times New Roman"/>
          <w:szCs w:val="24"/>
        </w:rPr>
        <w:t>σύμβαση, η οποία είναι σε ισχύ</w:t>
      </w:r>
      <w:r>
        <w:rPr>
          <w:rFonts w:eastAsia="Times New Roman"/>
          <w:szCs w:val="24"/>
        </w:rPr>
        <w:t>,</w:t>
      </w:r>
      <w:r w:rsidRPr="0032295E">
        <w:rPr>
          <w:rFonts w:eastAsia="Times New Roman"/>
          <w:szCs w:val="24"/>
        </w:rPr>
        <w:t xml:space="preserve"> μεταξύ της </w:t>
      </w:r>
      <w:r>
        <w:rPr>
          <w:rFonts w:eastAsia="Times New Roman"/>
          <w:szCs w:val="24"/>
        </w:rPr>
        <w:t>Π</w:t>
      </w:r>
      <w:r w:rsidRPr="0032295E">
        <w:rPr>
          <w:rFonts w:eastAsia="Times New Roman"/>
          <w:szCs w:val="24"/>
        </w:rPr>
        <w:t>εριφέρειας Αττικής, του Δήμου Αθηναίων, του ΚΕΘΕΑ και του ΟΚΑΝΑ</w:t>
      </w:r>
      <w:r>
        <w:rPr>
          <w:rFonts w:eastAsia="Times New Roman"/>
          <w:szCs w:val="24"/>
        </w:rPr>
        <w:t>.</w:t>
      </w:r>
      <w:r w:rsidRPr="0032295E">
        <w:rPr>
          <w:rFonts w:eastAsia="Times New Roman"/>
          <w:szCs w:val="24"/>
        </w:rPr>
        <w:t xml:space="preserve"> Είναι ένα πρόγραμμα αξίας 800.000 ευρώ. Δημιουργείται ένα δίκτυο άμεσης παρέμβασης σε χρήστες ουσιών στο κέντρο </w:t>
      </w:r>
      <w:r w:rsidRPr="0032295E">
        <w:rPr>
          <w:rFonts w:eastAsia="Times New Roman"/>
          <w:szCs w:val="24"/>
        </w:rPr>
        <w:t>της Αθήνας. Ήδη στις 15 Οκτωβρίου</w:t>
      </w:r>
      <w:r>
        <w:rPr>
          <w:rFonts w:eastAsia="Times New Roman"/>
          <w:szCs w:val="24"/>
        </w:rPr>
        <w:t>,</w:t>
      </w:r>
      <w:r w:rsidRPr="0032295E">
        <w:rPr>
          <w:rFonts w:eastAsia="Times New Roman"/>
          <w:szCs w:val="24"/>
        </w:rPr>
        <w:t xml:space="preserve"> ξεκίνησε η εκπαίδευση του προσωπικού</w:t>
      </w:r>
      <w:r>
        <w:rPr>
          <w:rFonts w:eastAsia="Times New Roman"/>
          <w:szCs w:val="24"/>
        </w:rPr>
        <w:t>,</w:t>
      </w:r>
      <w:r w:rsidRPr="0032295E">
        <w:rPr>
          <w:rFonts w:eastAsia="Times New Roman"/>
          <w:szCs w:val="24"/>
        </w:rPr>
        <w:t xml:space="preserve"> που έχει προσληφθεί</w:t>
      </w:r>
      <w:r>
        <w:rPr>
          <w:rFonts w:eastAsia="Times New Roman"/>
          <w:szCs w:val="24"/>
        </w:rPr>
        <w:t>,</w:t>
      </w:r>
      <w:r w:rsidRPr="0032295E">
        <w:rPr>
          <w:rFonts w:eastAsia="Times New Roman"/>
          <w:szCs w:val="24"/>
        </w:rPr>
        <w:t xml:space="preserve"> δεκατέσσερα άτομα, επτά από τον ΟΚΑΝΑ και επτά από το ΚΕΘΕΑ</w:t>
      </w:r>
      <w:r>
        <w:rPr>
          <w:rFonts w:eastAsia="Times New Roman"/>
          <w:szCs w:val="24"/>
        </w:rPr>
        <w:t>.</w:t>
      </w:r>
      <w:r w:rsidRPr="0032295E">
        <w:rPr>
          <w:rFonts w:eastAsia="Times New Roman"/>
          <w:szCs w:val="24"/>
        </w:rPr>
        <w:t xml:space="preserve"> Εκπαιδεύονται και θα είναι γρήγορα στο</w:t>
      </w:r>
      <w:r>
        <w:rPr>
          <w:rFonts w:eastAsia="Times New Roman"/>
          <w:szCs w:val="24"/>
        </w:rPr>
        <w:t>ν</w:t>
      </w:r>
      <w:r w:rsidRPr="0032295E">
        <w:rPr>
          <w:rFonts w:eastAsia="Times New Roman"/>
          <w:szCs w:val="24"/>
        </w:rPr>
        <w:t xml:space="preserve"> </w:t>
      </w:r>
      <w:r>
        <w:rPr>
          <w:rFonts w:eastAsia="Times New Roman"/>
          <w:szCs w:val="24"/>
        </w:rPr>
        <w:t>δρόμο</w:t>
      </w:r>
      <w:r>
        <w:rPr>
          <w:rFonts w:eastAsia="Times New Roman"/>
          <w:szCs w:val="24"/>
        </w:rPr>
        <w:t>,</w:t>
      </w:r>
      <w:r w:rsidRPr="0032295E">
        <w:rPr>
          <w:rFonts w:eastAsia="Times New Roman"/>
          <w:szCs w:val="24"/>
        </w:rPr>
        <w:t xml:space="preserve"> για παρεμβάσεις μείωσης της βλάβης</w:t>
      </w:r>
      <w:r>
        <w:rPr>
          <w:rFonts w:eastAsia="Times New Roman"/>
          <w:szCs w:val="24"/>
        </w:rPr>
        <w:t>.</w:t>
      </w:r>
    </w:p>
    <w:p w14:paraId="5F41C8E7" w14:textId="77777777" w:rsidR="00B01687" w:rsidRDefault="00CA2DE4">
      <w:pPr>
        <w:spacing w:line="600" w:lineRule="auto"/>
        <w:ind w:firstLine="720"/>
        <w:jc w:val="both"/>
        <w:rPr>
          <w:rFonts w:eastAsia="Times New Roman"/>
          <w:szCs w:val="24"/>
        </w:rPr>
      </w:pPr>
      <w:r>
        <w:rPr>
          <w:rFonts w:eastAsia="Times New Roman"/>
          <w:szCs w:val="24"/>
        </w:rPr>
        <w:t>Υ</w:t>
      </w:r>
      <w:r w:rsidRPr="0032295E">
        <w:rPr>
          <w:rFonts w:eastAsia="Times New Roman"/>
          <w:szCs w:val="24"/>
        </w:rPr>
        <w:t>πάρχει και ένα πο</w:t>
      </w:r>
      <w:r w:rsidRPr="0032295E">
        <w:rPr>
          <w:rFonts w:eastAsia="Times New Roman"/>
          <w:szCs w:val="24"/>
        </w:rPr>
        <w:t>λύ σημαντικό κονδύλι 6,5 εκατομμυρίων ευρώ</w:t>
      </w:r>
      <w:r>
        <w:rPr>
          <w:rFonts w:eastAsia="Times New Roman"/>
          <w:szCs w:val="24"/>
        </w:rPr>
        <w:t>,</w:t>
      </w:r>
      <w:r w:rsidRPr="0032295E">
        <w:rPr>
          <w:rFonts w:eastAsia="Times New Roman"/>
          <w:szCs w:val="24"/>
        </w:rPr>
        <w:t xml:space="preserve"> το οποίο έχει μπει στο ΠΕΠ της Αττικής, με το οποίο θα χρηματοδοτηθεί το δεύτερο δημόσιο κέντρο αποτοξίνωσης στη χώρα</w:t>
      </w:r>
      <w:r>
        <w:rPr>
          <w:rFonts w:eastAsia="Times New Roman"/>
          <w:szCs w:val="24"/>
        </w:rPr>
        <w:t>. Υπ</w:t>
      </w:r>
      <w:r w:rsidRPr="0032295E">
        <w:rPr>
          <w:rFonts w:eastAsia="Times New Roman"/>
          <w:szCs w:val="24"/>
        </w:rPr>
        <w:t xml:space="preserve">άρχει ένα μόνο </w:t>
      </w:r>
      <w:proofErr w:type="spellStart"/>
      <w:r w:rsidRPr="0032295E">
        <w:rPr>
          <w:rFonts w:eastAsia="Times New Roman"/>
          <w:szCs w:val="24"/>
        </w:rPr>
        <w:t>detox</w:t>
      </w:r>
      <w:proofErr w:type="spellEnd"/>
      <w:r w:rsidRPr="0032295E">
        <w:rPr>
          <w:rFonts w:eastAsia="Times New Roman"/>
          <w:szCs w:val="24"/>
        </w:rPr>
        <w:t xml:space="preserve"> στη Θεσσαλον</w:t>
      </w:r>
      <w:r>
        <w:rPr>
          <w:rFonts w:eastAsia="Times New Roman"/>
          <w:szCs w:val="24"/>
        </w:rPr>
        <w:t xml:space="preserve">ίκη, στο ΨΝΘ. Θα γίνει το δεύτερο εδώ </w:t>
      </w:r>
      <w:r w:rsidRPr="0032295E">
        <w:rPr>
          <w:rFonts w:eastAsia="Times New Roman"/>
          <w:szCs w:val="24"/>
        </w:rPr>
        <w:t>και το τρίτο θα είνα</w:t>
      </w:r>
      <w:r w:rsidRPr="0032295E">
        <w:rPr>
          <w:rFonts w:eastAsia="Times New Roman"/>
          <w:szCs w:val="24"/>
        </w:rPr>
        <w:t>ι στα Γιάννενα.</w:t>
      </w:r>
    </w:p>
    <w:p w14:paraId="5F41C8E8" w14:textId="77777777" w:rsidR="00B01687" w:rsidRDefault="00CA2DE4">
      <w:pPr>
        <w:spacing w:line="600" w:lineRule="auto"/>
        <w:ind w:firstLine="720"/>
        <w:jc w:val="both"/>
        <w:rPr>
          <w:rFonts w:eastAsia="Times New Roman"/>
          <w:szCs w:val="24"/>
        </w:rPr>
      </w:pPr>
      <w:r w:rsidRPr="0032295E">
        <w:rPr>
          <w:rFonts w:eastAsia="Times New Roman"/>
          <w:szCs w:val="24"/>
        </w:rPr>
        <w:lastRenderedPageBreak/>
        <w:t>Θα υπάρξει κέντρο ημέρας για την καθημερινή φροντίδα ανθρώπων</w:t>
      </w:r>
      <w:r>
        <w:rPr>
          <w:rFonts w:eastAsia="Times New Roman"/>
          <w:szCs w:val="24"/>
        </w:rPr>
        <w:t>,</w:t>
      </w:r>
      <w:r w:rsidRPr="0032295E">
        <w:rPr>
          <w:rFonts w:eastAsia="Times New Roman"/>
          <w:szCs w:val="24"/>
        </w:rPr>
        <w:t xml:space="preserve"> που είναι </w:t>
      </w:r>
      <w:r>
        <w:rPr>
          <w:rFonts w:eastAsia="Times New Roman"/>
          <w:szCs w:val="24"/>
        </w:rPr>
        <w:t>προβληματικοί</w:t>
      </w:r>
      <w:r w:rsidRPr="0032295E">
        <w:rPr>
          <w:rFonts w:eastAsia="Times New Roman"/>
          <w:szCs w:val="24"/>
        </w:rPr>
        <w:t xml:space="preserve"> χρήστες. Θα υπάρξει ξενώνας αστέγων </w:t>
      </w:r>
      <w:proofErr w:type="spellStart"/>
      <w:r w:rsidRPr="0032295E">
        <w:rPr>
          <w:rFonts w:eastAsia="Times New Roman"/>
          <w:szCs w:val="24"/>
        </w:rPr>
        <w:t>τοξικοεξαρτημένων</w:t>
      </w:r>
      <w:proofErr w:type="spellEnd"/>
      <w:r w:rsidRPr="0032295E">
        <w:rPr>
          <w:rFonts w:eastAsia="Times New Roman"/>
          <w:szCs w:val="24"/>
        </w:rPr>
        <w:t xml:space="preserve"> και θα υπάρξουν και κινητές μονάδες</w:t>
      </w:r>
      <w:r>
        <w:rPr>
          <w:rFonts w:eastAsia="Times New Roman"/>
          <w:szCs w:val="24"/>
        </w:rPr>
        <w:t>,</w:t>
      </w:r>
      <w:r w:rsidRPr="0032295E">
        <w:rPr>
          <w:rFonts w:eastAsia="Times New Roman"/>
          <w:szCs w:val="24"/>
        </w:rPr>
        <w:t xml:space="preserve"> οι οποίες θα είναι σε διάφορα </w:t>
      </w:r>
      <w:r>
        <w:rPr>
          <w:rFonts w:eastAsia="Times New Roman"/>
          <w:szCs w:val="24"/>
        </w:rPr>
        <w:t>σημεία διε</w:t>
      </w:r>
      <w:r w:rsidRPr="0032295E">
        <w:rPr>
          <w:rFonts w:eastAsia="Times New Roman"/>
          <w:szCs w:val="24"/>
        </w:rPr>
        <w:t xml:space="preserve">σπαρμένες στο </w:t>
      </w:r>
      <w:r>
        <w:rPr>
          <w:rFonts w:eastAsia="Times New Roman"/>
          <w:szCs w:val="24"/>
        </w:rPr>
        <w:t>Λ</w:t>
      </w:r>
      <w:r w:rsidRPr="0032295E">
        <w:rPr>
          <w:rFonts w:eastAsia="Times New Roman"/>
          <w:szCs w:val="24"/>
        </w:rPr>
        <w:t>εκανοπέ</w:t>
      </w:r>
      <w:r w:rsidRPr="0032295E">
        <w:rPr>
          <w:rFonts w:eastAsia="Times New Roman"/>
          <w:szCs w:val="24"/>
        </w:rPr>
        <w:t>διο</w:t>
      </w:r>
      <w:r>
        <w:rPr>
          <w:rFonts w:eastAsia="Times New Roman"/>
          <w:szCs w:val="24"/>
        </w:rPr>
        <w:t>,</w:t>
      </w:r>
      <w:r w:rsidRPr="0032295E">
        <w:rPr>
          <w:rFonts w:eastAsia="Times New Roman"/>
          <w:szCs w:val="24"/>
        </w:rPr>
        <w:t xml:space="preserve"> για να προσφέρουν έγκαιρη παρέμβαση.</w:t>
      </w:r>
    </w:p>
    <w:p w14:paraId="5F41C8E9" w14:textId="77777777" w:rsidR="00B01687" w:rsidRDefault="00CA2DE4">
      <w:pPr>
        <w:spacing w:line="600" w:lineRule="auto"/>
        <w:ind w:firstLine="720"/>
        <w:jc w:val="both"/>
        <w:rPr>
          <w:rFonts w:eastAsia="Times New Roman" w:cs="Times New Roman"/>
        </w:rPr>
      </w:pPr>
      <w:r w:rsidRPr="0032295E">
        <w:rPr>
          <w:rFonts w:eastAsia="Times New Roman"/>
          <w:szCs w:val="24"/>
        </w:rPr>
        <w:t>Η μείωση της βλάβης είναι κρίσιμο ζήτημα. Έχουμε μείωση των θανάτων από υπερβολική δοσολογία και έχουμε δραμ</w:t>
      </w:r>
      <w:r>
        <w:rPr>
          <w:rFonts w:eastAsia="Times New Roman" w:cs="Times New Roman"/>
        </w:rPr>
        <w:t xml:space="preserve">ατική μείωση των κινδύνων μολύνσεων από μεταδοτικά νοσήματα </w:t>
      </w:r>
      <w:r>
        <w:rPr>
          <w:rFonts w:eastAsia="Times New Roman" w:cs="Times New Roman"/>
          <w:lang w:val="en-US"/>
        </w:rPr>
        <w:t>HIV</w:t>
      </w:r>
      <w:r>
        <w:rPr>
          <w:rFonts w:eastAsia="Times New Roman" w:cs="Times New Roman"/>
        </w:rPr>
        <w:t xml:space="preserve">, ηπατίτιδα </w:t>
      </w:r>
      <w:r>
        <w:rPr>
          <w:rFonts w:eastAsia="Times New Roman" w:cs="Times New Roman"/>
          <w:lang w:val="en-US"/>
        </w:rPr>
        <w:t>C</w:t>
      </w:r>
      <w:r>
        <w:rPr>
          <w:rFonts w:eastAsia="Times New Roman" w:cs="Times New Roman"/>
        </w:rPr>
        <w:t xml:space="preserve"> κλπ.</w:t>
      </w:r>
    </w:p>
    <w:p w14:paraId="5F41C8EA" w14:textId="77777777" w:rsidR="00B01687" w:rsidRDefault="00CA2DE4">
      <w:pPr>
        <w:spacing w:line="600" w:lineRule="auto"/>
        <w:ind w:firstLine="720"/>
        <w:jc w:val="both"/>
        <w:rPr>
          <w:rFonts w:eastAsia="Times New Roman"/>
          <w:szCs w:val="24"/>
        </w:rPr>
      </w:pPr>
      <w:r>
        <w:rPr>
          <w:rFonts w:eastAsia="Times New Roman"/>
          <w:szCs w:val="24"/>
        </w:rPr>
        <w:t xml:space="preserve">Είναι γνωστά αυτά και </w:t>
      </w:r>
      <w:r>
        <w:rPr>
          <w:rFonts w:eastAsia="Times New Roman"/>
          <w:szCs w:val="24"/>
        </w:rPr>
        <w:t>νομίζω ότι υπάρχει απόλυτη συμφωνία. Είναι σημαντικό</w:t>
      </w:r>
      <w:r>
        <w:rPr>
          <w:rFonts w:eastAsia="Times New Roman"/>
          <w:szCs w:val="24"/>
        </w:rPr>
        <w:t>,</w:t>
      </w:r>
      <w:r>
        <w:rPr>
          <w:rFonts w:eastAsia="Times New Roman"/>
          <w:szCs w:val="24"/>
        </w:rPr>
        <w:t xml:space="preserve"> που βάζουμε την πρόνοια να υπάρξει ένα μητρώο καταγραφής και συστηματικής παρακολούθησης και φροντίδας αυτών των ανθρώπων, ακριβώς για να μην είναι ευάλωτοι σε μία αυστηρά και αποκλειστικά κατασταλτική </w:t>
      </w:r>
      <w:r>
        <w:rPr>
          <w:rFonts w:eastAsia="Times New Roman"/>
          <w:szCs w:val="24"/>
        </w:rPr>
        <w:t>λογική.</w:t>
      </w:r>
    </w:p>
    <w:p w14:paraId="5F41C8EB" w14:textId="77777777" w:rsidR="00B01687" w:rsidRDefault="00CA2DE4">
      <w:pPr>
        <w:spacing w:line="600" w:lineRule="auto"/>
        <w:ind w:firstLine="720"/>
        <w:jc w:val="both"/>
        <w:rPr>
          <w:rFonts w:eastAsia="Times New Roman"/>
          <w:szCs w:val="24"/>
        </w:rPr>
      </w:pPr>
      <w:r>
        <w:rPr>
          <w:rFonts w:eastAsia="Times New Roman"/>
          <w:szCs w:val="24"/>
        </w:rPr>
        <w:t>Ξαναλέω ότι το πεδίο των εξαρτήσεων είναι ένα πεδίο</w:t>
      </w:r>
      <w:r>
        <w:rPr>
          <w:rFonts w:eastAsia="Times New Roman"/>
          <w:szCs w:val="24"/>
        </w:rPr>
        <w:t>,</w:t>
      </w:r>
      <w:r>
        <w:rPr>
          <w:rFonts w:eastAsia="Times New Roman"/>
          <w:szCs w:val="24"/>
        </w:rPr>
        <w:t xml:space="preserve"> το οποίο θέλει πολύ σημαντική επένδυση</w:t>
      </w:r>
      <w:r>
        <w:rPr>
          <w:rFonts w:eastAsia="Times New Roman"/>
          <w:szCs w:val="24"/>
        </w:rPr>
        <w:t>,</w:t>
      </w:r>
      <w:r>
        <w:rPr>
          <w:rFonts w:eastAsia="Times New Roman"/>
          <w:szCs w:val="24"/>
        </w:rPr>
        <w:t xml:space="preserve"> σε ανθρώπινους πόρους κυρίως. Υπάρχει μια προσπάθεια αυτή την περίοδο συνεργιών ανάμεσα στους εμπλεκόμενους φορείς, τους εποπτευόμενους </w:t>
      </w:r>
      <w:r>
        <w:rPr>
          <w:rFonts w:eastAsia="Times New Roman"/>
          <w:szCs w:val="24"/>
        </w:rPr>
        <w:lastRenderedPageBreak/>
        <w:t>από το Υπουργείο Υγ</w:t>
      </w:r>
      <w:r>
        <w:rPr>
          <w:rFonts w:eastAsia="Times New Roman"/>
          <w:szCs w:val="24"/>
        </w:rPr>
        <w:t>είας. Θέλουμε αναβαθμισμένες δημόσιες πολιτικές για την αντιμετώπιση των εξαρτήσεων. Συγκροτούμε ένα πλαίσιο και θα ελέγξουμε τις ιδιωτικές δομές</w:t>
      </w:r>
      <w:r>
        <w:rPr>
          <w:rFonts w:eastAsia="Times New Roman"/>
          <w:szCs w:val="24"/>
        </w:rPr>
        <w:t>,</w:t>
      </w:r>
      <w:r>
        <w:rPr>
          <w:rFonts w:eastAsia="Times New Roman"/>
          <w:szCs w:val="24"/>
        </w:rPr>
        <w:t xml:space="preserve"> οι οποίες παρέχουν υπηρεσίες αντιμετώπισης των εξαρτήσεων, γιατί νομίζω ότι πρέπει να υπάρχουν στάνταρντ ποιό</w:t>
      </w:r>
      <w:r>
        <w:rPr>
          <w:rFonts w:eastAsia="Times New Roman"/>
          <w:szCs w:val="24"/>
        </w:rPr>
        <w:t xml:space="preserve">τητας και στον δημόσιο και στον ιδιωτικό τομέα. </w:t>
      </w:r>
    </w:p>
    <w:p w14:paraId="5F41C8EC" w14:textId="77777777" w:rsidR="00B01687" w:rsidRDefault="00CA2DE4">
      <w:pPr>
        <w:spacing w:line="600" w:lineRule="auto"/>
        <w:ind w:firstLine="720"/>
        <w:jc w:val="both"/>
        <w:rPr>
          <w:rFonts w:eastAsia="Times New Roman"/>
          <w:szCs w:val="24"/>
        </w:rPr>
      </w:pPr>
      <w:r>
        <w:rPr>
          <w:rFonts w:eastAsia="Times New Roman"/>
          <w:szCs w:val="24"/>
        </w:rPr>
        <w:t xml:space="preserve">Υπάρχει πρόνοια δημιουργίας ενός μηχανισμού αξιολόγησης των δομών αυτών και των υπηρεσιών τους </w:t>
      </w:r>
      <w:r>
        <w:rPr>
          <w:rFonts w:eastAsia="Times New Roman"/>
          <w:szCs w:val="24"/>
        </w:rPr>
        <w:t>-</w:t>
      </w:r>
      <w:r>
        <w:rPr>
          <w:rFonts w:eastAsia="Times New Roman"/>
          <w:szCs w:val="24"/>
        </w:rPr>
        <w:t>αυτό αφορά και τις δομές ψυχικής υγείας και τις δομές αντιμετώπισης των εξαρτήσεων</w:t>
      </w:r>
      <w:r>
        <w:rPr>
          <w:rFonts w:eastAsia="Times New Roman"/>
          <w:szCs w:val="24"/>
        </w:rPr>
        <w:t>-</w:t>
      </w:r>
      <w:r>
        <w:rPr>
          <w:rFonts w:eastAsia="Times New Roman"/>
          <w:szCs w:val="24"/>
        </w:rPr>
        <w:t xml:space="preserve"> ο οποίος είναι σε εξέλιξη κ</w:t>
      </w:r>
      <w:r>
        <w:rPr>
          <w:rFonts w:eastAsia="Times New Roman"/>
          <w:szCs w:val="24"/>
        </w:rPr>
        <w:t>αι με χρηματοδότηση ευρωπαϊκή. Γενικώς</w:t>
      </w:r>
      <w:r>
        <w:rPr>
          <w:rFonts w:eastAsia="Times New Roman"/>
          <w:szCs w:val="24"/>
        </w:rPr>
        <w:t>,</w:t>
      </w:r>
      <w:r>
        <w:rPr>
          <w:rFonts w:eastAsia="Times New Roman"/>
          <w:szCs w:val="24"/>
        </w:rPr>
        <w:t xml:space="preserve"> υπάρχει μια κουλτούρα δικτύωσης ανάμεσα στις δομές πρωτοβάθμιας φροντίδας, στις δομές ψυχικής υγείας, ιδιαίτερα πρωτοβάθμιου χαρακτήρα, τα </w:t>
      </w:r>
      <w:r>
        <w:rPr>
          <w:rFonts w:eastAsia="Times New Roman"/>
          <w:szCs w:val="24"/>
        </w:rPr>
        <w:t>κ</w:t>
      </w:r>
      <w:r>
        <w:rPr>
          <w:rFonts w:eastAsia="Times New Roman"/>
          <w:szCs w:val="24"/>
        </w:rPr>
        <w:t xml:space="preserve">έντρα </w:t>
      </w:r>
      <w:r>
        <w:rPr>
          <w:rFonts w:eastAsia="Times New Roman"/>
          <w:szCs w:val="24"/>
        </w:rPr>
        <w:t>ψ</w:t>
      </w:r>
      <w:r>
        <w:rPr>
          <w:rFonts w:eastAsia="Times New Roman"/>
          <w:szCs w:val="24"/>
        </w:rPr>
        <w:t xml:space="preserve">υχικής </w:t>
      </w:r>
      <w:r>
        <w:rPr>
          <w:rFonts w:eastAsia="Times New Roman"/>
          <w:szCs w:val="24"/>
        </w:rPr>
        <w:t>υ</w:t>
      </w:r>
      <w:r>
        <w:rPr>
          <w:rFonts w:eastAsia="Times New Roman"/>
          <w:szCs w:val="24"/>
        </w:rPr>
        <w:t>γείας δηλαδή, και στις δομές αντιμετώπισης των εξαρτήσεων, πά</w:t>
      </w:r>
      <w:r>
        <w:rPr>
          <w:rFonts w:eastAsia="Times New Roman"/>
          <w:szCs w:val="24"/>
        </w:rPr>
        <w:t>ντα σε συνεργασία με κοινωνικές δομές τις Αυτοδιοίκησης και του κράτους.</w:t>
      </w:r>
    </w:p>
    <w:p w14:paraId="5F41C8ED" w14:textId="77777777" w:rsidR="00B01687" w:rsidRDefault="00CA2DE4">
      <w:pPr>
        <w:spacing w:line="600" w:lineRule="auto"/>
        <w:ind w:firstLine="720"/>
        <w:jc w:val="both"/>
        <w:rPr>
          <w:rFonts w:eastAsia="Times New Roman"/>
          <w:szCs w:val="24"/>
        </w:rPr>
      </w:pPr>
      <w:r>
        <w:rPr>
          <w:rFonts w:eastAsia="Times New Roman"/>
          <w:szCs w:val="24"/>
        </w:rPr>
        <w:t>Μέσα από ένα τέτοιο ολοκληρωμένο πλαίσιο</w:t>
      </w:r>
      <w:r>
        <w:rPr>
          <w:rFonts w:eastAsia="Times New Roman"/>
          <w:szCs w:val="24"/>
        </w:rPr>
        <w:t>,</w:t>
      </w:r>
      <w:r>
        <w:rPr>
          <w:rFonts w:eastAsia="Times New Roman"/>
          <w:szCs w:val="24"/>
        </w:rPr>
        <w:t xml:space="preserve"> που παρέχει όχι μόνο μείωση της βλάβης, όχι μόνο ιατρική φροντίδα σε </w:t>
      </w:r>
      <w:r>
        <w:rPr>
          <w:rFonts w:eastAsia="Times New Roman"/>
          <w:szCs w:val="24"/>
        </w:rPr>
        <w:lastRenderedPageBreak/>
        <w:t>ανθρώπους που έχουν απόλυτη ανάγκη, αλλά μια συνολική ψυχοκοινωνική υποσ</w:t>
      </w:r>
      <w:r>
        <w:rPr>
          <w:rFonts w:eastAsia="Times New Roman"/>
          <w:szCs w:val="24"/>
        </w:rPr>
        <w:t xml:space="preserve">τήριξη και με δυνατότητα επανένταξης, νομίζω ότι αυτή είναι η απάντηση.  </w:t>
      </w:r>
    </w:p>
    <w:p w14:paraId="5F41C8EE" w14:textId="77777777" w:rsidR="00B01687" w:rsidRDefault="00CA2DE4">
      <w:pPr>
        <w:spacing w:line="600" w:lineRule="auto"/>
        <w:ind w:firstLine="720"/>
        <w:jc w:val="both"/>
        <w:rPr>
          <w:rFonts w:eastAsia="Times New Roman"/>
          <w:szCs w:val="24"/>
        </w:rPr>
      </w:pPr>
      <w:r>
        <w:rPr>
          <w:rFonts w:eastAsia="Times New Roman"/>
          <w:szCs w:val="24"/>
        </w:rPr>
        <w:t>Έχουν βελτιωθεί πολύ οι υπηρεσίες αυτό το διάστημα. Ο ΟΚΑΝΑ έχει ανοίξει τέσσερις νέες μονάδες υποκατάστατων στην περιφέρεια, έχει ανοίξει δύο μονάδες ενισχυμένης ψυχοκοινωνικής υποσ</w:t>
      </w:r>
      <w:r>
        <w:rPr>
          <w:rFonts w:eastAsia="Times New Roman"/>
          <w:szCs w:val="24"/>
        </w:rPr>
        <w:t>τήριξης στην Αθήνα και προσπαθεί τώρα να ολοκληρώσει την παρέμβασή του για μονάδες άμεσης πρόσβασης, για να εξαλειφθεί οριστικά και αμετάκλητα η λίστα αναμονής για ένταξη σε προγράμματα υποκατάστασης. Το είχαμε πετύχει πέρυσι το καλοκαίρι. Υπήρξε μία διαρρ</w:t>
      </w:r>
      <w:r>
        <w:rPr>
          <w:rFonts w:eastAsia="Times New Roman"/>
          <w:szCs w:val="24"/>
        </w:rPr>
        <w:t>οή ιατρικού δυναμικού από τον ΟΚΑΝΑ με κάποια προβλήματα που είχαμε με μπλοκάκια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Γίνεται μία προσπάθεια να λυθεί οριστικά αυτό και να έχουμε μια πιο αναβαθμισμένη φροντίδα.</w:t>
      </w:r>
    </w:p>
    <w:p w14:paraId="5F41C8EF" w14:textId="77777777" w:rsidR="00B01687" w:rsidRDefault="00CA2DE4">
      <w:pPr>
        <w:spacing w:line="600" w:lineRule="auto"/>
        <w:ind w:firstLine="720"/>
        <w:jc w:val="both"/>
        <w:rPr>
          <w:rFonts w:eastAsia="Times New Roman"/>
          <w:szCs w:val="24"/>
        </w:rPr>
      </w:pPr>
      <w:r>
        <w:rPr>
          <w:rFonts w:eastAsia="Times New Roman"/>
          <w:szCs w:val="24"/>
        </w:rPr>
        <w:t>Π</w:t>
      </w:r>
      <w:r>
        <w:rPr>
          <w:rFonts w:eastAsia="Times New Roman"/>
          <w:szCs w:val="24"/>
        </w:rPr>
        <w:t xml:space="preserve">ρέπει να πω </w:t>
      </w:r>
      <w:r>
        <w:rPr>
          <w:rFonts w:eastAsia="Times New Roman"/>
          <w:szCs w:val="24"/>
        </w:rPr>
        <w:t xml:space="preserve">επίσης </w:t>
      </w:r>
      <w:r>
        <w:rPr>
          <w:rFonts w:eastAsia="Times New Roman"/>
          <w:szCs w:val="24"/>
        </w:rPr>
        <w:t>ότι η χώρα μας είναι από τις πρώτες χώρες στην Ευρωπαϊκή</w:t>
      </w:r>
      <w:r>
        <w:rPr>
          <w:rFonts w:eastAsia="Times New Roman"/>
          <w:szCs w:val="24"/>
        </w:rPr>
        <w:t xml:space="preserve"> Ένωση –γιατί κα</w:t>
      </w:r>
      <w:r>
        <w:rPr>
          <w:rFonts w:eastAsia="Times New Roman"/>
          <w:szCs w:val="24"/>
        </w:rPr>
        <w:t>μ</w:t>
      </w:r>
      <w:r>
        <w:rPr>
          <w:rFonts w:eastAsia="Times New Roman"/>
          <w:szCs w:val="24"/>
        </w:rPr>
        <w:t xml:space="preserve">μιά φορά αναδεικνύοντας προβλήματα έχουμε μια τάση να υποβαθμίζουμε τη σημαντική δουλειά που γίνεται και τη σημαντική συνεισφορά όλων των εμπλεκομένων- στη θεραπευτική κάλυψη των εξαρτημένων. </w:t>
      </w:r>
      <w:r>
        <w:rPr>
          <w:rFonts w:eastAsia="Times New Roman"/>
          <w:szCs w:val="24"/>
        </w:rPr>
        <w:lastRenderedPageBreak/>
        <w:t xml:space="preserve">Αυτό το λέει το </w:t>
      </w:r>
      <w:r>
        <w:rPr>
          <w:rFonts w:eastAsia="Times New Roman"/>
          <w:szCs w:val="24"/>
          <w:lang w:val="en-US"/>
        </w:rPr>
        <w:t>EMCDDA</w:t>
      </w:r>
      <w:r>
        <w:rPr>
          <w:rFonts w:eastAsia="Times New Roman"/>
          <w:szCs w:val="24"/>
        </w:rPr>
        <w:t>, το λένε οι διεθνείς ανα</w:t>
      </w:r>
      <w:r>
        <w:rPr>
          <w:rFonts w:eastAsia="Times New Roman"/>
          <w:szCs w:val="24"/>
        </w:rPr>
        <w:t>φορές. Είναι μια προσπάθεια</w:t>
      </w:r>
      <w:r>
        <w:rPr>
          <w:rFonts w:eastAsia="Times New Roman"/>
          <w:szCs w:val="24"/>
        </w:rPr>
        <w:t>,</w:t>
      </w:r>
      <w:r>
        <w:rPr>
          <w:rFonts w:eastAsia="Times New Roman"/>
          <w:szCs w:val="24"/>
        </w:rPr>
        <w:t xml:space="preserve"> που θα τη στηρίξουμε και θα τη συνεχίσουμε στο επόμενο διάστημα.          </w:t>
      </w:r>
    </w:p>
    <w:p w14:paraId="5F41C8F0" w14:textId="77777777" w:rsidR="00B01687" w:rsidRDefault="00CA2DE4">
      <w:pPr>
        <w:spacing w:line="600" w:lineRule="auto"/>
        <w:ind w:firstLine="720"/>
        <w:jc w:val="both"/>
        <w:rPr>
          <w:rFonts w:eastAsia="Times New Roman"/>
          <w:szCs w:val="24"/>
        </w:rPr>
      </w:pPr>
      <w:r w:rsidRPr="00F05C28">
        <w:rPr>
          <w:rFonts w:eastAsia="Times New Roman"/>
          <w:b/>
          <w:szCs w:val="24"/>
        </w:rPr>
        <w:t>ΠΡΟΕΔΡΕΥΩΝ (</w:t>
      </w:r>
      <w:r>
        <w:rPr>
          <w:rFonts w:eastAsia="Times New Roman"/>
          <w:b/>
          <w:szCs w:val="24"/>
        </w:rPr>
        <w:t>Μάριος Γεωργιάδης</w:t>
      </w:r>
      <w:r w:rsidRPr="00F05C28">
        <w:rPr>
          <w:rFonts w:eastAsia="Times New Roman"/>
          <w:b/>
          <w:szCs w:val="24"/>
        </w:rPr>
        <w:t>):</w:t>
      </w:r>
      <w:r>
        <w:rPr>
          <w:rFonts w:eastAsia="Times New Roman"/>
          <w:b/>
          <w:szCs w:val="24"/>
        </w:rPr>
        <w:t xml:space="preserve"> </w:t>
      </w:r>
      <w:r>
        <w:rPr>
          <w:rFonts w:eastAsia="Times New Roman"/>
          <w:szCs w:val="24"/>
        </w:rPr>
        <w:t xml:space="preserve">Ευχαριστούμε τον κύριο Υπουργό. </w:t>
      </w:r>
    </w:p>
    <w:p w14:paraId="5F41C8F1" w14:textId="77777777" w:rsidR="00B01687" w:rsidRDefault="00CA2DE4">
      <w:pPr>
        <w:spacing w:line="600" w:lineRule="auto"/>
        <w:ind w:firstLine="720"/>
        <w:jc w:val="both"/>
        <w:rPr>
          <w:rFonts w:eastAsia="Times New Roman"/>
          <w:szCs w:val="24"/>
        </w:rPr>
      </w:pPr>
      <w:r>
        <w:rPr>
          <w:rFonts w:eastAsia="Times New Roman"/>
          <w:szCs w:val="24"/>
        </w:rPr>
        <w:t xml:space="preserve">Πριν περάσουμε στην τελευταία επίκαιρη ερώτηση για τη σημερινή συνεδρίαση, να </w:t>
      </w:r>
      <w:r>
        <w:rPr>
          <w:rFonts w:eastAsia="Times New Roman"/>
          <w:szCs w:val="24"/>
        </w:rPr>
        <w:t>ανακοινώσω κάποιες ακόμη επίκαιρες ερωτήσεις</w:t>
      </w:r>
      <w:r>
        <w:rPr>
          <w:rFonts w:eastAsia="Times New Roman"/>
          <w:szCs w:val="24"/>
        </w:rPr>
        <w:t>,</w:t>
      </w:r>
      <w:r>
        <w:rPr>
          <w:rFonts w:eastAsia="Times New Roman"/>
          <w:szCs w:val="24"/>
        </w:rPr>
        <w:t xml:space="preserve"> που δεν θα συζητηθούν.</w:t>
      </w:r>
    </w:p>
    <w:p w14:paraId="5F41C8F2" w14:textId="77777777" w:rsidR="00B01687" w:rsidRDefault="00CA2DE4">
      <w:pPr>
        <w:spacing w:line="600" w:lineRule="auto"/>
        <w:ind w:firstLine="720"/>
        <w:jc w:val="both"/>
        <w:rPr>
          <w:rFonts w:eastAsia="Times New Roman"/>
          <w:szCs w:val="24"/>
        </w:rPr>
      </w:pPr>
      <w:r w:rsidRPr="00302E72">
        <w:rPr>
          <w:rFonts w:eastAsia="Times New Roman"/>
          <w:szCs w:val="24"/>
        </w:rPr>
        <w:t>Η τρίτη με αριθμό 11/1-10-2018 επίκαιρη ερώτηση δεύτερου κύκλου της Βουλευτού Α΄ Αθηνών της Νέας Δημοκρατίας κ</w:t>
      </w:r>
      <w:r>
        <w:rPr>
          <w:rFonts w:eastAsia="Times New Roman"/>
          <w:szCs w:val="24"/>
        </w:rPr>
        <w:t>.</w:t>
      </w:r>
      <w:r w:rsidRPr="00302E72">
        <w:rPr>
          <w:rFonts w:eastAsia="Times New Roman"/>
          <w:szCs w:val="24"/>
        </w:rPr>
        <w:t xml:space="preserve"> </w:t>
      </w:r>
      <w:r w:rsidRPr="00302E72">
        <w:rPr>
          <w:rFonts w:eastAsia="Times New Roman"/>
          <w:bCs/>
          <w:szCs w:val="24"/>
        </w:rPr>
        <w:t>Όλγας Κεφαλογιάννη</w:t>
      </w:r>
      <w:r>
        <w:rPr>
          <w:rFonts w:eastAsia="Times New Roman"/>
          <w:bCs/>
          <w:szCs w:val="24"/>
        </w:rPr>
        <w:t xml:space="preserve"> </w:t>
      </w:r>
      <w:r w:rsidRPr="00302E72">
        <w:rPr>
          <w:rFonts w:eastAsia="Times New Roman"/>
          <w:szCs w:val="24"/>
        </w:rPr>
        <w:t xml:space="preserve">προς την Υπουργό </w:t>
      </w:r>
      <w:r w:rsidRPr="00302E72">
        <w:rPr>
          <w:rFonts w:eastAsia="Times New Roman"/>
          <w:bCs/>
          <w:szCs w:val="24"/>
        </w:rPr>
        <w:t xml:space="preserve">Προστασίας του Πολίτη, </w:t>
      </w:r>
      <w:r w:rsidRPr="00302E72">
        <w:rPr>
          <w:rFonts w:eastAsia="Times New Roman"/>
          <w:szCs w:val="24"/>
        </w:rPr>
        <w:t xml:space="preserve">με θέμα: «Έλλειμμα ασφάλειας στην πόλη των Αθηνών», </w:t>
      </w:r>
      <w:r>
        <w:rPr>
          <w:rFonts w:eastAsia="Times New Roman"/>
          <w:szCs w:val="24"/>
        </w:rPr>
        <w:t>δεν θα συζητηθεί λ</w:t>
      </w:r>
      <w:r w:rsidRPr="00302E72">
        <w:rPr>
          <w:rFonts w:eastAsia="Times New Roman"/>
          <w:szCs w:val="24"/>
        </w:rPr>
        <w:t xml:space="preserve">όγω </w:t>
      </w:r>
      <w:r>
        <w:rPr>
          <w:rFonts w:eastAsia="Times New Roman"/>
          <w:szCs w:val="24"/>
        </w:rPr>
        <w:t>ανειλημμένων</w:t>
      </w:r>
      <w:r w:rsidRPr="00302E72">
        <w:rPr>
          <w:rFonts w:eastAsia="Times New Roman"/>
          <w:szCs w:val="24"/>
        </w:rPr>
        <w:t xml:space="preserve"> </w:t>
      </w:r>
      <w:r>
        <w:rPr>
          <w:rFonts w:eastAsia="Times New Roman"/>
          <w:szCs w:val="24"/>
        </w:rPr>
        <w:t xml:space="preserve">υποχρεώσεων </w:t>
      </w:r>
      <w:r w:rsidRPr="00302E72">
        <w:rPr>
          <w:rFonts w:eastAsia="Times New Roman"/>
          <w:szCs w:val="24"/>
        </w:rPr>
        <w:t xml:space="preserve">της Υπουργού Προστασίας του Πολίτη </w:t>
      </w:r>
      <w:r>
        <w:rPr>
          <w:rFonts w:eastAsia="Times New Roman"/>
          <w:szCs w:val="24"/>
        </w:rPr>
        <w:t>κ</w:t>
      </w:r>
      <w:r>
        <w:rPr>
          <w:rFonts w:eastAsia="Times New Roman"/>
          <w:szCs w:val="24"/>
        </w:rPr>
        <w:t>.</w:t>
      </w:r>
      <w:r>
        <w:rPr>
          <w:rFonts w:eastAsia="Times New Roman"/>
          <w:szCs w:val="24"/>
        </w:rPr>
        <w:t xml:space="preserve"> Όλγας </w:t>
      </w:r>
      <w:proofErr w:type="spellStart"/>
      <w:r>
        <w:rPr>
          <w:rFonts w:eastAsia="Times New Roman"/>
          <w:szCs w:val="24"/>
        </w:rPr>
        <w:t>Γεροβασίλη</w:t>
      </w:r>
      <w:proofErr w:type="spellEnd"/>
      <w:r>
        <w:rPr>
          <w:rFonts w:eastAsia="Times New Roman"/>
          <w:szCs w:val="24"/>
        </w:rPr>
        <w:t>.</w:t>
      </w:r>
      <w:r w:rsidRPr="00302E72">
        <w:rPr>
          <w:rFonts w:eastAsia="Times New Roman"/>
          <w:szCs w:val="24"/>
        </w:rPr>
        <w:t xml:space="preserve"> </w:t>
      </w:r>
    </w:p>
    <w:p w14:paraId="5F41C8F3" w14:textId="77777777" w:rsidR="00B01687" w:rsidRDefault="00CA2DE4">
      <w:pPr>
        <w:spacing w:line="600" w:lineRule="auto"/>
        <w:ind w:firstLine="720"/>
        <w:jc w:val="both"/>
        <w:rPr>
          <w:rFonts w:eastAsia="Times New Roman"/>
          <w:szCs w:val="24"/>
        </w:rPr>
      </w:pPr>
      <w:r>
        <w:rPr>
          <w:rFonts w:eastAsia="Times New Roman"/>
          <w:szCs w:val="24"/>
        </w:rPr>
        <w:t>Η</w:t>
      </w:r>
      <w:r w:rsidRPr="009E1A81">
        <w:rPr>
          <w:rFonts w:eastAsia="Times New Roman"/>
          <w:szCs w:val="24"/>
        </w:rPr>
        <w:t xml:space="preserve"> έκτη με αριθμό 19/3-10-2018 επίκαιρη ερώτηση δεύτερου κύκλου του Βουλευτή Ηλείας της Δημοκρατικής </w:t>
      </w:r>
      <w:r w:rsidRPr="009E1A81">
        <w:rPr>
          <w:rFonts w:eastAsia="Times New Roman"/>
          <w:szCs w:val="24"/>
        </w:rPr>
        <w:t>Συμπαράταξης ΠΑΣΟΚ</w:t>
      </w:r>
      <w:r>
        <w:rPr>
          <w:rFonts w:eastAsia="Times New Roman"/>
          <w:szCs w:val="24"/>
        </w:rPr>
        <w:t xml:space="preserve"> </w:t>
      </w:r>
      <w:r w:rsidRPr="009E1A81">
        <w:rPr>
          <w:rFonts w:eastAsia="Times New Roman"/>
          <w:szCs w:val="24"/>
        </w:rPr>
        <w:t>-</w:t>
      </w:r>
      <w:r>
        <w:rPr>
          <w:rFonts w:eastAsia="Times New Roman"/>
          <w:szCs w:val="24"/>
        </w:rPr>
        <w:t xml:space="preserve"> </w:t>
      </w:r>
      <w:r w:rsidRPr="009E1A81">
        <w:rPr>
          <w:rFonts w:eastAsia="Times New Roman"/>
          <w:szCs w:val="24"/>
        </w:rPr>
        <w:t xml:space="preserve">ΔΗΜΑΡ κ. </w:t>
      </w:r>
      <w:r w:rsidRPr="009E1A81">
        <w:rPr>
          <w:rFonts w:eastAsia="Times New Roman"/>
          <w:bCs/>
          <w:szCs w:val="24"/>
        </w:rPr>
        <w:t xml:space="preserve">Ιωάννη Κουτσούκου </w:t>
      </w:r>
      <w:r w:rsidRPr="009E1A81">
        <w:rPr>
          <w:rFonts w:eastAsia="Times New Roman"/>
          <w:szCs w:val="24"/>
        </w:rPr>
        <w:t>προς τον Υ</w:t>
      </w:r>
      <w:r w:rsidRPr="009E1A81">
        <w:rPr>
          <w:rFonts w:eastAsia="Times New Roman"/>
          <w:szCs w:val="24"/>
        </w:rPr>
        <w:lastRenderedPageBreak/>
        <w:t xml:space="preserve">πουργό </w:t>
      </w:r>
      <w:r w:rsidRPr="009E1A81">
        <w:rPr>
          <w:rFonts w:eastAsia="Times New Roman"/>
          <w:bCs/>
          <w:szCs w:val="24"/>
        </w:rPr>
        <w:t>Οικονομικών,</w:t>
      </w:r>
      <w:r w:rsidRPr="009E1A81">
        <w:rPr>
          <w:rFonts w:eastAsia="Times New Roman"/>
          <w:szCs w:val="24"/>
        </w:rPr>
        <w:t xml:space="preserve"> με</w:t>
      </w:r>
      <w:r>
        <w:rPr>
          <w:rFonts w:eastAsia="Times New Roman"/>
          <w:szCs w:val="24"/>
        </w:rPr>
        <w:t xml:space="preserve"> θέμα: «Το υπόλοιπο του Ταμείου</w:t>
      </w:r>
      <w:r w:rsidRPr="009E1A81">
        <w:rPr>
          <w:rFonts w:eastAsia="Times New Roman"/>
          <w:szCs w:val="24"/>
        </w:rPr>
        <w:t xml:space="preserve"> Μολυβιάτη», </w:t>
      </w:r>
      <w:r>
        <w:rPr>
          <w:rFonts w:eastAsia="Times New Roman"/>
          <w:szCs w:val="24"/>
        </w:rPr>
        <w:t xml:space="preserve">δεν θα συζητηθεί </w:t>
      </w:r>
      <w:r w:rsidRPr="009E1A81">
        <w:rPr>
          <w:rFonts w:eastAsia="Times New Roman"/>
          <w:szCs w:val="24"/>
        </w:rPr>
        <w:t>λόγω φόρτου εργασίας του Υπουργού Οικονομικών κ. Ευκλ</w:t>
      </w:r>
      <w:r>
        <w:rPr>
          <w:rFonts w:eastAsia="Times New Roman"/>
          <w:szCs w:val="24"/>
        </w:rPr>
        <w:t>εί</w:t>
      </w:r>
      <w:r w:rsidRPr="009E1A81">
        <w:rPr>
          <w:rFonts w:eastAsia="Times New Roman"/>
          <w:szCs w:val="24"/>
        </w:rPr>
        <w:t>δη</w:t>
      </w:r>
      <w:r>
        <w:rPr>
          <w:rFonts w:eastAsia="Times New Roman"/>
          <w:szCs w:val="24"/>
        </w:rPr>
        <w:t xml:space="preserve"> </w:t>
      </w:r>
      <w:proofErr w:type="spellStart"/>
      <w:r>
        <w:rPr>
          <w:rFonts w:eastAsia="Times New Roman"/>
          <w:szCs w:val="24"/>
        </w:rPr>
        <w:t>Τσακαλώτου</w:t>
      </w:r>
      <w:proofErr w:type="spellEnd"/>
      <w:r>
        <w:rPr>
          <w:rFonts w:eastAsia="Times New Roman"/>
          <w:szCs w:val="24"/>
        </w:rPr>
        <w:t xml:space="preserve">. </w:t>
      </w:r>
    </w:p>
    <w:p w14:paraId="5F41C8F4" w14:textId="77777777" w:rsidR="00B01687" w:rsidRDefault="00CA2DE4">
      <w:pPr>
        <w:spacing w:line="600" w:lineRule="auto"/>
        <w:ind w:firstLine="720"/>
        <w:jc w:val="both"/>
        <w:rPr>
          <w:rFonts w:eastAsia="Times New Roman"/>
          <w:szCs w:val="24"/>
        </w:rPr>
      </w:pPr>
      <w:r>
        <w:rPr>
          <w:rFonts w:eastAsia="Times New Roman"/>
          <w:szCs w:val="24"/>
        </w:rPr>
        <w:t>Η</w:t>
      </w:r>
      <w:r w:rsidRPr="00A07B13">
        <w:rPr>
          <w:rFonts w:eastAsia="Times New Roman"/>
          <w:szCs w:val="24"/>
        </w:rPr>
        <w:t xml:space="preserve"> όγδοη με αριθμό 17/2-10-2018 επίκαιρη ερώτ</w:t>
      </w:r>
      <w:r w:rsidRPr="00A07B13">
        <w:rPr>
          <w:rFonts w:eastAsia="Times New Roman"/>
          <w:szCs w:val="24"/>
        </w:rPr>
        <w:t xml:space="preserve">ηση δεύτερου κύκλου του Βουλευτή Α΄ Θεσσαλονίκης της Ένωσης Κεντρώων κ. </w:t>
      </w:r>
      <w:r w:rsidRPr="00A07B13">
        <w:rPr>
          <w:rFonts w:eastAsia="Times New Roman"/>
          <w:bCs/>
          <w:szCs w:val="24"/>
        </w:rPr>
        <w:t xml:space="preserve">Ιωάννη </w:t>
      </w:r>
      <w:proofErr w:type="spellStart"/>
      <w:r w:rsidRPr="00A07B13">
        <w:rPr>
          <w:rFonts w:eastAsia="Times New Roman"/>
          <w:bCs/>
          <w:szCs w:val="24"/>
        </w:rPr>
        <w:t>Σαρίδη</w:t>
      </w:r>
      <w:proofErr w:type="spellEnd"/>
      <w:r w:rsidRPr="00A07B13">
        <w:rPr>
          <w:rFonts w:eastAsia="Times New Roman"/>
          <w:bCs/>
          <w:szCs w:val="24"/>
        </w:rPr>
        <w:t xml:space="preserve"> </w:t>
      </w:r>
      <w:r w:rsidRPr="00A07B13">
        <w:rPr>
          <w:rFonts w:eastAsia="Times New Roman"/>
          <w:szCs w:val="24"/>
        </w:rPr>
        <w:t xml:space="preserve">προς τον Υπουργό </w:t>
      </w:r>
      <w:r w:rsidRPr="00A07B13">
        <w:rPr>
          <w:rFonts w:eastAsia="Times New Roman"/>
          <w:bCs/>
          <w:szCs w:val="24"/>
        </w:rPr>
        <w:t>Οικονομικών,</w:t>
      </w:r>
      <w:r w:rsidRPr="00A07B13">
        <w:rPr>
          <w:rFonts w:eastAsia="Times New Roman"/>
          <w:szCs w:val="24"/>
        </w:rPr>
        <w:t xml:space="preserve"> με θέμα: «Αξιοποίηση του λογαριασμού της εισφοράς του ν.128/75 για την αρωγή των πυρόπληκτων της Ανατολικής Αττικής»</w:t>
      </w:r>
      <w:r>
        <w:rPr>
          <w:rFonts w:eastAsia="Times New Roman"/>
          <w:szCs w:val="24"/>
        </w:rPr>
        <w:t>, επίσης δεν θα συζητηθε</w:t>
      </w:r>
      <w:r>
        <w:rPr>
          <w:rFonts w:eastAsia="Times New Roman"/>
          <w:szCs w:val="24"/>
        </w:rPr>
        <w:t xml:space="preserve">ί λόγω </w:t>
      </w:r>
      <w:r w:rsidRPr="009E1A81">
        <w:rPr>
          <w:rFonts w:eastAsia="Times New Roman"/>
          <w:szCs w:val="24"/>
        </w:rPr>
        <w:t xml:space="preserve">φόρτου εργασίας του </w:t>
      </w:r>
      <w:r>
        <w:rPr>
          <w:rFonts w:eastAsia="Times New Roman"/>
          <w:szCs w:val="24"/>
        </w:rPr>
        <w:t xml:space="preserve">κυρίου </w:t>
      </w:r>
      <w:r w:rsidRPr="009E1A81">
        <w:rPr>
          <w:rFonts w:eastAsia="Times New Roman"/>
          <w:szCs w:val="24"/>
        </w:rPr>
        <w:t>Υπουργού Οικονομικών</w:t>
      </w:r>
      <w:r>
        <w:rPr>
          <w:rFonts w:eastAsia="Times New Roman"/>
          <w:szCs w:val="24"/>
        </w:rPr>
        <w:t>.</w:t>
      </w:r>
    </w:p>
    <w:p w14:paraId="5F41C8F5" w14:textId="77777777" w:rsidR="00B01687" w:rsidRDefault="00CA2DE4">
      <w:pPr>
        <w:spacing w:line="600" w:lineRule="auto"/>
        <w:ind w:firstLine="720"/>
        <w:jc w:val="both"/>
        <w:rPr>
          <w:rFonts w:eastAsia="Times New Roman"/>
          <w:szCs w:val="24"/>
        </w:rPr>
      </w:pPr>
      <w:r>
        <w:rPr>
          <w:rFonts w:eastAsia="Times New Roman"/>
          <w:szCs w:val="24"/>
        </w:rPr>
        <w:t xml:space="preserve">Για όλα τα παραπάνω κωλύματα υπάρχει σχετική επιστολή από τη Γενική Γραμματεία της Κυβερνήσεως. </w:t>
      </w:r>
    </w:p>
    <w:p w14:paraId="5F41C8F6" w14:textId="77777777" w:rsidR="00B01687" w:rsidRDefault="00CA2DE4">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η Διαρκής Επιτροπή Μορφωτικών Υποθέσεων καταθέτει την </w:t>
      </w:r>
      <w:r>
        <w:rPr>
          <w:rFonts w:eastAsia="Times New Roman"/>
          <w:szCs w:val="24"/>
        </w:rPr>
        <w:t>έ</w:t>
      </w:r>
      <w:r>
        <w:rPr>
          <w:rFonts w:eastAsia="Times New Roman"/>
          <w:szCs w:val="24"/>
        </w:rPr>
        <w:t>κθεσή τη</w:t>
      </w:r>
      <w:r>
        <w:rPr>
          <w:rFonts w:eastAsia="Times New Roman"/>
          <w:szCs w:val="24"/>
        </w:rPr>
        <w:t>ς στο σχέδιο νόμου του Υπουργείου Πολιτισμού και Αθλητισμού</w:t>
      </w:r>
      <w:r>
        <w:rPr>
          <w:rFonts w:eastAsia="Times New Roman"/>
          <w:szCs w:val="24"/>
        </w:rPr>
        <w:t>:</w:t>
      </w:r>
      <w:r>
        <w:rPr>
          <w:rFonts w:eastAsia="Times New Roman"/>
          <w:szCs w:val="24"/>
        </w:rPr>
        <w:t xml:space="preserve"> «Ίδρυση Μητροπολιτικού Οργανισμού Μουσείων Εικαστικών Τεχνών Θεσσαλονίκης».</w:t>
      </w:r>
    </w:p>
    <w:p w14:paraId="5F41C8F7" w14:textId="77777777" w:rsidR="00B01687" w:rsidRDefault="00CA2DE4">
      <w:pPr>
        <w:spacing w:line="600" w:lineRule="auto"/>
        <w:ind w:firstLine="720"/>
        <w:jc w:val="both"/>
        <w:rPr>
          <w:rFonts w:eastAsia="Times New Roman"/>
          <w:szCs w:val="24"/>
        </w:rPr>
      </w:pPr>
      <w:r>
        <w:rPr>
          <w:rFonts w:eastAsia="Times New Roman"/>
          <w:szCs w:val="24"/>
        </w:rPr>
        <w:lastRenderedPageBreak/>
        <w:t xml:space="preserve">Συνεχίζουμε με τη </w:t>
      </w:r>
      <w:r w:rsidRPr="001B252C">
        <w:rPr>
          <w:rFonts w:eastAsia="Times New Roman"/>
          <w:szCs w:val="24"/>
        </w:rPr>
        <w:t xml:space="preserve">δεύτερη με αριθμό 69/16-10-2018 επίκαιρη ερώτηση δεύτερου κύκλου του </w:t>
      </w:r>
      <w:r w:rsidRPr="001B252C">
        <w:rPr>
          <w:rFonts w:eastAsia="Times New Roman"/>
          <w:szCs w:val="24"/>
        </w:rPr>
        <w:t xml:space="preserve">Βουλευτή Αχαΐας της Νέας Δημοκρατίας κ. </w:t>
      </w:r>
      <w:proofErr w:type="spellStart"/>
      <w:r w:rsidRPr="001B252C">
        <w:rPr>
          <w:rFonts w:eastAsia="Times New Roman"/>
          <w:bCs/>
          <w:szCs w:val="24"/>
        </w:rPr>
        <w:t>Ιάσ</w:t>
      </w:r>
      <w:r>
        <w:rPr>
          <w:rFonts w:eastAsia="Times New Roman"/>
          <w:bCs/>
          <w:szCs w:val="24"/>
        </w:rPr>
        <w:t>ο</w:t>
      </w:r>
      <w:r w:rsidRPr="001B252C">
        <w:rPr>
          <w:rFonts w:eastAsia="Times New Roman"/>
          <w:bCs/>
          <w:szCs w:val="24"/>
        </w:rPr>
        <w:t>να</w:t>
      </w:r>
      <w:proofErr w:type="spellEnd"/>
      <w:r w:rsidRPr="001B252C">
        <w:rPr>
          <w:rFonts w:eastAsia="Times New Roman"/>
          <w:bCs/>
          <w:szCs w:val="24"/>
        </w:rPr>
        <w:t xml:space="preserve"> Φωτήλα</w:t>
      </w:r>
      <w:r w:rsidRPr="001B252C">
        <w:rPr>
          <w:rFonts w:eastAsia="Times New Roman"/>
          <w:szCs w:val="24"/>
        </w:rPr>
        <w:t xml:space="preserve"> προς τον Υπουργό </w:t>
      </w:r>
      <w:r w:rsidRPr="001B252C">
        <w:rPr>
          <w:rFonts w:eastAsia="Times New Roman"/>
          <w:bCs/>
          <w:szCs w:val="24"/>
        </w:rPr>
        <w:t>Υγείας,</w:t>
      </w:r>
      <w:r w:rsidRPr="001B252C">
        <w:rPr>
          <w:rFonts w:eastAsia="Times New Roman"/>
          <w:szCs w:val="24"/>
        </w:rPr>
        <w:t xml:space="preserve"> με θέμα: «Λανθασμένη αντιμετώπιση της υγειονομικής βόμβας στη Μόρια Λέσβου από το Υπουργείο».</w:t>
      </w:r>
    </w:p>
    <w:p w14:paraId="5F41C8F8" w14:textId="77777777" w:rsidR="00B01687" w:rsidRDefault="00CA2DE4">
      <w:pPr>
        <w:spacing w:line="600" w:lineRule="auto"/>
        <w:ind w:firstLine="720"/>
        <w:jc w:val="both"/>
        <w:rPr>
          <w:rFonts w:eastAsia="Times New Roman"/>
          <w:szCs w:val="24"/>
        </w:rPr>
      </w:pPr>
      <w:r>
        <w:rPr>
          <w:rFonts w:eastAsia="Times New Roman"/>
          <w:szCs w:val="24"/>
        </w:rPr>
        <w:t xml:space="preserve">Κύριε Φωτήλα, έχετε δύο λεπτά στη διάθεσή σας για την </w:t>
      </w:r>
      <w:proofErr w:type="spellStart"/>
      <w:r>
        <w:rPr>
          <w:rFonts w:eastAsia="Times New Roman"/>
          <w:szCs w:val="24"/>
        </w:rPr>
        <w:t>πρωτολογία</w:t>
      </w:r>
      <w:proofErr w:type="spellEnd"/>
      <w:r>
        <w:rPr>
          <w:rFonts w:eastAsia="Times New Roman"/>
          <w:szCs w:val="24"/>
        </w:rPr>
        <w:t xml:space="preserve"> σας.  </w:t>
      </w:r>
    </w:p>
    <w:p w14:paraId="5F41C8F9" w14:textId="77777777" w:rsidR="00B01687" w:rsidRDefault="00CA2DE4">
      <w:pPr>
        <w:spacing w:line="600" w:lineRule="auto"/>
        <w:ind w:firstLine="720"/>
        <w:jc w:val="both"/>
        <w:rPr>
          <w:rFonts w:eastAsia="Times New Roman"/>
          <w:szCs w:val="24"/>
        </w:rPr>
      </w:pPr>
      <w:r w:rsidRPr="001B252C">
        <w:rPr>
          <w:rFonts w:eastAsia="Times New Roman"/>
          <w:b/>
          <w:szCs w:val="24"/>
        </w:rPr>
        <w:t>ΙΑΣ</w:t>
      </w:r>
      <w:r>
        <w:rPr>
          <w:rFonts w:eastAsia="Times New Roman"/>
          <w:b/>
          <w:szCs w:val="24"/>
        </w:rPr>
        <w:t>Ο</w:t>
      </w:r>
      <w:r w:rsidRPr="001B252C">
        <w:rPr>
          <w:rFonts w:eastAsia="Times New Roman"/>
          <w:b/>
          <w:szCs w:val="24"/>
        </w:rPr>
        <w:t>Ν</w:t>
      </w:r>
      <w:r>
        <w:rPr>
          <w:rFonts w:eastAsia="Times New Roman"/>
          <w:b/>
          <w:szCs w:val="24"/>
        </w:rPr>
        <w:t>ΑΣ</w:t>
      </w:r>
      <w:r w:rsidRPr="001B252C">
        <w:rPr>
          <w:rFonts w:eastAsia="Times New Roman"/>
          <w:b/>
          <w:szCs w:val="24"/>
        </w:rPr>
        <w:t xml:space="preserve"> ΦΩΤ</w:t>
      </w:r>
      <w:r w:rsidRPr="001B252C">
        <w:rPr>
          <w:rFonts w:eastAsia="Times New Roman"/>
          <w:b/>
          <w:szCs w:val="24"/>
        </w:rPr>
        <w:t>ΗΛΑΣ:</w:t>
      </w:r>
      <w:r>
        <w:rPr>
          <w:rFonts w:eastAsia="Times New Roman"/>
          <w:b/>
          <w:szCs w:val="24"/>
        </w:rPr>
        <w:t xml:space="preserve"> </w:t>
      </w:r>
      <w:r>
        <w:rPr>
          <w:rFonts w:eastAsia="Times New Roman"/>
          <w:szCs w:val="24"/>
        </w:rPr>
        <w:t xml:space="preserve">Ευχαριστώ, κύριε Πρόεδρε. </w:t>
      </w:r>
    </w:p>
    <w:p w14:paraId="5F41C8FA" w14:textId="77777777" w:rsidR="00B01687" w:rsidRDefault="00CA2DE4">
      <w:pPr>
        <w:spacing w:line="600" w:lineRule="auto"/>
        <w:ind w:firstLine="720"/>
        <w:jc w:val="both"/>
        <w:rPr>
          <w:rFonts w:eastAsia="Times New Roman"/>
          <w:szCs w:val="24"/>
        </w:rPr>
      </w:pPr>
      <w:r>
        <w:rPr>
          <w:rFonts w:eastAsia="Times New Roman"/>
          <w:szCs w:val="24"/>
        </w:rPr>
        <w:t xml:space="preserve">Κύριε Υπουργέ, οι εικόνες των οποίων εγώ προσωπικά έγινα μάρτυρας, </w:t>
      </w:r>
      <w:r w:rsidRPr="00567DC5">
        <w:rPr>
          <w:rFonts w:eastAsia="Times New Roman"/>
          <w:szCs w:val="24"/>
        </w:rPr>
        <w:t xml:space="preserve">ιδίοις </w:t>
      </w:r>
      <w:proofErr w:type="spellStart"/>
      <w:r w:rsidRPr="00567DC5">
        <w:rPr>
          <w:rFonts w:eastAsia="Times New Roman"/>
          <w:szCs w:val="24"/>
        </w:rPr>
        <w:t>όμμασι</w:t>
      </w:r>
      <w:proofErr w:type="spellEnd"/>
      <w:r>
        <w:rPr>
          <w:rFonts w:eastAsia="Times New Roman"/>
          <w:szCs w:val="24"/>
        </w:rPr>
        <w:t>, κατά την επίσκεψή μου με το υπόλοιπο κλιμάκιο της Νέας Δημοκρατίας στον καταυλισμό στη Μόρια, αλλά και στα άλλα νησιά του Αιγαίου, αλλά και α</w:t>
      </w:r>
      <w:r>
        <w:rPr>
          <w:rFonts w:eastAsia="Times New Roman"/>
          <w:szCs w:val="24"/>
        </w:rPr>
        <w:t xml:space="preserve">υτές που μεταδίδουν τα διεθνή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και βλέπει όλος ο κόσμος σε όλα τα πλάτη και τα μήκη της γης, είναι πραγματικά εικόνες ντροπής</w:t>
      </w:r>
      <w:r>
        <w:rPr>
          <w:rFonts w:eastAsia="Times New Roman"/>
          <w:szCs w:val="24"/>
        </w:rPr>
        <w:t>,</w:t>
      </w:r>
      <w:r>
        <w:rPr>
          <w:rFonts w:eastAsia="Times New Roman"/>
          <w:szCs w:val="24"/>
        </w:rPr>
        <w:t xml:space="preserve"> που διασύρουν τη χώρα διεθνώς. Νομίζω ότι αυτό δεν μπορεί να το αμφισβητήσει κανείς.    </w:t>
      </w:r>
    </w:p>
    <w:p w14:paraId="5F41C8F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Οργανώσεις, όπως </w:t>
      </w:r>
      <w:r>
        <w:rPr>
          <w:rFonts w:eastAsia="Times New Roman" w:cs="Times New Roman"/>
          <w:szCs w:val="24"/>
        </w:rPr>
        <w:t>η Διεθνής Αμνηστία, σας καταγγέλλουν για το κολαστήριο</w:t>
      </w:r>
      <w:r>
        <w:rPr>
          <w:rFonts w:eastAsia="Times New Roman" w:cs="Times New Roman"/>
          <w:szCs w:val="24"/>
        </w:rPr>
        <w:t>,</w:t>
      </w:r>
      <w:r>
        <w:rPr>
          <w:rFonts w:eastAsia="Times New Roman" w:cs="Times New Roman"/>
          <w:szCs w:val="24"/>
        </w:rPr>
        <w:t xml:space="preserve"> που έχετε δημιουργήσει</w:t>
      </w:r>
      <w:r>
        <w:rPr>
          <w:rFonts w:eastAsia="Times New Roman" w:cs="Times New Roman"/>
          <w:szCs w:val="24"/>
        </w:rPr>
        <w:t>,</w:t>
      </w:r>
      <w:r>
        <w:rPr>
          <w:rFonts w:eastAsia="Times New Roman" w:cs="Times New Roman"/>
          <w:szCs w:val="24"/>
        </w:rPr>
        <w:t xml:space="preserve"> στοιβάζοντας </w:t>
      </w:r>
      <w:r>
        <w:rPr>
          <w:rFonts w:eastAsia="Times New Roman" w:cs="Times New Roman"/>
          <w:szCs w:val="24"/>
        </w:rPr>
        <w:lastRenderedPageBreak/>
        <w:t xml:space="preserve">πάνω από δέκα χιλιάδες ψυχές σε υποδομές τρεισήμισι χιλιάδων με δική σας ευθύνη. </w:t>
      </w:r>
    </w:p>
    <w:p w14:paraId="5F41C8F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Θα καταθέσω τα σχετικά έγγραφα όπου</w:t>
      </w:r>
      <w:r>
        <w:rPr>
          <w:rFonts w:eastAsia="Times New Roman" w:cs="Times New Roman"/>
          <w:szCs w:val="24"/>
        </w:rPr>
        <w:t>,</w:t>
      </w:r>
      <w:r>
        <w:rPr>
          <w:rFonts w:eastAsia="Times New Roman" w:cs="Times New Roman"/>
          <w:szCs w:val="24"/>
        </w:rPr>
        <w:t xml:space="preserve"> πέρα</w:t>
      </w:r>
      <w:r>
        <w:rPr>
          <w:rFonts w:eastAsia="Times New Roman" w:cs="Times New Roman"/>
          <w:szCs w:val="24"/>
        </w:rPr>
        <w:t>ν</w:t>
      </w:r>
      <w:r>
        <w:rPr>
          <w:rFonts w:eastAsia="Times New Roman" w:cs="Times New Roman"/>
          <w:szCs w:val="24"/>
        </w:rPr>
        <w:t xml:space="preserve"> των άθλιων συνθηκών</w:t>
      </w:r>
      <w:r>
        <w:rPr>
          <w:rFonts w:eastAsia="Times New Roman" w:cs="Times New Roman"/>
          <w:szCs w:val="24"/>
        </w:rPr>
        <w:t>,</w:t>
      </w:r>
      <w:r>
        <w:rPr>
          <w:rFonts w:eastAsia="Times New Roman" w:cs="Times New Roman"/>
          <w:szCs w:val="24"/>
        </w:rPr>
        <w:t xml:space="preserve"> η οργάνωσή σας λέ</w:t>
      </w:r>
      <w:r>
        <w:rPr>
          <w:rFonts w:eastAsia="Times New Roman" w:cs="Times New Roman"/>
          <w:szCs w:val="24"/>
        </w:rPr>
        <w:t>ει ότι, παρά τα εκατοντάδες εκατομμύρια ευρώ</w:t>
      </w:r>
      <w:r>
        <w:rPr>
          <w:rFonts w:eastAsia="Times New Roman" w:cs="Times New Roman"/>
          <w:szCs w:val="24"/>
        </w:rPr>
        <w:t>,</w:t>
      </w:r>
      <w:r>
        <w:rPr>
          <w:rFonts w:eastAsia="Times New Roman" w:cs="Times New Roman"/>
          <w:szCs w:val="24"/>
        </w:rPr>
        <w:t xml:space="preserve"> που έχετε πάρει από την Ευρώπη για τη σίτιση και τη στέγαση των προσφύγων, μερικοί εξ αυτών δεν έχουν ούτε ένα πιάτο φαΐ να φάνε. </w:t>
      </w:r>
    </w:p>
    <w:p w14:paraId="5F41C8F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Εσείς, που ομνύατε στον ανθρωπισμό και στην αλληλεγγύη για τους πρόσφυγες και τ</w:t>
      </w:r>
      <w:r>
        <w:rPr>
          <w:rFonts w:eastAsia="Times New Roman" w:cs="Times New Roman"/>
          <w:szCs w:val="24"/>
        </w:rPr>
        <w:t>ους μετανάστες, έχετε αφήσει</w:t>
      </w:r>
      <w:r>
        <w:rPr>
          <w:rFonts w:eastAsia="Times New Roman" w:cs="Times New Roman"/>
          <w:szCs w:val="24"/>
        </w:rPr>
        <w:t>,</w:t>
      </w:r>
      <w:r>
        <w:rPr>
          <w:rFonts w:eastAsia="Times New Roman" w:cs="Times New Roman"/>
          <w:szCs w:val="24"/>
        </w:rPr>
        <w:t xml:space="preserve"> κυριολεκτικά στο έλεος του θεού</w:t>
      </w:r>
      <w:r>
        <w:rPr>
          <w:rFonts w:eastAsia="Times New Roman" w:cs="Times New Roman"/>
          <w:szCs w:val="24"/>
        </w:rPr>
        <w:t>,</w:t>
      </w:r>
      <w:r>
        <w:rPr>
          <w:rFonts w:eastAsia="Times New Roman" w:cs="Times New Roman"/>
          <w:szCs w:val="24"/>
        </w:rPr>
        <w:t xml:space="preserve"> πρόσφυγες και μετανάστες στα νησιά του Αιγαίου, συμπεριφερόμενοι με τον πιο απάνθρωπο τρόπο</w:t>
      </w:r>
      <w:r>
        <w:rPr>
          <w:rFonts w:eastAsia="Times New Roman" w:cs="Times New Roman"/>
          <w:szCs w:val="24"/>
        </w:rPr>
        <w:t>,</w:t>
      </w:r>
      <w:r>
        <w:rPr>
          <w:rFonts w:eastAsia="Times New Roman" w:cs="Times New Roman"/>
          <w:szCs w:val="24"/>
        </w:rPr>
        <w:t xml:space="preserve"> θέτοντας σε κίνδυνο και την ασφάλεια των κατοίκων των νησιών μας.</w:t>
      </w:r>
    </w:p>
    <w:p w14:paraId="5F41C8F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Τα περιστατικά βιασμών και οι απόπ</w:t>
      </w:r>
      <w:r>
        <w:rPr>
          <w:rFonts w:eastAsia="Times New Roman" w:cs="Times New Roman"/>
          <w:szCs w:val="24"/>
        </w:rPr>
        <w:t>ειρες αυτοκτονίας</w:t>
      </w:r>
      <w:r>
        <w:rPr>
          <w:rFonts w:eastAsia="Times New Roman" w:cs="Times New Roman"/>
          <w:szCs w:val="24"/>
        </w:rPr>
        <w:t>,</w:t>
      </w:r>
      <w:r>
        <w:rPr>
          <w:rFonts w:eastAsia="Times New Roman" w:cs="Times New Roman"/>
          <w:szCs w:val="24"/>
        </w:rPr>
        <w:t xml:space="preserve"> που καταθέτω με έγγραφα στη Βουλή και επισημαίνουν τα εγχώρια και διεθνή μέσα ενημέρωσης</w:t>
      </w:r>
      <w:r>
        <w:rPr>
          <w:rFonts w:eastAsia="Times New Roman" w:cs="Times New Roman"/>
          <w:szCs w:val="24"/>
        </w:rPr>
        <w:t>,</w:t>
      </w:r>
      <w:r>
        <w:rPr>
          <w:rFonts w:eastAsia="Times New Roman" w:cs="Times New Roman"/>
          <w:szCs w:val="24"/>
        </w:rPr>
        <w:t xml:space="preserve"> δεν αφήνουν κα</w:t>
      </w:r>
      <w:r>
        <w:rPr>
          <w:rFonts w:eastAsia="Times New Roman" w:cs="Times New Roman"/>
          <w:szCs w:val="24"/>
        </w:rPr>
        <w:t>μ</w:t>
      </w:r>
      <w:r>
        <w:rPr>
          <w:rFonts w:eastAsia="Times New Roman" w:cs="Times New Roman"/>
          <w:szCs w:val="24"/>
        </w:rPr>
        <w:t>μία αμφιβολία για την εγκληματική αυτή πολιτική του δήθεν ανθρωπισμού. Και βέβαια</w:t>
      </w:r>
      <w:r>
        <w:rPr>
          <w:rFonts w:eastAsia="Times New Roman" w:cs="Times New Roman"/>
          <w:szCs w:val="24"/>
        </w:rPr>
        <w:t>,</w:t>
      </w:r>
      <w:r>
        <w:rPr>
          <w:rFonts w:eastAsia="Times New Roman" w:cs="Times New Roman"/>
          <w:szCs w:val="24"/>
        </w:rPr>
        <w:t xml:space="preserve"> κανείς δεν αισθάνεται την ανάγκη να ζητήσει </w:t>
      </w:r>
      <w:r>
        <w:rPr>
          <w:rFonts w:eastAsia="Times New Roman" w:cs="Times New Roman"/>
          <w:szCs w:val="24"/>
        </w:rPr>
        <w:lastRenderedPageBreak/>
        <w:t>μία συγγνώμη</w:t>
      </w:r>
      <w:r>
        <w:rPr>
          <w:rFonts w:eastAsia="Times New Roman" w:cs="Times New Roman"/>
          <w:szCs w:val="24"/>
        </w:rPr>
        <w:t>,</w:t>
      </w:r>
      <w:r>
        <w:rPr>
          <w:rFonts w:eastAsia="Times New Roman" w:cs="Times New Roman"/>
          <w:szCs w:val="24"/>
        </w:rPr>
        <w:t xml:space="preserve"> παρά</w:t>
      </w:r>
      <w:r>
        <w:rPr>
          <w:rFonts w:eastAsia="Times New Roman" w:cs="Times New Roman"/>
          <w:szCs w:val="24"/>
        </w:rPr>
        <w:t>,</w:t>
      </w:r>
      <w:r>
        <w:rPr>
          <w:rFonts w:eastAsia="Times New Roman" w:cs="Times New Roman"/>
          <w:szCs w:val="24"/>
        </w:rPr>
        <w:t xml:space="preserve"> ως συνήθως -αυτό είναι το μόνιμο χαρακτηριστικό- ρίχνετε την ευθύνη σε όλους τους </w:t>
      </w:r>
      <w:r>
        <w:rPr>
          <w:rFonts w:eastAsia="Times New Roman" w:cs="Times New Roman"/>
          <w:szCs w:val="24"/>
        </w:rPr>
        <w:t>άλλους,</w:t>
      </w:r>
      <w:r>
        <w:rPr>
          <w:rFonts w:eastAsia="Times New Roman" w:cs="Times New Roman"/>
          <w:szCs w:val="24"/>
        </w:rPr>
        <w:t xml:space="preserve"> πλην της Κυβέρνησης. Φταίει ο </w:t>
      </w:r>
      <w:proofErr w:type="spellStart"/>
      <w:r>
        <w:rPr>
          <w:rFonts w:eastAsia="Times New Roman" w:cs="Times New Roman"/>
          <w:szCs w:val="24"/>
        </w:rPr>
        <w:t>Όρμπαν</w:t>
      </w:r>
      <w:proofErr w:type="spellEnd"/>
      <w:r>
        <w:rPr>
          <w:rFonts w:eastAsia="Times New Roman" w:cs="Times New Roman"/>
          <w:szCs w:val="24"/>
        </w:rPr>
        <w:t>, φταίει η Ευρώπη, φταίει η Τουρκία, φταίει ο Άδωνις Γεωργιάδης κ</w:t>
      </w:r>
      <w:r>
        <w:rPr>
          <w:rFonts w:eastAsia="Times New Roman" w:cs="Times New Roman"/>
          <w:szCs w:val="24"/>
        </w:rPr>
        <w:t>αι δεν ξέρω ποιος άλλος μπορεί να φταίει</w:t>
      </w:r>
      <w:r>
        <w:rPr>
          <w:rFonts w:eastAsia="Times New Roman" w:cs="Times New Roman"/>
          <w:szCs w:val="24"/>
        </w:rPr>
        <w:t>. Ε</w:t>
      </w:r>
      <w:r>
        <w:rPr>
          <w:rFonts w:eastAsia="Times New Roman" w:cs="Times New Roman"/>
          <w:szCs w:val="24"/>
        </w:rPr>
        <w:t xml:space="preserve">σείς, πάντως, τα έχετε κάνει όλα καλά. Κανείς δεν έχει να πει τίποτα σε αυτούς τους ανθρώπους. </w:t>
      </w:r>
    </w:p>
    <w:p w14:paraId="5F41C8F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 xml:space="preserve">. </w:t>
      </w:r>
      <w:r>
        <w:rPr>
          <w:rFonts w:eastAsia="Times New Roman" w:cs="Times New Roman"/>
          <w:szCs w:val="24"/>
        </w:rPr>
        <w:t xml:space="preserve">Χριστοδουλοπούλου, αναρωτιέμαι, </w:t>
      </w:r>
      <w:r>
        <w:rPr>
          <w:rFonts w:eastAsia="Times New Roman" w:cs="Times New Roman"/>
          <w:szCs w:val="24"/>
        </w:rPr>
        <w:t xml:space="preserve">η οποία </w:t>
      </w:r>
      <w:r>
        <w:rPr>
          <w:rFonts w:eastAsia="Times New Roman" w:cs="Times New Roman"/>
          <w:szCs w:val="24"/>
        </w:rPr>
        <w:t>βρίσκει χρόνο να κάνει δηλώσεις συμπάθειας για τον κ. Ξηρό, για αυτές τι</w:t>
      </w:r>
      <w:r>
        <w:rPr>
          <w:rFonts w:eastAsia="Times New Roman" w:cs="Times New Roman"/>
          <w:szCs w:val="24"/>
        </w:rPr>
        <w:t xml:space="preserve">ς εικόνες ντροπής δεν έχει χρόνο να πει κάτι; </w:t>
      </w:r>
    </w:p>
    <w:p w14:paraId="5F41C90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F41C90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Πρόεδρε, ζητώ μικρή ανοχή.</w:t>
      </w:r>
    </w:p>
    <w:p w14:paraId="5F41C90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Υπουργέ, καθημερινά η χώρα διασύρεται συνεχώς και τόσο οι κοινοβουλευτικές δυνάμεις όσ</w:t>
      </w:r>
      <w:r>
        <w:rPr>
          <w:rFonts w:eastAsia="Times New Roman" w:cs="Times New Roman"/>
          <w:szCs w:val="24"/>
        </w:rPr>
        <w:t xml:space="preserve">ο και η ίδια η κοινωνία απαιτούν απαντήσεις συγκεκριμένες για τα ζητήματα δημόσιας υγείας που έχουν προκύψει στον εν θέματι καταυλισμό στο νησί της Λέσβου. </w:t>
      </w:r>
    </w:p>
    <w:p w14:paraId="5F41C90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Ο καταυλισμός στη Μόρια, μετά από γνωμοδότηση και της Διεύθυνσης Δημοσίας Υγείας της ΠΕ Λέσβου, η ο</w:t>
      </w:r>
      <w:r>
        <w:rPr>
          <w:rFonts w:eastAsia="Times New Roman" w:cs="Times New Roman"/>
          <w:szCs w:val="24"/>
        </w:rPr>
        <w:t xml:space="preserve">ποία βασίστηκε σε εκθέσεις αυτοψίας υπαλλήλων του Τμήματος Περιβαλλοντικής Υγιεινής και Υγειονομικού Ελέγχου της </w:t>
      </w:r>
      <w:r>
        <w:rPr>
          <w:rFonts w:eastAsia="Times New Roman" w:cs="Times New Roman"/>
          <w:szCs w:val="24"/>
        </w:rPr>
        <w:t>δ</w:t>
      </w:r>
      <w:r>
        <w:rPr>
          <w:rFonts w:eastAsia="Times New Roman" w:cs="Times New Roman"/>
          <w:szCs w:val="24"/>
        </w:rPr>
        <w:t>ιεύθυνσης, χαρακτηρίστηκε ως ακατάλληλος χώρος για τη δημόσια υγεία και το περιβάλλον. Ενδεικτικά αναφέρω τα επικίνδυνα για τη δημόσια υγεία φ</w:t>
      </w:r>
      <w:r>
        <w:rPr>
          <w:rFonts w:eastAsia="Times New Roman" w:cs="Times New Roman"/>
          <w:szCs w:val="24"/>
        </w:rPr>
        <w:t xml:space="preserve">αινόμενα που επισημαίνονται, όπως των ανεξέλεγκτων λυμάτων, της αδυναμίας επιμελούς καθαριότητας, του συγχρωτισμού, της έντονης δυσοσμίας, τα αποχωρητήρια, τα διάσπαρτα απορρίμματα. </w:t>
      </w:r>
    </w:p>
    <w:p w14:paraId="5F41C90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Επειδή, λοιπόν, βασική αρμοδιότητα του Υπουργείου Υγείας είναι η προστασί</w:t>
      </w:r>
      <w:r>
        <w:rPr>
          <w:rFonts w:eastAsia="Times New Roman" w:cs="Times New Roman"/>
          <w:szCs w:val="24"/>
        </w:rPr>
        <w:t>α της δημόσιας υγείας του πληθυσμού μέσω προγραμματισμού και υλοποίησης ανάλογων πολιτικών μέσω της Γενικής Διεύθυνσης Δημόσιας Υγείας και Ποιότητας Ζωής του Υπουργείου, απαντήστε μου, σας παρακαλώ, στα επόμενα ερωτήματα:</w:t>
      </w:r>
    </w:p>
    <w:p w14:paraId="5F41C90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Πρώτον, έχει προβεί το Υπουργείο Υ</w:t>
      </w:r>
      <w:r>
        <w:rPr>
          <w:rFonts w:eastAsia="Times New Roman" w:cs="Times New Roman"/>
          <w:szCs w:val="24"/>
        </w:rPr>
        <w:t xml:space="preserve">γείας μέσω των αρμόδιων υπηρεσιών του, βάσει του προεδρικού διατάγματος </w:t>
      </w:r>
      <w:r>
        <w:rPr>
          <w:rFonts w:eastAsia="Times New Roman" w:cs="Times New Roman"/>
          <w:szCs w:val="24"/>
        </w:rPr>
        <w:lastRenderedPageBreak/>
        <w:t>121/2017, σε σχετικές ενέργειες μετά τη δημοσιοποίηση της σχετικής έκθεσης στις 11 Σεπτεμβρίου μέχρι και σήμερα; Εάν ναι, ποιες εισηγήσεις έχει υποβάλει και ποιες διοικητικές πράξεις ε</w:t>
      </w:r>
      <w:r>
        <w:rPr>
          <w:rFonts w:eastAsia="Times New Roman" w:cs="Times New Roman"/>
          <w:szCs w:val="24"/>
        </w:rPr>
        <w:t>ξέδωσε, αποφάσεις, εγκύκλιοι, οδηγίες, ΚΥΑ; Έχει συναγάγει συγκεκριμένα συμπεράσματα; Αν ναι, ποια είναι; Αν όχι, για ποιον λόγο δεν το έκανε;</w:t>
      </w:r>
    </w:p>
    <w:p w14:paraId="5F41C90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Δεύτερον, το Σώμα Επιθεωρητών Υγείας, είτε αυτεπαγγέλτως είτε μετά από εντολή της πολιτικής ηγεσίας του Υπουργείο</w:t>
      </w:r>
      <w:r>
        <w:rPr>
          <w:rFonts w:eastAsia="Times New Roman" w:cs="Times New Roman"/>
          <w:szCs w:val="24"/>
        </w:rPr>
        <w:t xml:space="preserve">υ, προέβη σε διερεύνηση τυχόν παραλείψεων, παραβάσεων και λαθών που προβλέπονται από τον οργανισμό του Υπουργείου Υγείας; </w:t>
      </w:r>
    </w:p>
    <w:p w14:paraId="5F41C90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Τρίτον το Εθνικό Συμβούλιο Δημόσιας Υγείας στο οποίο προεδρεύει ο Γενικός Γραμματέας Δημόσιας Υγείας, ο πλέον αρμόδιος για την προάσπ</w:t>
      </w:r>
      <w:r>
        <w:rPr>
          <w:rFonts w:eastAsia="Times New Roman" w:cs="Times New Roman"/>
          <w:szCs w:val="24"/>
        </w:rPr>
        <w:t xml:space="preserve">ιση της δημόσιας υγείας, και που αποτελεί το ανώτατο γνωμοδοτικό όργανο για τη δημόσια υγεία συνεδριάζοντας σε έκτακτες περιπτώσεις κρίσης, όπως αυτή, συνεδρίασε, γνωμοδότησε; Και αν ναι, σε ποιες σχετικές ενέργειες έχει προβεί έως τώρα στην περίπτωση της </w:t>
      </w:r>
      <w:proofErr w:type="spellStart"/>
      <w:r>
        <w:rPr>
          <w:rFonts w:eastAsia="Times New Roman" w:cs="Times New Roman"/>
          <w:szCs w:val="24"/>
        </w:rPr>
        <w:t>Μόριας</w:t>
      </w:r>
      <w:proofErr w:type="spellEnd"/>
      <w:r>
        <w:rPr>
          <w:rFonts w:eastAsia="Times New Roman" w:cs="Times New Roman"/>
          <w:szCs w:val="24"/>
        </w:rPr>
        <w:t>;</w:t>
      </w:r>
    </w:p>
    <w:p w14:paraId="5F41C90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Τέταρτον, το ΕΚΕΠΥ, επίσης, ποιες δράσεις και ποιες παρεμβάσεις υλοποίησε σχετικές με την κατάσταση εκτάκτων αναγκών που αφορούν στη δημόσια υγεία, ώστε να εκπληρώσει την αποστολή του προεδρικού διατάγματος;</w:t>
      </w:r>
    </w:p>
    <w:p w14:paraId="5F41C90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Και τέλος, πέμπτο, το ΚΕΕΛΠΝΟ, που έχει </w:t>
      </w:r>
      <w:r>
        <w:rPr>
          <w:rFonts w:eastAsia="Times New Roman" w:cs="Times New Roman"/>
          <w:szCs w:val="24"/>
        </w:rPr>
        <w:t>την κατ’ εξοχήν ευθύνη για την πρόληψη και τον έλεγχο των νοσημάτων μεταδιδόμενων ή μη, ποιες οδηγίες εξέδωσε σχετικά με τους άμεσους κινδύνους για τη δημόσια υγεία και τον τρόπο αντιμετώπισης και διαχείρισής τους; Για παράδειγμα, αναφυόμενα νοσήματα, οξέα</w:t>
      </w:r>
      <w:r>
        <w:rPr>
          <w:rFonts w:eastAsia="Times New Roman" w:cs="Times New Roman"/>
          <w:szCs w:val="24"/>
        </w:rPr>
        <w:t>, λοιμώδη, χρόνια, ιογενή, ελονοσία, δερματικά- όλα αυτά λόγω και της κακής σίτισης- γαστρεντερίτιδες;</w:t>
      </w:r>
    </w:p>
    <w:p w14:paraId="5F41C90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Σας ευχαριστώ και ευχαριστώ και για την ανοχή.</w:t>
      </w:r>
    </w:p>
    <w:p w14:paraId="5F41C90B" w14:textId="77777777" w:rsidR="00B01687" w:rsidRDefault="00CA2DE4">
      <w:pPr>
        <w:spacing w:line="600" w:lineRule="auto"/>
        <w:ind w:firstLine="720"/>
        <w:jc w:val="both"/>
        <w:rPr>
          <w:rFonts w:eastAsia="Times New Roman" w:cs="Times New Roman"/>
          <w:szCs w:val="24"/>
        </w:rPr>
      </w:pPr>
      <w:r w:rsidRPr="00B15818">
        <w:rPr>
          <w:rFonts w:eastAsia="Times New Roman" w:cs="Times New Roman"/>
          <w:b/>
          <w:szCs w:val="24"/>
        </w:rPr>
        <w:t>ΠΡΟΕΔΡΕΥΩΝ (Μάριος Γεωργιάδης):</w:t>
      </w:r>
      <w:r>
        <w:rPr>
          <w:rFonts w:eastAsia="Times New Roman" w:cs="Times New Roman"/>
          <w:szCs w:val="24"/>
        </w:rPr>
        <w:t xml:space="preserve"> Ευχαριστούμε τον κ. Φωτήλα.</w:t>
      </w:r>
    </w:p>
    <w:p w14:paraId="5F41C90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τρία </w:t>
      </w:r>
      <w:r>
        <w:rPr>
          <w:rFonts w:eastAsia="Times New Roman" w:cs="Times New Roman"/>
          <w:szCs w:val="24"/>
        </w:rPr>
        <w:t xml:space="preserve">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5F41C90D" w14:textId="77777777" w:rsidR="00B01687" w:rsidRDefault="00CA2DE4">
      <w:pPr>
        <w:spacing w:line="600" w:lineRule="auto"/>
        <w:ind w:firstLine="720"/>
        <w:jc w:val="both"/>
        <w:rPr>
          <w:rFonts w:eastAsia="Times New Roman" w:cs="Times New Roman"/>
          <w:szCs w:val="24"/>
        </w:rPr>
      </w:pPr>
      <w:r w:rsidRPr="00B15818">
        <w:rPr>
          <w:rFonts w:eastAsia="Times New Roman" w:cs="Times New Roman"/>
          <w:b/>
          <w:szCs w:val="24"/>
        </w:rPr>
        <w:t>ΑΝΔΡΕΑΣ ΞΑΝΘΟΣ (Υπουργός Υγείας):</w:t>
      </w:r>
      <w:r>
        <w:rPr>
          <w:rFonts w:eastAsia="Times New Roman" w:cs="Times New Roman"/>
          <w:szCs w:val="24"/>
        </w:rPr>
        <w:t xml:space="preserve"> Αγαπητέ συνάδελφε, κατ’ αρχ</w:t>
      </w:r>
      <w:r>
        <w:rPr>
          <w:rFonts w:eastAsia="Times New Roman" w:cs="Times New Roman"/>
          <w:szCs w:val="24"/>
        </w:rPr>
        <w:t>άς</w:t>
      </w:r>
      <w:r>
        <w:rPr>
          <w:rFonts w:eastAsia="Times New Roman" w:cs="Times New Roman"/>
          <w:szCs w:val="24"/>
        </w:rPr>
        <w:t xml:space="preserve">, δεν θα αμφισβητήσω τη βασιμότητα της </w:t>
      </w:r>
      <w:r>
        <w:rPr>
          <w:rFonts w:eastAsia="Times New Roman" w:cs="Times New Roman"/>
          <w:szCs w:val="24"/>
        </w:rPr>
        <w:lastRenderedPageBreak/>
        <w:t xml:space="preserve">κριτικής η οποία ασκείται και από τις μη κυβερνητικές οργανώσεις και από άλλους παρατηρητές και από τα αρμόδια όργανα της </w:t>
      </w:r>
      <w:r>
        <w:rPr>
          <w:rFonts w:eastAsia="Times New Roman" w:cs="Times New Roman"/>
          <w:szCs w:val="24"/>
        </w:rPr>
        <w:t>π</w:t>
      </w:r>
      <w:r>
        <w:rPr>
          <w:rFonts w:eastAsia="Times New Roman" w:cs="Times New Roman"/>
          <w:szCs w:val="24"/>
        </w:rPr>
        <w:t xml:space="preserve">εριφέρειας ειδικά στην περιοχή της </w:t>
      </w:r>
      <w:proofErr w:type="spellStart"/>
      <w:r>
        <w:rPr>
          <w:rFonts w:eastAsia="Times New Roman" w:cs="Times New Roman"/>
          <w:szCs w:val="24"/>
        </w:rPr>
        <w:t>Μόριας</w:t>
      </w:r>
      <w:proofErr w:type="spellEnd"/>
      <w:r>
        <w:rPr>
          <w:rFonts w:eastAsia="Times New Roman" w:cs="Times New Roman"/>
          <w:szCs w:val="24"/>
        </w:rPr>
        <w:t xml:space="preserve">. </w:t>
      </w:r>
    </w:p>
    <w:p w14:paraId="5F41C90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Αυτό είναι</w:t>
      </w:r>
      <w:r w:rsidRPr="00F24763">
        <w:rPr>
          <w:rFonts w:eastAsia="Times New Roman" w:cs="Times New Roman"/>
          <w:szCs w:val="24"/>
        </w:rPr>
        <w:t>,</w:t>
      </w:r>
      <w:r>
        <w:rPr>
          <w:rFonts w:eastAsia="Times New Roman" w:cs="Times New Roman"/>
          <w:szCs w:val="24"/>
        </w:rPr>
        <w:t xml:space="preserve"> κατά την άποψή μας</w:t>
      </w:r>
      <w:r w:rsidRPr="00F24763">
        <w:rPr>
          <w:rFonts w:eastAsia="Times New Roman" w:cs="Times New Roman"/>
          <w:szCs w:val="24"/>
        </w:rPr>
        <w:t>,</w:t>
      </w:r>
      <w:r>
        <w:rPr>
          <w:rFonts w:eastAsia="Times New Roman" w:cs="Times New Roman"/>
          <w:szCs w:val="24"/>
        </w:rPr>
        <w:t xml:space="preserve"> το μείζον πρόβλημα και αυτή είναι η μεγάλη προτεραιότητα: η αποσυμφόρηση και της Λέσβου αλλά και των άλλων νησιών του βορειανατολικού Αιγαίου που είναι πύλες εισόδου. Αυτός ο υπερπ</w:t>
      </w:r>
      <w:r>
        <w:rPr>
          <w:rFonts w:eastAsia="Times New Roman" w:cs="Times New Roman"/>
          <w:szCs w:val="24"/>
        </w:rPr>
        <w:t>ληθυσμός προσφύγων στη περιοχή έχει δημιουργήσει αυτή την πραγματική αντικειμενική δυσκολία, να έχουν αυτοί οι άνθρωποι αξιοπρεπείς συνθήκες διαβίωσης και ατομικής υγιεινής. Αυτό είναι το μείζον πρόβλημα από τη σκοπιά της δημόσιας υγείας.</w:t>
      </w:r>
    </w:p>
    <w:p w14:paraId="5F41C90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Για να είμαστε, λ</w:t>
      </w:r>
      <w:r>
        <w:rPr>
          <w:rFonts w:eastAsia="Times New Roman" w:cs="Times New Roman"/>
          <w:szCs w:val="24"/>
        </w:rPr>
        <w:t>οιπόν, πολύ σαφείς, το να εγκαλείτε τώρα για έλλειψη ευαισθησίας, καθώς και το να εμφανίζεστε ως υποστηρικτές των ανθρωπίνων δικαιωμάτων και των δικαιωμάτων των προσφύγων,</w:t>
      </w:r>
      <w:r w:rsidRPr="00F24763">
        <w:rPr>
          <w:rFonts w:eastAsia="Times New Roman" w:cs="Times New Roman"/>
          <w:szCs w:val="24"/>
        </w:rPr>
        <w:t xml:space="preserve"> </w:t>
      </w:r>
      <w:r>
        <w:rPr>
          <w:rFonts w:eastAsia="Times New Roman" w:cs="Times New Roman"/>
          <w:szCs w:val="24"/>
        </w:rPr>
        <w:t xml:space="preserve">κατά την άποψή μου, προσβάλλει τη νοημοσύνη μας. Αυτό το οποίο είναι πραγματικότητα </w:t>
      </w:r>
      <w:r>
        <w:rPr>
          <w:rFonts w:eastAsia="Times New Roman" w:cs="Times New Roman"/>
          <w:szCs w:val="24"/>
        </w:rPr>
        <w:t xml:space="preserve">είναι ότι έχει αυξηθεί σε σχέση με το 2017 κατά 24% η μεταναστατευτική ροή, ιδιαίτερα προς την περιοχή της Λέσβου. Φτάσαμε κάποια στιγμή τον Αύγουστο και τον Σεπτέμβριο να έχουμε σχεδόν </w:t>
      </w:r>
      <w:proofErr w:type="spellStart"/>
      <w:r>
        <w:rPr>
          <w:rFonts w:eastAsia="Times New Roman" w:cs="Times New Roman"/>
          <w:szCs w:val="24"/>
        </w:rPr>
        <w:t>εννιάμισι</w:t>
      </w:r>
      <w:proofErr w:type="spellEnd"/>
      <w:r>
        <w:rPr>
          <w:rFonts w:eastAsia="Times New Roman" w:cs="Times New Roman"/>
          <w:szCs w:val="24"/>
        </w:rPr>
        <w:t xml:space="preserve">, </w:t>
      </w:r>
      <w:r>
        <w:rPr>
          <w:rFonts w:eastAsia="Times New Roman" w:cs="Times New Roman"/>
          <w:szCs w:val="24"/>
        </w:rPr>
        <w:lastRenderedPageBreak/>
        <w:t xml:space="preserve">δέκα χιλιάδες ανθρώπους στο ΚΥΤ της </w:t>
      </w:r>
      <w:proofErr w:type="spellStart"/>
      <w:r>
        <w:rPr>
          <w:rFonts w:eastAsia="Times New Roman" w:cs="Times New Roman"/>
          <w:szCs w:val="24"/>
        </w:rPr>
        <w:t>Μόριας</w:t>
      </w:r>
      <w:proofErr w:type="spellEnd"/>
      <w:r>
        <w:rPr>
          <w:rFonts w:eastAsia="Times New Roman" w:cs="Times New Roman"/>
          <w:szCs w:val="24"/>
        </w:rPr>
        <w:t>, όταν η χωρητικό</w:t>
      </w:r>
      <w:r>
        <w:rPr>
          <w:rFonts w:eastAsia="Times New Roman" w:cs="Times New Roman"/>
          <w:szCs w:val="24"/>
        </w:rPr>
        <w:t xml:space="preserve">τητά του είναι στο ένα τρίτο και, βεβαίως, με τις γνωστές δυσκολίες που υπάρχουν στην κινητοποίηση της διαδικασίας διακρίβωσης </w:t>
      </w:r>
      <w:proofErr w:type="spellStart"/>
      <w:r>
        <w:rPr>
          <w:rFonts w:eastAsia="Times New Roman" w:cs="Times New Roman"/>
          <w:szCs w:val="24"/>
        </w:rPr>
        <w:t>ευαλωτότητας</w:t>
      </w:r>
      <w:proofErr w:type="spellEnd"/>
      <w:r>
        <w:rPr>
          <w:rFonts w:eastAsia="Times New Roman" w:cs="Times New Roman"/>
          <w:szCs w:val="24"/>
        </w:rPr>
        <w:t xml:space="preserve"> και μεταφοράς όσων είναι ευάλωτων από τα νησιά στην ενδοχώρα, σε συνδυασμό και με την αύξηση των ροών αυτή την περίο</w:t>
      </w:r>
      <w:r>
        <w:rPr>
          <w:rFonts w:eastAsia="Times New Roman" w:cs="Times New Roman"/>
          <w:szCs w:val="24"/>
        </w:rPr>
        <w:t xml:space="preserve">δο από τον Έβρο. Θυμίζω ότι μέσα στο 2018 έχουμε δεκατρείς χιλιάδες αφίξεις από τον Έβρο προσφύγων και μεταναστών, οι οποίοι κατά τεκμήριο ενσωματώνονται στα κέντρα φιλοξενίας της βόρειας Ελλάδας και της ενδοχώρας, όπου οφείλουν να κατευθύνονται σιγά-σιγά </w:t>
      </w:r>
      <w:r>
        <w:rPr>
          <w:rFonts w:eastAsia="Times New Roman" w:cs="Times New Roman"/>
          <w:szCs w:val="24"/>
        </w:rPr>
        <w:t xml:space="preserve">οι άνθρωποι που έχουν </w:t>
      </w:r>
      <w:proofErr w:type="spellStart"/>
      <w:r>
        <w:rPr>
          <w:rFonts w:eastAsia="Times New Roman" w:cs="Times New Roman"/>
          <w:szCs w:val="24"/>
        </w:rPr>
        <w:t>ευαλωτότητα</w:t>
      </w:r>
      <w:proofErr w:type="spellEnd"/>
      <w:r>
        <w:rPr>
          <w:rFonts w:eastAsia="Times New Roman" w:cs="Times New Roman"/>
          <w:szCs w:val="24"/>
        </w:rPr>
        <w:t xml:space="preserve"> και μετακινούνται από τα νησιά. Αυτό έχει δημιουργήσει τη σημερινή ασφυξία από την άποψη του ανθρώπινου δυναμικού και τα </w:t>
      </w:r>
      <w:proofErr w:type="spellStart"/>
      <w:r w:rsidRPr="002C4329">
        <w:rPr>
          <w:rFonts w:eastAsia="Times New Roman" w:cs="Times New Roman"/>
          <w:szCs w:val="24"/>
        </w:rPr>
        <w:t>συνοδά</w:t>
      </w:r>
      <w:proofErr w:type="spellEnd"/>
      <w:r w:rsidRPr="002C4329">
        <w:rPr>
          <w:rFonts w:eastAsia="Times New Roman" w:cs="Times New Roman"/>
          <w:szCs w:val="24"/>
        </w:rPr>
        <w:t xml:space="preserve"> προβλήματα</w:t>
      </w:r>
      <w:r>
        <w:rPr>
          <w:rFonts w:eastAsia="Times New Roman" w:cs="Times New Roman"/>
          <w:szCs w:val="24"/>
        </w:rPr>
        <w:t xml:space="preserve">. </w:t>
      </w:r>
    </w:p>
    <w:p w14:paraId="5F41C91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Παρά, όμως, τα προβλήματα αυτά, επειδή ακριβώς, αγαπητέ συνάδελφε, υπήρξε πρόνοια να υπάρχουν μέτρα αυξημένης εποπτείας, πρόληψης και αποτροπής κινδύνων για τη δημόσια υγεία, αυτή την περίοδο δεν επιτρέψαμε να μετατραπεί το προσφυγικό πρόβλημα σε πρόβλημα </w:t>
      </w:r>
      <w:r>
        <w:rPr>
          <w:rFonts w:eastAsia="Times New Roman" w:cs="Times New Roman"/>
          <w:szCs w:val="24"/>
        </w:rPr>
        <w:t xml:space="preserve">δημόσιας υγείας. </w:t>
      </w:r>
    </w:p>
    <w:p w14:paraId="5F41C91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Νομίζω ότι και η προσπάθεια που κάνει και το Υπουργείο Μεταναστευτικής Πολιτικής είναι ακριβώς να βελτιώσει τις συνθήκες διαβίωσης αυτών των ανθρώπων. Η υγειονομική παρουσία στο συγκεκριμένο ΚΥΤ είναι σε γενικές γραμμές ικανοποιητική με ε</w:t>
      </w:r>
      <w:r>
        <w:rPr>
          <w:rFonts w:eastAsia="Times New Roman" w:cs="Times New Roman"/>
          <w:szCs w:val="24"/>
        </w:rPr>
        <w:t xml:space="preserve">ξαίρεση τους γιατρούς και τους διαπολιτισμικούς διαμεσολαβητές. </w:t>
      </w:r>
    </w:p>
    <w:p w14:paraId="5F41C91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Σας αναφέρω ότι σήμερα στο ΚΥΤ της </w:t>
      </w:r>
      <w:proofErr w:type="spellStart"/>
      <w:r>
        <w:rPr>
          <w:rFonts w:eastAsia="Times New Roman" w:cs="Times New Roman"/>
          <w:szCs w:val="24"/>
        </w:rPr>
        <w:t>Μόριας</w:t>
      </w:r>
      <w:proofErr w:type="spellEnd"/>
      <w:r>
        <w:rPr>
          <w:rFonts w:eastAsia="Times New Roman" w:cs="Times New Roman"/>
          <w:szCs w:val="24"/>
        </w:rPr>
        <w:t xml:space="preserve"> υπηρετούν δυο γιατροί από το ειδικό πρόγραμμα «</w:t>
      </w:r>
      <w:r>
        <w:rPr>
          <w:rFonts w:eastAsia="Times New Roman" w:cs="Times New Roman"/>
          <w:szCs w:val="24"/>
          <w:lang w:val="en-US"/>
        </w:rPr>
        <w:t>PHILOS</w:t>
      </w:r>
      <w:r>
        <w:rPr>
          <w:rFonts w:eastAsia="Times New Roman" w:cs="Times New Roman"/>
          <w:szCs w:val="24"/>
        </w:rPr>
        <w:t>» του ΚΕΕΛΠΝΟ -συνολικά τριάντα τρία άτομα-, δεκατρείς νοσηλεύτριες, τέσσερις ψυχολόγοι, εννιά κ</w:t>
      </w:r>
      <w:r>
        <w:rPr>
          <w:rFonts w:eastAsia="Times New Roman" w:cs="Times New Roman"/>
          <w:szCs w:val="24"/>
        </w:rPr>
        <w:t>οινωνικοί λειτουργοί, μία μαία, μία επισκέπτρια υγείας και τρεις διαμεσολαβητές. Αυτές τις μέρες η συγκεκριμένη δομή έχει ενισχυθεί και με δυο στρατιωτικούς γιατρούς στην προσπάθεια να αντιμετωπίσουμε με μεγαλύτερη επάρκεια τις αυξημένες ανάγκες λόγω του υ</w:t>
      </w:r>
      <w:r>
        <w:rPr>
          <w:rFonts w:eastAsia="Times New Roman" w:cs="Times New Roman"/>
          <w:szCs w:val="24"/>
        </w:rPr>
        <w:t xml:space="preserve">περπληθυσμού. </w:t>
      </w:r>
    </w:p>
    <w:p w14:paraId="5F41C91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Νομίζω ότι τώρα είμαστε σε μια μεταβατική φάση. Έληξε το προηγούμενο πρόγραμμα. Υπάρχει μια νέα πρόσκληση, μια νέα προκήρυξη για περίπου χίλια πεντακόσια άτομα για όλη την Ελλάδα με μια πρόνοια να υπάρχει σε κάθε δομή ανοικτής φιλοξενίας και</w:t>
      </w:r>
      <w:r>
        <w:rPr>
          <w:rFonts w:eastAsia="Times New Roman" w:cs="Times New Roman"/>
          <w:szCs w:val="24"/>
        </w:rPr>
        <w:t xml:space="preserve"> σε κάθε ΚΥΤ ένας υγειονομικός πυρήνας, ο οποίος θα </w:t>
      </w:r>
      <w:r>
        <w:rPr>
          <w:rFonts w:eastAsia="Times New Roman" w:cs="Times New Roman"/>
          <w:szCs w:val="24"/>
        </w:rPr>
        <w:lastRenderedPageBreak/>
        <w:t>παρέχει πρωτοβάθμια φροντίδα υγείας, θα κάνει ένα</w:t>
      </w:r>
      <w:r>
        <w:rPr>
          <w:rFonts w:eastAsia="Times New Roman" w:cs="Times New Roman"/>
          <w:b/>
          <w:szCs w:val="24"/>
        </w:rPr>
        <w:t xml:space="preserve"> </w:t>
      </w:r>
      <w:r w:rsidRPr="003638E9">
        <w:rPr>
          <w:rFonts w:eastAsia="Times New Roman" w:cs="Times New Roman"/>
          <w:szCs w:val="24"/>
          <w:lang w:val="en-US"/>
        </w:rPr>
        <w:t>triage</w:t>
      </w:r>
      <w:r w:rsidRPr="003638E9">
        <w:rPr>
          <w:rFonts w:eastAsia="Times New Roman" w:cs="Times New Roman"/>
          <w:szCs w:val="24"/>
        </w:rPr>
        <w:t>,</w:t>
      </w:r>
      <w:r>
        <w:rPr>
          <w:rFonts w:eastAsia="Times New Roman" w:cs="Times New Roman"/>
          <w:szCs w:val="24"/>
        </w:rPr>
        <w:t xml:space="preserve"> μια διαλογή των περιστατικών που έχουν επείγουσα ανάγκη και θα μπορεί να οργανώσει την διακομιδή των περιστατικών που έχουν αυξημένες απαιτήσεις φ</w:t>
      </w:r>
      <w:r>
        <w:rPr>
          <w:rFonts w:eastAsia="Times New Roman" w:cs="Times New Roman"/>
          <w:szCs w:val="24"/>
        </w:rPr>
        <w:t>ροντίδας στις όμορες δημόσιες δομές. Επίσης, έχουμε προβλέψει μια πολύ σημαντική ενίσχυση και με ιατρικό και με λοιπό προσωπικό και των όμορων δημόσιων δομών, δηλαδή των κέντρων υγείας και των νοσοκομείων στη περιοχή.</w:t>
      </w:r>
    </w:p>
    <w:p w14:paraId="5F41C914" w14:textId="77777777" w:rsidR="00B01687" w:rsidRDefault="00CA2DE4">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Κύριε </w:t>
      </w:r>
      <w:r>
        <w:rPr>
          <w:rFonts w:eastAsia="Times New Roman" w:cs="Times New Roman"/>
          <w:szCs w:val="24"/>
        </w:rPr>
        <w:t xml:space="preserve">Υπουργέ, έχετε και τη δευτερολογία σας. Μας πιέζει ο χρόνος, διότι πρέπει να προχωρήσουμε και στην επερώτηση. </w:t>
      </w:r>
    </w:p>
    <w:p w14:paraId="5F41C915" w14:textId="77777777" w:rsidR="00B01687" w:rsidRDefault="00CA2DE4">
      <w:pPr>
        <w:spacing w:line="600" w:lineRule="auto"/>
        <w:ind w:firstLine="720"/>
        <w:jc w:val="both"/>
        <w:rPr>
          <w:rFonts w:eastAsia="Times New Roman" w:cs="Times New Roman"/>
          <w:b/>
          <w:szCs w:val="24"/>
        </w:rPr>
      </w:pPr>
      <w:r w:rsidRPr="00191A60">
        <w:rPr>
          <w:rFonts w:eastAsia="Times New Roman" w:cs="Times New Roman"/>
          <w:b/>
          <w:szCs w:val="24"/>
        </w:rPr>
        <w:t xml:space="preserve">ΑΝΔΡΕΑΣ ΞΑΝΘΟΣ (Υπουργός Υγείας): </w:t>
      </w:r>
      <w:r w:rsidRPr="00334CB2">
        <w:rPr>
          <w:rFonts w:eastAsia="Times New Roman" w:cs="Times New Roman"/>
          <w:szCs w:val="24"/>
        </w:rPr>
        <w:t>Βεβαίως, κύριε Πρόεδρε.</w:t>
      </w:r>
    </w:p>
    <w:p w14:paraId="5F41C916" w14:textId="77777777" w:rsidR="00B01687" w:rsidRDefault="00CA2DE4">
      <w:pPr>
        <w:spacing w:line="600" w:lineRule="auto"/>
        <w:ind w:firstLine="720"/>
        <w:jc w:val="both"/>
        <w:rPr>
          <w:rFonts w:eastAsia="Times New Roman" w:cs="Times New Roman"/>
          <w:szCs w:val="24"/>
        </w:rPr>
      </w:pPr>
      <w:r w:rsidRPr="00334CB2">
        <w:rPr>
          <w:rFonts w:eastAsia="Times New Roman" w:cs="Times New Roman"/>
          <w:szCs w:val="24"/>
        </w:rPr>
        <w:t>Και</w:t>
      </w:r>
      <w:r>
        <w:rPr>
          <w:rFonts w:eastAsia="Times New Roman" w:cs="Times New Roman"/>
          <w:b/>
          <w:szCs w:val="24"/>
        </w:rPr>
        <w:t xml:space="preserve"> </w:t>
      </w:r>
      <w:r>
        <w:rPr>
          <w:rFonts w:eastAsia="Times New Roman" w:cs="Times New Roman"/>
          <w:szCs w:val="24"/>
        </w:rPr>
        <w:t>ταυτόχρονα θέλουμε μέσα από το προσωπικό αυτό, με βάση ένα ειδικό πρωτόκολλο που έχ</w:t>
      </w:r>
      <w:r>
        <w:rPr>
          <w:rFonts w:eastAsia="Times New Roman" w:cs="Times New Roman"/>
          <w:szCs w:val="24"/>
        </w:rPr>
        <w:t xml:space="preserve">ουμε φτιάξει με τις οδηγίες και τις κατευθυντήριες γραμμές του ΠΟΥ και του Διεθνούς Οργανισμού Μετανάστευσης, να υπάρχει μια αξιόπιστη διακρίβωση της </w:t>
      </w:r>
      <w:proofErr w:type="spellStart"/>
      <w:r>
        <w:rPr>
          <w:rFonts w:eastAsia="Times New Roman" w:cs="Times New Roman"/>
          <w:szCs w:val="24"/>
        </w:rPr>
        <w:t>ευαλωτότητας</w:t>
      </w:r>
      <w:proofErr w:type="spellEnd"/>
      <w:r>
        <w:rPr>
          <w:rFonts w:eastAsia="Times New Roman" w:cs="Times New Roman"/>
          <w:szCs w:val="24"/>
        </w:rPr>
        <w:t xml:space="preserve"> αυτών των ανθρώπων και στη συνέχεια </w:t>
      </w:r>
      <w:r>
        <w:rPr>
          <w:rFonts w:eastAsia="Times New Roman" w:cs="Times New Roman"/>
          <w:szCs w:val="24"/>
        </w:rPr>
        <w:lastRenderedPageBreak/>
        <w:t>αυτοί που πραγματικά κρίνονται ευάλωτοι να μπορούν να προ</w:t>
      </w:r>
      <w:r>
        <w:rPr>
          <w:rFonts w:eastAsia="Times New Roman" w:cs="Times New Roman"/>
          <w:szCs w:val="24"/>
        </w:rPr>
        <w:t xml:space="preserve">ωθούνται στην ενδοχώρα. </w:t>
      </w:r>
    </w:p>
    <w:p w14:paraId="5F41C91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Αυτή είναι η στρατηγική μας. Η στρατηγική είναι αποσυμφόρηση των νησιών. Υπάρχει το πλάνο του Υπουργείου Μεταναστευτικής Πολιτικής ότι μέσα στον Νοέμβρη θα υπάρξει μία σημαντική βελτίωση σε αυτό το επίπεδο και θυμίζω ότι ήδη έχουν </w:t>
      </w:r>
      <w:r>
        <w:rPr>
          <w:rFonts w:eastAsia="Times New Roman" w:cs="Times New Roman"/>
          <w:szCs w:val="24"/>
        </w:rPr>
        <w:t xml:space="preserve">μετακινηθεί τρεις χιλιάδες άνθρωποι από τη Μόρια και αυτή τη στιγμή είναι επτά χιλιάδες επτακόσιοι οι άνθρωποι οι οποίοι παραμένουν σε αυτόν τον καταυλισμό. </w:t>
      </w:r>
    </w:p>
    <w:p w14:paraId="5F41C918"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BD0CFC">
        <w:rPr>
          <w:rFonts w:eastAsia="Times New Roman" w:cs="Times New Roman"/>
          <w:b/>
          <w:szCs w:val="24"/>
        </w:rPr>
        <w:t>:</w:t>
      </w:r>
      <w:r w:rsidRPr="00BD0CFC">
        <w:rPr>
          <w:rFonts w:eastAsia="Times New Roman" w:cs="Times New Roman"/>
          <w:szCs w:val="24"/>
        </w:rPr>
        <w:t xml:space="preserve"> </w:t>
      </w:r>
      <w:r>
        <w:rPr>
          <w:rFonts w:eastAsia="Times New Roman" w:cs="Times New Roman"/>
          <w:szCs w:val="24"/>
        </w:rPr>
        <w:t>Ευχαριστούμε τον κύριο Υπουργό.</w:t>
      </w:r>
    </w:p>
    <w:p w14:paraId="5F41C91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Φωτήλα, παρακαλώ, όσο πιο σύ</w:t>
      </w:r>
      <w:r>
        <w:rPr>
          <w:rFonts w:eastAsia="Times New Roman" w:cs="Times New Roman"/>
          <w:szCs w:val="24"/>
        </w:rPr>
        <w:t>ντομος μπορείτε να είστε, για να προχωρήσουμε στο επόμενο μέρος, στην επίκαιρη επερώτηση που έχετε καταθέσει ως Κοινοβουλευτική Ομάδα, που επίσης είναι πολύ σημαντική.</w:t>
      </w:r>
    </w:p>
    <w:p w14:paraId="5F41C91A"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sidRPr="00BD0CFC">
        <w:rPr>
          <w:rFonts w:eastAsia="Times New Roman" w:cs="Times New Roman"/>
          <w:b/>
          <w:szCs w:val="24"/>
        </w:rPr>
        <w:t>:</w:t>
      </w:r>
      <w:r w:rsidRPr="00BD0CFC">
        <w:rPr>
          <w:rFonts w:eastAsia="Times New Roman" w:cs="Times New Roman"/>
          <w:szCs w:val="24"/>
        </w:rPr>
        <w:t xml:space="preserve"> </w:t>
      </w:r>
      <w:r>
        <w:rPr>
          <w:rFonts w:eastAsia="Times New Roman" w:cs="Times New Roman"/>
          <w:szCs w:val="24"/>
        </w:rPr>
        <w:t>Κύριε Υπουργέ, μου απαντήσατε και μου είπατε ότι φταίει για όλα αυτά το</w:t>
      </w:r>
      <w:r>
        <w:rPr>
          <w:rFonts w:eastAsia="Times New Roman" w:cs="Times New Roman"/>
          <w:szCs w:val="24"/>
        </w:rPr>
        <w:t xml:space="preserve"> ότι είναι πάρα πολλοί οι </w:t>
      </w:r>
      <w:r>
        <w:rPr>
          <w:rFonts w:eastAsia="Times New Roman" w:cs="Times New Roman"/>
          <w:szCs w:val="24"/>
        </w:rPr>
        <w:lastRenderedPageBreak/>
        <w:t xml:space="preserve">μετανάστες και οι πρόσφυγες. Αυτό δεν είναι απάντηση που περίμενα από έναν Υπουργό. Η δουλειά σας δεν είναι να διαπιστώνετε ούτε να μου αιτιολογείτε. Η δουλειά σας είναι να δίνετε λύσεις στα προβλήματα. </w:t>
      </w:r>
    </w:p>
    <w:p w14:paraId="5F41C91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Σας ρώτησα συγκεκριμένα τι</w:t>
      </w:r>
      <w:r>
        <w:rPr>
          <w:rFonts w:eastAsia="Times New Roman" w:cs="Times New Roman"/>
          <w:szCs w:val="24"/>
        </w:rPr>
        <w:t xml:space="preserve"> έκανε το Υπουργείο και συγκεκριμένοι εποπτευόμενοι φορείς. Τι έκανε το Σώμα Επιθεωρητών Υγείας, το έκανε το Εθνικό Συμβούλιο Δημόσιας Υγείας, τι έκανε το ΕΚΕΠΥ, τι έκανε το ΚΕΕΛΠΝΟ. Είναι συγκεκριμένοι φορείς που έχουν αρμοδιότητες σχετικά με κρίσεις. Δεν</w:t>
      </w:r>
      <w:r>
        <w:rPr>
          <w:rFonts w:eastAsia="Times New Roman" w:cs="Times New Roman"/>
          <w:szCs w:val="24"/>
        </w:rPr>
        <w:t xml:space="preserve"> μου είπατε τίποτα και η αλήθεια είναι ότι δεν μπορούσατε να μου πείτε τίποτα. </w:t>
      </w:r>
    </w:p>
    <w:p w14:paraId="5F41C91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αλήθεια είναι ότι η ερώτησή μου ήταν ρητορική, διότι εγώ ξέρω ότι δεν έχετε κάνει τίποτα. Και καλά, εγώ τα λέω, είμαι κακός αντιπολιτευτικός και δεν ξέρω τι άλλο, τα βλέπω όλ</w:t>
      </w:r>
      <w:r>
        <w:rPr>
          <w:rFonts w:eastAsia="Times New Roman" w:cs="Times New Roman"/>
          <w:szCs w:val="24"/>
        </w:rPr>
        <w:t xml:space="preserve">α μαύρα, αλλά εσείς, κύριε Υπουργέ και ο Αναπληρωτής σας, που είστε γιατροί –γιατροί ξαναλέω, πέρα από μέλη της Κυβέρνησης- οι Γενικοί Γραμματείς του Υπουργείου σας, που είναι γιατροί, είστε στ’ αλήθεια ευχαριστημένοι; Είστε στ’ αλήθεια υπερήφανοι </w:t>
      </w:r>
      <w:r>
        <w:rPr>
          <w:rFonts w:eastAsia="Times New Roman" w:cs="Times New Roman"/>
          <w:szCs w:val="24"/>
        </w:rPr>
        <w:lastRenderedPageBreak/>
        <w:t>από αυτό</w:t>
      </w:r>
      <w:r>
        <w:rPr>
          <w:rFonts w:eastAsia="Times New Roman" w:cs="Times New Roman"/>
          <w:szCs w:val="24"/>
        </w:rPr>
        <w:t xml:space="preserve"> που συμβαίνει στη Μόρια, στη Σάμο, στη Χίο; Και όπως πολύ καλά γνωρίζετε, αυτή τη στιγμή που μιλάμε, στοιβάζονται κυριολεκτικά πάνω από 20.000 άνθρωποι σε υποδομές που μπορούν να αντέξουν λιγότερους από τους μισούς. Η δε ελάφρυνση, που εξήγγειλε ο Υπουργό</w:t>
      </w:r>
      <w:r>
        <w:rPr>
          <w:rFonts w:eastAsia="Times New Roman" w:cs="Times New Roman"/>
          <w:szCs w:val="24"/>
        </w:rPr>
        <w:t>ς Μεταναστευτικής Πολιτικής, ξέρουμε πόσο καιρό θα κάνει και πότε θα δώσει πραγματικά αποτελέσματα.</w:t>
      </w:r>
    </w:p>
    <w:p w14:paraId="5F41C91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Τώρα, όμως, επειδή μιλήσατε για τις εκατοντάδες προσλήψεις που γίνονται μέσα από το πρόγραμμα «</w:t>
      </w:r>
      <w:r>
        <w:rPr>
          <w:rFonts w:eastAsia="Times New Roman" w:cs="Times New Roman"/>
          <w:szCs w:val="24"/>
          <w:lang w:val="en-GB"/>
        </w:rPr>
        <w:t>PHILOS</w:t>
      </w:r>
      <w:r>
        <w:rPr>
          <w:rFonts w:eastAsia="Times New Roman" w:cs="Times New Roman"/>
          <w:szCs w:val="24"/>
        </w:rPr>
        <w:t>» και αφορούν σε ιατρικό, νοσηλευτικό και διοικητικό προσωπικό στις δομές φιλοξενίας, κατ’ αρχάς, κύριε Υπουργέ, ξέρετε ότι προσπαθώ να δείχνω διάθεση συνεννόησης, ειδικά σε ζητήματα υγείας, όπως για παράδειγμα στο φάρμακο και στη διακομματική επιτροπή. Εδ</w:t>
      </w:r>
      <w:r>
        <w:rPr>
          <w:rFonts w:eastAsia="Times New Roman" w:cs="Times New Roman"/>
          <w:szCs w:val="24"/>
        </w:rPr>
        <w:t xml:space="preserve">ώ, όμως, τα πράγματα είναι διαφορετικά και είμαι υποχρεωμένος να καταγγείλω. </w:t>
      </w:r>
    </w:p>
    <w:p w14:paraId="5F41C91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ζήτημα της «</w:t>
      </w:r>
      <w:r>
        <w:rPr>
          <w:rFonts w:eastAsia="Times New Roman" w:cs="Times New Roman"/>
          <w:szCs w:val="24"/>
          <w:lang w:val="en-GB"/>
        </w:rPr>
        <w:t>PHILOS</w:t>
      </w:r>
      <w:r>
        <w:rPr>
          <w:rFonts w:eastAsia="Times New Roman" w:cs="Times New Roman"/>
          <w:szCs w:val="24"/>
        </w:rPr>
        <w:t>» δεν διστάσατε, κύριε Υπουργέ, να στήσετε ένα απίστευτα ρουσφετολογικό μηχανισμό στην πλάτη απελπισμένων ανθρώπων, για να προσλάβετε τους δικούς σας ανθρώπ</w:t>
      </w:r>
      <w:r>
        <w:rPr>
          <w:rFonts w:eastAsia="Times New Roman" w:cs="Times New Roman"/>
          <w:szCs w:val="24"/>
        </w:rPr>
        <w:t xml:space="preserve">ους και αφήστε τώρα αυτά τα περί εποπτείας </w:t>
      </w:r>
      <w:r>
        <w:rPr>
          <w:rFonts w:eastAsia="Times New Roman" w:cs="Times New Roman"/>
          <w:szCs w:val="24"/>
        </w:rPr>
        <w:lastRenderedPageBreak/>
        <w:t>του ΑΣΕΠ στον διαγωνισμό. Όλοι γνωρίζουμε πώς έγιναν αυτές οι προσλήψεις με τις γνωστές τριμελείς επιτροπές, για να ακούει κιόλας κι ο κόσμος και να καταλαβαίνει, διότι αν τον κάνει ο ΑΣΕΠ έναν διαγωνισμό σημαίνει</w:t>
      </w:r>
      <w:r>
        <w:rPr>
          <w:rFonts w:eastAsia="Times New Roman" w:cs="Times New Roman"/>
          <w:szCs w:val="24"/>
        </w:rPr>
        <w:t xml:space="preserve"> ότι θέτει και τα κριτήρια. Αυτό που έχουμε εποπτεία ΑΣΕΠ σημαίνει ότι εσείς θα τα θέσετε τα κριτήρια. Θα πείτε ότι εγώ θέλω έναν ξανθό μουστακαλή 1,60 και ο ΑΣΕΠ απλά θα πρέπει να πει ότι αυτός που κέρδισε είναι ξανθός μουστακαλής και 1,60. Αυτή είναι η ε</w:t>
      </w:r>
      <w:r>
        <w:rPr>
          <w:rFonts w:eastAsia="Times New Roman" w:cs="Times New Roman"/>
          <w:szCs w:val="24"/>
        </w:rPr>
        <w:t xml:space="preserve">ποπτεία του ΑΣΕΠ, κύριε Υπουργέ. </w:t>
      </w:r>
    </w:p>
    <w:p w14:paraId="5F41C91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Θέλετε να σας δώσω ένα παράδειγμα; Την αδελφή εν ενεργεία Υπουργού, η οποία προσελήφθη με το πρόγραμμα «</w:t>
      </w:r>
      <w:r>
        <w:rPr>
          <w:rFonts w:eastAsia="Times New Roman" w:cs="Times New Roman"/>
          <w:szCs w:val="24"/>
          <w:lang w:val="en-GB"/>
        </w:rPr>
        <w:t>PHILOS</w:t>
      </w:r>
      <w:r>
        <w:rPr>
          <w:rFonts w:eastAsia="Times New Roman" w:cs="Times New Roman"/>
          <w:szCs w:val="24"/>
        </w:rPr>
        <w:t>» και έμεινε στο γραφειάκι της, δεν πήγε στη Μόρια, αναισθησιολόγος. Τι θα πήγαινε να κάνει  αναισθησιολόγος άνθ</w:t>
      </w:r>
      <w:r>
        <w:rPr>
          <w:rFonts w:eastAsia="Times New Roman" w:cs="Times New Roman"/>
          <w:szCs w:val="24"/>
        </w:rPr>
        <w:t>ρωπος στη Μόρια; Και προλάβατε, πριν λήξει -μη μείνει και μια μέρα ξεκρέμαστη από το γραφείο της στον τέταρτο όροφο- να βγάλετε υπουργική απόφαση την ημέρα που έληγε η σύμβαση με το «</w:t>
      </w:r>
      <w:r>
        <w:rPr>
          <w:rFonts w:eastAsia="Times New Roman" w:cs="Times New Roman"/>
          <w:szCs w:val="24"/>
          <w:lang w:val="en-GB"/>
        </w:rPr>
        <w:t>PHILOS</w:t>
      </w:r>
      <w:r>
        <w:rPr>
          <w:rFonts w:eastAsia="Times New Roman" w:cs="Times New Roman"/>
          <w:szCs w:val="24"/>
        </w:rPr>
        <w:t>» και την κάνατε σύμβουλο του Προέδρου του ΚΕΕΛΠΝΟ. Δεν φτάνει, δηλ</w:t>
      </w:r>
      <w:r>
        <w:rPr>
          <w:rFonts w:eastAsia="Times New Roman" w:cs="Times New Roman"/>
          <w:szCs w:val="24"/>
        </w:rPr>
        <w:t>αδή, που βγάλατε μισθό για τον Πρό</w:t>
      </w:r>
      <w:r>
        <w:rPr>
          <w:rFonts w:eastAsia="Times New Roman" w:cs="Times New Roman"/>
          <w:szCs w:val="24"/>
        </w:rPr>
        <w:lastRenderedPageBreak/>
        <w:t>εδρο του ΚΕΕΛΠΝΟ, του προσφέρετε και συμβούλους. Και γνωρίζετε ότι και εδώ και έναν χρόνο υπάρχει καταγγελία από τον Σύλλογο Εργαζομένων του ΚΕΕΛΠΝΟ την οποία θα καταθέσω στη Βουλή με τα σχετικά δημοσιεύματα. Στη Γενική Επ</w:t>
      </w:r>
      <w:r>
        <w:rPr>
          <w:rFonts w:eastAsia="Times New Roman" w:cs="Times New Roman"/>
          <w:szCs w:val="24"/>
        </w:rPr>
        <w:t xml:space="preserve">ιθεωρήτρια Δημόσιας Διοίκησης, τη γνωστή κ. Παπασπύρου -ξέρουμε ποια είναι- που </w:t>
      </w:r>
      <w:proofErr w:type="spellStart"/>
      <w:r>
        <w:rPr>
          <w:rFonts w:eastAsia="Times New Roman" w:cs="Times New Roman"/>
          <w:szCs w:val="24"/>
        </w:rPr>
        <w:t>όλως</w:t>
      </w:r>
      <w:proofErr w:type="spellEnd"/>
      <w:r>
        <w:rPr>
          <w:rFonts w:eastAsia="Times New Roman" w:cs="Times New Roman"/>
          <w:szCs w:val="24"/>
        </w:rPr>
        <w:t xml:space="preserve"> περιέργως εδώ σιωπά, αλλά και στην Εισαγγελία Διαφθοράς για τη Διαχείριση του Ευρωπαϊκού Προγράμματος «</w:t>
      </w:r>
      <w:r>
        <w:rPr>
          <w:rFonts w:eastAsia="Times New Roman" w:cs="Times New Roman"/>
          <w:szCs w:val="24"/>
          <w:lang w:val="en-GB"/>
        </w:rPr>
        <w:t>PHILOS</w:t>
      </w:r>
      <w:r>
        <w:rPr>
          <w:rFonts w:eastAsia="Times New Roman" w:cs="Times New Roman"/>
          <w:szCs w:val="24"/>
        </w:rPr>
        <w:t>» και τα γνωστά 20 εκατομμύρια που δόθηκαν από την Ευρωπαϊκή Έ</w:t>
      </w:r>
      <w:r>
        <w:rPr>
          <w:rFonts w:eastAsia="Times New Roman" w:cs="Times New Roman"/>
          <w:szCs w:val="24"/>
        </w:rPr>
        <w:t xml:space="preserve">νωση για το μεταναστευτικό, αλλά διατέθηκαν για ρουσφετολογικές προσλήψεις. Μάλιστα, και η ενιαία επιχορήγηση, αυτή που μας είπατε τώρα, τα 50 εκατομμύρια, φαίνεται ότι δεν θα διατεθεί για τις ανάγκες του προσφυγικού και του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αλλά τα χρήματα θα δο</w:t>
      </w:r>
      <w:r>
        <w:rPr>
          <w:rFonts w:eastAsia="Times New Roman" w:cs="Times New Roman"/>
          <w:szCs w:val="24"/>
        </w:rPr>
        <w:t xml:space="preserve">θούν για την πρόσληψη συμβασιούχων κάθε ειδικότητας για εξήντα πέντε τουλάχιστον διαφορετικές δομές και όχι μόνο για τα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sidRPr="00C71793">
        <w:rPr>
          <w:rFonts w:eastAsia="Times New Roman" w:cs="Times New Roman"/>
          <w:szCs w:val="24"/>
        </w:rPr>
        <w:t>.</w:t>
      </w:r>
    </w:p>
    <w:p w14:paraId="5F41C92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Είδατε στη σχετική επιστολή του Ευρωπαίου Επίτροπου κ. Αβραμόπουλου –ορίστε, σας δίνω και το σχετικό έγγραφο- τι λέει για τις</w:t>
      </w:r>
      <w:r>
        <w:rPr>
          <w:rFonts w:eastAsia="Times New Roman" w:cs="Times New Roman"/>
          <w:szCs w:val="24"/>
        </w:rPr>
        <w:t xml:space="preserve"> αδιαφανείς διαδικασίες προσλήψεως στο πρόγραμμα</w:t>
      </w:r>
      <w:r w:rsidRPr="005C5E5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PHILOS</w:t>
      </w:r>
      <w:r>
        <w:rPr>
          <w:rFonts w:eastAsia="Times New Roman" w:cs="Times New Roman"/>
          <w:szCs w:val="24"/>
        </w:rPr>
        <w:t xml:space="preserve">», καθώς και για τον απαράδεκτο σχεδιασμό του, που </w:t>
      </w:r>
      <w:r>
        <w:rPr>
          <w:rFonts w:eastAsia="Times New Roman" w:cs="Times New Roman"/>
          <w:szCs w:val="24"/>
        </w:rPr>
        <w:lastRenderedPageBreak/>
        <w:t xml:space="preserve">προβλέπει ανανέωση συμβάσεων, με λεφτά μάλιστα του κρατικού προϋπολογισμού. Θα το καταθέσω στα Πρακτικά. </w:t>
      </w:r>
    </w:p>
    <w:p w14:paraId="5F41C92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Πώς απαντάτε, κύριε Υπουργέ, σε όλες αυτές </w:t>
      </w:r>
      <w:r>
        <w:rPr>
          <w:rFonts w:eastAsia="Times New Roman" w:cs="Times New Roman"/>
          <w:szCs w:val="24"/>
        </w:rPr>
        <w:t>τις καταγγελίες; Πείτε μας, επιτέλους, ποιες άλλες ενέργειες θα κάνετε, προκειμένου να τελειώσει αυτή η κατάσταση, αυτή η εικόνα ντροπής που διασύρει τη χώρα διεθνώς σε όλο τον κόσμο.</w:t>
      </w:r>
    </w:p>
    <w:p w14:paraId="5F41C92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Σας ευχαριστώ.</w:t>
      </w:r>
    </w:p>
    <w:p w14:paraId="5F41C923" w14:textId="77777777" w:rsidR="00B01687" w:rsidRDefault="00CA2DE4">
      <w:pPr>
        <w:spacing w:line="600" w:lineRule="auto"/>
        <w:ind w:firstLine="720"/>
        <w:jc w:val="both"/>
        <w:rPr>
          <w:rFonts w:eastAsia="Times New Roman" w:cs="Times New Roman"/>
        </w:rPr>
      </w:pPr>
      <w:r>
        <w:rPr>
          <w:rFonts w:eastAsia="Times New Roman" w:cs="Times New Roman"/>
        </w:rPr>
        <w:t xml:space="preserve">(Στο σημείο αυτό ο Βουλευτής κ. </w:t>
      </w:r>
      <w:proofErr w:type="spellStart"/>
      <w:r>
        <w:rPr>
          <w:rFonts w:eastAsia="Times New Roman" w:cs="Times New Roman"/>
        </w:rPr>
        <w:t>Ιάσ</w:t>
      </w:r>
      <w:r>
        <w:rPr>
          <w:rFonts w:eastAsia="Times New Roman" w:cs="Times New Roman"/>
        </w:rPr>
        <w:t>ο</w:t>
      </w:r>
      <w:r>
        <w:rPr>
          <w:rFonts w:eastAsia="Times New Roman" w:cs="Times New Roman"/>
        </w:rPr>
        <w:t>ν</w:t>
      </w:r>
      <w:r>
        <w:rPr>
          <w:rFonts w:eastAsia="Times New Roman" w:cs="Times New Roman"/>
        </w:rPr>
        <w:t>ας</w:t>
      </w:r>
      <w:proofErr w:type="spellEnd"/>
      <w:r>
        <w:rPr>
          <w:rFonts w:eastAsia="Times New Roman" w:cs="Times New Roman"/>
        </w:rPr>
        <w:t xml:space="preserve"> Φωτήλας</w:t>
      </w:r>
      <w:r w:rsidRPr="000731CA">
        <w:rPr>
          <w:rFonts w:eastAsia="Times New Roman" w:cs="Times New Roman"/>
        </w:rPr>
        <w:t xml:space="preserve"> καταθέτει</w:t>
      </w:r>
      <w:r w:rsidRPr="000731CA">
        <w:rPr>
          <w:rFonts w:eastAsia="Times New Roman" w:cs="Times New Roman"/>
        </w:rPr>
        <w:t xml:space="preserve">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41C924" w14:textId="77777777" w:rsidR="00B01687" w:rsidRDefault="00CA2DE4">
      <w:pPr>
        <w:spacing w:line="600" w:lineRule="auto"/>
        <w:ind w:firstLine="720"/>
        <w:jc w:val="both"/>
        <w:rPr>
          <w:rFonts w:eastAsia="Times New Roman" w:cs="Times New Roman"/>
        </w:rPr>
      </w:pPr>
      <w:r w:rsidRPr="009933BE">
        <w:rPr>
          <w:rFonts w:eastAsia="Times New Roman" w:cs="Times New Roman"/>
          <w:b/>
        </w:rPr>
        <w:t>ΠΡΟΕΔΡΕΥΩΝ (Μάριος Γεωργιάδης):</w:t>
      </w:r>
      <w:r w:rsidRPr="009933BE">
        <w:rPr>
          <w:rFonts w:eastAsia="Times New Roman" w:cs="Times New Roman"/>
        </w:rPr>
        <w:t xml:space="preserve"> </w:t>
      </w:r>
      <w:r>
        <w:rPr>
          <w:rFonts w:eastAsia="Times New Roman" w:cs="Times New Roman"/>
        </w:rPr>
        <w:t xml:space="preserve">Ευχαριστούμε τον κ. Φωτήλα. </w:t>
      </w:r>
    </w:p>
    <w:p w14:paraId="5F41C925" w14:textId="77777777" w:rsidR="00B01687" w:rsidRDefault="00CA2DE4">
      <w:pPr>
        <w:spacing w:line="600" w:lineRule="auto"/>
        <w:ind w:firstLine="720"/>
        <w:jc w:val="both"/>
        <w:rPr>
          <w:rFonts w:eastAsia="Times New Roman" w:cs="Times New Roman"/>
        </w:rPr>
      </w:pPr>
      <w:r>
        <w:rPr>
          <w:rFonts w:eastAsia="Times New Roman" w:cs="Times New Roman"/>
        </w:rPr>
        <w:t>Κύριε Υπουργέ, έχετε τον λόγο για τρία λ</w:t>
      </w:r>
      <w:r>
        <w:rPr>
          <w:rFonts w:eastAsia="Times New Roman" w:cs="Times New Roman"/>
        </w:rPr>
        <w:t>επτά.</w:t>
      </w:r>
    </w:p>
    <w:p w14:paraId="5F41C926" w14:textId="77777777" w:rsidR="00B01687" w:rsidRDefault="00CA2DE4">
      <w:pPr>
        <w:spacing w:line="600" w:lineRule="auto"/>
        <w:ind w:firstLine="720"/>
        <w:jc w:val="both"/>
        <w:rPr>
          <w:rFonts w:eastAsia="Times New Roman" w:cs="Times New Roman"/>
        </w:rPr>
      </w:pPr>
      <w:r w:rsidRPr="009933BE">
        <w:rPr>
          <w:rFonts w:eastAsia="Times New Roman" w:cs="Times New Roman"/>
          <w:b/>
        </w:rPr>
        <w:t xml:space="preserve">ΑΝΔΡΕΑΣ ΞΑΝΘΟΣ (Υπουργός Υγείας): </w:t>
      </w:r>
      <w:r>
        <w:rPr>
          <w:rFonts w:eastAsia="Times New Roman" w:cs="Times New Roman"/>
        </w:rPr>
        <w:t xml:space="preserve">Κύριε συνάδελφε, νομίζω ότι με τη δευτερολογία σας αποκαλύφθηκε απολύτως η υποκρισία αυτής της ερώτησης. </w:t>
      </w:r>
    </w:p>
    <w:p w14:paraId="5F41C927" w14:textId="77777777" w:rsidR="00B01687" w:rsidRDefault="00CA2DE4">
      <w:pPr>
        <w:spacing w:line="600" w:lineRule="auto"/>
        <w:ind w:firstLine="720"/>
        <w:jc w:val="both"/>
        <w:rPr>
          <w:rFonts w:eastAsia="Times New Roman" w:cs="Times New Roman"/>
        </w:rPr>
      </w:pPr>
      <w:r>
        <w:rPr>
          <w:rFonts w:eastAsia="Times New Roman" w:cs="Times New Roman"/>
          <w:b/>
        </w:rPr>
        <w:t>ΙΑΣ</w:t>
      </w:r>
      <w:r>
        <w:rPr>
          <w:rFonts w:eastAsia="Times New Roman" w:cs="Times New Roman"/>
          <w:b/>
        </w:rPr>
        <w:t>Ο</w:t>
      </w:r>
      <w:r>
        <w:rPr>
          <w:rFonts w:eastAsia="Times New Roman" w:cs="Times New Roman"/>
          <w:b/>
        </w:rPr>
        <w:t>Ν</w:t>
      </w:r>
      <w:r>
        <w:rPr>
          <w:rFonts w:eastAsia="Times New Roman" w:cs="Times New Roman"/>
          <w:b/>
        </w:rPr>
        <w:t>ΑΣ</w:t>
      </w:r>
      <w:r>
        <w:rPr>
          <w:rFonts w:eastAsia="Times New Roman" w:cs="Times New Roman"/>
          <w:b/>
        </w:rPr>
        <w:t xml:space="preserve"> ΦΩΤΗΛΑΣ:</w:t>
      </w:r>
      <w:r>
        <w:rPr>
          <w:rFonts w:eastAsia="Times New Roman" w:cs="Times New Roman"/>
        </w:rPr>
        <w:t xml:space="preserve"> Αυτό θα γίνεται κάθε φορά; </w:t>
      </w:r>
    </w:p>
    <w:p w14:paraId="5F41C928" w14:textId="77777777" w:rsidR="00B01687" w:rsidRDefault="00CA2DE4">
      <w:pPr>
        <w:spacing w:line="600" w:lineRule="auto"/>
        <w:ind w:firstLine="720"/>
        <w:jc w:val="both"/>
        <w:rPr>
          <w:rFonts w:eastAsia="Times New Roman" w:cs="Times New Roman"/>
        </w:rPr>
      </w:pPr>
      <w:r w:rsidRPr="009933BE">
        <w:rPr>
          <w:rFonts w:eastAsia="Times New Roman" w:cs="Times New Roman"/>
          <w:b/>
        </w:rPr>
        <w:lastRenderedPageBreak/>
        <w:t xml:space="preserve">ΑΝΔΡΕΑΣ ΞΑΝΘΟΣ (Υπουργός Υγείας): </w:t>
      </w:r>
      <w:r>
        <w:rPr>
          <w:rFonts w:eastAsia="Times New Roman" w:cs="Times New Roman"/>
        </w:rPr>
        <w:t xml:space="preserve">Η απόλυτη υποκρισία αυτής της </w:t>
      </w:r>
      <w:r>
        <w:rPr>
          <w:rFonts w:eastAsia="Times New Roman" w:cs="Times New Roman"/>
        </w:rPr>
        <w:t xml:space="preserve">ερώτησης. Ένας πολιτικός χώρος, οι άνθρωποι του οποίου χρησιμοποιούν την πιο μισαλλόδοξη και </w:t>
      </w:r>
      <w:proofErr w:type="spellStart"/>
      <w:r>
        <w:rPr>
          <w:rFonts w:eastAsia="Times New Roman" w:cs="Times New Roman"/>
        </w:rPr>
        <w:t>αντιμεταναστευτική</w:t>
      </w:r>
      <w:proofErr w:type="spellEnd"/>
      <w:r>
        <w:rPr>
          <w:rFonts w:eastAsia="Times New Roman" w:cs="Times New Roman"/>
        </w:rPr>
        <w:t xml:space="preserve"> ρητορεία, οι άνθρωποι του οποίου μιλούν για λαθρομετανάστες, οι άνθρωποι του οποίου πυροδοτούν εκδηλώσεις </w:t>
      </w:r>
      <w:proofErr w:type="spellStart"/>
      <w:r>
        <w:rPr>
          <w:rFonts w:eastAsia="Times New Roman" w:cs="Times New Roman"/>
        </w:rPr>
        <w:t>ξενοφοβικές</w:t>
      </w:r>
      <w:proofErr w:type="spellEnd"/>
      <w:r>
        <w:rPr>
          <w:rFonts w:eastAsia="Times New Roman" w:cs="Times New Roman"/>
        </w:rPr>
        <w:t>, μισαλλόδοξες και ρατσιστι</w:t>
      </w:r>
      <w:r>
        <w:rPr>
          <w:rFonts w:eastAsia="Times New Roman" w:cs="Times New Roman"/>
        </w:rPr>
        <w:t xml:space="preserve">κές ανά την Ελλάδα, νομίζω ότι το λιγότερο που μπορεί να κάνει είναι να μην προκαλεί με τέτοιου τύπου ερωτήσεις. </w:t>
      </w:r>
    </w:p>
    <w:p w14:paraId="5F41C929" w14:textId="77777777" w:rsidR="00B01687" w:rsidRDefault="00CA2DE4">
      <w:pPr>
        <w:spacing w:line="600" w:lineRule="auto"/>
        <w:ind w:firstLine="720"/>
        <w:jc w:val="both"/>
        <w:rPr>
          <w:rFonts w:eastAsia="Times New Roman" w:cs="Times New Roman"/>
        </w:rPr>
      </w:pPr>
      <w:proofErr w:type="spellStart"/>
      <w:r>
        <w:rPr>
          <w:rFonts w:eastAsia="Times New Roman" w:cs="Times New Roman"/>
        </w:rPr>
        <w:t>Καρφάκι</w:t>
      </w:r>
      <w:proofErr w:type="spellEnd"/>
      <w:r>
        <w:rPr>
          <w:rFonts w:eastAsia="Times New Roman" w:cs="Times New Roman"/>
        </w:rPr>
        <w:t xml:space="preserve"> δεν σας καίγεται, αγαπητέ μου συνάδελφε, για την αξιοπρέπεια των προσφύγων και για την υγεία τους! </w:t>
      </w:r>
    </w:p>
    <w:p w14:paraId="5F41C92A" w14:textId="77777777" w:rsidR="00B01687" w:rsidRDefault="00CA2DE4">
      <w:pPr>
        <w:spacing w:line="600" w:lineRule="auto"/>
        <w:ind w:firstLine="720"/>
        <w:jc w:val="both"/>
        <w:rPr>
          <w:rFonts w:eastAsia="Times New Roman" w:cs="Times New Roman"/>
        </w:rPr>
      </w:pPr>
      <w:r>
        <w:rPr>
          <w:rFonts w:eastAsia="Times New Roman" w:cs="Times New Roman"/>
          <w:b/>
        </w:rPr>
        <w:t>ΙΑΣ</w:t>
      </w:r>
      <w:r>
        <w:rPr>
          <w:rFonts w:eastAsia="Times New Roman" w:cs="Times New Roman"/>
          <w:b/>
        </w:rPr>
        <w:t>Ο</w:t>
      </w:r>
      <w:r>
        <w:rPr>
          <w:rFonts w:eastAsia="Times New Roman" w:cs="Times New Roman"/>
          <w:b/>
        </w:rPr>
        <w:t>Ν</w:t>
      </w:r>
      <w:r>
        <w:rPr>
          <w:rFonts w:eastAsia="Times New Roman" w:cs="Times New Roman"/>
          <w:b/>
        </w:rPr>
        <w:t>ΑΣ</w:t>
      </w:r>
      <w:r>
        <w:rPr>
          <w:rFonts w:eastAsia="Times New Roman" w:cs="Times New Roman"/>
          <w:b/>
        </w:rPr>
        <w:t xml:space="preserve"> ΦΩΤΗΛΑΣ:</w:t>
      </w:r>
      <w:r>
        <w:rPr>
          <w:rFonts w:eastAsia="Times New Roman" w:cs="Times New Roman"/>
        </w:rPr>
        <w:t xml:space="preserve"> Εσάς που σας καίγ</w:t>
      </w:r>
      <w:r>
        <w:rPr>
          <w:rFonts w:eastAsia="Times New Roman" w:cs="Times New Roman"/>
        </w:rPr>
        <w:t xml:space="preserve">εται; </w:t>
      </w:r>
    </w:p>
    <w:p w14:paraId="5F41C92B" w14:textId="77777777" w:rsidR="00B01687" w:rsidRDefault="00CA2DE4">
      <w:pPr>
        <w:spacing w:line="600" w:lineRule="auto"/>
        <w:ind w:firstLine="720"/>
        <w:jc w:val="both"/>
        <w:rPr>
          <w:rFonts w:eastAsia="Times New Roman" w:cs="Times New Roman"/>
        </w:rPr>
      </w:pPr>
      <w:r w:rsidRPr="009933BE">
        <w:rPr>
          <w:rFonts w:eastAsia="Times New Roman" w:cs="Times New Roman"/>
          <w:b/>
        </w:rPr>
        <w:t xml:space="preserve">ΑΝΔΡΕΑΣ ΞΑΝΘΟΣ (Υπουργός Υγείας): </w:t>
      </w:r>
      <w:r>
        <w:rPr>
          <w:rFonts w:eastAsia="Times New Roman" w:cs="Times New Roman"/>
        </w:rPr>
        <w:t xml:space="preserve">Το μόνο που σας νοιάζει είναι τα </w:t>
      </w:r>
      <w:proofErr w:type="spellStart"/>
      <w:r>
        <w:rPr>
          <w:rFonts w:eastAsia="Times New Roman" w:cs="Times New Roman"/>
        </w:rPr>
        <w:t>ψηφαλάκια</w:t>
      </w:r>
      <w:proofErr w:type="spellEnd"/>
      <w:r>
        <w:rPr>
          <w:rFonts w:eastAsia="Times New Roman" w:cs="Times New Roman"/>
        </w:rPr>
        <w:t xml:space="preserve"> της ακροδεξιάς. Γι’ αυτά κόπτεσθε και εκεί στοχεύουν αυτές οι παρεμβάσεις. </w:t>
      </w:r>
    </w:p>
    <w:p w14:paraId="5F41C92C" w14:textId="77777777" w:rsidR="00B01687" w:rsidRDefault="00CA2DE4">
      <w:pPr>
        <w:spacing w:line="600" w:lineRule="auto"/>
        <w:ind w:firstLine="720"/>
        <w:jc w:val="both"/>
        <w:rPr>
          <w:rFonts w:eastAsia="Times New Roman" w:cs="Times New Roman"/>
        </w:rPr>
      </w:pPr>
      <w:r>
        <w:rPr>
          <w:rFonts w:eastAsia="Times New Roman" w:cs="Times New Roman"/>
        </w:rPr>
        <w:t>Εμείς, λοιπόν, παρά τα προβλήματα και παρά τη χρεοκοπία της χώρας, διαχειριστήκαμε την αιχμή μια</w:t>
      </w:r>
      <w:r>
        <w:rPr>
          <w:rFonts w:eastAsia="Times New Roman" w:cs="Times New Roman"/>
        </w:rPr>
        <w:t>ς τεράστιας προσφυγικής και μεταναστευτικής κρίσης, πρωτοφανούς για τα με</w:t>
      </w:r>
      <w:r>
        <w:rPr>
          <w:rFonts w:eastAsia="Times New Roman" w:cs="Times New Roman"/>
        </w:rPr>
        <w:lastRenderedPageBreak/>
        <w:t xml:space="preserve">ταπολεμικά χρονικά στην Ευρώπη. Είναι ένα πρόβλημα που υπερβαίνει σαφέστατα τις αντοχές μια μεμονωμένης χώρας και γι’ αυτό ζητούμε ευρωπαϊκή αλληλεγγύη και αλλαγή των κανονισμών γύρω </w:t>
      </w:r>
      <w:r>
        <w:rPr>
          <w:rFonts w:eastAsia="Times New Roman" w:cs="Times New Roman"/>
        </w:rPr>
        <w:t xml:space="preserve">από το άσυλο. </w:t>
      </w:r>
    </w:p>
    <w:p w14:paraId="5F41C92D" w14:textId="77777777" w:rsidR="00B01687" w:rsidRDefault="00CA2DE4">
      <w:pPr>
        <w:spacing w:line="600" w:lineRule="auto"/>
        <w:ind w:firstLine="720"/>
        <w:jc w:val="both"/>
        <w:rPr>
          <w:rFonts w:eastAsia="Times New Roman" w:cs="Times New Roman"/>
        </w:rPr>
      </w:pPr>
      <w:r>
        <w:rPr>
          <w:rFonts w:eastAsia="Times New Roman" w:cs="Times New Roman"/>
        </w:rPr>
        <w:t>Επιτρέψτε μου να πω -το ξαναλέω και προκαλώ να υπάρξει αντίλογος- ότι δεν υπήρξε κανένα σοβαρό πρόβλημα δημόσιας υγείας εξαιτίας του προσφυγικού. Δεν υπήρξε ούτε ένα κρούσμα ιλαράς. Από τα τρεις χιλιάδες πεντακόσια κρούσματα που παρατηρήθηκα</w:t>
      </w:r>
      <w:r>
        <w:rPr>
          <w:rFonts w:eastAsia="Times New Roman" w:cs="Times New Roman"/>
        </w:rPr>
        <w:t xml:space="preserve">ν σε όλη την Ελλάδα, δεν υπήρξε ούτε ένα κρούσμα ιλαράς στο ΚΥΤ της </w:t>
      </w:r>
      <w:proofErr w:type="spellStart"/>
      <w:r>
        <w:rPr>
          <w:rFonts w:eastAsia="Times New Roman" w:cs="Times New Roman"/>
        </w:rPr>
        <w:t>Μόριας</w:t>
      </w:r>
      <w:proofErr w:type="spellEnd"/>
      <w:r>
        <w:rPr>
          <w:rFonts w:eastAsia="Times New Roman" w:cs="Times New Roman"/>
        </w:rPr>
        <w:t xml:space="preserve">, επειδή ακριβώς είχαν γίνει οι κατάλληλοι εμβολιασμοί. </w:t>
      </w:r>
    </w:p>
    <w:p w14:paraId="5F41C92E" w14:textId="77777777" w:rsidR="00B01687" w:rsidRDefault="00CA2DE4">
      <w:pPr>
        <w:spacing w:line="600" w:lineRule="auto"/>
        <w:ind w:firstLine="720"/>
        <w:jc w:val="both"/>
        <w:rPr>
          <w:rFonts w:eastAsia="Times New Roman" w:cs="Times New Roman"/>
        </w:rPr>
      </w:pPr>
      <w:r>
        <w:rPr>
          <w:rFonts w:eastAsia="Times New Roman" w:cs="Times New Roman"/>
        </w:rPr>
        <w:t xml:space="preserve">Επειδή λέτε «τι κάνατε;», αγαπητέ συνάδελφε, είχαν γίνει τριάντα πέντε χιλιάδες εμβολιασμοί το 2017 και ήδη μέχρι τον Ιούλιο </w:t>
      </w:r>
      <w:r>
        <w:rPr>
          <w:rFonts w:eastAsia="Times New Roman" w:cs="Times New Roman"/>
        </w:rPr>
        <w:t>του 2018 έχουν γίνει έντεκα χιλιάδες με τη συνεργασία του ΚΕΕΛΠΝΟ και άλλων μη κυβερνητικών οργανώσεων.</w:t>
      </w:r>
    </w:p>
    <w:p w14:paraId="5F41C92F" w14:textId="77777777" w:rsidR="00B01687" w:rsidRDefault="00CA2DE4">
      <w:pPr>
        <w:spacing w:line="600" w:lineRule="auto"/>
        <w:ind w:firstLine="720"/>
        <w:jc w:val="both"/>
        <w:rPr>
          <w:rFonts w:eastAsia="Times New Roman" w:cs="Times New Roman"/>
        </w:rPr>
      </w:pPr>
      <w:r>
        <w:rPr>
          <w:rFonts w:eastAsia="Times New Roman" w:cs="Times New Roman"/>
        </w:rPr>
        <w:t>Υπήρξε επιδημιολογική επιτήρηση. Όταν υπήρχαν κρούσματα γαστρεντερίτιδας, άλλων λοιμωδών νοσημάτων και σπο</w:t>
      </w:r>
      <w:r>
        <w:rPr>
          <w:rFonts w:eastAsia="Times New Roman" w:cs="Times New Roman"/>
        </w:rPr>
        <w:lastRenderedPageBreak/>
        <w:t>ραδικά κάποια κρούσματα φυματίωσης, υπήρξε έγκ</w:t>
      </w:r>
      <w:r>
        <w:rPr>
          <w:rFonts w:eastAsia="Times New Roman" w:cs="Times New Roman"/>
        </w:rPr>
        <w:t>αιρη παρέμβαση, περιορισμός των κρουσμάτων και δεν υπήρξε διασπορά ούτε στον προσφυγικό πληθυσμό ούτε φυσικά στον πληθυσμό της ευρύτερης περιοχής.</w:t>
      </w:r>
    </w:p>
    <w:p w14:paraId="5F41C930" w14:textId="77777777" w:rsidR="00B01687" w:rsidRDefault="00CA2DE4">
      <w:pPr>
        <w:spacing w:line="600" w:lineRule="auto"/>
        <w:ind w:firstLine="720"/>
        <w:jc w:val="both"/>
        <w:rPr>
          <w:rFonts w:eastAsia="Times New Roman" w:cs="Times New Roman"/>
        </w:rPr>
      </w:pPr>
      <w:r>
        <w:rPr>
          <w:rFonts w:eastAsia="Times New Roman" w:cs="Times New Roman"/>
        </w:rPr>
        <w:t>Δυσκολίες και προβλήματα, προφανώς, υπάρχουν και τα αναγνώρισα εξ αρχής. Αυτό δεν σημαίνει, όμως, ότι υπάρχει</w:t>
      </w:r>
      <w:r>
        <w:rPr>
          <w:rFonts w:eastAsia="Times New Roman" w:cs="Times New Roman"/>
        </w:rPr>
        <w:t xml:space="preserve"> κίνδυνος, όπως αυτός τον οποίο επαναλαμβάνετε. Αυτή η ιστορία της υγειονομικής βόμβας έχει καταντήσει ανέκδοτο. Τρία χρόνια ακούμε ότι θα ενεργοποιηθεί υγειονομική βόμβα και δεν ενεργοποιείται, ακριβώς επειδή υπάρχει οργανωμένη πολιτεία, επειδή υπάρχουν ε</w:t>
      </w:r>
      <w:r>
        <w:rPr>
          <w:rFonts w:eastAsia="Times New Roman" w:cs="Times New Roman"/>
        </w:rPr>
        <w:t xml:space="preserve">πιστημονικοί φορείς που παρακολουθούν τα θέματα, επειδή υπάρχουν επιστήμονες που συνεισφέρουν με τη γνώση τους στην αντιμετώπισή τους. </w:t>
      </w:r>
    </w:p>
    <w:p w14:paraId="5F41C931" w14:textId="77777777" w:rsidR="00B01687" w:rsidRDefault="00CA2DE4">
      <w:pPr>
        <w:spacing w:line="600" w:lineRule="auto"/>
        <w:ind w:firstLine="720"/>
        <w:jc w:val="both"/>
        <w:rPr>
          <w:rFonts w:eastAsia="Times New Roman" w:cs="Times New Roman"/>
        </w:rPr>
      </w:pPr>
      <w:r>
        <w:rPr>
          <w:rFonts w:eastAsia="Times New Roman" w:cs="Times New Roman"/>
        </w:rPr>
        <w:t>Με το να λέτε ότι οι άνθρωποι που προσλαμβάνονται για να πάνε στα ΚΥΤ και στα νησιά και στην ενδοχώρα, για να πάνε στα Π</w:t>
      </w:r>
      <w:r>
        <w:rPr>
          <w:rFonts w:eastAsia="Times New Roman" w:cs="Times New Roman"/>
        </w:rPr>
        <w:t xml:space="preserve">ΡΟΚΕΚΑ, όπου έχουμε διοικητικά κρατούμενους μετανάστες και να προσφέρουν υγειονομικές υπηρεσίες, κάτω από αντίξοες συνθήκες, είναι προσπάθεια κομματικής άλωσης και προσπάθεια δημιουργίας πελατειακών σχέσεων πραγματικά </w:t>
      </w:r>
      <w:r>
        <w:rPr>
          <w:rFonts w:eastAsia="Times New Roman" w:cs="Times New Roman"/>
        </w:rPr>
        <w:lastRenderedPageBreak/>
        <w:t xml:space="preserve">προσβάλλετε την αξιοπρέπεια αυτών των </w:t>
      </w:r>
      <w:r>
        <w:rPr>
          <w:rFonts w:eastAsia="Times New Roman" w:cs="Times New Roman"/>
        </w:rPr>
        <w:t xml:space="preserve">ανθρώπων και τη νοημοσύνη τους. </w:t>
      </w:r>
    </w:p>
    <w:p w14:paraId="5F41C932" w14:textId="77777777" w:rsidR="00B01687" w:rsidRDefault="00CA2DE4">
      <w:pPr>
        <w:spacing w:line="600" w:lineRule="auto"/>
        <w:ind w:firstLine="720"/>
        <w:jc w:val="both"/>
        <w:rPr>
          <w:rFonts w:eastAsia="Times New Roman" w:cs="Times New Roman"/>
        </w:rPr>
      </w:pPr>
      <w:r>
        <w:rPr>
          <w:rFonts w:eastAsia="Times New Roman" w:cs="Times New Roman"/>
        </w:rPr>
        <w:t>Κάνουμε «αμάν» να ενισχύσουμε αυτή την περίοδο με κίνητρα την προσέλκυση ιδιαίτερα γιατρών όπου υπάρχει πρόβλημα και διαπολιτισμικών διερμηνέων, κάνουμε μια προσπάθεια να ενισχύσουμε την κρατική φροντίδα και να υπάρχει συνέ</w:t>
      </w:r>
      <w:r>
        <w:rPr>
          <w:rFonts w:eastAsia="Times New Roman" w:cs="Times New Roman"/>
        </w:rPr>
        <w:t>ργεια και προφανώς ένα πλαίσιο αποτελεσματικής συνεργασίας με τις υπόλοιπες μη κυβερνητικές οργανώσεις, κάνουμε προσπάθεια να ενεργοποιήσουμε τους υγειονομικούς φορείς των τοπικών κοινωνιών και να συνεισφέρουν και εσείς όλο αυτό το πράγμα το μεταχειρίζεστε</w:t>
      </w:r>
      <w:r>
        <w:rPr>
          <w:rFonts w:eastAsia="Times New Roman" w:cs="Times New Roman"/>
        </w:rPr>
        <w:t xml:space="preserve"> με έναν χυδαίο, αντιπολιτευτικό και λαϊκίστικο τρόπο, ακριβώς, όπως είπα και πριν, στοχεύοντας στα </w:t>
      </w:r>
      <w:proofErr w:type="spellStart"/>
      <w:r>
        <w:rPr>
          <w:rFonts w:eastAsia="Times New Roman" w:cs="Times New Roman"/>
        </w:rPr>
        <w:t>ψηφαλάκια</w:t>
      </w:r>
      <w:proofErr w:type="spellEnd"/>
      <w:r>
        <w:rPr>
          <w:rFonts w:eastAsia="Times New Roman" w:cs="Times New Roman"/>
        </w:rPr>
        <w:t xml:space="preserve"> της ακροδεξιάς. </w:t>
      </w:r>
    </w:p>
    <w:p w14:paraId="5F41C933" w14:textId="77777777" w:rsidR="00B01687" w:rsidRDefault="00CA2DE4">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5F41C934" w14:textId="77777777" w:rsidR="00B01687" w:rsidRDefault="00CA2DE4">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ολοκληρώθηκε η συζήτηση των επίκαιρ</w:t>
      </w:r>
      <w:r>
        <w:rPr>
          <w:rFonts w:eastAsia="Times New Roman" w:cs="Times New Roman"/>
          <w:szCs w:val="24"/>
        </w:rPr>
        <w:t xml:space="preserve">ων ερωτήσεων. </w:t>
      </w:r>
    </w:p>
    <w:p w14:paraId="5F41C93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συνεχίσουμε με την ημερήσια διάταξη των επερωτήσεων, </w:t>
      </w:r>
      <w:r w:rsidRPr="00922299">
        <w:rPr>
          <w:rFonts w:eastAsia="Times New Roman" w:cs="Times New Roman"/>
          <w:bCs/>
          <w:shd w:val="clear" w:color="auto" w:fill="FFFFFF"/>
        </w:rPr>
        <w:t>υπάρχουν</w:t>
      </w:r>
      <w:r>
        <w:rPr>
          <w:rFonts w:eastAsia="Times New Roman" w:cs="Times New Roman"/>
          <w:szCs w:val="24"/>
        </w:rPr>
        <w:t xml:space="preserve"> τέσσερα αιτήματα </w:t>
      </w:r>
      <w:r>
        <w:rPr>
          <w:rFonts w:eastAsia="Times New Roman"/>
          <w:szCs w:val="24"/>
        </w:rPr>
        <w:t>συναδέλφων</w:t>
      </w:r>
      <w:r>
        <w:rPr>
          <w:rFonts w:eastAsia="Times New Roman" w:cs="Times New Roman"/>
          <w:szCs w:val="24"/>
        </w:rPr>
        <w:t xml:space="preserve"> για </w:t>
      </w:r>
      <w:r>
        <w:rPr>
          <w:rFonts w:eastAsia="Times New Roman"/>
          <w:szCs w:val="24"/>
        </w:rPr>
        <w:t xml:space="preserve">άδεια απουσίας στο εξωτερικό. </w:t>
      </w:r>
    </w:p>
    <w:p w14:paraId="5F41C936" w14:textId="77777777" w:rsidR="00B01687" w:rsidRDefault="00CA2DE4">
      <w:pPr>
        <w:spacing w:line="600" w:lineRule="auto"/>
        <w:ind w:firstLine="720"/>
        <w:jc w:val="both"/>
        <w:rPr>
          <w:rFonts w:eastAsia="Times New Roman"/>
          <w:szCs w:val="24"/>
        </w:rPr>
      </w:pPr>
      <w:r w:rsidRPr="008D3547">
        <w:rPr>
          <w:rFonts w:eastAsia="Times New Roman"/>
          <w:szCs w:val="24"/>
        </w:rPr>
        <w:t xml:space="preserve">Ο Βουλευτής Αχαΐας της Νέας Δημοκρατίας κ. Ανδρέας </w:t>
      </w:r>
      <w:proofErr w:type="spellStart"/>
      <w:r w:rsidRPr="008D3547">
        <w:rPr>
          <w:rFonts w:eastAsia="Times New Roman"/>
          <w:szCs w:val="24"/>
        </w:rPr>
        <w:t>Κατσανιώτης</w:t>
      </w:r>
      <w:proofErr w:type="spellEnd"/>
      <w:r w:rsidRPr="008D3547">
        <w:rPr>
          <w:rFonts w:eastAsia="Times New Roman"/>
          <w:szCs w:val="24"/>
        </w:rPr>
        <w:t xml:space="preserve"> ζητεί άδεια ολι</w:t>
      </w:r>
      <w:r>
        <w:rPr>
          <w:rFonts w:eastAsia="Times New Roman"/>
          <w:szCs w:val="24"/>
        </w:rPr>
        <w:t xml:space="preserve">γοήμερης απουσίας στο εξωτερικό </w:t>
      </w:r>
      <w:r>
        <w:rPr>
          <w:rFonts w:eastAsia="Times New Roman"/>
          <w:szCs w:val="24"/>
        </w:rPr>
        <w:t>από τις 25</w:t>
      </w:r>
      <w:r>
        <w:rPr>
          <w:rFonts w:eastAsia="Times New Roman"/>
          <w:szCs w:val="24"/>
        </w:rPr>
        <w:t xml:space="preserve"> Οκτωβρίους</w:t>
      </w:r>
      <w:r>
        <w:rPr>
          <w:rFonts w:eastAsia="Times New Roman"/>
          <w:szCs w:val="24"/>
        </w:rPr>
        <w:t xml:space="preserve"> έως τις 29 Οκτωβρίου</w:t>
      </w:r>
      <w:r>
        <w:rPr>
          <w:rFonts w:eastAsia="Times New Roman"/>
          <w:szCs w:val="24"/>
        </w:rPr>
        <w:t xml:space="preserve"> 2018</w:t>
      </w:r>
      <w:r>
        <w:rPr>
          <w:rFonts w:eastAsia="Times New Roman"/>
          <w:szCs w:val="24"/>
        </w:rPr>
        <w:t>.</w:t>
      </w:r>
      <w:r w:rsidRPr="008D3547">
        <w:rPr>
          <w:rFonts w:eastAsia="Times New Roman"/>
          <w:szCs w:val="24"/>
        </w:rPr>
        <w:t xml:space="preserve"> Η Βουλή εγκρίνει;</w:t>
      </w:r>
    </w:p>
    <w:p w14:paraId="5F41C937" w14:textId="77777777" w:rsidR="00B01687" w:rsidRDefault="00CA2DE4">
      <w:pPr>
        <w:spacing w:line="600" w:lineRule="auto"/>
        <w:ind w:firstLine="720"/>
        <w:jc w:val="both"/>
        <w:rPr>
          <w:rFonts w:eastAsia="Times New Roman"/>
          <w:szCs w:val="24"/>
        </w:rPr>
      </w:pPr>
      <w:r w:rsidRPr="008D3547">
        <w:rPr>
          <w:rFonts w:eastAsia="Times New Roman"/>
          <w:b/>
          <w:szCs w:val="24"/>
        </w:rPr>
        <w:t xml:space="preserve">ΟΛΟΙ </w:t>
      </w:r>
      <w:r>
        <w:rPr>
          <w:rFonts w:eastAsia="Times New Roman"/>
          <w:b/>
          <w:szCs w:val="24"/>
        </w:rPr>
        <w:t xml:space="preserve">ΟΙ </w:t>
      </w:r>
      <w:r w:rsidRPr="008D3547">
        <w:rPr>
          <w:rFonts w:eastAsia="Times New Roman"/>
          <w:b/>
          <w:szCs w:val="24"/>
        </w:rPr>
        <w:t>ΒΟΥΛΕΥΤΕΣ:</w:t>
      </w:r>
      <w:r w:rsidRPr="008D3547">
        <w:rPr>
          <w:rFonts w:eastAsia="Times New Roman"/>
          <w:szCs w:val="24"/>
        </w:rPr>
        <w:t xml:space="preserve"> Μάλιστα, μάλιστα.</w:t>
      </w:r>
    </w:p>
    <w:p w14:paraId="5F41C938" w14:textId="77777777" w:rsidR="00B01687" w:rsidRDefault="00CA2DE4">
      <w:pPr>
        <w:spacing w:line="600" w:lineRule="auto"/>
        <w:ind w:firstLine="720"/>
        <w:jc w:val="both"/>
        <w:rPr>
          <w:rFonts w:eastAsia="Times New Roman"/>
          <w:szCs w:val="24"/>
        </w:rPr>
      </w:pPr>
      <w:r w:rsidRPr="008D3547">
        <w:rPr>
          <w:rFonts w:eastAsia="Times New Roman" w:cs="Times New Roman"/>
          <w:b/>
          <w:szCs w:val="24"/>
        </w:rPr>
        <w:t xml:space="preserve">ΠΡΟΕΔΡΕΥΩΝ (Μάριος Γεωργιάδης): </w:t>
      </w:r>
      <w:r>
        <w:rPr>
          <w:rFonts w:eastAsia="Times New Roman"/>
          <w:szCs w:val="24"/>
        </w:rPr>
        <w:t>Συνεπώς η</w:t>
      </w:r>
      <w:r w:rsidRPr="008D3547">
        <w:rPr>
          <w:rFonts w:eastAsia="Times New Roman"/>
          <w:szCs w:val="24"/>
        </w:rPr>
        <w:t xml:space="preserve"> Βουλή ενέκρινε τη ζητηθείσα άδεια.</w:t>
      </w:r>
      <w:r w:rsidRPr="00FF63F7">
        <w:rPr>
          <w:rFonts w:eastAsia="Times New Roman"/>
          <w:szCs w:val="24"/>
        </w:rPr>
        <w:t xml:space="preserve"> </w:t>
      </w:r>
    </w:p>
    <w:p w14:paraId="5F41C939" w14:textId="77777777" w:rsidR="00B01687" w:rsidRDefault="00CA2DE4">
      <w:pPr>
        <w:spacing w:line="600" w:lineRule="auto"/>
        <w:ind w:firstLine="720"/>
        <w:jc w:val="both"/>
        <w:rPr>
          <w:rFonts w:eastAsia="Times New Roman"/>
          <w:szCs w:val="24"/>
        </w:rPr>
      </w:pPr>
      <w:r w:rsidRPr="008D3547">
        <w:rPr>
          <w:rFonts w:eastAsia="Times New Roman"/>
          <w:szCs w:val="24"/>
        </w:rPr>
        <w:t xml:space="preserve">Ο </w:t>
      </w:r>
      <w:r>
        <w:rPr>
          <w:rFonts w:eastAsia="Times New Roman"/>
          <w:szCs w:val="24"/>
        </w:rPr>
        <w:t>Α</w:t>
      </w:r>
      <w:r>
        <w:rPr>
          <w:rFonts w:eastAsia="Times New Roman"/>
          <w:szCs w:val="24"/>
        </w:rPr>
        <w:t>νεξάρτητος Βουλευτής Β΄ Αθηνών</w:t>
      </w:r>
      <w:r w:rsidRPr="008D3547">
        <w:rPr>
          <w:rFonts w:eastAsia="Times New Roman"/>
          <w:szCs w:val="24"/>
        </w:rPr>
        <w:t xml:space="preserve"> κ. </w:t>
      </w:r>
      <w:r>
        <w:rPr>
          <w:rFonts w:eastAsia="Times New Roman"/>
          <w:szCs w:val="24"/>
        </w:rPr>
        <w:t>Θεοχάρης (Χάρης) Θεοχάρης</w:t>
      </w:r>
      <w:r w:rsidRPr="008D3547">
        <w:rPr>
          <w:rFonts w:eastAsia="Times New Roman"/>
          <w:szCs w:val="24"/>
        </w:rPr>
        <w:t xml:space="preserve"> ζητεί άδεια</w:t>
      </w:r>
      <w:r w:rsidRPr="008D3547">
        <w:rPr>
          <w:rFonts w:eastAsia="Times New Roman"/>
          <w:szCs w:val="24"/>
        </w:rPr>
        <w:t xml:space="preserve"> ολι</w:t>
      </w:r>
      <w:r>
        <w:rPr>
          <w:rFonts w:eastAsia="Times New Roman"/>
          <w:szCs w:val="24"/>
        </w:rPr>
        <w:t xml:space="preserve">γοήμερης απουσίας στο εξωτερικό από τις 22 </w:t>
      </w:r>
      <w:r>
        <w:rPr>
          <w:rFonts w:eastAsia="Times New Roman"/>
          <w:szCs w:val="24"/>
        </w:rPr>
        <w:t xml:space="preserve">Οκτωβρίου </w:t>
      </w:r>
      <w:r>
        <w:rPr>
          <w:rFonts w:eastAsia="Times New Roman"/>
          <w:szCs w:val="24"/>
        </w:rPr>
        <w:t>έως τις 25 Οκτωβρίου</w:t>
      </w:r>
      <w:r>
        <w:rPr>
          <w:rFonts w:eastAsia="Times New Roman"/>
          <w:szCs w:val="24"/>
        </w:rPr>
        <w:t xml:space="preserve"> 2018</w:t>
      </w:r>
      <w:r>
        <w:rPr>
          <w:rFonts w:eastAsia="Times New Roman"/>
          <w:szCs w:val="24"/>
        </w:rPr>
        <w:t>.</w:t>
      </w:r>
      <w:r w:rsidRPr="008D3547">
        <w:rPr>
          <w:rFonts w:eastAsia="Times New Roman"/>
          <w:szCs w:val="24"/>
        </w:rPr>
        <w:t xml:space="preserve"> Η Βουλή εγκρίνει;</w:t>
      </w:r>
    </w:p>
    <w:p w14:paraId="5F41C93A" w14:textId="77777777" w:rsidR="00B01687" w:rsidRDefault="00CA2DE4">
      <w:pPr>
        <w:spacing w:line="600" w:lineRule="auto"/>
        <w:ind w:firstLine="720"/>
        <w:jc w:val="both"/>
        <w:rPr>
          <w:rFonts w:eastAsia="Times New Roman"/>
          <w:szCs w:val="24"/>
        </w:rPr>
      </w:pPr>
      <w:r w:rsidRPr="008D3547">
        <w:rPr>
          <w:rFonts w:eastAsia="Times New Roman"/>
          <w:b/>
          <w:szCs w:val="24"/>
        </w:rPr>
        <w:t xml:space="preserve">ΟΛΟΙ </w:t>
      </w:r>
      <w:r>
        <w:rPr>
          <w:rFonts w:eastAsia="Times New Roman"/>
          <w:b/>
          <w:szCs w:val="24"/>
        </w:rPr>
        <w:t xml:space="preserve">ΟΙ </w:t>
      </w:r>
      <w:r w:rsidRPr="008D3547">
        <w:rPr>
          <w:rFonts w:eastAsia="Times New Roman"/>
          <w:b/>
          <w:szCs w:val="24"/>
        </w:rPr>
        <w:t>ΒΟΥΛΕΥΤΕΣ:</w:t>
      </w:r>
      <w:r w:rsidRPr="008D3547">
        <w:rPr>
          <w:rFonts w:eastAsia="Times New Roman"/>
          <w:szCs w:val="24"/>
        </w:rPr>
        <w:t xml:space="preserve"> Μάλιστα, μάλιστα.</w:t>
      </w:r>
    </w:p>
    <w:p w14:paraId="5F41C93B" w14:textId="77777777" w:rsidR="00B01687" w:rsidRDefault="00CA2DE4">
      <w:pPr>
        <w:spacing w:line="600" w:lineRule="auto"/>
        <w:ind w:firstLine="720"/>
        <w:jc w:val="both"/>
        <w:rPr>
          <w:rFonts w:eastAsia="Times New Roman"/>
          <w:szCs w:val="24"/>
        </w:rPr>
      </w:pPr>
      <w:r w:rsidRPr="008D3547">
        <w:rPr>
          <w:rFonts w:eastAsia="Times New Roman" w:cs="Times New Roman"/>
          <w:b/>
          <w:szCs w:val="24"/>
        </w:rPr>
        <w:t xml:space="preserve">ΠΡΟΕΔΡΕΥΩΝ (Μάριος Γεωργιάδης): </w:t>
      </w:r>
      <w:r>
        <w:rPr>
          <w:rFonts w:eastAsia="Times New Roman"/>
          <w:szCs w:val="24"/>
        </w:rPr>
        <w:t>Συνεπώς η</w:t>
      </w:r>
      <w:r w:rsidRPr="008D3547">
        <w:rPr>
          <w:rFonts w:eastAsia="Times New Roman"/>
          <w:szCs w:val="24"/>
        </w:rPr>
        <w:t xml:space="preserve"> Βουλή ενέκρινε τη ζητηθείσα άδεια.</w:t>
      </w:r>
      <w:r w:rsidRPr="00FF63F7">
        <w:rPr>
          <w:rFonts w:eastAsia="Times New Roman"/>
          <w:szCs w:val="24"/>
        </w:rPr>
        <w:t xml:space="preserve"> </w:t>
      </w:r>
    </w:p>
    <w:p w14:paraId="5F41C93C" w14:textId="77777777" w:rsidR="00B01687" w:rsidRDefault="00CA2DE4">
      <w:pPr>
        <w:spacing w:line="600" w:lineRule="auto"/>
        <w:ind w:firstLine="720"/>
        <w:jc w:val="both"/>
        <w:rPr>
          <w:rFonts w:eastAsia="Times New Roman"/>
          <w:szCs w:val="24"/>
        </w:rPr>
      </w:pPr>
      <w:r w:rsidRPr="008D3547">
        <w:rPr>
          <w:rFonts w:eastAsia="Times New Roman"/>
          <w:szCs w:val="24"/>
        </w:rPr>
        <w:lastRenderedPageBreak/>
        <w:t xml:space="preserve">Ο Βουλευτής </w:t>
      </w:r>
      <w:r>
        <w:rPr>
          <w:rFonts w:eastAsia="Times New Roman"/>
          <w:szCs w:val="24"/>
        </w:rPr>
        <w:t>Κέρκυρας του ΣΥΡΙΖΑ</w:t>
      </w:r>
      <w:r w:rsidRPr="008D3547">
        <w:rPr>
          <w:rFonts w:eastAsia="Times New Roman"/>
          <w:szCs w:val="24"/>
        </w:rPr>
        <w:t xml:space="preserve"> κ. </w:t>
      </w:r>
      <w:r>
        <w:rPr>
          <w:rFonts w:eastAsia="Times New Roman"/>
          <w:szCs w:val="24"/>
        </w:rPr>
        <w:t>Κωνσ</w:t>
      </w:r>
      <w:r>
        <w:rPr>
          <w:rFonts w:eastAsia="Times New Roman"/>
          <w:szCs w:val="24"/>
        </w:rPr>
        <w:t>ταντίνος Παυλίδης</w:t>
      </w:r>
      <w:r w:rsidRPr="008D3547">
        <w:rPr>
          <w:rFonts w:eastAsia="Times New Roman"/>
          <w:szCs w:val="24"/>
        </w:rPr>
        <w:t xml:space="preserve"> ζητεί άδεια ολι</w:t>
      </w:r>
      <w:r>
        <w:rPr>
          <w:rFonts w:eastAsia="Times New Roman"/>
          <w:szCs w:val="24"/>
        </w:rPr>
        <w:t>γοήμερης απουσίας στο εξωτερικό από τις 24</w:t>
      </w:r>
      <w:r>
        <w:rPr>
          <w:rFonts w:eastAsia="Times New Roman"/>
          <w:szCs w:val="24"/>
        </w:rPr>
        <w:t xml:space="preserve"> Οκτωβρίου</w:t>
      </w:r>
      <w:r>
        <w:rPr>
          <w:rFonts w:eastAsia="Times New Roman"/>
          <w:szCs w:val="24"/>
        </w:rPr>
        <w:t xml:space="preserve"> έως τις 30 Οκτωβρίου.</w:t>
      </w:r>
      <w:r w:rsidRPr="008D3547">
        <w:rPr>
          <w:rFonts w:eastAsia="Times New Roman"/>
          <w:szCs w:val="24"/>
        </w:rPr>
        <w:t xml:space="preserve"> Η Βουλή εγκρίνει;</w:t>
      </w:r>
    </w:p>
    <w:p w14:paraId="5F41C93D" w14:textId="77777777" w:rsidR="00B01687" w:rsidRDefault="00CA2DE4">
      <w:pPr>
        <w:spacing w:line="600" w:lineRule="auto"/>
        <w:ind w:firstLine="720"/>
        <w:jc w:val="both"/>
        <w:rPr>
          <w:rFonts w:eastAsia="Times New Roman"/>
          <w:szCs w:val="24"/>
        </w:rPr>
      </w:pPr>
      <w:r w:rsidRPr="008D3547">
        <w:rPr>
          <w:rFonts w:eastAsia="Times New Roman"/>
          <w:b/>
          <w:szCs w:val="24"/>
        </w:rPr>
        <w:t xml:space="preserve">ΟΛΟΙ </w:t>
      </w:r>
      <w:r>
        <w:rPr>
          <w:rFonts w:eastAsia="Times New Roman"/>
          <w:b/>
          <w:szCs w:val="24"/>
        </w:rPr>
        <w:t xml:space="preserve">ΟΙ </w:t>
      </w:r>
      <w:r w:rsidRPr="008D3547">
        <w:rPr>
          <w:rFonts w:eastAsia="Times New Roman"/>
          <w:b/>
          <w:szCs w:val="24"/>
        </w:rPr>
        <w:t>ΒΟΥΛΕΥΤΕΣ:</w:t>
      </w:r>
      <w:r w:rsidRPr="008D3547">
        <w:rPr>
          <w:rFonts w:eastAsia="Times New Roman"/>
          <w:szCs w:val="24"/>
        </w:rPr>
        <w:t xml:space="preserve"> Μάλιστα, μάλιστα.</w:t>
      </w:r>
    </w:p>
    <w:p w14:paraId="5F41C93E" w14:textId="77777777" w:rsidR="00B01687" w:rsidRDefault="00CA2DE4">
      <w:pPr>
        <w:spacing w:line="600" w:lineRule="auto"/>
        <w:ind w:firstLine="720"/>
        <w:jc w:val="both"/>
        <w:rPr>
          <w:rFonts w:eastAsia="Times New Roman"/>
          <w:szCs w:val="24"/>
        </w:rPr>
      </w:pPr>
      <w:r w:rsidRPr="008D3547">
        <w:rPr>
          <w:rFonts w:eastAsia="Times New Roman" w:cs="Times New Roman"/>
          <w:b/>
          <w:szCs w:val="24"/>
        </w:rPr>
        <w:t xml:space="preserve">ΠΡΟΕΔΡΕΥΩΝ (Μάριος Γεωργιάδης): </w:t>
      </w:r>
      <w:r>
        <w:rPr>
          <w:rFonts w:eastAsia="Times New Roman"/>
          <w:szCs w:val="24"/>
        </w:rPr>
        <w:t>Συνεπώς η</w:t>
      </w:r>
      <w:r w:rsidRPr="008D3547">
        <w:rPr>
          <w:rFonts w:eastAsia="Times New Roman"/>
          <w:szCs w:val="24"/>
        </w:rPr>
        <w:t xml:space="preserve"> Βουλή ενέκρινε τη ζητηθείσα άδεια.</w:t>
      </w:r>
      <w:r w:rsidRPr="00FF63F7">
        <w:rPr>
          <w:rFonts w:eastAsia="Times New Roman"/>
          <w:szCs w:val="24"/>
        </w:rPr>
        <w:t xml:space="preserve"> </w:t>
      </w:r>
    </w:p>
    <w:p w14:paraId="5F41C93F" w14:textId="77777777" w:rsidR="00B01687" w:rsidRDefault="00CA2DE4">
      <w:pPr>
        <w:spacing w:line="600" w:lineRule="auto"/>
        <w:ind w:firstLine="720"/>
        <w:jc w:val="both"/>
        <w:rPr>
          <w:rFonts w:eastAsia="Times New Roman"/>
          <w:szCs w:val="24"/>
        </w:rPr>
      </w:pPr>
      <w:r w:rsidRPr="008D3547">
        <w:rPr>
          <w:rFonts w:eastAsia="Times New Roman"/>
          <w:szCs w:val="24"/>
        </w:rPr>
        <w:t xml:space="preserve">Ο </w:t>
      </w:r>
      <w:r>
        <w:rPr>
          <w:rFonts w:eastAsia="Times New Roman"/>
          <w:szCs w:val="24"/>
        </w:rPr>
        <w:t>Α</w:t>
      </w:r>
      <w:r>
        <w:rPr>
          <w:rFonts w:eastAsia="Times New Roman"/>
          <w:szCs w:val="24"/>
        </w:rPr>
        <w:t xml:space="preserve">νεξάρτητος </w:t>
      </w:r>
      <w:r w:rsidRPr="008D3547">
        <w:rPr>
          <w:rFonts w:eastAsia="Times New Roman"/>
          <w:szCs w:val="24"/>
        </w:rPr>
        <w:t>Β</w:t>
      </w:r>
      <w:r w:rsidRPr="008D3547">
        <w:rPr>
          <w:rFonts w:eastAsia="Times New Roman"/>
          <w:szCs w:val="24"/>
        </w:rPr>
        <w:t xml:space="preserve">ουλευτής Αχαΐας κ. </w:t>
      </w:r>
      <w:r>
        <w:rPr>
          <w:rFonts w:eastAsia="Times New Roman"/>
          <w:szCs w:val="24"/>
        </w:rPr>
        <w:t>Νικόλαος Νικολόπουλος</w:t>
      </w:r>
      <w:r w:rsidRPr="008D3547">
        <w:rPr>
          <w:rFonts w:eastAsia="Times New Roman"/>
          <w:szCs w:val="24"/>
        </w:rPr>
        <w:t xml:space="preserve"> ζητεί άδεια ολι</w:t>
      </w:r>
      <w:r>
        <w:rPr>
          <w:rFonts w:eastAsia="Times New Roman"/>
          <w:szCs w:val="24"/>
        </w:rPr>
        <w:t>γοήμερης απουσίας στο εξωτερικό από τις 23</w:t>
      </w:r>
      <w:r>
        <w:rPr>
          <w:rFonts w:eastAsia="Times New Roman"/>
          <w:szCs w:val="24"/>
        </w:rPr>
        <w:t xml:space="preserve"> Οκτωβρίου</w:t>
      </w:r>
      <w:r>
        <w:rPr>
          <w:rFonts w:eastAsia="Times New Roman"/>
          <w:szCs w:val="24"/>
        </w:rPr>
        <w:t xml:space="preserve"> έως τις 25 Οκτωβρίου</w:t>
      </w:r>
      <w:r>
        <w:rPr>
          <w:rFonts w:eastAsia="Times New Roman"/>
          <w:szCs w:val="24"/>
        </w:rPr>
        <w:t xml:space="preserve"> 2018</w:t>
      </w:r>
      <w:r>
        <w:rPr>
          <w:rFonts w:eastAsia="Times New Roman"/>
          <w:szCs w:val="24"/>
        </w:rPr>
        <w:t>.</w:t>
      </w:r>
      <w:r w:rsidRPr="008D3547">
        <w:rPr>
          <w:rFonts w:eastAsia="Times New Roman"/>
          <w:szCs w:val="24"/>
        </w:rPr>
        <w:t xml:space="preserve"> Η Βουλή εγκρίνει;</w:t>
      </w:r>
    </w:p>
    <w:p w14:paraId="5F41C940" w14:textId="77777777" w:rsidR="00B01687" w:rsidRDefault="00CA2DE4">
      <w:pPr>
        <w:spacing w:line="600" w:lineRule="auto"/>
        <w:ind w:firstLine="720"/>
        <w:jc w:val="both"/>
        <w:rPr>
          <w:rFonts w:eastAsia="Times New Roman"/>
          <w:szCs w:val="24"/>
        </w:rPr>
      </w:pPr>
      <w:r w:rsidRPr="008D3547">
        <w:rPr>
          <w:rFonts w:eastAsia="Times New Roman"/>
          <w:b/>
          <w:szCs w:val="24"/>
        </w:rPr>
        <w:t xml:space="preserve">ΟΛΟΙ </w:t>
      </w:r>
      <w:r>
        <w:rPr>
          <w:rFonts w:eastAsia="Times New Roman"/>
          <w:b/>
          <w:szCs w:val="24"/>
        </w:rPr>
        <w:t xml:space="preserve">ΟΙ </w:t>
      </w:r>
      <w:r w:rsidRPr="008D3547">
        <w:rPr>
          <w:rFonts w:eastAsia="Times New Roman"/>
          <w:b/>
          <w:szCs w:val="24"/>
        </w:rPr>
        <w:t>ΒΟΥΛΕΥΤΕΣ:</w:t>
      </w:r>
      <w:r w:rsidRPr="008D3547">
        <w:rPr>
          <w:rFonts w:eastAsia="Times New Roman"/>
          <w:szCs w:val="24"/>
        </w:rPr>
        <w:t xml:space="preserve"> Μάλιστα, μάλιστα.</w:t>
      </w:r>
    </w:p>
    <w:p w14:paraId="5F41C941" w14:textId="77777777" w:rsidR="00B01687" w:rsidRDefault="00CA2DE4">
      <w:pPr>
        <w:spacing w:line="600" w:lineRule="auto"/>
        <w:ind w:firstLine="720"/>
        <w:jc w:val="both"/>
        <w:rPr>
          <w:rFonts w:eastAsia="Times New Roman"/>
          <w:szCs w:val="24"/>
        </w:rPr>
      </w:pPr>
      <w:r w:rsidRPr="008D3547">
        <w:rPr>
          <w:rFonts w:eastAsia="Times New Roman" w:cs="Times New Roman"/>
          <w:b/>
          <w:szCs w:val="24"/>
        </w:rPr>
        <w:t xml:space="preserve">ΠΡΟΕΔΡΕΥΩΝ (Μάριος Γεωργιάδης): </w:t>
      </w:r>
      <w:r>
        <w:rPr>
          <w:rFonts w:eastAsia="Times New Roman"/>
          <w:szCs w:val="24"/>
        </w:rPr>
        <w:t>Συνεπώς η</w:t>
      </w:r>
      <w:r w:rsidRPr="008D3547">
        <w:rPr>
          <w:rFonts w:eastAsia="Times New Roman"/>
          <w:szCs w:val="24"/>
        </w:rPr>
        <w:t xml:space="preserve"> Βουλή ενέκρινε τη ζητηθείσα άδεια.</w:t>
      </w:r>
      <w:r w:rsidRPr="00FF63F7">
        <w:rPr>
          <w:rFonts w:eastAsia="Times New Roman"/>
          <w:szCs w:val="24"/>
        </w:rPr>
        <w:t xml:space="preserve"> </w:t>
      </w:r>
    </w:p>
    <w:p w14:paraId="5F41C942" w14:textId="77777777" w:rsidR="00B01687" w:rsidRDefault="00CA2DE4">
      <w:pPr>
        <w:spacing w:line="600" w:lineRule="auto"/>
        <w:ind w:firstLine="720"/>
        <w:jc w:val="center"/>
        <w:rPr>
          <w:rFonts w:eastAsia="Times New Roman"/>
          <w:szCs w:val="24"/>
        </w:rPr>
      </w:pPr>
      <w:r>
        <w:rPr>
          <w:rFonts w:eastAsia="Times New Roman"/>
          <w:color w:val="FF0000"/>
          <w:szCs w:val="24"/>
        </w:rPr>
        <w:t>(</w:t>
      </w:r>
      <w:r w:rsidRPr="0005078D">
        <w:rPr>
          <w:rFonts w:eastAsia="Times New Roman"/>
          <w:color w:val="FF0000"/>
          <w:szCs w:val="24"/>
        </w:rPr>
        <w:t>ΑΛΛΑΓΗ ΣΕΛΙΔΑΣ ΛΟΓΩ ΑΛΛΑΓΗΣ ΘΕΜΑΤΟΣ</w:t>
      </w:r>
      <w:r>
        <w:rPr>
          <w:rFonts w:eastAsia="Times New Roman"/>
          <w:szCs w:val="24"/>
        </w:rPr>
        <w:t>)</w:t>
      </w:r>
    </w:p>
    <w:p w14:paraId="5F41C943" w14:textId="77777777" w:rsidR="00B01687" w:rsidRDefault="00CA2DE4">
      <w:pPr>
        <w:spacing w:line="600" w:lineRule="auto"/>
        <w:ind w:firstLine="720"/>
        <w:jc w:val="both"/>
        <w:rPr>
          <w:rFonts w:eastAsia="Times New Roman" w:cs="Times New Roman"/>
          <w:szCs w:val="22"/>
        </w:rPr>
      </w:pPr>
      <w:r w:rsidRPr="008D354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szCs w:val="24"/>
        </w:rPr>
        <w:t>Κυρίες και κύριοι συνάδελφοι,</w:t>
      </w:r>
      <w:r>
        <w:rPr>
          <w:rFonts w:eastAsia="Times New Roman" w:cs="Times New Roman"/>
          <w:szCs w:val="24"/>
        </w:rPr>
        <w:t xml:space="preserve"> εισερχόμα</w:t>
      </w:r>
      <w:r>
        <w:rPr>
          <w:rFonts w:eastAsia="Times New Roman" w:cs="Times New Roman"/>
          <w:szCs w:val="24"/>
        </w:rPr>
        <w:t>στε</w:t>
      </w:r>
      <w:r>
        <w:rPr>
          <w:rFonts w:eastAsia="Times New Roman" w:cs="Times New Roman"/>
          <w:szCs w:val="24"/>
        </w:rPr>
        <w:t xml:space="preserve"> στην ημερήσια διάταξη των </w:t>
      </w:r>
    </w:p>
    <w:p w14:paraId="5F41C944" w14:textId="77777777" w:rsidR="00B01687" w:rsidRDefault="00CA2DE4">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5F41C94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υπ’ αριθμόν 3/3/9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w:t>
      </w:r>
      <w:r>
        <w:rPr>
          <w:rFonts w:eastAsia="Times New Roman" w:cs="Times New Roman"/>
          <w:szCs w:val="24"/>
        </w:rPr>
        <w:t xml:space="preserve"> επίκαιρη</w:t>
      </w:r>
      <w:r>
        <w:rPr>
          <w:rFonts w:eastAsia="Times New Roman" w:cs="Times New Roman"/>
          <w:szCs w:val="24"/>
        </w:rPr>
        <w:t xml:space="preserve"> επερώτηση </w:t>
      </w:r>
      <w:r>
        <w:rPr>
          <w:rFonts w:eastAsia="Times New Roman" w:cs="Times New Roman"/>
          <w:szCs w:val="24"/>
        </w:rPr>
        <w:t xml:space="preserve">των Βουλευτών </w:t>
      </w:r>
      <w:r>
        <w:rPr>
          <w:rFonts w:eastAsia="Times New Roman" w:cs="Times New Roman"/>
          <w:szCs w:val="24"/>
        </w:rPr>
        <w:t xml:space="preserve">της Νέας Δημοκρατίας </w:t>
      </w:r>
      <w:r>
        <w:rPr>
          <w:rFonts w:eastAsia="Times New Roman" w:cs="Times New Roman"/>
          <w:szCs w:val="24"/>
        </w:rPr>
        <w:t xml:space="preserve">κ.κ. Άννας - Μισέλ Ασημακοπούλου, Ελευθερίου </w:t>
      </w:r>
      <w:proofErr w:type="spellStart"/>
      <w:r>
        <w:rPr>
          <w:rFonts w:eastAsia="Times New Roman" w:cs="Times New Roman"/>
          <w:szCs w:val="24"/>
        </w:rPr>
        <w:t>Αυγενάκη</w:t>
      </w:r>
      <w:proofErr w:type="spellEnd"/>
      <w:r>
        <w:rPr>
          <w:rFonts w:eastAsia="Times New Roman" w:cs="Times New Roman"/>
          <w:szCs w:val="24"/>
        </w:rPr>
        <w:t xml:space="preserve">, Μιλτιάδη Βαρβιτσιώτη, Απόστολου </w:t>
      </w:r>
      <w:proofErr w:type="spellStart"/>
      <w:r>
        <w:rPr>
          <w:rFonts w:eastAsia="Times New Roman" w:cs="Times New Roman"/>
          <w:szCs w:val="24"/>
        </w:rPr>
        <w:t>Βεσυρόπουλου</w:t>
      </w:r>
      <w:proofErr w:type="spellEnd"/>
      <w:r>
        <w:rPr>
          <w:rFonts w:eastAsia="Times New Roman" w:cs="Times New Roman"/>
          <w:szCs w:val="24"/>
        </w:rPr>
        <w:t xml:space="preserve">, Μαυρουδή (Μάκη) Βορίδη, Γεωργίου Βλάχου, Σοφίας </w:t>
      </w:r>
      <w:proofErr w:type="spellStart"/>
      <w:r>
        <w:rPr>
          <w:rFonts w:eastAsia="Times New Roman" w:cs="Times New Roman"/>
          <w:szCs w:val="24"/>
        </w:rPr>
        <w:t>Βούλτεψη</w:t>
      </w:r>
      <w:proofErr w:type="spellEnd"/>
      <w:r>
        <w:rPr>
          <w:rFonts w:eastAsia="Times New Roman" w:cs="Times New Roman"/>
          <w:szCs w:val="24"/>
        </w:rPr>
        <w:t xml:space="preserve">, Γεωργίου Γεωργαντά, Κωνσταντίνου Γκιουλέκα, Αθανάσιου Δαβάκη, </w:t>
      </w:r>
      <w:r>
        <w:rPr>
          <w:rFonts w:eastAsia="Times New Roman" w:cs="Times New Roman"/>
          <w:szCs w:val="24"/>
        </w:rPr>
        <w:t xml:space="preserve">Νικολάου – Γεωργίου </w:t>
      </w:r>
      <w:proofErr w:type="spellStart"/>
      <w:r>
        <w:rPr>
          <w:rFonts w:eastAsia="Times New Roman" w:cs="Times New Roman"/>
          <w:szCs w:val="24"/>
        </w:rPr>
        <w:t>Δένδια</w:t>
      </w:r>
      <w:proofErr w:type="spellEnd"/>
      <w:r>
        <w:rPr>
          <w:rFonts w:eastAsia="Times New Roman" w:cs="Times New Roman"/>
          <w:szCs w:val="24"/>
        </w:rPr>
        <w:t xml:space="preserve">, Κωνσταντίνου Καραγκούνη, Θεόδωρου Καράογλου, Γεωργίου </w:t>
      </w:r>
      <w:proofErr w:type="spellStart"/>
      <w:r>
        <w:rPr>
          <w:rFonts w:eastAsia="Times New Roman" w:cs="Times New Roman"/>
          <w:szCs w:val="24"/>
        </w:rPr>
        <w:t>Καρασμάνη</w:t>
      </w:r>
      <w:proofErr w:type="spellEnd"/>
      <w:r>
        <w:rPr>
          <w:rFonts w:eastAsia="Times New Roman" w:cs="Times New Roman"/>
          <w:szCs w:val="24"/>
        </w:rPr>
        <w:t xml:space="preserve">, Δημητρίου Κυριαζίδη, Παναγιώτη (Νότη) </w:t>
      </w:r>
      <w:proofErr w:type="spellStart"/>
      <w:r>
        <w:rPr>
          <w:rFonts w:eastAsia="Times New Roman" w:cs="Times New Roman"/>
          <w:szCs w:val="24"/>
        </w:rPr>
        <w:t>Μηταράκη</w:t>
      </w:r>
      <w:proofErr w:type="spellEnd"/>
      <w:r>
        <w:rPr>
          <w:rFonts w:eastAsia="Times New Roman" w:cs="Times New Roman"/>
          <w:szCs w:val="24"/>
        </w:rPr>
        <w:t xml:space="preserve">, Θεοδώρας (Ντόρας) Μπακογιάννη, Νικολάου Παναγιωτόπουλου, Χρήστου </w:t>
      </w:r>
      <w:proofErr w:type="spellStart"/>
      <w:r>
        <w:rPr>
          <w:rFonts w:eastAsia="Times New Roman" w:cs="Times New Roman"/>
          <w:szCs w:val="24"/>
        </w:rPr>
        <w:t>Σταϊκούρα</w:t>
      </w:r>
      <w:proofErr w:type="spellEnd"/>
      <w:r>
        <w:rPr>
          <w:rFonts w:eastAsia="Times New Roman" w:cs="Times New Roman"/>
          <w:szCs w:val="24"/>
        </w:rPr>
        <w:t>, Δημητρίου Σταμάτη, Κωνσταντίνου Τασούλα</w:t>
      </w:r>
      <w:r>
        <w:rPr>
          <w:rFonts w:eastAsia="Times New Roman" w:cs="Times New Roman"/>
          <w:szCs w:val="24"/>
        </w:rPr>
        <w:t xml:space="preserve">, Κωνσταντίνου Τζαβάρα, Ιωάννη </w:t>
      </w:r>
      <w:proofErr w:type="spellStart"/>
      <w:r>
        <w:rPr>
          <w:rFonts w:eastAsia="Times New Roman" w:cs="Times New Roman"/>
          <w:szCs w:val="24"/>
        </w:rPr>
        <w:t>Τραγάκη</w:t>
      </w:r>
      <w:proofErr w:type="spellEnd"/>
      <w:r>
        <w:rPr>
          <w:rFonts w:eastAsia="Times New Roman" w:cs="Times New Roman"/>
          <w:szCs w:val="24"/>
        </w:rPr>
        <w:t xml:space="preserve">, Κωνσταντίνου Τσιάρα, Θεόδωρου </w:t>
      </w:r>
      <w:proofErr w:type="spellStart"/>
      <w:r>
        <w:rPr>
          <w:rFonts w:eastAsia="Times New Roman" w:cs="Times New Roman"/>
          <w:szCs w:val="24"/>
        </w:rPr>
        <w:t>Φορτσάκη</w:t>
      </w:r>
      <w:proofErr w:type="spellEnd"/>
      <w:r>
        <w:rPr>
          <w:rFonts w:eastAsia="Times New Roman" w:cs="Times New Roman"/>
          <w:szCs w:val="24"/>
        </w:rPr>
        <w:t xml:space="preserve">,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και Κωνσταντίνου (Κωστή) Χατζηδάκη </w:t>
      </w:r>
      <w:r>
        <w:rPr>
          <w:rFonts w:eastAsia="Times New Roman" w:cs="Times New Roman"/>
          <w:szCs w:val="24"/>
        </w:rPr>
        <w:t>προς τον Υπουργό Ψηφιακής Πολιτικής, Τηλεπικοινωνιών και Ενημέρωσης</w:t>
      </w:r>
      <w:r>
        <w:rPr>
          <w:rFonts w:eastAsia="Times New Roman" w:cs="Times New Roman"/>
          <w:szCs w:val="24"/>
        </w:rPr>
        <w:t xml:space="preserve">, σχετικά με </w:t>
      </w:r>
      <w:r>
        <w:rPr>
          <w:rFonts w:eastAsia="Times New Roman" w:cs="Times New Roman"/>
          <w:szCs w:val="24"/>
        </w:rPr>
        <w:t>τις αλλεπάλληλες και σοβαρές καταγγελίες</w:t>
      </w:r>
      <w:r>
        <w:rPr>
          <w:rFonts w:eastAsia="Times New Roman" w:cs="Times New Roman"/>
          <w:szCs w:val="24"/>
        </w:rPr>
        <w:t xml:space="preserve"> για τη διοίκηση και λειτουργία της ΕΡΤ Α.Ε..</w:t>
      </w:r>
    </w:p>
    <w:p w14:paraId="5F41C94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Τον λόγο έχει η πρώτη επερωτώσα Βουλευτής κ.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Κυρία συνάδελφε, έχετε δέκα λεπτά στη διάθεσή σας. </w:t>
      </w:r>
    </w:p>
    <w:p w14:paraId="5F41C94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Κύριε Πρόεδρε, κύριοι Υπουργοί, κ</w:t>
      </w:r>
      <w:r w:rsidRPr="006E2EBC">
        <w:rPr>
          <w:rFonts w:eastAsia="Times New Roman" w:cs="Times New Roman"/>
          <w:szCs w:val="24"/>
        </w:rPr>
        <w:t>υρίες και κύριοι συνάδελ</w:t>
      </w:r>
      <w:r w:rsidRPr="006E2EBC">
        <w:rPr>
          <w:rFonts w:eastAsia="Times New Roman" w:cs="Times New Roman"/>
          <w:szCs w:val="24"/>
        </w:rPr>
        <w:t xml:space="preserve">φοι, </w:t>
      </w:r>
      <w:r>
        <w:rPr>
          <w:rFonts w:eastAsia="Times New Roman" w:cs="Times New Roman"/>
          <w:szCs w:val="24"/>
        </w:rPr>
        <w:t xml:space="preserve">αφορμή για τη σημερινή επίκαιρη επερώτηση αποτέλεσαν οι αλλεπάλληλες και πάρα πολύ σοβαρές καταγγελίες για τη διοίκηση και τη λειτουργία της ΕΡΤ. </w:t>
      </w:r>
    </w:p>
    <w:p w14:paraId="5F41C94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Θα ήθελα να ξεκαθαρίσω κάτι από την αρχή. Εμείς στη Νέα Δημοκρατία στηρίζουμε τη δημόσια τηλεόραση. Πιστ</w:t>
      </w:r>
      <w:r>
        <w:rPr>
          <w:rFonts w:eastAsia="Times New Roman" w:cs="Times New Roman"/>
          <w:szCs w:val="24"/>
        </w:rPr>
        <w:t>εύουμε ότι η δημόσια τηλεόραση πρέπει να υπάρχει. Αναγνωρίζουμε ότι υπάρχουν στη δημόσια τηλεόραση εργαζόμενοι οι οποίοι κάνουν τη δουλειά τους με επάρκεια και συνέπεια. Πιστεύουμε ότι ο ρόλος της δημόσιας τηλεόρασης είναι πολύ σημαντικός τόσο για την κοιν</w:t>
      </w:r>
      <w:r>
        <w:rPr>
          <w:rFonts w:eastAsia="Times New Roman" w:cs="Times New Roman"/>
          <w:szCs w:val="24"/>
        </w:rPr>
        <w:t xml:space="preserve">ωνία όσο και για τη δημοκρατία. </w:t>
      </w:r>
    </w:p>
    <w:p w14:paraId="5F41C94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Δυστυχώς, όμως, αυτό το οποίο έχουμε σήμερα, απλά δεν είναι δημόσια τηλεόραση. Η ΕΡΤ σήμερα είναι κρατική τηλεόραση, η οποία λειτουργεί ως φερέφωνο κυβερνητικής προπαγάνδας. Τόσο απλά! Η απόδειξη είναι ότι οι πολίτες τής γυ</w:t>
      </w:r>
      <w:r>
        <w:rPr>
          <w:rFonts w:eastAsia="Times New Roman" w:cs="Times New Roman"/>
          <w:szCs w:val="24"/>
        </w:rPr>
        <w:t>ρνούν την πλάτη. Έχουμε μια δημόσια τηλεόραση που την πληρώ</w:t>
      </w:r>
      <w:r>
        <w:rPr>
          <w:rFonts w:eastAsia="Times New Roman" w:cs="Times New Roman"/>
          <w:szCs w:val="24"/>
        </w:rPr>
        <w:lastRenderedPageBreak/>
        <w:t xml:space="preserve">νουμε όλοι, αλλά δεν την βλέπει σχεδόν κανείς. Δεν είναι, λοιπόν, ούτε δημόσια ούτε τηλεόραση. Είναι απλά άλλο ένα χαράτσι. </w:t>
      </w:r>
    </w:p>
    <w:p w14:paraId="5F41C94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Προφανώς, τα προβλήματα της δημόσιας τηλεόρασης δεν είναι σημερινά, είνα</w:t>
      </w:r>
      <w:r>
        <w:rPr>
          <w:rFonts w:eastAsia="Times New Roman" w:cs="Times New Roman"/>
          <w:szCs w:val="24"/>
        </w:rPr>
        <w:t>ι διαχρονικά, αλλά με την έλευση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στην εξουσία το κακό έχει παραγίνει πια. </w:t>
      </w:r>
    </w:p>
    <w:p w14:paraId="5F41C94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Στο παρελθόν η ΕΡΤ είχε καλύτερες στιγμές, είχε χειρότερες στιγμές, πρόβαλε κατά καιρούς και ορισμένα αληθινά διαμάντια, για να λέμε τα πράγματα με το όνομά τους, </w:t>
      </w:r>
      <w:r>
        <w:rPr>
          <w:rFonts w:eastAsia="Times New Roman" w:cs="Times New Roman"/>
          <w:szCs w:val="24"/>
        </w:rPr>
        <w:t>ό</w:t>
      </w:r>
      <w:r w:rsidRPr="00D355DE">
        <w:rPr>
          <w:rFonts w:eastAsia="Times New Roman" w:cs="Times New Roman"/>
          <w:bCs/>
          <w:shd w:val="clear" w:color="auto" w:fill="FFFFFF"/>
        </w:rPr>
        <w:t>μως</w:t>
      </w:r>
      <w:r>
        <w:rPr>
          <w:rFonts w:eastAsia="Times New Roman" w:cs="Times New Roman"/>
          <w:bCs/>
          <w:shd w:val="clear" w:color="auto" w:fill="FFFFFF"/>
        </w:rPr>
        <w:t>,</w:t>
      </w:r>
      <w:r>
        <w:rPr>
          <w:rFonts w:eastAsia="Times New Roman" w:cs="Times New Roman"/>
          <w:szCs w:val="24"/>
        </w:rPr>
        <w:t xml:space="preserve"> συνολικά δεν έπειθε ποτέ ούτε ότι ήταν αντικειμενική ως προς το έργο της ούτε ότι ήταν αξιοκρατική ως προς τη λειτουργία της ούτε ότι ήταν αποδοτική και διαφανής στα οικονομικά της. </w:t>
      </w:r>
    </w:p>
    <w:p w14:paraId="5F41C94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ΕΡΤ διαχρονικά υπήρξε, όμως, σταθερά δυο πράγματα: Υπήρξε σύμβολο</w:t>
      </w:r>
      <w:r>
        <w:rPr>
          <w:rFonts w:eastAsia="Times New Roman" w:cs="Times New Roman"/>
          <w:szCs w:val="24"/>
        </w:rPr>
        <w:t xml:space="preserve"> και υπήρξε και εργαλείο. Υπήρξε σύμβολο </w:t>
      </w:r>
      <w:proofErr w:type="spellStart"/>
      <w:r>
        <w:rPr>
          <w:rFonts w:eastAsia="Times New Roman" w:cs="Times New Roman"/>
          <w:szCs w:val="24"/>
        </w:rPr>
        <w:t>ημετεροκρατίας</w:t>
      </w:r>
      <w:proofErr w:type="spellEnd"/>
      <w:r>
        <w:rPr>
          <w:rFonts w:eastAsia="Times New Roman" w:cs="Times New Roman"/>
          <w:szCs w:val="24"/>
        </w:rPr>
        <w:t xml:space="preserve"> και εργαλείο παλαιοκομματικών πρακτικών. Κάστρο των βολεμένων την είπαν κάποιοι. Στα χρόνια της κρίσης κατρακύλησε περισσότερο και έγινε σύμβολο μιζέριας και εργαλείο ενός φθίνοντος κρατισμού. </w:t>
      </w:r>
    </w:p>
    <w:p w14:paraId="5F41C94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Ο ΣΥΡΙ</w:t>
      </w:r>
      <w:r>
        <w:rPr>
          <w:rFonts w:eastAsia="Times New Roman" w:cs="Times New Roman"/>
          <w:szCs w:val="24"/>
        </w:rPr>
        <w:t>ΖΑ, πριν καθιερώσει διεθνώς τον όρο «</w:t>
      </w:r>
      <w:proofErr w:type="spellStart"/>
      <w:r>
        <w:rPr>
          <w:rFonts w:eastAsia="Times New Roman" w:cs="Times New Roman"/>
          <w:szCs w:val="24"/>
          <w:lang w:val="en-US"/>
        </w:rPr>
        <w:t>kolotoumba</w:t>
      </w:r>
      <w:proofErr w:type="spellEnd"/>
      <w:r>
        <w:rPr>
          <w:rFonts w:eastAsia="Times New Roman" w:cs="Times New Roman"/>
          <w:szCs w:val="24"/>
        </w:rPr>
        <w:t xml:space="preserve">», εκμεταλλεύτηκε πολιτικά την ΕΡΤ ως σύμβολο όσων ήταν τότε στα κάγκελα και σήμερα καταγγέλλουν αυτούς που στήνουν αγάλματα στον προαύλιο χώρο της ΕΡΤ, για να τιμήσουν τους αγώνες τους. </w:t>
      </w:r>
    </w:p>
    <w:p w14:paraId="5F41C94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Τώρα, όμως, πια η ΕΡΤ</w:t>
      </w:r>
      <w:r>
        <w:rPr>
          <w:rFonts w:eastAsia="Times New Roman" w:cs="Times New Roman"/>
          <w:szCs w:val="24"/>
        </w:rPr>
        <w:t xml:space="preserve"> έχει μετατραπεί σε κάτι ακόμα χειρότερο: Είναι σύμβολο όλων όσων πρέπει να αφήσουμε πίσω μας και εργαλείο ωμής κομματικής προπαγάνδας. </w:t>
      </w:r>
    </w:p>
    <w:p w14:paraId="5F41C94F" w14:textId="77777777" w:rsidR="00B01687" w:rsidRDefault="00CA2DE4">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πολλοί προσπάθησαν να τα αλλάξουν όλα αυτά -διαδοχικές κυβερνήσεις, διαδοχικές διοικήσεις</w:t>
      </w:r>
      <w:r>
        <w:rPr>
          <w:rFonts w:eastAsia="Times New Roman" w:cs="Times New Roman"/>
          <w:szCs w:val="24"/>
        </w:rPr>
        <w:t xml:space="preserve">. Στάθηκε, όμως, αδύνατο. Και μετά από λίγο, εγκατέλειπαν την προσπάθεια, γιατί το «κάστρο των βολεμένων» αποδείχθηκε ότι ήταν ένα πάρα πολύ ανθεκτικό κάστρο. </w:t>
      </w:r>
    </w:p>
    <w:p w14:paraId="5F41C95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κυβέρνηση Σαμαρά προσπαθούσε να εξυγιάνει την ΕΡΤ, αλλά οι αντιστάσεις ήταν τόσο ισχυρές, τα σ</w:t>
      </w:r>
      <w:r>
        <w:rPr>
          <w:rFonts w:eastAsia="Times New Roman" w:cs="Times New Roman"/>
          <w:szCs w:val="24"/>
        </w:rPr>
        <w:t xml:space="preserve">υμφέροντα ήταν τόσο μεγάλα και έτσι πάρθηκε η δύσκολη απόφαση. Ό,τι δεν λύνεται, κόβεται. </w:t>
      </w:r>
    </w:p>
    <w:p w14:paraId="5F41C95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Τελικά, δεν έκλεισε τη δημόσια τηλεόραση. Έκλεισε έναν δημόσιο φορέα, την ΕΡΤ, που είχε κακοφορμίσει πια. Στη θέση της ΕΡΤ άνοιξε αμέσως ένας νέος δημόσιος φορέας, η</w:t>
      </w:r>
      <w:r>
        <w:rPr>
          <w:rFonts w:eastAsia="Times New Roman" w:cs="Times New Roman"/>
          <w:szCs w:val="24"/>
        </w:rPr>
        <w:t xml:space="preserve"> ΝΕΡΙΤ, που ήταν πολύ πιο υγιής. Και αυτό αποδεικνύεται από το γεγονός ότι είχε πολύ σύντομα πολύ μεγαλύτερη τηλεθέαση από την παλιά ΕΡΤ. Μάλιστα, το 2014 η ΝΕΡΙΤ είχε υψηλότερα ποσοστά τηλεθέασης απ’ ό,τι έχει η ΕΡΤ σήμερα που σπαράσσεται πλέον από τις εσ</w:t>
      </w:r>
      <w:r>
        <w:rPr>
          <w:rFonts w:eastAsia="Times New Roman" w:cs="Times New Roman"/>
          <w:szCs w:val="24"/>
        </w:rPr>
        <w:t>ωτερικές φαγωμάρες και τις καταγγελίες κακοδιοίκησης και σκανδάλων. Η ΝΕΡΙΤ τότε ασκούσε κριτική στην Κυβέρνηση πολύ πιο αυστηρή απ’ ό,τι τα άλλα ιδιωτικά κανάλια, γιατί αυτό πρέπει να κάνει η δημόσια τηλεόραση. Σήμερα, η κυβερνητική προπαγάνδα της νέας ΕΡ</w:t>
      </w:r>
      <w:r>
        <w:rPr>
          <w:rFonts w:eastAsia="Times New Roman" w:cs="Times New Roman"/>
          <w:szCs w:val="24"/>
        </w:rPr>
        <w:t xml:space="preserve">Τ είναι ανυπόφορη, ακόμα και για τους δικούς σας κυβερνητικούς Βουλευτές κάποιες φορές. Και αυτό δεν είναι δημόσια τηλεόραση. </w:t>
      </w:r>
    </w:p>
    <w:p w14:paraId="5F41C95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Ακόμη και η σύντομη μεταβατική περίοδος μεταξύ ΕΡΤ και ΝΕΡΙΤ έγινε σύμβολο και εργαλείο, το περίφημο «μαύρο». Έγινε σύμβολο λαϊκι</w:t>
      </w:r>
      <w:r>
        <w:rPr>
          <w:rFonts w:eastAsia="Times New Roman" w:cs="Times New Roman"/>
          <w:szCs w:val="24"/>
        </w:rPr>
        <w:t xml:space="preserve">σμού και εργαλείο της ιδεοληψίας σας. Όσοι </w:t>
      </w:r>
      <w:r>
        <w:rPr>
          <w:rFonts w:eastAsia="Times New Roman" w:cs="Times New Roman"/>
          <w:szCs w:val="24"/>
        </w:rPr>
        <w:lastRenderedPageBreak/>
        <w:t xml:space="preserve">χρησιμοποιούν αυτό το επιχείρημα-καραμέλα περί μαύρου ξεχνούν, βέβαια, ότι το «μαύρο» ήταν συχνότατο φαινόμενο στην ΕΡΤ πολύ πριν κλείσει. </w:t>
      </w:r>
    </w:p>
    <w:p w14:paraId="5F41C95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Αναφέρω ενδεικτικά ότι το 2011 έγιναν δεκαοκτώ στάσεις εργασίας, δέκα εικ</w:t>
      </w:r>
      <w:r>
        <w:rPr>
          <w:rFonts w:eastAsia="Times New Roman" w:cs="Times New Roman"/>
          <w:szCs w:val="24"/>
        </w:rPr>
        <w:t xml:space="preserve">οσιτετράωρες απεργίες και δύο τριήμερες απεργίες. Το 2012 έγιναν δύο απεργίες μέχρι τον Οκτώβριο. Από τον Οκτώβριο και μετά, όταν δηλαδή είχε αναλάβει η </w:t>
      </w:r>
      <w:r>
        <w:rPr>
          <w:rFonts w:eastAsia="Times New Roman" w:cs="Times New Roman"/>
          <w:szCs w:val="24"/>
        </w:rPr>
        <w:t xml:space="preserve">κυβέρνηση </w:t>
      </w:r>
      <w:r>
        <w:rPr>
          <w:rFonts w:eastAsia="Times New Roman" w:cs="Times New Roman"/>
          <w:szCs w:val="24"/>
        </w:rPr>
        <w:t>Σαμαρά, είχαμε σαράντα δύο συνεχόμενες ημέρες χωρίς δελτίο ειδήσεων. Αυτό τι είναι δηλαδή; Δε</w:t>
      </w:r>
      <w:r>
        <w:rPr>
          <w:rFonts w:eastAsia="Times New Roman" w:cs="Times New Roman"/>
          <w:szCs w:val="24"/>
        </w:rPr>
        <w:t xml:space="preserve">ν είναι «μαύρο»; </w:t>
      </w:r>
    </w:p>
    <w:p w14:paraId="5F41C95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FC38A5">
        <w:rPr>
          <w:rFonts w:eastAsia="Times New Roman" w:cs="Times New Roman"/>
          <w:b/>
          <w:szCs w:val="24"/>
        </w:rPr>
        <w:t>ΑΝΑΣΤΑΣΙΑ ΧΡΙΣΤΟΔΟΥΛΟΠΟΥΛΟΥ</w:t>
      </w:r>
      <w:r>
        <w:rPr>
          <w:rFonts w:eastAsia="Times New Roman" w:cs="Times New Roman"/>
          <w:szCs w:val="24"/>
        </w:rPr>
        <w:t>)</w:t>
      </w:r>
    </w:p>
    <w:p w14:paraId="5F41C95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πρώτο μισό του 2013 έγιναν τριάντα εννέα στάσεις εργασίας, είκοσι απεργίες και είχαμε έντεκα Σαββατοκύριακα χωρίς δελτία ειδήσεων. Αυτό τι είναι; Δεν είναι «μαύρο»; Είχαμε σημαντικά γεγονότα, όπως η επίσκεψη του Γάλλου Προέδρου Ολάντ, η επίσκεψη του κ. </w:t>
      </w:r>
      <w:r>
        <w:rPr>
          <w:rFonts w:eastAsia="Times New Roman" w:cs="Times New Roman"/>
          <w:szCs w:val="24"/>
        </w:rPr>
        <w:t xml:space="preserve">Σαμαρά στην Κίνα που η ΕΡΤ δεν τα </w:t>
      </w:r>
      <w:proofErr w:type="spellStart"/>
      <w:r>
        <w:rPr>
          <w:rFonts w:eastAsia="Times New Roman" w:cs="Times New Roman"/>
          <w:szCs w:val="24"/>
        </w:rPr>
        <w:t>προέβαλε</w:t>
      </w:r>
      <w:proofErr w:type="spellEnd"/>
      <w:r>
        <w:rPr>
          <w:rFonts w:eastAsia="Times New Roman" w:cs="Times New Roman"/>
          <w:szCs w:val="24"/>
        </w:rPr>
        <w:t xml:space="preserve">. Γιατί; Διότι απεργούσε. Αυτό δηλαδή δεν είναι «μαύρο»; </w:t>
      </w:r>
    </w:p>
    <w:p w14:paraId="5F41C95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Ακούστε κι αυτό, που είναι πραγματικά συγκλονιστικό, διότι δεν έχει να κάνει με το τι λέμε εμείς τώρα, αλλά με το τι έλεγαν οι εργαζόμενοι στην ΕΡΤ τότε, το</w:t>
      </w:r>
      <w:r>
        <w:rPr>
          <w:rFonts w:eastAsia="Times New Roman" w:cs="Times New Roman"/>
          <w:szCs w:val="24"/>
        </w:rPr>
        <w:t xml:space="preserve">ν Ιανουάριο του 2012: </w:t>
      </w:r>
      <w:proofErr w:type="spellStart"/>
      <w:r>
        <w:rPr>
          <w:rFonts w:eastAsia="Times New Roman" w:cs="Times New Roman"/>
          <w:szCs w:val="24"/>
        </w:rPr>
        <w:t>Εκατόν</w:t>
      </w:r>
      <w:proofErr w:type="spellEnd"/>
      <w:r>
        <w:rPr>
          <w:rFonts w:eastAsia="Times New Roman" w:cs="Times New Roman"/>
          <w:szCs w:val="24"/>
        </w:rPr>
        <w:t xml:space="preserve"> είκοσι επτά δημοσιογράφοι της ΕΡΤ υπογράφουν κείμενο με τίτλο «Φτάνει πια!». </w:t>
      </w:r>
    </w:p>
    <w:p w14:paraId="5F41C95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παρακαλώ. </w:t>
      </w:r>
    </w:p>
    <w:p w14:paraId="5F41C95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w:t>
      </w:r>
      <w:r>
        <w:rPr>
          <w:rFonts w:eastAsia="Times New Roman" w:cs="Times New Roman"/>
          <w:szCs w:val="24"/>
        </w:rPr>
        <w:t xml:space="preserve"> - </w:t>
      </w:r>
      <w:r>
        <w:rPr>
          <w:rFonts w:eastAsia="Times New Roman" w:cs="Times New Roman"/>
          <w:szCs w:val="24"/>
        </w:rPr>
        <w:t>Μισέλ Ασημακοπούλου καταθέτει για τα Πρακτικά το προαναφερθέν έγγραφο,</w:t>
      </w:r>
      <w:r>
        <w:rPr>
          <w:rFonts w:eastAsia="Times New Roman" w:cs="Times New Roman"/>
          <w:szCs w:val="24"/>
        </w:rPr>
        <w:t xml:space="preserve"> το οποίο βρίσκεται στο αρχείο του Τμήματος Γραμματείας της Διεύθυνσης Στενογραφίας και Πρακτικών της Βουλής)</w:t>
      </w:r>
    </w:p>
    <w:p w14:paraId="5F41C95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Σας διαβάζω επί λέξει: Ζητούσαν «να σταματήσουν οι κινητοποιήσεις χωρίς πρόγραμμα, ο φετιχισμός των κινητοποιήσεων που συνοδεύεται από την πλήρη δ</w:t>
      </w:r>
      <w:r>
        <w:rPr>
          <w:rFonts w:eastAsia="Times New Roman" w:cs="Times New Roman"/>
          <w:szCs w:val="24"/>
        </w:rPr>
        <w:t>ιακωμώδηση των δημοκρατικών διαδικασιών». Αυτά κατήγγειλαν τότε δεκάδες δημοσιογράφοι της ΕΡΤ ενυπόγραφα. Αυτή ήταν η κατάσταση της ΕΡΤ πριν το «μαύρο». Πενήντα αποφάσιζαν για τους επτακόσιους. Αυτό σταμάτησε με τη ΝΕΡΙΤ. Αυτό ακριβώς ήρθατε εσείς να αναβι</w:t>
      </w:r>
      <w:r>
        <w:rPr>
          <w:rFonts w:eastAsia="Times New Roman" w:cs="Times New Roman"/>
          <w:szCs w:val="24"/>
        </w:rPr>
        <w:t xml:space="preserve">ώσετε και όχι μόνο. Ήρθατε να το τερματίσετε. </w:t>
      </w:r>
    </w:p>
    <w:p w14:paraId="5F41C95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Σας περιγράφω, λοιπόν, εγώ την κατάσταση της σημερινής ΕΡΤ. Δεν θα την περιγράψω όμως με δικά μου λόγια, κύριοι Υπουργοί. Θα την περιγράψω με τα λόγια που χρησιμοποίησαν σε δεκάδες δημόσιες τοποθετήσεις τους ά</w:t>
      </w:r>
      <w:r>
        <w:rPr>
          <w:rFonts w:eastAsia="Times New Roman" w:cs="Times New Roman"/>
          <w:szCs w:val="24"/>
        </w:rPr>
        <w:t xml:space="preserve">νθρωποι που έχουν εργαστεί στην ΕΡΤ, είτε σε θέσεις ευθύνης είτε ως δημοσιογράφοι, αποκλειστικά επί των δικών σας ημερών, δηλαδή με δικά σας λόγια. </w:t>
      </w:r>
    </w:p>
    <w:p w14:paraId="5F41C95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Πρώτος Πρόεδρος της ΕΡΤ, ο κ. </w:t>
      </w:r>
      <w:proofErr w:type="spellStart"/>
      <w:r>
        <w:rPr>
          <w:rFonts w:eastAsia="Times New Roman" w:cs="Times New Roman"/>
          <w:szCs w:val="24"/>
        </w:rPr>
        <w:t>Τσακνής</w:t>
      </w:r>
      <w:proofErr w:type="spellEnd"/>
      <w:r>
        <w:rPr>
          <w:rFonts w:eastAsia="Times New Roman" w:cs="Times New Roman"/>
          <w:szCs w:val="24"/>
        </w:rPr>
        <w:t>, παραιτήθηκε δυόμισι χρόνια αργότερα, πέρσι τον Οκτώβριο, καταγγέλλον</w:t>
      </w:r>
      <w:r>
        <w:rPr>
          <w:rFonts w:eastAsia="Times New Roman" w:cs="Times New Roman"/>
          <w:szCs w:val="24"/>
        </w:rPr>
        <w:t xml:space="preserve">τας: «Το πιο άρρωστο τμήμα του κρατικοδίαιτου συνδικαλισμού». </w:t>
      </w:r>
    </w:p>
    <w:p w14:paraId="5F41C95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παρακαλώ.  </w:t>
      </w:r>
    </w:p>
    <w:p w14:paraId="5F41C95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w:t>
      </w:r>
      <w:r>
        <w:rPr>
          <w:rFonts w:eastAsia="Times New Roman" w:cs="Times New Roman"/>
          <w:szCs w:val="24"/>
        </w:rPr>
        <w:t xml:space="preserve"> - </w:t>
      </w:r>
      <w:r>
        <w:rPr>
          <w:rFonts w:eastAsia="Times New Roman" w:cs="Times New Roman"/>
          <w:szCs w:val="24"/>
        </w:rPr>
        <w:t>Μισέλ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41C95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Πρόσφατα, εντεταλμένος </w:t>
      </w:r>
      <w:r>
        <w:rPr>
          <w:rFonts w:eastAsia="Times New Roman" w:cs="Times New Roman"/>
          <w:szCs w:val="24"/>
        </w:rPr>
        <w:t>Σ</w:t>
      </w:r>
      <w:r>
        <w:rPr>
          <w:rFonts w:eastAsia="Times New Roman" w:cs="Times New Roman"/>
          <w:szCs w:val="24"/>
        </w:rPr>
        <w:t xml:space="preserve">ύμβουλος </w:t>
      </w:r>
      <w:r>
        <w:rPr>
          <w:rFonts w:eastAsia="Times New Roman" w:cs="Times New Roman"/>
          <w:szCs w:val="24"/>
        </w:rPr>
        <w:t xml:space="preserve">Προγράμματος της ΕΡΤ ο κ. </w:t>
      </w:r>
      <w:proofErr w:type="spellStart"/>
      <w:r>
        <w:rPr>
          <w:rFonts w:eastAsia="Times New Roman" w:cs="Times New Roman"/>
          <w:szCs w:val="24"/>
        </w:rPr>
        <w:t>Κρίμπαλης</w:t>
      </w:r>
      <w:proofErr w:type="spellEnd"/>
      <w:r>
        <w:rPr>
          <w:rFonts w:eastAsia="Times New Roman" w:cs="Times New Roman"/>
          <w:szCs w:val="24"/>
        </w:rPr>
        <w:t xml:space="preserve"> εγκάλεσ</w:t>
      </w:r>
      <w:r>
        <w:rPr>
          <w:rFonts w:eastAsia="Times New Roman" w:cs="Times New Roman"/>
          <w:szCs w:val="24"/>
        </w:rPr>
        <w:t xml:space="preserve">ε τη </w:t>
      </w:r>
      <w:r>
        <w:rPr>
          <w:rFonts w:eastAsia="Times New Roman" w:cs="Times New Roman"/>
          <w:szCs w:val="24"/>
        </w:rPr>
        <w:t xml:space="preserve">διοίκηση </w:t>
      </w:r>
      <w:r>
        <w:rPr>
          <w:rFonts w:eastAsia="Times New Roman" w:cs="Times New Roman"/>
          <w:szCs w:val="24"/>
        </w:rPr>
        <w:t>της ΕΡΤ ότι «λειτουρ</w:t>
      </w:r>
      <w:r>
        <w:rPr>
          <w:rFonts w:eastAsia="Times New Roman" w:cs="Times New Roman"/>
          <w:szCs w:val="24"/>
        </w:rPr>
        <w:lastRenderedPageBreak/>
        <w:t>γεί ως ενιαίο σύστημα εξουσίας που θυμίζει περισσότερο εμπόλεμη φατρία, παρά ορθολογική εταιρική δομή και έχει ως βασικό δόγμα –κάτι θα σας θυμίσει αυτό τώρα- ότι «όποιος δεν είναι μαζί μας, είναι εναντίον μας και άρα, πρέ</w:t>
      </w:r>
      <w:r>
        <w:rPr>
          <w:rFonts w:eastAsia="Times New Roman" w:cs="Times New Roman"/>
          <w:szCs w:val="24"/>
        </w:rPr>
        <w:t xml:space="preserve">πει να εξοντωθεί με κάθε τρόπο»». </w:t>
      </w:r>
    </w:p>
    <w:p w14:paraId="5F41C95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παρακαλώ.  </w:t>
      </w:r>
    </w:p>
    <w:p w14:paraId="5F41C96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w:t>
      </w:r>
      <w:r>
        <w:rPr>
          <w:rFonts w:eastAsia="Times New Roman" w:cs="Times New Roman"/>
          <w:szCs w:val="24"/>
        </w:rPr>
        <w:t xml:space="preserve"> - </w:t>
      </w:r>
      <w:r>
        <w:rPr>
          <w:rFonts w:eastAsia="Times New Roman" w:cs="Times New Roman"/>
          <w:szCs w:val="24"/>
        </w:rPr>
        <w:t xml:space="preserve">Μισέλ Ασημακοπούλου καταθέτει για τα Πρακτικά το προαναφερθέν έγγραφο, το οποίο βρίσκεται στο αρχείο του Τμήματος Γραμματείας της Διεύθυνσης </w:t>
      </w:r>
      <w:r>
        <w:rPr>
          <w:rFonts w:eastAsia="Times New Roman" w:cs="Times New Roman"/>
          <w:szCs w:val="24"/>
        </w:rPr>
        <w:t>Στενογραφίας και Πρακτικών της Βουλής)</w:t>
      </w:r>
    </w:p>
    <w:p w14:paraId="5F41C96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Στις 11 Μαΐου 2018 έχουμε επιστολή παραίτησης του Γενικού Διευθυντή Τεχνολογίας της ΕΡΤ, ο κ. </w:t>
      </w:r>
      <w:proofErr w:type="spellStart"/>
      <w:r>
        <w:rPr>
          <w:rFonts w:eastAsia="Times New Roman" w:cs="Times New Roman"/>
          <w:szCs w:val="24"/>
        </w:rPr>
        <w:t>Μιχαλίτσης</w:t>
      </w:r>
      <w:proofErr w:type="spellEnd"/>
      <w:r>
        <w:rPr>
          <w:rFonts w:eastAsia="Times New Roman" w:cs="Times New Roman"/>
          <w:szCs w:val="24"/>
        </w:rPr>
        <w:t xml:space="preserve">, ο οποίος κατηγορεί τη </w:t>
      </w:r>
      <w:r>
        <w:rPr>
          <w:rFonts w:eastAsia="Times New Roman" w:cs="Times New Roman"/>
          <w:szCs w:val="24"/>
        </w:rPr>
        <w:t xml:space="preserve">διοίκηση </w:t>
      </w:r>
      <w:r>
        <w:rPr>
          <w:rFonts w:eastAsia="Times New Roman" w:cs="Times New Roman"/>
          <w:szCs w:val="24"/>
        </w:rPr>
        <w:t>της ΕΡΤ για το οργανόγραμμα –θα μιλήσουν άλλοι συνάδελφοι γι’ αυτό- το οποίο χαρ</w:t>
      </w:r>
      <w:r>
        <w:rPr>
          <w:rFonts w:eastAsia="Times New Roman" w:cs="Times New Roman"/>
          <w:szCs w:val="24"/>
        </w:rPr>
        <w:t xml:space="preserve">ακτηρίζει «εξάμβλωμα που γυρίζει οργανωτικά την εταιρεία στον προηγούμενο αιώνα». </w:t>
      </w:r>
    </w:p>
    <w:p w14:paraId="5F41C96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παρακαλώ. </w:t>
      </w:r>
    </w:p>
    <w:p w14:paraId="5F41C96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Άννα</w:t>
      </w:r>
      <w:r>
        <w:rPr>
          <w:rFonts w:eastAsia="Times New Roman" w:cs="Times New Roman"/>
          <w:szCs w:val="24"/>
        </w:rPr>
        <w:t xml:space="preserve"> - </w:t>
      </w:r>
      <w:r>
        <w:rPr>
          <w:rFonts w:eastAsia="Times New Roman" w:cs="Times New Roman"/>
          <w:szCs w:val="24"/>
        </w:rPr>
        <w:t xml:space="preserve">Μισέλ Ασημακοπούλου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5F41C96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Στις 2 Σεπτεμβρίου 2018, ο Αναπληρωτής Διευθύνων Σύμβουλος της ΕΡΤ, ο κ. Θαλασσινός, καταγγέλλει: «Με έωλες –στα όρια της παρατυπίας- διαδικασίες, με αποκλεισμούς και εξο</w:t>
      </w:r>
      <w:r>
        <w:rPr>
          <w:rFonts w:eastAsia="Times New Roman" w:cs="Times New Roman"/>
          <w:szCs w:val="24"/>
        </w:rPr>
        <w:t xml:space="preserve">στρακισμούς η ΕΡΤ παραδίδεται σταδιακά στην απαξίωση, την περιθωριοποίηση και την αδράνεια». </w:t>
      </w:r>
    </w:p>
    <w:p w14:paraId="5F41C96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παρακαλώ. </w:t>
      </w:r>
    </w:p>
    <w:p w14:paraId="5F41C96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w:t>
      </w:r>
      <w:r>
        <w:rPr>
          <w:rFonts w:eastAsia="Times New Roman" w:cs="Times New Roman"/>
          <w:szCs w:val="24"/>
        </w:rPr>
        <w:t xml:space="preserve"> - </w:t>
      </w:r>
      <w:r>
        <w:rPr>
          <w:rFonts w:eastAsia="Times New Roman" w:cs="Times New Roman"/>
          <w:szCs w:val="24"/>
        </w:rPr>
        <w:t>Μισέλ Ασημακοπούλου καταθέτει για τα Πρακτικά το προαναφερθέν έγγραφο, το οποίο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5F41C96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Λίγες ημέρες αργότερα, στις 12 Σεπτεμβρίου, ο δημοσιογράφος κ. </w:t>
      </w:r>
      <w:proofErr w:type="spellStart"/>
      <w:r>
        <w:rPr>
          <w:rFonts w:eastAsia="Times New Roman" w:cs="Times New Roman"/>
          <w:szCs w:val="24"/>
        </w:rPr>
        <w:t>Αλαφογιώργος</w:t>
      </w:r>
      <w:proofErr w:type="spellEnd"/>
      <w:r>
        <w:rPr>
          <w:rFonts w:eastAsia="Times New Roman" w:cs="Times New Roman"/>
          <w:szCs w:val="24"/>
        </w:rPr>
        <w:t xml:space="preserve"> καλεί τον </w:t>
      </w:r>
      <w:r>
        <w:rPr>
          <w:rFonts w:eastAsia="Times New Roman" w:cs="Times New Roman"/>
          <w:szCs w:val="24"/>
        </w:rPr>
        <w:t xml:space="preserve">πρόεδρο </w:t>
      </w:r>
      <w:r>
        <w:rPr>
          <w:rFonts w:eastAsia="Times New Roman" w:cs="Times New Roman"/>
          <w:szCs w:val="24"/>
        </w:rPr>
        <w:t>της Ένωσης Εισαγγελέων «να επιληφθεί των δαπανών εκτός ΕΡΤ που επ</w:t>
      </w:r>
      <w:r>
        <w:rPr>
          <w:rFonts w:eastAsia="Times New Roman" w:cs="Times New Roman"/>
          <w:szCs w:val="24"/>
        </w:rPr>
        <w:t xml:space="preserve">ιβαρύνουν άσκοπα την υπηρεσία και να ελέγξουν το δημόσιο χρήμα». </w:t>
      </w:r>
    </w:p>
    <w:p w14:paraId="5F41C96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Το καταθέτω για τα Πρακτικά, παρακαλώ. </w:t>
      </w:r>
    </w:p>
    <w:p w14:paraId="5F41C96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w:t>
      </w:r>
      <w:r>
        <w:rPr>
          <w:rFonts w:eastAsia="Times New Roman" w:cs="Times New Roman"/>
          <w:szCs w:val="24"/>
        </w:rPr>
        <w:t xml:space="preserve"> - </w:t>
      </w:r>
      <w:r>
        <w:rPr>
          <w:rFonts w:eastAsia="Times New Roman" w:cs="Times New Roman"/>
          <w:szCs w:val="24"/>
        </w:rPr>
        <w:t>Μισέλ Ασημακοπούλου καταθέτει για τα Πρακτικά το προαναφερθέν έγγραφο, το οποίο βρίσκεται στο αρχείο του Τμήματ</w:t>
      </w:r>
      <w:r>
        <w:rPr>
          <w:rFonts w:eastAsia="Times New Roman" w:cs="Times New Roman"/>
          <w:szCs w:val="24"/>
        </w:rPr>
        <w:t>ος Γραμματείας της Διεύθυνσης Στενογραφίας και Πρακτικών της Βουλής)</w:t>
      </w:r>
    </w:p>
    <w:p w14:paraId="5F41C96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Σας φτάνουν αυτά; Θέλετε κι άλλα; Έχει πολλά ακόμα. </w:t>
      </w:r>
    </w:p>
    <w:p w14:paraId="5F41C96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Στις 25 Οκτωβρίου έχουμε επιστολή προς τους εργαζόμενους από τον Γενικό Διευθυντή τον κ. </w:t>
      </w:r>
      <w:proofErr w:type="spellStart"/>
      <w:r>
        <w:rPr>
          <w:rFonts w:eastAsia="Times New Roman" w:cs="Times New Roman"/>
          <w:szCs w:val="24"/>
        </w:rPr>
        <w:t>Καπάκο</w:t>
      </w:r>
      <w:proofErr w:type="spellEnd"/>
      <w:r>
        <w:rPr>
          <w:rFonts w:eastAsia="Times New Roman" w:cs="Times New Roman"/>
          <w:szCs w:val="24"/>
        </w:rPr>
        <w:t>, όπου λέει: «Ήρθα στην ΕΡΤ για δουλειά</w:t>
      </w:r>
      <w:r>
        <w:rPr>
          <w:rFonts w:eastAsia="Times New Roman" w:cs="Times New Roman"/>
          <w:szCs w:val="24"/>
        </w:rPr>
        <w:t xml:space="preserve"> και όχι για δουλειές. Καταλαβαινόμαστε;». Πώς δεν καταλαβαινόμαστε!</w:t>
      </w:r>
    </w:p>
    <w:p w14:paraId="5F41C96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παρακαλώ. </w:t>
      </w:r>
    </w:p>
    <w:p w14:paraId="5F41C96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w:t>
      </w:r>
      <w:r>
        <w:rPr>
          <w:rFonts w:eastAsia="Times New Roman" w:cs="Times New Roman"/>
          <w:szCs w:val="24"/>
        </w:rPr>
        <w:t xml:space="preserve"> - </w:t>
      </w:r>
      <w:r>
        <w:rPr>
          <w:rFonts w:eastAsia="Times New Roman" w:cs="Times New Roman"/>
          <w:szCs w:val="24"/>
        </w:rPr>
        <w:t>Μισέλ Ασημακοπούλου καταθέτει για τα Πρακτικά το προαναφερθέν έγγραφο, το οποίο βρίσκεται στο αρχείο του Τμή</w:t>
      </w:r>
      <w:r>
        <w:rPr>
          <w:rFonts w:eastAsia="Times New Roman" w:cs="Times New Roman"/>
          <w:szCs w:val="24"/>
        </w:rPr>
        <w:t>ματος Γραμματείας της Διεύθυνσης Στενογραφίας και Πρακτικών της Βουλής)</w:t>
      </w:r>
    </w:p>
    <w:p w14:paraId="5F41C96E"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Αν θέλετε και άλλα, ρωτήστε τα μέλη της «τομεακής» των δημοσιογράφων του ΣΥΡΙΖΑ. Αυτοί συνεδρίασαν παρουσία της </w:t>
      </w:r>
      <w:r>
        <w:rPr>
          <w:rFonts w:eastAsia="Times New Roman"/>
          <w:szCs w:val="24"/>
        </w:rPr>
        <w:lastRenderedPageBreak/>
        <w:t xml:space="preserve">κ. Σβίγκου, του κ. Σκουρλέτη, του κ. Κρέτσου την περασμένη εβδομάδα στο </w:t>
      </w:r>
      <w:r>
        <w:rPr>
          <w:rFonts w:eastAsia="Times New Roman"/>
          <w:szCs w:val="24"/>
        </w:rPr>
        <w:t>Μεταξουργείο και παρέδωσαν ένα ψήφισμα με καταγγελίες.</w:t>
      </w:r>
    </w:p>
    <w:p w14:paraId="5F41C96F"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Το καταθέτω για τα Πρακτικά, παρακαλώ.</w:t>
      </w:r>
    </w:p>
    <w:p w14:paraId="5F41C970"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(Στο σημείο αυτό η Βουλευτής κ. Άννα</w:t>
      </w:r>
      <w:r>
        <w:rPr>
          <w:rFonts w:eastAsia="Times New Roman"/>
          <w:szCs w:val="24"/>
        </w:rPr>
        <w:t xml:space="preserve"> - </w:t>
      </w:r>
      <w:r>
        <w:rPr>
          <w:rFonts w:eastAsia="Times New Roman"/>
          <w:szCs w:val="24"/>
        </w:rPr>
        <w:t xml:space="preserve">Μισέλ Ασημακοπούλου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w:t>
      </w:r>
      <w:r>
        <w:rPr>
          <w:rFonts w:eastAsia="Times New Roman"/>
          <w:szCs w:val="24"/>
        </w:rPr>
        <w:t>ας της Διεύθυνσης Στενογραφίας και Πρακτικών της Βουλής)</w:t>
      </w:r>
    </w:p>
    <w:p w14:paraId="5F41C971"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Κλείνω, όμως, με το αγαπημένο μου, τη δήλωση του κ. Φίλη στις 2</w:t>
      </w:r>
      <w:r>
        <w:rPr>
          <w:rFonts w:eastAsia="Times New Roman"/>
          <w:szCs w:val="24"/>
        </w:rPr>
        <w:t>-</w:t>
      </w:r>
      <w:r>
        <w:rPr>
          <w:rFonts w:eastAsia="Times New Roman"/>
          <w:szCs w:val="24"/>
        </w:rPr>
        <w:t>10</w:t>
      </w:r>
      <w:r>
        <w:rPr>
          <w:rFonts w:eastAsia="Times New Roman"/>
          <w:szCs w:val="24"/>
        </w:rPr>
        <w:t>-</w:t>
      </w:r>
      <w:r>
        <w:rPr>
          <w:rFonts w:eastAsia="Times New Roman"/>
          <w:szCs w:val="24"/>
        </w:rPr>
        <w:t>2018. Λέει, λοιπόν, ο κ. Φίλης: «Η ΕΡΤ δεν λειτουργεί όπως είναι αναγκαίο για μια δημόσια τηλεόραση. Η ΕΡΤ είναι ένα κανάλι που έχει</w:t>
      </w:r>
      <w:r>
        <w:rPr>
          <w:rFonts w:eastAsia="Times New Roman"/>
          <w:szCs w:val="24"/>
        </w:rPr>
        <w:t xml:space="preserve"> </w:t>
      </w:r>
      <w:proofErr w:type="spellStart"/>
      <w:r>
        <w:rPr>
          <w:rFonts w:eastAsia="Times New Roman"/>
          <w:szCs w:val="24"/>
        </w:rPr>
        <w:t>παραδιοίκηση</w:t>
      </w:r>
      <w:proofErr w:type="spellEnd"/>
      <w:r>
        <w:rPr>
          <w:rFonts w:eastAsia="Times New Roman"/>
          <w:szCs w:val="24"/>
        </w:rPr>
        <w:t>, κυβερνάται από το παλιό συντεχνιακό καθεστώς, ένα καθεστώς συμφερόντων. Πολιτικά αυτό που παράγεται δεν είναι ποιοτικό προϊόν ούτε προσφέρει απροκάλυπτη και σε βάθος ενημέρωση». Και καταλήγει ότι «η ευθύνη της Κυβέρνησης είναι αποκλειστική».</w:t>
      </w:r>
    </w:p>
    <w:p w14:paraId="5F41C972"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Το καταθέτω για τα Πρακτικά, παρακαλώ.</w:t>
      </w:r>
    </w:p>
    <w:p w14:paraId="5F41C973"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η Βουλευτής κ. Άννα</w:t>
      </w:r>
      <w:r>
        <w:rPr>
          <w:rFonts w:eastAsia="Times New Roman"/>
          <w:szCs w:val="24"/>
        </w:rPr>
        <w:t xml:space="preserve"> - </w:t>
      </w:r>
      <w:r>
        <w:rPr>
          <w:rFonts w:eastAsia="Times New Roman"/>
          <w:szCs w:val="24"/>
        </w:rPr>
        <w:t xml:space="preserve">Μισέλ Ασημακοπούλου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w:t>
      </w:r>
      <w:r>
        <w:rPr>
          <w:rFonts w:eastAsia="Times New Roman"/>
          <w:szCs w:val="24"/>
        </w:rPr>
        <w:t>ς)</w:t>
      </w:r>
    </w:p>
    <w:p w14:paraId="5F41C974"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Αυτά, λοιπόν, ήθελα να πω για τη λειτουργία της ΕΡΤ με λόγια δικών σας. </w:t>
      </w:r>
    </w:p>
    <w:p w14:paraId="5F41C975"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Παίρνω και τον χρόνο της δευτερολογίας μου, κύριε Πρόεδρε.</w:t>
      </w:r>
    </w:p>
    <w:p w14:paraId="5F41C976"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Περνάω τώρα σε κάτι τελευταίο, σε δύο σοβαρά επεισόδια με προσβολές και αήθεις εκφράσεις κατά του Προέδρου της Νέας Δημοκρατίας, του κ. Κυριάκου Μητσοτάκη, αλλά και κατά του πρώην Πρωθυπουργού, του κ. Αντώνη Σαμαρά. </w:t>
      </w:r>
    </w:p>
    <w:p w14:paraId="5F41C977"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Πρόκειται για τον κ. </w:t>
      </w:r>
      <w:proofErr w:type="spellStart"/>
      <w:r>
        <w:rPr>
          <w:rFonts w:eastAsia="Times New Roman"/>
          <w:szCs w:val="24"/>
        </w:rPr>
        <w:t>Καψώχα</w:t>
      </w:r>
      <w:proofErr w:type="spellEnd"/>
      <w:r>
        <w:rPr>
          <w:rFonts w:eastAsia="Times New Roman"/>
          <w:szCs w:val="24"/>
        </w:rPr>
        <w:t>, ο οποίος π</w:t>
      </w:r>
      <w:r>
        <w:rPr>
          <w:rFonts w:eastAsia="Times New Roman"/>
          <w:szCs w:val="24"/>
        </w:rPr>
        <w:t xml:space="preserve">ριν από ένα μήνα περίπου είπε ότι ακούγοντας τον Αρχηγό της Αξιωματικής Αντιπολίτευσης νόμιζε ότι άκουγε τον θεωρητικό του φασισμού, τον κ </w:t>
      </w:r>
      <w:proofErr w:type="spellStart"/>
      <w:r>
        <w:rPr>
          <w:rFonts w:eastAsia="Times New Roman"/>
          <w:szCs w:val="24"/>
        </w:rPr>
        <w:t>Σέρτζιο</w:t>
      </w:r>
      <w:proofErr w:type="spellEnd"/>
      <w:r>
        <w:rPr>
          <w:rFonts w:eastAsia="Times New Roman"/>
          <w:szCs w:val="24"/>
        </w:rPr>
        <w:t xml:space="preserve"> </w:t>
      </w:r>
      <w:proofErr w:type="spellStart"/>
      <w:r>
        <w:rPr>
          <w:rFonts w:eastAsia="Times New Roman"/>
          <w:szCs w:val="24"/>
        </w:rPr>
        <w:t>Πανούτσιο</w:t>
      </w:r>
      <w:proofErr w:type="spellEnd"/>
      <w:r>
        <w:rPr>
          <w:rFonts w:eastAsia="Times New Roman"/>
          <w:szCs w:val="24"/>
        </w:rPr>
        <w:t xml:space="preserve">, ο οποίος εισήγαγε στοιχεία εθνικισμού στην Ιταλία του </w:t>
      </w:r>
      <w:proofErr w:type="spellStart"/>
      <w:r>
        <w:rPr>
          <w:rFonts w:eastAsia="Times New Roman"/>
          <w:szCs w:val="24"/>
        </w:rPr>
        <w:t>Μουσολίνι</w:t>
      </w:r>
      <w:proofErr w:type="spellEnd"/>
      <w:r>
        <w:rPr>
          <w:rFonts w:eastAsia="Times New Roman"/>
          <w:szCs w:val="24"/>
        </w:rPr>
        <w:t xml:space="preserve"> -αν είναι δυνατόν!- και για τον πα</w:t>
      </w:r>
      <w:r>
        <w:rPr>
          <w:rFonts w:eastAsia="Times New Roman"/>
          <w:szCs w:val="24"/>
        </w:rPr>
        <w:t>ρα</w:t>
      </w:r>
      <w:r>
        <w:rPr>
          <w:rFonts w:eastAsia="Times New Roman"/>
          <w:szCs w:val="24"/>
        </w:rPr>
        <w:lastRenderedPageBreak/>
        <w:t xml:space="preserve">γωγό της ΕΡΤ, τον κ. Δημήτρη Αναστασόπουλο, ο οποίος προέτρεψε τον Φεβρουάριο του 2018 δημόσια, μέσω μέσου κοινωνικής δικτύωσης, να γιαουρτώσουν οι πολίτες τον πρώην Πρωθυπουργό κ. Αντώνιο Σαμαρά. </w:t>
      </w:r>
    </w:p>
    <w:p w14:paraId="5F41C978"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Ο κ. Παππάς σε ερώτηση που έκανα έκανε τον ανήξερο, έκαν</w:t>
      </w:r>
      <w:r>
        <w:rPr>
          <w:rFonts w:eastAsia="Times New Roman"/>
          <w:szCs w:val="24"/>
        </w:rPr>
        <w:t xml:space="preserve">ε πως δεν καταλαβαίνει και ο </w:t>
      </w:r>
      <w:r>
        <w:rPr>
          <w:rFonts w:eastAsia="Times New Roman"/>
          <w:szCs w:val="24"/>
        </w:rPr>
        <w:t>Διευθύνων Σύμβουλος</w:t>
      </w:r>
      <w:r>
        <w:rPr>
          <w:rFonts w:eastAsia="Times New Roman"/>
          <w:szCs w:val="24"/>
        </w:rPr>
        <w:t>, ο κ. Κωστόπουλος, μου απαντά: «Η ΕΡΤ δεν δύναται και δεν έχει κανένα δικαίωμα να ελέγχει το περιεχόμενο αναρτήσεων στους προσωπικούς λογαριασμούς που διατηρούν στα μέσα κοινωνικής δικτύωσης οι εργαζόμενοι σ</w:t>
      </w:r>
      <w:r>
        <w:rPr>
          <w:rFonts w:eastAsia="Times New Roman"/>
          <w:szCs w:val="24"/>
        </w:rPr>
        <w:t>την εταιρεία, οι οποίοι έχουν την αποκλειστική ευθύνη για τα γραφόμενά τους.</w:t>
      </w:r>
    </w:p>
    <w:p w14:paraId="5F41C979"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Καταθέτω για τα Πρακτικά, παρακαλώ, την απάντηση του κυρίου Κωστόπουλου.</w:t>
      </w:r>
    </w:p>
    <w:p w14:paraId="5F41C97A"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(Στο σημείο αυτό η Βουλευτής κ. Άννα</w:t>
      </w:r>
      <w:r>
        <w:rPr>
          <w:rFonts w:eastAsia="Times New Roman"/>
          <w:szCs w:val="24"/>
        </w:rPr>
        <w:t xml:space="preserve"> - </w:t>
      </w:r>
      <w:r>
        <w:rPr>
          <w:rFonts w:eastAsia="Times New Roman"/>
          <w:szCs w:val="24"/>
        </w:rPr>
        <w:t>Μισέλ Ασημακοπούλου καταθέτει για τα Πρακτικά το προαναφερθέν έγγρα</w:t>
      </w:r>
      <w:r>
        <w:rPr>
          <w:rFonts w:eastAsia="Times New Roman"/>
          <w:szCs w:val="24"/>
        </w:rPr>
        <w:t xml:space="preserve">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5F41C97B"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lastRenderedPageBreak/>
        <w:t>Και ρωτάω, κύριε Παππά: Αν ένας εργαζόμενος στην ΕΡΤ ή σε μέσο κοινωνικής δικτύωσης προτρέψει τον κόσμο να γιαουρτώσουν τον κ. Τσίπρα, πώς θα α</w:t>
      </w:r>
      <w:r>
        <w:rPr>
          <w:rFonts w:eastAsia="Times New Roman"/>
          <w:szCs w:val="24"/>
        </w:rPr>
        <w:t>ντιδράσετε; Μου απαντάτε, αν θέλετε. Πάντως, εγώ αμφιβάλλω αν θα μου πείτε αυτά τα οποία είπε ο κ. διευθύνων σύμβουλος στην ερώτηση.</w:t>
      </w:r>
    </w:p>
    <w:p w14:paraId="5F41C97C"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έχω καταθέσει </w:t>
      </w:r>
      <w:proofErr w:type="spellStart"/>
      <w:r>
        <w:rPr>
          <w:rFonts w:eastAsia="Times New Roman"/>
          <w:szCs w:val="24"/>
        </w:rPr>
        <w:t>πάμπολλες</w:t>
      </w:r>
      <w:proofErr w:type="spellEnd"/>
      <w:r>
        <w:rPr>
          <w:rFonts w:eastAsia="Times New Roman"/>
          <w:szCs w:val="24"/>
        </w:rPr>
        <w:t xml:space="preserve"> ερωτήσεις στο πλαίσιο του κοινοβουλευτικού ελέγχου για θέματα που αφο</w:t>
      </w:r>
      <w:r>
        <w:rPr>
          <w:rFonts w:eastAsia="Times New Roman"/>
          <w:szCs w:val="24"/>
        </w:rPr>
        <w:t>ρούν στην ΕΡΤ. Για να μην σας κουράσω, καταθέτω μία λίστα για τα Πρακτικά, παρακαλώ.</w:t>
      </w:r>
    </w:p>
    <w:p w14:paraId="5F41C97D"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(Στο σημείο αυτό η Βουλευτής κ. Άννα</w:t>
      </w:r>
      <w:r>
        <w:rPr>
          <w:rFonts w:eastAsia="Times New Roman"/>
          <w:szCs w:val="24"/>
        </w:rPr>
        <w:t xml:space="preserve"> - </w:t>
      </w:r>
      <w:r>
        <w:rPr>
          <w:rFonts w:eastAsia="Times New Roman"/>
          <w:szCs w:val="24"/>
        </w:rPr>
        <w:t xml:space="preserve">Μισέλ Ασημακοπούλου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w:t>
      </w:r>
      <w:r>
        <w:rPr>
          <w:rFonts w:eastAsia="Times New Roman"/>
          <w:szCs w:val="24"/>
        </w:rPr>
        <w:t xml:space="preserve"> Διεύθυνσης Στενογραφίας και Πρακτικών της Βουλής)</w:t>
      </w:r>
    </w:p>
    <w:p w14:paraId="5F41C97E"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Δεν θα σας απασχολήσω με λεπτομέρειες. Θα σας πω ότι οι απαντήσεις του Υπουργού εντάσσονται σε δύο κατηγορίες. «Κα</w:t>
      </w:r>
      <w:r>
        <w:rPr>
          <w:rFonts w:eastAsia="Times New Roman"/>
          <w:szCs w:val="24"/>
        </w:rPr>
        <w:t>μ</w:t>
      </w:r>
      <w:r>
        <w:rPr>
          <w:rFonts w:eastAsia="Times New Roman"/>
          <w:szCs w:val="24"/>
        </w:rPr>
        <w:t>μία απάντηση», αυτή είναι η μία κατηγορία. Και η άλλη κατηγορία είναι η απάντηση «πολιτική</w:t>
      </w:r>
      <w:r>
        <w:rPr>
          <w:rFonts w:eastAsia="Times New Roman"/>
          <w:szCs w:val="24"/>
        </w:rPr>
        <w:t xml:space="preserve"> κονσέρβα». Όταν εμείς ρωτάμε, εσείς δεν απαντάτε. Όταν οι άνθρωποι που εσείς διορίσατε </w:t>
      </w:r>
      <w:r>
        <w:rPr>
          <w:rFonts w:eastAsia="Times New Roman"/>
          <w:szCs w:val="24"/>
        </w:rPr>
        <w:lastRenderedPageBreak/>
        <w:t>σας καταγγέλλουν, εσείς κάνετε πως δεν ακούτε. Κι όταν και τα δικά μας στελέχη και τα δικά σας στελέχη και οι Βουλευτές σας οι ίδιοι εδώ μέσα σας τα λένε, εσείς σφυρίζε</w:t>
      </w:r>
      <w:r>
        <w:rPr>
          <w:rFonts w:eastAsia="Times New Roman"/>
          <w:szCs w:val="24"/>
        </w:rPr>
        <w:t xml:space="preserve">τε αδιάφορα. </w:t>
      </w:r>
    </w:p>
    <w:p w14:paraId="5F41C97F"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Είστε εδώ; Γιατί εμείς εδώ είμαστε. Ακούτε; Γιατί εμείς ακούμε. Καταλαβαίνετε; Γιατί ο κόσμος πλέον έχει καταλάβει τι γίνεται στην ΕΡΤ.</w:t>
      </w:r>
    </w:p>
    <w:p w14:paraId="5F41C980"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κύριε Πρόεδρε, ευχαριστώ για την ανοχή σας. Κλείνω, με τα λόγια του Προέδρου</w:t>
      </w:r>
      <w:r>
        <w:rPr>
          <w:rFonts w:eastAsia="Times New Roman"/>
          <w:szCs w:val="24"/>
        </w:rPr>
        <w:t xml:space="preserve"> μας, του κ. Κυριάκου Μητσοτάκη: «Η χώρα </w:t>
      </w:r>
      <w:r>
        <w:rPr>
          <w:rFonts w:eastAsia="Times New Roman"/>
          <w:szCs w:val="24"/>
        </w:rPr>
        <w:t>μας</w:t>
      </w:r>
      <w:r>
        <w:rPr>
          <w:rFonts w:eastAsia="Times New Roman"/>
          <w:szCs w:val="24"/>
        </w:rPr>
        <w:t xml:space="preserve"> χρειάζεται δημόσια τηλεόραση, αλλά όχι όργανο κυβερνητικής προπαγάνδας. Στόχος μας είναι η ΕΡΤ να γίνει ένα πραγματικά δημόσιο και ακηδεμόνευτο μέσο μαζικής ενημέρωσης. Από απεχθές σύμβολο </w:t>
      </w:r>
      <w:proofErr w:type="spellStart"/>
      <w:r>
        <w:rPr>
          <w:rFonts w:eastAsia="Times New Roman"/>
          <w:szCs w:val="24"/>
        </w:rPr>
        <w:t>κομματοκρατίας</w:t>
      </w:r>
      <w:proofErr w:type="spellEnd"/>
      <w:r>
        <w:rPr>
          <w:rFonts w:eastAsia="Times New Roman"/>
          <w:szCs w:val="24"/>
        </w:rPr>
        <w:t xml:space="preserve"> και εργ</w:t>
      </w:r>
      <w:r>
        <w:rPr>
          <w:rFonts w:eastAsia="Times New Roman"/>
          <w:szCs w:val="24"/>
        </w:rPr>
        <w:t>αλείο απροκάλυπτης προπαγάνδας και λασπολογίας, που είναι σήμερα, να γίνει επιτέλους ένα υπόδειγμα πραγματικής, δημόσιας τηλεόρασης, σύμφωνα με τα καλύτερα διεθνή πρότυπα, με συντακτική και λειτουργική ανεξαρτησία, πλήρως προσαρμοσμένη στο σύγχρονο ψηφιακό</w:t>
      </w:r>
      <w:r>
        <w:rPr>
          <w:rFonts w:eastAsia="Times New Roman"/>
          <w:szCs w:val="24"/>
        </w:rPr>
        <w:t xml:space="preserve"> περιβάλλον, με τις αξίες του πλουραλισμού, της αξιοκρατίας και της αντικειμενικότητας ως σημαία και με τις έννοιες -άγνωστες λέξεις για </w:t>
      </w:r>
      <w:r>
        <w:rPr>
          <w:rFonts w:eastAsia="Times New Roman"/>
          <w:szCs w:val="24"/>
        </w:rPr>
        <w:lastRenderedPageBreak/>
        <w:t>εσάς- της λογοδοσίας, της διαφάνειας και της ευθύνης ως πλαίσιο διακυβέρνησης».</w:t>
      </w:r>
    </w:p>
    <w:p w14:paraId="5F41C981"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Και η δημόσια τηλεόραση με τον Κυριάκο </w:t>
      </w:r>
      <w:r>
        <w:rPr>
          <w:rFonts w:eastAsia="Times New Roman"/>
          <w:szCs w:val="24"/>
        </w:rPr>
        <w:t>Μητσοτάκη θα γίνει ακριβώς αυτό και θα παραμείνει σύμβολο και εργαλείο. Θα είναι σύμβολο του ότι μπορούμε καλύτερα και εργαλείο για να φτιάξουμε την Ελλάδα που μας αξίζει. Και γι’ αυτό αυτήν τη φορά θα πρέπει να πέσει πραγματικό «μαύρο», όχι «μαύρο» στην Ε</w:t>
      </w:r>
      <w:r>
        <w:rPr>
          <w:rFonts w:eastAsia="Times New Roman"/>
          <w:szCs w:val="24"/>
        </w:rPr>
        <w:t>ΡΤ, αλλά «μαύρο» σ’ εσάς στις κάλπες, στις εκλογές που έρχονται.</w:t>
      </w:r>
    </w:p>
    <w:p w14:paraId="5F41C982"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Ευχαριστώ πολύ.</w:t>
      </w:r>
    </w:p>
    <w:p w14:paraId="5F41C983" w14:textId="77777777" w:rsidR="00B01687" w:rsidRDefault="00CA2DE4">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F41C984"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Βορίδης. </w:t>
      </w:r>
    </w:p>
    <w:p w14:paraId="5F41C985"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συνάδελφε, θα χρησιμοποιήσετε και τη </w:t>
      </w:r>
      <w:r>
        <w:rPr>
          <w:rFonts w:eastAsia="Times New Roman" w:cs="Times New Roman"/>
          <w:szCs w:val="24"/>
        </w:rPr>
        <w:t>δευτερολογία σας;</w:t>
      </w:r>
    </w:p>
    <w:p w14:paraId="5F41C986"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Θα προσπαθήσω να το αποφύγω, κυρία Πρόεδρε. Θα το δούμε στην εξέλιξη. </w:t>
      </w:r>
    </w:p>
    <w:p w14:paraId="5F41C987"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Εντάξει, ευχαριστώ. </w:t>
      </w:r>
    </w:p>
    <w:p w14:paraId="5F41C988"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Θα ήθελα να ξεκινήσω λέγοντας το εξής, ότι υπήρξε ένας από τους </w:t>
      </w:r>
      <w:r>
        <w:rPr>
          <w:rFonts w:eastAsia="Times New Roman" w:cs="Times New Roman"/>
          <w:szCs w:val="24"/>
        </w:rPr>
        <w:t xml:space="preserve">ζωτικούς μύθους του ΣΥΡΙΖΑ το περίφημο «μαύρο». Ήταν στην ίδια χορεία μύθων που έφεραν τον ΣΥΡΙΖΑ στην εξουσία, όπως ήταν οι αυτοκτονίες, τα μαγκάλια, οι καθαρίστριες. </w:t>
      </w:r>
    </w:p>
    <w:p w14:paraId="5F41C989"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Μία, λοιπόν, από αυτές τις μυθοπλασίες, μία από αυτές τις προπαγανδιστικές τεχνικές ήτα</w:t>
      </w:r>
      <w:r>
        <w:rPr>
          <w:rFonts w:eastAsia="Times New Roman" w:cs="Times New Roman"/>
          <w:szCs w:val="24"/>
        </w:rPr>
        <w:t xml:space="preserve">ν το «μαύρο». Και λέω ότι ήταν προπαγανδιστική τεχνική το «μαύρο» γιατί; Διότι εκείνο το οποίο </w:t>
      </w:r>
      <w:proofErr w:type="spellStart"/>
      <w:r>
        <w:rPr>
          <w:rFonts w:eastAsia="Times New Roman" w:cs="Times New Roman"/>
          <w:szCs w:val="24"/>
        </w:rPr>
        <w:t>απεκρύβη</w:t>
      </w:r>
      <w:proofErr w:type="spellEnd"/>
      <w:r>
        <w:rPr>
          <w:rFonts w:eastAsia="Times New Roman" w:cs="Times New Roman"/>
          <w:szCs w:val="24"/>
        </w:rPr>
        <w:t xml:space="preserve"> επιμελώς από τη δημόσια συζήτηση –και πρέπει να πω επιτυχημένα- ήταν ότι στην πραγματικότητα αμέσως μετά –αλλά αμέσως μετά- τη διακοπή λειτουργίας της Ε</w:t>
      </w:r>
      <w:r>
        <w:rPr>
          <w:rFonts w:eastAsia="Times New Roman" w:cs="Times New Roman"/>
          <w:szCs w:val="24"/>
        </w:rPr>
        <w:t xml:space="preserve">ΡΤ λειτούργησε η δημόσια τηλεόραση και αμέσως μετά από αυτό το μεταβατικό στάδιο λειτούργησε η ΝΕΡΙΤ. </w:t>
      </w:r>
    </w:p>
    <w:p w14:paraId="5F41C98A"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στην πραγματικότητα δεν υπήρξε στιγμή όπου αμφισβητήθηκε η δημόσια τηλεόραση. Και θα είχε μια αξία να το σκεφθεί αυτό κανείς, όταν μιλά για τα νομικ</w:t>
      </w:r>
      <w:r>
        <w:rPr>
          <w:rFonts w:eastAsia="Times New Roman" w:cs="Times New Roman"/>
          <w:szCs w:val="24"/>
        </w:rPr>
        <w:t xml:space="preserve">ά. Και τελευταία ο κ. </w:t>
      </w:r>
      <w:r>
        <w:rPr>
          <w:rFonts w:eastAsia="Times New Roman" w:cs="Times New Roman"/>
          <w:szCs w:val="24"/>
        </w:rPr>
        <w:lastRenderedPageBreak/>
        <w:t xml:space="preserve">Παππάς </w:t>
      </w:r>
      <w:proofErr w:type="spellStart"/>
      <w:r>
        <w:rPr>
          <w:rFonts w:eastAsia="Times New Roman" w:cs="Times New Roman"/>
          <w:szCs w:val="24"/>
        </w:rPr>
        <w:t>εντρυφεί</w:t>
      </w:r>
      <w:proofErr w:type="spellEnd"/>
      <w:r>
        <w:rPr>
          <w:rFonts w:eastAsia="Times New Roman" w:cs="Times New Roman"/>
          <w:szCs w:val="24"/>
        </w:rPr>
        <w:t xml:space="preserve"> στα νομικά και ειδικώς στα συνταγματικά ζητήματα, καθώς απορρίπτονται και κρίνονται οι νόμοι του ως αντισυνταγματικοί. Άρα, ναι μεν αποτυγχάνει ως νομοθέτης, αλλά ενδεχομένως εμπλουτίζει τις γνώσεις του ως νομικός και </w:t>
      </w:r>
      <w:r>
        <w:rPr>
          <w:rFonts w:eastAsia="Times New Roman" w:cs="Times New Roman"/>
          <w:szCs w:val="24"/>
        </w:rPr>
        <w:t>παιδεύεται με το Σύνταγμα με καλύτερο τρόπο.</w:t>
      </w:r>
    </w:p>
    <w:p w14:paraId="5F41C98B"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Λέει, λοιπόν, το Συμβούλιο της Επικρατείας στο κρίσιμο ζήτημα το εξής: «Έχει προβληθεί ο λόγος ότι θα έπρεπε να ακυρωθεί η νομοθετική ρύθμιση τότε της κυβερνήσεως Σαμαρά λόγω αντίθεσης των εξουσιοδοτικών διατάξε</w:t>
      </w:r>
      <w:r>
        <w:rPr>
          <w:rFonts w:eastAsia="Times New Roman" w:cs="Times New Roman"/>
          <w:szCs w:val="24"/>
        </w:rPr>
        <w:t xml:space="preserve">ων του άρθρου 14β προς το άρθρο 15 παράγραφος 2 του Συντάγματος». Και απαντά εδώ το Συμβούλιο της Επικρατείας: «Ο λόγος, όμως, αυτός είναι απορριπτέος ως αβάσιμος, </w:t>
      </w:r>
      <w:proofErr w:type="spellStart"/>
      <w:r>
        <w:rPr>
          <w:rFonts w:eastAsia="Times New Roman" w:cs="Times New Roman"/>
          <w:szCs w:val="24"/>
        </w:rPr>
        <w:t>προεχόντως</w:t>
      </w:r>
      <w:proofErr w:type="spellEnd"/>
      <w:r>
        <w:rPr>
          <w:rFonts w:eastAsia="Times New Roman" w:cs="Times New Roman"/>
          <w:szCs w:val="24"/>
        </w:rPr>
        <w:t xml:space="preserve"> διότι στηρίζεται στην εσφαλμένη, όπως αμέσως ανωτέρω εξετέθη, εκδοχή ότι από το ά</w:t>
      </w:r>
      <w:r>
        <w:rPr>
          <w:rFonts w:eastAsia="Times New Roman" w:cs="Times New Roman"/>
          <w:szCs w:val="24"/>
        </w:rPr>
        <w:t xml:space="preserve">ρθρο 15 παράγραφος 2 του Συντάγματος προκύπτει ότι επιβάλλεται να υπάρχει δημόσια ραδιοτηλεόραση». Λέει, δηλαδή, εδώ το Συμβούλιο της Επικρατείας ότι δεν επιβάλλεται από το Σύνταγμα να υπάρχει δημόσια ραδιοτηλεόραση. </w:t>
      </w:r>
    </w:p>
    <w:p w14:paraId="5F41C98C"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Λέει, επίσης: «Περαιτέρω, όπως προκύπτ</w:t>
      </w:r>
      <w:r>
        <w:rPr>
          <w:rFonts w:eastAsia="Times New Roman" w:cs="Times New Roman"/>
          <w:szCs w:val="24"/>
        </w:rPr>
        <w:t xml:space="preserve">ει από την ίδια την προσβαλλόμενη πράξη, δηλαδή τις νομοθετικές διατάξεις </w:t>
      </w:r>
      <w:r>
        <w:rPr>
          <w:rFonts w:eastAsia="Times New Roman" w:cs="Times New Roman"/>
          <w:szCs w:val="24"/>
        </w:rPr>
        <w:lastRenderedPageBreak/>
        <w:t xml:space="preserve">της κυβερνήσεως Σαμαρά, η κατάργηση της </w:t>
      </w:r>
      <w:r>
        <w:rPr>
          <w:rFonts w:eastAsia="Times New Roman" w:cs="Times New Roman"/>
          <w:szCs w:val="24"/>
        </w:rPr>
        <w:t>«</w:t>
      </w:r>
      <w:r>
        <w:rPr>
          <w:rFonts w:eastAsia="Times New Roman" w:cs="Times New Roman"/>
          <w:szCs w:val="24"/>
        </w:rPr>
        <w:t>ΕΡΤ ΑΕ</w:t>
      </w:r>
      <w:r>
        <w:rPr>
          <w:rFonts w:eastAsia="Times New Roman" w:cs="Times New Roman"/>
          <w:szCs w:val="24"/>
        </w:rPr>
        <w:t>»</w:t>
      </w:r>
      <w:r>
        <w:rPr>
          <w:rFonts w:eastAsia="Times New Roman" w:cs="Times New Roman"/>
          <w:szCs w:val="24"/>
        </w:rPr>
        <w:t xml:space="preserve"> έγινε πέραν των δημοσιονομικών λόγων, με σκοπό να ιδρυθεί νέος φορέας δημόσιας ραδιοτηλεόρασης, ο νόμος για την ίδρυση του οποίου δημ</w:t>
      </w:r>
      <w:r>
        <w:rPr>
          <w:rFonts w:eastAsia="Times New Roman" w:cs="Times New Roman"/>
          <w:szCs w:val="24"/>
        </w:rPr>
        <w:t>οσιεύτηκε στις 26-7-2013, δηλαδή πριν από τη συζήτηση της υπό κρίση αιτήσεως ακυρώσεως. Εξάλλου, μέχρι να τεθεί σε λειτουργία ο νέος φορέας, άρχισε να λειτουργεί μεταβατικός φορέας δημόσιας ραδιοτηλεόρασης με στελέχωση και οργάνωση, οι οποίες υπερβαίνουν τ</w:t>
      </w:r>
      <w:r>
        <w:rPr>
          <w:rFonts w:eastAsia="Times New Roman" w:cs="Times New Roman"/>
          <w:szCs w:val="24"/>
        </w:rPr>
        <w:t xml:space="preserve">ην απλή συμμόρφωση ως προς την απόφαση της Επιτροπής Αναστολών του Συμβουλίου της Επικρατείας, με αποτέλεσμα η λειτουργία του μεταβατικού αυτού φορέα, Ελληνική Δημόσια Ραδιοφωνία και Τηλεόραση, να έχει τακτικό χαρακτήρα, ενώ συνεχίστηκε απρόσκοπτα υπό τον </w:t>
      </w:r>
      <w:r>
        <w:rPr>
          <w:rFonts w:eastAsia="Times New Roman" w:cs="Times New Roman"/>
          <w:szCs w:val="24"/>
        </w:rPr>
        <w:t xml:space="preserve">έλεγχο του Εθνικού Συμβουλίου Ραδιοτηλεόρασης και η λειτουργία των ιδιωτικών ραδιοτηλεοπτικών σταθμών εθνικής και τοπικής εμβέλειας». </w:t>
      </w:r>
    </w:p>
    <w:p w14:paraId="5F41C98D"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μας λέει αυτή η απόφαση του Συμβουλίου της Επικρατείας; Δύο πολύ ενδιαφέροντα πράγματα: Πρώτον, δεν υπάρχει εκ του Συντάγματος υποχρέωση για λειτουργία δημοσίου φορέα. </w:t>
      </w:r>
      <w:r>
        <w:rPr>
          <w:rFonts w:eastAsia="Times New Roman" w:cs="Times New Roman"/>
          <w:szCs w:val="24"/>
        </w:rPr>
        <w:lastRenderedPageBreak/>
        <w:t>Παρά του ότι δεν υπάρχει τέτοια υποχρέωση, όμως, η κυβέρνηση τότε προέβλεψε και λειτο</w:t>
      </w:r>
      <w:r>
        <w:rPr>
          <w:rFonts w:eastAsia="Times New Roman" w:cs="Times New Roman"/>
          <w:szCs w:val="24"/>
        </w:rPr>
        <w:t xml:space="preserve">ύργησε ενδιάμεσος φορέας και τελικά δημόσιος φορέας ραδιοτηλεόρασης, που ήταν η ΝΕΤ. </w:t>
      </w:r>
    </w:p>
    <w:p w14:paraId="5F41C98E" w14:textId="77777777" w:rsidR="00B01687" w:rsidRDefault="00CA2DE4">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szCs w:val="24"/>
        </w:rPr>
        <w:t>Ακούω ένα πρόσθετο επιχείρημα -και θα ήθελα λίγο τη γνώμη του κ. Παππά επ’ αυτού- ότι ένας από τους βασικούς λόγους για τους οποίους χρειάζεται η δημόσια ραδιοτηλεόραση ε</w:t>
      </w:r>
      <w:r>
        <w:rPr>
          <w:rFonts w:eastAsia="Times New Roman" w:cs="Times New Roman"/>
          <w:szCs w:val="24"/>
        </w:rPr>
        <w:t>ίναι το ότι έχει υψηλή ποιότητα.</w:t>
      </w:r>
    </w:p>
    <w:p w14:paraId="5F41C98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Δεν θα αναφερθώ, βεβαίως, σε όσα αναφέρθηκε η κ. Ασημακοπούλου για την υψηλή ποιότητα της ενημέρωσης του κ. </w:t>
      </w:r>
      <w:proofErr w:type="spellStart"/>
      <w:r>
        <w:rPr>
          <w:rFonts w:eastAsia="Times New Roman" w:cs="Times New Roman"/>
          <w:szCs w:val="24"/>
        </w:rPr>
        <w:t>Καψώχα</w:t>
      </w:r>
      <w:proofErr w:type="spellEnd"/>
      <w:r>
        <w:rPr>
          <w:rFonts w:eastAsia="Times New Roman" w:cs="Times New Roman"/>
          <w:szCs w:val="24"/>
        </w:rPr>
        <w:t>, το πόσο υψηλή ποιότητα έχει αυτού του τύπου η ενημέρωση, το πόσο πολυφωνική, το πόσο πλουραλιστική και κυρί</w:t>
      </w:r>
      <w:r>
        <w:rPr>
          <w:rFonts w:eastAsia="Times New Roman" w:cs="Times New Roman"/>
          <w:szCs w:val="24"/>
        </w:rPr>
        <w:t>ως το πόσο ποιοτική είναι μια τέτοια ενημέρωση. Δεν θα αναφερθώ σε αυτό.</w:t>
      </w:r>
    </w:p>
    <w:p w14:paraId="5F41C99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Θα πω, όμως, ότι αντιλαμβάνεστε ότι το θέμα της ποιότητας φαντάζομαι ότι πρέπει κάπου να αναγνωρίζεται, να έχει παραλήπτες, κάποιος δηλαδή σε τελευταία ανάλυση να αναγνωρίζει ότι αυτό</w:t>
      </w:r>
      <w:r>
        <w:rPr>
          <w:rFonts w:eastAsia="Times New Roman" w:cs="Times New Roman"/>
          <w:szCs w:val="24"/>
        </w:rPr>
        <w:t xml:space="preserve"> το πράγμα είναι ποιοτικό.</w:t>
      </w:r>
    </w:p>
    <w:p w14:paraId="5F41C991" w14:textId="77777777" w:rsidR="00B01687" w:rsidRDefault="00CA2DE4">
      <w:pPr>
        <w:spacing w:line="600" w:lineRule="auto"/>
        <w:ind w:firstLine="720"/>
        <w:jc w:val="both"/>
        <w:rPr>
          <w:rFonts w:eastAsia="Times New Roman" w:cs="Times New Roman"/>
          <w:szCs w:val="24"/>
        </w:rPr>
      </w:pPr>
      <w:r w:rsidRPr="00251171">
        <w:rPr>
          <w:rFonts w:eastAsia="Times New Roman" w:cs="Times New Roman"/>
          <w:szCs w:val="24"/>
        </w:rPr>
        <w:lastRenderedPageBreak/>
        <w:t>(Στο σημείο αυτό κτυπάει το κουδούνι λήξεως του χρόνου ομιλίας του κυρίου Βουλευτή)</w:t>
      </w:r>
    </w:p>
    <w:p w14:paraId="5F41C99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14:paraId="5F41C99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Διότι αν είναι μια τόσο υψηλή ποιότητα, τονίζω, σε ένα μέσο μαζικής επικοινωνίας -η ΕΡΤ Α.Ε. δεν είναι γκαλερί υψηλής τέ</w:t>
      </w:r>
      <w:r>
        <w:rPr>
          <w:rFonts w:eastAsia="Times New Roman" w:cs="Times New Roman"/>
          <w:szCs w:val="24"/>
        </w:rPr>
        <w:t>χνης που την επισκέπτεται όποιος θέλει, δεν είναι ένας σύλλογος που σκέφτεται πάνω στα εξελιγμένα πολιτιστικά σχέδια, είναι ένας μαζικός φορέας της τηλεόρασης- αυτή λοιπόν η υψηλή ποιότητα δεν θα έπρεπε κάπως να αναγνωρίζεται, κάποιος να το βλέπει, κάποιος</w:t>
      </w:r>
      <w:r>
        <w:rPr>
          <w:rFonts w:eastAsia="Times New Roman" w:cs="Times New Roman"/>
          <w:szCs w:val="24"/>
        </w:rPr>
        <w:t xml:space="preserve"> να λέει ότι σε αυτό το άνυδρο, φριχτό τοπίο των ιδιωτικών </w:t>
      </w:r>
      <w:proofErr w:type="spellStart"/>
      <w:r>
        <w:rPr>
          <w:rFonts w:eastAsia="Times New Roman" w:cs="Times New Roman"/>
          <w:szCs w:val="24"/>
        </w:rPr>
        <w:t>βοθροκάναλων</w:t>
      </w:r>
      <w:proofErr w:type="spellEnd"/>
      <w:r>
        <w:rPr>
          <w:rFonts w:eastAsia="Times New Roman" w:cs="Times New Roman"/>
          <w:szCs w:val="24"/>
        </w:rPr>
        <w:t xml:space="preserve"> -για να χρησιμοποιήσω μια λέξη που αρέσει στον ΣΥΡΙΖΑ- υπάρχει μια ποιοτική όαση και να αναγνωρίζεται; Μάλιστα.</w:t>
      </w:r>
    </w:p>
    <w:p w14:paraId="5F41C994" w14:textId="77777777" w:rsidR="00B01687" w:rsidRDefault="00CA2DE4">
      <w:pPr>
        <w:spacing w:line="600" w:lineRule="auto"/>
        <w:ind w:firstLine="720"/>
        <w:jc w:val="both"/>
        <w:rPr>
          <w:rFonts w:eastAsia="Times New Roman" w:cs="Times New Roman"/>
          <w:szCs w:val="24"/>
        </w:rPr>
      </w:pPr>
      <w:proofErr w:type="spellStart"/>
      <w:r>
        <w:rPr>
          <w:rFonts w:eastAsia="Times New Roman" w:cs="Times New Roman"/>
          <w:szCs w:val="24"/>
        </w:rPr>
        <w:t>Εμ</w:t>
      </w:r>
      <w:proofErr w:type="spellEnd"/>
      <w:r>
        <w:rPr>
          <w:rFonts w:eastAsia="Times New Roman" w:cs="Times New Roman"/>
          <w:szCs w:val="24"/>
        </w:rPr>
        <w:t xml:space="preserve">, δεν αναγνωρίζεται. Στοιχεία που παρέχει η ΕΡΤ για την τηλεθέαση από </w:t>
      </w:r>
      <w:r>
        <w:rPr>
          <w:rFonts w:eastAsia="Times New Roman" w:cs="Times New Roman"/>
          <w:szCs w:val="24"/>
        </w:rPr>
        <w:t xml:space="preserve">2-1-2017 έως 26-11-2017: Μερίδιο τηλεθέασης της ΕΡΤ1 στις κακές της στιγμές είναι γύρω στο 4%, στις καλές της στιγμές είναι στο 6,8%. Η ΕΡΤ2 στις κακές της στιγμές είναι γύρω στο 2%, στις καλές της στιγμές στο 4,3% και όλο αυτό </w:t>
      </w:r>
      <w:r>
        <w:rPr>
          <w:rFonts w:eastAsia="Times New Roman" w:cs="Times New Roman"/>
          <w:szCs w:val="24"/>
        </w:rPr>
        <w:lastRenderedPageBreak/>
        <w:t>στοιχίζει  -γιατί έχει μια σ</w:t>
      </w:r>
      <w:r>
        <w:rPr>
          <w:rFonts w:eastAsia="Times New Roman" w:cs="Times New Roman"/>
          <w:szCs w:val="24"/>
        </w:rPr>
        <w:t>ημασία να βλέπουμε το κόστος- 190 εκατομμύρια ευρώ, τη στιγμή που η ΝΕΡΙΤ στοίχιζε 101 εκατομμύρια ευρώ.</w:t>
      </w:r>
    </w:p>
    <w:p w14:paraId="5F41C99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Αυτές, λοιπόν, οι συγκρίσεις είναι που πρέπει να οδηγήσουν σε σκέψεις όσους υποστηρίζουν το συγκεκριμένο εγχείρημα και θεωρούν μάλιστα -όπως άκουσα από</w:t>
      </w:r>
      <w:r>
        <w:rPr>
          <w:rFonts w:eastAsia="Times New Roman" w:cs="Times New Roman"/>
          <w:szCs w:val="24"/>
        </w:rPr>
        <w:t xml:space="preserve"> τον κ. Παππά- ότι βρίσκεται στην καλύτερη δυνατή στιγμή του.</w:t>
      </w:r>
    </w:p>
    <w:p w14:paraId="5F41C99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5F41C997" w14:textId="77777777" w:rsidR="00B01687" w:rsidRDefault="00CA2DE4">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F41C998" w14:textId="77777777" w:rsidR="00B01687" w:rsidRDefault="00CA2DE4">
      <w:pPr>
        <w:spacing w:line="600" w:lineRule="auto"/>
        <w:ind w:firstLine="720"/>
        <w:jc w:val="both"/>
        <w:rPr>
          <w:rFonts w:eastAsia="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szCs w:val="24"/>
        </w:rPr>
        <w:t>Τον λόγο έχει ο κ. Τζαβάρας.</w:t>
      </w:r>
    </w:p>
    <w:p w14:paraId="5F41C999" w14:textId="77777777" w:rsidR="00B01687" w:rsidRDefault="00CA2DE4">
      <w:pPr>
        <w:spacing w:line="600" w:lineRule="auto"/>
        <w:ind w:firstLine="720"/>
        <w:jc w:val="both"/>
        <w:rPr>
          <w:rFonts w:eastAsia="Times New Roman"/>
          <w:szCs w:val="24"/>
        </w:rPr>
      </w:pPr>
      <w:r>
        <w:rPr>
          <w:rFonts w:eastAsia="Times New Roman"/>
          <w:szCs w:val="24"/>
        </w:rPr>
        <w:t xml:space="preserve">Έχετε πέντε λεπτά για την </w:t>
      </w:r>
      <w:proofErr w:type="spellStart"/>
      <w:r>
        <w:rPr>
          <w:rFonts w:eastAsia="Times New Roman"/>
          <w:szCs w:val="24"/>
        </w:rPr>
        <w:t>πρωτολογία</w:t>
      </w:r>
      <w:proofErr w:type="spellEnd"/>
      <w:r>
        <w:rPr>
          <w:rFonts w:eastAsia="Times New Roman"/>
          <w:szCs w:val="24"/>
        </w:rPr>
        <w:t xml:space="preserve"> σας. Μήπως θέλ</w:t>
      </w:r>
      <w:r>
        <w:rPr>
          <w:rFonts w:eastAsia="Times New Roman"/>
          <w:szCs w:val="24"/>
        </w:rPr>
        <w:t>ετε να τα ενοποιήσετε;</w:t>
      </w:r>
    </w:p>
    <w:p w14:paraId="5F41C99A" w14:textId="77777777" w:rsidR="00B01687" w:rsidRDefault="00CA2DE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Κυρία Πρόεδρε, εγώ μάλλον θα πάρω και τον χρόνο της δευτερολογίας μου.</w:t>
      </w:r>
    </w:p>
    <w:p w14:paraId="5F41C99B" w14:textId="77777777" w:rsidR="00B01687" w:rsidRDefault="00CA2DE4">
      <w:pPr>
        <w:spacing w:line="600" w:lineRule="auto"/>
        <w:ind w:firstLine="720"/>
        <w:jc w:val="both"/>
        <w:rPr>
          <w:rFonts w:eastAsia="Times New Roman"/>
          <w:szCs w:val="24"/>
        </w:rPr>
      </w:pPr>
      <w:r>
        <w:rPr>
          <w:rFonts w:eastAsia="Times New Roman"/>
          <w:szCs w:val="24"/>
        </w:rPr>
        <w:t>Ευχαριστώ πάρα πολύ.</w:t>
      </w:r>
    </w:p>
    <w:p w14:paraId="5F41C99C" w14:textId="77777777" w:rsidR="00B01687" w:rsidRDefault="00CA2DE4">
      <w:pPr>
        <w:spacing w:line="600" w:lineRule="auto"/>
        <w:ind w:firstLine="720"/>
        <w:jc w:val="both"/>
        <w:rPr>
          <w:rFonts w:eastAsia="Times New Roman"/>
          <w:szCs w:val="24"/>
        </w:rPr>
      </w:pPr>
      <w:r>
        <w:rPr>
          <w:rFonts w:eastAsia="Times New Roman"/>
          <w:szCs w:val="24"/>
        </w:rPr>
        <w:lastRenderedPageBreak/>
        <w:t xml:space="preserve">Παίρνω αφορμή από την τελευταία παράγραφο του συναδέλφου μου που κατήλθε μόλις από του Βήματος να ρωτήσω, κύριε </w:t>
      </w:r>
      <w:r>
        <w:rPr>
          <w:rFonts w:eastAsia="Times New Roman"/>
          <w:szCs w:val="24"/>
        </w:rPr>
        <w:t>Υπουργέ: Την απογευματινή ενημερωτική εκπομπή της ΕΡΤ, κατά τη γνώμη σας, θα πρέπει να την τοποθετήσουμε στις καλές στιγμές, εκείνες δηλαδή που έχουν 4% τηλεθέαση, ή στις κακές στιγμές;</w:t>
      </w:r>
    </w:p>
    <w:p w14:paraId="5F41C99D" w14:textId="77777777" w:rsidR="00B01687" w:rsidRDefault="00CA2DE4">
      <w:pPr>
        <w:spacing w:line="600" w:lineRule="auto"/>
        <w:ind w:firstLine="720"/>
        <w:jc w:val="both"/>
        <w:rPr>
          <w:rFonts w:eastAsia="Times New Roman"/>
          <w:szCs w:val="24"/>
        </w:rPr>
      </w:pPr>
      <w:r>
        <w:rPr>
          <w:rFonts w:eastAsia="Times New Roman"/>
          <w:szCs w:val="24"/>
        </w:rPr>
        <w:t xml:space="preserve">Πιστεύω, όμως, ότι εσείς ειδικά, είτε κακή τη θεωρείτε αυτή τη στιγμή </w:t>
      </w:r>
      <w:r>
        <w:rPr>
          <w:rFonts w:eastAsia="Times New Roman"/>
          <w:szCs w:val="24"/>
        </w:rPr>
        <w:t xml:space="preserve">είτε καλή για την ΕΡΤ, για ένα πρέπει να μας απολογηθείτε ή τουλάχιστον να μας απαντήσετε, για να χρησιμοποιήσω έναν ελαφρύ όρο. Είστε ικανοποιημένος, όταν διαπιστώνετε πόσο πολύ εφαρμόζονται οι εξαγγελίες και οι προδιαγραφές που έχετε περιλάβει στο άρθρο </w:t>
      </w:r>
      <w:r>
        <w:rPr>
          <w:rFonts w:eastAsia="Times New Roman"/>
          <w:szCs w:val="24"/>
        </w:rPr>
        <w:t>2 του ν.4324/2015, τον οποίο φέρατε εδώ στη Βουλή και πανηγυρίζοντας μας λέγατε ότι αυτή η παράταξη που κυβερνάει τον τόπο σήμερα μαζί με τους ΑΝΕΛ έχει ένα ιστορικό πλεονέκτημα: Να αποκαταστήσει το «μαύρο» στην ΕΡΤ με μια άνοιξη, με μια παλιγγενεσία ιδεών</w:t>
      </w:r>
      <w:r>
        <w:rPr>
          <w:rFonts w:eastAsia="Times New Roman"/>
          <w:szCs w:val="24"/>
        </w:rPr>
        <w:t>, καταστάσεων, θεσμών που μιλούν μόνο για τον πολιτισμό και την δημοκρατία;</w:t>
      </w:r>
    </w:p>
    <w:p w14:paraId="5F41C99E" w14:textId="77777777" w:rsidR="00B01687" w:rsidRDefault="00CA2DE4">
      <w:pPr>
        <w:spacing w:line="600" w:lineRule="auto"/>
        <w:ind w:firstLine="720"/>
        <w:jc w:val="both"/>
        <w:rPr>
          <w:rFonts w:eastAsia="Times New Roman"/>
          <w:szCs w:val="24"/>
        </w:rPr>
      </w:pPr>
      <w:r>
        <w:rPr>
          <w:rFonts w:eastAsia="Times New Roman"/>
          <w:szCs w:val="24"/>
        </w:rPr>
        <w:lastRenderedPageBreak/>
        <w:t xml:space="preserve">Να σας θυμίσω μερικές διατάξεις, </w:t>
      </w:r>
      <w:r w:rsidRPr="00DC2B92">
        <w:rPr>
          <w:rFonts w:eastAsia="Times New Roman"/>
          <w:szCs w:val="24"/>
        </w:rPr>
        <w:t>κύριε Υπουργέ</w:t>
      </w:r>
      <w:r>
        <w:rPr>
          <w:rFonts w:eastAsia="Times New Roman"/>
          <w:szCs w:val="24"/>
        </w:rPr>
        <w:t>. Στο άρθρο 2, λοιπόν, λέτε τα εξής, ότι η ΕΡΤ είναι φορέας δημοκρατίας και πολιτισμού. Το αισθάνεστε, όταν την ακούτε και τη βλέπετε;</w:t>
      </w:r>
      <w:r>
        <w:rPr>
          <w:rFonts w:eastAsia="Times New Roman"/>
          <w:szCs w:val="24"/>
        </w:rPr>
        <w:t xml:space="preserve"> Επίσης λέτε ότι η ΕΡΤ είναι ένας θεσμός που είναι ανεξάρτητος από το κράτος, από κάθε φορέα δημόσιας ή ιδιωτικής εξουσίας και κυρίως είναι ανεξάρτητος και από όλα τα πολιτικά κόμματα.</w:t>
      </w:r>
    </w:p>
    <w:p w14:paraId="5F41C99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Έχετε την εντύπωση ότι είναι ανεξάρτητος και απέναντι στον ΣΥΡΙΖΑ; Αυτό</w:t>
      </w:r>
      <w:r>
        <w:rPr>
          <w:rFonts w:eastAsia="Times New Roman" w:cs="Times New Roman"/>
          <w:szCs w:val="24"/>
        </w:rPr>
        <w:t xml:space="preserve"> το λέω διότι υπάρχει και μια ποσοτική μέτρηση που λέει ότι το 61% των ειδήσεων που αναφέρονται στα κόμματα αφορά τη δράση του ΣΥΡΙΖΑ και μόνο το 14% αφορά την Αξιωματική Αντιπολίτευση που είναι η Νέα Δημοκρατία.</w:t>
      </w:r>
    </w:p>
    <w:p w14:paraId="5F41C9A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Όμως, υπάρχει και ένα άλλο ερώτημα που ήθελ</w:t>
      </w:r>
      <w:r>
        <w:rPr>
          <w:rFonts w:eastAsia="Times New Roman" w:cs="Times New Roman"/>
          <w:szCs w:val="24"/>
        </w:rPr>
        <w:t xml:space="preserve">α να σας θέσω. Έχετε ορίσει στην παράγραφο 4 του άρθρου 2 ότι μεταξύ του </w:t>
      </w:r>
      <w:r>
        <w:rPr>
          <w:rFonts w:eastAsia="Times New Roman" w:cs="Times New Roman"/>
          <w:szCs w:val="24"/>
        </w:rPr>
        <w:t xml:space="preserve">δημοσίου </w:t>
      </w:r>
      <w:r>
        <w:rPr>
          <w:rFonts w:eastAsia="Times New Roman" w:cs="Times New Roman"/>
          <w:szCs w:val="24"/>
        </w:rPr>
        <w:t xml:space="preserve">και της ΕΡΤ θα καταρτίζονται συμβάσεις, συμφωνίες αρχών όπως τις λέτε, οι οποίες θα στοχεύουν στην εδραίωση της ανεξαρτησίας της ΕΡΤ. </w:t>
      </w:r>
    </w:p>
    <w:p w14:paraId="5F41C9A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Ερωτώ, λοιπόν, το εξής: Έχει υπάρξει κα</w:t>
      </w:r>
      <w:r>
        <w:rPr>
          <w:rFonts w:eastAsia="Times New Roman" w:cs="Times New Roman"/>
          <w:szCs w:val="24"/>
        </w:rPr>
        <w:t>μ</w:t>
      </w:r>
      <w:r>
        <w:rPr>
          <w:rFonts w:eastAsia="Times New Roman" w:cs="Times New Roman"/>
          <w:szCs w:val="24"/>
        </w:rPr>
        <w:t>μιά τέτοια συμφωνία μέχρι σήμερα; Το ρωτώ διότι σ’ αυτές τις συμφωνίες αρχών πρέπει οπωσδήποτε να μας έχετε εξασφαλίσει, πρώτον, τους όρους κάτω από τους οποίους γίνεται με πολυφωνία και πλουραλισμό η μετάδοση των ειδήσεων και, δεύτερον, τους όρους κάτω α</w:t>
      </w:r>
      <w:r>
        <w:rPr>
          <w:rFonts w:eastAsia="Times New Roman" w:cs="Times New Roman"/>
          <w:szCs w:val="24"/>
        </w:rPr>
        <w:t>πό τους οποίους γίνεται διαχείριση με όρους διαφάνειας των πόρων που χρησιμοποιεί η ΕΡΤ προς όφελος του κοινωνικού συνόλου.</w:t>
      </w:r>
    </w:p>
    <w:p w14:paraId="5F41C9A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Από παντού τα δεδομένα συνηγορούν για το αντίθετο. Από παντού όλα είναι εχθρικά για το ότι αυτός ο νόμος δεν εφαρμόστηκε ποτέ και γι</w:t>
      </w:r>
      <w:r>
        <w:rPr>
          <w:rFonts w:eastAsia="Times New Roman" w:cs="Times New Roman"/>
          <w:szCs w:val="24"/>
        </w:rPr>
        <w:t xml:space="preserve">α το ότι υπήρξε ένας νόμος εξαγγελιών, ιδεών, μεγαλόστομων εκφράσεων, οι οποίες το μόνο έδαφος που βρήκαν ήταν η μεγάλη, βαρυσήμαντη δήλωση του κ. </w:t>
      </w:r>
      <w:proofErr w:type="spellStart"/>
      <w:r>
        <w:rPr>
          <w:rFonts w:eastAsia="Times New Roman" w:cs="Times New Roman"/>
          <w:szCs w:val="24"/>
        </w:rPr>
        <w:t>Καψώχα</w:t>
      </w:r>
      <w:proofErr w:type="spellEnd"/>
      <w:r>
        <w:rPr>
          <w:rFonts w:eastAsia="Times New Roman" w:cs="Times New Roman"/>
          <w:szCs w:val="24"/>
        </w:rPr>
        <w:t xml:space="preserve">. Ο κ. </w:t>
      </w:r>
      <w:proofErr w:type="spellStart"/>
      <w:r>
        <w:rPr>
          <w:rFonts w:eastAsia="Times New Roman" w:cs="Times New Roman"/>
          <w:szCs w:val="24"/>
        </w:rPr>
        <w:t>Καψώχας</w:t>
      </w:r>
      <w:proofErr w:type="spellEnd"/>
      <w:r>
        <w:rPr>
          <w:rFonts w:eastAsia="Times New Roman" w:cs="Times New Roman"/>
          <w:szCs w:val="24"/>
        </w:rPr>
        <w:t xml:space="preserve">, με το επίπεδο που προδίδει τουλάχιστον η τοποθέτησή του για την ποιότητα του λόγου που </w:t>
      </w:r>
      <w:r>
        <w:rPr>
          <w:rFonts w:eastAsia="Times New Roman" w:cs="Times New Roman"/>
          <w:szCs w:val="24"/>
        </w:rPr>
        <w:t xml:space="preserve">εκφώνησε ο Πρόεδρος της Αξιωματικής Αντιπολίτευσης κ. Μητσοτάκης στη Διεθνή Έκθεση Θεσσαλονίκης, δεν εκθέτει μόνο τον εαυτό του ως αστοιχείωτο, αλλά και εσάς που τον έχετε εμπιστευθεί και την υποχρέωση που έχετε απέναντι στην Πολιτεία, στο Σύνταγμα και </w:t>
      </w:r>
      <w:r>
        <w:rPr>
          <w:rFonts w:eastAsia="Times New Roman" w:cs="Times New Roman"/>
          <w:szCs w:val="24"/>
        </w:rPr>
        <w:lastRenderedPageBreak/>
        <w:t>του</w:t>
      </w:r>
      <w:r>
        <w:rPr>
          <w:rFonts w:eastAsia="Times New Roman" w:cs="Times New Roman"/>
          <w:szCs w:val="24"/>
        </w:rPr>
        <w:t>ς νόμους για το ότι θα πρέπει η Κυβέρνησή σας να διασφαλίζει ποιότητα προγραμμάτων τέτοια σαν και αυτή που υπαγορεύεται, πρώτον, από την κοινωνική αποστολή των μέσων μαζικής ενημέρωσης που την αναγνωρίζετε με τον τρόπο αυτόν και, δεύτερον, από την πολιτιστ</w:t>
      </w:r>
      <w:r>
        <w:rPr>
          <w:rFonts w:eastAsia="Times New Roman" w:cs="Times New Roman"/>
          <w:szCs w:val="24"/>
        </w:rPr>
        <w:t>ική ανάπτυξη του τόπου, που προφανώς είναι ανάλογη των παραδόσεων, των αξιών, της ιστορίας αυτού του τόπου.</w:t>
      </w:r>
    </w:p>
    <w:p w14:paraId="5F41C9A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Αλήθεια, έχετε αντιληφθεί με ποιον συνέκρινε -ιστορικά ας το δούμε το θέμα- τον κ. Μητσοτάκη ο κ. </w:t>
      </w:r>
      <w:proofErr w:type="spellStart"/>
      <w:r>
        <w:rPr>
          <w:rFonts w:eastAsia="Times New Roman" w:cs="Times New Roman"/>
          <w:szCs w:val="24"/>
        </w:rPr>
        <w:t>Καψώχας</w:t>
      </w:r>
      <w:proofErr w:type="spellEnd"/>
      <w:r>
        <w:rPr>
          <w:rFonts w:eastAsia="Times New Roman" w:cs="Times New Roman"/>
          <w:szCs w:val="24"/>
        </w:rPr>
        <w:t xml:space="preserve">; Μιλά για κάποιον </w:t>
      </w:r>
      <w:proofErr w:type="spellStart"/>
      <w:r>
        <w:rPr>
          <w:rFonts w:eastAsia="Times New Roman" w:cs="Times New Roman"/>
          <w:szCs w:val="24"/>
        </w:rPr>
        <w:t>Σέρτζιο</w:t>
      </w:r>
      <w:proofErr w:type="spellEnd"/>
      <w:r>
        <w:rPr>
          <w:rFonts w:eastAsia="Times New Roman" w:cs="Times New Roman"/>
          <w:szCs w:val="24"/>
        </w:rPr>
        <w:t xml:space="preserve"> </w:t>
      </w:r>
      <w:proofErr w:type="spellStart"/>
      <w:r>
        <w:rPr>
          <w:rFonts w:eastAsia="Times New Roman" w:cs="Times New Roman"/>
          <w:szCs w:val="24"/>
        </w:rPr>
        <w:t>Πανούτσιο</w:t>
      </w:r>
      <w:proofErr w:type="spellEnd"/>
      <w:r>
        <w:rPr>
          <w:rFonts w:eastAsia="Times New Roman" w:cs="Times New Roman"/>
          <w:szCs w:val="24"/>
        </w:rPr>
        <w:t>. Τουλά</w:t>
      </w:r>
      <w:r>
        <w:rPr>
          <w:rFonts w:eastAsia="Times New Roman" w:cs="Times New Roman"/>
          <w:szCs w:val="24"/>
        </w:rPr>
        <w:t xml:space="preserve">χιστον, όλες οι αναφορές που γίνονται σ’ αυτό το όνομα μιλάνε για έναν μαρξιστή, ο οποίος είχε φτιάξει και μια θεωρία που έλεγε ότι ο συνδικαλισμός είναι η ιστορική εξέλιξη του μαρξισμού. </w:t>
      </w:r>
    </w:p>
    <w:p w14:paraId="5F41C9A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Δηλαδή, αυτός ο άνθρωπος</w:t>
      </w:r>
      <w:r>
        <w:rPr>
          <w:rFonts w:eastAsia="Times New Roman" w:cs="Times New Roman"/>
          <w:szCs w:val="24"/>
        </w:rPr>
        <w:t>,</w:t>
      </w:r>
      <w:r>
        <w:rPr>
          <w:rFonts w:eastAsia="Times New Roman" w:cs="Times New Roman"/>
          <w:szCs w:val="24"/>
        </w:rPr>
        <w:t xml:space="preserve"> που μπορεί να θεωρείται ότι έδωσε μια επα</w:t>
      </w:r>
      <w:r>
        <w:rPr>
          <w:rFonts w:eastAsia="Times New Roman" w:cs="Times New Roman"/>
          <w:szCs w:val="24"/>
        </w:rPr>
        <w:t>ναστατική νομιμοποίηση στον φασισμό ήταν ένας μαρξιστής που πίστευε ότι σ’ αυτόν τον κόσμο εκείνο που έχει σημασία είναι η προσπάθεια να κάνουμε τον συνδικαλισμό εργαλείο για την επίλυση των προβλημάτων της κοινωνίας και της οικονομίας, δηλαδή αυτό ακριβώς</w:t>
      </w:r>
      <w:r>
        <w:rPr>
          <w:rFonts w:eastAsia="Times New Roman" w:cs="Times New Roman"/>
          <w:szCs w:val="24"/>
        </w:rPr>
        <w:t xml:space="preserve"> που γίνεται σήμερα στην ΕΡΤ, </w:t>
      </w:r>
      <w:r>
        <w:rPr>
          <w:rFonts w:eastAsia="Times New Roman" w:cs="Times New Roman"/>
          <w:szCs w:val="24"/>
        </w:rPr>
        <w:lastRenderedPageBreak/>
        <w:t>γιατί όπως έχουν πει και οι προαναφερθέντες από τους συναδέλφους άνθρωποι που αποτελούν στελέχη της ΕΡΤ και –όπως έχει υπονοήσει και ο κ. Φίλης- αυτοί που κυβερνούν σήμερα, αυτοί που διοικούν την ΕΡΤ, είναι κάποιοι συνδικαλιστ</w:t>
      </w:r>
      <w:r>
        <w:rPr>
          <w:rFonts w:eastAsia="Times New Roman" w:cs="Times New Roman"/>
          <w:szCs w:val="24"/>
        </w:rPr>
        <w:t xml:space="preserve">ές. Γιατί, λοιπόν, να διαφωνεί ο κ. </w:t>
      </w:r>
      <w:proofErr w:type="spellStart"/>
      <w:r>
        <w:rPr>
          <w:rFonts w:eastAsia="Times New Roman" w:cs="Times New Roman"/>
          <w:szCs w:val="24"/>
        </w:rPr>
        <w:t>Καψώχας</w:t>
      </w:r>
      <w:proofErr w:type="spellEnd"/>
      <w:r>
        <w:rPr>
          <w:rFonts w:eastAsia="Times New Roman" w:cs="Times New Roman"/>
          <w:szCs w:val="24"/>
        </w:rPr>
        <w:t xml:space="preserve"> επειδή σήμερα οι συνδικαλιστές βρήκαν αυτό για το οποίο ο κ. </w:t>
      </w:r>
      <w:proofErr w:type="spellStart"/>
      <w:r>
        <w:rPr>
          <w:rFonts w:eastAsia="Times New Roman" w:cs="Times New Roman"/>
          <w:szCs w:val="24"/>
        </w:rPr>
        <w:t>Πανούτσιο</w:t>
      </w:r>
      <w:proofErr w:type="spellEnd"/>
      <w:r>
        <w:rPr>
          <w:rFonts w:eastAsia="Times New Roman" w:cs="Times New Roman"/>
          <w:szCs w:val="24"/>
        </w:rPr>
        <w:t xml:space="preserve"> τους είχε προορίσει; </w:t>
      </w:r>
    </w:p>
    <w:p w14:paraId="5F41C9A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Κάποιοι είπαν ότι μπορεί να συγχέει τον </w:t>
      </w:r>
      <w:proofErr w:type="spellStart"/>
      <w:r>
        <w:rPr>
          <w:rFonts w:eastAsia="Times New Roman" w:cs="Times New Roman"/>
          <w:szCs w:val="24"/>
        </w:rPr>
        <w:t>Πανούτσιο</w:t>
      </w:r>
      <w:proofErr w:type="spellEnd"/>
      <w:r>
        <w:rPr>
          <w:rFonts w:eastAsia="Times New Roman" w:cs="Times New Roman"/>
          <w:szCs w:val="24"/>
        </w:rPr>
        <w:t xml:space="preserve"> με τον Ντ’ </w:t>
      </w:r>
      <w:proofErr w:type="spellStart"/>
      <w:r>
        <w:rPr>
          <w:rFonts w:eastAsia="Times New Roman" w:cs="Times New Roman"/>
          <w:szCs w:val="24"/>
        </w:rPr>
        <w:t>Ανούντσιο</w:t>
      </w:r>
      <w:proofErr w:type="spellEnd"/>
      <w:r>
        <w:rPr>
          <w:rFonts w:eastAsia="Times New Roman" w:cs="Times New Roman"/>
          <w:szCs w:val="24"/>
        </w:rPr>
        <w:t>. Αυτό είναι άλλο πρόσωπ</w:t>
      </w:r>
      <w:r>
        <w:rPr>
          <w:rFonts w:eastAsia="Times New Roman" w:cs="Times New Roman"/>
          <w:szCs w:val="24"/>
        </w:rPr>
        <w:t xml:space="preserve">ο. Ο Γκαμπριέλ Ντ’ </w:t>
      </w:r>
      <w:proofErr w:type="spellStart"/>
      <w:r>
        <w:rPr>
          <w:rFonts w:eastAsia="Times New Roman" w:cs="Times New Roman"/>
          <w:szCs w:val="24"/>
        </w:rPr>
        <w:t>Ανούντσιο</w:t>
      </w:r>
      <w:proofErr w:type="spellEnd"/>
      <w:r>
        <w:rPr>
          <w:rFonts w:eastAsia="Times New Roman" w:cs="Times New Roman"/>
          <w:szCs w:val="24"/>
        </w:rPr>
        <w:t>, λοιπόν, πράγματι ήταν εθνικιστής, ποιητής, σκηνογράφος, δραματογράφος, σεναριογράφος. Πράγματι, αυτός ο άνθρωπος το 1924 –θα το γνωρίζετε, γιατί είστε εγκρατής γνώστης του μαρξισμού-λενινισμού- είχε χαρακτηριστεί από τον Λένιν</w:t>
      </w:r>
      <w:r>
        <w:rPr>
          <w:rFonts w:eastAsia="Times New Roman" w:cs="Times New Roman"/>
          <w:szCs w:val="24"/>
        </w:rPr>
        <w:t xml:space="preserve"> ότι είναι ο πιο αληθινός επαναστάτης της Ιταλίας. Αυτός, λοιπόν, ο Ντ’ </w:t>
      </w:r>
      <w:proofErr w:type="spellStart"/>
      <w:r>
        <w:rPr>
          <w:rFonts w:eastAsia="Times New Roman" w:cs="Times New Roman"/>
          <w:szCs w:val="24"/>
        </w:rPr>
        <w:t>Ανούντσιο</w:t>
      </w:r>
      <w:proofErr w:type="spellEnd"/>
      <w:r>
        <w:rPr>
          <w:rFonts w:eastAsia="Times New Roman" w:cs="Times New Roman"/>
          <w:szCs w:val="24"/>
        </w:rPr>
        <w:t xml:space="preserve"> –που δεν ξέρω αν αυτόν εννοούσε ή δεν εννοούσε ο κ. </w:t>
      </w:r>
      <w:proofErr w:type="spellStart"/>
      <w:r>
        <w:rPr>
          <w:rFonts w:eastAsia="Times New Roman" w:cs="Times New Roman"/>
          <w:szCs w:val="24"/>
        </w:rPr>
        <w:t>Καψώχας</w:t>
      </w:r>
      <w:proofErr w:type="spellEnd"/>
      <w:r>
        <w:rPr>
          <w:rFonts w:eastAsia="Times New Roman" w:cs="Times New Roman"/>
          <w:szCs w:val="24"/>
        </w:rPr>
        <w:t>- είναι μία άλλη περίπτωση.</w:t>
      </w:r>
    </w:p>
    <w:p w14:paraId="5F41C9A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Όμως, κύριε Υπουργέ, και οι δύο περιπτώσεις δεν μπορούν να έχουν κα</w:t>
      </w:r>
      <w:r>
        <w:rPr>
          <w:rFonts w:eastAsia="Times New Roman" w:cs="Times New Roman"/>
          <w:szCs w:val="24"/>
        </w:rPr>
        <w:t>μ</w:t>
      </w:r>
      <w:r>
        <w:rPr>
          <w:rFonts w:eastAsia="Times New Roman" w:cs="Times New Roman"/>
          <w:szCs w:val="24"/>
        </w:rPr>
        <w:t xml:space="preserve">μία λογική αναφορά </w:t>
      </w:r>
      <w:r>
        <w:rPr>
          <w:rFonts w:eastAsia="Times New Roman" w:cs="Times New Roman"/>
          <w:szCs w:val="24"/>
        </w:rPr>
        <w:t xml:space="preserve">στο πρόσωπο που λέγεται «Κυριάκος Μητσοτάκης», γιατί αυτό το πρόσωπο, αυτός ο </w:t>
      </w:r>
      <w:r>
        <w:rPr>
          <w:rFonts w:eastAsia="Times New Roman" w:cs="Times New Roman"/>
          <w:szCs w:val="24"/>
        </w:rPr>
        <w:lastRenderedPageBreak/>
        <w:t>πολιτικός ηγέτης, τουλάχιστον για τρεις γενιές ή τουλάχιστον επί τρεις γενιές έχει σχέση με τον φιλελευθερισμό.</w:t>
      </w:r>
    </w:p>
    <w:p w14:paraId="5F41C9A7" w14:textId="77777777" w:rsidR="00B01687" w:rsidRDefault="00CA2DE4">
      <w:pPr>
        <w:spacing w:line="600" w:lineRule="auto"/>
        <w:ind w:firstLine="720"/>
        <w:jc w:val="both"/>
        <w:rPr>
          <w:rFonts w:eastAsia="Times New Roman"/>
          <w:szCs w:val="24"/>
        </w:rPr>
      </w:pPr>
      <w:r>
        <w:rPr>
          <w:rFonts w:eastAsia="Times New Roman"/>
          <w:szCs w:val="24"/>
        </w:rPr>
        <w:t>Κι όχι μόνο αυτό, αλλά τυχαίνει η ιστορία να του έχει επιφυλάξει κ</w:t>
      </w:r>
      <w:r>
        <w:rPr>
          <w:rFonts w:eastAsia="Times New Roman"/>
          <w:szCs w:val="24"/>
        </w:rPr>
        <w:t xml:space="preserve">αι ένα μοναδικό προνόμιο, να έχει </w:t>
      </w:r>
      <w:proofErr w:type="spellStart"/>
      <w:r>
        <w:rPr>
          <w:rFonts w:eastAsia="Times New Roman"/>
          <w:szCs w:val="24"/>
        </w:rPr>
        <w:t>καταγωγική</w:t>
      </w:r>
      <w:proofErr w:type="spellEnd"/>
      <w:r>
        <w:rPr>
          <w:rFonts w:eastAsia="Times New Roman"/>
          <w:szCs w:val="24"/>
        </w:rPr>
        <w:t xml:space="preserve"> αναφορά στον Ελευθέριο Βενιζέλο. Μα, επιτέλους, δεν λέτε σε αυτόν τον κ. </w:t>
      </w:r>
      <w:proofErr w:type="spellStart"/>
      <w:r>
        <w:rPr>
          <w:rFonts w:eastAsia="Times New Roman"/>
          <w:szCs w:val="24"/>
        </w:rPr>
        <w:t>Καψι</w:t>
      </w:r>
      <w:r>
        <w:rPr>
          <w:rFonts w:eastAsia="Times New Roman"/>
          <w:szCs w:val="24"/>
        </w:rPr>
        <w:t>ώ</w:t>
      </w:r>
      <w:r>
        <w:rPr>
          <w:rFonts w:eastAsia="Times New Roman"/>
          <w:szCs w:val="24"/>
        </w:rPr>
        <w:t>χα</w:t>
      </w:r>
      <w:proofErr w:type="spellEnd"/>
      <w:r>
        <w:rPr>
          <w:rFonts w:eastAsia="Times New Roman"/>
          <w:szCs w:val="24"/>
        </w:rPr>
        <w:t xml:space="preserve"> ποιος είναι και ο Ελευθέριος Βενιζέλος, τι έχει κάνει σε αυτόν τον τόπο; Δεν μπορεί να μάθει να ξεχωρίζει τον φασισμό τον μαύρο απ</w:t>
      </w:r>
      <w:r>
        <w:rPr>
          <w:rFonts w:eastAsia="Times New Roman"/>
          <w:szCs w:val="24"/>
        </w:rPr>
        <w:t>ό τον φασισμό τον φαιό;</w:t>
      </w:r>
    </w:p>
    <w:p w14:paraId="5F41C9A8" w14:textId="77777777" w:rsidR="00B01687" w:rsidRDefault="00CA2DE4">
      <w:pPr>
        <w:spacing w:line="600" w:lineRule="auto"/>
        <w:ind w:firstLine="720"/>
        <w:jc w:val="both"/>
        <w:rPr>
          <w:rFonts w:eastAsia="Times New Roman"/>
          <w:szCs w:val="24"/>
        </w:rPr>
      </w:pPr>
      <w:r>
        <w:rPr>
          <w:rFonts w:eastAsia="Times New Roman"/>
          <w:szCs w:val="24"/>
        </w:rPr>
        <w:t xml:space="preserve">Και θα σας πω και κάτι άλλο για να τελειώσω. Ειλικρινά στεναχωριέμαι, γιατί αυτοί οι τύποι που εμφανίζονται με την έλλειψη της παιδείας που διαθέτουν, με την άγνοιά τους, με την έλλειψη οποιουδήποτε ενδιαφέροντος για την πραγματική </w:t>
      </w:r>
      <w:r>
        <w:rPr>
          <w:rFonts w:eastAsia="Times New Roman"/>
          <w:szCs w:val="24"/>
        </w:rPr>
        <w:t>γνώση της ιστορίας αυτού του τόπου, σας κάνουν πολύ μεγάλο κακό. Γιατί δεν εκθέτουν μόνο εσάς ως πρόσωπο, που πιστεύω προσωπικά ότι ποτέ δεν φτάνατε σε αυτό το σημείο, ποτέ δεν θα φτάνατε στο σημείο αυτής της ντροπής να αναγνωρίσετε στον πολιτικό σας αντίπ</w:t>
      </w:r>
      <w:r>
        <w:rPr>
          <w:rFonts w:eastAsia="Times New Roman"/>
          <w:szCs w:val="24"/>
        </w:rPr>
        <w:t xml:space="preserve">αλο που πράγματι έχει μια καθαρή, μια δημοκρατική ένταξη, που πράγματι κάνει αγώνα για την ελευθερία και τη δικαιοσύνη από την πλευρά της Αξιωματικής Αντιπολίτευσης, </w:t>
      </w:r>
      <w:r>
        <w:rPr>
          <w:rFonts w:eastAsia="Times New Roman"/>
          <w:szCs w:val="24"/>
        </w:rPr>
        <w:lastRenderedPageBreak/>
        <w:t>ποτέ δεν θα τον στιγματίζατε με αυτόν τον τρόπο. Γιατί αυτό είναι μια ταπεινή, μια βρώμικη</w:t>
      </w:r>
      <w:r>
        <w:rPr>
          <w:rFonts w:eastAsia="Times New Roman"/>
          <w:szCs w:val="24"/>
        </w:rPr>
        <w:t xml:space="preserve"> βρισιά. Αυτό δεν είναι επιχείρημα. Κι όμως, αυτό έγινε μέσα από το κανάλι της ΕΡΤ, που εσείς με τον συγκεκριμένο νόμο που ανέφερα προηγουμένως, προσπαθήσατε εδώ να μας πείσετε ότι θα μετατρέψετε αυτό το κανάλι σε μια όαση δημοκρατίας, πλουραλισμού, πολυφω</w:t>
      </w:r>
      <w:r>
        <w:rPr>
          <w:rFonts w:eastAsia="Times New Roman"/>
          <w:szCs w:val="24"/>
        </w:rPr>
        <w:t>νίας και πολιτισμού.</w:t>
      </w:r>
    </w:p>
    <w:p w14:paraId="5F41C9A9" w14:textId="77777777" w:rsidR="00B01687" w:rsidRDefault="00CA2DE4">
      <w:pPr>
        <w:spacing w:line="600" w:lineRule="auto"/>
        <w:ind w:firstLine="720"/>
        <w:jc w:val="both"/>
        <w:rPr>
          <w:rFonts w:eastAsia="Times New Roman"/>
          <w:szCs w:val="24"/>
        </w:rPr>
      </w:pPr>
      <w:r>
        <w:rPr>
          <w:rFonts w:eastAsia="Times New Roman"/>
          <w:szCs w:val="24"/>
        </w:rPr>
        <w:t>Όμως, ξέρετε τι πιστεύω; Γιατί πέραν αυτής της χαμηλής ποιότητας, υπάρχει και ένα άλλο ζήτημα. Πέραν του ότι οι συνδικαλιστές κυβερνάνε, παρ</w:t>
      </w:r>
      <w:r>
        <w:rPr>
          <w:rFonts w:eastAsia="Times New Roman"/>
          <w:szCs w:val="24"/>
        </w:rPr>
        <w:t xml:space="preserve">’ </w:t>
      </w:r>
      <w:r>
        <w:rPr>
          <w:rFonts w:eastAsia="Times New Roman"/>
          <w:szCs w:val="24"/>
        </w:rPr>
        <w:t>όλο που έχετε μιλήσει εσείς για τη διοικητική αυτοτέλεια και την ανεξαρτησία της ΕΡΤ απέναντι</w:t>
      </w:r>
      <w:r>
        <w:rPr>
          <w:rFonts w:eastAsia="Times New Roman"/>
          <w:szCs w:val="24"/>
        </w:rPr>
        <w:t xml:space="preserve"> σε οποιαδήποτε εξουσία, δημόσια ή ιδιωτική, αυτό που εμένα με εντυπωσιάζει ξέρετε ποιο είναι; Ότι τοποθετώντας ανθρώπους που δεν έχουν τα προσόντα, τοποθετώντας, δηλαδή, γενικούς διευθυντές σε θέσεις που απαιτούν</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ένα πτυχίο ανώτατης εκπαίδευ</w:t>
      </w:r>
      <w:r>
        <w:rPr>
          <w:rFonts w:eastAsia="Times New Roman"/>
          <w:szCs w:val="24"/>
        </w:rPr>
        <w:t xml:space="preserve">σης και αυτοί δεν το έχουν, ή τοποθετώντας όπως σας καταμαρτυρούν σε ευαίσθητες διευθύνσεις διευθυντές που δεν έχουν καμμία γνώση της αγγλικής τουλάχιστον γλώσσας, κάνετε κάτι που είναι πολύ πιο σοβαρό και αποτελεί σημείο, </w:t>
      </w:r>
      <w:r>
        <w:rPr>
          <w:rFonts w:eastAsia="Times New Roman"/>
          <w:szCs w:val="24"/>
        </w:rPr>
        <w:lastRenderedPageBreak/>
        <w:t>στίγμα και κρούσμα διαφθοράς. Χρη</w:t>
      </w:r>
      <w:r>
        <w:rPr>
          <w:rFonts w:eastAsia="Times New Roman"/>
          <w:szCs w:val="24"/>
        </w:rPr>
        <w:t>σιμοποιείτε πολλά χρήματα, τα οποία παίρνετε από τον ελληνικό λαό, για να αμείψετε ανθρώπους της αρεσκείας σας.</w:t>
      </w:r>
    </w:p>
    <w:p w14:paraId="5F41C9AA" w14:textId="77777777" w:rsidR="00B01687" w:rsidRDefault="00CA2DE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Τζαβάρα, παρακαλώ ολοκληρώστε.</w:t>
      </w:r>
    </w:p>
    <w:p w14:paraId="5F41C9AB" w14:textId="77777777" w:rsidR="00B01687" w:rsidRDefault="00CA2DE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Δηλαδή, αυτή η αναξιοκρατία κατά βάθος ε</w:t>
      </w:r>
      <w:r>
        <w:rPr>
          <w:rFonts w:eastAsia="Times New Roman"/>
          <w:szCs w:val="24"/>
        </w:rPr>
        <w:t>ίναι ένα ανυπόφορο κρούσμα διαφθοράς. Γιατί η διαφθορά, κύριε Υπουργέ, δεν αφορά μόνο αυτούς που τα παίρνουν</w:t>
      </w:r>
      <w:r>
        <w:rPr>
          <w:rFonts w:eastAsia="Times New Roman"/>
          <w:szCs w:val="24"/>
        </w:rPr>
        <w:t>,</w:t>
      </w:r>
      <w:r>
        <w:rPr>
          <w:rFonts w:eastAsia="Times New Roman"/>
          <w:szCs w:val="24"/>
        </w:rPr>
        <w:t xml:space="preserve"> με τον τρόπο που κάθε φορά λέτε εδώ, αλλά αφορά και εκείνους που τα παίρνουν με πρόσχημα τον νόμο.</w:t>
      </w:r>
    </w:p>
    <w:p w14:paraId="5F41C9AC" w14:textId="77777777" w:rsidR="00B01687" w:rsidRDefault="00CA2DE4">
      <w:pPr>
        <w:spacing w:line="600" w:lineRule="auto"/>
        <w:ind w:firstLine="720"/>
        <w:jc w:val="both"/>
        <w:rPr>
          <w:rFonts w:eastAsia="Times New Roman"/>
          <w:szCs w:val="24"/>
        </w:rPr>
      </w:pPr>
      <w:r>
        <w:rPr>
          <w:rFonts w:eastAsia="Times New Roman"/>
          <w:szCs w:val="24"/>
        </w:rPr>
        <w:t>Άρα εδώ θα μου επιτρέψετε να το πω,  υπάρχει μι</w:t>
      </w:r>
      <w:r>
        <w:rPr>
          <w:rFonts w:eastAsia="Times New Roman"/>
          <w:szCs w:val="24"/>
        </w:rPr>
        <w:t>α πολύ όμορφη αναφορά του Παλαμά σε ένα κείμενο που έχει γράψει για τον Διονύσιο Σολωμό και σε αυτό το κείμενο ήθελε να προτείνει πώς είναι δυνατόν οι κοινωνίες να προστατευτούν από τη διαφθορά. Έλεγε, λοιπόν, επί λέξει το εξής: «Η μόνη σωτηρία για τους αν</w:t>
      </w:r>
      <w:r>
        <w:rPr>
          <w:rFonts w:eastAsia="Times New Roman"/>
          <w:szCs w:val="24"/>
        </w:rPr>
        <w:t xml:space="preserve">θρώπινους δεσμούς να προστατευτούν από τη διαφθορά </w:t>
      </w:r>
      <w:r>
        <w:rPr>
          <w:rFonts w:eastAsia="Times New Roman"/>
          <w:szCs w:val="24"/>
        </w:rPr>
        <w:lastRenderedPageBreak/>
        <w:t>είναι η επιστροφή στις αρχές». Εσείς, όμως, είστε εντελώς ανίκανοι να το κάνετε αυτό, γιατί δυστυχώς κυβερνάτε αυτόν τον τόπο χωρίς αρχές.</w:t>
      </w:r>
    </w:p>
    <w:p w14:paraId="5F41C9AD" w14:textId="77777777" w:rsidR="00B01687" w:rsidRDefault="00CA2DE4">
      <w:pPr>
        <w:spacing w:line="600" w:lineRule="auto"/>
        <w:ind w:firstLine="720"/>
        <w:jc w:val="both"/>
        <w:rPr>
          <w:rFonts w:eastAsia="Times New Roman"/>
          <w:szCs w:val="24"/>
        </w:rPr>
      </w:pPr>
      <w:r>
        <w:rPr>
          <w:rFonts w:eastAsia="Times New Roman"/>
          <w:szCs w:val="24"/>
        </w:rPr>
        <w:t>Ευχαριστώ.</w:t>
      </w:r>
    </w:p>
    <w:p w14:paraId="5F41C9AE" w14:textId="77777777" w:rsidR="00B01687" w:rsidRDefault="00CA2DE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F41C9AF" w14:textId="77777777" w:rsidR="00B01687" w:rsidRDefault="00CA2DE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τώρα έχει ο κ. Παναγιωτόπουλος.</w:t>
      </w:r>
    </w:p>
    <w:p w14:paraId="5F41C9B0" w14:textId="77777777" w:rsidR="00B01687" w:rsidRDefault="00CA2DE4">
      <w:pPr>
        <w:spacing w:line="600" w:lineRule="auto"/>
        <w:ind w:firstLine="720"/>
        <w:jc w:val="both"/>
        <w:rPr>
          <w:rFonts w:eastAsia="Times New Roman"/>
          <w:szCs w:val="24"/>
        </w:rPr>
      </w:pPr>
      <w:r>
        <w:rPr>
          <w:rFonts w:eastAsia="Times New Roman"/>
          <w:szCs w:val="24"/>
        </w:rPr>
        <w:t>Παρακαλώ, ας αρχίσουμε λίγο να προσέχουμε το χρόνο.</w:t>
      </w:r>
    </w:p>
    <w:p w14:paraId="5F41C9B1" w14:textId="77777777" w:rsidR="00B01687" w:rsidRDefault="00CA2DE4">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Ευχαριστώ, κυρία Πρόεδρε.</w:t>
      </w:r>
    </w:p>
    <w:p w14:paraId="5F41C9B2" w14:textId="77777777" w:rsidR="00B01687" w:rsidRDefault="00CA2DE4">
      <w:pPr>
        <w:spacing w:line="600" w:lineRule="auto"/>
        <w:ind w:firstLine="720"/>
        <w:jc w:val="both"/>
        <w:rPr>
          <w:rFonts w:eastAsia="Times New Roman"/>
          <w:szCs w:val="24"/>
        </w:rPr>
      </w:pPr>
      <w:r>
        <w:rPr>
          <w:rFonts w:eastAsia="Times New Roman"/>
          <w:szCs w:val="24"/>
        </w:rPr>
        <w:t>Κύριε Υπουργέ, δεν δυσκολεύτηκα ιδιαίτερα να αντλήσω επιχειρήματα γ</w:t>
      </w:r>
      <w:r>
        <w:rPr>
          <w:rFonts w:eastAsia="Times New Roman"/>
          <w:szCs w:val="24"/>
        </w:rPr>
        <w:t xml:space="preserve">ια να υποστηρίξω αυτήν την επερώτηση της Νέας Δημοκρατίας. Δεν είχα παρά να ανατρέξω σε δημόσιες δηλώσεις και τοποθετήσεις στελεχών της κρατικής τηλεόρασης -και πρώην πλέον οι περισσότεροι από αυτούς- που τοποθετήθηκαν από αυτήν την Κυβέρνηση, αλλά και σε </w:t>
      </w:r>
      <w:r>
        <w:rPr>
          <w:rFonts w:eastAsia="Times New Roman"/>
          <w:szCs w:val="24"/>
        </w:rPr>
        <w:t>κάποια πράγματα που έχει πει ο κ. Φίλης, αν μη τι άλλο, εδώ τοποθετούμενος με ειλικρίνεια.</w:t>
      </w:r>
    </w:p>
    <w:p w14:paraId="5F41C9B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Εισαγωγικά, όμως, θα ήθελα σας πω ότι τον τελευταίο καιρό, παγιώνεται στη χώρα μια αίσθηση κατάρρευσης. Όλα τα κυβερνητικά αφηγήματα τελούν πλέον υπό κατάρρευση, η κ</w:t>
      </w:r>
      <w:r>
        <w:rPr>
          <w:rFonts w:eastAsia="Times New Roman" w:cs="Times New Roman"/>
          <w:szCs w:val="24"/>
        </w:rPr>
        <w:t>αθαρή έξοδος από τα μνημόνια τελεί υπό κατάρρευση, η απογείωση της οικονομίας με τις επενδύσεις που «δεν θα προλαβαίνουμε να υποδεχόμαστε», κατά τον Υπουργό Οικονομικών, τελεί υπό κατάρρευση, η παιδεία τελεί υπό κατάρρευση όσο το γραφείο του Υπουργού τελεί</w:t>
      </w:r>
      <w:r>
        <w:rPr>
          <w:rFonts w:eastAsia="Times New Roman" w:cs="Times New Roman"/>
          <w:szCs w:val="24"/>
        </w:rPr>
        <w:t xml:space="preserve"> υπό κατάληψη, αλλά και όχι μόνο κατά τη διάρκεια της κατάληψης, η αίσθηση της ασφάλειας τελεί υπό κατάρρευση, οι θεσμοί τελούν υπό κατάρρευση, η κυβερνητική συνοχή εσχάτως τελεί υπό κατάρρευση.</w:t>
      </w:r>
    </w:p>
    <w:p w14:paraId="5F41C9B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Τα </w:t>
      </w:r>
      <w:proofErr w:type="spellStart"/>
      <w:r>
        <w:rPr>
          <w:rFonts w:eastAsia="Times New Roman" w:cs="Times New Roman"/>
          <w:szCs w:val="24"/>
        </w:rPr>
        <w:t>τεκταινόμενα</w:t>
      </w:r>
      <w:proofErr w:type="spellEnd"/>
      <w:r>
        <w:rPr>
          <w:rFonts w:eastAsia="Times New Roman" w:cs="Times New Roman"/>
          <w:szCs w:val="24"/>
        </w:rPr>
        <w:t>, όμως, στη δημόσια τηλεόραση, είναι μια ξεχωρ</w:t>
      </w:r>
      <w:r>
        <w:rPr>
          <w:rFonts w:eastAsia="Times New Roman" w:cs="Times New Roman"/>
          <w:szCs w:val="24"/>
        </w:rPr>
        <w:t xml:space="preserve">ιστή μάλλον, όπως εκτιμώ, ιστορία κατάρρευσης. Μπορεί ανέκαθεν η κρατική τηλεόραση να βαλλόταν από τους πολιτικούς αντιπάλους της Κυβέρνησης, ότι </w:t>
      </w:r>
      <w:proofErr w:type="spellStart"/>
      <w:r>
        <w:rPr>
          <w:rFonts w:eastAsia="Times New Roman" w:cs="Times New Roman"/>
          <w:szCs w:val="24"/>
        </w:rPr>
        <w:t>προέβαλε</w:t>
      </w:r>
      <w:proofErr w:type="spellEnd"/>
      <w:r>
        <w:rPr>
          <w:rFonts w:eastAsia="Times New Roman" w:cs="Times New Roman"/>
          <w:szCs w:val="24"/>
        </w:rPr>
        <w:t xml:space="preserve"> σε υπερβολικό βαθμό το κυβερνητικό έργο της εκάστοτε κυβέρνησης ή ότι στελεχώνονταν από φίλους και ευ</w:t>
      </w:r>
      <w:r>
        <w:rPr>
          <w:rFonts w:eastAsia="Times New Roman" w:cs="Times New Roman"/>
          <w:szCs w:val="24"/>
        </w:rPr>
        <w:t xml:space="preserve">νοούμενους της εκάστοτε κυβέρνησης ή ότι υπήρχαν παθογένειες και προβλήματα. Κανείς δεν </w:t>
      </w:r>
      <w:r>
        <w:rPr>
          <w:rFonts w:eastAsia="Times New Roman" w:cs="Times New Roman"/>
          <w:szCs w:val="24"/>
        </w:rPr>
        <w:lastRenderedPageBreak/>
        <w:t xml:space="preserve">το αρνήθηκε αυτό και σε κάποιο βαθμό υπήρχε και μια δόση αλήθειας σε αυτό ανέκαθεν. </w:t>
      </w:r>
    </w:p>
    <w:p w14:paraId="5F41C9B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Αυτά όμως, που συμβαίνουν στις ημέρες μας με την ΕΡΤ απλά δεν έχουν ξαναγίνει ούτε </w:t>
      </w:r>
      <w:r>
        <w:rPr>
          <w:rFonts w:eastAsia="Times New Roman" w:cs="Times New Roman"/>
          <w:szCs w:val="24"/>
        </w:rPr>
        <w:t xml:space="preserve">κυβερνητική προπαγάνδα σε αυτήν την έκταση και με αυτό το θράσος έχει ξαναγίνει ούτε τέτοια κακοδιοίκηση έχει ξαναγίνει. Και μπορώ να πω με ασφάλεια ότι ποτέ στο παρελθόν αυτό το τελικό τηλεοπτικό προϊόν δεν ήταν τόσο </w:t>
      </w:r>
      <w:proofErr w:type="spellStart"/>
      <w:r>
        <w:rPr>
          <w:rFonts w:eastAsia="Times New Roman" w:cs="Times New Roman"/>
          <w:szCs w:val="24"/>
        </w:rPr>
        <w:t>απαξιωμένο</w:t>
      </w:r>
      <w:proofErr w:type="spellEnd"/>
      <w:r>
        <w:rPr>
          <w:rFonts w:eastAsia="Times New Roman" w:cs="Times New Roman"/>
          <w:szCs w:val="24"/>
        </w:rPr>
        <w:t xml:space="preserve"> στη συνείδηση του τελικού κ</w:t>
      </w:r>
      <w:r>
        <w:rPr>
          <w:rFonts w:eastAsia="Times New Roman" w:cs="Times New Roman"/>
          <w:szCs w:val="24"/>
        </w:rPr>
        <w:t>ριτή, δηλαδή του μέσου τηλεθεατή με μονοψήφια νούμερα κατά κανόνα, εκτός από τις περιπτώσεις αγώνων του Μουντιάλ και βέβαια όχι του αγώνα Παναμά-Τυνησία αλλά των αγώνων των δημοφιλών ομάδων.</w:t>
      </w:r>
    </w:p>
    <w:p w14:paraId="5F41C9B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Σήμερα όμως εγώ δεν ήλθα να κάνω αξιολόγηση του προγράμματος. Άλλ</w:t>
      </w:r>
      <w:r>
        <w:rPr>
          <w:rFonts w:eastAsia="Times New Roman" w:cs="Times New Roman"/>
          <w:szCs w:val="24"/>
        </w:rPr>
        <w:t xml:space="preserve">ωστε δεν είμαι ειδικός. Θα μου πείτε: Είναι ειδικός ο Πρόεδρος της ΕΡΤ που εισηγείται πολυδάπανη σειρά, ενώ κατά δική του δήλωση δεν έχει καν τηλεόραση στο σπίτι του και επομένως, δεν βλέπει τηλεόραση; Μάλλον όχι. Είναι </w:t>
      </w:r>
      <w:r>
        <w:rPr>
          <w:rFonts w:eastAsia="Times New Roman" w:cs="Times New Roman"/>
          <w:szCs w:val="24"/>
        </w:rPr>
        <w:t>π</w:t>
      </w:r>
      <w:r>
        <w:rPr>
          <w:rFonts w:eastAsia="Times New Roman" w:cs="Times New Roman"/>
          <w:szCs w:val="24"/>
        </w:rPr>
        <w:t xml:space="preserve">ρόεδρος όμως. Και ασφαλώς υπάρχουν </w:t>
      </w:r>
      <w:r>
        <w:rPr>
          <w:rFonts w:eastAsia="Times New Roman" w:cs="Times New Roman"/>
          <w:szCs w:val="24"/>
        </w:rPr>
        <w:t xml:space="preserve">και χειρότερα, διότι πλέον οι καταγγελίες για το καθεστώς λειτουργίας της ΕΡΤ -και μάλιστα </w:t>
      </w:r>
      <w:r>
        <w:rPr>
          <w:rFonts w:eastAsia="Times New Roman" w:cs="Times New Roman"/>
          <w:szCs w:val="24"/>
        </w:rPr>
        <w:lastRenderedPageBreak/>
        <w:t>οι καταγγελίες εκ των έσω-, οι καταγγελίες με παραιτήσεις διευθυντικών στελεχών, με σοβαρότατες υπόνοιες για αδιαφάνεια, ευνοιοκρατία και αναξιοκρατία και κατασπατάλ</w:t>
      </w:r>
      <w:r>
        <w:rPr>
          <w:rFonts w:eastAsia="Times New Roman" w:cs="Times New Roman"/>
          <w:szCs w:val="24"/>
        </w:rPr>
        <w:t xml:space="preserve">ηση δημοσίου χρήματος παίρνουν τη μορφή χιονοστιβάδας και ανοικτού πολέμου εσωτερικού. </w:t>
      </w:r>
    </w:p>
    <w:p w14:paraId="5F41C9B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 κέντρο αυτών είναι μια καθεστωτική νοοτροπία με τα ηγετικά στελέχη της δημόσιας τηλεόρασης, κομματικούς φίλους της Κυβέρνησης, δημοσιογράφους</w:t>
      </w:r>
      <w:r>
        <w:rPr>
          <w:rFonts w:eastAsia="Times New Roman" w:cs="Times New Roman"/>
          <w:szCs w:val="24"/>
        </w:rPr>
        <w:t>,</w:t>
      </w:r>
      <w:r>
        <w:rPr>
          <w:rFonts w:eastAsia="Times New Roman" w:cs="Times New Roman"/>
          <w:szCs w:val="24"/>
        </w:rPr>
        <w:t xml:space="preserve"> που λύνουν και δένουν</w:t>
      </w:r>
      <w:r>
        <w:rPr>
          <w:rFonts w:eastAsia="Times New Roman" w:cs="Times New Roman"/>
          <w:szCs w:val="24"/>
        </w:rPr>
        <w:t xml:space="preserve"> χωρίς να προέρχονται από τα σπλάχνα της κρατικής τηλεόρασης και την αναπόφευκτη και πλέον αποχαλινωμένη συνδικαλιστική ηγεσία της κρατικής τηλεόρασης, ταυτισμένη βέβαια, έχοντας κολλήσει ένσημα -βέβαια, σχήμα οξύμωρο για συνδικαλιστική ηγεσία, αλλά έχοντα</w:t>
      </w:r>
      <w:r>
        <w:rPr>
          <w:rFonts w:eastAsia="Times New Roman" w:cs="Times New Roman"/>
          <w:szCs w:val="24"/>
        </w:rPr>
        <w:t>ς κολλήσει πολλά ένσημα- στο παλαιό και το σάπιο που εσείς, κύριε Υπουργέ, εξορκίζετε αλλά ασφαλώς και έχετε προσεταιριστεί, όσον αφορά τη δυνατότητα ελέγχου της κρατικής τηλεόρασης.</w:t>
      </w:r>
    </w:p>
    <w:p w14:paraId="5F41C9B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Η παραίτηση του πρώην Προέδρου του κ. Διονυσίου </w:t>
      </w:r>
      <w:proofErr w:type="spellStart"/>
      <w:r>
        <w:rPr>
          <w:rFonts w:eastAsia="Times New Roman" w:cs="Times New Roman"/>
          <w:szCs w:val="24"/>
        </w:rPr>
        <w:t>Τσακνή</w:t>
      </w:r>
      <w:proofErr w:type="spellEnd"/>
      <w:r>
        <w:rPr>
          <w:rFonts w:eastAsia="Times New Roman" w:cs="Times New Roman"/>
          <w:szCs w:val="24"/>
        </w:rPr>
        <w:t xml:space="preserve"> το 2017 με αιχμές </w:t>
      </w:r>
      <w:r>
        <w:rPr>
          <w:rFonts w:eastAsia="Times New Roman" w:cs="Times New Roman"/>
          <w:szCs w:val="24"/>
        </w:rPr>
        <w:t xml:space="preserve">κακοδιοίκησης φαντάζει πλέον μακρινή ανάμνηση. Έχουμε πολύ πιο πρόσφατα περιστατικά. Τον </w:t>
      </w:r>
      <w:r>
        <w:rPr>
          <w:rFonts w:eastAsia="Times New Roman" w:cs="Times New Roman"/>
          <w:szCs w:val="24"/>
        </w:rPr>
        <w:lastRenderedPageBreak/>
        <w:t xml:space="preserve">Μάιο του 2018: παραίτηση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τεχνολογίας, κ. </w:t>
      </w:r>
      <w:proofErr w:type="spellStart"/>
      <w:r>
        <w:rPr>
          <w:rFonts w:eastAsia="Times New Roman" w:cs="Times New Roman"/>
          <w:szCs w:val="24"/>
        </w:rPr>
        <w:t>Μιχαλίτση</w:t>
      </w:r>
      <w:proofErr w:type="spellEnd"/>
      <w:r>
        <w:rPr>
          <w:rFonts w:eastAsia="Times New Roman" w:cs="Times New Roman"/>
          <w:szCs w:val="24"/>
        </w:rPr>
        <w:t>. Έχει πει μεταξύ άλλων «η διοίκηση έχει υποβαθμίσει το πρόγραμμα της ΕΡΤ, έχει ξεδοντιάσει την ΕΡΤ</w:t>
      </w:r>
      <w:r>
        <w:rPr>
          <w:rFonts w:eastAsia="Times New Roman" w:cs="Times New Roman"/>
          <w:szCs w:val="24"/>
        </w:rPr>
        <w:t xml:space="preserve">», «εξάμβλωμα το νέο οργανόγραμμα, γυρίζει την ΕΡΤ στον προηγούμενο αιώνα». Σεπτέμβριος του 2018: Ο Αναπληρωτής Διευθύνων Σύμβουλος κ. Θαλασσινός κάνει λόγο για «εξοστρακισμούς ικανών στελεχών», «η ΕΡΤ παραδίδεται στην απαξίωση και την περιθωριοποίηση, με </w:t>
      </w:r>
      <w:r>
        <w:rPr>
          <w:rFonts w:eastAsia="Times New Roman" w:cs="Times New Roman"/>
          <w:szCs w:val="24"/>
        </w:rPr>
        <w:t xml:space="preserve">αποκλειστική ευθύνη των διοικούντων», «μια ΕΡΤ όπου οι συνδικαλιστές και η </w:t>
      </w:r>
      <w:proofErr w:type="spellStart"/>
      <w:r>
        <w:rPr>
          <w:rFonts w:eastAsia="Times New Roman" w:cs="Times New Roman"/>
          <w:szCs w:val="24"/>
        </w:rPr>
        <w:t>ομήγυρις</w:t>
      </w:r>
      <w:proofErr w:type="spellEnd"/>
      <w:r>
        <w:rPr>
          <w:rFonts w:eastAsia="Times New Roman" w:cs="Times New Roman"/>
          <w:szCs w:val="24"/>
        </w:rPr>
        <w:t xml:space="preserve"> δεν εργάζεται αλλά διοικεί, οι γενικοί διευθυντές δεν έχουν απαραίτητο πτυχίο» και προφανώς αναφέρεται στον ηλεκτρολόγο </w:t>
      </w:r>
      <w:r w:rsidRPr="00CE7652">
        <w:rPr>
          <w:rFonts w:eastAsia="Times New Roman" w:cs="Times New Roman"/>
          <w:szCs w:val="24"/>
        </w:rPr>
        <w:t>βαν</w:t>
      </w:r>
      <w:r>
        <w:rPr>
          <w:rFonts w:eastAsia="Times New Roman" w:cs="Times New Roman"/>
          <w:szCs w:val="24"/>
        </w:rPr>
        <w:t xml:space="preserve"> που διαδέχτηκε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 xml:space="preserve">ιευθυντή </w:t>
      </w:r>
      <w:r>
        <w:rPr>
          <w:rFonts w:eastAsia="Times New Roman" w:cs="Times New Roman"/>
          <w:szCs w:val="24"/>
        </w:rPr>
        <w:t>τ</w:t>
      </w:r>
      <w:r>
        <w:rPr>
          <w:rFonts w:eastAsia="Times New Roman" w:cs="Times New Roman"/>
          <w:szCs w:val="24"/>
        </w:rPr>
        <w:t>εχνολογίας.</w:t>
      </w:r>
      <w:r>
        <w:rPr>
          <w:rFonts w:eastAsia="Times New Roman" w:cs="Times New Roman"/>
          <w:szCs w:val="24"/>
        </w:rPr>
        <w:t xml:space="preserve"> </w:t>
      </w:r>
    </w:p>
    <w:p w14:paraId="5F41C9B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Τον Σεπτέμβριο του 2018 ο δημοσιογράφος </w:t>
      </w:r>
      <w:proofErr w:type="spellStart"/>
      <w:r>
        <w:rPr>
          <w:rFonts w:eastAsia="Times New Roman" w:cs="Times New Roman"/>
          <w:szCs w:val="24"/>
        </w:rPr>
        <w:t>Αλαφογιώργος</w:t>
      </w:r>
      <w:proofErr w:type="spellEnd"/>
      <w:r>
        <w:rPr>
          <w:rFonts w:eastAsia="Times New Roman" w:cs="Times New Roman"/>
          <w:szCs w:val="24"/>
        </w:rPr>
        <w:t xml:space="preserve"> με ανάρτηση του σε μέσο κοινωνικής δικτύωσης καλεί τις εισαγγελικές αρχές να ελέγξουν το δημόσιο χρήμα</w:t>
      </w:r>
      <w:r>
        <w:rPr>
          <w:rFonts w:eastAsia="Times New Roman" w:cs="Times New Roman"/>
          <w:szCs w:val="24"/>
        </w:rPr>
        <w:t>,</w:t>
      </w:r>
      <w:r>
        <w:rPr>
          <w:rFonts w:eastAsia="Times New Roman" w:cs="Times New Roman"/>
          <w:szCs w:val="24"/>
        </w:rPr>
        <w:t xml:space="preserve"> που διαχειρίζεται η ΕΡΤ. Φυσικά, υπέστη πειθαρχική δίωξη. Δεν είμαι σίγουρος κατά πόσο κάποιος ει</w:t>
      </w:r>
      <w:r>
        <w:rPr>
          <w:rFonts w:eastAsia="Times New Roman" w:cs="Times New Roman"/>
          <w:szCs w:val="24"/>
        </w:rPr>
        <w:t>σαγγελέας στη χώρα συγκινήθηκε για να κινήσει τη σχετική προκαταρκτική εξέταση. Τον Οκτώβριο του 2018</w:t>
      </w:r>
      <w:r>
        <w:rPr>
          <w:rFonts w:eastAsia="Times New Roman" w:cs="Times New Roman"/>
          <w:szCs w:val="24"/>
          <w:vertAlign w:val="superscript"/>
        </w:rPr>
        <w:t xml:space="preserve"> </w:t>
      </w:r>
      <w:r>
        <w:rPr>
          <w:rFonts w:eastAsia="Times New Roman" w:cs="Times New Roman"/>
          <w:szCs w:val="24"/>
        </w:rPr>
        <w:t xml:space="preserve">ο κ. Νίκος Φίλης -ασφαλώς όχι στέλεχος της ΕΡΤ, αλλά </w:t>
      </w:r>
      <w:r>
        <w:rPr>
          <w:rFonts w:eastAsia="Times New Roman" w:cs="Times New Roman"/>
          <w:szCs w:val="24"/>
        </w:rPr>
        <w:lastRenderedPageBreak/>
        <w:t xml:space="preserve">στέλεχος του ΣΥΡΙΖΑ και μάλιστα σημαίνον- είπε ότι «η ΕΡΤ έχει </w:t>
      </w:r>
      <w:proofErr w:type="spellStart"/>
      <w:r>
        <w:rPr>
          <w:rFonts w:eastAsia="Times New Roman" w:cs="Times New Roman"/>
          <w:szCs w:val="24"/>
        </w:rPr>
        <w:t>παραδιοίκηση</w:t>
      </w:r>
      <w:proofErr w:type="spellEnd"/>
      <w:r>
        <w:rPr>
          <w:rFonts w:eastAsia="Times New Roman" w:cs="Times New Roman"/>
          <w:szCs w:val="24"/>
        </w:rPr>
        <w:t>», «κυβερνάται από το παλα</w:t>
      </w:r>
      <w:r>
        <w:rPr>
          <w:rFonts w:eastAsia="Times New Roman" w:cs="Times New Roman"/>
          <w:szCs w:val="24"/>
        </w:rPr>
        <w:t>ιό συντεχνιακό καθεστώς, καθεστώς ιδιοτελών συμφερόντων», ότι «το προϊόν δεν προσφέρει απροκατάληπτη ενημέρωση και η ευθύνη της Κυβέρνησης είναι αποκλειστική». Προφανώς, αναφέρεται σε εσάς, κύριε Παππά.</w:t>
      </w:r>
    </w:p>
    <w:p w14:paraId="5F41C9BA"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Τ</w:t>
      </w:r>
      <w:r w:rsidRPr="00EE1846">
        <w:rPr>
          <w:rFonts w:eastAsia="Times New Roman"/>
          <w:szCs w:val="24"/>
        </w:rPr>
        <w:t xml:space="preserve">ον Οκτώβριο </w:t>
      </w:r>
      <w:r>
        <w:rPr>
          <w:rFonts w:eastAsia="Times New Roman"/>
          <w:szCs w:val="24"/>
        </w:rPr>
        <w:t xml:space="preserve">του </w:t>
      </w:r>
      <w:r w:rsidRPr="00EE1846">
        <w:rPr>
          <w:rFonts w:eastAsia="Times New Roman"/>
          <w:szCs w:val="24"/>
        </w:rPr>
        <w:t xml:space="preserve">2018 </w:t>
      </w:r>
      <w:r>
        <w:rPr>
          <w:rFonts w:eastAsia="Times New Roman"/>
          <w:szCs w:val="24"/>
        </w:rPr>
        <w:t xml:space="preserve">ο εντεταλμένος </w:t>
      </w:r>
      <w:r w:rsidRPr="00EE1846">
        <w:rPr>
          <w:rFonts w:eastAsia="Times New Roman"/>
          <w:szCs w:val="24"/>
        </w:rPr>
        <w:t>σύμβουλος προγρά</w:t>
      </w:r>
      <w:r w:rsidRPr="00EE1846">
        <w:rPr>
          <w:rFonts w:eastAsia="Times New Roman"/>
          <w:szCs w:val="24"/>
        </w:rPr>
        <w:t xml:space="preserve">μματος </w:t>
      </w:r>
      <w:proofErr w:type="spellStart"/>
      <w:r w:rsidRPr="00EE1846">
        <w:rPr>
          <w:rFonts w:eastAsia="Times New Roman"/>
          <w:szCs w:val="24"/>
        </w:rPr>
        <w:t>Κρ</w:t>
      </w:r>
      <w:r>
        <w:rPr>
          <w:rFonts w:eastAsia="Times New Roman"/>
          <w:szCs w:val="24"/>
        </w:rPr>
        <w:t>ί</w:t>
      </w:r>
      <w:r w:rsidRPr="00EE1846">
        <w:rPr>
          <w:rFonts w:eastAsia="Times New Roman"/>
          <w:szCs w:val="24"/>
        </w:rPr>
        <w:t>μπαλης</w:t>
      </w:r>
      <w:proofErr w:type="spellEnd"/>
      <w:r>
        <w:rPr>
          <w:rFonts w:eastAsia="Times New Roman"/>
          <w:szCs w:val="24"/>
        </w:rPr>
        <w:t xml:space="preserve"> -</w:t>
      </w:r>
      <w:r w:rsidRPr="00EE1846">
        <w:rPr>
          <w:rFonts w:eastAsia="Times New Roman"/>
          <w:szCs w:val="24"/>
        </w:rPr>
        <w:t>το πιο πρόσφατο περιστατικό ηχηρών δημόσιων δηλώσεων</w:t>
      </w:r>
      <w:r>
        <w:rPr>
          <w:rFonts w:eastAsia="Times New Roman"/>
          <w:szCs w:val="24"/>
        </w:rPr>
        <w:t>-</w:t>
      </w:r>
      <w:r w:rsidRPr="00EE1846">
        <w:rPr>
          <w:rFonts w:eastAsia="Times New Roman"/>
          <w:szCs w:val="24"/>
        </w:rPr>
        <w:t xml:space="preserve"> έκανε λόγο για σύστημα εξουσίας που θυμίζει εμπόλεμη φατρία</w:t>
      </w:r>
      <w:r>
        <w:rPr>
          <w:rFonts w:eastAsia="Times New Roman"/>
          <w:szCs w:val="24"/>
        </w:rPr>
        <w:t>,</w:t>
      </w:r>
      <w:r w:rsidRPr="00EE1846">
        <w:rPr>
          <w:rFonts w:eastAsia="Times New Roman"/>
          <w:szCs w:val="24"/>
        </w:rPr>
        <w:t xml:space="preserve"> </w:t>
      </w:r>
      <w:r>
        <w:rPr>
          <w:rFonts w:eastAsia="Times New Roman"/>
          <w:szCs w:val="24"/>
        </w:rPr>
        <w:t xml:space="preserve">με επιθετική </w:t>
      </w:r>
      <w:proofErr w:type="spellStart"/>
      <w:r>
        <w:rPr>
          <w:rFonts w:eastAsia="Times New Roman"/>
          <w:szCs w:val="24"/>
        </w:rPr>
        <w:t>παρα</w:t>
      </w:r>
      <w:r w:rsidRPr="00EE1846">
        <w:rPr>
          <w:rFonts w:eastAsia="Times New Roman"/>
          <w:szCs w:val="24"/>
        </w:rPr>
        <w:t>διοίκηση</w:t>
      </w:r>
      <w:proofErr w:type="spellEnd"/>
      <w:r>
        <w:rPr>
          <w:rFonts w:eastAsia="Times New Roman"/>
          <w:szCs w:val="24"/>
        </w:rPr>
        <w:t>,</w:t>
      </w:r>
      <w:r w:rsidRPr="00EE1846">
        <w:rPr>
          <w:rFonts w:eastAsia="Times New Roman"/>
          <w:szCs w:val="24"/>
        </w:rPr>
        <w:t xml:space="preserve"> αλαζονική</w:t>
      </w:r>
      <w:r>
        <w:rPr>
          <w:rFonts w:eastAsia="Times New Roman"/>
          <w:szCs w:val="24"/>
        </w:rPr>
        <w:t>,</w:t>
      </w:r>
      <w:r w:rsidRPr="00EE1846">
        <w:rPr>
          <w:rFonts w:eastAsia="Times New Roman"/>
          <w:szCs w:val="24"/>
        </w:rPr>
        <w:t xml:space="preserve"> μικρόψυχη και αστοιχείωτη διοίκηση όπου επικεφαλής είναι δύο </w:t>
      </w:r>
      <w:r>
        <w:rPr>
          <w:rFonts w:eastAsia="Times New Roman"/>
          <w:szCs w:val="24"/>
        </w:rPr>
        <w:t>ογδοντάχρονοι</w:t>
      </w:r>
      <w:r w:rsidRPr="00EE1846">
        <w:rPr>
          <w:rFonts w:eastAsia="Times New Roman"/>
          <w:szCs w:val="24"/>
        </w:rPr>
        <w:t xml:space="preserve"> μαθητευόμε</w:t>
      </w:r>
      <w:r w:rsidRPr="00EE1846">
        <w:rPr>
          <w:rFonts w:eastAsia="Times New Roman"/>
          <w:szCs w:val="24"/>
        </w:rPr>
        <w:t>νοι μάγοι</w:t>
      </w:r>
      <w:r>
        <w:rPr>
          <w:rFonts w:eastAsia="Times New Roman"/>
          <w:szCs w:val="24"/>
        </w:rPr>
        <w:t>.</w:t>
      </w:r>
      <w:r w:rsidRPr="00EE1846">
        <w:rPr>
          <w:rFonts w:eastAsia="Times New Roman"/>
          <w:szCs w:val="24"/>
        </w:rPr>
        <w:t xml:space="preserve"> </w:t>
      </w:r>
    </w:p>
    <w:p w14:paraId="5F41C9BB"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Ό</w:t>
      </w:r>
      <w:r w:rsidRPr="00EE1846">
        <w:rPr>
          <w:rFonts w:eastAsia="Times New Roman"/>
          <w:szCs w:val="24"/>
        </w:rPr>
        <w:t xml:space="preserve">λα αυτά παραπέμπουν σε </w:t>
      </w:r>
      <w:r>
        <w:rPr>
          <w:rFonts w:eastAsia="Times New Roman"/>
          <w:szCs w:val="24"/>
        </w:rPr>
        <w:t>μια</w:t>
      </w:r>
      <w:r w:rsidRPr="00EE1846">
        <w:rPr>
          <w:rFonts w:eastAsia="Times New Roman"/>
          <w:szCs w:val="24"/>
        </w:rPr>
        <w:t xml:space="preserve"> νοσηρή εικόνα διάλυσης</w:t>
      </w:r>
      <w:r>
        <w:rPr>
          <w:rFonts w:eastAsia="Times New Roman"/>
          <w:szCs w:val="24"/>
        </w:rPr>
        <w:t>,</w:t>
      </w:r>
      <w:r w:rsidRPr="00EE1846">
        <w:rPr>
          <w:rFonts w:eastAsia="Times New Roman"/>
          <w:szCs w:val="24"/>
        </w:rPr>
        <w:t xml:space="preserve"> με δυσλειτουργίες</w:t>
      </w:r>
      <w:r>
        <w:rPr>
          <w:rFonts w:eastAsia="Times New Roman"/>
          <w:szCs w:val="24"/>
        </w:rPr>
        <w:t xml:space="preserve">, </w:t>
      </w:r>
      <w:r w:rsidRPr="00EE1846">
        <w:rPr>
          <w:rFonts w:eastAsia="Times New Roman"/>
          <w:szCs w:val="24"/>
        </w:rPr>
        <w:t>δημόσιες έριδες και</w:t>
      </w:r>
      <w:r>
        <w:rPr>
          <w:rFonts w:eastAsia="Times New Roman"/>
          <w:szCs w:val="24"/>
        </w:rPr>
        <w:t xml:space="preserve"> εσωτερικό παρασκηνιακό πόλεμο σε εξέλιξη, </w:t>
      </w:r>
      <w:r w:rsidRPr="00EE1846">
        <w:rPr>
          <w:rFonts w:eastAsia="Times New Roman"/>
          <w:szCs w:val="24"/>
        </w:rPr>
        <w:t xml:space="preserve">που </w:t>
      </w:r>
      <w:r>
        <w:rPr>
          <w:rFonts w:eastAsia="Times New Roman"/>
          <w:szCs w:val="24"/>
        </w:rPr>
        <w:t>κ</w:t>
      </w:r>
      <w:r w:rsidRPr="00EE1846">
        <w:rPr>
          <w:rFonts w:eastAsia="Times New Roman"/>
          <w:szCs w:val="24"/>
        </w:rPr>
        <w:t xml:space="preserve">άθε άλλο παρά θυμίζουν το ευγενικό </w:t>
      </w:r>
      <w:r>
        <w:rPr>
          <w:rFonts w:eastAsia="Times New Roman"/>
          <w:szCs w:val="24"/>
        </w:rPr>
        <w:t xml:space="preserve">όραμα του </w:t>
      </w:r>
      <w:r>
        <w:rPr>
          <w:rFonts w:eastAsia="Times New Roman"/>
          <w:szCs w:val="24"/>
        </w:rPr>
        <w:t>«</w:t>
      </w:r>
      <w:r>
        <w:rPr>
          <w:rFonts w:eastAsia="Times New Roman"/>
          <w:szCs w:val="24"/>
        </w:rPr>
        <w:t>BBC</w:t>
      </w:r>
      <w:r>
        <w:rPr>
          <w:rFonts w:eastAsia="Times New Roman"/>
          <w:szCs w:val="24"/>
        </w:rPr>
        <w:t>»</w:t>
      </w:r>
      <w:r>
        <w:rPr>
          <w:rFonts w:eastAsia="Times New Roman"/>
          <w:szCs w:val="24"/>
        </w:rPr>
        <w:t xml:space="preserve">, δηλαδή </w:t>
      </w:r>
      <w:r w:rsidRPr="00EE1846">
        <w:rPr>
          <w:rFonts w:eastAsia="Times New Roman"/>
          <w:szCs w:val="24"/>
        </w:rPr>
        <w:t>της κρατικής τηλεόρασης</w:t>
      </w:r>
      <w:r>
        <w:rPr>
          <w:rFonts w:eastAsia="Times New Roman"/>
          <w:szCs w:val="24"/>
        </w:rPr>
        <w:t>-</w:t>
      </w:r>
      <w:r w:rsidRPr="00EE1846">
        <w:rPr>
          <w:rFonts w:eastAsia="Times New Roman"/>
          <w:szCs w:val="24"/>
        </w:rPr>
        <w:t xml:space="preserve">πρότυπο για εύρυθμη </w:t>
      </w:r>
      <w:r w:rsidRPr="00EE1846">
        <w:rPr>
          <w:rFonts w:eastAsia="Times New Roman"/>
          <w:szCs w:val="24"/>
        </w:rPr>
        <w:t>λειτουργία και αντικειμε</w:t>
      </w:r>
      <w:r>
        <w:rPr>
          <w:rFonts w:eastAsia="Times New Roman"/>
          <w:szCs w:val="24"/>
        </w:rPr>
        <w:t>νική ενημέρωση που κάποτε εσείς, κύριοι</w:t>
      </w:r>
      <w:r w:rsidRPr="00EE1846">
        <w:rPr>
          <w:rFonts w:eastAsia="Times New Roman"/>
          <w:szCs w:val="24"/>
        </w:rPr>
        <w:t xml:space="preserve"> της </w:t>
      </w:r>
      <w:r>
        <w:rPr>
          <w:rFonts w:eastAsia="Times New Roman"/>
          <w:szCs w:val="24"/>
        </w:rPr>
        <w:t xml:space="preserve">Κυβέρνησης, </w:t>
      </w:r>
      <w:r w:rsidRPr="00EE1846">
        <w:rPr>
          <w:rFonts w:eastAsia="Times New Roman"/>
          <w:szCs w:val="24"/>
        </w:rPr>
        <w:t>είχατε για την ΕΡΤ</w:t>
      </w:r>
      <w:r>
        <w:rPr>
          <w:rFonts w:eastAsia="Times New Roman"/>
          <w:szCs w:val="24"/>
        </w:rPr>
        <w:t>.</w:t>
      </w:r>
      <w:r w:rsidRPr="00EE1846">
        <w:rPr>
          <w:rFonts w:eastAsia="Times New Roman"/>
          <w:szCs w:val="24"/>
        </w:rPr>
        <w:t xml:space="preserve"> </w:t>
      </w:r>
    </w:p>
    <w:p w14:paraId="5F41C9BC"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lastRenderedPageBreak/>
        <w:t>Κ</w:t>
      </w:r>
      <w:r w:rsidRPr="00EE1846">
        <w:rPr>
          <w:rFonts w:eastAsia="Times New Roman"/>
          <w:szCs w:val="24"/>
        </w:rPr>
        <w:t xml:space="preserve">αι ξέρετε κάτι </w:t>
      </w:r>
      <w:r>
        <w:rPr>
          <w:rFonts w:eastAsia="Times New Roman"/>
          <w:szCs w:val="24"/>
        </w:rPr>
        <w:t>-</w:t>
      </w:r>
      <w:r w:rsidRPr="00EE1846">
        <w:rPr>
          <w:rFonts w:eastAsia="Times New Roman"/>
          <w:szCs w:val="24"/>
        </w:rPr>
        <w:t>και κλείνω με αυτό</w:t>
      </w:r>
      <w:r>
        <w:rPr>
          <w:rFonts w:eastAsia="Times New Roman"/>
          <w:szCs w:val="24"/>
        </w:rPr>
        <w:t>,</w:t>
      </w:r>
      <w:r w:rsidRPr="00EE1846">
        <w:rPr>
          <w:rFonts w:eastAsia="Times New Roman"/>
          <w:szCs w:val="24"/>
        </w:rPr>
        <w:t xml:space="preserve"> </w:t>
      </w:r>
      <w:r>
        <w:rPr>
          <w:rFonts w:eastAsia="Times New Roman"/>
          <w:szCs w:val="24"/>
        </w:rPr>
        <w:t>κυρία Π</w:t>
      </w:r>
      <w:r w:rsidRPr="00EE1846">
        <w:rPr>
          <w:rFonts w:eastAsia="Times New Roman"/>
          <w:szCs w:val="24"/>
        </w:rPr>
        <w:t>ρόεδρε</w:t>
      </w:r>
      <w:r>
        <w:rPr>
          <w:rFonts w:eastAsia="Times New Roman"/>
          <w:szCs w:val="24"/>
        </w:rPr>
        <w:t>-</w:t>
      </w:r>
      <w:r w:rsidRPr="00EE1846">
        <w:rPr>
          <w:rFonts w:eastAsia="Times New Roman"/>
          <w:szCs w:val="24"/>
        </w:rPr>
        <w:t xml:space="preserve"> αυτή η άποψη</w:t>
      </w:r>
      <w:r>
        <w:rPr>
          <w:rFonts w:eastAsia="Times New Roman"/>
          <w:szCs w:val="24"/>
        </w:rPr>
        <w:t>,</w:t>
      </w:r>
      <w:r w:rsidRPr="00EE1846">
        <w:rPr>
          <w:rFonts w:eastAsia="Times New Roman"/>
          <w:szCs w:val="24"/>
        </w:rPr>
        <w:t xml:space="preserve"> αυτή η εντύπωση για τη </w:t>
      </w:r>
      <w:r>
        <w:rPr>
          <w:rFonts w:eastAsia="Times New Roman"/>
          <w:szCs w:val="24"/>
        </w:rPr>
        <w:t>δ</w:t>
      </w:r>
      <w:r w:rsidRPr="00EE1846">
        <w:rPr>
          <w:rFonts w:eastAsia="Times New Roman"/>
          <w:szCs w:val="24"/>
        </w:rPr>
        <w:t xml:space="preserve">ημόσια </w:t>
      </w:r>
      <w:r>
        <w:rPr>
          <w:rFonts w:eastAsia="Times New Roman"/>
          <w:szCs w:val="24"/>
        </w:rPr>
        <w:t>τ</w:t>
      </w:r>
      <w:r w:rsidRPr="00EE1846">
        <w:rPr>
          <w:rFonts w:eastAsia="Times New Roman"/>
          <w:szCs w:val="24"/>
        </w:rPr>
        <w:t xml:space="preserve">ηλεόραση δεν είναι απλά και μόνο η προκατειλημμένη στάση </w:t>
      </w:r>
      <w:r>
        <w:rPr>
          <w:rFonts w:eastAsia="Times New Roman"/>
          <w:szCs w:val="24"/>
        </w:rPr>
        <w:t>της –εντός εισαγωγικών-</w:t>
      </w:r>
      <w:r w:rsidRPr="00EE1846">
        <w:rPr>
          <w:rFonts w:eastAsia="Times New Roman"/>
          <w:szCs w:val="24"/>
        </w:rPr>
        <w:t xml:space="preserve"> </w:t>
      </w:r>
      <w:r>
        <w:rPr>
          <w:rFonts w:eastAsia="Times New Roman"/>
          <w:szCs w:val="24"/>
        </w:rPr>
        <w:t>«</w:t>
      </w:r>
      <w:r w:rsidRPr="00EE1846">
        <w:rPr>
          <w:rFonts w:eastAsia="Times New Roman"/>
          <w:szCs w:val="24"/>
        </w:rPr>
        <w:t>κακής</w:t>
      </w:r>
      <w:r>
        <w:rPr>
          <w:rFonts w:eastAsia="Times New Roman"/>
          <w:szCs w:val="24"/>
        </w:rPr>
        <w:t>»</w:t>
      </w:r>
      <w:r w:rsidRPr="00EE1846">
        <w:rPr>
          <w:rFonts w:eastAsia="Times New Roman"/>
          <w:szCs w:val="24"/>
        </w:rPr>
        <w:t xml:space="preserve"> Αξιωματικής Αντιπολίτευσης</w:t>
      </w:r>
      <w:r>
        <w:rPr>
          <w:rFonts w:eastAsia="Times New Roman"/>
          <w:szCs w:val="24"/>
        </w:rPr>
        <w:t>,</w:t>
      </w:r>
      <w:r w:rsidRPr="00EE1846">
        <w:rPr>
          <w:rFonts w:eastAsia="Times New Roman"/>
          <w:szCs w:val="24"/>
        </w:rPr>
        <w:t xml:space="preserve"> αλλά η πεποίθηση </w:t>
      </w:r>
      <w:r>
        <w:rPr>
          <w:rFonts w:eastAsia="Times New Roman"/>
          <w:szCs w:val="24"/>
        </w:rPr>
        <w:t>της</w:t>
      </w:r>
      <w:r w:rsidRPr="00EE1846">
        <w:rPr>
          <w:rFonts w:eastAsia="Times New Roman"/>
          <w:szCs w:val="24"/>
        </w:rPr>
        <w:t xml:space="preserve"> συντριπτική</w:t>
      </w:r>
      <w:r>
        <w:rPr>
          <w:rFonts w:eastAsia="Times New Roman"/>
          <w:szCs w:val="24"/>
        </w:rPr>
        <w:t>ς</w:t>
      </w:r>
      <w:r w:rsidRPr="00EE1846">
        <w:rPr>
          <w:rFonts w:eastAsia="Times New Roman"/>
          <w:szCs w:val="24"/>
        </w:rPr>
        <w:t xml:space="preserve"> πλειοψηφία</w:t>
      </w:r>
      <w:r>
        <w:rPr>
          <w:rFonts w:eastAsia="Times New Roman"/>
          <w:szCs w:val="24"/>
        </w:rPr>
        <w:t>ς</w:t>
      </w:r>
      <w:r w:rsidRPr="00EE1846">
        <w:rPr>
          <w:rFonts w:eastAsia="Times New Roman"/>
          <w:szCs w:val="24"/>
        </w:rPr>
        <w:t xml:space="preserve"> της κοινωνίας </w:t>
      </w:r>
      <w:r>
        <w:rPr>
          <w:rFonts w:eastAsia="Times New Roman"/>
          <w:szCs w:val="24"/>
        </w:rPr>
        <w:t>π</w:t>
      </w:r>
      <w:r w:rsidRPr="00EE1846">
        <w:rPr>
          <w:rFonts w:eastAsia="Times New Roman"/>
          <w:szCs w:val="24"/>
        </w:rPr>
        <w:t>ου πληρών</w:t>
      </w:r>
      <w:r>
        <w:rPr>
          <w:rFonts w:eastAsia="Times New Roman"/>
          <w:szCs w:val="24"/>
        </w:rPr>
        <w:t>ει</w:t>
      </w:r>
      <w:r w:rsidRPr="00EE1846">
        <w:rPr>
          <w:rFonts w:eastAsia="Times New Roman"/>
          <w:szCs w:val="24"/>
        </w:rPr>
        <w:t xml:space="preserve"> για την ΕΡΤ και αισθάνεται </w:t>
      </w:r>
      <w:r>
        <w:rPr>
          <w:rFonts w:eastAsia="Times New Roman"/>
          <w:szCs w:val="24"/>
        </w:rPr>
        <w:t>ότι το</w:t>
      </w:r>
      <w:r w:rsidRPr="00EE1846">
        <w:rPr>
          <w:rFonts w:eastAsia="Times New Roman"/>
          <w:szCs w:val="24"/>
        </w:rPr>
        <w:t xml:space="preserve"> προϊόν για το οποίο πληρώνει δεν αξίζει ούτε τον κόπο ούτε τα λεφτά</w:t>
      </w:r>
      <w:r>
        <w:rPr>
          <w:rFonts w:eastAsia="Times New Roman"/>
          <w:szCs w:val="24"/>
        </w:rPr>
        <w:t>.</w:t>
      </w:r>
      <w:r w:rsidRPr="00EE1846">
        <w:rPr>
          <w:rFonts w:eastAsia="Times New Roman"/>
          <w:szCs w:val="24"/>
        </w:rPr>
        <w:t xml:space="preserve"> </w:t>
      </w:r>
      <w:r>
        <w:rPr>
          <w:rFonts w:eastAsia="Times New Roman"/>
          <w:szCs w:val="24"/>
        </w:rPr>
        <w:t>Α</w:t>
      </w:r>
      <w:r w:rsidRPr="00EE1846">
        <w:rPr>
          <w:rFonts w:eastAsia="Times New Roman"/>
          <w:szCs w:val="24"/>
        </w:rPr>
        <w:t>υτ</w:t>
      </w:r>
      <w:r>
        <w:rPr>
          <w:rFonts w:eastAsia="Times New Roman"/>
          <w:szCs w:val="24"/>
        </w:rPr>
        <w:t>ό</w:t>
      </w:r>
      <w:r w:rsidRPr="00EE1846">
        <w:rPr>
          <w:rFonts w:eastAsia="Times New Roman"/>
          <w:szCs w:val="24"/>
        </w:rPr>
        <w:t xml:space="preserve"> </w:t>
      </w:r>
      <w:r>
        <w:rPr>
          <w:rFonts w:eastAsia="Times New Roman"/>
          <w:szCs w:val="24"/>
        </w:rPr>
        <w:t>αισθάνεται, δηλ</w:t>
      </w:r>
      <w:r>
        <w:rPr>
          <w:rFonts w:eastAsia="Times New Roman"/>
          <w:szCs w:val="24"/>
        </w:rPr>
        <w:t xml:space="preserve">αδή την απαξίωση της </w:t>
      </w:r>
      <w:r w:rsidRPr="00EE1846">
        <w:rPr>
          <w:rFonts w:eastAsia="Times New Roman"/>
          <w:szCs w:val="24"/>
        </w:rPr>
        <w:t>κρατικής τηλεόρασης στα χέρια σας και τη μετατροπή της σε κυνι</w:t>
      </w:r>
      <w:r>
        <w:rPr>
          <w:rFonts w:eastAsia="Times New Roman"/>
          <w:szCs w:val="24"/>
        </w:rPr>
        <w:t>κ</w:t>
      </w:r>
      <w:r w:rsidRPr="00EE1846">
        <w:rPr>
          <w:rFonts w:eastAsia="Times New Roman"/>
          <w:szCs w:val="24"/>
        </w:rPr>
        <w:t xml:space="preserve">ό μηχανισμό προπαγάνδας </w:t>
      </w:r>
      <w:r>
        <w:rPr>
          <w:rFonts w:eastAsia="Times New Roman"/>
          <w:szCs w:val="24"/>
        </w:rPr>
        <w:t>υπέρ των</w:t>
      </w:r>
      <w:r w:rsidRPr="00EE1846">
        <w:rPr>
          <w:rFonts w:eastAsia="Times New Roman"/>
          <w:szCs w:val="24"/>
        </w:rPr>
        <w:t xml:space="preserve"> κυβερνώντων και εναντίον των πραγματικών </w:t>
      </w:r>
      <w:r>
        <w:rPr>
          <w:rFonts w:eastAsia="Times New Roman"/>
          <w:szCs w:val="24"/>
        </w:rPr>
        <w:t xml:space="preserve">αντιπάλων. </w:t>
      </w:r>
    </w:p>
    <w:p w14:paraId="5F41C9BD" w14:textId="77777777" w:rsidR="00B01687" w:rsidRDefault="00CA2DE4">
      <w:pPr>
        <w:tabs>
          <w:tab w:val="center" w:pos="4753"/>
          <w:tab w:val="left" w:pos="6156"/>
        </w:tabs>
        <w:spacing w:line="600" w:lineRule="auto"/>
        <w:ind w:firstLine="720"/>
        <w:jc w:val="both"/>
        <w:rPr>
          <w:rFonts w:eastAsia="Times New Roman"/>
          <w:szCs w:val="24"/>
        </w:rPr>
      </w:pPr>
      <w:r w:rsidRPr="00EE1846">
        <w:rPr>
          <w:rFonts w:eastAsia="Times New Roman"/>
          <w:szCs w:val="24"/>
        </w:rPr>
        <w:t xml:space="preserve">Αυτό ακριβώς είναι το πραγματικό </w:t>
      </w:r>
      <w:r>
        <w:rPr>
          <w:rFonts w:eastAsia="Times New Roman"/>
          <w:szCs w:val="24"/>
        </w:rPr>
        <w:t>«</w:t>
      </w:r>
      <w:r w:rsidRPr="00EE1846">
        <w:rPr>
          <w:rFonts w:eastAsia="Times New Roman"/>
          <w:szCs w:val="24"/>
        </w:rPr>
        <w:t>μαύρο</w:t>
      </w:r>
      <w:r>
        <w:rPr>
          <w:rFonts w:eastAsia="Times New Roman"/>
          <w:szCs w:val="24"/>
        </w:rPr>
        <w:t>»</w:t>
      </w:r>
      <w:r w:rsidRPr="00EE1846">
        <w:rPr>
          <w:rFonts w:eastAsia="Times New Roman"/>
          <w:szCs w:val="24"/>
        </w:rPr>
        <w:t xml:space="preserve"> στη λειτουργία της δημόσιας τηλεόρασης</w:t>
      </w:r>
      <w:r>
        <w:rPr>
          <w:rFonts w:eastAsia="Times New Roman"/>
          <w:szCs w:val="24"/>
        </w:rPr>
        <w:t>.</w:t>
      </w:r>
      <w:r w:rsidRPr="00EE1846">
        <w:rPr>
          <w:rFonts w:eastAsia="Times New Roman"/>
          <w:szCs w:val="24"/>
        </w:rPr>
        <w:t xml:space="preserve"> </w:t>
      </w:r>
      <w:r>
        <w:rPr>
          <w:rFonts w:eastAsia="Times New Roman"/>
          <w:szCs w:val="24"/>
        </w:rPr>
        <w:t>Α</w:t>
      </w:r>
      <w:r w:rsidRPr="00EE1846">
        <w:rPr>
          <w:rFonts w:eastAsia="Times New Roman"/>
          <w:szCs w:val="24"/>
        </w:rPr>
        <w:t xml:space="preserve">υτό </w:t>
      </w:r>
      <w:r w:rsidRPr="00EE1846">
        <w:rPr>
          <w:rFonts w:eastAsia="Times New Roman"/>
          <w:szCs w:val="24"/>
        </w:rPr>
        <w:t xml:space="preserve">το </w:t>
      </w:r>
      <w:r>
        <w:rPr>
          <w:rFonts w:eastAsia="Times New Roman"/>
          <w:szCs w:val="24"/>
        </w:rPr>
        <w:t xml:space="preserve">«μαύρο» </w:t>
      </w:r>
      <w:r w:rsidRPr="00EE1846">
        <w:rPr>
          <w:rFonts w:eastAsia="Times New Roman"/>
          <w:szCs w:val="24"/>
        </w:rPr>
        <w:t xml:space="preserve">απαιτεί ο κόσμος </w:t>
      </w:r>
      <w:r>
        <w:rPr>
          <w:rFonts w:eastAsia="Times New Roman"/>
          <w:szCs w:val="24"/>
        </w:rPr>
        <w:t xml:space="preserve">που </w:t>
      </w:r>
      <w:r w:rsidRPr="00EE1846">
        <w:rPr>
          <w:rFonts w:eastAsia="Times New Roman"/>
          <w:szCs w:val="24"/>
        </w:rPr>
        <w:t>πληρώνει να αλλάξει</w:t>
      </w:r>
      <w:r>
        <w:rPr>
          <w:rFonts w:eastAsia="Times New Roman"/>
          <w:szCs w:val="24"/>
        </w:rPr>
        <w:t xml:space="preserve"> και</w:t>
      </w:r>
      <w:r w:rsidRPr="00EE1846">
        <w:rPr>
          <w:rFonts w:eastAsia="Times New Roman"/>
          <w:szCs w:val="24"/>
        </w:rPr>
        <w:t xml:space="preserve"> εμείς από </w:t>
      </w:r>
      <w:r>
        <w:rPr>
          <w:rFonts w:eastAsia="Times New Roman"/>
          <w:szCs w:val="24"/>
        </w:rPr>
        <w:t xml:space="preserve">αυτό </w:t>
      </w:r>
      <w:r w:rsidRPr="00EE1846">
        <w:rPr>
          <w:rFonts w:eastAsia="Times New Roman"/>
          <w:szCs w:val="24"/>
        </w:rPr>
        <w:t xml:space="preserve">το </w:t>
      </w:r>
      <w:r>
        <w:rPr>
          <w:rFonts w:eastAsia="Times New Roman"/>
          <w:szCs w:val="24"/>
        </w:rPr>
        <w:t>Β</w:t>
      </w:r>
      <w:r w:rsidRPr="00EE1846">
        <w:rPr>
          <w:rFonts w:eastAsia="Times New Roman"/>
          <w:szCs w:val="24"/>
        </w:rPr>
        <w:t>ήμα του λέμε ότι αυτό θα αλλάξει</w:t>
      </w:r>
      <w:r>
        <w:rPr>
          <w:rFonts w:eastAsia="Times New Roman"/>
          <w:szCs w:val="24"/>
        </w:rPr>
        <w:t>,</w:t>
      </w:r>
      <w:r w:rsidRPr="00EE1846">
        <w:rPr>
          <w:rFonts w:eastAsia="Times New Roman"/>
          <w:szCs w:val="24"/>
        </w:rPr>
        <w:t xml:space="preserve"> πλην </w:t>
      </w:r>
      <w:r>
        <w:rPr>
          <w:rFonts w:eastAsia="Times New Roman"/>
          <w:szCs w:val="24"/>
        </w:rPr>
        <w:t>όμως ό</w:t>
      </w:r>
      <w:r w:rsidRPr="00EE1846">
        <w:rPr>
          <w:rFonts w:eastAsia="Times New Roman"/>
          <w:szCs w:val="24"/>
        </w:rPr>
        <w:t>χι βέβαια με αυτή</w:t>
      </w:r>
      <w:r>
        <w:rPr>
          <w:rFonts w:eastAsia="Times New Roman"/>
          <w:szCs w:val="24"/>
        </w:rPr>
        <w:t>ν</w:t>
      </w:r>
      <w:r w:rsidRPr="00EE1846">
        <w:rPr>
          <w:rFonts w:eastAsia="Times New Roman"/>
          <w:szCs w:val="24"/>
        </w:rPr>
        <w:t xml:space="preserve"> την </w:t>
      </w:r>
      <w:r>
        <w:rPr>
          <w:rFonts w:eastAsia="Times New Roman"/>
          <w:szCs w:val="24"/>
        </w:rPr>
        <w:t>Κ</w:t>
      </w:r>
      <w:r w:rsidRPr="00EE1846">
        <w:rPr>
          <w:rFonts w:eastAsia="Times New Roman"/>
          <w:szCs w:val="24"/>
        </w:rPr>
        <w:t>υβέρνηση</w:t>
      </w:r>
      <w:r>
        <w:rPr>
          <w:rFonts w:eastAsia="Times New Roman"/>
          <w:szCs w:val="24"/>
        </w:rPr>
        <w:t>.</w:t>
      </w:r>
    </w:p>
    <w:p w14:paraId="5F41C9BE" w14:textId="77777777" w:rsidR="00B01687" w:rsidRDefault="00CA2DE4">
      <w:pPr>
        <w:tabs>
          <w:tab w:val="center" w:pos="4753"/>
          <w:tab w:val="left" w:pos="6156"/>
        </w:tabs>
        <w:spacing w:line="600" w:lineRule="auto"/>
        <w:ind w:firstLine="720"/>
        <w:jc w:val="both"/>
        <w:rPr>
          <w:rFonts w:eastAsia="Times New Roman"/>
          <w:szCs w:val="24"/>
        </w:rPr>
      </w:pPr>
      <w:r w:rsidRPr="00EE1846">
        <w:rPr>
          <w:rFonts w:eastAsia="Times New Roman"/>
          <w:szCs w:val="24"/>
        </w:rPr>
        <w:t>Σας ευχαριστώ</w:t>
      </w:r>
      <w:r>
        <w:rPr>
          <w:rFonts w:eastAsia="Times New Roman"/>
          <w:szCs w:val="24"/>
        </w:rPr>
        <w:t>.</w:t>
      </w:r>
    </w:p>
    <w:p w14:paraId="5F41C9BF" w14:textId="77777777" w:rsidR="00B01687" w:rsidRDefault="00CA2DE4">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5F41C9C0" w14:textId="77777777" w:rsidR="00B01687" w:rsidRDefault="00CA2DE4">
      <w:pPr>
        <w:spacing w:line="600" w:lineRule="auto"/>
        <w:ind w:firstLine="720"/>
        <w:jc w:val="both"/>
        <w:rPr>
          <w:rFonts w:eastAsia="Times New Roman"/>
          <w:szCs w:val="24"/>
        </w:rPr>
      </w:pPr>
      <w:r w:rsidRPr="00E7322B">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w:t>
      </w:r>
      <w:r w:rsidRPr="00EE1846">
        <w:rPr>
          <w:rFonts w:eastAsia="Times New Roman"/>
          <w:szCs w:val="24"/>
        </w:rPr>
        <w:t>ο</w:t>
      </w:r>
      <w:r>
        <w:rPr>
          <w:rFonts w:eastAsia="Times New Roman"/>
          <w:szCs w:val="24"/>
        </w:rPr>
        <w:t>ν</w:t>
      </w:r>
      <w:r w:rsidRPr="00EE1846">
        <w:rPr>
          <w:rFonts w:eastAsia="Times New Roman"/>
          <w:szCs w:val="24"/>
        </w:rPr>
        <w:t xml:space="preserve"> λόγο έχει η κ</w:t>
      </w:r>
      <w:r>
        <w:rPr>
          <w:rFonts w:eastAsia="Times New Roman"/>
          <w:szCs w:val="24"/>
        </w:rPr>
        <w:t xml:space="preserve">. </w:t>
      </w:r>
      <w:proofErr w:type="spellStart"/>
      <w:r>
        <w:rPr>
          <w:rFonts w:eastAsia="Times New Roman"/>
          <w:szCs w:val="24"/>
        </w:rPr>
        <w:t>Β</w:t>
      </w:r>
      <w:r w:rsidRPr="00EE1846">
        <w:rPr>
          <w:rFonts w:eastAsia="Times New Roman"/>
          <w:szCs w:val="24"/>
        </w:rPr>
        <w:t>ούλτεψη</w:t>
      </w:r>
      <w:proofErr w:type="spellEnd"/>
      <w:r>
        <w:rPr>
          <w:rFonts w:eastAsia="Times New Roman"/>
          <w:szCs w:val="24"/>
        </w:rPr>
        <w:t>.</w:t>
      </w:r>
    </w:p>
    <w:p w14:paraId="5F41C9C1" w14:textId="77777777" w:rsidR="00B01687" w:rsidRDefault="00CA2DE4">
      <w:pPr>
        <w:spacing w:line="600" w:lineRule="auto"/>
        <w:ind w:firstLine="720"/>
        <w:jc w:val="both"/>
        <w:rPr>
          <w:rFonts w:eastAsia="Times New Roman"/>
          <w:szCs w:val="24"/>
        </w:rPr>
      </w:pPr>
      <w:r w:rsidRPr="00781E8D">
        <w:rPr>
          <w:rFonts w:eastAsia="Times New Roman"/>
          <w:b/>
          <w:szCs w:val="24"/>
        </w:rPr>
        <w:t xml:space="preserve">ΣΟΦΙΑ ΒΟΥΛΤΕΨΗ: </w:t>
      </w:r>
      <w:r>
        <w:rPr>
          <w:rFonts w:eastAsia="Times New Roman"/>
          <w:szCs w:val="24"/>
        </w:rPr>
        <w:t>Ε</w:t>
      </w:r>
      <w:r w:rsidRPr="00EE1846">
        <w:rPr>
          <w:rFonts w:eastAsia="Times New Roman"/>
          <w:szCs w:val="24"/>
        </w:rPr>
        <w:t>υχαριστώ</w:t>
      </w:r>
      <w:r>
        <w:rPr>
          <w:rFonts w:eastAsia="Times New Roman"/>
          <w:szCs w:val="24"/>
        </w:rPr>
        <w:t>,</w:t>
      </w:r>
      <w:r w:rsidRPr="00EE1846">
        <w:rPr>
          <w:rFonts w:eastAsia="Times New Roman"/>
          <w:szCs w:val="24"/>
        </w:rPr>
        <w:t xml:space="preserve"> κυρία </w:t>
      </w:r>
      <w:r>
        <w:rPr>
          <w:rFonts w:eastAsia="Times New Roman"/>
          <w:szCs w:val="24"/>
        </w:rPr>
        <w:t>Π</w:t>
      </w:r>
      <w:r w:rsidRPr="00EE1846">
        <w:rPr>
          <w:rFonts w:eastAsia="Times New Roman"/>
          <w:szCs w:val="24"/>
        </w:rPr>
        <w:t>ρόεδρε</w:t>
      </w:r>
      <w:r>
        <w:rPr>
          <w:rFonts w:eastAsia="Times New Roman"/>
          <w:szCs w:val="24"/>
        </w:rPr>
        <w:t>.</w:t>
      </w:r>
    </w:p>
    <w:p w14:paraId="5F41C9C2" w14:textId="77777777" w:rsidR="00B01687" w:rsidRDefault="00CA2DE4">
      <w:pPr>
        <w:spacing w:line="600" w:lineRule="auto"/>
        <w:ind w:firstLine="720"/>
        <w:jc w:val="both"/>
        <w:rPr>
          <w:rFonts w:eastAsia="Times New Roman"/>
          <w:szCs w:val="24"/>
        </w:rPr>
      </w:pPr>
      <w:r>
        <w:rPr>
          <w:rFonts w:eastAsia="Times New Roman"/>
          <w:szCs w:val="24"/>
        </w:rPr>
        <w:t xml:space="preserve">Κύριε Παππά, ένα από τα </w:t>
      </w:r>
      <w:r w:rsidRPr="00EE1846">
        <w:rPr>
          <w:rFonts w:eastAsia="Times New Roman"/>
          <w:szCs w:val="24"/>
        </w:rPr>
        <w:t>πιο προσφιλή ευφυολογήματ</w:t>
      </w:r>
      <w:r>
        <w:rPr>
          <w:rFonts w:eastAsia="Times New Roman"/>
          <w:szCs w:val="24"/>
        </w:rPr>
        <w:t>ά</w:t>
      </w:r>
      <w:r w:rsidRPr="00EE1846">
        <w:rPr>
          <w:rFonts w:eastAsia="Times New Roman"/>
          <w:szCs w:val="24"/>
        </w:rPr>
        <w:t xml:space="preserve"> </w:t>
      </w:r>
      <w:r>
        <w:rPr>
          <w:rFonts w:eastAsia="Times New Roman"/>
          <w:szCs w:val="24"/>
        </w:rPr>
        <w:t>σας</w:t>
      </w:r>
      <w:r w:rsidRPr="00EE1846">
        <w:rPr>
          <w:rFonts w:eastAsia="Times New Roman"/>
          <w:szCs w:val="24"/>
        </w:rPr>
        <w:t xml:space="preserve"> </w:t>
      </w:r>
      <w:r>
        <w:rPr>
          <w:rFonts w:eastAsia="Times New Roman"/>
          <w:szCs w:val="24"/>
        </w:rPr>
        <w:t>-</w:t>
      </w:r>
      <w:r w:rsidRPr="00EE1846">
        <w:rPr>
          <w:rFonts w:eastAsia="Times New Roman"/>
          <w:szCs w:val="24"/>
        </w:rPr>
        <w:t xml:space="preserve">το επαναλάβετε </w:t>
      </w:r>
      <w:r>
        <w:rPr>
          <w:rFonts w:eastAsia="Times New Roman"/>
          <w:szCs w:val="24"/>
        </w:rPr>
        <w:t>κ</w:t>
      </w:r>
      <w:r w:rsidRPr="00EE1846">
        <w:rPr>
          <w:rFonts w:eastAsia="Times New Roman"/>
          <w:szCs w:val="24"/>
        </w:rPr>
        <w:t xml:space="preserve">αι πρόσφατα σε συνέντευξή σας </w:t>
      </w:r>
      <w:r>
        <w:rPr>
          <w:rFonts w:eastAsia="Times New Roman"/>
          <w:szCs w:val="24"/>
        </w:rPr>
        <w:t>σ</w:t>
      </w:r>
      <w:r w:rsidRPr="00EE1846">
        <w:rPr>
          <w:rFonts w:eastAsia="Times New Roman"/>
          <w:szCs w:val="24"/>
        </w:rPr>
        <w:t xml:space="preserve">το </w:t>
      </w:r>
      <w:r>
        <w:rPr>
          <w:rFonts w:eastAsia="Times New Roman"/>
          <w:szCs w:val="24"/>
        </w:rPr>
        <w:t>«</w:t>
      </w:r>
      <w:r>
        <w:rPr>
          <w:rFonts w:eastAsia="Times New Roman"/>
          <w:szCs w:val="24"/>
        </w:rPr>
        <w:t>Ν</w:t>
      </w:r>
      <w:r w:rsidRPr="00EE1846">
        <w:rPr>
          <w:rFonts w:eastAsia="Times New Roman"/>
          <w:szCs w:val="24"/>
        </w:rPr>
        <w:t>ΤΟΚΟΥΜΕΝΤΟ</w:t>
      </w:r>
      <w:r>
        <w:rPr>
          <w:rFonts w:eastAsia="Times New Roman"/>
          <w:szCs w:val="24"/>
        </w:rPr>
        <w:t>»</w:t>
      </w:r>
      <w:r w:rsidRPr="00EE1846">
        <w:rPr>
          <w:rFonts w:eastAsia="Times New Roman"/>
          <w:szCs w:val="24"/>
        </w:rPr>
        <w:t xml:space="preserve"> του κ</w:t>
      </w:r>
      <w:r>
        <w:rPr>
          <w:rFonts w:eastAsia="Times New Roman"/>
          <w:szCs w:val="24"/>
        </w:rPr>
        <w:t>.</w:t>
      </w:r>
      <w:r w:rsidRPr="00EE1846">
        <w:rPr>
          <w:rFonts w:eastAsia="Times New Roman"/>
          <w:szCs w:val="24"/>
        </w:rPr>
        <w:t xml:space="preserve"> </w:t>
      </w:r>
      <w:proofErr w:type="spellStart"/>
      <w:r>
        <w:rPr>
          <w:rFonts w:eastAsia="Times New Roman"/>
          <w:szCs w:val="24"/>
        </w:rPr>
        <w:t>Β</w:t>
      </w:r>
      <w:r w:rsidRPr="00EE1846">
        <w:rPr>
          <w:rFonts w:eastAsia="Times New Roman"/>
          <w:szCs w:val="24"/>
        </w:rPr>
        <w:t>αξεβάνη</w:t>
      </w:r>
      <w:proofErr w:type="spellEnd"/>
      <w:r>
        <w:rPr>
          <w:rFonts w:eastAsia="Times New Roman"/>
          <w:szCs w:val="24"/>
        </w:rPr>
        <w:t>,</w:t>
      </w:r>
      <w:r w:rsidRPr="00EE1846">
        <w:rPr>
          <w:rFonts w:eastAsia="Times New Roman"/>
          <w:szCs w:val="24"/>
        </w:rPr>
        <w:t xml:space="preserve"> </w:t>
      </w:r>
      <w:r>
        <w:rPr>
          <w:rFonts w:eastAsia="Times New Roman"/>
          <w:szCs w:val="24"/>
        </w:rPr>
        <w:t>β</w:t>
      </w:r>
      <w:r w:rsidRPr="00EE1846">
        <w:rPr>
          <w:rFonts w:eastAsia="Times New Roman"/>
          <w:szCs w:val="24"/>
        </w:rPr>
        <w:t>εβαίως</w:t>
      </w:r>
      <w:r>
        <w:rPr>
          <w:rFonts w:eastAsia="Times New Roman"/>
          <w:szCs w:val="24"/>
        </w:rPr>
        <w:t>-</w:t>
      </w:r>
      <w:r w:rsidRPr="00EE1846">
        <w:rPr>
          <w:rFonts w:eastAsia="Times New Roman"/>
          <w:szCs w:val="24"/>
        </w:rPr>
        <w:t xml:space="preserve"> είναι ότι το να συζητάει κανείς με τη Νέα Δημοκρατία για τη βελτίωση της </w:t>
      </w:r>
      <w:r>
        <w:rPr>
          <w:rFonts w:eastAsia="Times New Roman"/>
          <w:szCs w:val="24"/>
        </w:rPr>
        <w:t xml:space="preserve">ΕΡΤ είναι σαν να ανταλλάσσει συνταγές μαγειρικής με κανιβάλους. </w:t>
      </w:r>
    </w:p>
    <w:p w14:paraId="5F41C9C3" w14:textId="77777777" w:rsidR="00B01687" w:rsidRDefault="00CA2DE4">
      <w:pPr>
        <w:spacing w:line="600" w:lineRule="auto"/>
        <w:ind w:firstLine="720"/>
        <w:jc w:val="both"/>
        <w:rPr>
          <w:rFonts w:eastAsia="Times New Roman"/>
          <w:szCs w:val="24"/>
        </w:rPr>
      </w:pPr>
      <w:r>
        <w:rPr>
          <w:rFonts w:eastAsia="Times New Roman"/>
          <w:szCs w:val="24"/>
        </w:rPr>
        <w:t>Όμως, κύριε</w:t>
      </w:r>
      <w:r w:rsidRPr="00EE1846">
        <w:rPr>
          <w:rFonts w:eastAsia="Times New Roman"/>
          <w:szCs w:val="24"/>
        </w:rPr>
        <w:t xml:space="preserve"> Παππά</w:t>
      </w:r>
      <w:r>
        <w:rPr>
          <w:rFonts w:eastAsia="Times New Roman"/>
          <w:szCs w:val="24"/>
        </w:rPr>
        <w:t>,</w:t>
      </w:r>
      <w:r w:rsidRPr="00EE1846">
        <w:rPr>
          <w:rFonts w:eastAsia="Times New Roman"/>
          <w:szCs w:val="24"/>
        </w:rPr>
        <w:t xml:space="preserve"> δεν μιλάνε για σκοινί στο σπίτι του κρεμασμένου</w:t>
      </w:r>
      <w:r>
        <w:rPr>
          <w:rFonts w:eastAsia="Times New Roman"/>
          <w:szCs w:val="24"/>
        </w:rPr>
        <w:t>.</w:t>
      </w:r>
      <w:r w:rsidRPr="00EE1846">
        <w:rPr>
          <w:rFonts w:eastAsia="Times New Roman"/>
          <w:szCs w:val="24"/>
        </w:rPr>
        <w:t xml:space="preserve"> </w:t>
      </w:r>
      <w:r>
        <w:rPr>
          <w:rFonts w:eastAsia="Times New Roman"/>
          <w:szCs w:val="24"/>
        </w:rPr>
        <w:t>Γ</w:t>
      </w:r>
      <w:r w:rsidRPr="00EE1846">
        <w:rPr>
          <w:rFonts w:eastAsia="Times New Roman"/>
          <w:szCs w:val="24"/>
        </w:rPr>
        <w:t>ιατί εσείς ο ίδιος έχετε εξελιχθεί στο</w:t>
      </w:r>
      <w:r>
        <w:rPr>
          <w:rFonts w:eastAsia="Times New Roman"/>
          <w:szCs w:val="24"/>
        </w:rPr>
        <w:t>ν</w:t>
      </w:r>
      <w:r w:rsidRPr="00EE1846">
        <w:rPr>
          <w:rFonts w:eastAsia="Times New Roman"/>
          <w:szCs w:val="24"/>
        </w:rPr>
        <w:t xml:space="preserve"> μ</w:t>
      </w:r>
      <w:r w:rsidRPr="00EE1846">
        <w:rPr>
          <w:rFonts w:eastAsia="Times New Roman"/>
          <w:szCs w:val="24"/>
        </w:rPr>
        <w:t xml:space="preserve">εγαλύτερο </w:t>
      </w:r>
      <w:r>
        <w:rPr>
          <w:rFonts w:eastAsia="Times New Roman"/>
          <w:szCs w:val="24"/>
        </w:rPr>
        <w:t>κανίβαλο</w:t>
      </w:r>
      <w:r w:rsidRPr="00EE1846">
        <w:rPr>
          <w:rFonts w:eastAsia="Times New Roman"/>
          <w:szCs w:val="24"/>
        </w:rPr>
        <w:t xml:space="preserve"> </w:t>
      </w:r>
      <w:r>
        <w:rPr>
          <w:rFonts w:eastAsia="Times New Roman"/>
          <w:szCs w:val="24"/>
        </w:rPr>
        <w:t>στην</w:t>
      </w:r>
      <w:r w:rsidRPr="00EE1846">
        <w:rPr>
          <w:rFonts w:eastAsia="Times New Roman"/>
          <w:szCs w:val="24"/>
        </w:rPr>
        <w:t xml:space="preserve"> ιστορία της δημόσιας τηλεόρασης</w:t>
      </w:r>
      <w:r>
        <w:rPr>
          <w:rFonts w:eastAsia="Times New Roman"/>
          <w:szCs w:val="24"/>
        </w:rPr>
        <w:t xml:space="preserve">. </w:t>
      </w:r>
      <w:r w:rsidRPr="00EE1846">
        <w:rPr>
          <w:rFonts w:eastAsia="Times New Roman"/>
          <w:szCs w:val="24"/>
        </w:rPr>
        <w:t>Όσο και αν προσπαθείτε να ωραιοποιήσε</w:t>
      </w:r>
      <w:r>
        <w:rPr>
          <w:rFonts w:eastAsia="Times New Roman"/>
          <w:szCs w:val="24"/>
        </w:rPr>
        <w:t xml:space="preserve">τε </w:t>
      </w:r>
      <w:r w:rsidRPr="00EE1846">
        <w:rPr>
          <w:rFonts w:eastAsia="Times New Roman"/>
          <w:szCs w:val="24"/>
        </w:rPr>
        <w:t>την κατάσταση</w:t>
      </w:r>
      <w:r>
        <w:rPr>
          <w:rFonts w:eastAsia="Times New Roman"/>
          <w:szCs w:val="24"/>
        </w:rPr>
        <w:t>,</w:t>
      </w:r>
      <w:r w:rsidRPr="00EE1846">
        <w:rPr>
          <w:rFonts w:eastAsia="Times New Roman"/>
          <w:szCs w:val="24"/>
        </w:rPr>
        <w:t xml:space="preserve"> όσο κι αν σφυρίζε</w:t>
      </w:r>
      <w:r>
        <w:rPr>
          <w:rFonts w:eastAsia="Times New Roman"/>
          <w:szCs w:val="24"/>
        </w:rPr>
        <w:t>τε</w:t>
      </w:r>
      <w:r w:rsidRPr="00EE1846">
        <w:rPr>
          <w:rFonts w:eastAsia="Times New Roman"/>
          <w:szCs w:val="24"/>
        </w:rPr>
        <w:t xml:space="preserve"> αδιάφορα κάθε φορά που δημιουργείται η επόμενη κρίση</w:t>
      </w:r>
      <w:r>
        <w:rPr>
          <w:rFonts w:eastAsia="Times New Roman"/>
          <w:szCs w:val="24"/>
        </w:rPr>
        <w:t>,</w:t>
      </w:r>
      <w:r w:rsidRPr="00EE1846">
        <w:rPr>
          <w:rFonts w:eastAsia="Times New Roman"/>
          <w:szCs w:val="24"/>
        </w:rPr>
        <w:t xml:space="preserve"> </w:t>
      </w:r>
      <w:r>
        <w:rPr>
          <w:rFonts w:eastAsia="Times New Roman"/>
          <w:szCs w:val="24"/>
        </w:rPr>
        <w:t>ό</w:t>
      </w:r>
      <w:r w:rsidRPr="00EE1846">
        <w:rPr>
          <w:rFonts w:eastAsia="Times New Roman"/>
          <w:szCs w:val="24"/>
        </w:rPr>
        <w:t xml:space="preserve">σο κι αν κάνετε ότι βρέχει την ώρα που σας φτύνουν </w:t>
      </w:r>
      <w:r>
        <w:rPr>
          <w:rFonts w:eastAsia="Times New Roman"/>
          <w:szCs w:val="24"/>
        </w:rPr>
        <w:t>ο</w:t>
      </w:r>
      <w:r w:rsidRPr="00EE1846">
        <w:rPr>
          <w:rFonts w:eastAsia="Times New Roman"/>
          <w:szCs w:val="24"/>
        </w:rPr>
        <w:t>ι δικοί σας άνθρω</w:t>
      </w:r>
      <w:r w:rsidRPr="00EE1846">
        <w:rPr>
          <w:rFonts w:eastAsia="Times New Roman"/>
          <w:szCs w:val="24"/>
        </w:rPr>
        <w:t>ποι</w:t>
      </w:r>
      <w:r>
        <w:rPr>
          <w:rFonts w:eastAsia="Times New Roman"/>
          <w:szCs w:val="24"/>
        </w:rPr>
        <w:t>,</w:t>
      </w:r>
      <w:r w:rsidRPr="00EE1846">
        <w:rPr>
          <w:rFonts w:eastAsia="Times New Roman"/>
          <w:szCs w:val="24"/>
        </w:rPr>
        <w:t xml:space="preserve"> αυτοί </w:t>
      </w:r>
      <w:r>
        <w:rPr>
          <w:rFonts w:eastAsia="Times New Roman"/>
          <w:szCs w:val="24"/>
        </w:rPr>
        <w:t>τους</w:t>
      </w:r>
      <w:r w:rsidRPr="00EE1846">
        <w:rPr>
          <w:rFonts w:eastAsia="Times New Roman"/>
          <w:szCs w:val="24"/>
        </w:rPr>
        <w:t xml:space="preserve"> οποίο</w:t>
      </w:r>
      <w:r>
        <w:rPr>
          <w:rFonts w:eastAsia="Times New Roman"/>
          <w:szCs w:val="24"/>
        </w:rPr>
        <w:t>υς</w:t>
      </w:r>
      <w:r w:rsidRPr="00EE1846">
        <w:rPr>
          <w:rFonts w:eastAsia="Times New Roman"/>
          <w:szCs w:val="24"/>
        </w:rPr>
        <w:t xml:space="preserve"> </w:t>
      </w:r>
      <w:r>
        <w:rPr>
          <w:rFonts w:eastAsia="Times New Roman"/>
          <w:szCs w:val="24"/>
        </w:rPr>
        <w:t>ε</w:t>
      </w:r>
      <w:r w:rsidRPr="00EE1846">
        <w:rPr>
          <w:rFonts w:eastAsia="Times New Roman"/>
          <w:szCs w:val="24"/>
        </w:rPr>
        <w:t xml:space="preserve">σείς </w:t>
      </w:r>
      <w:r>
        <w:rPr>
          <w:rFonts w:eastAsia="Times New Roman"/>
          <w:szCs w:val="24"/>
        </w:rPr>
        <w:t xml:space="preserve">διορίσατε, η πραγματικότητα </w:t>
      </w:r>
      <w:r w:rsidRPr="00EE1846">
        <w:rPr>
          <w:rFonts w:eastAsia="Times New Roman"/>
          <w:szCs w:val="24"/>
        </w:rPr>
        <w:t>σ</w:t>
      </w:r>
      <w:r>
        <w:rPr>
          <w:rFonts w:eastAsia="Times New Roman"/>
          <w:szCs w:val="24"/>
        </w:rPr>
        <w:t>ά</w:t>
      </w:r>
      <w:r w:rsidRPr="00EE1846">
        <w:rPr>
          <w:rFonts w:eastAsia="Times New Roman"/>
          <w:szCs w:val="24"/>
        </w:rPr>
        <w:t>ς διαψεύδει</w:t>
      </w:r>
      <w:r>
        <w:rPr>
          <w:rFonts w:eastAsia="Times New Roman"/>
          <w:szCs w:val="24"/>
        </w:rPr>
        <w:t>.</w:t>
      </w:r>
    </w:p>
    <w:p w14:paraId="5F41C9C4" w14:textId="77777777" w:rsidR="00B01687" w:rsidRDefault="00CA2DE4">
      <w:pPr>
        <w:spacing w:line="600" w:lineRule="auto"/>
        <w:ind w:firstLine="720"/>
        <w:jc w:val="both"/>
        <w:rPr>
          <w:rFonts w:eastAsia="Times New Roman"/>
          <w:szCs w:val="24"/>
        </w:rPr>
      </w:pPr>
      <w:r>
        <w:rPr>
          <w:rFonts w:eastAsia="Times New Roman"/>
          <w:szCs w:val="24"/>
        </w:rPr>
        <w:lastRenderedPageBreak/>
        <w:t>Β</w:t>
      </w:r>
      <w:r w:rsidRPr="00EE1846">
        <w:rPr>
          <w:rFonts w:eastAsia="Times New Roman"/>
          <w:szCs w:val="24"/>
        </w:rPr>
        <w:t>έβαια</w:t>
      </w:r>
      <w:r>
        <w:rPr>
          <w:rFonts w:eastAsia="Times New Roman"/>
          <w:szCs w:val="24"/>
        </w:rPr>
        <w:t>,</w:t>
      </w:r>
      <w:r w:rsidRPr="00EE1846">
        <w:rPr>
          <w:rFonts w:eastAsia="Times New Roman"/>
          <w:szCs w:val="24"/>
        </w:rPr>
        <w:t xml:space="preserve"> </w:t>
      </w:r>
      <w:r>
        <w:rPr>
          <w:rFonts w:eastAsia="Times New Roman"/>
          <w:szCs w:val="24"/>
        </w:rPr>
        <w:t xml:space="preserve">εσείς ό,τι αθλιότητα και αν γίνει, όποια αθλιότητα κι αν εκστομιστεί από τους εγκαθέτους σας, όσες λίστες </w:t>
      </w:r>
      <w:r w:rsidRPr="00EE1846">
        <w:rPr>
          <w:rFonts w:eastAsia="Times New Roman"/>
          <w:szCs w:val="24"/>
        </w:rPr>
        <w:t>προγραφών και αν κυκλοφορ</w:t>
      </w:r>
      <w:r>
        <w:rPr>
          <w:rFonts w:eastAsia="Times New Roman"/>
          <w:szCs w:val="24"/>
        </w:rPr>
        <w:t>ούν</w:t>
      </w:r>
      <w:r w:rsidRPr="00EE1846">
        <w:rPr>
          <w:rFonts w:eastAsia="Times New Roman"/>
          <w:szCs w:val="24"/>
        </w:rPr>
        <w:t xml:space="preserve"> μεταξύ των πολιτικών αντιπάλων </w:t>
      </w:r>
      <w:r>
        <w:rPr>
          <w:rFonts w:eastAsia="Times New Roman"/>
          <w:szCs w:val="24"/>
        </w:rPr>
        <w:t>σας -</w:t>
      </w:r>
      <w:r w:rsidRPr="00EE1846">
        <w:rPr>
          <w:rFonts w:eastAsia="Times New Roman"/>
          <w:szCs w:val="24"/>
        </w:rPr>
        <w:t xml:space="preserve">για </w:t>
      </w:r>
      <w:r w:rsidRPr="00EE1846">
        <w:rPr>
          <w:rFonts w:eastAsia="Times New Roman"/>
          <w:szCs w:val="24"/>
        </w:rPr>
        <w:t xml:space="preserve">την ακρίβεια </w:t>
      </w:r>
      <w:r>
        <w:rPr>
          <w:rFonts w:eastAsia="Times New Roman"/>
          <w:szCs w:val="24"/>
        </w:rPr>
        <w:t xml:space="preserve">αντιπάλων </w:t>
      </w:r>
      <w:r w:rsidRPr="00EE1846">
        <w:rPr>
          <w:rFonts w:eastAsia="Times New Roman"/>
          <w:szCs w:val="24"/>
        </w:rPr>
        <w:t xml:space="preserve">του </w:t>
      </w:r>
      <w:r>
        <w:rPr>
          <w:rFonts w:eastAsia="Times New Roman"/>
          <w:szCs w:val="24"/>
        </w:rPr>
        <w:t>«</w:t>
      </w:r>
      <w:proofErr w:type="spellStart"/>
      <w:r>
        <w:rPr>
          <w:rFonts w:eastAsia="Times New Roman"/>
          <w:szCs w:val="24"/>
        </w:rPr>
        <w:t>Κ</w:t>
      </w:r>
      <w:r w:rsidRPr="00EE1846">
        <w:rPr>
          <w:rFonts w:eastAsia="Times New Roman"/>
          <w:szCs w:val="24"/>
        </w:rPr>
        <w:t>αλφαγι</w:t>
      </w:r>
      <w:r>
        <w:rPr>
          <w:rFonts w:eastAsia="Times New Roman"/>
          <w:szCs w:val="24"/>
        </w:rPr>
        <w:t>αννισμού</w:t>
      </w:r>
      <w:proofErr w:type="spellEnd"/>
      <w:r>
        <w:rPr>
          <w:rFonts w:eastAsia="Times New Roman"/>
          <w:szCs w:val="24"/>
        </w:rPr>
        <w:t>»</w:t>
      </w:r>
      <w:r w:rsidRPr="00EE1846">
        <w:rPr>
          <w:rFonts w:eastAsia="Times New Roman"/>
          <w:szCs w:val="24"/>
        </w:rPr>
        <w:t xml:space="preserve"> στον οποίο έχετε απολύτως υποκύψει</w:t>
      </w:r>
      <w:r>
        <w:rPr>
          <w:rFonts w:eastAsia="Times New Roman"/>
          <w:szCs w:val="24"/>
        </w:rPr>
        <w:t>-</w:t>
      </w:r>
      <w:r w:rsidRPr="00EE1846">
        <w:rPr>
          <w:rFonts w:eastAsia="Times New Roman"/>
          <w:szCs w:val="24"/>
        </w:rPr>
        <w:t xml:space="preserve"> </w:t>
      </w:r>
      <w:r>
        <w:rPr>
          <w:rFonts w:eastAsia="Times New Roman"/>
          <w:szCs w:val="24"/>
        </w:rPr>
        <w:t>ε</w:t>
      </w:r>
      <w:r w:rsidRPr="00EE1846">
        <w:rPr>
          <w:rFonts w:eastAsia="Times New Roman"/>
          <w:szCs w:val="24"/>
        </w:rPr>
        <w:t>σείς έχετε έτοιμη την απάντηση</w:t>
      </w:r>
      <w:r>
        <w:rPr>
          <w:rFonts w:eastAsia="Times New Roman"/>
          <w:szCs w:val="24"/>
        </w:rPr>
        <w:t>:</w:t>
      </w:r>
      <w:r w:rsidRPr="00EE1846">
        <w:rPr>
          <w:rFonts w:eastAsia="Times New Roman"/>
          <w:szCs w:val="24"/>
        </w:rPr>
        <w:t xml:space="preserve"> </w:t>
      </w:r>
      <w:r>
        <w:rPr>
          <w:rFonts w:eastAsia="Times New Roman"/>
          <w:szCs w:val="24"/>
        </w:rPr>
        <w:t>τ</w:t>
      </w:r>
      <w:r w:rsidRPr="00EE1846">
        <w:rPr>
          <w:rFonts w:eastAsia="Times New Roman"/>
          <w:szCs w:val="24"/>
        </w:rPr>
        <w:t xml:space="preserve">ο </w:t>
      </w:r>
      <w:r>
        <w:rPr>
          <w:rFonts w:eastAsia="Times New Roman"/>
          <w:szCs w:val="24"/>
        </w:rPr>
        <w:t>«</w:t>
      </w:r>
      <w:r w:rsidRPr="00EE1846">
        <w:rPr>
          <w:rFonts w:eastAsia="Times New Roman"/>
          <w:szCs w:val="24"/>
        </w:rPr>
        <w:t>μαύρο</w:t>
      </w:r>
      <w:r>
        <w:rPr>
          <w:rFonts w:eastAsia="Times New Roman"/>
          <w:szCs w:val="24"/>
        </w:rPr>
        <w:t>».</w:t>
      </w:r>
      <w:r w:rsidRPr="00EE1846">
        <w:rPr>
          <w:rFonts w:eastAsia="Times New Roman"/>
          <w:szCs w:val="24"/>
        </w:rPr>
        <w:t xml:space="preserve"> </w:t>
      </w:r>
      <w:r>
        <w:rPr>
          <w:rFonts w:eastAsia="Times New Roman"/>
          <w:szCs w:val="24"/>
        </w:rPr>
        <w:t>Δ</w:t>
      </w:r>
      <w:r w:rsidRPr="00EE1846">
        <w:rPr>
          <w:rFonts w:eastAsia="Times New Roman"/>
          <w:szCs w:val="24"/>
        </w:rPr>
        <w:t>ηλαδή</w:t>
      </w:r>
      <w:r>
        <w:rPr>
          <w:rFonts w:eastAsia="Times New Roman"/>
          <w:szCs w:val="24"/>
        </w:rPr>
        <w:t>,</w:t>
      </w:r>
      <w:r w:rsidRPr="00EE1846">
        <w:rPr>
          <w:rFonts w:eastAsia="Times New Roman"/>
          <w:szCs w:val="24"/>
        </w:rPr>
        <w:t xml:space="preserve"> το </w:t>
      </w:r>
      <w:r>
        <w:rPr>
          <w:rFonts w:eastAsia="Times New Roman"/>
          <w:szCs w:val="24"/>
        </w:rPr>
        <w:t>«</w:t>
      </w:r>
      <w:r w:rsidRPr="00EE1846">
        <w:rPr>
          <w:rFonts w:eastAsia="Times New Roman"/>
          <w:szCs w:val="24"/>
        </w:rPr>
        <w:t>μαύρο</w:t>
      </w:r>
      <w:r>
        <w:rPr>
          <w:rFonts w:eastAsia="Times New Roman"/>
          <w:szCs w:val="24"/>
        </w:rPr>
        <w:t>»,</w:t>
      </w:r>
      <w:r w:rsidRPr="00EE1846">
        <w:rPr>
          <w:rFonts w:eastAsia="Times New Roman"/>
          <w:szCs w:val="24"/>
        </w:rPr>
        <w:t xml:space="preserve"> αν δεν είχε συμβεί</w:t>
      </w:r>
      <w:r>
        <w:rPr>
          <w:rFonts w:eastAsia="Times New Roman"/>
          <w:szCs w:val="24"/>
        </w:rPr>
        <w:t>,</w:t>
      </w:r>
      <w:r w:rsidRPr="00EE1846">
        <w:rPr>
          <w:rFonts w:eastAsia="Times New Roman"/>
          <w:szCs w:val="24"/>
        </w:rPr>
        <w:t xml:space="preserve"> έπρεπε να το είχ</w:t>
      </w:r>
      <w:r>
        <w:rPr>
          <w:rFonts w:eastAsia="Times New Roman"/>
          <w:szCs w:val="24"/>
        </w:rPr>
        <w:t>ατε</w:t>
      </w:r>
      <w:r w:rsidRPr="00EE1846">
        <w:rPr>
          <w:rFonts w:eastAsia="Times New Roman"/>
          <w:szCs w:val="24"/>
        </w:rPr>
        <w:t xml:space="preserve"> </w:t>
      </w:r>
      <w:r>
        <w:rPr>
          <w:rFonts w:eastAsia="Times New Roman"/>
          <w:szCs w:val="24"/>
        </w:rPr>
        <w:t>εφεύρ</w:t>
      </w:r>
      <w:r>
        <w:rPr>
          <w:rFonts w:eastAsia="Times New Roman"/>
          <w:szCs w:val="24"/>
        </w:rPr>
        <w:t>ει</w:t>
      </w:r>
      <w:r>
        <w:rPr>
          <w:rFonts w:eastAsia="Times New Roman"/>
          <w:szCs w:val="24"/>
        </w:rPr>
        <w:t>. Στο όνομα του «μαύρου» στην ΕΡΤ</w:t>
      </w:r>
      <w:r w:rsidRPr="00EE1846">
        <w:rPr>
          <w:rFonts w:eastAsia="Times New Roman"/>
          <w:szCs w:val="24"/>
        </w:rPr>
        <w:t xml:space="preserve"> εφαρμόζετ</w:t>
      </w:r>
      <w:r>
        <w:rPr>
          <w:rFonts w:eastAsia="Times New Roman"/>
          <w:szCs w:val="24"/>
        </w:rPr>
        <w:t>αι</w:t>
      </w:r>
      <w:r w:rsidRPr="00EE1846">
        <w:rPr>
          <w:rFonts w:eastAsia="Times New Roman"/>
          <w:szCs w:val="24"/>
        </w:rPr>
        <w:t xml:space="preserve"> ένα διαρκές </w:t>
      </w:r>
      <w:r>
        <w:rPr>
          <w:rFonts w:eastAsia="Times New Roman"/>
          <w:szCs w:val="24"/>
        </w:rPr>
        <w:t>«</w:t>
      </w:r>
      <w:r w:rsidRPr="00EE1846">
        <w:rPr>
          <w:rFonts w:eastAsia="Times New Roman"/>
          <w:szCs w:val="24"/>
        </w:rPr>
        <w:t>μαύρο</w:t>
      </w:r>
      <w:r>
        <w:rPr>
          <w:rFonts w:eastAsia="Times New Roman"/>
          <w:szCs w:val="24"/>
        </w:rPr>
        <w:t>». Διαρκές «μαύρο» σ</w:t>
      </w:r>
      <w:r w:rsidRPr="00EE1846">
        <w:rPr>
          <w:rFonts w:eastAsia="Times New Roman"/>
          <w:szCs w:val="24"/>
        </w:rPr>
        <w:t xml:space="preserve">το όνομα του </w:t>
      </w:r>
      <w:r>
        <w:rPr>
          <w:rFonts w:eastAsia="Times New Roman"/>
          <w:szCs w:val="24"/>
        </w:rPr>
        <w:t>«</w:t>
      </w:r>
      <w:r w:rsidRPr="00EE1846">
        <w:rPr>
          <w:rFonts w:eastAsia="Times New Roman"/>
          <w:szCs w:val="24"/>
        </w:rPr>
        <w:t>μαύρου</w:t>
      </w:r>
      <w:r>
        <w:rPr>
          <w:rFonts w:eastAsia="Times New Roman"/>
          <w:szCs w:val="24"/>
        </w:rPr>
        <w:t>»!</w:t>
      </w:r>
      <w:r w:rsidRPr="00EE1846">
        <w:rPr>
          <w:rFonts w:eastAsia="Times New Roman"/>
          <w:szCs w:val="24"/>
        </w:rPr>
        <w:t xml:space="preserve"> </w:t>
      </w:r>
      <w:r>
        <w:rPr>
          <w:rFonts w:eastAsia="Times New Roman"/>
          <w:szCs w:val="24"/>
        </w:rPr>
        <w:t>Π</w:t>
      </w:r>
      <w:r w:rsidRPr="00EE1846">
        <w:rPr>
          <w:rFonts w:eastAsia="Times New Roman"/>
          <w:szCs w:val="24"/>
        </w:rPr>
        <w:t>ροπαγάνδα</w:t>
      </w:r>
      <w:r>
        <w:rPr>
          <w:rFonts w:eastAsia="Times New Roman"/>
          <w:szCs w:val="24"/>
        </w:rPr>
        <w:t>,</w:t>
      </w:r>
      <w:r w:rsidRPr="00EE1846">
        <w:rPr>
          <w:rFonts w:eastAsia="Times New Roman"/>
          <w:szCs w:val="24"/>
        </w:rPr>
        <w:t xml:space="preserve"> ύβρεις</w:t>
      </w:r>
      <w:r>
        <w:rPr>
          <w:rFonts w:eastAsia="Times New Roman"/>
          <w:szCs w:val="24"/>
        </w:rPr>
        <w:t>,</w:t>
      </w:r>
      <w:r w:rsidRPr="00EE1846">
        <w:rPr>
          <w:rFonts w:eastAsia="Times New Roman"/>
          <w:szCs w:val="24"/>
        </w:rPr>
        <w:t xml:space="preserve"> δολοπλοκίες</w:t>
      </w:r>
      <w:r>
        <w:rPr>
          <w:rFonts w:eastAsia="Times New Roman"/>
          <w:szCs w:val="24"/>
        </w:rPr>
        <w:t>,</w:t>
      </w:r>
      <w:r w:rsidRPr="00EE1846">
        <w:rPr>
          <w:rFonts w:eastAsia="Times New Roman"/>
          <w:szCs w:val="24"/>
        </w:rPr>
        <w:t xml:space="preserve"> που στήνονται στα τραπέζια των συσκέψεων </w:t>
      </w:r>
      <w:r>
        <w:rPr>
          <w:rFonts w:eastAsia="Times New Roman"/>
          <w:szCs w:val="24"/>
        </w:rPr>
        <w:t>-</w:t>
      </w:r>
      <w:r w:rsidRPr="00EE1846">
        <w:rPr>
          <w:rFonts w:eastAsia="Times New Roman"/>
          <w:szCs w:val="24"/>
        </w:rPr>
        <w:t>και πιστέψτε μ</w:t>
      </w:r>
      <w:r>
        <w:rPr>
          <w:rFonts w:eastAsia="Times New Roman"/>
          <w:szCs w:val="24"/>
        </w:rPr>
        <w:t>ε</w:t>
      </w:r>
      <w:r w:rsidRPr="00EE1846">
        <w:rPr>
          <w:rFonts w:eastAsia="Times New Roman"/>
          <w:szCs w:val="24"/>
        </w:rPr>
        <w:t xml:space="preserve"> είμαι σε θέση να ξέρω</w:t>
      </w:r>
      <w:r>
        <w:rPr>
          <w:rFonts w:eastAsia="Times New Roman"/>
          <w:szCs w:val="24"/>
        </w:rPr>
        <w:t>-</w:t>
      </w:r>
      <w:r w:rsidRPr="00EE1846">
        <w:rPr>
          <w:rFonts w:eastAsia="Times New Roman"/>
          <w:szCs w:val="24"/>
        </w:rPr>
        <w:t xml:space="preserve"> συνεχίζονται αμέσως μετά στον αέρα</w:t>
      </w:r>
      <w:r>
        <w:rPr>
          <w:rFonts w:eastAsia="Times New Roman"/>
          <w:szCs w:val="24"/>
        </w:rPr>
        <w:t>.</w:t>
      </w:r>
      <w:r w:rsidRPr="00EE1846">
        <w:rPr>
          <w:rFonts w:eastAsia="Times New Roman"/>
          <w:szCs w:val="24"/>
        </w:rPr>
        <w:t xml:space="preserve"> </w:t>
      </w:r>
      <w:r>
        <w:rPr>
          <w:rFonts w:eastAsia="Times New Roman"/>
          <w:szCs w:val="24"/>
        </w:rPr>
        <w:t>Προσπαθήσατε να γίνετε ο κ</w:t>
      </w:r>
      <w:r w:rsidRPr="00EE1846">
        <w:rPr>
          <w:rFonts w:eastAsia="Times New Roman"/>
          <w:szCs w:val="24"/>
        </w:rPr>
        <w:t xml:space="preserve">υρίαρχος </w:t>
      </w:r>
      <w:r>
        <w:rPr>
          <w:rFonts w:eastAsia="Times New Roman"/>
          <w:szCs w:val="24"/>
        </w:rPr>
        <w:t xml:space="preserve">της </w:t>
      </w:r>
      <w:r w:rsidRPr="00EE1846">
        <w:rPr>
          <w:rFonts w:eastAsia="Times New Roman"/>
          <w:szCs w:val="24"/>
        </w:rPr>
        <w:t>ενημέρωση</w:t>
      </w:r>
      <w:r>
        <w:rPr>
          <w:rFonts w:eastAsia="Times New Roman"/>
          <w:szCs w:val="24"/>
        </w:rPr>
        <w:t>ς,</w:t>
      </w:r>
      <w:r w:rsidRPr="00EE1846">
        <w:rPr>
          <w:rFonts w:eastAsia="Times New Roman"/>
          <w:szCs w:val="24"/>
        </w:rPr>
        <w:t xml:space="preserve"> κύριε Π</w:t>
      </w:r>
      <w:r w:rsidRPr="00EE1846">
        <w:rPr>
          <w:rFonts w:eastAsia="Times New Roman"/>
          <w:szCs w:val="24"/>
        </w:rPr>
        <w:t>αππά και γίν</w:t>
      </w:r>
      <w:r>
        <w:rPr>
          <w:rFonts w:eastAsia="Times New Roman"/>
          <w:szCs w:val="24"/>
        </w:rPr>
        <w:t xml:space="preserve">ατε </w:t>
      </w:r>
      <w:r w:rsidRPr="00EE1846">
        <w:rPr>
          <w:rFonts w:eastAsia="Times New Roman"/>
          <w:szCs w:val="24"/>
        </w:rPr>
        <w:t>ο κανίβαλος της ενημέρωσης</w:t>
      </w:r>
      <w:r>
        <w:rPr>
          <w:rFonts w:eastAsia="Times New Roman"/>
          <w:szCs w:val="24"/>
        </w:rPr>
        <w:t>.</w:t>
      </w:r>
      <w:r w:rsidRPr="00EE1846">
        <w:rPr>
          <w:rFonts w:eastAsia="Times New Roman"/>
          <w:szCs w:val="24"/>
        </w:rPr>
        <w:t xml:space="preserve"> </w:t>
      </w:r>
    </w:p>
    <w:p w14:paraId="5F41C9C5" w14:textId="77777777" w:rsidR="00B01687" w:rsidRDefault="00CA2DE4">
      <w:pPr>
        <w:spacing w:line="600" w:lineRule="auto"/>
        <w:ind w:firstLine="720"/>
        <w:jc w:val="both"/>
        <w:rPr>
          <w:rFonts w:eastAsia="Times New Roman"/>
          <w:szCs w:val="24"/>
        </w:rPr>
      </w:pPr>
      <w:r>
        <w:rPr>
          <w:rFonts w:eastAsia="Times New Roman"/>
          <w:szCs w:val="24"/>
        </w:rPr>
        <w:t>Μήπως μπορείτε να</w:t>
      </w:r>
      <w:r w:rsidRPr="00EE1846">
        <w:rPr>
          <w:rFonts w:eastAsia="Times New Roman"/>
          <w:szCs w:val="24"/>
        </w:rPr>
        <w:t xml:space="preserve"> μας πείτε για ποιο</w:t>
      </w:r>
      <w:r>
        <w:rPr>
          <w:rFonts w:eastAsia="Times New Roman"/>
          <w:szCs w:val="24"/>
        </w:rPr>
        <w:t>ν</w:t>
      </w:r>
      <w:r w:rsidRPr="00EE1846">
        <w:rPr>
          <w:rFonts w:eastAsia="Times New Roman"/>
          <w:szCs w:val="24"/>
        </w:rPr>
        <w:t xml:space="preserve"> λόγο παραιτούνται </w:t>
      </w:r>
      <w:r>
        <w:rPr>
          <w:rFonts w:eastAsia="Times New Roman"/>
          <w:szCs w:val="24"/>
        </w:rPr>
        <w:t>ή</w:t>
      </w:r>
      <w:r w:rsidRPr="00EE1846">
        <w:rPr>
          <w:rFonts w:eastAsia="Times New Roman"/>
          <w:szCs w:val="24"/>
        </w:rPr>
        <w:t xml:space="preserve"> τους </w:t>
      </w:r>
      <w:r>
        <w:rPr>
          <w:rFonts w:eastAsia="Times New Roman"/>
          <w:szCs w:val="24"/>
        </w:rPr>
        <w:t xml:space="preserve">αποπέμπετε ο </w:t>
      </w:r>
      <w:r w:rsidRPr="00EE1846">
        <w:rPr>
          <w:rFonts w:eastAsia="Times New Roman"/>
          <w:szCs w:val="24"/>
        </w:rPr>
        <w:t>ένας μετά τον άλλον</w:t>
      </w:r>
      <w:r>
        <w:rPr>
          <w:rFonts w:eastAsia="Times New Roman"/>
          <w:szCs w:val="24"/>
        </w:rPr>
        <w:t>,</w:t>
      </w:r>
      <w:r w:rsidRPr="00EE1846">
        <w:rPr>
          <w:rFonts w:eastAsia="Times New Roman"/>
          <w:szCs w:val="24"/>
        </w:rPr>
        <w:t xml:space="preserve"> όλοι αυτοί που </w:t>
      </w:r>
      <w:r>
        <w:rPr>
          <w:rFonts w:eastAsia="Times New Roman"/>
          <w:szCs w:val="24"/>
        </w:rPr>
        <w:t xml:space="preserve">εσείς εν </w:t>
      </w:r>
      <w:proofErr w:type="spellStart"/>
      <w:r>
        <w:rPr>
          <w:rFonts w:eastAsia="Times New Roman"/>
          <w:szCs w:val="24"/>
        </w:rPr>
        <w:t>πομπαίς</w:t>
      </w:r>
      <w:proofErr w:type="spellEnd"/>
      <w:r>
        <w:rPr>
          <w:rFonts w:eastAsia="Times New Roman"/>
          <w:szCs w:val="24"/>
        </w:rPr>
        <w:t xml:space="preserve"> και </w:t>
      </w:r>
      <w:proofErr w:type="spellStart"/>
      <w:r>
        <w:rPr>
          <w:rFonts w:eastAsia="Times New Roman"/>
          <w:szCs w:val="24"/>
        </w:rPr>
        <w:t>οργάνοις</w:t>
      </w:r>
      <w:proofErr w:type="spellEnd"/>
      <w:r w:rsidRPr="00EE1846">
        <w:rPr>
          <w:rFonts w:eastAsia="Times New Roman"/>
          <w:szCs w:val="24"/>
        </w:rPr>
        <w:t xml:space="preserve"> </w:t>
      </w:r>
      <w:r>
        <w:rPr>
          <w:rFonts w:eastAsia="Times New Roman"/>
          <w:szCs w:val="24"/>
        </w:rPr>
        <w:t xml:space="preserve">είχατε διορίσει; Τους τρώτε; Τι έχει συμβεί; </w:t>
      </w:r>
    </w:p>
    <w:p w14:paraId="5F41C9C6" w14:textId="77777777" w:rsidR="00B01687" w:rsidRDefault="00CA2DE4">
      <w:pPr>
        <w:spacing w:line="600" w:lineRule="auto"/>
        <w:ind w:firstLine="720"/>
        <w:jc w:val="both"/>
        <w:rPr>
          <w:rFonts w:eastAsia="Times New Roman"/>
          <w:szCs w:val="24"/>
        </w:rPr>
      </w:pPr>
      <w:r>
        <w:rPr>
          <w:rFonts w:eastAsia="Times New Roman"/>
          <w:szCs w:val="24"/>
        </w:rPr>
        <w:t xml:space="preserve">Από την </w:t>
      </w:r>
      <w:r w:rsidRPr="00EE1846">
        <w:rPr>
          <w:rFonts w:eastAsia="Times New Roman"/>
          <w:szCs w:val="24"/>
        </w:rPr>
        <w:t xml:space="preserve">παραίτηση </w:t>
      </w:r>
      <w:proofErr w:type="spellStart"/>
      <w:r>
        <w:rPr>
          <w:rFonts w:eastAsia="Times New Roman"/>
          <w:szCs w:val="24"/>
        </w:rPr>
        <w:t>Καπάκ</w:t>
      </w:r>
      <w:r>
        <w:rPr>
          <w:rFonts w:eastAsia="Times New Roman"/>
          <w:szCs w:val="24"/>
        </w:rPr>
        <w:t>ου</w:t>
      </w:r>
      <w:proofErr w:type="spellEnd"/>
      <w:r w:rsidRPr="00EE1846">
        <w:rPr>
          <w:rFonts w:eastAsia="Times New Roman"/>
          <w:szCs w:val="24"/>
        </w:rPr>
        <w:t xml:space="preserve"> τον Οκτώβριο του </w:t>
      </w:r>
      <w:r>
        <w:rPr>
          <w:rFonts w:eastAsia="Times New Roman"/>
          <w:szCs w:val="24"/>
        </w:rPr>
        <w:t>20</w:t>
      </w:r>
      <w:r w:rsidRPr="00EE1846">
        <w:rPr>
          <w:rFonts w:eastAsia="Times New Roman"/>
          <w:szCs w:val="24"/>
        </w:rPr>
        <w:t xml:space="preserve">16 μέχρι σήμερα έχουν φύγει ή τους έχετε </w:t>
      </w:r>
      <w:r>
        <w:rPr>
          <w:rFonts w:eastAsia="Times New Roman"/>
          <w:szCs w:val="24"/>
        </w:rPr>
        <w:t xml:space="preserve">διώξει ή έχετε αποπέμψει </w:t>
      </w:r>
      <w:r>
        <w:rPr>
          <w:rFonts w:eastAsia="Times New Roman"/>
          <w:szCs w:val="24"/>
        </w:rPr>
        <w:lastRenderedPageBreak/>
        <w:t xml:space="preserve">δεκατρείς </w:t>
      </w:r>
      <w:r w:rsidRPr="00EE1846">
        <w:rPr>
          <w:rFonts w:eastAsia="Times New Roman"/>
          <w:szCs w:val="24"/>
        </w:rPr>
        <w:t>άνθρωποι</w:t>
      </w:r>
      <w:r>
        <w:rPr>
          <w:rFonts w:eastAsia="Times New Roman"/>
          <w:szCs w:val="24"/>
        </w:rPr>
        <w:t>.</w:t>
      </w:r>
      <w:r w:rsidRPr="00EE1846">
        <w:rPr>
          <w:rFonts w:eastAsia="Times New Roman"/>
          <w:szCs w:val="24"/>
        </w:rPr>
        <w:t xml:space="preserve"> </w:t>
      </w:r>
      <w:r>
        <w:rPr>
          <w:rFonts w:eastAsia="Times New Roman"/>
          <w:szCs w:val="24"/>
        </w:rPr>
        <w:t>Α</w:t>
      </w:r>
      <w:r w:rsidRPr="00EE1846">
        <w:rPr>
          <w:rFonts w:eastAsia="Times New Roman"/>
          <w:szCs w:val="24"/>
        </w:rPr>
        <w:t>υτό είναι πραγματικός κανιβαλισμός</w:t>
      </w:r>
      <w:r>
        <w:rPr>
          <w:rFonts w:eastAsia="Times New Roman"/>
          <w:szCs w:val="24"/>
        </w:rPr>
        <w:t>!</w:t>
      </w:r>
      <w:r w:rsidRPr="00EE1846">
        <w:rPr>
          <w:rFonts w:eastAsia="Times New Roman"/>
          <w:szCs w:val="24"/>
        </w:rPr>
        <w:t xml:space="preserve"> </w:t>
      </w:r>
      <w:r>
        <w:rPr>
          <w:rFonts w:eastAsia="Times New Roman"/>
          <w:szCs w:val="24"/>
        </w:rPr>
        <w:t>Και ο</w:t>
      </w:r>
      <w:r w:rsidRPr="00EE1846">
        <w:rPr>
          <w:rFonts w:eastAsia="Times New Roman"/>
          <w:szCs w:val="24"/>
        </w:rPr>
        <w:t xml:space="preserve">ι περισσότεροι από αυτούς </w:t>
      </w:r>
      <w:r>
        <w:rPr>
          <w:rFonts w:eastAsia="Times New Roman"/>
          <w:szCs w:val="24"/>
        </w:rPr>
        <w:t>πώς</w:t>
      </w:r>
      <w:r w:rsidRPr="00EE1846">
        <w:rPr>
          <w:rFonts w:eastAsia="Times New Roman"/>
          <w:szCs w:val="24"/>
        </w:rPr>
        <w:t xml:space="preserve"> φεύγουν</w:t>
      </w:r>
      <w:r>
        <w:rPr>
          <w:rFonts w:eastAsia="Times New Roman"/>
          <w:szCs w:val="24"/>
        </w:rPr>
        <w:t>;</w:t>
      </w:r>
      <w:r w:rsidRPr="00EE1846">
        <w:rPr>
          <w:rFonts w:eastAsia="Times New Roman"/>
          <w:szCs w:val="24"/>
        </w:rPr>
        <w:t xml:space="preserve"> </w:t>
      </w:r>
      <w:r>
        <w:rPr>
          <w:rFonts w:eastAsia="Times New Roman"/>
          <w:szCs w:val="24"/>
        </w:rPr>
        <w:t>Μ</w:t>
      </w:r>
      <w:r w:rsidRPr="00EE1846">
        <w:rPr>
          <w:rFonts w:eastAsia="Times New Roman"/>
          <w:szCs w:val="24"/>
        </w:rPr>
        <w:t xml:space="preserve">ιλώντας για εκπροσώπους του </w:t>
      </w:r>
      <w:r>
        <w:rPr>
          <w:rFonts w:eastAsia="Times New Roman"/>
          <w:szCs w:val="24"/>
        </w:rPr>
        <w:t>πιο</w:t>
      </w:r>
      <w:r w:rsidRPr="00EE1846">
        <w:rPr>
          <w:rFonts w:eastAsia="Times New Roman"/>
          <w:szCs w:val="24"/>
        </w:rPr>
        <w:t xml:space="preserve"> </w:t>
      </w:r>
      <w:r>
        <w:rPr>
          <w:rFonts w:eastAsia="Times New Roman"/>
          <w:szCs w:val="24"/>
        </w:rPr>
        <w:t>λούμπεν πελατειακού συνδικαλισμού,</w:t>
      </w:r>
      <w:r w:rsidRPr="00EE1846">
        <w:rPr>
          <w:rFonts w:eastAsia="Times New Roman"/>
          <w:szCs w:val="24"/>
        </w:rPr>
        <w:t xml:space="preserve"> για λαίλαπα </w:t>
      </w:r>
      <w:proofErr w:type="spellStart"/>
      <w:r>
        <w:rPr>
          <w:rFonts w:eastAsia="Times New Roman"/>
          <w:szCs w:val="24"/>
        </w:rPr>
        <w:t>Κ</w:t>
      </w:r>
      <w:r w:rsidRPr="00EE1846">
        <w:rPr>
          <w:rFonts w:eastAsia="Times New Roman"/>
          <w:szCs w:val="24"/>
        </w:rPr>
        <w:t>αλφαγιά</w:t>
      </w:r>
      <w:r>
        <w:rPr>
          <w:rFonts w:eastAsia="Times New Roman"/>
          <w:szCs w:val="24"/>
        </w:rPr>
        <w:t>ν</w:t>
      </w:r>
      <w:r w:rsidRPr="00EE1846">
        <w:rPr>
          <w:rFonts w:eastAsia="Times New Roman"/>
          <w:szCs w:val="24"/>
        </w:rPr>
        <w:t>ν</w:t>
      </w:r>
      <w:r>
        <w:rPr>
          <w:rFonts w:eastAsia="Times New Roman"/>
          <w:szCs w:val="24"/>
        </w:rPr>
        <w:t>η</w:t>
      </w:r>
      <w:proofErr w:type="spellEnd"/>
      <w:r>
        <w:rPr>
          <w:rFonts w:eastAsia="Times New Roman"/>
          <w:szCs w:val="24"/>
        </w:rPr>
        <w:t xml:space="preserve"> και για </w:t>
      </w:r>
      <w:r w:rsidRPr="00EE1846">
        <w:rPr>
          <w:rFonts w:eastAsia="Times New Roman"/>
          <w:szCs w:val="24"/>
        </w:rPr>
        <w:t>διάφορα τέτοια</w:t>
      </w:r>
      <w:r>
        <w:rPr>
          <w:rFonts w:eastAsia="Times New Roman"/>
          <w:szCs w:val="24"/>
        </w:rPr>
        <w:t>.</w:t>
      </w:r>
      <w:r w:rsidRPr="00EE1846">
        <w:rPr>
          <w:rFonts w:eastAsia="Times New Roman"/>
          <w:szCs w:val="24"/>
        </w:rPr>
        <w:t xml:space="preserve"> </w:t>
      </w:r>
      <w:r>
        <w:rPr>
          <w:rFonts w:eastAsia="Times New Roman"/>
          <w:szCs w:val="24"/>
        </w:rPr>
        <w:t>Σ</w:t>
      </w:r>
      <w:r w:rsidRPr="00EE1846">
        <w:rPr>
          <w:rFonts w:eastAsia="Times New Roman"/>
          <w:szCs w:val="24"/>
        </w:rPr>
        <w:t>ας καταγγέλλ</w:t>
      </w:r>
      <w:r>
        <w:rPr>
          <w:rFonts w:eastAsia="Times New Roman"/>
          <w:szCs w:val="24"/>
        </w:rPr>
        <w:t>ουν</w:t>
      </w:r>
      <w:r w:rsidRPr="00EE1846">
        <w:rPr>
          <w:rFonts w:eastAsia="Times New Roman"/>
          <w:szCs w:val="24"/>
        </w:rPr>
        <w:t xml:space="preserve"> </w:t>
      </w:r>
      <w:r>
        <w:rPr>
          <w:rFonts w:eastAsia="Times New Roman"/>
          <w:szCs w:val="24"/>
        </w:rPr>
        <w:t>σ</w:t>
      </w:r>
      <w:r w:rsidRPr="00EE1846">
        <w:rPr>
          <w:rFonts w:eastAsia="Times New Roman"/>
          <w:szCs w:val="24"/>
        </w:rPr>
        <w:t>αφώς</w:t>
      </w:r>
      <w:r>
        <w:rPr>
          <w:rFonts w:eastAsia="Times New Roman"/>
          <w:szCs w:val="24"/>
        </w:rPr>
        <w:t>.</w:t>
      </w:r>
      <w:r w:rsidRPr="00EE1846">
        <w:rPr>
          <w:rFonts w:eastAsia="Times New Roman"/>
          <w:szCs w:val="24"/>
        </w:rPr>
        <w:t xml:space="preserve"> </w:t>
      </w:r>
      <w:r>
        <w:rPr>
          <w:rFonts w:eastAsia="Times New Roman"/>
          <w:szCs w:val="24"/>
        </w:rPr>
        <w:t xml:space="preserve">Έφτασε στο </w:t>
      </w:r>
      <w:r w:rsidRPr="00EE1846">
        <w:rPr>
          <w:rFonts w:eastAsia="Times New Roman"/>
          <w:szCs w:val="24"/>
        </w:rPr>
        <w:t>τέλος η σειρά και του Διευθυντή Ενημέρωσης</w:t>
      </w:r>
      <w:r>
        <w:rPr>
          <w:rFonts w:eastAsia="Times New Roman"/>
          <w:szCs w:val="24"/>
        </w:rPr>
        <w:t>,</w:t>
      </w:r>
      <w:r w:rsidRPr="00EE1846">
        <w:rPr>
          <w:rFonts w:eastAsia="Times New Roman"/>
          <w:szCs w:val="24"/>
        </w:rPr>
        <w:t xml:space="preserve"> του κ</w:t>
      </w:r>
      <w:r>
        <w:rPr>
          <w:rFonts w:eastAsia="Times New Roman"/>
          <w:szCs w:val="24"/>
        </w:rPr>
        <w:t>.</w:t>
      </w:r>
      <w:r w:rsidRPr="00EE1846">
        <w:rPr>
          <w:rFonts w:eastAsia="Times New Roman"/>
          <w:szCs w:val="24"/>
        </w:rPr>
        <w:t xml:space="preserve"> </w:t>
      </w:r>
      <w:proofErr w:type="spellStart"/>
      <w:r>
        <w:rPr>
          <w:rFonts w:eastAsia="Times New Roman"/>
          <w:szCs w:val="24"/>
        </w:rPr>
        <w:t>Τ</w:t>
      </w:r>
      <w:r w:rsidRPr="00EE1846">
        <w:rPr>
          <w:rFonts w:eastAsia="Times New Roman"/>
          <w:szCs w:val="24"/>
        </w:rPr>
        <w:t>αλαμάγκα</w:t>
      </w:r>
      <w:proofErr w:type="spellEnd"/>
      <w:r w:rsidRPr="00EE1846">
        <w:rPr>
          <w:rFonts w:eastAsia="Times New Roman"/>
          <w:szCs w:val="24"/>
        </w:rPr>
        <w:t xml:space="preserve"> </w:t>
      </w:r>
      <w:r>
        <w:rPr>
          <w:rFonts w:eastAsia="Times New Roman"/>
          <w:szCs w:val="24"/>
        </w:rPr>
        <w:t xml:space="preserve">ο </w:t>
      </w:r>
      <w:r w:rsidRPr="00EE1846">
        <w:rPr>
          <w:rFonts w:eastAsia="Times New Roman"/>
          <w:szCs w:val="24"/>
        </w:rPr>
        <w:t>οποίος έκλεισε τελευταίος την πόρτα</w:t>
      </w:r>
      <w:r>
        <w:rPr>
          <w:rFonts w:eastAsia="Times New Roman"/>
          <w:szCs w:val="24"/>
        </w:rPr>
        <w:t xml:space="preserve"> -δ</w:t>
      </w:r>
      <w:r w:rsidRPr="00EE1846">
        <w:rPr>
          <w:rFonts w:eastAsia="Times New Roman"/>
          <w:szCs w:val="24"/>
        </w:rPr>
        <w:t>εν ξέρω ποιος θα είναι ο τελευταίος εκεί</w:t>
      </w:r>
      <w:r>
        <w:rPr>
          <w:rFonts w:eastAsia="Times New Roman"/>
          <w:szCs w:val="24"/>
        </w:rPr>
        <w:t>, πάντως ήταν</w:t>
      </w:r>
      <w:r w:rsidRPr="00EE1846">
        <w:rPr>
          <w:rFonts w:eastAsia="Times New Roman"/>
          <w:szCs w:val="24"/>
        </w:rPr>
        <w:t xml:space="preserve"> </w:t>
      </w:r>
      <w:r>
        <w:rPr>
          <w:rFonts w:eastAsia="Times New Roman"/>
          <w:szCs w:val="24"/>
        </w:rPr>
        <w:t xml:space="preserve">ο πιο πρόσφατος. </w:t>
      </w:r>
    </w:p>
    <w:p w14:paraId="5F41C9C7" w14:textId="77777777" w:rsidR="00B01687" w:rsidRDefault="00CA2DE4">
      <w:pPr>
        <w:spacing w:line="600" w:lineRule="auto"/>
        <w:ind w:firstLine="720"/>
        <w:jc w:val="both"/>
        <w:rPr>
          <w:rFonts w:eastAsia="Times New Roman"/>
          <w:szCs w:val="24"/>
        </w:rPr>
      </w:pPr>
      <w:r>
        <w:rPr>
          <w:rFonts w:eastAsia="Times New Roman"/>
          <w:szCs w:val="24"/>
        </w:rPr>
        <w:t xml:space="preserve">Δεκατρία στελέχη, </w:t>
      </w:r>
      <w:r w:rsidRPr="00EE1846">
        <w:rPr>
          <w:rFonts w:eastAsia="Times New Roman"/>
          <w:szCs w:val="24"/>
        </w:rPr>
        <w:t xml:space="preserve">από αυτούς που </w:t>
      </w:r>
      <w:r>
        <w:rPr>
          <w:rFonts w:eastAsia="Times New Roman"/>
          <w:szCs w:val="24"/>
        </w:rPr>
        <w:t>ε</w:t>
      </w:r>
      <w:r w:rsidRPr="00EE1846">
        <w:rPr>
          <w:rFonts w:eastAsia="Times New Roman"/>
          <w:szCs w:val="24"/>
        </w:rPr>
        <w:t>σείς διορί</w:t>
      </w:r>
      <w:r>
        <w:rPr>
          <w:rFonts w:eastAsia="Times New Roman"/>
          <w:szCs w:val="24"/>
        </w:rPr>
        <w:t>σατε,</w:t>
      </w:r>
      <w:r w:rsidRPr="00EE1846">
        <w:rPr>
          <w:rFonts w:eastAsia="Times New Roman"/>
          <w:szCs w:val="24"/>
        </w:rPr>
        <w:t xml:space="preserve"> τρελάθηκαν</w:t>
      </w:r>
      <w:r>
        <w:rPr>
          <w:rFonts w:eastAsia="Times New Roman"/>
          <w:szCs w:val="24"/>
        </w:rPr>
        <w:t>;</w:t>
      </w:r>
      <w:r w:rsidRPr="00EE1846">
        <w:rPr>
          <w:rFonts w:eastAsia="Times New Roman"/>
          <w:szCs w:val="24"/>
        </w:rPr>
        <w:t xml:space="preserve"> </w:t>
      </w:r>
      <w:r>
        <w:rPr>
          <w:rFonts w:eastAsia="Times New Roman"/>
          <w:szCs w:val="24"/>
        </w:rPr>
        <w:t>Τ</w:t>
      </w:r>
      <w:r w:rsidRPr="00EE1846">
        <w:rPr>
          <w:rFonts w:eastAsia="Times New Roman"/>
          <w:szCs w:val="24"/>
        </w:rPr>
        <w:t xml:space="preserve">ρελάθηκαν όλοι </w:t>
      </w:r>
      <w:r>
        <w:rPr>
          <w:rFonts w:eastAsia="Times New Roman"/>
          <w:szCs w:val="24"/>
        </w:rPr>
        <w:t>τους;</w:t>
      </w:r>
      <w:r w:rsidRPr="00EE1846">
        <w:rPr>
          <w:rFonts w:eastAsia="Times New Roman"/>
          <w:szCs w:val="24"/>
        </w:rPr>
        <w:t xml:space="preserve"> </w:t>
      </w:r>
      <w:r>
        <w:rPr>
          <w:rFonts w:eastAsia="Times New Roman"/>
          <w:szCs w:val="24"/>
        </w:rPr>
        <w:t>Τ</w:t>
      </w:r>
      <w:r w:rsidRPr="00EE1846">
        <w:rPr>
          <w:rFonts w:eastAsia="Times New Roman"/>
          <w:szCs w:val="24"/>
        </w:rPr>
        <w:t xml:space="preserve">ρελάθηκαν και </w:t>
      </w:r>
      <w:r>
        <w:rPr>
          <w:rFonts w:eastAsia="Times New Roman"/>
          <w:szCs w:val="24"/>
        </w:rPr>
        <w:t xml:space="preserve">οι </w:t>
      </w:r>
      <w:r w:rsidRPr="00EE1846">
        <w:rPr>
          <w:rFonts w:eastAsia="Times New Roman"/>
          <w:szCs w:val="24"/>
        </w:rPr>
        <w:t>εργαζόμενοι που καταγγέλλουν φαινόμενα παρακμής</w:t>
      </w:r>
      <w:r>
        <w:rPr>
          <w:rFonts w:eastAsia="Times New Roman"/>
          <w:szCs w:val="24"/>
        </w:rPr>
        <w:t>,</w:t>
      </w:r>
      <w:r w:rsidRPr="00EE1846">
        <w:rPr>
          <w:rFonts w:eastAsia="Times New Roman"/>
          <w:szCs w:val="24"/>
        </w:rPr>
        <w:t xml:space="preserve"> απαξίωση</w:t>
      </w:r>
      <w:r>
        <w:rPr>
          <w:rFonts w:eastAsia="Times New Roman"/>
          <w:szCs w:val="24"/>
        </w:rPr>
        <w:t>ς</w:t>
      </w:r>
      <w:r w:rsidRPr="00EE1846">
        <w:rPr>
          <w:rFonts w:eastAsia="Times New Roman"/>
          <w:szCs w:val="24"/>
        </w:rPr>
        <w:t xml:space="preserve"> και βγάζουν </w:t>
      </w:r>
      <w:r>
        <w:rPr>
          <w:rFonts w:eastAsia="Times New Roman"/>
          <w:szCs w:val="24"/>
        </w:rPr>
        <w:t>ανακοινώσεις</w:t>
      </w:r>
      <w:r w:rsidRPr="00EE1846">
        <w:rPr>
          <w:rFonts w:eastAsia="Times New Roman"/>
          <w:szCs w:val="24"/>
        </w:rPr>
        <w:t xml:space="preserve"> εναντίον </w:t>
      </w:r>
      <w:r>
        <w:rPr>
          <w:rFonts w:eastAsia="Times New Roman"/>
          <w:szCs w:val="24"/>
        </w:rPr>
        <w:t xml:space="preserve">σας; </w:t>
      </w:r>
    </w:p>
    <w:p w14:paraId="5F41C9C8" w14:textId="77777777" w:rsidR="00B01687" w:rsidRDefault="00CA2DE4">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Όχι, κύριε Παππά. Δ</w:t>
      </w:r>
      <w:r w:rsidRPr="00EE1846">
        <w:rPr>
          <w:rFonts w:eastAsia="Times New Roman"/>
          <w:szCs w:val="24"/>
        </w:rPr>
        <w:t>εν τρελάθηκαν όλοι αυτοί</w:t>
      </w:r>
      <w:r>
        <w:rPr>
          <w:rFonts w:eastAsia="Times New Roman"/>
          <w:szCs w:val="24"/>
        </w:rPr>
        <w:t>.</w:t>
      </w:r>
      <w:r w:rsidRPr="00EE1846">
        <w:rPr>
          <w:rFonts w:eastAsia="Times New Roman"/>
          <w:szCs w:val="24"/>
        </w:rPr>
        <w:t xml:space="preserve"> Εσείς έχε</w:t>
      </w:r>
      <w:r w:rsidRPr="00EE1846">
        <w:rPr>
          <w:rFonts w:eastAsia="Times New Roman"/>
          <w:szCs w:val="24"/>
        </w:rPr>
        <w:t xml:space="preserve">τε αποτύχει πλήρως </w:t>
      </w:r>
      <w:r>
        <w:rPr>
          <w:rFonts w:eastAsia="Times New Roman"/>
          <w:szCs w:val="24"/>
        </w:rPr>
        <w:t>κ</w:t>
      </w:r>
      <w:r w:rsidRPr="00EE1846">
        <w:rPr>
          <w:rFonts w:eastAsia="Times New Roman"/>
          <w:szCs w:val="24"/>
        </w:rPr>
        <w:t>αι πρέπει εδώ να μας απαντήσετε</w:t>
      </w:r>
      <w:r>
        <w:rPr>
          <w:rFonts w:eastAsia="Times New Roman"/>
          <w:szCs w:val="24"/>
        </w:rPr>
        <w:t xml:space="preserve"> γ</w:t>
      </w:r>
      <w:r w:rsidRPr="00EE1846">
        <w:rPr>
          <w:rFonts w:eastAsia="Times New Roman"/>
          <w:szCs w:val="24"/>
        </w:rPr>
        <w:t xml:space="preserve">ιατί χρειάστηκε να </w:t>
      </w:r>
      <w:r>
        <w:rPr>
          <w:rFonts w:eastAsia="Times New Roman"/>
          <w:szCs w:val="24"/>
        </w:rPr>
        <w:t>διώξετε ή να φύγουν δεκατρείς</w:t>
      </w:r>
      <w:r w:rsidRPr="00EE1846">
        <w:rPr>
          <w:rFonts w:eastAsia="Times New Roman"/>
          <w:szCs w:val="24"/>
        </w:rPr>
        <w:t xml:space="preserve"> άνθρωποι</w:t>
      </w:r>
      <w:r>
        <w:rPr>
          <w:rFonts w:eastAsia="Times New Roman"/>
          <w:szCs w:val="24"/>
        </w:rPr>
        <w:t>,</w:t>
      </w:r>
      <w:r w:rsidRPr="00EE1846">
        <w:rPr>
          <w:rFonts w:eastAsia="Times New Roman"/>
          <w:szCs w:val="24"/>
        </w:rPr>
        <w:t xml:space="preserve"> </w:t>
      </w:r>
      <w:r>
        <w:rPr>
          <w:rFonts w:eastAsia="Times New Roman"/>
          <w:szCs w:val="24"/>
        </w:rPr>
        <w:t>που ε</w:t>
      </w:r>
      <w:r w:rsidRPr="00EE1846">
        <w:rPr>
          <w:rFonts w:eastAsia="Times New Roman"/>
          <w:szCs w:val="24"/>
        </w:rPr>
        <w:t>σείς</w:t>
      </w:r>
      <w:r>
        <w:rPr>
          <w:rFonts w:eastAsia="Times New Roman"/>
          <w:szCs w:val="24"/>
        </w:rPr>
        <w:t xml:space="preserve"> διο</w:t>
      </w:r>
      <w:r w:rsidRPr="00EE1846">
        <w:rPr>
          <w:rFonts w:eastAsia="Times New Roman"/>
          <w:szCs w:val="24"/>
        </w:rPr>
        <w:t>ρίσατε</w:t>
      </w:r>
      <w:r>
        <w:rPr>
          <w:rFonts w:eastAsia="Times New Roman"/>
          <w:szCs w:val="24"/>
        </w:rPr>
        <w:t xml:space="preserve">. </w:t>
      </w:r>
      <w:r>
        <w:rPr>
          <w:rFonts w:eastAsia="Times New Roman"/>
          <w:szCs w:val="24"/>
        </w:rPr>
        <w:t>Και</w:t>
      </w:r>
      <w:r w:rsidRPr="00EE1846">
        <w:rPr>
          <w:rFonts w:eastAsia="Times New Roman"/>
          <w:szCs w:val="24"/>
        </w:rPr>
        <w:t xml:space="preserve"> για να σας προλάβω</w:t>
      </w:r>
      <w:r>
        <w:rPr>
          <w:rFonts w:eastAsia="Times New Roman"/>
          <w:szCs w:val="24"/>
        </w:rPr>
        <w:t>,</w:t>
      </w:r>
      <w:r w:rsidRPr="00EE1846">
        <w:rPr>
          <w:rFonts w:eastAsia="Times New Roman"/>
          <w:szCs w:val="24"/>
        </w:rPr>
        <w:t xml:space="preserve"> </w:t>
      </w:r>
      <w:r>
        <w:rPr>
          <w:rFonts w:eastAsia="Times New Roman"/>
          <w:szCs w:val="24"/>
        </w:rPr>
        <w:t>δ</w:t>
      </w:r>
      <w:r w:rsidRPr="00EE1846">
        <w:rPr>
          <w:rFonts w:eastAsia="Times New Roman"/>
          <w:szCs w:val="24"/>
        </w:rPr>
        <w:t>εν μιλάμε για παραιτήσεις για τους βρακοφόρο</w:t>
      </w:r>
      <w:r>
        <w:rPr>
          <w:rFonts w:eastAsia="Times New Roman"/>
          <w:szCs w:val="24"/>
        </w:rPr>
        <w:t>υ</w:t>
      </w:r>
      <w:r w:rsidRPr="00EE1846">
        <w:rPr>
          <w:rFonts w:eastAsia="Times New Roman"/>
          <w:szCs w:val="24"/>
        </w:rPr>
        <w:t>ς της Κρήτης και για δήθεν παρεμβάσεις για το πρόγραμ</w:t>
      </w:r>
      <w:r w:rsidRPr="00EE1846">
        <w:rPr>
          <w:rFonts w:eastAsia="Times New Roman"/>
          <w:szCs w:val="24"/>
        </w:rPr>
        <w:t>μα της Θεσσαλονίκης</w:t>
      </w:r>
      <w:r>
        <w:rPr>
          <w:rFonts w:eastAsia="Times New Roman"/>
          <w:szCs w:val="24"/>
        </w:rPr>
        <w:t xml:space="preserve"> που</w:t>
      </w:r>
      <w:r w:rsidRPr="00EE1846">
        <w:rPr>
          <w:rFonts w:eastAsia="Times New Roman"/>
          <w:szCs w:val="24"/>
        </w:rPr>
        <w:t xml:space="preserve"> </w:t>
      </w:r>
      <w:r>
        <w:rPr>
          <w:rFonts w:eastAsia="Times New Roman"/>
          <w:szCs w:val="24"/>
        </w:rPr>
        <w:t>ά</w:t>
      </w:r>
      <w:r w:rsidRPr="00EE1846">
        <w:rPr>
          <w:rFonts w:eastAsia="Times New Roman"/>
          <w:szCs w:val="24"/>
        </w:rPr>
        <w:t xml:space="preserve">λλωστε ήταν απόφαση του </w:t>
      </w:r>
      <w:r>
        <w:rPr>
          <w:rFonts w:eastAsia="Times New Roman"/>
          <w:szCs w:val="24"/>
        </w:rPr>
        <w:t>ε</w:t>
      </w:r>
      <w:r w:rsidRPr="00EE1846">
        <w:rPr>
          <w:rFonts w:eastAsia="Times New Roman"/>
          <w:szCs w:val="24"/>
        </w:rPr>
        <w:t xml:space="preserve">ποπτικού </w:t>
      </w:r>
      <w:r>
        <w:rPr>
          <w:rFonts w:eastAsia="Times New Roman"/>
          <w:szCs w:val="24"/>
        </w:rPr>
        <w:t>σ</w:t>
      </w:r>
      <w:r w:rsidRPr="00EE1846">
        <w:rPr>
          <w:rFonts w:eastAsia="Times New Roman"/>
          <w:szCs w:val="24"/>
        </w:rPr>
        <w:t>υμβου</w:t>
      </w:r>
      <w:r>
        <w:rPr>
          <w:rFonts w:eastAsia="Times New Roman"/>
          <w:szCs w:val="24"/>
        </w:rPr>
        <w:t>λίου το οποίο εσείς καταργήσατε.</w:t>
      </w:r>
      <w:r>
        <w:rPr>
          <w:rFonts w:eastAsia="Times New Roman"/>
          <w:szCs w:val="24"/>
        </w:rPr>
        <w:t xml:space="preserve"> </w:t>
      </w:r>
      <w:r>
        <w:rPr>
          <w:rFonts w:eastAsia="Times New Roman"/>
          <w:szCs w:val="24"/>
        </w:rPr>
        <w:lastRenderedPageBreak/>
        <w:t>Μιλάμε για καταγγελίες επώνυμες, σύμφωνα με τις οποίες ο Υπουργός και η Κυβέρνηση έχουν απόλυτα παραδοθεί στον «</w:t>
      </w:r>
      <w:proofErr w:type="spellStart"/>
      <w:r>
        <w:rPr>
          <w:rFonts w:eastAsia="Times New Roman"/>
          <w:szCs w:val="24"/>
        </w:rPr>
        <w:t>Καλφαγιαννισμό</w:t>
      </w:r>
      <w:proofErr w:type="spellEnd"/>
      <w:r>
        <w:rPr>
          <w:rFonts w:eastAsia="Times New Roman"/>
          <w:szCs w:val="24"/>
        </w:rPr>
        <w:t xml:space="preserve">». Γιατί παραιτήθηκε ο συνθέτης </w:t>
      </w:r>
      <w:r>
        <w:rPr>
          <w:rFonts w:eastAsia="Times New Roman"/>
          <w:szCs w:val="24"/>
        </w:rPr>
        <w:t xml:space="preserve">ο κ. Γρηγορίου; Μήπως μπορείτε να μου πείτε; Να μου πείτε έναν λόγο. Γιατί σας έστειλε επιστολή. Και μην προσπαθήσετε τώρα να πείτε διάφορα πράγματα για πρόσωπα του παρελθόντος κ.λπ., γιατί αυτά δεν αρέσουν στον κ. </w:t>
      </w:r>
      <w:proofErr w:type="spellStart"/>
      <w:r>
        <w:rPr>
          <w:rFonts w:eastAsia="Times New Roman"/>
          <w:szCs w:val="24"/>
        </w:rPr>
        <w:t>Καλφαγιάννη</w:t>
      </w:r>
      <w:proofErr w:type="spellEnd"/>
      <w:r>
        <w:rPr>
          <w:rFonts w:eastAsia="Times New Roman"/>
          <w:szCs w:val="24"/>
        </w:rPr>
        <w:t>. Μην τον στενοχωρήσετε τον άν</w:t>
      </w:r>
      <w:r>
        <w:rPr>
          <w:rFonts w:eastAsia="Times New Roman"/>
          <w:szCs w:val="24"/>
        </w:rPr>
        <w:t>θρωπο</w:t>
      </w:r>
      <w:r w:rsidRPr="00A36C7A">
        <w:rPr>
          <w:rFonts w:eastAsia="Times New Roman"/>
          <w:szCs w:val="24"/>
        </w:rPr>
        <w:t>,</w:t>
      </w:r>
      <w:r>
        <w:rPr>
          <w:rFonts w:eastAsia="Times New Roman"/>
          <w:szCs w:val="24"/>
        </w:rPr>
        <w:t xml:space="preserve"> τώρα που τα βρήκατε. </w:t>
      </w:r>
    </w:p>
    <w:p w14:paraId="5F41C9C9"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Λοιπόν, για τις απεργίες μίλησε η κ</w:t>
      </w:r>
      <w:r>
        <w:rPr>
          <w:rFonts w:eastAsia="Times New Roman"/>
          <w:szCs w:val="24"/>
        </w:rPr>
        <w:t>.</w:t>
      </w:r>
      <w:r>
        <w:rPr>
          <w:rFonts w:eastAsia="Times New Roman"/>
          <w:szCs w:val="24"/>
        </w:rPr>
        <w:t xml:space="preserve"> Ασημακοπούλου. Δίνω ένα συνοπτικό εδώ για τα Πρακτικά για να καταλάβετε ότι εσείς τους υποκινούσατε και δεν μπόρεσε να γίνει ποτέ αναδιάρθρωση εν λειτουργία και δίνω και ένα συνοπτικό σημείωμα για τις παραιτήσεις – απολύσεις, τα θύματα του κανιβαλισμού σα</w:t>
      </w:r>
      <w:r>
        <w:rPr>
          <w:rFonts w:eastAsia="Times New Roman"/>
          <w:szCs w:val="24"/>
        </w:rPr>
        <w:t>ς.</w:t>
      </w:r>
    </w:p>
    <w:p w14:paraId="5F41C9CA"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σημείο αυτό η Βουλευτής κ</w:t>
      </w:r>
      <w:r>
        <w:rPr>
          <w:rFonts w:eastAsia="Times New Roman"/>
          <w:szCs w:val="24"/>
        </w:rPr>
        <w:t>.</w:t>
      </w:r>
      <w:r>
        <w:rPr>
          <w:rFonts w:eastAsia="Times New Roman"/>
          <w:szCs w:val="24"/>
        </w:rPr>
        <w:t xml:space="preserve"> Σοφία </w:t>
      </w:r>
      <w:proofErr w:type="spellStart"/>
      <w:r>
        <w:rPr>
          <w:rFonts w:eastAsia="Times New Roman"/>
          <w:szCs w:val="24"/>
        </w:rPr>
        <w:t>Βούλτεψη</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5F41C9CB"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Και στο σημείο αυτό θα ήθελα να σας πω κά</w:t>
      </w:r>
      <w:r>
        <w:rPr>
          <w:rFonts w:eastAsia="Times New Roman"/>
          <w:szCs w:val="24"/>
        </w:rPr>
        <w:t xml:space="preserve">τι άλλο. Μήπως θυμάστε ότι στην αρχή προσπαθήσατε να κυριαρχήσετε επί του </w:t>
      </w:r>
      <w:proofErr w:type="spellStart"/>
      <w:r>
        <w:rPr>
          <w:rFonts w:eastAsia="Times New Roman"/>
          <w:szCs w:val="24"/>
        </w:rPr>
        <w:t>Καλφαγιάννη</w:t>
      </w:r>
      <w:proofErr w:type="spellEnd"/>
      <w:r>
        <w:rPr>
          <w:rFonts w:eastAsia="Times New Roman"/>
          <w:szCs w:val="24"/>
        </w:rPr>
        <w:t xml:space="preserve"> διότι σας πίεζε, οργάνωνε διαδηλώσεις, σας έλεγε ότι βάζετε ταφόπλακα στην ΕΡΤ, πήγε μέσα στην Κεντρική Επιτροπή του ΣΥΡΙΖΑ το 2015 και τα έβαλε με τον ίδιο τον κ. Τσίπρα</w:t>
      </w:r>
      <w:r>
        <w:rPr>
          <w:rFonts w:eastAsia="Times New Roman"/>
          <w:szCs w:val="24"/>
        </w:rPr>
        <w:t xml:space="preserve">; Τώρα είναι ευχαριστημένος. </w:t>
      </w:r>
    </w:p>
    <w:p w14:paraId="5F41C9CC"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αναρωτιέμαι από τον κ. Κωστόπουλο, που είναι τώρα απόλυτος άρχων -σε λίγο θα κάνει και εκπομπές ο ίδιος- έχει ζητηθεί από 29 Σεπτεμβρίου από τον </w:t>
      </w:r>
      <w:r>
        <w:rPr>
          <w:rFonts w:eastAsia="Times New Roman"/>
          <w:szCs w:val="24"/>
        </w:rPr>
        <w:t>δ</w:t>
      </w:r>
      <w:r>
        <w:rPr>
          <w:rFonts w:eastAsia="Times New Roman"/>
          <w:szCs w:val="24"/>
        </w:rPr>
        <w:t>ιευθυντή του Γραφείου Τύπου της Νέας Δημοκρατίας συνάντηση και δεν έχει γίνε</w:t>
      </w:r>
      <w:r>
        <w:rPr>
          <w:rFonts w:eastAsia="Times New Roman"/>
          <w:szCs w:val="24"/>
        </w:rPr>
        <w:t>ι ποτέ. Τον εμποδίζει κάποιος; Μου κάνει εντύπωση. Τι, έχει πολλή δουλειά; Θα τον βάλετε να πει τα αθλητικά σε λίγο ο κ. Κωστόπουλος;</w:t>
      </w:r>
    </w:p>
    <w:p w14:paraId="5F41C9CD"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Λοιπόν, το θέμα είναι ότι υποκύψατε. Από τον Μάρτιο του 2017 αποφασίσατε να παραδώσετε τα κλειδιά της ΕΡΤ στον κ. </w:t>
      </w:r>
      <w:proofErr w:type="spellStart"/>
      <w:r>
        <w:rPr>
          <w:rFonts w:eastAsia="Times New Roman"/>
          <w:szCs w:val="24"/>
        </w:rPr>
        <w:t>Καλφαγιά</w:t>
      </w:r>
      <w:r>
        <w:rPr>
          <w:rFonts w:eastAsia="Times New Roman"/>
          <w:szCs w:val="24"/>
        </w:rPr>
        <w:t>ννη</w:t>
      </w:r>
      <w:proofErr w:type="spellEnd"/>
      <w:r>
        <w:rPr>
          <w:rFonts w:eastAsia="Times New Roman"/>
          <w:szCs w:val="24"/>
        </w:rPr>
        <w:t xml:space="preserve"> και πλέον διοικεί αυτός την ΕΡΤ. Ορμάει μέσα στα στούντιο. Ξεχνάτε το περιστατικό</w:t>
      </w:r>
      <w:r>
        <w:rPr>
          <w:rFonts w:eastAsia="Times New Roman"/>
          <w:szCs w:val="24"/>
        </w:rPr>
        <w:t>,</w:t>
      </w:r>
      <w:r>
        <w:rPr>
          <w:rFonts w:eastAsia="Times New Roman"/>
          <w:szCs w:val="24"/>
        </w:rPr>
        <w:t xml:space="preserve"> που έχει καταγγελθεί από την ίδια τη δημοσιογράφο, την κ</w:t>
      </w:r>
      <w:r>
        <w:rPr>
          <w:rFonts w:eastAsia="Times New Roman"/>
          <w:szCs w:val="24"/>
        </w:rPr>
        <w:t>.</w:t>
      </w:r>
      <w:r>
        <w:rPr>
          <w:rFonts w:eastAsia="Times New Roman"/>
          <w:szCs w:val="24"/>
        </w:rPr>
        <w:t xml:space="preserve"> </w:t>
      </w:r>
      <w:proofErr w:type="spellStart"/>
      <w:r>
        <w:rPr>
          <w:rFonts w:eastAsia="Times New Roman"/>
          <w:szCs w:val="24"/>
        </w:rPr>
        <w:t>Πολλάλη</w:t>
      </w:r>
      <w:proofErr w:type="spellEnd"/>
      <w:r>
        <w:rPr>
          <w:rFonts w:eastAsia="Times New Roman"/>
          <w:szCs w:val="24"/>
        </w:rPr>
        <w:t xml:space="preserve">, ότι όρμησε μέσα; Έχετε να μας πείτε κάτι; Είπατε κάτι; Ανοίξατε το στόμα σας να πείτε </w:t>
      </w:r>
      <w:r>
        <w:rPr>
          <w:rFonts w:eastAsia="Times New Roman"/>
          <w:szCs w:val="24"/>
        </w:rPr>
        <w:lastRenderedPageBreak/>
        <w:t>ότι δεν επιτρέπε</w:t>
      </w:r>
      <w:r>
        <w:rPr>
          <w:rFonts w:eastAsia="Times New Roman"/>
          <w:szCs w:val="24"/>
        </w:rPr>
        <w:t xml:space="preserve">ται ένας συνδικαλιστής, ένας οποιοσδήποτε να μπαίνει μέσα στο στούντιο και να επιτίθεται σε δημοσιογράφο; </w:t>
      </w:r>
    </w:p>
    <w:p w14:paraId="5F41C9CE"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Υπουργέ, εκεί που έφτασαν τα πράγματα με την ΕΡΤ δεν έχετε και πολλές επιλογές. Παραδώσατε τα κλειδιά στον </w:t>
      </w:r>
      <w:proofErr w:type="spellStart"/>
      <w:r>
        <w:rPr>
          <w:rFonts w:eastAsia="Times New Roman"/>
          <w:szCs w:val="24"/>
        </w:rPr>
        <w:t>Καλφαγιάννη</w:t>
      </w:r>
      <w:proofErr w:type="spellEnd"/>
      <w:r>
        <w:rPr>
          <w:rFonts w:eastAsia="Times New Roman"/>
          <w:szCs w:val="24"/>
        </w:rPr>
        <w:t>, που τα παραδώσατε, βάλτ</w:t>
      </w:r>
      <w:r>
        <w:rPr>
          <w:rFonts w:eastAsia="Times New Roman"/>
          <w:szCs w:val="24"/>
        </w:rPr>
        <w:t xml:space="preserve">ε τον και </w:t>
      </w:r>
      <w:r>
        <w:rPr>
          <w:rFonts w:eastAsia="Times New Roman"/>
          <w:szCs w:val="24"/>
        </w:rPr>
        <w:t>π</w:t>
      </w:r>
      <w:r>
        <w:rPr>
          <w:rFonts w:eastAsia="Times New Roman"/>
          <w:szCs w:val="24"/>
        </w:rPr>
        <w:t xml:space="preserve">ρόεδρο και </w:t>
      </w:r>
      <w:r>
        <w:rPr>
          <w:rFonts w:eastAsia="Times New Roman"/>
          <w:szCs w:val="24"/>
        </w:rPr>
        <w:t>δ</w:t>
      </w:r>
      <w:r>
        <w:rPr>
          <w:rFonts w:eastAsia="Times New Roman"/>
          <w:szCs w:val="24"/>
        </w:rPr>
        <w:t xml:space="preserve">ιευθύνοντα </w:t>
      </w:r>
      <w:r>
        <w:rPr>
          <w:rFonts w:eastAsia="Times New Roman"/>
          <w:szCs w:val="24"/>
        </w:rPr>
        <w:t>σ</w:t>
      </w:r>
      <w:r>
        <w:rPr>
          <w:rFonts w:eastAsia="Times New Roman"/>
          <w:szCs w:val="24"/>
        </w:rPr>
        <w:t>ύμβουλο κατευθείαν και με το καλό μετά και Υπουργό στη θέση σας.</w:t>
      </w:r>
    </w:p>
    <w:p w14:paraId="5F41C9CF"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5F41C9D0" w14:textId="77777777" w:rsidR="00B01687" w:rsidRDefault="00CA2DE4">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F41C9D1"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D4BBC">
        <w:rPr>
          <w:rFonts w:eastAsia="Times New Roman"/>
          <w:b/>
          <w:szCs w:val="24"/>
        </w:rPr>
        <w:t>ΠΡΟΕΔΡΕΥΟΥΣΑ (Αναστασία Χριστοδουλοπούλου):</w:t>
      </w:r>
      <w:r>
        <w:rPr>
          <w:rFonts w:eastAsia="Times New Roman"/>
          <w:szCs w:val="24"/>
        </w:rPr>
        <w:t xml:space="preserve"> Τον λόγο τώρα έχει ο κ. Γεωργαντάς.</w:t>
      </w:r>
    </w:p>
    <w:p w14:paraId="5F41C9D2"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Γεωργαντά, η </w:t>
      </w:r>
      <w:proofErr w:type="spellStart"/>
      <w:r>
        <w:rPr>
          <w:rFonts w:eastAsia="Times New Roman"/>
          <w:szCs w:val="24"/>
        </w:rPr>
        <w:t>πρωτολογία</w:t>
      </w:r>
      <w:proofErr w:type="spellEnd"/>
      <w:r>
        <w:rPr>
          <w:rFonts w:eastAsia="Times New Roman"/>
          <w:szCs w:val="24"/>
        </w:rPr>
        <w:t xml:space="preserve"> σας είναι τρία λεπτά και η δευτερολογία σας είναι δύο λεπτά. </w:t>
      </w:r>
    </w:p>
    <w:p w14:paraId="5F41C9D3"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D4BBC">
        <w:rPr>
          <w:rFonts w:eastAsia="Times New Roman"/>
          <w:b/>
          <w:szCs w:val="24"/>
        </w:rPr>
        <w:t>ΓΕΩΡΓΙΟΣ ΓΕΩΡΓΑΝΤΑΣ:</w:t>
      </w:r>
      <w:r>
        <w:rPr>
          <w:rFonts w:eastAsia="Times New Roman"/>
          <w:szCs w:val="24"/>
        </w:rPr>
        <w:t xml:space="preserve"> Ναι, κυρία Πρόεδρε. Θα κάνω χρήση και της δευτερολογίας μου τώρα. </w:t>
      </w:r>
    </w:p>
    <w:p w14:paraId="5F41C9D4"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κυρία Πρόεδρε.</w:t>
      </w:r>
    </w:p>
    <w:p w14:paraId="5F41C9D5"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Κυρία Πρόεδρε και κύριοι συνάδελφοι, στα όσα έτσι </w:t>
      </w:r>
      <w:r>
        <w:rPr>
          <w:rFonts w:eastAsia="Times New Roman"/>
          <w:szCs w:val="24"/>
        </w:rPr>
        <w:t xml:space="preserve">πολύ διαφωτιστικά ακούστηκαν από τους συναδέλφους, θέλω να προσθέσω τρεις τίτλους: «Είναι απίστευτη αυτή η διοίκηση της ΕΡΤ», «Κάτι δεν πάει καλά στο βασίλειο της </w:t>
      </w:r>
      <w:proofErr w:type="spellStart"/>
      <w:r>
        <w:rPr>
          <w:rFonts w:eastAsia="Times New Roman"/>
          <w:szCs w:val="24"/>
        </w:rPr>
        <w:t>Δανιμαρκίας</w:t>
      </w:r>
      <w:proofErr w:type="spellEnd"/>
      <w:r>
        <w:rPr>
          <w:rFonts w:eastAsia="Times New Roman"/>
          <w:szCs w:val="24"/>
        </w:rPr>
        <w:t xml:space="preserve">» και επίσης υπάρχει και η λέξη «θαλασσοταραχή». </w:t>
      </w:r>
    </w:p>
    <w:p w14:paraId="5F41C9D6"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Ξέρετε αυτά τα κείμενα πού έχουν</w:t>
      </w:r>
      <w:r>
        <w:rPr>
          <w:rFonts w:eastAsia="Times New Roman"/>
          <w:szCs w:val="24"/>
        </w:rPr>
        <w:t xml:space="preserve"> δημοσιευτεί για τη διοίκηση της ΕΡΤ; Στην «</w:t>
      </w:r>
      <w:r>
        <w:rPr>
          <w:rFonts w:eastAsia="Times New Roman"/>
          <w:szCs w:val="24"/>
        </w:rPr>
        <w:t>ΕΦΗΜΕΡΙΔΑ ΤΩΝ ΣΥΝΤΑΚΤΩΝ</w:t>
      </w:r>
      <w:r>
        <w:rPr>
          <w:rFonts w:eastAsia="Times New Roman"/>
          <w:szCs w:val="24"/>
        </w:rPr>
        <w:t>». Η «</w:t>
      </w:r>
      <w:r>
        <w:rPr>
          <w:rFonts w:eastAsia="Times New Roman"/>
          <w:szCs w:val="24"/>
        </w:rPr>
        <w:t>ΕΦΗΜΕΡΙΔΑ ΤΩΝ ΣΥΝΤΑΚΤΩΝ</w:t>
      </w:r>
      <w:r>
        <w:rPr>
          <w:rFonts w:eastAsia="Times New Roman"/>
          <w:szCs w:val="24"/>
        </w:rPr>
        <w:t xml:space="preserve">», λοιπόν, με αφορμή το νέο οργανόγραμμα της </w:t>
      </w:r>
      <w:r>
        <w:rPr>
          <w:rFonts w:eastAsia="Times New Roman"/>
          <w:szCs w:val="24"/>
        </w:rPr>
        <w:t>«</w:t>
      </w:r>
      <w:r>
        <w:rPr>
          <w:rFonts w:eastAsia="Times New Roman"/>
          <w:szCs w:val="24"/>
        </w:rPr>
        <w:t>ΕΡΤ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αναγκάστηκε να κάνει αυτούς τους σχολιασμούς τους οποίους, βεβαίως, επιβεβαίωσαν όχι μόνο </w:t>
      </w:r>
      <w:proofErr w:type="spellStart"/>
      <w:r>
        <w:rPr>
          <w:rFonts w:eastAsia="Times New Roman"/>
          <w:szCs w:val="24"/>
        </w:rPr>
        <w:t>παραιτηθέντα</w:t>
      </w:r>
      <w:proofErr w:type="spellEnd"/>
      <w:r>
        <w:rPr>
          <w:rFonts w:eastAsia="Times New Roman"/>
          <w:szCs w:val="24"/>
        </w:rPr>
        <w:t xml:space="preserve"> </w:t>
      </w:r>
      <w:r>
        <w:rPr>
          <w:rFonts w:eastAsia="Times New Roman"/>
          <w:szCs w:val="24"/>
        </w:rPr>
        <w:t xml:space="preserve">στελέχη της </w:t>
      </w:r>
      <w:r>
        <w:rPr>
          <w:rFonts w:eastAsia="Times New Roman"/>
          <w:szCs w:val="24"/>
        </w:rPr>
        <w:t>«</w:t>
      </w:r>
      <w:r>
        <w:rPr>
          <w:rFonts w:eastAsia="Times New Roman"/>
          <w:szCs w:val="24"/>
        </w:rPr>
        <w:t>ΕΡΤ Α</w:t>
      </w:r>
      <w:r>
        <w:rPr>
          <w:rFonts w:eastAsia="Times New Roman"/>
          <w:szCs w:val="24"/>
        </w:rPr>
        <w:t>.</w:t>
      </w:r>
      <w:r>
        <w:rPr>
          <w:rFonts w:eastAsia="Times New Roman"/>
          <w:szCs w:val="24"/>
        </w:rPr>
        <w:t>Ε</w:t>
      </w:r>
      <w:r>
        <w:rPr>
          <w:rFonts w:eastAsia="Times New Roman"/>
          <w:szCs w:val="24"/>
        </w:rPr>
        <w:t>.»</w:t>
      </w:r>
      <w:r>
        <w:rPr>
          <w:rFonts w:eastAsia="Times New Roman"/>
          <w:szCs w:val="24"/>
        </w:rPr>
        <w:t>, αλλά και εργαζόμενοι. Κατάφερε η διοίκηση αυτή, η διοίκηση που τοποθετήθηκε από την παρούσα Κυβέρνηση, να κάνει τον εσωτερικό κανονισμό λειτουργίας τον Απρίλιο και το νέο οργανόγραμμα τον Μάιο και κοιτάξτε τι πέτυχε: Επτά γενικές δι</w:t>
      </w:r>
      <w:r>
        <w:rPr>
          <w:rFonts w:eastAsia="Times New Roman"/>
          <w:szCs w:val="24"/>
        </w:rPr>
        <w:t xml:space="preserve">ευθύνσεις, τριάντα έξι απλές διευθύνσεις σε έναν αριθμό προσωπικού δύο χιλιάδων τριακοσίων, περίπου. </w:t>
      </w:r>
    </w:p>
    <w:p w14:paraId="5F41C9D7"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Όμως, το πιο ωραίο απ’ όλα είναι ποιο; Ότι έχουμε ένα δημόσιο οργανισμό στον οποίο δεν υπάρχουν οργανικές θέσεις </w:t>
      </w:r>
      <w:r>
        <w:rPr>
          <w:rFonts w:eastAsia="Times New Roman"/>
          <w:szCs w:val="24"/>
        </w:rPr>
        <w:lastRenderedPageBreak/>
        <w:t>για τους εργαζομένους. Οι εργαζόμενοι της</w:t>
      </w:r>
      <w:r>
        <w:rPr>
          <w:rFonts w:eastAsia="Times New Roman"/>
          <w:szCs w:val="24"/>
        </w:rPr>
        <w:t xml:space="preserve"> ΕΡΤ δεν υπάγονται σε μία συγκεκριμένη οργανική θέση, δεν έχουν υπαχθεί παρά το οργανόγραμμα που έγινε, παρά το ότι σχεδόν τέσσερα χρόνια υπάρχει μια διοίκηση και μια βούληση, δήθεν, </w:t>
      </w:r>
      <w:proofErr w:type="spellStart"/>
      <w:r>
        <w:rPr>
          <w:rFonts w:eastAsia="Times New Roman"/>
          <w:szCs w:val="24"/>
        </w:rPr>
        <w:t>εξορθολογισμού</w:t>
      </w:r>
      <w:proofErr w:type="spellEnd"/>
      <w:r>
        <w:rPr>
          <w:rFonts w:eastAsia="Times New Roman"/>
          <w:szCs w:val="24"/>
        </w:rPr>
        <w:t xml:space="preserve"> της λειτουργίας της. </w:t>
      </w:r>
    </w:p>
    <w:p w14:paraId="5F41C9D8" w14:textId="77777777" w:rsidR="00B01687" w:rsidRDefault="00CA2DE4">
      <w:pPr>
        <w:spacing w:after="0" w:line="600" w:lineRule="auto"/>
        <w:ind w:firstLine="720"/>
        <w:jc w:val="both"/>
        <w:rPr>
          <w:rFonts w:eastAsia="Times New Roman" w:cs="Times New Roman"/>
          <w:szCs w:val="24"/>
        </w:rPr>
      </w:pPr>
      <w:r>
        <w:rPr>
          <w:rFonts w:eastAsia="Times New Roman"/>
          <w:szCs w:val="24"/>
        </w:rPr>
        <w:t>Γιατί δεν έχει γίνει αυτό; Έχω μια μ</w:t>
      </w:r>
      <w:r>
        <w:rPr>
          <w:rFonts w:eastAsia="Times New Roman"/>
          <w:szCs w:val="24"/>
        </w:rPr>
        <w:t>ικρή υποψία. Ξέρετε, το να δημιουργηθούν οργανικές θέσεις και να γίνει ένα πραγματικό οργανόγραμμα αναγκαστικά θα φανεί αν όλος αυτός ο αριθμός του προσωπικού έχει, πράγματι, μια θέση οργανική στην οποία ανήκει και μια συγκεκριμένη εργασία την οποία πρέπει</w:t>
      </w:r>
      <w:r>
        <w:rPr>
          <w:rFonts w:eastAsia="Times New Roman"/>
          <w:szCs w:val="24"/>
        </w:rPr>
        <w:t xml:space="preserve"> να κάνει. </w:t>
      </w:r>
      <w:r w:rsidRPr="00E629AF">
        <w:rPr>
          <w:rFonts w:eastAsia="Times New Roman" w:cs="Times New Roman"/>
          <w:szCs w:val="24"/>
        </w:rPr>
        <w:t>Ενώ</w:t>
      </w:r>
      <w:r>
        <w:rPr>
          <w:rFonts w:eastAsia="Times New Roman" w:cs="Times New Roman"/>
          <w:szCs w:val="24"/>
        </w:rPr>
        <w:t xml:space="preserve"> ακούμε φωνές από πλευράς συνδικαλιστών της ΕΡΤ, οι οποίες στηρίζονται και από κάποιους από την Κυβέρνηση</w:t>
      </w:r>
      <w:r w:rsidRPr="000B3E53">
        <w:rPr>
          <w:rFonts w:eastAsia="Times New Roman" w:cs="Times New Roman"/>
          <w:szCs w:val="24"/>
        </w:rPr>
        <w:t xml:space="preserve">, </w:t>
      </w:r>
      <w:r>
        <w:rPr>
          <w:rFonts w:eastAsia="Times New Roman" w:cs="Times New Roman"/>
          <w:szCs w:val="24"/>
        </w:rPr>
        <w:t xml:space="preserve">περί ανάγκης αύξησης του αριθμού των εργαζομένων, έχουμε το αντιφατικό να έρχεται τροπολογία το 2016, από την παρούσα Κυβέρνηση, που να μιλάει για τη δυνατότητα μετακίνησης του πλεονάζοντος προσωπικού της </w:t>
      </w:r>
      <w:r>
        <w:rPr>
          <w:rFonts w:eastAsia="Times New Roman" w:cs="Times New Roman"/>
          <w:szCs w:val="24"/>
        </w:rPr>
        <w:t>«</w:t>
      </w:r>
      <w:r>
        <w:rPr>
          <w:rFonts w:eastAsia="Times New Roman" w:cs="Times New Roman"/>
          <w:szCs w:val="24"/>
        </w:rPr>
        <w:t>ΕΡΤ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Τροπολογία του 2016! Έχει ενδιαφέρον να</w:t>
      </w:r>
      <w:r>
        <w:rPr>
          <w:rFonts w:eastAsia="Times New Roman" w:cs="Times New Roman"/>
          <w:szCs w:val="24"/>
        </w:rPr>
        <w:t xml:space="preserve"> δούμε πόσοι μετακινήθηκαν, ποιοι μετακινήθηκαν και πού πήγαν. </w:t>
      </w:r>
    </w:p>
    <w:p w14:paraId="5F41C9D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Δεν μπορεί, όμως, από τη μία να παραδεχόμαστε ότι υπάρχει πλεονάζον προσωπικό και από την άλλη να μην τακτοποιούμε στις οργανικές θέσεις τους εργαζόμενους, που αυτό είναι καλό και για τους ίδι</w:t>
      </w:r>
      <w:r>
        <w:rPr>
          <w:rFonts w:eastAsia="Times New Roman" w:cs="Times New Roman"/>
          <w:szCs w:val="24"/>
        </w:rPr>
        <w:t>ους τους εργαζόμενους, όπως καταλαβαίνει ο καθένας.</w:t>
      </w:r>
    </w:p>
    <w:p w14:paraId="5F41C9D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Θα αφήσω στην άκρη το γεγονός ότι αυτά τα δύο τόσο σημαντικά στοιχεία της σύνθεσης της ΕΡΤ -ένα το ο</w:t>
      </w:r>
      <w:r>
        <w:rPr>
          <w:rFonts w:eastAsia="Times New Roman" w:cs="Times New Roman"/>
          <w:szCs w:val="24"/>
        </w:rPr>
        <w:t>ργανόγραμμα</w:t>
      </w:r>
      <w:r>
        <w:rPr>
          <w:rFonts w:eastAsia="Times New Roman" w:cs="Times New Roman"/>
          <w:szCs w:val="24"/>
        </w:rPr>
        <w:t xml:space="preserve"> και το άλλο ο εσωτερικός </w:t>
      </w:r>
      <w:r>
        <w:rPr>
          <w:rFonts w:eastAsia="Times New Roman" w:cs="Times New Roman"/>
          <w:szCs w:val="24"/>
        </w:rPr>
        <w:t>κ</w:t>
      </w:r>
      <w:r>
        <w:rPr>
          <w:rFonts w:eastAsia="Times New Roman" w:cs="Times New Roman"/>
          <w:szCs w:val="24"/>
        </w:rPr>
        <w:t xml:space="preserve">ανονισμός λειτουργίας- υπερψηφίστηκαν </w:t>
      </w:r>
      <w:r>
        <w:rPr>
          <w:rFonts w:eastAsia="Times New Roman" w:cs="Times New Roman"/>
          <w:szCs w:val="24"/>
        </w:rPr>
        <w:t xml:space="preserve">μόνο </w:t>
      </w:r>
      <w:r>
        <w:rPr>
          <w:rFonts w:eastAsia="Times New Roman" w:cs="Times New Roman"/>
          <w:szCs w:val="24"/>
        </w:rPr>
        <w:t xml:space="preserve"> τρία από τα πέντε παρό</w:t>
      </w:r>
      <w:r>
        <w:rPr>
          <w:rFonts w:eastAsia="Times New Roman" w:cs="Times New Roman"/>
          <w:szCs w:val="24"/>
        </w:rPr>
        <w:t>ντα μέλη. Τρία-δύο πήγε. Δεν ξέρω, έχει μεγάλο ενδιαφέρον να δούμε γιατί πήγαν τρία-δύο όλες αυτές οι πολύ σοβαρές αποφάσεις.</w:t>
      </w:r>
    </w:p>
    <w:p w14:paraId="5F41C9D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Όλα αυτά θα είχαν λίγη σημασία αν δεν υπήρχε ένας λογαριασμός στο τέλος όλης αυτής της πρωτοβουλίας. Το 2016 το μισθολογικό κόστος</w:t>
      </w:r>
      <w:r>
        <w:rPr>
          <w:rFonts w:eastAsia="Times New Roman" w:cs="Times New Roman"/>
          <w:szCs w:val="24"/>
        </w:rPr>
        <w:t xml:space="preserve"> της ΕΡΤ είναι 55.343.000 ευρώ. Το 2017 το μισθολογικό κόστος της είναι ΕΡΤ 57.230.000 ευρώ και με τις νέες διευθύνσεις οι οποίες έγιναν το 2018 και με τους νέους διευθυντές και γενικούς διευθυντές είμαι σίγουρος ότι θα ξεπεράσουμε τα 60 εκατομμύρια.</w:t>
      </w:r>
    </w:p>
    <w:p w14:paraId="5F41C9D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Όλο α</w:t>
      </w:r>
      <w:r>
        <w:rPr>
          <w:rFonts w:eastAsia="Times New Roman" w:cs="Times New Roman"/>
          <w:szCs w:val="24"/>
        </w:rPr>
        <w:t xml:space="preserve">υτό θα είχε, επίσης, μικρή σημασία να καταφέρναμε να έχουμε αυτήν την ποιότητα στην ενημέρωση, κύριε Βορίδη, η οποία αναζητείται. Ξέρετε, στην παραμεθόριο στην οποία ζω, αναζητείται ακόμα περισσότερο, καθώς δυστυχώς δεν υπάρχει δυνατότητα να έχουμε όλα τα </w:t>
      </w:r>
      <w:r>
        <w:rPr>
          <w:rFonts w:eastAsia="Times New Roman" w:cs="Times New Roman"/>
          <w:szCs w:val="24"/>
        </w:rPr>
        <w:t>κανάλια στους δέκτες οι κάτοικοι του Κιλκίς, που είμαστε δίπλα στα σύνορα με τα Σκόπια και θα θέλαμε πάρα πολύ να ακούσουμε τι ακριβώς συμβαίνει και σε αυτό το πολύ μεγάλο ζήτημα. Δυστυχώς, όμως, υπάρχει μόνον η –εντός εισαγωγικών- «ενημέρωση» μέσα από την</w:t>
      </w:r>
      <w:r>
        <w:rPr>
          <w:rFonts w:eastAsia="Times New Roman" w:cs="Times New Roman"/>
          <w:szCs w:val="24"/>
        </w:rPr>
        <w:t xml:space="preserve"> ΕΡΤ. Τελικά θα καταλήξουμε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παρακολουθούμε κανάλια από γειτονικές χώρες, ακριβώς επειδή δεν είναι τυχαίο ότι όλη αυτή η ποιότητα τελικά δεν μπόρεσε να βρει αντιστοιχία στον ελληνικό λαό. Εκτός εάν του λείπει η παιδεία του ελληνικού λαού, αλ</w:t>
      </w:r>
      <w:r>
        <w:rPr>
          <w:rFonts w:eastAsia="Times New Roman" w:cs="Times New Roman"/>
          <w:szCs w:val="24"/>
        </w:rPr>
        <w:t xml:space="preserve">λά θα φροντίσει ο κ. </w:t>
      </w:r>
      <w:proofErr w:type="spellStart"/>
      <w:r>
        <w:rPr>
          <w:rFonts w:eastAsia="Times New Roman" w:cs="Times New Roman"/>
          <w:szCs w:val="24"/>
        </w:rPr>
        <w:t>Γαβρόγλου</w:t>
      </w:r>
      <w:proofErr w:type="spellEnd"/>
      <w:r>
        <w:rPr>
          <w:rFonts w:eastAsia="Times New Roman" w:cs="Times New Roman"/>
          <w:szCs w:val="24"/>
        </w:rPr>
        <w:t xml:space="preserve"> γι’ αυτό, έτσι ώστε, αφού αποκτηθεί η παιδεία με τις πρωτοβουλίες του κ. </w:t>
      </w:r>
      <w:proofErr w:type="spellStart"/>
      <w:r>
        <w:rPr>
          <w:rFonts w:eastAsia="Times New Roman" w:cs="Times New Roman"/>
          <w:szCs w:val="24"/>
        </w:rPr>
        <w:t>Γαβρόγλου</w:t>
      </w:r>
      <w:proofErr w:type="spellEnd"/>
      <w:r>
        <w:rPr>
          <w:rFonts w:eastAsia="Times New Roman" w:cs="Times New Roman"/>
          <w:szCs w:val="24"/>
        </w:rPr>
        <w:t>, στη συνέχεια να έχουμε και ποιότητα στον κόσμο για να μπορέσει να κατανοήσει την ποιότητα των εκπομπών και της ενημέρωσης της ΕΡΤ.</w:t>
      </w:r>
    </w:p>
    <w:p w14:paraId="5F41C9D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Νομίζω, κύ</w:t>
      </w:r>
      <w:r>
        <w:rPr>
          <w:rFonts w:eastAsia="Times New Roman" w:cs="Times New Roman"/>
          <w:szCs w:val="24"/>
        </w:rPr>
        <w:t xml:space="preserve">ριοι συνάδελφοι, ότι κατάφερε η παρούσα Κυβέρνηση με τις επιλογές της –και τελειώνω κυρία Πρόεδρε-, με </w:t>
      </w:r>
      <w:r>
        <w:rPr>
          <w:rFonts w:eastAsia="Times New Roman" w:cs="Times New Roman"/>
          <w:szCs w:val="24"/>
        </w:rPr>
        <w:lastRenderedPageBreak/>
        <w:t>τις παρεμβάσεις της, με τη στόχευση</w:t>
      </w:r>
      <w:r>
        <w:rPr>
          <w:rFonts w:eastAsia="Times New Roman" w:cs="Times New Roman"/>
          <w:szCs w:val="24"/>
        </w:rPr>
        <w:t>,</w:t>
      </w:r>
      <w:r>
        <w:rPr>
          <w:rFonts w:eastAsia="Times New Roman" w:cs="Times New Roman"/>
          <w:szCs w:val="24"/>
        </w:rPr>
        <w:t xml:space="preserve"> που είχε να καταφέρει κάτι που δεν το κατάφερε κανείς παλιότερα σε τέτοιο βαθμό, την πλήρη απαξίωση της ΕΡΤ, την από</w:t>
      </w:r>
      <w:r>
        <w:rPr>
          <w:rFonts w:eastAsia="Times New Roman" w:cs="Times New Roman"/>
          <w:szCs w:val="24"/>
        </w:rPr>
        <w:t>λυτη απαξίωση. Και είναι κρίμα, γιατί πράγματι υπάρχουν στελέχη τα οποία εργάζονται συνειδητά, υπάρχουν πράγματι προσπάθειες οι οποίες γίνονται για να μπορέσει να ανταπεξέλθει στον ρόλο της ΕΡΤ, αλλά όλες αυτές πνίγονται γιατί, πλην της όποιας στόχευσης, τ</w:t>
      </w:r>
      <w:r>
        <w:rPr>
          <w:rFonts w:eastAsia="Times New Roman" w:cs="Times New Roman"/>
          <w:szCs w:val="24"/>
        </w:rPr>
        <w:t xml:space="preserve">ης όποιας παρέμβασης, υπάρχει και κάποιος συνδικαλιστής εκεί μέσα ο οποίος μόνος του είναι η αρχή και το τέλος. Έτσι θεωρεί πια τον εαυτό του. </w:t>
      </w:r>
    </w:p>
    <w:p w14:paraId="5F41C9D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Αυτό το τέλος, όμως, συνολικά όλης αυτής της παρέας έρχεται και θα έρθει με την ψήφο του ελληνικού λαού.</w:t>
      </w:r>
    </w:p>
    <w:p w14:paraId="5F41C9D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 πολύ.</w:t>
      </w:r>
    </w:p>
    <w:p w14:paraId="5F41C9E0" w14:textId="77777777" w:rsidR="00B01687" w:rsidRDefault="00CA2D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41C9E1" w14:textId="77777777" w:rsidR="00B01687" w:rsidRDefault="00CA2DE4">
      <w:pPr>
        <w:spacing w:line="600" w:lineRule="auto"/>
        <w:ind w:firstLine="720"/>
        <w:jc w:val="both"/>
        <w:rPr>
          <w:rFonts w:eastAsia="Times New Roman" w:cs="Times New Roman"/>
          <w:szCs w:val="24"/>
        </w:rPr>
      </w:pPr>
      <w:r w:rsidRPr="00477018">
        <w:rPr>
          <w:rFonts w:eastAsia="Times New Roman" w:cs="Times New Roman"/>
          <w:b/>
          <w:szCs w:val="24"/>
        </w:rPr>
        <w:t>ΠΡΟΕΔΡΕΥΟΥΣΑ (Αναστασία Χριστοδουλοπούλου</w:t>
      </w:r>
      <w:r>
        <w:rPr>
          <w:rFonts w:eastAsia="Times New Roman" w:cs="Times New Roman"/>
          <w:szCs w:val="24"/>
        </w:rPr>
        <w:t>): Ευχαριστούμε.</w:t>
      </w:r>
    </w:p>
    <w:p w14:paraId="5F41C9E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Τελευταίος από τους επερωτώντες είναι ο κ. </w:t>
      </w:r>
      <w:proofErr w:type="spellStart"/>
      <w:r>
        <w:rPr>
          <w:rFonts w:eastAsia="Times New Roman" w:cs="Times New Roman"/>
          <w:szCs w:val="24"/>
        </w:rPr>
        <w:t>Χαρακόπουλος</w:t>
      </w:r>
      <w:proofErr w:type="spellEnd"/>
      <w:r>
        <w:rPr>
          <w:rFonts w:eastAsia="Times New Roman" w:cs="Times New Roman"/>
          <w:szCs w:val="24"/>
        </w:rPr>
        <w:t>.</w:t>
      </w:r>
    </w:p>
    <w:p w14:paraId="5F41C9E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Χαρακόπουλε</w:t>
      </w:r>
      <w:proofErr w:type="spellEnd"/>
      <w:r>
        <w:rPr>
          <w:rFonts w:eastAsia="Times New Roman" w:cs="Times New Roman"/>
          <w:szCs w:val="24"/>
        </w:rPr>
        <w:t>. Έχετε πέντε λεπτά μαζί με τη δευτερολογία σας.</w:t>
      </w:r>
    </w:p>
    <w:p w14:paraId="5F41C9E4" w14:textId="77777777" w:rsidR="00B01687" w:rsidRDefault="00CA2DE4">
      <w:pPr>
        <w:spacing w:line="600" w:lineRule="auto"/>
        <w:ind w:firstLine="720"/>
        <w:jc w:val="both"/>
        <w:rPr>
          <w:rFonts w:eastAsia="Times New Roman" w:cs="Times New Roman"/>
          <w:szCs w:val="24"/>
        </w:rPr>
      </w:pPr>
      <w:r w:rsidRPr="00CC050E">
        <w:rPr>
          <w:rFonts w:eastAsia="Times New Roman" w:cs="Times New Roman"/>
          <w:b/>
          <w:szCs w:val="24"/>
        </w:rPr>
        <w:t>ΜΑΞΙΜΟΣ ΧΑΡΑΚΟΠΟΥΛΟΣ:</w:t>
      </w:r>
      <w:r>
        <w:rPr>
          <w:rFonts w:eastAsia="Times New Roman" w:cs="Times New Roman"/>
          <w:szCs w:val="24"/>
        </w:rPr>
        <w:t xml:space="preserve"> Ευχαριστώ, κυρία Πρόεδρε.</w:t>
      </w:r>
    </w:p>
    <w:p w14:paraId="5F41C9E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τρόπος που πολιτεύτηκε ο ΣΥΡΙΖΑ στη δημόσια τηλεόραση, που την έκανε σημαία στον δρόμο προς την εξουσία, είναι χαρακτηριστικός της ικανότητας σας να πουλάτε φύκια για μεταξωτές</w:t>
      </w:r>
      <w:r>
        <w:rPr>
          <w:rFonts w:eastAsia="Times New Roman" w:cs="Times New Roman"/>
          <w:szCs w:val="24"/>
        </w:rPr>
        <w:t xml:space="preserve"> κορδέλες. Το ψέμα, όμως, έχει κοντά ποδάρια γιατί, έπειτα από τέσσερα σχεδόν χρόνια αριστερής διακυβέρνησης, η δημόσια τηλεόραση αντιμετωπίζεται με καθολική απαξίωση, καθώς σπαράσσεται από εσωτερικές αλληλοκατηγορίες για κακοδιαχείριση και κατασπατάληση τ</w:t>
      </w:r>
      <w:r>
        <w:rPr>
          <w:rFonts w:eastAsia="Times New Roman" w:cs="Times New Roman"/>
          <w:szCs w:val="24"/>
        </w:rPr>
        <w:t>ων χρημάτων των φορολογουμένων.</w:t>
      </w:r>
    </w:p>
    <w:p w14:paraId="5F41C9E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Ήταν τυχαία η κατάρρευση των </w:t>
      </w:r>
      <w:proofErr w:type="spellStart"/>
      <w:r>
        <w:rPr>
          <w:rFonts w:eastAsia="Times New Roman" w:cs="Times New Roman"/>
          <w:szCs w:val="24"/>
        </w:rPr>
        <w:t>πομποδών</w:t>
      </w:r>
      <w:proofErr w:type="spellEnd"/>
      <w:r>
        <w:rPr>
          <w:rFonts w:eastAsia="Times New Roman" w:cs="Times New Roman"/>
          <w:szCs w:val="24"/>
        </w:rPr>
        <w:t xml:space="preserve"> εξαγγελιών του ΣΥΡΙΖΑ για την ΕΡΤ; Όχι, βέβαια. Επιδίωξή σας δεν ήταν </w:t>
      </w:r>
      <w:r>
        <w:rPr>
          <w:rFonts w:eastAsia="Times New Roman" w:cs="Times New Roman"/>
          <w:szCs w:val="24"/>
        </w:rPr>
        <w:lastRenderedPageBreak/>
        <w:t>ούτε η ποιότητα στην ενημέρωση ούτε ο πλουραλισμός της πληροφόρησης. Όλοι θυμόμαστε τις επαναστατικές ημέρες στο προ</w:t>
      </w:r>
      <w:r>
        <w:rPr>
          <w:rFonts w:eastAsia="Times New Roman" w:cs="Times New Roman"/>
          <w:szCs w:val="24"/>
        </w:rPr>
        <w:t xml:space="preserve">αύλιο του </w:t>
      </w:r>
      <w:proofErr w:type="spellStart"/>
      <w:r>
        <w:rPr>
          <w:rFonts w:eastAsia="Times New Roman" w:cs="Times New Roman"/>
          <w:szCs w:val="24"/>
        </w:rPr>
        <w:t>Ραδιομεγάρου</w:t>
      </w:r>
      <w:proofErr w:type="spellEnd"/>
      <w:r>
        <w:rPr>
          <w:rFonts w:eastAsia="Times New Roman" w:cs="Times New Roman"/>
          <w:szCs w:val="24"/>
        </w:rPr>
        <w:t xml:space="preserve"> της ΕΡΤ με την κ. Κωνσταντοπούλου να κραυγάζει και την κ. Ραχήλ Μακρή να έχει ανέβει κυριολεκτικά στα κάγκελα.</w:t>
      </w:r>
    </w:p>
    <w:p w14:paraId="5F41C9E7" w14:textId="77777777" w:rsidR="00B01687" w:rsidRDefault="00CA2DE4">
      <w:pPr>
        <w:spacing w:line="600" w:lineRule="auto"/>
        <w:ind w:firstLine="720"/>
        <w:jc w:val="both"/>
        <w:rPr>
          <w:rFonts w:eastAsia="Times New Roman"/>
          <w:szCs w:val="24"/>
        </w:rPr>
      </w:pPr>
      <w:r>
        <w:rPr>
          <w:rFonts w:eastAsia="Times New Roman"/>
          <w:szCs w:val="24"/>
        </w:rPr>
        <w:t xml:space="preserve">Υπάρχει ακόμα το μνημείο πεσόντων της ΕΡΤ, πεσόντες που ουδείς γνωρίζει. </w:t>
      </w:r>
    </w:p>
    <w:p w14:paraId="5F41C9E8" w14:textId="77777777" w:rsidR="00B01687" w:rsidRDefault="00CA2DE4">
      <w:pPr>
        <w:spacing w:line="600" w:lineRule="auto"/>
        <w:ind w:firstLine="720"/>
        <w:jc w:val="both"/>
        <w:rPr>
          <w:rFonts w:eastAsia="Times New Roman"/>
          <w:szCs w:val="24"/>
        </w:rPr>
      </w:pPr>
      <w:r>
        <w:rPr>
          <w:rFonts w:eastAsia="Times New Roman"/>
          <w:szCs w:val="24"/>
        </w:rPr>
        <w:t>Το λεγόμενο «μαύρο» στην ΕΡΤ στοίχισε πράγματι σ</w:t>
      </w:r>
      <w:r>
        <w:rPr>
          <w:rFonts w:eastAsia="Times New Roman"/>
          <w:szCs w:val="24"/>
        </w:rPr>
        <w:t>την τότε κυβέρνηση και έδωσε αέρα στα πανιά του ΣΥΡΙΖΑ. Τι κάνατε, όμως, όταν πήρατε την εξουσία; Δημιουργήσατε μια δημόσια τηλεόραση, εργαλείο ωμής κυβερνητικής προπαγάνδας, πολύ πιο ωμής από την αλήστου μνήμης ΥΕΝΕΔ. Υπήρξε υποστήριξη της κυβερνητικής πο</w:t>
      </w:r>
      <w:r>
        <w:rPr>
          <w:rFonts w:eastAsia="Times New Roman"/>
          <w:szCs w:val="24"/>
        </w:rPr>
        <w:t xml:space="preserve">λιτικής από πλήθος δημοσιογράφων με ταυτόχρονη αποσιώπηση, διαστρέβλωση ακόμη και συκοφάντηση των θέσεων της Αντιπολίτευσης και ιδιαιτέρως της Αξιωματικής Αντιπολίτευσης. </w:t>
      </w:r>
    </w:p>
    <w:p w14:paraId="5F41C9E9" w14:textId="77777777" w:rsidR="00B01687" w:rsidRDefault="00CA2DE4">
      <w:pPr>
        <w:spacing w:line="600" w:lineRule="auto"/>
        <w:ind w:firstLine="720"/>
        <w:jc w:val="both"/>
        <w:rPr>
          <w:rFonts w:eastAsia="Times New Roman"/>
          <w:szCs w:val="24"/>
        </w:rPr>
      </w:pPr>
      <w:r>
        <w:rPr>
          <w:rFonts w:eastAsia="Times New Roman"/>
          <w:szCs w:val="24"/>
        </w:rPr>
        <w:t>Εμβρόντητοι ακούγαμε έναν από αυτούς να υποστηρίζει χωρίς αιδώ ότι ο Κυριάκος Μητσοτ</w:t>
      </w:r>
      <w:r>
        <w:rPr>
          <w:rFonts w:eastAsia="Times New Roman"/>
          <w:szCs w:val="24"/>
        </w:rPr>
        <w:t xml:space="preserve">άκης ήταν κάτι ανάλογο με </w:t>
      </w:r>
      <w:r>
        <w:rPr>
          <w:rFonts w:eastAsia="Times New Roman"/>
          <w:szCs w:val="24"/>
        </w:rPr>
        <w:lastRenderedPageBreak/>
        <w:t>τον ιταλικό φασισμό. Και αυτό είναι μόνο ένα ακραίο δείγμα αυτού του καταρράκτη ψευδολογίας και πλύσης εγκεφάλου της κοινής γνώμης, που προφανώς εξυφαίνεται από το «</w:t>
      </w:r>
      <w:r>
        <w:rPr>
          <w:rFonts w:eastAsia="Times New Roman"/>
          <w:szCs w:val="24"/>
        </w:rPr>
        <w:t>υπουργείο προπαγάνδας</w:t>
      </w:r>
      <w:r>
        <w:rPr>
          <w:rFonts w:eastAsia="Times New Roman"/>
          <w:szCs w:val="24"/>
        </w:rPr>
        <w:t xml:space="preserve">» του κ. Παππά σε συνεργασία με το σκληρό </w:t>
      </w:r>
      <w:r>
        <w:rPr>
          <w:rFonts w:eastAsia="Times New Roman"/>
          <w:szCs w:val="24"/>
        </w:rPr>
        <w:t>πυρήνα των συνδικαλιστών της ΕΡΤ που θεωρούν ότι η δημόσια τηλεόραση είναι τσιφλίκι τους.</w:t>
      </w:r>
    </w:p>
    <w:p w14:paraId="5F41C9EA" w14:textId="77777777" w:rsidR="00B01687" w:rsidRDefault="00CA2DE4">
      <w:pPr>
        <w:spacing w:line="600" w:lineRule="auto"/>
        <w:ind w:firstLine="720"/>
        <w:jc w:val="both"/>
        <w:rPr>
          <w:rFonts w:eastAsia="Times New Roman"/>
          <w:szCs w:val="24"/>
        </w:rPr>
      </w:pPr>
      <w:r>
        <w:rPr>
          <w:rFonts w:eastAsia="Times New Roman"/>
          <w:szCs w:val="24"/>
        </w:rPr>
        <w:t xml:space="preserve">Και δεν τα λέμε μόνο εμείς αυτά. Τα λένε τα ίδια τα στελέχη της κυβερνητικής </w:t>
      </w:r>
      <w:r>
        <w:rPr>
          <w:rFonts w:eastAsia="Times New Roman"/>
          <w:szCs w:val="24"/>
        </w:rPr>
        <w:t>πλειοψηφίας</w:t>
      </w:r>
      <w:r>
        <w:rPr>
          <w:rFonts w:eastAsia="Times New Roman"/>
          <w:szCs w:val="24"/>
        </w:rPr>
        <w:t>. Να τα επαναλάβω προς εμπέδωση. Τα λέει ο παριστάμενος, «</w:t>
      </w:r>
      <w:proofErr w:type="spellStart"/>
      <w:r>
        <w:rPr>
          <w:rFonts w:eastAsia="Times New Roman"/>
          <w:szCs w:val="24"/>
        </w:rPr>
        <w:t>κανιβαλισθείς</w:t>
      </w:r>
      <w:proofErr w:type="spellEnd"/>
      <w:r>
        <w:rPr>
          <w:rFonts w:eastAsia="Times New Roman"/>
          <w:szCs w:val="24"/>
        </w:rPr>
        <w:t>» από τ</w:t>
      </w:r>
      <w:r>
        <w:rPr>
          <w:rFonts w:eastAsia="Times New Roman"/>
          <w:szCs w:val="24"/>
        </w:rPr>
        <w:t xml:space="preserve">ον κ. Καμμένο, πρώην Υπουργός, ο κ. Φίλης. «Η ΕΡΤ είναι ένα κανάλι που έχει </w:t>
      </w:r>
      <w:proofErr w:type="spellStart"/>
      <w:r>
        <w:rPr>
          <w:rFonts w:eastAsia="Times New Roman"/>
          <w:szCs w:val="24"/>
        </w:rPr>
        <w:t>παραδιοίκηση</w:t>
      </w:r>
      <w:proofErr w:type="spellEnd"/>
      <w:r>
        <w:rPr>
          <w:rFonts w:eastAsia="Times New Roman"/>
          <w:szCs w:val="24"/>
        </w:rPr>
        <w:t xml:space="preserve">, κυβερνάται από το παλιό συντεχνιακό καθεστώς, ένα καθεστώς ιδιοτελών συμφερόντων», λέει ο κ. Φίλης. </w:t>
      </w:r>
    </w:p>
    <w:p w14:paraId="5F41C9EB" w14:textId="77777777" w:rsidR="00B01687" w:rsidRDefault="00CA2DE4">
      <w:pPr>
        <w:spacing w:line="600" w:lineRule="auto"/>
        <w:ind w:firstLine="720"/>
        <w:jc w:val="both"/>
        <w:rPr>
          <w:rFonts w:eastAsia="Times New Roman"/>
          <w:szCs w:val="24"/>
        </w:rPr>
      </w:pPr>
      <w:r>
        <w:rPr>
          <w:rFonts w:eastAsia="Times New Roman"/>
          <w:szCs w:val="24"/>
        </w:rPr>
        <w:t>Τα λέει ο πρώην εντεταλμένος Σύμβουλος Προγράμματος της ΕΡΤ, ο κ.</w:t>
      </w:r>
      <w:r>
        <w:rPr>
          <w:rFonts w:eastAsia="Times New Roman"/>
          <w:szCs w:val="24"/>
        </w:rPr>
        <w:t xml:space="preserve"> Σπύρος </w:t>
      </w:r>
      <w:proofErr w:type="spellStart"/>
      <w:r>
        <w:rPr>
          <w:rFonts w:eastAsia="Times New Roman"/>
          <w:szCs w:val="24"/>
        </w:rPr>
        <w:t>Κρίμπαλης</w:t>
      </w:r>
      <w:proofErr w:type="spellEnd"/>
      <w:r>
        <w:rPr>
          <w:rFonts w:eastAsia="Times New Roman"/>
          <w:szCs w:val="24"/>
        </w:rPr>
        <w:t xml:space="preserve">, που καταγγέλλει τον Υπουργό, τον κ. Παππά -εσάς- ότι παρέδωσε τα κλειδιά της ΕΡΤ «στον πεινασμένο για εξουσία κ. </w:t>
      </w:r>
      <w:proofErr w:type="spellStart"/>
      <w:r>
        <w:rPr>
          <w:rFonts w:eastAsia="Times New Roman"/>
          <w:szCs w:val="24"/>
        </w:rPr>
        <w:t>Καλαφαγιάννη</w:t>
      </w:r>
      <w:proofErr w:type="spellEnd"/>
      <w:r>
        <w:rPr>
          <w:rFonts w:eastAsia="Times New Roman"/>
          <w:szCs w:val="24"/>
        </w:rPr>
        <w:t xml:space="preserve">». </w:t>
      </w:r>
    </w:p>
    <w:p w14:paraId="5F41C9EC" w14:textId="77777777" w:rsidR="00B01687" w:rsidRDefault="00CA2DE4">
      <w:pPr>
        <w:spacing w:line="600" w:lineRule="auto"/>
        <w:ind w:firstLine="720"/>
        <w:jc w:val="both"/>
        <w:rPr>
          <w:rFonts w:eastAsia="Times New Roman"/>
          <w:szCs w:val="24"/>
        </w:rPr>
      </w:pPr>
      <w:r>
        <w:rPr>
          <w:rFonts w:eastAsia="Times New Roman"/>
          <w:szCs w:val="24"/>
        </w:rPr>
        <w:lastRenderedPageBreak/>
        <w:t>Τα λέει ο Αναπληρωτής Σύμβουλος της ΕΡΤ κ. Θαλασσινός: «Οδηγούμαστε σε μια ΕΡΤ που επιτέλους οι συνδικαλιστέ</w:t>
      </w:r>
      <w:r>
        <w:rPr>
          <w:rFonts w:eastAsia="Times New Roman"/>
          <w:szCs w:val="24"/>
        </w:rPr>
        <w:t xml:space="preserve">ς και η ομήγυρη δεν εργάζεται, αλλά διοικεί, οι γενικοί διευθυντές δεν έχουν απαραίτητα πτυχίο ΑΕΙ, αλλά μπάρμπα στην Κορώνη». </w:t>
      </w:r>
    </w:p>
    <w:p w14:paraId="5F41C9ED" w14:textId="77777777" w:rsidR="00B01687" w:rsidRDefault="00CA2DE4">
      <w:pPr>
        <w:spacing w:line="600" w:lineRule="auto"/>
        <w:ind w:firstLine="720"/>
        <w:jc w:val="both"/>
        <w:rPr>
          <w:rFonts w:eastAsia="Times New Roman"/>
          <w:szCs w:val="24"/>
        </w:rPr>
      </w:pPr>
      <w:r>
        <w:rPr>
          <w:rFonts w:eastAsia="Times New Roman"/>
          <w:szCs w:val="24"/>
        </w:rPr>
        <w:t xml:space="preserve">Όμως, και ο πρώην Γενικός Διευθυντής Τεχνολογίας, κ. </w:t>
      </w:r>
      <w:proofErr w:type="spellStart"/>
      <w:r>
        <w:rPr>
          <w:rFonts w:eastAsia="Times New Roman"/>
          <w:szCs w:val="24"/>
        </w:rPr>
        <w:t>Μιχαλίτσης</w:t>
      </w:r>
      <w:proofErr w:type="spellEnd"/>
      <w:r>
        <w:rPr>
          <w:rFonts w:eastAsia="Times New Roman"/>
          <w:szCs w:val="24"/>
        </w:rPr>
        <w:t xml:space="preserve">, λέει ότι στην ΕΡΤ κύριο ρόλο διαδραματίζουν οι εκπρόσωποι ενός </w:t>
      </w:r>
      <w:r>
        <w:rPr>
          <w:rFonts w:eastAsia="Times New Roman"/>
          <w:szCs w:val="24"/>
        </w:rPr>
        <w:t xml:space="preserve">λούμπεν πελατειακού συνδικαλισμού με αποκρουστικό για την κοινωνία πρόσωπο και αισθητική. </w:t>
      </w:r>
    </w:p>
    <w:p w14:paraId="5F41C9EE" w14:textId="77777777" w:rsidR="00B01687" w:rsidRDefault="00CA2DE4">
      <w:pPr>
        <w:spacing w:line="600" w:lineRule="auto"/>
        <w:ind w:firstLine="720"/>
        <w:jc w:val="both"/>
        <w:rPr>
          <w:rFonts w:eastAsia="Times New Roman"/>
          <w:szCs w:val="24"/>
        </w:rPr>
      </w:pPr>
      <w:r>
        <w:rPr>
          <w:rFonts w:eastAsia="Times New Roman"/>
          <w:szCs w:val="24"/>
        </w:rPr>
        <w:t>Δεν νομίζω, κύριε Υπουργέ, ότι θα μπορούσαμε να κάνουμε πιο εύστοχους χαρακτηρισμούς από αυτούς των συντρόφων σας, ίσως γιατί αυτοί σας γνωρίζουν καλύτερα. Να, λοιπό</w:t>
      </w:r>
      <w:r>
        <w:rPr>
          <w:rFonts w:eastAsia="Times New Roman"/>
          <w:szCs w:val="24"/>
        </w:rPr>
        <w:t xml:space="preserve">ν, ποιος ήταν ο πραγματικός λόγος για το λεγόμενο «μαύρο», ότι θα χανόταν η κουτάλα για το </w:t>
      </w:r>
      <w:proofErr w:type="spellStart"/>
      <w:r>
        <w:rPr>
          <w:rFonts w:eastAsia="Times New Roman"/>
          <w:szCs w:val="24"/>
        </w:rPr>
        <w:t>παρασύστημα</w:t>
      </w:r>
      <w:proofErr w:type="spellEnd"/>
      <w:r>
        <w:rPr>
          <w:rFonts w:eastAsia="Times New Roman"/>
          <w:szCs w:val="24"/>
        </w:rPr>
        <w:t xml:space="preserve">, που εδώ και δεκαετίες έλυνε και έδενε στο </w:t>
      </w:r>
      <w:proofErr w:type="spellStart"/>
      <w:r>
        <w:rPr>
          <w:rFonts w:eastAsia="Times New Roman"/>
          <w:szCs w:val="24"/>
        </w:rPr>
        <w:t>ραδιομέγαρο</w:t>
      </w:r>
      <w:proofErr w:type="spellEnd"/>
      <w:r>
        <w:rPr>
          <w:rFonts w:eastAsia="Times New Roman"/>
          <w:szCs w:val="24"/>
        </w:rPr>
        <w:t xml:space="preserve"> </w:t>
      </w:r>
      <w:r>
        <w:rPr>
          <w:rFonts w:eastAsia="Times New Roman"/>
          <w:szCs w:val="24"/>
        </w:rPr>
        <w:t>και τώρα με ΣΥΡΙΖΑ στην εξουσία επανήλθε δριμύτερο για να αλώσει τα πάντα.</w:t>
      </w:r>
    </w:p>
    <w:p w14:paraId="5F41C9EF" w14:textId="77777777" w:rsidR="00B01687" w:rsidRDefault="00CA2DE4">
      <w:pPr>
        <w:spacing w:line="600" w:lineRule="auto"/>
        <w:ind w:firstLine="720"/>
        <w:jc w:val="both"/>
        <w:rPr>
          <w:rFonts w:eastAsia="Times New Roman"/>
          <w:szCs w:val="24"/>
        </w:rPr>
      </w:pPr>
      <w:r>
        <w:rPr>
          <w:rFonts w:eastAsia="Times New Roman"/>
          <w:szCs w:val="24"/>
        </w:rPr>
        <w:t xml:space="preserve">Και δεν σταματούν εκεί </w:t>
      </w:r>
      <w:r>
        <w:rPr>
          <w:rFonts w:eastAsia="Times New Roman"/>
          <w:szCs w:val="24"/>
        </w:rPr>
        <w:t xml:space="preserve">οι καταγγελίες για τα όργια που συμβαίνουν, γιατί πέρα από την </w:t>
      </w:r>
      <w:proofErr w:type="spellStart"/>
      <w:r>
        <w:rPr>
          <w:rFonts w:eastAsia="Times New Roman"/>
          <w:szCs w:val="24"/>
        </w:rPr>
        <w:t>παραδιοίκηση</w:t>
      </w:r>
      <w:proofErr w:type="spellEnd"/>
      <w:r>
        <w:rPr>
          <w:rFonts w:eastAsia="Times New Roman"/>
          <w:szCs w:val="24"/>
        </w:rPr>
        <w:t xml:space="preserve">, πέρα από τους </w:t>
      </w:r>
      <w:r>
        <w:rPr>
          <w:rFonts w:eastAsia="Times New Roman"/>
          <w:szCs w:val="24"/>
        </w:rPr>
        <w:lastRenderedPageBreak/>
        <w:t>αθρόους διορισμούς, πέρα από τη στήριξη των «ημετέρων» φαίνεται να παίζεται και ένα μεγάλο οικονομικό παιχνίδι. Και πάλι δεν είναι η κακή Αντιπολίτευση που τα λέει α</w:t>
      </w:r>
      <w:r>
        <w:rPr>
          <w:rFonts w:eastAsia="Times New Roman"/>
          <w:szCs w:val="24"/>
        </w:rPr>
        <w:t>υτά, αλλά ο ίδιοι οι εργαζόμενοι που μιλούν για εξωτερικές παραγωγές που στοιχίζουν πολλαπλάσια από τις εσωτερικές και άλλα πολλά.</w:t>
      </w:r>
    </w:p>
    <w:p w14:paraId="5F41C9F0" w14:textId="77777777" w:rsidR="00B01687" w:rsidRDefault="00CA2DE4">
      <w:pPr>
        <w:spacing w:line="600" w:lineRule="auto"/>
        <w:ind w:firstLine="720"/>
        <w:jc w:val="both"/>
        <w:rPr>
          <w:rFonts w:eastAsia="Times New Roman"/>
          <w:szCs w:val="24"/>
        </w:rPr>
      </w:pPr>
      <w:r>
        <w:rPr>
          <w:rFonts w:eastAsia="Times New Roman"/>
          <w:szCs w:val="24"/>
        </w:rPr>
        <w:t xml:space="preserve">Είναι ενδεικτικό ότι ο δημοσιογράφος κ. </w:t>
      </w:r>
      <w:proofErr w:type="spellStart"/>
      <w:r>
        <w:rPr>
          <w:rFonts w:eastAsia="Times New Roman"/>
          <w:szCs w:val="24"/>
        </w:rPr>
        <w:t>Αλαφογιώργος</w:t>
      </w:r>
      <w:proofErr w:type="spellEnd"/>
      <w:r>
        <w:rPr>
          <w:rFonts w:eastAsia="Times New Roman"/>
          <w:szCs w:val="24"/>
        </w:rPr>
        <w:t xml:space="preserve"> κάλεσε δημοσίως τον </w:t>
      </w:r>
      <w:r>
        <w:rPr>
          <w:rFonts w:eastAsia="Times New Roman"/>
          <w:szCs w:val="24"/>
        </w:rPr>
        <w:t xml:space="preserve">πρόεδρο </w:t>
      </w:r>
      <w:r>
        <w:rPr>
          <w:rFonts w:eastAsia="Times New Roman"/>
          <w:szCs w:val="24"/>
        </w:rPr>
        <w:t>της Ενώσεως Εισαγγελέων να επιληφθεί των δαπ</w:t>
      </w:r>
      <w:r>
        <w:rPr>
          <w:rFonts w:eastAsia="Times New Roman"/>
          <w:szCs w:val="24"/>
        </w:rPr>
        <w:t xml:space="preserve">ανών εκτός ΕΡΤ που επιβαρύνουν άσκοπα την υπηρεσία και να ελέγξει το δημόσιο χρήμα. </w:t>
      </w:r>
    </w:p>
    <w:p w14:paraId="5F41C9F1" w14:textId="77777777" w:rsidR="00B01687" w:rsidRDefault="00CA2DE4">
      <w:pPr>
        <w:spacing w:line="600" w:lineRule="auto"/>
        <w:ind w:firstLine="720"/>
        <w:jc w:val="both"/>
        <w:rPr>
          <w:rFonts w:eastAsia="Times New Roman"/>
          <w:szCs w:val="24"/>
        </w:rPr>
      </w:pPr>
      <w:r>
        <w:rPr>
          <w:rFonts w:eastAsia="Times New Roman"/>
          <w:szCs w:val="24"/>
        </w:rPr>
        <w:t>Ιδού, λοιπόν, τα έργα και οι ημέρες του ΣΥΡΙΖΑ και εν</w:t>
      </w:r>
      <w:r>
        <w:rPr>
          <w:rFonts w:eastAsia="Times New Roman"/>
          <w:szCs w:val="24"/>
        </w:rPr>
        <w:t xml:space="preserve"> </w:t>
      </w:r>
      <w:r>
        <w:rPr>
          <w:rFonts w:eastAsia="Times New Roman"/>
          <w:szCs w:val="24"/>
        </w:rPr>
        <w:t>τέλει το πραγματικό του πρόσωπο, ιδού το δήθεν ηθικό πλεονέκτημα, ιδού η προσήλωση στη δημοκρατία και τη διαφάνεια.</w:t>
      </w:r>
    </w:p>
    <w:p w14:paraId="5F41C9F2" w14:textId="77777777" w:rsidR="00B01687" w:rsidRDefault="00CA2DE4">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κύριοι συνάδελφοι, αυτή η ΕΡΤ δεν μπορεί να συνεχίσει να λειτουργεί με αυτόν τον τρόπο. Έχει καταντήσει όπως οι στάβλοι του Αυγεία και χρειάζεται κάθαρση για να υπάρξει μια νέα δημόσια τηλεόραση που θα προάγει την αξιοκρατία, την αντικειμενικότητ</w:t>
      </w:r>
      <w:r>
        <w:rPr>
          <w:rFonts w:eastAsia="Times New Roman"/>
          <w:szCs w:val="24"/>
        </w:rPr>
        <w:t xml:space="preserve">α, το ήθος και τον πολιτισμό. Και αυτήν την </w:t>
      </w:r>
      <w:r>
        <w:rPr>
          <w:rFonts w:eastAsia="Times New Roman"/>
          <w:szCs w:val="24"/>
        </w:rPr>
        <w:lastRenderedPageBreak/>
        <w:t>τηλεόραση δεν μπορεί να τη φέρει ο ΣΥΡΙΖΑ. Ό,τι μπορούσε και επιθυμούσε είναι αυτό που βλέπουμε σήμερα.</w:t>
      </w:r>
    </w:p>
    <w:p w14:paraId="5F41C9F3" w14:textId="77777777" w:rsidR="00B01687" w:rsidRDefault="00CA2DE4">
      <w:pPr>
        <w:spacing w:line="600" w:lineRule="auto"/>
        <w:ind w:firstLine="720"/>
        <w:jc w:val="both"/>
        <w:rPr>
          <w:rFonts w:eastAsia="Times New Roman"/>
          <w:szCs w:val="24"/>
        </w:rPr>
      </w:pPr>
      <w:r>
        <w:rPr>
          <w:rFonts w:eastAsia="Times New Roman"/>
          <w:szCs w:val="24"/>
        </w:rPr>
        <w:t>Σας ευχαριστώ.</w:t>
      </w:r>
    </w:p>
    <w:p w14:paraId="5F41C9F4" w14:textId="77777777" w:rsidR="00B01687" w:rsidRDefault="00CA2DE4">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5F41C9F5" w14:textId="77777777" w:rsidR="00B01687" w:rsidRDefault="00CA2DE4">
      <w:pPr>
        <w:spacing w:line="600" w:lineRule="auto"/>
        <w:ind w:firstLine="720"/>
        <w:jc w:val="both"/>
        <w:rPr>
          <w:rFonts w:eastAsia="Times New Roman"/>
          <w:szCs w:val="24"/>
        </w:rPr>
      </w:pPr>
      <w:r w:rsidRPr="00F77FB8">
        <w:rPr>
          <w:rFonts w:eastAsia="Times New Roman"/>
          <w:b/>
          <w:szCs w:val="24"/>
        </w:rPr>
        <w:t>ΠΡΟΕΔΡΕΥΟΥΣΑ (Αναστασία Χριστοδουλοπούλ</w:t>
      </w:r>
      <w:r w:rsidRPr="00F77FB8">
        <w:rPr>
          <w:rFonts w:eastAsia="Times New Roman"/>
          <w:b/>
          <w:szCs w:val="24"/>
        </w:rPr>
        <w:t>ου):</w:t>
      </w:r>
      <w:r>
        <w:rPr>
          <w:rFonts w:eastAsia="Times New Roman"/>
          <w:b/>
          <w:szCs w:val="24"/>
        </w:rPr>
        <w:t xml:space="preserve"> </w:t>
      </w:r>
      <w:r>
        <w:rPr>
          <w:rFonts w:eastAsia="Times New Roman"/>
          <w:szCs w:val="24"/>
        </w:rPr>
        <w:t xml:space="preserve">Κύριε Υπουργέ, έχετε τον λόγο για είκοσι λεπτά. </w:t>
      </w:r>
    </w:p>
    <w:p w14:paraId="5F41C9F6" w14:textId="77777777" w:rsidR="00B01687" w:rsidRDefault="00CA2DE4">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Ώρες </w:t>
      </w:r>
      <w:proofErr w:type="spellStart"/>
      <w:r>
        <w:rPr>
          <w:rFonts w:eastAsia="Times New Roman"/>
          <w:szCs w:val="24"/>
        </w:rPr>
        <w:t>ώρες</w:t>
      </w:r>
      <w:proofErr w:type="spellEnd"/>
      <w:r>
        <w:rPr>
          <w:rFonts w:eastAsia="Times New Roman"/>
          <w:szCs w:val="24"/>
        </w:rPr>
        <w:t xml:space="preserve"> ειλικρινά αναρωτιέμαι σε ποιον πιστεύουν ότι απευθύνονται τα στελέχη της Αξιωματικής Αντιπολίτευσης.  </w:t>
      </w:r>
    </w:p>
    <w:p w14:paraId="5F41C9F7" w14:textId="77777777" w:rsidR="00B01687" w:rsidRDefault="00CA2DE4">
      <w:pPr>
        <w:spacing w:line="600" w:lineRule="auto"/>
        <w:ind w:firstLine="720"/>
        <w:jc w:val="both"/>
        <w:rPr>
          <w:rFonts w:eastAsia="Times New Roman"/>
          <w:szCs w:val="24"/>
        </w:rPr>
      </w:pPr>
      <w:r>
        <w:rPr>
          <w:rFonts w:eastAsia="Times New Roman"/>
          <w:b/>
          <w:szCs w:val="24"/>
        </w:rPr>
        <w:t>ΚΩΝΣΤΑΝΤΙΝ</w:t>
      </w:r>
      <w:r>
        <w:rPr>
          <w:rFonts w:eastAsia="Times New Roman"/>
          <w:b/>
          <w:szCs w:val="24"/>
        </w:rPr>
        <w:t xml:space="preserve">ΟΣ ΤΖΑΒΑΡΑΣ: </w:t>
      </w:r>
      <w:r>
        <w:rPr>
          <w:rFonts w:eastAsia="Times New Roman"/>
          <w:szCs w:val="24"/>
        </w:rPr>
        <w:t xml:space="preserve">Και σε εσάς! </w:t>
      </w:r>
    </w:p>
    <w:p w14:paraId="5F41C9F8" w14:textId="77777777" w:rsidR="00B01687" w:rsidRDefault="00CA2DE4">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Σε εμάς; Μάλιστα. Σε εμάς καλά κάνετε και απευθύνεστε, αλλά ποιος σας πιστεύει από αυτούς που σας ακούνε;  </w:t>
      </w:r>
    </w:p>
    <w:p w14:paraId="5F41C9F9" w14:textId="77777777" w:rsidR="00B01687" w:rsidRDefault="00CA2DE4">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Ρωτήστε έξω τον κόσ</w:t>
      </w:r>
      <w:r>
        <w:rPr>
          <w:rFonts w:eastAsia="Times New Roman"/>
          <w:szCs w:val="24"/>
        </w:rPr>
        <w:t>μο.</w:t>
      </w:r>
    </w:p>
    <w:p w14:paraId="5F41C9FA" w14:textId="77777777" w:rsidR="00B01687" w:rsidRDefault="00CA2DE4">
      <w:pPr>
        <w:spacing w:line="600" w:lineRule="auto"/>
        <w:ind w:firstLine="720"/>
        <w:jc w:val="both"/>
        <w:rPr>
          <w:rFonts w:eastAsia="Times New Roman"/>
          <w:b/>
          <w:szCs w:val="24"/>
        </w:rPr>
      </w:pPr>
      <w:r>
        <w:rPr>
          <w:rFonts w:eastAsia="Times New Roman"/>
          <w:b/>
          <w:szCs w:val="24"/>
        </w:rPr>
        <w:lastRenderedPageBreak/>
        <w:t xml:space="preserve">ΝΙΚΟΛΑΟΣ ΠΑΠΠΑΣ (Υπουργός Ψηφιακής Πολιτικής, Τηλεπικοινωνιών και Ενημέρωσης): </w:t>
      </w:r>
      <w:r>
        <w:rPr>
          <w:rFonts w:eastAsia="Times New Roman"/>
          <w:szCs w:val="24"/>
        </w:rPr>
        <w:t>Βεβαίως, τον κόσμο. Ποιον από το ένα εκατομμύριο που έβλεπαν εχθές τη δημόσια τηλεόραση να ρωτήσω; Πείτε μου εσείς. Ονοματίστε μου. Έχετε ένα σοβαρό πρόβλημα χρονισμού, το λ</w:t>
      </w:r>
      <w:r>
        <w:rPr>
          <w:rFonts w:eastAsia="Times New Roman"/>
          <w:szCs w:val="24"/>
        </w:rPr>
        <w:t xml:space="preserve">έω ειλικρινά. </w:t>
      </w:r>
    </w:p>
    <w:p w14:paraId="5F41C9FB" w14:textId="77777777" w:rsidR="00B01687" w:rsidRDefault="00CA2DE4">
      <w:pPr>
        <w:spacing w:line="600" w:lineRule="auto"/>
        <w:ind w:firstLine="720"/>
        <w:jc w:val="both"/>
        <w:rPr>
          <w:rFonts w:eastAsia="Times New Roman"/>
          <w:b/>
          <w:szCs w:val="24"/>
        </w:rPr>
      </w:pPr>
      <w:r>
        <w:rPr>
          <w:rFonts w:eastAsia="Times New Roman"/>
          <w:b/>
          <w:szCs w:val="24"/>
        </w:rPr>
        <w:t xml:space="preserve">ΚΩΝΣΤΑΝΤΙΝΟΣ ΤΣΙΑΡΑΣ: </w:t>
      </w:r>
      <w:r>
        <w:rPr>
          <w:rFonts w:eastAsia="Times New Roman"/>
          <w:szCs w:val="24"/>
        </w:rPr>
        <w:t xml:space="preserve">Εννοείτε τον αγώνα ΑΡΗΣ-ΠΑΟΚ; Αυτό εννοείτε; </w:t>
      </w:r>
    </w:p>
    <w:p w14:paraId="5F41C9FC" w14:textId="77777777" w:rsidR="00B01687" w:rsidRDefault="00CA2DE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F41C9FD" w14:textId="77777777" w:rsidR="00B01687" w:rsidRDefault="00CA2DE4">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Μην διακόπτετε και μην </w:t>
      </w:r>
      <w:proofErr w:type="spellStart"/>
      <w:r>
        <w:rPr>
          <w:rFonts w:eastAsia="Times New Roman"/>
          <w:szCs w:val="24"/>
        </w:rPr>
        <w:t>οχλαγωγείτε</w:t>
      </w:r>
      <w:proofErr w:type="spellEnd"/>
      <w:r>
        <w:rPr>
          <w:rFonts w:eastAsia="Times New Roman"/>
          <w:szCs w:val="24"/>
        </w:rPr>
        <w:t xml:space="preserve">. </w:t>
      </w:r>
    </w:p>
    <w:p w14:paraId="5F41C9FE" w14:textId="77777777" w:rsidR="00B01687" w:rsidRDefault="00CA2DE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Παρακαλώ, δεν σας διέκοπτε κανείς. Είπατε τα σύμπαντα. Ηρεμήστε.</w:t>
      </w:r>
    </w:p>
    <w:p w14:paraId="5F41C9FF" w14:textId="77777777" w:rsidR="00B01687" w:rsidRDefault="00CA2DE4">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Το πρόβλημα του χρονισμού σας είναι ότι επιλέξατε να κλιμακώσετε μία</w:t>
      </w:r>
      <w:r>
        <w:rPr>
          <w:rFonts w:eastAsia="Times New Roman"/>
          <w:szCs w:val="24"/>
        </w:rPr>
        <w:t xml:space="preserve"> επίθεση στην </w:t>
      </w:r>
      <w:r>
        <w:rPr>
          <w:rFonts w:eastAsia="Times New Roman"/>
          <w:szCs w:val="24"/>
        </w:rPr>
        <w:lastRenderedPageBreak/>
        <w:t xml:space="preserve">Κυβέρνηση γύρω από την ΕΡΤ, τώρα που κάνει πολύ σοβαρά βήματα και πάει καλύτερα ο δημόσιος ραδιοτηλεοπτικός φορέας. </w:t>
      </w:r>
    </w:p>
    <w:p w14:paraId="5F41CA00" w14:textId="77777777" w:rsidR="00B01687" w:rsidRDefault="00CA2DE4">
      <w:pPr>
        <w:spacing w:line="600" w:lineRule="auto"/>
        <w:ind w:firstLine="720"/>
        <w:jc w:val="both"/>
        <w:rPr>
          <w:rFonts w:eastAsia="Times New Roman"/>
          <w:szCs w:val="24"/>
        </w:rPr>
      </w:pPr>
      <w:r>
        <w:rPr>
          <w:rFonts w:eastAsia="Times New Roman"/>
          <w:szCs w:val="24"/>
        </w:rPr>
        <w:t>Αυτό αναγνωρίζεται και από τους τηλεθεατές. Και όταν ανεβαίνετε σε αυτό το Βήμα, καλό είναι να μην λέτε ψέματα. Διότι τα στοι</w:t>
      </w:r>
      <w:r>
        <w:rPr>
          <w:rFonts w:eastAsia="Times New Roman"/>
          <w:szCs w:val="24"/>
        </w:rPr>
        <w:t>χεία δείχνουν ότι η ΕΡΤ έκλεισε με 15%, και τα τρία της κανάλια, βυθίστηκε στο 6% και τώρα έχει ξαναπάει στο 9%. Αυτά είναι τα στοιχεία. Ψέματα εδώ πέρα να μην λέτε. Οι εκπομπές της χτυπάνε εικοσάρια. Τα αθλητικά της γεγονότα, όσο κι αν κάποια συμφέροντα σ</w:t>
      </w:r>
      <w:r>
        <w:rPr>
          <w:rFonts w:eastAsia="Times New Roman"/>
          <w:szCs w:val="24"/>
        </w:rPr>
        <w:t xml:space="preserve">τεναχωριούνται, πηγαίνουν στα τριαντάρια και στις επτακόσιες χιλιάδες και ένα εκατομμύριο τηλεθεατές. </w:t>
      </w:r>
    </w:p>
    <w:p w14:paraId="5F41CA01" w14:textId="77777777" w:rsidR="00B01687" w:rsidRDefault="00CA2DE4">
      <w:pPr>
        <w:spacing w:line="600" w:lineRule="auto"/>
        <w:ind w:firstLine="720"/>
        <w:jc w:val="both"/>
        <w:rPr>
          <w:rFonts w:eastAsia="Times New Roman"/>
          <w:szCs w:val="24"/>
        </w:rPr>
      </w:pPr>
      <w:r>
        <w:rPr>
          <w:rFonts w:eastAsia="Times New Roman"/>
          <w:szCs w:val="24"/>
        </w:rPr>
        <w:t xml:space="preserve">Συνεπώς, θα περίμενε </w:t>
      </w:r>
      <w:r>
        <w:rPr>
          <w:rFonts w:eastAsia="Times New Roman"/>
          <w:szCs w:val="24"/>
        </w:rPr>
        <w:t xml:space="preserve">κάποιος </w:t>
      </w:r>
      <w:r>
        <w:rPr>
          <w:rFonts w:eastAsia="Times New Roman"/>
          <w:szCs w:val="24"/>
        </w:rPr>
        <w:t>από εσάς εδώ, στοιχειωδώς, να κάνετε τη συζήτηση με βάση αυτή την πραγματικότητα. Εκτός αν θεωρείτε ότι οι άνθρωποι στους οπ</w:t>
      </w:r>
      <w:r>
        <w:rPr>
          <w:rFonts w:eastAsia="Times New Roman"/>
          <w:szCs w:val="24"/>
        </w:rPr>
        <w:t xml:space="preserve">οίους απευθύνεστε βλέπουν μόνο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οπότε δεν θα μάθουν ποτέ τι πραγματικά συμβαίνει. </w:t>
      </w:r>
    </w:p>
    <w:p w14:paraId="5F41CA02" w14:textId="77777777" w:rsidR="00B01687" w:rsidRDefault="00CA2DE4">
      <w:pPr>
        <w:spacing w:line="600" w:lineRule="auto"/>
        <w:ind w:firstLine="720"/>
        <w:jc w:val="both"/>
        <w:rPr>
          <w:rFonts w:eastAsia="Times New Roman"/>
          <w:szCs w:val="24"/>
        </w:rPr>
      </w:pPr>
      <w:r>
        <w:rPr>
          <w:rFonts w:eastAsia="Times New Roman"/>
          <w:szCs w:val="24"/>
        </w:rPr>
        <w:t xml:space="preserve">Ένα πράγμα κατάλαβα από τις τοποθετήσεις σας. Δεν έχετε μετανιώσει για τίποτα, πραγματικά. Θεωρείτε ότι καλώς </w:t>
      </w:r>
      <w:r>
        <w:rPr>
          <w:rFonts w:eastAsia="Times New Roman"/>
          <w:szCs w:val="24"/>
        </w:rPr>
        <w:lastRenderedPageBreak/>
        <w:t>κλείσατε την ΕΡΤ. Ο κ. Βορίδης θεμελίωσε γιατί είναι συν</w:t>
      </w:r>
      <w:r>
        <w:rPr>
          <w:rFonts w:eastAsia="Times New Roman"/>
          <w:szCs w:val="24"/>
        </w:rPr>
        <w:t xml:space="preserve">ταγματικά σωστό να την κλείσετε και η </w:t>
      </w:r>
      <w:r>
        <w:rPr>
          <w:rFonts w:eastAsia="Times New Roman"/>
          <w:szCs w:val="24"/>
        </w:rPr>
        <w:t xml:space="preserve">κ. </w:t>
      </w:r>
      <w:r>
        <w:rPr>
          <w:rFonts w:eastAsia="Times New Roman"/>
          <w:szCs w:val="24"/>
        </w:rPr>
        <w:t>Ασημακοπούλου μας είπε πως «ό,τι δεν λύνεται, κόβεται».</w:t>
      </w:r>
    </w:p>
    <w:p w14:paraId="5F41CA03" w14:textId="77777777" w:rsidR="00B01687" w:rsidRDefault="00CA2DE4">
      <w:pPr>
        <w:spacing w:line="600" w:lineRule="auto"/>
        <w:ind w:firstLine="720"/>
        <w:jc w:val="both"/>
        <w:rPr>
          <w:rFonts w:eastAsia="Times New Roman"/>
          <w:szCs w:val="24"/>
        </w:rPr>
      </w:pPr>
      <w:r>
        <w:rPr>
          <w:rFonts w:eastAsia="Times New Roman"/>
          <w:szCs w:val="24"/>
        </w:rPr>
        <w:t xml:space="preserve">Ό,τι κόβετε εσείς, λοιπόν, εμείς θα </w:t>
      </w:r>
      <w:r>
        <w:rPr>
          <w:rFonts w:eastAsia="Times New Roman"/>
          <w:szCs w:val="24"/>
        </w:rPr>
        <w:t xml:space="preserve">το </w:t>
      </w:r>
      <w:r>
        <w:rPr>
          <w:rFonts w:eastAsia="Times New Roman"/>
          <w:szCs w:val="24"/>
        </w:rPr>
        <w:t xml:space="preserve">ξαναχτίζουμε. Κι αυτό να το έχετε πάρα πολύ καλά βαλμένο στο μυαλό σας. Κι ό,τι κόψατε στην καταστροφική σας </w:t>
      </w:r>
      <w:r>
        <w:rPr>
          <w:rFonts w:eastAsia="Times New Roman"/>
          <w:szCs w:val="24"/>
        </w:rPr>
        <w:t xml:space="preserve">διακυβέρνηση θα ξαναχτιστεί βήμα </w:t>
      </w:r>
      <w:proofErr w:type="spellStart"/>
      <w:r>
        <w:rPr>
          <w:rFonts w:eastAsia="Times New Roman"/>
          <w:szCs w:val="24"/>
        </w:rPr>
        <w:t>βήμα</w:t>
      </w:r>
      <w:proofErr w:type="spellEnd"/>
      <w:r>
        <w:rPr>
          <w:rFonts w:eastAsia="Times New Roman"/>
          <w:szCs w:val="24"/>
        </w:rPr>
        <w:t xml:space="preserve"> και σε αυτή</w:t>
      </w:r>
      <w:r>
        <w:rPr>
          <w:rFonts w:eastAsia="Times New Roman"/>
          <w:szCs w:val="24"/>
        </w:rPr>
        <w:t>ν</w:t>
      </w:r>
      <w:r>
        <w:rPr>
          <w:rFonts w:eastAsia="Times New Roman"/>
          <w:szCs w:val="24"/>
        </w:rPr>
        <w:t xml:space="preserve"> και στην επόμενη τετραετία. </w:t>
      </w:r>
    </w:p>
    <w:p w14:paraId="5F41CA04" w14:textId="77777777" w:rsidR="00B01687" w:rsidRDefault="00CA2DE4">
      <w:pPr>
        <w:spacing w:line="600" w:lineRule="auto"/>
        <w:ind w:firstLine="720"/>
        <w:jc w:val="both"/>
        <w:rPr>
          <w:rFonts w:eastAsia="Times New Roman"/>
          <w:szCs w:val="24"/>
        </w:rPr>
      </w:pPr>
      <w:r>
        <w:rPr>
          <w:rFonts w:eastAsia="Times New Roman"/>
          <w:szCs w:val="24"/>
        </w:rPr>
        <w:t xml:space="preserve">Ακούστηκαν και κάποια πράγματα για την ποιότητα. Εκπλήσσομαι πραγματικά! Και όταν επικαλούμαστε από το Βήμα τον </w:t>
      </w:r>
      <w:r w:rsidRPr="000C1675">
        <w:rPr>
          <w:rFonts w:eastAsia="Times New Roman"/>
          <w:szCs w:val="24"/>
        </w:rPr>
        <w:t>Παλαμά</w:t>
      </w:r>
      <w:r>
        <w:rPr>
          <w:rFonts w:eastAsia="Times New Roman"/>
          <w:szCs w:val="24"/>
        </w:rPr>
        <w:t>, πρέπει να έχουμε και άγχος τα παιδιά μας να μπορούν να α</w:t>
      </w:r>
      <w:r>
        <w:rPr>
          <w:rFonts w:eastAsia="Times New Roman"/>
          <w:szCs w:val="24"/>
        </w:rPr>
        <w:t>κούσουν κάτι στην τηλεόραση για τον Παλαμά, για τον Σεφέρη, για την απελευθέρωση της Αθήνας. Δεν είδα σε κανένα ιδιωτικό κανάλι να γίνονται αναφορές εκεί, ποτέ και πουθενά. Και είμαστε έτοιμοι εδώ να ερχόμαστε να ξιφουλκούμε για την ΕΡΤ.</w:t>
      </w:r>
    </w:p>
    <w:p w14:paraId="5F41CA05" w14:textId="77777777" w:rsidR="00B01687" w:rsidRDefault="00CA2DE4">
      <w:pPr>
        <w:spacing w:line="600" w:lineRule="auto"/>
        <w:ind w:firstLine="720"/>
        <w:jc w:val="both"/>
        <w:rPr>
          <w:rFonts w:eastAsia="Times New Roman"/>
          <w:szCs w:val="24"/>
        </w:rPr>
      </w:pPr>
      <w:r>
        <w:rPr>
          <w:rFonts w:eastAsia="Times New Roman"/>
          <w:szCs w:val="24"/>
        </w:rPr>
        <w:t>Τολμάμε και μιλάμε</w:t>
      </w:r>
      <w:r>
        <w:rPr>
          <w:rFonts w:eastAsia="Times New Roman"/>
          <w:szCs w:val="24"/>
        </w:rPr>
        <w:t xml:space="preserve"> και για το κόστος μισθοδοσίας; Υπάρχει δίκη σε εκκρεμότητα η οποία έχει πάρει οκτώ αναβολές. Ξέρετε γιατί; Για τα μπόνους που μοίραζαν οι διοικήσεις που είχατε βάλει εσείς. Κι έρχεστε εδώ να πείτε για το κόστος μισθοδοσίας </w:t>
      </w:r>
      <w:r>
        <w:rPr>
          <w:rFonts w:eastAsia="Times New Roman"/>
          <w:szCs w:val="24"/>
        </w:rPr>
        <w:lastRenderedPageBreak/>
        <w:t xml:space="preserve">και το κόστος των παραγωγών; Οι </w:t>
      </w:r>
      <w:r>
        <w:rPr>
          <w:rFonts w:eastAsia="Times New Roman"/>
          <w:szCs w:val="24"/>
        </w:rPr>
        <w:t>μεικτές παραγωγές της ΕΡΤ ανά λεπτό κοστίζουν 40% παρακάτω απ’ ό,τι κόστιζαν επί ΝΕΡΙΤ. Πώς γίνεται, λοιπόν, η ΝΕΡΙΤ να είχε το ίδιο και μεγαλύτερο κόστος μισθοδοσίας όταν ήταν ένα κανάλι, ενώ η ΕΡΤ αυτή τη στιγμή είναι τέσσερα, πέντε μαζί με την ΕRT World</w:t>
      </w:r>
      <w:r>
        <w:rPr>
          <w:rFonts w:eastAsia="Times New Roman"/>
          <w:szCs w:val="24"/>
        </w:rPr>
        <w:t xml:space="preserve">; Πώς γίνονται αυτά; </w:t>
      </w:r>
    </w:p>
    <w:p w14:paraId="5F41CA06" w14:textId="77777777" w:rsidR="00B01687" w:rsidRDefault="00CA2DE4">
      <w:pPr>
        <w:spacing w:line="600" w:lineRule="auto"/>
        <w:ind w:firstLine="720"/>
        <w:jc w:val="both"/>
        <w:rPr>
          <w:rFonts w:eastAsia="Times New Roman"/>
          <w:szCs w:val="24"/>
        </w:rPr>
      </w:pPr>
      <w:r>
        <w:rPr>
          <w:rFonts w:eastAsia="Times New Roman"/>
          <w:szCs w:val="24"/>
        </w:rPr>
        <w:t xml:space="preserve">Πιστεύετε ότι θα μείνουν έτσι σκεπασμένα ή νομίζετε ότι δεν θα συγκροτηθεί η επιτροπή ορκωτών, η οποία θα διαπιστώσει ποιο ήταν το κόστος του «μαύρου», τι κόστισαν στο </w:t>
      </w:r>
      <w:r>
        <w:rPr>
          <w:rFonts w:eastAsia="Times New Roman"/>
          <w:szCs w:val="24"/>
        </w:rPr>
        <w:t xml:space="preserve">δημόσιο </w:t>
      </w:r>
      <w:r>
        <w:rPr>
          <w:rFonts w:eastAsia="Times New Roman"/>
          <w:szCs w:val="24"/>
        </w:rPr>
        <w:t>αυτά τα «συνταγματικά» κλεισίματα που μας είπατε εδώ ότι κ</w:t>
      </w:r>
      <w:r>
        <w:rPr>
          <w:rFonts w:eastAsia="Times New Roman"/>
          <w:szCs w:val="24"/>
        </w:rPr>
        <w:t xml:space="preserve">άνατε;  </w:t>
      </w:r>
    </w:p>
    <w:p w14:paraId="5F41CA07" w14:textId="77777777" w:rsidR="00B01687" w:rsidRDefault="00CA2DE4">
      <w:pPr>
        <w:spacing w:line="600" w:lineRule="auto"/>
        <w:ind w:firstLine="720"/>
        <w:jc w:val="both"/>
        <w:rPr>
          <w:rFonts w:eastAsia="Times New Roman"/>
          <w:szCs w:val="24"/>
        </w:rPr>
      </w:pPr>
      <w:r>
        <w:rPr>
          <w:rFonts w:eastAsia="Times New Roman"/>
          <w:szCs w:val="24"/>
        </w:rPr>
        <w:t>Ζείτε στον αστερισμό της διάψευσης. Στον δικό σας κόσμο έχετε δικαιωθεί για τις άδειες, την ΕΡΤ δεν την βλέπει κανείς και δεν βγήκαμε από τα μνημόνια. Αυτό έχετε πάθει. Δεν είναι, όμως, πρωτόγνωρο για εσάς. Διότι λέγατε και το 2016 ότι η πρώτη αξι</w:t>
      </w:r>
      <w:r>
        <w:rPr>
          <w:rFonts w:eastAsia="Times New Roman"/>
          <w:szCs w:val="24"/>
        </w:rPr>
        <w:t xml:space="preserve">ολόγηση δεν θα κλείσει και διαψευστήκατε. Λέγατε ότι θα ενεργοποιηθεί ο κόφτης και διαψευστήκατε. Λέγατε ότι δεν θα δοθεί μέρισμα, είναι μία μονομερής ενέργεια η οποία θα καταστρέψει την πορεία της χώρας και διαψευστήκατε. Λέγατε ότι δεν </w:t>
      </w:r>
      <w:r>
        <w:rPr>
          <w:rFonts w:eastAsia="Times New Roman"/>
          <w:szCs w:val="24"/>
        </w:rPr>
        <w:lastRenderedPageBreak/>
        <w:t>θα κλείσει και η δ</w:t>
      </w:r>
      <w:r>
        <w:rPr>
          <w:rFonts w:eastAsia="Times New Roman"/>
          <w:szCs w:val="24"/>
        </w:rPr>
        <w:t>εύτερη αξιολόγηση και ότι θα κάνετε εσείς τόσο καλά τόσα μέτρα. Κι άλλη διάψευση. Λέγατε ότι δεν θα κλείσει η τρίτη αξιολόγηση, λέγατε ότι δεν θα κλείσει η τέταρτη αξιολόγηση, λέγατε ότι δεν θα πάρουμε τίποτα για το χρέος, λέγατε ότι δεν θα κλείσει το μνημ</w:t>
      </w:r>
      <w:r>
        <w:rPr>
          <w:rFonts w:eastAsia="Times New Roman"/>
          <w:szCs w:val="24"/>
        </w:rPr>
        <w:t xml:space="preserve">όνιο, ότι δεν θα βγούμε στις αγορές. Λέγατε ότι έρχεται τέταρτο μνημόνιο και θα </w:t>
      </w:r>
      <w:proofErr w:type="spellStart"/>
      <w:r>
        <w:rPr>
          <w:rFonts w:eastAsia="Times New Roman"/>
          <w:szCs w:val="24"/>
        </w:rPr>
        <w:t>περικοπούν</w:t>
      </w:r>
      <w:proofErr w:type="spellEnd"/>
      <w:r>
        <w:rPr>
          <w:rFonts w:eastAsia="Times New Roman"/>
          <w:szCs w:val="24"/>
        </w:rPr>
        <w:t xml:space="preserve"> οι συντάξεις. Κι άλλη οδυνηρή διάψευση. Και τώρα τελευταία λέτε ότι δεν θα λυθεί το </w:t>
      </w:r>
      <w:r>
        <w:rPr>
          <w:rFonts w:eastAsia="Times New Roman"/>
          <w:szCs w:val="24"/>
        </w:rPr>
        <w:t>μακεδονικό</w:t>
      </w:r>
      <w:r>
        <w:rPr>
          <w:rFonts w:eastAsia="Times New Roman"/>
          <w:szCs w:val="24"/>
        </w:rPr>
        <w:t xml:space="preserve">. </w:t>
      </w:r>
    </w:p>
    <w:p w14:paraId="5F41CA08" w14:textId="77777777" w:rsidR="00B01687" w:rsidRDefault="00CA2DE4">
      <w:pPr>
        <w:spacing w:line="600" w:lineRule="auto"/>
        <w:ind w:firstLine="720"/>
        <w:jc w:val="both"/>
        <w:rPr>
          <w:rFonts w:eastAsia="Times New Roman"/>
          <w:szCs w:val="24"/>
        </w:rPr>
      </w:pPr>
      <w:r>
        <w:rPr>
          <w:rFonts w:eastAsia="Times New Roman"/>
          <w:szCs w:val="24"/>
        </w:rPr>
        <w:t>Και επειδή αλλάξατε το σήμα σας τελευταία και κάνατε μία φουτουριστι</w:t>
      </w:r>
      <w:r>
        <w:rPr>
          <w:rFonts w:eastAsia="Times New Roman"/>
          <w:szCs w:val="24"/>
        </w:rPr>
        <w:t xml:space="preserve">κή επιλογή, μήπως να αλλάζατε και όνομα και από «Νέα Δημοκρατία» να το κάνετε «Νέα Διάψευση», γιατί πάτε από διάψευση σε διάψευση και τώρα είστε εν αναμονή της επόμενης; </w:t>
      </w:r>
    </w:p>
    <w:p w14:paraId="5F41CA09" w14:textId="77777777" w:rsidR="00B01687" w:rsidRDefault="00CA2DE4">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 </w:t>
      </w:r>
      <w:r>
        <w:rPr>
          <w:rFonts w:eastAsia="Times New Roman"/>
          <w:szCs w:val="24"/>
        </w:rPr>
        <w:t>διαμαρτυρίες από την πτέρυγα της Νέας Δημοκρατίας)</w:t>
      </w:r>
    </w:p>
    <w:p w14:paraId="5F41CA0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Και θα σας έλεγα δε, επ</w:t>
      </w:r>
      <w:r>
        <w:rPr>
          <w:rFonts w:eastAsia="Times New Roman" w:cs="Times New Roman"/>
          <w:szCs w:val="24"/>
        </w:rPr>
        <w:t xml:space="preserve">ειδή είστε και </w:t>
      </w:r>
      <w:proofErr w:type="spellStart"/>
      <w:r>
        <w:rPr>
          <w:rFonts w:eastAsia="Times New Roman" w:cs="Times New Roman"/>
          <w:szCs w:val="24"/>
        </w:rPr>
        <w:t>αψείς</w:t>
      </w:r>
      <w:proofErr w:type="spellEnd"/>
      <w:r>
        <w:rPr>
          <w:rFonts w:eastAsia="Times New Roman" w:cs="Times New Roman"/>
          <w:szCs w:val="24"/>
        </w:rPr>
        <w:t xml:space="preserve"> και επιδίδεστε και στο σπορ της διακοπής του ομιλητή, θυμάστε τι λέγατε για τις τηλεοπτικές άδεις;</w:t>
      </w:r>
    </w:p>
    <w:p w14:paraId="5F41CA0B" w14:textId="77777777" w:rsidR="00B01687" w:rsidRDefault="00CA2DE4">
      <w:pPr>
        <w:spacing w:line="600" w:lineRule="auto"/>
        <w:ind w:firstLine="720"/>
        <w:jc w:val="both"/>
        <w:rPr>
          <w:rFonts w:eastAsia="Times New Roman" w:cs="Times New Roman"/>
          <w:szCs w:val="24"/>
        </w:rPr>
      </w:pPr>
      <w:r w:rsidRPr="006E4A24">
        <w:rPr>
          <w:rFonts w:eastAsia="Times New Roman" w:cs="Times New Roman"/>
          <w:b/>
          <w:szCs w:val="24"/>
        </w:rPr>
        <w:t>ΣΟΦΙΑ ΒΟΥΛΤΕΨΗ:</w:t>
      </w:r>
      <w:r>
        <w:rPr>
          <w:rFonts w:eastAsia="Times New Roman" w:cs="Times New Roman"/>
          <w:szCs w:val="24"/>
        </w:rPr>
        <w:t xml:space="preserve"> Τι;</w:t>
      </w:r>
    </w:p>
    <w:p w14:paraId="5F41CA0C" w14:textId="77777777" w:rsidR="00B01687" w:rsidRDefault="00CA2DE4">
      <w:pPr>
        <w:spacing w:line="600" w:lineRule="auto"/>
        <w:ind w:firstLine="720"/>
        <w:jc w:val="both"/>
        <w:rPr>
          <w:rFonts w:eastAsia="Times New Roman" w:cs="Times New Roman"/>
          <w:szCs w:val="24"/>
        </w:rPr>
      </w:pPr>
      <w:r w:rsidRPr="006E4A24">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Τι; Λέγατε ότι δεν χρειάζονται άδειες</w:t>
      </w:r>
      <w:r>
        <w:rPr>
          <w:rFonts w:eastAsia="Times New Roman" w:cs="Times New Roman"/>
          <w:szCs w:val="24"/>
        </w:rPr>
        <w:t xml:space="preserve">. </w:t>
      </w:r>
    </w:p>
    <w:p w14:paraId="5F41CA0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Μη με προκαλείτε, κυρία </w:t>
      </w:r>
      <w:proofErr w:type="spellStart"/>
      <w:r>
        <w:rPr>
          <w:rFonts w:eastAsia="Times New Roman" w:cs="Times New Roman"/>
          <w:szCs w:val="24"/>
        </w:rPr>
        <w:t>Βούλτεψη</w:t>
      </w:r>
      <w:proofErr w:type="spellEnd"/>
      <w:r>
        <w:rPr>
          <w:rFonts w:eastAsia="Times New Roman" w:cs="Times New Roman"/>
          <w:szCs w:val="24"/>
        </w:rPr>
        <w:t xml:space="preserve">, σας παρακαλώ! </w:t>
      </w:r>
    </w:p>
    <w:p w14:paraId="5F41CA0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Εσείς λέγατε, λοιπόν, ότι δεν χρειάζονται άδειες, ότι δόθηκε μία άδεια στον </w:t>
      </w:r>
      <w:proofErr w:type="spellStart"/>
      <w:r>
        <w:rPr>
          <w:rFonts w:eastAsia="Times New Roman" w:cs="Times New Roman"/>
          <w:szCs w:val="24"/>
        </w:rPr>
        <w:t>πάροχο</w:t>
      </w:r>
      <w:proofErr w:type="spellEnd"/>
      <w:r>
        <w:rPr>
          <w:rFonts w:eastAsia="Times New Roman" w:cs="Times New Roman"/>
          <w:szCs w:val="24"/>
        </w:rPr>
        <w:t xml:space="preserve"> δικτύου και δεν υπάρχει </w:t>
      </w:r>
      <w:r>
        <w:rPr>
          <w:rFonts w:eastAsia="Times New Roman" w:cs="Times New Roman"/>
          <w:szCs w:val="24"/>
        </w:rPr>
        <w:t xml:space="preserve">κάποιο </w:t>
      </w:r>
      <w:r>
        <w:rPr>
          <w:rFonts w:eastAsia="Times New Roman" w:cs="Times New Roman"/>
          <w:szCs w:val="24"/>
        </w:rPr>
        <w:t xml:space="preserve">ζήτημα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5F41CA0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Εμείς φέραμε έναν νόμο που έλεγε το ΕΣΡ να κάνει </w:t>
      </w:r>
      <w:proofErr w:type="spellStart"/>
      <w:r>
        <w:rPr>
          <w:rFonts w:eastAsia="Times New Roman" w:cs="Times New Roman"/>
          <w:szCs w:val="24"/>
        </w:rPr>
        <w:t>αδειοδότηση</w:t>
      </w:r>
      <w:proofErr w:type="spellEnd"/>
      <w:r>
        <w:rPr>
          <w:rFonts w:eastAsia="Times New Roman" w:cs="Times New Roman"/>
          <w:szCs w:val="24"/>
        </w:rPr>
        <w:t>…</w:t>
      </w:r>
    </w:p>
    <w:p w14:paraId="5F41CA10"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ΣΟΦΙΑ </w:t>
      </w:r>
      <w:r>
        <w:rPr>
          <w:rFonts w:eastAsia="Times New Roman" w:cs="Times New Roman"/>
          <w:b/>
          <w:szCs w:val="24"/>
        </w:rPr>
        <w:t>ΒΟΥΛΤΕΨΗ:</w:t>
      </w:r>
      <w:r>
        <w:rPr>
          <w:rFonts w:eastAsia="Times New Roman" w:cs="Times New Roman"/>
          <w:szCs w:val="24"/>
        </w:rPr>
        <w:t xml:space="preserve"> Άλλαξες τον νόμο σου.</w:t>
      </w:r>
    </w:p>
    <w:p w14:paraId="5F41CA11"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Μη με διακόπτετε. Θα το ακούσετε! </w:t>
      </w:r>
    </w:p>
    <w:p w14:paraId="5F41CA1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Φέραμε, λοιπόν, τον νόμο που έλεγε ότι το Εθνικό Συμβούλιο Ραδιοτηλεόρασης θα κάνει την </w:t>
      </w:r>
      <w:proofErr w:type="spellStart"/>
      <w:r>
        <w:rPr>
          <w:rFonts w:eastAsia="Times New Roman" w:cs="Times New Roman"/>
          <w:szCs w:val="24"/>
        </w:rPr>
        <w:t>αδειοδότηση</w:t>
      </w:r>
      <w:proofErr w:type="spellEnd"/>
      <w:r>
        <w:rPr>
          <w:rFonts w:eastAsia="Times New Roman" w:cs="Times New Roman"/>
          <w:szCs w:val="24"/>
        </w:rPr>
        <w:t xml:space="preserve"> και αρνηθή</w:t>
      </w:r>
      <w:r>
        <w:rPr>
          <w:rFonts w:eastAsia="Times New Roman" w:cs="Times New Roman"/>
          <w:szCs w:val="24"/>
        </w:rPr>
        <w:t xml:space="preserve">κατε ρητά και κατηγορηματικά να συνηγορήσετε στη συγκρότηση Εθνικού Συμβούλιου Ραδιοτηλεόρασης. </w:t>
      </w:r>
    </w:p>
    <w:p w14:paraId="5F41CA13"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Ανάποδα το λες.</w:t>
      </w:r>
    </w:p>
    <w:p w14:paraId="5F41CA14" w14:textId="77777777" w:rsidR="00B01687" w:rsidRDefault="00CA2DE4">
      <w:pPr>
        <w:spacing w:line="600" w:lineRule="auto"/>
        <w:ind w:firstLine="720"/>
        <w:jc w:val="both"/>
        <w:rPr>
          <w:rFonts w:eastAsia="Times New Roman" w:cs="Times New Roman"/>
          <w:szCs w:val="24"/>
        </w:rPr>
      </w:pPr>
      <w:r w:rsidRPr="00DC294C">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Όχι. </w:t>
      </w:r>
      <w:r>
        <w:rPr>
          <w:rFonts w:eastAsia="Times New Roman" w:cs="Times New Roman"/>
          <w:szCs w:val="24"/>
        </w:rPr>
        <w:t>Αλλάξαμε, λοιπόν, τον νόμο για την πρώτη εφ</w:t>
      </w:r>
      <w:r>
        <w:rPr>
          <w:rFonts w:eastAsia="Times New Roman" w:cs="Times New Roman"/>
          <w:szCs w:val="24"/>
        </w:rPr>
        <w:t>αρμογή.</w:t>
      </w:r>
    </w:p>
    <w:p w14:paraId="5F41CA15" w14:textId="77777777" w:rsidR="00B01687" w:rsidRDefault="00CA2DE4">
      <w:pPr>
        <w:spacing w:line="600" w:lineRule="auto"/>
        <w:ind w:firstLine="720"/>
        <w:jc w:val="both"/>
        <w:rPr>
          <w:rFonts w:eastAsia="Times New Roman" w:cs="Times New Roman"/>
          <w:szCs w:val="24"/>
        </w:rPr>
      </w:pPr>
      <w:r w:rsidRPr="00A4526C">
        <w:rPr>
          <w:rFonts w:eastAsia="Times New Roman" w:cs="Times New Roman"/>
          <w:b/>
          <w:szCs w:val="24"/>
        </w:rPr>
        <w:t>ΚΩΝΣΤΑΝΤΙΝΟΣ ΤΣΙΑΡΑΣ:</w:t>
      </w:r>
      <w:r>
        <w:rPr>
          <w:rFonts w:eastAsia="Times New Roman" w:cs="Times New Roman"/>
          <w:szCs w:val="24"/>
        </w:rPr>
        <w:t xml:space="preserve"> Την πρόταση τη δική μας υιοθετήσατε.</w:t>
      </w:r>
    </w:p>
    <w:p w14:paraId="5F41CA16" w14:textId="77777777" w:rsidR="00B01687" w:rsidRDefault="00CA2DE4">
      <w:pPr>
        <w:spacing w:line="600" w:lineRule="auto"/>
        <w:ind w:firstLine="720"/>
        <w:jc w:val="both"/>
        <w:rPr>
          <w:rFonts w:eastAsia="Times New Roman" w:cs="Times New Roman"/>
          <w:szCs w:val="24"/>
        </w:rPr>
      </w:pPr>
      <w:r w:rsidRPr="00A4526C">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σας παρακαλώ! Και τι δεν είπατε!</w:t>
      </w:r>
    </w:p>
    <w:p w14:paraId="5F41CA1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Έγινε ο διαγωνισμός, ο οποίος απέδειξε ότι μπορεί και πρέπει το δημόσιο να πάρει τίμημα, δυστυχώς οριακά -θα μπορούσαμε να είχαμε ξεμπλέξει πολύ νωρίτερα- </w:t>
      </w:r>
      <w:proofErr w:type="spellStart"/>
      <w:r>
        <w:rPr>
          <w:rFonts w:eastAsia="Times New Roman" w:cs="Times New Roman"/>
          <w:szCs w:val="24"/>
        </w:rPr>
        <w:t>απερρίφθη</w:t>
      </w:r>
      <w:proofErr w:type="spellEnd"/>
      <w:r>
        <w:rPr>
          <w:rFonts w:eastAsia="Times New Roman" w:cs="Times New Roman"/>
          <w:szCs w:val="24"/>
        </w:rPr>
        <w:t xml:space="preserve"> από το Συμβούλιο της Επικρατείας και εμείς κάναμε αυτό που δεν κάνατε εσείς ποτέ. </w:t>
      </w:r>
    </w:p>
    <w:p w14:paraId="5F41CA1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Διότι ε</w:t>
      </w:r>
      <w:r>
        <w:rPr>
          <w:rFonts w:eastAsia="Times New Roman" w:cs="Times New Roman"/>
          <w:szCs w:val="24"/>
        </w:rPr>
        <w:t xml:space="preserve">μείς με το που βγήκε η απόφαση του Συμβούλιου της Επικρατείας φέραμε αμέσως διάταξη για να αλλάξουμε τη μία μόνη παράγραφο η οποία κρίθηκε, βεβαίως η διοικητική πράξη που απορρέει από αυτήν, αντισυνταγματική. </w:t>
      </w:r>
    </w:p>
    <w:p w14:paraId="5F41CA1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Εσείς τι κάνατε για τριάντα χρόνια, που επανει</w:t>
      </w:r>
      <w:r>
        <w:rPr>
          <w:rFonts w:eastAsia="Times New Roman" w:cs="Times New Roman"/>
          <w:szCs w:val="24"/>
        </w:rPr>
        <w:t>λημμένες αποφάσεις του Συμβούλιου της Επικρατείας έλεγαν ότι πρέπει να υπάρξουν τηλεοπτικές άδειες; Τίποτα δεν κάνατε. Όλα καλά; Αυτήν τη στρατηγική, αυτήν την άποψη, αυτήν την τακτική έχετε θεμελιώσει και από αυτό το Βήμα με την ευκαιρία αυτής της ερώτηση</w:t>
      </w:r>
      <w:r>
        <w:rPr>
          <w:rFonts w:eastAsia="Times New Roman" w:cs="Times New Roman"/>
          <w:szCs w:val="24"/>
        </w:rPr>
        <w:t>ς.</w:t>
      </w:r>
    </w:p>
    <w:p w14:paraId="5F41CA1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Νομίζω ότι καταλαβαίνει ο κόσμος που μας ακούει το πώς αντιλαμβάνεστε εσείς το τηλεοπτικό τοπίο. Ένας παρίας, που θα είναι η δημόσια τηλεόραση, που δεν θα μπορεί να διεκδικεί ούτε τηλεθέαση, ούτε να παίρνει πρόγραμμα, ούτε τίποτα και ασύδοτα ιδιωτικά κα</w:t>
      </w:r>
      <w:r>
        <w:rPr>
          <w:rFonts w:eastAsia="Times New Roman" w:cs="Times New Roman"/>
          <w:szCs w:val="24"/>
        </w:rPr>
        <w:t xml:space="preserve">νάλια. Ασύδοτα και ως προς το περιεχόμενο, ασύδοτα και ως προς τις εργασιακές σχέσεις, ασύδοτα ως προς και την τεχνολογία, ασύδοτα ως προς τις εγκαταστάσεις, ασύδοτα ως προς τα </w:t>
      </w:r>
      <w:proofErr w:type="spellStart"/>
      <w:r>
        <w:rPr>
          <w:rFonts w:eastAsia="Times New Roman" w:cs="Times New Roman"/>
          <w:szCs w:val="24"/>
        </w:rPr>
        <w:t>ογκούμενα</w:t>
      </w:r>
      <w:proofErr w:type="spellEnd"/>
      <w:r>
        <w:rPr>
          <w:rFonts w:eastAsia="Times New Roman" w:cs="Times New Roman"/>
          <w:szCs w:val="24"/>
        </w:rPr>
        <w:t xml:space="preserve"> διαρκώς χρέη τους. Αυτή ήταν η πραγματικότητα. Και από αυτήν την πραγ</w:t>
      </w:r>
      <w:r>
        <w:rPr>
          <w:rFonts w:eastAsia="Times New Roman" w:cs="Times New Roman"/>
          <w:szCs w:val="24"/>
        </w:rPr>
        <w:t>ματικότητα πρέπει να σας πω ότι απέχουμε πολύ.</w:t>
      </w:r>
    </w:p>
    <w:p w14:paraId="5F41CA1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δημόσιο, λοιπόν, εισέπραξε 150 εκατομμύρια ευρώ από τον φόρο διαφήμισης και εισέπραξε χρήματα από τα τέλη χρήσης συχνοτήτων. Δεν τα εισπράττατε ούτε το ένα ούτε το </w:t>
      </w:r>
      <w:r>
        <w:rPr>
          <w:rFonts w:eastAsia="Times New Roman" w:cs="Times New Roman"/>
          <w:szCs w:val="24"/>
        </w:rPr>
        <w:lastRenderedPageBreak/>
        <w:t>άλλο. Θα εισπράξει 170 εκατομμύρια ευρώ απ</w:t>
      </w:r>
      <w:r>
        <w:rPr>
          <w:rFonts w:eastAsia="Times New Roman" w:cs="Times New Roman"/>
          <w:szCs w:val="24"/>
        </w:rPr>
        <w:t xml:space="preserve">ό τις άδειες και άλλα 125 επίσης από τον φόρο διαφήμισης. Ξέρετε πόσο κάνει αυτό; Αυτό κάνει μισό δισεκατομμύριο. </w:t>
      </w:r>
    </w:p>
    <w:p w14:paraId="5F41CA1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Ξέρετε τι έγραφαν οι αιτιολογικές εκθέσεις των κατάπτυστων τροπολογιών που έφερνε ο κ. Στουρνάρας με τον κ. </w:t>
      </w:r>
      <w:proofErr w:type="spellStart"/>
      <w:r>
        <w:rPr>
          <w:rFonts w:eastAsia="Times New Roman" w:cs="Times New Roman"/>
          <w:szCs w:val="24"/>
        </w:rPr>
        <w:t>Κεδίκογλου</w:t>
      </w:r>
      <w:proofErr w:type="spellEnd"/>
      <w:r>
        <w:rPr>
          <w:rFonts w:eastAsia="Times New Roman" w:cs="Times New Roman"/>
          <w:szCs w:val="24"/>
        </w:rPr>
        <w:t xml:space="preserve"> και </w:t>
      </w:r>
      <w:proofErr w:type="spellStart"/>
      <w:r>
        <w:rPr>
          <w:rFonts w:eastAsia="Times New Roman" w:cs="Times New Roman"/>
          <w:szCs w:val="24"/>
        </w:rPr>
        <w:t>παρέτεινε</w:t>
      </w:r>
      <w:proofErr w:type="spellEnd"/>
      <w:r>
        <w:rPr>
          <w:rFonts w:eastAsia="Times New Roman" w:cs="Times New Roman"/>
          <w:szCs w:val="24"/>
        </w:rPr>
        <w:t xml:space="preserve"> την εφαρ</w:t>
      </w:r>
      <w:r>
        <w:rPr>
          <w:rFonts w:eastAsia="Times New Roman" w:cs="Times New Roman"/>
          <w:szCs w:val="24"/>
        </w:rPr>
        <w:t>μογή είσπραξης του φόρου διαφήμισης κάθε 31</w:t>
      </w:r>
      <w:r>
        <w:rPr>
          <w:rFonts w:eastAsia="Times New Roman" w:cs="Times New Roman"/>
          <w:szCs w:val="24"/>
        </w:rPr>
        <w:t xml:space="preserve"> Δεκεμβρίου</w:t>
      </w:r>
      <w:r>
        <w:rPr>
          <w:rFonts w:eastAsia="Times New Roman" w:cs="Times New Roman"/>
          <w:szCs w:val="24"/>
        </w:rPr>
        <w:t>; Ότι θα βρεθούν, λέει, αυτά τα έσοδα από άλλες πηγές γιατί βεβαίως, θα υπάρξει κόστος για το δημόσιο. Προφανώς άλλες πηγές! Εφόσον υπάρχουν οι μισθωτοί και οι συνταξιούχοι, γιατί να ταλαιπωρούμε τις ιδ</w:t>
      </w:r>
      <w:r>
        <w:rPr>
          <w:rFonts w:eastAsia="Times New Roman" w:cs="Times New Roman"/>
          <w:szCs w:val="24"/>
        </w:rPr>
        <w:t>ιοκτησίες των καναλιών; Μισό δισεκατομμύριο, λοιπόν, για το ελληνικό δημόσιο.</w:t>
      </w:r>
    </w:p>
    <w:p w14:paraId="5F41CA1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ΕΡΤ, λοιπόν, θα το επαναλάβω και μπορεί να σας ενοχλεί, είναι στην καλύτερή της φάση από τότε που άνοιξε. Άνοιξε με χίλια προβλήματα, άνοιξε χωρίς χρήματα.</w:t>
      </w:r>
    </w:p>
    <w:p w14:paraId="5F41CA1E" w14:textId="77777777" w:rsidR="00B01687" w:rsidRDefault="00CA2DE4">
      <w:pPr>
        <w:spacing w:line="600" w:lineRule="auto"/>
        <w:ind w:firstLine="720"/>
        <w:jc w:val="both"/>
        <w:rPr>
          <w:rFonts w:eastAsia="Times New Roman" w:cs="Times New Roman"/>
          <w:szCs w:val="24"/>
        </w:rPr>
      </w:pPr>
      <w:r w:rsidRPr="005E62EE">
        <w:rPr>
          <w:rFonts w:eastAsia="Times New Roman" w:cs="Times New Roman"/>
          <w:b/>
          <w:szCs w:val="24"/>
        </w:rPr>
        <w:t>ΚΩΝΣΤΑΝΤΙΝΟΣ ΤΖΑΒΑΡΑ</w:t>
      </w:r>
      <w:r w:rsidRPr="005E62EE">
        <w:rPr>
          <w:rFonts w:eastAsia="Times New Roman" w:cs="Times New Roman"/>
          <w:b/>
          <w:szCs w:val="24"/>
        </w:rPr>
        <w:t>Σ:</w:t>
      </w:r>
      <w:r>
        <w:rPr>
          <w:rFonts w:eastAsia="Times New Roman" w:cs="Times New Roman"/>
          <w:szCs w:val="24"/>
        </w:rPr>
        <w:t xml:space="preserve"> Έχει πέντε χιλιάδες τώρα.</w:t>
      </w:r>
    </w:p>
    <w:p w14:paraId="5F41CA1F"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Έχει δύο χιλιάδες εξακόσιους. Μην λέτε ψέματα. Πεντέμισι χιλιάδες είχε επί δικών σας ημερών. Μην βιάζεστε. Πρέπει να σκεφτόμαστε πριν ανοίξουμε το σ</w:t>
      </w:r>
      <w:r>
        <w:rPr>
          <w:rFonts w:eastAsia="Times New Roman" w:cs="Times New Roman"/>
          <w:szCs w:val="24"/>
        </w:rPr>
        <w:t>τόμα μας. Και μην λέτε ψέματα.</w:t>
      </w:r>
    </w:p>
    <w:p w14:paraId="5F41CA2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Η ΕΡΤ, λοιπόν, είναι στην καλύτερή της φάση. </w:t>
      </w:r>
    </w:p>
    <w:p w14:paraId="5F41CA2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Πήγε περίπατο και η κριτική σας. Όταν την ανοίξαμε μας λέγατε ότι δεν είναι βιώσιμη, δεν βγαίνει ο λογαριασμός. Όχι μόνο βγήκε ο λογαριασμός, αλλά και εντός μνημονίου, προσέξτε. Δ</w:t>
      </w:r>
      <w:r>
        <w:rPr>
          <w:rFonts w:eastAsia="Times New Roman" w:cs="Times New Roman"/>
          <w:szCs w:val="24"/>
        </w:rPr>
        <w:t>ιότι η ΕΡΤ αυτήν τη στιγμή κάνει σημαντικά βήματα για έναν πάρα πολύ συγκεκριμένο λόγο</w:t>
      </w:r>
      <w:r w:rsidRPr="00C273A8">
        <w:rPr>
          <w:rFonts w:eastAsia="Times New Roman" w:cs="Times New Roman"/>
          <w:szCs w:val="24"/>
        </w:rPr>
        <w:t xml:space="preserve">. </w:t>
      </w:r>
      <w:r>
        <w:rPr>
          <w:rFonts w:eastAsia="Times New Roman" w:cs="Times New Roman"/>
          <w:szCs w:val="24"/>
        </w:rPr>
        <w:t xml:space="preserve">Διότι βγήκαμε από τα μνημόνια. </w:t>
      </w:r>
    </w:p>
    <w:p w14:paraId="5F41CA2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Τι σήμαινε για την ΕΡΤ το καθεστώς του μνημονίου; Ότι 60 με 70 εκατομμύρια τον χρόνο –το λέω να το ακούσει ο λαός- από το ανταποδοτικό τ</w:t>
      </w:r>
      <w:r>
        <w:rPr>
          <w:rFonts w:eastAsia="Times New Roman" w:cs="Times New Roman"/>
          <w:szCs w:val="24"/>
        </w:rPr>
        <w:t xml:space="preserve">έλος πήγαιναν στον κρατικό κορβανά. Τώρα μειώνεται αυτή η υποχρέωση της ΕΡΤ και έχει τη δυνατότητα να κάνει πάρα πολύ σοβαρά πράγματα, και πρόγραμμα να πάρει, και αθλητισμό να πάρει, και τον αθλητισμό να στηρίξει. </w:t>
      </w:r>
    </w:p>
    <w:p w14:paraId="5F41CA2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σας ακούμε εδώ να μιλάτε, αλλά δεν </w:t>
      </w:r>
      <w:r>
        <w:rPr>
          <w:rFonts w:eastAsia="Times New Roman" w:cs="Times New Roman"/>
          <w:szCs w:val="24"/>
        </w:rPr>
        <w:t xml:space="preserve">λέτε τι θα κάνετε. Νομίζω ότι μόνο η </w:t>
      </w:r>
      <w:r>
        <w:rPr>
          <w:rFonts w:eastAsia="Times New Roman" w:cs="Times New Roman"/>
          <w:szCs w:val="24"/>
        </w:rPr>
        <w:t xml:space="preserve">κ. </w:t>
      </w:r>
      <w:r>
        <w:rPr>
          <w:rFonts w:eastAsia="Times New Roman" w:cs="Times New Roman"/>
          <w:szCs w:val="24"/>
        </w:rPr>
        <w:t xml:space="preserve">Ασημακοπούλου έκανε μία αναφορά σε κάτι που είχε πει ο κ. Μητσοτάκης, ο οποίος, λέει, θα μειώσει το ανταποδοτικό τέλος στο 1,5 ευρώ. Μάλιστα! </w:t>
      </w:r>
    </w:p>
    <w:p w14:paraId="5F41CA2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Να το ακούσουν αυτό οι παραγωγοί, οι σκηνοθέτες, οι ηθοποιοί, να το ακούσ</w:t>
      </w:r>
      <w:r>
        <w:rPr>
          <w:rFonts w:eastAsia="Times New Roman" w:cs="Times New Roman"/>
          <w:szCs w:val="24"/>
        </w:rPr>
        <w:t>ουν οι άνθρωποι του αθλητισμού ανά την Ελλάδα. Να το ακούσουν οι άνθρωποι του αθλητισμού από αθλήματα των οποίων τα πρωταθλήματα δεν θα ξεκινούσαν αν δεν ήταν η ΕΡΤ έτοιμη να ανταποκριθεί στον ξεχωριστό κοινωνικό της ρόλο, όπως ανταποκρίνεται στον κοινωνικ</w:t>
      </w:r>
      <w:r>
        <w:rPr>
          <w:rFonts w:eastAsia="Times New Roman" w:cs="Times New Roman"/>
          <w:szCs w:val="24"/>
        </w:rPr>
        <w:t>ό της ρόλο όταν έχει κάνει κοντά είκοσι χιλιάδες δωρεάν μηνύματα, χορηγίες, επικοινωνίες για πολιτιστικά και άλλα γεγονότα.</w:t>
      </w:r>
    </w:p>
    <w:p w14:paraId="5F41CA2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Αυτά είναι υπηρεσίες δημόσιες τις οποίες δεν μπορεί </w:t>
      </w:r>
      <w:r>
        <w:rPr>
          <w:rFonts w:eastAsia="Times New Roman" w:cs="Times New Roman"/>
          <w:szCs w:val="24"/>
        </w:rPr>
        <w:t xml:space="preserve">κάποιος </w:t>
      </w:r>
      <w:r>
        <w:rPr>
          <w:rFonts w:eastAsia="Times New Roman" w:cs="Times New Roman"/>
          <w:szCs w:val="24"/>
        </w:rPr>
        <w:t xml:space="preserve">να βρει αλλού και θα περίμενε </w:t>
      </w:r>
      <w:r>
        <w:rPr>
          <w:rFonts w:eastAsia="Times New Roman" w:cs="Times New Roman"/>
          <w:szCs w:val="24"/>
        </w:rPr>
        <w:t xml:space="preserve">κάποιος </w:t>
      </w:r>
      <w:r>
        <w:rPr>
          <w:rFonts w:eastAsia="Times New Roman" w:cs="Times New Roman"/>
          <w:szCs w:val="24"/>
        </w:rPr>
        <w:t>από ένα σοβαρό κόμμα της κεντροδεξ</w:t>
      </w:r>
      <w:r>
        <w:rPr>
          <w:rFonts w:eastAsia="Times New Roman" w:cs="Times New Roman"/>
          <w:szCs w:val="24"/>
        </w:rPr>
        <w:t>ιάς να τα εκτιμάει και να τα αναδεικνύει</w:t>
      </w:r>
      <w:r w:rsidRPr="00A20CB2">
        <w:rPr>
          <w:rFonts w:eastAsia="Times New Roman" w:cs="Times New Roman"/>
          <w:szCs w:val="24"/>
        </w:rPr>
        <w:t>.</w:t>
      </w:r>
      <w:r>
        <w:rPr>
          <w:rFonts w:eastAsia="Times New Roman" w:cs="Times New Roman"/>
          <w:szCs w:val="24"/>
        </w:rPr>
        <w:t xml:space="preserve"> Όμως, προφανώς, σοβαρό κόμμα της κεντροδεξιάς δεν είστε κατ’ επιλογή. </w:t>
      </w:r>
    </w:p>
    <w:p w14:paraId="5F41CA2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Η ΕΡΤ, λοιπόν, ήταν και όμηρος του ιδιωτικού </w:t>
      </w:r>
      <w:proofErr w:type="spellStart"/>
      <w:r>
        <w:rPr>
          <w:rFonts w:eastAsia="Times New Roman" w:cs="Times New Roman"/>
          <w:szCs w:val="24"/>
        </w:rPr>
        <w:t>παρόχου</w:t>
      </w:r>
      <w:proofErr w:type="spellEnd"/>
      <w:r>
        <w:rPr>
          <w:rFonts w:eastAsia="Times New Roman" w:cs="Times New Roman"/>
          <w:szCs w:val="24"/>
        </w:rPr>
        <w:t xml:space="preserve"> δικτύου. Και δεν ντρεπόμαστε. Ερχόμαστε σ’ αυτό το Βήμα και ψέγουμε την Κυβέρνηση, επειδή,</w:t>
      </w:r>
      <w:r>
        <w:rPr>
          <w:rFonts w:eastAsia="Times New Roman" w:cs="Times New Roman"/>
          <w:szCs w:val="24"/>
        </w:rPr>
        <w:t xml:space="preserve"> λέει, κάποιοι δεν βλέπουν τηλεόραση στα σύνορα. </w:t>
      </w:r>
    </w:p>
    <w:p w14:paraId="5F41CA2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Σοβαρά μιλάτε; Δεν ήταν το «μαύρο» της ΕΡΤ το αποτέλεσμα ότι η ΕΡΤ έμεινε έξω από τον διαγωνισμό για την ανάπτυξη του </w:t>
      </w:r>
      <w:proofErr w:type="spellStart"/>
      <w:r>
        <w:rPr>
          <w:rFonts w:eastAsia="Times New Roman" w:cs="Times New Roman"/>
          <w:szCs w:val="24"/>
        </w:rPr>
        <w:t>παρόχου</w:t>
      </w:r>
      <w:proofErr w:type="spellEnd"/>
      <w:r>
        <w:rPr>
          <w:rFonts w:eastAsia="Times New Roman" w:cs="Times New Roman"/>
          <w:szCs w:val="24"/>
        </w:rPr>
        <w:t xml:space="preserve"> του δικτύου και το δίκτυο αναπτύχθηκε με βάση τις εμπορικές ανάγκες του ιδιώτη, </w:t>
      </w:r>
      <w:r>
        <w:rPr>
          <w:rFonts w:eastAsia="Times New Roman" w:cs="Times New Roman"/>
          <w:szCs w:val="24"/>
        </w:rPr>
        <w:t>με αποτέλεσμα αυτή</w:t>
      </w:r>
      <w:r>
        <w:rPr>
          <w:rFonts w:eastAsia="Times New Roman" w:cs="Times New Roman"/>
          <w:szCs w:val="24"/>
        </w:rPr>
        <w:t>ν</w:t>
      </w:r>
      <w:r>
        <w:rPr>
          <w:rFonts w:eastAsia="Times New Roman" w:cs="Times New Roman"/>
          <w:szCs w:val="24"/>
        </w:rPr>
        <w:t xml:space="preserve"> τη στιγμή που μιλάμε πεντακόσιες χιλιάδες Έλληνες να μη βλέπουν τηλεόραση; </w:t>
      </w:r>
    </w:p>
    <w:p w14:paraId="5F41CA2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Πώς μπορούμε και ερχόμαστε σ’ αυτό το Βήμα και εκστομίζουμε τέτοια πράγματα; Με την πολιτική σας πεντακόσιες χιλιάδες Έλληνες δεν μπορούν να δουν τηλεόραση. Πέρ</w:t>
      </w:r>
      <w:r>
        <w:rPr>
          <w:rFonts w:eastAsia="Times New Roman" w:cs="Times New Roman"/>
          <w:szCs w:val="24"/>
        </w:rPr>
        <w:t xml:space="preserve">ασε ο νόμος, βγαίνει η ΚΥΑ τις επόμενες μέρες, θα αποκτήσουν δυνατότητα πρόσβασης. Όχι και να γυρίζουμε τον κόσμο ανάποδα εδώ για να κάνουμε κριτική. Νομίζω ότι και η διαστρέβλωση έχει ένα όριο. </w:t>
      </w:r>
    </w:p>
    <w:p w14:paraId="5F41CA2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Η ΕΡΤ, λοιπόν, στηρίζει τις τέχνες, τον πολιτισμό με τα μουσ</w:t>
      </w:r>
      <w:r>
        <w:rPr>
          <w:rFonts w:eastAsia="Times New Roman" w:cs="Times New Roman"/>
          <w:szCs w:val="24"/>
        </w:rPr>
        <w:t xml:space="preserve">ικά της σύνολα, με τις χορηγίες της. Στηρίζει τον ελληνικό κινηματογράφο, αναδεικνύει την </w:t>
      </w:r>
      <w:proofErr w:type="spellStart"/>
      <w:r>
        <w:rPr>
          <w:rFonts w:eastAsia="Times New Roman" w:cs="Times New Roman"/>
          <w:szCs w:val="24"/>
        </w:rPr>
        <w:t>τοπικότητα</w:t>
      </w:r>
      <w:proofErr w:type="spellEnd"/>
      <w:r>
        <w:rPr>
          <w:rFonts w:eastAsia="Times New Roman" w:cs="Times New Roman"/>
          <w:szCs w:val="24"/>
        </w:rPr>
        <w:t xml:space="preserve"> και την πολιτιστική πολυμορφία. </w:t>
      </w:r>
    </w:p>
    <w:p w14:paraId="5F41CA2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Επίσης, κάτι πάρα πολύ σημαντικό: Η ΕΡΤ ανοίγει τους δρόμους του μέλλοντος για την τηλεόραση. Θα περίμενα να ακούσω και μι</w:t>
      </w:r>
      <w:r>
        <w:rPr>
          <w:rFonts w:eastAsia="Times New Roman" w:cs="Times New Roman"/>
          <w:szCs w:val="24"/>
        </w:rPr>
        <w:t>α κουβέντα για το ποιο είναι το μέλλον της τηλεόρασης. Το μέλλον της τηλεόρασης είναι οι ζωντανές μεταδόσεις και οι νέες τεχνολογίες. Η ΕΡΤ είναι το ένα και μοναδικό κανάλι το οποίο έχει υπηρεσίες υβριδικής τηλεόρασης και διακόσιες πενήντα χιλιάδες άνθρωπο</w:t>
      </w:r>
      <w:r>
        <w:rPr>
          <w:rFonts w:eastAsia="Times New Roman" w:cs="Times New Roman"/>
          <w:szCs w:val="24"/>
        </w:rPr>
        <w:t xml:space="preserve">ι αυτή τη στιγμή που μιλάμε τις αξιοποιούν. Μια καλή κουβέντα δεν βρήκατε να πείτε; </w:t>
      </w:r>
    </w:p>
    <w:p w14:paraId="5F41CA2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Αυτό το έκαναν στελέχη της ΕΡΤ, οι άνθρωποι που δουλεύουν εκεί μέσα, οι μόνιμοι που λέτε ότι δεν τους αξιοποιούμε. Υβριδική τηλεόραση! Πέρασε το μουντιάλ και είχε πρωτόγον</w:t>
      </w:r>
      <w:r>
        <w:rPr>
          <w:rFonts w:eastAsia="Times New Roman" w:cs="Times New Roman"/>
          <w:szCs w:val="24"/>
        </w:rPr>
        <w:t xml:space="preserve">ες υπηρεσίες ο Έλληνας τηλεθεατής, από την επιλογή της κάμερας, από το να ξαναδεί το </w:t>
      </w:r>
      <w:r>
        <w:rPr>
          <w:rFonts w:eastAsia="Times New Roman" w:cs="Times New Roman"/>
          <w:szCs w:val="24"/>
          <w:lang w:val="en-US"/>
        </w:rPr>
        <w:t>replay</w:t>
      </w:r>
      <w:r>
        <w:rPr>
          <w:rFonts w:eastAsia="Times New Roman" w:cs="Times New Roman"/>
          <w:szCs w:val="24"/>
        </w:rPr>
        <w:t xml:space="preserve">. Γιατί δεν λέμε μια καλή κουβέντα σ’ αυτούς τους ανθρώπους; Αυτά τα έκαναν χωρίς μπόνους. Δεν πήραν μπόνους. Εμείς δεν κάνουμε τέτοια. Με τον μισθό τους τα </w:t>
      </w:r>
      <w:r>
        <w:rPr>
          <w:rFonts w:eastAsia="Times New Roman" w:cs="Times New Roman"/>
          <w:szCs w:val="24"/>
        </w:rPr>
        <w:lastRenderedPageBreak/>
        <w:t xml:space="preserve">έκαναν. </w:t>
      </w:r>
      <w:r>
        <w:rPr>
          <w:rFonts w:eastAsia="Times New Roman" w:cs="Times New Roman"/>
          <w:szCs w:val="24"/>
        </w:rPr>
        <w:t xml:space="preserve">Άλλοι έπαιρναν και κατάπιναν τα υπέρογκα μπόνους και τώρα έχουν μετακομίσει σε ιδιωτικά κανάλια και είναι έτοιμοι να βρίσουν την ΕΡΤ. Όμως, και αυτά δεν θα μείνουν κρυφά υπό τον ήλιο. Δεν γίνεται, κάποια στιγμή θα πρέπει να τα μάθουμε. </w:t>
      </w:r>
    </w:p>
    <w:p w14:paraId="5F41CA2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Σχετικά με το </w:t>
      </w:r>
      <w:r>
        <w:rPr>
          <w:rFonts w:eastAsia="Times New Roman" w:cs="Times New Roman"/>
          <w:szCs w:val="24"/>
          <w:lang w:val="en-US"/>
        </w:rPr>
        <w:t>site</w:t>
      </w:r>
      <w:r>
        <w:rPr>
          <w:rFonts w:eastAsia="Times New Roman" w:cs="Times New Roman"/>
          <w:szCs w:val="24"/>
        </w:rPr>
        <w:t xml:space="preserve"> της ΕΡΤ: Πάνω από δύο εκατομμύρια μοναδικοί επισκέπτες τον μήνα και κατά μέσο όρο οπτικοακουστικό υλικό της ΕΡΤ μέσω του διαδικτύου έχουμε τρεισήμισι εκατομμύρια φορές τον μήνα. Ο μοναδικός, λοιπόν, φορέας ο οποίος ανέπτυξε την υβριδική τηλεόραση είναι η </w:t>
      </w:r>
      <w:r>
        <w:rPr>
          <w:rFonts w:eastAsia="Times New Roman" w:cs="Times New Roman"/>
          <w:szCs w:val="24"/>
        </w:rPr>
        <w:t xml:space="preserve">ΕΡΤ και εκεί νομίζω θα χρειάζονταν και λίγη γενναιότητα και λίγη μεγαλοσύνη. </w:t>
      </w:r>
    </w:p>
    <w:p w14:paraId="5F41CA2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Επίσης, είμαστε σε θέση να σας πούμε ότι οι</w:t>
      </w:r>
      <w:r w:rsidRPr="004F45CB">
        <w:rPr>
          <w:rFonts w:eastAsia="Times New Roman" w:cs="Times New Roman"/>
          <w:szCs w:val="24"/>
        </w:rPr>
        <w:t xml:space="preserve"> </w:t>
      </w:r>
      <w:r>
        <w:rPr>
          <w:rFonts w:eastAsia="Times New Roman" w:cs="Times New Roman"/>
          <w:szCs w:val="24"/>
        </w:rPr>
        <w:t xml:space="preserve">υπηρεσίες της υβριδικής τηλεόρασης θα αναπτυχθούν ακόμη περισσότερο, με αποτέλεσμα ο τηλεθεατής να μπορεί να έχει την υπηρεσία και να </w:t>
      </w:r>
      <w:r>
        <w:rPr>
          <w:rFonts w:eastAsia="Times New Roman" w:cs="Times New Roman"/>
          <w:szCs w:val="24"/>
        </w:rPr>
        <w:t xml:space="preserve">παρακολουθεί όλα τα κανάλια της ΕΡΤ σε μια οθόνη και να φτιάχνει και μια δεύτερη παράλληλη ροή προγράμματος. </w:t>
      </w:r>
    </w:p>
    <w:p w14:paraId="5F41CA2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Κατά τη διάρκεια του παγκοσμίου κυπέλου, βεβαίως, σας είπα ότι είχαμε για πρώτη φορά -και πρώτοι στην Ευρώπη- τις υπηρεσίες τριακοσίων εξήντα μοιρ</w:t>
      </w:r>
      <w:r>
        <w:rPr>
          <w:rFonts w:eastAsia="Times New Roman" w:cs="Times New Roman"/>
          <w:szCs w:val="24"/>
        </w:rPr>
        <w:t xml:space="preserve">ών, υπηρεσίες εικονικής </w:t>
      </w:r>
      <w:r>
        <w:rPr>
          <w:rFonts w:eastAsia="Times New Roman" w:cs="Times New Roman"/>
          <w:szCs w:val="24"/>
        </w:rPr>
        <w:lastRenderedPageBreak/>
        <w:t>πραγματικότητας και επιλογής της κάμερας και μια σειρά από άλλες ενώ νέες και καινούργιες υπηρεσίες μπορούν και θα αναπτυχθούν.</w:t>
      </w:r>
    </w:p>
    <w:p w14:paraId="5F41CA2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Έχουν επισκεφθεί</w:t>
      </w:r>
      <w:r w:rsidRPr="006818D7">
        <w:rPr>
          <w:rFonts w:eastAsia="Times New Roman" w:cs="Times New Roman"/>
          <w:b/>
          <w:szCs w:val="24"/>
        </w:rPr>
        <w:t xml:space="preserve"> </w:t>
      </w:r>
      <w:proofErr w:type="spellStart"/>
      <w:r w:rsidRPr="006818D7">
        <w:rPr>
          <w:rFonts w:eastAsia="Times New Roman" w:cs="Times New Roman"/>
          <w:szCs w:val="24"/>
        </w:rPr>
        <w:t>επτάμισι</w:t>
      </w:r>
      <w:proofErr w:type="spellEnd"/>
      <w:r>
        <w:rPr>
          <w:rFonts w:eastAsia="Times New Roman" w:cs="Times New Roman"/>
          <w:szCs w:val="24"/>
        </w:rPr>
        <w:t xml:space="preserve"> εκατομμύρια χρήστες και πολύ περισσότερο νεανικό κοινό τις ιστοσελίδες της. Έχ</w:t>
      </w:r>
      <w:r>
        <w:rPr>
          <w:rFonts w:eastAsia="Times New Roman" w:cs="Times New Roman"/>
          <w:szCs w:val="24"/>
        </w:rPr>
        <w:t xml:space="preserve">ουμε δεκαπέντε εκατομμύρια θεάσεις αγώνων και όλοι οι δείκτες </w:t>
      </w:r>
      <w:proofErr w:type="spellStart"/>
      <w:r>
        <w:rPr>
          <w:rFonts w:eastAsia="Times New Roman" w:cs="Times New Roman"/>
          <w:szCs w:val="24"/>
        </w:rPr>
        <w:t>επισκεψιμότητας</w:t>
      </w:r>
      <w:proofErr w:type="spellEnd"/>
      <w:r>
        <w:rPr>
          <w:rFonts w:eastAsia="Times New Roman" w:cs="Times New Roman"/>
          <w:szCs w:val="24"/>
        </w:rPr>
        <w:t xml:space="preserve"> είχαν άνοδο από 140% έως 700%. Κουβέντα γι’ αυτά. </w:t>
      </w:r>
    </w:p>
    <w:p w14:paraId="5F41CA3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Ακόμα, για την κανονική τηλεθέαση μίλησα στην αρχή της τοποθέτησής μου. Όταν έκλεισε η ΕΡΤ, ήταν γύρω στο 15%, όταν ξανάνοιξε π</w:t>
      </w:r>
      <w:r>
        <w:rPr>
          <w:rFonts w:eastAsia="Times New Roman" w:cs="Times New Roman"/>
          <w:szCs w:val="24"/>
        </w:rPr>
        <w:t xml:space="preserve">ήγε στο 5%-6% και τώρα έχει ανέβει στο 9% και νομίζω ότι υπάρχουν πράγματα τα οποία δεν χρειάζεται να επαναλαμβάνονται απ’ αυτό το Βήμα, διότι διαψεύδονται από τα δεδομένα και από τα γεγονότα. </w:t>
      </w:r>
    </w:p>
    <w:p w14:paraId="5F41CA3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Υπάρχουν και μερικές συμπτώσεις οι οποίες έχουν ενδιαφέρον: Μό</w:t>
      </w:r>
      <w:r>
        <w:rPr>
          <w:rFonts w:eastAsia="Times New Roman" w:cs="Times New Roman"/>
          <w:szCs w:val="24"/>
        </w:rPr>
        <w:t>λις χθες πάνω από ένα εκατομμύριο άνθρωποι είδαν στην ΕΡΤ τους ποδοσφαιρικούς αγώνες</w:t>
      </w:r>
      <w:r>
        <w:rPr>
          <w:rFonts w:eastAsia="Times New Roman" w:cs="Times New Roman"/>
          <w:szCs w:val="24"/>
        </w:rPr>
        <w:t>.</w:t>
      </w:r>
    </w:p>
    <w:p w14:paraId="5F41CA3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Τι θα πούμε σε αυτούς; Κομμένοι; Θα πάει 1,5 ευρώ το τέλος και όποιος γουστάρει ποδόσφαιρο, στη συνδρομητική. Είναι μια άποψη την οποία έχετε διατυπώσει εδώ και δεν πρέπε</w:t>
      </w:r>
      <w:r>
        <w:rPr>
          <w:rFonts w:eastAsia="Times New Roman" w:cs="Times New Roman"/>
          <w:szCs w:val="24"/>
        </w:rPr>
        <w:t xml:space="preserve">ι να σας αδικούμε. Προφανέστατα. Κανέναν ρόλο η ΕΡΤ, λοιπόν, σε αυτά τα μεγάλα αθλητικά γεγονότα. Κανέναν ρόλο! Ούτε το δικό της δίκτυο να αναπτύξει, ούτε μεγάλα αθλητικά γεγονότα να κατοχυρώσει και να προβάλει, τίποτα από αυτά. </w:t>
      </w:r>
    </w:p>
    <w:p w14:paraId="5F41CA3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Και υπάρχει και ένα άλλο σημείο στο οποίο νομίζω ότι έχει αναδειχθεί ο αναντικατάστατος ρόλος της. Αυτά είναι τα μεγάλα γεγονότα των παγκόσμιων εξελίξεων. Από το πραξικόπημα στην Τουρκία μέχρι το τελευταίο χτύπημα στη Συρία ήταν ο δημόσιος ραδιοτηλεοπτικός</w:t>
      </w:r>
      <w:r>
        <w:rPr>
          <w:rFonts w:eastAsia="Times New Roman" w:cs="Times New Roman"/>
          <w:szCs w:val="24"/>
        </w:rPr>
        <w:t xml:space="preserve"> φορέας ο οποίος τα αναπαρήγαγε σε πραγματικό χρόνο. </w:t>
      </w:r>
    </w:p>
    <w:p w14:paraId="5F41CA34"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Και το τελευταίο υπουργικό συμβούλιο. </w:t>
      </w:r>
    </w:p>
    <w:p w14:paraId="5F41CA35" w14:textId="77777777" w:rsidR="00B01687" w:rsidRDefault="00CA2DE4">
      <w:pPr>
        <w:spacing w:line="600" w:lineRule="auto"/>
        <w:ind w:firstLine="720"/>
        <w:jc w:val="both"/>
        <w:rPr>
          <w:rFonts w:eastAsia="Times New Roman" w:cs="Times New Roman"/>
          <w:szCs w:val="24"/>
        </w:rPr>
      </w:pPr>
      <w:r w:rsidRPr="00E164FC">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Οι άλλοι αγρόν </w:t>
      </w:r>
      <w:proofErr w:type="spellStart"/>
      <w:r>
        <w:rPr>
          <w:rFonts w:eastAsia="Times New Roman" w:cs="Times New Roman"/>
          <w:szCs w:val="24"/>
        </w:rPr>
        <w:t>ηγόραζαν</w:t>
      </w:r>
      <w:proofErr w:type="spellEnd"/>
      <w:r>
        <w:rPr>
          <w:rFonts w:eastAsia="Times New Roman" w:cs="Times New Roman"/>
          <w:szCs w:val="24"/>
        </w:rPr>
        <w:t xml:space="preserve">. Δεν πήραμε χαμπάρι μέχρι το επόμενο </w:t>
      </w:r>
      <w:r>
        <w:rPr>
          <w:rFonts w:eastAsia="Times New Roman" w:cs="Times New Roman"/>
          <w:szCs w:val="24"/>
        </w:rPr>
        <w:t xml:space="preserve">πρωί. Αυτή είναι η </w:t>
      </w:r>
      <w:r>
        <w:rPr>
          <w:rFonts w:eastAsia="Times New Roman" w:cs="Times New Roman"/>
          <w:szCs w:val="24"/>
        </w:rPr>
        <w:lastRenderedPageBreak/>
        <w:t>πικρή αλήθεια, για να μη μιλήσω για τις γελοιότητες κλοπής της εικόνας της. Να μην μιλήσω! Διότι κοστίζει να στείλεις συνεργείο, οπότε τι κάνουμε; Παίρνουμε την εικόνα της ΕΡΤ και την αναπαράγουμε. Όμως, νομίζω ότι θα έρθει η ώρα που η δ</w:t>
      </w:r>
      <w:r>
        <w:rPr>
          <w:rFonts w:eastAsia="Times New Roman" w:cs="Times New Roman"/>
          <w:szCs w:val="24"/>
        </w:rPr>
        <w:t xml:space="preserve">ιοίκηση θα μπορέσει να διεκδικήσει και αυτά που πρέπει από όσους χρησιμοποιούν την εικόνα της, χωρίς την άδειά της. </w:t>
      </w:r>
    </w:p>
    <w:p w14:paraId="5F41CA3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Νομίζω ότι η Αξιωματική Αντιπολίτευση, κυρίες και κύριοι Βουλευτές, συνεχώς ασκεί κριτική για τις επενδύσεις στην ΕΡΤ, και τα ποσά που δαπα</w:t>
      </w:r>
      <w:r>
        <w:rPr>
          <w:rFonts w:eastAsia="Times New Roman" w:cs="Times New Roman"/>
          <w:szCs w:val="24"/>
        </w:rPr>
        <w:t xml:space="preserve">νούνται για τις ψυχαγωγικές και ενημερωτικές εκπομπές, τα μεγάλα αθλητικά γεγονότα, αλλά και τις δραστηριότητες των κομμάτων και των Αρχηγών. </w:t>
      </w:r>
    </w:p>
    <w:p w14:paraId="5F41CA3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Ξέρετε ποιοι είναι οι πρωταθλητές στη δαπάνη για την προβολή των κομμάτων; Εσείς είστε οι πρωταθλητές, η Νέα Δημο</w:t>
      </w:r>
      <w:r>
        <w:rPr>
          <w:rFonts w:eastAsia="Times New Roman" w:cs="Times New Roman"/>
          <w:szCs w:val="24"/>
        </w:rPr>
        <w:t>κρατία. Και μην αναφέρεστε στα νούμερα προβολής της Κυβέρνησης ωσάν να είναι κόμματος. Παραδοσιακά οι κυβερνήσεις έχουν μεγαλύτερη προβολή, διότι το έργο των υπουργείων και οι κυβερνητικές πρωτοβουλίες σε εγχώριο και διεθνές επίπεδο κάπως πρέπει να αναδεικ</w:t>
      </w:r>
      <w:r>
        <w:rPr>
          <w:rFonts w:eastAsia="Times New Roman" w:cs="Times New Roman"/>
          <w:szCs w:val="24"/>
        </w:rPr>
        <w:t xml:space="preserve">νύονται. </w:t>
      </w:r>
    </w:p>
    <w:p w14:paraId="5F41CA38"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Αυτό λέει και το ΕΣΡ; </w:t>
      </w:r>
    </w:p>
    <w:p w14:paraId="5F41CA39" w14:textId="77777777" w:rsidR="00B01687" w:rsidRDefault="00CA2DE4">
      <w:pPr>
        <w:spacing w:line="600" w:lineRule="auto"/>
        <w:ind w:firstLine="720"/>
        <w:jc w:val="both"/>
        <w:rPr>
          <w:rFonts w:eastAsia="Times New Roman" w:cs="Times New Roman"/>
          <w:szCs w:val="24"/>
        </w:rPr>
      </w:pPr>
      <w:r w:rsidRPr="00E164FC">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Όχι, το ΕΣΡ λέει ακριβώς αυτό. Και αν δείτε, κύριε Τζαβάρα…</w:t>
      </w:r>
    </w:p>
    <w:p w14:paraId="5F41CA3A" w14:textId="77777777" w:rsidR="00B01687" w:rsidRDefault="00CA2DE4">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Κύριε Τζαβάρα, σα</w:t>
      </w:r>
      <w:r>
        <w:rPr>
          <w:rFonts w:eastAsia="Times New Roman" w:cs="Times New Roman"/>
          <w:szCs w:val="24"/>
        </w:rPr>
        <w:t xml:space="preserve">ς παρακαλώ. </w:t>
      </w:r>
    </w:p>
    <w:p w14:paraId="5F41CA3B" w14:textId="77777777" w:rsidR="00B01687" w:rsidRDefault="00CA2DE4">
      <w:pPr>
        <w:spacing w:line="600" w:lineRule="auto"/>
        <w:ind w:firstLine="720"/>
        <w:jc w:val="both"/>
        <w:rPr>
          <w:rFonts w:eastAsia="Times New Roman" w:cs="Times New Roman"/>
          <w:b/>
          <w:szCs w:val="24"/>
        </w:rPr>
      </w:pPr>
      <w:r w:rsidRPr="00E164FC">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Θα απευθυνθώ λίγο στον κ. Τζαβάρα, για να μην …</w:t>
      </w:r>
      <w:r w:rsidRPr="00777FAF">
        <w:rPr>
          <w:rFonts w:eastAsia="Times New Roman" w:cs="Times New Roman"/>
          <w:b/>
          <w:szCs w:val="24"/>
        </w:rPr>
        <w:t xml:space="preserve"> </w:t>
      </w:r>
    </w:p>
    <w:p w14:paraId="5F41CA3C" w14:textId="77777777" w:rsidR="00B01687" w:rsidRDefault="00CA2DE4">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Ήσυχα παρακαλώ. </w:t>
      </w:r>
    </w:p>
    <w:p w14:paraId="5F41CA3D"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Εντάξει, έλεος. </w:t>
      </w:r>
    </w:p>
    <w:p w14:paraId="5F41CA3E" w14:textId="77777777" w:rsidR="00B01687" w:rsidRDefault="00CA2DE4">
      <w:pPr>
        <w:spacing w:line="600" w:lineRule="auto"/>
        <w:ind w:firstLine="720"/>
        <w:jc w:val="both"/>
        <w:rPr>
          <w:rFonts w:eastAsia="Times New Roman" w:cs="Times New Roman"/>
          <w:szCs w:val="24"/>
        </w:rPr>
      </w:pPr>
      <w:r w:rsidRPr="00E164FC">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Μη ζητάτε έλεος, δεν θα υπάρξει. </w:t>
      </w:r>
    </w:p>
    <w:p w14:paraId="5F41CA3F"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Απαντήστε και στην επερώτηση τότε. </w:t>
      </w:r>
    </w:p>
    <w:p w14:paraId="5F41CA40" w14:textId="77777777" w:rsidR="00B01687" w:rsidRDefault="00CA2DE4">
      <w:pPr>
        <w:spacing w:line="600" w:lineRule="auto"/>
        <w:ind w:firstLine="720"/>
        <w:jc w:val="both"/>
        <w:rPr>
          <w:rFonts w:eastAsia="Times New Roman" w:cs="Times New Roman"/>
          <w:szCs w:val="24"/>
        </w:rPr>
      </w:pPr>
      <w:r w:rsidRPr="00E164FC">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Δεν θ</w:t>
      </w:r>
      <w:r>
        <w:rPr>
          <w:rFonts w:eastAsia="Times New Roman" w:cs="Times New Roman"/>
          <w:szCs w:val="24"/>
        </w:rPr>
        <w:t>α υπάρξει! Θα τα ακούσετε όλα. Το ΕΣΡ ακριβώς, λοιπόν, στην ίδια έκθεση στην οποία επικαλείστε για τα προηγούμενα χρόνια για τη ΝΕΡΙΤ δίνει ποσοστά 55%-60% στην Κυβέρνηση. Αυτή είναι η πραγματικότητα. Τι κάνετε τώρα; Τσιμπάτε ένα νούμερο από εδώ και από εκ</w:t>
      </w:r>
      <w:r>
        <w:rPr>
          <w:rFonts w:eastAsia="Times New Roman" w:cs="Times New Roman"/>
          <w:szCs w:val="24"/>
        </w:rPr>
        <w:t xml:space="preserve">εί και πάτε να χτίσετε αντιπολίτευση; Ανεβαίνετε εδώ πέρα και κάνετε αντιπολίτευση –λυπάμαι- πολύ κατώτερη των περιστάσεων. Πραγματικά, δηλαδή, αν ήταν να βάλω ένα τίτλο, θα έβαζα «Νέα Δημοκρατία εναντίον </w:t>
      </w:r>
      <w:proofErr w:type="spellStart"/>
      <w:r>
        <w:rPr>
          <w:rFonts w:eastAsia="Times New Roman" w:cs="Times New Roman"/>
          <w:szCs w:val="24"/>
        </w:rPr>
        <w:t>Καψώχα</w:t>
      </w:r>
      <w:proofErr w:type="spellEnd"/>
      <w:r>
        <w:rPr>
          <w:rFonts w:eastAsia="Times New Roman" w:cs="Times New Roman"/>
          <w:szCs w:val="24"/>
        </w:rPr>
        <w:t>». Πόσες φορές το άκουσα το όνομα του συγκεκρ</w:t>
      </w:r>
      <w:r>
        <w:rPr>
          <w:rFonts w:eastAsia="Times New Roman" w:cs="Times New Roman"/>
          <w:szCs w:val="24"/>
        </w:rPr>
        <w:t xml:space="preserve">ιμένου! </w:t>
      </w:r>
    </w:p>
    <w:p w14:paraId="5F41CA4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Αυτό έχετε να πείτε για τη δημόσια τηλεόραση; Τίποτα παραπάνω; Καλά κάνατε και την κλείσατε και θα φτιάξετε ένα μικρό ευέλικτο σχήμα που με 1,5 ευρώ θα δίνει στον Έλληνα τηλεθεατή τι ακριβώς; Άρα, νομίζω ότι είναι θετικό που είχαμε την ευκαιρία να</w:t>
      </w:r>
      <w:r>
        <w:rPr>
          <w:rFonts w:eastAsia="Times New Roman" w:cs="Times New Roman"/>
          <w:szCs w:val="24"/>
        </w:rPr>
        <w:t xml:space="preserve"> κάνουμε και αυτή τη συζήτηση και να τη συνεχίσουμε. Θα λάβετε απαντήσεις λεπτομερείς και από τον Υφυπουργό. </w:t>
      </w:r>
    </w:p>
    <w:p w14:paraId="5F41CA4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Θεωρώ ότι όποιος παρακολουθήσει την πορεία αυτής της συζήτησης, θα κατασταλάξει για τα καλά στο ότι εδώ συγκρούονται δύο λογικές. Και οι δύο λογικ</w:t>
      </w:r>
      <w:r>
        <w:rPr>
          <w:rFonts w:eastAsia="Times New Roman" w:cs="Times New Roman"/>
          <w:szCs w:val="24"/>
        </w:rPr>
        <w:t>ές είναι ασυδοσία των ιδιωτών, «μαύρο» για τη δημόσια τηλεόραση –αυτή είναι η μια λογική- και η άλλη λογική είναι ρύθμιση και ανάπτυξη με ισχυρό δημόσιο ραδιοτηλεοπτικό φορέα από την άλλη. Είναι λογικές οι οποίες συγκρούστηκαν στο παρελθόν, συγκρούονται κα</w:t>
      </w:r>
      <w:r>
        <w:rPr>
          <w:rFonts w:eastAsia="Times New Roman" w:cs="Times New Roman"/>
          <w:szCs w:val="24"/>
        </w:rPr>
        <w:t xml:space="preserve">ι σήμερα και θα συγκρουστούν και στο μέλλον. Νομίζω όμως ότι ο Έλληνας τηλεθεατής έχει αρχίσει και εκτιμά και αναγνωρίζει το τι είναι αυτό που υπηρετεί το δημόσιο συμφέρον. </w:t>
      </w:r>
    </w:p>
    <w:p w14:paraId="5F41CA4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41CA44" w14:textId="77777777" w:rsidR="00B01687" w:rsidRDefault="00CA2DE4">
      <w:pPr>
        <w:spacing w:line="600" w:lineRule="auto"/>
        <w:ind w:firstLine="720"/>
        <w:jc w:val="center"/>
        <w:rPr>
          <w:rFonts w:eastAsia="Times New Roman"/>
          <w:bCs/>
        </w:rPr>
      </w:pPr>
      <w:r>
        <w:rPr>
          <w:rFonts w:eastAsia="Times New Roman"/>
          <w:bCs/>
        </w:rPr>
        <w:t>(Χειροκροτήματα από τις πτέρυγες</w:t>
      </w:r>
      <w:r w:rsidRPr="006651D3">
        <w:rPr>
          <w:rFonts w:eastAsia="Times New Roman"/>
          <w:bCs/>
        </w:rPr>
        <w:t xml:space="preserve"> του ΣΥΡΙΖΑ</w:t>
      </w:r>
      <w:r>
        <w:rPr>
          <w:rFonts w:eastAsia="Times New Roman"/>
          <w:bCs/>
        </w:rPr>
        <w:t xml:space="preserve"> και των ΑΝΕΛ</w:t>
      </w:r>
      <w:r w:rsidRPr="006651D3">
        <w:rPr>
          <w:rFonts w:eastAsia="Times New Roman"/>
          <w:bCs/>
        </w:rPr>
        <w:t>)</w:t>
      </w:r>
    </w:p>
    <w:p w14:paraId="5F41CA4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ΚΩΝΣΤΑ</w:t>
      </w:r>
      <w:r>
        <w:rPr>
          <w:rFonts w:eastAsia="Times New Roman" w:cs="Times New Roman"/>
          <w:b/>
          <w:szCs w:val="24"/>
        </w:rPr>
        <w:t>ΝΤΙΝΟΣ ΤΖΑΒΑΡΑΣ:</w:t>
      </w:r>
      <w:r>
        <w:rPr>
          <w:rFonts w:eastAsia="Times New Roman" w:cs="Times New Roman"/>
          <w:szCs w:val="24"/>
        </w:rPr>
        <w:t xml:space="preserve"> Κυρία Πρόεδρε, επί του Κανονισμού μπορώ να έχω τον λόγο; </w:t>
      </w:r>
    </w:p>
    <w:p w14:paraId="5F41CA46" w14:textId="77777777" w:rsidR="00B01687" w:rsidRDefault="00CA2DE4">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Ορίστε, κύριε Τζαβάρα, έχετε τον λόγο. </w:t>
      </w:r>
    </w:p>
    <w:p w14:paraId="5F41CA4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Άκουσα πως θα απαντήσει και ο κύριος Υφυπουργός; </w:t>
      </w:r>
    </w:p>
    <w:p w14:paraId="5F41CA48" w14:textId="77777777" w:rsidR="00B01687" w:rsidRDefault="00CA2DE4">
      <w:pPr>
        <w:spacing w:line="600" w:lineRule="auto"/>
        <w:ind w:firstLine="720"/>
        <w:jc w:val="both"/>
        <w:rPr>
          <w:rFonts w:eastAsia="Times New Roman" w:cs="Times New Roman"/>
          <w:szCs w:val="24"/>
        </w:rPr>
      </w:pPr>
      <w:r w:rsidRPr="00DC294C">
        <w:rPr>
          <w:rFonts w:eastAsia="Times New Roman"/>
          <w:b/>
          <w:szCs w:val="24"/>
        </w:rPr>
        <w:t>ΝΙΚΟΛΑΟΣ ΠΑΠΠΑΣ (Υπουργό</w:t>
      </w:r>
      <w:r w:rsidRPr="00DC294C">
        <w:rPr>
          <w:rFonts w:eastAsia="Times New Roman"/>
          <w:b/>
          <w:szCs w:val="24"/>
        </w:rPr>
        <w:t xml:space="preserve">ς Ψηφιακής Πολιτικής, Τηλεπικοινωνιών και Ενημέρωσης): </w:t>
      </w:r>
      <w:r>
        <w:rPr>
          <w:rFonts w:eastAsia="Times New Roman" w:cs="Times New Roman"/>
          <w:szCs w:val="24"/>
        </w:rPr>
        <w:t xml:space="preserve">Ναι. </w:t>
      </w:r>
    </w:p>
    <w:p w14:paraId="5F41CA49"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Κάτι τέτοιο δεν το προβλέπει ο Κανονισμός. </w:t>
      </w:r>
    </w:p>
    <w:p w14:paraId="5F41CA4A" w14:textId="77777777" w:rsidR="00B01687" w:rsidRDefault="00CA2DE4">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Κοιτάξτε, έχει αναλάβει τις αρμοδιότητες της ΕΡΤ ο κ. Κρέτσος. </w:t>
      </w:r>
    </w:p>
    <w:p w14:paraId="5F41CA4B"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w:t>
      </w:r>
      <w:r>
        <w:rPr>
          <w:rFonts w:eastAsia="Times New Roman" w:cs="Times New Roman"/>
          <w:b/>
          <w:szCs w:val="24"/>
        </w:rPr>
        <w:t>Σ:</w:t>
      </w:r>
      <w:r>
        <w:rPr>
          <w:rFonts w:eastAsia="Times New Roman" w:cs="Times New Roman"/>
          <w:szCs w:val="24"/>
        </w:rPr>
        <w:t xml:space="preserve"> Τότε δεν έπρεπε να μιλήσει ο Υπουργός.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Εδώ τίθεται θέμα νομιμοποίησης –παθητικής να το πω- του μέλους της Κυβέρνησης που επερωτάται. </w:t>
      </w:r>
      <w:r>
        <w:rPr>
          <w:rFonts w:eastAsia="Times New Roman" w:cs="Times New Roman"/>
          <w:szCs w:val="24"/>
        </w:rPr>
        <w:t>Α</w:t>
      </w:r>
      <w:r>
        <w:rPr>
          <w:rFonts w:eastAsia="Times New Roman" w:cs="Times New Roman"/>
          <w:szCs w:val="24"/>
        </w:rPr>
        <w:t>πό ό,τι κατάλαβα ο κύριος Υπουργός προφανώς δεν έχει πλήρη αντίληψη τού τι σημαίνει επερώτηση,</w:t>
      </w:r>
      <w:r>
        <w:rPr>
          <w:rFonts w:eastAsia="Times New Roman" w:cs="Times New Roman"/>
          <w:szCs w:val="24"/>
        </w:rPr>
        <w:t xml:space="preserve"> γι’ αυτό πήρε αφορμή το κείμενο της επερώτησης για να πει χίλια δύο άλλα πράγματα, εκτός από αυτά για τα οποία έπρεπε να απαντήσει. </w:t>
      </w:r>
    </w:p>
    <w:p w14:paraId="5F41CA4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έλεγχος λοιπόν, κύριε Υπουργέ, πρέπει να σας ενημερώσουμε ότι είναι με μορφή επερώτησης στη </w:t>
      </w:r>
      <w:r>
        <w:rPr>
          <w:rFonts w:eastAsia="Times New Roman" w:cs="Times New Roman"/>
          <w:szCs w:val="24"/>
        </w:rPr>
        <w:lastRenderedPageBreak/>
        <w:t>συγκεκριμέν</w:t>
      </w:r>
      <w:r>
        <w:rPr>
          <w:rFonts w:eastAsia="Times New Roman" w:cs="Times New Roman"/>
          <w:szCs w:val="24"/>
        </w:rPr>
        <w:t xml:space="preserve">η περίπτωση και αφορά την παροχή εξηγήσεων για τα θέματα που αναφέρει το κείμενο της επερώτησης. </w:t>
      </w:r>
    </w:p>
    <w:p w14:paraId="5F41CA4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ότι βρήκατε την ευκαιρία, λοιπόν, να μας πείτε ότι είναι κατώτερη του επιπέδου σας αυτή η επερώτηση είναι κάτι που σας το επιστρέφουμε. Όμως, αυτό που θέλουμε να μας αποδώσετε είναι η συγκεκριμένη απάντηση στα ερωτήματα που σας κάνουμε. </w:t>
      </w:r>
      <w:r>
        <w:rPr>
          <w:rFonts w:eastAsia="Times New Roman" w:cs="Times New Roman"/>
          <w:szCs w:val="24"/>
        </w:rPr>
        <w:t>Και ε</w:t>
      </w:r>
      <w:r>
        <w:rPr>
          <w:rFonts w:eastAsia="Times New Roman" w:cs="Times New Roman"/>
          <w:szCs w:val="24"/>
        </w:rPr>
        <w:t>άν μεν, κυρ</w:t>
      </w:r>
      <w:r>
        <w:rPr>
          <w:rFonts w:eastAsia="Times New Roman" w:cs="Times New Roman"/>
          <w:szCs w:val="24"/>
        </w:rPr>
        <w:t xml:space="preserve">ία Πρόεδρε, δεν νομιμοποιείται ο κύριος Υπουργός, γιατί δεν έχει αυτήν την αρμοδιότητα, κακώς του δώσατε τον λόγο. </w:t>
      </w:r>
      <w:r>
        <w:rPr>
          <w:rFonts w:eastAsia="Times New Roman" w:cs="Times New Roman"/>
          <w:szCs w:val="24"/>
        </w:rPr>
        <w:t>Ε</w:t>
      </w:r>
      <w:r>
        <w:rPr>
          <w:rFonts w:eastAsia="Times New Roman" w:cs="Times New Roman"/>
          <w:szCs w:val="24"/>
        </w:rPr>
        <w:t xml:space="preserve">π’ αυτού, με </w:t>
      </w:r>
      <w:proofErr w:type="spellStart"/>
      <w:r>
        <w:rPr>
          <w:rFonts w:eastAsia="Times New Roman" w:cs="Times New Roman"/>
          <w:szCs w:val="24"/>
        </w:rPr>
        <w:t>συγχωρείτε</w:t>
      </w:r>
      <w:proofErr w:type="spellEnd"/>
      <w:r>
        <w:rPr>
          <w:rFonts w:eastAsia="Times New Roman" w:cs="Times New Roman"/>
          <w:szCs w:val="24"/>
        </w:rPr>
        <w:t>, αλλά δεν δέχομαι κα</w:t>
      </w:r>
      <w:r>
        <w:rPr>
          <w:rFonts w:eastAsia="Times New Roman" w:cs="Times New Roman"/>
          <w:szCs w:val="24"/>
        </w:rPr>
        <w:t>μ</w:t>
      </w:r>
      <w:r>
        <w:rPr>
          <w:rFonts w:eastAsia="Times New Roman" w:cs="Times New Roman"/>
          <w:szCs w:val="24"/>
        </w:rPr>
        <w:t xml:space="preserve">μία κουβέντα, γιατί τα ξέρετε πολύ καλύτερα από εμένα. Τίθεται θέμα! </w:t>
      </w:r>
    </w:p>
    <w:p w14:paraId="5F41CA4E" w14:textId="77777777" w:rsidR="00B01687" w:rsidRDefault="00CA2DE4">
      <w:pPr>
        <w:spacing w:line="600" w:lineRule="auto"/>
        <w:ind w:firstLine="720"/>
        <w:jc w:val="both"/>
        <w:rPr>
          <w:rFonts w:eastAsia="Times New Roman" w:cs="Times New Roman"/>
          <w:szCs w:val="24"/>
        </w:rPr>
      </w:pPr>
      <w:r w:rsidRPr="0065356B">
        <w:rPr>
          <w:rFonts w:eastAsia="Times New Roman" w:cs="Times New Roman"/>
          <w:b/>
          <w:szCs w:val="24"/>
        </w:rPr>
        <w:t xml:space="preserve">ΠΡΟΕΔΡΕΥΟΥΣΑ (Αναστασία </w:t>
      </w:r>
      <w:r w:rsidRPr="0065356B">
        <w:rPr>
          <w:rFonts w:eastAsia="Times New Roman" w:cs="Times New Roman"/>
          <w:b/>
          <w:szCs w:val="24"/>
        </w:rPr>
        <w:t>Χριστοδουλοπούλου):</w:t>
      </w:r>
      <w:r>
        <w:rPr>
          <w:rFonts w:eastAsia="Times New Roman" w:cs="Times New Roman"/>
          <w:szCs w:val="24"/>
        </w:rPr>
        <w:t xml:space="preserve"> Κύριε συνάδελφε, στον κ. Παππά έχετε απευθύνει την επερώτηση, ας φροντίζατε να βλέπατε ποιος έχει...</w:t>
      </w:r>
    </w:p>
    <w:p w14:paraId="5F41CA4F" w14:textId="77777777" w:rsidR="00B01687" w:rsidRDefault="00CA2DE4">
      <w:pPr>
        <w:spacing w:line="600" w:lineRule="auto"/>
        <w:ind w:firstLine="720"/>
        <w:jc w:val="both"/>
        <w:rPr>
          <w:rFonts w:eastAsia="Times New Roman" w:cs="Times New Roman"/>
          <w:szCs w:val="24"/>
        </w:rPr>
      </w:pPr>
      <w:r w:rsidRPr="00C63DBA">
        <w:rPr>
          <w:rFonts w:eastAsia="Times New Roman" w:cs="Times New Roman"/>
          <w:b/>
          <w:szCs w:val="24"/>
        </w:rPr>
        <w:t>ΚΩΝΣΤΑΝΤΙΝΟΣ ΤΖΑΒΑΡΑΣ:</w:t>
      </w:r>
      <w:r>
        <w:rPr>
          <w:rFonts w:eastAsia="Times New Roman" w:cs="Times New Roman"/>
          <w:szCs w:val="24"/>
        </w:rPr>
        <w:t xml:space="preserve"> Ωραία, τότε πώς θα έρθει να μιλήσει ο Υφυπουργός;</w:t>
      </w:r>
    </w:p>
    <w:p w14:paraId="5F41CA50" w14:textId="77777777" w:rsidR="00B01687" w:rsidRDefault="00CA2DE4">
      <w:pPr>
        <w:spacing w:line="600" w:lineRule="auto"/>
        <w:ind w:firstLine="720"/>
        <w:jc w:val="both"/>
        <w:rPr>
          <w:rFonts w:eastAsia="Times New Roman" w:cs="Times New Roman"/>
          <w:szCs w:val="24"/>
        </w:rPr>
      </w:pPr>
      <w:r w:rsidRPr="0065356B">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Επιτρέπεται να μιλ</w:t>
      </w:r>
      <w:r>
        <w:rPr>
          <w:rFonts w:eastAsia="Times New Roman" w:cs="Times New Roman"/>
          <w:szCs w:val="24"/>
        </w:rPr>
        <w:t>ήσει, σύμφωνα με τον Κανονισμό της Βουλής…</w:t>
      </w:r>
    </w:p>
    <w:p w14:paraId="5F41CA51"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Βεβαίως.</w:t>
      </w:r>
    </w:p>
    <w:p w14:paraId="5F41CA52"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άρθρο 135 παράγραφος 6 λέει ότι η διάρκεια ομιλίας του Υπουργού δεν μπορεί να υπερβεί τα είκοσι λεπτά της ώρας. Ο χρόνος της δευτερολο</w:t>
      </w:r>
      <w:r>
        <w:rPr>
          <w:rFonts w:eastAsia="Times New Roman" w:cs="Times New Roman"/>
          <w:szCs w:val="24"/>
        </w:rPr>
        <w:t>γίας δεν συμψηφίζεται. Ο Υπουργός μπορεί μία μόνο φορά και για εξαιρετικούς λόγους να ζητήσει αναβολή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5F41CA5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παράγραφος 9 λέει ότι εάν κατά τη συζήτηση μιας επερώτησης κρίνονται και πράξεις Βουλευτή που διετέλεσε μέλος της παρούσας ή προηγούμενης κυβέρνη</w:t>
      </w:r>
      <w:r>
        <w:rPr>
          <w:rFonts w:eastAsia="Times New Roman" w:cs="Times New Roman"/>
          <w:szCs w:val="24"/>
        </w:rPr>
        <w:t xml:space="preserve">σης, τότε αυτός μπορεί να μιλήσει στο τέλος της συζήτησης για πέντε λεπτά. </w:t>
      </w:r>
    </w:p>
    <w:p w14:paraId="5F41CA54"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Κυρία Πρόεδρε, με </w:t>
      </w:r>
      <w:proofErr w:type="spellStart"/>
      <w:r>
        <w:rPr>
          <w:rFonts w:eastAsia="Times New Roman" w:cs="Times New Roman"/>
          <w:szCs w:val="24"/>
        </w:rPr>
        <w:t>συγχωρείτε</w:t>
      </w:r>
      <w:proofErr w:type="spellEnd"/>
      <w:r>
        <w:rPr>
          <w:rFonts w:eastAsia="Times New Roman" w:cs="Times New Roman"/>
          <w:szCs w:val="24"/>
        </w:rPr>
        <w:t>, αλλά όταν λέει Υπουργό, εννοεί αυτόν που έχει την αρμοδιότητα.</w:t>
      </w:r>
    </w:p>
    <w:p w14:paraId="5F41CA55"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Περιμένετε, κύριε, τ</w:t>
      </w:r>
      <w:r>
        <w:rPr>
          <w:rFonts w:eastAsia="Times New Roman" w:cs="Times New Roman"/>
          <w:szCs w:val="24"/>
        </w:rPr>
        <w:t xml:space="preserve">ώρα με τους </w:t>
      </w:r>
      <w:proofErr w:type="spellStart"/>
      <w:r>
        <w:rPr>
          <w:rFonts w:eastAsia="Times New Roman" w:cs="Times New Roman"/>
          <w:szCs w:val="24"/>
        </w:rPr>
        <w:t>λεγκαλισμούς</w:t>
      </w:r>
      <w:proofErr w:type="spellEnd"/>
      <w:r>
        <w:rPr>
          <w:rFonts w:eastAsia="Times New Roman" w:cs="Times New Roman"/>
          <w:szCs w:val="24"/>
        </w:rPr>
        <w:t>! Περιμένετε, θα το λύσουμε. Εδώ έχουμε όλες τις απαντήσεις, μην φοβάστε.</w:t>
      </w:r>
    </w:p>
    <w:p w14:paraId="5F41CA5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Λέει, λοιπόν, η παράγραφος 3 του άρθρου 97 ότι εάν ζητήσει τον λόγο Υφυπουργός του ίδιου Υπουργείου, δικαιούται τον μισό χρόνο ομιλίας του αρμόδιου Υπουργού. </w:t>
      </w:r>
    </w:p>
    <w:p w14:paraId="5F41CA5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Πολύ ωραία. Δεν είναι αρμόδιος ο κ. Παππάς.</w:t>
      </w:r>
    </w:p>
    <w:p w14:paraId="5F41CA58"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Κρέτσος είναι Υφυπουργός και έχει έτσι κι αλλιώς στο έγγραφο που σας έχει διανεμηθεί τον μισό χρόνο. Είναι Υφυπουργός. </w:t>
      </w:r>
    </w:p>
    <w:p w14:paraId="5F41CA59"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w:t>
      </w:r>
      <w:r>
        <w:rPr>
          <w:rFonts w:eastAsia="Times New Roman" w:cs="Times New Roman"/>
          <w:b/>
          <w:szCs w:val="24"/>
        </w:rPr>
        <w:t>ΑΣ:</w:t>
      </w:r>
      <w:r>
        <w:rPr>
          <w:rFonts w:eastAsia="Times New Roman" w:cs="Times New Roman"/>
          <w:szCs w:val="24"/>
        </w:rPr>
        <w:t xml:space="preserve"> Κυρία Πρόεδρε, δεν είναι αρμόδιος, μας είπατε, ο κ. Παππάς. Προσέξτε τώρα, εδώ υπάρχει ένα θέμα. Την αρμοδιότητα για την ΕΡΤ την έχει εκχωρήσει και την έχει ο κύριος…</w:t>
      </w:r>
    </w:p>
    <w:p w14:paraId="5F41CA5A"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Έχει εκχωρήσει για την ΕΡΤ. </w:t>
      </w:r>
    </w:p>
    <w:p w14:paraId="5F41CA5B"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w:t>
      </w:r>
      <w:r>
        <w:rPr>
          <w:rFonts w:eastAsia="Times New Roman" w:cs="Times New Roman"/>
          <w:b/>
          <w:szCs w:val="24"/>
        </w:rPr>
        <w:t xml:space="preserve"> ΤΖΑΒΑΡΑΣ: </w:t>
      </w:r>
      <w:r>
        <w:rPr>
          <w:rFonts w:eastAsia="Times New Roman" w:cs="Times New Roman"/>
          <w:szCs w:val="24"/>
        </w:rPr>
        <w:t>Αυτό πώς θα το κάνουμε;</w:t>
      </w:r>
    </w:p>
    <w:p w14:paraId="5F41CA5C"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κύριε Τζαβάρα, αυτό είναι ένα θέμα συνολικά κυβερνητικό, το θέμα της ΕΡΤ. Απευθύνεστε αναγκαστικά στον αρμόδιο Υπουργό. Το εάν έχει και κάποιες αρμοδιότητες ο Υφυπ</w:t>
      </w:r>
      <w:r>
        <w:rPr>
          <w:rFonts w:eastAsia="Times New Roman" w:cs="Times New Roman"/>
          <w:szCs w:val="24"/>
        </w:rPr>
        <w:t xml:space="preserve">ουργός δεν σημαίνει ότι κακώς μίλησε ο Υπουργός. </w:t>
      </w:r>
    </w:p>
    <w:p w14:paraId="5F41CA5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κύριε Τζαβάρα, υποβάλετε την ένσταση, ενώ συνομιλείτε. Πηγαίνετε εκεί να τα λύσετε. Τι να κάνουμε τώρα;</w:t>
      </w:r>
    </w:p>
    <w:p w14:paraId="5F41CA5E"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Την υποβάλουμε στην κρίση σας, κυρία Πρόεδρε, τι να κάνουμε</w:t>
      </w:r>
      <w:r>
        <w:rPr>
          <w:rFonts w:eastAsia="Times New Roman" w:cs="Times New Roman"/>
          <w:szCs w:val="24"/>
        </w:rPr>
        <w:t>;</w:t>
      </w:r>
    </w:p>
    <w:p w14:paraId="5F41CA5F"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τίθεται, νομίζω, θέμα νομιμοποίησης του Υπουργού Ψηφιακής Πολιτικής, που υπερβαίνει την ΕΡΤ και έχει όλο το σύστημα να εκπροσωπήσει, πολύ περισσότερο ο Υφυπουργός.</w:t>
      </w:r>
    </w:p>
    <w:p w14:paraId="5F41CA60" w14:textId="77777777" w:rsidR="00B01687" w:rsidRDefault="00CA2DE4">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5F41CA61"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w:t>
      </w:r>
      <w:r>
        <w:rPr>
          <w:rFonts w:eastAsia="Times New Roman" w:cs="Times New Roman"/>
          <w:b/>
          <w:szCs w:val="24"/>
        </w:rPr>
        <w:t>ΑΣ:</w:t>
      </w:r>
      <w:r>
        <w:rPr>
          <w:rFonts w:eastAsia="Times New Roman" w:cs="Times New Roman"/>
          <w:szCs w:val="24"/>
        </w:rPr>
        <w:t xml:space="preserve"> Εντάξει τότε. Έτσι να το δεχθούμε όπως το λέτε.</w:t>
      </w:r>
    </w:p>
    <w:p w14:paraId="5F41CA62"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Ναι, γιατί δεν είναι ψηφιακής πολιτικής; Η ΕΡΤ τι είναι; Χειροκίνητη είναι; </w:t>
      </w:r>
    </w:p>
    <w:p w14:paraId="5F41CA63"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Είναι αυτό που λέμε «κατ’ </w:t>
      </w:r>
      <w:proofErr w:type="spellStart"/>
      <w:r>
        <w:rPr>
          <w:rFonts w:eastAsia="Times New Roman" w:cs="Times New Roman"/>
          <w:szCs w:val="24"/>
        </w:rPr>
        <w:t>οικονομίαν</w:t>
      </w:r>
      <w:proofErr w:type="spellEnd"/>
      <w:r>
        <w:rPr>
          <w:rFonts w:eastAsia="Times New Roman" w:cs="Times New Roman"/>
          <w:szCs w:val="24"/>
        </w:rPr>
        <w:t xml:space="preserve">»! </w:t>
      </w:r>
    </w:p>
    <w:p w14:paraId="5F41CA64"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σία Χριστοδουλοπούλου):</w:t>
      </w:r>
      <w:r>
        <w:rPr>
          <w:rFonts w:eastAsia="Times New Roman" w:cs="Times New Roman"/>
          <w:szCs w:val="24"/>
        </w:rPr>
        <w:t xml:space="preserve"> Τέλος πάντων. Νομίζω ότι αυτά τα διαδικαστικά και δη στο τέλος της ομιλίας δεν έχουν νόημα. Εάν φοβάστε τον κ. Κρέτσο, θα του ζητήσω να είναι πιο ήπιος, για να μην σας πληγώσει πολύ.</w:t>
      </w:r>
    </w:p>
    <w:p w14:paraId="5F41CA65"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προς </w:t>
      </w:r>
      <w:r>
        <w:rPr>
          <w:rFonts w:eastAsia="Times New Roman" w:cs="Times New Roman"/>
          <w:szCs w:val="24"/>
        </w:rPr>
        <w:t>θ</w:t>
      </w:r>
      <w:r>
        <w:rPr>
          <w:rFonts w:eastAsia="Times New Roman" w:cs="Times New Roman"/>
          <w:szCs w:val="24"/>
        </w:rPr>
        <w:t>εού, δεν έχουμε</w:t>
      </w:r>
      <w:r>
        <w:rPr>
          <w:rFonts w:eastAsia="Times New Roman" w:cs="Times New Roman"/>
          <w:szCs w:val="24"/>
        </w:rPr>
        <w:t xml:space="preserve"> πρόβλημα. </w:t>
      </w:r>
    </w:p>
    <w:p w14:paraId="5F41CA66" w14:textId="77777777" w:rsidR="00B01687" w:rsidRDefault="00CA2DE4">
      <w:pPr>
        <w:spacing w:line="600" w:lineRule="auto"/>
        <w:ind w:firstLine="720"/>
        <w:jc w:val="both"/>
        <w:rPr>
          <w:rFonts w:eastAsia="Times New Roman" w:cs="Times New Roman"/>
          <w:szCs w:val="24"/>
        </w:rPr>
      </w:pPr>
      <w:r w:rsidRPr="00AC2ABA">
        <w:rPr>
          <w:rFonts w:eastAsia="Times New Roman" w:cs="Times New Roman"/>
          <w:b/>
          <w:szCs w:val="24"/>
        </w:rPr>
        <w:t>ΚΩΝΣΤΑΝΤΙΝΟΣ ΤΣΙΑΡΑΣ:</w:t>
      </w:r>
      <w:r>
        <w:rPr>
          <w:rFonts w:eastAsia="Times New Roman" w:cs="Times New Roman"/>
          <w:szCs w:val="24"/>
        </w:rPr>
        <w:t xml:space="preserve"> Δεν είναι προσωπικό το θέμα.</w:t>
      </w:r>
    </w:p>
    <w:p w14:paraId="5F41CA6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Άλλωστε, δεν είναι προσωπικό.</w:t>
      </w:r>
    </w:p>
    <w:p w14:paraId="5F41CA68"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Κρέτσο, έχετε τον λόγο για δέκα λεπτά.</w:t>
      </w:r>
    </w:p>
    <w:p w14:paraId="5F41CA69" w14:textId="77777777" w:rsidR="00B01687" w:rsidRDefault="00CA2DE4">
      <w:pPr>
        <w:spacing w:line="600" w:lineRule="auto"/>
        <w:ind w:firstLine="720"/>
        <w:jc w:val="both"/>
        <w:rPr>
          <w:rFonts w:eastAsia="Times New Roman" w:cs="Times New Roman"/>
          <w:szCs w:val="24"/>
        </w:rPr>
      </w:pPr>
      <w:r w:rsidRPr="00C63DBA">
        <w:rPr>
          <w:rFonts w:eastAsia="Times New Roman" w:cs="Times New Roman"/>
          <w:b/>
          <w:szCs w:val="24"/>
        </w:rPr>
        <w:lastRenderedPageBreak/>
        <w:t xml:space="preserve">ΕΛΕΥΘΕΡΙΟΣ ΚΡΕΤΣΟΣ (Υφυπουργός Ψηφιακής Πολιτικής, </w:t>
      </w:r>
      <w:r w:rsidRPr="00C63DBA">
        <w:rPr>
          <w:rFonts w:eastAsia="Times New Roman" w:cs="Times New Roman"/>
          <w:b/>
          <w:szCs w:val="24"/>
        </w:rPr>
        <w:t>Τηλεπικοινωνιών και Ενημέρωσης):</w:t>
      </w:r>
      <w:r>
        <w:rPr>
          <w:rFonts w:eastAsia="Times New Roman" w:cs="Times New Roman"/>
          <w:szCs w:val="24"/>
        </w:rPr>
        <w:t xml:space="preserve"> Ευχαριστώ πολύ, κυρία Πρόεδρε.</w:t>
      </w:r>
    </w:p>
    <w:p w14:paraId="5F41CA6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Με κολακεύει όλη αυτή η φασαρία για το εάν πρέπει ή δεν πρέπει να μιλήσω. Θέλω, βέβαια, να πω ότι οι κοινοβουλευτικές αρμοδιότητες ασκούνται παράλληλα με τον Υπουργό </w:t>
      </w:r>
      <w:r w:rsidRPr="00C63DBA">
        <w:rPr>
          <w:rFonts w:eastAsia="Times New Roman" w:cs="Times New Roman"/>
          <w:szCs w:val="24"/>
        </w:rPr>
        <w:t>Ψηφιακής Πολιτικής, Τηλεπι</w:t>
      </w:r>
      <w:r w:rsidRPr="00C63DBA">
        <w:rPr>
          <w:rFonts w:eastAsia="Times New Roman" w:cs="Times New Roman"/>
          <w:szCs w:val="24"/>
        </w:rPr>
        <w:t>κοινωνιών και Ενημέρωσης</w:t>
      </w:r>
      <w:r>
        <w:rPr>
          <w:rFonts w:eastAsia="Times New Roman" w:cs="Times New Roman"/>
          <w:szCs w:val="24"/>
        </w:rPr>
        <w:t>.</w:t>
      </w:r>
    </w:p>
    <w:p w14:paraId="5F41CA6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ήλπιζα ότι σήμερα θα κάναμε μία εποικοδομητική συζήτηση, θα βλέπαμε ξεκάθαρες προτάσεις, αγνές προθέσεις και κυρίως τους Βουλευτές της Νέας Δημοκρατίας να δείχνουν το πραγματικό ενδιαφέρον τους για το </w:t>
      </w:r>
      <w:r>
        <w:rPr>
          <w:rFonts w:eastAsia="Times New Roman" w:cs="Times New Roman"/>
          <w:szCs w:val="24"/>
        </w:rPr>
        <w:t xml:space="preserve">μέλλον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ρ</w:t>
      </w:r>
      <w:r>
        <w:rPr>
          <w:rFonts w:eastAsia="Times New Roman" w:cs="Times New Roman"/>
          <w:szCs w:val="24"/>
        </w:rPr>
        <w:t>αδιοτηλεόρασης.</w:t>
      </w:r>
    </w:p>
    <w:p w14:paraId="5F41CA6C" w14:textId="77777777" w:rsidR="00B01687" w:rsidRDefault="00CA2DE4">
      <w:pPr>
        <w:spacing w:line="600" w:lineRule="auto"/>
        <w:ind w:firstLine="720"/>
        <w:jc w:val="both"/>
        <w:rPr>
          <w:rFonts w:eastAsia="Times New Roman" w:cs="Times New Roman"/>
          <w:szCs w:val="24"/>
        </w:rPr>
      </w:pPr>
      <w:r w:rsidRPr="00C63DBA">
        <w:rPr>
          <w:rFonts w:eastAsia="Times New Roman" w:cs="Times New Roman"/>
          <w:b/>
          <w:szCs w:val="24"/>
        </w:rPr>
        <w:t>ΣΟΦΙΑ ΒΟΥΛΤΕΨΗ:</w:t>
      </w:r>
      <w:r>
        <w:rPr>
          <w:rFonts w:eastAsia="Times New Roman" w:cs="Times New Roman"/>
          <w:szCs w:val="24"/>
        </w:rPr>
        <w:t xml:space="preserve"> Δεν θέλουμε υποδείξεις. Είμαστε εκλεγμένοι.</w:t>
      </w:r>
    </w:p>
    <w:p w14:paraId="5F41CA6D"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ΕΛΕΥΘΕΡΙΟΣ ΚΡΕΤΣΟΣ (Υφυπουργός Ψηφιακής Πολιτικής, Τηλεπικοινωνιών και Ενημέρωσης):</w:t>
      </w:r>
      <w:r>
        <w:rPr>
          <w:rFonts w:eastAsia="Times New Roman" w:cs="Times New Roman"/>
          <w:szCs w:val="24"/>
        </w:rPr>
        <w:t xml:space="preserve"> Εσείς, κυρία </w:t>
      </w:r>
      <w:proofErr w:type="spellStart"/>
      <w:r>
        <w:rPr>
          <w:rFonts w:eastAsia="Times New Roman" w:cs="Times New Roman"/>
          <w:szCs w:val="24"/>
        </w:rPr>
        <w:t>Βούλτεψη</w:t>
      </w:r>
      <w:proofErr w:type="spellEnd"/>
      <w:r>
        <w:rPr>
          <w:rFonts w:eastAsia="Times New Roman" w:cs="Times New Roman"/>
          <w:szCs w:val="24"/>
        </w:rPr>
        <w:t>, να μας πείτε γιατί δεν υπογράψατε τα τέλη χρήσης συχ</w:t>
      </w:r>
      <w:r>
        <w:rPr>
          <w:rFonts w:eastAsia="Times New Roman" w:cs="Times New Roman"/>
          <w:szCs w:val="24"/>
        </w:rPr>
        <w:t xml:space="preserve">νοτήτων, τα 40 εκατομμύρια. </w:t>
      </w:r>
    </w:p>
    <w:p w14:paraId="5F41CA6E"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Ναι, ναι, ναι. Εσείς να μας πείτε τι κάνετε στα ταξίδια που πάτε.</w:t>
      </w:r>
    </w:p>
    <w:p w14:paraId="5F41CA6F"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ΕΛΕΥΘΕΡΙΟΣ ΚΡΕΤΣΟΣ (Υφυπουργός Ψηφιακής Πολιτικής, Τηλεπικοινωνιών και Ενημέρωσης):</w:t>
      </w:r>
      <w:r>
        <w:rPr>
          <w:rFonts w:eastAsia="Times New Roman" w:cs="Times New Roman"/>
          <w:szCs w:val="24"/>
        </w:rPr>
        <w:t xml:space="preserve"> Διαβάζοντας και ακούγοντας όλα αυτά και βλέποντας αυτή τη συμ</w:t>
      </w:r>
      <w:r>
        <w:rPr>
          <w:rFonts w:eastAsia="Times New Roman" w:cs="Times New Roman"/>
          <w:szCs w:val="24"/>
        </w:rPr>
        <w:t xml:space="preserve">περιφορά, ξέρετε κάτι; Διαπιστώνω ότι είστε αδιόρθωτοι. </w:t>
      </w:r>
    </w:p>
    <w:p w14:paraId="5F41CA70"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Υποδείξεις σε Βουλευτές δεν θα κάνετε.</w:t>
      </w:r>
    </w:p>
    <w:p w14:paraId="5F41CA71"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ΕΛΕΥΘΕΡΙΟΣ ΚΡΕΤΣΟΣ (Υφυπουργός Ψηφιακής Πολιτικής, Τηλεπικοινωνιών και Ενημέρωσης):</w:t>
      </w:r>
      <w:r>
        <w:rPr>
          <w:rFonts w:eastAsia="Times New Roman" w:cs="Times New Roman"/>
          <w:szCs w:val="24"/>
        </w:rPr>
        <w:t xml:space="preserve"> Πραγματικά αδιόρθωτοι. Δεν μπαίνετε καν στον κόπο να ξορκίσε</w:t>
      </w:r>
      <w:r>
        <w:rPr>
          <w:rFonts w:eastAsia="Times New Roman" w:cs="Times New Roman"/>
          <w:szCs w:val="24"/>
        </w:rPr>
        <w:t xml:space="preserve">τε τις τύψεις σας για το έγκλημα που κάνατε στην ΕΡΤ πριν από πέντε χρόνια. </w:t>
      </w:r>
    </w:p>
    <w:p w14:paraId="5F41CA72" w14:textId="77777777" w:rsidR="00B01687" w:rsidRDefault="00CA2DE4">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Δεν οφείλει να σας ακούσει, κυρία </w:t>
      </w:r>
      <w:proofErr w:type="spellStart"/>
      <w:r>
        <w:rPr>
          <w:rFonts w:eastAsia="Times New Roman" w:cs="Times New Roman"/>
          <w:szCs w:val="24"/>
        </w:rPr>
        <w:t>Βούλτεψη</w:t>
      </w:r>
      <w:proofErr w:type="spellEnd"/>
      <w:r>
        <w:rPr>
          <w:rFonts w:eastAsia="Times New Roman" w:cs="Times New Roman"/>
          <w:szCs w:val="24"/>
        </w:rPr>
        <w:t>, δεν έχετε πάρει τον λόγο από πουθενά. Σας παρακαλώ.</w:t>
      </w:r>
    </w:p>
    <w:p w14:paraId="5F41CA73"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Υποδείξεις σε Βουλευτές</w:t>
      </w:r>
      <w:r>
        <w:rPr>
          <w:rFonts w:eastAsia="Times New Roman" w:cs="Times New Roman"/>
          <w:szCs w:val="24"/>
        </w:rPr>
        <w:t xml:space="preserve"> δεν θα κάνει. Να τον ανακαλέσετε στην τάξη, κυρία Πρόεδρε.</w:t>
      </w:r>
    </w:p>
    <w:p w14:paraId="5F41CA74" w14:textId="77777777" w:rsidR="00B01687" w:rsidRDefault="00CA2DE4">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5F41CA75"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ΕΛΕΥΘΕΡΙΟΣ ΚΡΕΤΣΟΣ (Υφυπουργός Ψηφιακής Πολιτικής, Τηλεπικοινωνιών και Ενημέρωσης):</w:t>
      </w:r>
      <w:r>
        <w:rPr>
          <w:rFonts w:eastAsia="Times New Roman" w:cs="Times New Roman"/>
          <w:szCs w:val="24"/>
        </w:rPr>
        <w:t xml:space="preserve"> Έχουν περάσει τριάμισι χρόνια από τότε που ξανάνοιξε η ΕΡΤ και δε</w:t>
      </w:r>
      <w:r>
        <w:rPr>
          <w:rFonts w:eastAsia="Times New Roman" w:cs="Times New Roman"/>
          <w:szCs w:val="24"/>
        </w:rPr>
        <w:t xml:space="preserve">ν έχετε πει την παραμικρή καλή κουβέντα, σαν να είναι όλα μαύρα. Έχετε ένα θέμα με το μαύρο. Να προσέξετε αυτήν την εμμονή σας και να μην επαναλαμβάνετε σχόλια ή κρίσεις και να διατυπώνετε μισές αλήθειες με έναν και μοναδικό στόχο, κυρία </w:t>
      </w:r>
      <w:proofErr w:type="spellStart"/>
      <w:r>
        <w:rPr>
          <w:rFonts w:eastAsia="Times New Roman" w:cs="Times New Roman"/>
          <w:szCs w:val="24"/>
        </w:rPr>
        <w:t>Βούλτεψη</w:t>
      </w:r>
      <w:proofErr w:type="spellEnd"/>
      <w:r>
        <w:rPr>
          <w:rFonts w:eastAsia="Times New Roman" w:cs="Times New Roman"/>
          <w:szCs w:val="24"/>
        </w:rPr>
        <w:t xml:space="preserve">, που δεν </w:t>
      </w:r>
      <w:r>
        <w:rPr>
          <w:rFonts w:eastAsia="Times New Roman" w:cs="Times New Roman"/>
          <w:szCs w:val="24"/>
        </w:rPr>
        <w:t>υπογράψατε τα τέλη χρήσης συχνοτήτων,…</w:t>
      </w:r>
    </w:p>
    <w:p w14:paraId="5F41CA76"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Ποια τέλη; Συκοφαντείτε και δεν έχετε το δικαίωμα. Πότε δεν υπέγραψα;</w:t>
      </w:r>
    </w:p>
    <w:p w14:paraId="5F41CA77" w14:textId="77777777" w:rsidR="00B01687" w:rsidRDefault="00CA2DE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F41CA78"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ΕΛΕΥΘΕΡΙΟΣ ΚΡΕΤΣΟΣ (Υφυπουργός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να πλήξετε την εικόνα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ρ</w:t>
      </w:r>
      <w:r>
        <w:rPr>
          <w:rFonts w:eastAsia="Times New Roman" w:cs="Times New Roman"/>
          <w:szCs w:val="24"/>
        </w:rPr>
        <w:t>αδιοτηλεόρασης προς όφελος των αντιπολιτευτικών σας στόχων, της δικής σας σκληρής αντιπολιτευτικής γραμμής και των ανταγωνιστών της ΕΡΤ.</w:t>
      </w:r>
    </w:p>
    <w:p w14:paraId="5F41CA79" w14:textId="77777777" w:rsidR="00B01687" w:rsidRDefault="00CA2DE4">
      <w:pPr>
        <w:spacing w:line="600" w:lineRule="auto"/>
        <w:ind w:firstLine="720"/>
        <w:contextualSpacing/>
        <w:jc w:val="both"/>
        <w:rPr>
          <w:rFonts w:eastAsia="Times New Roman" w:cs="Times New Roman"/>
          <w:b/>
          <w:szCs w:val="24"/>
          <w:highlight w:val="yellow"/>
        </w:rPr>
      </w:pPr>
      <w:r>
        <w:rPr>
          <w:rFonts w:eastAsia="Times New Roman" w:cs="Times New Roman"/>
          <w:b/>
          <w:szCs w:val="24"/>
        </w:rPr>
        <w:lastRenderedPageBreak/>
        <w:t xml:space="preserve">ΣΟΦΙΑ ΒΟΥΛΤΕΨΗ: </w:t>
      </w:r>
      <w:r>
        <w:rPr>
          <w:rFonts w:eastAsia="Times New Roman" w:cs="Times New Roman"/>
          <w:szCs w:val="24"/>
        </w:rPr>
        <w:t xml:space="preserve">Τον ακούτε, </w:t>
      </w:r>
      <w:r w:rsidRPr="00565BE2">
        <w:rPr>
          <w:rFonts w:eastAsia="Times New Roman" w:cs="Times New Roman"/>
          <w:szCs w:val="24"/>
        </w:rPr>
        <w:t>κ</w:t>
      </w:r>
      <w:r>
        <w:rPr>
          <w:rFonts w:eastAsia="Times New Roman" w:cs="Times New Roman"/>
          <w:szCs w:val="24"/>
        </w:rPr>
        <w:t>υρία</w:t>
      </w:r>
      <w:r w:rsidRPr="00565BE2">
        <w:rPr>
          <w:rFonts w:eastAsia="Times New Roman" w:cs="Times New Roman"/>
          <w:szCs w:val="24"/>
        </w:rPr>
        <w:t xml:space="preserve"> Πρόεδρε</w:t>
      </w:r>
      <w:r>
        <w:rPr>
          <w:rFonts w:eastAsia="Times New Roman" w:cs="Times New Roman"/>
          <w:szCs w:val="24"/>
        </w:rPr>
        <w:t xml:space="preserve">; Δεν τον ακούτε. </w:t>
      </w:r>
      <w:r w:rsidRPr="009D3B2D">
        <w:rPr>
          <w:rFonts w:eastAsia="Times New Roman" w:cs="Times New Roman"/>
          <w:szCs w:val="24"/>
        </w:rPr>
        <w:t xml:space="preserve"> </w:t>
      </w:r>
    </w:p>
    <w:p w14:paraId="5F41CA7A" w14:textId="77777777" w:rsidR="00B01687" w:rsidRDefault="00CA2DE4">
      <w:pPr>
        <w:spacing w:line="600" w:lineRule="auto"/>
        <w:ind w:firstLine="720"/>
        <w:contextualSpacing/>
        <w:jc w:val="both"/>
        <w:rPr>
          <w:rFonts w:eastAsia="Times New Roman" w:cs="Times New Roman"/>
          <w:b/>
          <w:szCs w:val="24"/>
        </w:rPr>
      </w:pPr>
      <w:r w:rsidRPr="009D3B2D">
        <w:rPr>
          <w:rFonts w:eastAsia="Times New Roman" w:cs="Times New Roman"/>
          <w:b/>
          <w:szCs w:val="24"/>
        </w:rPr>
        <w:t xml:space="preserve">ΕΛΕΥΘΕΡΙΟΣ ΚΡΕΤΣΟΣ </w:t>
      </w:r>
      <w:r w:rsidRPr="009D3B2D">
        <w:rPr>
          <w:rFonts w:eastAsia="Times New Roman" w:cs="Times New Roman"/>
          <w:b/>
          <w:szCs w:val="24"/>
        </w:rPr>
        <w:t>(Υφυπουργός Ψηφιακής Πολιτικής, Τηλεπικοινωνιών και Ενημέρωσης):</w:t>
      </w:r>
      <w:r>
        <w:rPr>
          <w:rFonts w:eastAsia="Times New Roman" w:cs="Times New Roman"/>
          <w:b/>
          <w:szCs w:val="24"/>
        </w:rPr>
        <w:t xml:space="preserve"> </w:t>
      </w:r>
      <w:r>
        <w:rPr>
          <w:rFonts w:eastAsia="Times New Roman" w:cs="Times New Roman"/>
          <w:szCs w:val="24"/>
        </w:rPr>
        <w:t xml:space="preserve">Παλιά σας τέχνη κόσκινο! Συγγνώμη, μπορούμε να μιλήσουμε; </w:t>
      </w:r>
    </w:p>
    <w:p w14:paraId="5F41CA7B"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μιλάνε έτσι. </w:t>
      </w:r>
    </w:p>
    <w:p w14:paraId="5F41CA7C"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Δεν θα μιλάτε έτσι στους Βουλευτές. Δεν είστε εκλεγμένος. Καταλάβατε; </w:t>
      </w:r>
    </w:p>
    <w:p w14:paraId="5F41CA7D"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ΕΛΕΥ</w:t>
      </w:r>
      <w:r>
        <w:rPr>
          <w:rFonts w:eastAsia="Times New Roman" w:cs="Times New Roman"/>
          <w:b/>
          <w:szCs w:val="24"/>
        </w:rPr>
        <w:t xml:space="preserve">ΘΕΡΙΟΣ ΚΡΕΤΣΟΣ (Υφυπουργός Ψηφιακής Πολιτικής, Τηλεπικοινωνιών και Ενημέρωσης): </w:t>
      </w:r>
      <w:r>
        <w:rPr>
          <w:rFonts w:eastAsia="Times New Roman" w:cs="Times New Roman"/>
          <w:szCs w:val="24"/>
        </w:rPr>
        <w:t xml:space="preserve">Τι δεν θα μιλάμε έτσι, κυρία </w:t>
      </w:r>
      <w:proofErr w:type="spellStart"/>
      <w:r>
        <w:rPr>
          <w:rFonts w:eastAsia="Times New Roman" w:cs="Times New Roman"/>
          <w:szCs w:val="24"/>
        </w:rPr>
        <w:t>Βούλτεψη</w:t>
      </w:r>
      <w:proofErr w:type="spellEnd"/>
      <w:r>
        <w:rPr>
          <w:rFonts w:eastAsia="Times New Roman" w:cs="Times New Roman"/>
          <w:szCs w:val="24"/>
        </w:rPr>
        <w:t>; Υποδείξεις μας κάνετε; Σας παρακαλώ πάρα πολύ!</w:t>
      </w:r>
    </w:p>
    <w:p w14:paraId="5F41CA7E"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Ναι.</w:t>
      </w:r>
    </w:p>
    <w:p w14:paraId="5F41CA7F"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sidRPr="00C604E1">
        <w:rPr>
          <w:rFonts w:eastAsia="Times New Roman" w:cs="Times New Roman"/>
          <w:szCs w:val="24"/>
        </w:rPr>
        <w:t>Ναι, βέβαια</w:t>
      </w:r>
      <w:r>
        <w:rPr>
          <w:rFonts w:eastAsia="Times New Roman" w:cs="Times New Roman"/>
          <w:szCs w:val="24"/>
        </w:rPr>
        <w:t xml:space="preserve"> υποδείξεις σας κάνουμε, γιατί εδώ </w:t>
      </w:r>
      <w:r>
        <w:rPr>
          <w:rFonts w:eastAsia="Times New Roman" w:cs="Times New Roman"/>
          <w:szCs w:val="24"/>
        </w:rPr>
        <w:t xml:space="preserve">είναι Βουλευτήριο. Δεν είναι Κυβερνείο. </w:t>
      </w:r>
    </w:p>
    <w:p w14:paraId="5F41CA80"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παρακαλώ, ό,τι θέλει θα λέει. Εντάξει, τώρα. </w:t>
      </w:r>
    </w:p>
    <w:p w14:paraId="5F41CA81"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Όχι, είπε τι θα </w:t>
      </w:r>
      <w:r w:rsidRPr="00614757">
        <w:rPr>
          <w:rFonts w:eastAsia="Times New Roman" w:cs="Times New Roman"/>
        </w:rPr>
        <w:t>έπρεπε</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κάνουν οι Βουλευτές. Δεν θα μας πει ο κύριος. Δεν </w:t>
      </w:r>
      <w:r w:rsidRPr="00773379">
        <w:rPr>
          <w:rFonts w:eastAsia="Times New Roman"/>
          <w:bCs/>
        </w:rPr>
        <w:t>έχει</w:t>
      </w:r>
      <w:r>
        <w:rPr>
          <w:rFonts w:eastAsia="Times New Roman" w:cs="Times New Roman"/>
          <w:szCs w:val="24"/>
        </w:rPr>
        <w:t xml:space="preserve"> εκλεγεί ποτέ. </w:t>
      </w:r>
    </w:p>
    <w:p w14:paraId="5F41CA82"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 κοινοβουλευτικώς </w:t>
      </w:r>
      <w:proofErr w:type="spellStart"/>
      <w:r>
        <w:rPr>
          <w:rFonts w:eastAsia="Times New Roman" w:cs="Times New Roman"/>
          <w:szCs w:val="24"/>
        </w:rPr>
        <w:t>ορθόν</w:t>
      </w:r>
      <w:proofErr w:type="spellEnd"/>
      <w:r>
        <w:rPr>
          <w:rFonts w:eastAsia="Times New Roman" w:cs="Times New Roman"/>
          <w:szCs w:val="24"/>
        </w:rPr>
        <w:t xml:space="preserve"> θέλετε να υπενθυμίσετε; </w:t>
      </w:r>
    </w:p>
    <w:p w14:paraId="5F41CA83" w14:textId="77777777" w:rsidR="00B01687" w:rsidRDefault="00CA2DE4">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Ναι. </w:t>
      </w:r>
    </w:p>
    <w:p w14:paraId="5F41CA84"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έχει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w:t>
      </w:r>
    </w:p>
    <w:p w14:paraId="5F41CA85"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Δεν το έχει. </w:t>
      </w:r>
    </w:p>
    <w:p w14:paraId="5F41CA86"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Ελάτε, συνεχίστε, κύριε Υπουργέ. Και εσείς, σας παρακαλώ, σταματήστε. Δεν κάνουμε διαλόγους εδώ. </w:t>
      </w:r>
    </w:p>
    <w:p w14:paraId="5F41CA8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ΕΛΕΥΘΕΡΙΟΣ ΚΡΕΤΣΟΣ (Υφυπουργός Ψηφιακής Πολιτικής, Τηλεπικοινωνιών και Ενημέρωσης): </w:t>
      </w:r>
      <w:r>
        <w:rPr>
          <w:rFonts w:eastAsia="Times New Roman" w:cs="Times New Roman"/>
          <w:szCs w:val="24"/>
        </w:rPr>
        <w:t xml:space="preserve">Νομίζω </w:t>
      </w:r>
      <w:r w:rsidRPr="002B5B2E">
        <w:rPr>
          <w:rFonts w:eastAsia="Times New Roman"/>
          <w:bCs/>
          <w:shd w:val="clear" w:color="auto" w:fill="FFFFFF"/>
        </w:rPr>
        <w:t>ότι</w:t>
      </w:r>
      <w:r>
        <w:rPr>
          <w:rFonts w:eastAsia="Times New Roman" w:cs="Times New Roman"/>
          <w:szCs w:val="24"/>
        </w:rPr>
        <w:t xml:space="preserve"> θέλατε απαντήσεις και τις πήρατε από τον Υπουργό. Θα πω και εγώ όμως μερικά πράγματα. </w:t>
      </w:r>
    </w:p>
    <w:p w14:paraId="5F41CA8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Ως προς το πρώτο ερώτημα που θέσατε, το επιχειρησιακό σχέδιο της ΕΡΤ ετοιμάζεται. Υπάρχει συνεργασία με το Εθνικό Μετσόβιο Πολυτεχνείο και πιστεύουμε ότι η </w:t>
      </w:r>
      <w:r>
        <w:rPr>
          <w:rFonts w:eastAsia="Times New Roman" w:cs="Times New Roman"/>
          <w:szCs w:val="24"/>
        </w:rPr>
        <w:t>δ</w:t>
      </w:r>
      <w:r>
        <w:rPr>
          <w:rFonts w:eastAsia="Times New Roman" w:cs="Times New Roman"/>
          <w:szCs w:val="24"/>
        </w:rPr>
        <w:t xml:space="preserve">ιοίκηση θα </w:t>
      </w:r>
      <w:r>
        <w:rPr>
          <w:rFonts w:eastAsia="Times New Roman" w:cs="Times New Roman"/>
          <w:szCs w:val="24"/>
        </w:rPr>
        <w:t xml:space="preserve">επιταχύνει τις διαδικασίες για την ολοκλήρωσή του. </w:t>
      </w:r>
    </w:p>
    <w:p w14:paraId="5F41CA8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η ΕΡΤ έχει προχωρήσει στην κατάρτιση του οργανογράμματός της και είναι στη φάση της υλοποίησής του. </w:t>
      </w:r>
    </w:p>
    <w:p w14:paraId="5F41CA8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Ως προς το τρίτο, τα θέματα της αντικειμενικότητας, αυτός είναι ένας καθημερινός αγώνας στ</w:t>
      </w:r>
      <w:r>
        <w:rPr>
          <w:rFonts w:eastAsia="Times New Roman" w:cs="Times New Roman"/>
          <w:szCs w:val="24"/>
        </w:rPr>
        <w:t>α τριάμισι χρόνια λειτουργίας της ΕΡΤ. Καθήκον της είναι, προφανώς, η τήρηση της δεοντολογίας και αυτό φροντίζουμε να διασφαλίζεται. Η ΕΡΤ είναι καθημερινά παρούσα σε όλα τα μεγάλα γεγονότα. Η ΕΡΤ κρίνεται, βέβαια, για αυτό που προβάλλει και δίνει στους πο</w:t>
      </w:r>
      <w:r>
        <w:rPr>
          <w:rFonts w:eastAsia="Times New Roman" w:cs="Times New Roman"/>
          <w:szCs w:val="24"/>
        </w:rPr>
        <w:t xml:space="preserve">λίτες, όπως κρίνονται όλοι. Και, πιστέψτε με, οι πολίτες καταλαβαίνουν. </w:t>
      </w:r>
    </w:p>
    <w:p w14:paraId="5F41CA8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Ως προς το τέταρτο, τα θέματα οικονομικής διαχείρισης, ουδέν </w:t>
      </w:r>
      <w:proofErr w:type="spellStart"/>
      <w:r>
        <w:rPr>
          <w:rFonts w:eastAsia="Times New Roman" w:cs="Times New Roman"/>
          <w:szCs w:val="24"/>
        </w:rPr>
        <w:t>κρυπτόν</w:t>
      </w:r>
      <w:proofErr w:type="spellEnd"/>
      <w:r>
        <w:rPr>
          <w:rFonts w:eastAsia="Times New Roman" w:cs="Times New Roman"/>
          <w:szCs w:val="24"/>
        </w:rPr>
        <w:t xml:space="preserve">. Το έχουμε πει και το ξαναλέμε. Όλες οι αποφάσεις αναρτώνται και στην ιστοσελίδα της ΕΡΤ και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και ελ</w:t>
      </w:r>
      <w:r>
        <w:rPr>
          <w:rFonts w:eastAsia="Times New Roman" w:cs="Times New Roman"/>
          <w:szCs w:val="24"/>
        </w:rPr>
        <w:t xml:space="preserve">έγχονται. Αν έχετε κάτι διαφορετικό, ελάτε να μας το πείτε. </w:t>
      </w:r>
    </w:p>
    <w:p w14:paraId="5F41CA8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Ως προς το πέμπτο, το προσωπικό της ΕΡΤ λειτουργεί πέντε κανάλια, είκοσι επτά ραδιοφωνικούς σταθμούς, παρ</w:t>
      </w:r>
      <w:r>
        <w:rPr>
          <w:rFonts w:eastAsia="Times New Roman" w:cs="Times New Roman"/>
          <w:szCs w:val="24"/>
        </w:rPr>
        <w:t xml:space="preserve">’ </w:t>
      </w:r>
      <w:r>
        <w:rPr>
          <w:rFonts w:eastAsia="Times New Roman" w:cs="Times New Roman"/>
          <w:szCs w:val="24"/>
        </w:rPr>
        <w:t>ότι είναι κατά 50% μειωμένο σε σχέση με το 2008. Πραγματικά, απορώ πώς εσείς τεκμηριώνετ</w:t>
      </w:r>
      <w:r>
        <w:rPr>
          <w:rFonts w:eastAsia="Times New Roman" w:cs="Times New Roman"/>
          <w:szCs w:val="24"/>
        </w:rPr>
        <w:t xml:space="preserve">ε επάρκεια προσωπικού αυτή τη </w:t>
      </w:r>
      <w:r>
        <w:rPr>
          <w:rFonts w:eastAsia="Times New Roman" w:cs="Times New Roman"/>
          <w:szCs w:val="24"/>
        </w:rPr>
        <w:lastRenderedPageBreak/>
        <w:t xml:space="preserve">στιγμή στην ΕΡΤ, που είναι </w:t>
      </w:r>
      <w:r>
        <w:rPr>
          <w:rFonts w:eastAsia="Times New Roman" w:cs="Times New Roman"/>
          <w:szCs w:val="24"/>
        </w:rPr>
        <w:t xml:space="preserve">δύο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w:t>
      </w:r>
      <w:r>
        <w:rPr>
          <w:rFonts w:eastAsia="Times New Roman" w:cs="Times New Roman"/>
          <w:szCs w:val="24"/>
        </w:rPr>
        <w:t xml:space="preserve"> άτομα, αν δεν κάνω λάθος, και νομίζω ότι θεωρείτε και αξίωμα για την ερώτησή σας. </w:t>
      </w:r>
    </w:p>
    <w:p w14:paraId="5F41CA8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Θα σας απαντήσω, όμως, με πολύ συγκεκριμένα στοιχεία. Το </w:t>
      </w:r>
      <w:proofErr w:type="spellStart"/>
      <w:r>
        <w:rPr>
          <w:rFonts w:eastAsia="Times New Roman" w:cs="Times New Roman"/>
          <w:szCs w:val="24"/>
        </w:rPr>
        <w:t>μεσοσταθμικό</w:t>
      </w:r>
      <w:proofErr w:type="spellEnd"/>
      <w:r>
        <w:rPr>
          <w:rFonts w:eastAsia="Times New Roman" w:cs="Times New Roman"/>
          <w:szCs w:val="24"/>
        </w:rPr>
        <w:t xml:space="preserve"> ανά λεπτό κόστος σ</w:t>
      </w:r>
      <w:r>
        <w:rPr>
          <w:rFonts w:eastAsia="Times New Roman" w:cs="Times New Roman"/>
          <w:szCs w:val="24"/>
        </w:rPr>
        <w:t>τις εξωτερικές παραγωγές της ΕΡΤ είναι κατά 42% μικρότερο από αυτό της ΝΕΡΙΤ…</w:t>
      </w:r>
    </w:p>
    <w:p w14:paraId="5F41CA8E"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Το συνολικό κόστος πείτε πόσο είναι. </w:t>
      </w:r>
    </w:p>
    <w:p w14:paraId="5F41CA8F"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ΕΛΕΥΘΕΡΙΟΣ ΚΡΕΤΣΟΣ (Υφυπουργός Ψηφιακής Πολιτικής, Τηλεπικοινωνιών και Ενημέρωσης): </w:t>
      </w:r>
      <w:r>
        <w:rPr>
          <w:rFonts w:eastAsia="Times New Roman" w:cs="Times New Roman"/>
          <w:szCs w:val="24"/>
        </w:rPr>
        <w:t>Το συνολικό, κυρία Ασημακοπο</w:t>
      </w:r>
      <w:r>
        <w:rPr>
          <w:rFonts w:eastAsia="Times New Roman" w:cs="Times New Roman"/>
          <w:szCs w:val="24"/>
        </w:rPr>
        <w:t xml:space="preserve">ύλου. </w:t>
      </w:r>
    </w:p>
    <w:p w14:paraId="5F41CA90"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μην απαντάτε. </w:t>
      </w:r>
    </w:p>
    <w:p w14:paraId="5F41CA91"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ΕΛΕΥΘΕΡΙΟΣ ΚΡΕΤΣΟΣ (Υφυπουργός Ψηφιακής Πολιτικής, Τηλεπικοινωνιών και Ενημέρωσης): </w:t>
      </w:r>
      <w:r>
        <w:rPr>
          <w:rFonts w:eastAsia="Times New Roman" w:cs="Times New Roman"/>
          <w:szCs w:val="24"/>
        </w:rPr>
        <w:t>Το κόστος των εκπομπών που μεταδίδονταν στην ΝΕΡΙΤ και συνέχισε στην ΕΡΤ είναι μειωμένο κατά 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40%. </w:t>
      </w:r>
    </w:p>
    <w:p w14:paraId="5F41CA9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πλέον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υ</w:t>
      </w:r>
      <w:r>
        <w:rPr>
          <w:rFonts w:eastAsia="Times New Roman" w:cs="Times New Roman"/>
          <w:szCs w:val="24"/>
        </w:rPr>
        <w:t xml:space="preserve">λοποίησης </w:t>
      </w:r>
      <w:r>
        <w:rPr>
          <w:rFonts w:eastAsia="Times New Roman" w:cs="Times New Roman"/>
          <w:szCs w:val="24"/>
        </w:rPr>
        <w:t>ε</w:t>
      </w:r>
      <w:r>
        <w:rPr>
          <w:rFonts w:eastAsia="Times New Roman" w:cs="Times New Roman"/>
          <w:szCs w:val="24"/>
        </w:rPr>
        <w:t xml:space="preserve">σωτερικών </w:t>
      </w:r>
      <w:r>
        <w:rPr>
          <w:rFonts w:eastAsia="Times New Roman" w:cs="Times New Roman"/>
          <w:szCs w:val="24"/>
        </w:rPr>
        <w:t>π</w:t>
      </w:r>
      <w:r>
        <w:rPr>
          <w:rFonts w:eastAsia="Times New Roman" w:cs="Times New Roman"/>
          <w:szCs w:val="24"/>
        </w:rPr>
        <w:t xml:space="preserve">αραγωγών και </w:t>
      </w:r>
      <w:r>
        <w:rPr>
          <w:rFonts w:eastAsia="Times New Roman" w:cs="Times New Roman"/>
          <w:szCs w:val="24"/>
        </w:rPr>
        <w:t>π</w:t>
      </w:r>
      <w:r>
        <w:rPr>
          <w:rFonts w:eastAsia="Times New Roman" w:cs="Times New Roman"/>
          <w:szCs w:val="24"/>
        </w:rPr>
        <w:t xml:space="preserve">ρομήθειας </w:t>
      </w:r>
      <w:r>
        <w:rPr>
          <w:rFonts w:eastAsia="Times New Roman" w:cs="Times New Roman"/>
          <w:szCs w:val="24"/>
        </w:rPr>
        <w:t>π</w:t>
      </w:r>
      <w:r>
        <w:rPr>
          <w:rFonts w:eastAsia="Times New Roman" w:cs="Times New Roman"/>
          <w:szCs w:val="24"/>
        </w:rPr>
        <w:t xml:space="preserve">εριεχομένου </w:t>
      </w:r>
      <w:r>
        <w:rPr>
          <w:rFonts w:eastAsia="Times New Roman" w:cs="Times New Roman"/>
          <w:szCs w:val="24"/>
        </w:rPr>
        <w:t>π</w:t>
      </w:r>
      <w:r>
        <w:rPr>
          <w:rFonts w:eastAsia="Times New Roman" w:cs="Times New Roman"/>
          <w:szCs w:val="24"/>
        </w:rPr>
        <w:t xml:space="preserve">ρογράμματος της ΕΡΤ. Όλα δημοσιεύονται στον </w:t>
      </w:r>
      <w:proofErr w:type="spellStart"/>
      <w:r>
        <w:rPr>
          <w:rFonts w:eastAsia="Times New Roman" w:cs="Times New Roman"/>
          <w:szCs w:val="24"/>
        </w:rPr>
        <w:t>ιστότοπο</w:t>
      </w:r>
      <w:proofErr w:type="spellEnd"/>
      <w:r>
        <w:rPr>
          <w:rFonts w:eastAsia="Times New Roman" w:cs="Times New Roman"/>
          <w:szCs w:val="24"/>
        </w:rPr>
        <w:t xml:space="preserve"> της ΕΡΤ και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μετά από πρόσκληση ενδιαφέροντος. Υπάρχει συγκεκριμένη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ρογράμματος, που</w:t>
      </w:r>
      <w:r>
        <w:rPr>
          <w:rFonts w:eastAsia="Times New Roman" w:cs="Times New Roman"/>
          <w:szCs w:val="24"/>
        </w:rPr>
        <w:t xml:space="preserve"> είναι αρμόδια να εισηγείται την παραγωγή -εσωτερική, μεικτή ή εξωτερική- και να ελέγχει τα οικονομικά στοιχεία. Υπάρχει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νημερωτικών </w:t>
      </w:r>
      <w:r>
        <w:rPr>
          <w:rFonts w:eastAsia="Times New Roman" w:cs="Times New Roman"/>
          <w:szCs w:val="24"/>
        </w:rPr>
        <w:t>ε</w:t>
      </w:r>
      <w:r>
        <w:rPr>
          <w:rFonts w:eastAsia="Times New Roman" w:cs="Times New Roman"/>
          <w:szCs w:val="24"/>
        </w:rPr>
        <w:t xml:space="preserve">κπομπών. Υπάρχει το αρμόδιο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σ</w:t>
      </w:r>
      <w:r>
        <w:rPr>
          <w:rFonts w:eastAsia="Times New Roman" w:cs="Times New Roman"/>
          <w:szCs w:val="24"/>
        </w:rPr>
        <w:t xml:space="preserve">υμβάσεων </w:t>
      </w:r>
      <w:r>
        <w:rPr>
          <w:rFonts w:eastAsia="Times New Roman" w:cs="Times New Roman"/>
          <w:szCs w:val="24"/>
        </w:rPr>
        <w:t>π</w:t>
      </w:r>
      <w:r>
        <w:rPr>
          <w:rFonts w:eastAsia="Times New Roman" w:cs="Times New Roman"/>
          <w:szCs w:val="24"/>
        </w:rPr>
        <w:t xml:space="preserve">ρογράμματος και </w:t>
      </w:r>
      <w:r>
        <w:rPr>
          <w:rFonts w:eastAsia="Times New Roman" w:cs="Times New Roman"/>
          <w:szCs w:val="24"/>
        </w:rPr>
        <w:t>π</w:t>
      </w:r>
      <w:r>
        <w:rPr>
          <w:rFonts w:eastAsia="Times New Roman" w:cs="Times New Roman"/>
          <w:szCs w:val="24"/>
        </w:rPr>
        <w:t xml:space="preserve">νευματικών </w:t>
      </w:r>
      <w:r>
        <w:rPr>
          <w:rFonts w:eastAsia="Times New Roman" w:cs="Times New Roman"/>
          <w:szCs w:val="24"/>
        </w:rPr>
        <w:t>δ</w:t>
      </w:r>
      <w:r>
        <w:rPr>
          <w:rFonts w:eastAsia="Times New Roman" w:cs="Times New Roman"/>
          <w:szCs w:val="24"/>
        </w:rPr>
        <w:t xml:space="preserve">ικαιωμάτων της ΕΡΤ. Υπάρχουν </w:t>
      </w:r>
      <w:r>
        <w:rPr>
          <w:rFonts w:eastAsia="Times New Roman" w:cs="Times New Roman"/>
          <w:szCs w:val="24"/>
        </w:rPr>
        <w:t>ο</w:t>
      </w:r>
      <w:r>
        <w:rPr>
          <w:rFonts w:eastAsia="Times New Roman" w:cs="Times New Roman"/>
          <w:szCs w:val="24"/>
        </w:rPr>
        <w:t xml:space="preserve">ρκωτοί </w:t>
      </w:r>
      <w:r>
        <w:rPr>
          <w:rFonts w:eastAsia="Times New Roman" w:cs="Times New Roman"/>
          <w:szCs w:val="24"/>
        </w:rPr>
        <w:t>ε</w:t>
      </w:r>
      <w:r>
        <w:rPr>
          <w:rFonts w:eastAsia="Times New Roman" w:cs="Times New Roman"/>
          <w:szCs w:val="24"/>
        </w:rPr>
        <w:t xml:space="preserve">λεγκτές </w:t>
      </w:r>
      <w:r>
        <w:rPr>
          <w:rFonts w:eastAsia="Times New Roman" w:cs="Times New Roman"/>
          <w:szCs w:val="24"/>
        </w:rPr>
        <w:t>λ</w:t>
      </w:r>
      <w:r>
        <w:rPr>
          <w:rFonts w:eastAsia="Times New Roman" w:cs="Times New Roman"/>
          <w:szCs w:val="24"/>
        </w:rPr>
        <w:t xml:space="preserve">ογιστές. </w:t>
      </w:r>
    </w:p>
    <w:p w14:paraId="5F41CA9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Τώρα, πάω γρήγορα στην ΕΡΤ 3. Βλέπετε, μιλάω γρήγορα, γιατί ξέρω ότι θα με διακόψετε ξανά. Η ΕΡΤ 3 είναι το κανάλι της ελληνικής δημόσιας ραδιοτηλεόρασης, που νομίζω ότι χρειαζόμαστε συνολικά ως πολι</w:t>
      </w:r>
      <w:r>
        <w:rPr>
          <w:rFonts w:eastAsia="Times New Roman" w:cs="Times New Roman"/>
          <w:szCs w:val="24"/>
        </w:rPr>
        <w:t xml:space="preserve">τεία, για να αναδείξουμε τον σημαντικό ρόλο της περιφέρειας </w:t>
      </w:r>
      <w:r w:rsidRPr="00F331DF">
        <w:rPr>
          <w:rFonts w:eastAsia="Times New Roman"/>
          <w:bCs/>
        </w:rPr>
        <w:t>και</w:t>
      </w:r>
      <w:r>
        <w:rPr>
          <w:rFonts w:eastAsia="Times New Roman" w:cs="Times New Roman"/>
          <w:szCs w:val="24"/>
        </w:rPr>
        <w:t xml:space="preserve"> να ενισχύσουμε τη σύνδεση της Ελλάδας με το απόδημο ελληνισμό και τα Βαλκάνια. </w:t>
      </w:r>
    </w:p>
    <w:p w14:paraId="5F41CA9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Να υπενθυμίσω ότι και το κανάλι αυτό έπεσε θύμα του μαύρου. Άρα να εκλάβω και τη σημερινή σας αναφορά ως μια πρά</w:t>
      </w:r>
      <w:r>
        <w:rPr>
          <w:rFonts w:eastAsia="Times New Roman" w:cs="Times New Roman"/>
          <w:szCs w:val="24"/>
        </w:rPr>
        <w:t xml:space="preserve">ξη μεταμέλειας. </w:t>
      </w:r>
    </w:p>
    <w:p w14:paraId="5F41CA9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Να μιλήσουμε, όμως, για την ΕΡΤ, που κατά την άποψή μου τη θεωρώ ως το πιο ποιοτικό κανάλι της ελληνικής τηλεόρασης αυτή τη στιγμή, με πολύ σημαντικά και συγκεκριμένα επιτεύγματα από τον Μάιο του 2015 έως σήμερα. </w:t>
      </w:r>
    </w:p>
    <w:p w14:paraId="5F41CA9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Πρώτον, κατάρτιση εικοσιτ</w:t>
      </w:r>
      <w:r>
        <w:rPr>
          <w:rFonts w:eastAsia="Times New Roman" w:cs="Times New Roman"/>
          <w:szCs w:val="24"/>
        </w:rPr>
        <w:t xml:space="preserve">ετράωρου τηλεοπτικού προγράμματος και αποκατάσταση της λειτουργίας των ραδιοφωνικών σταθμών του </w:t>
      </w:r>
      <w:r>
        <w:rPr>
          <w:rFonts w:eastAsia="Times New Roman" w:cs="Times New Roman"/>
          <w:szCs w:val="24"/>
        </w:rPr>
        <w:t>«</w:t>
      </w:r>
      <w:r>
        <w:rPr>
          <w:rFonts w:eastAsia="Times New Roman" w:cs="Times New Roman"/>
          <w:szCs w:val="24"/>
        </w:rPr>
        <w:t>102</w:t>
      </w:r>
      <w:r w:rsidRPr="007F0ECD">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w:t>
      </w:r>
      <w:r>
        <w:rPr>
          <w:rFonts w:eastAsia="Times New Roman" w:cs="Times New Roman"/>
          <w:szCs w:val="24"/>
        </w:rPr>
        <w:t>95,8</w:t>
      </w:r>
      <w:r>
        <w:rPr>
          <w:rFonts w:eastAsia="Times New Roman" w:cs="Times New Roman"/>
          <w:szCs w:val="24"/>
        </w:rPr>
        <w:t>»</w:t>
      </w:r>
      <w:r>
        <w:rPr>
          <w:rFonts w:eastAsia="Times New Roman" w:cs="Times New Roman"/>
          <w:szCs w:val="24"/>
        </w:rPr>
        <w:t xml:space="preserve">, τα οποία παρέχουν καθημερινό εικοσιτετράωρο πρόγραμμα -δέκα επτά ώρες ζωντανό, επτά ώρες ηχογραφημένο- </w:t>
      </w:r>
      <w:r w:rsidRPr="006D0B78">
        <w:rPr>
          <w:rFonts w:eastAsia="Times New Roman" w:cs="Times New Roman"/>
          <w:bCs/>
          <w:shd w:val="clear" w:color="auto" w:fill="FFFFFF"/>
        </w:rPr>
        <w:t>το οποίο</w:t>
      </w:r>
      <w:r>
        <w:rPr>
          <w:rFonts w:eastAsia="Times New Roman" w:cs="Times New Roman"/>
          <w:bCs/>
          <w:shd w:val="clear" w:color="auto" w:fill="FFFFFF"/>
        </w:rPr>
        <w:t xml:space="preserve"> </w:t>
      </w:r>
      <w:r>
        <w:rPr>
          <w:rFonts w:eastAsia="Times New Roman" w:cs="Times New Roman"/>
          <w:szCs w:val="24"/>
        </w:rPr>
        <w:t xml:space="preserve">παράγεται αποκλειστικά </w:t>
      </w:r>
      <w:r>
        <w:rPr>
          <w:rFonts w:eastAsia="Times New Roman" w:cs="Times New Roman"/>
          <w:szCs w:val="24"/>
        </w:rPr>
        <w:t xml:space="preserve">από το προσωπικό και τα τεχνικά μέσα της ΕΡΤ. </w:t>
      </w:r>
    </w:p>
    <w:p w14:paraId="5F41CA9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 τηλεοπτικό πρόγραμμα της ΕΡΤ 3 έχει ένα σαφές και ξεκάθαρο στίγμα και σαφή αναφορά στην ελληνική περιφέρεια, με εκπομπές για τα ΑΜ</w:t>
      </w:r>
      <w:r>
        <w:rPr>
          <w:rFonts w:eastAsia="Times New Roman" w:cs="Times New Roman"/>
          <w:szCs w:val="24"/>
        </w:rPr>
        <w:t>Ε</w:t>
      </w:r>
      <w:r>
        <w:rPr>
          <w:rFonts w:eastAsia="Times New Roman" w:cs="Times New Roman"/>
          <w:szCs w:val="24"/>
        </w:rPr>
        <w:t>Α, εκπομπές για τον απόδημο ελληνισμό, για την αγροτική παραγωγή, με ποιοτι</w:t>
      </w:r>
      <w:r>
        <w:rPr>
          <w:rFonts w:eastAsia="Times New Roman" w:cs="Times New Roman"/>
          <w:szCs w:val="24"/>
        </w:rPr>
        <w:t xml:space="preserve">κή ψυχαγωγία, ντοκιμαντέρ, κλασική μουσική και όπερα. </w:t>
      </w:r>
    </w:p>
    <w:p w14:paraId="5F41CA9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Η ΕΡΤ 3, όμως, δίνει έναν αγώνα με πενιχρά μέσα, με ελλείψεις και προβλήματα. Τα μεγέθη σε σχέση με το 2013 είναι </w:t>
      </w:r>
      <w:proofErr w:type="spellStart"/>
      <w:r>
        <w:rPr>
          <w:rFonts w:eastAsia="Times New Roman" w:cs="Times New Roman"/>
          <w:szCs w:val="24"/>
        </w:rPr>
        <w:t>αναντίστοιχα</w:t>
      </w:r>
      <w:proofErr w:type="spellEnd"/>
      <w:r>
        <w:rPr>
          <w:rFonts w:eastAsia="Times New Roman" w:cs="Times New Roman"/>
          <w:szCs w:val="24"/>
        </w:rPr>
        <w:t xml:space="preserve">. Εμείς θέλουμε να στηρίξουμε περισσότερο την </w:t>
      </w:r>
      <w:r>
        <w:rPr>
          <w:rFonts w:eastAsia="Times New Roman" w:cs="Times New Roman"/>
          <w:szCs w:val="24"/>
        </w:rPr>
        <w:lastRenderedPageBreak/>
        <w:t xml:space="preserve">ΕΡΤ 3. Ελπίζουμε τουλάχιστον </w:t>
      </w:r>
      <w:r>
        <w:rPr>
          <w:rFonts w:eastAsia="Times New Roman" w:cs="Times New Roman"/>
          <w:szCs w:val="24"/>
        </w:rPr>
        <w:t xml:space="preserve">να συμφωνείτε σε αυτό. Και αν δεν συμφωνείτε, τουλάχιστον να πάρετε θέση, για να γνωρίζουν και οι πολίτες στη Θεσσαλονίκη και στη Μακεδονία, </w:t>
      </w:r>
      <w:r w:rsidRPr="00A37EC3">
        <w:rPr>
          <w:rFonts w:eastAsia="Times New Roman" w:cs="Times New Roman"/>
        </w:rPr>
        <w:t>αλλά</w:t>
      </w:r>
      <w:r>
        <w:rPr>
          <w:rFonts w:eastAsia="Times New Roman" w:cs="Times New Roman"/>
          <w:szCs w:val="24"/>
        </w:rPr>
        <w:t xml:space="preserve"> και οι εργαζόμενοι στην ΕΡΤ 3, τι ακριβώς θέλετε. </w:t>
      </w:r>
    </w:p>
    <w:p w14:paraId="5F41CA99" w14:textId="77777777" w:rsidR="00B01687" w:rsidRDefault="00CA2DE4">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ολοκληρώνεται η διαδικασία προμήθειας των πομπών π</w:t>
      </w:r>
      <w:r>
        <w:rPr>
          <w:rFonts w:eastAsia="Times New Roman" w:cs="Times New Roman"/>
          <w:szCs w:val="24"/>
        </w:rPr>
        <w:t xml:space="preserve">ου θα επιτρέψουν στην ΕΡΤ να εκπέμψει η ίδια το πρόγραμμά της σε όλη την Επικράτεια, χωρίς λευκές περιοχές, ανταποδίδοντας στους πολίτες το αγαθό της ενημέρωσης και της ψυχαγωγίας. </w:t>
      </w:r>
    </w:p>
    <w:p w14:paraId="5F41CA9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Εξοικονομούμε τουλάχιστον ενάμισι εκατομμύριο ετησίως -το ποσό που πληρώνει στην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sidRPr="00106517">
        <w:rPr>
          <w:rFonts w:eastAsia="Times New Roman" w:cs="Times New Roman"/>
          <w:szCs w:val="24"/>
        </w:rPr>
        <w:t xml:space="preserve"> σ</w:t>
      </w:r>
      <w:r>
        <w:rPr>
          <w:rFonts w:eastAsia="Times New Roman" w:cs="Times New Roman"/>
          <w:szCs w:val="24"/>
        </w:rPr>
        <w:t xml:space="preserve">ήμερα- και επαναφέρουμε αυτό το οποίο προσπαθήσατε να αποτρέψετε με το μαύρο το 2013, δηλαδή να υπάρχει δημόσιος </w:t>
      </w:r>
      <w:proofErr w:type="spellStart"/>
      <w:r>
        <w:rPr>
          <w:rFonts w:eastAsia="Times New Roman" w:cs="Times New Roman"/>
          <w:szCs w:val="24"/>
        </w:rPr>
        <w:t>πάροχος</w:t>
      </w:r>
      <w:proofErr w:type="spellEnd"/>
      <w:r>
        <w:rPr>
          <w:rFonts w:eastAsia="Times New Roman" w:cs="Times New Roman"/>
          <w:szCs w:val="24"/>
        </w:rPr>
        <w:t xml:space="preserve"> δικτύου. </w:t>
      </w:r>
    </w:p>
    <w:p w14:paraId="5F41CA9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Για τις τεχνολογικές καινοτομίες, τ</w:t>
      </w:r>
      <w:r>
        <w:rPr>
          <w:rFonts w:eastAsia="Times New Roman" w:cs="Times New Roman"/>
          <w:szCs w:val="24"/>
        </w:rPr>
        <w:t xml:space="preserve">ην υβριδική τηλεόραση και όλα αυτά αναφέρθηκε προηγουμένως ο κύριος Υπουργός νομίζω αναλυτικά. </w:t>
      </w:r>
    </w:p>
    <w:p w14:paraId="5F41CA9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Έρχομαι στο τελευταίο, που έχει να κάνει με την εποπτική λειτουργία του Υπουργείου για την ΕΡΤ. Ένας είναι ο στόχος, η </w:t>
      </w:r>
      <w:r>
        <w:rPr>
          <w:rFonts w:eastAsia="Times New Roman" w:cs="Times New Roman"/>
          <w:szCs w:val="24"/>
        </w:rPr>
        <w:lastRenderedPageBreak/>
        <w:t>διασφάλιση της εύρυθμης λειτουργίας της δ</w:t>
      </w:r>
      <w:r>
        <w:rPr>
          <w:rFonts w:eastAsia="Times New Roman" w:cs="Times New Roman"/>
          <w:szCs w:val="24"/>
        </w:rPr>
        <w:t xml:space="preserve">ημόσιας τηλεόρασης. Το είπα σε ερώτηση που μου έκανε ο κ. Λοβέρδος. Δεν υποστηρίζω ότι όλα λειτουργούν στην εντέλεια. Αυτό, όμως, είναι ένα άλλο πράγμα από τον </w:t>
      </w:r>
      <w:proofErr w:type="spellStart"/>
      <w:r>
        <w:rPr>
          <w:rFonts w:eastAsia="Times New Roman" w:cs="Times New Roman"/>
          <w:szCs w:val="24"/>
        </w:rPr>
        <w:t>καταγγελτικό</w:t>
      </w:r>
      <w:proofErr w:type="spellEnd"/>
      <w:r>
        <w:rPr>
          <w:rFonts w:eastAsia="Times New Roman" w:cs="Times New Roman"/>
          <w:szCs w:val="24"/>
        </w:rPr>
        <w:t xml:space="preserve"> λόγο και τις υποκειμενικές κρίσεις που εκφράζουν κάποιοι. Είναι δικαίωμά τους, προφ</w:t>
      </w:r>
      <w:r>
        <w:rPr>
          <w:rFonts w:eastAsia="Times New Roman" w:cs="Times New Roman"/>
          <w:szCs w:val="24"/>
        </w:rPr>
        <w:t>ανώς. Δημοκρατία έχουμε. Αυτό, όμως, το οποίο είναι πραγματικά λυπηρό είναι το να εκμεταλλεύονται κάποιοι και να δημιουργούν ένα πεδίο πολιτικής αντιπαράθεσης με στόχο την αλλαγή της πολιτικής ατζέντας, χρησιμοποιώντας την ΕΡΤ ως έναν σάκο του μποξ. Αυτό δ</w:t>
      </w:r>
      <w:r>
        <w:rPr>
          <w:rFonts w:eastAsia="Times New Roman" w:cs="Times New Roman"/>
          <w:szCs w:val="24"/>
        </w:rPr>
        <w:t xml:space="preserve">είχνει και το πολιτικό αδιέξοδο στο οποίο έχουν περιέλθει. </w:t>
      </w:r>
    </w:p>
    <w:p w14:paraId="5F41CA9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Για την ΕΡΤ δεν έχουμε τίποτα να κρύψουμε. Όλα στο φως! Απλώς να ξέρετε ότι ο κόσμος έχει κουραστεί από αυτό το αφήγημα, ότι για όλα φταίει η ΕΡΤ. </w:t>
      </w:r>
    </w:p>
    <w:p w14:paraId="5F41CA9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Να μπούμε λίγο και στην ουσία. Ποια είναι η ΕΡΤ </w:t>
      </w:r>
      <w:r>
        <w:rPr>
          <w:rFonts w:eastAsia="Times New Roman" w:cs="Times New Roman"/>
          <w:szCs w:val="24"/>
        </w:rPr>
        <w:t xml:space="preserve">σήμερα; Είναι αυτή που περιγράφετε εσείς ή αυτή που χτίζεται κάθε μέρα και οι πολίτες βλέπουν στην οθόνη τους και την επιβραβεύουν; </w:t>
      </w:r>
    </w:p>
    <w:p w14:paraId="5F41CA9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να σας δώσω και τα μερίδια σταθμών ανά χρονική ζώνη το προηγούμενο Σαββατοκύριακο. Κυρία Ασημακοπούλου, μη </w:t>
      </w:r>
      <w:r>
        <w:rPr>
          <w:rFonts w:eastAsia="Times New Roman" w:cs="Times New Roman"/>
          <w:szCs w:val="24"/>
        </w:rPr>
        <w:t xml:space="preserve">λέτε ψέματα για την τηλεθέαση. Θα σας απαντήσω με στοιχεία και σας παρακαλώ, μη με διακόψετε. </w:t>
      </w:r>
    </w:p>
    <w:p w14:paraId="5F41CAA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 2012, ενώ η προηγούμενη Κυβέρνηση η αλήθεια είναι ότι είχε φτάσει την τηλεθέαση της τότε ΕΡΤ στο 15%, εσείς καταφέρατε να την πάτε περίπου στο 8%. Και αυτό εί</w:t>
      </w:r>
      <w:r>
        <w:rPr>
          <w:rFonts w:eastAsia="Times New Roman" w:cs="Times New Roman"/>
          <w:szCs w:val="24"/>
        </w:rPr>
        <w:t xml:space="preserve">ναι δικό σας δημιούργημα, διότι η κατάρρευση που επέφερε στην τηλεθέαση το «μαύρο» που φέρατε εν μία </w:t>
      </w:r>
      <w:proofErr w:type="spellStart"/>
      <w:r>
        <w:rPr>
          <w:rFonts w:eastAsia="Times New Roman" w:cs="Times New Roman"/>
          <w:szCs w:val="24"/>
        </w:rPr>
        <w:t>νυκτί</w:t>
      </w:r>
      <w:proofErr w:type="spellEnd"/>
      <w:r>
        <w:rPr>
          <w:rFonts w:eastAsia="Times New Roman" w:cs="Times New Roman"/>
          <w:szCs w:val="24"/>
        </w:rPr>
        <w:t xml:space="preserve"> είχε πραγματικά τεράστια επίδραση. Ιδιαίτερα, η ΕΡΤ3 έχασε το 70% της τηλεθέασής της από την περίπτωση του μαύρου. </w:t>
      </w:r>
    </w:p>
    <w:p w14:paraId="5F41CAA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5F41CAA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 σημείο αυτό ο Υφυπουργός κ. Ελευθέριος Κρέτσος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41CAA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Θα δείτε ότι η ΕΡΤ ήταν πρώτη, κυρία Ασημακοπού</w:t>
      </w:r>
      <w:r>
        <w:rPr>
          <w:rFonts w:eastAsia="Times New Roman" w:cs="Times New Roman"/>
          <w:szCs w:val="24"/>
        </w:rPr>
        <w:t xml:space="preserve">λου, –μη στενοχωριέστε- στο </w:t>
      </w:r>
      <w:r>
        <w:rPr>
          <w:rFonts w:eastAsia="Times New Roman" w:cs="Times New Roman"/>
          <w:szCs w:val="24"/>
          <w:lang w:val="en-US"/>
        </w:rPr>
        <w:t>prime</w:t>
      </w:r>
      <w:r w:rsidRPr="003C4B27">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στο ανδρικό και νεανικό </w:t>
      </w:r>
      <w:r>
        <w:rPr>
          <w:rFonts w:eastAsia="Times New Roman" w:cs="Times New Roman"/>
          <w:szCs w:val="24"/>
        </w:rPr>
        <w:lastRenderedPageBreak/>
        <w:t xml:space="preserve">κοινό. Αυτό το </w:t>
      </w:r>
      <w:r>
        <w:rPr>
          <w:rFonts w:eastAsia="Times New Roman" w:cs="Times New Roman"/>
          <w:szCs w:val="24"/>
          <w:lang w:val="en-US"/>
        </w:rPr>
        <w:t>performance</w:t>
      </w:r>
      <w:r w:rsidRPr="003C4B27">
        <w:rPr>
          <w:rFonts w:eastAsia="Times New Roman" w:cs="Times New Roman"/>
          <w:szCs w:val="24"/>
        </w:rPr>
        <w:t xml:space="preserve"> </w:t>
      </w:r>
      <w:r>
        <w:rPr>
          <w:rFonts w:eastAsia="Times New Roman" w:cs="Times New Roman"/>
          <w:szCs w:val="24"/>
        </w:rPr>
        <w:t xml:space="preserve">είχε να το κάνει πάρα πολλά χρόνια, εκτός αν εξαιρέσουμε τη δική μας περίοδο με το Μουντιάλ και άλλα μεγάλα γεγονότα. </w:t>
      </w:r>
    </w:p>
    <w:p w14:paraId="5F41CAA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ΕΡΤ, λοιπόν, είναι παντού, σε όλες τις πλατφό</w:t>
      </w:r>
      <w:r>
        <w:rPr>
          <w:rFonts w:eastAsia="Times New Roman" w:cs="Times New Roman"/>
          <w:szCs w:val="24"/>
        </w:rPr>
        <w:t>ρμες, σε όλα τα δίκτυα κι έχει αξιόλογο περιεχόμενο, ενώ είναι η μόνη που στηρίζει τον ελληνικό κινηματογράφο, διότι τα ιδιωτικά κανάλια με τις δικές σας απρονοησίες, αβλεψίες και αδιαφορίες δεν μπόρεσαν ποτέ να αποδώσουν το 1,5%. Η ΕΡΤ είναι η μόνη που στ</w:t>
      </w:r>
      <w:r>
        <w:rPr>
          <w:rFonts w:eastAsia="Times New Roman" w:cs="Times New Roman"/>
          <w:szCs w:val="24"/>
        </w:rPr>
        <w:t xml:space="preserve">ηρίζει τους καλλιτέχνες και τα δικαιώματά τους και στηρίζει την ελληνική οπτικοακουστική παραγωγή. </w:t>
      </w:r>
    </w:p>
    <w:p w14:paraId="5F41CAA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Προφανώς, πρέπει να γίνει καλύτερη. Εσείς τι κάνετε γι’ αυτό; Έρχεστε εδώ για να λιθοβολήσετε όποια προσπάθεια έχει γίνει, να αποδώσετε χαρακτηρισμούς, να υ</w:t>
      </w:r>
      <w:r>
        <w:rPr>
          <w:rFonts w:eastAsia="Times New Roman" w:cs="Times New Roman"/>
          <w:szCs w:val="24"/>
        </w:rPr>
        <w:t xml:space="preserve">βρίσετε, να φωνασκείτε, όπως προηγουμένως, σκόπιμα και για έναν μόνο λόγο: Για να ξανακάνετε την ΕΡΤ έναν κομπάρσο στο τηλεοπτικό τοπίο. Αυτό είναι το μόνο σας μέλημα: Να ικανοποιηθούν οι φίλοι και οι σύμμαχοί σας, οι παλιοί και οι νέοι. </w:t>
      </w:r>
    </w:p>
    <w:p w14:paraId="5F41CAA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Να θυμίσω στο Κοι</w:t>
      </w:r>
      <w:r>
        <w:rPr>
          <w:rFonts w:eastAsia="Times New Roman" w:cs="Times New Roman"/>
          <w:szCs w:val="24"/>
        </w:rPr>
        <w:t xml:space="preserve">νοβούλιο αυτό που έλεγε -και τον τιμάει η ειλικρίνειά του- ο Πρόεδρος του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στο ντοκιμαντέρ «Το χαμένο σήμα της Δημοκρατίας» όπου παραδέχθηκε ότι οι ιδιωτικοί τηλεοπτικοί σταθμοί επηρεάστηκαν θετικά από το κλείσιμο της ΕΡΤ. Κι εσείς επιβεβαιώνετε συνε</w:t>
      </w:r>
      <w:r>
        <w:rPr>
          <w:rFonts w:eastAsia="Times New Roman" w:cs="Times New Roman"/>
          <w:szCs w:val="24"/>
        </w:rPr>
        <w:t xml:space="preserve">χώς, με κάθε δημόσια τοποθέτησή σας, ότι έχετε πρόβλημα με την ΕΡΤ. </w:t>
      </w:r>
    </w:p>
    <w:p w14:paraId="5F41CAA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Να σας θυμίσω ότι και ο Πρόεδρός σας, ο Κυριάκος Μητσοτάκης, μιλώντας στην εκπομπή «Ε</w:t>
      </w:r>
      <w:r>
        <w:rPr>
          <w:rFonts w:eastAsia="Times New Roman" w:cs="Times New Roman"/>
          <w:szCs w:val="24"/>
        </w:rPr>
        <w:t>νικός</w:t>
      </w:r>
      <w:r>
        <w:rPr>
          <w:rFonts w:eastAsia="Times New Roman" w:cs="Times New Roman"/>
          <w:szCs w:val="24"/>
        </w:rPr>
        <w:t xml:space="preserve">» στις 22 Φεβρουαρίου 2016 δήλωνε ευθαρσώς ότι το κλείσιμο της ΕΡΤ ήταν μονόδρομος. Αυτό δείχνει </w:t>
      </w:r>
      <w:r>
        <w:rPr>
          <w:rFonts w:eastAsia="Times New Roman" w:cs="Times New Roman"/>
          <w:szCs w:val="24"/>
        </w:rPr>
        <w:t xml:space="preserve">ή ανικανότητα ή συγκεκριμένη πρόθεση για την ΕΡΤ. </w:t>
      </w:r>
    </w:p>
    <w:p w14:paraId="5F41CAA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Ακόμη χειρότερα, ο μοιραίος άνθρωπος για την ΕΡΤ, ο Συμεών </w:t>
      </w:r>
      <w:proofErr w:type="spellStart"/>
      <w:r>
        <w:rPr>
          <w:rFonts w:eastAsia="Times New Roman" w:cs="Times New Roman"/>
          <w:szCs w:val="24"/>
        </w:rPr>
        <w:t>Κεδίκογλου</w:t>
      </w:r>
      <w:proofErr w:type="spellEnd"/>
      <w:r>
        <w:rPr>
          <w:rFonts w:eastAsia="Times New Roman" w:cs="Times New Roman"/>
          <w:szCs w:val="24"/>
        </w:rPr>
        <w:t xml:space="preserve">, -που δεν ξέρω γιατί δεν υπέγραψε και αυτήν την επίκαιρη επερώτηση- ο οποίος διαμαρτυρόταν αγκαλιά με τους συνδικαλιστές, που όλο αυτό </w:t>
      </w:r>
      <w:r>
        <w:rPr>
          <w:rFonts w:eastAsia="Times New Roman" w:cs="Times New Roman"/>
          <w:szCs w:val="24"/>
        </w:rPr>
        <w:t>το απόγευμα ακούω να καταγγέλλετε, το 2011 –να με ακούει και ο κ. Λοβέρδος, γιατί την Παρασκευή μού είπε τις δυσκολίες που αντιμετώπισε η τότε Κυβέρνηση, να βλέπετε και τις αντιφάσεις σας, κύριε Λοβέρδο- έλεγε τότε ότι οι αλλαγές που προσπαθεί να φέρει ο κ</w:t>
      </w:r>
      <w:r>
        <w:rPr>
          <w:rFonts w:eastAsia="Times New Roman" w:cs="Times New Roman"/>
          <w:szCs w:val="24"/>
        </w:rPr>
        <w:t xml:space="preserve">. </w:t>
      </w:r>
      <w:proofErr w:type="spellStart"/>
      <w:r>
        <w:rPr>
          <w:rFonts w:eastAsia="Times New Roman" w:cs="Times New Roman"/>
          <w:szCs w:val="24"/>
        </w:rPr>
        <w:t>Μόσιαλος</w:t>
      </w:r>
      <w:proofErr w:type="spellEnd"/>
      <w:r>
        <w:rPr>
          <w:rFonts w:eastAsia="Times New Roman" w:cs="Times New Roman"/>
          <w:szCs w:val="24"/>
        </w:rPr>
        <w:t xml:space="preserve"> </w:t>
      </w:r>
      <w:r>
        <w:rPr>
          <w:rFonts w:eastAsia="Times New Roman" w:cs="Times New Roman"/>
          <w:szCs w:val="24"/>
        </w:rPr>
        <w:lastRenderedPageBreak/>
        <w:t xml:space="preserve">είναι σε τελείως λάθος κατεύθυνση: «κλείνει εγκαταστάσεις, κλείνουν συχνότητες, απολύονται άνθρωποι, απαξιώνεται η δημόσια περιουσία». </w:t>
      </w:r>
    </w:p>
    <w:p w14:paraId="5F41CAA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Καλά τα έλεγε τότε ο κ. </w:t>
      </w:r>
      <w:proofErr w:type="spellStart"/>
      <w:r>
        <w:rPr>
          <w:rFonts w:eastAsia="Times New Roman" w:cs="Times New Roman"/>
          <w:szCs w:val="24"/>
        </w:rPr>
        <w:t>Κεδίκογλου</w:t>
      </w:r>
      <w:proofErr w:type="spellEnd"/>
      <w:r>
        <w:rPr>
          <w:rFonts w:eastAsia="Times New Roman" w:cs="Times New Roman"/>
          <w:szCs w:val="24"/>
        </w:rPr>
        <w:t>. Τότε, όμως, ήταν στην Αντιπολίτευση. Μόλις ήρθατε στην Κυβέρνηση είδαμε τ</w:t>
      </w:r>
      <w:r>
        <w:rPr>
          <w:rFonts w:eastAsia="Times New Roman" w:cs="Times New Roman"/>
          <w:szCs w:val="24"/>
        </w:rPr>
        <w:t xml:space="preserve">α έργα και τις ημέρες σας για την ΕΡΤ, την </w:t>
      </w:r>
      <w:r>
        <w:rPr>
          <w:rFonts w:eastAsia="Times New Roman" w:cs="Times New Roman"/>
          <w:szCs w:val="24"/>
        </w:rPr>
        <w:t>«</w:t>
      </w:r>
      <w:r>
        <w:rPr>
          <w:rFonts w:eastAsia="Times New Roman" w:cs="Times New Roman"/>
          <w:szCs w:val="24"/>
          <w:lang w:val="en-US"/>
        </w:rPr>
        <w:t>DIGE</w:t>
      </w:r>
      <w:r w:rsidRPr="008D5695">
        <w:rPr>
          <w:rFonts w:eastAsia="Times New Roman" w:cs="Times New Roman"/>
          <w:szCs w:val="24"/>
        </w:rPr>
        <w:t>Α</w:t>
      </w:r>
      <w:r>
        <w:rPr>
          <w:rFonts w:eastAsia="Times New Roman" w:cs="Times New Roman"/>
          <w:szCs w:val="24"/>
        </w:rPr>
        <w:t>»</w:t>
      </w:r>
      <w:r w:rsidRPr="008D5695">
        <w:rPr>
          <w:rFonts w:eastAsia="Times New Roman" w:cs="Times New Roman"/>
          <w:szCs w:val="24"/>
        </w:rPr>
        <w:t>, για το τηλεοπτικ</w:t>
      </w:r>
      <w:r>
        <w:rPr>
          <w:rFonts w:eastAsia="Times New Roman" w:cs="Times New Roman"/>
          <w:szCs w:val="24"/>
        </w:rPr>
        <w:t xml:space="preserve">ό τοπίο, για τη διαφήμιση και για ό,τι έχει να κάνει με τον χώρο των </w:t>
      </w:r>
      <w:proofErr w:type="spellStart"/>
      <w:r>
        <w:rPr>
          <w:rFonts w:eastAsia="Times New Roman" w:cs="Times New Roman"/>
          <w:szCs w:val="24"/>
        </w:rPr>
        <w:t>μίντια</w:t>
      </w:r>
      <w:proofErr w:type="spellEnd"/>
      <w:r>
        <w:rPr>
          <w:rFonts w:eastAsia="Times New Roman" w:cs="Times New Roman"/>
          <w:szCs w:val="24"/>
        </w:rPr>
        <w:t xml:space="preserve">. </w:t>
      </w:r>
    </w:p>
    <w:p w14:paraId="5F41CAA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Η πιο κυνική ομολογία όμως -κι εδώ θα κλείσω- τού πώς βλέπετε τη δημόσια ραδιοτηλεόραση ανήκει στον κ. Σαμαρά,</w:t>
      </w:r>
      <w:r>
        <w:rPr>
          <w:rFonts w:eastAsia="Times New Roman" w:cs="Times New Roman"/>
          <w:szCs w:val="24"/>
        </w:rPr>
        <w:t xml:space="preserve"> ο οποίος στις 23 Δεκεμβρίου 2013 είπε δημόσια και «ξώπορτα», όπως χαρακτηριστικά τόνισε ότι του αρέσει να τα λέει, ότι το έγκλημα των κυβερνήσεων της Νέας Δημοκρατίας και του ΠΑΣΟΚ ήταν ότι πάντα οι προσλήψεις τους ήταν αριστεροί και αυτοί οι πολλοί κακοί</w:t>
      </w:r>
      <w:r>
        <w:rPr>
          <w:rFonts w:eastAsia="Times New Roman" w:cs="Times New Roman"/>
          <w:szCs w:val="24"/>
        </w:rPr>
        <w:t xml:space="preserve"> αριστεροί πήγανε στην ΕΡΤ και κάνανε όλα αυτά. </w:t>
      </w:r>
    </w:p>
    <w:p w14:paraId="5F41CAA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Κι εσείς, κύριε Βορίδη, που με κοιτάτε τώρα, ήσασταν από κάτω ιδιαίτερα περιχαρής -υπάρχει και το βίντεο-, χειροκροτούσατε σε αυτό το παραλήρημα. Θέλω να πω ότι εσείς τουλάχιστον </w:t>
      </w:r>
      <w:r>
        <w:rPr>
          <w:rFonts w:eastAsia="Times New Roman" w:cs="Times New Roman"/>
          <w:szCs w:val="24"/>
        </w:rPr>
        <w:lastRenderedPageBreak/>
        <w:t>ήσασταν ειλικρινής, διότι το</w:t>
      </w:r>
      <w:r>
        <w:rPr>
          <w:rFonts w:eastAsia="Times New Roman" w:cs="Times New Roman"/>
          <w:szCs w:val="24"/>
        </w:rPr>
        <w:t xml:space="preserve"> βασικό σας πρόβλημα είναι ιδεολογικό. Διότι ήρθατε αδιάβαστοι. Ούτε στοιχεία φέρατε, ούτε την τηλεθέαση. Λέτε ψέματα. Εάν δεν λέτε ψέματα, φέρτε τα στοιχεία κι εγώ θα ζητήσω και συ</w:t>
      </w:r>
      <w:r>
        <w:rPr>
          <w:rFonts w:eastAsia="Times New Roman" w:cs="Times New Roman"/>
          <w:szCs w:val="24"/>
        </w:rPr>
        <w:t>γ</w:t>
      </w:r>
      <w:r>
        <w:rPr>
          <w:rFonts w:eastAsia="Times New Roman" w:cs="Times New Roman"/>
          <w:szCs w:val="24"/>
        </w:rPr>
        <w:t xml:space="preserve">γνώμη. Αλλά ήρθατε αδιάβαστοι, φωνασκείτε, λιθοβολείτε, και το βασικό σας </w:t>
      </w:r>
      <w:r>
        <w:rPr>
          <w:rFonts w:eastAsia="Times New Roman" w:cs="Times New Roman"/>
          <w:szCs w:val="24"/>
        </w:rPr>
        <w:t xml:space="preserve">πρόβλημα -τουλάχιστον ο κ. Βορίδης είναι ειλικρινής- είναι ιδεολογικό. </w:t>
      </w:r>
    </w:p>
    <w:p w14:paraId="5F41CAA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Να σας το πω, λοιπόν, κι εγώ ξώπορτα, όπως ο προηγούμενος Αρχηγός σας: βλέπετε στην ΕΡΤ και τότε και τώρα φαντάσματα. Προσγειωθείτε, λοιπόν, στην πραγματικότητα, αναμετρηθείτε με αυτήν</w:t>
      </w:r>
      <w:r>
        <w:rPr>
          <w:rFonts w:eastAsia="Times New Roman" w:cs="Times New Roman"/>
          <w:szCs w:val="24"/>
        </w:rPr>
        <w:t>. Η ΕΡΤ είναι δημόσια ραδιοτηλεόραση, είναι περιουσία του ελληνικού λαού. Σταματήστε να τη λοιδορείτε και μην κάνετε όνειρα ότι θα ξανακλείσει.</w:t>
      </w:r>
    </w:p>
    <w:p w14:paraId="5F41CAA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Ευχαριστώ.</w:t>
      </w:r>
    </w:p>
    <w:p w14:paraId="5F41CAAE" w14:textId="77777777" w:rsidR="00B01687" w:rsidRDefault="00CA2D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F41CAAF" w14:textId="77777777" w:rsidR="00B01687" w:rsidRDefault="00CA2DE4">
      <w:pPr>
        <w:spacing w:line="600" w:lineRule="auto"/>
        <w:ind w:firstLine="720"/>
        <w:jc w:val="both"/>
        <w:rPr>
          <w:rFonts w:eastAsia="Times New Roman" w:cs="Times New Roman"/>
          <w:szCs w:val="24"/>
        </w:rPr>
      </w:pPr>
      <w:r w:rsidRPr="00C40664">
        <w:rPr>
          <w:rFonts w:eastAsia="Times New Roman" w:cs="Times New Roman"/>
          <w:b/>
          <w:szCs w:val="24"/>
        </w:rPr>
        <w:t>ΠΡΟΕΔΡΕΥΟΥΣΑ (Αναστασία Χριστοδουλοπούλου):</w:t>
      </w:r>
      <w:r>
        <w:rPr>
          <w:rFonts w:eastAsia="Times New Roman" w:cs="Times New Roman"/>
          <w:szCs w:val="24"/>
        </w:rPr>
        <w:t xml:space="preserve"> Τώρα αρχίζει ο κύκλος των Κοινοβουλευτικών Εκπροσώπων. Πρώτος θα μιλήσει ο Κοινοβουλευτικός Εκπρόσωπος της Νέας Δημοκρατίας, για δώδεκα λεπτά. </w:t>
      </w:r>
    </w:p>
    <w:p w14:paraId="5F41CAB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Οι υπόλοιποι, το λέω από τώρα, έχετε έξι λεπτά, χωρίς δευτερολογίες. </w:t>
      </w:r>
    </w:p>
    <w:p w14:paraId="5F41CAB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Δένδιας</w:t>
      </w:r>
      <w:proofErr w:type="spellEnd"/>
      <w:r>
        <w:rPr>
          <w:rFonts w:eastAsia="Times New Roman" w:cs="Times New Roman"/>
          <w:szCs w:val="24"/>
        </w:rPr>
        <w:t>.</w:t>
      </w:r>
    </w:p>
    <w:p w14:paraId="5F41CAB2"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w:t>
      </w:r>
      <w:r>
        <w:rPr>
          <w:rFonts w:eastAsia="Times New Roman" w:cs="Times New Roman"/>
          <w:b/>
          <w:szCs w:val="24"/>
        </w:rPr>
        <w:t>ΩΡΓΙΟΣ</w:t>
      </w:r>
      <w:r>
        <w:rPr>
          <w:rFonts w:eastAsia="Times New Roman" w:cs="Times New Roman"/>
          <w:b/>
          <w:szCs w:val="24"/>
        </w:rPr>
        <w:t xml:space="preserve"> ΔΕΝΔΙΑΣ: </w:t>
      </w:r>
      <w:r>
        <w:rPr>
          <w:rFonts w:eastAsia="Times New Roman" w:cs="Times New Roman"/>
          <w:szCs w:val="24"/>
        </w:rPr>
        <w:t>Κυρία Πρόεδρε, οι κύριοι Υπουργοί εδώ μας κρίνουν, μας κατακρίνουν, κάνουν γενικές διατυπώσεις. Ο Υπουργός κ. Παππάς δεν απάντησε σε κα</w:t>
      </w:r>
      <w:r>
        <w:rPr>
          <w:rFonts w:eastAsia="Times New Roman" w:cs="Times New Roman"/>
          <w:szCs w:val="24"/>
        </w:rPr>
        <w:t>μ</w:t>
      </w:r>
      <w:r>
        <w:rPr>
          <w:rFonts w:eastAsia="Times New Roman" w:cs="Times New Roman"/>
          <w:szCs w:val="24"/>
        </w:rPr>
        <w:t>μία από τις οκτώ ερωτήσεις οι οποίες τίθενται. Ο Υφυπουργός έκανε μια προσπάθεια. Θα σας πω σε τι απάντη</w:t>
      </w:r>
      <w:r>
        <w:rPr>
          <w:rFonts w:eastAsia="Times New Roman" w:cs="Times New Roman"/>
          <w:szCs w:val="24"/>
        </w:rPr>
        <w:t xml:space="preserve">σε, γιατί κρατούσα σημειώσεις. </w:t>
      </w:r>
    </w:p>
    <w:p w14:paraId="5F41CAB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Θέλω κατ’ αρχάς να ξεκαθαρίσω ότι εδώ δεν είμαστε ένας χώρος που συναντιόμαστε, κυρίες και κύριοι συνάδελφοι, για να κάνουμε έναν διάλογο επί παντός επιστητού. Σωστά </w:t>
      </w:r>
      <w:proofErr w:type="spellStart"/>
      <w:r>
        <w:rPr>
          <w:rFonts w:eastAsia="Times New Roman" w:cs="Times New Roman"/>
          <w:szCs w:val="24"/>
        </w:rPr>
        <w:t>ελέχθη</w:t>
      </w:r>
      <w:proofErr w:type="spellEnd"/>
      <w:r>
        <w:rPr>
          <w:rFonts w:eastAsia="Times New Roman" w:cs="Times New Roman"/>
          <w:szCs w:val="24"/>
        </w:rPr>
        <w:t xml:space="preserve"> προηγουμένως από τον κ. Τζαβάρα ότι εδώ η Κυβέρνηση</w:t>
      </w:r>
      <w:r>
        <w:rPr>
          <w:rFonts w:eastAsia="Times New Roman" w:cs="Times New Roman"/>
          <w:szCs w:val="24"/>
        </w:rPr>
        <w:t xml:space="preserve"> έχει υποχρέωση να απαντήσει στη συγκεκριμένη επερώτηση. </w:t>
      </w:r>
    </w:p>
    <w:p w14:paraId="5F41CAB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Πάμε με τη σειρά</w:t>
      </w:r>
      <w:r w:rsidRPr="0075255A">
        <w:rPr>
          <w:rFonts w:eastAsia="Times New Roman" w:cs="Times New Roman"/>
          <w:szCs w:val="24"/>
        </w:rPr>
        <w:t>,</w:t>
      </w:r>
      <w:r>
        <w:rPr>
          <w:rFonts w:eastAsia="Times New Roman" w:cs="Times New Roman"/>
          <w:szCs w:val="24"/>
        </w:rPr>
        <w:t xml:space="preserve"> λοιπόν. Εδώ τι ερωτάσθε; Έχει καταρτιστεί το επιχειρησιακό σχέδιο για την ΕΡΤ τα έτη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Ο κ. Παππάς δεν απάντησε καθόλου, ο Υφυπουργός είπε, αν κατάλαβα καλά: «Το </w:t>
      </w:r>
      <w:r>
        <w:rPr>
          <w:rFonts w:eastAsia="Times New Roman" w:cs="Times New Roman"/>
          <w:szCs w:val="24"/>
        </w:rPr>
        <w:t xml:space="preserve">καταρτίζουμε τώρα, κάπου, όπου να’ ναι θα </w:t>
      </w:r>
      <w:r>
        <w:rPr>
          <w:rFonts w:eastAsia="Times New Roman" w:cs="Times New Roman"/>
          <w:szCs w:val="24"/>
        </w:rPr>
        <w:lastRenderedPageBreak/>
        <w:t>υποβληθεί»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Θυμίζω ότι αναφερόμαστε στα έτη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Τελειώνει το 2018 και μπαίνουμε στο 2019. Φαντάζομαι θα μας το φέρετε το 2019, θα το συζητήσουμε το 2020 και θα το συμφωνήσουμε το 2022! </w:t>
      </w:r>
    </w:p>
    <w:p w14:paraId="5F41CAB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Έχει γίνει αξ</w:t>
      </w:r>
      <w:r>
        <w:rPr>
          <w:rFonts w:eastAsia="Times New Roman" w:cs="Times New Roman"/>
          <w:szCs w:val="24"/>
        </w:rPr>
        <w:t xml:space="preserve">ιολόγηση των δομών της </w:t>
      </w:r>
      <w:r>
        <w:rPr>
          <w:rFonts w:eastAsia="Times New Roman" w:cs="Times New Roman"/>
          <w:szCs w:val="24"/>
        </w:rPr>
        <w:t>«</w:t>
      </w:r>
      <w:r>
        <w:rPr>
          <w:rFonts w:eastAsia="Times New Roman" w:cs="Times New Roman"/>
          <w:szCs w:val="24"/>
        </w:rPr>
        <w:t>ΕΡΤ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Ουδεμία απάντηση από κανέναν, ούτε από τον άλφα </w:t>
      </w:r>
      <w:proofErr w:type="spellStart"/>
      <w:r>
        <w:rPr>
          <w:rFonts w:eastAsia="Times New Roman" w:cs="Times New Roman"/>
          <w:szCs w:val="24"/>
        </w:rPr>
        <w:t>απαντώντα</w:t>
      </w:r>
      <w:proofErr w:type="spellEnd"/>
      <w:r>
        <w:rPr>
          <w:rFonts w:eastAsia="Times New Roman" w:cs="Times New Roman"/>
          <w:szCs w:val="24"/>
        </w:rPr>
        <w:t xml:space="preserve"> ούτε από τον βήτα. Έχει γίνει τοποθέτηση του προσωπικού επί τη βάσει του νέου κανονισμού; Ουδεμία απάντηση ούτε από τον άλφα ούτε από τον β΄ </w:t>
      </w:r>
      <w:proofErr w:type="spellStart"/>
      <w:r>
        <w:rPr>
          <w:rFonts w:eastAsia="Times New Roman" w:cs="Times New Roman"/>
          <w:szCs w:val="24"/>
        </w:rPr>
        <w:t>απαντώντα</w:t>
      </w:r>
      <w:proofErr w:type="spellEnd"/>
      <w:r>
        <w:rPr>
          <w:rFonts w:eastAsia="Times New Roman" w:cs="Times New Roman"/>
          <w:szCs w:val="24"/>
        </w:rPr>
        <w:t>. Τι έχετε να</w:t>
      </w:r>
      <w:r>
        <w:rPr>
          <w:rFonts w:eastAsia="Times New Roman" w:cs="Times New Roman"/>
          <w:szCs w:val="24"/>
        </w:rPr>
        <w:t xml:space="preserve"> απαντήσετε στις καταγγελίες ότι οι οργανωτικές δομές έχουν απαξιωθεί; Ουδεμία απάντηση ούτε από τον άλφα ούτε από τον βήτα. Για το ότι έχει απαξιωθεί το νέο οργανόγραμμα κι ότι έχει φωτογραφικές διατάξεις ουδεμία απάντηση ούτε από τον άλφα ούτε από τον βή</w:t>
      </w:r>
      <w:r>
        <w:rPr>
          <w:rFonts w:eastAsia="Times New Roman" w:cs="Times New Roman"/>
          <w:szCs w:val="24"/>
        </w:rPr>
        <w:t xml:space="preserve">τα. </w:t>
      </w:r>
    </w:p>
    <w:p w14:paraId="5F41CAB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Με ποιον τρόπο διασφαλίζεται η αμεροληψία και η αντικειμενικότητα στο πρόγραμμα της </w:t>
      </w:r>
      <w:r>
        <w:rPr>
          <w:rFonts w:eastAsia="Times New Roman" w:cs="Times New Roman"/>
          <w:szCs w:val="24"/>
        </w:rPr>
        <w:t>«</w:t>
      </w:r>
      <w:r>
        <w:rPr>
          <w:rFonts w:eastAsia="Times New Roman" w:cs="Times New Roman"/>
          <w:szCs w:val="24"/>
        </w:rPr>
        <w:t>ΕΡΤ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Ουδεμία απάντηση ούτε από τον άλφα ούτε από τον βήτα. Με ποιον τρόπο διασφαλίζεται η διαφάνεια; Ο κύριος Υπουργός δεν απάντησε. Ο κύριος Υφυπουργός απάντησ</w:t>
      </w:r>
      <w:r>
        <w:rPr>
          <w:rFonts w:eastAsia="Times New Roman" w:cs="Times New Roman"/>
          <w:szCs w:val="24"/>
        </w:rPr>
        <w:t xml:space="preserve">ε ως εξής: Με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w:t>
      </w:r>
    </w:p>
    <w:p w14:paraId="5F41CAB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Ερώτηση: Πώς αποτυπώνεται η σχέση κόστους - οφέλους όσον αφορά τις μεικτές και εξωτερικές παραγωγές; Ο κύριος Υπουργός δεν απάντησε, ο κύριος Υφυπουργός μάς είπε ένα ποσοστό 40% και κάτι, δεν το κατάλαβα και καλά. Γενικά, όμως</w:t>
      </w:r>
      <w:r>
        <w:rPr>
          <w:rFonts w:eastAsia="Times New Roman" w:cs="Times New Roman"/>
          <w:szCs w:val="24"/>
        </w:rPr>
        <w:t xml:space="preserve">, μας παρέπεμψε κι αυτός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w:t>
      </w:r>
    </w:p>
    <w:p w14:paraId="5F41CAB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Ποιο είναι το σχέδιο ως προς την ΕΡΤ3; Ο κύριος Υπουργός δεν απάντησε, ο κύριος Υφυπουργός μάς παρέπεμψε στα Βαλκάνια και στον απόδημο ελληνισμό. </w:t>
      </w:r>
    </w:p>
    <w:p w14:paraId="5F41CAB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Για το αυτόνομο σήμα ο κύριος Υπουργός δεν απάντησε, ο κύριος Υφυπου</w:t>
      </w:r>
      <w:r>
        <w:rPr>
          <w:rFonts w:eastAsia="Times New Roman" w:cs="Times New Roman"/>
          <w:szCs w:val="24"/>
        </w:rPr>
        <w:t xml:space="preserve">ργός μάς είπε ότι ολοκληρώνεται. Δεν μας είπε, όμως, χρονικά πότε. </w:t>
      </w:r>
    </w:p>
    <w:p w14:paraId="5F41CAB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Σε ποιες ενέργειες έχει προβεί για να διερευνήσει τις παραπάνω καταγγελίες το Υπουργείο; Ο κύριος Υπουργός δεν απάντησε και, ως αναμένεται, ο κύριος Υφυπουργός δεν απάντησε. Αυτά ως προς τ</w:t>
      </w:r>
      <w:r>
        <w:rPr>
          <w:rFonts w:eastAsia="Times New Roman" w:cs="Times New Roman"/>
          <w:szCs w:val="24"/>
        </w:rPr>
        <w:t>ην απάντηση.</w:t>
      </w:r>
    </w:p>
    <w:p w14:paraId="5F41CAB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Τι μας </w:t>
      </w:r>
      <w:proofErr w:type="spellStart"/>
      <w:r>
        <w:rPr>
          <w:rFonts w:eastAsia="Times New Roman" w:cs="Times New Roman"/>
          <w:szCs w:val="24"/>
        </w:rPr>
        <w:t>ελέχθη</w:t>
      </w:r>
      <w:proofErr w:type="spellEnd"/>
      <w:r>
        <w:rPr>
          <w:rFonts w:eastAsia="Times New Roman" w:cs="Times New Roman"/>
          <w:szCs w:val="24"/>
        </w:rPr>
        <w:t xml:space="preserve">, λοιπόν, τώρα από τον κύριο Υπουργό; Ο κύριος Υπουργός αφού μας κατέκρινε στα είκοσι λεπτά της ομιλίας του μας είπε ότι η ΕΡΤ είναι στην καλύτερη ώρα της -πάρα </w:t>
      </w:r>
      <w:r>
        <w:rPr>
          <w:rFonts w:eastAsia="Times New Roman" w:cs="Times New Roman"/>
          <w:szCs w:val="24"/>
        </w:rPr>
        <w:lastRenderedPageBreak/>
        <w:t>πολύ ωραία!-, ότι ανοίγει τον δρόμο του μέλλοντος -ακόμα πιο ωραίο!-,</w:t>
      </w:r>
      <w:r>
        <w:rPr>
          <w:rFonts w:eastAsia="Times New Roman" w:cs="Times New Roman"/>
          <w:szCs w:val="24"/>
        </w:rPr>
        <w:t xml:space="preserve"> ότι ο τηλεθεατής όταν έβλεπε το Μουντιάλ είχε επιλογή κάμερας από 360</w:t>
      </w:r>
      <w:r w:rsidRPr="00A857FB">
        <w:rPr>
          <w:rFonts w:eastAsia="Times New Roman" w:cs="Times New Roman"/>
          <w:szCs w:val="24"/>
          <w:vertAlign w:val="superscript"/>
        </w:rPr>
        <w:t>ο</w:t>
      </w:r>
      <w:r>
        <w:rPr>
          <w:rFonts w:eastAsia="Times New Roman" w:cs="Times New Roman"/>
          <w:szCs w:val="24"/>
        </w:rPr>
        <w:t xml:space="preserve"> -ακόμα πιο σπουδαίο!-, ότι το </w:t>
      </w:r>
      <w:r>
        <w:rPr>
          <w:rFonts w:eastAsia="Times New Roman" w:cs="Times New Roman"/>
          <w:szCs w:val="24"/>
          <w:lang w:val="en-US"/>
        </w:rPr>
        <w:t>site</w:t>
      </w:r>
      <w:r w:rsidRPr="00A857FB">
        <w:rPr>
          <w:rFonts w:eastAsia="Times New Roman" w:cs="Times New Roman"/>
          <w:szCs w:val="24"/>
        </w:rPr>
        <w:t xml:space="preserve"> </w:t>
      </w:r>
      <w:r>
        <w:rPr>
          <w:rFonts w:eastAsia="Times New Roman" w:cs="Times New Roman"/>
          <w:szCs w:val="24"/>
        </w:rPr>
        <w:t>πάει πάρα πολύ καλά –σπουδαιότατο!-, ότι όλα τα κανάλια της ΕΡΤ θα μπορεί κανείς να τα βλέπει σε μ</w:t>
      </w:r>
      <w:r>
        <w:rPr>
          <w:rFonts w:eastAsia="Times New Roman" w:cs="Times New Roman"/>
          <w:szCs w:val="24"/>
        </w:rPr>
        <w:t>ί</w:t>
      </w:r>
      <w:r>
        <w:rPr>
          <w:rFonts w:eastAsia="Times New Roman" w:cs="Times New Roman"/>
          <w:szCs w:val="24"/>
        </w:rPr>
        <w:t>α οθόνη.</w:t>
      </w:r>
    </w:p>
    <w:p w14:paraId="5F41CABC"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Αν κατάλαβα καλά, κύριε Υπουργέ, αυτό που</w:t>
      </w:r>
      <w:r>
        <w:rPr>
          <w:rFonts w:eastAsia="Times New Roman"/>
          <w:szCs w:val="24"/>
        </w:rPr>
        <w:t xml:space="preserve"> σας ρωτάνε οι κύριοι συνάδελφοι είναι ακριβώς το ανάποδο, ότι κανένας δεν θέλει να δει οποιοδήποτε κανάλι σε οποιαδήποτε οθόνη όσον αφορά την ΕΡΤ, ξέρετε, όχι να τα δουν όλα σε μια οθόνη.</w:t>
      </w:r>
    </w:p>
    <w:p w14:paraId="5F41CABD"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Για το ότι καλύψατε το πραξικόπημα στην Τουρκία πραγματικά σας συγχ</w:t>
      </w:r>
      <w:r>
        <w:rPr>
          <w:rFonts w:eastAsia="Times New Roman"/>
          <w:szCs w:val="24"/>
        </w:rPr>
        <w:t>αίρουμε από καρδιάς! Ήταν μεγάλη δημοσιογραφική επιτυχία. Μάλιστα μας εγκαλέσατε διότι δεν συμφωνούμε ότι το 61%-14%, η αναλογία μεταξύ ΣΥΡΙΖΑ και Νέας Δημοκρατίας, είναι κάτι το λογικό, αφού ο ΣΥΡΙΖΑ τυχαίνει να είναι Κυβέρνηση. Επαναλαμβάνω: 61%-14%! Πάρ</w:t>
      </w:r>
      <w:r>
        <w:rPr>
          <w:rFonts w:eastAsia="Times New Roman"/>
          <w:szCs w:val="24"/>
        </w:rPr>
        <w:t>α πολύ ωραία!</w:t>
      </w:r>
    </w:p>
    <w:p w14:paraId="5F41CABE"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Αυτό, λοιπόν, είναι η απάντηση στην ερώτηση των συναδέλφων.</w:t>
      </w:r>
    </w:p>
    <w:p w14:paraId="5F41CABF"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lastRenderedPageBreak/>
        <w:t xml:space="preserve">Όμως, θέλω να καταλάβω ένα λεπτό το εξής. Εδώ, ξέρετε, κυρίες και κύριοι συνάδελφοι, πρέπει να παίζεται κάποιο εγκεφαλικό αστείο, διότι αλλιώς δεν εξηγούνται αυτά τα πράγματα. Η Νέα </w:t>
      </w:r>
      <w:r>
        <w:rPr>
          <w:rFonts w:eastAsia="Times New Roman"/>
          <w:szCs w:val="24"/>
        </w:rPr>
        <w:t>Δημοκρατία είχε μια νομοθετική άποψη. Λάθος; Την έκρινε ο ελληνικός λαός. Προφανώς αν συμφωνούσε μαζί μας, δεν θα είχαμε χάσει δύο εκλογές. Εμείς ψηφίσαμε τον ν.4173/2014. Αυτή ήταν η άποψή μας. Η ελληνική κοινωνία, το αφεντικό, μας έκρινε αλλιώς και ψήφισ</w:t>
      </w:r>
      <w:r>
        <w:rPr>
          <w:rFonts w:eastAsia="Times New Roman"/>
          <w:szCs w:val="24"/>
        </w:rPr>
        <w:t>ε τον ΣΥΡΙΖΑ και τους ΑΝΕΛ.</w:t>
      </w:r>
    </w:p>
    <w:p w14:paraId="5F41CAC0"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Ποια ήταν η δική σας αντίληψη, η οποία </w:t>
      </w:r>
      <w:proofErr w:type="spellStart"/>
      <w:r>
        <w:rPr>
          <w:rFonts w:eastAsia="Times New Roman"/>
          <w:szCs w:val="24"/>
        </w:rPr>
        <w:t>επεβλήθη</w:t>
      </w:r>
      <w:proofErr w:type="spellEnd"/>
      <w:r>
        <w:rPr>
          <w:rFonts w:eastAsia="Times New Roman"/>
          <w:szCs w:val="24"/>
        </w:rPr>
        <w:t xml:space="preserve"> και </w:t>
      </w:r>
      <w:proofErr w:type="spellStart"/>
      <w:r>
        <w:rPr>
          <w:rFonts w:eastAsia="Times New Roman"/>
          <w:szCs w:val="24"/>
        </w:rPr>
        <w:t>ενεκρίθη</w:t>
      </w:r>
      <w:proofErr w:type="spellEnd"/>
      <w:r>
        <w:rPr>
          <w:rFonts w:eastAsia="Times New Roman"/>
          <w:szCs w:val="24"/>
        </w:rPr>
        <w:t xml:space="preserve"> από το Κοινοβούλιο; Ο ν.4324/2015. Τι λέει αυτός ο νόμος, που εκφράζει τη δική σας βούληση για την τηλεόραση;</w:t>
      </w:r>
    </w:p>
    <w:p w14:paraId="5F41CAC1"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Διαβάζω το άρθρο 2: « Η ΕΡΤ συμβάλλει στην ενημέρωση του </w:t>
      </w:r>
      <w:r>
        <w:rPr>
          <w:rFonts w:eastAsia="Times New Roman"/>
          <w:szCs w:val="24"/>
        </w:rPr>
        <w:t xml:space="preserve">ελληνικού λαού». Λέει όλου του ελληνικού λαού, δεν λέει του ΣΥΡΙΖΑ τμήματος του ελληνικού λαού. Στην παράγραφο 3 αρχίζουν τα εγκεφαλικά αστεία: «Η </w:t>
      </w:r>
      <w:r>
        <w:rPr>
          <w:rFonts w:eastAsia="Times New Roman"/>
          <w:szCs w:val="24"/>
        </w:rPr>
        <w:t>«</w:t>
      </w:r>
      <w:r>
        <w:rPr>
          <w:rFonts w:eastAsia="Times New Roman"/>
          <w:szCs w:val="24"/>
        </w:rPr>
        <w:t>ΕΡΤ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Pr>
          <w:rFonts w:eastAsia="Times New Roman"/>
          <w:szCs w:val="24"/>
        </w:rPr>
        <w:t xml:space="preserve"> αποτελεί φορέα δημοκρατίας και συμβάλλει στη διασφάλιση…» -ακούστε αυτό το ωραίο!- «…της πολυφωνία</w:t>
      </w:r>
      <w:r>
        <w:rPr>
          <w:rFonts w:eastAsia="Times New Roman"/>
          <w:szCs w:val="24"/>
        </w:rPr>
        <w:t xml:space="preserve">ς». Προφανώς δεν λέει της πολυφωνίας κατά 61%-14%. Λέει μετά: «…και στην ανεξάρτητη </w:t>
      </w:r>
      <w:r>
        <w:rPr>
          <w:rFonts w:eastAsia="Times New Roman"/>
          <w:szCs w:val="24"/>
        </w:rPr>
        <w:lastRenderedPageBreak/>
        <w:t>μετάδοση της πληροφορίας. Οι υπηρεσίε</w:t>
      </w:r>
      <w:r>
        <w:rPr>
          <w:rFonts w:eastAsia="Times New Roman"/>
          <w:szCs w:val="24"/>
        </w:rPr>
        <w:t>ς</w:t>
      </w:r>
      <w:r>
        <w:rPr>
          <w:rFonts w:eastAsia="Times New Roman"/>
          <w:szCs w:val="24"/>
        </w:rPr>
        <w:t xml:space="preserve"> -λέει</w:t>
      </w:r>
      <w:r w:rsidRPr="005B3820">
        <w:rPr>
          <w:rFonts w:eastAsia="Times New Roman"/>
          <w:szCs w:val="24"/>
        </w:rPr>
        <w:t xml:space="preserve"> </w:t>
      </w:r>
      <w:r>
        <w:rPr>
          <w:rFonts w:eastAsia="Times New Roman"/>
          <w:szCs w:val="24"/>
        </w:rPr>
        <w:t>το νομοθέτημα - «…πρέπει να σέβονται ιδίως την αξία του ανθρώπου».</w:t>
      </w:r>
    </w:p>
    <w:p w14:paraId="5F41CAC2"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Ερωτώ: Όταν ο Αρχηγός της Αντιπολίτευσης λίγο-πολύ εξομοιώνε</w:t>
      </w:r>
      <w:r>
        <w:rPr>
          <w:rFonts w:eastAsia="Times New Roman"/>
          <w:szCs w:val="24"/>
        </w:rPr>
        <w:t>ται με πνευματικό πατέρα του φασισμού, αυτό είναι σεβασμός στην αξία του ανθρώπου και ιδίως του τέταρτου πολιτειακού παράγοντα της χώρας; Αυτό συνιστά προσέγγιση σεβασμού προς το πολίτευμα;</w:t>
      </w:r>
    </w:p>
    <w:p w14:paraId="5F41CAC3"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Στην παράγραφο 4 λέει κάτι ακόμα πιο ωραίο: </w:t>
      </w:r>
      <w:r>
        <w:rPr>
          <w:rFonts w:eastAsia="Times New Roman"/>
          <w:szCs w:val="24"/>
        </w:rPr>
        <w:t>«</w:t>
      </w:r>
      <w:r>
        <w:rPr>
          <w:rFonts w:eastAsia="Times New Roman"/>
          <w:szCs w:val="24"/>
        </w:rPr>
        <w:t xml:space="preserve">Η </w:t>
      </w:r>
      <w:r>
        <w:rPr>
          <w:rFonts w:eastAsia="Times New Roman"/>
          <w:szCs w:val="24"/>
        </w:rPr>
        <w:t>«</w:t>
      </w:r>
      <w:r>
        <w:rPr>
          <w:rFonts w:eastAsia="Times New Roman"/>
          <w:szCs w:val="24"/>
        </w:rPr>
        <w:t>ΕΡΤ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Pr>
          <w:rFonts w:eastAsia="Times New Roman"/>
          <w:szCs w:val="24"/>
        </w:rPr>
        <w:t xml:space="preserve"> είναι αν</w:t>
      </w:r>
      <w:r>
        <w:rPr>
          <w:rFonts w:eastAsia="Times New Roman"/>
          <w:szCs w:val="24"/>
        </w:rPr>
        <w:t xml:space="preserve">εξάρτητη από το κράτος, απ’ όλους τους φορείς και από τα πολιτικά κόμματα και </w:t>
      </w:r>
      <w:proofErr w:type="spellStart"/>
      <w:r>
        <w:rPr>
          <w:rFonts w:eastAsia="Times New Roman"/>
          <w:szCs w:val="24"/>
        </w:rPr>
        <w:t>διέπεται</w:t>
      </w:r>
      <w:proofErr w:type="spellEnd"/>
      <w:r>
        <w:rPr>
          <w:rFonts w:eastAsia="Times New Roman"/>
          <w:szCs w:val="24"/>
        </w:rPr>
        <w:t xml:space="preserve"> μόνο από το Σύνταγμα και την κείμενη νομοθεσία». </w:t>
      </w:r>
    </w:p>
    <w:p w14:paraId="5F41CAC4"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Βεβαίως, επειδή όλα αυτά πρέπει να κατοχυρωθούν κάπου, έχει και την ακόμα πιο ωραία κατακλείδα: «Αυτά…» -λέει- «…δεν μπ</w:t>
      </w:r>
      <w:r>
        <w:rPr>
          <w:rFonts w:eastAsia="Times New Roman"/>
          <w:szCs w:val="24"/>
        </w:rPr>
        <w:t xml:space="preserve">ορεί μόνο να τα προβλέπει ο νόμος, πρέπει να υπογράψει η </w:t>
      </w:r>
      <w:r>
        <w:rPr>
          <w:rFonts w:eastAsia="Times New Roman"/>
          <w:szCs w:val="24"/>
        </w:rPr>
        <w:t>«</w:t>
      </w:r>
      <w:r>
        <w:rPr>
          <w:rFonts w:eastAsia="Times New Roman"/>
          <w:szCs w:val="24"/>
        </w:rPr>
        <w:t>ΕΡΤ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Pr>
          <w:rFonts w:eastAsia="Times New Roman"/>
          <w:szCs w:val="24"/>
        </w:rPr>
        <w:t xml:space="preserve"> συμφωνία αρχών με το ελληνικό δημόσιο, που να τα λέει αυτά τα πράγματα».</w:t>
      </w:r>
    </w:p>
    <w:p w14:paraId="5F41CAC5"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Κύριε Υπουργέ, αν έχετε την καλοσύνη, αυτή τη συμφωνία αρχών μήπως θα μπορούσε το Κοινοβούλιο να τη δει; Γιατί </w:t>
      </w:r>
      <w:r>
        <w:rPr>
          <w:rFonts w:eastAsia="Times New Roman"/>
          <w:szCs w:val="24"/>
        </w:rPr>
        <w:lastRenderedPageBreak/>
        <w:t>ο νό</w:t>
      </w:r>
      <w:r>
        <w:rPr>
          <w:rFonts w:eastAsia="Times New Roman"/>
          <w:szCs w:val="24"/>
        </w:rPr>
        <w:t>μος σας έχει ψηφιστεί από το 2015 και πάμε στο 2019 σιγά-σιγά. Φαντάζομαι ότι όσο μεγάλες και αν είναι οι αρχές, τέσσερα χρόνια θα μπορούσαμε να την έχουμε υπογράψει αυτή τη συμφωνία. Προφανώς, δεν υπεγράφη ποτέ ή μας την κρύψατε.</w:t>
      </w:r>
    </w:p>
    <w:p w14:paraId="5F41CAC6"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Όμως, κυρίες και κύριοι σ</w:t>
      </w:r>
      <w:r>
        <w:rPr>
          <w:rFonts w:eastAsia="Times New Roman"/>
          <w:szCs w:val="24"/>
        </w:rPr>
        <w:t>υνάδελφοι, πραγματικά ο μόνος τρόπος άμυνας σε αυτή τη χώρα είναι να μην παίρνει κανείς στα σοβαρά ορισμένα πράγματα. Διότι ο συμπαθέστατος Υπουργός Ψηφιακής Πολιτικής εδώ εμφανίζεται -το θυμόμαστε όλοι- ως ο πατέρας σειράς νομοθετικών προσεγγίσεων, οι οπο</w:t>
      </w:r>
      <w:r>
        <w:rPr>
          <w:rFonts w:eastAsia="Times New Roman"/>
          <w:szCs w:val="24"/>
        </w:rPr>
        <w:t xml:space="preserve">ίες -μην </w:t>
      </w:r>
      <w:proofErr w:type="spellStart"/>
      <w:r>
        <w:rPr>
          <w:rFonts w:eastAsia="Times New Roman"/>
          <w:szCs w:val="24"/>
        </w:rPr>
        <w:t>κοροϊδευόμαστε</w:t>
      </w:r>
      <w:proofErr w:type="spellEnd"/>
      <w:r>
        <w:rPr>
          <w:rFonts w:eastAsia="Times New Roman"/>
          <w:szCs w:val="24"/>
        </w:rPr>
        <w:t>, και ο ίδιος θα το έχει ομολογήσει, είμαι σίγουρος, με περισσή υπερηφάνεια στους μαρξιστές φίλους του, δεν μπορεί να το ομολογήσει στην Αίθουσα, εδώ παίζεται ένα άλλο παιχνίδι, κατά την κρίση του- είχαν σκοπό τον έλεγχο του επικοινω</w:t>
      </w:r>
      <w:r>
        <w:rPr>
          <w:rFonts w:eastAsia="Times New Roman"/>
          <w:szCs w:val="24"/>
        </w:rPr>
        <w:t>νιακού τοπίου, τον έλεγχο του ραδιοτηλεοπτικού συστήματος. Αυτό επιχείρησε ο κύριος Υπουργός. Επειδή το Συμβούλιο της Επικρατείας δεν του το επέτρεψε, ηττήθηκε. Όμως, αυτός ήταν ο σκοπός του.</w:t>
      </w:r>
    </w:p>
    <w:p w14:paraId="5F41CAC7"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Προσέξτε τώρα. Ο ίδιος αυτός ο οποίος επιδιώκει με τα νομοθετήμα</w:t>
      </w:r>
      <w:r>
        <w:rPr>
          <w:rFonts w:eastAsia="Times New Roman"/>
          <w:szCs w:val="24"/>
        </w:rPr>
        <w:t xml:space="preserve">τά του τον έλεγχο του σκηνικού, έρχεται εδώ ως ο </w:t>
      </w:r>
      <w:r>
        <w:rPr>
          <w:rFonts w:eastAsia="Times New Roman"/>
          <w:szCs w:val="24"/>
        </w:rPr>
        <w:lastRenderedPageBreak/>
        <w:t>κήρυκας της πολυφωνίας, ως ο προστάτης της αντικειμενικής ενημέρωσης, ως ο άνθρωπος ο οποίος κάνει μάθημα στην Αξιωματική Αντιπολίτευση γιατί δεν βλέπει το πρόδηλο, ότι αυτό το οποίο επιχειρεί είναι η αντικε</w:t>
      </w:r>
      <w:r>
        <w:rPr>
          <w:rFonts w:eastAsia="Times New Roman"/>
          <w:szCs w:val="24"/>
        </w:rPr>
        <w:t>ιμενική ενημέρωση και όχι τίποτε άλλο.</w:t>
      </w:r>
    </w:p>
    <w:p w14:paraId="5F41CAC8"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Ξέρετε τι θα μου θύμιζε εμένα; Είναι λίγο περίεργο το παράδειγμα. Σαν να τοποθετούσαμε τον βασιλιά Ηρώδη ως υπεύθυνο για τη βρεφονηπιακή εκπαίδευση και να τον έχουμε να μας κάνει και μάθημα για το πώς πρέπει τα νήπια </w:t>
      </w:r>
      <w:r>
        <w:rPr>
          <w:rFonts w:eastAsia="Times New Roman"/>
          <w:szCs w:val="24"/>
        </w:rPr>
        <w:t>να οδηγούνται σε ένα καλύτερο μέλλον!</w:t>
      </w:r>
    </w:p>
    <w:p w14:paraId="5F41CAC9"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Είναι λίγο τραβηγμένο, κύριε Υπουργέ.</w:t>
      </w:r>
    </w:p>
    <w:p w14:paraId="5F41CACA"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εγώ θέλω να πω το εξής: Κυρίες και κύριοι συνάδελφοι, ειλικρινώς σας λέω ότι δεν μπορεί κανείς πλέον να παίρνει αυτή την Κυβέρνηση στα σοβαρά. Δεν υπάρχει καμμί</w:t>
      </w:r>
      <w:r>
        <w:rPr>
          <w:rFonts w:eastAsia="Times New Roman"/>
          <w:szCs w:val="24"/>
        </w:rPr>
        <w:t xml:space="preserve">α τέτοια πιθανότητα. Ας αφήσουμε ό,τι συζητάμε εδώ. Είμαι Κοινοβουλευτικός Εκπρόσωπος και έχω μια υποχρέωση σύνδεσης των </w:t>
      </w:r>
      <w:proofErr w:type="spellStart"/>
      <w:r>
        <w:rPr>
          <w:rFonts w:eastAsia="Times New Roman"/>
          <w:szCs w:val="24"/>
        </w:rPr>
        <w:t>τεκταινομένων</w:t>
      </w:r>
      <w:proofErr w:type="spellEnd"/>
      <w:r>
        <w:rPr>
          <w:rFonts w:eastAsia="Times New Roman"/>
          <w:szCs w:val="24"/>
        </w:rPr>
        <w:t xml:space="preserve"> με το ευρύτερο σκηνικό.</w:t>
      </w:r>
    </w:p>
    <w:p w14:paraId="5F41CACB"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ειλικρινά να μου πείτε αν υπάρχει άλλη κυβέρνηση ευρωπαϊκής ή σοβαρής χώρας στο παγκόσμιο γίγνεσθαι, στην οποία το ένα μέλος της κυβέρνησης </w:t>
      </w:r>
      <w:r w:rsidRPr="005F408E">
        <w:rPr>
          <w:rFonts w:eastAsia="Times New Roman" w:cs="Times New Roman"/>
          <w:szCs w:val="24"/>
        </w:rPr>
        <w:t>-</w:t>
      </w:r>
      <w:r>
        <w:rPr>
          <w:rFonts w:eastAsia="Times New Roman" w:cs="Times New Roman"/>
          <w:szCs w:val="24"/>
        </w:rPr>
        <w:t>πρώτης τάξης Υπουργείου</w:t>
      </w:r>
      <w:r w:rsidRPr="005F408E">
        <w:rPr>
          <w:rFonts w:eastAsia="Times New Roman" w:cs="Times New Roman"/>
          <w:szCs w:val="24"/>
        </w:rPr>
        <w:t>-</w:t>
      </w:r>
      <w:r>
        <w:rPr>
          <w:rFonts w:eastAsia="Times New Roman" w:cs="Times New Roman"/>
          <w:szCs w:val="24"/>
        </w:rPr>
        <w:t xml:space="preserve"> να κατηγορεί το άλλο μέλος της κυβέρνησης για διαφθορά και το μέλος της κυβέρ</w:t>
      </w:r>
      <w:r>
        <w:rPr>
          <w:rFonts w:eastAsia="Times New Roman" w:cs="Times New Roman"/>
          <w:szCs w:val="24"/>
        </w:rPr>
        <w:t>νησης το οποίο κατηγορείται για διαφθορά -επίσης πρωτοκλασάτος Υπουργός- να ανταπαντά με κατηγορίες για εκβιασμό και αυτή η κυβέρνηση να στέκεται, ο Υπουργός να στηρίζει, να θεωρεί ότι δεν συμβαίνει και κάτι σοβαρό, ότι δεν είναι και τόσο τρομερό δύο πρωτο</w:t>
      </w:r>
      <w:r>
        <w:rPr>
          <w:rFonts w:eastAsia="Times New Roman" w:cs="Times New Roman"/>
          <w:szCs w:val="24"/>
        </w:rPr>
        <w:t xml:space="preserve">κλασάτοι Υπουργοί να </w:t>
      </w:r>
      <w:proofErr w:type="spellStart"/>
      <w:r>
        <w:rPr>
          <w:rFonts w:eastAsia="Times New Roman" w:cs="Times New Roman"/>
          <w:szCs w:val="24"/>
        </w:rPr>
        <w:t>αλληλοϋβρίζονται</w:t>
      </w:r>
      <w:proofErr w:type="spellEnd"/>
      <w:r>
        <w:rPr>
          <w:rFonts w:eastAsia="Times New Roman" w:cs="Times New Roman"/>
          <w:szCs w:val="24"/>
        </w:rPr>
        <w:t xml:space="preserve">, ο ένας να λέει τον άλλο διεφθαρμένο και ο έτερος να τον αποκαλεί εκβιαστή. Και η κυβέρνηση συνεχίζει και πηγαίνει κανονικά και έχει την εντύπωση ότι έτσι κυβερνάται μία σύγχρονη ευρωπαϊκή χώρα. </w:t>
      </w:r>
    </w:p>
    <w:p w14:paraId="5F41CACC"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Μάλιστα, αν μου επιτρέπετε, να σας διαβάσω –διότι έχει μια σημασία- το </w:t>
      </w:r>
      <w:r>
        <w:rPr>
          <w:rFonts w:eastAsia="Times New Roman" w:cs="Times New Roman"/>
          <w:szCs w:val="24"/>
          <w:lang w:val="en-US"/>
        </w:rPr>
        <w:t>twitter</w:t>
      </w:r>
      <w:r>
        <w:rPr>
          <w:rFonts w:eastAsia="Times New Roman" w:cs="Times New Roman"/>
          <w:szCs w:val="24"/>
        </w:rPr>
        <w:t xml:space="preserve"> του Υπουργού Εξωτερικών, όπου λέει τα εξής: «Με λάσπη, με ψέματα, με συκοφαντίες υπονομεύουν την τιμή, την υπόληψη και την αξιοπρέπειά μου». Και τι κατηγορίες απευθύνει; «Εκβιασ</w:t>
      </w:r>
      <w:r>
        <w:rPr>
          <w:rFonts w:eastAsia="Times New Roman" w:cs="Times New Roman"/>
          <w:szCs w:val="24"/>
        </w:rPr>
        <w:t xml:space="preserve">τές, διεφθαρμένοι, πιστόλια του συστήματος». </w:t>
      </w:r>
    </w:p>
    <w:p w14:paraId="5F41CACD"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απευθύνονται σε εν ενεργεία Υπουργό της Κυβέρνησής σας, κύριε Υπουργέ. Και κανείς δεν απαντά, δεν αισθάνεται ότι κάτι πρέπει να πει. </w:t>
      </w:r>
    </w:p>
    <w:p w14:paraId="5F41CACE"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υπάρχει επιστολή του συγκεκριμένου Υπουργού στα χέρια του Πρωθυπουρ</w:t>
      </w:r>
      <w:r>
        <w:rPr>
          <w:rFonts w:eastAsia="Times New Roman" w:cs="Times New Roman"/>
          <w:szCs w:val="24"/>
        </w:rPr>
        <w:t>γού της χώρας και ο Πρωθυπουργός της χώρας δεν αισθάνεται την ευαισθησία να δώσει αυτή την επιστολή στη δημοσιότητα. Θεωρεί ότι είναι μέσα στη λογική των πραγμάτων και μέσα στη φυσιολογική τους πορεία να υβρίζονται οι Υπουργοί του με αυτόν τον τρόπο και «π</w:t>
      </w:r>
      <w:r>
        <w:rPr>
          <w:rFonts w:eastAsia="Times New Roman" w:cs="Times New Roman"/>
          <w:szCs w:val="24"/>
        </w:rPr>
        <w:t>ηγαίνουμε όλοι ωραία και καλά και δεν πειράζει, είμαστε μία σύγχρονη χώρα και τα λοιπά».</w:t>
      </w:r>
    </w:p>
    <w:p w14:paraId="5F41CACF"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Κατά τα άλλα, ο κύριος Υπουργός </w:t>
      </w:r>
      <w:proofErr w:type="spellStart"/>
      <w:r>
        <w:rPr>
          <w:rFonts w:eastAsia="Times New Roman" w:cs="Times New Roman"/>
          <w:szCs w:val="24"/>
        </w:rPr>
        <w:t>ενεκάλεσε</w:t>
      </w:r>
      <w:proofErr w:type="spellEnd"/>
      <w:r>
        <w:rPr>
          <w:rFonts w:eastAsia="Times New Roman" w:cs="Times New Roman"/>
          <w:szCs w:val="24"/>
        </w:rPr>
        <w:t xml:space="preserve"> τη Νέα Δημοκρατία ως σκοταδιστική, ως μη έτοιμη να δει τα πολλά θετικά που έχει κάνει αυτή η Κυβέρνηση, ως ένα κόμμα το οποίο</w:t>
      </w:r>
      <w:r>
        <w:rPr>
          <w:rFonts w:eastAsia="Times New Roman" w:cs="Times New Roman"/>
          <w:szCs w:val="24"/>
        </w:rPr>
        <w:t xml:space="preserve"> δεν είναι έτοιμο να προχωρήσει σε έναν δημιουργικό διάλογο για το μέλλον. </w:t>
      </w:r>
    </w:p>
    <w:p w14:paraId="5F41CAD0"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να σας είμαι ειλικρινής: Θα προτιμήσουμε από τέτοιους διαλόγους που έχετε αναπτύξει στο Υπουργικό </w:t>
      </w:r>
      <w:r>
        <w:rPr>
          <w:rFonts w:eastAsia="Times New Roman" w:cs="Times New Roman"/>
          <w:szCs w:val="24"/>
        </w:rPr>
        <w:lastRenderedPageBreak/>
        <w:t>Συμβούλιο εμείς να μείνουμε απ’ έξω. Θα σας παρακαλέσω μόνο, όταν ε</w:t>
      </w:r>
      <w:r>
        <w:rPr>
          <w:rFonts w:eastAsia="Times New Roman" w:cs="Times New Roman"/>
          <w:szCs w:val="24"/>
        </w:rPr>
        <w:t>πιλύσετε με αυτό τον δημιουργικό και ωραίο τρόπο όλα αυτά τα οποία σας απασχολούν, να μας ενημερώσετε και εμάς για αυτά τα πολύ σημαντικά ζητήματα και θέματα, δηλαδή ποιος είναι ο διεφθαρμένος, ποιος είναι ο εκβιαστής και πώς μπορεί η αμυντική και εξωτερικ</w:t>
      </w:r>
      <w:r>
        <w:rPr>
          <w:rFonts w:eastAsia="Times New Roman" w:cs="Times New Roman"/>
          <w:szCs w:val="24"/>
        </w:rPr>
        <w:t xml:space="preserve">ή πολιτική της χώρας να αφήνεται σε τέτοια χέρια. </w:t>
      </w:r>
    </w:p>
    <w:p w14:paraId="5F41CAD1"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F41CAD2" w14:textId="77777777" w:rsidR="00B01687" w:rsidRDefault="00CA2DE4">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F41CAD3"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τώρα ο Κοινοβουλευτικός Εκπρόσωπος του ΣΥΡΙΖΑ κ. Αλέξανδρος Τριανταφυλλί</w:t>
      </w:r>
      <w:r>
        <w:rPr>
          <w:rFonts w:eastAsia="Times New Roman" w:cs="Times New Roman"/>
          <w:szCs w:val="24"/>
        </w:rPr>
        <w:t xml:space="preserve">δης, Βουλευτής Α΄ Θεσσαλονίκης. </w:t>
      </w:r>
    </w:p>
    <w:p w14:paraId="5F41CAD4"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Σας ευχαριστώ πολύ, κυρία Πρόεδρε. </w:t>
      </w:r>
    </w:p>
    <w:p w14:paraId="5F41CAD5"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κατ’ αρχ</w:t>
      </w:r>
      <w:r>
        <w:rPr>
          <w:rFonts w:eastAsia="Times New Roman" w:cs="Times New Roman"/>
          <w:szCs w:val="24"/>
        </w:rPr>
        <w:t>άς</w:t>
      </w:r>
      <w:r>
        <w:rPr>
          <w:rFonts w:eastAsia="Times New Roman" w:cs="Times New Roman"/>
          <w:szCs w:val="24"/>
        </w:rPr>
        <w:t xml:space="preserve"> άστοχη η επιλογή –θα μου επιτρέψετε, κύριε Τσιάρα- να επιλέξετε ως Κοινοβουλευτικό Εκπρόσωπο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5F41CAD6"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λέ</w:t>
      </w:r>
      <w:r>
        <w:rPr>
          <w:rFonts w:eastAsia="Times New Roman" w:cs="Times New Roman"/>
          <w:szCs w:val="24"/>
        </w:rPr>
        <w:t xml:space="preserve">ω αυτό γιατί καταθέτω στα Πρακτικά το εξής: «Στις 7 Νοεμβρίου 2013 με εντολή </w:t>
      </w:r>
      <w:proofErr w:type="spellStart"/>
      <w:r>
        <w:rPr>
          <w:rFonts w:eastAsia="Times New Roman" w:cs="Times New Roman"/>
          <w:szCs w:val="24"/>
        </w:rPr>
        <w:t>Δένδια</w:t>
      </w:r>
      <w:proofErr w:type="spellEnd"/>
      <w:r>
        <w:rPr>
          <w:rFonts w:eastAsia="Times New Roman" w:cs="Times New Roman"/>
          <w:szCs w:val="24"/>
        </w:rPr>
        <w:t xml:space="preserve"> η επέμβαση οκτώ διμοιριών ΜΑΤ με επικεφαλής ταξίαρχο, όχι στον προαύλιο χώρο της ΕΡΤ, αλλά μέσα στο ίδιο κτήριο της ΕΡΤ, σταματώντας στον αέρα την τηλεοπτική εκπομπή». Το λ</w:t>
      </w:r>
      <w:r>
        <w:rPr>
          <w:rFonts w:eastAsia="Times New Roman" w:cs="Times New Roman"/>
          <w:szCs w:val="24"/>
        </w:rPr>
        <w:t xml:space="preserve">έω για τους τύπους αυτούς, που τους έχετε ονοματίσει αναπληρωτές εκπροσώπους -την προηγούμενη μέρα μάλλον θα έκαναν τους πλασιέ επιδείξεων </w:t>
      </w:r>
      <w:proofErr w:type="spellStart"/>
      <w:r>
        <w:rPr>
          <w:rFonts w:eastAsia="Times New Roman" w:cs="Times New Roman"/>
          <w:szCs w:val="24"/>
        </w:rPr>
        <w:t>τάπερ</w:t>
      </w:r>
      <w:proofErr w:type="spellEnd"/>
      <w:r>
        <w:rPr>
          <w:rFonts w:eastAsia="Times New Roman" w:cs="Times New Roman"/>
          <w:szCs w:val="24"/>
        </w:rPr>
        <w:t>- οι οποίοι αναρωτιόνταν με αφορμή μια πρόσφατη ιστορία για τα δημοκρατικά ανακλαστικά. Ποιος μιλάει για δημοκρα</w:t>
      </w:r>
      <w:r>
        <w:rPr>
          <w:rFonts w:eastAsia="Times New Roman" w:cs="Times New Roman"/>
          <w:szCs w:val="24"/>
        </w:rPr>
        <w:t xml:space="preserve">τικά ανακλαστικά; Αυτοί που έστειλαν οκτώ διμοιρίες των ΜΑΤ; Το καταθέτω για τα Πρακτικά. </w:t>
      </w:r>
    </w:p>
    <w:p w14:paraId="5F41CAD7" w14:textId="77777777" w:rsidR="00B01687" w:rsidRDefault="00CA2DE4">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Αλέξανδρος Τριανταφυλλίδης καταθέτει για τα Πρακτικά το προαναφερθέν έγγραφο, το οποίο βρίσκετ</w:t>
      </w:r>
      <w:r w:rsidRPr="004B2E64">
        <w:rPr>
          <w:rFonts w:eastAsia="Times New Roman" w:cs="Times New Roman"/>
          <w:szCs w:val="24"/>
        </w:rPr>
        <w:t xml:space="preserve">αι στο </w:t>
      </w:r>
      <w:r>
        <w:rPr>
          <w:rFonts w:eastAsia="Times New Roman" w:cs="Times New Roman"/>
          <w:szCs w:val="24"/>
        </w:rPr>
        <w:t>α</w:t>
      </w:r>
      <w:r w:rsidRPr="004B2E64">
        <w:rPr>
          <w:rFonts w:eastAsia="Times New Roman" w:cs="Times New Roman"/>
          <w:szCs w:val="24"/>
        </w:rPr>
        <w:t xml:space="preserve">ρχείο του Τμήματος Γραμματείας </w:t>
      </w:r>
      <w:r w:rsidRPr="004B2E64">
        <w:rPr>
          <w:rFonts w:eastAsia="Times New Roman" w:cs="Times New Roman"/>
          <w:szCs w:val="24"/>
        </w:rPr>
        <w:t>της Διεύθυνσης Στενογραφίας και Πρακτικών της Βουλής)</w:t>
      </w:r>
    </w:p>
    <w:p w14:paraId="5F41CAD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Και όλα αυτά με εντολή του κ. </w:t>
      </w:r>
      <w:proofErr w:type="spellStart"/>
      <w:r>
        <w:rPr>
          <w:rFonts w:eastAsia="Times New Roman" w:cs="Times New Roman"/>
          <w:szCs w:val="24"/>
        </w:rPr>
        <w:t>Δένδια</w:t>
      </w:r>
      <w:proofErr w:type="spellEnd"/>
      <w:r>
        <w:rPr>
          <w:rFonts w:eastAsia="Times New Roman" w:cs="Times New Roman"/>
          <w:szCs w:val="24"/>
        </w:rPr>
        <w:t xml:space="preserve">. Κατά την αστυνομική επιχείρηση έγινε χρήση χημικών, </w:t>
      </w:r>
      <w:proofErr w:type="spellStart"/>
      <w:r>
        <w:rPr>
          <w:rFonts w:eastAsia="Times New Roman" w:cs="Times New Roman"/>
          <w:szCs w:val="24"/>
        </w:rPr>
        <w:t>προσήχθησαν</w:t>
      </w:r>
      <w:proofErr w:type="spellEnd"/>
      <w:r>
        <w:rPr>
          <w:rFonts w:eastAsia="Times New Roman" w:cs="Times New Roman"/>
          <w:szCs w:val="24"/>
        </w:rPr>
        <w:t xml:space="preserve"> τέσσερις δημοσιογράφοι, ο Νίκος Τσιμπίδας, ο Πρόεδρος της ΠΟΣΠΕΡΤ και οι δημοσιογράφοι Αγγελική </w:t>
      </w:r>
      <w:proofErr w:type="spellStart"/>
      <w:r>
        <w:rPr>
          <w:rFonts w:eastAsia="Times New Roman" w:cs="Times New Roman"/>
          <w:szCs w:val="24"/>
        </w:rPr>
        <w:t>Χαλά</w:t>
      </w:r>
      <w:r>
        <w:rPr>
          <w:rFonts w:eastAsia="Times New Roman" w:cs="Times New Roman"/>
          <w:szCs w:val="24"/>
        </w:rPr>
        <w:t>σκου</w:t>
      </w:r>
      <w:proofErr w:type="spellEnd"/>
      <w:r>
        <w:rPr>
          <w:rFonts w:eastAsia="Times New Roman" w:cs="Times New Roman"/>
          <w:szCs w:val="24"/>
        </w:rPr>
        <w:t xml:space="preserve"> και ο κ. Μαυρίδης, οι οποίοι στη συνέχεια </w:t>
      </w:r>
      <w:proofErr w:type="spellStart"/>
      <w:r>
        <w:rPr>
          <w:rFonts w:eastAsia="Times New Roman" w:cs="Times New Roman"/>
          <w:szCs w:val="24"/>
        </w:rPr>
        <w:t>αφέθησαν</w:t>
      </w:r>
      <w:proofErr w:type="spellEnd"/>
      <w:r>
        <w:rPr>
          <w:rFonts w:eastAsia="Times New Roman" w:cs="Times New Roman"/>
          <w:szCs w:val="24"/>
        </w:rPr>
        <w:t xml:space="preserve"> ελεύθεροι. </w:t>
      </w:r>
    </w:p>
    <w:p w14:paraId="5F41CAD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μήνυμα των εργαζομένων της ΕΡΤ τότε και σήμερα μας συνέχει: «Καλούμε όλους τους πολίτες στο </w:t>
      </w:r>
      <w:proofErr w:type="spellStart"/>
      <w:r>
        <w:rPr>
          <w:rFonts w:eastAsia="Times New Roman" w:cs="Times New Roman"/>
          <w:szCs w:val="24"/>
        </w:rPr>
        <w:t>Ραδιομέγαρο</w:t>
      </w:r>
      <w:proofErr w:type="spellEnd"/>
      <w:r>
        <w:rPr>
          <w:rFonts w:eastAsia="Times New Roman" w:cs="Times New Roman"/>
          <w:szCs w:val="24"/>
        </w:rPr>
        <w:t>, καλούμε όλους τους πολίτες στα κατά τόπους γραφεία της ΕΡΤ, για να υπερασπιστούμ</w:t>
      </w:r>
      <w:r>
        <w:rPr>
          <w:rFonts w:eastAsia="Times New Roman" w:cs="Times New Roman"/>
          <w:szCs w:val="24"/>
        </w:rPr>
        <w:t xml:space="preserve">ε τη φωνή της </w:t>
      </w:r>
      <w:r>
        <w:rPr>
          <w:rFonts w:eastAsia="Times New Roman" w:cs="Times New Roman"/>
          <w:szCs w:val="24"/>
        </w:rPr>
        <w:t>δ</w:t>
      </w:r>
      <w:r>
        <w:rPr>
          <w:rFonts w:eastAsia="Times New Roman" w:cs="Times New Roman"/>
          <w:szCs w:val="24"/>
        </w:rPr>
        <w:t xml:space="preserve">ημοκρατίας». «Πριν από λίγη ώρα ισχυρές αστυνομικές δυνάμεις» -έλεγε ο Νίκος Τσιμπίδας- «εισήλθαν στο </w:t>
      </w:r>
      <w:proofErr w:type="spellStart"/>
      <w:r>
        <w:rPr>
          <w:rFonts w:eastAsia="Times New Roman" w:cs="Times New Roman"/>
          <w:szCs w:val="24"/>
        </w:rPr>
        <w:t>Ραδιομέγαρο</w:t>
      </w:r>
      <w:proofErr w:type="spellEnd"/>
      <w:r>
        <w:rPr>
          <w:rFonts w:eastAsia="Times New Roman" w:cs="Times New Roman"/>
          <w:szCs w:val="24"/>
        </w:rPr>
        <w:t>. Έχουν δώσει αυστηρό χρονοδιάγραμμα για την εκκένωση του κτηρίου. Ειδάλλως, θα συλλάβουν όλους όσους παραμένουν εντός». «Όταν τ</w:t>
      </w:r>
      <w:r>
        <w:rPr>
          <w:rFonts w:eastAsia="Times New Roman" w:cs="Times New Roman"/>
          <w:szCs w:val="24"/>
        </w:rPr>
        <w:t xml:space="preserve">α τηλέφωνα σιγήσουν, αυτό που θα ακούγεται» -έλεγε ο Νίκος Τσιμπίδας- «δεν θα είναι η ΕΡΤ, δεν θα είναι οι εργαζόμενοι της Ελεύθερης Ραδιοφωνίας Τηλεόρασης. Μην τους νομιμοποιήσετε με την ακρόαση και τη θέασή σας!». </w:t>
      </w:r>
    </w:p>
    <w:p w14:paraId="5F41CAD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Βέβαια, αρκετά αργότερα δεν τους νομιμο</w:t>
      </w:r>
      <w:r>
        <w:rPr>
          <w:rFonts w:eastAsia="Times New Roman" w:cs="Times New Roman"/>
          <w:szCs w:val="24"/>
        </w:rPr>
        <w:t>ποίησαν όχι μόνο οι ακροατές, αλλά και οι ίδιοι οι ιθύνοντες του εκτρώματος-</w:t>
      </w:r>
      <w:r>
        <w:rPr>
          <w:rFonts w:eastAsia="Times New Roman" w:cs="Times New Roman"/>
          <w:szCs w:val="24"/>
        </w:rPr>
        <w:lastRenderedPageBreak/>
        <w:t xml:space="preserve">μορφώματος ΝΕΡΙΤ, αυτού του «τηλεοπτικού Παρθενώνα» που υποσχέθηκε ο κ. Σαμαράς. </w:t>
      </w:r>
    </w:p>
    <w:p w14:paraId="5F41CAD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Τα τελευταία λόγια του Νίκου Τσιμπίδα ήταν: «Εδώ πρέπει να σας αφήσω. Ψυχή βαθιά». Και αυτό μας συ</w:t>
      </w:r>
      <w:r>
        <w:rPr>
          <w:rFonts w:eastAsia="Times New Roman" w:cs="Times New Roman"/>
          <w:szCs w:val="24"/>
        </w:rPr>
        <w:t>νέχει.</w:t>
      </w:r>
    </w:p>
    <w:p w14:paraId="5F41CAD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Παρακαλώ για τα Πρακτικά.</w:t>
      </w:r>
    </w:p>
    <w:p w14:paraId="5F41CADD" w14:textId="77777777" w:rsidR="00B01687" w:rsidRDefault="00CA2DE4">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ο προαναφερθέν</w:t>
      </w:r>
      <w:r w:rsidRPr="004C2B81">
        <w:rPr>
          <w:rFonts w:eastAsia="Times New Roman" w:cs="Times New Roman"/>
          <w:szCs w:val="24"/>
        </w:rPr>
        <w:t xml:space="preserve"> </w:t>
      </w:r>
      <w:r>
        <w:rPr>
          <w:rFonts w:eastAsia="Times New Roman" w:cs="Times New Roman"/>
          <w:szCs w:val="24"/>
        </w:rPr>
        <w:t>έγγραφο, το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5F41CAD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Την ίδια μέρα ο Αντιπρόεδρος </w:t>
      </w:r>
      <w:r w:rsidRPr="000B5DCF">
        <w:rPr>
          <w:rFonts w:eastAsia="Times New Roman" w:cs="Times New Roman"/>
          <w:szCs w:val="24"/>
        </w:rPr>
        <w:t xml:space="preserve">κ. </w:t>
      </w:r>
      <w:r>
        <w:rPr>
          <w:rFonts w:eastAsia="Times New Roman" w:cs="Times New Roman"/>
          <w:szCs w:val="24"/>
        </w:rPr>
        <w:t xml:space="preserve">Άδωνις Γεωργιάδης έλεγε μέσω </w:t>
      </w:r>
      <w:r>
        <w:rPr>
          <w:rFonts w:eastAsia="Times New Roman" w:cs="Times New Roman"/>
          <w:szCs w:val="24"/>
          <w:lang w:val="en-US"/>
        </w:rPr>
        <w:t>twitter</w:t>
      </w:r>
      <w:r>
        <w:rPr>
          <w:rFonts w:eastAsia="Times New Roman" w:cs="Times New Roman"/>
          <w:szCs w:val="24"/>
        </w:rPr>
        <w:t xml:space="preserve"> στον κ. </w:t>
      </w:r>
      <w:proofErr w:type="spellStart"/>
      <w:r>
        <w:rPr>
          <w:rFonts w:eastAsia="Times New Roman" w:cs="Times New Roman"/>
          <w:szCs w:val="24"/>
        </w:rPr>
        <w:t>Δένδια</w:t>
      </w:r>
      <w:proofErr w:type="spellEnd"/>
      <w:r>
        <w:rPr>
          <w:rFonts w:eastAsia="Times New Roman" w:cs="Times New Roman"/>
          <w:szCs w:val="24"/>
        </w:rPr>
        <w:t xml:space="preserve">: «Υπουργέ μας, αν και είμαι στο Καζακστάν, έφθασαν και εδώ τα ωραία νέα. Επιτέλους! Εύγε!», έλεγε ο Αντιπρόεδρος, συγχαίροντας τον Υπουργό Δημόσιας Τάξης Νίκο </w:t>
      </w:r>
      <w:proofErr w:type="spellStart"/>
      <w:r>
        <w:rPr>
          <w:rFonts w:eastAsia="Times New Roman" w:cs="Times New Roman"/>
          <w:szCs w:val="24"/>
        </w:rPr>
        <w:t>Δένδια</w:t>
      </w:r>
      <w:proofErr w:type="spellEnd"/>
      <w:r>
        <w:rPr>
          <w:rFonts w:eastAsia="Times New Roman" w:cs="Times New Roman"/>
          <w:szCs w:val="24"/>
        </w:rPr>
        <w:t xml:space="preserve"> για τη</w:t>
      </w:r>
      <w:r>
        <w:rPr>
          <w:rFonts w:eastAsia="Times New Roman" w:cs="Times New Roman"/>
          <w:szCs w:val="24"/>
        </w:rPr>
        <w:t>ν επιχείρηση των οκτώ διμοιριών των ΜΑΤ.</w:t>
      </w:r>
    </w:p>
    <w:p w14:paraId="5F41CAD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 καταθέτω και αυτό για τα Πρακτικά.</w:t>
      </w:r>
    </w:p>
    <w:p w14:paraId="5F41CAE0" w14:textId="77777777" w:rsidR="00B01687" w:rsidRDefault="00CA2DE4">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ο προαναφερθέν</w:t>
      </w:r>
      <w:r w:rsidRPr="004C2B81">
        <w:rPr>
          <w:rFonts w:eastAsia="Times New Roman" w:cs="Times New Roman"/>
          <w:szCs w:val="24"/>
        </w:rPr>
        <w:t xml:space="preserve"> </w:t>
      </w:r>
      <w:r>
        <w:rPr>
          <w:rFonts w:eastAsia="Times New Roman" w:cs="Times New Roman"/>
          <w:szCs w:val="24"/>
        </w:rPr>
        <w:t xml:space="preserve">έγγραφο, </w:t>
      </w:r>
      <w:r>
        <w:rPr>
          <w:rFonts w:eastAsia="Times New Roman" w:cs="Times New Roman"/>
          <w:szCs w:val="24"/>
        </w:rPr>
        <w:lastRenderedPageBreak/>
        <w:t>το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w:t>
      </w:r>
      <w:r w:rsidRPr="004C2B81">
        <w:rPr>
          <w:rFonts w:eastAsia="Times New Roman" w:cs="Times New Roman"/>
          <w:szCs w:val="24"/>
        </w:rPr>
        <w:t>ης Στενογραφίας και Πρακτικών της Βουλής)</w:t>
      </w:r>
    </w:p>
    <w:p w14:paraId="5F41CAE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Αυτό είναι το μοντέλο της ΕΡΤ</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ΝΕΡΙΤ ΔΤ, το μόρφωμα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έκτρωμα είναι αυτό, χωρίς τεχνικούς, αλλά με </w:t>
      </w:r>
      <w:proofErr w:type="spellStart"/>
      <w:r>
        <w:rPr>
          <w:rFonts w:eastAsia="Times New Roman" w:cs="Times New Roman"/>
          <w:szCs w:val="24"/>
        </w:rPr>
        <w:t>ΜΑΤατζήδες</w:t>
      </w:r>
      <w:proofErr w:type="spellEnd"/>
      <w:r>
        <w:rPr>
          <w:rFonts w:eastAsia="Times New Roman" w:cs="Times New Roman"/>
          <w:szCs w:val="24"/>
        </w:rPr>
        <w:t>, χωρίς δημοσιογράφους, αλλά με αστυνομικούς, χωρίς διοικητικούς εργαζόμενους, αλλά με δυνάμεις καταστολ</w:t>
      </w:r>
      <w:r>
        <w:rPr>
          <w:rFonts w:eastAsia="Times New Roman" w:cs="Times New Roman"/>
          <w:szCs w:val="24"/>
        </w:rPr>
        <w:t>ής. Αυτή την ΕΡΤ θέλετε, επιθυμείτε, επιδιώκετε, οργανώνετε, σχεδιάζετε, την αυταρχική ΕΡΤ, όργανο καταστολής απόψεων, αντιλήψεων και συνειδήσεων. Ο ελληνικός λαός, που βρέθηκε από την πρώτη στιγμή στο πλευρό μας, δεν θα το επιτρέψει. Δεν το επέτρεψε και δ</w:t>
      </w:r>
      <w:r>
        <w:rPr>
          <w:rFonts w:eastAsia="Times New Roman" w:cs="Times New Roman"/>
          <w:szCs w:val="24"/>
        </w:rPr>
        <w:t>εν θα το επιτρέψει και στο μέλλον.</w:t>
      </w:r>
    </w:p>
    <w:p w14:paraId="5F41CAE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Τι προσπαθείτε να κάνετε; Επιδιώκετε να πείτε «είμαστε ίδιοι», να συμψηφίσετε το άγος του «μαύρου» με τις καταγγελλόμενες δυσλειτουργίες της παρούσας, εκείνη του «μαύρου» της κλειστής ΕΡΤ με τις καταγγελλόμενες δυσλειτουρ</w:t>
      </w:r>
      <w:r>
        <w:rPr>
          <w:rFonts w:eastAsia="Times New Roman" w:cs="Times New Roman"/>
          <w:szCs w:val="24"/>
        </w:rPr>
        <w:t>γίες της παρούσας ανοικτής ΕΡΤ και να πείτε «δείτε και αυτοί τα ίδια κάνουν».</w:t>
      </w:r>
    </w:p>
    <w:p w14:paraId="5F41CAE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Εκεί που μας χρώσταγαν ζητούν και το βόδι! Εκεί που θα έπρεπε να απολογούνται για τα δεκάδες δισεκατομμύρια που </w:t>
      </w:r>
      <w:r>
        <w:rPr>
          <w:rFonts w:eastAsia="Times New Roman" w:cs="Times New Roman"/>
          <w:szCs w:val="24"/>
        </w:rPr>
        <w:lastRenderedPageBreak/>
        <w:t xml:space="preserve">κόστισε, </w:t>
      </w:r>
      <w:r w:rsidRPr="00D62B99">
        <w:rPr>
          <w:rFonts w:eastAsia="Times New Roman" w:cs="Times New Roman"/>
          <w:szCs w:val="24"/>
        </w:rPr>
        <w:t>κύριε Υπουργέ</w:t>
      </w:r>
      <w:r>
        <w:rPr>
          <w:rFonts w:eastAsia="Times New Roman" w:cs="Times New Roman"/>
          <w:szCs w:val="24"/>
        </w:rPr>
        <w:t xml:space="preserve">, το «μαύρο» και τα εκατοντάδες εκατομμύρια </w:t>
      </w:r>
      <w:r>
        <w:rPr>
          <w:rFonts w:eastAsia="Times New Roman" w:cs="Times New Roman"/>
          <w:szCs w:val="24"/>
        </w:rPr>
        <w:t xml:space="preserve">που κόστισε η απευθείας ανάθεση στη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sidRPr="003F4AF7">
        <w:rPr>
          <w:rFonts w:eastAsia="Times New Roman" w:cs="Times New Roman"/>
          <w:szCs w:val="24"/>
        </w:rPr>
        <w:t xml:space="preserve"> -</w:t>
      </w:r>
      <w:r>
        <w:rPr>
          <w:rFonts w:eastAsia="Times New Roman" w:cs="Times New Roman"/>
          <w:szCs w:val="24"/>
        </w:rPr>
        <w:t xml:space="preserve">θα πω μετά- ο ένοχος ουκ </w:t>
      </w:r>
      <w:proofErr w:type="spellStart"/>
      <w:r>
        <w:rPr>
          <w:rFonts w:eastAsia="Times New Roman" w:cs="Times New Roman"/>
          <w:szCs w:val="24"/>
        </w:rPr>
        <w:t>ένοχον</w:t>
      </w:r>
      <w:proofErr w:type="spellEnd"/>
      <w:r>
        <w:rPr>
          <w:rFonts w:eastAsia="Times New Roman" w:cs="Times New Roman"/>
          <w:szCs w:val="24"/>
        </w:rPr>
        <w:t xml:space="preserve"> ποιεί. Οι πατροκτόνοι και οι λαφυραγωγοί της ΕΡΤ δεν μπορούν να ζητούν την επιείκεια του ελληνικού λαού γιατί απέμειναν ορφανοί από επιχειρήματα.</w:t>
      </w:r>
    </w:p>
    <w:p w14:paraId="5F41CAE4" w14:textId="77777777" w:rsidR="00B01687" w:rsidRDefault="00CA2DE4">
      <w:pPr>
        <w:spacing w:line="600" w:lineRule="auto"/>
        <w:ind w:firstLine="720"/>
        <w:jc w:val="both"/>
        <w:rPr>
          <w:rFonts w:eastAsia="Times New Roman" w:cs="Times New Roman"/>
          <w:szCs w:val="24"/>
        </w:rPr>
      </w:pPr>
      <w:r w:rsidRPr="00791CB7">
        <w:rPr>
          <w:rFonts w:eastAsia="Times New Roman" w:cs="Times New Roman"/>
          <w:szCs w:val="24"/>
        </w:rPr>
        <w:t>(Στο σημείο αυτό την</w:t>
      </w:r>
      <w:r>
        <w:rPr>
          <w:rFonts w:eastAsia="Times New Roman" w:cs="Times New Roman"/>
          <w:szCs w:val="24"/>
        </w:rPr>
        <w:t xml:space="preserve"> Προεδρική Έδρα καταλαμβάνει ο Α΄</w:t>
      </w:r>
      <w:r w:rsidRPr="00791CB7">
        <w:rPr>
          <w:rFonts w:eastAsia="Times New Roman" w:cs="Times New Roman"/>
          <w:szCs w:val="24"/>
        </w:rPr>
        <w:t xml:space="preserve"> Αντιπρόεδρος της Βουλής κ. </w:t>
      </w:r>
      <w:r w:rsidRPr="000D5051">
        <w:rPr>
          <w:rFonts w:eastAsia="Times New Roman" w:cs="Times New Roman"/>
          <w:b/>
          <w:szCs w:val="24"/>
        </w:rPr>
        <w:t>ΑΝΑΣΤΑΣΙΟΣ ΚΟΥΡΑΚΗΣ</w:t>
      </w:r>
      <w:r w:rsidRPr="00791CB7">
        <w:rPr>
          <w:rFonts w:eastAsia="Times New Roman" w:cs="Times New Roman"/>
          <w:szCs w:val="24"/>
        </w:rPr>
        <w:t>)</w:t>
      </w:r>
    </w:p>
    <w:p w14:paraId="5F41CAE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Έρχομαι κατευθείαν σε αυτούς που τολμούν να πουν «το ίδιο είναι». Σαμαράς στις 28-6-2013 απαντά στο ερώτημα γιατί έκλεισε την ΕΡΤ και απέλυσε τους τρεις χιλιάδες εργαζόμενους</w:t>
      </w:r>
      <w:r>
        <w:rPr>
          <w:rFonts w:eastAsia="Times New Roman" w:cs="Times New Roman"/>
          <w:szCs w:val="24"/>
        </w:rPr>
        <w:t>: «Στην ΕΡΤ διέπραξαν σφάλματα όλοι όσοι κυβέρνησαν μέχρι τώρα. Ασφαλώς και το ΠΑΣΟΚ διόριζε και η ΝΔ διόριζε, αλλά γιατί μ’ αρέσει να τα λέω ξώπορτα και οι δύο διόριζαν κυρίως ανθρώπους της Αριστεράς. Εμείς, λοιπόν, είπαμε τέρμα σε αυτά». Αυτά είπε στο 9</w:t>
      </w:r>
      <w:r w:rsidRPr="008B3DA3">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ακτικό </w:t>
      </w:r>
      <w:r>
        <w:rPr>
          <w:rFonts w:eastAsia="Times New Roman" w:cs="Times New Roman"/>
          <w:szCs w:val="24"/>
        </w:rPr>
        <w:t>σ</w:t>
      </w:r>
      <w:r>
        <w:rPr>
          <w:rFonts w:eastAsia="Times New Roman" w:cs="Times New Roman"/>
          <w:szCs w:val="24"/>
        </w:rPr>
        <w:t>υνέδριο ο κ. Σαμαράς.</w:t>
      </w:r>
    </w:p>
    <w:p w14:paraId="5F41CAE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Αυτή είναι η μία όψη. Η δική μας όψη είναι η όψη του ν.4324/29 Απριλίου του 2015. Στο άρθρο 16Α -το καταθέτω και </w:t>
      </w:r>
      <w:r>
        <w:rPr>
          <w:rFonts w:eastAsia="Times New Roman" w:cs="Times New Roman"/>
          <w:szCs w:val="24"/>
        </w:rPr>
        <w:lastRenderedPageBreak/>
        <w:t>αυτό- λέει ότι «οι κάθε είδους συμβάσεις εργασίας ιδιωτικού δικαίου αορίστου χρόνου, το οποίο την 11</w:t>
      </w:r>
      <w:r w:rsidRPr="008B3DA3">
        <w:rPr>
          <w:rFonts w:eastAsia="Times New Roman" w:cs="Times New Roman"/>
          <w:szCs w:val="24"/>
          <w:vertAlign w:val="superscript"/>
        </w:rPr>
        <w:t>η</w:t>
      </w:r>
      <w:r>
        <w:rPr>
          <w:rFonts w:eastAsia="Times New Roman" w:cs="Times New Roman"/>
          <w:szCs w:val="24"/>
        </w:rPr>
        <w:t xml:space="preserve"> Ιουνίου 2013 απασχολείτο στην ΕΡΤ και οι οποίες λύθηκαν, </w:t>
      </w:r>
      <w:proofErr w:type="spellStart"/>
      <w:r>
        <w:rPr>
          <w:rFonts w:eastAsia="Times New Roman" w:cs="Times New Roman"/>
          <w:szCs w:val="24"/>
        </w:rPr>
        <w:t>απανενεργοποιούνται</w:t>
      </w:r>
      <w:proofErr w:type="spellEnd"/>
      <w:r>
        <w:rPr>
          <w:rFonts w:eastAsia="Times New Roman" w:cs="Times New Roman"/>
          <w:szCs w:val="24"/>
        </w:rPr>
        <w:t xml:space="preserve"> εφεξής συμβάσεις που έχουν συναφθεί». Απολύθηκαν όλοι από τον Σαμαρά ως αριστεροί. Επαναπροσλήφθηκαν όλοι -το τονίζω, όλοι επαναπροσλήφθηκαν- από τον Τσίπρα ως εργαζόμενοι. Δεν υ</w:t>
      </w:r>
      <w:r>
        <w:rPr>
          <w:rFonts w:eastAsia="Times New Roman" w:cs="Times New Roman"/>
          <w:szCs w:val="24"/>
        </w:rPr>
        <w:t>πάρχει διαφορά -απευθύνομαι και ως εν αναστολή εργαζόμενος στους συναδέλφους μου- δεν βλέπετε καμμία διαφορά, δεν βλέπετε απολύτως καμμία;</w:t>
      </w:r>
    </w:p>
    <w:p w14:paraId="5F41CAE7" w14:textId="77777777" w:rsidR="00B01687" w:rsidRDefault="00CA2DE4">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ο προαναφερθέν</w:t>
      </w:r>
      <w:r w:rsidRPr="004C2B81">
        <w:rPr>
          <w:rFonts w:eastAsia="Times New Roman" w:cs="Times New Roman"/>
          <w:szCs w:val="24"/>
        </w:rPr>
        <w:t xml:space="preserve"> </w:t>
      </w:r>
      <w:r>
        <w:rPr>
          <w:rFonts w:eastAsia="Times New Roman" w:cs="Times New Roman"/>
          <w:szCs w:val="24"/>
        </w:rPr>
        <w:t>έγγραφο, το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5F41CAE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Έρχομαι τώρα στα ονόματα. Εσείς δεν δικαιούστε να επικαλεστείτε τα όσα δήλωσαν ο Νίκος </w:t>
      </w:r>
      <w:proofErr w:type="spellStart"/>
      <w:r>
        <w:rPr>
          <w:rFonts w:eastAsia="Times New Roman" w:cs="Times New Roman"/>
          <w:szCs w:val="24"/>
        </w:rPr>
        <w:t>Μιχαλίτσης</w:t>
      </w:r>
      <w:proofErr w:type="spellEnd"/>
      <w:r>
        <w:rPr>
          <w:rFonts w:eastAsia="Times New Roman" w:cs="Times New Roman"/>
          <w:szCs w:val="24"/>
        </w:rPr>
        <w:t xml:space="preserve"> και ο Νίκος Φίλης. Θα πω μετά γιατί. Επιλεκτικά επικαλεί</w:t>
      </w:r>
      <w:r>
        <w:rPr>
          <w:rFonts w:eastAsia="Times New Roman" w:cs="Times New Roman"/>
          <w:szCs w:val="24"/>
        </w:rPr>
        <w:t xml:space="preserve">στε τον Νίκο </w:t>
      </w:r>
      <w:proofErr w:type="spellStart"/>
      <w:r>
        <w:rPr>
          <w:rFonts w:eastAsia="Times New Roman" w:cs="Times New Roman"/>
          <w:szCs w:val="24"/>
        </w:rPr>
        <w:t>Μιχαλίτση</w:t>
      </w:r>
      <w:proofErr w:type="spellEnd"/>
      <w:r>
        <w:rPr>
          <w:rFonts w:eastAsia="Times New Roman" w:cs="Times New Roman"/>
          <w:szCs w:val="24"/>
        </w:rPr>
        <w:t>. Θα σας διαβάσω ομιλίες τους μέσα από τη Βουλή.</w:t>
      </w:r>
    </w:p>
    <w:p w14:paraId="5F41CAE9" w14:textId="77777777" w:rsidR="00B01687" w:rsidRDefault="00CA2DE4">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w:t>
      </w:r>
      <w:r>
        <w:rPr>
          <w:rFonts w:eastAsia="Times New Roman" w:cs="Times New Roman"/>
          <w:b/>
          <w:szCs w:val="24"/>
        </w:rPr>
        <w:t>Αναστάσιος Κουράκης</w:t>
      </w:r>
      <w:r w:rsidRPr="00CB5CA0">
        <w:rPr>
          <w:rFonts w:eastAsia="Times New Roman" w:cs="Times New Roman"/>
          <w:b/>
          <w:szCs w:val="24"/>
        </w:rPr>
        <w:t>):</w:t>
      </w:r>
      <w:r>
        <w:rPr>
          <w:rFonts w:eastAsia="Times New Roman" w:cs="Times New Roman"/>
          <w:szCs w:val="24"/>
        </w:rPr>
        <w:t xml:space="preserve"> Κύριε Τριανταφυλλίδη, ολοκληρώστε παρακαλώ.</w:t>
      </w:r>
    </w:p>
    <w:p w14:paraId="5F41CAEA"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Ολοκληρώνω, </w:t>
      </w:r>
      <w:r w:rsidRPr="009B4350">
        <w:rPr>
          <w:rFonts w:eastAsia="Times New Roman" w:cs="Times New Roman"/>
          <w:szCs w:val="24"/>
        </w:rPr>
        <w:t>κύριε Πρόεδρε</w:t>
      </w:r>
      <w:r>
        <w:rPr>
          <w:rFonts w:eastAsia="Times New Roman" w:cs="Times New Roman"/>
          <w:szCs w:val="24"/>
        </w:rPr>
        <w:t>.</w:t>
      </w:r>
    </w:p>
    <w:p w14:paraId="5F41CAE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Αυτοί αναφέρονται στην ανοιχτή, δρώσα και ζώσα ΕΡΤ, </w:t>
      </w:r>
      <w:r>
        <w:rPr>
          <w:rFonts w:eastAsia="Times New Roman" w:cs="Times New Roman"/>
          <w:szCs w:val="24"/>
        </w:rPr>
        <w:t xml:space="preserve">όπου θα πρέπει να αλλάξουν κάποια πράγματα. Εσείς χρησιμοποιείτε τα λεγόμενά τους για να χτίσετε την κλειστή, νεκρή, αποστεωμένη </w:t>
      </w:r>
      <w:r>
        <w:rPr>
          <w:rFonts w:eastAsia="Times New Roman" w:cs="Times New Roman"/>
          <w:szCs w:val="24"/>
        </w:rPr>
        <w:t>δημόσια τηλεόραση</w:t>
      </w:r>
      <w:r>
        <w:rPr>
          <w:rFonts w:eastAsia="Times New Roman" w:cs="Times New Roman"/>
          <w:szCs w:val="24"/>
        </w:rPr>
        <w:t xml:space="preserve"> και ΝΕΡΙΤ, καρικατούρα της ΕΡΤ. Αυτό επιδιώκετε, μια μικρή καχεκτική και ανυπόληπτη ΕΡΤ. Θα το καταθέσω για τ</w:t>
      </w:r>
      <w:r>
        <w:rPr>
          <w:rFonts w:eastAsia="Times New Roman" w:cs="Times New Roman"/>
          <w:szCs w:val="24"/>
        </w:rPr>
        <w:t>α Πρακτικά.</w:t>
      </w:r>
    </w:p>
    <w:p w14:paraId="5F41CAE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Κουράκη, αν έχετε την καλοσύνη, γιατί ειπώθηκαν τόσα πολλά πράγματα και είναι ένα θέμα το οποίο με αφορά και προσωπικά.</w:t>
      </w:r>
    </w:p>
    <w:p w14:paraId="5F41CAED" w14:textId="77777777" w:rsidR="00B01687" w:rsidRDefault="00CA2DE4">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Pr>
          <w:rFonts w:eastAsia="Times New Roman" w:cs="Times New Roman"/>
          <w:szCs w:val="24"/>
        </w:rPr>
        <w:t xml:space="preserve"> Δεν έχω την καλοσύνη. Είναι θέμα Κανονισμού.</w:t>
      </w:r>
    </w:p>
    <w:p w14:paraId="5F41CAEE"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Βεβαίως.</w:t>
      </w:r>
    </w:p>
    <w:p w14:paraId="5F41CAEF" w14:textId="77777777" w:rsidR="00B01687" w:rsidRDefault="00CA2DE4">
      <w:pPr>
        <w:spacing w:line="600" w:lineRule="auto"/>
        <w:ind w:firstLine="720"/>
        <w:jc w:val="both"/>
        <w:rPr>
          <w:rFonts w:eastAsia="Times New Roman" w:cs="Times New Roman"/>
          <w:szCs w:val="24"/>
        </w:rPr>
      </w:pPr>
      <w:r w:rsidRPr="0043170E">
        <w:rPr>
          <w:rFonts w:eastAsia="Times New Roman" w:cs="Times New Roman"/>
          <w:b/>
          <w:szCs w:val="24"/>
        </w:rPr>
        <w:t>ΠΡ</w:t>
      </w:r>
      <w:r w:rsidRPr="0043170E">
        <w:rPr>
          <w:rFonts w:eastAsia="Times New Roman" w:cs="Times New Roman"/>
          <w:b/>
          <w:szCs w:val="24"/>
        </w:rPr>
        <w:t>ΟΕΔΡΕΥΩΝ (Αναστάσιος Κουράκης):</w:t>
      </w:r>
      <w:r w:rsidRPr="0043170E">
        <w:rPr>
          <w:rFonts w:eastAsia="Times New Roman" w:cs="Times New Roman"/>
          <w:szCs w:val="24"/>
        </w:rPr>
        <w:t xml:space="preserve"> </w:t>
      </w:r>
      <w:r>
        <w:rPr>
          <w:rFonts w:eastAsia="Times New Roman" w:cs="Times New Roman"/>
          <w:szCs w:val="24"/>
        </w:rPr>
        <w:t>Σε τριάντα δευτερόλεπτα ολοκληρώστε, σας παρακαλώ πολύ.</w:t>
      </w:r>
    </w:p>
    <w:p w14:paraId="5F41CAF0"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Να πω ότι ο κ. Τζαβάρας μίλησε δεκαεπτά λεπτά με την άδεια...</w:t>
      </w:r>
    </w:p>
    <w:p w14:paraId="5F41CAF1" w14:textId="77777777" w:rsidR="00B01687" w:rsidRDefault="00CA2DE4">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Pr>
          <w:rFonts w:eastAsia="Times New Roman" w:cs="Times New Roman"/>
          <w:szCs w:val="24"/>
        </w:rPr>
        <w:t xml:space="preserve"> Αυτό είναι άλλο θέμα. Πήρε και τη δευτερολογ</w:t>
      </w:r>
      <w:r>
        <w:rPr>
          <w:rFonts w:eastAsia="Times New Roman" w:cs="Times New Roman"/>
          <w:szCs w:val="24"/>
        </w:rPr>
        <w:t>ία του.</w:t>
      </w:r>
    </w:p>
    <w:p w14:paraId="5F41CAF2"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Εντάξει. Όπως το αντιλαμβάνεστε.</w:t>
      </w:r>
    </w:p>
    <w:p w14:paraId="5F41CAF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Μιχαλίτσης</w:t>
      </w:r>
      <w:proofErr w:type="spellEnd"/>
      <w:r>
        <w:rPr>
          <w:rFonts w:eastAsia="Times New Roman" w:cs="Times New Roman"/>
          <w:szCs w:val="24"/>
        </w:rPr>
        <w:t xml:space="preserve"> στις 21-10-2015 μιλάει στην Επιτροπή Δημόσιας Διοίκησης. Λέει ότι έγινε ένα έγκλημα στις 11 Ιουνίου που έκλεισε η ΕΡΤ και μόνο αυτό το ζήτημα -μιλάει για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υπάρχουν</w:t>
      </w:r>
      <w:r>
        <w:rPr>
          <w:rFonts w:eastAsia="Times New Roman" w:cs="Times New Roman"/>
          <w:szCs w:val="24"/>
        </w:rPr>
        <w:t xml:space="preserve"> και άλλα άπειρα τέτοια εγκλήματα- έχει στοιχίσει 4 εκατομμύρια σε δύο χρόνια.</w:t>
      </w:r>
    </w:p>
    <w:p w14:paraId="5F41CAF4" w14:textId="77777777" w:rsidR="00B01687" w:rsidRDefault="00CA2DE4">
      <w:pPr>
        <w:spacing w:line="600" w:lineRule="auto"/>
        <w:ind w:firstLine="720"/>
        <w:jc w:val="both"/>
        <w:rPr>
          <w:rFonts w:eastAsia="Times New Roman"/>
          <w:szCs w:val="24"/>
        </w:rPr>
      </w:pPr>
      <w:r>
        <w:rPr>
          <w:rFonts w:eastAsia="Times New Roman"/>
          <w:szCs w:val="24"/>
        </w:rPr>
        <w:t xml:space="preserve">Μέσα σε δύο χρόνια η ΕΡΤ θα αγόραζε τους τριακόσιους είκοσι πομπούς και στα δύο αυτά χρόνια τα πέντε εκατομμύρια τα έδωσε ενοίκιο στη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Το καταθέτω για τα Πρακτικά. Ο Νίκ</w:t>
      </w:r>
      <w:r>
        <w:rPr>
          <w:rFonts w:eastAsia="Times New Roman"/>
          <w:szCs w:val="24"/>
        </w:rPr>
        <w:t xml:space="preserve">ος </w:t>
      </w:r>
      <w:proofErr w:type="spellStart"/>
      <w:r>
        <w:rPr>
          <w:rFonts w:eastAsia="Times New Roman"/>
          <w:szCs w:val="24"/>
        </w:rPr>
        <w:t>Μιχαλίτσης</w:t>
      </w:r>
      <w:proofErr w:type="spellEnd"/>
      <w:r>
        <w:rPr>
          <w:rFonts w:eastAsia="Times New Roman"/>
          <w:szCs w:val="24"/>
        </w:rPr>
        <w:t xml:space="preserve"> τα λέει, που τον επικαλείστε εντελώς επιλεκτικά.</w:t>
      </w:r>
    </w:p>
    <w:p w14:paraId="5F41CAF5" w14:textId="77777777" w:rsidR="00B01687" w:rsidRDefault="00CA2DE4">
      <w:pPr>
        <w:spacing w:line="600" w:lineRule="auto"/>
        <w:ind w:firstLine="720"/>
        <w:jc w:val="both"/>
        <w:rPr>
          <w:rFonts w:eastAsia="Times New Roman"/>
          <w:szCs w:val="24"/>
        </w:rPr>
      </w:pPr>
      <w:r>
        <w:rPr>
          <w:rFonts w:eastAsia="Times New Roman"/>
          <w:szCs w:val="24"/>
        </w:rPr>
        <w:t xml:space="preserve">(Στο σημείο αυτό ο Βουλευτής κ. Αλέξανδρος Τριανταφυλλίδης καταθέτει για τα Πρακτικά το προαναφερθέν έγγραφο, </w:t>
      </w:r>
      <w:r>
        <w:rPr>
          <w:rFonts w:eastAsia="Times New Roman"/>
          <w:szCs w:val="24"/>
        </w:rPr>
        <w:lastRenderedPageBreak/>
        <w:t xml:space="preserve">το οποίο βρίσκεται στο αρχείο του Τμήματος Γραμματείας της Διεύθυνσης Στενογραφίας </w:t>
      </w:r>
      <w:r>
        <w:rPr>
          <w:rFonts w:eastAsia="Times New Roman"/>
          <w:szCs w:val="24"/>
        </w:rPr>
        <w:t>και Πρακτικών της Βουλής)</w:t>
      </w:r>
    </w:p>
    <w:p w14:paraId="5F41CAF6" w14:textId="77777777" w:rsidR="00B01687" w:rsidRDefault="00CA2DE4">
      <w:pPr>
        <w:spacing w:line="600" w:lineRule="auto"/>
        <w:ind w:firstLine="720"/>
        <w:jc w:val="both"/>
        <w:rPr>
          <w:rFonts w:eastAsia="Times New Roman"/>
          <w:szCs w:val="24"/>
        </w:rPr>
      </w:pPr>
      <w:r>
        <w:rPr>
          <w:rFonts w:eastAsia="Times New Roman"/>
          <w:szCs w:val="24"/>
        </w:rPr>
        <w:t xml:space="preserve">Ζημιά εκατομμυρίων στην ΕΡΤ από την απουσία του </w:t>
      </w:r>
      <w:r>
        <w:rPr>
          <w:rFonts w:eastAsia="Times New Roman"/>
          <w:szCs w:val="24"/>
        </w:rPr>
        <w:t>«</w:t>
      </w:r>
      <w:r>
        <w:rPr>
          <w:rFonts w:eastAsia="Times New Roman"/>
          <w:szCs w:val="24"/>
        </w:rPr>
        <w:t>ΕΡΤ</w:t>
      </w:r>
      <w:r w:rsidRPr="001970C5">
        <w:rPr>
          <w:rFonts w:eastAsia="Times New Roman"/>
          <w:szCs w:val="24"/>
        </w:rPr>
        <w:t xml:space="preserve"> </w:t>
      </w:r>
      <w:r>
        <w:rPr>
          <w:rFonts w:eastAsia="Times New Roman"/>
          <w:szCs w:val="24"/>
          <w:lang w:val="en-US"/>
        </w:rPr>
        <w:t>World</w:t>
      </w:r>
      <w:r>
        <w:rPr>
          <w:rFonts w:eastAsia="Times New Roman"/>
          <w:szCs w:val="24"/>
        </w:rPr>
        <w:t>»</w:t>
      </w:r>
      <w:r w:rsidRPr="001970C5">
        <w:rPr>
          <w:rFonts w:eastAsia="Times New Roman"/>
          <w:szCs w:val="24"/>
        </w:rPr>
        <w:t xml:space="preserve">, </w:t>
      </w:r>
      <w:r>
        <w:rPr>
          <w:rFonts w:eastAsia="Times New Roman"/>
          <w:szCs w:val="24"/>
        </w:rPr>
        <w:t>λόγω του του «μαύρου» άλλα πέντε εκατομμύρια, γιατί ρίξατε εσείς οι «</w:t>
      </w:r>
      <w:proofErr w:type="spellStart"/>
      <w:r>
        <w:rPr>
          <w:rFonts w:eastAsia="Times New Roman"/>
          <w:szCs w:val="24"/>
        </w:rPr>
        <w:t>πατριωταράδες</w:t>
      </w:r>
      <w:proofErr w:type="spellEnd"/>
      <w:r>
        <w:rPr>
          <w:rFonts w:eastAsia="Times New Roman"/>
          <w:szCs w:val="24"/>
        </w:rPr>
        <w:t xml:space="preserve">» που κλείσατε την </w:t>
      </w:r>
      <w:r>
        <w:rPr>
          <w:rFonts w:eastAsia="Times New Roman"/>
          <w:szCs w:val="24"/>
        </w:rPr>
        <w:t>«</w:t>
      </w:r>
      <w:r>
        <w:rPr>
          <w:rFonts w:eastAsia="Times New Roman"/>
          <w:szCs w:val="24"/>
        </w:rPr>
        <w:t xml:space="preserve">ΕΡΤ </w:t>
      </w:r>
      <w:r>
        <w:rPr>
          <w:rFonts w:eastAsia="Times New Roman"/>
          <w:szCs w:val="24"/>
          <w:lang w:val="en-US"/>
        </w:rPr>
        <w:t>Sat</w:t>
      </w:r>
      <w:r>
        <w:rPr>
          <w:rFonts w:eastAsia="Times New Roman"/>
          <w:szCs w:val="24"/>
        </w:rPr>
        <w:t>»</w:t>
      </w:r>
      <w:r w:rsidRPr="001970C5">
        <w:rPr>
          <w:rFonts w:eastAsia="Times New Roman"/>
          <w:szCs w:val="24"/>
        </w:rPr>
        <w:t xml:space="preserve"> </w:t>
      </w:r>
      <w:r>
        <w:rPr>
          <w:rFonts w:eastAsia="Times New Roman"/>
          <w:szCs w:val="24"/>
        </w:rPr>
        <w:t xml:space="preserve">και την </w:t>
      </w:r>
      <w:r>
        <w:rPr>
          <w:rFonts w:eastAsia="Times New Roman"/>
          <w:szCs w:val="24"/>
        </w:rPr>
        <w:t>«</w:t>
      </w:r>
      <w:r>
        <w:rPr>
          <w:rFonts w:eastAsia="Times New Roman"/>
          <w:szCs w:val="24"/>
        </w:rPr>
        <w:t>ΕΡΤ</w:t>
      </w:r>
      <w:r w:rsidRPr="001970C5">
        <w:rPr>
          <w:rFonts w:eastAsia="Times New Roman"/>
          <w:szCs w:val="24"/>
        </w:rPr>
        <w:t xml:space="preserve"> </w:t>
      </w:r>
      <w:r>
        <w:rPr>
          <w:rFonts w:eastAsia="Times New Roman"/>
          <w:szCs w:val="24"/>
          <w:lang w:val="en-US"/>
        </w:rPr>
        <w:t>World</w:t>
      </w:r>
      <w:r>
        <w:rPr>
          <w:rFonts w:eastAsia="Times New Roman"/>
          <w:szCs w:val="24"/>
        </w:rPr>
        <w:t>»</w:t>
      </w:r>
      <w:r w:rsidRPr="001970C5">
        <w:rPr>
          <w:rFonts w:eastAsia="Times New Roman"/>
          <w:szCs w:val="24"/>
        </w:rPr>
        <w:t xml:space="preserve"> </w:t>
      </w:r>
      <w:r>
        <w:rPr>
          <w:rFonts w:eastAsia="Times New Roman"/>
          <w:szCs w:val="24"/>
        </w:rPr>
        <w:t>και στη συχνότητα που ο Έλληνας στις Β</w:t>
      </w:r>
      <w:r>
        <w:rPr>
          <w:rFonts w:eastAsia="Times New Roman"/>
          <w:szCs w:val="24"/>
        </w:rPr>
        <w:t>ρυξέλλες άκουγε την ελληνική φωνή και το ελληνικό πρόγραμμα μπήκε τουρκικό κανάλι. Εσείς που μπήκατε στη λογική να κατεδαφίσατε την τεράστια κεραία της «Φωνής της Ελλάδας» από τα βραχέα, για να την πουλήσετε για παλιοσίδερα, μπήκατε ακόμη και σε αυτή τη λο</w:t>
      </w:r>
      <w:r>
        <w:rPr>
          <w:rFonts w:eastAsia="Times New Roman"/>
          <w:szCs w:val="24"/>
        </w:rPr>
        <w:t>γική.</w:t>
      </w:r>
    </w:p>
    <w:p w14:paraId="5F41CAF7" w14:textId="77777777" w:rsidR="00B01687" w:rsidRDefault="00CA2DE4">
      <w:pPr>
        <w:spacing w:line="600" w:lineRule="auto"/>
        <w:ind w:firstLine="720"/>
        <w:jc w:val="both"/>
        <w:rPr>
          <w:rFonts w:eastAsia="Times New Roman"/>
          <w:szCs w:val="24"/>
        </w:rPr>
      </w:pPr>
      <w:r>
        <w:rPr>
          <w:rFonts w:eastAsia="Times New Roman"/>
          <w:szCs w:val="24"/>
        </w:rPr>
        <w:t xml:space="preserve">Τελειώνω με αυτό που είπε ο Νίκος </w:t>
      </w:r>
      <w:proofErr w:type="spellStart"/>
      <w:r>
        <w:rPr>
          <w:rFonts w:eastAsia="Times New Roman"/>
          <w:szCs w:val="24"/>
        </w:rPr>
        <w:t>Μιχαλίτσης</w:t>
      </w:r>
      <w:proofErr w:type="spellEnd"/>
      <w:r>
        <w:rPr>
          <w:rFonts w:eastAsia="Times New Roman"/>
          <w:szCs w:val="24"/>
        </w:rPr>
        <w:t xml:space="preserve">, τον οποίο εσείς επικαλεστήκατε, για τον διαγωνισμό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Στις 11 Ιουνίου έκλεισε η ΕΡΤ. Γιατί έκλεισε στις 11 Ιουνίου; Γιατί στις 19 Ιουνίου επρόκειτο να γίνει ο διαγωνισμός. Ποιος διαγωνισμός; Για</w:t>
      </w:r>
      <w:r>
        <w:rPr>
          <w:rFonts w:eastAsia="Times New Roman"/>
          <w:szCs w:val="24"/>
        </w:rPr>
        <w:t xml:space="preserve"> τον </w:t>
      </w:r>
      <w:proofErr w:type="spellStart"/>
      <w:r>
        <w:rPr>
          <w:rFonts w:eastAsia="Times New Roman"/>
          <w:szCs w:val="24"/>
        </w:rPr>
        <w:t>πάροχο</w:t>
      </w:r>
      <w:proofErr w:type="spellEnd"/>
      <w:r>
        <w:rPr>
          <w:rFonts w:eastAsia="Times New Roman"/>
          <w:szCs w:val="24"/>
        </w:rPr>
        <w:t xml:space="preserve">. Ανταγωνιστής κανένας. Αποκλειστικά 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Τι είναι 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Ποιοι είναι οι μέτοχοι; </w:t>
      </w:r>
      <w:r>
        <w:rPr>
          <w:rFonts w:eastAsia="Times New Roman"/>
          <w:szCs w:val="24"/>
        </w:rPr>
        <w:t>«</w:t>
      </w:r>
      <w:r>
        <w:rPr>
          <w:rFonts w:eastAsia="Times New Roman"/>
          <w:szCs w:val="24"/>
          <w:lang w:val="en-US"/>
        </w:rPr>
        <w:t>MEGA</w:t>
      </w:r>
      <w:r>
        <w:rPr>
          <w:rFonts w:eastAsia="Times New Roman"/>
          <w:szCs w:val="24"/>
        </w:rPr>
        <w:t>»</w:t>
      </w:r>
      <w:r w:rsidRPr="00F92318">
        <w:rPr>
          <w:rFonts w:eastAsia="Times New Roman"/>
          <w:szCs w:val="24"/>
        </w:rPr>
        <w:t xml:space="preserve">, </w:t>
      </w:r>
      <w:r>
        <w:rPr>
          <w:rFonts w:eastAsia="Times New Roman"/>
          <w:szCs w:val="24"/>
        </w:rPr>
        <w:t>«</w:t>
      </w:r>
      <w:r>
        <w:rPr>
          <w:rFonts w:eastAsia="Times New Roman"/>
          <w:szCs w:val="24"/>
          <w:lang w:val="en-US"/>
        </w:rPr>
        <w:t>ANT</w:t>
      </w:r>
      <w:r w:rsidRPr="00F92318">
        <w:rPr>
          <w:rFonts w:eastAsia="Times New Roman"/>
          <w:szCs w:val="24"/>
        </w:rPr>
        <w:t>1</w:t>
      </w:r>
      <w:r>
        <w:rPr>
          <w:rFonts w:eastAsia="Times New Roman"/>
          <w:szCs w:val="24"/>
        </w:rPr>
        <w:t>»</w:t>
      </w:r>
      <w:r w:rsidRPr="00F92318">
        <w:rPr>
          <w:rFonts w:eastAsia="Times New Roman"/>
          <w:szCs w:val="24"/>
        </w:rPr>
        <w:t xml:space="preserve">, </w:t>
      </w:r>
      <w:r>
        <w:rPr>
          <w:rFonts w:eastAsia="Times New Roman"/>
          <w:szCs w:val="24"/>
        </w:rPr>
        <w:t>«</w:t>
      </w:r>
      <w:r>
        <w:rPr>
          <w:rFonts w:eastAsia="Times New Roman"/>
          <w:szCs w:val="24"/>
          <w:lang w:val="en-US"/>
        </w:rPr>
        <w:t>STAR</w:t>
      </w:r>
      <w:r>
        <w:rPr>
          <w:rFonts w:eastAsia="Times New Roman"/>
          <w:szCs w:val="24"/>
        </w:rPr>
        <w:t>»</w:t>
      </w:r>
      <w:r w:rsidRPr="00F92318">
        <w:rPr>
          <w:rFonts w:eastAsia="Times New Roman"/>
          <w:szCs w:val="24"/>
        </w:rPr>
        <w:t xml:space="preserve">, </w:t>
      </w:r>
      <w:r>
        <w:rPr>
          <w:rFonts w:eastAsia="Times New Roman"/>
          <w:szCs w:val="24"/>
        </w:rPr>
        <w:t>«ΣΚΑΪ»</w:t>
      </w:r>
      <w:r>
        <w:rPr>
          <w:rFonts w:eastAsia="Times New Roman"/>
          <w:szCs w:val="24"/>
        </w:rPr>
        <w:t xml:space="preserve">. Σε ποιον να δίνουν σήμα;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w:t>
      </w:r>
      <w:r>
        <w:rPr>
          <w:rFonts w:eastAsia="Times New Roman"/>
          <w:szCs w:val="24"/>
        </w:rPr>
        <w:lastRenderedPageBreak/>
        <w:t>«</w:t>
      </w:r>
      <w:r>
        <w:rPr>
          <w:rFonts w:eastAsia="Times New Roman"/>
          <w:szCs w:val="24"/>
          <w:lang w:val="en-US"/>
        </w:rPr>
        <w:t>ANT</w:t>
      </w:r>
      <w:r>
        <w:rPr>
          <w:rFonts w:eastAsia="Times New Roman"/>
          <w:szCs w:val="24"/>
        </w:rPr>
        <w:t>1</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lang w:val="en-US"/>
        </w:rPr>
        <w:t>STAR</w:t>
      </w:r>
      <w:r>
        <w:rPr>
          <w:rFonts w:eastAsia="Times New Roman"/>
          <w:szCs w:val="24"/>
        </w:rPr>
        <w:t>»</w:t>
      </w:r>
      <w:r>
        <w:rPr>
          <w:rFonts w:eastAsia="Times New Roman"/>
          <w:szCs w:val="24"/>
        </w:rPr>
        <w:t xml:space="preserve">, </w:t>
      </w:r>
      <w:r>
        <w:rPr>
          <w:rFonts w:eastAsia="Times New Roman"/>
          <w:szCs w:val="24"/>
        </w:rPr>
        <w:t>«ΣΚΑΪ»</w:t>
      </w:r>
      <w:r>
        <w:rPr>
          <w:rFonts w:eastAsia="Times New Roman"/>
          <w:szCs w:val="24"/>
        </w:rPr>
        <w:t>. Δηλαδή, «Γιάννης κερνάει και Γιάννης πίνει».</w:t>
      </w:r>
    </w:p>
    <w:p w14:paraId="5F41CAF8" w14:textId="77777777" w:rsidR="00B01687" w:rsidRDefault="00CA2DE4">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(Αναστάσιος Κουράκης):</w:t>
      </w:r>
      <w:r>
        <w:rPr>
          <w:rFonts w:eastAsia="Times New Roman"/>
          <w:szCs w:val="24"/>
        </w:rPr>
        <w:t xml:space="preserve"> Κλείστε σας παρακαλώ.</w:t>
      </w:r>
    </w:p>
    <w:p w14:paraId="5F41CAF9" w14:textId="77777777" w:rsidR="00B01687" w:rsidRDefault="00CA2DE4">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Ο Μενέλαος Δασκαλάκης, ο Γενικός Γραμματέας του Υπουργείου Μεταφορών ανέθεσε το 2012 να γίνει η μελέτη για το πόσα λεφτά θα πάρουμε από την ενοικίαση του ψηφιακού σήματος.</w:t>
      </w:r>
    </w:p>
    <w:p w14:paraId="5F41CAFA" w14:textId="77777777" w:rsidR="00B01687" w:rsidRDefault="00CA2DE4">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(Αναστάσιος Κουράκης):</w:t>
      </w:r>
      <w:r>
        <w:rPr>
          <w:rFonts w:eastAsia="Times New Roman"/>
          <w:szCs w:val="24"/>
        </w:rPr>
        <w:t xml:space="preserve"> Καλώς.</w:t>
      </w:r>
    </w:p>
    <w:p w14:paraId="5F41CAFB" w14:textId="77777777" w:rsidR="00B01687" w:rsidRDefault="00CA2DE4">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Η </w:t>
      </w:r>
      <w:r>
        <w:rPr>
          <w:rFonts w:eastAsia="Times New Roman"/>
          <w:szCs w:val="24"/>
        </w:rPr>
        <w:t>«</w:t>
      </w:r>
      <w:proofErr w:type="spellStart"/>
      <w:r>
        <w:rPr>
          <w:rFonts w:eastAsia="Times New Roman"/>
          <w:szCs w:val="24"/>
          <w:lang w:val="en-US"/>
        </w:rPr>
        <w:t>Analysys</w:t>
      </w:r>
      <w:proofErr w:type="spellEnd"/>
      <w:r w:rsidRPr="008620D2">
        <w:rPr>
          <w:rFonts w:eastAsia="Times New Roman"/>
          <w:szCs w:val="24"/>
        </w:rPr>
        <w:t xml:space="preserve"> </w:t>
      </w:r>
      <w:r>
        <w:rPr>
          <w:rFonts w:eastAsia="Times New Roman"/>
          <w:szCs w:val="24"/>
          <w:lang w:val="en-US"/>
        </w:rPr>
        <w:t>Mason</w:t>
      </w:r>
      <w:r>
        <w:rPr>
          <w:rFonts w:eastAsia="Times New Roman"/>
          <w:szCs w:val="24"/>
        </w:rPr>
        <w:t>»</w:t>
      </w:r>
      <w:r>
        <w:rPr>
          <w:rFonts w:eastAsia="Times New Roman"/>
          <w:szCs w:val="24"/>
        </w:rPr>
        <w:t xml:space="preserve"> είπε 715 εκατομμύρια. Πόσα πήραν από 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Πήραν 18 εκατομμύρια. Καταθέτω για τα Πρακτικά άρθρο του Νίκου </w:t>
      </w:r>
      <w:proofErr w:type="spellStart"/>
      <w:r>
        <w:rPr>
          <w:rFonts w:eastAsia="Times New Roman"/>
          <w:szCs w:val="24"/>
        </w:rPr>
        <w:t>Μιχαλίτση</w:t>
      </w:r>
      <w:proofErr w:type="spellEnd"/>
      <w:r>
        <w:rPr>
          <w:rFonts w:eastAsia="Times New Roman"/>
          <w:szCs w:val="24"/>
        </w:rPr>
        <w:t xml:space="preserve">. Σας έπιασε η αγάπη για τον Νίκο </w:t>
      </w:r>
      <w:proofErr w:type="spellStart"/>
      <w:r>
        <w:rPr>
          <w:rFonts w:eastAsia="Times New Roman"/>
          <w:szCs w:val="24"/>
        </w:rPr>
        <w:t>Μιχαλίτση</w:t>
      </w:r>
      <w:proofErr w:type="spellEnd"/>
      <w:r>
        <w:rPr>
          <w:rFonts w:eastAsia="Times New Roman"/>
          <w:szCs w:val="24"/>
        </w:rPr>
        <w:t xml:space="preserve"> και τον επικαλ</w:t>
      </w:r>
      <w:r>
        <w:rPr>
          <w:rFonts w:eastAsia="Times New Roman"/>
          <w:szCs w:val="24"/>
        </w:rPr>
        <w:t>είστε.</w:t>
      </w:r>
    </w:p>
    <w:p w14:paraId="5F41CAFC" w14:textId="77777777" w:rsidR="00B01687" w:rsidRDefault="00CA2DE4">
      <w:pPr>
        <w:spacing w:line="600" w:lineRule="auto"/>
        <w:ind w:firstLine="720"/>
        <w:jc w:val="both"/>
        <w:rPr>
          <w:rFonts w:eastAsia="Times New Roman"/>
          <w:szCs w:val="24"/>
        </w:rPr>
      </w:pPr>
      <w:r>
        <w:rPr>
          <w:rFonts w:eastAsia="Times New Roman"/>
          <w:szCs w:val="24"/>
        </w:rPr>
        <w:t>(Στο σημείο αυτό ο Βουλευτής κ. Αλέξανδρος Τριανταφυλλίδης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5F41CAFD" w14:textId="77777777" w:rsidR="00B01687" w:rsidRDefault="00CA2DE4">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b/>
          <w:szCs w:val="24"/>
        </w:rPr>
        <w:t>):</w:t>
      </w:r>
      <w:r>
        <w:rPr>
          <w:rFonts w:eastAsia="Times New Roman"/>
          <w:szCs w:val="24"/>
        </w:rPr>
        <w:t xml:space="preserve"> Έχετε ολοκληρώσει τον χρόνο σας κατά πολύ, κύριε Τριανταφυλλίδη. Σας παρακαλώ.</w:t>
      </w:r>
    </w:p>
    <w:p w14:paraId="5F41CAFE" w14:textId="77777777" w:rsidR="00B01687" w:rsidRDefault="00CA2DE4">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Θέλω μόνο, κλείνοντας…</w:t>
      </w:r>
    </w:p>
    <w:p w14:paraId="5F41CAFF" w14:textId="77777777" w:rsidR="00B01687" w:rsidRDefault="00CA2DE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«μόνο». Κλείστε.</w:t>
      </w:r>
    </w:p>
    <w:p w14:paraId="5F41CB00" w14:textId="77777777" w:rsidR="00B01687" w:rsidRDefault="00CA2DE4">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Να σημειώσω, αν μου επιτρέπετε, ότι αυτή η διαδικασία είναι μια διαρκής διαδικασία και δεν μπορούμε να συγκρίνουμε το μαύρο, το κλειστό, το αποστεωμένο με αυτό που συμβαίνει τώρα. Αυτό που χρειαζόμαστε, Υπουργέ, είναι αυτό που είπαμε στις ανοιχτές συνελεύ</w:t>
      </w:r>
      <w:r>
        <w:rPr>
          <w:rFonts w:eastAsia="Times New Roman"/>
          <w:szCs w:val="24"/>
        </w:rPr>
        <w:t>σεις όλοι οι εργαζόμενοι, δημοσιογράφοι, τεχνικοί και διοικητικοί. Δηλαδή, η πυξίδα της ΕΡΤ να είναι κουμπωμένη πάνω στον κοινωνικό παλμογράφο, να πιάνει τα μηνύματα των άνεργων, των άστεγων, των κοινωνικών συλλογικοτήτων. Αυτή την ΕΡΤ θέλουμε και αυτή την</w:t>
      </w:r>
      <w:r>
        <w:rPr>
          <w:rFonts w:eastAsia="Times New Roman"/>
          <w:szCs w:val="24"/>
        </w:rPr>
        <w:t xml:space="preserve"> ΕΡΤ θα συνεχίσουμε να διεκδικούμε.</w:t>
      </w:r>
    </w:p>
    <w:p w14:paraId="5F41CB01" w14:textId="77777777" w:rsidR="00B01687" w:rsidRDefault="00CA2DE4">
      <w:pPr>
        <w:spacing w:line="600" w:lineRule="auto"/>
        <w:ind w:firstLine="720"/>
        <w:jc w:val="both"/>
        <w:rPr>
          <w:rFonts w:eastAsia="Times New Roman"/>
          <w:szCs w:val="24"/>
        </w:rPr>
      </w:pPr>
      <w:r>
        <w:rPr>
          <w:rFonts w:eastAsia="Times New Roman"/>
          <w:szCs w:val="24"/>
        </w:rPr>
        <w:t>Σας ευχαριστώ.</w:t>
      </w:r>
    </w:p>
    <w:p w14:paraId="5F41CB02" w14:textId="77777777" w:rsidR="00B01687" w:rsidRDefault="00CA2DE4">
      <w:pPr>
        <w:spacing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5F41CB03" w14:textId="77777777" w:rsidR="00B01687" w:rsidRDefault="00CA2DE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5F41CB04" w14:textId="77777777" w:rsidR="00B01687" w:rsidRDefault="00CA2DE4">
      <w:pPr>
        <w:spacing w:line="600" w:lineRule="auto"/>
        <w:ind w:firstLine="720"/>
        <w:jc w:val="both"/>
        <w:rPr>
          <w:rFonts w:eastAsia="Times New Roman"/>
          <w:szCs w:val="24"/>
        </w:rPr>
      </w:pPr>
      <w:r>
        <w:rPr>
          <w:rFonts w:eastAsia="Times New Roman"/>
          <w:szCs w:val="24"/>
        </w:rPr>
        <w:t>Θα παρακαλέσω οι επόμενοι Κοινοβουλευτικοί Εκπρόσωποι να είναι εντός χρόνου. Τώρα στον κ. Τριανταφυ</w:t>
      </w:r>
      <w:r>
        <w:rPr>
          <w:rFonts w:eastAsia="Times New Roman"/>
          <w:szCs w:val="24"/>
        </w:rPr>
        <w:t>λλίδη εξαιτίας της δημοσιογραφικής ιδιότητας έγινε μια υπέρβαση.</w:t>
      </w:r>
    </w:p>
    <w:p w14:paraId="5F41CB05" w14:textId="77777777" w:rsidR="00B01687" w:rsidRDefault="00CA2DE4">
      <w:pPr>
        <w:spacing w:line="600" w:lineRule="auto"/>
        <w:ind w:firstLine="720"/>
        <w:jc w:val="center"/>
        <w:rPr>
          <w:rFonts w:eastAsia="Times New Roman"/>
          <w:szCs w:val="24"/>
        </w:rPr>
      </w:pPr>
      <w:r>
        <w:rPr>
          <w:rFonts w:eastAsia="Times New Roman"/>
          <w:szCs w:val="24"/>
        </w:rPr>
        <w:t>(Θόρυβος στην Αίθουσα)</w:t>
      </w:r>
    </w:p>
    <w:p w14:paraId="5F41CB06" w14:textId="77777777" w:rsidR="00B01687" w:rsidRDefault="00CA2DE4">
      <w:pPr>
        <w:spacing w:line="600" w:lineRule="auto"/>
        <w:ind w:firstLine="720"/>
        <w:jc w:val="both"/>
        <w:rPr>
          <w:rFonts w:eastAsia="Times New Roman"/>
          <w:szCs w:val="24"/>
        </w:rPr>
      </w:pPr>
      <w:r>
        <w:rPr>
          <w:rFonts w:eastAsia="Times New Roman"/>
          <w:szCs w:val="24"/>
        </w:rPr>
        <w:t>Πρέπει να βρίσκουμε κάθε φορά μια εξήγηση για την υπέρβαση του χρόνου.</w:t>
      </w:r>
    </w:p>
    <w:p w14:paraId="5F41CB07" w14:textId="77777777" w:rsidR="00B01687" w:rsidRDefault="00CA2DE4">
      <w:pPr>
        <w:spacing w:line="600" w:lineRule="auto"/>
        <w:ind w:firstLine="720"/>
        <w:jc w:val="both"/>
        <w:rPr>
          <w:rFonts w:eastAsia="Times New Roman"/>
          <w:szCs w:val="24"/>
        </w:rPr>
      </w:pPr>
      <w:r>
        <w:rPr>
          <w:rFonts w:eastAsia="Times New Roman"/>
          <w:szCs w:val="24"/>
        </w:rPr>
        <w:t>Ο Κοινοβουλευτικός Εκπρόσωπος της Δημοκρατικής Συμπαράταξης κ. Ανδρέας Λοβέρδος έχει τον λόγο για</w:t>
      </w:r>
      <w:r>
        <w:rPr>
          <w:rFonts w:eastAsia="Times New Roman"/>
          <w:szCs w:val="24"/>
        </w:rPr>
        <w:t xml:space="preserve"> έξι λεπτά.</w:t>
      </w:r>
    </w:p>
    <w:p w14:paraId="5F41CB08" w14:textId="77777777" w:rsidR="00B01687" w:rsidRDefault="00CA2DE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Κυρίες και κύριοι Βουλευτές, ακούγοντας τους δύο Υπουργούς και τον Κοινοβουλευτικό Εκπρόσωπο της Πλειοψηφίας, μου ήρθε στο μυαλό το ανέκδοτο που τελειώνει με τη φράση «κι εσείς που καταπιέζετε τους μαύρους». Θα το θυμάστε όλοι</w:t>
      </w:r>
      <w:r>
        <w:rPr>
          <w:rFonts w:eastAsia="Times New Roman"/>
          <w:szCs w:val="24"/>
        </w:rPr>
        <w:t xml:space="preserve"> από τα παλιά μας χρόνια, τα φοιτη</w:t>
      </w:r>
      <w:r>
        <w:rPr>
          <w:rFonts w:eastAsia="Times New Roman"/>
          <w:szCs w:val="24"/>
        </w:rPr>
        <w:lastRenderedPageBreak/>
        <w:t>τικά. Άλλα πράγματα λέει η κριτική που σας ασκείται, άλλα πράγματα ήρθατε στη Βουλή εσείς εδώ σήμερα να μας πείτε. Γι’ αυτό και αναγκάζομαι εισαγωγικά και για λίγα δεύτερα να καταθέσω θέσεις προσωπικές και του Κινήματος Αλ</w:t>
      </w:r>
      <w:r>
        <w:rPr>
          <w:rFonts w:eastAsia="Times New Roman"/>
          <w:szCs w:val="24"/>
        </w:rPr>
        <w:t>λαγής.</w:t>
      </w:r>
    </w:p>
    <w:p w14:paraId="5F41CB09" w14:textId="77777777" w:rsidR="00B01687" w:rsidRDefault="00CA2DE4">
      <w:pPr>
        <w:spacing w:line="600" w:lineRule="auto"/>
        <w:ind w:firstLine="720"/>
        <w:jc w:val="both"/>
        <w:rPr>
          <w:rFonts w:eastAsia="Times New Roman"/>
          <w:szCs w:val="24"/>
        </w:rPr>
      </w:pPr>
      <w:r>
        <w:rPr>
          <w:rFonts w:eastAsia="Times New Roman"/>
          <w:szCs w:val="24"/>
        </w:rPr>
        <w:t xml:space="preserve">Ήμασταν και ήμουν κατά του «μαύρου» στην τηλεόραση το καλοκαίρι του 2013. Είμαστε και είμαι κατά του εμπάργκο που ασκεί το κόμμα του ΣΥΡΙΖΑ στον </w:t>
      </w:r>
      <w:r>
        <w:rPr>
          <w:rFonts w:eastAsia="Times New Roman"/>
          <w:szCs w:val="24"/>
        </w:rPr>
        <w:t>«</w:t>
      </w:r>
      <w:r>
        <w:rPr>
          <w:rFonts w:eastAsia="Times New Roman"/>
          <w:szCs w:val="24"/>
        </w:rPr>
        <w:t>ΣΚΑ</w:t>
      </w:r>
      <w:r>
        <w:rPr>
          <w:rFonts w:eastAsia="Times New Roman"/>
          <w:szCs w:val="24"/>
        </w:rPr>
        <w:t>Ϊ»</w:t>
      </w:r>
      <w:r>
        <w:rPr>
          <w:rFonts w:eastAsia="Times New Roman"/>
          <w:szCs w:val="24"/>
        </w:rPr>
        <w:t xml:space="preserve"> και η Νέα Δημοκρατία στην ΕΡΤ. Απλώς, όπως είπα και στον κ. Κρέτσο, όταν είχαμε σχετική συζήτηση </w:t>
      </w:r>
      <w:r>
        <w:rPr>
          <w:rFonts w:eastAsia="Times New Roman"/>
          <w:szCs w:val="24"/>
        </w:rPr>
        <w:t>την περασμένη εβδομάδα, εγώ δεν πάω στην ΕΡΤ, γιατί με καθυβρίζουν. Και είναι λόγοι αξιοπρέπειας που με κάνουν, εφόσον καθυβρίζομαι, να μην πηγαίνω εκεί.</w:t>
      </w:r>
    </w:p>
    <w:p w14:paraId="5F41CB0A" w14:textId="77777777" w:rsidR="00B01687" w:rsidRDefault="00CA2DE4">
      <w:pPr>
        <w:spacing w:line="600" w:lineRule="auto"/>
        <w:ind w:firstLine="720"/>
        <w:jc w:val="both"/>
        <w:rPr>
          <w:rFonts w:eastAsia="Times New Roman"/>
          <w:szCs w:val="24"/>
        </w:rPr>
      </w:pPr>
      <w:r>
        <w:rPr>
          <w:rFonts w:eastAsia="Times New Roman"/>
          <w:szCs w:val="24"/>
        </w:rPr>
        <w:t>Όμως, η ΕΡΤ είναι δημόσια τηλεόραση. Πληρώνω κι εγώ για αυτή, πληρώνουν και οι ψηφοφόροι μου για αυτή,</w:t>
      </w:r>
      <w:r>
        <w:rPr>
          <w:rFonts w:eastAsia="Times New Roman"/>
          <w:szCs w:val="24"/>
        </w:rPr>
        <w:t xml:space="preserve"> πληρώνουν και οι ψηφοφόροι του Κινήματος Αλλαγής για αυτή, πληρώνει κάθε πολίτης. Μειοψηφία είστε σε σχέση με τους υπόλοιπους, κυρίες και κύριοι της Κυβέρνησης. Κάθε πολίτης πληρώνει όχι για να έχει αυτό το παραγόμενο αποτέλεσμα.</w:t>
      </w:r>
    </w:p>
    <w:p w14:paraId="5F41CB0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είμαστε και είμαι </w:t>
      </w:r>
      <w:r>
        <w:rPr>
          <w:rFonts w:eastAsia="Times New Roman" w:cs="Times New Roman"/>
          <w:szCs w:val="24"/>
        </w:rPr>
        <w:t xml:space="preserve">υπέρ της δημόσιας τηλεόρασης. Δημόσια τηλεόραση, όμως, δεν είναι το «ΣΥΡΙΖΑ </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 δεν είναι η τηλεόραση της Πλειοψηφίας. Δημόσια τηλεόραση είναι εκείνη που κατά βάση προβάλλει και έργο κυβερνητικό που τα ιδιωτικά κανάλια, λόγω μικρού ενδιαφέροντος δε</w:t>
      </w:r>
      <w:r>
        <w:rPr>
          <w:rFonts w:eastAsia="Times New Roman" w:cs="Times New Roman"/>
          <w:szCs w:val="24"/>
        </w:rPr>
        <w:t xml:space="preserve">ν θα πρόβαλαν και αυτή είναι η χρησιμότητά της, αλλά δεν είναι ο ρόλος της να υπερασπίζεται με τρόπο φαύλο πολλές φορές και υβριστικό για τους αντιπάλους –είμαι ένα από τα πρόσωπα που καθυβρίζομαι εκεί- τα θέματα που αφορούν στα συμφέροντα των κυβερνώντων </w:t>
      </w:r>
      <w:r>
        <w:rPr>
          <w:rFonts w:eastAsia="Times New Roman" w:cs="Times New Roman"/>
          <w:szCs w:val="24"/>
        </w:rPr>
        <w:t>κομμάτων και όχι του ελληνικού λαού.</w:t>
      </w:r>
    </w:p>
    <w:p w14:paraId="5F41CB0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Πιστεύω, κύριε Παππά, ότι η θέση σας εδώ είναι δύσκολη. Κατ’ αρχάς, είστε ο Υπουργός -και ο συνάδελφός σας κ. Κρέτσος- μιας οπερετικής κυβέρνησης, εις την οποία εν συνεδριάσει «</w:t>
      </w:r>
      <w:proofErr w:type="spellStart"/>
      <w:r>
        <w:rPr>
          <w:rFonts w:eastAsia="Times New Roman" w:cs="Times New Roman"/>
          <w:szCs w:val="24"/>
        </w:rPr>
        <w:t>αλληλογρονθοκοπούνται</w:t>
      </w:r>
      <w:proofErr w:type="spellEnd"/>
      <w:r>
        <w:rPr>
          <w:rFonts w:eastAsia="Times New Roman" w:cs="Times New Roman"/>
          <w:szCs w:val="24"/>
        </w:rPr>
        <w:t>» κορυφαίοι της Υπουρ</w:t>
      </w:r>
      <w:r>
        <w:rPr>
          <w:rFonts w:eastAsia="Times New Roman" w:cs="Times New Roman"/>
          <w:szCs w:val="24"/>
        </w:rPr>
        <w:t>γοί, με επιχειρήματα που αφορούν διαχείριση χρημάτων, για θέμα που έχει πολύ μεγάλο διεθνές ακροατήριο. Όλο το δυτικό ημισφαίριο του πλανήτη ασχολείται όχι με το τι θα κάνει η Ελλάδα με μια άλλη χώρα που συνάπτει μια διμερή συμφωνία, αλλά μια διμερή συμφων</w:t>
      </w:r>
      <w:r>
        <w:rPr>
          <w:rFonts w:eastAsia="Times New Roman" w:cs="Times New Roman"/>
          <w:szCs w:val="24"/>
        </w:rPr>
        <w:t xml:space="preserve">ία που έχει προέκταση στη διεύρυνση του ΝΑΤΟ. Σε αυτό </w:t>
      </w:r>
      <w:r>
        <w:rPr>
          <w:rFonts w:eastAsia="Times New Roman" w:cs="Times New Roman"/>
          <w:szCs w:val="24"/>
        </w:rPr>
        <w:lastRenderedPageBreak/>
        <w:t>το ακροατήριο η κρίσιμη συνεδρίασή σας εμπεριέχει επιχειρήματα με αυτού του είδους το περιεχόμενο. Και ένας Πρωθυπουργός αμήχανος κάνει χιούμορ και λέει διάφορα άλλα, τα οποία μαθαίνουμε, και εσείς είστ</w:t>
      </w:r>
      <w:r>
        <w:rPr>
          <w:rFonts w:eastAsia="Times New Roman" w:cs="Times New Roman"/>
          <w:szCs w:val="24"/>
        </w:rPr>
        <w:t xml:space="preserve">ε παρόντες και οι δύο. </w:t>
      </w:r>
    </w:p>
    <w:p w14:paraId="5F41CB0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πήρε η Κυβέρνηση χρήματα από τον </w:t>
      </w:r>
      <w:proofErr w:type="spellStart"/>
      <w:r>
        <w:rPr>
          <w:rFonts w:eastAsia="Times New Roman" w:cs="Times New Roman"/>
          <w:szCs w:val="24"/>
        </w:rPr>
        <w:t>Σόρος</w:t>
      </w:r>
      <w:proofErr w:type="spellEnd"/>
      <w:r>
        <w:rPr>
          <w:rFonts w:eastAsia="Times New Roman" w:cs="Times New Roman"/>
          <w:szCs w:val="24"/>
        </w:rPr>
        <w:t xml:space="preserve"> για να προωθήσει τη συμφωνία με τη </w:t>
      </w:r>
      <w:r>
        <w:rPr>
          <w:rFonts w:eastAsia="Times New Roman" w:cs="Times New Roman"/>
          <w:szCs w:val="24"/>
          <w:lang w:val="en-US"/>
        </w:rPr>
        <w:t>FYROM</w:t>
      </w:r>
      <w:r>
        <w:rPr>
          <w:rFonts w:eastAsia="Times New Roman" w:cs="Times New Roman"/>
          <w:szCs w:val="24"/>
        </w:rPr>
        <w:t xml:space="preserve">; </w:t>
      </w:r>
      <w:r w:rsidRPr="00B954D3">
        <w:rPr>
          <w:rFonts w:eastAsia="Times New Roman" w:cs="Times New Roman"/>
          <w:szCs w:val="24"/>
        </w:rPr>
        <w:t>Τ</w:t>
      </w:r>
      <w:r>
        <w:rPr>
          <w:rFonts w:eastAsia="Times New Roman" w:cs="Times New Roman"/>
          <w:szCs w:val="24"/>
        </w:rPr>
        <w:t>ο είπε συνάδελφός σας, δεν το λέω εγώ! Συνάδελφός σας εν συνεδριάσει σάς το είπε και ήσασταν εκεί. Τι είπατε εσείς, όταν πήρατ</w:t>
      </w:r>
      <w:r>
        <w:rPr>
          <w:rFonts w:eastAsia="Times New Roman" w:cs="Times New Roman"/>
          <w:szCs w:val="24"/>
        </w:rPr>
        <w:t xml:space="preserve">ε τον λόγο; </w:t>
      </w:r>
    </w:p>
    <w:p w14:paraId="5F41CB0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Ακόμη, είστε Υπουργός, πέρα από αυτά που λέμε σήμερα και που αφορούν στην επικαιρότητα, που συνδέσατε το όνομά σας με μια απροκάλυπτη επίθεση εναντίον του Τύπου στις συζητήσεις εκείνης της εποχής που θυμάμαι πάρα πολύ καλά να καθορίζονται ακόμ</w:t>
      </w:r>
      <w:r>
        <w:rPr>
          <w:rFonts w:eastAsia="Times New Roman" w:cs="Times New Roman"/>
          <w:szCs w:val="24"/>
        </w:rPr>
        <w:t>α και το ποιοι θα κάνουν τα δελτία ειδήσεων και τις ενημερωτικές εκπομπές των καναλιών που φιλοδοξούσαν και πάσχιζαν να πάρουν τις άδειές σας. Σε εκείνο τον τηλεοπτικό κόσμο, η είδηση αυτή την οποία συζητάει σήμερα η Ελλάδα και συγκρούονται τα πολιτικά κόμ</w:t>
      </w:r>
      <w:r>
        <w:rPr>
          <w:rFonts w:eastAsia="Times New Roman" w:cs="Times New Roman"/>
          <w:szCs w:val="24"/>
        </w:rPr>
        <w:t xml:space="preserve">ματα δεν είχε θέση. Αν μπορούσατε, θα την είχατε αποκρύψει, θα την είχατε πνίξει. Όμως, γι’ </w:t>
      </w:r>
      <w:r>
        <w:rPr>
          <w:rFonts w:eastAsia="Times New Roman" w:cs="Times New Roman"/>
          <w:szCs w:val="24"/>
        </w:rPr>
        <w:lastRenderedPageBreak/>
        <w:t>αυτή τη συνεδρίαση του Υπουργικού Συμβουλίου σε μια ανοιχτή κοινωνία, όπως είναι η δική μας, όλοι έμαθαν και -δυστυχώς για την Ελλάδα- το έμαθαν και οι παρακολουθού</w:t>
      </w:r>
      <w:r>
        <w:rPr>
          <w:rFonts w:eastAsia="Times New Roman" w:cs="Times New Roman"/>
          <w:szCs w:val="24"/>
        </w:rPr>
        <w:t xml:space="preserve">ντες αυτές τις εξελίξεις στην υπόλοιπη Ευρώπη, στις Ηνωμένες Πολιτείες, στον Καναδά. </w:t>
      </w:r>
    </w:p>
    <w:p w14:paraId="5F41CB0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Παρίσταστε, λοιπόν, σήμερα εδώ με την ιδιότητα του Υπουργού που εποπτεύει τα κρατικά μέσα ενημέρωσης και επί των ημερών του οι ενημερωτικές εκπομπές -και τα δελτία ειδήσε</w:t>
      </w:r>
      <w:r>
        <w:rPr>
          <w:rFonts w:eastAsia="Times New Roman" w:cs="Times New Roman"/>
          <w:szCs w:val="24"/>
        </w:rPr>
        <w:t xml:space="preserve">ων, αλλά κυρίως οι ενημερωτικές εκπομπές- έχουν μετατραπεί σε πομπούς παραπληροφόρησης και </w:t>
      </w:r>
      <w:proofErr w:type="spellStart"/>
      <w:r>
        <w:rPr>
          <w:rFonts w:eastAsia="Times New Roman" w:cs="Times New Roman"/>
          <w:szCs w:val="24"/>
        </w:rPr>
        <w:t>παραενημέρωσης</w:t>
      </w:r>
      <w:proofErr w:type="spellEnd"/>
      <w:r>
        <w:rPr>
          <w:rFonts w:eastAsia="Times New Roman" w:cs="Times New Roman"/>
          <w:szCs w:val="24"/>
        </w:rPr>
        <w:t xml:space="preserve">. </w:t>
      </w:r>
    </w:p>
    <w:p w14:paraId="5F41CB1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Κύριοι και κυρίες της Νέας Δημοκρατίας, αυτή την επίκαιρη ερώτηση έκανα κι εγώ την περασμένη εβδομάδα και είχαμε με τον Υπουργό μια συζήτηση εδώ. Κα</w:t>
      </w:r>
      <w:r>
        <w:rPr>
          <w:rFonts w:eastAsia="Times New Roman" w:cs="Times New Roman"/>
          <w:szCs w:val="24"/>
        </w:rPr>
        <w:t>ι πολλές φορές στην αγόρευσή μου είχα κάνει σχετικές αναφορές για την ΕΡΤ. Όμως, εγώ δεν είχα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αυτά που είπαν οι άνθρωποι σας. Όταν εμείς στη Βουλή, εδώ, κάναμε κριτική για την ΕΡΤ, δεν ξέραμε ότι η ΕΡΤ </w:t>
      </w:r>
      <w:proofErr w:type="spellStart"/>
      <w:r>
        <w:rPr>
          <w:rFonts w:eastAsia="Times New Roman" w:cs="Times New Roman"/>
          <w:szCs w:val="24"/>
        </w:rPr>
        <w:t>παραδιοικείται</w:t>
      </w:r>
      <w:proofErr w:type="spellEnd"/>
      <w:r>
        <w:rPr>
          <w:rFonts w:eastAsia="Times New Roman" w:cs="Times New Roman"/>
          <w:szCs w:val="24"/>
        </w:rPr>
        <w:t>. Δεν είχαμε ακούσει ότι γί</w:t>
      </w:r>
      <w:r>
        <w:rPr>
          <w:rFonts w:eastAsia="Times New Roman" w:cs="Times New Roman"/>
          <w:szCs w:val="24"/>
        </w:rPr>
        <w:t xml:space="preserve">νονται περίεργες παραγωγές, ότι για λόγους ιδιοτελείς, για ιδιοτελή συμφέροντα </w:t>
      </w:r>
      <w:proofErr w:type="spellStart"/>
      <w:r>
        <w:rPr>
          <w:rFonts w:eastAsia="Times New Roman" w:cs="Times New Roman"/>
          <w:szCs w:val="24"/>
        </w:rPr>
        <w:t>παραδιοικήσεις</w:t>
      </w:r>
      <w:proofErr w:type="spellEnd"/>
      <w:r>
        <w:rPr>
          <w:rFonts w:eastAsia="Times New Roman" w:cs="Times New Roman"/>
          <w:szCs w:val="24"/>
        </w:rPr>
        <w:t xml:space="preserve"> κάνουν όσα κάνουν. Εμείς στον </w:t>
      </w:r>
      <w:r>
        <w:rPr>
          <w:rFonts w:eastAsia="Times New Roman" w:cs="Times New Roman"/>
          <w:szCs w:val="24"/>
        </w:rPr>
        <w:lastRenderedPageBreak/>
        <w:t>λόγο μας πολιτική κριτική</w:t>
      </w:r>
      <w:r w:rsidRPr="005C78E4">
        <w:rPr>
          <w:rFonts w:eastAsia="Times New Roman" w:cs="Times New Roman"/>
          <w:szCs w:val="24"/>
        </w:rPr>
        <w:t xml:space="preserve"> </w:t>
      </w:r>
      <w:r>
        <w:rPr>
          <w:rFonts w:eastAsia="Times New Roman" w:cs="Times New Roman"/>
          <w:szCs w:val="24"/>
        </w:rPr>
        <w:t xml:space="preserve">κάνουμε. Δικά σας στελέχη τα λένε. Και εγώ δεν επαναλαμβάνω τις φράσεις του κ. </w:t>
      </w:r>
      <w:proofErr w:type="spellStart"/>
      <w:r>
        <w:rPr>
          <w:rFonts w:eastAsia="Times New Roman" w:cs="Times New Roman"/>
          <w:szCs w:val="24"/>
        </w:rPr>
        <w:t>Κρίμπαλη</w:t>
      </w:r>
      <w:proofErr w:type="spellEnd"/>
      <w:r>
        <w:rPr>
          <w:rFonts w:eastAsia="Times New Roman" w:cs="Times New Roman"/>
          <w:szCs w:val="24"/>
        </w:rPr>
        <w:t xml:space="preserve"> -έχουν καταγραφεί-</w:t>
      </w:r>
      <w:r>
        <w:rPr>
          <w:rFonts w:eastAsia="Times New Roman" w:cs="Times New Roman"/>
          <w:szCs w:val="24"/>
        </w:rPr>
        <w:t xml:space="preserve"> ούτε την οξύτατη πολιτική κριτική του κ. Φίλη! Αυτά είναι καταγεγραμμένα. Όμως πάνω σε αυτά </w:t>
      </w:r>
      <w:proofErr w:type="spellStart"/>
      <w:r>
        <w:rPr>
          <w:rFonts w:eastAsia="Times New Roman" w:cs="Times New Roman"/>
          <w:szCs w:val="24"/>
        </w:rPr>
        <w:t>εδραζόμενος</w:t>
      </w:r>
      <w:proofErr w:type="spellEnd"/>
      <w:r>
        <w:rPr>
          <w:rFonts w:eastAsia="Times New Roman" w:cs="Times New Roman"/>
          <w:szCs w:val="24"/>
        </w:rPr>
        <w:t xml:space="preserve"> ασκώ την κριτική μου και λέω ότι εσείς διευρύνατε το μέτωπο της κριτικής, από τον κομματισμό στη διαφθορά, στην </w:t>
      </w:r>
      <w:proofErr w:type="spellStart"/>
      <w:r>
        <w:rPr>
          <w:rFonts w:eastAsia="Times New Roman" w:cs="Times New Roman"/>
          <w:szCs w:val="24"/>
        </w:rPr>
        <w:t>παραδιοίκηση</w:t>
      </w:r>
      <w:proofErr w:type="spellEnd"/>
      <w:r>
        <w:rPr>
          <w:rFonts w:eastAsia="Times New Roman" w:cs="Times New Roman"/>
          <w:szCs w:val="24"/>
        </w:rPr>
        <w:t>. Αυτό δεν πρέπει να το απα</w:t>
      </w:r>
      <w:r>
        <w:rPr>
          <w:rFonts w:eastAsia="Times New Roman" w:cs="Times New Roman"/>
          <w:szCs w:val="24"/>
        </w:rPr>
        <w:t xml:space="preserve">ντήσετε; Πρέπει να το απαντήσετε. </w:t>
      </w:r>
    </w:p>
    <w:p w14:paraId="5F41CB1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Τι μας λέτε τώρα εδώ «ποιος βλέπει, πόσοι βλέπουν το ματς Παναθηναϊκός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Πανιώνιος»; Πολλοί θα το βλέπουν και αυτό είναι καλό. Δεν είπαμε, όμως, εμείς κάτι τέτοιο σήμερα εδώ. Δεν σας ρωτήσαμε πόση τηλεθέαση είχε το ματς Π</w:t>
      </w:r>
      <w:r>
        <w:rPr>
          <w:rFonts w:eastAsia="Times New Roman" w:cs="Times New Roman"/>
          <w:szCs w:val="24"/>
        </w:rPr>
        <w:t>αναθηναϊκός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Πανιώνιος. Σας ρωτήσαμε για όλα τα προηγούμενα, για όλα όσα ακούστηκαν εδώ, για όλα όσα είχε η ερώτησ</w:t>
      </w:r>
      <w:r>
        <w:rPr>
          <w:rFonts w:eastAsia="Times New Roman" w:cs="Times New Roman"/>
          <w:szCs w:val="24"/>
        </w:rPr>
        <w:t>ή</w:t>
      </w:r>
      <w:r>
        <w:rPr>
          <w:rFonts w:eastAsia="Times New Roman" w:cs="Times New Roman"/>
          <w:szCs w:val="24"/>
        </w:rPr>
        <w:t xml:space="preserve"> μου στο περιεχόμεν</w:t>
      </w:r>
      <w:r>
        <w:rPr>
          <w:rFonts w:eastAsia="Times New Roman" w:cs="Times New Roman"/>
          <w:szCs w:val="24"/>
        </w:rPr>
        <w:t>ό</w:t>
      </w:r>
      <w:r>
        <w:rPr>
          <w:rFonts w:eastAsia="Times New Roman" w:cs="Times New Roman"/>
          <w:szCs w:val="24"/>
        </w:rPr>
        <w:t xml:space="preserve"> της, για όλα όσα επιγραμματικά, δηλαδή σύντομα και περιεκτικά, προσπαθώ εδώ να σας αναφέρω.</w:t>
      </w:r>
    </w:p>
    <w:p w14:paraId="5F41CB12"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Αντ’</w:t>
      </w:r>
      <w:r w:rsidRPr="0099337B">
        <w:rPr>
          <w:rFonts w:eastAsia="Times New Roman"/>
          <w:szCs w:val="24"/>
        </w:rPr>
        <w:t xml:space="preserve"> αυτών</w:t>
      </w:r>
      <w:r>
        <w:rPr>
          <w:rFonts w:eastAsia="Times New Roman"/>
          <w:szCs w:val="24"/>
        </w:rPr>
        <w:t xml:space="preserve">, εσείς μας λέτε </w:t>
      </w:r>
      <w:r>
        <w:rPr>
          <w:rFonts w:eastAsia="Times New Roman"/>
          <w:szCs w:val="24"/>
        </w:rPr>
        <w:t xml:space="preserve">άλλα. Εσείς ήρθατε εδώ για να πείτε πόσο καλά κάνετε τη δουλειά σας και πόσο καλή είναι η ΕΡΤ επί των ημερών σας. Επ’ αυτών </w:t>
      </w:r>
      <w:r w:rsidRPr="0099337B">
        <w:rPr>
          <w:rFonts w:eastAsia="Times New Roman"/>
          <w:szCs w:val="24"/>
        </w:rPr>
        <w:t xml:space="preserve">υπάρχουν </w:t>
      </w:r>
      <w:r>
        <w:rPr>
          <w:rFonts w:eastAsia="Times New Roman"/>
          <w:szCs w:val="24"/>
        </w:rPr>
        <w:t>οξύτατες</w:t>
      </w:r>
      <w:r w:rsidRPr="0099337B">
        <w:rPr>
          <w:rFonts w:eastAsia="Times New Roman"/>
          <w:szCs w:val="24"/>
        </w:rPr>
        <w:t xml:space="preserve"> διαφωνίες</w:t>
      </w:r>
      <w:r>
        <w:rPr>
          <w:rFonts w:eastAsia="Times New Roman"/>
          <w:szCs w:val="24"/>
        </w:rPr>
        <w:t>,</w:t>
      </w:r>
      <w:r w:rsidRPr="0099337B">
        <w:rPr>
          <w:rFonts w:eastAsia="Times New Roman"/>
          <w:szCs w:val="24"/>
        </w:rPr>
        <w:t xml:space="preserve"> τεκμηριωμένες</w:t>
      </w:r>
      <w:r>
        <w:rPr>
          <w:rFonts w:eastAsia="Times New Roman"/>
          <w:szCs w:val="24"/>
        </w:rPr>
        <w:t xml:space="preserve">. Όμως, δεν σας ρωτήσαμε αυτό. Είστε </w:t>
      </w:r>
      <w:r>
        <w:rPr>
          <w:rFonts w:eastAsia="Times New Roman"/>
          <w:szCs w:val="24"/>
        </w:rPr>
        <w:lastRenderedPageBreak/>
        <w:t xml:space="preserve">υποχρεωμένος να απαντήσετε: Υπάρχει </w:t>
      </w:r>
      <w:proofErr w:type="spellStart"/>
      <w:r>
        <w:rPr>
          <w:rFonts w:eastAsia="Times New Roman"/>
          <w:szCs w:val="24"/>
        </w:rPr>
        <w:t>παραδιοίκηση</w:t>
      </w:r>
      <w:proofErr w:type="spellEnd"/>
      <w:r>
        <w:rPr>
          <w:rFonts w:eastAsia="Times New Roman"/>
          <w:szCs w:val="24"/>
        </w:rPr>
        <w:t xml:space="preserve">; Τι </w:t>
      </w:r>
      <w:r>
        <w:rPr>
          <w:rFonts w:eastAsia="Times New Roman"/>
          <w:szCs w:val="24"/>
        </w:rPr>
        <w:t xml:space="preserve">είπε ο κ. </w:t>
      </w:r>
      <w:proofErr w:type="spellStart"/>
      <w:r>
        <w:rPr>
          <w:rFonts w:eastAsia="Times New Roman"/>
          <w:szCs w:val="24"/>
        </w:rPr>
        <w:t>Κρίμπαλης</w:t>
      </w:r>
      <w:proofErr w:type="spellEnd"/>
      <w:r>
        <w:rPr>
          <w:rFonts w:eastAsia="Times New Roman"/>
          <w:szCs w:val="24"/>
        </w:rPr>
        <w:t xml:space="preserve">; Τι είπαν οι υπόλοιποι, οι </w:t>
      </w:r>
      <w:r w:rsidRPr="0099337B">
        <w:rPr>
          <w:rFonts w:eastAsia="Times New Roman"/>
          <w:szCs w:val="24"/>
        </w:rPr>
        <w:t>δημοσιογράφοι της ΕΡΤ</w:t>
      </w:r>
      <w:r>
        <w:rPr>
          <w:rFonts w:eastAsia="Times New Roman"/>
          <w:szCs w:val="24"/>
        </w:rPr>
        <w:t>,</w:t>
      </w:r>
      <w:r w:rsidRPr="0099337B">
        <w:rPr>
          <w:rFonts w:eastAsia="Times New Roman"/>
          <w:szCs w:val="24"/>
        </w:rPr>
        <w:t xml:space="preserve"> που </w:t>
      </w:r>
      <w:r>
        <w:rPr>
          <w:rFonts w:eastAsia="Times New Roman"/>
          <w:szCs w:val="24"/>
        </w:rPr>
        <w:t>κάλεσαν</w:t>
      </w:r>
      <w:r w:rsidRPr="0099337B">
        <w:rPr>
          <w:rFonts w:eastAsia="Times New Roman"/>
          <w:szCs w:val="24"/>
        </w:rPr>
        <w:t xml:space="preserve"> τον </w:t>
      </w:r>
      <w:r>
        <w:rPr>
          <w:rFonts w:eastAsia="Times New Roman"/>
          <w:szCs w:val="24"/>
        </w:rPr>
        <w:t>ε</w:t>
      </w:r>
      <w:r w:rsidRPr="0099337B">
        <w:rPr>
          <w:rFonts w:eastAsia="Times New Roman"/>
          <w:szCs w:val="24"/>
        </w:rPr>
        <w:t>ισαγγελέα</w:t>
      </w:r>
      <w:r>
        <w:rPr>
          <w:rFonts w:eastAsia="Times New Roman"/>
          <w:szCs w:val="24"/>
        </w:rPr>
        <w:t xml:space="preserve"> και ο σύλλογός τους –δεν τα ξέρω καλά τα συνδικαλιστικά τους- που τους κατήγγειλε; Για αυτά σ</w:t>
      </w:r>
      <w:r>
        <w:rPr>
          <w:rFonts w:eastAsia="Times New Roman"/>
          <w:szCs w:val="24"/>
        </w:rPr>
        <w:t>ά</w:t>
      </w:r>
      <w:r>
        <w:rPr>
          <w:rFonts w:eastAsia="Times New Roman"/>
          <w:szCs w:val="24"/>
        </w:rPr>
        <w:t>ς ρωτάμε. Αυτά πρέπει να απαντήσετε. Και όσο δεν απαντάτε</w:t>
      </w:r>
      <w:r>
        <w:rPr>
          <w:rFonts w:eastAsia="Times New Roman"/>
          <w:szCs w:val="24"/>
        </w:rPr>
        <w:t>,</w:t>
      </w:r>
      <w:r>
        <w:rPr>
          <w:rFonts w:eastAsia="Times New Roman"/>
          <w:szCs w:val="24"/>
        </w:rPr>
        <w:t xml:space="preserve"> τόσο η διάκριση σε σχέση με την ενημέρωση που έχουμε χαράξει, γιατί αυτή είναι η ορθή διάγνωση της πραγματικότητας, είναι ότι εμείς ως κόμμα της Κεντροαριστεράς</w:t>
      </w:r>
      <w:r>
        <w:rPr>
          <w:rFonts w:eastAsia="Times New Roman"/>
          <w:szCs w:val="24"/>
        </w:rPr>
        <w:t>,</w:t>
      </w:r>
      <w:r>
        <w:rPr>
          <w:rFonts w:eastAsia="Times New Roman"/>
          <w:szCs w:val="24"/>
        </w:rPr>
        <w:t xml:space="preserve"> της </w:t>
      </w:r>
      <w:r>
        <w:rPr>
          <w:rFonts w:eastAsia="Times New Roman"/>
          <w:szCs w:val="24"/>
        </w:rPr>
        <w:t>σ</w:t>
      </w:r>
      <w:r>
        <w:rPr>
          <w:rFonts w:eastAsia="Times New Roman"/>
          <w:szCs w:val="24"/>
        </w:rPr>
        <w:t>οσιαλδημοκρατίας είμαστε ένα κόμμα που κατατάσσεται στις δυνάμεις της ανοι</w:t>
      </w:r>
      <w:r>
        <w:rPr>
          <w:rFonts w:eastAsia="Times New Roman"/>
          <w:szCs w:val="24"/>
        </w:rPr>
        <w:t>κ</w:t>
      </w:r>
      <w:r>
        <w:rPr>
          <w:rFonts w:eastAsia="Times New Roman"/>
          <w:szCs w:val="24"/>
        </w:rPr>
        <w:t>τής κοινωνίας</w:t>
      </w:r>
      <w:r>
        <w:rPr>
          <w:rFonts w:eastAsia="Times New Roman"/>
          <w:szCs w:val="24"/>
        </w:rPr>
        <w:t xml:space="preserve"> και εσείς με αυτά που λέτε επιβεβαιώνετε τη θέση σας, την κατηγοριοποίησή σας στους εχθρούς της ανοι</w:t>
      </w:r>
      <w:r>
        <w:rPr>
          <w:rFonts w:eastAsia="Times New Roman"/>
          <w:szCs w:val="24"/>
        </w:rPr>
        <w:t>κ</w:t>
      </w:r>
      <w:r>
        <w:rPr>
          <w:rFonts w:eastAsia="Times New Roman"/>
          <w:szCs w:val="24"/>
        </w:rPr>
        <w:t xml:space="preserve">τής κοινωνίας. </w:t>
      </w:r>
    </w:p>
    <w:p w14:paraId="5F41CB13"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 xml:space="preserve">Ευχαριστώ πολύ. </w:t>
      </w:r>
    </w:p>
    <w:p w14:paraId="5F41CB14" w14:textId="77777777" w:rsidR="00B01687" w:rsidRDefault="00CA2DE4">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5F41CB15" w14:textId="77777777" w:rsidR="00B01687" w:rsidRDefault="00CA2DE4">
      <w:pPr>
        <w:tabs>
          <w:tab w:val="left" w:pos="3189"/>
          <w:tab w:val="center" w:pos="4513"/>
        </w:tabs>
        <w:spacing w:line="600" w:lineRule="auto"/>
        <w:ind w:firstLine="720"/>
        <w:jc w:val="both"/>
        <w:rPr>
          <w:rFonts w:eastAsia="Times New Roman" w:cs="Times New Roman"/>
          <w:b/>
          <w:szCs w:val="24"/>
        </w:rPr>
      </w:pPr>
      <w:r w:rsidRPr="009F62CB">
        <w:rPr>
          <w:rFonts w:eastAsia="Times New Roman" w:cs="Times New Roman"/>
          <w:b/>
          <w:szCs w:val="24"/>
        </w:rPr>
        <w:t xml:space="preserve">ΠΡΟΕΔΡΕΥΩΝ (Αναστάσιος Κουράκης): </w:t>
      </w:r>
      <w:r>
        <w:rPr>
          <w:rFonts w:eastAsia="Times New Roman"/>
          <w:szCs w:val="24"/>
        </w:rPr>
        <w:t>Ε</w:t>
      </w:r>
      <w:r w:rsidRPr="0099337B">
        <w:rPr>
          <w:rFonts w:eastAsia="Times New Roman"/>
          <w:szCs w:val="24"/>
        </w:rPr>
        <w:t>υχαριστού</w:t>
      </w:r>
      <w:r w:rsidRPr="0099337B">
        <w:rPr>
          <w:rFonts w:eastAsia="Times New Roman"/>
          <w:szCs w:val="24"/>
        </w:rPr>
        <w:t>με τον κ</w:t>
      </w:r>
      <w:r>
        <w:rPr>
          <w:rFonts w:eastAsia="Times New Roman"/>
          <w:szCs w:val="24"/>
        </w:rPr>
        <w:t>.</w:t>
      </w:r>
      <w:r w:rsidRPr="0099337B">
        <w:rPr>
          <w:rFonts w:eastAsia="Times New Roman"/>
          <w:szCs w:val="24"/>
        </w:rPr>
        <w:t xml:space="preserve"> </w:t>
      </w:r>
      <w:r>
        <w:rPr>
          <w:rFonts w:eastAsia="Times New Roman"/>
          <w:szCs w:val="24"/>
        </w:rPr>
        <w:t>Λ</w:t>
      </w:r>
      <w:r w:rsidRPr="0099337B">
        <w:rPr>
          <w:rFonts w:eastAsia="Times New Roman"/>
          <w:szCs w:val="24"/>
        </w:rPr>
        <w:t xml:space="preserve">οβέρδο και </w:t>
      </w:r>
      <w:r>
        <w:rPr>
          <w:rFonts w:eastAsia="Times New Roman"/>
          <w:szCs w:val="24"/>
        </w:rPr>
        <w:t>για τη</w:t>
      </w:r>
      <w:r w:rsidRPr="0099337B">
        <w:rPr>
          <w:rFonts w:eastAsia="Times New Roman"/>
          <w:szCs w:val="24"/>
        </w:rPr>
        <w:t xml:space="preserve"> συνέπει</w:t>
      </w:r>
      <w:r>
        <w:rPr>
          <w:rFonts w:eastAsia="Times New Roman"/>
          <w:szCs w:val="24"/>
        </w:rPr>
        <w:t>α</w:t>
      </w:r>
      <w:r w:rsidRPr="0099337B">
        <w:rPr>
          <w:rFonts w:eastAsia="Times New Roman"/>
          <w:szCs w:val="24"/>
        </w:rPr>
        <w:t xml:space="preserve"> </w:t>
      </w:r>
      <w:r>
        <w:rPr>
          <w:rFonts w:eastAsia="Times New Roman"/>
          <w:szCs w:val="24"/>
        </w:rPr>
        <w:t>σ</w:t>
      </w:r>
      <w:r w:rsidRPr="0099337B">
        <w:rPr>
          <w:rFonts w:eastAsia="Times New Roman"/>
          <w:szCs w:val="24"/>
        </w:rPr>
        <w:t>το</w:t>
      </w:r>
      <w:r>
        <w:rPr>
          <w:rFonts w:eastAsia="Times New Roman"/>
          <w:szCs w:val="24"/>
        </w:rPr>
        <w:t>ν</w:t>
      </w:r>
      <w:r w:rsidRPr="0099337B">
        <w:rPr>
          <w:rFonts w:eastAsia="Times New Roman"/>
          <w:szCs w:val="24"/>
        </w:rPr>
        <w:t xml:space="preserve"> χρόνο</w:t>
      </w:r>
      <w:r>
        <w:rPr>
          <w:rFonts w:eastAsia="Times New Roman"/>
          <w:szCs w:val="24"/>
        </w:rPr>
        <w:t>.</w:t>
      </w:r>
    </w:p>
    <w:p w14:paraId="5F41CB16"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lastRenderedPageBreak/>
        <w:t>Τ</w:t>
      </w:r>
      <w:r w:rsidRPr="0099337B">
        <w:rPr>
          <w:rFonts w:eastAsia="Times New Roman"/>
          <w:szCs w:val="24"/>
        </w:rPr>
        <w:t>ο</w:t>
      </w:r>
      <w:r>
        <w:rPr>
          <w:rFonts w:eastAsia="Times New Roman"/>
          <w:szCs w:val="24"/>
        </w:rPr>
        <w:t>ν</w:t>
      </w:r>
      <w:r w:rsidRPr="0099337B">
        <w:rPr>
          <w:rFonts w:eastAsia="Times New Roman"/>
          <w:szCs w:val="24"/>
        </w:rPr>
        <w:t xml:space="preserve"> λόγο έχει ο </w:t>
      </w:r>
      <w:r>
        <w:rPr>
          <w:rFonts w:eastAsia="Times New Roman"/>
          <w:szCs w:val="24"/>
        </w:rPr>
        <w:t>Κ</w:t>
      </w:r>
      <w:r w:rsidRPr="0099337B">
        <w:rPr>
          <w:rFonts w:eastAsia="Times New Roman"/>
          <w:szCs w:val="24"/>
        </w:rPr>
        <w:t xml:space="preserve">οινοβουλευτικός </w:t>
      </w:r>
      <w:r>
        <w:rPr>
          <w:rFonts w:eastAsia="Times New Roman"/>
          <w:szCs w:val="24"/>
        </w:rPr>
        <w:t>Ε</w:t>
      </w:r>
      <w:r w:rsidRPr="0099337B">
        <w:rPr>
          <w:rFonts w:eastAsia="Times New Roman"/>
          <w:szCs w:val="24"/>
        </w:rPr>
        <w:t>κπρόσωπος του Λαϊκού Συνδέσμου</w:t>
      </w:r>
      <w:r>
        <w:rPr>
          <w:rFonts w:eastAsia="Times New Roman"/>
          <w:szCs w:val="24"/>
        </w:rPr>
        <w:t xml:space="preserve"> </w:t>
      </w:r>
      <w:r>
        <w:rPr>
          <w:rFonts w:eastAsia="Times New Roman"/>
          <w:szCs w:val="24"/>
        </w:rPr>
        <w:t>-</w:t>
      </w:r>
      <w:r w:rsidRPr="0099337B">
        <w:rPr>
          <w:rFonts w:eastAsia="Times New Roman"/>
          <w:szCs w:val="24"/>
        </w:rPr>
        <w:t xml:space="preserve"> </w:t>
      </w:r>
      <w:r>
        <w:rPr>
          <w:rFonts w:eastAsia="Times New Roman"/>
          <w:szCs w:val="24"/>
        </w:rPr>
        <w:t>Χρυσή Αυγή</w:t>
      </w:r>
      <w:r w:rsidRPr="0099337B">
        <w:rPr>
          <w:rFonts w:eastAsia="Times New Roman"/>
          <w:szCs w:val="24"/>
        </w:rPr>
        <w:t xml:space="preserve"> κ</w:t>
      </w:r>
      <w:r>
        <w:rPr>
          <w:rFonts w:eastAsia="Times New Roman"/>
          <w:szCs w:val="24"/>
        </w:rPr>
        <w:t>.</w:t>
      </w:r>
      <w:r w:rsidRPr="0099337B">
        <w:rPr>
          <w:rFonts w:eastAsia="Times New Roman"/>
          <w:szCs w:val="24"/>
        </w:rPr>
        <w:t xml:space="preserve"> Ηλίας Κασιδιάρης</w:t>
      </w:r>
      <w:r>
        <w:rPr>
          <w:rFonts w:eastAsia="Times New Roman"/>
          <w:szCs w:val="24"/>
        </w:rPr>
        <w:t xml:space="preserve">. </w:t>
      </w:r>
    </w:p>
    <w:p w14:paraId="5F41CB17"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Κύριε</w:t>
      </w:r>
      <w:r w:rsidRPr="0099337B">
        <w:rPr>
          <w:rFonts w:eastAsia="Times New Roman"/>
          <w:szCs w:val="24"/>
        </w:rPr>
        <w:t xml:space="preserve"> Κασιδιάρη</w:t>
      </w:r>
      <w:r>
        <w:rPr>
          <w:rFonts w:eastAsia="Times New Roman"/>
          <w:szCs w:val="24"/>
        </w:rPr>
        <w:t>,</w:t>
      </w:r>
      <w:r w:rsidRPr="0099337B">
        <w:rPr>
          <w:rFonts w:eastAsia="Times New Roman"/>
          <w:szCs w:val="24"/>
        </w:rPr>
        <w:t xml:space="preserve"> </w:t>
      </w:r>
      <w:r>
        <w:rPr>
          <w:rFonts w:eastAsia="Times New Roman"/>
          <w:szCs w:val="24"/>
        </w:rPr>
        <w:t>έχετε</w:t>
      </w:r>
      <w:r w:rsidRPr="0099337B">
        <w:rPr>
          <w:rFonts w:eastAsia="Times New Roman"/>
          <w:szCs w:val="24"/>
        </w:rPr>
        <w:t xml:space="preserve"> το</w:t>
      </w:r>
      <w:r>
        <w:rPr>
          <w:rFonts w:eastAsia="Times New Roman"/>
          <w:szCs w:val="24"/>
        </w:rPr>
        <w:t>ν</w:t>
      </w:r>
      <w:r w:rsidRPr="0099337B">
        <w:rPr>
          <w:rFonts w:eastAsia="Times New Roman"/>
          <w:szCs w:val="24"/>
        </w:rPr>
        <w:t xml:space="preserve"> λόγο για </w:t>
      </w:r>
      <w:r>
        <w:rPr>
          <w:rFonts w:eastAsia="Times New Roman"/>
          <w:szCs w:val="24"/>
        </w:rPr>
        <w:t>έξι</w:t>
      </w:r>
      <w:r w:rsidRPr="0099337B">
        <w:rPr>
          <w:rFonts w:eastAsia="Times New Roman"/>
          <w:szCs w:val="24"/>
        </w:rPr>
        <w:t xml:space="preserve"> λεπτά</w:t>
      </w:r>
      <w:r>
        <w:rPr>
          <w:rFonts w:eastAsia="Times New Roman"/>
          <w:szCs w:val="24"/>
        </w:rPr>
        <w:t>.</w:t>
      </w:r>
    </w:p>
    <w:p w14:paraId="5F41CB18" w14:textId="77777777" w:rsidR="00B01687" w:rsidRDefault="00CA2DE4">
      <w:pPr>
        <w:tabs>
          <w:tab w:val="center" w:pos="4753"/>
          <w:tab w:val="left" w:pos="6156"/>
        </w:tabs>
        <w:spacing w:line="600" w:lineRule="auto"/>
        <w:ind w:firstLine="720"/>
        <w:jc w:val="both"/>
        <w:rPr>
          <w:rFonts w:eastAsia="Times New Roman"/>
          <w:szCs w:val="24"/>
        </w:rPr>
      </w:pPr>
      <w:r w:rsidRPr="000F4968">
        <w:rPr>
          <w:rFonts w:eastAsia="Times New Roman"/>
          <w:b/>
          <w:szCs w:val="24"/>
        </w:rPr>
        <w:t>ΗΛΙΑΣ ΚΑΣΙΔΙΑΡΗΣ:</w:t>
      </w:r>
      <w:r>
        <w:rPr>
          <w:rFonts w:eastAsia="Times New Roman"/>
          <w:szCs w:val="24"/>
        </w:rPr>
        <w:t xml:space="preserve"> Η ΕΡΤ αυτή τη στιγμή έχει </w:t>
      </w:r>
      <w:r w:rsidRPr="0099337B">
        <w:rPr>
          <w:rFonts w:eastAsia="Times New Roman"/>
          <w:szCs w:val="24"/>
        </w:rPr>
        <w:t xml:space="preserve">καταντήσει </w:t>
      </w:r>
      <w:r>
        <w:rPr>
          <w:rFonts w:eastAsia="Times New Roman"/>
          <w:szCs w:val="24"/>
        </w:rPr>
        <w:t>μια</w:t>
      </w:r>
      <w:r w:rsidRPr="0099337B">
        <w:rPr>
          <w:rFonts w:eastAsia="Times New Roman"/>
          <w:szCs w:val="24"/>
        </w:rPr>
        <w:t xml:space="preserve"> σφηκοφωλιά από σταλινικά ανδρείκελα του ΣΥΡΙΖΑ</w:t>
      </w:r>
      <w:r>
        <w:rPr>
          <w:rFonts w:eastAsia="Times New Roman"/>
          <w:szCs w:val="24"/>
        </w:rPr>
        <w:t>,</w:t>
      </w:r>
      <w:r w:rsidRPr="0099337B">
        <w:rPr>
          <w:rFonts w:eastAsia="Times New Roman"/>
          <w:szCs w:val="24"/>
        </w:rPr>
        <w:t xml:space="preserve"> τα οποία παραβιάζουν το</w:t>
      </w:r>
      <w:r>
        <w:rPr>
          <w:rFonts w:eastAsia="Times New Roman"/>
          <w:szCs w:val="24"/>
        </w:rPr>
        <w:t>ν</w:t>
      </w:r>
      <w:r w:rsidRPr="0099337B">
        <w:rPr>
          <w:rFonts w:eastAsia="Times New Roman"/>
          <w:szCs w:val="24"/>
        </w:rPr>
        <w:t xml:space="preserve"> νόμο και το </w:t>
      </w:r>
      <w:r>
        <w:rPr>
          <w:rFonts w:eastAsia="Times New Roman"/>
          <w:szCs w:val="24"/>
        </w:rPr>
        <w:t>Σ</w:t>
      </w:r>
      <w:r w:rsidRPr="0099337B">
        <w:rPr>
          <w:rFonts w:eastAsia="Times New Roman"/>
          <w:szCs w:val="24"/>
        </w:rPr>
        <w:t xml:space="preserve">ύνταγμα και </w:t>
      </w:r>
      <w:r>
        <w:rPr>
          <w:rFonts w:eastAsia="Times New Roman"/>
          <w:szCs w:val="24"/>
        </w:rPr>
        <w:t xml:space="preserve">εξηγούμαι: </w:t>
      </w:r>
    </w:p>
    <w:p w14:paraId="5F41CB19"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Ω</w:t>
      </w:r>
      <w:r w:rsidRPr="0099337B">
        <w:rPr>
          <w:rFonts w:eastAsia="Times New Roman"/>
          <w:szCs w:val="24"/>
        </w:rPr>
        <w:t xml:space="preserve">ς πολιτικοί απατεώνες που είναι </w:t>
      </w:r>
      <w:r>
        <w:rPr>
          <w:rFonts w:eastAsia="Times New Roman"/>
          <w:szCs w:val="24"/>
        </w:rPr>
        <w:t xml:space="preserve">οι </w:t>
      </w:r>
      <w:r w:rsidRPr="0099337B">
        <w:rPr>
          <w:rFonts w:eastAsia="Times New Roman"/>
          <w:szCs w:val="24"/>
        </w:rPr>
        <w:t>κυβερνώντες</w:t>
      </w:r>
      <w:r>
        <w:rPr>
          <w:rFonts w:eastAsia="Times New Roman"/>
          <w:szCs w:val="24"/>
        </w:rPr>
        <w:t>,</w:t>
      </w:r>
      <w:r w:rsidRPr="0099337B">
        <w:rPr>
          <w:rFonts w:eastAsia="Times New Roman"/>
          <w:szCs w:val="24"/>
        </w:rPr>
        <w:t xml:space="preserve"> εξελέγησαν καταγγέλλοντας το </w:t>
      </w:r>
      <w:r>
        <w:rPr>
          <w:rFonts w:eastAsia="Times New Roman"/>
          <w:szCs w:val="24"/>
        </w:rPr>
        <w:t>«</w:t>
      </w:r>
      <w:r w:rsidRPr="0099337B">
        <w:rPr>
          <w:rFonts w:eastAsia="Times New Roman"/>
          <w:szCs w:val="24"/>
        </w:rPr>
        <w:t>μαύρο</w:t>
      </w:r>
      <w:r>
        <w:rPr>
          <w:rFonts w:eastAsia="Times New Roman"/>
          <w:szCs w:val="24"/>
        </w:rPr>
        <w:t>»</w:t>
      </w:r>
      <w:r w:rsidRPr="0099337B">
        <w:rPr>
          <w:rFonts w:eastAsia="Times New Roman"/>
          <w:szCs w:val="24"/>
        </w:rPr>
        <w:t xml:space="preserve"> στην ΕΡΤ</w:t>
      </w:r>
      <w:r>
        <w:rPr>
          <w:rFonts w:eastAsia="Times New Roman"/>
          <w:szCs w:val="24"/>
        </w:rPr>
        <w:t>.</w:t>
      </w:r>
      <w:r w:rsidRPr="0099337B">
        <w:rPr>
          <w:rFonts w:eastAsia="Times New Roman"/>
          <w:szCs w:val="24"/>
        </w:rPr>
        <w:t xml:space="preserve"> </w:t>
      </w:r>
      <w:r>
        <w:rPr>
          <w:rFonts w:eastAsia="Times New Roman"/>
          <w:szCs w:val="24"/>
        </w:rPr>
        <w:t>Έ</w:t>
      </w:r>
      <w:r w:rsidRPr="0099337B">
        <w:rPr>
          <w:rFonts w:eastAsia="Times New Roman"/>
          <w:szCs w:val="24"/>
        </w:rPr>
        <w:t xml:space="preserve">ρχονται σήμερα </w:t>
      </w:r>
      <w:r>
        <w:rPr>
          <w:rFonts w:eastAsia="Times New Roman"/>
          <w:szCs w:val="24"/>
        </w:rPr>
        <w:t>κ</w:t>
      </w:r>
      <w:r w:rsidRPr="0099337B">
        <w:rPr>
          <w:rFonts w:eastAsia="Times New Roman"/>
          <w:szCs w:val="24"/>
        </w:rPr>
        <w:t xml:space="preserve">αι ρίχνουν οι ίδιοι </w:t>
      </w:r>
      <w:r>
        <w:rPr>
          <w:rFonts w:eastAsia="Times New Roman"/>
          <w:szCs w:val="24"/>
        </w:rPr>
        <w:t>«μ</w:t>
      </w:r>
      <w:r w:rsidRPr="0099337B">
        <w:rPr>
          <w:rFonts w:eastAsia="Times New Roman"/>
          <w:szCs w:val="24"/>
        </w:rPr>
        <w:t>αύρο</w:t>
      </w:r>
      <w:r>
        <w:rPr>
          <w:rFonts w:eastAsia="Times New Roman"/>
          <w:szCs w:val="24"/>
        </w:rPr>
        <w:t>»</w:t>
      </w:r>
      <w:r w:rsidRPr="0099337B">
        <w:rPr>
          <w:rFonts w:eastAsia="Times New Roman"/>
          <w:szCs w:val="24"/>
        </w:rPr>
        <w:t xml:space="preserve"> στην</w:t>
      </w:r>
      <w:r w:rsidRPr="0099337B">
        <w:rPr>
          <w:rFonts w:eastAsia="Times New Roman"/>
          <w:szCs w:val="24"/>
        </w:rPr>
        <w:t xml:space="preserve"> τρίτη πολιτική δύναμη της χώρας</w:t>
      </w:r>
      <w:r>
        <w:rPr>
          <w:rFonts w:eastAsia="Times New Roman"/>
          <w:szCs w:val="24"/>
        </w:rPr>
        <w:t>,</w:t>
      </w:r>
      <w:r w:rsidRPr="0099337B">
        <w:rPr>
          <w:rFonts w:eastAsia="Times New Roman"/>
          <w:szCs w:val="24"/>
        </w:rPr>
        <w:t xml:space="preserve"> τη Χρυσή Αυγή</w:t>
      </w:r>
      <w:r>
        <w:rPr>
          <w:rFonts w:eastAsia="Times New Roman"/>
          <w:szCs w:val="24"/>
        </w:rPr>
        <w:t>.</w:t>
      </w:r>
      <w:r w:rsidRPr="0099337B">
        <w:rPr>
          <w:rFonts w:eastAsia="Times New Roman"/>
          <w:szCs w:val="24"/>
        </w:rPr>
        <w:t xml:space="preserve"> </w:t>
      </w:r>
      <w:r>
        <w:rPr>
          <w:rFonts w:eastAsia="Times New Roman"/>
          <w:szCs w:val="24"/>
        </w:rPr>
        <w:t>Μ</w:t>
      </w:r>
      <w:r w:rsidRPr="0099337B">
        <w:rPr>
          <w:rFonts w:eastAsia="Times New Roman"/>
          <w:szCs w:val="24"/>
        </w:rPr>
        <w:t xml:space="preserve">ιλάει ο Γενικός Γραμματέας της Χρυσής Αυγής Νικόλαος </w:t>
      </w:r>
      <w:proofErr w:type="spellStart"/>
      <w:r w:rsidRPr="0099337B">
        <w:rPr>
          <w:rFonts w:eastAsia="Times New Roman"/>
          <w:szCs w:val="24"/>
        </w:rPr>
        <w:t>Μιχαλολιάκος</w:t>
      </w:r>
      <w:proofErr w:type="spellEnd"/>
      <w:r w:rsidRPr="0099337B">
        <w:rPr>
          <w:rFonts w:eastAsia="Times New Roman"/>
          <w:szCs w:val="24"/>
        </w:rPr>
        <w:t xml:space="preserve"> στην </w:t>
      </w:r>
      <w:r>
        <w:rPr>
          <w:rFonts w:eastAsia="Times New Roman"/>
          <w:szCs w:val="24"/>
        </w:rPr>
        <w:t>Κ</w:t>
      </w:r>
      <w:r w:rsidRPr="0099337B">
        <w:rPr>
          <w:rFonts w:eastAsia="Times New Roman"/>
          <w:szCs w:val="24"/>
        </w:rPr>
        <w:t xml:space="preserve">οινοβουλευτική </w:t>
      </w:r>
      <w:r>
        <w:rPr>
          <w:rFonts w:eastAsia="Times New Roman"/>
          <w:szCs w:val="24"/>
        </w:rPr>
        <w:t>Ο</w:t>
      </w:r>
      <w:r w:rsidRPr="0099337B">
        <w:rPr>
          <w:rFonts w:eastAsia="Times New Roman"/>
          <w:szCs w:val="24"/>
        </w:rPr>
        <w:t>μάδα του κόμματος</w:t>
      </w:r>
      <w:r>
        <w:rPr>
          <w:rFonts w:eastAsia="Times New Roman"/>
          <w:szCs w:val="24"/>
        </w:rPr>
        <w:t>,</w:t>
      </w:r>
      <w:r w:rsidRPr="0099337B">
        <w:rPr>
          <w:rFonts w:eastAsia="Times New Roman"/>
          <w:szCs w:val="24"/>
        </w:rPr>
        <w:t xml:space="preserve"> </w:t>
      </w:r>
      <w:r>
        <w:rPr>
          <w:rFonts w:eastAsia="Times New Roman"/>
          <w:szCs w:val="24"/>
        </w:rPr>
        <w:t>«μ</w:t>
      </w:r>
      <w:r w:rsidRPr="0099337B">
        <w:rPr>
          <w:rFonts w:eastAsia="Times New Roman"/>
          <w:szCs w:val="24"/>
        </w:rPr>
        <w:t>αύρο</w:t>
      </w:r>
      <w:r>
        <w:rPr>
          <w:rFonts w:eastAsia="Times New Roman"/>
          <w:szCs w:val="24"/>
        </w:rPr>
        <w:t>»</w:t>
      </w:r>
      <w:r w:rsidRPr="0099337B">
        <w:rPr>
          <w:rFonts w:eastAsia="Times New Roman"/>
          <w:szCs w:val="24"/>
        </w:rPr>
        <w:t xml:space="preserve"> στην ΕΡΤ</w:t>
      </w:r>
      <w:r>
        <w:rPr>
          <w:rFonts w:eastAsia="Times New Roman"/>
          <w:szCs w:val="24"/>
        </w:rPr>
        <w:t>.</w:t>
      </w:r>
      <w:r w:rsidRPr="0099337B">
        <w:rPr>
          <w:rFonts w:eastAsia="Times New Roman"/>
          <w:szCs w:val="24"/>
        </w:rPr>
        <w:t xml:space="preserve"> </w:t>
      </w:r>
      <w:r>
        <w:rPr>
          <w:rFonts w:eastAsia="Times New Roman"/>
          <w:szCs w:val="24"/>
        </w:rPr>
        <w:t>Γίνεται η συνέντευξη</w:t>
      </w:r>
      <w:r w:rsidRPr="0099337B">
        <w:rPr>
          <w:rFonts w:eastAsia="Times New Roman"/>
          <w:szCs w:val="24"/>
        </w:rPr>
        <w:t xml:space="preserve"> </w:t>
      </w:r>
      <w:r>
        <w:rPr>
          <w:rFonts w:eastAsia="Times New Roman"/>
          <w:szCs w:val="24"/>
        </w:rPr>
        <w:t>Τ</w:t>
      </w:r>
      <w:r w:rsidRPr="0099337B">
        <w:rPr>
          <w:rFonts w:eastAsia="Times New Roman"/>
          <w:szCs w:val="24"/>
        </w:rPr>
        <w:t>ύπου του Λαϊκού Συνδέσμου</w:t>
      </w:r>
      <w:r>
        <w:rPr>
          <w:rFonts w:eastAsia="Times New Roman"/>
          <w:szCs w:val="24"/>
        </w:rPr>
        <w:t xml:space="preserve"> </w:t>
      </w:r>
      <w:r w:rsidRPr="0099337B">
        <w:rPr>
          <w:rFonts w:eastAsia="Times New Roman"/>
          <w:szCs w:val="24"/>
        </w:rPr>
        <w:t>-</w:t>
      </w:r>
      <w:r>
        <w:rPr>
          <w:rFonts w:eastAsia="Times New Roman"/>
          <w:szCs w:val="24"/>
        </w:rPr>
        <w:t xml:space="preserve"> </w:t>
      </w:r>
      <w:r w:rsidRPr="0099337B">
        <w:rPr>
          <w:rFonts w:eastAsia="Times New Roman"/>
          <w:szCs w:val="24"/>
        </w:rPr>
        <w:t>Χρυσή Αυγή στη Διεθνή Έκθεση</w:t>
      </w:r>
      <w:r>
        <w:rPr>
          <w:rFonts w:eastAsia="Times New Roman"/>
          <w:szCs w:val="24"/>
        </w:rPr>
        <w:t xml:space="preserve"> τη</w:t>
      </w:r>
      <w:r>
        <w:rPr>
          <w:rFonts w:eastAsia="Times New Roman"/>
          <w:szCs w:val="24"/>
        </w:rPr>
        <w:t>ς</w:t>
      </w:r>
      <w:r w:rsidRPr="0099337B">
        <w:rPr>
          <w:rFonts w:eastAsia="Times New Roman"/>
          <w:szCs w:val="24"/>
        </w:rPr>
        <w:t xml:space="preserve"> Θεσσαλονίκης </w:t>
      </w:r>
      <w:r>
        <w:rPr>
          <w:rFonts w:eastAsia="Times New Roman"/>
          <w:szCs w:val="24"/>
        </w:rPr>
        <w:t>κ</w:t>
      </w:r>
      <w:r w:rsidRPr="0099337B">
        <w:rPr>
          <w:rFonts w:eastAsia="Times New Roman"/>
          <w:szCs w:val="24"/>
        </w:rPr>
        <w:t xml:space="preserve">αι </w:t>
      </w:r>
      <w:r>
        <w:rPr>
          <w:rFonts w:eastAsia="Times New Roman"/>
          <w:szCs w:val="24"/>
        </w:rPr>
        <w:t xml:space="preserve">η ΕΡΤ </w:t>
      </w:r>
      <w:r w:rsidRPr="0099337B">
        <w:rPr>
          <w:rFonts w:eastAsia="Times New Roman"/>
          <w:szCs w:val="24"/>
        </w:rPr>
        <w:t xml:space="preserve">δείχνει το </w:t>
      </w:r>
      <w:r>
        <w:rPr>
          <w:rFonts w:eastAsia="Times New Roman"/>
          <w:szCs w:val="24"/>
        </w:rPr>
        <w:t>«Μ</w:t>
      </w:r>
      <w:r w:rsidRPr="0099337B">
        <w:rPr>
          <w:rFonts w:eastAsia="Times New Roman"/>
          <w:szCs w:val="24"/>
        </w:rPr>
        <w:t xml:space="preserve">ικρό </w:t>
      </w:r>
      <w:r>
        <w:rPr>
          <w:rFonts w:eastAsia="Times New Roman"/>
          <w:szCs w:val="24"/>
        </w:rPr>
        <w:t>σ</w:t>
      </w:r>
      <w:r w:rsidRPr="0099337B">
        <w:rPr>
          <w:rFonts w:eastAsia="Times New Roman"/>
          <w:szCs w:val="24"/>
        </w:rPr>
        <w:t xml:space="preserve">πίτι στο </w:t>
      </w:r>
      <w:r>
        <w:rPr>
          <w:rFonts w:eastAsia="Times New Roman"/>
          <w:szCs w:val="24"/>
        </w:rPr>
        <w:t>λ</w:t>
      </w:r>
      <w:r w:rsidRPr="0099337B">
        <w:rPr>
          <w:rFonts w:eastAsia="Times New Roman"/>
          <w:szCs w:val="24"/>
        </w:rPr>
        <w:t>ιβάδι</w:t>
      </w:r>
      <w:r>
        <w:rPr>
          <w:rFonts w:eastAsia="Times New Roman"/>
          <w:szCs w:val="24"/>
        </w:rPr>
        <w:t>»</w:t>
      </w:r>
      <w:r>
        <w:rPr>
          <w:rFonts w:eastAsia="Times New Roman"/>
          <w:szCs w:val="24"/>
        </w:rPr>
        <w:t>,</w:t>
      </w:r>
      <w:r w:rsidRPr="0099337B">
        <w:rPr>
          <w:rFonts w:eastAsia="Times New Roman"/>
          <w:szCs w:val="24"/>
        </w:rPr>
        <w:t xml:space="preserve"> που βλέπαμε όταν ήμασταν </w:t>
      </w:r>
      <w:r>
        <w:rPr>
          <w:rFonts w:eastAsia="Times New Roman"/>
          <w:szCs w:val="24"/>
        </w:rPr>
        <w:t>δώδεκα</w:t>
      </w:r>
      <w:r w:rsidRPr="0099337B">
        <w:rPr>
          <w:rFonts w:eastAsia="Times New Roman"/>
          <w:szCs w:val="24"/>
        </w:rPr>
        <w:t xml:space="preserve"> χρονών</w:t>
      </w:r>
      <w:r>
        <w:rPr>
          <w:rFonts w:eastAsia="Times New Roman"/>
          <w:szCs w:val="24"/>
        </w:rPr>
        <w:t>,</w:t>
      </w:r>
      <w:r w:rsidRPr="0099337B">
        <w:rPr>
          <w:rFonts w:eastAsia="Times New Roman"/>
          <w:szCs w:val="24"/>
        </w:rPr>
        <w:t xml:space="preserve"> και ρίχνει </w:t>
      </w:r>
      <w:r>
        <w:rPr>
          <w:rFonts w:eastAsia="Times New Roman"/>
          <w:szCs w:val="24"/>
        </w:rPr>
        <w:t>«μ</w:t>
      </w:r>
      <w:r w:rsidRPr="0099337B">
        <w:rPr>
          <w:rFonts w:eastAsia="Times New Roman"/>
          <w:szCs w:val="24"/>
        </w:rPr>
        <w:t>αύρο</w:t>
      </w:r>
      <w:r>
        <w:rPr>
          <w:rFonts w:eastAsia="Times New Roman"/>
          <w:szCs w:val="24"/>
        </w:rPr>
        <w:t>»</w:t>
      </w:r>
      <w:r w:rsidRPr="0099337B">
        <w:rPr>
          <w:rFonts w:eastAsia="Times New Roman"/>
          <w:szCs w:val="24"/>
        </w:rPr>
        <w:t xml:space="preserve"> στην τρίτη πολιτική δύναμη της χώρας</w:t>
      </w:r>
      <w:r>
        <w:rPr>
          <w:rFonts w:eastAsia="Times New Roman"/>
          <w:szCs w:val="24"/>
        </w:rPr>
        <w:t>.</w:t>
      </w:r>
    </w:p>
    <w:p w14:paraId="5F41CB1A"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lastRenderedPageBreak/>
        <w:t>Έ</w:t>
      </w:r>
      <w:r w:rsidRPr="0099337B">
        <w:rPr>
          <w:rFonts w:eastAsia="Times New Roman"/>
          <w:szCs w:val="24"/>
        </w:rPr>
        <w:t xml:space="preserve">χουν να προσκαλέσουν έναν εκπρόσωπο της Χρυσής Αυγής </w:t>
      </w:r>
      <w:r>
        <w:rPr>
          <w:rFonts w:eastAsia="Times New Roman"/>
          <w:szCs w:val="24"/>
        </w:rPr>
        <w:t>τέσσερα</w:t>
      </w:r>
      <w:r w:rsidRPr="0099337B">
        <w:rPr>
          <w:rFonts w:eastAsia="Times New Roman"/>
          <w:szCs w:val="24"/>
        </w:rPr>
        <w:t xml:space="preserve"> ολόκληρα χρόνια</w:t>
      </w:r>
      <w:r>
        <w:rPr>
          <w:rFonts w:eastAsia="Times New Roman"/>
          <w:szCs w:val="24"/>
        </w:rPr>
        <w:t>.</w:t>
      </w:r>
      <w:r w:rsidRPr="0099337B">
        <w:rPr>
          <w:rFonts w:eastAsia="Times New Roman"/>
          <w:szCs w:val="24"/>
        </w:rPr>
        <w:t xml:space="preserve"> </w:t>
      </w:r>
      <w:r>
        <w:rPr>
          <w:rFonts w:eastAsia="Times New Roman"/>
          <w:szCs w:val="24"/>
        </w:rPr>
        <w:t>Α</w:t>
      </w:r>
      <w:r w:rsidRPr="0099337B">
        <w:rPr>
          <w:rFonts w:eastAsia="Times New Roman"/>
          <w:szCs w:val="24"/>
        </w:rPr>
        <w:t>π</w:t>
      </w:r>
      <w:r>
        <w:rPr>
          <w:rFonts w:eastAsia="Times New Roman"/>
          <w:szCs w:val="24"/>
        </w:rPr>
        <w:t>ό</w:t>
      </w:r>
      <w:r w:rsidRPr="0099337B">
        <w:rPr>
          <w:rFonts w:eastAsia="Times New Roman"/>
          <w:szCs w:val="24"/>
        </w:rPr>
        <w:t xml:space="preserve"> όταν </w:t>
      </w:r>
      <w:r>
        <w:rPr>
          <w:rFonts w:eastAsia="Times New Roman"/>
          <w:szCs w:val="24"/>
        </w:rPr>
        <w:t>αναλάβανε</w:t>
      </w:r>
      <w:r w:rsidRPr="0099337B">
        <w:rPr>
          <w:rFonts w:eastAsia="Times New Roman"/>
          <w:szCs w:val="24"/>
        </w:rPr>
        <w:t xml:space="preserve"> τη διακυβέρνηση της χώρας</w:t>
      </w:r>
      <w:r>
        <w:rPr>
          <w:rFonts w:eastAsia="Times New Roman"/>
          <w:szCs w:val="24"/>
        </w:rPr>
        <w:t xml:space="preserve"> έχουν να καλέσουν έναν εκπρόσωπο </w:t>
      </w:r>
      <w:r w:rsidRPr="0099337B">
        <w:rPr>
          <w:rFonts w:eastAsia="Times New Roman"/>
          <w:szCs w:val="24"/>
        </w:rPr>
        <w:t xml:space="preserve">της </w:t>
      </w:r>
      <w:r>
        <w:rPr>
          <w:rFonts w:eastAsia="Times New Roman"/>
          <w:szCs w:val="24"/>
        </w:rPr>
        <w:t>τ</w:t>
      </w:r>
      <w:r w:rsidRPr="0099337B">
        <w:rPr>
          <w:rFonts w:eastAsia="Times New Roman"/>
          <w:szCs w:val="24"/>
        </w:rPr>
        <w:t>ρίτης πολιτικής δύναμης για να μιλήσει ελεύθερα</w:t>
      </w:r>
      <w:r>
        <w:rPr>
          <w:rFonts w:eastAsia="Times New Roman"/>
          <w:szCs w:val="24"/>
        </w:rPr>
        <w:t>.</w:t>
      </w:r>
      <w:r w:rsidRPr="0099337B">
        <w:rPr>
          <w:rFonts w:eastAsia="Times New Roman"/>
          <w:szCs w:val="24"/>
        </w:rPr>
        <w:t xml:space="preserve"> Αυτή είναι </w:t>
      </w:r>
      <w:r>
        <w:rPr>
          <w:rFonts w:eastAsia="Times New Roman"/>
          <w:szCs w:val="24"/>
        </w:rPr>
        <w:t>μια</w:t>
      </w:r>
      <w:r w:rsidRPr="0099337B">
        <w:rPr>
          <w:rFonts w:eastAsia="Times New Roman"/>
          <w:szCs w:val="24"/>
        </w:rPr>
        <w:t xml:space="preserve"> κατάφωρη παραβίαση του </w:t>
      </w:r>
      <w:r>
        <w:rPr>
          <w:rFonts w:eastAsia="Times New Roman"/>
          <w:szCs w:val="24"/>
        </w:rPr>
        <w:t xml:space="preserve">νόμου </w:t>
      </w:r>
      <w:r w:rsidRPr="0099337B">
        <w:rPr>
          <w:rFonts w:eastAsia="Times New Roman"/>
          <w:szCs w:val="24"/>
        </w:rPr>
        <w:t xml:space="preserve">και του </w:t>
      </w:r>
      <w:r>
        <w:rPr>
          <w:rFonts w:eastAsia="Times New Roman"/>
          <w:szCs w:val="24"/>
        </w:rPr>
        <w:t>Σ</w:t>
      </w:r>
      <w:r w:rsidRPr="0099337B">
        <w:rPr>
          <w:rFonts w:eastAsia="Times New Roman"/>
          <w:szCs w:val="24"/>
        </w:rPr>
        <w:t xml:space="preserve">υντάγματος από </w:t>
      </w:r>
      <w:r>
        <w:rPr>
          <w:rFonts w:eastAsia="Times New Roman"/>
          <w:szCs w:val="24"/>
        </w:rPr>
        <w:t>μια</w:t>
      </w:r>
      <w:r w:rsidRPr="0099337B">
        <w:rPr>
          <w:rFonts w:eastAsia="Times New Roman"/>
          <w:szCs w:val="24"/>
        </w:rPr>
        <w:t xml:space="preserve"> συμμορία από </w:t>
      </w:r>
      <w:r>
        <w:rPr>
          <w:rFonts w:eastAsia="Times New Roman"/>
          <w:szCs w:val="24"/>
        </w:rPr>
        <w:t>σταλινικά ανδρείκελα,</w:t>
      </w:r>
      <w:r w:rsidRPr="0099337B">
        <w:rPr>
          <w:rFonts w:eastAsia="Times New Roman"/>
          <w:szCs w:val="24"/>
        </w:rPr>
        <w:t xml:space="preserve"> εργατοπατέρες</w:t>
      </w:r>
      <w:r w:rsidRPr="00855D3B">
        <w:rPr>
          <w:rFonts w:eastAsia="Times New Roman"/>
          <w:szCs w:val="24"/>
        </w:rPr>
        <w:t>,</w:t>
      </w:r>
      <w:r w:rsidRPr="0099337B">
        <w:rPr>
          <w:rFonts w:eastAsia="Times New Roman"/>
          <w:szCs w:val="24"/>
        </w:rPr>
        <w:t xml:space="preserve"> προσκολλημέν</w:t>
      </w:r>
      <w:r>
        <w:rPr>
          <w:rFonts w:eastAsia="Times New Roman"/>
          <w:szCs w:val="24"/>
        </w:rPr>
        <w:t>ους</w:t>
      </w:r>
      <w:r w:rsidRPr="0099337B">
        <w:rPr>
          <w:rFonts w:eastAsia="Times New Roman"/>
          <w:szCs w:val="24"/>
        </w:rPr>
        <w:t xml:space="preserve"> στην</w:t>
      </w:r>
      <w:r w:rsidRPr="0099337B">
        <w:rPr>
          <w:rFonts w:eastAsia="Times New Roman"/>
          <w:szCs w:val="24"/>
        </w:rPr>
        <w:t xml:space="preserve"> </w:t>
      </w:r>
      <w:r>
        <w:rPr>
          <w:rFonts w:eastAsia="Times New Roman"/>
          <w:szCs w:val="24"/>
        </w:rPr>
        <w:t>αντεθνική</w:t>
      </w:r>
      <w:r w:rsidRPr="0099337B">
        <w:rPr>
          <w:rFonts w:eastAsia="Times New Roman"/>
          <w:szCs w:val="24"/>
        </w:rPr>
        <w:t xml:space="preserve"> εξουσία του ΣΥΡΙΖΑ</w:t>
      </w:r>
      <w:r>
        <w:rPr>
          <w:rFonts w:eastAsia="Times New Roman"/>
          <w:szCs w:val="24"/>
        </w:rPr>
        <w:t>.</w:t>
      </w:r>
      <w:r w:rsidRPr="0099337B">
        <w:rPr>
          <w:rFonts w:eastAsia="Times New Roman"/>
          <w:szCs w:val="24"/>
        </w:rPr>
        <w:t xml:space="preserve"> Γιατί αν ακουγόταν η φωνή της Χρυσής Αυγής στους τηλεοπτικούς διαύλους</w:t>
      </w:r>
      <w:r>
        <w:rPr>
          <w:rFonts w:eastAsia="Times New Roman"/>
          <w:szCs w:val="24"/>
        </w:rPr>
        <w:t>,</w:t>
      </w:r>
      <w:r w:rsidRPr="0099337B">
        <w:rPr>
          <w:rFonts w:eastAsia="Times New Roman"/>
          <w:szCs w:val="24"/>
        </w:rPr>
        <w:t xml:space="preserve"> τότε δεν θα ήμασταν τρίτο κόμμα</w:t>
      </w:r>
      <w:r>
        <w:rPr>
          <w:rFonts w:eastAsia="Times New Roman"/>
          <w:szCs w:val="24"/>
        </w:rPr>
        <w:t>,</w:t>
      </w:r>
      <w:r w:rsidRPr="0099337B">
        <w:rPr>
          <w:rFonts w:eastAsia="Times New Roman"/>
          <w:szCs w:val="24"/>
        </w:rPr>
        <w:t xml:space="preserve"> αλλά </w:t>
      </w:r>
      <w:r>
        <w:rPr>
          <w:rFonts w:eastAsia="Times New Roman"/>
          <w:szCs w:val="24"/>
        </w:rPr>
        <w:t>θα ήμασταν</w:t>
      </w:r>
      <w:r w:rsidRPr="0099337B">
        <w:rPr>
          <w:rFonts w:eastAsia="Times New Roman"/>
          <w:szCs w:val="24"/>
        </w:rPr>
        <w:t xml:space="preserve"> πρώτο κόμμα</w:t>
      </w:r>
      <w:r>
        <w:rPr>
          <w:rFonts w:eastAsia="Times New Roman"/>
          <w:szCs w:val="24"/>
        </w:rPr>
        <w:t>.</w:t>
      </w:r>
      <w:r w:rsidRPr="00855D3B">
        <w:rPr>
          <w:rFonts w:eastAsia="Times New Roman"/>
          <w:szCs w:val="24"/>
        </w:rPr>
        <w:t xml:space="preserve"> </w:t>
      </w:r>
    </w:p>
    <w:p w14:paraId="5F41CB1B"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Όλο</w:t>
      </w:r>
      <w:r w:rsidRPr="0099337B">
        <w:rPr>
          <w:rFonts w:eastAsia="Times New Roman"/>
          <w:szCs w:val="24"/>
        </w:rPr>
        <w:t xml:space="preserve"> προπαγάνδα</w:t>
      </w:r>
      <w:r>
        <w:rPr>
          <w:rFonts w:eastAsia="Times New Roman"/>
          <w:szCs w:val="24"/>
        </w:rPr>
        <w:t>,</w:t>
      </w:r>
      <w:r w:rsidRPr="0099337B">
        <w:rPr>
          <w:rFonts w:eastAsia="Times New Roman"/>
          <w:szCs w:val="24"/>
        </w:rPr>
        <w:t xml:space="preserve"> κομμουνιστική προπαγάνδα</w:t>
      </w:r>
      <w:r w:rsidRPr="00855D3B">
        <w:rPr>
          <w:rFonts w:eastAsia="Times New Roman"/>
          <w:szCs w:val="24"/>
        </w:rPr>
        <w:t>!</w:t>
      </w:r>
      <w:r w:rsidRPr="0099337B">
        <w:rPr>
          <w:rFonts w:eastAsia="Times New Roman"/>
          <w:szCs w:val="24"/>
        </w:rPr>
        <w:t xml:space="preserve"> </w:t>
      </w:r>
      <w:r>
        <w:rPr>
          <w:rFonts w:eastAsia="Times New Roman"/>
          <w:szCs w:val="24"/>
        </w:rPr>
        <w:t>Εκθειάζουν</w:t>
      </w:r>
      <w:r w:rsidRPr="0099337B">
        <w:rPr>
          <w:rFonts w:eastAsia="Times New Roman"/>
          <w:szCs w:val="24"/>
        </w:rPr>
        <w:t xml:space="preserve"> τα κομμουνιστικά </w:t>
      </w:r>
      <w:r>
        <w:rPr>
          <w:rFonts w:eastAsia="Times New Roman"/>
          <w:szCs w:val="24"/>
        </w:rPr>
        <w:t>ε</w:t>
      </w:r>
      <w:r w:rsidRPr="0099337B">
        <w:rPr>
          <w:rFonts w:eastAsia="Times New Roman"/>
          <w:szCs w:val="24"/>
        </w:rPr>
        <w:t xml:space="preserve">γκλήματα της </w:t>
      </w:r>
      <w:r>
        <w:rPr>
          <w:rFonts w:eastAsia="Times New Roman"/>
          <w:szCs w:val="24"/>
        </w:rPr>
        <w:t>«Ο</w:t>
      </w:r>
      <w:r w:rsidRPr="0099337B">
        <w:rPr>
          <w:rFonts w:eastAsia="Times New Roman"/>
          <w:szCs w:val="24"/>
        </w:rPr>
        <w:t>ΠΛΑ</w:t>
      </w:r>
      <w:r>
        <w:rPr>
          <w:rFonts w:eastAsia="Times New Roman"/>
          <w:szCs w:val="24"/>
        </w:rPr>
        <w:t>»</w:t>
      </w:r>
      <w:r>
        <w:rPr>
          <w:rFonts w:eastAsia="Times New Roman"/>
          <w:szCs w:val="24"/>
        </w:rPr>
        <w:t>,</w:t>
      </w:r>
      <w:r w:rsidRPr="0099337B">
        <w:rPr>
          <w:rFonts w:eastAsia="Times New Roman"/>
          <w:szCs w:val="24"/>
        </w:rPr>
        <w:t xml:space="preserve"> των εγκληματιών που αιματοκύλησαν την Ελλάδα την περίοδο </w:t>
      </w:r>
      <w:r w:rsidRPr="00855D3B">
        <w:rPr>
          <w:rFonts w:eastAsia="Times New Roman"/>
          <w:szCs w:val="24"/>
        </w:rPr>
        <w:t>19</w:t>
      </w:r>
      <w:r w:rsidRPr="0099337B">
        <w:rPr>
          <w:rFonts w:eastAsia="Times New Roman"/>
          <w:szCs w:val="24"/>
        </w:rPr>
        <w:t>4</w:t>
      </w:r>
      <w:r w:rsidRPr="00855D3B">
        <w:rPr>
          <w:rFonts w:eastAsia="Times New Roman"/>
          <w:szCs w:val="24"/>
        </w:rPr>
        <w:t>6</w:t>
      </w:r>
      <w:r>
        <w:rPr>
          <w:rFonts w:eastAsia="Times New Roman"/>
          <w:szCs w:val="24"/>
        </w:rPr>
        <w:t xml:space="preserve"> </w:t>
      </w:r>
      <w:r w:rsidRPr="00855D3B">
        <w:rPr>
          <w:rFonts w:eastAsia="Times New Roman"/>
          <w:szCs w:val="24"/>
        </w:rPr>
        <w:t>-</w:t>
      </w:r>
      <w:r>
        <w:rPr>
          <w:rFonts w:eastAsia="Times New Roman"/>
          <w:szCs w:val="24"/>
        </w:rPr>
        <w:t xml:space="preserve"> </w:t>
      </w:r>
      <w:r w:rsidRPr="00855D3B">
        <w:rPr>
          <w:rFonts w:eastAsia="Times New Roman"/>
          <w:szCs w:val="24"/>
        </w:rPr>
        <w:t>19</w:t>
      </w:r>
      <w:r w:rsidRPr="0099337B">
        <w:rPr>
          <w:rFonts w:eastAsia="Times New Roman"/>
          <w:szCs w:val="24"/>
        </w:rPr>
        <w:t>49</w:t>
      </w:r>
      <w:r w:rsidRPr="00855D3B">
        <w:rPr>
          <w:rFonts w:eastAsia="Times New Roman"/>
          <w:szCs w:val="24"/>
        </w:rPr>
        <w:t>.</w:t>
      </w:r>
      <w:r w:rsidRPr="0099337B">
        <w:rPr>
          <w:rFonts w:eastAsia="Times New Roman"/>
          <w:szCs w:val="24"/>
        </w:rPr>
        <w:t xml:space="preserve"> </w:t>
      </w:r>
      <w:r>
        <w:rPr>
          <w:rFonts w:eastAsia="Times New Roman"/>
          <w:szCs w:val="24"/>
        </w:rPr>
        <w:t>Βλέπεις</w:t>
      </w:r>
      <w:r w:rsidRPr="0099337B">
        <w:rPr>
          <w:rFonts w:eastAsia="Times New Roman"/>
          <w:szCs w:val="24"/>
        </w:rPr>
        <w:t xml:space="preserve"> </w:t>
      </w:r>
      <w:r w:rsidRPr="00855D3B">
        <w:rPr>
          <w:rFonts w:eastAsia="Times New Roman"/>
          <w:szCs w:val="24"/>
        </w:rPr>
        <w:t>ΕΡΤ και νομ</w:t>
      </w:r>
      <w:r>
        <w:rPr>
          <w:rFonts w:eastAsia="Times New Roman"/>
          <w:szCs w:val="24"/>
        </w:rPr>
        <w:t>ίζεις</w:t>
      </w:r>
      <w:r w:rsidRPr="0099337B">
        <w:rPr>
          <w:rFonts w:eastAsia="Times New Roman"/>
          <w:szCs w:val="24"/>
        </w:rPr>
        <w:t xml:space="preserve"> ότι είσαι στη Σοβιετική Ένωση της δεκαετίας του </w:t>
      </w:r>
      <w:r>
        <w:rPr>
          <w:rFonts w:eastAsia="Times New Roman"/>
          <w:szCs w:val="24"/>
        </w:rPr>
        <w:t>’</w:t>
      </w:r>
      <w:r w:rsidRPr="0099337B">
        <w:rPr>
          <w:rFonts w:eastAsia="Times New Roman"/>
          <w:szCs w:val="24"/>
        </w:rPr>
        <w:t>50</w:t>
      </w:r>
      <w:r>
        <w:rPr>
          <w:rFonts w:eastAsia="Times New Roman"/>
          <w:szCs w:val="24"/>
        </w:rPr>
        <w:t>.</w:t>
      </w:r>
      <w:r w:rsidRPr="0099337B">
        <w:rPr>
          <w:rFonts w:eastAsia="Times New Roman"/>
          <w:szCs w:val="24"/>
        </w:rPr>
        <w:t xml:space="preserve"> </w:t>
      </w:r>
      <w:r>
        <w:rPr>
          <w:rFonts w:eastAsia="Times New Roman"/>
          <w:szCs w:val="24"/>
        </w:rPr>
        <w:t>Β</w:t>
      </w:r>
      <w:r w:rsidRPr="0099337B">
        <w:rPr>
          <w:rFonts w:eastAsia="Times New Roman"/>
          <w:szCs w:val="24"/>
        </w:rPr>
        <w:t xml:space="preserve">λέπεις συνέχεια </w:t>
      </w:r>
      <w:r>
        <w:rPr>
          <w:rFonts w:eastAsia="Times New Roman"/>
          <w:szCs w:val="24"/>
        </w:rPr>
        <w:t>Μαρξ,</w:t>
      </w:r>
      <w:r w:rsidRPr="0099337B">
        <w:rPr>
          <w:rFonts w:eastAsia="Times New Roman"/>
          <w:szCs w:val="24"/>
        </w:rPr>
        <w:t xml:space="preserve"> Στάλιν </w:t>
      </w:r>
      <w:r>
        <w:rPr>
          <w:rFonts w:eastAsia="Times New Roman"/>
          <w:szCs w:val="24"/>
        </w:rPr>
        <w:t xml:space="preserve">και </w:t>
      </w:r>
      <w:r w:rsidRPr="0099337B">
        <w:rPr>
          <w:rFonts w:eastAsia="Times New Roman"/>
          <w:szCs w:val="24"/>
        </w:rPr>
        <w:t>Τρότσκι</w:t>
      </w:r>
      <w:r>
        <w:rPr>
          <w:rFonts w:eastAsia="Times New Roman"/>
          <w:szCs w:val="24"/>
        </w:rPr>
        <w:t>. Ενδεχομένως όχι Τρότσκι,</w:t>
      </w:r>
      <w:r w:rsidRPr="0099337B">
        <w:rPr>
          <w:rFonts w:eastAsia="Times New Roman"/>
          <w:szCs w:val="24"/>
        </w:rPr>
        <w:t xml:space="preserve"> γιατί ο Στάλιν το</w:t>
      </w:r>
      <w:r>
        <w:rPr>
          <w:rFonts w:eastAsia="Times New Roman"/>
          <w:szCs w:val="24"/>
        </w:rPr>
        <w:t>ύ</w:t>
      </w:r>
      <w:r w:rsidRPr="0099337B">
        <w:rPr>
          <w:rFonts w:eastAsia="Times New Roman"/>
          <w:szCs w:val="24"/>
        </w:rPr>
        <w:t xml:space="preserve"> </w:t>
      </w:r>
      <w:r>
        <w:rPr>
          <w:rFonts w:eastAsia="Times New Roman"/>
          <w:szCs w:val="24"/>
        </w:rPr>
        <w:t>κάρφωσε</w:t>
      </w:r>
      <w:r w:rsidRPr="0099337B">
        <w:rPr>
          <w:rFonts w:eastAsia="Times New Roman"/>
          <w:szCs w:val="24"/>
        </w:rPr>
        <w:t xml:space="preserve"> </w:t>
      </w:r>
      <w:r>
        <w:rPr>
          <w:rFonts w:eastAsia="Times New Roman"/>
          <w:szCs w:val="24"/>
        </w:rPr>
        <w:t>την αξίνα</w:t>
      </w:r>
      <w:r w:rsidRPr="0099337B">
        <w:rPr>
          <w:rFonts w:eastAsia="Times New Roman"/>
          <w:szCs w:val="24"/>
        </w:rPr>
        <w:t xml:space="preserve"> στο κεφάλι</w:t>
      </w:r>
      <w:r>
        <w:rPr>
          <w:rFonts w:eastAsia="Times New Roman"/>
          <w:szCs w:val="24"/>
        </w:rPr>
        <w:t xml:space="preserve"> και</w:t>
      </w:r>
      <w:r w:rsidRPr="0099337B">
        <w:rPr>
          <w:rFonts w:eastAsia="Times New Roman"/>
          <w:szCs w:val="24"/>
        </w:rPr>
        <w:t xml:space="preserve"> όχι μόνο σε αυτόν</w:t>
      </w:r>
      <w:r>
        <w:rPr>
          <w:rFonts w:eastAsia="Times New Roman"/>
          <w:szCs w:val="24"/>
        </w:rPr>
        <w:t>, αλλά και</w:t>
      </w:r>
      <w:r w:rsidRPr="0099337B">
        <w:rPr>
          <w:rFonts w:eastAsia="Times New Roman"/>
          <w:szCs w:val="24"/>
        </w:rPr>
        <w:t xml:space="preserve"> σε άλλα </w:t>
      </w:r>
      <w:r>
        <w:rPr>
          <w:rFonts w:eastAsia="Times New Roman"/>
          <w:szCs w:val="24"/>
        </w:rPr>
        <w:t>εξήντα</w:t>
      </w:r>
      <w:r w:rsidRPr="0099337B">
        <w:rPr>
          <w:rFonts w:eastAsia="Times New Roman"/>
          <w:szCs w:val="24"/>
        </w:rPr>
        <w:t xml:space="preserve"> εκατομμύρια ανθρώπους που δολοφόνησε ο πατερούλης </w:t>
      </w:r>
      <w:r>
        <w:rPr>
          <w:rFonts w:eastAsia="Times New Roman"/>
          <w:szCs w:val="24"/>
        </w:rPr>
        <w:t>σας,</w:t>
      </w:r>
      <w:r w:rsidRPr="0099337B">
        <w:rPr>
          <w:rFonts w:eastAsia="Times New Roman"/>
          <w:szCs w:val="24"/>
        </w:rPr>
        <w:t xml:space="preserve"> ο ιδεολογικός σας πρόγονος</w:t>
      </w:r>
      <w:r>
        <w:rPr>
          <w:rFonts w:eastAsia="Times New Roman"/>
          <w:szCs w:val="24"/>
        </w:rPr>
        <w:t>,</w:t>
      </w:r>
      <w:r w:rsidRPr="0099337B">
        <w:rPr>
          <w:rFonts w:eastAsia="Times New Roman"/>
          <w:szCs w:val="24"/>
        </w:rPr>
        <w:t xml:space="preserve"> </w:t>
      </w:r>
      <w:r>
        <w:rPr>
          <w:rFonts w:eastAsia="Times New Roman"/>
          <w:szCs w:val="24"/>
        </w:rPr>
        <w:t>τον</w:t>
      </w:r>
      <w:r w:rsidRPr="0099337B">
        <w:rPr>
          <w:rFonts w:eastAsia="Times New Roman"/>
          <w:szCs w:val="24"/>
        </w:rPr>
        <w:t xml:space="preserve"> οποί</w:t>
      </w:r>
      <w:r>
        <w:rPr>
          <w:rFonts w:eastAsia="Times New Roman"/>
          <w:szCs w:val="24"/>
        </w:rPr>
        <w:t>ο εκθειάζετε και προβάλλετε</w:t>
      </w:r>
      <w:r w:rsidRPr="0099337B">
        <w:rPr>
          <w:rFonts w:eastAsia="Times New Roman"/>
          <w:szCs w:val="24"/>
        </w:rPr>
        <w:t xml:space="preserve"> </w:t>
      </w:r>
      <w:r w:rsidRPr="0099337B">
        <w:rPr>
          <w:rFonts w:eastAsia="Times New Roman"/>
          <w:szCs w:val="24"/>
        </w:rPr>
        <w:lastRenderedPageBreak/>
        <w:t xml:space="preserve">μέσα από </w:t>
      </w:r>
      <w:r>
        <w:rPr>
          <w:rFonts w:eastAsia="Times New Roman"/>
          <w:szCs w:val="24"/>
        </w:rPr>
        <w:t xml:space="preserve">τον δίαυλο αυτόν, μέσα από </w:t>
      </w:r>
      <w:r w:rsidRPr="0099337B">
        <w:rPr>
          <w:rFonts w:eastAsia="Times New Roman"/>
          <w:szCs w:val="24"/>
        </w:rPr>
        <w:t>την κρατική τηλεόραση</w:t>
      </w:r>
      <w:r>
        <w:rPr>
          <w:rFonts w:eastAsia="Times New Roman"/>
          <w:szCs w:val="24"/>
        </w:rPr>
        <w:t>, μια</w:t>
      </w:r>
      <w:r w:rsidRPr="0099337B">
        <w:rPr>
          <w:rFonts w:eastAsia="Times New Roman"/>
          <w:szCs w:val="24"/>
        </w:rPr>
        <w:t xml:space="preserve"> συμμορία από κρ</w:t>
      </w:r>
      <w:r w:rsidRPr="0099337B">
        <w:rPr>
          <w:rFonts w:eastAsia="Times New Roman"/>
          <w:szCs w:val="24"/>
        </w:rPr>
        <w:t>ατικοδίαιτους κοπρίτες</w:t>
      </w:r>
      <w:r>
        <w:rPr>
          <w:rFonts w:eastAsia="Times New Roman"/>
          <w:szCs w:val="24"/>
        </w:rPr>
        <w:t>,</w:t>
      </w:r>
      <w:r w:rsidRPr="0099337B">
        <w:rPr>
          <w:rFonts w:eastAsia="Times New Roman"/>
          <w:szCs w:val="24"/>
        </w:rPr>
        <w:t xml:space="preserve"> οι οποίοι </w:t>
      </w:r>
      <w:r>
        <w:rPr>
          <w:rFonts w:eastAsia="Times New Roman"/>
          <w:szCs w:val="24"/>
        </w:rPr>
        <w:t>ρίχνουν</w:t>
      </w:r>
      <w:r w:rsidRPr="0099337B">
        <w:rPr>
          <w:rFonts w:eastAsia="Times New Roman"/>
          <w:szCs w:val="24"/>
        </w:rPr>
        <w:t xml:space="preserve"> </w:t>
      </w:r>
      <w:r>
        <w:rPr>
          <w:rFonts w:eastAsia="Times New Roman"/>
          <w:szCs w:val="24"/>
        </w:rPr>
        <w:t>«</w:t>
      </w:r>
      <w:r w:rsidRPr="0099337B">
        <w:rPr>
          <w:rFonts w:eastAsia="Times New Roman"/>
          <w:szCs w:val="24"/>
        </w:rPr>
        <w:t>μαύρο</w:t>
      </w:r>
      <w:r>
        <w:rPr>
          <w:rFonts w:eastAsia="Times New Roman"/>
          <w:szCs w:val="24"/>
        </w:rPr>
        <w:t>»</w:t>
      </w:r>
      <w:r w:rsidRPr="0099337B">
        <w:rPr>
          <w:rFonts w:eastAsia="Times New Roman"/>
          <w:szCs w:val="24"/>
        </w:rPr>
        <w:t xml:space="preserve"> στη Χρυσή Αυγή</w:t>
      </w:r>
      <w:r>
        <w:rPr>
          <w:rFonts w:eastAsia="Times New Roman"/>
          <w:szCs w:val="24"/>
        </w:rPr>
        <w:t>.</w:t>
      </w:r>
      <w:r w:rsidRPr="0099337B">
        <w:rPr>
          <w:rFonts w:eastAsia="Times New Roman"/>
          <w:szCs w:val="24"/>
        </w:rPr>
        <w:t xml:space="preserve"> </w:t>
      </w:r>
      <w:r>
        <w:rPr>
          <w:rFonts w:eastAsia="Times New Roman"/>
          <w:szCs w:val="24"/>
        </w:rPr>
        <w:t>Γ</w:t>
      </w:r>
      <w:r w:rsidRPr="0099337B">
        <w:rPr>
          <w:rFonts w:eastAsia="Times New Roman"/>
          <w:szCs w:val="24"/>
        </w:rPr>
        <w:t xml:space="preserve">ιατί </w:t>
      </w:r>
      <w:r>
        <w:rPr>
          <w:rFonts w:eastAsia="Times New Roman"/>
          <w:szCs w:val="24"/>
        </w:rPr>
        <w:t>–</w:t>
      </w:r>
      <w:r w:rsidRPr="0099337B">
        <w:rPr>
          <w:rFonts w:eastAsia="Times New Roman"/>
          <w:szCs w:val="24"/>
        </w:rPr>
        <w:t>λέει</w:t>
      </w:r>
      <w:r>
        <w:rPr>
          <w:rFonts w:eastAsia="Times New Roman"/>
          <w:szCs w:val="24"/>
        </w:rPr>
        <w:t>-</w:t>
      </w:r>
      <w:r w:rsidRPr="0099337B">
        <w:rPr>
          <w:rFonts w:eastAsia="Times New Roman"/>
          <w:szCs w:val="24"/>
        </w:rPr>
        <w:t xml:space="preserve"> </w:t>
      </w:r>
      <w:r>
        <w:rPr>
          <w:rFonts w:eastAsia="Times New Roman"/>
          <w:szCs w:val="24"/>
        </w:rPr>
        <w:t>ε</w:t>
      </w:r>
      <w:r w:rsidRPr="0099337B">
        <w:rPr>
          <w:rFonts w:eastAsia="Times New Roman"/>
          <w:szCs w:val="24"/>
        </w:rPr>
        <w:t>μείς είμαστε φασίστες</w:t>
      </w:r>
      <w:r>
        <w:rPr>
          <w:rFonts w:eastAsia="Times New Roman"/>
          <w:szCs w:val="24"/>
        </w:rPr>
        <w:t>,</w:t>
      </w:r>
      <w:r w:rsidRPr="0099337B">
        <w:rPr>
          <w:rFonts w:eastAsia="Times New Roman"/>
          <w:szCs w:val="24"/>
        </w:rPr>
        <w:t xml:space="preserve"> ναζί</w:t>
      </w:r>
      <w:r>
        <w:rPr>
          <w:rFonts w:eastAsia="Times New Roman"/>
          <w:szCs w:val="24"/>
        </w:rPr>
        <w:t>,</w:t>
      </w:r>
      <w:r w:rsidRPr="0099337B">
        <w:rPr>
          <w:rFonts w:eastAsia="Times New Roman"/>
          <w:szCs w:val="24"/>
        </w:rPr>
        <w:t xml:space="preserve"> ακροδεξιοί</w:t>
      </w:r>
      <w:r>
        <w:rPr>
          <w:rFonts w:eastAsia="Times New Roman"/>
          <w:szCs w:val="24"/>
        </w:rPr>
        <w:t>,</w:t>
      </w:r>
      <w:r w:rsidRPr="0099337B">
        <w:rPr>
          <w:rFonts w:eastAsia="Times New Roman"/>
          <w:szCs w:val="24"/>
        </w:rPr>
        <w:t xml:space="preserve"> χουντικοί και </w:t>
      </w:r>
      <w:r>
        <w:rPr>
          <w:rFonts w:eastAsia="Times New Roman"/>
          <w:szCs w:val="24"/>
        </w:rPr>
        <w:t xml:space="preserve">μας ρίχνουν «μαύρο». </w:t>
      </w:r>
      <w:r w:rsidRPr="0099337B">
        <w:rPr>
          <w:rFonts w:eastAsia="Times New Roman"/>
          <w:szCs w:val="24"/>
        </w:rPr>
        <w:t>Όταν</w:t>
      </w:r>
      <w:r>
        <w:rPr>
          <w:rFonts w:eastAsia="Times New Roman"/>
          <w:szCs w:val="24"/>
        </w:rPr>
        <w:t>,</w:t>
      </w:r>
      <w:r w:rsidRPr="0099337B">
        <w:rPr>
          <w:rFonts w:eastAsia="Times New Roman"/>
          <w:szCs w:val="24"/>
        </w:rPr>
        <w:t xml:space="preserve"> </w:t>
      </w:r>
      <w:r>
        <w:rPr>
          <w:rFonts w:eastAsia="Times New Roman"/>
          <w:szCs w:val="24"/>
        </w:rPr>
        <w:t>όμως,</w:t>
      </w:r>
      <w:r w:rsidRPr="0099337B">
        <w:rPr>
          <w:rFonts w:eastAsia="Times New Roman"/>
          <w:szCs w:val="24"/>
        </w:rPr>
        <w:t xml:space="preserve"> είναι να πάρετε τα λεφτά τα δικά </w:t>
      </w:r>
      <w:r>
        <w:rPr>
          <w:rFonts w:eastAsia="Times New Roman"/>
          <w:szCs w:val="24"/>
        </w:rPr>
        <w:t>μας</w:t>
      </w:r>
      <w:r w:rsidRPr="0099337B">
        <w:rPr>
          <w:rFonts w:eastAsia="Times New Roman"/>
          <w:szCs w:val="24"/>
        </w:rPr>
        <w:t xml:space="preserve"> από τις πεντακόσιες χιλιάδες οπαδούς της Χρυσής Αυγ</w:t>
      </w:r>
      <w:r w:rsidRPr="0099337B">
        <w:rPr>
          <w:rFonts w:eastAsia="Times New Roman"/>
          <w:szCs w:val="24"/>
        </w:rPr>
        <w:t>ής</w:t>
      </w:r>
      <w:r>
        <w:rPr>
          <w:rFonts w:eastAsia="Times New Roman"/>
          <w:szCs w:val="24"/>
        </w:rPr>
        <w:t>, τα</w:t>
      </w:r>
      <w:r w:rsidRPr="0099337B">
        <w:rPr>
          <w:rFonts w:eastAsia="Times New Roman"/>
          <w:szCs w:val="24"/>
        </w:rPr>
        <w:t xml:space="preserve"> ναζιστικά</w:t>
      </w:r>
      <w:r>
        <w:rPr>
          <w:rFonts w:eastAsia="Times New Roman"/>
          <w:szCs w:val="24"/>
        </w:rPr>
        <w:t>,</w:t>
      </w:r>
      <w:r w:rsidRPr="0099337B">
        <w:rPr>
          <w:rFonts w:eastAsia="Times New Roman"/>
          <w:szCs w:val="24"/>
        </w:rPr>
        <w:t xml:space="preserve"> τα φασιστικά</w:t>
      </w:r>
      <w:r>
        <w:rPr>
          <w:rFonts w:eastAsia="Times New Roman"/>
          <w:szCs w:val="24"/>
        </w:rPr>
        <w:t>,</w:t>
      </w:r>
      <w:r w:rsidRPr="0099337B">
        <w:rPr>
          <w:rFonts w:eastAsia="Times New Roman"/>
          <w:szCs w:val="24"/>
        </w:rPr>
        <w:t xml:space="preserve"> τα χουντικά λεφτά </w:t>
      </w:r>
      <w:r>
        <w:rPr>
          <w:rFonts w:eastAsia="Times New Roman"/>
          <w:szCs w:val="24"/>
        </w:rPr>
        <w:t xml:space="preserve">μάς τα τσεπώνετε κανονικά. Τα τσεπώνει κανονικά αυτή η συμμορία </w:t>
      </w:r>
      <w:r w:rsidRPr="0099337B">
        <w:rPr>
          <w:rFonts w:eastAsia="Times New Roman"/>
          <w:szCs w:val="24"/>
        </w:rPr>
        <w:t>και παίρνει καπιταλιστικά αμάξια και καπιταλιστικές σπιταρόν</w:t>
      </w:r>
      <w:r>
        <w:rPr>
          <w:rFonts w:eastAsia="Times New Roman"/>
          <w:szCs w:val="24"/>
        </w:rPr>
        <w:t>ες</w:t>
      </w:r>
      <w:r w:rsidRPr="0099337B">
        <w:rPr>
          <w:rFonts w:eastAsia="Times New Roman"/>
          <w:szCs w:val="24"/>
        </w:rPr>
        <w:t xml:space="preserve"> στα βόρεια προάστια</w:t>
      </w:r>
      <w:r>
        <w:rPr>
          <w:rFonts w:eastAsia="Times New Roman"/>
          <w:szCs w:val="24"/>
        </w:rPr>
        <w:t>,</w:t>
      </w:r>
      <w:r w:rsidRPr="0099337B">
        <w:rPr>
          <w:rFonts w:eastAsia="Times New Roman"/>
          <w:szCs w:val="24"/>
        </w:rPr>
        <w:t xml:space="preserve"> οι κομμουνιστές</w:t>
      </w:r>
      <w:r>
        <w:rPr>
          <w:rFonts w:eastAsia="Times New Roman"/>
          <w:szCs w:val="24"/>
        </w:rPr>
        <w:t>,</w:t>
      </w:r>
      <w:r w:rsidRPr="0099337B">
        <w:rPr>
          <w:rFonts w:eastAsia="Times New Roman"/>
          <w:szCs w:val="24"/>
        </w:rPr>
        <w:t xml:space="preserve"> οι οποίοι </w:t>
      </w:r>
      <w:r>
        <w:rPr>
          <w:rFonts w:eastAsia="Times New Roman"/>
          <w:szCs w:val="24"/>
        </w:rPr>
        <w:t>διοικούν</w:t>
      </w:r>
      <w:r w:rsidRPr="0099337B">
        <w:rPr>
          <w:rFonts w:eastAsia="Times New Roman"/>
          <w:szCs w:val="24"/>
        </w:rPr>
        <w:t xml:space="preserve"> σήμερα την Ελληνική Ρα</w:t>
      </w:r>
      <w:r w:rsidRPr="0099337B">
        <w:rPr>
          <w:rFonts w:eastAsia="Times New Roman"/>
          <w:szCs w:val="24"/>
        </w:rPr>
        <w:t>διοφωνία Τηλεόραση</w:t>
      </w:r>
      <w:r>
        <w:rPr>
          <w:rFonts w:eastAsia="Times New Roman"/>
          <w:szCs w:val="24"/>
        </w:rPr>
        <w:t>.</w:t>
      </w:r>
    </w:p>
    <w:p w14:paraId="5F41CB1C"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Λ</w:t>
      </w:r>
      <w:r w:rsidRPr="0099337B">
        <w:rPr>
          <w:rFonts w:eastAsia="Times New Roman"/>
          <w:szCs w:val="24"/>
        </w:rPr>
        <w:t>ηστεύετ</w:t>
      </w:r>
      <w:r>
        <w:rPr>
          <w:rFonts w:eastAsia="Times New Roman"/>
          <w:szCs w:val="24"/>
        </w:rPr>
        <w:t xml:space="preserve">ε, λοιπόν, τους </w:t>
      </w:r>
      <w:r w:rsidRPr="0099337B">
        <w:rPr>
          <w:rFonts w:eastAsia="Times New Roman"/>
          <w:szCs w:val="24"/>
        </w:rPr>
        <w:t>Έλληνες πολίτες με αυτό</w:t>
      </w:r>
      <w:r>
        <w:rPr>
          <w:rFonts w:eastAsia="Times New Roman"/>
          <w:szCs w:val="24"/>
        </w:rPr>
        <w:t>ν</w:t>
      </w:r>
      <w:r w:rsidRPr="0099337B">
        <w:rPr>
          <w:rFonts w:eastAsia="Times New Roman"/>
          <w:szCs w:val="24"/>
        </w:rPr>
        <w:t xml:space="preserve"> τον τρόπο</w:t>
      </w:r>
      <w:r>
        <w:rPr>
          <w:rFonts w:eastAsia="Times New Roman"/>
          <w:szCs w:val="24"/>
        </w:rPr>
        <w:t>,</w:t>
      </w:r>
      <w:r w:rsidRPr="0099337B">
        <w:rPr>
          <w:rFonts w:eastAsia="Times New Roman"/>
          <w:szCs w:val="24"/>
        </w:rPr>
        <w:t xml:space="preserve"> οι οποίοι </w:t>
      </w:r>
      <w:r>
        <w:rPr>
          <w:rFonts w:eastAsia="Times New Roman"/>
          <w:szCs w:val="24"/>
        </w:rPr>
        <w:t xml:space="preserve">δεν θα έπρεπε </w:t>
      </w:r>
      <w:r w:rsidRPr="0099337B">
        <w:rPr>
          <w:rFonts w:eastAsia="Times New Roman"/>
          <w:szCs w:val="24"/>
        </w:rPr>
        <w:t xml:space="preserve">κανονικά </w:t>
      </w:r>
      <w:r>
        <w:rPr>
          <w:rFonts w:eastAsia="Times New Roman"/>
          <w:szCs w:val="24"/>
        </w:rPr>
        <w:t xml:space="preserve">να </w:t>
      </w:r>
      <w:r w:rsidRPr="0099337B">
        <w:rPr>
          <w:rFonts w:eastAsia="Times New Roman"/>
          <w:szCs w:val="24"/>
        </w:rPr>
        <w:t>πληρώνουν αυτό το τέλος</w:t>
      </w:r>
      <w:r>
        <w:rPr>
          <w:rFonts w:eastAsia="Times New Roman"/>
          <w:szCs w:val="24"/>
        </w:rPr>
        <w:t>,</w:t>
      </w:r>
      <w:r w:rsidRPr="0099337B">
        <w:rPr>
          <w:rFonts w:eastAsia="Times New Roman"/>
          <w:szCs w:val="24"/>
        </w:rPr>
        <w:t xml:space="preserve"> αυτό το ληστρικό τέλος το οποίο αποδίδεται σε εργατοπατέρες και σε </w:t>
      </w:r>
      <w:r>
        <w:rPr>
          <w:rFonts w:eastAsia="Times New Roman"/>
          <w:szCs w:val="24"/>
        </w:rPr>
        <w:t>μια</w:t>
      </w:r>
      <w:r w:rsidRPr="0099337B">
        <w:rPr>
          <w:rFonts w:eastAsia="Times New Roman"/>
          <w:szCs w:val="24"/>
        </w:rPr>
        <w:t xml:space="preserve"> διοίκηση πουλημέν</w:t>
      </w:r>
      <w:r>
        <w:rPr>
          <w:rFonts w:eastAsia="Times New Roman"/>
          <w:szCs w:val="24"/>
        </w:rPr>
        <w:t>η</w:t>
      </w:r>
      <w:r w:rsidRPr="0099337B">
        <w:rPr>
          <w:rFonts w:eastAsia="Times New Roman"/>
          <w:szCs w:val="24"/>
        </w:rPr>
        <w:t xml:space="preserve"> και </w:t>
      </w:r>
      <w:r>
        <w:rPr>
          <w:rFonts w:eastAsia="Times New Roman"/>
          <w:szCs w:val="24"/>
        </w:rPr>
        <w:t>σε λακέδες</w:t>
      </w:r>
      <w:r w:rsidRPr="0099337B">
        <w:rPr>
          <w:rFonts w:eastAsia="Times New Roman"/>
          <w:szCs w:val="24"/>
        </w:rPr>
        <w:t xml:space="preserve"> δημοσιογράφους</w:t>
      </w:r>
      <w:r>
        <w:rPr>
          <w:rFonts w:eastAsia="Times New Roman"/>
          <w:szCs w:val="24"/>
        </w:rPr>
        <w:t>,</w:t>
      </w:r>
      <w:r w:rsidRPr="0099337B">
        <w:rPr>
          <w:rFonts w:eastAsia="Times New Roman"/>
          <w:szCs w:val="24"/>
        </w:rPr>
        <w:t xml:space="preserve"> οι οποίοι </w:t>
      </w:r>
      <w:r>
        <w:rPr>
          <w:rFonts w:eastAsia="Times New Roman"/>
          <w:szCs w:val="24"/>
        </w:rPr>
        <w:t xml:space="preserve">έχουν </w:t>
      </w:r>
      <w:r w:rsidRPr="0099337B">
        <w:rPr>
          <w:rFonts w:eastAsia="Times New Roman"/>
          <w:szCs w:val="24"/>
        </w:rPr>
        <w:t xml:space="preserve">μοναδικό τους μέλημα να </w:t>
      </w:r>
      <w:r>
        <w:rPr>
          <w:rFonts w:eastAsia="Times New Roman"/>
          <w:szCs w:val="24"/>
        </w:rPr>
        <w:t>εκθειάζουν</w:t>
      </w:r>
      <w:r w:rsidRPr="0099337B">
        <w:rPr>
          <w:rFonts w:eastAsia="Times New Roman"/>
          <w:szCs w:val="24"/>
        </w:rPr>
        <w:t xml:space="preserve"> την αντεθνική</w:t>
      </w:r>
      <w:r>
        <w:rPr>
          <w:rFonts w:eastAsia="Times New Roman"/>
          <w:szCs w:val="24"/>
        </w:rPr>
        <w:t>,</w:t>
      </w:r>
      <w:r w:rsidRPr="0099337B">
        <w:rPr>
          <w:rFonts w:eastAsia="Times New Roman"/>
          <w:szCs w:val="24"/>
        </w:rPr>
        <w:t xml:space="preserve"> ανθελληνική πολιτική της εξουσίας του ΣΥΡΙΖΑ</w:t>
      </w:r>
      <w:r>
        <w:rPr>
          <w:rFonts w:eastAsia="Times New Roman"/>
          <w:szCs w:val="24"/>
        </w:rPr>
        <w:t>.</w:t>
      </w:r>
      <w:r w:rsidRPr="0099337B">
        <w:rPr>
          <w:rFonts w:eastAsia="Times New Roman"/>
          <w:szCs w:val="24"/>
        </w:rPr>
        <w:t xml:space="preserve"> </w:t>
      </w:r>
      <w:r>
        <w:rPr>
          <w:rFonts w:eastAsia="Times New Roman"/>
          <w:szCs w:val="24"/>
        </w:rPr>
        <w:t>Θ</w:t>
      </w:r>
      <w:r w:rsidRPr="0099337B">
        <w:rPr>
          <w:rFonts w:eastAsia="Times New Roman"/>
          <w:szCs w:val="24"/>
        </w:rPr>
        <w:t xml:space="preserve">α </w:t>
      </w:r>
      <w:r>
        <w:rPr>
          <w:rFonts w:eastAsia="Times New Roman"/>
          <w:szCs w:val="24"/>
        </w:rPr>
        <w:t>έρθουμε,</w:t>
      </w:r>
      <w:r w:rsidRPr="0099337B">
        <w:rPr>
          <w:rFonts w:eastAsia="Times New Roman"/>
          <w:szCs w:val="24"/>
        </w:rPr>
        <w:t xml:space="preserve"> </w:t>
      </w:r>
      <w:r>
        <w:rPr>
          <w:rFonts w:eastAsia="Times New Roman"/>
          <w:szCs w:val="24"/>
        </w:rPr>
        <w:t>όμως,</w:t>
      </w:r>
      <w:r w:rsidRPr="0099337B">
        <w:rPr>
          <w:rFonts w:eastAsia="Times New Roman"/>
          <w:szCs w:val="24"/>
        </w:rPr>
        <w:t xml:space="preserve"> </w:t>
      </w:r>
      <w:r>
        <w:rPr>
          <w:rFonts w:eastAsia="Times New Roman"/>
          <w:szCs w:val="24"/>
        </w:rPr>
        <w:t>μια</w:t>
      </w:r>
      <w:r w:rsidRPr="0099337B">
        <w:rPr>
          <w:rFonts w:eastAsia="Times New Roman"/>
          <w:szCs w:val="24"/>
        </w:rPr>
        <w:t xml:space="preserve"> μέρα στα πράγματα</w:t>
      </w:r>
      <w:r>
        <w:rPr>
          <w:rFonts w:eastAsia="Times New Roman"/>
          <w:szCs w:val="24"/>
        </w:rPr>
        <w:t>, θ</w:t>
      </w:r>
      <w:r w:rsidRPr="0099337B">
        <w:rPr>
          <w:rFonts w:eastAsia="Times New Roman"/>
          <w:szCs w:val="24"/>
        </w:rPr>
        <w:t xml:space="preserve">α έρθει </w:t>
      </w:r>
      <w:r>
        <w:rPr>
          <w:rFonts w:eastAsia="Times New Roman"/>
          <w:szCs w:val="24"/>
        </w:rPr>
        <w:t>μια</w:t>
      </w:r>
      <w:r w:rsidRPr="0099337B">
        <w:rPr>
          <w:rFonts w:eastAsia="Times New Roman"/>
          <w:szCs w:val="24"/>
        </w:rPr>
        <w:t xml:space="preserve"> </w:t>
      </w:r>
      <w:r>
        <w:rPr>
          <w:rFonts w:eastAsia="Times New Roman"/>
          <w:szCs w:val="24"/>
        </w:rPr>
        <w:t>ε</w:t>
      </w:r>
      <w:r w:rsidRPr="0099337B">
        <w:rPr>
          <w:rFonts w:eastAsia="Times New Roman"/>
          <w:szCs w:val="24"/>
        </w:rPr>
        <w:t>θνική κυβέρνηση και θα ζητήσει πίσω αυτά τα λεφτά</w:t>
      </w:r>
      <w:r>
        <w:rPr>
          <w:rFonts w:eastAsia="Times New Roman"/>
          <w:szCs w:val="24"/>
        </w:rPr>
        <w:t xml:space="preserve"> και θα τους πει:</w:t>
      </w:r>
      <w:r w:rsidRPr="0099337B">
        <w:rPr>
          <w:rFonts w:eastAsia="Times New Roman"/>
          <w:szCs w:val="24"/>
        </w:rPr>
        <w:t xml:space="preserve"> </w:t>
      </w:r>
      <w:r>
        <w:rPr>
          <w:rFonts w:eastAsia="Times New Roman"/>
          <w:szCs w:val="24"/>
        </w:rPr>
        <w:lastRenderedPageBreak/>
        <w:t>«</w:t>
      </w:r>
      <w:r w:rsidRPr="0099337B">
        <w:rPr>
          <w:rFonts w:eastAsia="Times New Roman"/>
          <w:szCs w:val="24"/>
        </w:rPr>
        <w:t>Εσεί</w:t>
      </w:r>
      <w:r w:rsidRPr="0099337B">
        <w:rPr>
          <w:rFonts w:eastAsia="Times New Roman"/>
          <w:szCs w:val="24"/>
        </w:rPr>
        <w:t>ς όλοι οι εργατοπατέρες</w:t>
      </w:r>
      <w:r>
        <w:rPr>
          <w:rFonts w:eastAsia="Times New Roman"/>
          <w:szCs w:val="24"/>
        </w:rPr>
        <w:t>,</w:t>
      </w:r>
      <w:r w:rsidRPr="0099337B">
        <w:rPr>
          <w:rFonts w:eastAsia="Times New Roman"/>
          <w:szCs w:val="24"/>
        </w:rPr>
        <w:t xml:space="preserve"> οι δημοσιογράφοι και οι διοικητικοί οι οποίοι </w:t>
      </w:r>
      <w:r>
        <w:rPr>
          <w:rFonts w:eastAsia="Times New Roman"/>
          <w:szCs w:val="24"/>
        </w:rPr>
        <w:t>πήρατε</w:t>
      </w:r>
      <w:r w:rsidRPr="0099337B">
        <w:rPr>
          <w:rFonts w:eastAsia="Times New Roman"/>
          <w:szCs w:val="24"/>
        </w:rPr>
        <w:t xml:space="preserve"> </w:t>
      </w:r>
      <w:r>
        <w:rPr>
          <w:rFonts w:eastAsia="Times New Roman"/>
          <w:szCs w:val="24"/>
        </w:rPr>
        <w:t>αυτά</w:t>
      </w:r>
      <w:r w:rsidRPr="0099337B">
        <w:rPr>
          <w:rFonts w:eastAsia="Times New Roman"/>
          <w:szCs w:val="24"/>
        </w:rPr>
        <w:t xml:space="preserve"> τα λεφτά των Ελλήνων πολιτών</w:t>
      </w:r>
      <w:r>
        <w:rPr>
          <w:rFonts w:eastAsia="Times New Roman"/>
          <w:szCs w:val="24"/>
        </w:rPr>
        <w:t>,</w:t>
      </w:r>
      <w:r w:rsidRPr="0099337B">
        <w:rPr>
          <w:rFonts w:eastAsia="Times New Roman"/>
          <w:szCs w:val="24"/>
        </w:rPr>
        <w:t xml:space="preserve"> να μας </w:t>
      </w:r>
      <w:r>
        <w:rPr>
          <w:rFonts w:eastAsia="Times New Roman"/>
          <w:szCs w:val="24"/>
        </w:rPr>
        <w:t xml:space="preserve">τα </w:t>
      </w:r>
      <w:r w:rsidRPr="0099337B">
        <w:rPr>
          <w:rFonts w:eastAsia="Times New Roman"/>
          <w:szCs w:val="24"/>
        </w:rPr>
        <w:t>επιστρέψετε</w:t>
      </w:r>
      <w:r>
        <w:rPr>
          <w:rFonts w:eastAsia="Times New Roman"/>
          <w:szCs w:val="24"/>
        </w:rPr>
        <w:t xml:space="preserve">» και να πάνε υπέρ του </w:t>
      </w:r>
      <w:r>
        <w:rPr>
          <w:rFonts w:eastAsia="Times New Roman"/>
          <w:szCs w:val="24"/>
        </w:rPr>
        <w:t>δ</w:t>
      </w:r>
      <w:r>
        <w:rPr>
          <w:rFonts w:eastAsia="Times New Roman"/>
          <w:szCs w:val="24"/>
        </w:rPr>
        <w:t>ημοσίου ο</w:t>
      </w:r>
      <w:r w:rsidRPr="0099337B">
        <w:rPr>
          <w:rFonts w:eastAsia="Times New Roman"/>
          <w:szCs w:val="24"/>
        </w:rPr>
        <w:t>ι καπιταλιστικές αμαξάρες με τις οποίες κυκλοφορούν σήμερα όλοι αυτοί οι παράγοντες</w:t>
      </w:r>
      <w:r>
        <w:rPr>
          <w:rFonts w:eastAsia="Times New Roman"/>
          <w:szCs w:val="24"/>
        </w:rPr>
        <w:t>.</w:t>
      </w:r>
    </w:p>
    <w:p w14:paraId="5F41CB1D" w14:textId="77777777" w:rsidR="00B01687" w:rsidRDefault="00CA2DE4">
      <w:pPr>
        <w:tabs>
          <w:tab w:val="center" w:pos="4753"/>
          <w:tab w:val="left" w:pos="6156"/>
        </w:tabs>
        <w:spacing w:line="600" w:lineRule="auto"/>
        <w:ind w:firstLine="720"/>
        <w:jc w:val="both"/>
        <w:rPr>
          <w:rFonts w:eastAsia="Times New Roman"/>
          <w:szCs w:val="24"/>
        </w:rPr>
      </w:pPr>
      <w:r>
        <w:rPr>
          <w:rFonts w:eastAsia="Times New Roman"/>
          <w:szCs w:val="24"/>
        </w:rPr>
        <w:t>Έχω</w:t>
      </w:r>
      <w:r w:rsidRPr="0099337B">
        <w:rPr>
          <w:rFonts w:eastAsia="Times New Roman"/>
          <w:szCs w:val="24"/>
        </w:rPr>
        <w:t xml:space="preserve"> </w:t>
      </w:r>
      <w:r w:rsidRPr="0099337B">
        <w:rPr>
          <w:rFonts w:eastAsia="Times New Roman"/>
          <w:szCs w:val="24"/>
        </w:rPr>
        <w:t>υποχρέωση</w:t>
      </w:r>
      <w:r>
        <w:rPr>
          <w:rFonts w:eastAsia="Times New Roman"/>
          <w:szCs w:val="24"/>
        </w:rPr>
        <w:t>,</w:t>
      </w:r>
      <w:r w:rsidRPr="0099337B">
        <w:rPr>
          <w:rFonts w:eastAsia="Times New Roman"/>
          <w:szCs w:val="24"/>
        </w:rPr>
        <w:t xml:space="preserve"> ως </w:t>
      </w:r>
      <w:r>
        <w:rPr>
          <w:rFonts w:eastAsia="Times New Roman"/>
          <w:szCs w:val="24"/>
        </w:rPr>
        <w:t>Κ</w:t>
      </w:r>
      <w:r w:rsidRPr="0099337B">
        <w:rPr>
          <w:rFonts w:eastAsia="Times New Roman"/>
          <w:szCs w:val="24"/>
        </w:rPr>
        <w:t xml:space="preserve">οινοβουλευτικός </w:t>
      </w:r>
      <w:r>
        <w:rPr>
          <w:rFonts w:eastAsia="Times New Roman"/>
          <w:szCs w:val="24"/>
        </w:rPr>
        <w:t>Ε</w:t>
      </w:r>
      <w:r w:rsidRPr="0099337B">
        <w:rPr>
          <w:rFonts w:eastAsia="Times New Roman"/>
          <w:szCs w:val="24"/>
        </w:rPr>
        <w:t>κπρόσωπος</w:t>
      </w:r>
      <w:r>
        <w:rPr>
          <w:rFonts w:eastAsia="Times New Roman"/>
          <w:szCs w:val="24"/>
        </w:rPr>
        <w:t>,</w:t>
      </w:r>
      <w:r w:rsidRPr="0099337B">
        <w:rPr>
          <w:rFonts w:eastAsia="Times New Roman"/>
          <w:szCs w:val="24"/>
        </w:rPr>
        <w:t xml:space="preserve"> να μιλήσω και για το μείζον ζήτημα των ημερών</w:t>
      </w:r>
      <w:r>
        <w:rPr>
          <w:rFonts w:eastAsia="Times New Roman"/>
          <w:szCs w:val="24"/>
        </w:rPr>
        <w:t xml:space="preserve">, γιατί, ως γνωστόν, η Συμφωνία των Πρεσπών </w:t>
      </w:r>
      <w:r w:rsidRPr="0099337B">
        <w:rPr>
          <w:rFonts w:eastAsia="Times New Roman"/>
          <w:szCs w:val="24"/>
        </w:rPr>
        <w:t>πέρασε στα Σκόπια</w:t>
      </w:r>
      <w:r>
        <w:rPr>
          <w:rFonts w:eastAsia="Times New Roman"/>
          <w:szCs w:val="24"/>
        </w:rPr>
        <w:t>. Ο ιστορικός του μέλλοντος δεν θα</w:t>
      </w:r>
      <w:r w:rsidRPr="0099337B">
        <w:rPr>
          <w:rFonts w:eastAsia="Times New Roman"/>
          <w:szCs w:val="24"/>
        </w:rPr>
        <w:t xml:space="preserve"> την αναφέρει ως </w:t>
      </w:r>
      <w:r>
        <w:rPr>
          <w:rFonts w:eastAsia="Times New Roman"/>
          <w:szCs w:val="24"/>
        </w:rPr>
        <w:t>«Σ</w:t>
      </w:r>
      <w:r w:rsidRPr="0099337B">
        <w:rPr>
          <w:rFonts w:eastAsia="Times New Roman"/>
          <w:szCs w:val="24"/>
        </w:rPr>
        <w:t>υμφωνία των Πρεσπών</w:t>
      </w:r>
      <w:r>
        <w:rPr>
          <w:rFonts w:eastAsia="Times New Roman"/>
          <w:szCs w:val="24"/>
        </w:rPr>
        <w:t>»,</w:t>
      </w:r>
      <w:r w:rsidRPr="0099337B">
        <w:rPr>
          <w:rFonts w:eastAsia="Times New Roman"/>
          <w:szCs w:val="24"/>
        </w:rPr>
        <w:t xml:space="preserve"> αλλά </w:t>
      </w:r>
      <w:r>
        <w:rPr>
          <w:rFonts w:eastAsia="Times New Roman"/>
          <w:szCs w:val="24"/>
        </w:rPr>
        <w:t>ως</w:t>
      </w:r>
      <w:r w:rsidRPr="0099337B">
        <w:rPr>
          <w:rFonts w:eastAsia="Times New Roman"/>
          <w:szCs w:val="24"/>
        </w:rPr>
        <w:t xml:space="preserve"> </w:t>
      </w:r>
      <w:r>
        <w:rPr>
          <w:rFonts w:eastAsia="Times New Roman"/>
          <w:szCs w:val="24"/>
        </w:rPr>
        <w:t>«</w:t>
      </w:r>
      <w:r w:rsidRPr="0099337B">
        <w:rPr>
          <w:rFonts w:eastAsia="Times New Roman"/>
          <w:szCs w:val="24"/>
        </w:rPr>
        <w:t>συμφωνία των προδοτών</w:t>
      </w:r>
      <w:r>
        <w:rPr>
          <w:rFonts w:eastAsia="Times New Roman"/>
          <w:szCs w:val="24"/>
        </w:rPr>
        <w:t>»,</w:t>
      </w:r>
      <w:r w:rsidRPr="0099337B">
        <w:rPr>
          <w:rFonts w:eastAsia="Times New Roman"/>
          <w:szCs w:val="24"/>
        </w:rPr>
        <w:t xml:space="preserve"> διότι προδότες είναι όλοι αυτοί οι οποίοι την υπέγραψαν και όλοι αυτοί οι οποίοι στήριξαν αυτή τη</w:t>
      </w:r>
      <w:r>
        <w:rPr>
          <w:rFonts w:eastAsia="Times New Roman"/>
          <w:szCs w:val="24"/>
        </w:rPr>
        <w:t>ν</w:t>
      </w:r>
      <w:r w:rsidRPr="0099337B">
        <w:rPr>
          <w:rFonts w:eastAsia="Times New Roman"/>
          <w:szCs w:val="24"/>
        </w:rPr>
        <w:t xml:space="preserve"> </w:t>
      </w:r>
      <w:proofErr w:type="spellStart"/>
      <w:r>
        <w:rPr>
          <w:rFonts w:eastAsia="Times New Roman"/>
          <w:szCs w:val="24"/>
        </w:rPr>
        <w:t>εθνο</w:t>
      </w:r>
      <w:r w:rsidRPr="0099337B">
        <w:rPr>
          <w:rFonts w:eastAsia="Times New Roman"/>
          <w:szCs w:val="24"/>
        </w:rPr>
        <w:t>προδοτική</w:t>
      </w:r>
      <w:proofErr w:type="spellEnd"/>
      <w:r w:rsidRPr="0099337B">
        <w:rPr>
          <w:rFonts w:eastAsia="Times New Roman"/>
          <w:szCs w:val="24"/>
        </w:rPr>
        <w:t xml:space="preserve"> </w:t>
      </w:r>
      <w:r>
        <w:rPr>
          <w:rFonts w:eastAsia="Times New Roman"/>
          <w:szCs w:val="24"/>
        </w:rPr>
        <w:t>Κ</w:t>
      </w:r>
      <w:r w:rsidRPr="0099337B">
        <w:rPr>
          <w:rFonts w:eastAsia="Times New Roman"/>
          <w:szCs w:val="24"/>
        </w:rPr>
        <w:t>υβέρνηση</w:t>
      </w:r>
      <w:r>
        <w:rPr>
          <w:rFonts w:eastAsia="Times New Roman"/>
          <w:szCs w:val="24"/>
        </w:rPr>
        <w:t>,</w:t>
      </w:r>
      <w:r w:rsidRPr="0099337B">
        <w:rPr>
          <w:rFonts w:eastAsia="Times New Roman"/>
          <w:szCs w:val="24"/>
        </w:rPr>
        <w:t xml:space="preserve"> η οποία </w:t>
      </w:r>
      <w:r>
        <w:rPr>
          <w:rFonts w:eastAsia="Times New Roman"/>
          <w:szCs w:val="24"/>
        </w:rPr>
        <w:t>εκ</w:t>
      </w:r>
      <w:r w:rsidRPr="0099337B">
        <w:rPr>
          <w:rFonts w:eastAsia="Times New Roman"/>
          <w:szCs w:val="24"/>
        </w:rPr>
        <w:t>χώρησε το όνομα της Μακεδονίας</w:t>
      </w:r>
      <w:r>
        <w:rPr>
          <w:rFonts w:eastAsia="Times New Roman"/>
          <w:szCs w:val="24"/>
        </w:rPr>
        <w:t>. Ή</w:t>
      </w:r>
      <w:r w:rsidRPr="0099337B">
        <w:rPr>
          <w:rFonts w:eastAsia="Times New Roman"/>
          <w:szCs w:val="24"/>
        </w:rPr>
        <w:t>ταν πολύ λογικό να περάσει αυτή η προδοτική συμφωνί</w:t>
      </w:r>
      <w:r>
        <w:rPr>
          <w:rFonts w:eastAsia="Times New Roman"/>
          <w:szCs w:val="24"/>
        </w:rPr>
        <w:t>α στα Σκόπια.</w:t>
      </w:r>
    </w:p>
    <w:p w14:paraId="5F41CB1E" w14:textId="77777777" w:rsidR="00B01687" w:rsidRDefault="00CA2DE4">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 xml:space="preserve">Και αφήστε τα παραμύθια με τις μυστικές υπηρεσίες των Αμερικανών. Υπάρχουν και οι Ρώσοι στα Σκόπια, οι οποίοι κάνουν κι αυτοί τη δουλειά τους. Η </w:t>
      </w:r>
      <w:r>
        <w:rPr>
          <w:rFonts w:eastAsia="Times New Roman"/>
          <w:szCs w:val="24"/>
        </w:rPr>
        <w:t>Σ</w:t>
      </w:r>
      <w:r>
        <w:rPr>
          <w:rFonts w:eastAsia="Times New Roman"/>
          <w:szCs w:val="24"/>
        </w:rPr>
        <w:t xml:space="preserve">υμφωνία των Πρεσπών πέρασε και ψηφίστηκε στα Σκόπια, γιατί είναι μια συμφωνία </w:t>
      </w:r>
      <w:proofErr w:type="spellStart"/>
      <w:r>
        <w:rPr>
          <w:rFonts w:eastAsia="Times New Roman"/>
          <w:szCs w:val="24"/>
        </w:rPr>
        <w:t>φιλο</w:t>
      </w:r>
      <w:r>
        <w:rPr>
          <w:rFonts w:eastAsia="Times New Roman"/>
          <w:szCs w:val="24"/>
        </w:rPr>
        <w:lastRenderedPageBreak/>
        <w:t>σκοπιανή</w:t>
      </w:r>
      <w:proofErr w:type="spellEnd"/>
      <w:r>
        <w:rPr>
          <w:rFonts w:eastAsia="Times New Roman"/>
          <w:szCs w:val="24"/>
        </w:rPr>
        <w:t>, ανθελληνική, που τ</w:t>
      </w:r>
      <w:r>
        <w:rPr>
          <w:rFonts w:eastAsia="Times New Roman"/>
          <w:szCs w:val="24"/>
        </w:rPr>
        <w:t xml:space="preserve">α δίνει όλα στο κρατίδιο των κομιτατζήδων. Και το είχαμε προβλέψει και ήταν δεδομένο ότι θα την ψηφίσουν οι κομιτατζήδες των Σκοπίων. Οι </w:t>
      </w:r>
      <w:proofErr w:type="spellStart"/>
      <w:r>
        <w:rPr>
          <w:rFonts w:eastAsia="Times New Roman"/>
          <w:szCs w:val="24"/>
        </w:rPr>
        <w:t>κατσαπλιάδες</w:t>
      </w:r>
      <w:proofErr w:type="spellEnd"/>
      <w:r>
        <w:rPr>
          <w:rFonts w:eastAsia="Times New Roman"/>
          <w:szCs w:val="24"/>
        </w:rPr>
        <w:t xml:space="preserve"> του ΣΥΡΙΖΑ τους έδωσαν γη και ύδωρ και οι κομιτατζήδες των Σκοπίων είπαν «ναι». </w:t>
      </w:r>
    </w:p>
    <w:p w14:paraId="5F41CB1F" w14:textId="77777777" w:rsidR="00B01687" w:rsidRDefault="00CA2DE4">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Και έλεγε ο εγκεφαλικά κα</w:t>
      </w:r>
      <w:r>
        <w:rPr>
          <w:rFonts w:eastAsia="Times New Roman"/>
          <w:szCs w:val="24"/>
        </w:rPr>
        <w:t xml:space="preserve">μένος Πάνος Καμμένος ότι δεν θα περάσει. Πούλαγε ψέματα, παραμύθια στον ελληνικό λαό, ένας ακόμα πολιτικός απατεώνας. Επικαλέστηκε, βέβαια, την εμπλοκή των ΗΠΑ. Εντάξει, είναι δεδομένο ότι είστε πρώτης τάξεως ρουφιάνοι των Ηνωμένων Πολιτειών της Αμερικής, </w:t>
      </w:r>
      <w:r>
        <w:rPr>
          <w:rFonts w:eastAsia="Times New Roman"/>
          <w:szCs w:val="24"/>
        </w:rPr>
        <w:t xml:space="preserve">πράκτορες των Ηνωμένων Πολιτειών της Αμερικής, </w:t>
      </w:r>
      <w:r>
        <w:rPr>
          <w:rFonts w:eastAsia="Times New Roman"/>
          <w:szCs w:val="24"/>
        </w:rPr>
        <w:t>εσείς,</w:t>
      </w:r>
      <w:r>
        <w:rPr>
          <w:rFonts w:eastAsia="Times New Roman"/>
          <w:szCs w:val="24"/>
        </w:rPr>
        <w:t xml:space="preserve"> που λέγατε κάποτε το σύνθημα «Φονιάδες των λαών, Αμερικάνοι»</w:t>
      </w:r>
      <w:r>
        <w:rPr>
          <w:rFonts w:eastAsia="Times New Roman"/>
          <w:szCs w:val="24"/>
        </w:rPr>
        <w:t>,</w:t>
      </w:r>
      <w:r>
        <w:rPr>
          <w:rFonts w:eastAsia="Times New Roman"/>
          <w:szCs w:val="24"/>
        </w:rPr>
        <w:t xml:space="preserve"> σήμερα είστε ρουφιάνοι των Αμερικανών, αλλά δεν είναι αυτός ο λόγος που ψηφίστηκε στα Σκόπια αυτή η εθνοκτόνος συμφωνία.</w:t>
      </w:r>
    </w:p>
    <w:p w14:paraId="5F41CB20" w14:textId="77777777" w:rsidR="00B01687" w:rsidRDefault="00CA2DE4">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Ο λόγος είναι ότι ή</w:t>
      </w:r>
      <w:r>
        <w:rPr>
          <w:rFonts w:eastAsia="Times New Roman"/>
          <w:szCs w:val="24"/>
        </w:rPr>
        <w:t xml:space="preserve">ταν μια συμφωνία η οποία εκχώρησε τα πάντα σε έναν από τους μεγάλους σήμερα εχθρούς του </w:t>
      </w:r>
      <w:r>
        <w:rPr>
          <w:rFonts w:eastAsia="Times New Roman"/>
          <w:szCs w:val="24"/>
        </w:rPr>
        <w:t>Ε</w:t>
      </w:r>
      <w:r>
        <w:rPr>
          <w:rFonts w:eastAsia="Times New Roman"/>
          <w:szCs w:val="24"/>
        </w:rPr>
        <w:t>λληνισμού. Και δεν λέω μεγάλο αυτό το κρατίδιο σε επίπεδο άμυνας και ασφάλειας. Είναι ένα κρατίδιο από ανθρώπους οι οποίοι μπορεί να είναι ανιστόρητοι, μπορεί να είναι</w:t>
      </w:r>
      <w:r>
        <w:rPr>
          <w:rFonts w:eastAsia="Times New Roman"/>
          <w:szCs w:val="24"/>
        </w:rPr>
        <w:t xml:space="preserve"> Σλάβοι κατωτέρας </w:t>
      </w:r>
      <w:proofErr w:type="spellStart"/>
      <w:r>
        <w:rPr>
          <w:rFonts w:eastAsia="Times New Roman"/>
          <w:szCs w:val="24"/>
        </w:rPr>
        <w:lastRenderedPageBreak/>
        <w:t>ποιότητος</w:t>
      </w:r>
      <w:proofErr w:type="spellEnd"/>
      <w:r>
        <w:rPr>
          <w:rFonts w:eastAsia="Times New Roman"/>
          <w:szCs w:val="24"/>
        </w:rPr>
        <w:t xml:space="preserve">, που λέγονται </w:t>
      </w:r>
      <w:proofErr w:type="spellStart"/>
      <w:r>
        <w:rPr>
          <w:rFonts w:eastAsia="Times New Roman"/>
          <w:szCs w:val="24"/>
        </w:rPr>
        <w:t>Μπόμπαν</w:t>
      </w:r>
      <w:proofErr w:type="spellEnd"/>
      <w:r>
        <w:rPr>
          <w:rFonts w:eastAsia="Times New Roman"/>
          <w:szCs w:val="24"/>
        </w:rPr>
        <w:t xml:space="preserve">, </w:t>
      </w:r>
      <w:proofErr w:type="spellStart"/>
      <w:r>
        <w:rPr>
          <w:rFonts w:eastAsia="Times New Roman"/>
          <w:szCs w:val="24"/>
        </w:rPr>
        <w:t>Ζόραν</w:t>
      </w:r>
      <w:proofErr w:type="spellEnd"/>
      <w:r>
        <w:rPr>
          <w:rFonts w:eastAsia="Times New Roman"/>
          <w:szCs w:val="24"/>
        </w:rPr>
        <w:t>, Ντούσαν και νομίζουν ότι είναι απόγονοι των αρχαίων Μακεδόνων, αλλά σίγουρα δεν είναι κορόιδα. Και όταν τους δίνεις στο πιάτο μια συμφωνία που εξυπηρετεί τα συμφέροντά τους, είναι δεδομένο ότι θα πο</w:t>
      </w:r>
      <w:r>
        <w:rPr>
          <w:rFonts w:eastAsia="Times New Roman"/>
          <w:szCs w:val="24"/>
        </w:rPr>
        <w:t xml:space="preserve">υν «ναι» και θα τη στηρίξουν. </w:t>
      </w:r>
    </w:p>
    <w:p w14:paraId="5F41CB21" w14:textId="77777777" w:rsidR="00B01687" w:rsidRDefault="00CA2DE4">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Είστε, λοιπόν, και ψεύτες, γιατί</w:t>
      </w:r>
      <w:r>
        <w:rPr>
          <w:rFonts w:eastAsia="Times New Roman"/>
          <w:szCs w:val="24"/>
        </w:rPr>
        <w:t>,</w:t>
      </w:r>
      <w:r>
        <w:rPr>
          <w:rFonts w:eastAsia="Times New Roman"/>
          <w:szCs w:val="24"/>
        </w:rPr>
        <w:t xml:space="preserve"> όταν ζητήσατε την ψήφο του ελληνικού λαού, δεν είπατε ότι θα προδώσετε τη Μακεδονία, είστε και κλέφτες, γιατί ο Καμμένος μιλάει για 50 εκατομμύρια, ο Κοτζιάς μιλάει για 10 εκατομμύρια. Πού εί</w:t>
      </w:r>
      <w:r>
        <w:rPr>
          <w:rFonts w:eastAsia="Times New Roman"/>
          <w:szCs w:val="24"/>
        </w:rPr>
        <w:t xml:space="preserve">ναι τα 40 εκατομμύρια που λείπουν; Πού είναι τα εκατομμύρια που έδιναν οι Ευρωπαίοι για να κάνετε την Ελλάδα </w:t>
      </w:r>
      <w:proofErr w:type="spellStart"/>
      <w:r>
        <w:rPr>
          <w:rFonts w:eastAsia="Times New Roman"/>
          <w:szCs w:val="24"/>
        </w:rPr>
        <w:t>Μπανανία</w:t>
      </w:r>
      <w:proofErr w:type="spellEnd"/>
      <w:r>
        <w:rPr>
          <w:rFonts w:eastAsia="Times New Roman"/>
          <w:szCs w:val="24"/>
        </w:rPr>
        <w:t xml:space="preserve"> και να τη γεμίσετε με λαθρομετανάστες; Είστε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ψεύτες και κλέφτες και προδότες. Αυτή είναι η Κυβέρνησή σας. </w:t>
      </w:r>
    </w:p>
    <w:p w14:paraId="5F41CB22" w14:textId="77777777" w:rsidR="00B01687" w:rsidRDefault="00CA2DE4">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Και βέβαια είστε υ</w:t>
      </w:r>
      <w:r>
        <w:rPr>
          <w:rFonts w:eastAsia="Times New Roman"/>
          <w:szCs w:val="24"/>
        </w:rPr>
        <w:t xml:space="preserve">πηρέτες ξένων συμφερόντων και πράκτορες ξένων δυνάμεων. Και ξέρετε τι προβλέπει ο νόμος για τους κλέφτες, για τους προδότες και τους πράκτορες ξένων δυνάμεων. </w:t>
      </w:r>
    </w:p>
    <w:p w14:paraId="5F41CB23" w14:textId="77777777" w:rsidR="00B01687" w:rsidRDefault="00CA2DE4">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lastRenderedPageBreak/>
        <w:t>Και θα έρθει μια πραγματικά εθνική κυβέρνηση στην Ελλάδα</w:t>
      </w:r>
      <w:r>
        <w:rPr>
          <w:rFonts w:eastAsia="Times New Roman"/>
          <w:szCs w:val="24"/>
        </w:rPr>
        <w:t>,</w:t>
      </w:r>
      <w:r>
        <w:rPr>
          <w:rFonts w:eastAsia="Times New Roman"/>
          <w:szCs w:val="24"/>
        </w:rPr>
        <w:t xml:space="preserve"> που θα σας στείλει εκεί που σας αξίζει</w:t>
      </w:r>
      <w:r>
        <w:rPr>
          <w:rFonts w:eastAsia="Times New Roman"/>
          <w:szCs w:val="24"/>
        </w:rPr>
        <w:t xml:space="preserve">, που θα επιβάλει τον νόμο και θα οδηγήσει στη φυλακή όλους αυτούς οι οποίοι όλα αυτά τα χρόνια καταστρέφουν την πατρίδα μας, εκχωρούν την ιστορία μας, εκχωρούν το όνομα της Μακεδονίας στο κρατίδιο των Σλάβων και των κομιτατζήδων. </w:t>
      </w:r>
    </w:p>
    <w:p w14:paraId="5F41CB24"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5F41CB25"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44EC0">
        <w:rPr>
          <w:rFonts w:eastAsia="Times New Roman"/>
          <w:b/>
          <w:szCs w:val="24"/>
        </w:rPr>
        <w:t>ΠΡΟΕΔΡΕΥΩΝ (Α</w:t>
      </w:r>
      <w:r w:rsidRPr="00E44EC0">
        <w:rPr>
          <w:rFonts w:eastAsia="Times New Roman"/>
          <w:b/>
          <w:szCs w:val="24"/>
        </w:rPr>
        <w:t>ναστάσιος Κουράκης):</w:t>
      </w:r>
      <w:r>
        <w:rPr>
          <w:rFonts w:eastAsia="Times New Roman"/>
          <w:szCs w:val="24"/>
        </w:rPr>
        <w:t xml:space="preserve"> Προχωρούμε με τον Κοινοβουλευτικό Εκπρόσωπο του Κομμουνιστικού Κόμματος Ελλάδας, τον κ. Ιωάννη Γκιόκα.</w:t>
      </w:r>
    </w:p>
    <w:p w14:paraId="5F41CB26"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Ορίστε, κύριε Γκιόκα, έχετε τον λόγο για έξι λεπτά. </w:t>
      </w:r>
    </w:p>
    <w:p w14:paraId="5F41CB27"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44EC0">
        <w:rPr>
          <w:rFonts w:eastAsia="Times New Roman"/>
          <w:b/>
          <w:szCs w:val="24"/>
        </w:rPr>
        <w:t>ΙΩΑΝΝΗΣ ΓΚΙΟΚΑΣ:</w:t>
      </w:r>
      <w:r>
        <w:rPr>
          <w:rFonts w:eastAsia="Times New Roman"/>
          <w:szCs w:val="24"/>
        </w:rPr>
        <w:t xml:space="preserve"> Το ακούσαμε κι αυτό, ότι η ΕΡΤ κάνει κομμουνιστική προπαγάνδα.</w:t>
      </w:r>
      <w:r>
        <w:rPr>
          <w:rFonts w:eastAsia="Times New Roman"/>
          <w:szCs w:val="24"/>
        </w:rPr>
        <w:t xml:space="preserve"> Μάλλον θα έπρεπε να κάνει προπαγάνδα ρατσιστική για κατώτερους ανθρώπους, σαν κι αυτά που ακούσαμε πριν </w:t>
      </w:r>
      <w:r>
        <w:rPr>
          <w:rFonts w:eastAsia="Times New Roman"/>
          <w:szCs w:val="24"/>
        </w:rPr>
        <w:t xml:space="preserve">από </w:t>
      </w:r>
      <w:r>
        <w:rPr>
          <w:rFonts w:eastAsia="Times New Roman"/>
          <w:szCs w:val="24"/>
        </w:rPr>
        <w:t xml:space="preserve">λίγο ή για τα στρατόπεδα συγκέντρωσης του Χίτλερ, τα οποία εξυμνούν οι ναζιστές της Χρυσής Αυγής. </w:t>
      </w:r>
    </w:p>
    <w:p w14:paraId="5F41CB28"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Κυρίες και κύριοι Βουλευτές, η περίπτωση της ΕΡΤ</w:t>
      </w:r>
      <w:r>
        <w:rPr>
          <w:rFonts w:eastAsia="Times New Roman"/>
          <w:szCs w:val="24"/>
        </w:rPr>
        <w:t xml:space="preserve"> είναι μια ακόμα χαρακτηριστική περίπτωση για το πώς ο ΣΥΡΙΖΑ και η Νέα Δημοκρατία, ενώ συμφωνούν στην ουσία της πολιτικής, τσακώνονται για το ποιος θα έχει το πάνω χέρι στην εφαρμογή αυτής της πολιτικής. </w:t>
      </w:r>
    </w:p>
    <w:p w14:paraId="5F41CB29"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Από τη μια μεριά, η Νέα Δημοκρατία και το ΠΑΣΟΚ ασ</w:t>
      </w:r>
      <w:r>
        <w:rPr>
          <w:rFonts w:eastAsia="Times New Roman"/>
          <w:szCs w:val="24"/>
        </w:rPr>
        <w:t xml:space="preserve">κούν κριτική στην Κυβέρνηση ότι έχει μετατρέψει την ΕΡΤ σε κυβερνητικό φερέφωνο, όταν το ίδιο ακριβώς -μα το ίδιο ακριβώς- έκαναν και οι δικές τους κυβερνήσεις, φτάνοντας στο σημείο να κλείσουν την ΕΡΤ. </w:t>
      </w:r>
    </w:p>
    <w:p w14:paraId="5F41CB2A"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από την άλλη μεριά, ο ΣΥΡΙΖΑ, η Κυβέρνηση, αναζη</w:t>
      </w:r>
      <w:r>
        <w:rPr>
          <w:rFonts w:eastAsia="Times New Roman"/>
          <w:szCs w:val="24"/>
        </w:rPr>
        <w:t>τά άλλοθι στο «μαύρο» της Νέας Δημοκρατίας και του ΠΑΣΟΚ</w:t>
      </w:r>
      <w:r>
        <w:rPr>
          <w:rFonts w:eastAsia="Times New Roman"/>
          <w:szCs w:val="24"/>
        </w:rPr>
        <w:t>,</w:t>
      </w:r>
      <w:r>
        <w:rPr>
          <w:rFonts w:eastAsia="Times New Roman"/>
          <w:szCs w:val="24"/>
        </w:rPr>
        <w:t xml:space="preserve"> για να δικαιολογήσει τη σημερινή απαράδεκτη κατάσταση, σύμφωνα με την οποία η ΕΡΤ μετατρέπεται σε αντίγραφο εκείνης της εποχής</w:t>
      </w:r>
      <w:r>
        <w:rPr>
          <w:rFonts w:eastAsia="Times New Roman"/>
          <w:szCs w:val="24"/>
        </w:rPr>
        <w:t>,</w:t>
      </w:r>
      <w:r>
        <w:rPr>
          <w:rFonts w:eastAsia="Times New Roman"/>
          <w:szCs w:val="24"/>
        </w:rPr>
        <w:t xml:space="preserve"> που κα</w:t>
      </w:r>
      <w:r>
        <w:rPr>
          <w:rFonts w:eastAsia="Times New Roman"/>
          <w:szCs w:val="24"/>
        </w:rPr>
        <w:t>μ</w:t>
      </w:r>
      <w:r>
        <w:rPr>
          <w:rFonts w:eastAsia="Times New Roman"/>
          <w:szCs w:val="24"/>
        </w:rPr>
        <w:t>μία σχέση δεν έχει με αυτό για το οποίο πάλεψαν οι εργαζόμενο</w:t>
      </w:r>
      <w:r>
        <w:rPr>
          <w:rFonts w:eastAsia="Times New Roman"/>
          <w:szCs w:val="24"/>
        </w:rPr>
        <w:t>ί</w:t>
      </w:r>
      <w:r>
        <w:rPr>
          <w:rFonts w:eastAsia="Times New Roman"/>
          <w:szCs w:val="24"/>
        </w:rPr>
        <w:t xml:space="preserve"> </w:t>
      </w:r>
      <w:r>
        <w:rPr>
          <w:rFonts w:eastAsia="Times New Roman"/>
          <w:szCs w:val="24"/>
        </w:rPr>
        <w:t xml:space="preserve">της την εποχή του «μαύρου». </w:t>
      </w:r>
    </w:p>
    <w:p w14:paraId="5F41CB2B" w14:textId="77777777" w:rsidR="00B01687" w:rsidRDefault="00CA2DE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Άλλαξε ο </w:t>
      </w:r>
      <w:proofErr w:type="spellStart"/>
      <w:r>
        <w:rPr>
          <w:rFonts w:eastAsia="Times New Roman"/>
          <w:szCs w:val="24"/>
        </w:rPr>
        <w:t>Μανωλιός</w:t>
      </w:r>
      <w:proofErr w:type="spellEnd"/>
      <w:r>
        <w:rPr>
          <w:rFonts w:eastAsia="Times New Roman"/>
          <w:szCs w:val="24"/>
        </w:rPr>
        <w:t xml:space="preserve"> κι έβαλε τα ρούχα του αλλιώς. Και αυτό το αντιλαμβάνεται </w:t>
      </w:r>
      <w:r>
        <w:rPr>
          <w:rFonts w:eastAsia="Times New Roman"/>
          <w:szCs w:val="24"/>
        </w:rPr>
        <w:t>ο</w:t>
      </w:r>
      <w:r>
        <w:rPr>
          <w:rFonts w:eastAsia="Times New Roman"/>
          <w:szCs w:val="24"/>
        </w:rPr>
        <w:t xml:space="preserve"> περισσότερος κόσμος και οι ίδιοι οι εργαζόμενοι της ΕΡΤ. Ποια είναι τα δεδομένα γι’ αυτή την εκτίμηση; Απροκάλυπτη κυβερνητική προπαγάνδα</w:t>
      </w:r>
      <w:r>
        <w:rPr>
          <w:rFonts w:eastAsia="Times New Roman"/>
          <w:szCs w:val="24"/>
        </w:rPr>
        <w:t>,</w:t>
      </w:r>
      <w:r>
        <w:rPr>
          <w:rFonts w:eastAsia="Times New Roman"/>
          <w:szCs w:val="24"/>
        </w:rPr>
        <w:t xml:space="preserve"> που σπάει κόκκαλα και που ενίοτε ξεπερνάει και την επίσημη κυβερνητική θέση. Και είναι λογικό, γιατί εκεί η ενημέρωση γίνεται από άλλους δρόμους και παράδρομους. Αυτό γίνεται στη μεγάλη πλειοψηφία των ενημερωτικών δελτίων και εκπομπών και μάλιστα πολλές φ</w:t>
      </w:r>
      <w:r>
        <w:rPr>
          <w:rFonts w:eastAsia="Times New Roman"/>
          <w:szCs w:val="24"/>
        </w:rPr>
        <w:t>ορές χωρίς αντίλογο, πέραν του δίπολου, από δημοσιογράφους, πολλοί από τους οποίους δεν ανήκουν καν στο μόνιμο προσωπικό της ΕΡΤ, αλλά είναι εργαζόμενοι άλλων μέσων και οι οποίοι αναμασούν τις κυβερνητικές τοποθετήσεις, α</w:t>
      </w:r>
      <w:r>
        <w:rPr>
          <w:rFonts w:eastAsia="Times New Roman" w:cs="Times New Roman"/>
          <w:szCs w:val="24"/>
        </w:rPr>
        <w:t xml:space="preserve">πό το παραμύθι της δήθεν </w:t>
      </w:r>
      <w:proofErr w:type="spellStart"/>
      <w:r>
        <w:rPr>
          <w:rFonts w:eastAsia="Times New Roman" w:cs="Times New Roman"/>
          <w:szCs w:val="24"/>
        </w:rPr>
        <w:t>μεταμνημον</w:t>
      </w:r>
      <w:r>
        <w:rPr>
          <w:rFonts w:eastAsia="Times New Roman" w:cs="Times New Roman"/>
          <w:szCs w:val="24"/>
        </w:rPr>
        <w:t>ιακής</w:t>
      </w:r>
      <w:proofErr w:type="spellEnd"/>
      <w:r>
        <w:rPr>
          <w:rFonts w:eastAsia="Times New Roman" w:cs="Times New Roman"/>
          <w:szCs w:val="24"/>
        </w:rPr>
        <w:t xml:space="preserve"> εποχής, μέχρι τον πλήρη εξωραϊσμό της εξωτερικής πολιτικής της Κυβέρνησης</w:t>
      </w:r>
      <w:r>
        <w:rPr>
          <w:rFonts w:eastAsia="Times New Roman" w:cs="Times New Roman"/>
          <w:szCs w:val="24"/>
        </w:rPr>
        <w:t>,</w:t>
      </w:r>
      <w:r>
        <w:rPr>
          <w:rFonts w:eastAsia="Times New Roman" w:cs="Times New Roman"/>
          <w:szCs w:val="24"/>
        </w:rPr>
        <w:t xml:space="preserve"> που εμπλέκει τη χώρα στα επικίνδυνα </w:t>
      </w:r>
      <w:proofErr w:type="spellStart"/>
      <w:r>
        <w:rPr>
          <w:rFonts w:eastAsia="Times New Roman" w:cs="Times New Roman"/>
          <w:szCs w:val="24"/>
        </w:rPr>
        <w:t>αμερικανο</w:t>
      </w:r>
      <w:r>
        <w:rPr>
          <w:rFonts w:eastAsia="Times New Roman" w:cs="Times New Roman"/>
          <w:szCs w:val="24"/>
        </w:rPr>
        <w:t>νατο</w:t>
      </w:r>
      <w:r>
        <w:rPr>
          <w:rFonts w:eastAsia="Times New Roman" w:cs="Times New Roman"/>
          <w:szCs w:val="24"/>
        </w:rPr>
        <w:t>ϊκά</w:t>
      </w:r>
      <w:proofErr w:type="spellEnd"/>
      <w:r>
        <w:rPr>
          <w:rFonts w:eastAsia="Times New Roman" w:cs="Times New Roman"/>
          <w:szCs w:val="24"/>
        </w:rPr>
        <w:t xml:space="preserve"> σχέδια.</w:t>
      </w:r>
      <w:r>
        <w:rPr>
          <w:rFonts w:eastAsia="Times New Roman"/>
          <w:szCs w:val="24"/>
        </w:rPr>
        <w:t xml:space="preserve"> </w:t>
      </w:r>
    </w:p>
    <w:p w14:paraId="5F41CB2C" w14:textId="77777777" w:rsidR="00B01687" w:rsidRDefault="00CA2DE4">
      <w:pPr>
        <w:spacing w:line="600" w:lineRule="auto"/>
        <w:ind w:firstLine="709"/>
        <w:jc w:val="both"/>
        <w:rPr>
          <w:rFonts w:eastAsia="Times New Roman" w:cs="Times New Roman"/>
          <w:szCs w:val="24"/>
        </w:rPr>
      </w:pPr>
      <w:r>
        <w:rPr>
          <w:rFonts w:eastAsia="Times New Roman" w:cs="Times New Roman"/>
          <w:szCs w:val="24"/>
        </w:rPr>
        <w:t>Μόνο στον Αμερικάνο Πρέσβη δεν έχετε δώσει ακόμη εκπομπή</w:t>
      </w:r>
      <w:r>
        <w:rPr>
          <w:rFonts w:eastAsia="Times New Roman" w:cs="Times New Roman"/>
          <w:szCs w:val="24"/>
        </w:rPr>
        <w:t>,</w:t>
      </w:r>
      <w:r>
        <w:rPr>
          <w:rFonts w:eastAsia="Times New Roman" w:cs="Times New Roman"/>
          <w:szCs w:val="24"/>
        </w:rPr>
        <w:t xml:space="preserve"> για να διαφημίζει την πολιτική των Ηνωμένων Πολιτειών, την καλή συνεργασία που έχετε με την Κυβέρνησή σας ή για το </w:t>
      </w:r>
      <w:r>
        <w:rPr>
          <w:rFonts w:eastAsia="Times New Roman" w:cs="Times New Roman"/>
          <w:szCs w:val="24"/>
        </w:rPr>
        <w:lastRenderedPageBreak/>
        <w:t>πόσο μεγάλη θα είναι η προσφορά των βάσεων που θέλουν να φτιάξουν στην Ελλάδα.</w:t>
      </w:r>
    </w:p>
    <w:p w14:paraId="5F41CB2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Δεύτερο ζήτημα, απουσία αντικειμενικής ενημέρωσης, μη τήρηση </w:t>
      </w:r>
      <w:r>
        <w:rPr>
          <w:rFonts w:eastAsia="Times New Roman" w:cs="Times New Roman"/>
          <w:szCs w:val="24"/>
        </w:rPr>
        <w:t xml:space="preserve">ακόμη και του απαράδεκτου αυτού νόμου για την αναλογική εκπροσώπηση των κομμάτων. Ποια είναι τα στοιχεία, κύριε Παππά, του δικού σας ΕΣΡ, του ΕΣΡ της σύνθεσης του οποίου συμφωνήσατε από κοινού μαζί με τη Νέα Δημοκρατία και το ΠΑΣΟΚ; </w:t>
      </w:r>
    </w:p>
    <w:p w14:paraId="5F41CB2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 2017 από την ετήσια</w:t>
      </w:r>
      <w:r>
        <w:rPr>
          <w:rFonts w:eastAsia="Times New Roman" w:cs="Times New Roman"/>
          <w:szCs w:val="24"/>
        </w:rPr>
        <w:t xml:space="preserve"> έκθεση: Στις μεν τηλεοπτικές εκπομπές όσον αφορά το ΚΚΕ η συμμετοχή είναι 4,8%, όσον αφορά τα δελτία ειδήσεων στην ΕΡΤ είναι 3,1%. Φοβερή αντικειμενικότητα. Γι</w:t>
      </w:r>
      <w:r>
        <w:rPr>
          <w:rFonts w:eastAsia="Times New Roman" w:cs="Times New Roman"/>
          <w:szCs w:val="24"/>
        </w:rPr>
        <w:t>α</w:t>
      </w:r>
      <w:r>
        <w:rPr>
          <w:rFonts w:eastAsia="Times New Roman" w:cs="Times New Roman"/>
          <w:szCs w:val="24"/>
        </w:rPr>
        <w:t xml:space="preserve"> αυτό υπάρχει απάντηση; Υπάρχει απάντηση για το ότι, ενώ υπάρχουν κόμματα τα οποία </w:t>
      </w:r>
      <w:proofErr w:type="spellStart"/>
      <w:r>
        <w:rPr>
          <w:rFonts w:eastAsia="Times New Roman" w:cs="Times New Roman"/>
          <w:szCs w:val="24"/>
        </w:rPr>
        <w:t>υποεκπροσωπο</w:t>
      </w:r>
      <w:r>
        <w:rPr>
          <w:rFonts w:eastAsia="Times New Roman" w:cs="Times New Roman"/>
          <w:szCs w:val="24"/>
        </w:rPr>
        <w:t>ύνται</w:t>
      </w:r>
      <w:proofErr w:type="spellEnd"/>
      <w:r>
        <w:rPr>
          <w:rFonts w:eastAsia="Times New Roman" w:cs="Times New Roman"/>
          <w:szCs w:val="24"/>
        </w:rPr>
        <w:t xml:space="preserve"> στις εκπομπές και στα δελτία ειδήσεων της ΕΡΤ, την ίδια στιγμή -πέρα από τον ΣΥΡΙΖΑ</w:t>
      </w:r>
      <w:r>
        <w:rPr>
          <w:rFonts w:eastAsia="Times New Roman" w:cs="Times New Roman"/>
          <w:szCs w:val="24"/>
        </w:rPr>
        <w:t>,</w:t>
      </w:r>
      <w:r>
        <w:rPr>
          <w:rFonts w:eastAsia="Times New Roman" w:cs="Times New Roman"/>
          <w:szCs w:val="24"/>
        </w:rPr>
        <w:t xml:space="preserve"> που είναι δεδομένο- υπάρχουν άλλα κόμματα ή στελέχη τους που </w:t>
      </w:r>
      <w:proofErr w:type="spellStart"/>
      <w:r>
        <w:rPr>
          <w:rFonts w:eastAsia="Times New Roman" w:cs="Times New Roman"/>
          <w:szCs w:val="24"/>
        </w:rPr>
        <w:t>υπερεκπροσωπούνται</w:t>
      </w:r>
      <w:proofErr w:type="spellEnd"/>
      <w:r>
        <w:rPr>
          <w:rFonts w:eastAsia="Times New Roman" w:cs="Times New Roman"/>
          <w:szCs w:val="24"/>
        </w:rPr>
        <w:t xml:space="preserve"> και στα δελτία και στις εκπομπές και ίσως κάποιοι πιθανοί μελλοντικοί κυβερνητικοί συ</w:t>
      </w:r>
      <w:r>
        <w:rPr>
          <w:rFonts w:eastAsia="Times New Roman" w:cs="Times New Roman"/>
          <w:szCs w:val="24"/>
        </w:rPr>
        <w:t>νέταιροι;</w:t>
      </w:r>
    </w:p>
    <w:p w14:paraId="5F41CB2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απάντηση, κύριε Υπουργέ, για το γεγονός ότι το ΚΚΕ από το </w:t>
      </w:r>
      <w:proofErr w:type="spellStart"/>
      <w:r>
        <w:rPr>
          <w:rFonts w:eastAsia="Times New Roman" w:cs="Times New Roman"/>
          <w:szCs w:val="24"/>
        </w:rPr>
        <w:t>ξανάνοιγμα</w:t>
      </w:r>
      <w:proofErr w:type="spellEnd"/>
      <w:r>
        <w:rPr>
          <w:rFonts w:eastAsia="Times New Roman" w:cs="Times New Roman"/>
          <w:szCs w:val="24"/>
        </w:rPr>
        <w:t xml:space="preserve"> της ΕΡΤ πριν </w:t>
      </w:r>
      <w:r>
        <w:rPr>
          <w:rFonts w:eastAsia="Times New Roman" w:cs="Times New Roman"/>
          <w:szCs w:val="24"/>
        </w:rPr>
        <w:t xml:space="preserve">από </w:t>
      </w:r>
      <w:r>
        <w:rPr>
          <w:rFonts w:eastAsia="Times New Roman" w:cs="Times New Roman"/>
          <w:szCs w:val="24"/>
        </w:rPr>
        <w:t>τέσσερα χρόνια δεν είχε δημοσιογράφο που να έχει στη βασική ευθύνη του την κάλυψη των δραστηριοτήτων του κόμματός μας και ότι αυτό γινόταν στην κυριολεξία</w:t>
      </w:r>
      <w:r>
        <w:rPr>
          <w:rFonts w:eastAsia="Times New Roman" w:cs="Times New Roman"/>
          <w:szCs w:val="24"/>
        </w:rPr>
        <w:t xml:space="preserve"> όπως-όπως και στο πόδι από άλλους δημοσιογράφους, που είχαν άλλες ευθύνες και με τη φιλοτιμία αυτών των ανθρώπων; Γι</w:t>
      </w:r>
      <w:r>
        <w:rPr>
          <w:rFonts w:eastAsia="Times New Roman" w:cs="Times New Roman"/>
          <w:szCs w:val="24"/>
        </w:rPr>
        <w:t>α</w:t>
      </w:r>
      <w:r>
        <w:rPr>
          <w:rFonts w:eastAsia="Times New Roman" w:cs="Times New Roman"/>
          <w:szCs w:val="24"/>
        </w:rPr>
        <w:t xml:space="preserve"> αυτό υπάρχει τοποθέτηση από τη μεριά της Κυβέρνησης; Αυτός δεν είναι ένας άλλου τύπου αυταρχισμός;</w:t>
      </w:r>
    </w:p>
    <w:p w14:paraId="5F41CB3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Φυσικά αυτή η κατάσταση δεν υπάρχει μό</w:t>
      </w:r>
      <w:r>
        <w:rPr>
          <w:rFonts w:eastAsia="Times New Roman" w:cs="Times New Roman"/>
          <w:szCs w:val="24"/>
        </w:rPr>
        <w:t>νο στην ΕΡΤ, υπάρχει στο σύνολο των καναλιών και δείχνει το πόσο διαφορετικό είναι το δήθεν νέο τηλεοπτικό τοπίο που διαφήμιζε η Κυβέρνηση και ο κ. Παππάς.</w:t>
      </w:r>
    </w:p>
    <w:p w14:paraId="5F41CB3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Άλλα στοιχεία: Παραγκωνισμός των μόνιμων εργαζόμενων της ΕΡΤ, στο όνομα των οποίων, κατά τα άλλα, πί</w:t>
      </w:r>
      <w:r>
        <w:rPr>
          <w:rFonts w:eastAsia="Times New Roman" w:cs="Times New Roman"/>
          <w:szCs w:val="24"/>
        </w:rPr>
        <w:t>νετε νερό</w:t>
      </w:r>
      <w:r>
        <w:rPr>
          <w:rFonts w:eastAsia="Times New Roman" w:cs="Times New Roman"/>
          <w:szCs w:val="24"/>
        </w:rPr>
        <w:t>,</w:t>
      </w:r>
      <w:r>
        <w:rPr>
          <w:rFonts w:eastAsia="Times New Roman" w:cs="Times New Roman"/>
          <w:szCs w:val="24"/>
        </w:rPr>
        <w:t xml:space="preserve"> και αξιοποίηση κατά κόρον μ</w:t>
      </w:r>
      <w:r>
        <w:rPr>
          <w:rFonts w:eastAsia="Times New Roman" w:cs="Times New Roman"/>
          <w:szCs w:val="24"/>
        </w:rPr>
        <w:t>ε</w:t>
      </w:r>
      <w:r>
        <w:rPr>
          <w:rFonts w:eastAsia="Times New Roman" w:cs="Times New Roman"/>
          <w:szCs w:val="24"/>
        </w:rPr>
        <w:t>ικτών και εξωτερικών παραγωγών</w:t>
      </w:r>
      <w:r>
        <w:rPr>
          <w:rFonts w:eastAsia="Times New Roman" w:cs="Times New Roman"/>
          <w:szCs w:val="24"/>
        </w:rPr>
        <w:t>,</w:t>
      </w:r>
      <w:r>
        <w:rPr>
          <w:rFonts w:eastAsia="Times New Roman" w:cs="Times New Roman"/>
          <w:szCs w:val="24"/>
        </w:rPr>
        <w:t xml:space="preserve"> που είναι το όχημα και για να υπάρχουν συμπράξεις με ιδιώτες επιχειρηματίες, αλλά και με δημοσιογράφους για να αναπαράγεται η κυβερνητική προπαγάνδα, παρά τις υποσχέσεις σας, και </w:t>
      </w:r>
      <w:r>
        <w:rPr>
          <w:rFonts w:eastAsia="Times New Roman" w:cs="Times New Roman"/>
          <w:szCs w:val="24"/>
        </w:rPr>
        <w:lastRenderedPageBreak/>
        <w:t>τις δι</w:t>
      </w:r>
      <w:r>
        <w:rPr>
          <w:rFonts w:eastAsia="Times New Roman" w:cs="Times New Roman"/>
          <w:szCs w:val="24"/>
        </w:rPr>
        <w:t>κές σας, ότι αυτές τις παραγωγές θα τις καταργήσετε ή θα τις περιορίσετε στο ελάχιστο.</w:t>
      </w:r>
    </w:p>
    <w:p w14:paraId="5F41CB3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Για να μη μιλήσουμε για τις αποδόσεις της ΕΡΤ στο κομμάτι του πολιτισμού</w:t>
      </w:r>
      <w:r>
        <w:rPr>
          <w:rFonts w:eastAsia="Times New Roman" w:cs="Times New Roman"/>
          <w:szCs w:val="24"/>
        </w:rPr>
        <w:t>,</w:t>
      </w:r>
      <w:r>
        <w:rPr>
          <w:rFonts w:eastAsia="Times New Roman" w:cs="Times New Roman"/>
          <w:szCs w:val="24"/>
        </w:rPr>
        <w:t xml:space="preserve"> που είναι σε αναντιστοιχία με το επίπεδο του προσωπικού και των ανθρώπων της ΕΡΤ. Είπατε για τη</w:t>
      </w:r>
      <w:r>
        <w:rPr>
          <w:rFonts w:eastAsia="Times New Roman" w:cs="Times New Roman"/>
          <w:szCs w:val="24"/>
        </w:rPr>
        <w:t>ν τηλεθέαση. Ξέρετε, κύριε Υπουργέ, ήμουν ένας από το ένα εκατομμύριο που παρακολούθησε χθες ΕΡΤ. Είχε και τον Παναθηναϊκό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Πανιώνιο και το παιχνίδι ΠΑΟΚ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ΑΡΗΣ είχε σασπένς. Είναι αυτό κριτήριο; Με </w:t>
      </w:r>
      <w:proofErr w:type="spellStart"/>
      <w:r>
        <w:rPr>
          <w:rFonts w:eastAsia="Times New Roman" w:cs="Times New Roman"/>
          <w:szCs w:val="24"/>
        </w:rPr>
        <w:t>συγχωρείτε</w:t>
      </w:r>
      <w:proofErr w:type="spellEnd"/>
      <w:r>
        <w:rPr>
          <w:rFonts w:eastAsia="Times New Roman" w:cs="Times New Roman"/>
          <w:szCs w:val="24"/>
        </w:rPr>
        <w:t>, πλάκα κάνουμε; Είναι αυτό κριτήριο για την π</w:t>
      </w:r>
      <w:r>
        <w:rPr>
          <w:rFonts w:eastAsia="Times New Roman" w:cs="Times New Roman"/>
          <w:szCs w:val="24"/>
        </w:rPr>
        <w:t>οιότητα της ραδιοτηλεόρασης; Είπατε για την κερδοφορία, ότι είναι κερδοφόρα. Είναι αυτό κριτήριο;</w:t>
      </w:r>
    </w:p>
    <w:p w14:paraId="5F41CB3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Και συνεχίζει η ΕΡΤ να αποδίδει ποσά όσον αφορά τον λογαριασμό του χρέους. Δεν είναι ακριβές αυτό που είπατε ότι έχει σταματήσει αυτό. Ποια είναι, όμως, τα κρ</w:t>
      </w:r>
      <w:r>
        <w:rPr>
          <w:rFonts w:eastAsia="Times New Roman" w:cs="Times New Roman"/>
          <w:szCs w:val="24"/>
        </w:rPr>
        <w:t>ιτήρια; Το αν έχει «μπάλα» και αν είναι η κάμερα τριακοσίων εξήντα μοιρών και όχι τα ουσιαστικά κριτήρια που θα έπρεπε να αφορούν τον λαό, την ενημέρωσή του, την ψυχαγωγία του και τον πολιτισμό.</w:t>
      </w:r>
    </w:p>
    <w:p w14:paraId="5F41CB3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εργασιακά δικαιώματα και τον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λ</w:t>
      </w:r>
      <w:r>
        <w:rPr>
          <w:rFonts w:eastAsia="Times New Roman" w:cs="Times New Roman"/>
          <w:szCs w:val="24"/>
        </w:rPr>
        <w:t>ειτουργίας που θεσμοθετήθηκε πρόσφατα, για να μιλήσουμε για τους εργαζόμενους ουσιαστικά, για τους οποίους δεν μίλησε κανείς, ισχύουν όλες οι βλαπτικές εργασιακές μεταβολές που είχαν γίνει στο παρελθόν:</w:t>
      </w:r>
    </w:p>
    <w:p w14:paraId="5F41CB3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Στους εργαζόμενους συμβασιούχους της ΕΡΤ παραμένουν α</w:t>
      </w:r>
      <w:r>
        <w:rPr>
          <w:rFonts w:eastAsia="Times New Roman" w:cs="Times New Roman"/>
          <w:szCs w:val="24"/>
        </w:rPr>
        <w:t>πλήρωτες υπερωρίες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αργίες από την περίοδο πριν </w:t>
      </w:r>
      <w:r>
        <w:rPr>
          <w:rFonts w:eastAsia="Times New Roman" w:cs="Times New Roman"/>
          <w:szCs w:val="24"/>
        </w:rPr>
        <w:t xml:space="preserve">από </w:t>
      </w:r>
      <w:r>
        <w:rPr>
          <w:rFonts w:eastAsia="Times New Roman" w:cs="Times New Roman"/>
          <w:szCs w:val="24"/>
        </w:rPr>
        <w:t xml:space="preserve">το κλείσιμο. Στο τεχνικό προσωπικό, αλλά και στο μέρος των μεικτών παραγωγών της ΕΡΤ που χρησιμοποιούνται οι κτηριακές και μηχανολογικές εγκαταστάσεις της, το προσωπικό αυτό είναι, ως επί το </w:t>
      </w:r>
      <w:proofErr w:type="spellStart"/>
      <w:r>
        <w:rPr>
          <w:rFonts w:eastAsia="Times New Roman" w:cs="Times New Roman"/>
          <w:szCs w:val="24"/>
        </w:rPr>
        <w:t>πλείστον</w:t>
      </w:r>
      <w:proofErr w:type="spellEnd"/>
      <w:r>
        <w:rPr>
          <w:rFonts w:eastAsia="Times New Roman" w:cs="Times New Roman"/>
          <w:szCs w:val="24"/>
        </w:rPr>
        <w:t>, ερ</w:t>
      </w:r>
      <w:r>
        <w:rPr>
          <w:rFonts w:eastAsia="Times New Roman" w:cs="Times New Roman"/>
          <w:szCs w:val="24"/>
        </w:rPr>
        <w:t>γολαβικό και σε αυτούς προκύπτουν και καθυστερήσεις πληρωμών, κατά περίπτωση, ανάλογα με τον εργολάβο, και ποικιλία εργασιακών σχέσεων.</w:t>
      </w:r>
    </w:p>
    <w:p w14:paraId="5F41CB3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w:t>
      </w:r>
      <w:r>
        <w:rPr>
          <w:rFonts w:eastAsia="Times New Roman" w:cs="Times New Roman"/>
          <w:szCs w:val="24"/>
        </w:rPr>
        <w:t>ανονισμός της ΕΡΤ ενισχύει τον ρόλο των διευθυντών και το διευθυντικό δικαίωμα, ζήτημα που καθιστά κάθε εργαζόμενο έρ</w:t>
      </w:r>
      <w:r>
        <w:rPr>
          <w:rFonts w:eastAsia="Times New Roman" w:cs="Times New Roman"/>
          <w:szCs w:val="24"/>
        </w:rPr>
        <w:t>μαιο του διευθυντή, ακόμη και για βλαπτικές μεταβολές.</w:t>
      </w:r>
    </w:p>
    <w:p w14:paraId="5F41CB37" w14:textId="77777777" w:rsidR="00B01687" w:rsidRDefault="00CA2DE4">
      <w:pPr>
        <w:spacing w:line="600" w:lineRule="auto"/>
        <w:ind w:firstLine="709"/>
        <w:jc w:val="both"/>
        <w:rPr>
          <w:rFonts w:eastAsia="Times New Roman"/>
          <w:szCs w:val="24"/>
        </w:rPr>
      </w:pPr>
      <w:r>
        <w:rPr>
          <w:rFonts w:eastAsia="Times New Roman"/>
          <w:szCs w:val="24"/>
        </w:rPr>
        <w:t xml:space="preserve">Καθιερώνει την αξιολόγηση με υποκειμενικά κριτήρια και σε συνδυασμό με το ότι η ΕΡΤ είναι το «μαγαζί» της εκάστοτε </w:t>
      </w:r>
      <w:r>
        <w:rPr>
          <w:rFonts w:eastAsia="Times New Roman"/>
          <w:szCs w:val="24"/>
        </w:rPr>
        <w:lastRenderedPageBreak/>
        <w:t>κυβέρνησης γίνεται κατανοητό ότι τα κριτήρια αυτά θα είναι πρωτίστως πολιτικά. Γι</w:t>
      </w:r>
      <w:r>
        <w:rPr>
          <w:rFonts w:eastAsia="Times New Roman"/>
          <w:szCs w:val="24"/>
        </w:rPr>
        <w:t>α</w:t>
      </w:r>
      <w:r>
        <w:rPr>
          <w:rFonts w:eastAsia="Times New Roman"/>
          <w:szCs w:val="24"/>
        </w:rPr>
        <w:t xml:space="preserve"> αυτ</w:t>
      </w:r>
      <w:r>
        <w:rPr>
          <w:rFonts w:eastAsia="Times New Roman"/>
          <w:szCs w:val="24"/>
        </w:rPr>
        <w:t>ό άλλωστε και καθιερώνει μια σειρά Διευθύνσεις και Υπηρεσίες, από Διεύθυνση Ανθρώπινου Δυναμικού μέχρι Υπηρεσία Ασφάλειας και Εσωτερικού Ελέγχου, που δημιουργούν ασφυκτικό μηχανισμό χειραγώγησης των εργαζομένων.</w:t>
      </w:r>
    </w:p>
    <w:p w14:paraId="5F41CB38" w14:textId="77777777" w:rsidR="00B01687" w:rsidRDefault="00CA2DE4">
      <w:pPr>
        <w:spacing w:line="600" w:lineRule="auto"/>
        <w:ind w:firstLine="720"/>
        <w:jc w:val="both"/>
        <w:rPr>
          <w:rFonts w:eastAsia="Times New Roman"/>
          <w:szCs w:val="24"/>
        </w:rPr>
      </w:pPr>
      <w:r>
        <w:rPr>
          <w:rFonts w:eastAsia="Times New Roman"/>
          <w:szCs w:val="24"/>
        </w:rPr>
        <w:t>Σε όλα αυτά, λοιπόν, πού διαφωνεί η Νέα Δημο</w:t>
      </w:r>
      <w:r>
        <w:rPr>
          <w:rFonts w:eastAsia="Times New Roman"/>
          <w:szCs w:val="24"/>
        </w:rPr>
        <w:t>κρατία και το ΠΑΣΟΚ; Τα ίδια δεν έκαναν ως κυβερνήσεις; Τα ίδια μέσα δεν αξιοπο</w:t>
      </w:r>
      <w:r>
        <w:rPr>
          <w:rFonts w:eastAsia="Times New Roman"/>
          <w:szCs w:val="24"/>
        </w:rPr>
        <w:t>ίη</w:t>
      </w:r>
      <w:r>
        <w:rPr>
          <w:rFonts w:eastAsia="Times New Roman"/>
          <w:szCs w:val="24"/>
        </w:rPr>
        <w:t>σαν; Ποιο είναι το πρόβλημά τους; Ότι δεν έχουν αυτοί το πάνω χέρι και θέλουν να το αποκτήσουν ξανά. Για να γίνει τι; Για να γίνει η κυβερνητική προπαγάνδα από ανυπόφορη, όπως</w:t>
      </w:r>
      <w:r>
        <w:rPr>
          <w:rFonts w:eastAsia="Times New Roman"/>
          <w:szCs w:val="24"/>
        </w:rPr>
        <w:t xml:space="preserve"> είπε η κ. Ασημακοπούλου, τι; Περισσότερο υποφερτή. Ή αντί να λέει ο κ. </w:t>
      </w:r>
      <w:proofErr w:type="spellStart"/>
      <w:r>
        <w:rPr>
          <w:rFonts w:eastAsia="Times New Roman"/>
          <w:szCs w:val="24"/>
        </w:rPr>
        <w:t>Καψώχας</w:t>
      </w:r>
      <w:proofErr w:type="spellEnd"/>
      <w:r>
        <w:rPr>
          <w:rFonts w:eastAsia="Times New Roman"/>
          <w:szCs w:val="24"/>
        </w:rPr>
        <w:t xml:space="preserve"> για τους </w:t>
      </w:r>
      <w:r w:rsidRPr="00AD2563">
        <w:rPr>
          <w:rFonts w:eastAsia="Times New Roman" w:cs="Times New Roman"/>
          <w:bCs/>
          <w:szCs w:val="24"/>
        </w:rPr>
        <w:t>Ντ</w:t>
      </w:r>
      <w:r>
        <w:rPr>
          <w:rFonts w:eastAsia="Times New Roman" w:cs="Times New Roman"/>
          <w:szCs w:val="24"/>
        </w:rPr>
        <w:t xml:space="preserve">’ </w:t>
      </w:r>
      <w:proofErr w:type="spellStart"/>
      <w:r w:rsidRPr="00AD2563">
        <w:rPr>
          <w:rFonts w:eastAsia="Times New Roman" w:cs="Times New Roman"/>
          <w:bCs/>
          <w:szCs w:val="24"/>
        </w:rPr>
        <w:t>Ανούντσιο</w:t>
      </w:r>
      <w:proofErr w:type="spellEnd"/>
      <w:r w:rsidRPr="00AD2563">
        <w:rPr>
          <w:rFonts w:eastAsia="Times New Roman"/>
          <w:szCs w:val="24"/>
        </w:rPr>
        <w:t>,</w:t>
      </w:r>
      <w:r>
        <w:rPr>
          <w:rFonts w:eastAsia="Times New Roman"/>
          <w:szCs w:val="24"/>
        </w:rPr>
        <w:t xml:space="preserve"> </w:t>
      </w:r>
      <w:proofErr w:type="spellStart"/>
      <w:r>
        <w:rPr>
          <w:rFonts w:eastAsia="Times New Roman"/>
          <w:szCs w:val="24"/>
        </w:rPr>
        <w:t>Πανούτσιο</w:t>
      </w:r>
      <w:proofErr w:type="spellEnd"/>
      <w:r>
        <w:rPr>
          <w:rFonts w:eastAsia="Times New Roman"/>
          <w:szCs w:val="24"/>
        </w:rPr>
        <w:t xml:space="preserve">, να λέει ο κ. Τζαβάρας για το ότι όλοι αυτοί οι φασίστες ήταν μαρξιστές, λενινιστές και όλα αυτά τα απίθανα που ακούσαμε πριν </w:t>
      </w:r>
      <w:r>
        <w:rPr>
          <w:rFonts w:eastAsia="Times New Roman"/>
          <w:szCs w:val="24"/>
        </w:rPr>
        <w:t xml:space="preserve">από </w:t>
      </w:r>
      <w:r>
        <w:rPr>
          <w:rFonts w:eastAsia="Times New Roman"/>
          <w:szCs w:val="24"/>
        </w:rPr>
        <w:t>λίγο.</w:t>
      </w:r>
    </w:p>
    <w:p w14:paraId="5F41CB39" w14:textId="77777777" w:rsidR="00B01687" w:rsidRDefault="00CA2DE4">
      <w:pPr>
        <w:spacing w:line="600" w:lineRule="auto"/>
        <w:ind w:firstLine="720"/>
        <w:jc w:val="both"/>
        <w:rPr>
          <w:rFonts w:eastAsia="Times New Roman"/>
          <w:szCs w:val="24"/>
        </w:rPr>
      </w:pPr>
      <w:r>
        <w:rPr>
          <w:rFonts w:eastAsia="Times New Roman"/>
          <w:szCs w:val="24"/>
        </w:rPr>
        <w:t>Άρα, λ</w:t>
      </w:r>
      <w:r>
        <w:rPr>
          <w:rFonts w:eastAsia="Times New Roman"/>
          <w:szCs w:val="24"/>
        </w:rPr>
        <w:t>οιπόν -και τελειώνω-</w:t>
      </w:r>
      <w:r>
        <w:rPr>
          <w:rFonts w:eastAsia="Times New Roman"/>
          <w:szCs w:val="24"/>
        </w:rPr>
        <w:t>,</w:t>
      </w:r>
      <w:r>
        <w:rPr>
          <w:rFonts w:eastAsia="Times New Roman"/>
          <w:szCs w:val="24"/>
        </w:rPr>
        <w:t xml:space="preserve"> όσο υπεύθυνη είναι η Κυβέρνηση ΣΥΡΙΖΑ – ΑΝΕΛ για τη σημερινή κατάσταση, άλλο τόσο </w:t>
      </w:r>
      <w:r>
        <w:rPr>
          <w:rFonts w:eastAsia="Times New Roman"/>
          <w:szCs w:val="24"/>
        </w:rPr>
        <w:lastRenderedPageBreak/>
        <w:t>υποκριτική είναι η στάση της Νέας Δημοκρατίας και του ΠΑΣΟΚ</w:t>
      </w:r>
      <w:r>
        <w:rPr>
          <w:rFonts w:eastAsia="Times New Roman"/>
          <w:szCs w:val="24"/>
        </w:rPr>
        <w:t>,</w:t>
      </w:r>
      <w:r>
        <w:rPr>
          <w:rFonts w:eastAsia="Times New Roman"/>
          <w:szCs w:val="24"/>
        </w:rPr>
        <w:t xml:space="preserve"> που έκαναν ακριβώς τα ίδια. </w:t>
      </w:r>
    </w:p>
    <w:p w14:paraId="5F41CB3A" w14:textId="77777777" w:rsidR="00B01687" w:rsidRDefault="00CA2DE4">
      <w:pPr>
        <w:spacing w:line="600" w:lineRule="auto"/>
        <w:ind w:firstLine="720"/>
        <w:jc w:val="both"/>
        <w:rPr>
          <w:rFonts w:eastAsia="Times New Roman"/>
          <w:szCs w:val="24"/>
        </w:rPr>
      </w:pPr>
      <w:r>
        <w:rPr>
          <w:rFonts w:eastAsia="Times New Roman"/>
          <w:szCs w:val="24"/>
        </w:rPr>
        <w:t xml:space="preserve">Και ξαναλέμε ότι αυτή η κατάσταση απέχει πολύ από αυτό για το </w:t>
      </w:r>
      <w:r>
        <w:rPr>
          <w:rFonts w:eastAsia="Times New Roman"/>
          <w:szCs w:val="24"/>
        </w:rPr>
        <w:t>οποίο πάλεψαν οι εργαζόμενοι της ΕΡΤ και πρέπει να συνεχίσουν να παλεύουν, ειδικά όλοι όσοι δεν συμβιβάζονται με αυτή την πραγματικότητα.</w:t>
      </w:r>
    </w:p>
    <w:p w14:paraId="5F41CB3B" w14:textId="77777777" w:rsidR="00B01687" w:rsidRDefault="00CA2DE4">
      <w:pPr>
        <w:spacing w:line="600" w:lineRule="auto"/>
        <w:ind w:firstLine="720"/>
        <w:jc w:val="both"/>
        <w:rPr>
          <w:rFonts w:eastAsia="Times New Roman"/>
          <w:szCs w:val="24"/>
        </w:rPr>
      </w:pPr>
      <w:r>
        <w:rPr>
          <w:rFonts w:eastAsia="Times New Roman"/>
          <w:szCs w:val="24"/>
        </w:rPr>
        <w:t>Εμείς δεν πέφτουμε από τα σύννεφα. Τα είχαμε προβλέψει. Αυτά είναι τα μέσα ενημέρωσης, είτε ιδιωτικά είτε κρατικά. Λει</w:t>
      </w:r>
      <w:r>
        <w:rPr>
          <w:rFonts w:eastAsia="Times New Roman"/>
          <w:szCs w:val="24"/>
        </w:rPr>
        <w:t>τουργούν ως μηχανισμοί αναπαραγωγής της κυρίαρχης ιδεολογίας και πολιτικής, ως ένα μόνιμο «μαύρο» απέναντι στον λαό, τα προβλήματα του, τις ανάγκες του και την ενημέρωσή του.</w:t>
      </w:r>
    </w:p>
    <w:p w14:paraId="5F41CB3C" w14:textId="77777777" w:rsidR="00B01687" w:rsidRDefault="00CA2DE4">
      <w:pPr>
        <w:spacing w:line="600" w:lineRule="auto"/>
        <w:ind w:firstLine="720"/>
        <w:jc w:val="both"/>
        <w:rPr>
          <w:rFonts w:eastAsia="Times New Roman"/>
          <w:szCs w:val="24"/>
        </w:rPr>
      </w:pPr>
      <w:r>
        <w:rPr>
          <w:rFonts w:eastAsia="Times New Roman"/>
          <w:szCs w:val="24"/>
        </w:rPr>
        <w:t>Διεκδικούμε να γίνουν βελτιώσεις φυσικά και στο ζήτημα της ενημέρωσης και στο ζήτ</w:t>
      </w:r>
      <w:r>
        <w:rPr>
          <w:rFonts w:eastAsia="Times New Roman"/>
          <w:szCs w:val="24"/>
        </w:rPr>
        <w:t>ημα των εργασιακών δικαιωμάτων. Όμως, αυτό που πρέπει να μπει στο στόχαστρο είναι αυτός ακριβώς ο ρόλος των μέσων ενημέρωσης, η ανάγκη να γίνουν όλα αυτά κοινωνική ιδιοκτησία στο πλαίσιο ενός κράτους που θα κάνει κουμάντο ο ίδιος ο λαός και οι εργαζόμενοι.</w:t>
      </w:r>
    </w:p>
    <w:p w14:paraId="5F41CB3D" w14:textId="77777777" w:rsidR="00B01687" w:rsidRDefault="00CA2DE4">
      <w:pPr>
        <w:spacing w:line="600" w:lineRule="auto"/>
        <w:ind w:firstLine="720"/>
        <w:jc w:val="both"/>
        <w:rPr>
          <w:rFonts w:eastAsia="Times New Roman"/>
          <w:szCs w:val="24"/>
        </w:rPr>
      </w:pPr>
      <w:r>
        <w:rPr>
          <w:rFonts w:eastAsia="Times New Roman"/>
          <w:szCs w:val="24"/>
        </w:rPr>
        <w:lastRenderedPageBreak/>
        <w:t>Φυσικά, η Κυβέρνησή σας δεν κάνει τίποτα από όλα αυτά</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υνεχίζει το</w:t>
      </w:r>
      <w:r>
        <w:rPr>
          <w:rFonts w:eastAsia="Times New Roman"/>
          <w:szCs w:val="24"/>
        </w:rPr>
        <w:t>ν</w:t>
      </w:r>
      <w:r>
        <w:rPr>
          <w:rFonts w:eastAsia="Times New Roman"/>
          <w:szCs w:val="24"/>
        </w:rPr>
        <w:t xml:space="preserve"> δρόμο των προηγούμενων κυβερνήσεων της Νέας Δημοκρατίας και του ΠΑΣΟΚ.</w:t>
      </w:r>
    </w:p>
    <w:p w14:paraId="5F41CB3E" w14:textId="77777777" w:rsidR="00B01687" w:rsidRDefault="00CA2DE4">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(Αναστάσιος Κουράκης): </w:t>
      </w:r>
      <w:r w:rsidRPr="00887812">
        <w:rPr>
          <w:rFonts w:eastAsia="Times New Roman" w:cs="Times New Roman"/>
          <w:bCs/>
          <w:szCs w:val="24"/>
        </w:rPr>
        <w:t>Ευχαριστούμε τον κ. Γκιόκα.</w:t>
      </w:r>
    </w:p>
    <w:p w14:paraId="5F41CB3F" w14:textId="77777777" w:rsidR="00B01687" w:rsidRDefault="00CA2DE4">
      <w:pPr>
        <w:spacing w:line="600" w:lineRule="auto"/>
        <w:ind w:firstLine="720"/>
        <w:jc w:val="both"/>
        <w:rPr>
          <w:rFonts w:eastAsia="Times New Roman" w:cs="Times New Roman"/>
          <w:bCs/>
          <w:szCs w:val="24"/>
        </w:rPr>
      </w:pPr>
      <w:r w:rsidRPr="00887812">
        <w:rPr>
          <w:rFonts w:eastAsia="Times New Roman" w:cs="Times New Roman"/>
          <w:bCs/>
          <w:szCs w:val="24"/>
        </w:rPr>
        <w:t xml:space="preserve">Τον λόγο έχει ο Κοινοβουλευτικός Εκπρόσωπος των </w:t>
      </w:r>
      <w:r w:rsidRPr="00887812">
        <w:rPr>
          <w:rFonts w:eastAsia="Times New Roman" w:cs="Times New Roman"/>
          <w:bCs/>
          <w:szCs w:val="24"/>
        </w:rPr>
        <w:t xml:space="preserve">Ανεξαρτήτων Ελλήνων κ. Αθανάσιος </w:t>
      </w:r>
      <w:proofErr w:type="spellStart"/>
      <w:r w:rsidRPr="00887812">
        <w:rPr>
          <w:rFonts w:eastAsia="Times New Roman" w:cs="Times New Roman"/>
          <w:bCs/>
          <w:szCs w:val="24"/>
        </w:rPr>
        <w:t>Παπαχριστόπουλος</w:t>
      </w:r>
      <w:proofErr w:type="spellEnd"/>
      <w:r w:rsidRPr="00887812">
        <w:rPr>
          <w:rFonts w:eastAsia="Times New Roman" w:cs="Times New Roman"/>
          <w:bCs/>
          <w:szCs w:val="24"/>
        </w:rPr>
        <w:t>, για έξι λεπτά.</w:t>
      </w:r>
    </w:p>
    <w:p w14:paraId="5F41CB40" w14:textId="77777777" w:rsidR="00B01687" w:rsidRDefault="00CA2DE4">
      <w:pPr>
        <w:spacing w:line="600" w:lineRule="auto"/>
        <w:ind w:firstLine="720"/>
        <w:jc w:val="both"/>
        <w:rPr>
          <w:rFonts w:eastAsia="Times New Roman" w:cs="Times New Roman"/>
          <w:bCs/>
          <w:szCs w:val="24"/>
        </w:rPr>
      </w:pPr>
      <w:r>
        <w:rPr>
          <w:rFonts w:eastAsia="Times New Roman" w:cs="Times New Roman"/>
          <w:b/>
          <w:bCs/>
          <w:szCs w:val="24"/>
        </w:rPr>
        <w:t>ΑΘΑΝΑΣΙΟΣ ΠΑΠΑΧΡΙΣΤΟΠΟΥΛΟΣ</w:t>
      </w:r>
      <w:r w:rsidRPr="00377AC9">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Ευχαριστώ, κύριε Πρόεδρε.</w:t>
      </w:r>
    </w:p>
    <w:p w14:paraId="5F41CB41" w14:textId="77777777" w:rsidR="00B01687" w:rsidRDefault="00CA2DE4">
      <w:pPr>
        <w:spacing w:line="600" w:lineRule="auto"/>
        <w:ind w:firstLine="720"/>
        <w:jc w:val="both"/>
        <w:rPr>
          <w:rFonts w:eastAsia="Times New Roman" w:cs="Times New Roman"/>
          <w:bCs/>
          <w:szCs w:val="24"/>
        </w:rPr>
      </w:pPr>
      <w:r>
        <w:rPr>
          <w:rFonts w:eastAsia="Times New Roman" w:cs="Times New Roman"/>
          <w:bCs/>
          <w:szCs w:val="24"/>
        </w:rPr>
        <w:t>Έχουν περάσει περίπου τριάντα χρόνια από τότε που ο τότε διευθυντής της «</w:t>
      </w:r>
      <w:proofErr w:type="spellStart"/>
      <w:r w:rsidRPr="00AE7BE8">
        <w:rPr>
          <w:rFonts w:eastAsia="Times New Roman" w:cs="Times New Roman"/>
          <w:bCs/>
          <w:szCs w:val="24"/>
        </w:rPr>
        <w:t>Le</w:t>
      </w:r>
      <w:proofErr w:type="spellEnd"/>
      <w:r w:rsidRPr="00AE7BE8">
        <w:rPr>
          <w:rFonts w:eastAsia="Times New Roman" w:cs="Times New Roman"/>
          <w:bCs/>
          <w:szCs w:val="24"/>
        </w:rPr>
        <w:t xml:space="preserve"> </w:t>
      </w:r>
      <w:proofErr w:type="spellStart"/>
      <w:r w:rsidRPr="00AE7BE8">
        <w:rPr>
          <w:rFonts w:eastAsia="Times New Roman" w:cs="Times New Roman"/>
          <w:bCs/>
          <w:szCs w:val="24"/>
        </w:rPr>
        <w:t>Monde</w:t>
      </w:r>
      <w:proofErr w:type="spellEnd"/>
      <w:r w:rsidRPr="00AE7BE8">
        <w:rPr>
          <w:rFonts w:eastAsia="Times New Roman" w:cs="Times New Roman"/>
          <w:bCs/>
          <w:szCs w:val="24"/>
        </w:rPr>
        <w:t xml:space="preserve"> </w:t>
      </w:r>
      <w:proofErr w:type="spellStart"/>
      <w:r w:rsidRPr="00AE7BE8">
        <w:rPr>
          <w:rFonts w:eastAsia="Times New Roman" w:cs="Times New Roman"/>
          <w:bCs/>
          <w:szCs w:val="24"/>
        </w:rPr>
        <w:t>Diplomatique</w:t>
      </w:r>
      <w:proofErr w:type="spellEnd"/>
      <w:r>
        <w:rPr>
          <w:rFonts w:eastAsia="Times New Roman" w:cs="Times New Roman"/>
          <w:bCs/>
          <w:szCs w:val="24"/>
        </w:rPr>
        <w:t>»,</w:t>
      </w:r>
      <w:r>
        <w:rPr>
          <w:rFonts w:eastAsia="Times New Roman"/>
          <w:color w:val="545454"/>
          <w:szCs w:val="24"/>
        </w:rPr>
        <w:t xml:space="preserve"> ο </w:t>
      </w:r>
      <w:proofErr w:type="spellStart"/>
      <w:r w:rsidRPr="00AE7BE8">
        <w:rPr>
          <w:rFonts w:eastAsia="Times New Roman" w:cs="Times New Roman"/>
          <w:bCs/>
          <w:szCs w:val="24"/>
        </w:rPr>
        <w:t>Ιγνάσιο</w:t>
      </w:r>
      <w:proofErr w:type="spellEnd"/>
      <w:r w:rsidRPr="00AE7BE8">
        <w:rPr>
          <w:rFonts w:eastAsia="Times New Roman" w:cs="Times New Roman"/>
          <w:bCs/>
          <w:szCs w:val="24"/>
        </w:rPr>
        <w:t xml:space="preserve"> </w:t>
      </w:r>
      <w:proofErr w:type="spellStart"/>
      <w:r w:rsidRPr="00AE7BE8">
        <w:rPr>
          <w:rFonts w:eastAsia="Times New Roman" w:cs="Times New Roman"/>
          <w:bCs/>
          <w:szCs w:val="24"/>
        </w:rPr>
        <w:t>Ραμονέ</w:t>
      </w:r>
      <w:proofErr w:type="spellEnd"/>
      <w:r>
        <w:rPr>
          <w:rFonts w:eastAsia="Times New Roman" w:cs="Times New Roman"/>
          <w:bCs/>
          <w:szCs w:val="24"/>
        </w:rPr>
        <w:t xml:space="preserve">, έγραψε ένα βιβλίο με </w:t>
      </w:r>
      <w:r>
        <w:rPr>
          <w:rFonts w:eastAsia="Times New Roman" w:cs="Times New Roman"/>
          <w:bCs/>
          <w:szCs w:val="24"/>
        </w:rPr>
        <w:t>τίτλο</w:t>
      </w:r>
      <w:r w:rsidRPr="00200597">
        <w:rPr>
          <w:rFonts w:eastAsia="Times New Roman" w:cs="Times New Roman"/>
          <w:bCs/>
          <w:szCs w:val="24"/>
        </w:rPr>
        <w:t xml:space="preserve">: </w:t>
      </w:r>
      <w:r>
        <w:rPr>
          <w:rFonts w:eastAsia="Times New Roman" w:cs="Times New Roman"/>
          <w:bCs/>
          <w:szCs w:val="24"/>
        </w:rPr>
        <w:t>«Η γεωπολιτική του χάους». Περιέγραφε με απίστευτη λεπτομέρεια ότι στις σύγχρονες κοινωνίες</w:t>
      </w:r>
      <w:r w:rsidRPr="00C17298">
        <w:rPr>
          <w:rFonts w:eastAsia="Times New Roman" w:cs="Times New Roman"/>
          <w:bCs/>
          <w:szCs w:val="24"/>
        </w:rPr>
        <w:t xml:space="preserve"> </w:t>
      </w:r>
      <w:r>
        <w:rPr>
          <w:rFonts w:eastAsia="Times New Roman" w:cs="Times New Roman"/>
          <w:bCs/>
          <w:szCs w:val="24"/>
        </w:rPr>
        <w:t xml:space="preserve">λόγο θα έχουν αυτοί που ελέγχουν τα μέσα μαζικής ενημέρωσης. Και επειδή η τηλεόραση είναι ένα από αυτά, με σαφήνεια έβλεπε ο </w:t>
      </w:r>
      <w:proofErr w:type="spellStart"/>
      <w:r>
        <w:rPr>
          <w:rFonts w:eastAsia="Times New Roman" w:cs="Times New Roman"/>
          <w:bCs/>
          <w:szCs w:val="24"/>
        </w:rPr>
        <w:t>Ραμονέ</w:t>
      </w:r>
      <w:proofErr w:type="spellEnd"/>
      <w:r>
        <w:rPr>
          <w:rFonts w:eastAsia="Times New Roman" w:cs="Times New Roman"/>
          <w:bCs/>
          <w:szCs w:val="24"/>
        </w:rPr>
        <w:t xml:space="preserve"> σε αυτό το βιβλίο -μπορεί</w:t>
      </w:r>
      <w:r>
        <w:rPr>
          <w:rFonts w:eastAsia="Times New Roman" w:cs="Times New Roman"/>
          <w:bCs/>
          <w:szCs w:val="24"/>
        </w:rPr>
        <w:t xml:space="preserve"> να είναι και τριάντα </w:t>
      </w:r>
      <w:r>
        <w:rPr>
          <w:rFonts w:eastAsia="Times New Roman" w:cs="Times New Roman"/>
          <w:bCs/>
          <w:szCs w:val="24"/>
        </w:rPr>
        <w:lastRenderedPageBreak/>
        <w:t>πέντε χρόνια- ότι πολιτική θα κάνουν αυτοί που θα ελέγχουν τα μέσα.</w:t>
      </w:r>
    </w:p>
    <w:p w14:paraId="5F41CB42" w14:textId="77777777" w:rsidR="00B01687" w:rsidRDefault="00CA2DE4">
      <w:pPr>
        <w:spacing w:line="600" w:lineRule="auto"/>
        <w:ind w:firstLine="720"/>
        <w:jc w:val="both"/>
        <w:rPr>
          <w:rFonts w:eastAsia="Times New Roman" w:cs="Times New Roman"/>
          <w:bCs/>
          <w:szCs w:val="24"/>
        </w:rPr>
      </w:pPr>
      <w:r>
        <w:rPr>
          <w:rFonts w:eastAsia="Times New Roman" w:cs="Times New Roman"/>
          <w:bCs/>
          <w:szCs w:val="24"/>
        </w:rPr>
        <w:t xml:space="preserve">Εγώ θα είμαι ειλικρινής. </w:t>
      </w:r>
      <w:r>
        <w:rPr>
          <w:rFonts w:eastAsia="Times New Roman" w:cs="Times New Roman"/>
          <w:bCs/>
          <w:szCs w:val="24"/>
        </w:rPr>
        <w:t>«</w:t>
      </w:r>
      <w:r>
        <w:rPr>
          <w:rFonts w:eastAsia="Times New Roman" w:cs="Times New Roman"/>
          <w:bCs/>
          <w:szCs w:val="24"/>
          <w:lang w:val="en-US"/>
        </w:rPr>
        <w:t>BBC</w:t>
      </w:r>
      <w:r>
        <w:rPr>
          <w:rFonts w:eastAsia="Times New Roman" w:cs="Times New Roman"/>
          <w:bCs/>
          <w:szCs w:val="24"/>
        </w:rPr>
        <w:t>»</w:t>
      </w:r>
      <w:r>
        <w:rPr>
          <w:rFonts w:eastAsia="Times New Roman" w:cs="Times New Roman"/>
          <w:bCs/>
          <w:szCs w:val="24"/>
        </w:rPr>
        <w:t>,</w:t>
      </w:r>
      <w:r w:rsidRPr="00200597">
        <w:rPr>
          <w:rFonts w:eastAsia="Times New Roman" w:cs="Times New Roman"/>
          <w:bCs/>
          <w:szCs w:val="24"/>
        </w:rPr>
        <w:t xml:space="preserve"> </w:t>
      </w:r>
      <w:r>
        <w:rPr>
          <w:rFonts w:eastAsia="Times New Roman" w:cs="Times New Roman"/>
          <w:bCs/>
          <w:szCs w:val="24"/>
        </w:rPr>
        <w:t>όχι, δεν είναι η ΕΡΤ1 και λάθη έχει κάνει. Διάβασα με πολ</w:t>
      </w:r>
      <w:r>
        <w:rPr>
          <w:rFonts w:eastAsia="Times New Roman" w:cs="Times New Roman"/>
          <w:bCs/>
          <w:szCs w:val="24"/>
        </w:rPr>
        <w:t>λή</w:t>
      </w:r>
      <w:r>
        <w:rPr>
          <w:rFonts w:eastAsia="Times New Roman" w:cs="Times New Roman"/>
          <w:bCs/>
          <w:szCs w:val="24"/>
        </w:rPr>
        <w:t xml:space="preserve"> προσοχή την επίκαιρη επερώτηση που κάνει και βασίζεται σε έξι, επτά εργαζο</w:t>
      </w:r>
      <w:r>
        <w:rPr>
          <w:rFonts w:eastAsia="Times New Roman" w:cs="Times New Roman"/>
          <w:bCs/>
          <w:szCs w:val="24"/>
        </w:rPr>
        <w:t>μένους ή ακόμα και πολιτικούς που έχουν παράπονα, που κάνουν καταγγελίες. Σεβαστό.</w:t>
      </w:r>
    </w:p>
    <w:p w14:paraId="5F41CB43" w14:textId="77777777" w:rsidR="00B01687" w:rsidRDefault="00CA2DE4">
      <w:pPr>
        <w:spacing w:line="600" w:lineRule="auto"/>
        <w:ind w:firstLine="720"/>
        <w:jc w:val="both"/>
        <w:rPr>
          <w:rFonts w:eastAsia="Times New Roman" w:cs="Times New Roman"/>
          <w:bCs/>
          <w:szCs w:val="24"/>
        </w:rPr>
      </w:pPr>
      <w:r>
        <w:rPr>
          <w:rFonts w:eastAsia="Times New Roman" w:cs="Times New Roman"/>
          <w:bCs/>
          <w:szCs w:val="24"/>
        </w:rPr>
        <w:t>Επειδή έτυχε να ανήκω στην ομάδα που εδώ και μήνες ολόκληρους ασχολούμαστε με τα σκάνδαλα στην υγεία, δεν μας εξήγησε ακόμα κανείς για ποιον λόγο το ΚΕΕΛΠΝΟ έδινε χρήματα δή</w:t>
      </w:r>
      <w:r>
        <w:rPr>
          <w:rFonts w:eastAsia="Times New Roman" w:cs="Times New Roman"/>
          <w:bCs/>
          <w:szCs w:val="24"/>
        </w:rPr>
        <w:t>θεν για επικοινωνία σε μεγάλα κανάλια, σε μικρά κανάλια, σε μεμονωμένους δημοσιογράφους και πάει λέγοντας.</w:t>
      </w:r>
    </w:p>
    <w:p w14:paraId="5F41CB44" w14:textId="77777777" w:rsidR="00B01687" w:rsidRDefault="00CA2DE4">
      <w:pPr>
        <w:spacing w:line="600" w:lineRule="auto"/>
        <w:ind w:firstLine="720"/>
        <w:jc w:val="both"/>
        <w:rPr>
          <w:rFonts w:eastAsia="Times New Roman" w:cs="Times New Roman"/>
          <w:bCs/>
          <w:szCs w:val="24"/>
        </w:rPr>
      </w:pPr>
      <w:r>
        <w:rPr>
          <w:rFonts w:eastAsia="Times New Roman" w:cs="Times New Roman"/>
          <w:bCs/>
          <w:szCs w:val="24"/>
        </w:rPr>
        <w:t>Απίστευτο νούμερο δημοσιογράφων υπάρχει στη δικογραφία. Τα στοιχεία δεν τα έχουμε ούτε από κουτσομπολιά ούτε από τίποτα, μέσα στη δικογραφία είναι. Β</w:t>
      </w:r>
      <w:r>
        <w:rPr>
          <w:rFonts w:eastAsia="Times New Roman" w:cs="Times New Roman"/>
          <w:bCs/>
          <w:szCs w:val="24"/>
        </w:rPr>
        <w:t>έβαια, οι άνθρωποι αυτοί δεν τα έκλεψαν, τους τα έδιναν κάποιοι, 400.000 ευρώ, 100.000 ευρώ, 200.000 ευρώ, ό,τι μπορείτε να φανταστείτε.</w:t>
      </w:r>
    </w:p>
    <w:p w14:paraId="5F41CB45" w14:textId="77777777" w:rsidR="00B01687" w:rsidRDefault="00CA2DE4">
      <w:pPr>
        <w:spacing w:line="600" w:lineRule="auto"/>
        <w:ind w:firstLine="720"/>
        <w:jc w:val="both"/>
        <w:rPr>
          <w:rFonts w:eastAsia="Times New Roman"/>
          <w:szCs w:val="24"/>
        </w:rPr>
      </w:pPr>
      <w:r>
        <w:rPr>
          <w:rFonts w:eastAsia="Times New Roman"/>
          <w:szCs w:val="24"/>
        </w:rPr>
        <w:lastRenderedPageBreak/>
        <w:t>Δεν μας απαντήθηκε γιατί αυτά τα χρήματα φεύγανε μέχρι το 2015 -γιατί μετά το 2015 ούτε μισό ευρώ δεν δόθηκε για λόγους</w:t>
      </w:r>
      <w:r>
        <w:rPr>
          <w:rFonts w:eastAsia="Times New Roman"/>
          <w:szCs w:val="24"/>
        </w:rPr>
        <w:t xml:space="preserve"> επικοινωνίας. Κι επειδή, κατά σύμπτωση, για μήνες ολόκληρους βασανιστήκαμε, μας υπέβαλαν σε βασανιστήρια οι φίλοι της Αξιωματικής Αντιπολίτευσης, κυρίως, αλλά και γενικώς της Αντιπολίτευσης -για ποιον λόγο</w:t>
      </w:r>
      <w:r>
        <w:rPr>
          <w:rFonts w:eastAsia="Times New Roman"/>
          <w:szCs w:val="24"/>
        </w:rPr>
        <w:t>,</w:t>
      </w:r>
      <w:r>
        <w:rPr>
          <w:rFonts w:eastAsia="Times New Roman"/>
          <w:szCs w:val="24"/>
        </w:rPr>
        <w:t xml:space="preserve"> άραγε;-</w:t>
      </w:r>
      <w:r>
        <w:rPr>
          <w:rFonts w:eastAsia="Times New Roman"/>
          <w:szCs w:val="24"/>
        </w:rPr>
        <w:t>,</w:t>
      </w:r>
      <w:r>
        <w:rPr>
          <w:rFonts w:eastAsia="Times New Roman"/>
          <w:szCs w:val="24"/>
        </w:rPr>
        <w:t xml:space="preserve"> κάναμε αγώνα να γίνει το Εθνικό Ραδιοτη</w:t>
      </w:r>
      <w:r>
        <w:rPr>
          <w:rFonts w:eastAsia="Times New Roman"/>
          <w:szCs w:val="24"/>
        </w:rPr>
        <w:t>λεοπτικό Συμβούλιο. Ω του θαύματος, λοιπόν, η μία κωλυσιεργία μετά την άλλη. Γιατί άραγε; Μπορεί να απαντηθεί αυτό το ερώτημα από κάποιον; Γιατί είναι πολλοί λαλίστατοι σε αυτή την Αίθουσα, με επιχειρήματα, με πάθος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F41CB46" w14:textId="77777777" w:rsidR="00B01687" w:rsidRDefault="00CA2DE4">
      <w:pPr>
        <w:spacing w:line="600" w:lineRule="auto"/>
        <w:ind w:firstLine="720"/>
        <w:jc w:val="both"/>
        <w:rPr>
          <w:rFonts w:eastAsia="Times New Roman"/>
          <w:szCs w:val="24"/>
        </w:rPr>
      </w:pPr>
      <w:r>
        <w:rPr>
          <w:rFonts w:eastAsia="Times New Roman"/>
          <w:szCs w:val="24"/>
        </w:rPr>
        <w:t xml:space="preserve">Για μένα, η απάντηση είναι μία. </w:t>
      </w:r>
      <w:r>
        <w:rPr>
          <w:rFonts w:eastAsia="Times New Roman"/>
          <w:szCs w:val="24"/>
        </w:rPr>
        <w:t>Είναι το σύνδρομο στέρησης. Γιατί από ένα σημείο και μετά δεν είχαν τη δυνατότητα να χρηματοδοτούν τους ανθρώπους που περίμεναν στήριγμα, έπρεπε να σαμποτάρουν μια νομιμότητα. Ομόφωνη απόφαση του Συμβουλίου της Επικρατείας έλεγε το 2010. Τι κάνετε; Εκπέμπο</w:t>
      </w:r>
      <w:r>
        <w:rPr>
          <w:rFonts w:eastAsia="Times New Roman"/>
          <w:szCs w:val="24"/>
        </w:rPr>
        <w:t>υν χωρίς άδεια. Πάρτε τους χρήματα. Να πληρώσουν!</w:t>
      </w:r>
    </w:p>
    <w:p w14:paraId="5F41CB47" w14:textId="77777777" w:rsidR="00B01687" w:rsidRDefault="00CA2DE4">
      <w:pPr>
        <w:spacing w:line="600" w:lineRule="auto"/>
        <w:ind w:firstLine="720"/>
        <w:jc w:val="both"/>
        <w:rPr>
          <w:rFonts w:eastAsia="Times New Roman"/>
          <w:szCs w:val="24"/>
        </w:rPr>
      </w:pPr>
      <w:r>
        <w:rPr>
          <w:rFonts w:eastAsia="Times New Roman"/>
          <w:szCs w:val="24"/>
        </w:rPr>
        <w:lastRenderedPageBreak/>
        <w:t>Κι έπρεπε να έρθει αυτή η Κυβέρνηση, μετά από πολλά χρόνια, μια εικοσαετία –αυτό έχει σχέση με αυτά που λέμε σήμερα- με χίλια μύρια, με βάσανα κ</w:t>
      </w:r>
      <w:r>
        <w:rPr>
          <w:rFonts w:eastAsia="Times New Roman"/>
          <w:szCs w:val="24"/>
        </w:rPr>
        <w:t>.</w:t>
      </w:r>
      <w:r>
        <w:rPr>
          <w:rFonts w:eastAsia="Times New Roman"/>
          <w:szCs w:val="24"/>
        </w:rPr>
        <w:t>λπ., να μην πω τι γινόταν, κι έχει εισπράξει 0,5 δισεκατομμύρ</w:t>
      </w:r>
      <w:r>
        <w:rPr>
          <w:rFonts w:eastAsia="Times New Roman"/>
          <w:szCs w:val="24"/>
        </w:rPr>
        <w:t>ιο, σας το είπε ο Υπουργός πριν. Το πετάγαμε αυτό; Το χαρίζαμε; Γιατί; Σε μια κοινωνία που υποφέρει, σε μια κοινωνία που ένα μεγάλο κομμάτι της είναι κάτω από το όριο της φτώχ</w:t>
      </w:r>
      <w:r>
        <w:rPr>
          <w:rFonts w:eastAsia="Times New Roman"/>
          <w:szCs w:val="24"/>
        </w:rPr>
        <w:t>ε</w:t>
      </w:r>
      <w:r>
        <w:rPr>
          <w:rFonts w:eastAsia="Times New Roman"/>
          <w:szCs w:val="24"/>
        </w:rPr>
        <w:t>ιας, σε μια κοινωνία που παραδόθηκε χρεοκοπημένη, έχει εισπράξει 0,5 δισεκατομμύ</w:t>
      </w:r>
      <w:r>
        <w:rPr>
          <w:rFonts w:eastAsia="Times New Roman"/>
          <w:szCs w:val="24"/>
        </w:rPr>
        <w:t xml:space="preserve">ριο. </w:t>
      </w:r>
    </w:p>
    <w:p w14:paraId="5F41CB48" w14:textId="77777777" w:rsidR="00B01687" w:rsidRDefault="00CA2DE4">
      <w:pPr>
        <w:spacing w:line="600" w:lineRule="auto"/>
        <w:ind w:firstLine="720"/>
        <w:jc w:val="both"/>
        <w:rPr>
          <w:rFonts w:eastAsia="Times New Roman"/>
          <w:szCs w:val="24"/>
        </w:rPr>
      </w:pPr>
      <w:r>
        <w:rPr>
          <w:rFonts w:eastAsia="Times New Roman"/>
          <w:szCs w:val="24"/>
        </w:rPr>
        <w:t xml:space="preserve">Τι έχετε να μας πείτε γι’ αυτό; Γιατί δεν το κάνατε; Τι σας εμπόδισε να το κάνετε; Σας τη λέω εγώ την απάντηση. Δεν σας ενδιέφερε τι γίνεται με τον κόσμο. Έπρεπε να ελέγχετε οπωσδήποτε τα </w:t>
      </w:r>
      <w:r>
        <w:rPr>
          <w:rFonts w:eastAsia="Times New Roman"/>
          <w:szCs w:val="24"/>
          <w:lang w:val="en-US"/>
        </w:rPr>
        <w:t>media</w:t>
      </w:r>
      <w:r>
        <w:rPr>
          <w:rFonts w:eastAsia="Times New Roman"/>
          <w:szCs w:val="24"/>
        </w:rPr>
        <w:t>,</w:t>
      </w:r>
      <w:r w:rsidRPr="0089772B">
        <w:rPr>
          <w:rFonts w:eastAsia="Times New Roman"/>
          <w:szCs w:val="24"/>
        </w:rPr>
        <w:t xml:space="preserve"> </w:t>
      </w:r>
      <w:r>
        <w:rPr>
          <w:rFonts w:eastAsia="Times New Roman"/>
          <w:szCs w:val="24"/>
        </w:rPr>
        <w:t>για να μπορείτε να περνάτε την πολιτική σας. Αλλιώς, δε</w:t>
      </w:r>
      <w:r>
        <w:rPr>
          <w:rFonts w:eastAsia="Times New Roman"/>
          <w:szCs w:val="24"/>
        </w:rPr>
        <w:t>ν είχατε κα</w:t>
      </w:r>
      <w:r>
        <w:rPr>
          <w:rFonts w:eastAsia="Times New Roman"/>
          <w:szCs w:val="24"/>
        </w:rPr>
        <w:t>μ</w:t>
      </w:r>
      <w:r>
        <w:rPr>
          <w:rFonts w:eastAsia="Times New Roman"/>
          <w:szCs w:val="24"/>
        </w:rPr>
        <w:t xml:space="preserve">μία τύχη να την περάσετε. Έτσι μπορούσατε να περάσετε τις </w:t>
      </w:r>
      <w:r>
        <w:rPr>
          <w:rFonts w:eastAsia="Times New Roman"/>
          <w:szCs w:val="24"/>
          <w:lang w:val="en-US"/>
        </w:rPr>
        <w:t>offshore</w:t>
      </w:r>
      <w:r>
        <w:rPr>
          <w:rFonts w:eastAsia="Times New Roman"/>
          <w:szCs w:val="24"/>
        </w:rPr>
        <w:t>!</w:t>
      </w:r>
      <w:r w:rsidRPr="0089772B">
        <w:rPr>
          <w:rFonts w:eastAsia="Times New Roman"/>
          <w:szCs w:val="24"/>
        </w:rPr>
        <w:t xml:space="preserve"> </w:t>
      </w:r>
      <w:r>
        <w:rPr>
          <w:rFonts w:eastAsia="Times New Roman"/>
          <w:szCs w:val="24"/>
        </w:rPr>
        <w:t xml:space="preserve">Έτσι μπορούσατε να περάσετε τους οικονομικούς παραδείσους! Έτσι μπορούσατε να μεταφέρετε απίστευτα δισεκατομμύρια στο εξωτερικό! Αλλιώς δεν μπορούσατε. </w:t>
      </w:r>
    </w:p>
    <w:p w14:paraId="5F41CB49" w14:textId="77777777" w:rsidR="00B01687" w:rsidRDefault="00CA2DE4">
      <w:pPr>
        <w:spacing w:line="600" w:lineRule="auto"/>
        <w:ind w:firstLine="720"/>
        <w:jc w:val="both"/>
        <w:rPr>
          <w:rFonts w:eastAsia="Times New Roman"/>
          <w:szCs w:val="24"/>
        </w:rPr>
      </w:pPr>
      <w:r>
        <w:rPr>
          <w:rFonts w:eastAsia="Times New Roman"/>
          <w:szCs w:val="24"/>
        </w:rPr>
        <w:t>Έρχομαι στο συγκεκριμέν</w:t>
      </w:r>
      <w:r>
        <w:rPr>
          <w:rFonts w:eastAsia="Times New Roman"/>
          <w:szCs w:val="24"/>
        </w:rPr>
        <w:t xml:space="preserve">ο. Να πω και κάτι άλλο. Θα σας το λέω πάντα. Υποδείξεις για δημοκρατία από ανθρώπους που </w:t>
      </w:r>
      <w:r>
        <w:rPr>
          <w:rFonts w:eastAsia="Times New Roman"/>
          <w:szCs w:val="24"/>
        </w:rPr>
        <w:lastRenderedPageBreak/>
        <w:t>χρωστάνε, τα δύο κόμματα μαζί, 0,5 δισεκατομμύριο για να έχουνε αξιοπιστία, πείτε μας με τι τρόπο θα ξεχρεώσετε τα δανεικά στα κόμματά σας. Δεν έχει σχέση με τη σημερι</w:t>
      </w:r>
      <w:r>
        <w:rPr>
          <w:rFonts w:eastAsia="Times New Roman"/>
          <w:szCs w:val="24"/>
        </w:rPr>
        <w:t>νή κουβέντα, αλλά είναι θέμα αξιοπιστίας. Όταν είστε κήνσορες εδώ της ηθικής, θα πρέπει να απαντάτε. Γιατί εγώ όταν χρωστάω 100 ευρώ, ντρέπομαι να περάσω από το πεζοδρόμιο εκεί που τα χρωστάω. Θα τα δώσω πρώτα και μετά θα μιλήσω. Κλείνω την παρένθεση.</w:t>
      </w:r>
    </w:p>
    <w:p w14:paraId="5F41CB4A" w14:textId="77777777" w:rsidR="00B01687" w:rsidRDefault="00CA2DE4">
      <w:pPr>
        <w:spacing w:line="600" w:lineRule="auto"/>
        <w:ind w:firstLine="720"/>
        <w:jc w:val="both"/>
        <w:rPr>
          <w:rFonts w:eastAsia="Times New Roman"/>
          <w:szCs w:val="24"/>
        </w:rPr>
      </w:pPr>
      <w:r>
        <w:rPr>
          <w:rFonts w:eastAsia="Times New Roman"/>
          <w:szCs w:val="24"/>
        </w:rPr>
        <w:t xml:space="preserve">Μία </w:t>
      </w:r>
      <w:r>
        <w:rPr>
          <w:rFonts w:eastAsia="Times New Roman"/>
          <w:szCs w:val="24"/>
        </w:rPr>
        <w:t xml:space="preserve">από τις επτά ενστάσεις που έχει η Αξιωματική Αντιπολίτευση, η τρίτη, λέει: «Με ποιον τρόπο διασφαλίζεται η αμεροληψία και η αντικειμενικότητα στο πρόγραμμά της»; Προφανώς εννοεί στο πρόγραμμα της ΕΡΤ. Καλά κάνει και ρωτάει. </w:t>
      </w:r>
    </w:p>
    <w:p w14:paraId="5F41CB4B" w14:textId="77777777" w:rsidR="00B01687" w:rsidRDefault="00CA2DE4">
      <w:pPr>
        <w:spacing w:line="600" w:lineRule="auto"/>
        <w:ind w:firstLine="720"/>
        <w:jc w:val="both"/>
        <w:rPr>
          <w:rFonts w:eastAsia="Times New Roman"/>
          <w:szCs w:val="24"/>
        </w:rPr>
      </w:pPr>
      <w:r>
        <w:rPr>
          <w:rFonts w:eastAsia="Times New Roman"/>
          <w:szCs w:val="24"/>
        </w:rPr>
        <w:t xml:space="preserve">Εγώ πιάνομαι, λοιπόν, από αυτό </w:t>
      </w:r>
      <w:r>
        <w:rPr>
          <w:rFonts w:eastAsia="Times New Roman"/>
          <w:szCs w:val="24"/>
        </w:rPr>
        <w:t>και ρωτάω: Έχει δικαίωμα η κοινωνία να ενημερώνεται αληθινά; Ναι ή όχι; Έχει υποχρέωση να το κάνει αυτό η οποιαδήποτε κυβέρνηση; Ακούστε λίγο με παραδείγματα, γιατί δεν μ’ αρέσει να μιλάω θεωρητικά, πόσο σεβασμό δείχνετε σε αυτή την ένσταση που έχετε για τ</w:t>
      </w:r>
      <w:r>
        <w:rPr>
          <w:rFonts w:eastAsia="Times New Roman"/>
          <w:szCs w:val="24"/>
        </w:rPr>
        <w:t xml:space="preserve">ην αμεροληψία και την αντικειμενικότητα. Θέλω να σας θυμίσω μία </w:t>
      </w:r>
      <w:r>
        <w:rPr>
          <w:rFonts w:eastAsia="Times New Roman"/>
          <w:szCs w:val="24"/>
        </w:rPr>
        <w:lastRenderedPageBreak/>
        <w:t xml:space="preserve">προς μία όλες τις ανακρίβειες που ανεχόσαστε από τους ανθρώπους που πληρώνατε για να έχουμε κατευθυνόμενη πληροφόρηση: </w:t>
      </w:r>
    </w:p>
    <w:p w14:paraId="5F41CB4C" w14:textId="77777777" w:rsidR="00B01687" w:rsidRDefault="00CA2DE4">
      <w:pPr>
        <w:spacing w:line="600" w:lineRule="auto"/>
        <w:ind w:firstLine="720"/>
        <w:jc w:val="both"/>
        <w:rPr>
          <w:rFonts w:eastAsia="Times New Roman"/>
          <w:szCs w:val="24"/>
        </w:rPr>
      </w:pPr>
      <w:r>
        <w:rPr>
          <w:rFonts w:eastAsia="Times New Roman"/>
          <w:szCs w:val="24"/>
        </w:rPr>
        <w:t>Ανακρίβεια πρώτη. Και σας λέω και πρόσφατα γεγονότα. Τα αρχαία –λέει- πη</w:t>
      </w:r>
      <w:r>
        <w:rPr>
          <w:rFonts w:eastAsia="Times New Roman"/>
          <w:szCs w:val="24"/>
        </w:rPr>
        <w:t xml:space="preserve">γαίνουν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Φάγαμε κα</w:t>
      </w:r>
      <w:r>
        <w:rPr>
          <w:rFonts w:eastAsia="Times New Roman"/>
          <w:szCs w:val="24"/>
        </w:rPr>
        <w:t>μ</w:t>
      </w:r>
      <w:r>
        <w:rPr>
          <w:rFonts w:eastAsia="Times New Roman"/>
          <w:szCs w:val="24"/>
        </w:rPr>
        <w:t xml:space="preserve">μιά δεκαριά μέρες. Είχατε επενδύσει σε αυτό. Ακούσαμε ότι θα γίνει κόφτης και μετά το πρώτο μνημόνιο και μετά το δεύτερο. Δεν έγινε ποτέ. </w:t>
      </w:r>
      <w:r>
        <w:rPr>
          <w:rFonts w:eastAsia="Times New Roman"/>
          <w:szCs w:val="24"/>
        </w:rPr>
        <w:t>Ή</w:t>
      </w:r>
      <w:r>
        <w:rPr>
          <w:rFonts w:eastAsia="Times New Roman"/>
          <w:szCs w:val="24"/>
        </w:rPr>
        <w:t xml:space="preserve">ταν όνειρο θερινής νύχτας. Το ξέρετε ότι έχω στοιχεία εδώ πως τα κανάλια που εσείς </w:t>
      </w:r>
      <w:r>
        <w:rPr>
          <w:rFonts w:eastAsia="Times New Roman"/>
          <w:szCs w:val="24"/>
        </w:rPr>
        <w:t>χρηματοδοτούσατε καθημερινά τιτίβιζαν αυτές τις ειδήσεις;</w:t>
      </w:r>
    </w:p>
    <w:p w14:paraId="5F41CB4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Πρόσφατα ακούσαμε ότι 1 δισεκατομμύριο 600 εκατομμύρια φαγώθηκε για τους πρόσφυγες. Χρειάστηκε η ίδια η Ευρωπαϊκή Ένωση να δώσει όλα τα στοιχεία</w:t>
      </w:r>
      <w:r>
        <w:rPr>
          <w:rFonts w:eastAsia="Times New Roman" w:cs="Times New Roman"/>
          <w:szCs w:val="24"/>
        </w:rPr>
        <w:t>,</w:t>
      </w:r>
      <w:r>
        <w:rPr>
          <w:rFonts w:eastAsia="Times New Roman" w:cs="Times New Roman"/>
          <w:szCs w:val="24"/>
        </w:rPr>
        <w:t xml:space="preserve"> για να σταματήσετε αυτή τη διαβολή. Τέσσερα-πέντε κα</w:t>
      </w:r>
      <w:r>
        <w:rPr>
          <w:rFonts w:eastAsia="Times New Roman" w:cs="Times New Roman"/>
          <w:szCs w:val="24"/>
        </w:rPr>
        <w:t xml:space="preserve">νάλια δικά σας καθημερινά τιτίβιζαν ψεύτικη ανακρίβεια. </w:t>
      </w:r>
    </w:p>
    <w:p w14:paraId="5F41CB4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Ακόμα δεν μπορώ να ξεχάσω τι έγινε στο δημοψήφισμα του 2015. Ποτέ εγώ δεν ήμουν κατά της Ευρωπαϊκής Ένωσης και όμως τι τιτίβιζαν τότε τα κανάλια που χρηματοδοτούσατε </w:t>
      </w:r>
      <w:r>
        <w:rPr>
          <w:rFonts w:eastAsia="Times New Roman" w:cs="Times New Roman"/>
          <w:szCs w:val="24"/>
        </w:rPr>
        <w:lastRenderedPageBreak/>
        <w:t xml:space="preserve">μέσω ΚΕΕΛΠΝΟ; «Το </w:t>
      </w:r>
      <w:r w:rsidRPr="00F470E4">
        <w:rPr>
          <w:rFonts w:eastAsia="Times New Roman" w:cs="Times New Roman"/>
          <w:szCs w:val="24"/>
        </w:rPr>
        <w:t>“</w:t>
      </w:r>
      <w:r>
        <w:rPr>
          <w:rFonts w:eastAsia="Times New Roman" w:cs="Times New Roman"/>
          <w:szCs w:val="24"/>
        </w:rPr>
        <w:t>όχι</w:t>
      </w:r>
      <w:r w:rsidRPr="00F470E4">
        <w:rPr>
          <w:rFonts w:eastAsia="Times New Roman" w:cs="Times New Roman"/>
          <w:szCs w:val="24"/>
        </w:rPr>
        <w:t>”</w:t>
      </w:r>
      <w:r>
        <w:rPr>
          <w:rFonts w:eastAsia="Times New Roman" w:cs="Times New Roman"/>
          <w:szCs w:val="24"/>
        </w:rPr>
        <w:t xml:space="preserve"> σημαίνει </w:t>
      </w:r>
      <w:r>
        <w:rPr>
          <w:rFonts w:eastAsia="Times New Roman" w:cs="Times New Roman"/>
          <w:szCs w:val="24"/>
        </w:rPr>
        <w:t xml:space="preserve">όχι στην Ευρωπαϊκή Ένωση». Αυτή είναι η αμεροληψία και η αντικειμενικότητα που ζητάτε τώρα. </w:t>
      </w:r>
    </w:p>
    <w:p w14:paraId="5F41CB4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Και ακόμα, είχατε επενδύσει στις συντάξεις. Καθημερινά από το πρωί ως το βράδυ πέντε-τέσσερα κανάλια να βομβαρδίζουν και να τρομοκρατούν τον πολίτη: «Θα σου κόψουν</w:t>
      </w:r>
      <w:r>
        <w:rPr>
          <w:rFonts w:eastAsia="Times New Roman" w:cs="Times New Roman"/>
          <w:szCs w:val="24"/>
        </w:rPr>
        <w:t xml:space="preserve"> τη σύνταξη! Θα σου κόψουν τη σύνταξη!». </w:t>
      </w:r>
    </w:p>
    <w:p w14:paraId="5F41CB5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Πριν</w:t>
      </w:r>
      <w:r w:rsidRPr="00964EDF">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τρεις μέρες, λοιπόν, έγινε αποδεκτό από την Ευρωπαϊκή Ένωση, από το πιο επίσημο όργανο, ότι δεν κόβεται κα</w:t>
      </w:r>
      <w:r>
        <w:rPr>
          <w:rFonts w:eastAsia="Times New Roman" w:cs="Times New Roman"/>
          <w:szCs w:val="24"/>
        </w:rPr>
        <w:t>μ</w:t>
      </w:r>
      <w:r>
        <w:rPr>
          <w:rFonts w:eastAsia="Times New Roman" w:cs="Times New Roman"/>
          <w:szCs w:val="24"/>
        </w:rPr>
        <w:t>μία σύνταξη. Σταματήσατε να επενδύετε και σε αυτό.</w:t>
      </w:r>
    </w:p>
    <w:p w14:paraId="5F41CB51" w14:textId="77777777" w:rsidR="00B01687" w:rsidRDefault="00CA2DE4">
      <w:pPr>
        <w:spacing w:line="600" w:lineRule="auto"/>
        <w:ind w:firstLine="720"/>
        <w:jc w:val="both"/>
        <w:rPr>
          <w:rFonts w:eastAsia="Times New Roman" w:cs="Times New Roman"/>
          <w:szCs w:val="24"/>
        </w:rPr>
      </w:pPr>
      <w:r w:rsidRPr="00522BD7">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5F41CB52" w14:textId="77777777" w:rsidR="00B01687" w:rsidRDefault="00CA2DE4">
      <w:pPr>
        <w:spacing w:line="600" w:lineRule="auto"/>
        <w:ind w:firstLine="720"/>
        <w:jc w:val="both"/>
        <w:rPr>
          <w:rFonts w:eastAsia="Times New Roman" w:cs="Times New Roman"/>
          <w:szCs w:val="24"/>
        </w:rPr>
      </w:pPr>
      <w:r w:rsidRPr="00522BD7">
        <w:rPr>
          <w:rFonts w:eastAsia="Times New Roman" w:cs="Times New Roman"/>
          <w:b/>
          <w:szCs w:val="24"/>
        </w:rPr>
        <w:t>ΑΘΑΝΑΣΙΟΣ ΠΑΠΑΧΡΙΣΤΟΠΟΥΛΟΣ:</w:t>
      </w:r>
      <w:r>
        <w:rPr>
          <w:rFonts w:eastAsia="Times New Roman" w:cs="Times New Roman"/>
          <w:szCs w:val="24"/>
        </w:rPr>
        <w:t xml:space="preserve"> Δώστε μου μισό λεπτό.</w:t>
      </w:r>
    </w:p>
    <w:p w14:paraId="5F41CB5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Και φτάσαμε στο σημείο να αρχίσετε να τιτιβίζετε με τα κανάλια που ελέγχετε, με αυτά που διασφαλίζουν αμεροληψία και αντικειμενικότητα στο πρόγραμμά τους, </w:t>
      </w:r>
      <w:proofErr w:type="spellStart"/>
      <w:r>
        <w:rPr>
          <w:rFonts w:eastAsia="Times New Roman" w:cs="Times New Roman"/>
          <w:szCs w:val="24"/>
        </w:rPr>
        <w:t>σορτάρισμα</w:t>
      </w:r>
      <w:proofErr w:type="spellEnd"/>
      <w:r>
        <w:rPr>
          <w:rFonts w:eastAsia="Times New Roman" w:cs="Times New Roman"/>
          <w:szCs w:val="24"/>
        </w:rPr>
        <w:t xml:space="preserve"> στις τράπεζες. Και έπρεπε ο ίδιος ο </w:t>
      </w:r>
      <w:proofErr w:type="spellStart"/>
      <w:r>
        <w:rPr>
          <w:rFonts w:eastAsia="Times New Roman" w:cs="Times New Roman"/>
          <w:szCs w:val="24"/>
        </w:rPr>
        <w:t>Ντράγκι</w:t>
      </w:r>
      <w:proofErr w:type="spellEnd"/>
      <w:r>
        <w:rPr>
          <w:rFonts w:eastAsia="Times New Roman" w:cs="Times New Roman"/>
          <w:szCs w:val="24"/>
        </w:rPr>
        <w:t xml:space="preserve"> να σας μαζέψει και να </w:t>
      </w:r>
      <w:r>
        <w:rPr>
          <w:rFonts w:eastAsia="Times New Roman" w:cs="Times New Roman"/>
          <w:szCs w:val="24"/>
        </w:rPr>
        <w:lastRenderedPageBreak/>
        <w:t>σας πει ότι δεν έχει καμ</w:t>
      </w:r>
      <w:r>
        <w:rPr>
          <w:rFonts w:eastAsia="Times New Roman" w:cs="Times New Roman"/>
          <w:szCs w:val="24"/>
        </w:rPr>
        <w:t>μ</w:t>
      </w:r>
      <w:r>
        <w:rPr>
          <w:rFonts w:eastAsia="Times New Roman" w:cs="Times New Roman"/>
          <w:szCs w:val="24"/>
        </w:rPr>
        <w:t xml:space="preserve">ία σχέση το δεκαετές ομόλογο με αυτό που ζητάτε. </w:t>
      </w:r>
    </w:p>
    <w:p w14:paraId="5F41CB5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Εγώ ρωτάω ευθέως, για να μου απαντήσετε, ποια ψεύτικη είδηση από το 2015 –μία θέλω- έχει πει η τηλεόραση</w:t>
      </w:r>
      <w:r>
        <w:rPr>
          <w:rFonts w:eastAsia="Times New Roman" w:cs="Times New Roman"/>
          <w:szCs w:val="24"/>
        </w:rPr>
        <w:t xml:space="preserve"> της ΕΡΤ; Εγώ δεν είπα ότι είναι </w:t>
      </w:r>
      <w:r>
        <w:rPr>
          <w:rFonts w:eastAsia="Times New Roman" w:cs="Times New Roman"/>
          <w:szCs w:val="24"/>
        </w:rPr>
        <w:t>«</w:t>
      </w:r>
      <w:r>
        <w:rPr>
          <w:rFonts w:eastAsia="Times New Roman" w:cs="Times New Roman"/>
          <w:szCs w:val="24"/>
          <w:lang w:val="en-US"/>
        </w:rPr>
        <w:t>BBC</w:t>
      </w:r>
      <w:r>
        <w:rPr>
          <w:rFonts w:eastAsia="Times New Roman" w:cs="Times New Roman"/>
          <w:szCs w:val="24"/>
        </w:rPr>
        <w:t>»</w:t>
      </w:r>
      <w:r>
        <w:rPr>
          <w:rFonts w:eastAsia="Times New Roman" w:cs="Times New Roman"/>
          <w:szCs w:val="24"/>
        </w:rPr>
        <w:t>, δεν είπα ότι δεν έχει κάνει λάθος. Κα</w:t>
      </w:r>
      <w:r>
        <w:rPr>
          <w:rFonts w:eastAsia="Times New Roman" w:cs="Times New Roman"/>
          <w:szCs w:val="24"/>
        </w:rPr>
        <w:t>μ</w:t>
      </w:r>
      <w:r>
        <w:rPr>
          <w:rFonts w:eastAsia="Times New Roman" w:cs="Times New Roman"/>
          <w:szCs w:val="24"/>
        </w:rPr>
        <w:t>μία ψεύτικη είδηση δεν έχετε! Αν έχετε, πείτε μου μία! Κα</w:t>
      </w:r>
      <w:r>
        <w:rPr>
          <w:rFonts w:eastAsia="Times New Roman" w:cs="Times New Roman"/>
          <w:szCs w:val="24"/>
        </w:rPr>
        <w:t>μ</w:t>
      </w:r>
      <w:r>
        <w:rPr>
          <w:rFonts w:eastAsia="Times New Roman" w:cs="Times New Roman"/>
          <w:szCs w:val="24"/>
        </w:rPr>
        <w:t xml:space="preserve">μία δεν έχετε! </w:t>
      </w:r>
    </w:p>
    <w:p w14:paraId="5F41CB5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Μπορεί να βελτιωθεί κι άλλο; Ναι, μπορεί. Δεν θέλω να μιλήσω για την υβριδική τηλεόραση. Την περάσατε αβ</w:t>
      </w:r>
      <w:r>
        <w:rPr>
          <w:rFonts w:eastAsia="Times New Roman" w:cs="Times New Roman"/>
          <w:szCs w:val="24"/>
        </w:rPr>
        <w:t xml:space="preserve">ρόχοις </w:t>
      </w:r>
      <w:proofErr w:type="spellStart"/>
      <w:r>
        <w:rPr>
          <w:rFonts w:eastAsia="Times New Roman" w:cs="Times New Roman"/>
          <w:szCs w:val="24"/>
        </w:rPr>
        <w:t>ποσί</w:t>
      </w:r>
      <w:proofErr w:type="spellEnd"/>
      <w:r>
        <w:rPr>
          <w:rFonts w:eastAsia="Times New Roman" w:cs="Times New Roman"/>
          <w:szCs w:val="24"/>
        </w:rPr>
        <w:t>. Την ξέρατε, την είχατε ακούσει; Ότι ο κόσμος πάει μπροστά;</w:t>
      </w:r>
    </w:p>
    <w:p w14:paraId="5F41CB5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Και επειδή άκουσα καταιγισμό καταστροφολογίας, η λίμνη της Κάρλας ήταν αποξηραμένη. Το ξέρετε ότι ξαναγίνεται λίμνη;</w:t>
      </w:r>
    </w:p>
    <w:p w14:paraId="5F41CB5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5F41CB58"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ΑΘΑΝΑΣΙΟΣ ΠΑΠΑΧΡΙΣΤ</w:t>
      </w:r>
      <w:r>
        <w:rPr>
          <w:rFonts w:eastAsia="Times New Roman" w:cs="Times New Roman"/>
          <w:b/>
          <w:szCs w:val="24"/>
        </w:rPr>
        <w:t>ΟΠΟΥΛΟΣ:</w:t>
      </w:r>
      <w:r>
        <w:rPr>
          <w:rFonts w:eastAsia="Times New Roman" w:cs="Times New Roman"/>
          <w:szCs w:val="24"/>
        </w:rPr>
        <w:t xml:space="preserve"> Όχι, θέλω να τελειώσω, κύριε Πρόεδρε. Δώσατε χώρο.</w:t>
      </w:r>
    </w:p>
    <w:p w14:paraId="5F41CB5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Τα υδροπλάνα, που απογειώνουν όλη τη </w:t>
      </w:r>
      <w:proofErr w:type="spellStart"/>
      <w:r>
        <w:rPr>
          <w:rFonts w:eastAsia="Times New Roman" w:cs="Times New Roman"/>
          <w:szCs w:val="24"/>
        </w:rPr>
        <w:t>νησιωτικότητα</w:t>
      </w:r>
      <w:proofErr w:type="spellEnd"/>
      <w:r>
        <w:rPr>
          <w:rFonts w:eastAsia="Times New Roman" w:cs="Times New Roman"/>
          <w:szCs w:val="24"/>
        </w:rPr>
        <w:t>, καθιερώνονται τώρα. Η σύνδεση της ηπειρωτικής Ελλάδας με την Κρήτη σε επίπεδο και φυσικού αερίου και ηλεκτρισμού. Κάτι αλλάζει σε αυτή τη χώρα π</w:t>
      </w:r>
      <w:r>
        <w:rPr>
          <w:rFonts w:eastAsia="Times New Roman" w:cs="Times New Roman"/>
          <w:szCs w:val="24"/>
        </w:rPr>
        <w:t xml:space="preserve">ιστεύω οριστικά και αμετάκλητα. </w:t>
      </w:r>
    </w:p>
    <w:p w14:paraId="5F41CB5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Με πάτε σε άλλα επίπεδα. Δεν περίμενα εσείς, που περιφρονήσατε τη δημοκρατία και πετάξατε, συγχωρήστε μου την έκφραση, σαν τα σκυλιά δυόμισ</w:t>
      </w:r>
      <w:r>
        <w:rPr>
          <w:rFonts w:eastAsia="Times New Roman" w:cs="Times New Roman"/>
          <w:szCs w:val="24"/>
        </w:rPr>
        <w:t>ι</w:t>
      </w:r>
      <w:r>
        <w:rPr>
          <w:rFonts w:eastAsia="Times New Roman" w:cs="Times New Roman"/>
          <w:szCs w:val="24"/>
        </w:rPr>
        <w:t xml:space="preserve"> χιλιάδες εργαζόμενους θα κάνατε αυτή την επερώτηση.</w:t>
      </w:r>
    </w:p>
    <w:p w14:paraId="5F41CB5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Ευχαριστώ.</w:t>
      </w:r>
    </w:p>
    <w:p w14:paraId="5F41CB5C" w14:textId="77777777" w:rsidR="00B01687" w:rsidRDefault="00CA2DE4">
      <w:pPr>
        <w:spacing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του ΣΥΡΙΖΑ)</w:t>
      </w:r>
    </w:p>
    <w:p w14:paraId="5F41CB5D"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5F41CB5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Ποταμιού κ. Γρηγόρης Ψαριανός.</w:t>
      </w:r>
    </w:p>
    <w:p w14:paraId="5F41CB5F" w14:textId="77777777" w:rsidR="00B01687" w:rsidRDefault="00CA2DE4">
      <w:pPr>
        <w:spacing w:line="600" w:lineRule="auto"/>
        <w:ind w:firstLine="720"/>
        <w:jc w:val="both"/>
        <w:rPr>
          <w:rFonts w:eastAsia="Times New Roman" w:cs="Times New Roman"/>
          <w:szCs w:val="24"/>
        </w:rPr>
      </w:pPr>
      <w:r w:rsidRPr="00CB4108">
        <w:rPr>
          <w:rFonts w:eastAsia="Times New Roman" w:cs="Times New Roman"/>
          <w:b/>
          <w:szCs w:val="24"/>
        </w:rPr>
        <w:t>ΓΡΗΓΟΡΙΟΣ ΨΑΡΙΑΝΟΣ:</w:t>
      </w:r>
      <w:r>
        <w:rPr>
          <w:rFonts w:eastAsia="Times New Roman" w:cs="Times New Roman"/>
          <w:szCs w:val="24"/>
        </w:rPr>
        <w:t xml:space="preserve"> Ευχαριστώ πολύ, κύριε Πρόεδρε.</w:t>
      </w:r>
    </w:p>
    <w:p w14:paraId="5F41CB6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είχα μία διακοπή ρεύματος πολύ μικρή λίγο </w:t>
      </w:r>
      <w:r>
        <w:rPr>
          <w:rFonts w:eastAsia="Times New Roman" w:cs="Times New Roman"/>
          <w:szCs w:val="24"/>
        </w:rPr>
        <w:t>πριν, ελπίζω να μην κλείσει τους διακόπτες η ΔΕΗ επειδή μιλάμε για την ΕΡΤ. Θα μιλήσουμε και για τη ΔΕΗ κάποια στιγμή.</w:t>
      </w:r>
    </w:p>
    <w:p w14:paraId="5F41CB6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Προχθές έκανα ζάπινγκ βλέποντας τηλεόραση και πέρασα από την ΕΡΤ1 και είδα μια εκπομπή πολιτικού διαλόγου με πλέριο πλουραλισμό, </w:t>
      </w:r>
      <w:r>
        <w:rPr>
          <w:rFonts w:eastAsia="Times New Roman" w:cs="Times New Roman"/>
          <w:szCs w:val="24"/>
        </w:rPr>
        <w:t>κατά την</w:t>
      </w:r>
      <w:r>
        <w:rPr>
          <w:rFonts w:eastAsia="Times New Roman" w:cs="Times New Roman"/>
          <w:szCs w:val="24"/>
        </w:rPr>
        <w:t xml:space="preserve"> οποία </w:t>
      </w:r>
      <w:r>
        <w:rPr>
          <w:rFonts w:eastAsia="Times New Roman" w:cs="Times New Roman"/>
          <w:szCs w:val="24"/>
        </w:rPr>
        <w:t>οι δημοσιογράφοι περιέγραφαν το πώς ξεκατινιάζονται στη ρούγα οι Υπουργοί της Κυβέρνησης καταγγέλλοντας ο ένας τον άλλο ως εκβιαστή, κλέφτη, «πού είναι τα λεφτά», «φέρε τα λεφτά», οι αιτίες, «εσύ είσαι υπέρ, εγώ είμαι κατά»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Λέγανε διάφορα πολ</w:t>
      </w:r>
      <w:r>
        <w:rPr>
          <w:rFonts w:eastAsia="Times New Roman" w:cs="Times New Roman"/>
          <w:szCs w:val="24"/>
        </w:rPr>
        <w:t>ύ χοντρά πράγματα και λέω «αν είναι δυνατόν»; Περνάω στην ΕΡΤ2 και βλέπω τα ίδια.</w:t>
      </w:r>
    </w:p>
    <w:p w14:paraId="5F41CB6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Κάποια στιγμή ήταν τόσο έντονο αυτό το πράγμα που ξύπνησα ιδρωμένος και τρέμοντας. Λέω, αν είναι δυνατόν, ευτυχώς ζω! Νόμιζα ότι είχα πεθάνει! Το να βλέπεις αυτή την τηλεόρασ</w:t>
      </w:r>
      <w:r>
        <w:rPr>
          <w:rFonts w:eastAsia="Times New Roman" w:cs="Times New Roman"/>
          <w:szCs w:val="24"/>
        </w:rPr>
        <w:t>η, αυτή τη δημόσια τηλεόραση είναι πολύ μεγάλο κατόρθωμα.</w:t>
      </w:r>
    </w:p>
    <w:p w14:paraId="5F41CB6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Έχω ακούσει πάρα πολλούς ανθρώπους που έχουν αφαιρέσει από τις επιλογές στο τηλεκοντρόλ και τα τρία κανάλια της ΕΡΤ. Δεν ξέρω αν θα βάλουν και το τέταρτο που θα φτιάξουνε, το αθλητικό.</w:t>
      </w:r>
    </w:p>
    <w:p w14:paraId="5F41CB6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Έχω περάσει α</w:t>
      </w:r>
      <w:r>
        <w:rPr>
          <w:rFonts w:eastAsia="Times New Roman" w:cs="Times New Roman"/>
          <w:szCs w:val="24"/>
        </w:rPr>
        <w:t xml:space="preserve">πό την ΕΡΤ και έχω δουλέψει στην ΕΡΤ δυόμισι χρόνια από τα είκοσι τέσσερα συναπτά και συνεχόμενα που ήμουν στα ραδιόφωνα σε έντεκα ιδιωτικούς ραδιοσταθμούς. Πέρασα και από την ΕΡΤ για τρία χρόνια και από </w:t>
      </w:r>
      <w:r>
        <w:rPr>
          <w:rFonts w:eastAsia="Times New Roman" w:cs="Times New Roman"/>
          <w:szCs w:val="24"/>
        </w:rPr>
        <w:t xml:space="preserve">το </w:t>
      </w:r>
      <w:r>
        <w:rPr>
          <w:rFonts w:eastAsia="Times New Roman" w:cs="Times New Roman"/>
          <w:szCs w:val="24"/>
        </w:rPr>
        <w:t xml:space="preserve">πρώτο πρόγραμμα και από το δεύτερο πρόγραμμα και </w:t>
      </w:r>
      <w:r>
        <w:rPr>
          <w:rFonts w:eastAsia="Times New Roman" w:cs="Times New Roman"/>
          <w:szCs w:val="24"/>
        </w:rPr>
        <w:t>από το τέταρτο πρόγραμμα τότε επί Βέργου –</w:t>
      </w:r>
      <w:r w:rsidRPr="00562600">
        <w:rPr>
          <w:rFonts w:eastAsia="Times New Roman" w:cs="Times New Roman"/>
          <w:szCs w:val="24"/>
        </w:rPr>
        <w:t xml:space="preserve">Θεός </w:t>
      </w:r>
      <w:proofErr w:type="spellStart"/>
      <w:r w:rsidRPr="00562600">
        <w:rPr>
          <w:rFonts w:eastAsia="Times New Roman" w:cs="Times New Roman"/>
          <w:szCs w:val="24"/>
        </w:rPr>
        <w:t>σχωρέ</w:t>
      </w:r>
      <w:r>
        <w:rPr>
          <w:rFonts w:eastAsia="Times New Roman" w:cs="Times New Roman"/>
          <w:szCs w:val="24"/>
        </w:rPr>
        <w:t>σ</w:t>
      </w:r>
      <w:proofErr w:type="spellEnd"/>
      <w:r>
        <w:rPr>
          <w:rFonts w:eastAsia="Times New Roman" w:cs="Times New Roman"/>
          <w:szCs w:val="24"/>
        </w:rPr>
        <w:t xml:space="preserve"> ’</w:t>
      </w:r>
      <w:r w:rsidRPr="00562600">
        <w:rPr>
          <w:rFonts w:eastAsia="Times New Roman" w:cs="Times New Roman"/>
          <w:szCs w:val="24"/>
        </w:rPr>
        <w:t>τον</w:t>
      </w:r>
      <w:r>
        <w:rPr>
          <w:rFonts w:eastAsia="Times New Roman" w:cs="Times New Roman"/>
          <w:szCs w:val="24"/>
        </w:rPr>
        <w:t>- επί κυβερνήσεως Ανδρέα Παπανδρέου, μετά επί κυβερνήσεως Κωνσταντίνου Καραμανλή, μετά επί κυβερνήσεως Κωνσταντίνου Σημίτη με Πρόεδρο τον «Πα</w:t>
      </w:r>
      <w:r w:rsidRPr="00207DE8">
        <w:rPr>
          <w:rFonts w:eastAsia="Times New Roman" w:cs="Times New Roman"/>
          <w:szCs w:val="24"/>
        </w:rPr>
        <w:t>ν</w:t>
      </w:r>
      <w:r>
        <w:rPr>
          <w:rFonts w:eastAsia="Times New Roman" w:cs="Times New Roman"/>
          <w:szCs w:val="24"/>
        </w:rPr>
        <w:t>-Πα</w:t>
      </w:r>
      <w:r w:rsidRPr="00207DE8">
        <w:rPr>
          <w:rFonts w:eastAsia="Times New Roman" w:cs="Times New Roman"/>
          <w:szCs w:val="24"/>
        </w:rPr>
        <w:t>ν</w:t>
      </w:r>
      <w:r>
        <w:rPr>
          <w:rFonts w:eastAsia="Times New Roman" w:cs="Times New Roman"/>
          <w:szCs w:val="24"/>
        </w:rPr>
        <w:t xml:space="preserve">» και με Διευθυντή Ραδιοφωνίας τον Γιάννη </w:t>
      </w:r>
      <w:proofErr w:type="spellStart"/>
      <w:r>
        <w:rPr>
          <w:rFonts w:eastAsia="Times New Roman" w:cs="Times New Roman"/>
          <w:szCs w:val="24"/>
        </w:rPr>
        <w:t>Τζανετάκο</w:t>
      </w:r>
      <w:proofErr w:type="spellEnd"/>
      <w:r>
        <w:rPr>
          <w:rFonts w:eastAsia="Times New Roman" w:cs="Times New Roman"/>
          <w:szCs w:val="24"/>
        </w:rPr>
        <w:t>.</w:t>
      </w:r>
    </w:p>
    <w:p w14:paraId="5F41CB6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Πάντα υπήρχε ένας </w:t>
      </w:r>
      <w:proofErr w:type="spellStart"/>
      <w:r w:rsidRPr="00562600">
        <w:rPr>
          <w:rFonts w:eastAsia="Times New Roman" w:cs="Times New Roman"/>
          <w:szCs w:val="24"/>
        </w:rPr>
        <w:t>διαδρομισμός</w:t>
      </w:r>
      <w:proofErr w:type="spellEnd"/>
      <w:r w:rsidRPr="00562600">
        <w:rPr>
          <w:rFonts w:eastAsia="Times New Roman" w:cs="Times New Roman"/>
          <w:szCs w:val="24"/>
        </w:rPr>
        <w:t xml:space="preserve">, ένα </w:t>
      </w:r>
      <w:proofErr w:type="spellStart"/>
      <w:r w:rsidRPr="00562600">
        <w:rPr>
          <w:rFonts w:eastAsia="Times New Roman" w:cs="Times New Roman"/>
          <w:szCs w:val="24"/>
        </w:rPr>
        <w:t>σούξου</w:t>
      </w:r>
      <w:proofErr w:type="spellEnd"/>
      <w:r w:rsidRPr="00562600">
        <w:rPr>
          <w:rFonts w:eastAsia="Times New Roman" w:cs="Times New Roman"/>
          <w:szCs w:val="24"/>
        </w:rPr>
        <w:t xml:space="preserve"> </w:t>
      </w:r>
      <w:proofErr w:type="spellStart"/>
      <w:r w:rsidRPr="00562600">
        <w:rPr>
          <w:rFonts w:eastAsia="Times New Roman" w:cs="Times New Roman"/>
          <w:szCs w:val="24"/>
        </w:rPr>
        <w:t>μούξου</w:t>
      </w:r>
      <w:proofErr w:type="spellEnd"/>
      <w:r>
        <w:rPr>
          <w:rFonts w:eastAsia="Times New Roman" w:cs="Times New Roman"/>
          <w:szCs w:val="24"/>
        </w:rPr>
        <w:t xml:space="preserve"> και αυτό ήταν λίγο βαρύ κ.λπ., αλλά σε καμ</w:t>
      </w:r>
      <w:r>
        <w:rPr>
          <w:rFonts w:eastAsia="Times New Roman" w:cs="Times New Roman"/>
          <w:szCs w:val="24"/>
        </w:rPr>
        <w:t>μ</w:t>
      </w:r>
      <w:r>
        <w:rPr>
          <w:rFonts w:eastAsia="Times New Roman" w:cs="Times New Roman"/>
          <w:szCs w:val="24"/>
        </w:rPr>
        <w:t>ία περίπτωση παρ</w:t>
      </w:r>
      <w:r>
        <w:rPr>
          <w:rFonts w:eastAsia="Times New Roman" w:cs="Times New Roman"/>
          <w:szCs w:val="24"/>
        </w:rPr>
        <w:t xml:space="preserve">’ </w:t>
      </w:r>
      <w:r>
        <w:rPr>
          <w:rFonts w:eastAsia="Times New Roman" w:cs="Times New Roman"/>
          <w:szCs w:val="24"/>
        </w:rPr>
        <w:t xml:space="preserve">όλο που πέρασαν </w:t>
      </w:r>
      <w:proofErr w:type="spellStart"/>
      <w:r>
        <w:rPr>
          <w:rFonts w:eastAsia="Times New Roman" w:cs="Times New Roman"/>
          <w:szCs w:val="24"/>
        </w:rPr>
        <w:t>Μαρούδες</w:t>
      </w:r>
      <w:proofErr w:type="spellEnd"/>
      <w:r>
        <w:rPr>
          <w:rFonts w:eastAsia="Times New Roman" w:cs="Times New Roman"/>
          <w:szCs w:val="24"/>
        </w:rPr>
        <w:t xml:space="preserve">, </w:t>
      </w:r>
      <w:proofErr w:type="spellStart"/>
      <w:r w:rsidRPr="00B65C75">
        <w:rPr>
          <w:rFonts w:eastAsia="Times New Roman" w:cs="Times New Roman"/>
          <w:szCs w:val="24"/>
        </w:rPr>
        <w:t>Ρουμπάτηδες</w:t>
      </w:r>
      <w:proofErr w:type="spellEnd"/>
      <w:r w:rsidRPr="00B65C75">
        <w:rPr>
          <w:rFonts w:eastAsia="Times New Roman" w:cs="Times New Roman"/>
          <w:szCs w:val="24"/>
        </w:rPr>
        <w:t>, διάφοροι</w:t>
      </w:r>
      <w:r>
        <w:rPr>
          <w:rFonts w:eastAsia="Times New Roman" w:cs="Times New Roman"/>
          <w:szCs w:val="24"/>
        </w:rPr>
        <w:t xml:space="preserve"> –τώρα δεν θέλω να λέω διάφορα ονόματα</w:t>
      </w:r>
      <w:r>
        <w:rPr>
          <w:rFonts w:eastAsia="Times New Roman" w:cs="Times New Roman"/>
          <w:szCs w:val="24"/>
        </w:rPr>
        <w:t>, γιατί</w:t>
      </w:r>
      <w:r>
        <w:rPr>
          <w:rFonts w:eastAsia="Times New Roman" w:cs="Times New Roman"/>
          <w:szCs w:val="24"/>
        </w:rPr>
        <w:t xml:space="preserve"> πολλοί από αυτούς δεν είναι εδώ μαζί μας, αλλά μας </w:t>
      </w:r>
      <w:r>
        <w:rPr>
          <w:rFonts w:eastAsia="Times New Roman" w:cs="Times New Roman"/>
          <w:szCs w:val="24"/>
        </w:rPr>
        <w:t xml:space="preserve">ακούν από εκεί που είναι- έλεγα ότι </w:t>
      </w:r>
      <w:r>
        <w:rPr>
          <w:rFonts w:eastAsia="Times New Roman" w:cs="Times New Roman"/>
          <w:szCs w:val="24"/>
        </w:rPr>
        <w:lastRenderedPageBreak/>
        <w:t xml:space="preserve">δεν μπορεί να συνεχίζεται για πολύ αυτή η κατάσταση και με ένα ραδιοτηλεοπτικό τοπίο που δεν είχε </w:t>
      </w:r>
      <w:proofErr w:type="spellStart"/>
      <w:r>
        <w:rPr>
          <w:rFonts w:eastAsia="Times New Roman" w:cs="Times New Roman"/>
          <w:szCs w:val="24"/>
        </w:rPr>
        <w:t>αδειοδοτηθεί</w:t>
      </w:r>
      <w:proofErr w:type="spellEnd"/>
      <w:r>
        <w:rPr>
          <w:rFonts w:eastAsia="Times New Roman" w:cs="Times New Roman"/>
          <w:szCs w:val="24"/>
        </w:rPr>
        <w:t>, δεν είχε καταλήξει ποτέ κα</w:t>
      </w:r>
      <w:r>
        <w:rPr>
          <w:rFonts w:eastAsia="Times New Roman" w:cs="Times New Roman"/>
          <w:szCs w:val="24"/>
        </w:rPr>
        <w:t>μ</w:t>
      </w:r>
      <w:r>
        <w:rPr>
          <w:rFonts w:eastAsia="Times New Roman" w:cs="Times New Roman"/>
          <w:szCs w:val="24"/>
        </w:rPr>
        <w:t>μία κυβέρνηση σε κα</w:t>
      </w:r>
      <w:r>
        <w:rPr>
          <w:rFonts w:eastAsia="Times New Roman" w:cs="Times New Roman"/>
          <w:szCs w:val="24"/>
        </w:rPr>
        <w:t>μ</w:t>
      </w:r>
      <w:r>
        <w:rPr>
          <w:rFonts w:eastAsia="Times New Roman" w:cs="Times New Roman"/>
          <w:szCs w:val="24"/>
        </w:rPr>
        <w:t>μία συναινετική διαδικασία, να νομοθετήσει και να δώσει νόμιμ</w:t>
      </w:r>
      <w:r>
        <w:rPr>
          <w:rFonts w:eastAsia="Times New Roman" w:cs="Times New Roman"/>
          <w:szCs w:val="24"/>
        </w:rPr>
        <w:t xml:space="preserve">ες άδειες στα κανάλια, στα ραδιόφωνα μέχρι που φτάσαμε να </w:t>
      </w:r>
      <w:proofErr w:type="spellStart"/>
      <w:r>
        <w:rPr>
          <w:rFonts w:eastAsia="Times New Roman" w:cs="Times New Roman"/>
          <w:szCs w:val="24"/>
        </w:rPr>
        <w:t>μπουντρουμιάζουμε</w:t>
      </w:r>
      <w:proofErr w:type="spellEnd"/>
      <w:r>
        <w:rPr>
          <w:rFonts w:eastAsia="Times New Roman" w:cs="Times New Roman"/>
          <w:szCs w:val="24"/>
        </w:rPr>
        <w:t xml:space="preserve">, κύριε Υπουργέ, στα ράντζα επί ένα μήνα τους υποψήφιους αγοραστές και να κάνουμε πλειστηριασμό για το ποιος θα δώσει τα πιο πολλά, άλλος πήρε με τριάντα, άλλος πήρε με εξήντα εφτά </w:t>
      </w:r>
      <w:r>
        <w:rPr>
          <w:rFonts w:eastAsia="Times New Roman" w:cs="Times New Roman"/>
          <w:szCs w:val="24"/>
        </w:rPr>
        <w:t>το πανελλαδικό τηλεοπτικό κανάλι, μέχρι που κατέπεσε και κατέρρευσε αυτό και έτσι γυρίζουμε ξανά στα ίδια, τα γνωστά με ένα Ραδιοτηλεοπτικό Συμβούλιο πλέον που είναι τοποθετημένο -και επιτέλους και πολύ καλά κάναμε- το οποίο, όμως, δεν ασχολείται καθόλου μ</w:t>
      </w:r>
      <w:r>
        <w:rPr>
          <w:rFonts w:eastAsia="Times New Roman" w:cs="Times New Roman"/>
          <w:szCs w:val="24"/>
        </w:rPr>
        <w:t xml:space="preserve">ε το τι γίνεται στη δημόσια ραδιοτηλεόραση που δεν είναι κρατική, δεν είναι κυβερνητική, δεν είναι κομματική. Κανενός κόμματος δεν πρέπει να είναι και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ίας</w:t>
      </w:r>
      <w:proofErr w:type="spellEnd"/>
      <w:r>
        <w:rPr>
          <w:rFonts w:eastAsia="Times New Roman" w:cs="Times New Roman"/>
          <w:szCs w:val="24"/>
        </w:rPr>
        <w:t xml:space="preserve"> κυβέρνησης δεν πρέπει να είναι ποτέ, </w:t>
      </w:r>
      <w:proofErr w:type="spellStart"/>
      <w:r w:rsidRPr="00562600">
        <w:rPr>
          <w:rFonts w:eastAsia="Times New Roman" w:cs="Times New Roman"/>
          <w:szCs w:val="24"/>
        </w:rPr>
        <w:t>πολλώ</w:t>
      </w:r>
      <w:proofErr w:type="spellEnd"/>
      <w:r w:rsidRPr="00562600">
        <w:rPr>
          <w:rFonts w:eastAsia="Times New Roman" w:cs="Times New Roman"/>
          <w:szCs w:val="24"/>
        </w:rPr>
        <w:t xml:space="preserve"> δε μάλλον</w:t>
      </w:r>
      <w:r>
        <w:rPr>
          <w:rFonts w:eastAsia="Times New Roman" w:cs="Times New Roman"/>
          <w:szCs w:val="24"/>
        </w:rPr>
        <w:t xml:space="preserve"> όταν βλέπεις μια τηλεόραση και ακούς ένα ραδ</w:t>
      </w:r>
      <w:r>
        <w:rPr>
          <w:rFonts w:eastAsia="Times New Roman" w:cs="Times New Roman"/>
          <w:szCs w:val="24"/>
        </w:rPr>
        <w:t xml:space="preserve">ιόφωνο που παίζει, ας πούμε, διάφορα αντάρτικα, του δεύτερου αντάρτικου, μάλιστα του Δημοκρατικού Στρατού, όχι του ΕΛΑΣ, που παίζει διάφορα, βιογραφίες του Τσε </w:t>
      </w:r>
      <w:proofErr w:type="spellStart"/>
      <w:r>
        <w:rPr>
          <w:rFonts w:eastAsia="Times New Roman" w:cs="Times New Roman"/>
          <w:szCs w:val="24"/>
        </w:rPr>
        <w:lastRenderedPageBreak/>
        <w:t>Γκεβάρα</w:t>
      </w:r>
      <w:proofErr w:type="spellEnd"/>
      <w:r>
        <w:rPr>
          <w:rFonts w:eastAsia="Times New Roman" w:cs="Times New Roman"/>
          <w:szCs w:val="24"/>
        </w:rPr>
        <w:t xml:space="preserve">, </w:t>
      </w:r>
      <w:r w:rsidRPr="00562600">
        <w:rPr>
          <w:rFonts w:eastAsia="Times New Roman" w:cs="Times New Roman"/>
          <w:szCs w:val="24"/>
        </w:rPr>
        <w:t xml:space="preserve">του Κιμ </w:t>
      </w:r>
      <w:proofErr w:type="spellStart"/>
      <w:r w:rsidRPr="00562600">
        <w:rPr>
          <w:rFonts w:eastAsia="Times New Roman" w:cs="Times New Roman"/>
          <w:szCs w:val="24"/>
        </w:rPr>
        <w:t>Γιονγκ</w:t>
      </w:r>
      <w:proofErr w:type="spellEnd"/>
      <w:r w:rsidRPr="00562600">
        <w:rPr>
          <w:rFonts w:eastAsia="Times New Roman" w:cs="Times New Roman"/>
          <w:szCs w:val="24"/>
        </w:rPr>
        <w:t xml:space="preserve"> </w:t>
      </w:r>
      <w:proofErr w:type="spellStart"/>
      <w:r w:rsidRPr="00562600">
        <w:rPr>
          <w:rFonts w:eastAsia="Times New Roman" w:cs="Times New Roman"/>
          <w:szCs w:val="24"/>
        </w:rPr>
        <w:t>Σουν</w:t>
      </w:r>
      <w:proofErr w:type="spellEnd"/>
      <w:r w:rsidRPr="00562600">
        <w:rPr>
          <w:rFonts w:eastAsia="Times New Roman" w:cs="Times New Roman"/>
          <w:szCs w:val="24"/>
        </w:rPr>
        <w:t>,</w:t>
      </w:r>
      <w:r>
        <w:rPr>
          <w:rFonts w:eastAsia="Times New Roman" w:cs="Times New Roman"/>
          <w:szCs w:val="24"/>
        </w:rPr>
        <w:t xml:space="preserve"> του Κιμ </w:t>
      </w:r>
      <w:proofErr w:type="spellStart"/>
      <w:r>
        <w:rPr>
          <w:rFonts w:eastAsia="Times New Roman" w:cs="Times New Roman"/>
          <w:szCs w:val="24"/>
        </w:rPr>
        <w:t>Γιονγκ</w:t>
      </w:r>
      <w:proofErr w:type="spellEnd"/>
      <w:r>
        <w:rPr>
          <w:rFonts w:eastAsia="Times New Roman" w:cs="Times New Roman"/>
          <w:szCs w:val="24"/>
        </w:rPr>
        <w:t xml:space="preserve"> </w:t>
      </w:r>
      <w:proofErr w:type="spellStart"/>
      <w:r>
        <w:rPr>
          <w:rFonts w:eastAsia="Times New Roman" w:cs="Times New Roman"/>
          <w:szCs w:val="24"/>
        </w:rPr>
        <w:t>Ουν</w:t>
      </w:r>
      <w:proofErr w:type="spellEnd"/>
      <w:r>
        <w:rPr>
          <w:rFonts w:eastAsia="Times New Roman" w:cs="Times New Roman"/>
          <w:szCs w:val="24"/>
        </w:rPr>
        <w:t>, δηλαδή διάφορα αριστερά προοδευτικά προγράμματ</w:t>
      </w:r>
      <w:r>
        <w:rPr>
          <w:rFonts w:eastAsia="Times New Roman" w:cs="Times New Roman"/>
          <w:szCs w:val="24"/>
        </w:rPr>
        <w:t>α, τα οποία βέβαια με ενδιαφέρον τα παρακολουθώ.</w:t>
      </w:r>
    </w:p>
    <w:p w14:paraId="5F41CB6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Μου κάνει πολύ μεγάλη εντύπωση πως σε ένα ελεύθερο δημοκρατικό, πλουραλιστικό, πολυφωνικό και ευνομούμενο κοινοβουλευτικό καθεστώς -δημοκρατικό ξαναλέω- έχουμε τηλεοράσεις που είναι </w:t>
      </w:r>
      <w:r w:rsidRPr="00F92014">
        <w:rPr>
          <w:rFonts w:eastAsia="Times New Roman" w:cs="Times New Roman"/>
          <w:szCs w:val="24"/>
        </w:rPr>
        <w:t>το «ΤΑΣ»,</w:t>
      </w:r>
      <w:r>
        <w:rPr>
          <w:rFonts w:eastAsia="Times New Roman" w:cs="Times New Roman"/>
          <w:szCs w:val="24"/>
        </w:rPr>
        <w:t xml:space="preserve"> το «ΝΟΒΟΣΤΙ» κα</w:t>
      </w:r>
      <w:r>
        <w:rPr>
          <w:rFonts w:eastAsia="Times New Roman" w:cs="Times New Roman"/>
          <w:szCs w:val="24"/>
        </w:rPr>
        <w:t xml:space="preserve">ι εφημερίδες που είναι η </w:t>
      </w:r>
      <w:r w:rsidRPr="00F92014">
        <w:rPr>
          <w:rFonts w:eastAsia="Times New Roman" w:cs="Times New Roman"/>
          <w:szCs w:val="24"/>
        </w:rPr>
        <w:t>«ΠΡΑΔΑ»</w:t>
      </w:r>
      <w:r>
        <w:rPr>
          <w:rFonts w:eastAsia="Times New Roman" w:cs="Times New Roman"/>
          <w:szCs w:val="24"/>
        </w:rPr>
        <w:t xml:space="preserve"> ή η «ΙΣΒΕΣΤΙΑ» με παρεμφερή θέματα και με μια θεματολογία ότι οι δημοσιογράφοι με σκληρές ερωτήσεις ρωτούν τους καλεσμένους και τους λένε «αυτή η υπέροχη Κυβέρνηση του λαού σας αρέσει πολύ, πάρα πολύ ή τρομερά πάρα πολύ»; Κ</w:t>
      </w:r>
      <w:r>
        <w:rPr>
          <w:rFonts w:eastAsia="Times New Roman" w:cs="Times New Roman"/>
          <w:szCs w:val="24"/>
        </w:rPr>
        <w:t>άνουν αυτή την ερώτηση και παίρνουν ανάλογες απαντήσεις. Όποιος πει «τρομερά, πάρα πολύ», εντάξει περνάει. Όποιος πει «καλή είναι μωρέ για μέσα στο σπίτι», κάπως εξοβελίζεται και δεν τον βλέπουμε ξανά, τον τρώει το «μαύρο», αυτό το «μαύρο» που εγώ διαμαρτυ</w:t>
      </w:r>
      <w:r>
        <w:rPr>
          <w:rFonts w:eastAsia="Times New Roman" w:cs="Times New Roman"/>
          <w:szCs w:val="24"/>
        </w:rPr>
        <w:t xml:space="preserve">ρόμενος έντονα για το κλείσιμο της ΕΡΤ επί </w:t>
      </w:r>
      <w:proofErr w:type="spellStart"/>
      <w:r>
        <w:rPr>
          <w:rFonts w:eastAsia="Times New Roman" w:cs="Times New Roman"/>
          <w:szCs w:val="24"/>
        </w:rPr>
        <w:t>Σαμαροβενιζελοκουβέλιδων</w:t>
      </w:r>
      <w:proofErr w:type="spellEnd"/>
      <w:r>
        <w:rPr>
          <w:rFonts w:eastAsia="Times New Roman" w:cs="Times New Roman"/>
          <w:szCs w:val="24"/>
        </w:rPr>
        <w:t xml:space="preserve"> δεν είδα κανένα «μαύρο», μαύρη μαυρίλα συνεχώς να εκπέμπει. Είδα δυο τρεις μέρες ένα </w:t>
      </w:r>
      <w:r>
        <w:rPr>
          <w:rFonts w:eastAsia="Times New Roman" w:cs="Times New Roman"/>
          <w:szCs w:val="24"/>
        </w:rPr>
        <w:lastRenderedPageBreak/>
        <w:t>«μαύρο», στην αρχή έπαιζε «Το μικρό σπίτι στο λιβάδι» και έγραφε από πάνω ότι οι εργαζόμενοι στην ΕΡΤ α</w:t>
      </w:r>
      <w:r>
        <w:rPr>
          <w:rFonts w:eastAsia="Times New Roman" w:cs="Times New Roman"/>
          <w:szCs w:val="24"/>
        </w:rPr>
        <w:t>ντιτίθενται κ.λπ., στον τρόπο που η Κυβέρνηση προσπαθεί να κατακρεουργήσει κ.λπ.</w:t>
      </w:r>
      <w:r>
        <w:rPr>
          <w:rFonts w:eastAsia="Times New Roman" w:cs="Times New Roman"/>
          <w:szCs w:val="24"/>
        </w:rPr>
        <w:t>.</w:t>
      </w:r>
      <w:r>
        <w:rPr>
          <w:rFonts w:eastAsia="Times New Roman" w:cs="Times New Roman"/>
          <w:szCs w:val="24"/>
        </w:rPr>
        <w:t xml:space="preserve"> Δεν έγραφε από κάτω υπογραφή Παναγιώτης </w:t>
      </w:r>
      <w:proofErr w:type="spellStart"/>
      <w:r>
        <w:rPr>
          <w:rFonts w:eastAsia="Times New Roman" w:cs="Times New Roman"/>
          <w:szCs w:val="24"/>
        </w:rPr>
        <w:t>Καλφαγιάννης</w:t>
      </w:r>
      <w:proofErr w:type="spellEnd"/>
      <w:r>
        <w:rPr>
          <w:rFonts w:eastAsia="Times New Roman" w:cs="Times New Roman"/>
          <w:szCs w:val="24"/>
        </w:rPr>
        <w:t xml:space="preserve">, αλλά η ΕΡΤ σήμερα είναι το απόλυτο τσιφλίκι του </w:t>
      </w:r>
      <w:r>
        <w:rPr>
          <w:rFonts w:eastAsia="Times New Roman" w:cs="Times New Roman"/>
          <w:szCs w:val="24"/>
        </w:rPr>
        <w:t>«</w:t>
      </w:r>
      <w:proofErr w:type="spellStart"/>
      <w:r>
        <w:rPr>
          <w:rFonts w:eastAsia="Times New Roman" w:cs="Times New Roman"/>
          <w:szCs w:val="24"/>
        </w:rPr>
        <w:t>Καλφαγιαννισμού</w:t>
      </w:r>
      <w:proofErr w:type="spellEnd"/>
      <w:r>
        <w:rPr>
          <w:rFonts w:eastAsia="Times New Roman" w:cs="Times New Roman"/>
          <w:szCs w:val="24"/>
        </w:rPr>
        <w:t>»</w:t>
      </w:r>
      <w:r>
        <w:rPr>
          <w:rFonts w:eastAsia="Times New Roman" w:cs="Times New Roman"/>
          <w:szCs w:val="24"/>
        </w:rPr>
        <w:t>, όπου μερικές φορές με έναν τρόπο πολύ έντονο προσπαθε</w:t>
      </w:r>
      <w:r>
        <w:rPr>
          <w:rFonts w:eastAsia="Times New Roman" w:cs="Times New Roman"/>
          <w:szCs w:val="24"/>
        </w:rPr>
        <w:t xml:space="preserve">ί να υπερκεράσει τον </w:t>
      </w:r>
      <w:proofErr w:type="spellStart"/>
      <w:r>
        <w:rPr>
          <w:rFonts w:eastAsia="Times New Roman" w:cs="Times New Roman"/>
          <w:szCs w:val="24"/>
        </w:rPr>
        <w:t>κυβερνητισμό</w:t>
      </w:r>
      <w:proofErr w:type="spellEnd"/>
      <w:r>
        <w:rPr>
          <w:rFonts w:eastAsia="Times New Roman" w:cs="Times New Roman"/>
          <w:szCs w:val="24"/>
        </w:rPr>
        <w:t>, τον κρατισμό και τις ιδεοληπτικές εμμονές της φιλοκυβερνητικής χειραγώγησής της.</w:t>
      </w:r>
    </w:p>
    <w:p w14:paraId="5F41CB6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Μάλιστα, από τα πολύ αριστερότερα -και απορώ πώς ο </w:t>
      </w:r>
      <w:r>
        <w:rPr>
          <w:rFonts w:eastAsia="Times New Roman" w:cs="Times New Roman"/>
          <w:szCs w:val="24"/>
        </w:rPr>
        <w:t>«</w:t>
      </w:r>
      <w:proofErr w:type="spellStart"/>
      <w:r>
        <w:rPr>
          <w:rFonts w:eastAsia="Times New Roman" w:cs="Times New Roman"/>
          <w:szCs w:val="24"/>
        </w:rPr>
        <w:t>Ρουβίκωνας</w:t>
      </w:r>
      <w:proofErr w:type="spellEnd"/>
      <w:r>
        <w:rPr>
          <w:rFonts w:eastAsia="Times New Roman" w:cs="Times New Roman"/>
          <w:szCs w:val="24"/>
        </w:rPr>
        <w:t>»</w:t>
      </w:r>
      <w:r>
        <w:rPr>
          <w:rFonts w:eastAsia="Times New Roman" w:cs="Times New Roman"/>
          <w:szCs w:val="24"/>
        </w:rPr>
        <w:t xml:space="preserve"> άνοιξε γραφείο στη Φιλοσοφική και όχι στην ΕΡΤ- η ERT </w:t>
      </w:r>
      <w:r>
        <w:rPr>
          <w:rFonts w:eastAsia="Times New Roman" w:cs="Times New Roman"/>
          <w:szCs w:val="24"/>
          <w:lang w:val="en-US"/>
        </w:rPr>
        <w:t>OPEN</w:t>
      </w:r>
      <w:r>
        <w:rPr>
          <w:rFonts w:eastAsia="Times New Roman" w:cs="Times New Roman"/>
          <w:szCs w:val="24"/>
        </w:rPr>
        <w:t xml:space="preserve"> εξέπεμπε επί πολύ</w:t>
      </w:r>
      <w:r>
        <w:rPr>
          <w:rFonts w:eastAsia="Times New Roman" w:cs="Times New Roman"/>
          <w:szCs w:val="24"/>
        </w:rPr>
        <w:t xml:space="preserve"> καιρό και συνεχίζει –νομίζω- να εκπέμπει σε δημόσια</w:t>
      </w:r>
      <w:r w:rsidRPr="001F4FE7">
        <w:rPr>
          <w:rFonts w:eastAsia="Times New Roman" w:cs="Times New Roman"/>
          <w:szCs w:val="24"/>
        </w:rPr>
        <w:t xml:space="preserve"> </w:t>
      </w:r>
      <w:r>
        <w:rPr>
          <w:rFonts w:eastAsia="Times New Roman" w:cs="Times New Roman"/>
          <w:szCs w:val="24"/>
        </w:rPr>
        <w:t>ραδιοφωνική συχνότητα, λέγοντας πράγματα που είναι εξωφρενικά, περιγράφοντας καταστάσεις που είναι εξωφρενικές.</w:t>
      </w:r>
    </w:p>
    <w:p w14:paraId="5F41CB6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Έχω δουλέψει στα ιδιωτικά και στα δημόσια ραδιοτηλεοπτικά μέσα είκοσι τρία συναπτά έτη και </w:t>
      </w:r>
      <w:r>
        <w:rPr>
          <w:rFonts w:eastAsia="Times New Roman" w:cs="Times New Roman"/>
          <w:szCs w:val="24"/>
        </w:rPr>
        <w:t xml:space="preserve">έχω συναντήσει παράξενα πράγματα, αλλά αυτό το παράξενο πουλί που λέγεται </w:t>
      </w:r>
      <w:r>
        <w:rPr>
          <w:rFonts w:eastAsia="Times New Roman" w:cs="Times New Roman"/>
          <w:szCs w:val="24"/>
        </w:rPr>
        <w:lastRenderedPageBreak/>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δεν είναι ούτε όσο δημοκρατική ήταν η ΥΕΝΕΔ. Για αυτό και πολλές φορές την αναφέρω ως «ΥΕΝΕΡΤ». </w:t>
      </w:r>
    </w:p>
    <w:p w14:paraId="5F41CB6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Νομίζω ότι όσοι παρακολουθούν αυτή τη συνεδρίαση, τη σύντομη συζήτηση που </w:t>
      </w:r>
      <w:r>
        <w:rPr>
          <w:rFonts w:eastAsia="Times New Roman" w:cs="Times New Roman"/>
          <w:szCs w:val="24"/>
        </w:rPr>
        <w:t>κάνουμε για την ΕΡΤ, θα έχουν καταλάβει πολύ καλά περί τίνος πρόκειται. Παρ</w:t>
      </w:r>
      <w:r>
        <w:rPr>
          <w:rFonts w:eastAsia="Times New Roman" w:cs="Times New Roman"/>
          <w:szCs w:val="24"/>
        </w:rPr>
        <w:t xml:space="preserve">’ </w:t>
      </w:r>
      <w:r>
        <w:rPr>
          <w:rFonts w:eastAsia="Times New Roman" w:cs="Times New Roman"/>
          <w:szCs w:val="24"/>
        </w:rPr>
        <w:t>όλο που χαίρονται να βλέπουν Πανιώνιος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Παναθηναϊκός που δεν θα μπορούσαν να το δουν αλλού, γιατί βέβαια τα ιδιωτικά κανάλια πλήρωσαν για τις ομάδες που πήραν τα δικαιώματα πολύ </w:t>
      </w:r>
      <w:r>
        <w:rPr>
          <w:rFonts w:eastAsia="Times New Roman" w:cs="Times New Roman"/>
          <w:szCs w:val="24"/>
        </w:rPr>
        <w:t>λιγότερα από όσα πλήρωσε η ΕΡΤ για τις επτά ομάδες που αγόρασε με 52 εκατομμύρια. Οι υπόλοιποι έχουν πληρώσει λιγότερα</w:t>
      </w:r>
      <w:r w:rsidRPr="00AA6EBA">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όλο που είναι οι μεγαλοκαρχαρίες του κεφαλαίου που πίνουν το αίμα του λαού με το μπουρί της σόμπας και που εγώ υπήρξα τσάτσος και χ</w:t>
      </w:r>
      <w:r>
        <w:rPr>
          <w:rFonts w:eastAsia="Times New Roman" w:cs="Times New Roman"/>
          <w:szCs w:val="24"/>
        </w:rPr>
        <w:t xml:space="preserve">ρηματοδοτούμενος του Μπόμπολα και διάφορων άλλων </w:t>
      </w:r>
      <w:proofErr w:type="spellStart"/>
      <w:r>
        <w:rPr>
          <w:rFonts w:eastAsia="Times New Roman" w:cs="Times New Roman"/>
          <w:szCs w:val="24"/>
        </w:rPr>
        <w:t>μεγαλεργολάβων</w:t>
      </w:r>
      <w:proofErr w:type="spellEnd"/>
      <w:r>
        <w:rPr>
          <w:rFonts w:eastAsia="Times New Roman" w:cs="Times New Roman"/>
          <w:szCs w:val="24"/>
        </w:rPr>
        <w:t xml:space="preserve"> και μεγαλοϊδιοκτητών μέσων ενημέρωσης και κρατικοδίαιτων επιχειρηματιών που ήθελαν να ανοίξουν και τηλεοπτικά κανάλια και που τους κόβαμε την οδό Πάτρας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Πύργου σε οκτώ κομμάτια</w:t>
      </w:r>
      <w:r w:rsidRPr="00AA6EBA">
        <w:rPr>
          <w:rFonts w:eastAsia="Times New Roman" w:cs="Times New Roman"/>
          <w:szCs w:val="24"/>
        </w:rPr>
        <w:t>,</w:t>
      </w:r>
      <w:r>
        <w:rPr>
          <w:rFonts w:eastAsia="Times New Roman" w:cs="Times New Roman"/>
          <w:szCs w:val="24"/>
        </w:rPr>
        <w:t xml:space="preserve"> για να τους </w:t>
      </w:r>
      <w:r>
        <w:rPr>
          <w:rFonts w:eastAsia="Times New Roman" w:cs="Times New Roman"/>
          <w:szCs w:val="24"/>
        </w:rPr>
        <w:t xml:space="preserve">τα δώσουμε, κομματάκι, κομματάκι </w:t>
      </w:r>
      <w:r>
        <w:rPr>
          <w:rFonts w:eastAsia="Times New Roman" w:cs="Times New Roman"/>
          <w:szCs w:val="24"/>
        </w:rPr>
        <w:lastRenderedPageBreak/>
        <w:t xml:space="preserve">με ένα κερασάκι στην τούρτα στο τέλος, αφού τους είχαμε </w:t>
      </w:r>
      <w:proofErr w:type="spellStart"/>
      <w:r>
        <w:rPr>
          <w:rFonts w:eastAsia="Times New Roman" w:cs="Times New Roman"/>
          <w:szCs w:val="24"/>
        </w:rPr>
        <w:t>μπουντρουμιάσει</w:t>
      </w:r>
      <w:proofErr w:type="spellEnd"/>
      <w:r>
        <w:rPr>
          <w:rFonts w:eastAsia="Times New Roman" w:cs="Times New Roman"/>
          <w:szCs w:val="24"/>
        </w:rPr>
        <w:t xml:space="preserve"> στα ράντζα για να τους δώσουμε τα κανάλια ή</w:t>
      </w:r>
      <w:r w:rsidRPr="00AA6EBA">
        <w:rPr>
          <w:rFonts w:eastAsia="Times New Roman" w:cs="Times New Roman"/>
          <w:szCs w:val="24"/>
        </w:rPr>
        <w:t xml:space="preserve"> </w:t>
      </w:r>
      <w:r>
        <w:rPr>
          <w:rFonts w:eastAsia="Times New Roman" w:cs="Times New Roman"/>
          <w:szCs w:val="24"/>
        </w:rPr>
        <w:t>που δεν μας έκατσε.</w:t>
      </w:r>
    </w:p>
    <w:p w14:paraId="5F41CB6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Έχω εδώ όλη την επιχειρησιακή περιγραφή το</w:t>
      </w:r>
      <w:r>
        <w:rPr>
          <w:rFonts w:eastAsia="Times New Roman" w:cs="Times New Roman"/>
          <w:szCs w:val="24"/>
        </w:rPr>
        <w:t>ύ</w:t>
      </w:r>
      <w:r>
        <w:rPr>
          <w:rFonts w:eastAsia="Times New Roman" w:cs="Times New Roman"/>
          <w:szCs w:val="24"/>
        </w:rPr>
        <w:t xml:space="preserve"> τι συμβαίνει σήμερα στην ΕΡΤ. Δεν έχω χρόνο</w:t>
      </w:r>
      <w:r>
        <w:rPr>
          <w:rFonts w:eastAsia="Times New Roman" w:cs="Times New Roman"/>
          <w:szCs w:val="24"/>
        </w:rPr>
        <w:t>. Θα τα δημοσιοποιήσω κάπου όλα αυτά τα στοιχεία, με την προσωπική μου εκτίμηση και άποψη για το πώς μπορεί να λειτουργήσει μια ελεύθερη δημόσια ραδιοτηλεόραση. Ούτε κρατική ούτε κυβερνητική ούτε κανενός κόμματος ούτε κανενός κερατά, εκτός από αυτούς που β</w:t>
      </w:r>
      <w:r>
        <w:rPr>
          <w:rFonts w:eastAsia="Times New Roman" w:cs="Times New Roman"/>
          <w:szCs w:val="24"/>
        </w:rPr>
        <w:t>έβαια έχουν ένα ιδιωτικό κανάλι και πληρώνουν και λένε ό,τι γουστάρουν.</w:t>
      </w:r>
    </w:p>
    <w:p w14:paraId="5F41CB6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Αυτό είναι άλλο θέμα και άλλο θέμα είναι οι καλεσμένοι της ΕΡΤ να είναι πάντα </w:t>
      </w:r>
      <w:proofErr w:type="spellStart"/>
      <w:r>
        <w:rPr>
          <w:rFonts w:eastAsia="Times New Roman" w:cs="Times New Roman"/>
          <w:szCs w:val="24"/>
        </w:rPr>
        <w:t>γλειφτρόνια</w:t>
      </w:r>
      <w:proofErr w:type="spellEnd"/>
      <w:r>
        <w:rPr>
          <w:rFonts w:eastAsia="Times New Roman" w:cs="Times New Roman"/>
          <w:szCs w:val="24"/>
        </w:rPr>
        <w:t xml:space="preserve"> της συνεργασίας με τον ΣΥΡΙΖΑ ή της στήριξης προς τον ΣΥΡΙΖΑ και αυτοί οι οποίοι αντιτίθενται </w:t>
      </w:r>
      <w:r>
        <w:rPr>
          <w:rFonts w:eastAsia="Times New Roman" w:cs="Times New Roman"/>
          <w:szCs w:val="24"/>
        </w:rPr>
        <w:t>και κάνουν σκληρή κριτική στην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ΑΝΕΞΕΛ της οποίας αφεντικό είναι ο Πάνος Καμμένος βέβαια, γιατί ο Πρωθυπουργός είναι δοτός, όπως λέγανε κάποτε για κάποιους </w:t>
      </w:r>
      <w:proofErr w:type="spellStart"/>
      <w:r>
        <w:rPr>
          <w:rFonts w:eastAsia="Times New Roman" w:cs="Times New Roman"/>
          <w:szCs w:val="24"/>
        </w:rPr>
        <w:t>Παπαδήμους</w:t>
      </w:r>
      <w:proofErr w:type="spellEnd"/>
      <w:r>
        <w:rPr>
          <w:rFonts w:eastAsia="Times New Roman" w:cs="Times New Roman"/>
          <w:szCs w:val="24"/>
        </w:rPr>
        <w:t>. Είναι δοτός Πρωθυπουργός από τον Πάνο Καμμένο. Το αφεντικό είναι ο</w:t>
      </w:r>
      <w:r>
        <w:rPr>
          <w:rFonts w:eastAsia="Times New Roman" w:cs="Times New Roman"/>
          <w:szCs w:val="24"/>
        </w:rPr>
        <w:t xml:space="preserve"> Πάνος Καμμένος. Οι </w:t>
      </w:r>
      <w:proofErr w:type="spellStart"/>
      <w:r>
        <w:rPr>
          <w:rFonts w:eastAsia="Times New Roman" w:cs="Times New Roman"/>
          <w:szCs w:val="24"/>
        </w:rPr>
        <w:t>Ανεξελίτες</w:t>
      </w:r>
      <w:proofErr w:type="spellEnd"/>
      <w:r>
        <w:rPr>
          <w:rFonts w:eastAsia="Times New Roman" w:cs="Times New Roman"/>
          <w:szCs w:val="24"/>
        </w:rPr>
        <w:t xml:space="preserve"> και </w:t>
      </w:r>
      <w:r>
        <w:rPr>
          <w:rFonts w:eastAsia="Times New Roman" w:cs="Times New Roman"/>
          <w:szCs w:val="24"/>
        </w:rPr>
        <w:lastRenderedPageBreak/>
        <w:t xml:space="preserve">οι </w:t>
      </w:r>
      <w:proofErr w:type="spellStart"/>
      <w:r>
        <w:rPr>
          <w:rFonts w:eastAsia="Times New Roman" w:cs="Times New Roman"/>
          <w:szCs w:val="24"/>
        </w:rPr>
        <w:t>Συ</w:t>
      </w:r>
      <w:r>
        <w:rPr>
          <w:rFonts w:eastAsia="Times New Roman" w:cs="Times New Roman"/>
          <w:szCs w:val="24"/>
        </w:rPr>
        <w:t>ριζανελίτες</w:t>
      </w:r>
      <w:proofErr w:type="spellEnd"/>
      <w:r>
        <w:rPr>
          <w:rFonts w:eastAsia="Times New Roman" w:cs="Times New Roman"/>
          <w:szCs w:val="24"/>
        </w:rPr>
        <w:t xml:space="preserve"> και οι </w:t>
      </w:r>
      <w:proofErr w:type="spellStart"/>
      <w:r>
        <w:rPr>
          <w:rFonts w:eastAsia="Times New Roman" w:cs="Times New Roman"/>
          <w:szCs w:val="24"/>
        </w:rPr>
        <w:t>συριζαίοι</w:t>
      </w:r>
      <w:proofErr w:type="spellEnd"/>
      <w:r>
        <w:rPr>
          <w:rFonts w:eastAsia="Times New Roman" w:cs="Times New Roman"/>
          <w:szCs w:val="24"/>
        </w:rPr>
        <w:t xml:space="preserve"> μπορούν όσο θέλουν να πηγαίνουν στην ΕΡΤ και να συζητάνε, αλλά όχι να βγάζουν και τους τσακωμούς και να ξεκατινιάζονται στη ρούγα, όπως έβλεπα στον ύπνο μου.</w:t>
      </w:r>
    </w:p>
    <w:p w14:paraId="5F41CB6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Έχουμε κάνει τρεις ερωτήσεις </w:t>
      </w:r>
      <w:r>
        <w:rPr>
          <w:rFonts w:eastAsia="Times New Roman" w:cs="Times New Roman"/>
          <w:szCs w:val="24"/>
        </w:rPr>
        <w:t>για την ΕΡΤ. Εγώ μία προσωπικά και άλλες δ</w:t>
      </w:r>
      <w:r>
        <w:rPr>
          <w:rFonts w:eastAsia="Times New Roman" w:cs="Times New Roman"/>
          <w:szCs w:val="24"/>
        </w:rPr>
        <w:t>ύ</w:t>
      </w:r>
      <w:r>
        <w:rPr>
          <w:rFonts w:eastAsia="Times New Roman" w:cs="Times New Roman"/>
          <w:szCs w:val="24"/>
        </w:rPr>
        <w:t>ο μαζί με άλλους συναδέλφους από το Ποτάμι. Είχα κάνει και παλαιότερα τέτοιες ερωτήσεις για τις οποίες δεν έχω πάρει απάντηση. Σε καμμιά από αυτές τις τρεις ερωτήσεις που έχουμε κάνει εδώ και δ</w:t>
      </w:r>
      <w:r>
        <w:rPr>
          <w:rFonts w:eastAsia="Times New Roman" w:cs="Times New Roman"/>
          <w:szCs w:val="24"/>
        </w:rPr>
        <w:t>ύ</w:t>
      </w:r>
      <w:r>
        <w:rPr>
          <w:rFonts w:eastAsia="Times New Roman" w:cs="Times New Roman"/>
          <w:szCs w:val="24"/>
        </w:rPr>
        <w:t>ο χρόνια περίπου δε</w:t>
      </w:r>
      <w:r>
        <w:rPr>
          <w:rFonts w:eastAsia="Times New Roman" w:cs="Times New Roman"/>
          <w:szCs w:val="24"/>
        </w:rPr>
        <w:t xml:space="preserve">ν έχει απαντηθεί κανένα </w:t>
      </w:r>
      <w:proofErr w:type="spellStart"/>
      <w:r>
        <w:rPr>
          <w:rFonts w:eastAsia="Times New Roman" w:cs="Times New Roman"/>
          <w:szCs w:val="24"/>
        </w:rPr>
        <w:t>υποερώτημα</w:t>
      </w:r>
      <w:proofErr w:type="spellEnd"/>
      <w:r>
        <w:rPr>
          <w:rFonts w:eastAsia="Times New Roman" w:cs="Times New Roman"/>
          <w:szCs w:val="24"/>
        </w:rPr>
        <w:t>. Σε κα</w:t>
      </w:r>
      <w:r>
        <w:rPr>
          <w:rFonts w:eastAsia="Times New Roman" w:cs="Times New Roman"/>
          <w:szCs w:val="24"/>
        </w:rPr>
        <w:t>μ</w:t>
      </w:r>
      <w:r>
        <w:rPr>
          <w:rFonts w:eastAsia="Times New Roman" w:cs="Times New Roman"/>
          <w:szCs w:val="24"/>
        </w:rPr>
        <w:t>μιά από αυτές τις τρεις.</w:t>
      </w:r>
    </w:p>
    <w:p w14:paraId="5F41CB6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Θα τις καταθέσω στα Πρακτικά και ελπίζω κάποια στιγμή να απαντηθούν. Ελπίζω η επόμενη κυβέρνηση, όποια και αν είναι, να μην μοιάζει καθόλου σε αυτό το </w:t>
      </w:r>
      <w:proofErr w:type="spellStart"/>
      <w:r>
        <w:rPr>
          <w:rFonts w:eastAsia="Times New Roman" w:cs="Times New Roman"/>
          <w:szCs w:val="24"/>
        </w:rPr>
        <w:t>μετασοβιετικό</w:t>
      </w:r>
      <w:proofErr w:type="spellEnd"/>
      <w:r>
        <w:rPr>
          <w:rFonts w:eastAsia="Times New Roman" w:cs="Times New Roman"/>
          <w:szCs w:val="24"/>
        </w:rPr>
        <w:t>, παρανοϊκό σύστημα χειρα</w:t>
      </w:r>
      <w:r>
        <w:rPr>
          <w:rFonts w:eastAsia="Times New Roman" w:cs="Times New Roman"/>
          <w:szCs w:val="24"/>
        </w:rPr>
        <w:t>γώγησης της κοινής γνώμης.</w:t>
      </w:r>
    </w:p>
    <w:p w14:paraId="5F41CB6E" w14:textId="77777777" w:rsidR="00B01687" w:rsidRDefault="00CA2DE4">
      <w:pPr>
        <w:spacing w:line="600" w:lineRule="auto"/>
        <w:ind w:firstLine="720"/>
        <w:jc w:val="both"/>
        <w:rPr>
          <w:rFonts w:eastAsia="Times New Roman" w:cs="Times New Roman"/>
          <w:szCs w:val="24"/>
        </w:rPr>
      </w:pPr>
      <w:r w:rsidRPr="00132157">
        <w:rPr>
          <w:rFonts w:eastAsia="Times New Roman" w:cs="Times New Roman"/>
          <w:szCs w:val="24"/>
        </w:rPr>
        <w:t>(Στ</w:t>
      </w:r>
      <w:r>
        <w:rPr>
          <w:rFonts w:eastAsia="Times New Roman" w:cs="Times New Roman"/>
          <w:szCs w:val="24"/>
        </w:rPr>
        <w:t xml:space="preserve">ο σημείο αυτό ο Βουλευτής κ. Γρηγόριος Ψαριανός </w:t>
      </w:r>
      <w:r w:rsidRPr="00132157">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41CB6F" w14:textId="77777777" w:rsidR="00B01687" w:rsidRDefault="00CA2DE4">
      <w:pPr>
        <w:spacing w:line="600" w:lineRule="auto"/>
        <w:ind w:firstLine="720"/>
        <w:jc w:val="both"/>
        <w:rPr>
          <w:rFonts w:eastAsia="Times New Roman" w:cs="Times New Roman"/>
          <w:szCs w:val="24"/>
        </w:rPr>
      </w:pPr>
      <w:r w:rsidRPr="008272E0">
        <w:rPr>
          <w:rFonts w:eastAsia="Times New Roman" w:cs="Times New Roman"/>
          <w:b/>
          <w:szCs w:val="24"/>
        </w:rPr>
        <w:lastRenderedPageBreak/>
        <w:t>ΠΡΟΕΔΡΕΥΩΝ (Ανα</w:t>
      </w:r>
      <w:r w:rsidRPr="008272E0">
        <w:rPr>
          <w:rFonts w:eastAsia="Times New Roman" w:cs="Times New Roman"/>
          <w:b/>
          <w:szCs w:val="24"/>
        </w:rPr>
        <w:t xml:space="preserve">στάσιος Κουράκης): </w:t>
      </w:r>
      <w:r>
        <w:rPr>
          <w:rFonts w:eastAsia="Times New Roman" w:cs="Times New Roman"/>
          <w:szCs w:val="24"/>
        </w:rPr>
        <w:t>Προχωρούμε στον τελευταίο από τους Κοινοβουλευτικούς Εκπροσώπους.</w:t>
      </w:r>
    </w:p>
    <w:p w14:paraId="5F41CB7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την Ένωση Κεντρώων και Αντιπρόεδρος της Βουλής κ. Μάριος Γεωργιάδης για έξι λεπτά.</w:t>
      </w:r>
    </w:p>
    <w:p w14:paraId="5F41CB71"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Ευχαριστώ πολύ, κύριε Πρόεδρε.</w:t>
      </w:r>
    </w:p>
    <w:p w14:paraId="5F41CB7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Υπουργέ, επειδή όταν ανεβήκατε μας είπατε αδιάβαστους γενικότερα, αναφορικά με τα νούμερα, όλους όσους είναι εδώ -και μένα μπορεί να χαρακτηρίσετε αδιάβαστο με αυτά που θα πω- έχω να σας ενημε</w:t>
      </w:r>
      <w:r>
        <w:rPr>
          <w:rFonts w:eastAsia="Times New Roman" w:cs="Times New Roman"/>
          <w:szCs w:val="24"/>
        </w:rPr>
        <w:t>ρώσω, επειδή διαβάζω τα νούμερα και βλέπω ακόμη και τα τέταρτα της τηλεθέασης, ότι δεν υπάρχει ούτε ένα τέταρτο που η ελληνική τηλεόραση, η δημόσια τηλεόραση υπερέχει έναντι κάποιου σταθμού.</w:t>
      </w:r>
    </w:p>
    <w:p w14:paraId="5F41CB73" w14:textId="77777777" w:rsidR="00B01687" w:rsidRDefault="00CA2DE4">
      <w:pPr>
        <w:spacing w:line="600" w:lineRule="auto"/>
        <w:ind w:firstLine="720"/>
        <w:jc w:val="both"/>
        <w:rPr>
          <w:rFonts w:eastAsia="Times New Roman" w:cs="Times New Roman"/>
          <w:szCs w:val="24"/>
        </w:rPr>
      </w:pPr>
      <w:r w:rsidRPr="003563A7">
        <w:rPr>
          <w:rFonts w:eastAsia="Times New Roman" w:cs="Times New Roman"/>
          <w:b/>
          <w:szCs w:val="24"/>
        </w:rPr>
        <w:t xml:space="preserve">ΝΙΚΟΛΑΟΣ ΠΑΠΠΑΣ (Υπουργός </w:t>
      </w:r>
      <w:r>
        <w:rPr>
          <w:rFonts w:eastAsia="Times New Roman" w:cs="Times New Roman"/>
          <w:b/>
          <w:szCs w:val="24"/>
        </w:rPr>
        <w:t>Ψηφιακής Πολιτικής, Τηλεπικοινωνιών και</w:t>
      </w:r>
      <w:r>
        <w:rPr>
          <w:rFonts w:eastAsia="Times New Roman" w:cs="Times New Roman"/>
          <w:b/>
          <w:szCs w:val="24"/>
        </w:rPr>
        <w:t xml:space="preserve"> Ενημέρωσης</w:t>
      </w:r>
      <w:r w:rsidRPr="003563A7">
        <w:rPr>
          <w:rFonts w:eastAsia="Times New Roman" w:cs="Times New Roman"/>
          <w:b/>
          <w:szCs w:val="24"/>
        </w:rPr>
        <w:t xml:space="preserve">): </w:t>
      </w:r>
      <w:r>
        <w:rPr>
          <w:rFonts w:eastAsia="Times New Roman" w:cs="Times New Roman"/>
          <w:szCs w:val="24"/>
        </w:rPr>
        <w:t xml:space="preserve">Κάνεις λάθος. Είναι απολύτως ψέμα αυτό. </w:t>
      </w:r>
    </w:p>
    <w:p w14:paraId="5F41CB74"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Κάνω λάθος. Ωραία, φέρτε τα στοιχεία να τα δούμε γιατί εγώ έχω στοιχεία.</w:t>
      </w:r>
    </w:p>
    <w:p w14:paraId="5F41CB75"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Επίσης, δεν ξέρω εάν είστε υπερήφανος, που ακόμη και στο </w:t>
      </w:r>
      <w:r>
        <w:rPr>
          <w:rFonts w:eastAsia="Times New Roman" w:cs="Times New Roman"/>
          <w:szCs w:val="24"/>
        </w:rPr>
        <w:t>«</w:t>
      </w:r>
      <w:r>
        <w:rPr>
          <w:rFonts w:eastAsia="Times New Roman" w:cs="Times New Roman"/>
          <w:szCs w:val="24"/>
          <w:lang w:val="en-GB"/>
        </w:rPr>
        <w:t>MEGA</w:t>
      </w:r>
      <w:r>
        <w:rPr>
          <w:rFonts w:eastAsia="Times New Roman" w:cs="Times New Roman"/>
          <w:szCs w:val="24"/>
        </w:rPr>
        <w:t>»</w:t>
      </w:r>
      <w:r>
        <w:rPr>
          <w:rFonts w:eastAsia="Times New Roman" w:cs="Times New Roman"/>
          <w:szCs w:val="24"/>
        </w:rPr>
        <w:t>, το οποίο κλείνε</w:t>
      </w:r>
      <w:r>
        <w:rPr>
          <w:rFonts w:eastAsia="Times New Roman" w:cs="Times New Roman"/>
          <w:szCs w:val="24"/>
        </w:rPr>
        <w:t>τε, οι μέσοι όροι του είναι υψηλότεροι με επαναλήψεις από το λεγόμενο «Μικρό σπίτι στο λιβάδι», το «Ρετιρέ» ή ό,τι άλλο έχει. Κλείνει όπως κλείνει, εντάξει, με τα χρέη που έχει. Θα μπορούσε να επιβιώσει με κάποιον τρόπο, αγοραστές υπάρχουν. Τέλος πάντων, α</w:t>
      </w:r>
      <w:r>
        <w:rPr>
          <w:rFonts w:eastAsia="Times New Roman" w:cs="Times New Roman"/>
          <w:szCs w:val="24"/>
        </w:rPr>
        <w:t xml:space="preserve">κόμη και το </w:t>
      </w:r>
      <w:r>
        <w:rPr>
          <w:rFonts w:eastAsia="Times New Roman" w:cs="Times New Roman"/>
          <w:szCs w:val="24"/>
        </w:rPr>
        <w:t>«</w:t>
      </w:r>
      <w:r>
        <w:rPr>
          <w:rFonts w:eastAsia="Times New Roman" w:cs="Times New Roman"/>
          <w:szCs w:val="24"/>
          <w:lang w:val="en-GB"/>
        </w:rPr>
        <w:t>MEGA</w:t>
      </w:r>
      <w:r>
        <w:rPr>
          <w:rFonts w:eastAsia="Times New Roman" w:cs="Times New Roman"/>
          <w:szCs w:val="24"/>
        </w:rPr>
        <w:t>»</w:t>
      </w:r>
      <w:r>
        <w:rPr>
          <w:rFonts w:eastAsia="Times New Roman" w:cs="Times New Roman"/>
          <w:szCs w:val="24"/>
        </w:rPr>
        <w:t xml:space="preserve"> κάνει υψηλότερα νούμερα από τη δημόσια τηλεόραση, κάτι το οποίο εμένα δεν με χαροποιεί ιδιαίτερα.</w:t>
      </w:r>
    </w:p>
    <w:p w14:paraId="5F41CB76"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Συμμετέχουμε σήμερα, ως Ένωση Κεντρώων, στη συζήτηση, τη διευρυμένη συζήτηση, όχι γιατί συμφωνούμε με τη λογική της Νέας Δημοκρατίας σε ό,τ</w:t>
      </w:r>
      <w:r>
        <w:rPr>
          <w:rFonts w:eastAsia="Times New Roman" w:cs="Times New Roman"/>
          <w:szCs w:val="24"/>
        </w:rPr>
        <w:t>ι έχει να κάνει με την εποπτεία της δημόσιας τηλεόρασης, αλλά δυστυχώς διότι πολλά απ’ αυτά τα οποία αναφέρονται στο κείμενο της επίκαιρης επερώτησης είναι αλήθεια.</w:t>
      </w:r>
    </w:p>
    <w:p w14:paraId="5F41CB77"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Το σημερινό, βέβαια, όψιμο ενδιαφέρον του ΠΑΣΟΚ και της Νέας Δημοκρατίας, που </w:t>
      </w:r>
      <w:proofErr w:type="spellStart"/>
      <w:r>
        <w:rPr>
          <w:rFonts w:eastAsia="Times New Roman" w:cs="Times New Roman"/>
          <w:szCs w:val="24"/>
        </w:rPr>
        <w:t>βαρύνονται</w:t>
      </w:r>
      <w:proofErr w:type="spellEnd"/>
      <w:r>
        <w:rPr>
          <w:rFonts w:eastAsia="Times New Roman" w:cs="Times New Roman"/>
          <w:szCs w:val="24"/>
        </w:rPr>
        <w:t xml:space="preserve"> επ</w:t>
      </w:r>
      <w:r>
        <w:rPr>
          <w:rFonts w:eastAsia="Times New Roman" w:cs="Times New Roman"/>
          <w:szCs w:val="24"/>
        </w:rPr>
        <w:t>ί σαράντα χρόνια παρεμβάσεων και κακοδιαχείριση της ΕΡΤ, με αποκορύφωμα βέβαια το τετράμηνο του 2013, το λεγόμενο «μαύρο», που έκλεισε τότε η ΕΡΤ, εμάς τουλάχιστον δεν μας πείθει.</w:t>
      </w:r>
    </w:p>
    <w:p w14:paraId="5F41CB78"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Αυτό, όμως, δεν μπορεί να δώσει κανένα δικαίωμα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 xml:space="preserve"> να έχει καταντήσει την ΕΡΤ και να την έχει μετατρέψει σ’ ένα κανονικό κρατικό </w:t>
      </w:r>
      <w:proofErr w:type="spellStart"/>
      <w:r>
        <w:rPr>
          <w:rFonts w:eastAsia="Times New Roman" w:cs="Times New Roman"/>
          <w:szCs w:val="24"/>
        </w:rPr>
        <w:t>παραμάγαζο</w:t>
      </w:r>
      <w:proofErr w:type="spellEnd"/>
      <w:r>
        <w:rPr>
          <w:rFonts w:eastAsia="Times New Roman" w:cs="Times New Roman"/>
          <w:szCs w:val="24"/>
        </w:rPr>
        <w:t>, σ’ ένα υποκατάστημα των κεντρικών της Κουμουνδούρου, αδιαφορώντας για την όποια αντικειμενικότητα, για τα όποια προγράμματα προβάλλονται στην ΕΡΤ, για την όποια ποιό</w:t>
      </w:r>
      <w:r>
        <w:rPr>
          <w:rFonts w:eastAsia="Times New Roman" w:cs="Times New Roman"/>
          <w:szCs w:val="24"/>
        </w:rPr>
        <w:t>τητα και βέβαια, όπως αναφέρθηκα, και για τα πολύ χαμηλά ποσοστά τηλεθέασης.</w:t>
      </w:r>
    </w:p>
    <w:p w14:paraId="5F41CB79"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Είναι απαράδεκτο να υπάρχουν </w:t>
      </w:r>
      <w:proofErr w:type="spellStart"/>
      <w:r>
        <w:rPr>
          <w:rFonts w:eastAsia="Times New Roman" w:cs="Times New Roman"/>
          <w:szCs w:val="24"/>
        </w:rPr>
        <w:t>μεγαλοστελέχη</w:t>
      </w:r>
      <w:proofErr w:type="spellEnd"/>
      <w:r>
        <w:rPr>
          <w:rFonts w:eastAsia="Times New Roman" w:cs="Times New Roman"/>
          <w:szCs w:val="24"/>
        </w:rPr>
        <w:t xml:space="preserve"> του ΣΥΡΙΖΑ, όπως είναι ο κ. Φίλης -απουσιάζει τώρα, αλλά ήταν εδώ- και να μαλώνει με τον Υπουργό για την κατάσταση στην ΕΡΤ, μιλώντας γι</w:t>
      </w:r>
      <w:r>
        <w:rPr>
          <w:rFonts w:eastAsia="Times New Roman" w:cs="Times New Roman"/>
          <w:szCs w:val="24"/>
        </w:rPr>
        <w:t xml:space="preserve">α </w:t>
      </w:r>
      <w:proofErr w:type="spellStart"/>
      <w:r>
        <w:rPr>
          <w:rFonts w:eastAsia="Times New Roman" w:cs="Times New Roman"/>
          <w:szCs w:val="24"/>
        </w:rPr>
        <w:t>παραδιοίκηση</w:t>
      </w:r>
      <w:proofErr w:type="spellEnd"/>
      <w:r>
        <w:rPr>
          <w:rFonts w:eastAsia="Times New Roman" w:cs="Times New Roman"/>
          <w:szCs w:val="24"/>
        </w:rPr>
        <w:t xml:space="preserve">. Είναι απαράδεκτο να υπάρχουν παραιτήσεις, όπως από τον εντεταλμένο </w:t>
      </w:r>
      <w:r>
        <w:rPr>
          <w:rFonts w:eastAsia="Times New Roman" w:cs="Times New Roman"/>
          <w:szCs w:val="24"/>
        </w:rPr>
        <w:t>σ</w:t>
      </w:r>
      <w:r>
        <w:rPr>
          <w:rFonts w:eastAsia="Times New Roman" w:cs="Times New Roman"/>
          <w:szCs w:val="24"/>
        </w:rPr>
        <w:t xml:space="preserve">ύμβουλο </w:t>
      </w:r>
      <w:r>
        <w:rPr>
          <w:rFonts w:eastAsia="Times New Roman" w:cs="Times New Roman"/>
          <w:szCs w:val="24"/>
        </w:rPr>
        <w:t>π</w:t>
      </w:r>
      <w:r>
        <w:rPr>
          <w:rFonts w:eastAsia="Times New Roman" w:cs="Times New Roman"/>
          <w:szCs w:val="24"/>
        </w:rPr>
        <w:t xml:space="preserve">ρογράμματος, τον κ. </w:t>
      </w:r>
      <w:proofErr w:type="spellStart"/>
      <w:r>
        <w:rPr>
          <w:rFonts w:eastAsia="Times New Roman" w:cs="Times New Roman"/>
          <w:szCs w:val="24"/>
        </w:rPr>
        <w:t>Κρίμπαλη</w:t>
      </w:r>
      <w:proofErr w:type="spellEnd"/>
      <w:r>
        <w:rPr>
          <w:rFonts w:eastAsia="Times New Roman" w:cs="Times New Roman"/>
          <w:szCs w:val="24"/>
        </w:rPr>
        <w:t>, ο οποίος κατήγγειλε πρωτοφανείς μεθοδεύ</w:t>
      </w:r>
      <w:r>
        <w:rPr>
          <w:rFonts w:eastAsia="Times New Roman" w:cs="Times New Roman"/>
          <w:szCs w:val="24"/>
        </w:rPr>
        <w:lastRenderedPageBreak/>
        <w:t>σεις, με τοποθετήσεις «ημετέρων». Είναι απαράδεκτο ο Αναπληρωτής Διευθύνων Σύμβουλος της ραδιο</w:t>
      </w:r>
      <w:r>
        <w:rPr>
          <w:rFonts w:eastAsia="Times New Roman" w:cs="Times New Roman"/>
          <w:szCs w:val="24"/>
        </w:rPr>
        <w:t xml:space="preserve">φωνίας, ο κ. Θαλασσινός, να μιλά για αποκλεισμό ικανών στελεχών, για έλλειψη λογοδοσίας και κυρίως έλλειψη στρατηγικού οράματος για τη δημόσια τηλεόραση. Είναι απαράδεκτο ο </w:t>
      </w:r>
      <w:r>
        <w:rPr>
          <w:rFonts w:eastAsia="Times New Roman" w:cs="Times New Roman"/>
          <w:szCs w:val="24"/>
        </w:rPr>
        <w:t>δ</w:t>
      </w:r>
      <w:r>
        <w:rPr>
          <w:rFonts w:eastAsia="Times New Roman" w:cs="Times New Roman"/>
          <w:szCs w:val="24"/>
        </w:rPr>
        <w:t xml:space="preserve">ιευθυντής </w:t>
      </w:r>
      <w:r>
        <w:rPr>
          <w:rFonts w:eastAsia="Times New Roman" w:cs="Times New Roman"/>
          <w:szCs w:val="24"/>
        </w:rPr>
        <w:t>τ</w:t>
      </w:r>
      <w:r>
        <w:rPr>
          <w:rFonts w:eastAsia="Times New Roman" w:cs="Times New Roman"/>
          <w:szCs w:val="24"/>
        </w:rPr>
        <w:t>εχνολογίας να καταγγέλλει υποβάθμιση του προγράμματος.</w:t>
      </w:r>
    </w:p>
    <w:p w14:paraId="5F41CB7A"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Πέρα απ’ αυτά, </w:t>
      </w:r>
      <w:r>
        <w:rPr>
          <w:rFonts w:eastAsia="Times New Roman" w:cs="Times New Roman"/>
          <w:szCs w:val="24"/>
        </w:rPr>
        <w:t xml:space="preserve">διαβάζουμε στον Τύπο ότι υπάρχει διαμάχη, κύριε Παππά, μεταξύ σας και μεταξύ του κ. </w:t>
      </w:r>
      <w:proofErr w:type="spellStart"/>
      <w:r>
        <w:rPr>
          <w:rFonts w:eastAsia="Times New Roman" w:cs="Times New Roman"/>
          <w:szCs w:val="24"/>
        </w:rPr>
        <w:t>Τσακαλώτου</w:t>
      </w:r>
      <w:proofErr w:type="spellEnd"/>
      <w:r>
        <w:rPr>
          <w:rFonts w:eastAsia="Times New Roman" w:cs="Times New Roman"/>
          <w:szCs w:val="24"/>
        </w:rPr>
        <w:t xml:space="preserve"> για τριακόσιες προσλήψεις που θέλετε εσείς και ο κ. </w:t>
      </w:r>
      <w:proofErr w:type="spellStart"/>
      <w:r>
        <w:rPr>
          <w:rFonts w:eastAsia="Times New Roman" w:cs="Times New Roman"/>
          <w:szCs w:val="24"/>
        </w:rPr>
        <w:t>Τσακαλώτος</w:t>
      </w:r>
      <w:proofErr w:type="spellEnd"/>
      <w:r>
        <w:rPr>
          <w:rFonts w:eastAsia="Times New Roman" w:cs="Times New Roman"/>
          <w:szCs w:val="24"/>
        </w:rPr>
        <w:t xml:space="preserve"> δεν τις εγκρίνει.</w:t>
      </w:r>
    </w:p>
    <w:p w14:paraId="5F41CB7B"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Μια που συζητάμε γι’ αυτό το θέμα, να σας θυμίσω ότι σε μια επίκαιρη ερώτηση που</w:t>
      </w:r>
      <w:r>
        <w:rPr>
          <w:rFonts w:eastAsia="Times New Roman" w:cs="Times New Roman"/>
          <w:szCs w:val="24"/>
        </w:rPr>
        <w:t xml:space="preserve"> σας είχα κάνει την 1</w:t>
      </w:r>
      <w:r w:rsidRPr="003A05FF">
        <w:rPr>
          <w:rFonts w:eastAsia="Times New Roman" w:cs="Times New Roman"/>
          <w:szCs w:val="24"/>
          <w:vertAlign w:val="superscript"/>
        </w:rPr>
        <w:t>η</w:t>
      </w:r>
      <w:r>
        <w:rPr>
          <w:rFonts w:eastAsia="Times New Roman" w:cs="Times New Roman"/>
          <w:szCs w:val="24"/>
        </w:rPr>
        <w:t xml:space="preserve"> Δεκεμβρίου 2017, η οποία αφορούσε αυτές τις προσλήψεις και την έλλειψη προσωπικού και σας ρωτούσα εάν έχουν γίνει οι δέουσες ενέργειες από πλευράς σας, έτσι ώστε να δικαιολογείται για ποιον λόγο θέλουμε να κάνουμε αυτές τις προσλήψει</w:t>
      </w:r>
      <w:r>
        <w:rPr>
          <w:rFonts w:eastAsia="Times New Roman" w:cs="Times New Roman"/>
          <w:szCs w:val="24"/>
        </w:rPr>
        <w:t xml:space="preserve">ς, που ήταν διακόσιες έξι στον αριθμό. Μου απαντήσατε ότι όντως είναι κάτι το οποίο σχεδιάζετε, ότι υπάρχει έλλειψη σε ηχολήπτες, μουσικούς </w:t>
      </w:r>
      <w:r>
        <w:rPr>
          <w:rFonts w:eastAsia="Times New Roman" w:cs="Times New Roman"/>
          <w:szCs w:val="24"/>
        </w:rPr>
        <w:lastRenderedPageBreak/>
        <w:t>παραγωγούς, γενικότερα σε τεχνικό προσωπικό και μάλιστα είπατε ότι έχετε δρομολογήσει όλες τις απαραίτητες διαδικασί</w:t>
      </w:r>
      <w:r>
        <w:rPr>
          <w:rFonts w:eastAsia="Times New Roman" w:cs="Times New Roman"/>
          <w:szCs w:val="24"/>
        </w:rPr>
        <w:t xml:space="preserve">ες για τη σύναψη συμβάσεων εργασίας ορισμένου χρόνου για διακόσια έξι άτομα, όπως έχει ζητήσει η διοίκηση του </w:t>
      </w:r>
      <w:r>
        <w:rPr>
          <w:rFonts w:eastAsia="Times New Roman" w:cs="Times New Roman"/>
          <w:szCs w:val="24"/>
        </w:rPr>
        <w:t>ο</w:t>
      </w:r>
      <w:r>
        <w:rPr>
          <w:rFonts w:eastAsia="Times New Roman" w:cs="Times New Roman"/>
          <w:szCs w:val="24"/>
        </w:rPr>
        <w:t>ργανισμού.</w:t>
      </w:r>
    </w:p>
    <w:p w14:paraId="5F41CB7C"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Από τότε έχει περάσει περίπου ένας χρόνος και ούτε μία μελέτη δεν έχουμε δει να έχει έρθει στη δημοσιότητα. Το μόνο που βλέπουμε να έρ</w:t>
      </w:r>
      <w:r>
        <w:rPr>
          <w:rFonts w:eastAsia="Times New Roman" w:cs="Times New Roman"/>
          <w:szCs w:val="24"/>
        </w:rPr>
        <w:t>χεται στη δημοσιότητα είναι αυτά τα διακόσια έξι άτομα να έχουν γίνει ήδη τριακόσια. Αυτά τα τριακόσια άτομα, επειδή έρχονται εκλογές, θα γίνουν πεντακόσια ή μπορεί να γίνουν και χίλια. Εδώ είσαστε, για να μας διαψεύσετε στο μέλλον.</w:t>
      </w:r>
    </w:p>
    <w:p w14:paraId="5F41CB7D"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Πραγματικά, στην Ένωση </w:t>
      </w:r>
      <w:r>
        <w:rPr>
          <w:rFonts w:eastAsia="Times New Roman" w:cs="Times New Roman"/>
          <w:szCs w:val="24"/>
        </w:rPr>
        <w:t xml:space="preserve">Κεντρώων έχουμε να παραδεχθούμε κάτι, ότι η ΕΡΤ είναι το μοναδικό κανάλι που προβάλλει τις ομιλίες του </w:t>
      </w:r>
      <w:r>
        <w:rPr>
          <w:rFonts w:eastAsia="Times New Roman" w:cs="Times New Roman"/>
          <w:szCs w:val="24"/>
        </w:rPr>
        <w:t>Π</w:t>
      </w:r>
      <w:r>
        <w:rPr>
          <w:rFonts w:eastAsia="Times New Roman" w:cs="Times New Roman"/>
          <w:szCs w:val="24"/>
        </w:rPr>
        <w:t xml:space="preserve">ροέδρου, όπου και αν βρεθεί. Αυτό είναι θετικό. Παρ’ όλα αυτά, δεν μπορούμε να κλείνουμε τα μάτια σε όλα τα υπόλοιπα. </w:t>
      </w:r>
    </w:p>
    <w:p w14:paraId="5F41CB7E"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Επίσης, έχουμε να πούμε και για κ</w:t>
      </w:r>
      <w:r>
        <w:rPr>
          <w:rFonts w:eastAsia="Times New Roman" w:cs="Times New Roman"/>
          <w:szCs w:val="24"/>
        </w:rPr>
        <w:t xml:space="preserve">άποια ιδιωτικά κανάλια που δεν φιλοξενούν τους εκπροσώπους της Ένωσης Κεντρώων, </w:t>
      </w:r>
      <w:r>
        <w:rPr>
          <w:rFonts w:eastAsia="Times New Roman" w:cs="Times New Roman"/>
          <w:szCs w:val="24"/>
        </w:rPr>
        <w:lastRenderedPageBreak/>
        <w:t>όπως κάνουν με κόμματα αντίστοιχου ποσοστού, όπως είναι το Ποτάμι ή οι ΑΝΕΛ, που τους βλέπουμε συνέχεια να προβάλλονται σε σχέση με εμάς.</w:t>
      </w:r>
    </w:p>
    <w:p w14:paraId="5F41CB7F" w14:textId="77777777" w:rsidR="00B01687" w:rsidRDefault="00CA2DE4">
      <w:pPr>
        <w:tabs>
          <w:tab w:val="left" w:pos="6677"/>
        </w:tabs>
        <w:spacing w:line="600" w:lineRule="auto"/>
        <w:ind w:firstLine="720"/>
        <w:jc w:val="both"/>
        <w:rPr>
          <w:rFonts w:eastAsia="Times New Roman" w:cs="Times New Roman"/>
          <w:szCs w:val="24"/>
        </w:rPr>
      </w:pPr>
      <w:r>
        <w:rPr>
          <w:rFonts w:eastAsia="Times New Roman" w:cs="Times New Roman"/>
          <w:szCs w:val="24"/>
        </w:rPr>
        <w:t>Αντιλαμβανόμαστε, επίσης, πάρα πολύ κα</w:t>
      </w:r>
      <w:r>
        <w:rPr>
          <w:rFonts w:eastAsia="Times New Roman" w:cs="Times New Roman"/>
          <w:szCs w:val="24"/>
        </w:rPr>
        <w:t>λά ότι η επιλογή της πολιτικής της ΕΡΤ να βρίσκεται παντού, και στην επικράτεια και στο εξωτερικό, κρίνεται ορθή, αλλά πρέπει να μας πείσετε ότι αυτές οι ελλείψεις για τις προσλήψεις που θέλετε να κάνετε πραγματικά είναι υπαρκτές και δεν είναι ρουσφετολογι</w:t>
      </w:r>
      <w:r>
        <w:rPr>
          <w:rFonts w:eastAsia="Times New Roman" w:cs="Times New Roman"/>
          <w:szCs w:val="24"/>
        </w:rPr>
        <w:t>κού χαρακτήρα.</w:t>
      </w:r>
    </w:p>
    <w:p w14:paraId="5F41CB8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Γιατί</w:t>
      </w:r>
      <w:r w:rsidRPr="005C0665">
        <w:rPr>
          <w:rFonts w:eastAsia="Times New Roman" w:cs="Times New Roman"/>
          <w:szCs w:val="24"/>
        </w:rPr>
        <w:t>,</w:t>
      </w:r>
      <w:r>
        <w:rPr>
          <w:rFonts w:eastAsia="Times New Roman" w:cs="Times New Roman"/>
          <w:szCs w:val="24"/>
        </w:rPr>
        <w:t xml:space="preserve"> όπως και να το κάνουμε, κύριε Υπουργέ, η ΕΡΤ αυτή τη στιγμή απαριθμεί δύο χιλιάδες διακόσιους πενήντα τέσσερις υπαλλήλους</w:t>
      </w:r>
      <w:r w:rsidRPr="005C0665">
        <w:rPr>
          <w:rFonts w:eastAsia="Times New Roman" w:cs="Times New Roman"/>
          <w:szCs w:val="24"/>
        </w:rPr>
        <w:t xml:space="preserve">. </w:t>
      </w:r>
      <w:r>
        <w:rPr>
          <w:rFonts w:eastAsia="Times New Roman" w:cs="Times New Roman"/>
          <w:szCs w:val="24"/>
        </w:rPr>
        <w:t xml:space="preserve">Είναι πάρα πολύ υψηλός ο αριθμός, ακόμη και αν υπάρχουν πέντε τηλεοπτικοί σταθμοί και είκοσι επτά ραδιοφωνικοί υπό την αιγίδα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τ</w:t>
      </w:r>
      <w:r>
        <w:rPr>
          <w:rFonts w:eastAsia="Times New Roman" w:cs="Times New Roman"/>
          <w:szCs w:val="24"/>
        </w:rPr>
        <w:t>ηλεόρασης.</w:t>
      </w:r>
    </w:p>
    <w:p w14:paraId="5F41CB8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Παρακαλώ</w:t>
      </w:r>
      <w:r w:rsidRPr="005C0665">
        <w:rPr>
          <w:rFonts w:eastAsia="Times New Roman" w:cs="Times New Roman"/>
          <w:szCs w:val="24"/>
        </w:rPr>
        <w:t>,</w:t>
      </w:r>
      <w:r>
        <w:rPr>
          <w:rFonts w:eastAsia="Times New Roman" w:cs="Times New Roman"/>
          <w:szCs w:val="24"/>
        </w:rPr>
        <w:t xml:space="preserve"> λοιπόν</w:t>
      </w:r>
      <w:r w:rsidRPr="005C0665">
        <w:rPr>
          <w:rFonts w:eastAsia="Times New Roman" w:cs="Times New Roman"/>
          <w:szCs w:val="24"/>
        </w:rPr>
        <w:t>,</w:t>
      </w:r>
      <w:r>
        <w:rPr>
          <w:rFonts w:eastAsia="Times New Roman" w:cs="Times New Roman"/>
          <w:szCs w:val="24"/>
        </w:rPr>
        <w:t xml:space="preserve"> σήμερα εδώ είναι μια ευκαιρία να μας καταθέσετε μία </w:t>
      </w:r>
      <w:proofErr w:type="spellStart"/>
      <w:r>
        <w:rPr>
          <w:rFonts w:eastAsia="Times New Roman" w:cs="Times New Roman"/>
          <w:szCs w:val="24"/>
        </w:rPr>
        <w:t>επικαιροποιημένη</w:t>
      </w:r>
      <w:proofErr w:type="spellEnd"/>
      <w:r>
        <w:rPr>
          <w:rFonts w:eastAsia="Times New Roman" w:cs="Times New Roman"/>
          <w:szCs w:val="24"/>
        </w:rPr>
        <w:t xml:space="preserve"> σύνθεση του προσω</w:t>
      </w:r>
      <w:r>
        <w:rPr>
          <w:rFonts w:eastAsia="Times New Roman" w:cs="Times New Roman"/>
          <w:szCs w:val="24"/>
        </w:rPr>
        <w:t>πικού της ΕΡΤ και μάλιστα να υπάρχει και μία ανάλυση αποδοχών ανά θέση –όχι φυσικά ονομαστική. Δεν απαιτούμε κάτι τέτοιο.</w:t>
      </w:r>
    </w:p>
    <w:p w14:paraId="5F41CB8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Θέλουμε να ξέρουμε πόσα χρήματα παίρνουν, για να δούμε πόσοι πραγματικά είναι αυτοί που εργάζονται, πόσοι παράγουν έργο, αν υπάρχουν ε</w:t>
      </w:r>
      <w:r>
        <w:rPr>
          <w:rFonts w:eastAsia="Times New Roman" w:cs="Times New Roman"/>
          <w:szCs w:val="24"/>
        </w:rPr>
        <w:t>λλείψεις και να ξέρουμε και στο τέλος της ημέρας πού πηγαίνουν αυτά τα λεφτά που έρχονται από το ανταποδοτικό τέλος, διότι ο ελληνικός λαός τα πληρώνει, έτσι;</w:t>
      </w:r>
    </w:p>
    <w:p w14:paraId="5F41CB8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Γι’ αυτόν τον λόγο, επειδή πληρώνει ο ελληνικός λαός και πρέπει να λογοδοτούμε στον ελληνικό λαό,</w:t>
      </w:r>
      <w:r>
        <w:rPr>
          <w:rFonts w:eastAsia="Times New Roman" w:cs="Times New Roman"/>
          <w:szCs w:val="24"/>
        </w:rPr>
        <w:t xml:space="preserve"> εγώ θεωρώ απαράδεκτο να υπάρχει δημοσιογράφος, </w:t>
      </w:r>
      <w:r w:rsidRPr="008F0891">
        <w:rPr>
          <w:rFonts w:eastAsia="Times New Roman" w:cs="Times New Roman"/>
          <w:bCs/>
          <w:shd w:val="clear" w:color="auto" w:fill="FFFFFF"/>
        </w:rPr>
        <w:t>που</w:t>
      </w:r>
      <w:r>
        <w:rPr>
          <w:rFonts w:eastAsia="Times New Roman" w:cs="Times New Roman"/>
          <w:szCs w:val="24"/>
        </w:rPr>
        <w:t xml:space="preserve"> να έχει εκφραστεί έναντι οποιουδήποτε πολιτικού Αρχηγού με τον τρόπο που έχει εκφραστεί και να μην έχει δώσει εξηγήσεις, </w:t>
      </w:r>
      <w:r w:rsidRPr="00A37EC3">
        <w:rPr>
          <w:rFonts w:eastAsia="Times New Roman" w:cs="Times New Roman"/>
        </w:rPr>
        <w:t>αλλά</w:t>
      </w:r>
      <w:r>
        <w:rPr>
          <w:rFonts w:eastAsia="Times New Roman" w:cs="Times New Roman"/>
          <w:szCs w:val="24"/>
        </w:rPr>
        <w:t xml:space="preserve"> να συνεχίζει να εργάζεται εκεί, και μάλιστα να μην έχει ζητήσει ούτε μία συγγν</w:t>
      </w:r>
      <w:r>
        <w:rPr>
          <w:rFonts w:eastAsia="Times New Roman" w:cs="Times New Roman"/>
          <w:szCs w:val="24"/>
        </w:rPr>
        <w:t>ώμη.</w:t>
      </w:r>
    </w:p>
    <w:p w14:paraId="5F41CB8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Πέρα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από όλα αυτά τα κουτσομπολιά που υπάρχουν, εγώ θα ήθελα να πω ότι τα πολύ σοβαρά προβλήματα της ΕΡΤ -και θα ολοκληρώσω με αυτό, κύριε Πρόεδρε- εύκολα εντοπίζονται ακόμα και από μία πολύ απλή ανάγνωση της ετήσιας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έ</w:t>
      </w:r>
      <w:r>
        <w:rPr>
          <w:rFonts w:eastAsia="Times New Roman" w:cs="Times New Roman"/>
          <w:szCs w:val="24"/>
        </w:rPr>
        <w:t xml:space="preserve">κθεσης για το </w:t>
      </w:r>
      <w:r>
        <w:rPr>
          <w:rFonts w:eastAsia="Times New Roman" w:cs="Times New Roman"/>
          <w:szCs w:val="24"/>
        </w:rPr>
        <w:t xml:space="preserve">2017, που μας διανεμήθηκε πριν από λίγες ημέρες. Πάμε στη σελίδα 5, </w:t>
      </w:r>
      <w:r>
        <w:rPr>
          <w:rFonts w:eastAsia="Times New Roman" w:cs="Times New Roman"/>
          <w:szCs w:val="24"/>
        </w:rPr>
        <w:t xml:space="preserve">στην οποία </w:t>
      </w:r>
      <w:r>
        <w:rPr>
          <w:rFonts w:eastAsia="Times New Roman" w:cs="Times New Roman"/>
          <w:szCs w:val="24"/>
        </w:rPr>
        <w:t xml:space="preserve">υπάρχει απόλυτα καταλυτική παρατήρηση των </w:t>
      </w:r>
      <w:r>
        <w:rPr>
          <w:rFonts w:eastAsia="Times New Roman" w:cs="Times New Roman"/>
          <w:szCs w:val="24"/>
        </w:rPr>
        <w:t>ε</w:t>
      </w:r>
      <w:r>
        <w:rPr>
          <w:rFonts w:eastAsia="Times New Roman" w:cs="Times New Roman"/>
          <w:szCs w:val="24"/>
        </w:rPr>
        <w:t xml:space="preserve">λεγκτών με το σχόλιο το οποίο λέει: «Δεν κατέστη δυνατόν να συγκεντρώσουμε επαρκή </w:t>
      </w:r>
      <w:r>
        <w:rPr>
          <w:rFonts w:eastAsia="Times New Roman" w:cs="Times New Roman"/>
          <w:szCs w:val="24"/>
        </w:rPr>
        <w:lastRenderedPageBreak/>
        <w:t>και κατάλληλα ελεγκτικά τεκμήρια, προκειμένου να επα</w:t>
      </w:r>
      <w:r>
        <w:rPr>
          <w:rFonts w:eastAsia="Times New Roman" w:cs="Times New Roman"/>
          <w:szCs w:val="24"/>
        </w:rPr>
        <w:t>ληθεύσουμε τα έσοδα από το ανταποδοτικό τέλος του ν.4173/2013 συνολικού ποσού 181,5 εκατομμυρίων ευρώ…». «Κατά συνέπεια</w:t>
      </w:r>
      <w:r>
        <w:rPr>
          <w:rFonts w:eastAsia="Times New Roman" w:cs="Times New Roman"/>
          <w:szCs w:val="24"/>
        </w:rPr>
        <w:t xml:space="preserve"> </w:t>
      </w:r>
      <w:r>
        <w:rPr>
          <w:rFonts w:eastAsia="Times New Roman" w:cs="Times New Roman"/>
          <w:szCs w:val="24"/>
        </w:rPr>
        <w:t>διατηρούμε επιφύλαξη για το ανωτέρω ποσό των εσόδων.».</w:t>
      </w:r>
    </w:p>
    <w:p w14:paraId="5F41CB85"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sidRPr="00202F32">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Γι</w:t>
      </w:r>
      <w:r>
        <w:rPr>
          <w:rFonts w:eastAsia="Times New Roman" w:cs="Times New Roman"/>
          <w:szCs w:val="24"/>
        </w:rPr>
        <w:t>α το 2013 το λέει αυτό;</w:t>
      </w:r>
    </w:p>
    <w:p w14:paraId="5F41CB86"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Μιλάμε τώρα για τη σελίδα 5 της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έ</w:t>
      </w:r>
      <w:r>
        <w:rPr>
          <w:rFonts w:eastAsia="Times New Roman" w:cs="Times New Roman"/>
          <w:szCs w:val="24"/>
        </w:rPr>
        <w:t xml:space="preserve">κθεσης του 2017, που μας παραδόθηκε πριν από λίγες μέρες. Σας λέω για τον ν.4173/2013 </w:t>
      </w:r>
      <w:r w:rsidRPr="00F331DF">
        <w:rPr>
          <w:rFonts w:eastAsia="Times New Roman"/>
          <w:bCs/>
        </w:rPr>
        <w:t>και</w:t>
      </w:r>
      <w:r>
        <w:rPr>
          <w:rFonts w:eastAsia="Times New Roman" w:cs="Times New Roman"/>
          <w:szCs w:val="24"/>
        </w:rPr>
        <w:t xml:space="preserve"> για το ανταποδοτικό τέλος. Αναφέρεται επακριβώς: </w:t>
      </w:r>
      <w:r>
        <w:rPr>
          <w:rFonts w:eastAsia="Times New Roman" w:cs="Times New Roman"/>
          <w:szCs w:val="24"/>
        </w:rPr>
        <w:t xml:space="preserve">«Κατά συνέπεια διατηρούμε επιφύλαξη για το ανωτέρω ποσό των εσόδων». Δεν γνωρίζουν οι </w:t>
      </w:r>
      <w:r>
        <w:rPr>
          <w:rFonts w:eastAsia="Times New Roman" w:cs="Times New Roman"/>
          <w:szCs w:val="24"/>
        </w:rPr>
        <w:t>ε</w:t>
      </w:r>
      <w:r>
        <w:rPr>
          <w:rFonts w:eastAsia="Times New Roman" w:cs="Times New Roman"/>
          <w:szCs w:val="24"/>
        </w:rPr>
        <w:t>λεγκτές το ποσό των 181,5 εκατομμυρίων από πού ήρθε και πού βρίσκεται. Εγώ αυτό σας λέω.</w:t>
      </w:r>
    </w:p>
    <w:p w14:paraId="5F41CB87"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Δείτε την οικονομική έκθεση των </w:t>
      </w:r>
      <w:r>
        <w:rPr>
          <w:rFonts w:eastAsia="Times New Roman" w:cs="Times New Roman"/>
          <w:szCs w:val="24"/>
        </w:rPr>
        <w:t>ε</w:t>
      </w:r>
      <w:r>
        <w:rPr>
          <w:rFonts w:eastAsia="Times New Roman" w:cs="Times New Roman"/>
          <w:szCs w:val="24"/>
        </w:rPr>
        <w:t>λεγκτών στη σελίδα 5 συγκεκριμένα. Ανατρέξτε στ</w:t>
      </w:r>
      <w:r>
        <w:rPr>
          <w:rFonts w:eastAsia="Times New Roman" w:cs="Times New Roman"/>
          <w:szCs w:val="24"/>
        </w:rPr>
        <w:t xml:space="preserve">ην έκθεση να δείτε το σχόλιο των </w:t>
      </w:r>
      <w:r>
        <w:rPr>
          <w:rFonts w:eastAsia="Times New Roman" w:cs="Times New Roman"/>
          <w:szCs w:val="24"/>
        </w:rPr>
        <w:t>ε</w:t>
      </w:r>
      <w:r>
        <w:rPr>
          <w:rFonts w:eastAsia="Times New Roman" w:cs="Times New Roman"/>
          <w:szCs w:val="24"/>
        </w:rPr>
        <w:t xml:space="preserve">λεγκτών. Δηλαδή, ακόμη </w:t>
      </w:r>
      <w:r w:rsidRPr="00F331DF">
        <w:rPr>
          <w:rFonts w:eastAsia="Times New Roman"/>
          <w:bCs/>
        </w:rPr>
        <w:t>και</w:t>
      </w:r>
      <w:r>
        <w:rPr>
          <w:rFonts w:eastAsia="Times New Roman" w:cs="Times New Roman"/>
          <w:szCs w:val="24"/>
        </w:rPr>
        <w:t xml:space="preserve"> για το ένα και μοναδικό έσοδο που </w:t>
      </w:r>
      <w:r>
        <w:rPr>
          <w:rFonts w:eastAsia="Times New Roman" w:cs="Times New Roman"/>
          <w:szCs w:val="24"/>
        </w:rPr>
        <w:lastRenderedPageBreak/>
        <w:t>υπάρχει ίσως ή για ένα από τα έσοδα που έχει η ΕΡΤ, οι ελεγκτές σηκώνουν τα χέρια ψηλά, γιατί δεν ξέρουν πού πηγαίνει.</w:t>
      </w:r>
    </w:p>
    <w:p w14:paraId="5F41CB88"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Πάμε και στη σελίδα 102, όπου αναφέρεται ότι ο </w:t>
      </w:r>
      <w:r>
        <w:rPr>
          <w:rFonts w:eastAsia="Times New Roman" w:cs="Times New Roman"/>
          <w:szCs w:val="24"/>
        </w:rPr>
        <w:t>λ</w:t>
      </w:r>
      <w:r>
        <w:rPr>
          <w:rFonts w:eastAsia="Times New Roman" w:cs="Times New Roman"/>
          <w:szCs w:val="24"/>
        </w:rPr>
        <w:t>ογαριασμός «</w:t>
      </w:r>
      <w:r>
        <w:rPr>
          <w:rFonts w:eastAsia="Times New Roman" w:cs="Times New Roman"/>
          <w:szCs w:val="24"/>
        </w:rPr>
        <w:t>ε</w:t>
      </w:r>
      <w:r>
        <w:rPr>
          <w:rFonts w:eastAsia="Times New Roman" w:cs="Times New Roman"/>
          <w:szCs w:val="24"/>
        </w:rPr>
        <w:t xml:space="preserve">πισφαλείς </w:t>
      </w:r>
      <w:r>
        <w:rPr>
          <w:rFonts w:eastAsia="Times New Roman" w:cs="Times New Roman"/>
          <w:szCs w:val="24"/>
        </w:rPr>
        <w:t>π</w:t>
      </w:r>
      <w:r>
        <w:rPr>
          <w:rFonts w:eastAsia="Times New Roman" w:cs="Times New Roman"/>
          <w:szCs w:val="24"/>
        </w:rPr>
        <w:t xml:space="preserve">ελάτες» υπερδιπλασιάστηκε στη χρήση 2017 σε σχέση με την προηγούμενη. Από 6,5 εκατομμύρια ευρώ, </w:t>
      </w:r>
      <w:r w:rsidRPr="008F0891">
        <w:rPr>
          <w:rFonts w:eastAsia="Times New Roman" w:cs="Times New Roman"/>
          <w:bCs/>
          <w:shd w:val="clear" w:color="auto" w:fill="FFFFFF"/>
        </w:rPr>
        <w:t>που</w:t>
      </w:r>
      <w:r>
        <w:rPr>
          <w:rFonts w:eastAsia="Times New Roman" w:cs="Times New Roman"/>
          <w:szCs w:val="24"/>
        </w:rPr>
        <w:t xml:space="preserve"> ήταν περίπου το 2016, ανήλθε στα 13,5 εκατομμύρια ευρώ το 2017.</w:t>
      </w:r>
    </w:p>
    <w:p w14:paraId="5F41CB89"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Πραγματικά, κύριε Υπ</w:t>
      </w:r>
      <w:r>
        <w:rPr>
          <w:rFonts w:eastAsia="Times New Roman" w:cs="Times New Roman"/>
          <w:szCs w:val="24"/>
        </w:rPr>
        <w:t xml:space="preserve">ουργέ, θα ήθελα μία απλή εξήγηση για το πού οφείλεται αυτή η εκτόξευση και η </w:t>
      </w:r>
      <w:proofErr w:type="spellStart"/>
      <w:r>
        <w:rPr>
          <w:rFonts w:eastAsia="Times New Roman" w:cs="Times New Roman"/>
          <w:szCs w:val="24"/>
        </w:rPr>
        <w:t>υπερδιπλασίαση</w:t>
      </w:r>
      <w:proofErr w:type="spellEnd"/>
      <w:r>
        <w:rPr>
          <w:rFonts w:eastAsia="Times New Roman" w:cs="Times New Roman"/>
          <w:szCs w:val="24"/>
        </w:rPr>
        <w:t xml:space="preserve"> του κονδυλίου του </w:t>
      </w:r>
      <w:r>
        <w:rPr>
          <w:rFonts w:eastAsia="Times New Roman" w:cs="Times New Roman"/>
          <w:szCs w:val="24"/>
        </w:rPr>
        <w:t>λ</w:t>
      </w:r>
      <w:r>
        <w:rPr>
          <w:rFonts w:eastAsia="Times New Roman" w:cs="Times New Roman"/>
          <w:szCs w:val="24"/>
        </w:rPr>
        <w:t>ογαριασμού «</w:t>
      </w:r>
      <w:r>
        <w:rPr>
          <w:rFonts w:eastAsia="Times New Roman" w:cs="Times New Roman"/>
          <w:szCs w:val="24"/>
        </w:rPr>
        <w:t>ε</w:t>
      </w:r>
      <w:r>
        <w:rPr>
          <w:rFonts w:eastAsia="Times New Roman" w:cs="Times New Roman"/>
          <w:szCs w:val="24"/>
        </w:rPr>
        <w:t xml:space="preserve">πισφαλείς </w:t>
      </w:r>
      <w:r>
        <w:rPr>
          <w:rFonts w:eastAsia="Times New Roman" w:cs="Times New Roman"/>
          <w:szCs w:val="24"/>
        </w:rPr>
        <w:t>π</w:t>
      </w:r>
      <w:r>
        <w:rPr>
          <w:rFonts w:eastAsia="Times New Roman" w:cs="Times New Roman"/>
          <w:szCs w:val="24"/>
        </w:rPr>
        <w:t>ελάτες».</w:t>
      </w:r>
    </w:p>
    <w:p w14:paraId="5F41CB8A"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Τελειώνοντας, και λυπάμαι γι’ αυτό που θα πω, κύριε Υπουργέ, για τη σημερινή ΕΡΤ, </w:t>
      </w:r>
      <w:r w:rsidRPr="00A37EC3">
        <w:rPr>
          <w:rFonts w:eastAsia="Times New Roman" w:cs="Times New Roman"/>
        </w:rPr>
        <w:t>αλλά</w:t>
      </w:r>
      <w:r>
        <w:rPr>
          <w:rFonts w:eastAsia="Times New Roman" w:cs="Times New Roman"/>
          <w:szCs w:val="24"/>
        </w:rPr>
        <w:t xml:space="preserve"> έτσι όπως την κατάντησε η</w:t>
      </w:r>
      <w:r>
        <w:rPr>
          <w:rFonts w:eastAsia="Times New Roman" w:cs="Times New Roman"/>
          <w:szCs w:val="24"/>
        </w:rPr>
        <w:t xml:space="preserve">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τα νούμερα δείχνουν ότι κανένας Έλληνας δεν την βλέπει, κανένας Έλληνας δεν την ακούει…</w:t>
      </w:r>
    </w:p>
    <w:p w14:paraId="5F41CB8B"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sidRPr="00202F32">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Μα πώς το λέτε αυτό;</w:t>
      </w:r>
    </w:p>
    <w:p w14:paraId="5F41CB8C"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 (Θ΄ Αντιπρόεδρος της Βου</w:t>
      </w:r>
      <w:r>
        <w:rPr>
          <w:rFonts w:eastAsia="Times New Roman" w:cs="Times New Roman"/>
          <w:b/>
          <w:szCs w:val="24"/>
        </w:rPr>
        <w:t xml:space="preserve">λής): </w:t>
      </w:r>
      <w:r>
        <w:rPr>
          <w:rFonts w:eastAsia="Times New Roman" w:cs="Times New Roman"/>
          <w:szCs w:val="24"/>
        </w:rPr>
        <w:t>…και το χειρότερ</w:t>
      </w:r>
      <w:r>
        <w:rPr>
          <w:rFonts w:eastAsia="Times New Roman" w:cs="Times New Roman"/>
          <w:szCs w:val="24"/>
        </w:rPr>
        <w:t>ο</w:t>
      </w:r>
      <w:r>
        <w:rPr>
          <w:rFonts w:eastAsia="Times New Roman" w:cs="Times New Roman"/>
          <w:szCs w:val="24"/>
        </w:rPr>
        <w:t xml:space="preserve"> απ’ όλα, κανένας Έλληνας δεν θέλει να την πληρώνει.</w:t>
      </w:r>
    </w:p>
    <w:p w14:paraId="5F41CB8D"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F41CB8E" w14:textId="77777777" w:rsidR="00B01687" w:rsidRDefault="00CA2DE4">
      <w:pPr>
        <w:spacing w:line="600" w:lineRule="auto"/>
        <w:ind w:firstLine="720"/>
        <w:jc w:val="both"/>
        <w:rPr>
          <w:rFonts w:eastAsia="Times New Roman" w:cs="Times New Roman"/>
          <w:szCs w:val="24"/>
        </w:rPr>
      </w:pPr>
      <w:r w:rsidRPr="00E26433">
        <w:rPr>
          <w:rFonts w:eastAsia="Times New Roman" w:cs="Times New Roman"/>
          <w:b/>
          <w:szCs w:val="24"/>
        </w:rPr>
        <w:t>ΠΡΟΕΔΡΕΥΩΝ (Αναστάσιος Κουράκης):</w:t>
      </w:r>
      <w:r w:rsidRPr="00E26433">
        <w:rPr>
          <w:rFonts w:eastAsia="Times New Roman" w:cs="Times New Roman"/>
          <w:szCs w:val="24"/>
        </w:rPr>
        <w:t xml:space="preserve"> Ε</w:t>
      </w:r>
      <w:r>
        <w:rPr>
          <w:rFonts w:eastAsia="Times New Roman" w:cs="Times New Roman"/>
          <w:szCs w:val="24"/>
        </w:rPr>
        <w:t>υχαριστούμε, κύριε Γεωργιάδη.</w:t>
      </w:r>
    </w:p>
    <w:p w14:paraId="5F41CB8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Τώρα μπαίνουμε στον κύκλο των δευτερολογιών των επερωτώντων Βουλευτών.</w:t>
      </w:r>
    </w:p>
    <w:p w14:paraId="5F41CB9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Προχωρούμε με την κ</w:t>
      </w:r>
      <w:r>
        <w:rPr>
          <w:rFonts w:eastAsia="Times New Roman" w:cs="Times New Roman"/>
          <w:szCs w:val="24"/>
        </w:rPr>
        <w:t xml:space="preserve">. Άννα-Μισέλ Ασημακοπούλου. Παρ’ όλο που έχετε υπερβεί τον χρόνο στην </w:t>
      </w:r>
      <w:proofErr w:type="spellStart"/>
      <w:r>
        <w:rPr>
          <w:rFonts w:eastAsia="Times New Roman" w:cs="Times New Roman"/>
          <w:szCs w:val="24"/>
        </w:rPr>
        <w:t>πρωτολογία</w:t>
      </w:r>
      <w:proofErr w:type="spellEnd"/>
      <w:r>
        <w:rPr>
          <w:rFonts w:eastAsia="Times New Roman" w:cs="Times New Roman"/>
          <w:szCs w:val="24"/>
        </w:rPr>
        <w:t xml:space="preserve"> σας, έχετε τον λόγο για πέντε λεπτά.</w:t>
      </w:r>
    </w:p>
    <w:p w14:paraId="5F41CB91"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Ευχαριστώ, κύριε Πρόεδρε.</w:t>
      </w:r>
    </w:p>
    <w:p w14:paraId="5F41CB9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Κύριε Πρόεδρε, το γεγονός ότι χρειάστηκε να ανατρέξουμε και να ερμηνεύσουμε, με τη </w:t>
      </w:r>
      <w:r>
        <w:rPr>
          <w:rFonts w:eastAsia="Times New Roman" w:cs="Times New Roman"/>
          <w:szCs w:val="24"/>
        </w:rPr>
        <w:t xml:space="preserve">βοήθεια των Υπηρεσιών της Βουλής, σχετικά με την παρουσία και του δεύτερου Υφυπουργού εδώ σήμερα -δέχομαι προφανώς τη διαδικασία-, εγώ το εκλαμβάνω ως ένα πολιτικό κομπλιμέντο. Προφανώς, ο κ. Παππάς </w:t>
      </w:r>
      <w:r>
        <w:rPr>
          <w:rFonts w:eastAsia="Times New Roman" w:cs="Times New Roman"/>
          <w:szCs w:val="24"/>
        </w:rPr>
        <w:lastRenderedPageBreak/>
        <w:t xml:space="preserve">χρειάζεται ενισχύσεις, για να απαντήσει στη συγκροτημένη </w:t>
      </w:r>
      <w:r>
        <w:rPr>
          <w:rFonts w:eastAsia="Times New Roman" w:cs="Times New Roman"/>
          <w:szCs w:val="24"/>
        </w:rPr>
        <w:t>αντιπολίτευση που του ασκείται στο θέμα της δημόσιας τηλεόρασης, την οποία βεβαίως δεν διστάζει να λοιδορήσει ο ίδιος και να απαξιώσει ο νέος εξωκοινοβουλευτικός «Υπουργός Ενισχύσεως».</w:t>
      </w:r>
    </w:p>
    <w:p w14:paraId="5F41CB93" w14:textId="77777777" w:rsidR="00B01687" w:rsidRDefault="00CA2D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Είσαστε δύο, αλλά δεν απαντήσατε στη βασική ερώτηση και τον λόγο που βρ</w:t>
      </w:r>
      <w:r>
        <w:rPr>
          <w:rFonts w:eastAsia="Times New Roman" w:cs="Times New Roman"/>
          <w:szCs w:val="24"/>
        </w:rPr>
        <w:t>εθήκαμε σήμερα εδώ να κάνουμε αυτή την επίκαιρη επερώτηση και τη διαδικασία και σε όλες αυτές τις καταγγελίες, οι οποίες δεν είναι από εμάς, από την Αντιπολίτευση. Πρόκειται για καταγγελίες από ανθρώπους μέσα στην ΕΡΤ, από δημοσιογράφους, από διευθυντικά σ</w:t>
      </w:r>
      <w:r>
        <w:rPr>
          <w:rFonts w:eastAsia="Times New Roman" w:cs="Times New Roman"/>
          <w:szCs w:val="24"/>
        </w:rPr>
        <w:t>τελέχη, από δικούς σας Βουλευτές. Τι θα γίνει με αυτές τις καταγγελίες;</w:t>
      </w:r>
    </w:p>
    <w:p w14:paraId="5F41CB9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Για να συνεννοηθούμε, τώρα. Μας μιλήσατε είκοσι λεπτά ο ένας και δέκα λεπτά ο άλλος. Εντάξει, εμείς όλοι έχουμε μια ατζέντα πολιτική. Οι υπόλοιποι; Είναι όλοι τρελοί και ψεύτες; Όλοι α</w:t>
      </w:r>
      <w:r>
        <w:rPr>
          <w:rFonts w:eastAsia="Times New Roman" w:cs="Times New Roman"/>
          <w:szCs w:val="24"/>
        </w:rPr>
        <w:t xml:space="preserve">υτοί που μιλάνε για όλα αυτά που γίνονται μέσα στην ΕΡΤ λένε ψέματα; Όλοι, μα όλοι, λένε ψέματα; Κανείς, μα κανείς, δεν </w:t>
      </w:r>
      <w:r>
        <w:rPr>
          <w:rFonts w:eastAsia="Times New Roman" w:cs="Times New Roman"/>
          <w:szCs w:val="24"/>
        </w:rPr>
        <w:lastRenderedPageBreak/>
        <w:t>αξίζει, δεν χρήζει του βασικού σεβασμού εν μέσω μιας κοινοβουλευτικής διαδικασίας να πάρει μια συγκεκριμένη απάντηση γι’ αυτά που καταγγ</w:t>
      </w:r>
      <w:r>
        <w:rPr>
          <w:rFonts w:eastAsia="Times New Roman" w:cs="Times New Roman"/>
          <w:szCs w:val="24"/>
        </w:rPr>
        <w:t>έλλει; Μα κανείς;</w:t>
      </w:r>
    </w:p>
    <w:p w14:paraId="5F41CB9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Είστε δύο εδώ σήμερα. Εκτός, λοιπόν, από το ότι απαξιώνετε και δεν απαντάτε σε κανέναν, ούτε στην Αντιπολίτευση, έχετε καταφέρει και κάτι τρομερά εντυπωσιακό. Δεν είπατε τίποτα καινούρ</w:t>
      </w:r>
      <w:r>
        <w:rPr>
          <w:rFonts w:eastAsia="Times New Roman" w:cs="Times New Roman"/>
          <w:szCs w:val="24"/>
        </w:rPr>
        <w:t>γ</w:t>
      </w:r>
      <w:r>
        <w:rPr>
          <w:rFonts w:eastAsia="Times New Roman" w:cs="Times New Roman"/>
          <w:szCs w:val="24"/>
        </w:rPr>
        <w:t xml:space="preserve">ιο, ούτε ο ένας ούτε ο άλλος, μέσα σε μισή ώρα. Δεν </w:t>
      </w:r>
      <w:r>
        <w:rPr>
          <w:rFonts w:eastAsia="Times New Roman" w:cs="Times New Roman"/>
          <w:szCs w:val="24"/>
        </w:rPr>
        <w:t>είπατε τίποτα καινούρ</w:t>
      </w:r>
      <w:r>
        <w:rPr>
          <w:rFonts w:eastAsia="Times New Roman" w:cs="Times New Roman"/>
          <w:szCs w:val="24"/>
        </w:rPr>
        <w:t>γ</w:t>
      </w:r>
      <w:r>
        <w:rPr>
          <w:rFonts w:eastAsia="Times New Roman" w:cs="Times New Roman"/>
          <w:szCs w:val="24"/>
        </w:rPr>
        <w:t>ιο.</w:t>
      </w:r>
    </w:p>
    <w:p w14:paraId="5F41CB9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Ο κ. Παππάς πάσχει από κάποιου είδους </w:t>
      </w:r>
      <w:proofErr w:type="spellStart"/>
      <w:r>
        <w:rPr>
          <w:rFonts w:eastAsia="Times New Roman" w:cs="Times New Roman"/>
          <w:szCs w:val="24"/>
        </w:rPr>
        <w:t>μετατραυματικό</w:t>
      </w:r>
      <w:proofErr w:type="spellEnd"/>
      <w:r>
        <w:rPr>
          <w:rFonts w:eastAsia="Times New Roman" w:cs="Times New Roman"/>
          <w:szCs w:val="24"/>
        </w:rPr>
        <w:t xml:space="preserve"> πολιτικό σύνδρομο. Κάθε φορά που ανεβαίνει στο Βήμα πρέπει να μας πει την ίδια κασέτα, την ίδια ιστορία, γιατί δεν μπορεί να συνέλθει από αυτό το πολιτικό στραπάτσο της αντισυντ</w:t>
      </w:r>
      <w:r>
        <w:rPr>
          <w:rFonts w:eastAsia="Times New Roman" w:cs="Times New Roman"/>
          <w:szCs w:val="24"/>
        </w:rPr>
        <w:t>αγματικότητας του νόμου, όχι της διάταξης.</w:t>
      </w:r>
    </w:p>
    <w:p w14:paraId="5F41CB9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Της 2α.</w:t>
      </w:r>
    </w:p>
    <w:p w14:paraId="5F41CB98"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Άντε, πάλι με την κασέτα. Πόσες φορές ακόμη θα το πούμε; Την έχουμε ξανακάνει αυτή την κουβέντα, κ</w:t>
      </w:r>
      <w:r>
        <w:rPr>
          <w:rFonts w:eastAsia="Times New Roman" w:cs="Times New Roman"/>
          <w:szCs w:val="24"/>
        </w:rPr>
        <w:t>ύριε Υπουργέ.</w:t>
      </w:r>
    </w:p>
    <w:p w14:paraId="5F41CB99"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Μα, εσείς επιμένετε.</w:t>
      </w:r>
    </w:p>
    <w:p w14:paraId="5F41CB9A"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Πόσες φορές έχετε έρθει εδώ για να αλλάξετε τον νόμο σας; Πόσες φορές έχει αλλάξει αυτός ο νόμος; Πόσο βασανιστικό</w:t>
      </w:r>
      <w:r>
        <w:rPr>
          <w:rFonts w:eastAsia="Times New Roman" w:cs="Times New Roman"/>
          <w:szCs w:val="24"/>
        </w:rPr>
        <w:t xml:space="preserve"> πρέπει να είναι για εσάς το κοινοβουλευτικό ξήλωμα και να θυμάστε τον εαυτό σας να λέτε εδώ για τη μελέτη της Φλωρεντίας που ήταν το θέσφατο «τέσσερις άδειες», «δεν υπάρχει περίπτωση να είναι παραπάνω από τέσσερις άδειες»; Ζήτησαν κι άλλες δύο τώρα, κύριε</w:t>
      </w:r>
      <w:r>
        <w:rPr>
          <w:rFonts w:eastAsia="Times New Roman" w:cs="Times New Roman"/>
          <w:szCs w:val="24"/>
        </w:rPr>
        <w:t xml:space="preserve"> Παππά. Έτσι δεν είναι;</w:t>
      </w:r>
    </w:p>
    <w:p w14:paraId="5F41CB9B"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Το αποτέλεσμα ποιο είναι;</w:t>
      </w:r>
    </w:p>
    <w:p w14:paraId="5F41CB9C"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Το αποτέλεσμα είναι ότι ο κ. Παππάς με εμμονή υπερασπίζεται ότι έχει φέρει κάποιου τύπου έσοδα για το ελληνικό δημόσιο, ενώ η πραγματικότητα είναι ότι απ</w:t>
      </w:r>
      <w:r>
        <w:rPr>
          <w:rFonts w:eastAsia="Times New Roman" w:cs="Times New Roman"/>
          <w:szCs w:val="24"/>
        </w:rPr>
        <w:t xml:space="preserve">ό τότε που πήγε στο Υπουργείο Ψηφιακής Πολιτικής, τριάμισι χρόνια μετά, από την Κυβέρνηση αυτή έχουμε </w:t>
      </w:r>
      <w:r>
        <w:rPr>
          <w:rFonts w:eastAsia="Times New Roman" w:cs="Times New Roman"/>
          <w:szCs w:val="24"/>
        </w:rPr>
        <w:lastRenderedPageBreak/>
        <w:t>δει μηδέν έργο στο Υπουργείο Ψηφιακής Πολιτικής. Μηδέν χρήμα</w:t>
      </w:r>
      <w:r>
        <w:rPr>
          <w:rFonts w:eastAsia="Times New Roman" w:cs="Times New Roman"/>
          <w:szCs w:val="24"/>
        </w:rPr>
        <w:t>τα</w:t>
      </w:r>
      <w:r>
        <w:rPr>
          <w:rFonts w:eastAsia="Times New Roman" w:cs="Times New Roman"/>
          <w:szCs w:val="24"/>
        </w:rPr>
        <w:t xml:space="preserve"> έχουν </w:t>
      </w:r>
      <w:proofErr w:type="spellStart"/>
      <w:r>
        <w:rPr>
          <w:rFonts w:eastAsia="Times New Roman" w:cs="Times New Roman"/>
          <w:szCs w:val="24"/>
        </w:rPr>
        <w:t>απορροφηθεί</w:t>
      </w:r>
      <w:proofErr w:type="spellEnd"/>
      <w:r>
        <w:rPr>
          <w:rFonts w:eastAsia="Times New Roman" w:cs="Times New Roman"/>
          <w:szCs w:val="24"/>
        </w:rPr>
        <w:t xml:space="preserve"> από κοινοτικά προγράμματα. Μηδέν χρήματα έχουν πέσει στην αγορά. Αυτή είν</w:t>
      </w:r>
      <w:r>
        <w:rPr>
          <w:rFonts w:eastAsia="Times New Roman" w:cs="Times New Roman"/>
          <w:szCs w:val="24"/>
        </w:rPr>
        <w:t>αι η πραγματικότητα.</w:t>
      </w:r>
    </w:p>
    <w:p w14:paraId="5F41CB9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στον κ. Κρέτσο. Κύριε Υφυπουργέ, ακούω και από τους συναδέλφους «όλοι έχουμε παράπονα», «δεν μας έχει απαντήσει ποτέ κανείς στις ερωτήσεις μας, σχετικά με την ΕΡΤ». Εγώ αύριο το πρωί θα </w:t>
      </w:r>
      <w:proofErr w:type="spellStart"/>
      <w:r>
        <w:rPr>
          <w:rFonts w:eastAsia="Times New Roman" w:cs="Times New Roman"/>
          <w:szCs w:val="24"/>
        </w:rPr>
        <w:t>ξαναϋποβάλ</w:t>
      </w:r>
      <w:r>
        <w:rPr>
          <w:rFonts w:eastAsia="Times New Roman" w:cs="Times New Roman"/>
          <w:szCs w:val="24"/>
        </w:rPr>
        <w:t>λ</w:t>
      </w:r>
      <w:r>
        <w:rPr>
          <w:rFonts w:eastAsia="Times New Roman" w:cs="Times New Roman"/>
          <w:szCs w:val="24"/>
        </w:rPr>
        <w:t>ω</w:t>
      </w:r>
      <w:proofErr w:type="spellEnd"/>
      <w:r>
        <w:rPr>
          <w:rFonts w:eastAsia="Times New Roman" w:cs="Times New Roman"/>
          <w:szCs w:val="24"/>
        </w:rPr>
        <w:t xml:space="preserve"> όλες τις ερωτήσεις </w:t>
      </w:r>
      <w:r>
        <w:rPr>
          <w:rFonts w:eastAsia="Times New Roman" w:cs="Times New Roman"/>
          <w:szCs w:val="24"/>
        </w:rPr>
        <w:t>από την αρχή. Και καλώ τους συναδέλφους αν θέλουν να το κάνουν. Να σας δώσουμε και αντικείμενο, αφού ο κύριος Υπουργός σας έχει δώσει την αρμοδιότητα της ΕΡΤ, να έχετε κάτι να απαντήσετε.</w:t>
      </w:r>
    </w:p>
    <w:p w14:paraId="5F41CB9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Επειδή δεν μου αρέσει κανείς να με προκαλεί για τα στοιχεία και να μ</w:t>
      </w:r>
      <w:r>
        <w:rPr>
          <w:rFonts w:eastAsia="Times New Roman" w:cs="Times New Roman"/>
          <w:szCs w:val="24"/>
        </w:rPr>
        <w:t>ας λέει εδώ ότι λέμε ψέματα, θα καταθέσω και μια επίκαιρη ερώτηση με ακριβώς αυτό το διττό αντικείμενο, στο οποίο μας προκαλέσατε: ένα την τηλεθέαση. Διότι με πολύ ενδιαφέρον πήρα από τα Πρακτικά τα στοιχεία που καταθέσατε. Ναι, βλέπει ο κόσμος ποδόσφαιρο.</w:t>
      </w:r>
      <w:r>
        <w:rPr>
          <w:rFonts w:eastAsia="Times New Roman" w:cs="Times New Roman"/>
          <w:szCs w:val="24"/>
        </w:rPr>
        <w:t xml:space="preserve"> Το ήξερα αυτό και πριν έρθω στη Βουλή, κύριε Κρέτσο. Ήξερα ότι βλέπει ο κόσμος ποδόσφαιρο. Το ήξερα αυτό. Και καλά κάνει και βλέπει ποδόσφαιρο. Τι βλέπει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όμως,</w:t>
      </w:r>
      <w:r>
        <w:rPr>
          <w:rFonts w:eastAsia="Times New Roman" w:cs="Times New Roman"/>
          <w:szCs w:val="24"/>
        </w:rPr>
        <w:t xml:space="preserve"> το πρωί στην ενημερωτική ζώνη; Θα τα συζητήσουμε σε μια επίκαιρη ερώτηση αυτά.</w:t>
      </w:r>
    </w:p>
    <w:p w14:paraId="5F41CB9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Θα συζητήσουμε,</w:t>
      </w:r>
      <w:r>
        <w:rPr>
          <w:rFonts w:eastAsia="Times New Roman" w:cs="Times New Roman"/>
          <w:szCs w:val="24"/>
        </w:rPr>
        <w:t xml:space="preserve"> επίσης, και το κόστος των εξωτερικών παραγωγών και θα δούμε εάν ο δείκτης είναι το </w:t>
      </w:r>
      <w:proofErr w:type="spellStart"/>
      <w:r>
        <w:rPr>
          <w:rFonts w:eastAsia="Times New Roman" w:cs="Times New Roman"/>
          <w:szCs w:val="24"/>
        </w:rPr>
        <w:t>μεσοσταθμικό</w:t>
      </w:r>
      <w:proofErr w:type="spellEnd"/>
      <w:r>
        <w:rPr>
          <w:rFonts w:eastAsia="Times New Roman" w:cs="Times New Roman"/>
          <w:szCs w:val="24"/>
        </w:rPr>
        <w:t xml:space="preserve"> ανά λεπτό κόστος της εξωτερικής παραγωγής και όχι το συνολικό κόστος κι αν είναι όλα ή δεν είναι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και ποιος έχει να πει τι για κάθε τι. </w:t>
      </w:r>
    </w:p>
    <w:p w14:paraId="5F41CBA0" w14:textId="77777777" w:rsidR="00B01687" w:rsidRDefault="00CA2DE4">
      <w:pPr>
        <w:spacing w:line="600" w:lineRule="auto"/>
        <w:ind w:firstLine="720"/>
        <w:jc w:val="both"/>
        <w:rPr>
          <w:rFonts w:eastAsia="Times New Roman" w:cs="Times New Roman"/>
          <w:color w:val="000000" w:themeColor="text1"/>
          <w:szCs w:val="24"/>
        </w:rPr>
      </w:pPr>
      <w:r w:rsidRPr="009A6E65">
        <w:rPr>
          <w:rFonts w:eastAsia="Times New Roman" w:cs="Times New Roman"/>
          <w:color w:val="000000" w:themeColor="text1"/>
          <w:szCs w:val="24"/>
        </w:rPr>
        <w:t>(Στο σημ</w:t>
      </w:r>
      <w:r w:rsidRPr="009A6E65">
        <w:rPr>
          <w:rFonts w:eastAsia="Times New Roman" w:cs="Times New Roman"/>
          <w:color w:val="000000" w:themeColor="text1"/>
          <w:szCs w:val="24"/>
        </w:rPr>
        <w:t>είο αυτό κτυπάει το κουδούνι λήξεως του χρόνου ομιλίας της κυρίας Βουλευτού)</w:t>
      </w:r>
    </w:p>
    <w:p w14:paraId="5F41CBA1" w14:textId="77777777" w:rsidR="00B01687" w:rsidRDefault="00CA2DE4">
      <w:pPr>
        <w:spacing w:line="600" w:lineRule="auto"/>
        <w:ind w:firstLine="720"/>
        <w:jc w:val="both"/>
        <w:rPr>
          <w:rFonts w:eastAsia="Times New Roman" w:cs="Times New Roman"/>
          <w:color w:val="000000" w:themeColor="text1"/>
          <w:szCs w:val="24"/>
        </w:rPr>
      </w:pPr>
      <w:r w:rsidRPr="009A6E65">
        <w:rPr>
          <w:rFonts w:eastAsia="Times New Roman" w:cs="Times New Roman"/>
          <w:b/>
          <w:color w:val="000000" w:themeColor="text1"/>
          <w:szCs w:val="24"/>
        </w:rPr>
        <w:t xml:space="preserve">ΠΡΟΕΔΡΕΥΩΝ (Αναστάσιος Κουράκης): </w:t>
      </w:r>
      <w:r w:rsidRPr="009A6E65">
        <w:rPr>
          <w:rFonts w:eastAsia="Times New Roman" w:cs="Times New Roman"/>
          <w:color w:val="000000" w:themeColor="text1"/>
          <w:szCs w:val="24"/>
        </w:rPr>
        <w:t xml:space="preserve">Ολοκληρώστε, σας παρακαλώ, κυρία Ασημακοπούλου. </w:t>
      </w:r>
    </w:p>
    <w:p w14:paraId="5F41CBA2" w14:textId="77777777" w:rsidR="00B01687" w:rsidRDefault="00CA2DE4">
      <w:pPr>
        <w:spacing w:line="600" w:lineRule="auto"/>
        <w:ind w:firstLine="720"/>
        <w:jc w:val="both"/>
        <w:rPr>
          <w:rFonts w:eastAsia="Times New Roman" w:cs="Times New Roman"/>
          <w:color w:val="000000" w:themeColor="text1"/>
          <w:szCs w:val="24"/>
        </w:rPr>
      </w:pPr>
      <w:r w:rsidRPr="009A6E65">
        <w:rPr>
          <w:rFonts w:eastAsia="Times New Roman" w:cs="Times New Roman"/>
          <w:b/>
          <w:color w:val="000000" w:themeColor="text1"/>
          <w:szCs w:val="24"/>
        </w:rPr>
        <w:t>ΑΝΝΑ</w:t>
      </w:r>
      <w:r w:rsidRPr="009A6E65">
        <w:rPr>
          <w:rFonts w:eastAsia="Times New Roman" w:cs="Times New Roman"/>
          <w:b/>
          <w:color w:val="000000" w:themeColor="text1"/>
          <w:szCs w:val="24"/>
        </w:rPr>
        <w:t xml:space="preserve"> </w:t>
      </w:r>
      <w:r w:rsidRPr="009A6E65">
        <w:rPr>
          <w:rFonts w:eastAsia="Times New Roman" w:cs="Times New Roman"/>
          <w:b/>
          <w:color w:val="000000" w:themeColor="text1"/>
          <w:szCs w:val="24"/>
        </w:rPr>
        <w:t>-</w:t>
      </w:r>
      <w:r w:rsidRPr="009A6E65">
        <w:rPr>
          <w:rFonts w:eastAsia="Times New Roman" w:cs="Times New Roman"/>
          <w:b/>
          <w:color w:val="000000" w:themeColor="text1"/>
          <w:szCs w:val="24"/>
        </w:rPr>
        <w:t xml:space="preserve"> </w:t>
      </w:r>
      <w:r w:rsidRPr="009A6E65">
        <w:rPr>
          <w:rFonts w:eastAsia="Times New Roman" w:cs="Times New Roman"/>
          <w:b/>
          <w:color w:val="000000" w:themeColor="text1"/>
          <w:szCs w:val="24"/>
        </w:rPr>
        <w:t xml:space="preserve">ΜΙΣΕΛ ΑΣΗΜΑΚΟΠΟΥΛΟΥ: </w:t>
      </w:r>
      <w:r w:rsidRPr="009A6E65">
        <w:rPr>
          <w:rFonts w:eastAsia="Times New Roman" w:cs="Times New Roman"/>
          <w:color w:val="000000" w:themeColor="text1"/>
          <w:szCs w:val="24"/>
        </w:rPr>
        <w:t>Κύριε Παππά, εάν θέλετε, παρ</w:t>
      </w:r>
      <w:r w:rsidRPr="009A6E65">
        <w:rPr>
          <w:rFonts w:eastAsia="Times New Roman" w:cs="Times New Roman"/>
          <w:color w:val="000000" w:themeColor="text1"/>
          <w:szCs w:val="24"/>
        </w:rPr>
        <w:t xml:space="preserve">’ </w:t>
      </w:r>
      <w:r w:rsidRPr="009A6E65">
        <w:rPr>
          <w:rFonts w:eastAsia="Times New Roman" w:cs="Times New Roman"/>
          <w:color w:val="000000" w:themeColor="text1"/>
          <w:szCs w:val="24"/>
        </w:rPr>
        <w:t>ότι</w:t>
      </w:r>
      <w:r w:rsidRPr="009A6E65">
        <w:rPr>
          <w:rFonts w:eastAsia="Times New Roman" w:cs="Times New Roman"/>
          <w:color w:val="000000" w:themeColor="text1"/>
          <w:szCs w:val="24"/>
        </w:rPr>
        <w:t xml:space="preserve"> ο Κανονισμός δεν το προβλέπει αυτό, ας έρθετε δύο να απαντήσετε στην επίκαιρη ερώτηση. </w:t>
      </w:r>
    </w:p>
    <w:p w14:paraId="5F41CBA3" w14:textId="77777777" w:rsidR="00B01687" w:rsidRDefault="00CA2DE4">
      <w:pPr>
        <w:spacing w:line="600" w:lineRule="auto"/>
        <w:ind w:firstLine="720"/>
        <w:jc w:val="both"/>
        <w:rPr>
          <w:rFonts w:eastAsia="Times New Roman" w:cs="Times New Roman"/>
          <w:szCs w:val="24"/>
        </w:rPr>
      </w:pPr>
      <w:r w:rsidRPr="009A6E65">
        <w:rPr>
          <w:rFonts w:eastAsia="Times New Roman" w:cs="Times New Roman"/>
          <w:b/>
          <w:color w:val="000000" w:themeColor="text1"/>
          <w:szCs w:val="24"/>
        </w:rPr>
        <w:t xml:space="preserve">ΝΙΚΟΛΑΟΣ ΠΑΠΠΑΣ (Υπουργός Ψηφιακής Πολιτικής, </w:t>
      </w:r>
      <w:r>
        <w:rPr>
          <w:rFonts w:eastAsia="Times New Roman" w:cs="Times New Roman"/>
          <w:b/>
          <w:szCs w:val="24"/>
        </w:rPr>
        <w:t xml:space="preserve">Τηλεπικοινωνιών και Ενημέρωσης): </w:t>
      </w:r>
      <w:r>
        <w:rPr>
          <w:rFonts w:eastAsia="Times New Roman" w:cs="Times New Roman"/>
          <w:szCs w:val="24"/>
        </w:rPr>
        <w:t xml:space="preserve">Δεν γίνεται αυτό. </w:t>
      </w:r>
    </w:p>
    <w:p w14:paraId="5F41CBA4"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Ε, δεν πειράζει. Εμείς θα το δεχθούμε. </w:t>
      </w:r>
      <w:r>
        <w:rPr>
          <w:rFonts w:eastAsia="Times New Roman" w:cs="Times New Roman"/>
          <w:szCs w:val="24"/>
          <w:lang w:val="en-US"/>
        </w:rPr>
        <w:t>A</w:t>
      </w:r>
      <w:r w:rsidRPr="00FF2B3C">
        <w:rPr>
          <w:rFonts w:eastAsia="Times New Roman" w:cs="Times New Roman"/>
          <w:szCs w:val="24"/>
        </w:rPr>
        <w:t xml:space="preserve"> </w:t>
      </w:r>
      <w:r>
        <w:rPr>
          <w:rFonts w:eastAsia="Times New Roman" w:cs="Times New Roman"/>
          <w:szCs w:val="24"/>
          <w:lang w:val="en-US"/>
        </w:rPr>
        <w:t>priori</w:t>
      </w:r>
      <w:r w:rsidRPr="00FF2B3C">
        <w:rPr>
          <w:rFonts w:eastAsia="Times New Roman" w:cs="Times New Roman"/>
          <w:szCs w:val="24"/>
        </w:rPr>
        <w:t xml:space="preserve"> </w:t>
      </w:r>
      <w:r>
        <w:rPr>
          <w:rFonts w:eastAsia="Times New Roman" w:cs="Times New Roman"/>
          <w:szCs w:val="24"/>
        </w:rPr>
        <w:t xml:space="preserve">σας το λέω. </w:t>
      </w:r>
    </w:p>
    <w:p w14:paraId="5F41CBA5"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 xml:space="preserve">Θα πρέπει να είστε δύο κι εσείς. </w:t>
      </w:r>
    </w:p>
    <w:p w14:paraId="5F41CBA6"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Γιατί; Χρειάζομαι δεύτερο εγώ; Εγώ δεν έφερα δεύτερο. Εγώ είμαι εδώ. </w:t>
      </w:r>
    </w:p>
    <w:p w14:paraId="5F41CBA7"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w:t>
      </w:r>
      <w:r>
        <w:rPr>
          <w:rFonts w:eastAsia="Times New Roman" w:cs="Times New Roman"/>
          <w:b/>
          <w:szCs w:val="24"/>
        </w:rPr>
        <w:t xml:space="preserve">υράκης): </w:t>
      </w:r>
      <w:r>
        <w:rPr>
          <w:rFonts w:eastAsia="Times New Roman" w:cs="Times New Roman"/>
          <w:szCs w:val="24"/>
        </w:rPr>
        <w:t xml:space="preserve">Μη διακόπτετε. </w:t>
      </w:r>
    </w:p>
    <w:p w14:paraId="5F41CBA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Ολοκληρώστε, σας παρακαλώ, κυρία Ασημακοπούλου. Έχει τελειώσει ο χρόνος σας. </w:t>
      </w:r>
    </w:p>
    <w:p w14:paraId="5F41CBA9" w14:textId="77777777" w:rsidR="00B01687" w:rsidRDefault="00CA2DE4">
      <w:pPr>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 xml:space="preserve">Κλείνω, </w:t>
      </w:r>
      <w:r w:rsidRPr="000C2640">
        <w:rPr>
          <w:rFonts w:eastAsia="Times New Roman"/>
          <w:szCs w:val="24"/>
        </w:rPr>
        <w:t>κύριε Πρόεδρε</w:t>
      </w:r>
      <w:r>
        <w:rPr>
          <w:rFonts w:eastAsia="Times New Roman"/>
          <w:szCs w:val="24"/>
        </w:rPr>
        <w:t xml:space="preserve"> και ευχαριστώ πολύ για την ανοχή σας.</w:t>
      </w:r>
    </w:p>
    <w:p w14:paraId="5F41CBAA" w14:textId="77777777" w:rsidR="00B01687" w:rsidRDefault="00CA2DE4">
      <w:pPr>
        <w:spacing w:line="600" w:lineRule="auto"/>
        <w:ind w:firstLine="720"/>
        <w:jc w:val="both"/>
        <w:rPr>
          <w:rFonts w:eastAsia="Times New Roman"/>
          <w:szCs w:val="24"/>
        </w:rPr>
      </w:pPr>
      <w:r>
        <w:rPr>
          <w:rFonts w:eastAsia="Times New Roman"/>
          <w:szCs w:val="24"/>
        </w:rPr>
        <w:t xml:space="preserve">Κύριε Παππά, είπατε στην ομιλία σας ότι συγκρούονται δύο στρατηγικές, μία η δική μας για τη δημόσια τηλεόραση και μία η δικιά σας. Όντως, κύριε Παππά, συγκρούονται δύο διαφορετικές στρατηγικές. Η μία είναι η στρατηγική η δική </w:t>
      </w:r>
      <w:r>
        <w:rPr>
          <w:rFonts w:eastAsia="Times New Roman"/>
          <w:szCs w:val="24"/>
        </w:rPr>
        <w:t>σας,</w:t>
      </w:r>
      <w:r>
        <w:rPr>
          <w:rFonts w:eastAsia="Times New Roman"/>
          <w:szCs w:val="24"/>
        </w:rPr>
        <w:t xml:space="preserve"> που είναι να ελέγχετε, να</w:t>
      </w:r>
      <w:r>
        <w:rPr>
          <w:rFonts w:eastAsia="Times New Roman"/>
          <w:szCs w:val="24"/>
        </w:rPr>
        <w:t xml:space="preserve"> πάρετε στα χέρια σας πραγματικά την εξουσία -και ο καθεστωτικού τύπου έλεγχος των μέσων ενημέρωσης είναι κόμματι αυτού- και η δεύτερη είναι η δική μας στρατηγική, </w:t>
      </w:r>
      <w:r>
        <w:rPr>
          <w:rFonts w:eastAsia="Times New Roman"/>
          <w:szCs w:val="24"/>
        </w:rPr>
        <w:lastRenderedPageBreak/>
        <w:t>η οποία είναι να κάνουμε την Ελλάδα μία κανονική ευρωπαϊκή χώρα.</w:t>
      </w:r>
    </w:p>
    <w:p w14:paraId="5F41CBAB" w14:textId="77777777" w:rsidR="00B01687" w:rsidRDefault="00CA2DE4">
      <w:pPr>
        <w:spacing w:line="600" w:lineRule="auto"/>
        <w:ind w:firstLine="720"/>
        <w:jc w:val="both"/>
        <w:rPr>
          <w:rFonts w:eastAsia="Times New Roman"/>
          <w:szCs w:val="24"/>
        </w:rPr>
      </w:pPr>
      <w:r>
        <w:rPr>
          <w:rFonts w:eastAsia="Times New Roman"/>
          <w:szCs w:val="24"/>
        </w:rPr>
        <w:t xml:space="preserve">Ευχαριστώ πολύ, </w:t>
      </w:r>
      <w:r w:rsidRPr="000C2640">
        <w:rPr>
          <w:rFonts w:eastAsia="Times New Roman"/>
          <w:szCs w:val="24"/>
        </w:rPr>
        <w:t>κύριε Πρόεδ</w:t>
      </w:r>
      <w:r w:rsidRPr="000C2640">
        <w:rPr>
          <w:rFonts w:eastAsia="Times New Roman"/>
          <w:szCs w:val="24"/>
        </w:rPr>
        <w:t>ρ</w:t>
      </w:r>
      <w:r>
        <w:rPr>
          <w:rFonts w:eastAsia="Times New Roman"/>
          <w:szCs w:val="24"/>
        </w:rPr>
        <w:t>ε.</w:t>
      </w:r>
    </w:p>
    <w:p w14:paraId="5F41CBAC" w14:textId="77777777" w:rsidR="00B01687" w:rsidRDefault="00CA2DE4">
      <w:pPr>
        <w:spacing w:line="600" w:lineRule="auto"/>
        <w:ind w:firstLine="720"/>
        <w:jc w:val="both"/>
        <w:rPr>
          <w:rFonts w:eastAsia="Times New Roman"/>
          <w:szCs w:val="24"/>
        </w:rPr>
      </w:pPr>
      <w:r w:rsidRPr="000C2640">
        <w:rPr>
          <w:rFonts w:eastAsia="Times New Roman"/>
          <w:b/>
          <w:szCs w:val="24"/>
        </w:rPr>
        <w:t>ΠΡΟ</w:t>
      </w:r>
      <w:r>
        <w:rPr>
          <w:rFonts w:eastAsia="Times New Roman"/>
          <w:b/>
          <w:szCs w:val="24"/>
        </w:rPr>
        <w:t>Ε</w:t>
      </w:r>
      <w:r w:rsidRPr="000C2640">
        <w:rPr>
          <w:rFonts w:eastAsia="Times New Roman"/>
          <w:b/>
          <w:szCs w:val="24"/>
        </w:rPr>
        <w:t>ΔΡΕΥΩΝ (</w:t>
      </w:r>
      <w:r>
        <w:rPr>
          <w:rFonts w:eastAsia="Times New Roman"/>
          <w:b/>
          <w:szCs w:val="24"/>
        </w:rPr>
        <w:t>Αναστάσιος Κουράκης</w:t>
      </w:r>
      <w:r w:rsidRPr="000C2640">
        <w:rPr>
          <w:rFonts w:eastAsia="Times New Roman"/>
          <w:b/>
          <w:szCs w:val="24"/>
        </w:rPr>
        <w:t xml:space="preserve">): </w:t>
      </w:r>
      <w:r>
        <w:rPr>
          <w:rFonts w:eastAsia="Times New Roman"/>
          <w:szCs w:val="24"/>
        </w:rPr>
        <w:t>Ευχαριστούμε, κυρία Ασημακοπούλου.</w:t>
      </w:r>
    </w:p>
    <w:p w14:paraId="5F41CBAD" w14:textId="77777777" w:rsidR="00B01687" w:rsidRDefault="00CA2DE4">
      <w:pPr>
        <w:spacing w:line="600" w:lineRule="auto"/>
        <w:ind w:firstLine="720"/>
        <w:jc w:val="both"/>
        <w:rPr>
          <w:rFonts w:eastAsia="Times New Roman"/>
          <w:szCs w:val="24"/>
        </w:rPr>
      </w:pPr>
      <w:r>
        <w:rPr>
          <w:rFonts w:eastAsia="Times New Roman"/>
          <w:szCs w:val="24"/>
        </w:rPr>
        <w:t xml:space="preserve">Προχωρούμε με τον κ. Βορίδη, ο οποίος και αυτός είχε υπερβεί τον χρόνο στην </w:t>
      </w:r>
      <w:proofErr w:type="spellStart"/>
      <w:r>
        <w:rPr>
          <w:rFonts w:eastAsia="Times New Roman"/>
          <w:szCs w:val="24"/>
        </w:rPr>
        <w:t>πρωτολογία</w:t>
      </w:r>
      <w:proofErr w:type="spellEnd"/>
      <w:r>
        <w:rPr>
          <w:rFonts w:eastAsia="Times New Roman"/>
          <w:szCs w:val="24"/>
        </w:rPr>
        <w:t xml:space="preserve">. </w:t>
      </w:r>
    </w:p>
    <w:p w14:paraId="5F41CBAE" w14:textId="77777777" w:rsidR="00B01687" w:rsidRDefault="00CA2DE4">
      <w:pPr>
        <w:spacing w:line="600" w:lineRule="auto"/>
        <w:ind w:firstLine="720"/>
        <w:jc w:val="both"/>
        <w:rPr>
          <w:rFonts w:eastAsia="Times New Roman"/>
          <w:szCs w:val="24"/>
        </w:rPr>
      </w:pPr>
      <w:r>
        <w:rPr>
          <w:rFonts w:eastAsia="Times New Roman"/>
          <w:szCs w:val="24"/>
        </w:rPr>
        <w:t>Ορίστε, κύριε Βορίδη, έχετε τον λόγο για τρία λεπτά.</w:t>
      </w:r>
    </w:p>
    <w:p w14:paraId="5F41CBAF" w14:textId="77777777" w:rsidR="00B01687" w:rsidRDefault="00CA2DE4">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Ευχαριστώ, </w:t>
      </w:r>
      <w:r w:rsidRPr="000C2640">
        <w:rPr>
          <w:rFonts w:eastAsia="Times New Roman"/>
          <w:szCs w:val="24"/>
        </w:rPr>
        <w:t xml:space="preserve">κύριε </w:t>
      </w:r>
      <w:r w:rsidRPr="000C2640">
        <w:rPr>
          <w:rFonts w:eastAsia="Times New Roman"/>
          <w:szCs w:val="24"/>
        </w:rPr>
        <w:t>Πρόεδρε</w:t>
      </w:r>
      <w:r>
        <w:rPr>
          <w:rFonts w:eastAsia="Times New Roman"/>
          <w:szCs w:val="24"/>
        </w:rPr>
        <w:t xml:space="preserve">. </w:t>
      </w:r>
    </w:p>
    <w:p w14:paraId="5F41CBB0" w14:textId="77777777" w:rsidR="00B01687" w:rsidRDefault="00CA2DE4">
      <w:pPr>
        <w:spacing w:line="600" w:lineRule="auto"/>
        <w:ind w:firstLine="720"/>
        <w:jc w:val="both"/>
        <w:rPr>
          <w:rFonts w:eastAsia="Times New Roman"/>
          <w:szCs w:val="24"/>
        </w:rPr>
      </w:pPr>
      <w:r>
        <w:rPr>
          <w:rFonts w:eastAsia="Times New Roman"/>
          <w:szCs w:val="24"/>
        </w:rPr>
        <w:t xml:space="preserve">Κατά την </w:t>
      </w:r>
      <w:r w:rsidRPr="009F4429">
        <w:rPr>
          <w:rFonts w:eastAsia="Times New Roman"/>
          <w:szCs w:val="24"/>
        </w:rPr>
        <w:t>Κυβέρνηση</w:t>
      </w:r>
      <w:r>
        <w:rPr>
          <w:rFonts w:eastAsia="Times New Roman"/>
          <w:szCs w:val="24"/>
        </w:rPr>
        <w:t xml:space="preserve"> </w:t>
      </w:r>
      <w:r>
        <w:rPr>
          <w:rFonts w:eastAsia="Times New Roman"/>
          <w:szCs w:val="24"/>
        </w:rPr>
        <w:t>-</w:t>
      </w:r>
      <w:r>
        <w:rPr>
          <w:rFonts w:eastAsia="Times New Roman"/>
          <w:szCs w:val="24"/>
        </w:rPr>
        <w:t>αλλά και κατά τον ΣΥΡΙΖΑ απ’ ό,τι κατάλαβα</w:t>
      </w:r>
      <w:r>
        <w:rPr>
          <w:rFonts w:eastAsia="Times New Roman"/>
          <w:szCs w:val="24"/>
        </w:rPr>
        <w:t>-</w:t>
      </w:r>
      <w:r>
        <w:rPr>
          <w:rFonts w:eastAsia="Times New Roman"/>
          <w:szCs w:val="24"/>
        </w:rPr>
        <w:t xml:space="preserve"> όλα έχουν καλώς. Αυτό σημαίνει ότι εδώ δεν συγκρούονται δύο στρατηγικές, διότι θα συγκρούονταν δύο στρατηγικές αν γινόταν το εξής: Εάν, παραδείγματος χάρ</w:t>
      </w:r>
      <w:r>
        <w:rPr>
          <w:rFonts w:eastAsia="Times New Roman"/>
          <w:szCs w:val="24"/>
        </w:rPr>
        <w:t>ιν</w:t>
      </w:r>
      <w:r>
        <w:rPr>
          <w:rFonts w:eastAsia="Times New Roman"/>
          <w:szCs w:val="24"/>
        </w:rPr>
        <w:t>, υπήρχε μια συνομολόγηση ό</w:t>
      </w:r>
      <w:r>
        <w:rPr>
          <w:rFonts w:eastAsia="Times New Roman"/>
          <w:szCs w:val="24"/>
        </w:rPr>
        <w:t>τι κάτι πάει κακά και κάποιος κάνει κάτι να αναδιοργανώσει και στην αναδιοργάνωση επάνω λέγαμε πώς μπορεί να γίνει αυτή η αναδιοργάνωση. Και εκεί πράγματι μπορεί να είχαμε δύο στρατηγικές για να συζητήσουμε εάν μπορεί να γίνει αυτό εν λειτουργία ή εάν πρέπ</w:t>
      </w:r>
      <w:r>
        <w:rPr>
          <w:rFonts w:eastAsia="Times New Roman"/>
          <w:szCs w:val="24"/>
        </w:rPr>
        <w:t xml:space="preserve">ει να γίνει με διακοπή, νέα </w:t>
      </w:r>
      <w:r>
        <w:rPr>
          <w:rFonts w:eastAsia="Times New Roman"/>
          <w:szCs w:val="24"/>
        </w:rPr>
        <w:lastRenderedPageBreak/>
        <w:t xml:space="preserve">ίδρυση άλλου φορέα. Αυτό θα ήταν μία συζήτηση για τις στρατηγικές. </w:t>
      </w:r>
    </w:p>
    <w:p w14:paraId="5F41CBB1" w14:textId="77777777" w:rsidR="00B01687" w:rsidRDefault="00CA2DE4">
      <w:pPr>
        <w:spacing w:line="600" w:lineRule="auto"/>
        <w:ind w:firstLine="720"/>
        <w:jc w:val="both"/>
        <w:rPr>
          <w:rFonts w:eastAsia="Times New Roman"/>
          <w:szCs w:val="24"/>
        </w:rPr>
      </w:pPr>
      <w:r>
        <w:rPr>
          <w:rFonts w:eastAsia="Times New Roman"/>
          <w:szCs w:val="24"/>
        </w:rPr>
        <w:t xml:space="preserve">Εδώ δεν υπάρχουν δύο στρατηγικές. Εδώ υπάρχει μία αντίληψη, που είναι της </w:t>
      </w:r>
      <w:r w:rsidRPr="00BD4E03">
        <w:rPr>
          <w:rFonts w:eastAsia="Times New Roman"/>
          <w:szCs w:val="24"/>
        </w:rPr>
        <w:t>Κυβέρνησης</w:t>
      </w:r>
      <w:r>
        <w:rPr>
          <w:rFonts w:eastAsia="Times New Roman"/>
          <w:szCs w:val="24"/>
        </w:rPr>
        <w:t xml:space="preserve"> και έγκειται στο ότι όλα πηγαίνουν θαυμάσια, όλα είναι υπέροχα, δεν χρειάζε</w:t>
      </w:r>
      <w:r>
        <w:rPr>
          <w:rFonts w:eastAsia="Times New Roman"/>
          <w:szCs w:val="24"/>
        </w:rPr>
        <w:t>ται να αλλάξουμε τίποτα, η ΕΡΤ είναι πάρα πολύ φθηνή, έχει εξαιρετικό πρόγραμμα, είναι καταπληκτική στις ενημερωτικές εκπομπές, δεν υπάρχει κανένα απολύτως ζήτημα, τη βλέπει ο λαός και τρελαίνεται και παντού παραληρούν με το που βλέπουν την ΕΡΤ και λένε: «</w:t>
      </w:r>
      <w:r>
        <w:rPr>
          <w:rFonts w:eastAsia="Times New Roman"/>
          <w:szCs w:val="24"/>
        </w:rPr>
        <w:t xml:space="preserve">Προς </w:t>
      </w:r>
      <w:r>
        <w:rPr>
          <w:rFonts w:eastAsia="Times New Roman"/>
          <w:szCs w:val="24"/>
        </w:rPr>
        <w:t>θ</w:t>
      </w:r>
      <w:r>
        <w:rPr>
          <w:rFonts w:eastAsia="Times New Roman"/>
          <w:szCs w:val="24"/>
        </w:rPr>
        <w:t xml:space="preserve">εού, μην αλλάξει κάτι». Αυτή είναι η εκδοχή της </w:t>
      </w:r>
      <w:r w:rsidRPr="00BD4E03">
        <w:rPr>
          <w:rFonts w:eastAsia="Times New Roman"/>
          <w:szCs w:val="24"/>
        </w:rPr>
        <w:t>Κυβέρνησης</w:t>
      </w:r>
      <w:r>
        <w:rPr>
          <w:rFonts w:eastAsia="Times New Roman"/>
          <w:szCs w:val="24"/>
        </w:rPr>
        <w:t xml:space="preserve">. Ποιος το πιστεύει αυτό; Φαντάζομαι ούτε οι ίδιοι. Όμως, εν πάση </w:t>
      </w:r>
      <w:proofErr w:type="spellStart"/>
      <w:r>
        <w:rPr>
          <w:rFonts w:eastAsia="Times New Roman"/>
          <w:szCs w:val="24"/>
        </w:rPr>
        <w:t>περιπτώσει</w:t>
      </w:r>
      <w:proofErr w:type="spellEnd"/>
      <w:r>
        <w:rPr>
          <w:rFonts w:eastAsia="Times New Roman"/>
          <w:szCs w:val="24"/>
        </w:rPr>
        <w:t xml:space="preserve">, αυτό υποστηρίξανε. </w:t>
      </w:r>
    </w:p>
    <w:p w14:paraId="5F41CBB2" w14:textId="77777777" w:rsidR="00B01687" w:rsidRDefault="00CA2DE4">
      <w:pPr>
        <w:spacing w:line="600" w:lineRule="auto"/>
        <w:ind w:firstLine="720"/>
        <w:jc w:val="both"/>
        <w:rPr>
          <w:rFonts w:eastAsia="Times New Roman"/>
          <w:szCs w:val="24"/>
        </w:rPr>
      </w:pPr>
      <w:r>
        <w:rPr>
          <w:rFonts w:eastAsia="Times New Roman"/>
          <w:szCs w:val="24"/>
        </w:rPr>
        <w:t xml:space="preserve">Η δεύτερη κριτική </w:t>
      </w:r>
      <w:r>
        <w:rPr>
          <w:rFonts w:eastAsia="Times New Roman"/>
          <w:szCs w:val="24"/>
        </w:rPr>
        <w:t>σχετίζεται με αυτούς</w:t>
      </w:r>
      <w:r>
        <w:rPr>
          <w:rFonts w:eastAsia="Times New Roman"/>
          <w:szCs w:val="24"/>
        </w:rPr>
        <w:t xml:space="preserve"> που λένε -και εδώ είναι το θεαματικό- ότι υπάρχει σωρεί</w:t>
      </w:r>
      <w:r>
        <w:rPr>
          <w:rFonts w:eastAsia="Times New Roman"/>
          <w:szCs w:val="24"/>
        </w:rPr>
        <w:t>α δηλώσεων από διοικήσεις διορισμένες από εσάς</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λένε για «</w:t>
      </w:r>
      <w:proofErr w:type="spellStart"/>
      <w:r>
        <w:rPr>
          <w:rFonts w:eastAsia="Times New Roman"/>
          <w:szCs w:val="24"/>
        </w:rPr>
        <w:t>παραμάγαζα</w:t>
      </w:r>
      <w:proofErr w:type="spellEnd"/>
      <w:r>
        <w:rPr>
          <w:rFonts w:eastAsia="Times New Roman"/>
          <w:szCs w:val="24"/>
        </w:rPr>
        <w:t>», για «κακοδιοίκηση», για «κακοδιαχείριση», για «χαμηλή ποιότητα». Δεν τα λέει ο Βορίδης. Αυτοί είναι οι δικοί σας που τα λένε. Και εφόσον τα λένε οι δικοί σας, εδώ γεννιέται το επόμε</w:t>
      </w:r>
      <w:r>
        <w:rPr>
          <w:rFonts w:eastAsia="Times New Roman"/>
          <w:szCs w:val="24"/>
        </w:rPr>
        <w:t xml:space="preserve">νο ερώτημα: </w:t>
      </w:r>
      <w:r>
        <w:rPr>
          <w:rFonts w:eastAsia="Times New Roman"/>
          <w:szCs w:val="24"/>
        </w:rPr>
        <w:lastRenderedPageBreak/>
        <w:t xml:space="preserve">Αφού στην πραγματικότητα όλα αυτά </w:t>
      </w:r>
      <w:proofErr w:type="spellStart"/>
      <w:r>
        <w:rPr>
          <w:rFonts w:eastAsia="Times New Roman"/>
          <w:szCs w:val="24"/>
        </w:rPr>
        <w:t>συνομολογούνται</w:t>
      </w:r>
      <w:proofErr w:type="spellEnd"/>
      <w:r>
        <w:rPr>
          <w:rFonts w:eastAsia="Times New Roman"/>
          <w:szCs w:val="24"/>
        </w:rPr>
        <w:t xml:space="preserve"> ως πρόβλημα -και εγώ θα δεχθώ ότι είναι και διαχρονικό πρόβλημα, θα δεχθώ ότι είναι και πρόβλημα που αντιμετώπισε η </w:t>
      </w:r>
      <w:r>
        <w:rPr>
          <w:rFonts w:eastAsia="Times New Roman"/>
          <w:szCs w:val="24"/>
        </w:rPr>
        <w:t>κ</w:t>
      </w:r>
      <w:r w:rsidRPr="008C1AC4">
        <w:rPr>
          <w:rFonts w:eastAsia="Times New Roman"/>
          <w:szCs w:val="24"/>
        </w:rPr>
        <w:t>υβέρνηση</w:t>
      </w:r>
      <w:r>
        <w:rPr>
          <w:rFonts w:eastAsia="Times New Roman"/>
          <w:szCs w:val="24"/>
        </w:rPr>
        <w:t xml:space="preserve"> Σαμαρά, πιο πίσω η </w:t>
      </w:r>
      <w:r>
        <w:rPr>
          <w:rFonts w:eastAsia="Times New Roman"/>
          <w:szCs w:val="24"/>
        </w:rPr>
        <w:t>κ</w:t>
      </w:r>
      <w:r w:rsidRPr="008C1AC4">
        <w:rPr>
          <w:rFonts w:eastAsia="Times New Roman"/>
          <w:szCs w:val="24"/>
        </w:rPr>
        <w:t>υβέρνηση</w:t>
      </w:r>
      <w:r>
        <w:rPr>
          <w:rFonts w:eastAsia="Times New Roman"/>
          <w:szCs w:val="24"/>
        </w:rPr>
        <w:t xml:space="preserve"> Παπανδρέου, αλλά και άλλες προηγούμενες κυβερνήσεις-, έχετε κα</w:t>
      </w:r>
      <w:r>
        <w:rPr>
          <w:rFonts w:eastAsia="Times New Roman"/>
          <w:szCs w:val="24"/>
        </w:rPr>
        <w:t>μ</w:t>
      </w:r>
      <w:r>
        <w:rPr>
          <w:rFonts w:eastAsia="Times New Roman"/>
          <w:szCs w:val="24"/>
        </w:rPr>
        <w:t>μία εξήγηση γιατί κανείς από αυτούς τους ανθρώπους με εκφρασμένη τη βούληση της αναδιοργανώσεως δεν την αναδιοργάνωσε εν λειτουργία; Γιατί κανείς δεν το έκανε; Για να συνεννοούμαστε και να κάν</w:t>
      </w:r>
      <w:r>
        <w:rPr>
          <w:rFonts w:eastAsia="Times New Roman"/>
          <w:szCs w:val="24"/>
        </w:rPr>
        <w:t xml:space="preserve">ουμε μια συζήτηση στοιχειωδώς εχεφρόνων ανθρώπων. </w:t>
      </w:r>
    </w:p>
    <w:p w14:paraId="5F41CBB3" w14:textId="77777777" w:rsidR="00B01687" w:rsidRDefault="00CA2DE4">
      <w:pPr>
        <w:spacing w:line="600" w:lineRule="auto"/>
        <w:ind w:firstLine="720"/>
        <w:jc w:val="both"/>
        <w:rPr>
          <w:rFonts w:eastAsia="Times New Roman"/>
          <w:szCs w:val="24"/>
        </w:rPr>
      </w:pPr>
      <w:r>
        <w:rPr>
          <w:rFonts w:eastAsia="Times New Roman"/>
          <w:szCs w:val="24"/>
        </w:rPr>
        <w:t>Διότι κοιτάξτε, η εικόνα που παρουσιάζετε είναι μία εικόνα μη κανονική, την έχετε μόνο εσείς και κανείς άλλος. Αυτή είναι μία συζήτηση που επιδέχεται μια αποτίμηση άλλου τύπου, εκεί που πλέον δεν μπορείς ν</w:t>
      </w:r>
      <w:r>
        <w:rPr>
          <w:rFonts w:eastAsia="Times New Roman"/>
          <w:szCs w:val="24"/>
        </w:rPr>
        <w:t xml:space="preserve">α συνεννοηθείς επί της πραγματικότητας, κάποιος έχει ψευδαισθήσεις, λέει ότι όλα πηγαίνουν τέλεια και όλοι οι άλλοι του λένε ότι αυτό δεν είναι αλήθεια. </w:t>
      </w:r>
    </w:p>
    <w:p w14:paraId="5F41CBB4" w14:textId="77777777" w:rsidR="00B01687" w:rsidRDefault="00CA2DE4">
      <w:pPr>
        <w:spacing w:line="600" w:lineRule="auto"/>
        <w:ind w:firstLine="720"/>
        <w:jc w:val="both"/>
        <w:rPr>
          <w:rFonts w:eastAsia="Times New Roman"/>
          <w:szCs w:val="24"/>
        </w:rPr>
      </w:pPr>
      <w:r>
        <w:rPr>
          <w:rFonts w:eastAsia="Times New Roman"/>
          <w:szCs w:val="24"/>
        </w:rPr>
        <w:t>Πρέπει αυτό να απασχολήσει εσάς, για την εκτίμηση της πραγματικότητας. Αφήστε εμάς, πείτε ότι μεροληπτ</w:t>
      </w:r>
      <w:r>
        <w:rPr>
          <w:rFonts w:eastAsia="Times New Roman"/>
          <w:szCs w:val="24"/>
        </w:rPr>
        <w:t xml:space="preserve">ούμε, ότι έχουμε τη δική μας αντίληψη. Όμως, αυτά τα λένε οι δικοί σας. Είναι ο Φίλης, είναι ο Νίκος, είναι όλοι αυτοί </w:t>
      </w:r>
      <w:r>
        <w:rPr>
          <w:rFonts w:eastAsia="Times New Roman"/>
          <w:szCs w:val="24"/>
        </w:rPr>
        <w:t>-</w:t>
      </w:r>
      <w:r>
        <w:rPr>
          <w:rFonts w:eastAsia="Times New Roman"/>
          <w:szCs w:val="24"/>
        </w:rPr>
        <w:t>κα</w:t>
      </w:r>
      <w:r>
        <w:rPr>
          <w:rFonts w:eastAsia="Times New Roman"/>
          <w:szCs w:val="24"/>
        </w:rPr>
        <w:t>μ</w:t>
      </w:r>
      <w:r>
        <w:rPr>
          <w:rFonts w:eastAsia="Times New Roman"/>
          <w:szCs w:val="24"/>
        </w:rPr>
        <w:t>μιά εικοσαριά</w:t>
      </w:r>
      <w:r>
        <w:rPr>
          <w:rFonts w:eastAsia="Times New Roman"/>
          <w:szCs w:val="24"/>
        </w:rPr>
        <w:t>-</w:t>
      </w:r>
      <w:r>
        <w:rPr>
          <w:rFonts w:eastAsia="Times New Roman"/>
          <w:szCs w:val="24"/>
        </w:rPr>
        <w:t xml:space="preserve"> </w:t>
      </w:r>
      <w:r>
        <w:rPr>
          <w:rFonts w:eastAsia="Times New Roman"/>
          <w:szCs w:val="24"/>
        </w:rPr>
        <w:lastRenderedPageBreak/>
        <w:t>οι οποίοι έχουν κάνει δηλώσεις. Είναι πολύς κόσμος, δεν είναι ένας και δυο. Αν ήταν ένας, να τα ρίχναμε στον Φίλη, ότι</w:t>
      </w:r>
      <w:r>
        <w:rPr>
          <w:rFonts w:eastAsia="Times New Roman"/>
          <w:szCs w:val="24"/>
        </w:rPr>
        <w:t xml:space="preserve"> δεν το είπε καλά. Όμως, όταν είναι είκοσι, πρέπει να δεχθούμε ότι υπάρχει ένα θέμα. Στο θέμα η </w:t>
      </w:r>
      <w:r w:rsidRPr="00DF6D60">
        <w:rPr>
          <w:rFonts w:eastAsia="Times New Roman"/>
          <w:szCs w:val="24"/>
        </w:rPr>
        <w:t>Κυβέρνηση</w:t>
      </w:r>
      <w:r>
        <w:rPr>
          <w:rFonts w:eastAsia="Times New Roman"/>
          <w:szCs w:val="24"/>
        </w:rPr>
        <w:t xml:space="preserve"> απαντά: Όχι, κανένα θέμα, τέλεια. Και βλέπουνε και μπάλα! </w:t>
      </w:r>
    </w:p>
    <w:p w14:paraId="5F41CBB5" w14:textId="77777777" w:rsidR="00B01687" w:rsidRDefault="00CA2DE4">
      <w:pPr>
        <w:spacing w:line="600" w:lineRule="auto"/>
        <w:ind w:firstLine="720"/>
        <w:jc w:val="both"/>
        <w:rPr>
          <w:rFonts w:eastAsia="Times New Roman"/>
          <w:szCs w:val="24"/>
        </w:rPr>
      </w:pPr>
      <w:r>
        <w:rPr>
          <w:rFonts w:eastAsia="Times New Roman"/>
          <w:szCs w:val="24"/>
        </w:rPr>
        <w:t xml:space="preserve">Και ο Καψιόχας είναι θεός, πάρα πολύ καλά τα είπε! Και ο άλλος με το </w:t>
      </w:r>
      <w:proofErr w:type="spellStart"/>
      <w:r>
        <w:rPr>
          <w:rFonts w:eastAsia="Times New Roman"/>
          <w:szCs w:val="24"/>
        </w:rPr>
        <w:t>γιαούρτωμα</w:t>
      </w:r>
      <w:proofErr w:type="spellEnd"/>
      <w:r>
        <w:rPr>
          <w:rFonts w:eastAsia="Times New Roman"/>
          <w:szCs w:val="24"/>
        </w:rPr>
        <w:t xml:space="preserve"> είναι καλύτ</w:t>
      </w:r>
      <w:r>
        <w:rPr>
          <w:rFonts w:eastAsia="Times New Roman"/>
          <w:szCs w:val="24"/>
        </w:rPr>
        <w:t xml:space="preserve">ερος! Και η </w:t>
      </w:r>
      <w:proofErr w:type="spellStart"/>
      <w:r>
        <w:rPr>
          <w:rFonts w:eastAsia="Times New Roman"/>
          <w:szCs w:val="24"/>
        </w:rPr>
        <w:t>Ακριβοπούλου</w:t>
      </w:r>
      <w:proofErr w:type="spellEnd"/>
      <w:r>
        <w:rPr>
          <w:rFonts w:eastAsia="Times New Roman"/>
          <w:szCs w:val="24"/>
        </w:rPr>
        <w:t xml:space="preserve"> είναι ο ορισμός της πολυφωνίας! Έτσι τη λένε αυτή; </w:t>
      </w:r>
      <w:proofErr w:type="spellStart"/>
      <w:r>
        <w:rPr>
          <w:rFonts w:eastAsia="Times New Roman"/>
          <w:szCs w:val="24"/>
        </w:rPr>
        <w:t>Ακριβοπούλου</w:t>
      </w:r>
      <w:proofErr w:type="spellEnd"/>
      <w:r>
        <w:rPr>
          <w:rFonts w:eastAsia="Times New Roman"/>
          <w:szCs w:val="24"/>
        </w:rPr>
        <w:t xml:space="preserve">; </w:t>
      </w:r>
    </w:p>
    <w:p w14:paraId="5F41CBB6" w14:textId="77777777" w:rsidR="00B01687" w:rsidRDefault="00CA2DE4">
      <w:pPr>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Μάλιστα.</w:t>
      </w:r>
    </w:p>
    <w:p w14:paraId="5F41CBB7" w14:textId="77777777" w:rsidR="00B01687" w:rsidRDefault="00CA2DE4">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Είναι ο ορισμός της πολυφωνίας, της ανοιχτής ενημέρωσης και της ελεύθερης άποψης</w:t>
      </w:r>
      <w:r>
        <w:rPr>
          <w:rFonts w:eastAsia="Times New Roman"/>
          <w:szCs w:val="24"/>
        </w:rPr>
        <w:t>!</w:t>
      </w:r>
      <w:r>
        <w:rPr>
          <w:rFonts w:eastAsia="Times New Roman"/>
          <w:szCs w:val="24"/>
        </w:rPr>
        <w:t xml:space="preserve"> </w:t>
      </w:r>
    </w:p>
    <w:p w14:paraId="5F41CBB8" w14:textId="77777777" w:rsidR="00B01687" w:rsidRDefault="00CA2DE4">
      <w:pPr>
        <w:spacing w:line="600" w:lineRule="auto"/>
        <w:ind w:firstLine="720"/>
        <w:jc w:val="both"/>
        <w:rPr>
          <w:rFonts w:eastAsia="Times New Roman"/>
          <w:szCs w:val="24"/>
        </w:rPr>
      </w:pPr>
      <w:r>
        <w:rPr>
          <w:rFonts w:eastAsia="Times New Roman"/>
          <w:szCs w:val="24"/>
        </w:rPr>
        <w:t>Ερώτηση: Προβληματική ήταν</w:t>
      </w:r>
      <w:r>
        <w:rPr>
          <w:rFonts w:eastAsia="Times New Roman"/>
          <w:szCs w:val="24"/>
        </w:rPr>
        <w:t xml:space="preserve"> και πριν η κατάσταση, προβληματική και πιο πριν, προβληματική και ακόμη παραπίσω. </w:t>
      </w:r>
    </w:p>
    <w:p w14:paraId="5F41CBB9"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Όμως, μία μόνιμη ταυτότητα υπάρχει στα κουμάντα: Ο </w:t>
      </w:r>
      <w:proofErr w:type="spellStart"/>
      <w:r>
        <w:rPr>
          <w:rFonts w:eastAsia="Times New Roman"/>
          <w:szCs w:val="24"/>
        </w:rPr>
        <w:t>Καλφαγιάννης</w:t>
      </w:r>
      <w:proofErr w:type="spellEnd"/>
      <w:r>
        <w:rPr>
          <w:rFonts w:eastAsia="Times New Roman"/>
          <w:szCs w:val="24"/>
        </w:rPr>
        <w:t xml:space="preserve">, ο άρχων, ο </w:t>
      </w:r>
      <w:proofErr w:type="spellStart"/>
      <w:r>
        <w:rPr>
          <w:rFonts w:eastAsia="Times New Roman"/>
          <w:szCs w:val="24"/>
        </w:rPr>
        <w:t>κανονίζων</w:t>
      </w:r>
      <w:proofErr w:type="spellEnd"/>
      <w:r>
        <w:rPr>
          <w:rFonts w:eastAsia="Times New Roman"/>
          <w:szCs w:val="24"/>
        </w:rPr>
        <w:t>, αυτός ο οποίος συνέχει, αποτελεί τη θεσμική μνήμη, αποτελεί την ιστορική ταυτότητα, δ</w:t>
      </w:r>
      <w:r>
        <w:rPr>
          <w:rFonts w:eastAsia="Times New Roman"/>
          <w:szCs w:val="24"/>
        </w:rPr>
        <w:t>ίνει το ιδεολογικό, πολιτικό περιεχόμενο. Αυτός!</w:t>
      </w:r>
    </w:p>
    <w:p w14:paraId="5F41CBBA"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lastRenderedPageBreak/>
        <w:t>Άρα κάνω μια ερώτηση: Γιατί κανείς δεν μπόρεσε να την αλλάξει εν λειτουργία; Αυτό πρέπει να απαντήσετε. Γιατί κανείς δεν την άλλαξε εν λειτουργία, όταν τόσοι θέλησαν; Γιατί δεν την αλλάζετε ούτε εσείς εν λει</w:t>
      </w:r>
      <w:r>
        <w:rPr>
          <w:rFonts w:eastAsia="Times New Roman"/>
          <w:szCs w:val="24"/>
        </w:rPr>
        <w:t>τουργία, που μπορεί και αρχικώς κάτι να σκεφτήκατε; Δεν το πιστεύω. Λέμε τώρα! Όμως, δεν το καταφέρατε.</w:t>
      </w:r>
    </w:p>
    <w:p w14:paraId="5F41CBBB"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Εκεί, λοιπόν, είναι που καταλήγω και κλείνω, κύριε Πρόεδρε: Μετά ταύτα, υπάρχει κανείς που ακόμη διαφωνεί με τις αποφάσεις που έλαβε τότε ο Αντώνης Σαμα</w:t>
      </w:r>
      <w:r>
        <w:rPr>
          <w:rFonts w:eastAsia="Times New Roman"/>
          <w:szCs w:val="24"/>
        </w:rPr>
        <w:t>ράς;</w:t>
      </w:r>
    </w:p>
    <w:p w14:paraId="5F41CBBC" w14:textId="77777777" w:rsidR="00B01687" w:rsidRDefault="00CA2DE4">
      <w:pPr>
        <w:tabs>
          <w:tab w:val="left" w:pos="2940"/>
        </w:tabs>
        <w:spacing w:line="600" w:lineRule="auto"/>
        <w:ind w:firstLine="720"/>
        <w:jc w:val="both"/>
        <w:rPr>
          <w:rFonts w:eastAsia="Times New Roman"/>
          <w:szCs w:val="24"/>
        </w:rPr>
      </w:pPr>
      <w:r w:rsidRPr="00787DBC">
        <w:rPr>
          <w:rFonts w:eastAsia="Times New Roman"/>
          <w:b/>
          <w:szCs w:val="24"/>
        </w:rPr>
        <w:t>ΠΡΟΕΔΡΕΥΩΝ (Αναστάσιος Κουράκης):</w:t>
      </w:r>
      <w:r>
        <w:rPr>
          <w:rFonts w:eastAsia="Times New Roman"/>
          <w:szCs w:val="24"/>
        </w:rPr>
        <w:t xml:space="preserve"> Ευχαριστούμε.</w:t>
      </w:r>
    </w:p>
    <w:p w14:paraId="5F41CBBD"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Προχωρούμε στη δευτερολογία του κ</w:t>
      </w:r>
      <w:r>
        <w:rPr>
          <w:rFonts w:eastAsia="Times New Roman"/>
          <w:szCs w:val="24"/>
        </w:rPr>
        <w:t>.</w:t>
      </w:r>
      <w:r>
        <w:rPr>
          <w:rFonts w:eastAsia="Times New Roman"/>
          <w:szCs w:val="24"/>
        </w:rPr>
        <w:t xml:space="preserve"> Παναγιωτόπουλου.</w:t>
      </w:r>
    </w:p>
    <w:p w14:paraId="5F41CBBE"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Ορίστε, κύριε Παναγιωτόπουλε, έχετε τον λόγο για τρία λεπτά.</w:t>
      </w:r>
    </w:p>
    <w:p w14:paraId="5F41CBBF" w14:textId="77777777" w:rsidR="00B01687" w:rsidRDefault="00CA2DE4">
      <w:pPr>
        <w:tabs>
          <w:tab w:val="left" w:pos="2940"/>
        </w:tabs>
        <w:spacing w:line="600" w:lineRule="auto"/>
        <w:ind w:firstLine="720"/>
        <w:jc w:val="both"/>
        <w:rPr>
          <w:rFonts w:eastAsia="Times New Roman"/>
          <w:szCs w:val="24"/>
        </w:rPr>
      </w:pPr>
      <w:r w:rsidRPr="00787DBC">
        <w:rPr>
          <w:rFonts w:eastAsia="Times New Roman"/>
          <w:b/>
          <w:szCs w:val="24"/>
        </w:rPr>
        <w:t>ΝΙΚΟΛΑΟΣ ΠΑΝΑΓΙΩΤΟΠΟΥΛΟΣ</w:t>
      </w:r>
      <w:r>
        <w:rPr>
          <w:rFonts w:eastAsia="Times New Roman"/>
          <w:szCs w:val="24"/>
        </w:rPr>
        <w:t xml:space="preserve">: Ευχαριστώ, κύριε Πρόεδρε. </w:t>
      </w:r>
    </w:p>
    <w:p w14:paraId="5F41CBC0"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lastRenderedPageBreak/>
        <w:t xml:space="preserve">Ζητήσαμε συγκεκριμένες απαντήσεις σε </w:t>
      </w:r>
      <w:r>
        <w:rPr>
          <w:rFonts w:eastAsia="Times New Roman"/>
          <w:szCs w:val="24"/>
        </w:rPr>
        <w:t xml:space="preserve">συγκεκριμένα ερωτήματα από τους επερωτώμενους Υπουργούς, αλλά δεν τις πήραμε. </w:t>
      </w:r>
    </w:p>
    <w:p w14:paraId="5F41CBC1"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Ακούσαμε τις γνωστές μομφές, μία πολύ γνωστή και μία που την ακούσαμε σήμερα για πρώτη φορά: «Πώς μας εγκαλείτε, άραγε, εσείς, όταν εμείς δώσαμε το ποδόσφαιρο στον λαό;». Μου θύ</w:t>
      </w:r>
      <w:r>
        <w:rPr>
          <w:rFonts w:eastAsia="Times New Roman"/>
          <w:szCs w:val="24"/>
        </w:rPr>
        <w:t xml:space="preserve">μισε τον </w:t>
      </w:r>
      <w:proofErr w:type="spellStart"/>
      <w:r>
        <w:rPr>
          <w:rFonts w:eastAsia="Times New Roman"/>
          <w:szCs w:val="24"/>
        </w:rPr>
        <w:t>Βιντέλα</w:t>
      </w:r>
      <w:proofErr w:type="spellEnd"/>
      <w:r>
        <w:rPr>
          <w:rFonts w:eastAsia="Times New Roman"/>
          <w:szCs w:val="24"/>
        </w:rPr>
        <w:t xml:space="preserve"> και το </w:t>
      </w:r>
      <w:r>
        <w:rPr>
          <w:rFonts w:eastAsia="Times New Roman"/>
          <w:szCs w:val="24"/>
        </w:rPr>
        <w:t>Μ</w:t>
      </w:r>
      <w:r>
        <w:rPr>
          <w:rFonts w:eastAsia="Times New Roman"/>
          <w:szCs w:val="24"/>
        </w:rPr>
        <w:t>ουντιάλ του 1978 στην Αργεντινή, το λαοφιλές σπορ από τη λαοφιλή κυβέρνηση. Όμως, βέβαια, το ότι η ποδοσφαιρική πιάτσα -και όχι μόνο- κουτσομπολεύει ότι τα λεφτά που δόθηκαν για τα τηλεοπτικά δικαιώματα σε κάποιες ομάδες είναι πάρα</w:t>
      </w:r>
      <w:r>
        <w:rPr>
          <w:rFonts w:eastAsia="Times New Roman"/>
          <w:szCs w:val="24"/>
        </w:rPr>
        <w:t xml:space="preserve"> πολλά, το τίμημα είναι υπερβολικό, είναι άλλο θέμα. Βέβαια, είναι και άλλων Υπουργών αρμοδιότητα. Είναι άλλη κουβέντα αυτή. Όμως, η μομφή ήταν πώς τολμούμε εμείς να αμφισβητούμε τη διοίκηση που έδωσε το ποδόσφαιρο στον λαό.</w:t>
      </w:r>
    </w:p>
    <w:p w14:paraId="5F41CBC2"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Η δεύτερη και η πιο αναμενόμενη</w:t>
      </w:r>
      <w:r>
        <w:rPr>
          <w:rFonts w:eastAsia="Times New Roman"/>
          <w:szCs w:val="24"/>
        </w:rPr>
        <w:t xml:space="preserve"> μομφή είναι: «Πώς τολμάμε να μιλάμε εμείς που θέλουμε στην ουσία το «μαύρο» στην ΕΡΤ;». Όμως, ποτέ δεν ισχυριστήκαμε κάτι τέτοιο, ούτε σήμερα όλοι όσοι μίλησαν και τοποθετήθηκαν ούτε, βέβαια, η ηγεσία της </w:t>
      </w:r>
      <w:r>
        <w:rPr>
          <w:rFonts w:eastAsia="Times New Roman"/>
          <w:szCs w:val="24"/>
        </w:rPr>
        <w:lastRenderedPageBreak/>
        <w:t>Νέας Δημοκρατίας. Δεν θελήσαμε ποτέ το «μαύρο» στη</w:t>
      </w:r>
      <w:r>
        <w:rPr>
          <w:rFonts w:eastAsia="Times New Roman"/>
          <w:szCs w:val="24"/>
        </w:rPr>
        <w:t>ν ΕΡΤ ούτε ισχυριζόμαστε ότι το θέλουμε. Όμως, θέλουμε μια ΕΡΤ διαφορετική απ’ αυτή που λειτουργεί σήμερα και με τον τρόπο που λειτουργεί σήμερα. Ένα εντελώς διαφορετικό πράγμα θέλουμε για τη δημόσια τηλεόραση.</w:t>
      </w:r>
    </w:p>
    <w:p w14:paraId="5F41CBC3"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Και σας εγκαλέσαμε κάνοντας χρήση αυτών που έ</w:t>
      </w:r>
      <w:r>
        <w:rPr>
          <w:rFonts w:eastAsia="Times New Roman"/>
          <w:szCs w:val="24"/>
        </w:rPr>
        <w:t xml:space="preserve">χουν ειπωθεί από στελέχη της ΕΡΤ και, μάλιστα, σημαίνοντα στελέχη. Κάναμε λόγο γι’ αυτά που είπε ο Αναπληρωτής Διευθύνων Σύμβουλος της ΕΡΤ, ο Γενικός Διευθυντής Προγράμματος της ΕΡΤ, ο εντεταλμένος Σύμβουλος Προγράμματος της ΕΡΤ. Μίλησαν ανοιχτά για </w:t>
      </w:r>
      <w:proofErr w:type="spellStart"/>
      <w:r>
        <w:rPr>
          <w:rFonts w:eastAsia="Times New Roman"/>
          <w:szCs w:val="24"/>
        </w:rPr>
        <w:t>παραμά</w:t>
      </w:r>
      <w:r>
        <w:rPr>
          <w:rFonts w:eastAsia="Times New Roman"/>
          <w:szCs w:val="24"/>
        </w:rPr>
        <w:t>γαζα</w:t>
      </w:r>
      <w:proofErr w:type="spellEnd"/>
      <w:r>
        <w:rPr>
          <w:rFonts w:eastAsia="Times New Roman"/>
          <w:szCs w:val="24"/>
        </w:rPr>
        <w:t xml:space="preserve">, για κακοδιοίκηση, για διασπάθιση δημοσίου χρήματος, για μια συνδικαλιστική -να το πω έτσι- άτυπη διοίκηση, </w:t>
      </w:r>
      <w:proofErr w:type="spellStart"/>
      <w:r>
        <w:rPr>
          <w:rFonts w:eastAsia="Times New Roman"/>
          <w:szCs w:val="24"/>
        </w:rPr>
        <w:t>παραδιοίκηση</w:t>
      </w:r>
      <w:proofErr w:type="spellEnd"/>
      <w:r>
        <w:rPr>
          <w:rFonts w:eastAsia="Times New Roman"/>
          <w:szCs w:val="24"/>
        </w:rPr>
        <w:t xml:space="preserve">, η οποία βέβαια στην κορυφή έχει τον Πρόεδρο της ΠΟΣΠΕΡΤ, τον αναπόφευκτο κ. </w:t>
      </w:r>
      <w:proofErr w:type="spellStart"/>
      <w:r>
        <w:rPr>
          <w:rFonts w:eastAsia="Times New Roman"/>
          <w:szCs w:val="24"/>
        </w:rPr>
        <w:t>Καλφαγιάννη</w:t>
      </w:r>
      <w:proofErr w:type="spellEnd"/>
      <w:r>
        <w:rPr>
          <w:rFonts w:eastAsia="Times New Roman"/>
          <w:szCs w:val="24"/>
        </w:rPr>
        <w:t xml:space="preserve"> και διαχρονικό.</w:t>
      </w:r>
    </w:p>
    <w:p w14:paraId="5F41CBC4"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Γι’ αυτά τα πράγματα έγιν</w:t>
      </w:r>
      <w:r>
        <w:rPr>
          <w:rFonts w:eastAsia="Times New Roman"/>
          <w:szCs w:val="24"/>
        </w:rPr>
        <w:t xml:space="preserve">ε λόγος και είναι βαριές κουβέντες και δημόσιες κουβέντες. Ασφαλώς, είναι κουβέντες οι οποίες απαιτούν μια κάποια απάντηση από μέρους σας, που δεν δόθηκε. </w:t>
      </w:r>
    </w:p>
    <w:p w14:paraId="5F41CBC5"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lastRenderedPageBreak/>
        <w:t xml:space="preserve">Ακούσαμε για το ένα εκατομμύριο τηλεθεατές μάλλον από το ζάπινγκ, γιατί δεν ξέρω με ποια στοιχεία </w:t>
      </w:r>
      <w:r>
        <w:rPr>
          <w:rFonts w:eastAsia="Times New Roman"/>
          <w:szCs w:val="24"/>
        </w:rPr>
        <w:t xml:space="preserve">βρίσκετε το ένα εκατομμύριο τηλεθεατές. Όπως μου έγραψε αμέσως και κάποιος φίλος μου ως απάντηση στο κινητό μου, είναι ότι από το ζάπινγκ μάλλον θα προκύπτει αυτό το νούμερο. Εν πάση </w:t>
      </w:r>
      <w:proofErr w:type="spellStart"/>
      <w:r>
        <w:rPr>
          <w:rFonts w:eastAsia="Times New Roman"/>
          <w:szCs w:val="24"/>
        </w:rPr>
        <w:t>περιπτώσει</w:t>
      </w:r>
      <w:proofErr w:type="spellEnd"/>
      <w:r>
        <w:rPr>
          <w:rFonts w:eastAsia="Times New Roman"/>
          <w:szCs w:val="24"/>
        </w:rPr>
        <w:t>, αν έχετε άλλα στοιχεία, είμαστε πρόθυμοι να τα δούμε.</w:t>
      </w:r>
    </w:p>
    <w:p w14:paraId="5F41CBC6"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Όμως, </w:t>
      </w:r>
      <w:r>
        <w:rPr>
          <w:rFonts w:eastAsia="Times New Roman"/>
          <w:szCs w:val="24"/>
        </w:rPr>
        <w:t>για τα φλέγοντα ζητήματα ειπώθηκαν πολύ λίγα.</w:t>
      </w:r>
    </w:p>
    <w:p w14:paraId="5F41CBC7"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Κλείνω με κάτι επιπλέον. Υπάρχει κόσμος εκεί έξω που θέλει να κλείσει η ΕΡΤ. Δεν συμφωνούμε μαζί του, αλλά αυτός ο κόσμος έχει οδηγηθεί σ’ αυτή την άποψη και σ’ αυτή την απαξίωση, διότι αισθάνεται ότι πληρώνει </w:t>
      </w:r>
      <w:r>
        <w:rPr>
          <w:rFonts w:eastAsia="Times New Roman"/>
          <w:szCs w:val="24"/>
        </w:rPr>
        <w:t>χωρίς άλλη επιλογή ένα προϊόν, το οποίο δεν αξίζει τα λεφτά που δίνει. Και γι’ αυτό διαμαρτύρεται. Δεν συμφωνούμε με αυτή την άποψη. Σαφώς, όμως, ισχυριζόμαστε ότι ο τρόπος που πρέπει να λειτουργεί η ΕΡΤ πρέπει να είναι πολύ διαφορετικός απ’ αυτόν τον τρόπ</w:t>
      </w:r>
      <w:r>
        <w:rPr>
          <w:rFonts w:eastAsia="Times New Roman"/>
          <w:szCs w:val="24"/>
        </w:rPr>
        <w:t>ον με τον οποίον την κάνατε να λειτουργεί εσείς.</w:t>
      </w:r>
    </w:p>
    <w:p w14:paraId="5F41CBC8"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Σας ευχαριστώ.</w:t>
      </w:r>
    </w:p>
    <w:p w14:paraId="5F41CBC9" w14:textId="77777777" w:rsidR="00B01687" w:rsidRDefault="00CA2DE4">
      <w:pPr>
        <w:tabs>
          <w:tab w:val="left" w:pos="2940"/>
        </w:tabs>
        <w:spacing w:line="600" w:lineRule="auto"/>
        <w:ind w:firstLine="720"/>
        <w:jc w:val="both"/>
        <w:rPr>
          <w:rFonts w:eastAsia="Times New Roman"/>
          <w:szCs w:val="24"/>
        </w:rPr>
      </w:pPr>
      <w:r w:rsidRPr="00B566BA">
        <w:rPr>
          <w:rFonts w:eastAsia="Times New Roman"/>
          <w:b/>
          <w:szCs w:val="24"/>
        </w:rPr>
        <w:lastRenderedPageBreak/>
        <w:t>ΠΡΟΕΔΡΕΥΩΝ (Αναστάσιος Κουράκης):</w:t>
      </w:r>
      <w:r>
        <w:rPr>
          <w:rFonts w:eastAsia="Times New Roman"/>
          <w:szCs w:val="24"/>
        </w:rPr>
        <w:t xml:space="preserve"> Ευχαριστούμε, κύριε Παναγιωτόπουλε.</w:t>
      </w:r>
    </w:p>
    <w:p w14:paraId="5F41CBCA" w14:textId="77777777" w:rsidR="00B01687" w:rsidRDefault="00CA2DE4">
      <w:pPr>
        <w:tabs>
          <w:tab w:val="left" w:pos="2940"/>
        </w:tabs>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Βούλτεψη</w:t>
      </w:r>
      <w:proofErr w:type="spellEnd"/>
      <w:r>
        <w:rPr>
          <w:rFonts w:eastAsia="Times New Roman"/>
          <w:szCs w:val="24"/>
        </w:rPr>
        <w:t>, έχετε τον λόγο.</w:t>
      </w:r>
    </w:p>
    <w:p w14:paraId="5F41CBCB" w14:textId="77777777" w:rsidR="00B01687" w:rsidRDefault="00CA2DE4">
      <w:pPr>
        <w:tabs>
          <w:tab w:val="left" w:pos="2940"/>
        </w:tabs>
        <w:spacing w:line="600" w:lineRule="auto"/>
        <w:ind w:firstLine="720"/>
        <w:jc w:val="both"/>
        <w:rPr>
          <w:rFonts w:eastAsia="Times New Roman"/>
          <w:szCs w:val="24"/>
        </w:rPr>
      </w:pPr>
      <w:r w:rsidRPr="00B566BA">
        <w:rPr>
          <w:rFonts w:eastAsia="Times New Roman"/>
          <w:b/>
          <w:szCs w:val="24"/>
        </w:rPr>
        <w:t>ΣΟΦΙΑ ΒΟΥΛΤΕΨΗ:</w:t>
      </w:r>
      <w:r>
        <w:rPr>
          <w:rFonts w:eastAsia="Times New Roman"/>
          <w:szCs w:val="24"/>
        </w:rPr>
        <w:t xml:space="preserve"> Κύριε Υπουργέ, το είπαν και άλλοι συνάδελφοι, αλλά επιμένω: δεν μα</w:t>
      </w:r>
      <w:r>
        <w:rPr>
          <w:rFonts w:eastAsia="Times New Roman"/>
          <w:szCs w:val="24"/>
        </w:rPr>
        <w:t>ς έχετε απαντήσει. Εμείς εδώ δεν ήρθαμε για να μας πείτε πόσο ωραίες είναι οι αξιολογήσεις σας που σας τις «κλείνουν» οι ξένοι. Και ξέρουμε όλοι πολύ καλά γιατί σας τις «κλείνουν». Οποιοσδήποτε παρέδιδε τα πάντα στους δανειστές, αυτοί θα «έκλειναν» τις αξι</w:t>
      </w:r>
      <w:r>
        <w:rPr>
          <w:rFonts w:eastAsia="Times New Roman"/>
          <w:szCs w:val="24"/>
        </w:rPr>
        <w:t>ολογήσεις.</w:t>
      </w:r>
    </w:p>
    <w:p w14:paraId="5F41CBCC"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Όλα αυτά τα οποία ζητούσαν και δεν έπαιρναν τους τα δώσατε, το «</w:t>
      </w:r>
      <w:proofErr w:type="spellStart"/>
      <w:r>
        <w:rPr>
          <w:rFonts w:eastAsia="Times New Roman" w:cs="Times New Roman"/>
          <w:szCs w:val="24"/>
        </w:rPr>
        <w:t>υπερταμείο</w:t>
      </w:r>
      <w:proofErr w:type="spellEnd"/>
      <w:r>
        <w:rPr>
          <w:rFonts w:eastAsia="Times New Roman" w:cs="Times New Roman"/>
          <w:szCs w:val="24"/>
        </w:rPr>
        <w:t xml:space="preserve">», τη Μακεδονία, ό,τι σας ζητούν, μετανάστες να έρχονται, ό,τι σας ζητούν το δίνετε. </w:t>
      </w:r>
    </w:p>
    <w:p w14:paraId="5F41CBCD"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εδώ ήρθαμε και ρωτήσαμε συγκεκριμένα με βάση μια αφορμή ότι τον τελευταίο καιρό</w:t>
      </w:r>
      <w:r>
        <w:rPr>
          <w:rFonts w:eastAsia="Times New Roman" w:cs="Times New Roman"/>
          <w:szCs w:val="24"/>
        </w:rPr>
        <w:t xml:space="preserve"> και τα τελευταία δύο χρόνια –αλλά τώρα εντάθηκαν τα φαινόμενα- φεύγουν, παραιτούνται -τους διώχνετε- </w:t>
      </w:r>
      <w:r>
        <w:rPr>
          <w:rFonts w:eastAsia="Times New Roman" w:cs="Times New Roman"/>
          <w:szCs w:val="24"/>
        </w:rPr>
        <w:t>ένας-</w:t>
      </w:r>
      <w:r>
        <w:rPr>
          <w:rFonts w:eastAsia="Times New Roman" w:cs="Times New Roman"/>
          <w:szCs w:val="24"/>
        </w:rPr>
        <w:t xml:space="preserve">ένας οι άνθρωποι τους οποίους διορίσατε στην ΕΡΤ. Δεκατρία άτομα έφυγαν ή «τους φύγατε»! Και σας </w:t>
      </w:r>
      <w:r>
        <w:rPr>
          <w:rFonts w:eastAsia="Times New Roman" w:cs="Times New Roman"/>
          <w:szCs w:val="24"/>
        </w:rPr>
        <w:lastRenderedPageBreak/>
        <w:t>ρώτησα συγκεκριμένα και δεν έχω πάρει απάντηση: Ήταν</w:t>
      </w:r>
      <w:r>
        <w:rPr>
          <w:rFonts w:eastAsia="Times New Roman" w:cs="Times New Roman"/>
          <w:szCs w:val="24"/>
        </w:rPr>
        <w:t xml:space="preserve"> ανίκανοι, ήταν άχρηστοι; Κάνατε κακές επιλογές;</w:t>
      </w:r>
    </w:p>
    <w:p w14:paraId="5F41CBCE"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μπορεί, κύριε Υπουργέ, δεκατρία άτομα να φεύγουν καταγγέλλοντας και εσείς να έρχεστε να μας λέτε εδώ για τις αξιολογήσεις σας και για το αν εφαρμόστηκε το ένα και αν έγινε το άλλο! Εδώ, επί του θέματος α</w:t>
      </w:r>
      <w:r>
        <w:rPr>
          <w:rFonts w:eastAsia="Times New Roman" w:cs="Times New Roman"/>
          <w:szCs w:val="24"/>
        </w:rPr>
        <w:t xml:space="preserve">υτού! Αλλιώς δεν είχε νόημα αυτή η συζήτηση που κάναμε, κύριε Πρόεδρε. </w:t>
      </w:r>
    </w:p>
    <w:p w14:paraId="5F41CBCF"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ρωτήσαμε κάτι συγκεκριμένο, φέραμε τα ονόματα ένα</w:t>
      </w:r>
      <w:r>
        <w:rPr>
          <w:rFonts w:eastAsia="Times New Roman" w:cs="Times New Roman"/>
          <w:szCs w:val="24"/>
        </w:rPr>
        <w:t>-</w:t>
      </w:r>
      <w:r>
        <w:rPr>
          <w:rFonts w:eastAsia="Times New Roman" w:cs="Times New Roman"/>
          <w:szCs w:val="24"/>
        </w:rPr>
        <w:t>ένα, είπαμε τι είπε καθένας από αυτούς που έφυγε. Τον Γρηγορίου τον διώξατε εσείς ο ίδιος, ενώ ο ίδιος λέει ότι δύο φορές τον πή</w:t>
      </w:r>
      <w:r>
        <w:rPr>
          <w:rFonts w:eastAsia="Times New Roman" w:cs="Times New Roman"/>
          <w:szCs w:val="24"/>
        </w:rPr>
        <w:t>ρατε τηλέφωνο και τον παρακαλέσατε να έρθει στην ΕΡΤ. Και είπατε μετά ότι έφυγε για την εύρυθμη λειτουργία της ΕΡΤ. Και ποια είναι η εύρυθμη λειτουργία της ΕΡΤ, στην οποία ο συνθέτης Γρηγορίου δεν μπορούσε να λάβει μέρος; Δεν μας απαντήσατε συγκεκριμένα γι</w:t>
      </w:r>
      <w:r>
        <w:rPr>
          <w:rFonts w:eastAsia="Times New Roman" w:cs="Times New Roman"/>
          <w:szCs w:val="24"/>
        </w:rPr>
        <w:t xml:space="preserve">ατί έφυγαν αυτοί οι δεκατρείς άνθρωποι. Και δεν ήταν οποιοιδήποτε, ούτε καν ήταν απλά μέλη του </w:t>
      </w:r>
      <w:r>
        <w:rPr>
          <w:rFonts w:eastAsia="Times New Roman" w:cs="Times New Roman"/>
          <w:szCs w:val="24"/>
        </w:rPr>
        <w:t>διοικητικού συμβουλίου</w:t>
      </w:r>
      <w:r>
        <w:rPr>
          <w:rFonts w:eastAsia="Times New Roman" w:cs="Times New Roman"/>
          <w:szCs w:val="24"/>
        </w:rPr>
        <w:t xml:space="preserve">, αλλά ήταν ο </w:t>
      </w:r>
      <w:r>
        <w:rPr>
          <w:rFonts w:eastAsia="Times New Roman" w:cs="Times New Roman"/>
          <w:szCs w:val="24"/>
        </w:rPr>
        <w:t>πρόεδρος, διευθύνων σύμβουλος</w:t>
      </w:r>
      <w:r>
        <w:rPr>
          <w:rFonts w:eastAsia="Times New Roman" w:cs="Times New Roman"/>
          <w:szCs w:val="24"/>
        </w:rPr>
        <w:t xml:space="preserve">, διευθυντές ενημέρωσης. Δεν έμεινε άνθρωπος, κουνούπι! </w:t>
      </w:r>
    </w:p>
    <w:p w14:paraId="5F41CBD0"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δεύτερον, σας είπα ότι ο κ. </w:t>
      </w:r>
      <w:proofErr w:type="spellStart"/>
      <w:r>
        <w:rPr>
          <w:rFonts w:eastAsia="Times New Roman" w:cs="Times New Roman"/>
          <w:szCs w:val="24"/>
        </w:rPr>
        <w:t>Καλφαγ</w:t>
      </w:r>
      <w:r>
        <w:rPr>
          <w:rFonts w:eastAsia="Times New Roman" w:cs="Times New Roman"/>
          <w:szCs w:val="24"/>
        </w:rPr>
        <w:t>ιάννης</w:t>
      </w:r>
      <w:proofErr w:type="spellEnd"/>
      <w:r>
        <w:rPr>
          <w:rFonts w:eastAsia="Times New Roman" w:cs="Times New Roman"/>
          <w:szCs w:val="24"/>
        </w:rPr>
        <w:t xml:space="preserve"> μπήκε, όρμησε στο στούντιο και προπηλάκισε δημοσιογράφο και σας ρώτησα αν δικαιούται αυτό να το κάνει ο συνδικαλιστής. Πάλι δεν λέτε τίποτα! Τι θα γίνει τώρα, δηλαδή; Άλλα θα σας ρωτάμε και άλλα θα απαντάτε και θα νομίζετε ότι έχετε απαντήσει; </w:t>
      </w:r>
    </w:p>
    <w:p w14:paraId="5F41CBD1"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w:t>
      </w:r>
      <w:r>
        <w:rPr>
          <w:rFonts w:eastAsia="Times New Roman" w:cs="Times New Roman"/>
          <w:szCs w:val="24"/>
        </w:rPr>
        <w:t xml:space="preserve">ς δεν έχουμε λάβει, κύριε Πρόεδρε, απάντηση σήμερα όλο το απόγευμα που είμαστε εδώ. Και αυτό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w:t>
      </w:r>
    </w:p>
    <w:p w14:paraId="5F41CBD2"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θέλω να πω κάτι και να τελειώσω με αυτό. Άκουσα τον κ. </w:t>
      </w:r>
      <w:proofErr w:type="spellStart"/>
      <w:r>
        <w:rPr>
          <w:rFonts w:eastAsia="Times New Roman" w:cs="Times New Roman"/>
          <w:szCs w:val="24"/>
        </w:rPr>
        <w:t>Παπαχριστόπουλο</w:t>
      </w:r>
      <w:proofErr w:type="spellEnd"/>
      <w:r>
        <w:rPr>
          <w:rFonts w:eastAsia="Times New Roman" w:cs="Times New Roman"/>
          <w:szCs w:val="24"/>
        </w:rPr>
        <w:t>, ήρθε εδώ ως Κοινοβουλευτικός Εκπρόσωπος των Ανεξαρτήτων</w:t>
      </w:r>
      <w:r>
        <w:rPr>
          <w:rFonts w:eastAsia="Times New Roman" w:cs="Times New Roman"/>
          <w:szCs w:val="24"/>
        </w:rPr>
        <w:t xml:space="preserve"> Ελλήνων. Απορώ, κύριε Πρόεδρε! Ο Κοινοβουλευτικός Εκπρόσωπος μέσα στο Κοινοβούλιο είναι η φωνή του Προέδρου. Και βλέπω ότι ο κ. Καμμένος, παρά το γεγονός ότι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διαφωνήσει ευθύτατα μαζί του για το θέμα της Συμφωνίας των Πρεσπών, το</w:t>
      </w:r>
      <w:r>
        <w:rPr>
          <w:rFonts w:eastAsia="Times New Roman" w:cs="Times New Roman"/>
          <w:szCs w:val="24"/>
        </w:rPr>
        <w:t xml:space="preserve">ν διατηρεί σε αυτό το αξίωμα. Αυτό στα κοινοβουλευτικά χρονικά δεν έχει γίνει ποτέ! Δεν υπάρχει περίπτωση Κοινοβουλευτικός Εκπρόσωπος να διαφωνεί με τον Πρόεδρό του! Βρισκόμαστε μπροστά σε περίεργα πράγματα. </w:t>
      </w:r>
    </w:p>
    <w:p w14:paraId="5F41CBD3"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w:t>
      </w:r>
      <w:r>
        <w:rPr>
          <w:rFonts w:eastAsia="Times New Roman" w:cs="Times New Roman"/>
          <w:szCs w:val="24"/>
        </w:rPr>
        <w:t xml:space="preserve"> χρόνου ομιλίας της κυρίας Βουλευτού)</w:t>
      </w:r>
    </w:p>
    <w:p w14:paraId="5F41CBD4"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πού είναι το 0,5 δισεκατομμύριο ευρώ που </w:t>
      </w:r>
      <w:proofErr w:type="spellStart"/>
      <w:r>
        <w:rPr>
          <w:rFonts w:eastAsia="Times New Roman" w:cs="Times New Roman"/>
          <w:szCs w:val="24"/>
        </w:rPr>
        <w:t>εισεπράχθη</w:t>
      </w:r>
      <w:proofErr w:type="spellEnd"/>
      <w:r>
        <w:rPr>
          <w:rFonts w:eastAsia="Times New Roman" w:cs="Times New Roman"/>
          <w:szCs w:val="24"/>
        </w:rPr>
        <w:t xml:space="preserve"> και το είπε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ως δεδομένο; Εισέπραξε 0,5 δισεκατομμύριο ευρώ; Να μας φέρετε τα στοιχεία! Αν πήρατε 0,5 δισεκατομμύριο ευρώ από τα καν</w:t>
      </w:r>
      <w:r>
        <w:rPr>
          <w:rFonts w:eastAsia="Times New Roman" w:cs="Times New Roman"/>
          <w:szCs w:val="24"/>
        </w:rPr>
        <w:t xml:space="preserve">άλια, να μας φέρετε τα στοιχεία εδώ να τα δούμε, γιατί 0,5 δισεκατομμύριο ευρώ δεν πήρατε. Έτσι; </w:t>
      </w:r>
    </w:p>
    <w:p w14:paraId="5F41CBD5"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να πω και το εξής: Προφανώς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τα βρίσκει όλα ωραία στην ΕΡΤ, όπως τα βρίσκει όλα ωραία στη Συμφωνία των Πρεσπών. Όμως, δεν μπορεί </w:t>
      </w:r>
      <w:r>
        <w:rPr>
          <w:rFonts w:eastAsia="Times New Roman" w:cs="Times New Roman"/>
          <w:szCs w:val="24"/>
        </w:rPr>
        <w:t xml:space="preserve">εδώ να συνεχίζεται αυτή η κωμωδία, ο Υπουργός, ο ένας εταίρος να μην απαντάει σε αυτά που ρωτάμε και ο άλλος εταίρος να μας λέει </w:t>
      </w:r>
      <w:r>
        <w:rPr>
          <w:rFonts w:eastAsia="Times New Roman" w:cs="Times New Roman"/>
          <w:szCs w:val="24"/>
        </w:rPr>
        <w:t>«</w:t>
      </w:r>
      <w:r>
        <w:rPr>
          <w:rFonts w:eastAsia="Times New Roman" w:cs="Times New Roman"/>
          <w:szCs w:val="24"/>
        </w:rPr>
        <w:t>άλλα λόγια να αγαπιόμαστε</w:t>
      </w:r>
      <w:r>
        <w:rPr>
          <w:rFonts w:eastAsia="Times New Roman" w:cs="Times New Roman"/>
          <w:szCs w:val="24"/>
        </w:rPr>
        <w:t>»</w:t>
      </w:r>
      <w:r>
        <w:rPr>
          <w:rFonts w:eastAsia="Times New Roman" w:cs="Times New Roman"/>
          <w:szCs w:val="24"/>
        </w:rPr>
        <w:t xml:space="preserve"> και να διαφωνεί με τον Πρόεδρό του, διατηρώντας ένα αξίωμα, που στην κοινοβουλευτική πρακτική είναι</w:t>
      </w:r>
      <w:r>
        <w:rPr>
          <w:rFonts w:eastAsia="Times New Roman" w:cs="Times New Roman"/>
          <w:szCs w:val="24"/>
        </w:rPr>
        <w:t xml:space="preserve"> το μόνο για το οποίο κανείς δεν εκλέγεται και είναι με διορισμό, ακριβώς γιατί οφείλει να συμφωνεί με τον Πρόεδρό του. </w:t>
      </w:r>
    </w:p>
    <w:p w14:paraId="5F41CBD6"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5F41CBD7"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w:t>
      </w:r>
    </w:p>
    <w:p w14:paraId="5F41CBD8"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w:t>
      </w:r>
      <w:r>
        <w:rPr>
          <w:rFonts w:eastAsia="Times New Roman" w:cs="Times New Roman"/>
          <w:szCs w:val="24"/>
        </w:rPr>
        <w:t xml:space="preserve">για δέκα λεπτά </w:t>
      </w:r>
      <w:r>
        <w:rPr>
          <w:rFonts w:eastAsia="Times New Roman" w:cs="Times New Roman"/>
          <w:szCs w:val="24"/>
        </w:rPr>
        <w:t xml:space="preserve">ο Υπουργός Ψηφιακής </w:t>
      </w:r>
      <w:r>
        <w:rPr>
          <w:rFonts w:eastAsia="Times New Roman" w:cs="Times New Roman"/>
          <w:szCs w:val="24"/>
        </w:rPr>
        <w:t xml:space="preserve">Πολιτικής κ. Νίκος Παππάς για τη δευτερολογία του. </w:t>
      </w:r>
    </w:p>
    <w:p w14:paraId="5F41CBD9"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sidRPr="004C045B">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Ευχαριστώ, κύριε Πρόεδρε. </w:t>
      </w:r>
    </w:p>
    <w:p w14:paraId="5F41CBDA"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ξεκινώντας να πω ότι στην κοινοβουλευτική συζήτηση δεν είναι τα πάντα θέμα ύφους, δηλαδή πρέπ</w:t>
      </w:r>
      <w:r>
        <w:rPr>
          <w:rFonts w:eastAsia="Times New Roman" w:cs="Times New Roman"/>
          <w:szCs w:val="24"/>
        </w:rPr>
        <w:t xml:space="preserve">ει στοιχειωδώς αυτό που λέμε να ακουμπάει στην πραγματικότητα. Και το λέω απευθυνόμενος στον </w:t>
      </w:r>
      <w:r>
        <w:rPr>
          <w:rFonts w:eastAsia="Times New Roman" w:cs="Times New Roman"/>
          <w:szCs w:val="24"/>
        </w:rPr>
        <w:t>ε</w:t>
      </w:r>
      <w:r>
        <w:rPr>
          <w:rFonts w:eastAsia="Times New Roman" w:cs="Times New Roman"/>
          <w:szCs w:val="24"/>
        </w:rPr>
        <w:t>κπρόσωπο της Ένωσης Κεντρώων. Επανέλαβε βαρετά ότι την ΕΡΤ δεν τη βλέπει κανείς. Αυτό το πράγμα απλώς είναι ψευδές και χρειάζεται να σεβόμαστε και τον χρόνο τον ο</w:t>
      </w:r>
      <w:r>
        <w:rPr>
          <w:rFonts w:eastAsia="Times New Roman" w:cs="Times New Roman"/>
          <w:szCs w:val="24"/>
        </w:rPr>
        <w:t xml:space="preserve">ποίο εδώ πέρα καταναλώνουμε για να μας ακούει ο ελληνικός λαός, αλλά να σεβόμαστε και τους συνομιλητές μας εδώ μέσα. Δεν είναι τα πάντα θέμα ύφους και αυτό νομίζω ότι πρέπει να το κρατάμε στον νου μας. </w:t>
      </w:r>
    </w:p>
    <w:p w14:paraId="5F41CBDB"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κάνω δύο αναφορές για θέματα εκτός, </w:t>
      </w:r>
      <w:r>
        <w:rPr>
          <w:rFonts w:eastAsia="Times New Roman" w:cs="Times New Roman"/>
          <w:szCs w:val="24"/>
        </w:rPr>
        <w:t>τα οποία ειπώθηκαν και θα έρθω και στα της ΕΡΤ πάρα πολύ γρήγορα.</w:t>
      </w:r>
    </w:p>
    <w:p w14:paraId="5F41CBDC"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Απόρρητες δαπάνες: Ο ΣΥΡΙΖΑ έχει ανοίξει το ζήτημα από το 2011 και το έχει ανοίξει με αίσθηση μεγάλης ευθύνης. Και έχει ζητήσει από τότε να ληφθούν μέτρα τα οποία δεν ελήφθησαν και ελήφθησαν</w:t>
      </w:r>
      <w:r>
        <w:rPr>
          <w:rFonts w:eastAsia="Times New Roman" w:cs="Times New Roman"/>
          <w:szCs w:val="24"/>
        </w:rPr>
        <w:t xml:space="preserve"> μόνο το 2017 επί δικής μας Κυβέρνησης. Άρα εδώ πέρα, όταν ασκείται κριτική, πρέπει να ασκείται με ένα μέτρο. </w:t>
      </w:r>
    </w:p>
    <w:p w14:paraId="5F41CBDD" w14:textId="77777777" w:rsidR="00B01687" w:rsidRDefault="00CA2D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κπρόσωπος της Χρυσής Αυγής μίλησε για φυλακές. Είδα πριν λίγες μέρες ένα συγκλονιστικό βίντεο από εγκληματολόγους ερευνητές για τη δολοφονία τ</w:t>
      </w:r>
      <w:r>
        <w:rPr>
          <w:rFonts w:eastAsia="Times New Roman" w:cs="Times New Roman"/>
          <w:szCs w:val="24"/>
        </w:rPr>
        <w:t>ου Παύλου Φύσσα και εύχομαι ειλικρινώς η δίκη αυτή να τελειώσει πάρα πολύ γρήγορα και οι υπεύθυνοι να πάνε στη φυλακή. Το εύχομαι ανθρώπινα και θέλω από αυτό το Βήμα να το πω.</w:t>
      </w:r>
    </w:p>
    <w:p w14:paraId="5F41CBD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Άκουσα επίσης ένα ερώτημα, αν συνεχίζει να εργάζεται ο συγκεκριμένος κύριος που </w:t>
      </w:r>
      <w:r>
        <w:rPr>
          <w:rFonts w:eastAsia="Times New Roman" w:cs="Times New Roman"/>
          <w:szCs w:val="24"/>
        </w:rPr>
        <w:t xml:space="preserve">έκανε κάποιον χαρακτηρισμό για τον κ. Μητσοτάκη στην ΕΡΤ. Αν η εισήγηση είναι να απολυθεί, να </w:t>
      </w:r>
      <w:r>
        <w:rPr>
          <w:rFonts w:eastAsia="Times New Roman" w:cs="Times New Roman"/>
          <w:szCs w:val="24"/>
        </w:rPr>
        <w:lastRenderedPageBreak/>
        <w:t>την απευθύνετε σε κάποιους που τέτοιες πρακτικές μπορούν να τις αγκαλιάζουν.</w:t>
      </w:r>
    </w:p>
    <w:p w14:paraId="5F41CBD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Επίσης, δεχθήκαμε κριτική για το θέμα της </w:t>
      </w:r>
      <w:proofErr w:type="spellStart"/>
      <w:r>
        <w:rPr>
          <w:rFonts w:eastAsia="Times New Roman" w:cs="Times New Roman"/>
          <w:szCs w:val="24"/>
        </w:rPr>
        <w:t>αδειοδότησης</w:t>
      </w:r>
      <w:proofErr w:type="spellEnd"/>
      <w:r>
        <w:rPr>
          <w:rFonts w:eastAsia="Times New Roman" w:cs="Times New Roman"/>
          <w:szCs w:val="24"/>
        </w:rPr>
        <w:t xml:space="preserve"> και ότι δεν έχει γίνει και έργ</w:t>
      </w:r>
      <w:r>
        <w:rPr>
          <w:rFonts w:eastAsia="Times New Roman" w:cs="Times New Roman"/>
          <w:szCs w:val="24"/>
        </w:rPr>
        <w:t xml:space="preserve">ο στο Υπουργείο Ψηφιακής Πολιτικής. Όταν είχαμε τον νόμο για τα οπτικοακουστικά και τον ψηφίζαμε, πάλι εδώ ακούγαμε ότι δεν θα εφαρμοστεί ποτέ και πού θα βρούμε τα λεφτά. Αυτή τη στιγμή έχουν εγκριθεί πάνω από είκοσι παραγωγές οι οποίες αφορούν ελληνικούς </w:t>
      </w:r>
      <w:r>
        <w:rPr>
          <w:rFonts w:eastAsia="Times New Roman" w:cs="Times New Roman"/>
          <w:szCs w:val="24"/>
        </w:rPr>
        <w:t>τηλεοπτικούς σταθμούς και αυτό αλλάζει ριζικά την εικόνα της ελληνικής τηλεόρασης για φέτος.</w:t>
      </w:r>
    </w:p>
    <w:p w14:paraId="5F41CBE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Απευθύνομαι στον Έλληνα τηλεθεατή, στην Ελληνίδα </w:t>
      </w:r>
      <w:proofErr w:type="spellStart"/>
      <w:r>
        <w:rPr>
          <w:rFonts w:eastAsia="Times New Roman" w:cs="Times New Roman"/>
          <w:szCs w:val="24"/>
        </w:rPr>
        <w:t>τηλεθεάτρια</w:t>
      </w:r>
      <w:proofErr w:type="spellEnd"/>
      <w:r>
        <w:rPr>
          <w:rFonts w:eastAsia="Times New Roman" w:cs="Times New Roman"/>
          <w:szCs w:val="24"/>
        </w:rPr>
        <w:t xml:space="preserve">. Φέτος είναι πολλαπλάσιες οι σειρές μυθοπλασίας και έχουν επιδοτηθεί και το λέμε με χαρά, διότι είναι </w:t>
      </w:r>
      <w:r>
        <w:rPr>
          <w:rFonts w:eastAsia="Times New Roman" w:cs="Times New Roman"/>
          <w:szCs w:val="24"/>
        </w:rPr>
        <w:t>ένας κλάδος στον οποίο η Ελλάδα μπορεί και να δημιουργήσει και να εξ</w:t>
      </w:r>
      <w:r>
        <w:rPr>
          <w:rFonts w:eastAsia="Times New Roman" w:cs="Times New Roman"/>
          <w:szCs w:val="24"/>
        </w:rPr>
        <w:t>αγά</w:t>
      </w:r>
      <w:r>
        <w:rPr>
          <w:rFonts w:eastAsia="Times New Roman" w:cs="Times New Roman"/>
          <w:szCs w:val="24"/>
        </w:rPr>
        <w:t>γει προϊόν και να κινητοποιήσει ένα δυναμικό το οποίο μπορεί πραγματικά να συμβάλει στη συνολική ανάταξη της οικονομίας. Και αυτό το αμφισβητούσατε. Λέγατε «δεν θα βρεθούν λεφτά, δεν θα</w:t>
      </w:r>
      <w:r>
        <w:rPr>
          <w:rFonts w:eastAsia="Times New Roman" w:cs="Times New Roman"/>
          <w:szCs w:val="24"/>
        </w:rPr>
        <w:t xml:space="preserve"> λειτουργήσει, πού αλλού έχει γίνει». Το καλύτερο σχέδιο ενίσχυσης των παραγωγών έχουμε και λειτουργεί και δαπανάμε </w:t>
      </w:r>
      <w:r>
        <w:rPr>
          <w:rFonts w:eastAsia="Times New Roman" w:cs="Times New Roman"/>
          <w:szCs w:val="24"/>
        </w:rPr>
        <w:lastRenderedPageBreak/>
        <w:t>χρήματα. Αυτή τη στιγμή έχουμε ήδη δαπάνες από το Πρόγραμμα Δημοσίων Επενδύσεων.</w:t>
      </w:r>
    </w:p>
    <w:p w14:paraId="5F41CBE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Άρα, λοιπόν, νομίζω ότι εδώ πέρα έχουμε μια καινούργια ημέρ</w:t>
      </w:r>
      <w:r>
        <w:rPr>
          <w:rFonts w:eastAsia="Times New Roman" w:cs="Times New Roman"/>
          <w:szCs w:val="24"/>
        </w:rPr>
        <w:t>α στην τηλεόραση για την οποία είμαστε πάρα πολύ χαρούμενοι.</w:t>
      </w:r>
    </w:p>
    <w:p w14:paraId="5F41CBE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Αν εσείς, κυρία Ασημακοπούλου, πιστεύετε ότι το κόμμα σας στο θέμα των αδειών έχει δικαιωθεί, είναι εδώ που λέμε «σηκώνουμε τα χέρια ψηλά, δεν έχω να πω τίποτα άλλο».</w:t>
      </w:r>
    </w:p>
    <w:p w14:paraId="5F41CBE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Υπάρχει, όμως, κάτι το οποίο</w:t>
      </w:r>
      <w:r>
        <w:rPr>
          <w:rFonts w:eastAsia="Times New Roman" w:cs="Times New Roman"/>
          <w:szCs w:val="24"/>
        </w:rPr>
        <w:t xml:space="preserve"> θέλω να σας πω με το χέρι στην καρδιά και πρέπει να το προσέξετε. Σταματήστε να </w:t>
      </w:r>
      <w:proofErr w:type="spellStart"/>
      <w:r>
        <w:rPr>
          <w:rFonts w:eastAsia="Times New Roman" w:cs="Times New Roman"/>
          <w:szCs w:val="24"/>
        </w:rPr>
        <w:t>σχετικοποιείτε</w:t>
      </w:r>
      <w:proofErr w:type="spellEnd"/>
      <w:r>
        <w:rPr>
          <w:rFonts w:eastAsia="Times New Roman" w:cs="Times New Roman"/>
          <w:szCs w:val="24"/>
        </w:rPr>
        <w:t xml:space="preserve"> δικτάτορες. Να έχουμε αντιπαράθεση οξεία και έντονη και είναι καλοδεχούμενη, αλλά οι κουβέντες περί </w:t>
      </w:r>
      <w:proofErr w:type="spellStart"/>
      <w:r>
        <w:rPr>
          <w:rFonts w:eastAsia="Times New Roman" w:cs="Times New Roman"/>
          <w:szCs w:val="24"/>
        </w:rPr>
        <w:t>Βιντέλα</w:t>
      </w:r>
      <w:proofErr w:type="spellEnd"/>
      <w:r>
        <w:rPr>
          <w:rFonts w:eastAsia="Times New Roman" w:cs="Times New Roman"/>
          <w:szCs w:val="24"/>
        </w:rPr>
        <w:t xml:space="preserve">, περί </w:t>
      </w:r>
      <w:proofErr w:type="spellStart"/>
      <w:r>
        <w:rPr>
          <w:rFonts w:eastAsia="Times New Roman" w:cs="Times New Roman"/>
          <w:szCs w:val="24"/>
        </w:rPr>
        <w:t>Πινοσέτ</w:t>
      </w:r>
      <w:proofErr w:type="spellEnd"/>
      <w:r>
        <w:rPr>
          <w:rFonts w:eastAsia="Times New Roman" w:cs="Times New Roman"/>
          <w:szCs w:val="24"/>
        </w:rPr>
        <w:t xml:space="preserve"> και περί </w:t>
      </w:r>
      <w:proofErr w:type="spellStart"/>
      <w:r>
        <w:rPr>
          <w:rFonts w:eastAsia="Times New Roman" w:cs="Times New Roman"/>
          <w:szCs w:val="24"/>
        </w:rPr>
        <w:t>Γεωργαλά</w:t>
      </w:r>
      <w:proofErr w:type="spellEnd"/>
      <w:r>
        <w:rPr>
          <w:rFonts w:eastAsia="Times New Roman" w:cs="Times New Roman"/>
          <w:szCs w:val="24"/>
        </w:rPr>
        <w:t xml:space="preserve"> πρέπει με μέτρο ή</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άλλον,</w:t>
      </w:r>
      <w:r>
        <w:rPr>
          <w:rFonts w:eastAsia="Times New Roman" w:cs="Times New Roman"/>
          <w:szCs w:val="24"/>
        </w:rPr>
        <w:t xml:space="preserve"> καθόλου να μην ακούγονται μεταξύ μας. Δεν μπορεί να ακούγονται αυτά.</w:t>
      </w:r>
    </w:p>
    <w:p w14:paraId="5F41CBE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Το πιο επικίνδυνο που έχουμε να κάνουμε αυτή τη στιγμή, όπου ο σπόρος του φασισμού έχει βρει ανθρώπους έτοιμους να </w:t>
      </w:r>
      <w:r>
        <w:rPr>
          <w:rFonts w:eastAsia="Times New Roman" w:cs="Times New Roman"/>
          <w:szCs w:val="24"/>
        </w:rPr>
        <w:lastRenderedPageBreak/>
        <w:t xml:space="preserve">τον καλλιεργήσουν, είναι και στον μεταξύ μας διάλογο να </w:t>
      </w:r>
      <w:proofErr w:type="spellStart"/>
      <w:r>
        <w:rPr>
          <w:rFonts w:eastAsia="Times New Roman" w:cs="Times New Roman"/>
          <w:szCs w:val="24"/>
        </w:rPr>
        <w:t>σχετικοπο</w:t>
      </w:r>
      <w:r>
        <w:rPr>
          <w:rFonts w:eastAsia="Times New Roman" w:cs="Times New Roman"/>
          <w:szCs w:val="24"/>
        </w:rPr>
        <w:t>ιούμε</w:t>
      </w:r>
      <w:proofErr w:type="spellEnd"/>
      <w:r>
        <w:rPr>
          <w:rFonts w:eastAsia="Times New Roman" w:cs="Times New Roman"/>
          <w:szCs w:val="24"/>
        </w:rPr>
        <w:t xml:space="preserve"> δικτατορίες και μάλιστα, πάρα πολύ βάρβαρες. Να μην το κάνουμε, λοιπόν, αυτό.</w:t>
      </w:r>
    </w:p>
    <w:p w14:paraId="5F41CBE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ΕΡΤ: Επιχειρησιακό σχέδιο. Έχουν ήδη φθάσει οι εισηγήσεις από τους γενικούς διευθυντές. Υπάρχει έμφαση στο επιχειρησιακό σχέδιο το οποίο θα δημοσιοποιηθεί τις επόμενες μέρε</w:t>
      </w:r>
      <w:r>
        <w:rPr>
          <w:rFonts w:eastAsia="Times New Roman" w:cs="Times New Roman"/>
          <w:szCs w:val="24"/>
        </w:rPr>
        <w:t>ς στις νέες τεχνολογίες και στη βελτίωση και των προγραμμάτων και των οικονομικών αποτελεσμάτων, στον περιορισμό του λειτουργικού κόστους και στις εσωτερικές διαδικασίες παρακολούθησης και ελέγχου πραγματοποίησης των οικονομικών στόχων. Θα υπάρχει, βεβαίως</w:t>
      </w:r>
      <w:r>
        <w:rPr>
          <w:rFonts w:eastAsia="Times New Roman" w:cs="Times New Roman"/>
          <w:szCs w:val="24"/>
        </w:rPr>
        <w:t>,</w:t>
      </w:r>
      <w:r>
        <w:rPr>
          <w:rFonts w:eastAsia="Times New Roman" w:cs="Times New Roman"/>
          <w:szCs w:val="24"/>
        </w:rPr>
        <w:t xml:space="preserve"> και ξεχωριστή πρόνοια και μέριμνα για την αξιοποίηση των ακινήτων της ΕΡΤ.</w:t>
      </w:r>
    </w:p>
    <w:p w14:paraId="5F41CBE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Νέο οργανόγραμμα: Νομίζω ότι είναι μια τομή η οποία δεν έγινε. Έγινε εν λειτουργία. Αυτό, επειδή έλεγε κάτι ο κ. Βορίδης αν μπορεί η ΕΡΤ να αλλάξει εν λειτουργία. Η λογική είναι σ</w:t>
      </w:r>
      <w:r>
        <w:rPr>
          <w:rFonts w:eastAsia="Times New Roman" w:cs="Times New Roman"/>
          <w:szCs w:val="24"/>
        </w:rPr>
        <w:t>την ενοποίηση των μέσων. Είχαμε ραδιόφωνα όπου ήταν μια διεύθυνση τα ραδιόφωνα της περιφέρειας, άλλα ραδιόφωνα ήταν στη Διεύθυνση Προγράμματος και άλλα ραδιόφωνα ήταν στη Δι</w:t>
      </w:r>
      <w:r>
        <w:rPr>
          <w:rFonts w:eastAsia="Times New Roman" w:cs="Times New Roman"/>
          <w:szCs w:val="24"/>
        </w:rPr>
        <w:lastRenderedPageBreak/>
        <w:t xml:space="preserve">εύθυνση Ενημέρωσης και υπάρχει και η Γενική Διεύθυνση Ραδιοφωνίας, όπως αντίστοιχα </w:t>
      </w:r>
      <w:r>
        <w:rPr>
          <w:rFonts w:eastAsia="Times New Roman" w:cs="Times New Roman"/>
          <w:szCs w:val="24"/>
        </w:rPr>
        <w:t xml:space="preserve">σε όλον τον </w:t>
      </w:r>
      <w:r>
        <w:rPr>
          <w:rFonts w:eastAsia="Times New Roman" w:cs="Times New Roman"/>
          <w:szCs w:val="24"/>
        </w:rPr>
        <w:t>ο</w:t>
      </w:r>
      <w:r>
        <w:rPr>
          <w:rFonts w:eastAsia="Times New Roman" w:cs="Times New Roman"/>
          <w:szCs w:val="24"/>
        </w:rPr>
        <w:t xml:space="preserve">ργανισμό υπάρχει το ενιαίο </w:t>
      </w:r>
      <w:r>
        <w:rPr>
          <w:rFonts w:eastAsia="Times New Roman" w:cs="Times New Roman"/>
          <w:szCs w:val="24"/>
          <w:lang w:val="en-US"/>
        </w:rPr>
        <w:t>Newsroom</w:t>
      </w:r>
      <w:r>
        <w:rPr>
          <w:rFonts w:eastAsia="Times New Roman" w:cs="Times New Roman"/>
          <w:szCs w:val="24"/>
        </w:rPr>
        <w:t>. Κάθε οργανισμός ο οποίος έχει δραστηριότητα και στην τηλεόραση και στο ραδιόφωνο και στο διαδίκτυο ενοποιεί αυτές τις λειτουργίες και έγιναν οι αλλαγές εν λειτουργία.</w:t>
      </w:r>
    </w:p>
    <w:p w14:paraId="5F41CBE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Δεν ισχύει δε ότι υπήρξε πογκρόμ απέναν</w:t>
      </w:r>
      <w:r>
        <w:rPr>
          <w:rFonts w:eastAsia="Times New Roman" w:cs="Times New Roman"/>
          <w:szCs w:val="24"/>
        </w:rPr>
        <w:t>τι στα στελέχη. Όλοι οι γενικοί διευθυντές παρέμειναν</w:t>
      </w:r>
      <w:r>
        <w:rPr>
          <w:rFonts w:eastAsia="Times New Roman" w:cs="Times New Roman"/>
          <w:szCs w:val="24"/>
        </w:rPr>
        <w:t>,</w:t>
      </w:r>
      <w:r>
        <w:rPr>
          <w:rFonts w:eastAsia="Times New Roman" w:cs="Times New Roman"/>
          <w:szCs w:val="24"/>
        </w:rPr>
        <w:t xml:space="preserve"> εκτός από έναν ο οποίος παραιτήθηκε. Μη λέμε πράγματα εδώ πέρα τα οποία δεν ισχύουν. Νομίζω ότι υπάρχουν οι προϋποθέσεις να γίνει η κουβέντα πάρα πολύ ψύχραιμα.</w:t>
      </w:r>
    </w:p>
    <w:p w14:paraId="5F41CBE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Ακούστε: Ως προς τις καταγγελίες, ο κοιν</w:t>
      </w:r>
      <w:r>
        <w:rPr>
          <w:rFonts w:eastAsia="Times New Roman" w:cs="Times New Roman"/>
          <w:szCs w:val="24"/>
        </w:rPr>
        <w:t>οβουλευτικός έλεγχος εδώ πέρα δεν μπορεί να γίνεται για να απαντάμε σε υπόνοιες. Αν υπάρξει οτιδήποτε συγκεκριμένο, όχι θα είμαστε οι πρώτοι που θα απαντήσουμε, αλλά θα είμαστε οι πρώτοι που θα τρέξουμε και θα δώσουμε τα πάντα για να διαλευκανθεί. Σε υπόνο</w:t>
      </w:r>
      <w:r>
        <w:rPr>
          <w:rFonts w:eastAsia="Times New Roman" w:cs="Times New Roman"/>
          <w:szCs w:val="24"/>
        </w:rPr>
        <w:t>ιες και υπονοούμενα εδώ πέρα δεν είμαστε υποχρεωμένοι να απαντάμε</w:t>
      </w:r>
      <w:r w:rsidRPr="00E32F94">
        <w:rPr>
          <w:rFonts w:eastAsia="Times New Roman" w:cs="Times New Roman"/>
          <w:szCs w:val="24"/>
        </w:rPr>
        <w:t xml:space="preserve">. </w:t>
      </w:r>
    </w:p>
    <w:p w14:paraId="5F41CBE9"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καταλάβαμε</w:t>
      </w:r>
      <w:r w:rsidRPr="004E27CF">
        <w:rPr>
          <w:rFonts w:eastAsia="Times New Roman" w:cs="Times New Roman"/>
          <w:szCs w:val="24"/>
        </w:rPr>
        <w:t>!</w:t>
      </w:r>
    </w:p>
    <w:p w14:paraId="5F41CBEA" w14:textId="77777777" w:rsidR="00B01687" w:rsidRDefault="00CA2DE4">
      <w:pPr>
        <w:spacing w:line="600" w:lineRule="auto"/>
        <w:ind w:firstLine="720"/>
        <w:jc w:val="both"/>
        <w:rPr>
          <w:rFonts w:eastAsia="Times New Roman" w:cs="Times New Roman"/>
          <w:szCs w:val="24"/>
        </w:rPr>
      </w:pPr>
      <w:r w:rsidRPr="00665F3B">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Και θα έλεγα δε ότι και εσείς θα μπορούσατε…</w:t>
      </w:r>
    </w:p>
    <w:p w14:paraId="5F41CBEB"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είναι υπονοούμενα. Σας έστειλε επιστολή.</w:t>
      </w:r>
    </w:p>
    <w:p w14:paraId="5F41CBEC" w14:textId="77777777" w:rsidR="00B01687" w:rsidRDefault="00CA2DE4">
      <w:pPr>
        <w:spacing w:line="600" w:lineRule="auto"/>
        <w:ind w:firstLine="720"/>
        <w:jc w:val="both"/>
        <w:rPr>
          <w:rFonts w:eastAsia="Times New Roman" w:cs="Times New Roman"/>
          <w:szCs w:val="24"/>
        </w:rPr>
      </w:pPr>
      <w:r w:rsidRPr="00EB5A4F">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θέλω να σας ρωτήσω κάτι με το χέρι στην καρδιά. Υπάρχει κάποιος ομιλητής που δεν έχετε προσπαθήσει να διακόψετε;</w:t>
      </w:r>
    </w:p>
    <w:p w14:paraId="5F41CBED"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ΣΟ</w:t>
      </w:r>
      <w:r>
        <w:rPr>
          <w:rFonts w:eastAsia="Times New Roman" w:cs="Times New Roman"/>
          <w:b/>
          <w:szCs w:val="24"/>
        </w:rPr>
        <w:t>ΦΙΑ ΒΟΥΛΤΕΨΗ:</w:t>
      </w:r>
      <w:r>
        <w:rPr>
          <w:rFonts w:eastAsia="Times New Roman" w:cs="Times New Roman"/>
          <w:szCs w:val="24"/>
        </w:rPr>
        <w:t xml:space="preserve"> Μα, τι έξυπνο είναι αυτό τώρα!</w:t>
      </w:r>
    </w:p>
    <w:p w14:paraId="5F41CBEE" w14:textId="77777777" w:rsidR="00B01687" w:rsidRDefault="00CA2DE4">
      <w:pPr>
        <w:spacing w:line="600" w:lineRule="auto"/>
        <w:ind w:firstLine="720"/>
        <w:jc w:val="both"/>
        <w:rPr>
          <w:rFonts w:eastAsia="Times New Roman" w:cs="Times New Roman"/>
          <w:szCs w:val="24"/>
        </w:rPr>
      </w:pPr>
      <w:r w:rsidRPr="00EB5A4F">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Αλήθεια το λέω και στεναχωριέμαι.</w:t>
      </w:r>
      <w:r w:rsidRPr="00EB5A4F">
        <w:rPr>
          <w:rFonts w:eastAsia="Times New Roman" w:cs="Times New Roman"/>
          <w:szCs w:val="24"/>
        </w:rPr>
        <w:t xml:space="preserve"> </w:t>
      </w:r>
      <w:r>
        <w:rPr>
          <w:rFonts w:eastAsia="Times New Roman" w:cs="Times New Roman"/>
          <w:szCs w:val="24"/>
        </w:rPr>
        <w:t>Φτάνει!</w:t>
      </w:r>
    </w:p>
    <w:p w14:paraId="5F41CBEF"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Πάντως, περιμένω να μου πείτε γιατί τους διώξατε.</w:t>
      </w:r>
    </w:p>
    <w:p w14:paraId="5F41CBF0" w14:textId="77777777" w:rsidR="00B01687" w:rsidRDefault="00CA2DE4">
      <w:pPr>
        <w:spacing w:line="600" w:lineRule="auto"/>
        <w:ind w:firstLine="720"/>
        <w:jc w:val="both"/>
        <w:rPr>
          <w:rFonts w:eastAsia="Times New Roman" w:cs="Times New Roman"/>
          <w:szCs w:val="24"/>
        </w:rPr>
      </w:pPr>
      <w:r w:rsidRPr="00665F3B">
        <w:rPr>
          <w:rFonts w:eastAsia="Times New Roman" w:cs="Times New Roman"/>
          <w:b/>
          <w:szCs w:val="24"/>
        </w:rPr>
        <w:t>ΝΙΚΟΛΑΟΣ ΠΑΠΠΑΣ (Υπουργό</w:t>
      </w:r>
      <w:r w:rsidRPr="00665F3B">
        <w:rPr>
          <w:rFonts w:eastAsia="Times New Roman" w:cs="Times New Roman"/>
          <w:b/>
          <w:szCs w:val="24"/>
        </w:rPr>
        <w:t>ς Ψηφιακής Πολιτικής, Τηλεπικοινωνιών και Ενημέρωσης):</w:t>
      </w:r>
      <w:r w:rsidRPr="00665F3B">
        <w:rPr>
          <w:rFonts w:eastAsia="Times New Roman" w:cs="Times New Roman"/>
          <w:szCs w:val="24"/>
        </w:rPr>
        <w:t xml:space="preserve"> </w:t>
      </w:r>
      <w:r>
        <w:rPr>
          <w:rFonts w:eastAsia="Times New Roman" w:cs="Times New Roman"/>
          <w:szCs w:val="24"/>
        </w:rPr>
        <w:t>Δεν διώξαμε κανέναν.</w:t>
      </w:r>
    </w:p>
    <w:p w14:paraId="5F41CBF1" w14:textId="77777777" w:rsidR="00B01687" w:rsidRDefault="00CA2DE4">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Μην κάνουμε διάλογο, όμως. Συνεχίστε, κύριε Υπουργέ.</w:t>
      </w:r>
    </w:p>
    <w:p w14:paraId="5F41CBF2" w14:textId="77777777" w:rsidR="00B01687" w:rsidRDefault="00CA2DE4">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Δεν διώξαμε κα</w:t>
      </w:r>
      <w:r>
        <w:rPr>
          <w:rFonts w:eastAsia="Times New Roman"/>
          <w:szCs w:val="24"/>
        </w:rPr>
        <w:t xml:space="preserve">νέναν. Όσον αφορά τις άλλου τύπου παραιτήσεις, για να μην ξεχνάμε κιόλας τι γινόταν, εδώ παραιτήθηκαν άνθρωποι επειδή έλεγαν «Με πήραν τηλέφωνο να μη δείξω την ομιλία του Τσίπρα στη Θεσσαλονίκη». </w:t>
      </w:r>
    </w:p>
    <w:p w14:paraId="5F41CBF3" w14:textId="77777777" w:rsidR="00B01687" w:rsidRDefault="00CA2DE4">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Αυτό είπαν, ε;</w:t>
      </w:r>
    </w:p>
    <w:p w14:paraId="5F41CBF4" w14:textId="77777777" w:rsidR="00B01687" w:rsidRDefault="00CA2DE4">
      <w:pPr>
        <w:spacing w:line="600" w:lineRule="auto"/>
        <w:ind w:firstLine="720"/>
        <w:jc w:val="both"/>
        <w:rPr>
          <w:rFonts w:eastAsia="Times New Roman"/>
          <w:szCs w:val="24"/>
        </w:rPr>
      </w:pPr>
      <w:r>
        <w:rPr>
          <w:rFonts w:eastAsia="Times New Roman"/>
          <w:b/>
          <w:szCs w:val="24"/>
        </w:rPr>
        <w:t>ΝΙΚΟΛΑΟΣ ΠΑΠΠΑΣ (Υπουργός Ψη</w:t>
      </w:r>
      <w:r>
        <w:rPr>
          <w:rFonts w:eastAsia="Times New Roman"/>
          <w:b/>
          <w:szCs w:val="24"/>
        </w:rPr>
        <w:t>φιακής Πολιτικής, Τηλεπικοινωνιών και Ενημέρωσης):</w:t>
      </w:r>
      <w:r>
        <w:rPr>
          <w:rFonts w:eastAsia="Times New Roman"/>
          <w:szCs w:val="24"/>
        </w:rPr>
        <w:t xml:space="preserve"> Έτσι δεν είναι; Μη βάλουμε τώρα στη σειρά τις παραιτήσεις και τις καταγγελίες, που υποτίθεται ότι είχατε και εποπτικό συμβούλιο.</w:t>
      </w:r>
    </w:p>
    <w:p w14:paraId="5F41CBF5"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Ποτέ δεν έγιναν αυτά.</w:t>
      </w:r>
    </w:p>
    <w:p w14:paraId="5F41CBF6" w14:textId="77777777" w:rsidR="00B01687" w:rsidRDefault="00CA2DE4">
      <w:pPr>
        <w:spacing w:line="600" w:lineRule="auto"/>
        <w:ind w:firstLine="720"/>
        <w:jc w:val="both"/>
        <w:rPr>
          <w:rFonts w:eastAsia="Times New Roman"/>
          <w:szCs w:val="24"/>
        </w:rPr>
      </w:pPr>
      <w:r>
        <w:rPr>
          <w:rFonts w:eastAsia="Times New Roman"/>
          <w:b/>
          <w:szCs w:val="24"/>
        </w:rPr>
        <w:t>ΝΙΚΟΛΑΟΣ ΠΑΠΠΑΣ (Υπουργός Ψηφιακής Πολ</w:t>
      </w:r>
      <w:r>
        <w:rPr>
          <w:rFonts w:eastAsia="Times New Roman"/>
          <w:b/>
          <w:szCs w:val="24"/>
        </w:rPr>
        <w:t>ιτικής, Τηλεπικοινωνιών και Ενημέρωσης):</w:t>
      </w:r>
      <w:r>
        <w:rPr>
          <w:rFonts w:eastAsia="Times New Roman"/>
          <w:szCs w:val="24"/>
        </w:rPr>
        <w:t xml:space="preserve"> Καλά, ποτέ δεν έγινε. Εγώ λέω τι είπε.</w:t>
      </w:r>
      <w:r w:rsidRPr="001F02A2">
        <w:rPr>
          <w:rFonts w:eastAsia="Times New Roman"/>
          <w:szCs w:val="24"/>
        </w:rPr>
        <w:t xml:space="preserve"> </w:t>
      </w:r>
      <w:r>
        <w:rPr>
          <w:rFonts w:eastAsia="Times New Roman"/>
          <w:szCs w:val="24"/>
        </w:rPr>
        <w:t>Και παραθέτετε και νούμερα…</w:t>
      </w:r>
    </w:p>
    <w:p w14:paraId="5F41CBF7" w14:textId="77777777" w:rsidR="00B01687" w:rsidRDefault="00CA2DE4">
      <w:pPr>
        <w:spacing w:line="600" w:lineRule="auto"/>
        <w:ind w:firstLine="720"/>
        <w:jc w:val="center"/>
        <w:rPr>
          <w:rFonts w:eastAsia="Times New Roman"/>
          <w:szCs w:val="24"/>
        </w:rPr>
      </w:pPr>
      <w:r>
        <w:rPr>
          <w:rFonts w:eastAsia="Times New Roman"/>
          <w:szCs w:val="24"/>
        </w:rPr>
        <w:t>(Θόρυβος στην Αίθουσα)</w:t>
      </w:r>
    </w:p>
    <w:p w14:paraId="5F41CBF8" w14:textId="77777777" w:rsidR="00B01687" w:rsidRDefault="00CA2DE4">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Έτσι όμως, δεν γίνεται. Να συνεχίσουμε.</w:t>
      </w:r>
    </w:p>
    <w:p w14:paraId="5F41CBF9" w14:textId="77777777" w:rsidR="00B01687" w:rsidRDefault="00CA2DE4">
      <w:pPr>
        <w:spacing w:line="600" w:lineRule="auto"/>
        <w:ind w:firstLine="720"/>
        <w:jc w:val="both"/>
        <w:rPr>
          <w:rFonts w:eastAsia="Times New Roman"/>
          <w:szCs w:val="24"/>
        </w:rPr>
      </w:pPr>
      <w:r>
        <w:rPr>
          <w:rFonts w:eastAsia="Times New Roman"/>
          <w:szCs w:val="24"/>
        </w:rPr>
        <w:t>Συνεχίστε, κύριε Υπουργέ.</w:t>
      </w:r>
    </w:p>
    <w:p w14:paraId="5F41CBFA" w14:textId="77777777" w:rsidR="00B01687" w:rsidRDefault="00CA2DE4">
      <w:pPr>
        <w:spacing w:line="600" w:lineRule="auto"/>
        <w:ind w:firstLine="720"/>
        <w:jc w:val="both"/>
        <w:rPr>
          <w:rFonts w:eastAsia="Times New Roman"/>
          <w:szCs w:val="24"/>
        </w:rPr>
      </w:pPr>
      <w:r>
        <w:rPr>
          <w:rFonts w:eastAsia="Times New Roman"/>
          <w:b/>
          <w:szCs w:val="24"/>
        </w:rPr>
        <w:t>ΝΙΚΟΛΑΟΣ ΠΑΠΠΑΣ (Υπουργός</w:t>
      </w:r>
      <w:r>
        <w:rPr>
          <w:rFonts w:eastAsia="Times New Roman"/>
          <w:b/>
          <w:szCs w:val="24"/>
        </w:rPr>
        <w:t xml:space="preserve"> Ψηφιακής Πολιτικής, Τηλεπικοινωνιών και Ενημέρωσης):</w:t>
      </w:r>
      <w:r>
        <w:rPr>
          <w:rFonts w:eastAsia="Times New Roman"/>
          <w:szCs w:val="24"/>
        </w:rPr>
        <w:t xml:space="preserve"> Ευχαριστώ, κύριε Πρόεδρε.</w:t>
      </w:r>
    </w:p>
    <w:p w14:paraId="5F41CBFB" w14:textId="77777777" w:rsidR="00B01687" w:rsidRDefault="00CA2DE4">
      <w:pPr>
        <w:spacing w:line="600" w:lineRule="auto"/>
        <w:ind w:firstLine="720"/>
        <w:jc w:val="both"/>
        <w:rPr>
          <w:rFonts w:eastAsia="Times New Roman"/>
          <w:szCs w:val="24"/>
        </w:rPr>
      </w:pPr>
      <w:r>
        <w:rPr>
          <w:rFonts w:eastAsia="Times New Roman"/>
          <w:szCs w:val="24"/>
        </w:rPr>
        <w:t xml:space="preserve">Το 2013, λοιπόν, η δημόσια τηλεόραση/ΝΕΡΙΤ, είχε 64,2% προβολή της </w:t>
      </w:r>
      <w:r>
        <w:rPr>
          <w:rFonts w:eastAsia="Times New Roman"/>
          <w:szCs w:val="24"/>
        </w:rPr>
        <w:t>κ</w:t>
      </w:r>
      <w:r>
        <w:rPr>
          <w:rFonts w:eastAsia="Times New Roman"/>
          <w:szCs w:val="24"/>
        </w:rPr>
        <w:t>υβέρνησης, για να ξέρουμε τι λέμε.</w:t>
      </w:r>
    </w:p>
    <w:p w14:paraId="5F41CBFC" w14:textId="77777777" w:rsidR="00B01687" w:rsidRDefault="00CA2DE4">
      <w:pPr>
        <w:spacing w:line="600" w:lineRule="auto"/>
        <w:ind w:firstLine="720"/>
        <w:jc w:val="both"/>
        <w:rPr>
          <w:rFonts w:eastAsia="Times New Roman"/>
          <w:szCs w:val="24"/>
        </w:rPr>
      </w:pPr>
      <w:r>
        <w:rPr>
          <w:rFonts w:eastAsia="Times New Roman"/>
          <w:szCs w:val="24"/>
        </w:rPr>
        <w:t xml:space="preserve">Προϋπολογισμός. Θέλω να υπενθυμίσω το εξής. Όταν ξανάνοιξε η ΕΡΤ, η ΕΡΤ </w:t>
      </w:r>
      <w:r>
        <w:rPr>
          <w:rFonts w:eastAsia="Times New Roman"/>
          <w:szCs w:val="24"/>
        </w:rPr>
        <w:t>δεν ήταν σε θέση να έχει φορολογική ενημερότητα, διότι δεν είχε γίνει απογραφή και έκθεση οικονομικών στοιχείων. Ξέρετε τι σημαίνει αυτό; Δεν μπορούσε να εισπράξει ανταποδοτικό τέλος. Όλα καλά, όλα ανθηρά, πραγματικά. Πραγματικά τα αφήσατε πάρα πολύ ωραία.</w:t>
      </w:r>
      <w:r>
        <w:rPr>
          <w:rFonts w:eastAsia="Times New Roman"/>
          <w:szCs w:val="24"/>
        </w:rPr>
        <w:t xml:space="preserve"> Άρα, λοιπόν, τώρα είναι υγιής η επιχείρηση, υπάρχουν πάρα πολύ συγκεκριμένοι κανόνες και διαφάνεια στο πώς διοχετεύονται τα κονδύλια και υπάρχει εσωτερικός κανονισμός και για τις μεικτές παραγωγές, οι οποίες, όπως σας είπε και ο Υφυπουργός, έχουν πολύ </w:t>
      </w:r>
      <w:r>
        <w:rPr>
          <w:rFonts w:eastAsia="Times New Roman"/>
          <w:szCs w:val="24"/>
        </w:rPr>
        <w:lastRenderedPageBreak/>
        <w:t>χαμ</w:t>
      </w:r>
      <w:r>
        <w:rPr>
          <w:rFonts w:eastAsia="Times New Roman"/>
          <w:szCs w:val="24"/>
        </w:rPr>
        <w:t>ηλότερο κόστος από τις μεικτές παραγωγές που υπήρχαν άλλες εποχές.</w:t>
      </w:r>
    </w:p>
    <w:p w14:paraId="5F41CBFD" w14:textId="77777777" w:rsidR="00B01687" w:rsidRDefault="00CA2DE4">
      <w:pPr>
        <w:spacing w:line="600" w:lineRule="auto"/>
        <w:ind w:firstLine="720"/>
        <w:jc w:val="both"/>
        <w:rPr>
          <w:rFonts w:eastAsia="Times New Roman"/>
          <w:szCs w:val="24"/>
        </w:rPr>
      </w:pPr>
      <w:r>
        <w:rPr>
          <w:rFonts w:eastAsia="Times New Roman"/>
          <w:szCs w:val="24"/>
        </w:rPr>
        <w:t>Και πάλι κάνω έκκληση η κριτική να γίνεται με μέτρο, διότι μπορείτε να ρωτήσετε και στενούς συνεργάτες του κ. Μητσοτάκη για το ποιο ήταν το κόστος των μεικτών παραγωγών και να το συγκρίνουμ</w:t>
      </w:r>
      <w:r>
        <w:rPr>
          <w:rFonts w:eastAsia="Times New Roman"/>
          <w:szCs w:val="24"/>
        </w:rPr>
        <w:t>ε και με αυτό που είναι τώρα. Δεν θέλω να προχωρήσω αυτή τη στιγμή, αλλά να μην είμαστε μεταξύ μας προκλητικοί. Καλωσορίζουμε τον διάλογο σε όλα τα επίπεδα, αλλά δεν θα μπούμε στον πειρασμό να προσβάλουμε ούτε πρόσωπα ούτε κανέναν. Θα μιλάμε, όμως, επί της</w:t>
      </w:r>
      <w:r>
        <w:rPr>
          <w:rFonts w:eastAsia="Times New Roman"/>
          <w:szCs w:val="24"/>
        </w:rPr>
        <w:t xml:space="preserve"> ουσίας νομίζω εδώ μέσα.</w:t>
      </w:r>
    </w:p>
    <w:p w14:paraId="5F41CBFE" w14:textId="77777777" w:rsidR="00B01687" w:rsidRDefault="00CA2DE4">
      <w:pPr>
        <w:spacing w:line="600" w:lineRule="auto"/>
        <w:ind w:firstLine="720"/>
        <w:jc w:val="both"/>
        <w:rPr>
          <w:rFonts w:eastAsia="Times New Roman"/>
          <w:szCs w:val="24"/>
        </w:rPr>
      </w:pPr>
      <w:r>
        <w:rPr>
          <w:rFonts w:eastAsia="Times New Roman"/>
          <w:szCs w:val="24"/>
        </w:rPr>
        <w:t xml:space="preserve">Τέλος, η ΕΡΤ ξεπερνάει και εσωτερικές αδυναμίες και εξωτερικές πιέσεις, διότι είναι προφανές ότι για να αποτύχουν πέντε διαγωνισμοί στην προσπάθεια της ΕΡΤ να αποκτήσει το δικό της δίκτυο κεραιών, μάλλον υπήρχαν και εξωτερικές και </w:t>
      </w:r>
      <w:r>
        <w:rPr>
          <w:rFonts w:eastAsia="Times New Roman"/>
          <w:szCs w:val="24"/>
        </w:rPr>
        <w:t>εσωτερικές πιέσεις. Και αυτή τη στιγμή ο επιτυχής διαγωνισμός πέρασε στο Ελεγκτικό Συνέδριο και πάρα πολύ σύντομα θα αναπτυχθεί το δίκτυο της ΕΡΤ και θα καλύπτει όλη την επικράτεια.</w:t>
      </w:r>
    </w:p>
    <w:p w14:paraId="5F41CBFF" w14:textId="77777777" w:rsidR="00B01687" w:rsidRDefault="00CA2DE4">
      <w:pPr>
        <w:spacing w:line="600" w:lineRule="auto"/>
        <w:ind w:firstLine="720"/>
        <w:jc w:val="both"/>
        <w:rPr>
          <w:rFonts w:eastAsia="Times New Roman"/>
          <w:szCs w:val="24"/>
        </w:rPr>
      </w:pPr>
      <w:r>
        <w:rPr>
          <w:rFonts w:eastAsia="Times New Roman"/>
          <w:szCs w:val="24"/>
        </w:rPr>
        <w:lastRenderedPageBreak/>
        <w:t>Γίνονται, λοιπόν, πάρα πολύ συγκεκριμένα βήματα. Νομίζω ότι απαντήσαμε και</w:t>
      </w:r>
      <w:r>
        <w:rPr>
          <w:rFonts w:eastAsia="Times New Roman"/>
          <w:szCs w:val="24"/>
        </w:rPr>
        <w:t xml:space="preserve"> για το τι μπορεί να προσφέρει στο επίπεδο των νέων τεχνολογιών και το πόσο, πραγματικά, έχει αγκαλιαστεί αυτό από τον κόσμο. Θεωρώ ότι η συζήτηση είναι πάρα πολύ χρήσιμη. Δυστυχώς η Νέα Δημοκρατία, αν κρίνω και από τις τελευταίες τοποθετήσεις των εκπροσώπ</w:t>
      </w:r>
      <w:r>
        <w:rPr>
          <w:rFonts w:eastAsia="Times New Roman"/>
          <w:szCs w:val="24"/>
        </w:rPr>
        <w:t>ων της, δεν έχει βγάλει κανένα πολιτικό συμπέρασμα από την τροπή που πήραν τα πράγματα από τότε που έγινε η πραξικοπηματική απόπειρα για το κλείσιμο της δημόσιας τηλεόρασης.</w:t>
      </w:r>
    </w:p>
    <w:p w14:paraId="5F41CC00" w14:textId="77777777" w:rsidR="00B01687" w:rsidRDefault="00CA2DE4">
      <w:pPr>
        <w:spacing w:line="600" w:lineRule="auto"/>
        <w:ind w:firstLine="720"/>
        <w:jc w:val="both"/>
        <w:rPr>
          <w:rFonts w:eastAsia="Times New Roman"/>
          <w:szCs w:val="24"/>
        </w:rPr>
      </w:pPr>
      <w:r>
        <w:rPr>
          <w:rFonts w:eastAsia="Times New Roman"/>
          <w:szCs w:val="24"/>
        </w:rPr>
        <w:t>Ευχαριστώ.</w:t>
      </w:r>
    </w:p>
    <w:p w14:paraId="5F41CC01" w14:textId="77777777" w:rsidR="00B01687" w:rsidRDefault="00CA2DE4">
      <w:pPr>
        <w:spacing w:line="600" w:lineRule="auto"/>
        <w:ind w:firstLine="720"/>
        <w:jc w:val="both"/>
        <w:rPr>
          <w:rFonts w:eastAsia="Times New Roman"/>
          <w:color w:val="000000" w:themeColor="text1"/>
          <w:szCs w:val="24"/>
        </w:rPr>
      </w:pPr>
      <w:r w:rsidRPr="007D0F2C">
        <w:rPr>
          <w:rFonts w:eastAsia="Times New Roman"/>
          <w:b/>
          <w:color w:val="000000" w:themeColor="text1"/>
          <w:szCs w:val="24"/>
        </w:rPr>
        <w:t>ΠΡΟΕΔΡΕΥΩΝ (Αναστάσιος Κουράκης):</w:t>
      </w:r>
      <w:r w:rsidRPr="007D0F2C">
        <w:rPr>
          <w:rFonts w:eastAsia="Times New Roman"/>
          <w:color w:val="000000" w:themeColor="text1"/>
          <w:szCs w:val="24"/>
        </w:rPr>
        <w:t xml:space="preserve"> Ευχαριστούμε τον κύριο Υπουργό.</w:t>
      </w:r>
    </w:p>
    <w:p w14:paraId="5F41CC02" w14:textId="77777777" w:rsidR="00B01687" w:rsidRDefault="00CA2DE4">
      <w:pPr>
        <w:spacing w:line="600" w:lineRule="auto"/>
        <w:ind w:firstLine="720"/>
        <w:jc w:val="both"/>
        <w:rPr>
          <w:rFonts w:eastAsia="Times New Roman"/>
          <w:color w:val="000000" w:themeColor="text1"/>
          <w:szCs w:val="24"/>
        </w:rPr>
      </w:pPr>
      <w:r w:rsidRPr="007D0F2C">
        <w:rPr>
          <w:rFonts w:eastAsia="Times New Roman"/>
          <w:color w:val="000000" w:themeColor="text1"/>
          <w:szCs w:val="24"/>
        </w:rPr>
        <w:t>Τον λ</w:t>
      </w:r>
      <w:r w:rsidRPr="007D0F2C">
        <w:rPr>
          <w:rFonts w:eastAsia="Times New Roman"/>
          <w:color w:val="000000" w:themeColor="text1"/>
          <w:szCs w:val="24"/>
        </w:rPr>
        <w:t xml:space="preserve">όγο έχει </w:t>
      </w:r>
      <w:r w:rsidRPr="007D0F2C">
        <w:rPr>
          <w:rFonts w:eastAsia="Times New Roman"/>
          <w:color w:val="000000" w:themeColor="text1"/>
          <w:szCs w:val="24"/>
        </w:rPr>
        <w:t xml:space="preserve">για πέντε λεπτά </w:t>
      </w:r>
      <w:r w:rsidRPr="007D0F2C">
        <w:rPr>
          <w:rFonts w:eastAsia="Times New Roman"/>
          <w:color w:val="000000" w:themeColor="text1"/>
          <w:szCs w:val="24"/>
        </w:rPr>
        <w:t xml:space="preserve">ο Υφυπουργός Ψηφιακής Πολιτικής, Τηλεπικοινωνιών και Ενημέρωσης και Ελευθέριος Κρέτσος για </w:t>
      </w:r>
      <w:r w:rsidRPr="007D0F2C">
        <w:rPr>
          <w:rFonts w:eastAsia="Times New Roman"/>
          <w:color w:val="000000" w:themeColor="text1"/>
          <w:szCs w:val="24"/>
        </w:rPr>
        <w:t xml:space="preserve">τη δευτερολογία του. </w:t>
      </w:r>
    </w:p>
    <w:p w14:paraId="5F41CC03" w14:textId="77777777" w:rsidR="00B01687" w:rsidRDefault="00CA2DE4">
      <w:pPr>
        <w:spacing w:line="600" w:lineRule="auto"/>
        <w:ind w:firstLine="720"/>
        <w:jc w:val="both"/>
        <w:rPr>
          <w:rFonts w:eastAsia="Times New Roman"/>
          <w:szCs w:val="24"/>
        </w:rPr>
      </w:pPr>
      <w:r w:rsidRPr="00056AB2">
        <w:rPr>
          <w:rFonts w:eastAsia="Times New Roman"/>
          <w:b/>
          <w:szCs w:val="24"/>
        </w:rPr>
        <w:t>ΕΛΕΥΘΕΡΙΟΣ ΚΡΕΤΣΟΣ (Υφυπουργός Ψηφιακής Πολιτικής, Τηλεπικοινωνιών και Ενημέρωσης):</w:t>
      </w:r>
      <w:r w:rsidRPr="00056AB2">
        <w:rPr>
          <w:rFonts w:eastAsia="Times New Roman"/>
          <w:szCs w:val="24"/>
        </w:rPr>
        <w:t xml:space="preserve"> Κυρία Ασημακοπούλου, δεν ξέρω σε π</w:t>
      </w:r>
      <w:r w:rsidRPr="00056AB2">
        <w:rPr>
          <w:rFonts w:eastAsia="Times New Roman"/>
          <w:szCs w:val="24"/>
        </w:rPr>
        <w:t>οιες ερωτήσεις αναφέρεστε.</w:t>
      </w:r>
    </w:p>
    <w:p w14:paraId="5F41CC04" w14:textId="77777777" w:rsidR="00B01687" w:rsidRDefault="00CA2DE4">
      <w:pPr>
        <w:spacing w:line="600" w:lineRule="auto"/>
        <w:ind w:firstLine="720"/>
        <w:jc w:val="both"/>
        <w:rPr>
          <w:rFonts w:eastAsia="Times New Roman"/>
          <w:szCs w:val="24"/>
        </w:rPr>
      </w:pPr>
      <w:r w:rsidRPr="00056AB2">
        <w:rPr>
          <w:rFonts w:eastAsia="Times New Roman"/>
          <w:b/>
          <w:szCs w:val="24"/>
        </w:rPr>
        <w:lastRenderedPageBreak/>
        <w:t>ΑΝΝΑ</w:t>
      </w:r>
      <w:r w:rsidRPr="00056AB2">
        <w:rPr>
          <w:rFonts w:eastAsia="Times New Roman"/>
          <w:b/>
          <w:szCs w:val="24"/>
        </w:rPr>
        <w:t xml:space="preserve"> </w:t>
      </w:r>
      <w:r w:rsidRPr="00056AB2">
        <w:rPr>
          <w:rFonts w:eastAsia="Times New Roman"/>
          <w:b/>
          <w:szCs w:val="24"/>
        </w:rPr>
        <w:t>-</w:t>
      </w:r>
      <w:r w:rsidRPr="00056AB2">
        <w:rPr>
          <w:rFonts w:eastAsia="Times New Roman"/>
          <w:b/>
          <w:szCs w:val="24"/>
        </w:rPr>
        <w:t xml:space="preserve"> </w:t>
      </w:r>
      <w:r w:rsidRPr="00056AB2">
        <w:rPr>
          <w:rFonts w:eastAsia="Times New Roman"/>
          <w:b/>
          <w:szCs w:val="24"/>
        </w:rPr>
        <w:t>ΜΙΣΕΛ ΑΣΗΜΑΚΟΠΟΥΛΟΥ:</w:t>
      </w:r>
      <w:r w:rsidRPr="00056AB2">
        <w:rPr>
          <w:rFonts w:eastAsia="Times New Roman"/>
          <w:szCs w:val="24"/>
        </w:rPr>
        <w:t xml:space="preserve"> Στον κύριο Πρόεδρο να μιλάτε. Έτσι είναι η κοινοβουλευτική διαδικασία! Δεν κάνουμε διάλογο!</w:t>
      </w:r>
    </w:p>
    <w:p w14:paraId="5F41CC05" w14:textId="77777777" w:rsidR="00B01687" w:rsidRDefault="00CA2DE4">
      <w:pPr>
        <w:spacing w:line="600" w:lineRule="auto"/>
        <w:ind w:firstLine="720"/>
        <w:jc w:val="both"/>
        <w:rPr>
          <w:rFonts w:eastAsia="Times New Roman"/>
          <w:szCs w:val="24"/>
        </w:rPr>
      </w:pPr>
      <w:r>
        <w:rPr>
          <w:rFonts w:eastAsia="Times New Roman"/>
          <w:b/>
          <w:szCs w:val="24"/>
        </w:rPr>
        <w:t>ΕΛΕΥΘΕΡΙΟΣ ΚΡΕΤΣΟΣ (Υφυπουργός Ψηφιακής Πολιτικής, Τηλεπικοινωνιών και Ενημέρωσης):</w:t>
      </w:r>
      <w:r>
        <w:rPr>
          <w:rFonts w:eastAsia="Times New Roman"/>
          <w:szCs w:val="24"/>
        </w:rPr>
        <w:t xml:space="preserve"> Συγγνώμη για την απειρία </w:t>
      </w:r>
      <w:r>
        <w:rPr>
          <w:rFonts w:eastAsia="Times New Roman"/>
          <w:szCs w:val="24"/>
        </w:rPr>
        <w:t>μου. Κύριε Πρόεδρε, συγγνώμη.</w:t>
      </w:r>
    </w:p>
    <w:p w14:paraId="5F41CC06" w14:textId="77777777" w:rsidR="00B01687" w:rsidRDefault="00CA2DE4">
      <w:pPr>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Η κοινοβουλευτική διαδικασία είναι να απευθύνεστε στον κύριο Πρόεδρο.</w:t>
      </w:r>
    </w:p>
    <w:p w14:paraId="5F41CC07" w14:textId="77777777" w:rsidR="00B01687" w:rsidRDefault="00CA2DE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κυρία Ασημακοπούλου.</w:t>
      </w:r>
    </w:p>
    <w:p w14:paraId="5F41CC08" w14:textId="77777777" w:rsidR="00B01687" w:rsidRDefault="00CA2DE4">
      <w:pPr>
        <w:spacing w:line="600" w:lineRule="auto"/>
        <w:ind w:firstLine="720"/>
        <w:jc w:val="both"/>
        <w:rPr>
          <w:rFonts w:eastAsia="Times New Roman"/>
          <w:szCs w:val="24"/>
        </w:rPr>
      </w:pPr>
      <w:r>
        <w:rPr>
          <w:rFonts w:eastAsia="Times New Roman"/>
          <w:b/>
          <w:szCs w:val="24"/>
        </w:rPr>
        <w:t>ΕΛΕΥΘΕΡΙΟΣ ΚΡΕΤΣΟΣ (Υφυπουργός Ψηφιακής Πολιτικής, Τηλεπικοινωνιών</w:t>
      </w:r>
      <w:r>
        <w:rPr>
          <w:rFonts w:eastAsia="Times New Roman"/>
          <w:b/>
          <w:szCs w:val="24"/>
        </w:rPr>
        <w:t xml:space="preserve"> και Ενημέρωσης):</w:t>
      </w:r>
      <w:r>
        <w:rPr>
          <w:rFonts w:eastAsia="Times New Roman"/>
          <w:szCs w:val="24"/>
        </w:rPr>
        <w:t xml:space="preserve"> Επιτρέψτε την απειρία μου. Είναι η πρώτη φορά που μιλάω. Μην είστε τόσο αυστηρή.</w:t>
      </w:r>
    </w:p>
    <w:p w14:paraId="5F41CC09" w14:textId="77777777" w:rsidR="00B01687" w:rsidRDefault="00CA2DE4">
      <w:pPr>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Παρακαλώ!</w:t>
      </w:r>
    </w:p>
    <w:p w14:paraId="5F41CC0A" w14:textId="77777777" w:rsidR="00B01687" w:rsidRDefault="00CA2DE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κύριε Υφυπουργέ. Συνεχίστε.</w:t>
      </w:r>
    </w:p>
    <w:p w14:paraId="5F41CC0B" w14:textId="77777777" w:rsidR="00B01687" w:rsidRDefault="00CA2DE4">
      <w:pPr>
        <w:spacing w:line="600" w:lineRule="auto"/>
        <w:ind w:firstLine="720"/>
        <w:jc w:val="both"/>
        <w:rPr>
          <w:rFonts w:eastAsia="Times New Roman"/>
          <w:szCs w:val="24"/>
        </w:rPr>
      </w:pPr>
      <w:r>
        <w:rPr>
          <w:rFonts w:eastAsia="Times New Roman"/>
          <w:b/>
          <w:szCs w:val="24"/>
        </w:rPr>
        <w:lastRenderedPageBreak/>
        <w:t xml:space="preserve">ΕΛΕΥΘΕΡΙΟΣ ΚΡΕΤΣΟΣ (Υφυπουργός Ψηφιακής Πολιτικής, </w:t>
      </w:r>
      <w:r>
        <w:rPr>
          <w:rFonts w:eastAsia="Times New Roman"/>
          <w:b/>
          <w:szCs w:val="24"/>
        </w:rPr>
        <w:t>Τηλεπικοινωνιών και Ενημέρωσης):</w:t>
      </w:r>
      <w:r>
        <w:rPr>
          <w:rFonts w:eastAsia="Times New Roman"/>
          <w:szCs w:val="24"/>
        </w:rPr>
        <w:t xml:space="preserve"> Αυτό που ήθελα να πω, πάντως, προς τη Νέα Δημοκρατία, είναι ότι στις ερωτήσεις -νομίζω αυτή είναι η διαδικασία του ελέγχου- οφείλει ο αρμόδιος Υπουργός να απαντήσει γραπτά. Κι αν δεν απαντήσει γραπτά, δίνει το δικαίωμα να έ</w:t>
      </w:r>
      <w:r>
        <w:rPr>
          <w:rFonts w:eastAsia="Times New Roman"/>
          <w:szCs w:val="24"/>
        </w:rPr>
        <w:t>ρθει η ερώτηση για συζήτηση στη Βουλή. Είναι υποχρεωμένος μετά ο αρμόδιος Υπουργός να έρθει. Άρα ό,τι έχετε αναπάντητο, θα έρθει στη Βουλή.</w:t>
      </w:r>
    </w:p>
    <w:p w14:paraId="5F41CC0C" w14:textId="77777777" w:rsidR="00B01687" w:rsidRDefault="00CA2DE4">
      <w:pPr>
        <w:spacing w:line="600" w:lineRule="auto"/>
        <w:ind w:firstLine="720"/>
        <w:jc w:val="both"/>
        <w:rPr>
          <w:rFonts w:eastAsia="Times New Roman"/>
          <w:szCs w:val="24"/>
        </w:rPr>
      </w:pPr>
      <w:proofErr w:type="spellStart"/>
      <w:r>
        <w:rPr>
          <w:rFonts w:eastAsia="Times New Roman"/>
          <w:szCs w:val="24"/>
        </w:rPr>
        <w:t>Μετατραυματικό</w:t>
      </w:r>
      <w:proofErr w:type="spellEnd"/>
      <w:r>
        <w:rPr>
          <w:rFonts w:eastAsia="Times New Roman"/>
          <w:szCs w:val="24"/>
        </w:rPr>
        <w:t xml:space="preserve"> στρες έχετε εσείς, κυρία Ασημακοπούλου, με τις τηλεοπτικές άδειες. Η εκάστη άδεια είναι 35 εκατομμύρι</w:t>
      </w:r>
      <w:r>
        <w:rPr>
          <w:rFonts w:eastAsia="Times New Roman"/>
          <w:szCs w:val="24"/>
        </w:rPr>
        <w:t xml:space="preserve">α. Δικαιωθήκαμε στον αριθμό. Είμαστε η μόνη </w:t>
      </w:r>
      <w:r>
        <w:rPr>
          <w:rFonts w:eastAsia="Times New Roman"/>
          <w:szCs w:val="24"/>
        </w:rPr>
        <w:t>Κ</w:t>
      </w:r>
      <w:r>
        <w:rPr>
          <w:rFonts w:eastAsia="Times New Roman"/>
          <w:szCs w:val="24"/>
        </w:rPr>
        <w:t xml:space="preserve">υβέρνηση που κατοχύρωσε συχνότητες από το 2006. Δεν αφήσαμε αυτά που άφησε η </w:t>
      </w:r>
      <w:r>
        <w:rPr>
          <w:rFonts w:eastAsia="Times New Roman"/>
          <w:szCs w:val="24"/>
        </w:rPr>
        <w:t>κ.</w:t>
      </w:r>
      <w:r>
        <w:rPr>
          <w:rFonts w:eastAsia="Times New Roman"/>
          <w:szCs w:val="24"/>
        </w:rPr>
        <w:t xml:space="preserve"> </w:t>
      </w:r>
      <w:proofErr w:type="spellStart"/>
      <w:r>
        <w:rPr>
          <w:rFonts w:eastAsia="Times New Roman"/>
          <w:szCs w:val="24"/>
        </w:rPr>
        <w:t>Βούλ</w:t>
      </w:r>
      <w:r>
        <w:rPr>
          <w:rFonts w:eastAsia="Times New Roman"/>
          <w:szCs w:val="24"/>
        </w:rPr>
        <w:t>τ</w:t>
      </w:r>
      <w:r>
        <w:rPr>
          <w:rFonts w:eastAsia="Times New Roman"/>
          <w:szCs w:val="24"/>
        </w:rPr>
        <w:t>εψη</w:t>
      </w:r>
      <w:proofErr w:type="spellEnd"/>
      <w:r>
        <w:rPr>
          <w:rFonts w:eastAsia="Times New Roman"/>
          <w:szCs w:val="24"/>
        </w:rPr>
        <w:t xml:space="preserve"> στα συρτάρια της τα τέλη χρήσης συχνοτήτων.</w:t>
      </w:r>
    </w:p>
    <w:p w14:paraId="5F41CC0D"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Αυτό να μην το ξαναπείτε.</w:t>
      </w:r>
    </w:p>
    <w:p w14:paraId="5F41CC0E" w14:textId="77777777" w:rsidR="00B01687" w:rsidRDefault="00CA2DE4">
      <w:pPr>
        <w:spacing w:line="600" w:lineRule="auto"/>
        <w:ind w:firstLine="720"/>
        <w:jc w:val="both"/>
        <w:rPr>
          <w:rFonts w:eastAsia="Times New Roman"/>
          <w:szCs w:val="24"/>
        </w:rPr>
      </w:pPr>
      <w:r>
        <w:rPr>
          <w:rFonts w:eastAsia="Times New Roman"/>
          <w:b/>
          <w:szCs w:val="24"/>
        </w:rPr>
        <w:t>ΕΛΕΥΘΕΡΙΟΣ ΚΡΕΤΣΟΣ (Υφυπουργός Ψηφια</w:t>
      </w:r>
      <w:r>
        <w:rPr>
          <w:rFonts w:eastAsia="Times New Roman"/>
          <w:b/>
          <w:szCs w:val="24"/>
        </w:rPr>
        <w:t>κής Πολιτικής, Τηλεπικοινωνιών και Ενημέρωσης):</w:t>
      </w:r>
      <w:r>
        <w:rPr>
          <w:rFonts w:eastAsia="Times New Roman"/>
          <w:szCs w:val="24"/>
        </w:rPr>
        <w:t xml:space="preserve"> Βεβαίως και θα το ξαναπώ, κυρία </w:t>
      </w:r>
      <w:proofErr w:type="spellStart"/>
      <w:r>
        <w:rPr>
          <w:rFonts w:eastAsia="Times New Roman"/>
          <w:szCs w:val="24"/>
        </w:rPr>
        <w:t>Βούλτεψη</w:t>
      </w:r>
      <w:proofErr w:type="spellEnd"/>
      <w:r>
        <w:rPr>
          <w:rFonts w:eastAsia="Times New Roman"/>
          <w:szCs w:val="24"/>
        </w:rPr>
        <w:t>. Από το 2011 έως το 2014.</w:t>
      </w:r>
    </w:p>
    <w:p w14:paraId="5F41CC0F" w14:textId="77777777" w:rsidR="00B01687" w:rsidRDefault="00CA2DE4">
      <w:pPr>
        <w:spacing w:line="600" w:lineRule="auto"/>
        <w:ind w:firstLine="720"/>
        <w:jc w:val="both"/>
        <w:rPr>
          <w:rFonts w:eastAsia="Times New Roman"/>
          <w:szCs w:val="24"/>
        </w:rPr>
      </w:pPr>
      <w:r>
        <w:rPr>
          <w:rFonts w:eastAsia="Times New Roman"/>
          <w:b/>
          <w:szCs w:val="24"/>
        </w:rPr>
        <w:lastRenderedPageBreak/>
        <w:t xml:space="preserve">ΣΟΦΙΑ ΒΟΥΛΤΕΨΗ: </w:t>
      </w:r>
      <w:r>
        <w:rPr>
          <w:rFonts w:eastAsia="Times New Roman"/>
          <w:szCs w:val="24"/>
        </w:rPr>
        <w:t xml:space="preserve">Εσείς δεν έχετε ασυλία. </w:t>
      </w:r>
    </w:p>
    <w:p w14:paraId="5F41CC10" w14:textId="77777777" w:rsidR="00B01687" w:rsidRDefault="00CA2DE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 διακόπτετε, όμως, αν έχετε την καλοσύνη.</w:t>
      </w:r>
    </w:p>
    <w:p w14:paraId="5F41CC11" w14:textId="77777777" w:rsidR="00B01687" w:rsidRDefault="00CA2DE4">
      <w:pPr>
        <w:spacing w:line="600" w:lineRule="auto"/>
        <w:ind w:firstLine="720"/>
        <w:jc w:val="both"/>
        <w:rPr>
          <w:rFonts w:eastAsia="Times New Roman"/>
          <w:szCs w:val="24"/>
        </w:rPr>
      </w:pPr>
      <w:r>
        <w:rPr>
          <w:rFonts w:eastAsia="Times New Roman"/>
          <w:b/>
          <w:szCs w:val="24"/>
        </w:rPr>
        <w:t>ΕΛΕΥΘΕΡΙΟΣ ΚΡΕΤΣΟΣ (Υφ</w:t>
      </w:r>
      <w:r>
        <w:rPr>
          <w:rFonts w:eastAsia="Times New Roman"/>
          <w:b/>
          <w:szCs w:val="24"/>
        </w:rPr>
        <w:t>υπουργός Ψηφιακής Πολιτικής, Τηλεπικοινωνιών και Ενημέρωσης):</w:t>
      </w:r>
      <w:r>
        <w:rPr>
          <w:rFonts w:eastAsia="Times New Roman"/>
          <w:szCs w:val="24"/>
        </w:rPr>
        <w:t xml:space="preserve"> Δεν γίνεται έτσι.</w:t>
      </w:r>
    </w:p>
    <w:p w14:paraId="5F41CC12"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Θέλω τον λόγο επί προσωπικού.</w:t>
      </w:r>
    </w:p>
    <w:p w14:paraId="5F41CC13" w14:textId="77777777" w:rsidR="00B01687" w:rsidRDefault="00CA2DE4">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δεν είναι προσωπικό.</w:t>
      </w:r>
    </w:p>
    <w:p w14:paraId="5F41CC14"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Με καταγγέλλει ως διαπλεκόμενη.</w:t>
      </w:r>
    </w:p>
    <w:p w14:paraId="5F41CC15" w14:textId="77777777" w:rsidR="00B01687" w:rsidRDefault="00CA2DE4">
      <w:pPr>
        <w:spacing w:line="600" w:lineRule="auto"/>
        <w:ind w:firstLine="720"/>
        <w:jc w:val="both"/>
        <w:rPr>
          <w:rFonts w:eastAsia="Times New Roman"/>
          <w:szCs w:val="24"/>
        </w:rPr>
      </w:pPr>
      <w:r>
        <w:rPr>
          <w:rFonts w:eastAsia="Times New Roman"/>
          <w:b/>
          <w:szCs w:val="24"/>
        </w:rPr>
        <w:t xml:space="preserve">ΕΛΕΥΘΕΡΙΟΣ ΚΡΕΤΣΟΣ </w:t>
      </w:r>
      <w:r>
        <w:rPr>
          <w:rFonts w:eastAsia="Times New Roman"/>
          <w:b/>
          <w:szCs w:val="24"/>
        </w:rPr>
        <w:t>(Υφυπουργός Ψηφιακής Πολιτικής, Τηλεπικοινωνιών και Ενημέρωσης):</w:t>
      </w:r>
      <w:r>
        <w:rPr>
          <w:rFonts w:eastAsia="Times New Roman"/>
          <w:szCs w:val="24"/>
        </w:rPr>
        <w:t xml:space="preserve"> Ορίστε, τι είπατε; Ποιος σας καταγγέλλει;</w:t>
      </w:r>
    </w:p>
    <w:p w14:paraId="5F41CC16"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Ποια συρτάρια είπατε;</w:t>
      </w:r>
    </w:p>
    <w:p w14:paraId="5F41CC17" w14:textId="77777777" w:rsidR="00B01687" w:rsidRDefault="00CA2DE4">
      <w:pPr>
        <w:spacing w:line="600" w:lineRule="auto"/>
        <w:ind w:firstLine="720"/>
        <w:jc w:val="both"/>
        <w:rPr>
          <w:rFonts w:eastAsia="Times New Roman"/>
          <w:szCs w:val="24"/>
        </w:rPr>
      </w:pPr>
      <w:r>
        <w:rPr>
          <w:rFonts w:eastAsia="Times New Roman"/>
          <w:b/>
          <w:szCs w:val="24"/>
        </w:rPr>
        <w:t>ΕΛΕΥΘΕΡΙΟΣ ΚΡΕΤΣΟΣ (Υφυπουργός Ψηφιακής Πολιτικής, Τηλεπικοινωνιών και Ενημέρωσης):</w:t>
      </w:r>
      <w:r>
        <w:rPr>
          <w:rFonts w:eastAsia="Times New Roman"/>
          <w:szCs w:val="24"/>
        </w:rPr>
        <w:t xml:space="preserve"> Τα τέλη χρήσης συχνοτήτων 2</w:t>
      </w:r>
      <w:r>
        <w:rPr>
          <w:rFonts w:eastAsia="Times New Roman"/>
          <w:szCs w:val="24"/>
        </w:rPr>
        <w:t>011</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w:t>
      </w:r>
    </w:p>
    <w:p w14:paraId="5F41CC18" w14:textId="77777777" w:rsidR="00B01687" w:rsidRDefault="00CA2DE4">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Μην κάνετε διάλογο, σας παρακαλώ.</w:t>
      </w:r>
    </w:p>
    <w:p w14:paraId="5F41CC19" w14:textId="77777777" w:rsidR="00B01687" w:rsidRDefault="00CA2DE4">
      <w:pPr>
        <w:spacing w:line="600" w:lineRule="auto"/>
        <w:ind w:firstLine="720"/>
        <w:jc w:val="both"/>
        <w:rPr>
          <w:rFonts w:eastAsia="Times New Roman"/>
          <w:b/>
          <w:szCs w:val="24"/>
        </w:rPr>
      </w:pPr>
      <w:r>
        <w:rPr>
          <w:rFonts w:eastAsia="Times New Roman"/>
          <w:b/>
          <w:szCs w:val="24"/>
        </w:rPr>
        <w:t>ΕΛΕΥΘΕΡΙΟΣ ΚΡΕΤΣΟΣ (Υφυπουργός Ψηφιακής Πολιτικής, Τηλεπικοινωνιών και Ενημέρωσης):</w:t>
      </w:r>
      <w:r>
        <w:rPr>
          <w:rFonts w:eastAsia="Times New Roman"/>
          <w:szCs w:val="24"/>
        </w:rPr>
        <w:t xml:space="preserve"> Τέλος πάντων. Αυτό που είπα…</w:t>
      </w:r>
    </w:p>
    <w:p w14:paraId="5F41CC1A" w14:textId="77777777" w:rsidR="00B01687" w:rsidRDefault="00CA2DE4">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Τίποτε δεν υπάρχει στα συρτάρια μου.</w:t>
      </w:r>
    </w:p>
    <w:p w14:paraId="5F41CC1B"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ΕΛΕΥΘΕΡΙΟΣ</w:t>
      </w:r>
      <w:r w:rsidRPr="00806C4C">
        <w:rPr>
          <w:rFonts w:eastAsia="Times New Roman" w:cs="Times New Roman"/>
          <w:b/>
          <w:szCs w:val="24"/>
        </w:rPr>
        <w:t xml:space="preserve"> ΚΡΕΤΣΟΣ (Υφυπουργός Ψηφιακής Πολιτικής, Τηλεπικοινωνιών και Ενημέρωσης):</w:t>
      </w:r>
      <w:r>
        <w:rPr>
          <w:rFonts w:eastAsia="Times New Roman" w:cs="Times New Roman"/>
          <w:szCs w:val="24"/>
        </w:rPr>
        <w:t xml:space="preserve"> Θέλετε να το συνεχίσουμε; Μετράει ο χρόνος μου;</w:t>
      </w:r>
    </w:p>
    <w:p w14:paraId="5F41CC1C"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ΠΡΟΕΔΡΕΥΩΝ (Αναστάσιος Κουράκης):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w:t>
      </w:r>
    </w:p>
    <w:p w14:paraId="5F41CC1D" w14:textId="77777777" w:rsidR="00B01687" w:rsidRDefault="00CA2DE4">
      <w:pPr>
        <w:spacing w:line="600" w:lineRule="auto"/>
        <w:ind w:firstLine="720"/>
        <w:jc w:val="both"/>
        <w:rPr>
          <w:rFonts w:eastAsia="Times New Roman" w:cs="Times New Roman"/>
          <w:szCs w:val="24"/>
        </w:rPr>
      </w:pPr>
      <w:r>
        <w:rPr>
          <w:rFonts w:eastAsia="Times New Roman" w:cs="Times New Roman"/>
          <w:b/>
          <w:szCs w:val="24"/>
        </w:rPr>
        <w:t>ΑΝΝΑ - ΜΙΣΕΛ ΑΣΗΜΑΚΟΠΟΥΛΟΥ</w:t>
      </w:r>
      <w:r w:rsidRPr="00806C4C">
        <w:rPr>
          <w:rFonts w:eastAsia="Times New Roman" w:cs="Times New Roman"/>
          <w:b/>
          <w:szCs w:val="24"/>
        </w:rPr>
        <w:t>:</w:t>
      </w:r>
      <w:r>
        <w:rPr>
          <w:rFonts w:eastAsia="Times New Roman" w:cs="Times New Roman"/>
          <w:szCs w:val="24"/>
        </w:rPr>
        <w:t xml:space="preserve"> Να ανακαλέσετε!</w:t>
      </w:r>
    </w:p>
    <w:p w14:paraId="5F41CC1E"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 xml:space="preserve">ΕΛΕΥΘΕΡΙΟΣ ΚΡΕΤΣΟΣ (Υφυπουργός Ψηφιακής </w:t>
      </w:r>
      <w:r w:rsidRPr="00806C4C">
        <w:rPr>
          <w:rFonts w:eastAsia="Times New Roman" w:cs="Times New Roman"/>
          <w:b/>
          <w:szCs w:val="24"/>
        </w:rPr>
        <w:t>Πολιτικής, Τηλεπικοινωνιών και Ενημέρωσης):</w:t>
      </w:r>
      <w:r>
        <w:rPr>
          <w:rFonts w:eastAsia="Times New Roman" w:cs="Times New Roman"/>
          <w:szCs w:val="24"/>
        </w:rPr>
        <w:t xml:space="preserve"> Όχι, δεν θα ανακαλέσω! Εσείς πρέπει να ανακαλέσετε στον ελληνικό λαό</w:t>
      </w:r>
      <w:r>
        <w:rPr>
          <w:rFonts w:eastAsia="Times New Roman" w:cs="Times New Roman"/>
          <w:szCs w:val="24"/>
        </w:rPr>
        <w:t>,</w:t>
      </w:r>
      <w:r>
        <w:rPr>
          <w:rFonts w:eastAsia="Times New Roman" w:cs="Times New Roman"/>
          <w:szCs w:val="24"/>
        </w:rPr>
        <w:t xml:space="preserve"> γιατί δεν κάνατε σωστά τη δουλειά σας!</w:t>
      </w:r>
    </w:p>
    <w:p w14:paraId="5F41CC1F"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lastRenderedPageBreak/>
        <w:t>ΠΡΟΕΔΡΕΥΩΝ (Αναστάσιος Κουράκης):</w:t>
      </w:r>
      <w:r>
        <w:rPr>
          <w:rFonts w:eastAsia="Times New Roman" w:cs="Times New Roman"/>
          <w:szCs w:val="24"/>
        </w:rPr>
        <w:t xml:space="preserve"> Κύριε Υφυπουργέ, σας παρακαλώ.</w:t>
      </w:r>
    </w:p>
    <w:p w14:paraId="5F41CC20"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ΕΛΕΥΘΕΡΙΟΣ ΚΡΕΤΣΟΣ (Υφυπουργός Ψηφιακή</w:t>
      </w:r>
      <w:r w:rsidRPr="00806C4C">
        <w:rPr>
          <w:rFonts w:eastAsia="Times New Roman" w:cs="Times New Roman"/>
          <w:b/>
          <w:szCs w:val="24"/>
        </w:rPr>
        <w:t>ς Πολιτικής, Τηλεπικοινωνιών και Ενημέρωσης):</w:t>
      </w:r>
      <w:r>
        <w:rPr>
          <w:rFonts w:eastAsia="Times New Roman" w:cs="Times New Roman"/>
          <w:szCs w:val="24"/>
        </w:rPr>
        <w:t xml:space="preserve"> Διότι είχατε χρόνο να κλείσετε την ΕΡΤ, αλλά δεν είχατε χρόνο να καταλογίσετε τέλος χρήσης συχνοτήτων…</w:t>
      </w:r>
    </w:p>
    <w:p w14:paraId="5F41CC21"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ΣΟΦΙΑ ΒΟΥΛΤΕΨΗ:</w:t>
      </w:r>
      <w:r>
        <w:rPr>
          <w:rFonts w:eastAsia="Times New Roman" w:cs="Times New Roman"/>
          <w:szCs w:val="24"/>
        </w:rPr>
        <w:t xml:space="preserve"> Δεν υπάρχει αυτό που λέτε!</w:t>
      </w:r>
    </w:p>
    <w:p w14:paraId="5F41CC22"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ΕΛΕΥΘΕΡΙΟΣ ΚΡΕΤΣΟΣ (Υφυπουργός Ψηφιακής Πολιτικής, Τηλεπικοινωνι</w:t>
      </w:r>
      <w:r w:rsidRPr="00806C4C">
        <w:rPr>
          <w:rFonts w:eastAsia="Times New Roman" w:cs="Times New Roman"/>
          <w:b/>
          <w:szCs w:val="24"/>
        </w:rPr>
        <w:t>ών και Ενημέρωσης):</w:t>
      </w:r>
      <w:r>
        <w:rPr>
          <w:rFonts w:eastAsia="Times New Roman" w:cs="Times New Roman"/>
          <w:b/>
          <w:szCs w:val="24"/>
        </w:rPr>
        <w:t xml:space="preserve"> </w:t>
      </w:r>
      <w:r>
        <w:rPr>
          <w:rFonts w:eastAsia="Times New Roman" w:cs="Times New Roman"/>
          <w:szCs w:val="24"/>
        </w:rPr>
        <w:t>…που δικαιώθηκε και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Δικαιώθηκε και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Για μιλήστε για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τώρα.</w:t>
      </w:r>
    </w:p>
    <w:p w14:paraId="5F41CC23"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ΠΡΟΕΔΡΕΥΩΝ (Αναστάσιος Κουράκης):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δεν ακούγεστε!</w:t>
      </w:r>
    </w:p>
    <w:p w14:paraId="5F41CC24"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ΕΛΕΥΘΕΡΙΟΣ ΚΡΕΤΣΟΣ (Υφυπουργός Ψηφιακής Πολιτικής, Τηλεπικοινωνιών και Ενη</w:t>
      </w:r>
      <w:r w:rsidRPr="00806C4C">
        <w:rPr>
          <w:rFonts w:eastAsia="Times New Roman" w:cs="Times New Roman"/>
          <w:b/>
          <w:szCs w:val="24"/>
        </w:rPr>
        <w:t>μέρωσης):</w:t>
      </w:r>
      <w:r>
        <w:rPr>
          <w:rFonts w:eastAsia="Times New Roman" w:cs="Times New Roman"/>
          <w:szCs w:val="24"/>
        </w:rPr>
        <w:t xml:space="preserve"> Κατά το δοκούν και </w:t>
      </w:r>
      <w:r>
        <w:rPr>
          <w:rFonts w:eastAsia="Times New Roman" w:cs="Times New Roman"/>
          <w:szCs w:val="24"/>
          <w:lang w:val="en-US"/>
        </w:rPr>
        <w:t>ad</w:t>
      </w:r>
      <w:r w:rsidRPr="007B3471">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w:t>
      </w:r>
    </w:p>
    <w:p w14:paraId="5F41CC2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Επίσης θέλω να καταθέσω στα Πρακτικά…</w:t>
      </w:r>
    </w:p>
    <w:p w14:paraId="5F41CC26"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lastRenderedPageBreak/>
        <w:t>ΠΡΟΕΔΡΕΥΩΝ (Αναστάσιος Κουράκης):</w:t>
      </w:r>
      <w:r>
        <w:rPr>
          <w:rFonts w:eastAsia="Times New Roman" w:cs="Times New Roman"/>
          <w:szCs w:val="24"/>
        </w:rPr>
        <w:t xml:space="preserve"> Κύριε Υπουργέ, μισό λεπτό. Μη συνεχίσετε.</w:t>
      </w:r>
    </w:p>
    <w:p w14:paraId="5F41CC2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Ό,τι θέλετε, κυρία </w:t>
      </w:r>
      <w:proofErr w:type="spellStart"/>
      <w:r>
        <w:rPr>
          <w:rFonts w:eastAsia="Times New Roman" w:cs="Times New Roman"/>
          <w:szCs w:val="24"/>
        </w:rPr>
        <w:t>Βούλτεψη</w:t>
      </w:r>
      <w:proofErr w:type="spellEnd"/>
      <w:r>
        <w:rPr>
          <w:rFonts w:eastAsia="Times New Roman" w:cs="Times New Roman"/>
          <w:szCs w:val="24"/>
        </w:rPr>
        <w:t xml:space="preserve">, στον κ. </w:t>
      </w:r>
      <w:proofErr w:type="spellStart"/>
      <w:r>
        <w:rPr>
          <w:rFonts w:eastAsia="Times New Roman" w:cs="Times New Roman"/>
          <w:szCs w:val="24"/>
        </w:rPr>
        <w:t>Δένδια</w:t>
      </w:r>
      <w:proofErr w:type="spellEnd"/>
      <w:r>
        <w:rPr>
          <w:rFonts w:eastAsia="Times New Roman" w:cs="Times New Roman"/>
          <w:szCs w:val="24"/>
        </w:rPr>
        <w:t xml:space="preserve"> ο οποίος μετά θα πάρει τον λόγο και συνεχίζουμε τη διαδικασία</w:t>
      </w:r>
      <w:r>
        <w:rPr>
          <w:rFonts w:eastAsia="Times New Roman" w:cs="Times New Roman"/>
          <w:szCs w:val="24"/>
        </w:rPr>
        <w:t>.</w:t>
      </w:r>
    </w:p>
    <w:p w14:paraId="5F41CC28"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ΣΟΦΙΑ ΒΟΥΛΤΕΨΗ:</w:t>
      </w:r>
      <w:r>
        <w:rPr>
          <w:rFonts w:eastAsia="Times New Roman" w:cs="Times New Roman"/>
          <w:szCs w:val="24"/>
        </w:rPr>
        <w:t xml:space="preserve"> Όχι, όχι! Είναι επί προσωπικού!</w:t>
      </w:r>
    </w:p>
    <w:p w14:paraId="5F41CC29"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ΠΡΟΕΔΡΕΥΩΝ (Αναστάσιος Κουράκης):</w:t>
      </w:r>
      <w:r>
        <w:rPr>
          <w:rFonts w:eastAsia="Times New Roman" w:cs="Times New Roman"/>
          <w:szCs w:val="24"/>
        </w:rPr>
        <w:t xml:space="preserve"> Όταν ολοκληρώσει ο κ. Κρέτσος, θα σας δώσω τον λόγο επί προσωπικού.</w:t>
      </w:r>
    </w:p>
    <w:p w14:paraId="5F41CC2A"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Συνεχίστε, κύριε Υφυπουργέ.</w:t>
      </w:r>
    </w:p>
    <w:p w14:paraId="5F41CC2B"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t>ΕΛΕΥΘΕΡΙΟΣ ΚΡΕΤΣΟΣ (Υφυπουργός Ψηφιακής Πολιτικής, Τηλεπικοινωνιών και Ενημέ</w:t>
      </w:r>
      <w:r w:rsidRPr="00806C4C">
        <w:rPr>
          <w:rFonts w:eastAsia="Times New Roman" w:cs="Times New Roman"/>
          <w:b/>
          <w:szCs w:val="24"/>
        </w:rPr>
        <w:t>ρωσης):</w:t>
      </w:r>
      <w:r>
        <w:rPr>
          <w:rFonts w:eastAsia="Times New Roman" w:cs="Times New Roman"/>
          <w:szCs w:val="24"/>
        </w:rPr>
        <w:t xml:space="preserve"> Επιμένω και πάλι</w:t>
      </w:r>
      <w:r w:rsidRPr="00803A48">
        <w:rPr>
          <w:rFonts w:eastAsia="Times New Roman" w:cs="Times New Roman"/>
          <w:szCs w:val="24"/>
        </w:rPr>
        <w:t>,</w:t>
      </w:r>
      <w:r>
        <w:rPr>
          <w:rFonts w:eastAsia="Times New Roman" w:cs="Times New Roman"/>
          <w:szCs w:val="24"/>
        </w:rPr>
        <w:t xml:space="preserve"> τα στοιχεία που καταθέσαμε για την τηλεθέαση δεν είναι από το κεφάλι μας. Είναι της </w:t>
      </w:r>
      <w:r>
        <w:rPr>
          <w:rFonts w:eastAsia="Times New Roman" w:cs="Times New Roman"/>
          <w:szCs w:val="24"/>
        </w:rPr>
        <w:t>«</w:t>
      </w:r>
      <w:r>
        <w:rPr>
          <w:rFonts w:eastAsia="Times New Roman" w:cs="Times New Roman"/>
          <w:szCs w:val="24"/>
          <w:lang w:val="en-US"/>
        </w:rPr>
        <w:t>NIELSEN</w:t>
      </w:r>
      <w:r>
        <w:rPr>
          <w:rFonts w:eastAsia="Times New Roman" w:cs="Times New Roman"/>
          <w:szCs w:val="24"/>
        </w:rPr>
        <w:t>»</w:t>
      </w:r>
      <w:r w:rsidRPr="00803A48">
        <w:rPr>
          <w:rFonts w:eastAsia="Times New Roman" w:cs="Times New Roman"/>
          <w:szCs w:val="24"/>
        </w:rPr>
        <w:t>.</w:t>
      </w:r>
      <w:r>
        <w:rPr>
          <w:rFonts w:eastAsia="Times New Roman" w:cs="Times New Roman"/>
          <w:szCs w:val="24"/>
        </w:rPr>
        <w:t xml:space="preserve"> Αν θεωρείτε ότι η </w:t>
      </w:r>
      <w:r>
        <w:rPr>
          <w:rFonts w:eastAsia="Times New Roman" w:cs="Times New Roman"/>
          <w:szCs w:val="24"/>
        </w:rPr>
        <w:t>«</w:t>
      </w:r>
      <w:r>
        <w:rPr>
          <w:rFonts w:eastAsia="Times New Roman" w:cs="Times New Roman"/>
          <w:szCs w:val="24"/>
          <w:lang w:val="en-US"/>
        </w:rPr>
        <w:t>NIELSEN</w:t>
      </w:r>
      <w:r>
        <w:rPr>
          <w:rFonts w:eastAsia="Times New Roman" w:cs="Times New Roman"/>
          <w:szCs w:val="24"/>
        </w:rPr>
        <w:t>»</w:t>
      </w:r>
      <w:r>
        <w:rPr>
          <w:rFonts w:eastAsia="Times New Roman" w:cs="Times New Roman"/>
          <w:szCs w:val="24"/>
        </w:rPr>
        <w:t xml:space="preserve">, αυτός ο παγκόσμιος κολοσσός στη μέτρηση της τηλεθέασης, δεν κάνει καλά τη δουλειά του, μπορείτε να το </w:t>
      </w:r>
      <w:r>
        <w:rPr>
          <w:rFonts w:eastAsia="Times New Roman" w:cs="Times New Roman"/>
          <w:szCs w:val="24"/>
        </w:rPr>
        <w:t>πείτε.</w:t>
      </w:r>
    </w:p>
    <w:p w14:paraId="5F41CC2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Αναφέρεστε στην ειδική επερώτηση ότι επαρκεί το προσωπικό. Καταθέτω στα Πρακτικά, ο αριθμός των εργαζομένων της ΕΡΤ, αναλογικά με άλλες δημόσιες ραδιοτηλεοράσεις.</w:t>
      </w:r>
    </w:p>
    <w:p w14:paraId="5F41CC2D" w14:textId="77777777" w:rsidR="00B01687" w:rsidRDefault="00CA2DE4">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 xml:space="preserve">Υφυπουργός </w:t>
      </w:r>
      <w:r w:rsidRPr="00803A48">
        <w:rPr>
          <w:rFonts w:eastAsia="Times New Roman" w:cs="Times New Roman"/>
          <w:szCs w:val="24"/>
        </w:rPr>
        <w:t>Ψηφιακής Πολιτικής, Τηλεπικοινωνιών και Ενημέρωσης</w:t>
      </w:r>
      <w:r w:rsidRPr="000D63A8">
        <w:rPr>
          <w:rFonts w:eastAsia="Times New Roman" w:cs="Times New Roman"/>
          <w:szCs w:val="24"/>
        </w:rPr>
        <w:t xml:space="preserve"> κ. </w:t>
      </w:r>
      <w:r>
        <w:rPr>
          <w:rFonts w:eastAsia="Times New Roman" w:cs="Times New Roman"/>
          <w:szCs w:val="24"/>
        </w:rPr>
        <w:t>Ελ</w:t>
      </w:r>
      <w:r>
        <w:rPr>
          <w:rFonts w:eastAsia="Times New Roman" w:cs="Times New Roman"/>
          <w:szCs w:val="24"/>
        </w:rPr>
        <w:t>ευθέριος Κρέτσος</w:t>
      </w:r>
      <w:r w:rsidRPr="000D63A8">
        <w:rPr>
          <w:rFonts w:eastAsia="Times New Roman" w:cs="Times New Roman"/>
          <w:szCs w:val="24"/>
        </w:rPr>
        <w:t xml:space="preserve"> καταθέτει για τα Πρακτικά </w:t>
      </w:r>
      <w:r>
        <w:rPr>
          <w:rFonts w:eastAsia="Times New Roman" w:cs="Times New Roman"/>
          <w:szCs w:val="24"/>
        </w:rPr>
        <w:t>το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F41CC2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Στον σχεδιασμό της ΝΕΡΙΤ προβλέπατε δελτία ειδήσεων και επικαιρότητα 40% και το</w:t>
      </w:r>
      <w:r>
        <w:rPr>
          <w:rFonts w:eastAsia="Times New Roman" w:cs="Times New Roman"/>
          <w:szCs w:val="24"/>
        </w:rPr>
        <w:t xml:space="preserve"> φθάσατε 62%. Αυτό όσον αφορά το θέμα της πολυφωνίας. Εμείς αντίστοιχα είμαστε γύρω στο 34% και η ψυχαγωγία στην ΕΡΤ είναι 56%, ενώ στη ΝΕΡΙΤ ήταν μόλις 16,3%. Την προηγούμενη εβδομάδα ανέφερα την πολύτιμη συνεισφορά της ΕΡΤ. </w:t>
      </w:r>
    </w:p>
    <w:p w14:paraId="5F41CC2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Μιλάτε για δηλώσεις. Είχαμε α</w:t>
      </w:r>
      <w:r>
        <w:rPr>
          <w:rFonts w:eastAsia="Times New Roman" w:cs="Times New Roman"/>
          <w:szCs w:val="24"/>
        </w:rPr>
        <w:t>υτό το ναυάγιο, αυτή την παλινωδία, αυτόν τον θίασο, ουσιαστικά, το πώς χειρίστηκε</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η προηγούμενη </w:t>
      </w:r>
      <w:r>
        <w:rPr>
          <w:rFonts w:eastAsia="Times New Roman" w:cs="Times New Roman"/>
          <w:szCs w:val="24"/>
        </w:rPr>
        <w:t>κ</w:t>
      </w:r>
      <w:r>
        <w:rPr>
          <w:rFonts w:eastAsia="Times New Roman" w:cs="Times New Roman"/>
          <w:szCs w:val="24"/>
        </w:rPr>
        <w:t xml:space="preserve">υβέρνηση το ζήτημα του </w:t>
      </w:r>
      <w:r>
        <w:rPr>
          <w:rFonts w:eastAsia="Times New Roman" w:cs="Times New Roman"/>
          <w:szCs w:val="24"/>
        </w:rPr>
        <w:t>ε</w:t>
      </w:r>
      <w:r>
        <w:rPr>
          <w:rFonts w:eastAsia="Times New Roman" w:cs="Times New Roman"/>
          <w:szCs w:val="24"/>
        </w:rPr>
        <w:t xml:space="preserve">ποπτικού </w:t>
      </w:r>
      <w:r>
        <w:rPr>
          <w:rFonts w:eastAsia="Times New Roman" w:cs="Times New Roman"/>
          <w:szCs w:val="24"/>
        </w:rPr>
        <w:t>σ</w:t>
      </w:r>
      <w:r>
        <w:rPr>
          <w:rFonts w:eastAsia="Times New Roman" w:cs="Times New Roman"/>
          <w:szCs w:val="24"/>
        </w:rPr>
        <w:t>υμβουλίου, το οποίο το έφερε υποτίθεται για να μιλήσει για πολυφωνία και για να διευκολύνει να θωρακιστεί η δημ</w:t>
      </w:r>
      <w:r>
        <w:rPr>
          <w:rFonts w:eastAsia="Times New Roman" w:cs="Times New Roman"/>
          <w:szCs w:val="24"/>
        </w:rPr>
        <w:t xml:space="preserve">όσια τηλεόραση από την οποιαδήποτε επιρροή από την Κυβέρνηση και το πρώτο που κάνατε ήταν μια ΠΥΣ. Οι ίδιοι δεν είστε ικανοί να εφαρμόσετε τους νόμους. Αυτή είναι η διαφορά μας, ότι εμείς την </w:t>
      </w:r>
      <w:r>
        <w:rPr>
          <w:rFonts w:eastAsia="Times New Roman" w:cs="Times New Roman"/>
          <w:szCs w:val="24"/>
        </w:rPr>
        <w:lastRenderedPageBreak/>
        <w:t>πολιτική μας βούληση την κάνουμε πράξη και οι τηλεοπτικές άδειες</w:t>
      </w:r>
      <w:r>
        <w:rPr>
          <w:rFonts w:eastAsia="Times New Roman" w:cs="Times New Roman"/>
          <w:szCs w:val="24"/>
        </w:rPr>
        <w:t xml:space="preserve"> είναι ένα πάρα πολύ καλό παράδειγμα γι’ αυτό.</w:t>
      </w:r>
    </w:p>
    <w:p w14:paraId="5F41CC3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Επειδή ακούω για δηλώσεις και δηλώσεις, έχω εδώ τις δηλώσεις του κ. </w:t>
      </w:r>
      <w:proofErr w:type="spellStart"/>
      <w:r>
        <w:rPr>
          <w:rFonts w:eastAsia="Times New Roman" w:cs="Times New Roman"/>
          <w:szCs w:val="24"/>
        </w:rPr>
        <w:t>Μορώνη</w:t>
      </w:r>
      <w:proofErr w:type="spellEnd"/>
      <w:r>
        <w:rPr>
          <w:rFonts w:eastAsia="Times New Roman" w:cs="Times New Roman"/>
          <w:szCs w:val="24"/>
        </w:rPr>
        <w:t xml:space="preserve">, την επιστολή του κ. Ζούλα και όλες αυτές τις καταγγελίες. Τις καταθέτω κι αυτές στα Πρακτικά. Πρόκειται για τον κ. </w:t>
      </w:r>
      <w:proofErr w:type="spellStart"/>
      <w:r>
        <w:rPr>
          <w:rFonts w:eastAsia="Times New Roman" w:cs="Times New Roman"/>
          <w:szCs w:val="24"/>
        </w:rPr>
        <w:t>Μορώνη</w:t>
      </w:r>
      <w:proofErr w:type="spellEnd"/>
      <w:r>
        <w:rPr>
          <w:rFonts w:eastAsia="Times New Roman" w:cs="Times New Roman"/>
          <w:szCs w:val="24"/>
        </w:rPr>
        <w:t xml:space="preserve">, τον </w:t>
      </w:r>
      <w:r>
        <w:rPr>
          <w:rFonts w:eastAsia="Times New Roman" w:cs="Times New Roman"/>
          <w:szCs w:val="24"/>
        </w:rPr>
        <w:t>Αντιπρόεδρο του ΕΣΡ κ.λπ.</w:t>
      </w:r>
      <w:r>
        <w:rPr>
          <w:rFonts w:eastAsia="Times New Roman" w:cs="Times New Roman"/>
          <w:szCs w:val="24"/>
        </w:rPr>
        <w:t>.</w:t>
      </w:r>
    </w:p>
    <w:p w14:paraId="5F41CC31" w14:textId="77777777" w:rsidR="00B01687" w:rsidRDefault="00CA2DE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w:t>
      </w:r>
      <w:r w:rsidRPr="000D63A8">
        <w:rPr>
          <w:rFonts w:eastAsia="Times New Roman" w:cs="Times New Roman"/>
          <w:szCs w:val="24"/>
        </w:rPr>
        <w:t xml:space="preserve">κ. </w:t>
      </w:r>
      <w:r>
        <w:rPr>
          <w:rFonts w:eastAsia="Times New Roman" w:cs="Times New Roman"/>
          <w:szCs w:val="24"/>
        </w:rPr>
        <w:t>Ελευθέριος Κρέτσος</w:t>
      </w:r>
      <w:r w:rsidRPr="000D63A8">
        <w:rPr>
          <w:rFonts w:eastAsia="Times New Roman" w:cs="Times New Roman"/>
          <w:szCs w:val="24"/>
        </w:rPr>
        <w:t xml:space="preserve"> καταθέτει για τα Πρακτικά </w:t>
      </w:r>
      <w:r>
        <w:rPr>
          <w:rFonts w:eastAsia="Times New Roman" w:cs="Times New Roman"/>
          <w:szCs w:val="24"/>
        </w:rPr>
        <w:t>τα</w:t>
      </w:r>
      <w:r w:rsidRPr="000D63A8">
        <w:rPr>
          <w:rFonts w:eastAsia="Times New Roman" w:cs="Times New Roman"/>
          <w:szCs w:val="24"/>
        </w:rPr>
        <w:t xml:space="preserve"> προαναφερθέν</w:t>
      </w:r>
      <w:r>
        <w:rPr>
          <w:rFonts w:eastAsia="Times New Roman" w:cs="Times New Roman"/>
          <w:szCs w:val="24"/>
        </w:rPr>
        <w:t>τα έγγραφα</w:t>
      </w:r>
      <w:r w:rsidRPr="000D63A8">
        <w:rPr>
          <w:rFonts w:eastAsia="Times New Roman" w:cs="Times New Roman"/>
          <w:szCs w:val="24"/>
        </w:rPr>
        <w:t>, τ</w:t>
      </w:r>
      <w:r>
        <w:rPr>
          <w:rFonts w:eastAsia="Times New Roman" w:cs="Times New Roman"/>
          <w:szCs w:val="24"/>
        </w:rPr>
        <w:t>α</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βρίσκ</w:t>
      </w:r>
      <w:r>
        <w:rPr>
          <w:rFonts w:eastAsia="Times New Roman" w:cs="Times New Roman"/>
          <w:szCs w:val="24"/>
        </w:rPr>
        <w:t>ον</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F41CC3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Όταν μιλάμε γι</w:t>
      </w:r>
      <w:r>
        <w:rPr>
          <w:rFonts w:eastAsia="Times New Roman" w:cs="Times New Roman"/>
          <w:szCs w:val="24"/>
        </w:rPr>
        <w:t>α το κόστος της ΕΡΤ και το κόστος του «μαύρου», αυτό θα προσδιοριστεί με τη νέα επιτροπή και θα περιλαμβάνει διάφορες δαπάνες. Θα σας πω μερικές: Την καταβολή αποζημίωσης απόλυσης του προσωπικού της εταιρείας, το κόστος της λειτουργίας του πειρατικού μορφώ</w:t>
      </w:r>
      <w:r>
        <w:rPr>
          <w:rFonts w:eastAsia="Times New Roman" w:cs="Times New Roman"/>
          <w:szCs w:val="24"/>
        </w:rPr>
        <w:t xml:space="preserve">ματος της ΔΤ, το κόστος της ειδικής διαχείρισης για την περίοδο από 1/12/2015 έως σήμερα, το κόστος των οφειλόμενων μισθωμάτων ακινήτων της </w:t>
      </w:r>
      <w:proofErr w:type="spellStart"/>
      <w:r>
        <w:rPr>
          <w:rFonts w:eastAsia="Times New Roman" w:cs="Times New Roman"/>
          <w:szCs w:val="24"/>
        </w:rPr>
        <w:t>καταργηθείσας</w:t>
      </w:r>
      <w:proofErr w:type="spellEnd"/>
      <w:r>
        <w:rPr>
          <w:rFonts w:eastAsia="Times New Roman" w:cs="Times New Roman"/>
          <w:szCs w:val="24"/>
        </w:rPr>
        <w:t xml:space="preserve"> ΕΡΤ, το κόστος χρήσης ραδιοσυχνοτήτων το </w:t>
      </w:r>
      <w:r>
        <w:rPr>
          <w:rFonts w:eastAsia="Times New Roman" w:cs="Times New Roman"/>
          <w:szCs w:val="24"/>
        </w:rPr>
        <w:lastRenderedPageBreak/>
        <w:t>οποίο αφορά πομπούς οι οποίοι βρίσκονταν υπό κατάληψη, το κόσ</w:t>
      </w:r>
      <w:r>
        <w:rPr>
          <w:rFonts w:eastAsia="Times New Roman" w:cs="Times New Roman"/>
          <w:szCs w:val="24"/>
        </w:rPr>
        <w:t xml:space="preserve">τος των απαιτήσεων της </w:t>
      </w:r>
      <w:proofErr w:type="spellStart"/>
      <w:r>
        <w:rPr>
          <w:rFonts w:eastAsia="Times New Roman" w:cs="Times New Roman"/>
          <w:szCs w:val="24"/>
        </w:rPr>
        <w:t>καταργηθείσας</w:t>
      </w:r>
      <w:proofErr w:type="spellEnd"/>
      <w:r>
        <w:rPr>
          <w:rFonts w:eastAsia="Times New Roman" w:cs="Times New Roman"/>
          <w:szCs w:val="24"/>
        </w:rPr>
        <w:t xml:space="preserve"> ΕΡΤ από πελάτες και επιταγές που δεν έχουν εισπραχθεί, τι αγωγές έχουν ασκήσει οι πρώην εργαζόμενοι κατά του ελληνικού δημοσίου για ρεπό, υπερωρίες, υπερεργασία, την καθαρή θέση που εμφανίζει η ειδική διαχείριση μέχρι τ</w:t>
      </w:r>
      <w:r>
        <w:rPr>
          <w:rFonts w:eastAsia="Times New Roman" w:cs="Times New Roman"/>
          <w:szCs w:val="24"/>
        </w:rPr>
        <w:t>ις 30 Μαρτίου του 2008, τις καθαρές εισροές που χάθηκαν. Πήγατε και κλείσατε μια μεγάλη εταιρεία, ίσως τη μεγαλύτερη εταιρεία του ελληνικού δημοσίου -που δυστυχώς οι προηγούμενοι από εσάς το 2009 την έκαναν ΔΕΚΟ- σε μια νύχτα, φέρατε ένα τεράστιο τραύμα. Ή</w:t>
      </w:r>
      <w:r>
        <w:rPr>
          <w:rFonts w:eastAsia="Times New Roman" w:cs="Times New Roman"/>
          <w:szCs w:val="24"/>
        </w:rPr>
        <w:t>δη σας είπα ότι αυτό κόστισε, σε όρους τηλεθέασης, τουλάχιστον 60%.</w:t>
      </w:r>
    </w:p>
    <w:p w14:paraId="5F41CC33" w14:textId="77777777" w:rsidR="00B01687" w:rsidRDefault="00CA2DE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Υφυπουργού</w:t>
      </w:r>
      <w:r w:rsidRPr="00F81B27">
        <w:rPr>
          <w:rFonts w:eastAsia="Times New Roman" w:cs="Times New Roman"/>
          <w:szCs w:val="24"/>
        </w:rPr>
        <w:t>)</w:t>
      </w:r>
    </w:p>
    <w:p w14:paraId="5F41CC34"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Έχει τελειώσει ο χρόνος μου, συγγνώμη για την απειρία μου. Θα σταματήσω εδώ, δυστυχώς. Απλώς θέλω να π</w:t>
      </w:r>
      <w:r>
        <w:rPr>
          <w:rFonts w:eastAsia="Times New Roman" w:cs="Times New Roman"/>
          <w:szCs w:val="24"/>
        </w:rPr>
        <w:t xml:space="preserve">ω: μην παριστάνετε τις μωρές παρθένες με την ΕΡΤ. Το έγκλημα σας και το αποτύπωμά σας, το έχετε αφήσει πάρα </w:t>
      </w:r>
      <w:proofErr w:type="spellStart"/>
      <w:r>
        <w:rPr>
          <w:rFonts w:eastAsia="Times New Roman" w:cs="Times New Roman"/>
          <w:szCs w:val="24"/>
        </w:rPr>
        <w:t>πάρα</w:t>
      </w:r>
      <w:proofErr w:type="spellEnd"/>
      <w:r>
        <w:rPr>
          <w:rFonts w:eastAsia="Times New Roman" w:cs="Times New Roman"/>
          <w:szCs w:val="24"/>
        </w:rPr>
        <w:t xml:space="preserve"> πολύ βαθιά.</w:t>
      </w:r>
    </w:p>
    <w:p w14:paraId="5F41CC35" w14:textId="77777777" w:rsidR="00B01687" w:rsidRDefault="00CA2DE4">
      <w:pPr>
        <w:spacing w:line="600" w:lineRule="auto"/>
        <w:ind w:firstLine="720"/>
        <w:jc w:val="both"/>
        <w:rPr>
          <w:rFonts w:eastAsia="Times New Roman" w:cs="Times New Roman"/>
          <w:szCs w:val="24"/>
        </w:rPr>
      </w:pPr>
      <w:r w:rsidRPr="00806C4C">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w:t>
      </w:r>
    </w:p>
    <w:p w14:paraId="5F41CC36"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έχετε τον λόγο επί προσωπικού για δύο λεπτά.</w:t>
      </w:r>
    </w:p>
    <w:p w14:paraId="5F41CC37" w14:textId="77777777" w:rsidR="00B01687" w:rsidRDefault="00CA2DE4">
      <w:pPr>
        <w:spacing w:line="600" w:lineRule="auto"/>
        <w:ind w:firstLine="720"/>
        <w:jc w:val="both"/>
        <w:rPr>
          <w:rFonts w:eastAsia="Times New Roman" w:cs="Times New Roman"/>
          <w:szCs w:val="24"/>
        </w:rPr>
      </w:pPr>
      <w:r w:rsidRPr="00300242">
        <w:rPr>
          <w:rFonts w:eastAsia="Times New Roman" w:cs="Times New Roman"/>
          <w:b/>
          <w:szCs w:val="24"/>
        </w:rPr>
        <w:t>ΣΟΦΙΑ ΒΟΥΛΤΕΨΗ:</w:t>
      </w:r>
      <w:r>
        <w:rPr>
          <w:rFonts w:eastAsia="Times New Roman" w:cs="Times New Roman"/>
          <w:szCs w:val="24"/>
        </w:rPr>
        <w:t xml:space="preserve"> Κύριε Πρόεδρε, ο κύριος Κρέτσος είπε ότι είχα κάτι στα συρτάρια μου. Στα συρτάρια μου δεν είχα τίποτα. Και επειδή αυτό είναι μια έκφραση που αποτελεί δυσφήμιση, του ζήτησα να το πάρει πίσω. Δεν το έκανε. Ξέρει πάρα πολύ καλά ότι στα συρτάρια μου δεν υπήρχ</w:t>
      </w:r>
      <w:r>
        <w:rPr>
          <w:rFonts w:eastAsia="Times New Roman" w:cs="Times New Roman"/>
          <w:szCs w:val="24"/>
        </w:rPr>
        <w:t xml:space="preserve">ε τίποτα. Αν χρειαζόταν -εγώ δεν τα κάνω αυτά τα πράγματα-, κύριε Κρέτσο, να πάτε στο δικαστήριο, θα μπορούσατε να αποδείξετε ότι είχα κάτι στο συρτάρι μου, όπως το είπατε; Δεν θα μπορούσατε. </w:t>
      </w:r>
    </w:p>
    <w:p w14:paraId="5F41CC3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Είναι ένα χαρτί το οποίο περιφέρετε εσείς, κύριε Παππά, από την</w:t>
      </w:r>
      <w:r>
        <w:rPr>
          <w:rFonts w:eastAsia="Times New Roman" w:cs="Times New Roman"/>
          <w:szCs w:val="24"/>
        </w:rPr>
        <w:t xml:space="preserve"> αρχή και το δίνετε από εδώ και από εκεί. Είναι ένα σχέδιο απόφασης, το οποίο μπορεί να φτιάχτηκε και μετά φυσικά. Δεν υπάρχει καμμία υπογραφή μου ούτε υπάρχει κάπου ότι ζήτησα εγώ κάτι. Το λέτε μόνο για να με δυσφημίσετε. Δεν με ενδιαφέρει αυτό, γιατί ο κ</w:t>
      </w:r>
      <w:r>
        <w:rPr>
          <w:rFonts w:eastAsia="Times New Roman" w:cs="Times New Roman"/>
          <w:szCs w:val="24"/>
        </w:rPr>
        <w:t>όσμος ξέρει για τι πράγμα μιλάμε.</w:t>
      </w:r>
    </w:p>
    <w:p w14:paraId="5F41CC39" w14:textId="77777777" w:rsidR="00B01687" w:rsidRDefault="00CA2DE4">
      <w:pPr>
        <w:tabs>
          <w:tab w:val="center" w:pos="4753"/>
          <w:tab w:val="left" w:pos="6156"/>
        </w:tabs>
        <w:spacing w:line="600" w:lineRule="auto"/>
        <w:ind w:firstLine="720"/>
        <w:jc w:val="both"/>
        <w:rPr>
          <w:rFonts w:eastAsia="Times New Roman"/>
          <w:szCs w:val="24"/>
        </w:rPr>
      </w:pPr>
      <w:r w:rsidRPr="00750F07">
        <w:rPr>
          <w:rFonts w:eastAsia="Times New Roman"/>
          <w:szCs w:val="24"/>
        </w:rPr>
        <w:lastRenderedPageBreak/>
        <w:t xml:space="preserve">Αν ένας υπάλληλος αυτή τη στιγμή στη </w:t>
      </w:r>
      <w:r>
        <w:rPr>
          <w:rFonts w:eastAsia="Times New Roman"/>
          <w:szCs w:val="24"/>
        </w:rPr>
        <w:t>γ</w:t>
      </w:r>
      <w:r w:rsidRPr="00750F07">
        <w:rPr>
          <w:rFonts w:eastAsia="Times New Roman"/>
          <w:szCs w:val="24"/>
        </w:rPr>
        <w:t xml:space="preserve">ενική </w:t>
      </w:r>
      <w:r>
        <w:rPr>
          <w:rFonts w:eastAsia="Times New Roman"/>
          <w:szCs w:val="24"/>
        </w:rPr>
        <w:t>γ</w:t>
      </w:r>
      <w:r w:rsidRPr="00750F07">
        <w:rPr>
          <w:rFonts w:eastAsia="Times New Roman"/>
          <w:szCs w:val="24"/>
        </w:rPr>
        <w:t>ραμματεία φτιάξει κάτ</w:t>
      </w:r>
      <w:r>
        <w:rPr>
          <w:rFonts w:eastAsia="Times New Roman"/>
          <w:szCs w:val="24"/>
        </w:rPr>
        <w:t>ι στο κομπιούτερ του και γράψει</w:t>
      </w:r>
      <w:r w:rsidRPr="00750F07">
        <w:rPr>
          <w:rFonts w:eastAsia="Times New Roman"/>
          <w:szCs w:val="24"/>
        </w:rPr>
        <w:t xml:space="preserve"> σχέδιο απόφασης</w:t>
      </w:r>
      <w:r>
        <w:rPr>
          <w:rFonts w:eastAsia="Times New Roman"/>
          <w:szCs w:val="24"/>
        </w:rPr>
        <w:t>,</w:t>
      </w:r>
      <w:r w:rsidRPr="00750F07">
        <w:rPr>
          <w:rFonts w:eastAsia="Times New Roman"/>
          <w:szCs w:val="24"/>
        </w:rPr>
        <w:t xml:space="preserve"> θα μπορέσει μεθαύριο να επικαλεστεί με ασφάλεια ότι αυτό το είχατε παραγγείλει </w:t>
      </w:r>
      <w:r>
        <w:rPr>
          <w:rFonts w:eastAsia="Times New Roman"/>
          <w:szCs w:val="24"/>
        </w:rPr>
        <w:t>εσείς;</w:t>
      </w:r>
      <w:r w:rsidRPr="00750F07">
        <w:rPr>
          <w:rFonts w:eastAsia="Times New Roman"/>
          <w:szCs w:val="24"/>
        </w:rPr>
        <w:t xml:space="preserve"> </w:t>
      </w:r>
      <w:r>
        <w:rPr>
          <w:rFonts w:eastAsia="Times New Roman"/>
          <w:szCs w:val="24"/>
        </w:rPr>
        <w:t>Μ</w:t>
      </w:r>
      <w:r w:rsidRPr="00750F07">
        <w:rPr>
          <w:rFonts w:eastAsia="Times New Roman"/>
          <w:szCs w:val="24"/>
        </w:rPr>
        <w:t xml:space="preserve">πορείτε </w:t>
      </w:r>
      <w:r>
        <w:rPr>
          <w:rFonts w:eastAsia="Times New Roman"/>
          <w:szCs w:val="24"/>
        </w:rPr>
        <w:t>ν</w:t>
      </w:r>
      <w:r w:rsidRPr="00750F07">
        <w:rPr>
          <w:rFonts w:eastAsia="Times New Roman"/>
          <w:szCs w:val="24"/>
        </w:rPr>
        <w:t>α αποδείξετ</w:t>
      </w:r>
      <w:r w:rsidRPr="00750F07">
        <w:rPr>
          <w:rFonts w:eastAsia="Times New Roman"/>
          <w:szCs w:val="24"/>
        </w:rPr>
        <w:t>ε τέτοια πράγματα στο δικαστήριο</w:t>
      </w:r>
      <w:r>
        <w:rPr>
          <w:rFonts w:eastAsia="Times New Roman"/>
          <w:szCs w:val="24"/>
        </w:rPr>
        <w:t>;</w:t>
      </w:r>
      <w:r w:rsidRPr="00750F07">
        <w:rPr>
          <w:rFonts w:eastAsia="Times New Roman"/>
          <w:szCs w:val="24"/>
        </w:rPr>
        <w:t xml:space="preserve"> </w:t>
      </w:r>
      <w:r>
        <w:rPr>
          <w:rFonts w:eastAsia="Times New Roman"/>
          <w:szCs w:val="24"/>
        </w:rPr>
        <w:t>Γ</w:t>
      </w:r>
      <w:r w:rsidRPr="00750F07">
        <w:rPr>
          <w:rFonts w:eastAsia="Times New Roman"/>
          <w:szCs w:val="24"/>
        </w:rPr>
        <w:t>ιατί εδώ δεν μπορούμε να πετάμε έτσι λάσπη στον κόσμο</w:t>
      </w:r>
      <w:r>
        <w:rPr>
          <w:rFonts w:eastAsia="Times New Roman"/>
          <w:szCs w:val="24"/>
        </w:rPr>
        <w:t>.</w:t>
      </w:r>
      <w:r w:rsidRPr="00750F07">
        <w:rPr>
          <w:rFonts w:eastAsia="Times New Roman"/>
          <w:szCs w:val="24"/>
        </w:rPr>
        <w:t xml:space="preserve"> </w:t>
      </w:r>
      <w:r>
        <w:rPr>
          <w:rFonts w:eastAsia="Times New Roman"/>
          <w:szCs w:val="24"/>
        </w:rPr>
        <w:t>Σ</w:t>
      </w:r>
      <w:r w:rsidRPr="00750F07">
        <w:rPr>
          <w:rFonts w:eastAsia="Times New Roman"/>
          <w:szCs w:val="24"/>
        </w:rPr>
        <w:t>κεφτείτε</w:t>
      </w:r>
      <w:r>
        <w:rPr>
          <w:rFonts w:eastAsia="Times New Roman"/>
          <w:szCs w:val="24"/>
        </w:rPr>
        <w:t>,</w:t>
      </w:r>
      <w:r w:rsidRPr="00750F07">
        <w:rPr>
          <w:rFonts w:eastAsia="Times New Roman"/>
          <w:szCs w:val="24"/>
        </w:rPr>
        <w:t xml:space="preserve"> αν είστε μπροστά σε ένα δικαστήριο και δείξ</w:t>
      </w:r>
      <w:r>
        <w:rPr>
          <w:rFonts w:eastAsia="Times New Roman"/>
          <w:szCs w:val="24"/>
        </w:rPr>
        <w:t>ε</w:t>
      </w:r>
      <w:r w:rsidRPr="00750F07">
        <w:rPr>
          <w:rFonts w:eastAsia="Times New Roman"/>
          <w:szCs w:val="24"/>
        </w:rPr>
        <w:t>τε ένα χαρτί</w:t>
      </w:r>
      <w:r>
        <w:rPr>
          <w:rFonts w:eastAsia="Times New Roman"/>
          <w:szCs w:val="24"/>
        </w:rPr>
        <w:t>,</w:t>
      </w:r>
      <w:r w:rsidRPr="00750F07">
        <w:rPr>
          <w:rFonts w:eastAsia="Times New Roman"/>
          <w:szCs w:val="24"/>
        </w:rPr>
        <w:t xml:space="preserve"> </w:t>
      </w:r>
      <w:r>
        <w:rPr>
          <w:rFonts w:eastAsia="Times New Roman"/>
          <w:szCs w:val="24"/>
        </w:rPr>
        <w:t>θ</w:t>
      </w:r>
      <w:r w:rsidRPr="00750F07">
        <w:rPr>
          <w:rFonts w:eastAsia="Times New Roman"/>
          <w:szCs w:val="24"/>
        </w:rPr>
        <w:t xml:space="preserve">α σας </w:t>
      </w:r>
      <w:r>
        <w:rPr>
          <w:rFonts w:eastAsia="Times New Roman"/>
          <w:szCs w:val="24"/>
        </w:rPr>
        <w:t>πουν:</w:t>
      </w:r>
      <w:r w:rsidRPr="00750F07">
        <w:rPr>
          <w:rFonts w:eastAsia="Times New Roman"/>
          <w:szCs w:val="24"/>
        </w:rPr>
        <w:t xml:space="preserve"> </w:t>
      </w:r>
      <w:r>
        <w:rPr>
          <w:rFonts w:eastAsia="Times New Roman"/>
          <w:szCs w:val="24"/>
        </w:rPr>
        <w:t>«Π</w:t>
      </w:r>
      <w:r w:rsidRPr="00750F07">
        <w:rPr>
          <w:rFonts w:eastAsia="Times New Roman"/>
          <w:szCs w:val="24"/>
        </w:rPr>
        <w:t>ότε έγινε αυτό</w:t>
      </w:r>
      <w:r>
        <w:rPr>
          <w:rFonts w:eastAsia="Times New Roman"/>
          <w:szCs w:val="24"/>
        </w:rPr>
        <w:t>;</w:t>
      </w:r>
      <w:r w:rsidRPr="00750F07">
        <w:rPr>
          <w:rFonts w:eastAsia="Times New Roman"/>
          <w:szCs w:val="24"/>
        </w:rPr>
        <w:t xml:space="preserve"> </w:t>
      </w:r>
      <w:r>
        <w:rPr>
          <w:rFonts w:eastAsia="Times New Roman"/>
          <w:szCs w:val="24"/>
        </w:rPr>
        <w:t>Πού</w:t>
      </w:r>
      <w:r w:rsidRPr="00750F07">
        <w:rPr>
          <w:rFonts w:eastAsia="Times New Roman"/>
          <w:szCs w:val="24"/>
        </w:rPr>
        <w:t xml:space="preserve"> είναι </w:t>
      </w:r>
      <w:r>
        <w:rPr>
          <w:rFonts w:eastAsia="Times New Roman"/>
          <w:szCs w:val="24"/>
        </w:rPr>
        <w:t xml:space="preserve">ο </w:t>
      </w:r>
      <w:r w:rsidRPr="00750F07">
        <w:rPr>
          <w:rFonts w:eastAsia="Times New Roman"/>
          <w:szCs w:val="24"/>
        </w:rPr>
        <w:t>αριθμός πρωτοκόλλου</w:t>
      </w:r>
      <w:r>
        <w:rPr>
          <w:rFonts w:eastAsia="Times New Roman"/>
          <w:szCs w:val="24"/>
        </w:rPr>
        <w:t>;</w:t>
      </w:r>
      <w:r w:rsidRPr="00750F07">
        <w:rPr>
          <w:rFonts w:eastAsia="Times New Roman"/>
          <w:szCs w:val="24"/>
        </w:rPr>
        <w:t xml:space="preserve"> </w:t>
      </w:r>
      <w:r>
        <w:rPr>
          <w:rFonts w:eastAsia="Times New Roman"/>
          <w:szCs w:val="24"/>
        </w:rPr>
        <w:t>Π</w:t>
      </w:r>
      <w:r w:rsidRPr="00750F07">
        <w:rPr>
          <w:rFonts w:eastAsia="Times New Roman"/>
          <w:szCs w:val="24"/>
        </w:rPr>
        <w:t>ώς προκύπτει ότι αυτό έφτασε στο</w:t>
      </w:r>
      <w:r w:rsidRPr="00750F07">
        <w:rPr>
          <w:rFonts w:eastAsia="Times New Roman"/>
          <w:szCs w:val="24"/>
        </w:rPr>
        <w:t>ν Υπουργό</w:t>
      </w:r>
      <w:r>
        <w:rPr>
          <w:rFonts w:eastAsia="Times New Roman"/>
          <w:szCs w:val="24"/>
        </w:rPr>
        <w:t>;»</w:t>
      </w:r>
      <w:r w:rsidRPr="00750F07">
        <w:rPr>
          <w:rFonts w:eastAsia="Times New Roman"/>
          <w:szCs w:val="24"/>
        </w:rPr>
        <w:t xml:space="preserve"> </w:t>
      </w:r>
      <w:r>
        <w:rPr>
          <w:rFonts w:eastAsia="Times New Roman"/>
          <w:szCs w:val="24"/>
        </w:rPr>
        <w:t>Τ</w:t>
      </w:r>
      <w:r w:rsidRPr="00750F07">
        <w:rPr>
          <w:rFonts w:eastAsia="Times New Roman"/>
          <w:szCs w:val="24"/>
        </w:rPr>
        <w:t>ίποτ</w:t>
      </w:r>
      <w:r>
        <w:rPr>
          <w:rFonts w:eastAsia="Times New Roman"/>
          <w:szCs w:val="24"/>
        </w:rPr>
        <w:t>ε</w:t>
      </w:r>
      <w:r w:rsidRPr="00750F07">
        <w:rPr>
          <w:rFonts w:eastAsia="Times New Roman"/>
          <w:szCs w:val="24"/>
        </w:rPr>
        <w:t xml:space="preserve"> από αυτά δεν υπάρχ</w:t>
      </w:r>
      <w:r>
        <w:rPr>
          <w:rFonts w:eastAsia="Times New Roman"/>
          <w:szCs w:val="24"/>
        </w:rPr>
        <w:t>ει,</w:t>
      </w:r>
      <w:r w:rsidRPr="00750F07">
        <w:rPr>
          <w:rFonts w:eastAsia="Times New Roman"/>
          <w:szCs w:val="24"/>
        </w:rPr>
        <w:t xml:space="preserve"> </w:t>
      </w:r>
      <w:r>
        <w:rPr>
          <w:rFonts w:eastAsia="Times New Roman"/>
          <w:szCs w:val="24"/>
        </w:rPr>
        <w:t>α</w:t>
      </w:r>
      <w:r w:rsidRPr="00750F07">
        <w:rPr>
          <w:rFonts w:eastAsia="Times New Roman"/>
          <w:szCs w:val="24"/>
        </w:rPr>
        <w:t>πλώς πετάτε λάσπη</w:t>
      </w:r>
      <w:r>
        <w:rPr>
          <w:rFonts w:eastAsia="Times New Roman"/>
          <w:szCs w:val="24"/>
        </w:rPr>
        <w:t>.</w:t>
      </w:r>
      <w:r w:rsidRPr="00750F07">
        <w:rPr>
          <w:rFonts w:eastAsia="Times New Roman"/>
          <w:szCs w:val="24"/>
        </w:rPr>
        <w:t xml:space="preserve"> </w:t>
      </w:r>
      <w:r>
        <w:rPr>
          <w:rFonts w:eastAsia="Times New Roman"/>
          <w:szCs w:val="24"/>
        </w:rPr>
        <w:t>Λασπώνετε</w:t>
      </w:r>
      <w:r w:rsidRPr="00750F07">
        <w:rPr>
          <w:rFonts w:eastAsia="Times New Roman"/>
          <w:szCs w:val="24"/>
        </w:rPr>
        <w:t xml:space="preserve"> υπολήψεις</w:t>
      </w:r>
      <w:r>
        <w:rPr>
          <w:rFonts w:eastAsia="Times New Roman"/>
          <w:szCs w:val="24"/>
        </w:rPr>
        <w:t>,</w:t>
      </w:r>
      <w:r w:rsidRPr="00750F07">
        <w:rPr>
          <w:rFonts w:eastAsia="Times New Roman"/>
          <w:szCs w:val="24"/>
        </w:rPr>
        <w:t xml:space="preserve"> ενώ όλοι γνωρίζουν τι ακριβώς έχει συμβεί</w:t>
      </w:r>
      <w:r>
        <w:rPr>
          <w:rFonts w:eastAsia="Times New Roman"/>
          <w:szCs w:val="24"/>
        </w:rPr>
        <w:t xml:space="preserve">. </w:t>
      </w:r>
    </w:p>
    <w:p w14:paraId="5F41CC3A" w14:textId="77777777" w:rsidR="00B01687" w:rsidRDefault="00CA2DE4">
      <w:pPr>
        <w:tabs>
          <w:tab w:val="center" w:pos="4753"/>
          <w:tab w:val="left" w:pos="6156"/>
        </w:tabs>
        <w:spacing w:line="600" w:lineRule="auto"/>
        <w:ind w:firstLine="720"/>
        <w:jc w:val="both"/>
        <w:rPr>
          <w:rFonts w:eastAsia="Times New Roman"/>
          <w:szCs w:val="24"/>
        </w:rPr>
      </w:pPr>
      <w:r w:rsidRPr="00750F07">
        <w:rPr>
          <w:rFonts w:eastAsia="Times New Roman"/>
          <w:szCs w:val="24"/>
        </w:rPr>
        <w:t>Όσο για τον κ</w:t>
      </w:r>
      <w:r>
        <w:rPr>
          <w:rFonts w:eastAsia="Times New Roman"/>
          <w:szCs w:val="24"/>
        </w:rPr>
        <w:t>.</w:t>
      </w:r>
      <w:r w:rsidRPr="00750F07">
        <w:rPr>
          <w:rFonts w:eastAsia="Times New Roman"/>
          <w:szCs w:val="24"/>
        </w:rPr>
        <w:t xml:space="preserve"> </w:t>
      </w:r>
      <w:r>
        <w:rPr>
          <w:rFonts w:eastAsia="Times New Roman"/>
          <w:szCs w:val="24"/>
        </w:rPr>
        <w:t>Ζ</w:t>
      </w:r>
      <w:r w:rsidRPr="00750F07">
        <w:rPr>
          <w:rFonts w:eastAsia="Times New Roman"/>
          <w:szCs w:val="24"/>
        </w:rPr>
        <w:t>ούλα και τον κ</w:t>
      </w:r>
      <w:r>
        <w:rPr>
          <w:rFonts w:eastAsia="Times New Roman"/>
          <w:szCs w:val="24"/>
        </w:rPr>
        <w:t>.</w:t>
      </w:r>
      <w:r w:rsidRPr="00750F07">
        <w:rPr>
          <w:rFonts w:eastAsia="Times New Roman"/>
          <w:szCs w:val="24"/>
        </w:rPr>
        <w:t xml:space="preserve"> </w:t>
      </w:r>
      <w:proofErr w:type="spellStart"/>
      <w:r>
        <w:rPr>
          <w:rFonts w:eastAsia="Times New Roman"/>
          <w:szCs w:val="24"/>
        </w:rPr>
        <w:t>Μορώνη</w:t>
      </w:r>
      <w:proofErr w:type="spellEnd"/>
      <w:r>
        <w:rPr>
          <w:rFonts w:eastAsia="Times New Roman"/>
          <w:szCs w:val="24"/>
        </w:rPr>
        <w:t>,</w:t>
      </w:r>
      <w:r w:rsidRPr="00750F07">
        <w:rPr>
          <w:rFonts w:eastAsia="Times New Roman"/>
          <w:szCs w:val="24"/>
        </w:rPr>
        <w:t xml:space="preserve"> ούτε αυτ</w:t>
      </w:r>
      <w:r>
        <w:rPr>
          <w:rFonts w:eastAsia="Times New Roman"/>
          <w:szCs w:val="24"/>
        </w:rPr>
        <w:t>οί</w:t>
      </w:r>
      <w:r w:rsidRPr="00750F07">
        <w:rPr>
          <w:rFonts w:eastAsia="Times New Roman"/>
          <w:szCs w:val="24"/>
        </w:rPr>
        <w:t xml:space="preserve"> θα μπορούσα</w:t>
      </w:r>
      <w:r>
        <w:rPr>
          <w:rFonts w:eastAsia="Times New Roman"/>
          <w:szCs w:val="24"/>
        </w:rPr>
        <w:t>ν</w:t>
      </w:r>
      <w:r w:rsidRPr="00750F07">
        <w:rPr>
          <w:rFonts w:eastAsia="Times New Roman"/>
          <w:szCs w:val="24"/>
        </w:rPr>
        <w:t xml:space="preserve"> να αποδείξουν στο δικαστήριο αυτά που είπαν</w:t>
      </w:r>
      <w:r>
        <w:rPr>
          <w:rFonts w:eastAsia="Times New Roman"/>
          <w:szCs w:val="24"/>
        </w:rPr>
        <w:t xml:space="preserve"> </w:t>
      </w:r>
      <w:r w:rsidRPr="00750F07">
        <w:rPr>
          <w:rFonts w:eastAsia="Times New Roman"/>
          <w:szCs w:val="24"/>
        </w:rPr>
        <w:t xml:space="preserve">και αυτό είναι το </w:t>
      </w:r>
      <w:r w:rsidRPr="00750F07">
        <w:rPr>
          <w:rFonts w:eastAsia="Times New Roman"/>
          <w:szCs w:val="24"/>
        </w:rPr>
        <w:t>κρίσιμο μέγεθος</w:t>
      </w:r>
      <w:r>
        <w:rPr>
          <w:rFonts w:eastAsia="Times New Roman"/>
          <w:szCs w:val="24"/>
        </w:rPr>
        <w:t>.</w:t>
      </w:r>
      <w:r w:rsidRPr="00750F07">
        <w:rPr>
          <w:rFonts w:eastAsia="Times New Roman"/>
          <w:szCs w:val="24"/>
        </w:rPr>
        <w:t xml:space="preserve"> Απλώς εγώ </w:t>
      </w:r>
      <w:r>
        <w:rPr>
          <w:rFonts w:eastAsia="Times New Roman"/>
          <w:szCs w:val="24"/>
        </w:rPr>
        <w:t>απέφυγα τέτοιου είδους εντάσεις. Κ</w:t>
      </w:r>
      <w:r w:rsidRPr="00750F07">
        <w:rPr>
          <w:rFonts w:eastAsia="Times New Roman"/>
          <w:szCs w:val="24"/>
        </w:rPr>
        <w:t>αλό είναι να μην τα επικαλείστε</w:t>
      </w:r>
      <w:r>
        <w:rPr>
          <w:rFonts w:eastAsia="Times New Roman"/>
          <w:szCs w:val="24"/>
        </w:rPr>
        <w:t>,</w:t>
      </w:r>
      <w:r w:rsidRPr="00750F07">
        <w:rPr>
          <w:rFonts w:eastAsia="Times New Roman"/>
          <w:szCs w:val="24"/>
        </w:rPr>
        <w:t xml:space="preserve"> </w:t>
      </w:r>
      <w:r>
        <w:rPr>
          <w:rFonts w:eastAsia="Times New Roman"/>
          <w:szCs w:val="24"/>
        </w:rPr>
        <w:t>γ</w:t>
      </w:r>
      <w:r w:rsidRPr="00750F07">
        <w:rPr>
          <w:rFonts w:eastAsia="Times New Roman"/>
          <w:szCs w:val="24"/>
        </w:rPr>
        <w:t>ιατί μου τα θυμίζε</w:t>
      </w:r>
      <w:r>
        <w:rPr>
          <w:rFonts w:eastAsia="Times New Roman"/>
          <w:szCs w:val="24"/>
        </w:rPr>
        <w:t>τε</w:t>
      </w:r>
      <w:r w:rsidRPr="00750F07">
        <w:rPr>
          <w:rFonts w:eastAsia="Times New Roman"/>
          <w:szCs w:val="24"/>
        </w:rPr>
        <w:t xml:space="preserve"> και μπορεί να χρειαστεί κάποιοι να αποδείξουν κάποια πράγματα στο δικαστήριο</w:t>
      </w:r>
      <w:r>
        <w:rPr>
          <w:rFonts w:eastAsia="Times New Roman"/>
          <w:szCs w:val="24"/>
        </w:rPr>
        <w:t xml:space="preserve"> και</w:t>
      </w:r>
      <w:r w:rsidRPr="00750F07">
        <w:rPr>
          <w:rFonts w:eastAsia="Times New Roman"/>
          <w:szCs w:val="24"/>
        </w:rPr>
        <w:t xml:space="preserve"> τότε θα γελάσουμε πάρα πολύ</w:t>
      </w:r>
      <w:r>
        <w:rPr>
          <w:rFonts w:eastAsia="Times New Roman"/>
          <w:szCs w:val="24"/>
        </w:rPr>
        <w:t>.</w:t>
      </w:r>
    </w:p>
    <w:p w14:paraId="5F41CC3B" w14:textId="77777777" w:rsidR="00B01687" w:rsidRDefault="00CA2DE4">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ΠΡΟΕΔΡΕΥΩΝ (Αναστάσιος Κουράκη</w:t>
      </w:r>
      <w:r w:rsidRPr="009F62CB">
        <w:rPr>
          <w:rFonts w:eastAsia="Times New Roman" w:cs="Times New Roman"/>
          <w:b/>
          <w:szCs w:val="24"/>
        </w:rPr>
        <w:t xml:space="preserve">ς): </w:t>
      </w:r>
      <w:r>
        <w:rPr>
          <w:rFonts w:eastAsia="Times New Roman" w:cs="Times New Roman"/>
          <w:szCs w:val="24"/>
        </w:rPr>
        <w:t>Ε</w:t>
      </w:r>
      <w:r w:rsidRPr="00750F07">
        <w:rPr>
          <w:rFonts w:eastAsia="Times New Roman"/>
          <w:szCs w:val="24"/>
        </w:rPr>
        <w:t>υχαριστούμε</w:t>
      </w:r>
      <w:r>
        <w:rPr>
          <w:rFonts w:eastAsia="Times New Roman"/>
          <w:szCs w:val="24"/>
        </w:rPr>
        <w:t>.</w:t>
      </w:r>
    </w:p>
    <w:p w14:paraId="5F41CC3C" w14:textId="77777777" w:rsidR="00B01687" w:rsidRDefault="00CA2DE4">
      <w:pPr>
        <w:tabs>
          <w:tab w:val="left" w:pos="3189"/>
          <w:tab w:val="center" w:pos="4513"/>
        </w:tabs>
        <w:spacing w:line="600" w:lineRule="auto"/>
        <w:ind w:firstLine="720"/>
        <w:jc w:val="both"/>
        <w:rPr>
          <w:rFonts w:eastAsia="Times New Roman"/>
          <w:szCs w:val="24"/>
        </w:rPr>
      </w:pPr>
      <w:r>
        <w:rPr>
          <w:rFonts w:eastAsia="Times New Roman"/>
          <w:szCs w:val="24"/>
        </w:rPr>
        <w:lastRenderedPageBreak/>
        <w:t xml:space="preserve">Κύριε Υφυπουργέ, έχετε τον λόγο για ένα λεπτό για μια </w:t>
      </w:r>
      <w:r w:rsidRPr="00750F07">
        <w:rPr>
          <w:rFonts w:eastAsia="Times New Roman"/>
          <w:szCs w:val="24"/>
        </w:rPr>
        <w:t>σύντομη απάντηση</w:t>
      </w:r>
      <w:r>
        <w:rPr>
          <w:rFonts w:eastAsia="Times New Roman"/>
          <w:szCs w:val="24"/>
        </w:rPr>
        <w:t>.</w:t>
      </w:r>
    </w:p>
    <w:p w14:paraId="5F41CC3D" w14:textId="77777777" w:rsidR="00B01687" w:rsidRDefault="00CA2DE4">
      <w:pPr>
        <w:spacing w:line="600" w:lineRule="auto"/>
        <w:ind w:firstLine="720"/>
        <w:jc w:val="both"/>
        <w:rPr>
          <w:rFonts w:eastAsia="Times New Roman"/>
          <w:szCs w:val="24"/>
        </w:rPr>
      </w:pPr>
      <w:r w:rsidRPr="00AA1A90">
        <w:rPr>
          <w:rFonts w:eastAsia="Times New Roman"/>
          <w:b/>
          <w:szCs w:val="24"/>
        </w:rPr>
        <w:t>ΕΛΕΥΘΕΡΙΟΣ ΚΡΕΤΣΟΣ</w:t>
      </w:r>
      <w:r>
        <w:rPr>
          <w:rFonts w:eastAsia="Times New Roman" w:cs="Times New Roman"/>
          <w:b/>
          <w:szCs w:val="24"/>
        </w:rPr>
        <w:t xml:space="preserve"> (Υφυ</w:t>
      </w:r>
      <w:r w:rsidRPr="006F0F8C">
        <w:rPr>
          <w:rFonts w:eastAsia="Times New Roman" w:cs="Times New Roman"/>
          <w:b/>
          <w:szCs w:val="24"/>
        </w:rPr>
        <w:t xml:space="preserve">πουργός Ψηφιακής Πολιτικής, Τηλεπικοινωνιών και Ενημέρωσης):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απειλές για δικαστήριο μην τις κάνετε. Π</w:t>
      </w:r>
      <w:r w:rsidRPr="00750F07">
        <w:rPr>
          <w:rFonts w:eastAsia="Times New Roman"/>
          <w:szCs w:val="24"/>
        </w:rPr>
        <w:t>ροχ</w:t>
      </w:r>
      <w:r>
        <w:rPr>
          <w:rFonts w:eastAsia="Times New Roman"/>
          <w:szCs w:val="24"/>
        </w:rPr>
        <w:t>ωρήστε. Ή</w:t>
      </w:r>
      <w:r w:rsidRPr="00750F07">
        <w:rPr>
          <w:rFonts w:eastAsia="Times New Roman"/>
          <w:szCs w:val="24"/>
        </w:rPr>
        <w:t xml:space="preserve">ταν υποχρέωσή </w:t>
      </w:r>
      <w:r>
        <w:rPr>
          <w:rFonts w:eastAsia="Times New Roman"/>
          <w:szCs w:val="24"/>
        </w:rPr>
        <w:t>σας</w:t>
      </w:r>
      <w:r w:rsidRPr="00750F07">
        <w:rPr>
          <w:rFonts w:eastAsia="Times New Roman"/>
          <w:szCs w:val="24"/>
        </w:rPr>
        <w:t xml:space="preserve"> </w:t>
      </w:r>
      <w:r>
        <w:rPr>
          <w:rFonts w:eastAsia="Times New Roman"/>
          <w:szCs w:val="24"/>
        </w:rPr>
        <w:t>ω</w:t>
      </w:r>
      <w:r w:rsidRPr="00750F07">
        <w:rPr>
          <w:rFonts w:eastAsia="Times New Roman"/>
          <w:szCs w:val="24"/>
        </w:rPr>
        <w:t>ς πολιτική εξουσία</w:t>
      </w:r>
      <w:r>
        <w:rPr>
          <w:rFonts w:eastAsia="Times New Roman"/>
          <w:szCs w:val="24"/>
        </w:rPr>
        <w:t>,</w:t>
      </w:r>
      <w:r w:rsidRPr="00750F07">
        <w:rPr>
          <w:rFonts w:eastAsia="Times New Roman"/>
          <w:szCs w:val="24"/>
        </w:rPr>
        <w:t xml:space="preserve"> να καταλογίσε</w:t>
      </w:r>
      <w:r>
        <w:rPr>
          <w:rFonts w:eastAsia="Times New Roman"/>
          <w:szCs w:val="24"/>
        </w:rPr>
        <w:t>τε</w:t>
      </w:r>
      <w:r w:rsidRPr="00750F07">
        <w:rPr>
          <w:rFonts w:eastAsia="Times New Roman"/>
          <w:szCs w:val="24"/>
        </w:rPr>
        <w:t xml:space="preserve"> το τέλος </w:t>
      </w:r>
      <w:r>
        <w:rPr>
          <w:rFonts w:eastAsia="Times New Roman"/>
          <w:szCs w:val="24"/>
        </w:rPr>
        <w:t>χρήσης των</w:t>
      </w:r>
      <w:r w:rsidRPr="00750F07">
        <w:rPr>
          <w:rFonts w:eastAsia="Times New Roman"/>
          <w:szCs w:val="24"/>
        </w:rPr>
        <w:t xml:space="preserve"> συχνοτήτων</w:t>
      </w:r>
      <w:r>
        <w:rPr>
          <w:rFonts w:eastAsia="Times New Roman"/>
          <w:szCs w:val="24"/>
        </w:rPr>
        <w:t>.</w:t>
      </w:r>
      <w:r w:rsidRPr="00750F07">
        <w:rPr>
          <w:rFonts w:eastAsia="Times New Roman"/>
          <w:szCs w:val="24"/>
        </w:rPr>
        <w:t xml:space="preserve"> </w:t>
      </w:r>
      <w:r>
        <w:rPr>
          <w:rFonts w:eastAsia="Times New Roman"/>
          <w:szCs w:val="24"/>
        </w:rPr>
        <w:t>Η</w:t>
      </w:r>
      <w:r w:rsidRPr="00750F07">
        <w:rPr>
          <w:rFonts w:eastAsia="Times New Roman"/>
          <w:szCs w:val="24"/>
        </w:rPr>
        <w:t xml:space="preserve"> διαφορά είναι ότι εμείς το κάναμε</w:t>
      </w:r>
      <w:r>
        <w:rPr>
          <w:rFonts w:eastAsia="Times New Roman"/>
          <w:szCs w:val="24"/>
        </w:rPr>
        <w:t>. Ε</w:t>
      </w:r>
      <w:r w:rsidRPr="00750F07">
        <w:rPr>
          <w:rFonts w:eastAsia="Times New Roman"/>
          <w:szCs w:val="24"/>
        </w:rPr>
        <w:t>σείς δεν το κά</w:t>
      </w:r>
      <w:r>
        <w:rPr>
          <w:rFonts w:eastAsia="Times New Roman"/>
          <w:szCs w:val="24"/>
        </w:rPr>
        <w:t>νετε.</w:t>
      </w:r>
    </w:p>
    <w:p w14:paraId="5F41CC3E" w14:textId="77777777" w:rsidR="00B01687" w:rsidRDefault="00CA2DE4">
      <w:pPr>
        <w:spacing w:line="600" w:lineRule="auto"/>
        <w:ind w:firstLine="720"/>
        <w:jc w:val="both"/>
        <w:rPr>
          <w:rFonts w:eastAsia="Times New Roman"/>
          <w:szCs w:val="24"/>
        </w:rPr>
      </w:pPr>
      <w:r w:rsidRPr="00CA3BCE">
        <w:rPr>
          <w:rFonts w:eastAsia="Times New Roman"/>
          <w:b/>
          <w:szCs w:val="24"/>
        </w:rPr>
        <w:t xml:space="preserve">ΣΟΦΙΑ ΒΟΥΛΤΕΨΗ: </w:t>
      </w:r>
      <w:r>
        <w:rPr>
          <w:rFonts w:eastAsia="Times New Roman"/>
          <w:szCs w:val="24"/>
        </w:rPr>
        <w:t>Όχι, άλλο αυτό που λέτε τώρα. Είπατε ότι κράταγα στα συρτάρια μου…</w:t>
      </w:r>
    </w:p>
    <w:p w14:paraId="5F41CC3F" w14:textId="77777777" w:rsidR="00B01687" w:rsidRDefault="00CA2DE4">
      <w:pPr>
        <w:spacing w:line="600" w:lineRule="auto"/>
        <w:ind w:firstLine="720"/>
        <w:jc w:val="both"/>
        <w:rPr>
          <w:rFonts w:eastAsia="Times New Roman" w:cs="Times New Roman"/>
          <w:szCs w:val="24"/>
        </w:rPr>
      </w:pPr>
      <w:r w:rsidRPr="00EF3965">
        <w:rPr>
          <w:rFonts w:eastAsia="Times New Roman"/>
          <w:b/>
          <w:szCs w:val="24"/>
        </w:rPr>
        <w:t>ΕΛΕΥΘΕΡΙΟΣ ΚΡΕΤΣΟΣ</w:t>
      </w:r>
      <w:r w:rsidRPr="00EF3965">
        <w:rPr>
          <w:rFonts w:eastAsia="Times New Roman" w:cs="Times New Roman"/>
          <w:b/>
          <w:szCs w:val="24"/>
        </w:rPr>
        <w:t xml:space="preserve"> (Υφυπουργός Ψηφιακής Πολιτικής, Τηλεπικοινωνιών και Ενημέρωσης): </w:t>
      </w:r>
      <w:r>
        <w:rPr>
          <w:rFonts w:eastAsia="Times New Roman" w:cs="Times New Roman"/>
          <w:szCs w:val="24"/>
        </w:rPr>
        <w:t xml:space="preserve">Στα δικά μου τα συρτάρια βρέθηκε. Σας είχε έρθει από τη Διεύθυνση Εποπτείας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Ε</w:t>
      </w:r>
      <w:r>
        <w:rPr>
          <w:rFonts w:eastAsia="Times New Roman" w:cs="Times New Roman"/>
          <w:szCs w:val="24"/>
        </w:rPr>
        <w:t xml:space="preserve">νημέρωσης. Έχουμε περάσει από το ίδιο Υπουργείο και το ξέρετε πάρα πολύ καλά. </w:t>
      </w:r>
    </w:p>
    <w:p w14:paraId="5F41CC40" w14:textId="77777777" w:rsidR="00B01687" w:rsidRDefault="00CA2DE4">
      <w:pPr>
        <w:spacing w:line="600" w:lineRule="auto"/>
        <w:ind w:firstLine="720"/>
        <w:jc w:val="both"/>
        <w:rPr>
          <w:rFonts w:eastAsia="Times New Roman"/>
          <w:szCs w:val="24"/>
        </w:rPr>
      </w:pPr>
      <w:r w:rsidRPr="00CA3BCE">
        <w:rPr>
          <w:rFonts w:eastAsia="Times New Roman"/>
          <w:b/>
          <w:szCs w:val="24"/>
        </w:rPr>
        <w:t xml:space="preserve">ΣΟΦΙΑ ΒΟΥΛΤΕΨΗ: </w:t>
      </w:r>
      <w:r>
        <w:rPr>
          <w:rFonts w:eastAsia="Times New Roman"/>
          <w:szCs w:val="24"/>
        </w:rPr>
        <w:t>Κύριε Πρ</w:t>
      </w:r>
      <w:r>
        <w:rPr>
          <w:rFonts w:eastAsia="Times New Roman"/>
          <w:szCs w:val="24"/>
        </w:rPr>
        <w:t xml:space="preserve">όεδρε, βλέπετε ότι συνεχίζει; </w:t>
      </w:r>
    </w:p>
    <w:p w14:paraId="5F41CC41" w14:textId="77777777" w:rsidR="00B01687" w:rsidRDefault="00CA2DE4">
      <w:pPr>
        <w:spacing w:line="600" w:lineRule="auto"/>
        <w:ind w:firstLine="720"/>
        <w:jc w:val="both"/>
        <w:rPr>
          <w:rFonts w:eastAsia="Times New Roman" w:cs="Times New Roman"/>
          <w:szCs w:val="24"/>
        </w:rPr>
      </w:pPr>
      <w:r w:rsidRPr="00EF3965">
        <w:rPr>
          <w:rFonts w:eastAsia="Times New Roman"/>
          <w:b/>
          <w:szCs w:val="24"/>
        </w:rPr>
        <w:lastRenderedPageBreak/>
        <w:t>ΕΛΕΥΘΕΡΙΟΣ ΚΡΕΤΣΟΣ</w:t>
      </w:r>
      <w:r w:rsidRPr="00EF3965">
        <w:rPr>
          <w:rFonts w:eastAsia="Times New Roman" w:cs="Times New Roman"/>
          <w:b/>
          <w:szCs w:val="24"/>
        </w:rPr>
        <w:t xml:space="preserve"> (Υφυπουργός Ψηφιακής Πολιτικής, Τηλεπικοινωνιών και Ενημέρωσης): </w:t>
      </w:r>
      <w:r>
        <w:rPr>
          <w:rFonts w:eastAsia="Times New Roman" w:cs="Times New Roman"/>
          <w:szCs w:val="24"/>
        </w:rPr>
        <w:t xml:space="preserve">Αφορά την περίοδο 2011 έως 2014 στην οποία θήτευσε η κ. </w:t>
      </w:r>
      <w:proofErr w:type="spellStart"/>
      <w:r>
        <w:rPr>
          <w:rFonts w:eastAsia="Times New Roman" w:cs="Times New Roman"/>
          <w:szCs w:val="24"/>
        </w:rPr>
        <w:t>Βούλτεψη</w:t>
      </w:r>
      <w:proofErr w:type="spellEnd"/>
      <w:r>
        <w:rPr>
          <w:rFonts w:eastAsia="Times New Roman" w:cs="Times New Roman"/>
          <w:szCs w:val="24"/>
        </w:rPr>
        <w:t>.</w:t>
      </w:r>
    </w:p>
    <w:p w14:paraId="5F41CC42" w14:textId="77777777" w:rsidR="00B01687" w:rsidRDefault="00CA2DE4">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Πολύ ωραία, ευχαριστούμε. </w:t>
      </w:r>
    </w:p>
    <w:p w14:paraId="5F41CC43" w14:textId="77777777" w:rsidR="00B01687" w:rsidRDefault="00CA2DE4">
      <w:pPr>
        <w:spacing w:line="600" w:lineRule="auto"/>
        <w:ind w:firstLine="720"/>
        <w:jc w:val="both"/>
        <w:rPr>
          <w:rFonts w:eastAsia="Times New Roman"/>
          <w:szCs w:val="24"/>
        </w:rPr>
      </w:pPr>
      <w:r w:rsidRPr="00CA3BCE">
        <w:rPr>
          <w:rFonts w:eastAsia="Times New Roman"/>
          <w:b/>
          <w:szCs w:val="24"/>
        </w:rPr>
        <w:t>ΣΟΦΙΑ ΒΟΥΛΤΕΨΗ</w:t>
      </w:r>
      <w:r w:rsidRPr="00CA3BCE">
        <w:rPr>
          <w:rFonts w:eastAsia="Times New Roman"/>
          <w:b/>
          <w:szCs w:val="24"/>
        </w:rPr>
        <w:t xml:space="preserve">: </w:t>
      </w:r>
      <w:r>
        <w:rPr>
          <w:rFonts w:eastAsia="Times New Roman"/>
          <w:szCs w:val="24"/>
        </w:rPr>
        <w:t xml:space="preserve">Κύριε Πρόεδρε, με </w:t>
      </w:r>
      <w:proofErr w:type="spellStart"/>
      <w:r>
        <w:rPr>
          <w:rFonts w:eastAsia="Times New Roman"/>
          <w:szCs w:val="24"/>
        </w:rPr>
        <w:t>συγχωρείτε</w:t>
      </w:r>
      <w:proofErr w:type="spellEnd"/>
      <w:r>
        <w:rPr>
          <w:rFonts w:eastAsia="Times New Roman"/>
          <w:szCs w:val="24"/>
        </w:rPr>
        <w:t xml:space="preserve">,… </w:t>
      </w:r>
    </w:p>
    <w:p w14:paraId="5F41CC44" w14:textId="77777777" w:rsidR="00B01687" w:rsidRDefault="00CA2DE4">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Έκλεισε το θέμα.</w:t>
      </w:r>
    </w:p>
    <w:p w14:paraId="5F41CC45" w14:textId="77777777" w:rsidR="00B01687" w:rsidRDefault="00CA2DE4">
      <w:pPr>
        <w:spacing w:line="600" w:lineRule="auto"/>
        <w:ind w:firstLine="720"/>
        <w:jc w:val="both"/>
        <w:rPr>
          <w:rFonts w:eastAsia="Times New Roman"/>
          <w:szCs w:val="24"/>
        </w:rPr>
      </w:pPr>
      <w:r w:rsidRPr="00CA3BCE">
        <w:rPr>
          <w:rFonts w:eastAsia="Times New Roman"/>
          <w:b/>
          <w:szCs w:val="24"/>
        </w:rPr>
        <w:t xml:space="preserve">ΣΟΦΙΑ ΒΟΥΛΤΕΨΗ: </w:t>
      </w:r>
      <w:r>
        <w:rPr>
          <w:rFonts w:eastAsia="Times New Roman"/>
          <w:szCs w:val="24"/>
        </w:rPr>
        <w:t xml:space="preserve">Λέει ότι βρέθηκε στα συρτάρια μου. </w:t>
      </w:r>
    </w:p>
    <w:p w14:paraId="5F41CC46" w14:textId="77777777" w:rsidR="00B01687" w:rsidRDefault="00CA2DE4">
      <w:pPr>
        <w:spacing w:line="600" w:lineRule="auto"/>
        <w:ind w:firstLine="720"/>
        <w:jc w:val="both"/>
        <w:rPr>
          <w:rFonts w:eastAsia="Times New Roman"/>
          <w:szCs w:val="24"/>
        </w:rPr>
      </w:pPr>
      <w:r>
        <w:rPr>
          <w:rFonts w:eastAsia="Times New Roman"/>
          <w:szCs w:val="24"/>
        </w:rPr>
        <w:t>Δηλώνω εδώ μέσα στο Κοινοβούλιο ότι ο κ. Παππάς και ο κ. Κρέτσος δεν βρήκαν τίποτα στα συρτάρια μου ούτε μπορούν να απο</w:t>
      </w:r>
      <w:r>
        <w:rPr>
          <w:rFonts w:eastAsia="Times New Roman"/>
          <w:szCs w:val="24"/>
        </w:rPr>
        <w:t xml:space="preserve">δείξουν -γιατί δεν είναι αλήθεια, γι’ αυτό δεν μπορούν- ότι κάποιος μου έφερε κάποιο χαρτί και δεν υπέγραψα. Φανταστείτε –σας λέω- πόσα χαρτιά μπορεί αύριο να πουν σε εσάς ότι σας έφερε, για παράδειγμα, η </w:t>
      </w:r>
      <w:r>
        <w:rPr>
          <w:rFonts w:eastAsia="Times New Roman"/>
          <w:szCs w:val="24"/>
        </w:rPr>
        <w:t>δ</w:t>
      </w:r>
      <w:r>
        <w:rPr>
          <w:rFonts w:eastAsia="Times New Roman"/>
          <w:szCs w:val="24"/>
        </w:rPr>
        <w:t>ιεύθυνση. Να πάμε στο δικαστήριο να δούμε πώς θα τ</w:t>
      </w:r>
      <w:r>
        <w:rPr>
          <w:rFonts w:eastAsia="Times New Roman"/>
          <w:szCs w:val="24"/>
        </w:rPr>
        <w:t xml:space="preserve">ο αποδείξει; Ποια </w:t>
      </w:r>
      <w:r>
        <w:rPr>
          <w:rFonts w:eastAsia="Times New Roman"/>
          <w:szCs w:val="24"/>
        </w:rPr>
        <w:t>δ</w:t>
      </w:r>
      <w:r>
        <w:rPr>
          <w:rFonts w:eastAsia="Times New Roman"/>
          <w:szCs w:val="24"/>
        </w:rPr>
        <w:t xml:space="preserve">ιεύθυνση; Ποιοι διευθυντές από όλους; Αυτούς που πήρατε απέξω και τους κάνατε διευθυντές, ενώ δεν είναι υπάλληλοι στη </w:t>
      </w:r>
      <w:r>
        <w:rPr>
          <w:rFonts w:eastAsia="Times New Roman"/>
          <w:szCs w:val="24"/>
        </w:rPr>
        <w:t>γ</w:t>
      </w:r>
      <w:r>
        <w:rPr>
          <w:rFonts w:eastAsia="Times New Roman"/>
          <w:szCs w:val="24"/>
        </w:rPr>
        <w:t xml:space="preserve">ραμματεία; </w:t>
      </w:r>
    </w:p>
    <w:p w14:paraId="5F41CC47" w14:textId="77777777" w:rsidR="00B01687" w:rsidRDefault="00CA2DE4">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Καλώς, κυρία </w:t>
      </w:r>
      <w:proofErr w:type="spellStart"/>
      <w:r>
        <w:rPr>
          <w:rFonts w:eastAsia="Times New Roman" w:cs="Times New Roman"/>
          <w:szCs w:val="24"/>
        </w:rPr>
        <w:t>Βούλτεψη</w:t>
      </w:r>
      <w:proofErr w:type="spellEnd"/>
      <w:r>
        <w:rPr>
          <w:rFonts w:eastAsia="Times New Roman" w:cs="Times New Roman"/>
          <w:szCs w:val="24"/>
        </w:rPr>
        <w:t xml:space="preserve">. Σταματάμε εδώ. </w:t>
      </w:r>
    </w:p>
    <w:p w14:paraId="5F41CC48" w14:textId="77777777" w:rsidR="00B01687" w:rsidRDefault="00CA2DE4">
      <w:pPr>
        <w:spacing w:line="600" w:lineRule="auto"/>
        <w:ind w:firstLine="720"/>
        <w:jc w:val="both"/>
        <w:rPr>
          <w:rFonts w:eastAsia="Times New Roman" w:cs="Times New Roman"/>
          <w:szCs w:val="24"/>
        </w:rPr>
      </w:pPr>
      <w:r w:rsidRPr="00EF3965">
        <w:rPr>
          <w:rFonts w:eastAsia="Times New Roman"/>
          <w:b/>
          <w:szCs w:val="24"/>
        </w:rPr>
        <w:t>ΕΛΕΥΘΕΡΙΟΣ ΚΡΕΤΣΟΣ</w:t>
      </w:r>
      <w:r w:rsidRPr="00EF3965">
        <w:rPr>
          <w:rFonts w:eastAsia="Times New Roman" w:cs="Times New Roman"/>
          <w:b/>
          <w:szCs w:val="24"/>
        </w:rPr>
        <w:t xml:space="preserve"> (Υφυπουργός Ψηφιακής Πολιτικής, Τηλεπικοινωνιών και Ενημέρωσης): </w:t>
      </w:r>
      <w:r>
        <w:rPr>
          <w:rFonts w:eastAsia="Times New Roman" w:cs="Times New Roman"/>
          <w:szCs w:val="24"/>
        </w:rPr>
        <w:t xml:space="preserve">Να απαντήσω, κύριε Πρόεδρε, για ένα λεπτό. </w:t>
      </w:r>
    </w:p>
    <w:p w14:paraId="5F41CC4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Οι διευθυντές οι οποίοι ήταν υποχρεωμένοι…</w:t>
      </w:r>
    </w:p>
    <w:p w14:paraId="5F41CC4A" w14:textId="77777777" w:rsidR="00B01687" w:rsidRDefault="00CA2DE4">
      <w:pPr>
        <w:spacing w:line="600" w:lineRule="auto"/>
        <w:ind w:firstLine="720"/>
        <w:jc w:val="both"/>
        <w:rPr>
          <w:rFonts w:eastAsia="Times New Roman"/>
          <w:szCs w:val="24"/>
        </w:rPr>
      </w:pPr>
      <w:r w:rsidRPr="00CA3BCE">
        <w:rPr>
          <w:rFonts w:eastAsia="Times New Roman"/>
          <w:b/>
          <w:szCs w:val="24"/>
        </w:rPr>
        <w:t>ΣΟΦΙΑ ΒΟΥΛΤΕΨΗ:</w:t>
      </w:r>
      <w:r>
        <w:rPr>
          <w:rFonts w:eastAsia="Times New Roman"/>
          <w:b/>
          <w:szCs w:val="24"/>
        </w:rPr>
        <w:t xml:space="preserve"> </w:t>
      </w:r>
      <w:r>
        <w:rPr>
          <w:rFonts w:eastAsia="Times New Roman"/>
          <w:szCs w:val="24"/>
        </w:rPr>
        <w:t xml:space="preserve">Να τους φέρετε εδώ. </w:t>
      </w:r>
    </w:p>
    <w:p w14:paraId="5F41CC4B" w14:textId="77777777" w:rsidR="00B01687" w:rsidRDefault="00CA2DE4">
      <w:pPr>
        <w:spacing w:line="600" w:lineRule="auto"/>
        <w:ind w:firstLine="720"/>
        <w:jc w:val="both"/>
        <w:rPr>
          <w:rFonts w:eastAsia="Times New Roman"/>
          <w:szCs w:val="24"/>
        </w:rPr>
      </w:pPr>
      <w:r>
        <w:rPr>
          <w:rFonts w:eastAsia="Times New Roman"/>
          <w:b/>
          <w:szCs w:val="24"/>
        </w:rPr>
        <w:t>ΕΛΕΥΘΕΡΙΟΣ ΚΡΕΤΣΟΣ</w:t>
      </w:r>
      <w:r>
        <w:rPr>
          <w:rFonts w:eastAsia="Times New Roman" w:cs="Times New Roman"/>
          <w:b/>
          <w:szCs w:val="24"/>
        </w:rPr>
        <w:t xml:space="preserve"> (Υφυπουργός Ψηφιακής Πολιτικής, Τηλεπικοινωνιών</w:t>
      </w:r>
      <w:r>
        <w:rPr>
          <w:rFonts w:eastAsia="Times New Roman" w:cs="Times New Roman"/>
          <w:b/>
          <w:szCs w:val="24"/>
        </w:rPr>
        <w:t xml:space="preserve"> και Ενημέρωσης): </w:t>
      </w:r>
      <w:r>
        <w:rPr>
          <w:rFonts w:eastAsia="Times New Roman"/>
          <w:szCs w:val="24"/>
        </w:rPr>
        <w:t xml:space="preserve">Μα δεν ήταν από εμάς. Εσείς τους είχατε διορίσει, κυρία </w:t>
      </w:r>
      <w:proofErr w:type="spellStart"/>
      <w:r>
        <w:rPr>
          <w:rFonts w:eastAsia="Times New Roman"/>
          <w:szCs w:val="24"/>
        </w:rPr>
        <w:t>Βούλτεψη</w:t>
      </w:r>
      <w:proofErr w:type="spellEnd"/>
      <w:r>
        <w:rPr>
          <w:rFonts w:eastAsia="Times New Roman"/>
          <w:szCs w:val="24"/>
        </w:rPr>
        <w:t xml:space="preserve">. </w:t>
      </w:r>
    </w:p>
    <w:p w14:paraId="5F41CC4C"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Ποιος είναι αυτός; Ποιος είναι αυτός που τα λέει;</w:t>
      </w:r>
    </w:p>
    <w:p w14:paraId="5F41CC4D" w14:textId="77777777" w:rsidR="00B01687" w:rsidRDefault="00CA2DE4">
      <w:pPr>
        <w:spacing w:line="600" w:lineRule="auto"/>
        <w:ind w:firstLine="720"/>
        <w:jc w:val="both"/>
        <w:rPr>
          <w:rFonts w:eastAsia="Times New Roman" w:cs="Times New Roman"/>
          <w:szCs w:val="24"/>
        </w:rPr>
      </w:pPr>
      <w:r>
        <w:rPr>
          <w:rFonts w:eastAsia="Times New Roman"/>
          <w:b/>
          <w:szCs w:val="24"/>
        </w:rPr>
        <w:t>ΕΛΕΥΘΕΡΙΟΣ ΚΡΕΤΣΟΣ</w:t>
      </w:r>
      <w:r>
        <w:rPr>
          <w:rFonts w:eastAsia="Times New Roman" w:cs="Times New Roman"/>
          <w:b/>
          <w:szCs w:val="24"/>
        </w:rPr>
        <w:t xml:space="preserve"> (Υφυπουργός Ψηφιακής Πολιτικής, Τηλεπικοινωνιών και Ενημέρωσης): </w:t>
      </w:r>
      <w:r>
        <w:rPr>
          <w:rFonts w:eastAsia="Times New Roman" w:cs="Times New Roman"/>
          <w:szCs w:val="24"/>
        </w:rPr>
        <w:t>Μην πάτε στην ονοματο</w:t>
      </w:r>
      <w:r>
        <w:rPr>
          <w:rFonts w:eastAsia="Times New Roman" w:cs="Times New Roman"/>
          <w:szCs w:val="24"/>
        </w:rPr>
        <w:t xml:space="preserve">λογία. </w:t>
      </w:r>
    </w:p>
    <w:p w14:paraId="5F41CC4E"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Ποιος είναι αυτός που τα λέει αυτά; </w:t>
      </w:r>
    </w:p>
    <w:p w14:paraId="5F41CC4F" w14:textId="77777777" w:rsidR="00B01687" w:rsidRDefault="00CA2DE4">
      <w:pPr>
        <w:spacing w:line="600" w:lineRule="auto"/>
        <w:ind w:firstLine="720"/>
        <w:jc w:val="both"/>
        <w:rPr>
          <w:rFonts w:eastAsia="Times New Roman"/>
          <w:szCs w:val="24"/>
        </w:rPr>
      </w:pPr>
      <w:r>
        <w:rPr>
          <w:rFonts w:eastAsia="Times New Roman"/>
          <w:b/>
          <w:szCs w:val="24"/>
        </w:rPr>
        <w:lastRenderedPageBreak/>
        <w:t>ΕΛΕΥΘΕΡΙΟΣ ΚΡΕΤΣΟΣ</w:t>
      </w:r>
      <w:r>
        <w:rPr>
          <w:rFonts w:eastAsia="Times New Roman" w:cs="Times New Roman"/>
          <w:b/>
          <w:szCs w:val="24"/>
        </w:rPr>
        <w:t xml:space="preserve"> (Υφυπουργός Ψηφιακής Πολιτικής, Τηλεπικοινωνιών και Ενημέρωσης): </w:t>
      </w:r>
      <w:r>
        <w:rPr>
          <w:rFonts w:eastAsia="Times New Roman" w:cs="Times New Roman"/>
          <w:szCs w:val="24"/>
        </w:rPr>
        <w:t>Βλέπετε τι κάνετε;</w:t>
      </w:r>
    </w:p>
    <w:p w14:paraId="5F41CC50" w14:textId="77777777" w:rsidR="00B01687" w:rsidRDefault="00CA2DE4">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Ποιος είναι αυτός που τα λέει;</w:t>
      </w:r>
    </w:p>
    <w:p w14:paraId="5F41CC51" w14:textId="77777777" w:rsidR="00B01687" w:rsidRDefault="00CA2DE4">
      <w:pPr>
        <w:spacing w:line="600" w:lineRule="auto"/>
        <w:ind w:firstLine="720"/>
        <w:jc w:val="both"/>
        <w:rPr>
          <w:rFonts w:eastAsia="Times New Roman" w:cs="Times New Roman"/>
          <w:szCs w:val="24"/>
        </w:rPr>
      </w:pPr>
      <w:r>
        <w:rPr>
          <w:rFonts w:eastAsia="Times New Roman"/>
          <w:b/>
          <w:szCs w:val="24"/>
        </w:rPr>
        <w:t>ΕΛΕΥΘΕΡΙΟΣ ΚΡΕΤΣΟΣ</w:t>
      </w:r>
      <w:r>
        <w:rPr>
          <w:rFonts w:eastAsia="Times New Roman" w:cs="Times New Roman"/>
          <w:b/>
          <w:szCs w:val="24"/>
        </w:rPr>
        <w:t xml:space="preserve"> (Υφυπουργός Ψηφιακής Πολιτικής, Τηλεπικοινωνιών και Ενημέρωσης): </w:t>
      </w:r>
      <w:r>
        <w:rPr>
          <w:rFonts w:eastAsia="Times New Roman" w:cs="Times New Roman"/>
          <w:szCs w:val="24"/>
        </w:rPr>
        <w:t xml:space="preserve">Έχετε πρόβλημα με τους δημοσίους υπαλλήλους. Έχετε πρόβλημα με το δημόσιο. </w:t>
      </w:r>
      <w:proofErr w:type="spellStart"/>
      <w:r w:rsidRPr="006C4D69">
        <w:rPr>
          <w:rFonts w:eastAsia="Times New Roman" w:cs="Times New Roman"/>
          <w:szCs w:val="24"/>
        </w:rPr>
        <w:t>Στοχοποιείτ</w:t>
      </w:r>
      <w:r>
        <w:rPr>
          <w:rFonts w:eastAsia="Times New Roman" w:cs="Times New Roman"/>
          <w:szCs w:val="24"/>
        </w:rPr>
        <w:t>ε</w:t>
      </w:r>
      <w:proofErr w:type="spellEnd"/>
      <w:r w:rsidRPr="006C4D69">
        <w:rPr>
          <w:rFonts w:eastAsia="Times New Roman" w:cs="Times New Roman"/>
          <w:szCs w:val="24"/>
        </w:rPr>
        <w:t xml:space="preserve"> </w:t>
      </w:r>
      <w:r>
        <w:rPr>
          <w:rFonts w:eastAsia="Times New Roman" w:cs="Times New Roman"/>
          <w:szCs w:val="24"/>
        </w:rPr>
        <w:t xml:space="preserve">κόσμο. Μην απειλείτε με δικαστήρια. </w:t>
      </w:r>
    </w:p>
    <w:p w14:paraId="5F41CC52" w14:textId="77777777" w:rsidR="00B01687" w:rsidRDefault="00CA2DE4">
      <w:pPr>
        <w:spacing w:line="600" w:lineRule="auto"/>
        <w:ind w:firstLine="720"/>
        <w:jc w:val="both"/>
        <w:rPr>
          <w:rFonts w:eastAsia="Times New Roman"/>
          <w:szCs w:val="24"/>
        </w:rPr>
      </w:pPr>
      <w:r>
        <w:rPr>
          <w:rFonts w:eastAsia="Times New Roman" w:cs="Times New Roman"/>
          <w:szCs w:val="24"/>
        </w:rPr>
        <w:t xml:space="preserve">Το θέμα είναι ότι φύγατε από τη θητεία </w:t>
      </w:r>
      <w:r>
        <w:rPr>
          <w:rFonts w:eastAsia="Times New Roman" w:cs="Times New Roman"/>
          <w:szCs w:val="24"/>
        </w:rPr>
        <w:t>σας,</w:t>
      </w:r>
      <w:r>
        <w:rPr>
          <w:rFonts w:eastAsia="Times New Roman" w:cs="Times New Roman"/>
          <w:szCs w:val="24"/>
        </w:rPr>
        <w:t xml:space="preserve"> χωρίς να καταλογίσετε</w:t>
      </w:r>
      <w:r>
        <w:rPr>
          <w:rFonts w:eastAsia="Times New Roman" w:cs="Times New Roman"/>
          <w:szCs w:val="24"/>
        </w:rPr>
        <w:t xml:space="preserve"> τα τέλη χρήσης των συχνοτήτων για τους ιδιωτικούς τηλεοπτικούς σταθμούς, αλλά προλαβαίνοντας να ανοίξετε το πειρατικό μόρφωμα της </w:t>
      </w:r>
      <w:r>
        <w:rPr>
          <w:rFonts w:eastAsia="Times New Roman" w:cs="Times New Roman"/>
          <w:szCs w:val="24"/>
        </w:rPr>
        <w:t xml:space="preserve">δημόσιας τηλεόρασης </w:t>
      </w:r>
      <w:r>
        <w:rPr>
          <w:rFonts w:eastAsia="Times New Roman" w:cs="Times New Roman"/>
          <w:szCs w:val="24"/>
        </w:rPr>
        <w:t>και της ΝΕΡΙΤ. Αυτή είναι η αλήθεια.</w:t>
      </w:r>
    </w:p>
    <w:p w14:paraId="5F41CC53" w14:textId="77777777" w:rsidR="00B01687" w:rsidRDefault="00CA2DE4">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Είπατε ότι διευθυντής σάς είπε κάτι. Πείτε το όνομά </w:t>
      </w:r>
      <w:r>
        <w:rPr>
          <w:rFonts w:eastAsia="Times New Roman"/>
          <w:szCs w:val="24"/>
        </w:rPr>
        <w:t>του. Ποιος διευθυντής είναι;</w:t>
      </w:r>
    </w:p>
    <w:p w14:paraId="5F41CC54" w14:textId="77777777" w:rsidR="00B01687" w:rsidRDefault="00CA2DE4">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Ωραία έχει κλείσει το θέμα. </w:t>
      </w:r>
    </w:p>
    <w:p w14:paraId="5F41CC55" w14:textId="77777777" w:rsidR="00B01687" w:rsidRDefault="00CA2DE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Ο Κοινοβουλευτικός Εκπρόσωπος της Νέας Δημοκρατίας που έκανε την επερώτηση, κ. </w:t>
      </w:r>
      <w:proofErr w:type="spellStart"/>
      <w:r>
        <w:rPr>
          <w:rFonts w:eastAsia="Times New Roman" w:cs="Times New Roman"/>
          <w:szCs w:val="24"/>
        </w:rPr>
        <w:t>Δένδιας</w:t>
      </w:r>
      <w:proofErr w:type="spellEnd"/>
      <w:r>
        <w:rPr>
          <w:rFonts w:eastAsia="Times New Roman" w:cs="Times New Roman"/>
          <w:szCs w:val="24"/>
        </w:rPr>
        <w:t>, έχει τον λόγο για έξι λεπτά.</w:t>
      </w:r>
    </w:p>
    <w:p w14:paraId="5F41CC56" w14:textId="77777777" w:rsidR="00B01687" w:rsidRDefault="00CA2DE4">
      <w:pPr>
        <w:tabs>
          <w:tab w:val="left" w:pos="3189"/>
          <w:tab w:val="center" w:pos="4513"/>
        </w:tabs>
        <w:spacing w:line="600" w:lineRule="auto"/>
        <w:ind w:firstLine="720"/>
        <w:jc w:val="both"/>
        <w:rPr>
          <w:rFonts w:eastAsia="Times New Roman"/>
          <w:szCs w:val="24"/>
        </w:rPr>
      </w:pPr>
      <w:r w:rsidRPr="00445EB9">
        <w:rPr>
          <w:rFonts w:eastAsia="Times New Roman" w:cs="Times New Roman"/>
          <w:b/>
          <w:szCs w:val="24"/>
        </w:rPr>
        <w:t xml:space="preserve">ΝΙΚΟΛΑΟΣ </w:t>
      </w:r>
      <w:r>
        <w:rPr>
          <w:rFonts w:eastAsia="Times New Roman" w:cs="Times New Roman"/>
          <w:b/>
          <w:szCs w:val="24"/>
        </w:rPr>
        <w:t>–</w:t>
      </w:r>
      <w:r w:rsidRPr="00445EB9">
        <w:rPr>
          <w:rFonts w:eastAsia="Times New Roman" w:cs="Times New Roman"/>
          <w:b/>
          <w:szCs w:val="24"/>
        </w:rPr>
        <w:t xml:space="preserve"> </w:t>
      </w:r>
      <w:r>
        <w:rPr>
          <w:rFonts w:eastAsia="Times New Roman" w:cs="Times New Roman"/>
          <w:b/>
          <w:szCs w:val="24"/>
        </w:rPr>
        <w:t xml:space="preserve">ΓΕΩΡΓΙΟΣ </w:t>
      </w:r>
      <w:r w:rsidRPr="00445EB9">
        <w:rPr>
          <w:rFonts w:eastAsia="Times New Roman" w:cs="Times New Roman"/>
          <w:b/>
          <w:szCs w:val="24"/>
        </w:rPr>
        <w:t>ΔΕΝΔΙΑΣ:</w:t>
      </w:r>
      <w:r>
        <w:rPr>
          <w:rFonts w:eastAsia="Times New Roman" w:cs="Times New Roman"/>
          <w:szCs w:val="24"/>
        </w:rPr>
        <w:t xml:space="preserve"> </w:t>
      </w:r>
      <w:r w:rsidRPr="00750F07">
        <w:rPr>
          <w:rFonts w:eastAsia="Times New Roman"/>
          <w:szCs w:val="24"/>
        </w:rPr>
        <w:t xml:space="preserve">Κύριε </w:t>
      </w:r>
      <w:r>
        <w:rPr>
          <w:rFonts w:eastAsia="Times New Roman"/>
          <w:szCs w:val="24"/>
        </w:rPr>
        <w:t>Π</w:t>
      </w:r>
      <w:r w:rsidRPr="00750F07">
        <w:rPr>
          <w:rFonts w:eastAsia="Times New Roman"/>
          <w:szCs w:val="24"/>
        </w:rPr>
        <w:t>ρόεδρε</w:t>
      </w:r>
      <w:r>
        <w:rPr>
          <w:rFonts w:eastAsia="Times New Roman"/>
          <w:szCs w:val="24"/>
        </w:rPr>
        <w:t>, σας</w:t>
      </w:r>
      <w:r>
        <w:rPr>
          <w:rFonts w:eastAsia="Times New Roman"/>
          <w:szCs w:val="24"/>
        </w:rPr>
        <w:t xml:space="preserve"> ευχαριστώ. </w:t>
      </w:r>
    </w:p>
    <w:p w14:paraId="5F41CC57" w14:textId="77777777" w:rsidR="00B01687" w:rsidRDefault="00CA2DE4">
      <w:pPr>
        <w:tabs>
          <w:tab w:val="left" w:pos="3189"/>
          <w:tab w:val="center" w:pos="4513"/>
        </w:tabs>
        <w:spacing w:line="600" w:lineRule="auto"/>
        <w:ind w:firstLine="720"/>
        <w:jc w:val="both"/>
        <w:rPr>
          <w:rFonts w:eastAsia="Times New Roman"/>
          <w:szCs w:val="24"/>
        </w:rPr>
      </w:pPr>
      <w:r>
        <w:rPr>
          <w:rFonts w:eastAsia="Times New Roman"/>
          <w:szCs w:val="24"/>
        </w:rPr>
        <w:t>Κ</w:t>
      </w:r>
      <w:r w:rsidRPr="00750F07">
        <w:rPr>
          <w:rFonts w:eastAsia="Times New Roman"/>
          <w:szCs w:val="24"/>
        </w:rPr>
        <w:t xml:space="preserve">ύριοι </w:t>
      </w:r>
      <w:r>
        <w:rPr>
          <w:rFonts w:eastAsia="Times New Roman"/>
          <w:szCs w:val="24"/>
        </w:rPr>
        <w:t>Υ</w:t>
      </w:r>
      <w:r w:rsidRPr="00750F07">
        <w:rPr>
          <w:rFonts w:eastAsia="Times New Roman"/>
          <w:szCs w:val="24"/>
        </w:rPr>
        <w:t>πουργοί</w:t>
      </w:r>
      <w:r>
        <w:rPr>
          <w:rFonts w:eastAsia="Times New Roman"/>
          <w:szCs w:val="24"/>
        </w:rPr>
        <w:t>,</w:t>
      </w:r>
      <w:r w:rsidRPr="00750F07">
        <w:rPr>
          <w:rFonts w:eastAsia="Times New Roman"/>
          <w:szCs w:val="24"/>
        </w:rPr>
        <w:t xml:space="preserve"> εδώ τέθηκαν τρία διαφορετικά θέματα</w:t>
      </w:r>
      <w:r>
        <w:rPr>
          <w:rFonts w:eastAsia="Times New Roman"/>
          <w:szCs w:val="24"/>
        </w:rPr>
        <w:t>.</w:t>
      </w:r>
      <w:r w:rsidRPr="00750F07">
        <w:rPr>
          <w:rFonts w:eastAsia="Times New Roman"/>
          <w:szCs w:val="24"/>
        </w:rPr>
        <w:t xml:space="preserve"> Το πρώτο</w:t>
      </w:r>
      <w:r>
        <w:rPr>
          <w:rFonts w:eastAsia="Times New Roman"/>
          <w:szCs w:val="24"/>
        </w:rPr>
        <w:t>,</w:t>
      </w:r>
      <w:r w:rsidRPr="00750F07">
        <w:rPr>
          <w:rFonts w:eastAsia="Times New Roman"/>
          <w:szCs w:val="24"/>
        </w:rPr>
        <w:t xml:space="preserve"> το οποίο επιχειρήσα</w:t>
      </w:r>
      <w:r>
        <w:rPr>
          <w:rFonts w:eastAsia="Times New Roman"/>
          <w:szCs w:val="24"/>
        </w:rPr>
        <w:t xml:space="preserve">τε εσείς, </w:t>
      </w:r>
      <w:r w:rsidRPr="00750F07">
        <w:rPr>
          <w:rFonts w:eastAsia="Times New Roman"/>
          <w:szCs w:val="24"/>
        </w:rPr>
        <w:t xml:space="preserve">έχει να κάνει με τα πεπραγμένα της προηγούμενης κυβέρνησης του </w:t>
      </w:r>
      <w:r>
        <w:rPr>
          <w:rFonts w:eastAsia="Times New Roman"/>
          <w:szCs w:val="24"/>
        </w:rPr>
        <w:t>20</w:t>
      </w:r>
      <w:r w:rsidRPr="00750F07">
        <w:rPr>
          <w:rFonts w:eastAsia="Times New Roman"/>
          <w:szCs w:val="24"/>
        </w:rPr>
        <w:t>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w:t>
      </w:r>
      <w:r w:rsidRPr="00750F07">
        <w:rPr>
          <w:rFonts w:eastAsia="Times New Roman"/>
          <w:szCs w:val="24"/>
        </w:rPr>
        <w:t>14</w:t>
      </w:r>
      <w:r w:rsidRPr="00CF3AFC">
        <w:rPr>
          <w:rFonts w:eastAsia="Times New Roman"/>
          <w:szCs w:val="24"/>
        </w:rPr>
        <w:t>. Δ</w:t>
      </w:r>
      <w:r>
        <w:rPr>
          <w:rFonts w:eastAsia="Times New Roman"/>
          <w:szCs w:val="24"/>
        </w:rPr>
        <w:t xml:space="preserve">εν </w:t>
      </w:r>
      <w:r w:rsidRPr="00750F07">
        <w:rPr>
          <w:rFonts w:eastAsia="Times New Roman"/>
          <w:szCs w:val="24"/>
        </w:rPr>
        <w:t xml:space="preserve">νομίζω ότι αυτό είναι το θέμα της </w:t>
      </w:r>
      <w:r>
        <w:rPr>
          <w:rFonts w:eastAsia="Times New Roman"/>
          <w:szCs w:val="24"/>
        </w:rPr>
        <w:t>σημερινής συζήτησης. Υ</w:t>
      </w:r>
      <w:r w:rsidRPr="00750F07">
        <w:rPr>
          <w:rFonts w:eastAsia="Times New Roman"/>
          <w:szCs w:val="24"/>
        </w:rPr>
        <w:t xml:space="preserve">πήρξαν δύο </w:t>
      </w:r>
      <w:r w:rsidRPr="00750F07">
        <w:rPr>
          <w:rFonts w:eastAsia="Times New Roman"/>
          <w:szCs w:val="24"/>
        </w:rPr>
        <w:t>εκλογές</w:t>
      </w:r>
      <w:r>
        <w:rPr>
          <w:rFonts w:eastAsia="Times New Roman"/>
          <w:szCs w:val="24"/>
        </w:rPr>
        <w:t>. Η ε</w:t>
      </w:r>
      <w:r w:rsidRPr="00750F07">
        <w:rPr>
          <w:rFonts w:eastAsia="Times New Roman"/>
          <w:szCs w:val="24"/>
        </w:rPr>
        <w:t xml:space="preserve">λληνική κοινωνία </w:t>
      </w:r>
      <w:r>
        <w:rPr>
          <w:rFonts w:eastAsia="Times New Roman"/>
          <w:szCs w:val="24"/>
        </w:rPr>
        <w:t>-</w:t>
      </w:r>
      <w:r w:rsidRPr="00750F07">
        <w:rPr>
          <w:rFonts w:eastAsia="Times New Roman"/>
          <w:szCs w:val="24"/>
        </w:rPr>
        <w:t>το είπ</w:t>
      </w:r>
      <w:r>
        <w:rPr>
          <w:rFonts w:eastAsia="Times New Roman"/>
          <w:szCs w:val="24"/>
        </w:rPr>
        <w:t>α</w:t>
      </w:r>
      <w:r w:rsidRPr="00750F07">
        <w:rPr>
          <w:rFonts w:eastAsia="Times New Roman"/>
          <w:szCs w:val="24"/>
        </w:rPr>
        <w:t xml:space="preserve"> και προηγουμένως</w:t>
      </w:r>
      <w:r>
        <w:rPr>
          <w:rFonts w:eastAsia="Times New Roman"/>
          <w:szCs w:val="24"/>
        </w:rPr>
        <w:t>-</w:t>
      </w:r>
      <w:r w:rsidRPr="00750F07">
        <w:rPr>
          <w:rFonts w:eastAsia="Times New Roman"/>
          <w:szCs w:val="24"/>
        </w:rPr>
        <w:t xml:space="preserve"> δεν επιβράβευσ</w:t>
      </w:r>
      <w:r>
        <w:rPr>
          <w:rFonts w:eastAsia="Times New Roman"/>
          <w:szCs w:val="24"/>
        </w:rPr>
        <w:t>ε</w:t>
      </w:r>
      <w:r w:rsidRPr="00750F07">
        <w:rPr>
          <w:rFonts w:eastAsia="Times New Roman"/>
          <w:szCs w:val="24"/>
        </w:rPr>
        <w:t xml:space="preserve"> </w:t>
      </w:r>
      <w:r>
        <w:rPr>
          <w:rFonts w:eastAsia="Times New Roman"/>
          <w:szCs w:val="24"/>
        </w:rPr>
        <w:t xml:space="preserve">τις απόψεις της </w:t>
      </w:r>
      <w:r w:rsidRPr="00750F07">
        <w:rPr>
          <w:rFonts w:eastAsia="Times New Roman"/>
          <w:szCs w:val="24"/>
        </w:rPr>
        <w:t>τότε κυβέρνησης</w:t>
      </w:r>
      <w:r>
        <w:rPr>
          <w:rFonts w:eastAsia="Times New Roman"/>
          <w:szCs w:val="24"/>
        </w:rPr>
        <w:t>.</w:t>
      </w:r>
      <w:r w:rsidRPr="00750F07">
        <w:rPr>
          <w:rFonts w:eastAsia="Times New Roman"/>
          <w:szCs w:val="24"/>
        </w:rPr>
        <w:t xml:space="preserve"> </w:t>
      </w:r>
      <w:r>
        <w:rPr>
          <w:rFonts w:eastAsia="Times New Roman"/>
          <w:szCs w:val="24"/>
        </w:rPr>
        <w:t>Α</w:t>
      </w:r>
      <w:r w:rsidRPr="00750F07">
        <w:rPr>
          <w:rFonts w:eastAsia="Times New Roman"/>
          <w:szCs w:val="24"/>
        </w:rPr>
        <w:t xml:space="preserve">φεντικό μας </w:t>
      </w:r>
      <w:r>
        <w:rPr>
          <w:rFonts w:eastAsia="Times New Roman"/>
          <w:szCs w:val="24"/>
        </w:rPr>
        <w:t>είναι ο</w:t>
      </w:r>
      <w:r w:rsidRPr="00750F07">
        <w:rPr>
          <w:rFonts w:eastAsia="Times New Roman"/>
          <w:szCs w:val="24"/>
        </w:rPr>
        <w:t xml:space="preserve"> ελληνικός λαός</w:t>
      </w:r>
      <w:r>
        <w:rPr>
          <w:rFonts w:eastAsia="Times New Roman"/>
          <w:szCs w:val="24"/>
        </w:rPr>
        <w:t>.</w:t>
      </w:r>
      <w:r w:rsidRPr="00750F07">
        <w:rPr>
          <w:rFonts w:eastAsia="Times New Roman"/>
          <w:szCs w:val="24"/>
        </w:rPr>
        <w:t xml:space="preserve"> </w:t>
      </w:r>
      <w:r>
        <w:rPr>
          <w:rFonts w:eastAsia="Times New Roman"/>
          <w:szCs w:val="24"/>
        </w:rPr>
        <w:t>Α</w:t>
      </w:r>
      <w:r w:rsidRPr="00750F07">
        <w:rPr>
          <w:rFonts w:eastAsia="Times New Roman"/>
          <w:szCs w:val="24"/>
        </w:rPr>
        <w:t>υτό έγινε</w:t>
      </w:r>
      <w:r>
        <w:rPr>
          <w:rFonts w:eastAsia="Times New Roman"/>
          <w:szCs w:val="24"/>
        </w:rPr>
        <w:t>.</w:t>
      </w:r>
      <w:r w:rsidRPr="00750F07">
        <w:rPr>
          <w:rFonts w:eastAsia="Times New Roman"/>
          <w:szCs w:val="24"/>
        </w:rPr>
        <w:t xml:space="preserve"> </w:t>
      </w:r>
      <w:r>
        <w:rPr>
          <w:rFonts w:eastAsia="Times New Roman"/>
          <w:szCs w:val="24"/>
        </w:rPr>
        <w:t>Δ</w:t>
      </w:r>
      <w:r w:rsidRPr="00750F07">
        <w:rPr>
          <w:rFonts w:eastAsia="Times New Roman"/>
          <w:szCs w:val="24"/>
        </w:rPr>
        <w:t xml:space="preserve">εν συζητάμε αυτό </w:t>
      </w:r>
      <w:r>
        <w:rPr>
          <w:rFonts w:eastAsia="Times New Roman"/>
          <w:szCs w:val="24"/>
        </w:rPr>
        <w:t>σήμερα, δ</w:t>
      </w:r>
      <w:r w:rsidRPr="00750F07">
        <w:rPr>
          <w:rFonts w:eastAsia="Times New Roman"/>
          <w:szCs w:val="24"/>
        </w:rPr>
        <w:t xml:space="preserve">εν συζητάμε </w:t>
      </w:r>
      <w:r>
        <w:rPr>
          <w:rFonts w:eastAsia="Times New Roman"/>
          <w:szCs w:val="24"/>
        </w:rPr>
        <w:t>τ</w:t>
      </w:r>
      <w:r w:rsidRPr="00750F07">
        <w:rPr>
          <w:rFonts w:eastAsia="Times New Roman"/>
          <w:szCs w:val="24"/>
        </w:rPr>
        <w:t>ι έγινε τότε</w:t>
      </w:r>
      <w:r>
        <w:rPr>
          <w:rFonts w:eastAsia="Times New Roman"/>
          <w:szCs w:val="24"/>
        </w:rPr>
        <w:t>. Σ</w:t>
      </w:r>
      <w:r w:rsidRPr="00750F07">
        <w:rPr>
          <w:rFonts w:eastAsia="Times New Roman"/>
          <w:szCs w:val="24"/>
        </w:rPr>
        <w:t xml:space="preserve">υζητάμε </w:t>
      </w:r>
      <w:r>
        <w:rPr>
          <w:rFonts w:eastAsia="Times New Roman"/>
          <w:szCs w:val="24"/>
        </w:rPr>
        <w:t>τ</w:t>
      </w:r>
      <w:r w:rsidRPr="00750F07">
        <w:rPr>
          <w:rFonts w:eastAsia="Times New Roman"/>
          <w:szCs w:val="24"/>
        </w:rPr>
        <w:t xml:space="preserve">ι κάνετε εσείς και μάλιστα συζητάμε </w:t>
      </w:r>
      <w:r>
        <w:rPr>
          <w:rFonts w:eastAsia="Times New Roman"/>
          <w:szCs w:val="24"/>
        </w:rPr>
        <w:t>τ</w:t>
      </w:r>
      <w:r w:rsidRPr="00750F07">
        <w:rPr>
          <w:rFonts w:eastAsia="Times New Roman"/>
          <w:szCs w:val="24"/>
        </w:rPr>
        <w:t>ι</w:t>
      </w:r>
      <w:r w:rsidRPr="00750F07">
        <w:rPr>
          <w:rFonts w:eastAsia="Times New Roman"/>
          <w:szCs w:val="24"/>
        </w:rPr>
        <w:t xml:space="preserve"> κάνετε εσείς ερωτώμενοι </w:t>
      </w:r>
      <w:r>
        <w:rPr>
          <w:rFonts w:eastAsia="Times New Roman"/>
          <w:szCs w:val="24"/>
        </w:rPr>
        <w:t xml:space="preserve">επί συγκεκριμένου </w:t>
      </w:r>
      <w:r w:rsidRPr="00750F07">
        <w:rPr>
          <w:rFonts w:eastAsia="Times New Roman"/>
          <w:szCs w:val="24"/>
        </w:rPr>
        <w:t>θέματος και σε αυτό καλείστε να απαντήσετε</w:t>
      </w:r>
      <w:r>
        <w:rPr>
          <w:rFonts w:eastAsia="Times New Roman"/>
          <w:szCs w:val="24"/>
        </w:rPr>
        <w:t>.</w:t>
      </w:r>
      <w:r w:rsidRPr="00750F07">
        <w:rPr>
          <w:rFonts w:eastAsia="Times New Roman"/>
          <w:szCs w:val="24"/>
        </w:rPr>
        <w:t xml:space="preserve"> </w:t>
      </w:r>
    </w:p>
    <w:p w14:paraId="5F41CC58" w14:textId="77777777" w:rsidR="00B01687" w:rsidRDefault="00CA2DE4">
      <w:pPr>
        <w:tabs>
          <w:tab w:val="left" w:pos="3189"/>
          <w:tab w:val="center" w:pos="4513"/>
        </w:tabs>
        <w:spacing w:line="600" w:lineRule="auto"/>
        <w:ind w:firstLine="720"/>
        <w:jc w:val="both"/>
        <w:rPr>
          <w:rFonts w:eastAsia="Times New Roman"/>
          <w:szCs w:val="24"/>
        </w:rPr>
      </w:pPr>
      <w:r>
        <w:rPr>
          <w:rFonts w:eastAsia="Times New Roman"/>
          <w:szCs w:val="24"/>
        </w:rPr>
        <w:t>Κι ε</w:t>
      </w:r>
      <w:r w:rsidRPr="00750F07">
        <w:rPr>
          <w:rFonts w:eastAsia="Times New Roman"/>
          <w:szCs w:val="24"/>
        </w:rPr>
        <w:t>δώ</w:t>
      </w:r>
      <w:r>
        <w:rPr>
          <w:rFonts w:eastAsia="Times New Roman"/>
          <w:szCs w:val="24"/>
        </w:rPr>
        <w:t>,</w:t>
      </w:r>
      <w:r w:rsidRPr="00750F07">
        <w:rPr>
          <w:rFonts w:eastAsia="Times New Roman"/>
          <w:szCs w:val="24"/>
        </w:rPr>
        <w:t xml:space="preserve"> πραγματικά</w:t>
      </w:r>
      <w:r>
        <w:rPr>
          <w:rFonts w:eastAsia="Times New Roman"/>
          <w:szCs w:val="24"/>
        </w:rPr>
        <w:t>,</w:t>
      </w:r>
      <w:r w:rsidRPr="00750F07">
        <w:rPr>
          <w:rFonts w:eastAsia="Times New Roman"/>
          <w:szCs w:val="24"/>
        </w:rPr>
        <w:t xml:space="preserve"> υπάρχουν </w:t>
      </w:r>
      <w:r>
        <w:rPr>
          <w:rFonts w:eastAsia="Times New Roman"/>
          <w:szCs w:val="24"/>
        </w:rPr>
        <w:t xml:space="preserve">δύο </w:t>
      </w:r>
      <w:r w:rsidRPr="00750F07">
        <w:rPr>
          <w:rFonts w:eastAsia="Times New Roman"/>
          <w:szCs w:val="24"/>
        </w:rPr>
        <w:t>περίεργες αποκλίσεις</w:t>
      </w:r>
      <w:r>
        <w:rPr>
          <w:rFonts w:eastAsia="Times New Roman"/>
          <w:szCs w:val="24"/>
        </w:rPr>
        <w:t>.</w:t>
      </w:r>
      <w:r w:rsidRPr="00750F07">
        <w:rPr>
          <w:rFonts w:eastAsia="Times New Roman"/>
          <w:szCs w:val="24"/>
        </w:rPr>
        <w:t xml:space="preserve"> </w:t>
      </w:r>
      <w:r>
        <w:rPr>
          <w:rFonts w:eastAsia="Times New Roman"/>
          <w:szCs w:val="24"/>
        </w:rPr>
        <w:t>Ε</w:t>
      </w:r>
      <w:r w:rsidRPr="00750F07">
        <w:rPr>
          <w:rFonts w:eastAsia="Times New Roman"/>
          <w:szCs w:val="24"/>
        </w:rPr>
        <w:t xml:space="preserve">ίπε ο </w:t>
      </w:r>
      <w:r>
        <w:rPr>
          <w:rFonts w:eastAsia="Times New Roman"/>
          <w:szCs w:val="24"/>
        </w:rPr>
        <w:t>Υ</w:t>
      </w:r>
      <w:r w:rsidRPr="00750F07">
        <w:rPr>
          <w:rFonts w:eastAsia="Times New Roman"/>
          <w:szCs w:val="24"/>
        </w:rPr>
        <w:t xml:space="preserve">πουργός να συζητάμε επί </w:t>
      </w:r>
      <w:r>
        <w:rPr>
          <w:rFonts w:eastAsia="Times New Roman"/>
          <w:szCs w:val="24"/>
        </w:rPr>
        <w:t xml:space="preserve">του </w:t>
      </w:r>
      <w:r w:rsidRPr="00750F07">
        <w:rPr>
          <w:rFonts w:eastAsia="Times New Roman"/>
          <w:szCs w:val="24"/>
        </w:rPr>
        <w:t>πραγματικού και</w:t>
      </w:r>
      <w:r>
        <w:rPr>
          <w:rFonts w:eastAsia="Times New Roman"/>
          <w:szCs w:val="24"/>
        </w:rPr>
        <w:t xml:space="preserve"> επί</w:t>
      </w:r>
      <w:r w:rsidRPr="00750F07">
        <w:rPr>
          <w:rFonts w:eastAsia="Times New Roman"/>
          <w:szCs w:val="24"/>
        </w:rPr>
        <w:t xml:space="preserve"> </w:t>
      </w:r>
      <w:r w:rsidRPr="00750F07">
        <w:rPr>
          <w:rFonts w:eastAsia="Times New Roman"/>
          <w:szCs w:val="24"/>
        </w:rPr>
        <w:lastRenderedPageBreak/>
        <w:t>των στοιχείων</w:t>
      </w:r>
      <w:r>
        <w:rPr>
          <w:rFonts w:eastAsia="Times New Roman"/>
          <w:szCs w:val="24"/>
        </w:rPr>
        <w:t xml:space="preserve">. Δεν </w:t>
      </w:r>
      <w:r w:rsidRPr="00750F07">
        <w:rPr>
          <w:rFonts w:eastAsia="Times New Roman"/>
          <w:szCs w:val="24"/>
        </w:rPr>
        <w:t>υπάρχει καμ</w:t>
      </w:r>
      <w:r>
        <w:rPr>
          <w:rFonts w:eastAsia="Times New Roman"/>
          <w:szCs w:val="24"/>
        </w:rPr>
        <w:t>μ</w:t>
      </w:r>
      <w:r w:rsidRPr="00750F07">
        <w:rPr>
          <w:rFonts w:eastAsia="Times New Roman"/>
          <w:szCs w:val="24"/>
        </w:rPr>
        <w:t xml:space="preserve">ία αντίρρηση </w:t>
      </w:r>
      <w:r>
        <w:rPr>
          <w:rFonts w:eastAsia="Times New Roman"/>
          <w:szCs w:val="24"/>
        </w:rPr>
        <w:t>σε αυτό, κύρι</w:t>
      </w:r>
      <w:r>
        <w:rPr>
          <w:rFonts w:eastAsia="Times New Roman"/>
          <w:szCs w:val="24"/>
        </w:rPr>
        <w:t xml:space="preserve">ε Υπουργέ. Βεβαίως έτσι είναι, </w:t>
      </w:r>
      <w:r w:rsidRPr="00750F07">
        <w:rPr>
          <w:rFonts w:eastAsia="Times New Roman"/>
          <w:szCs w:val="24"/>
        </w:rPr>
        <w:t>αλλά εδώ έχουμε δύο αποκλίνουσες πραγματικότητες</w:t>
      </w:r>
      <w:r>
        <w:rPr>
          <w:rFonts w:eastAsia="Times New Roman"/>
          <w:szCs w:val="24"/>
        </w:rPr>
        <w:t>.</w:t>
      </w:r>
      <w:r w:rsidRPr="00750F07">
        <w:rPr>
          <w:rFonts w:eastAsia="Times New Roman"/>
          <w:szCs w:val="24"/>
        </w:rPr>
        <w:t xml:space="preserve"> </w:t>
      </w:r>
      <w:r>
        <w:rPr>
          <w:rFonts w:eastAsia="Times New Roman"/>
          <w:szCs w:val="24"/>
        </w:rPr>
        <w:t>Έ</w:t>
      </w:r>
      <w:r w:rsidRPr="00750F07">
        <w:rPr>
          <w:rFonts w:eastAsia="Times New Roman"/>
          <w:szCs w:val="24"/>
        </w:rPr>
        <w:t>χουμε τη δική μ</w:t>
      </w:r>
      <w:r>
        <w:rPr>
          <w:rFonts w:eastAsia="Times New Roman"/>
          <w:szCs w:val="24"/>
        </w:rPr>
        <w:t xml:space="preserve">ας πραγματικότητα, που λέει λίγο </w:t>
      </w:r>
      <w:r w:rsidRPr="00750F07">
        <w:rPr>
          <w:rFonts w:eastAsia="Times New Roman"/>
          <w:szCs w:val="24"/>
        </w:rPr>
        <w:t>πολύ ότι εσείς επιχειρείτε να μετατρέψετε το</w:t>
      </w:r>
      <w:r>
        <w:rPr>
          <w:rFonts w:eastAsia="Times New Roman"/>
          <w:szCs w:val="24"/>
        </w:rPr>
        <w:t>ν</w:t>
      </w:r>
      <w:r w:rsidRPr="00750F07">
        <w:rPr>
          <w:rFonts w:eastAsia="Times New Roman"/>
          <w:szCs w:val="24"/>
        </w:rPr>
        <w:t xml:space="preserve"> δημόσιο τηλεοπτικό φορέα σε ένα κομματικό εργαλείο προπαγάνδας</w:t>
      </w:r>
      <w:r>
        <w:rPr>
          <w:rFonts w:eastAsia="Times New Roman"/>
          <w:szCs w:val="24"/>
        </w:rPr>
        <w:t>,</w:t>
      </w:r>
      <w:r w:rsidRPr="00750F07">
        <w:rPr>
          <w:rFonts w:eastAsia="Times New Roman"/>
          <w:szCs w:val="24"/>
        </w:rPr>
        <w:t xml:space="preserve"> και </w:t>
      </w:r>
      <w:r>
        <w:rPr>
          <w:rFonts w:eastAsia="Times New Roman"/>
          <w:szCs w:val="24"/>
        </w:rPr>
        <w:t>υπάρχει κι η</w:t>
      </w:r>
      <w:r>
        <w:rPr>
          <w:rFonts w:eastAsia="Times New Roman"/>
          <w:szCs w:val="24"/>
        </w:rPr>
        <w:t xml:space="preserve"> δική σας αντίληψη</w:t>
      </w:r>
      <w:r w:rsidRPr="00750F07">
        <w:rPr>
          <w:rFonts w:eastAsia="Times New Roman"/>
          <w:szCs w:val="24"/>
        </w:rPr>
        <w:t xml:space="preserve"> η οποία λέει ότι όλα είναι καλά και εμείς </w:t>
      </w:r>
      <w:r>
        <w:rPr>
          <w:rFonts w:eastAsia="Times New Roman"/>
          <w:szCs w:val="24"/>
        </w:rPr>
        <w:t>π</w:t>
      </w:r>
      <w:r w:rsidRPr="00750F07">
        <w:rPr>
          <w:rFonts w:eastAsia="Times New Roman"/>
          <w:szCs w:val="24"/>
        </w:rPr>
        <w:t>αραλογ</w:t>
      </w:r>
      <w:r>
        <w:rPr>
          <w:rFonts w:eastAsia="Times New Roman"/>
          <w:szCs w:val="24"/>
        </w:rPr>
        <w:t>ιζόμαστε.</w:t>
      </w:r>
    </w:p>
    <w:p w14:paraId="5F41CC59" w14:textId="77777777" w:rsidR="00B01687" w:rsidRDefault="00CA2DE4">
      <w:pPr>
        <w:tabs>
          <w:tab w:val="left" w:pos="3189"/>
          <w:tab w:val="center" w:pos="4513"/>
        </w:tabs>
        <w:spacing w:line="600" w:lineRule="auto"/>
        <w:ind w:firstLine="720"/>
        <w:jc w:val="both"/>
        <w:rPr>
          <w:rFonts w:eastAsia="Times New Roman"/>
          <w:szCs w:val="24"/>
        </w:rPr>
      </w:pPr>
      <w:r w:rsidRPr="00750F07">
        <w:rPr>
          <w:rFonts w:eastAsia="Times New Roman"/>
          <w:szCs w:val="24"/>
        </w:rPr>
        <w:t xml:space="preserve">Βεβαίως </w:t>
      </w:r>
      <w:r>
        <w:rPr>
          <w:rFonts w:eastAsia="Times New Roman"/>
          <w:szCs w:val="24"/>
        </w:rPr>
        <w:t>όμως</w:t>
      </w:r>
      <w:r w:rsidRPr="00750F07">
        <w:rPr>
          <w:rFonts w:eastAsia="Times New Roman"/>
          <w:szCs w:val="24"/>
        </w:rPr>
        <w:t xml:space="preserve"> πρέπει να πω ότι στη δική σας αντίληψη</w:t>
      </w:r>
      <w:r>
        <w:rPr>
          <w:rFonts w:eastAsia="Times New Roman"/>
          <w:szCs w:val="24"/>
        </w:rPr>
        <w:t>,</w:t>
      </w:r>
      <w:r w:rsidRPr="00750F07">
        <w:rPr>
          <w:rFonts w:eastAsia="Times New Roman"/>
          <w:szCs w:val="24"/>
        </w:rPr>
        <w:t xml:space="preserve"> εμφιλοχωρεί και το απίστευτο</w:t>
      </w:r>
      <w:r>
        <w:rPr>
          <w:rFonts w:eastAsia="Times New Roman"/>
          <w:szCs w:val="24"/>
        </w:rPr>
        <w:t xml:space="preserve"> -το οποίο δεν ξέρω εάν το είπατε εκ προθέσεως ή σας ξέφυγε-,</w:t>
      </w:r>
      <w:r w:rsidRPr="00750F07">
        <w:rPr>
          <w:rFonts w:eastAsia="Times New Roman"/>
          <w:szCs w:val="24"/>
        </w:rPr>
        <w:t xml:space="preserve"> ότι η </w:t>
      </w:r>
      <w:r>
        <w:rPr>
          <w:rFonts w:eastAsia="Times New Roman"/>
          <w:szCs w:val="24"/>
        </w:rPr>
        <w:t>Κ</w:t>
      </w:r>
      <w:r w:rsidRPr="00750F07">
        <w:rPr>
          <w:rFonts w:eastAsia="Times New Roman"/>
          <w:szCs w:val="24"/>
        </w:rPr>
        <w:t xml:space="preserve">υβέρνηση και το </w:t>
      </w:r>
      <w:r>
        <w:rPr>
          <w:rFonts w:eastAsia="Times New Roman"/>
          <w:szCs w:val="24"/>
        </w:rPr>
        <w:t xml:space="preserve">κυβερνών </w:t>
      </w:r>
      <w:r>
        <w:rPr>
          <w:rFonts w:eastAsia="Times New Roman"/>
          <w:szCs w:val="24"/>
        </w:rPr>
        <w:t>κόμμα δικαιού</w:t>
      </w:r>
      <w:r w:rsidRPr="00750F07">
        <w:rPr>
          <w:rFonts w:eastAsia="Times New Roman"/>
          <w:szCs w:val="24"/>
        </w:rPr>
        <w:t xml:space="preserve">ται άλλες χρονικές αναλογίες και ότι </w:t>
      </w:r>
      <w:r>
        <w:rPr>
          <w:rFonts w:eastAsia="Times New Roman"/>
          <w:szCs w:val="24"/>
        </w:rPr>
        <w:t xml:space="preserve">η </w:t>
      </w:r>
      <w:r w:rsidRPr="00750F07">
        <w:rPr>
          <w:rFonts w:eastAsia="Times New Roman"/>
          <w:szCs w:val="24"/>
        </w:rPr>
        <w:t>υπάρχου</w:t>
      </w:r>
      <w:r>
        <w:rPr>
          <w:rFonts w:eastAsia="Times New Roman"/>
          <w:szCs w:val="24"/>
        </w:rPr>
        <w:t>σα</w:t>
      </w:r>
      <w:r w:rsidRPr="00750F07">
        <w:rPr>
          <w:rFonts w:eastAsia="Times New Roman"/>
          <w:szCs w:val="24"/>
        </w:rPr>
        <w:t xml:space="preserve"> αναλογία</w:t>
      </w:r>
      <w:r>
        <w:rPr>
          <w:rFonts w:eastAsia="Times New Roman"/>
          <w:szCs w:val="24"/>
        </w:rPr>
        <w:t>, δηλαδή</w:t>
      </w:r>
      <w:r w:rsidRPr="00750F07">
        <w:rPr>
          <w:rFonts w:eastAsia="Times New Roman"/>
          <w:szCs w:val="24"/>
        </w:rPr>
        <w:t xml:space="preserve"> 61% εσείς </w:t>
      </w:r>
      <w:r>
        <w:rPr>
          <w:rFonts w:eastAsia="Times New Roman"/>
          <w:szCs w:val="24"/>
        </w:rPr>
        <w:t xml:space="preserve">και </w:t>
      </w:r>
      <w:r w:rsidRPr="00750F07">
        <w:rPr>
          <w:rFonts w:eastAsia="Times New Roman"/>
          <w:szCs w:val="24"/>
        </w:rPr>
        <w:t xml:space="preserve">14% </w:t>
      </w:r>
      <w:r>
        <w:rPr>
          <w:rFonts w:eastAsia="Times New Roman"/>
          <w:szCs w:val="24"/>
        </w:rPr>
        <w:t>η</w:t>
      </w:r>
      <w:r w:rsidRPr="00750F07">
        <w:rPr>
          <w:rFonts w:eastAsia="Times New Roman"/>
          <w:szCs w:val="24"/>
        </w:rPr>
        <w:t xml:space="preserve"> Αξιωματική Αντιπολίτευση</w:t>
      </w:r>
      <w:r>
        <w:rPr>
          <w:rFonts w:eastAsia="Times New Roman"/>
          <w:szCs w:val="24"/>
        </w:rPr>
        <w:t>,</w:t>
      </w:r>
      <w:r w:rsidRPr="00750F07">
        <w:rPr>
          <w:rFonts w:eastAsia="Times New Roman"/>
          <w:szCs w:val="24"/>
        </w:rPr>
        <w:t xml:space="preserve"> είναι κάτι το λογικό</w:t>
      </w:r>
      <w:r>
        <w:rPr>
          <w:rFonts w:eastAsia="Times New Roman"/>
          <w:szCs w:val="24"/>
        </w:rPr>
        <w:t>. Εάν αυτή είναι η αντίληψή σας</w:t>
      </w:r>
      <w:r w:rsidRPr="00750F07">
        <w:rPr>
          <w:rFonts w:eastAsia="Times New Roman"/>
          <w:szCs w:val="24"/>
        </w:rPr>
        <w:t xml:space="preserve"> για τα πράγματα</w:t>
      </w:r>
      <w:r>
        <w:rPr>
          <w:rFonts w:eastAsia="Times New Roman"/>
          <w:szCs w:val="24"/>
        </w:rPr>
        <w:t>,</w:t>
      </w:r>
      <w:r w:rsidRPr="00750F07">
        <w:rPr>
          <w:rFonts w:eastAsia="Times New Roman"/>
          <w:szCs w:val="24"/>
        </w:rPr>
        <w:t xml:space="preserve"> τότε πραγματικά πολύ λίγα πράγματα έχουμε να πούμε πάνω σε όλα</w:t>
      </w:r>
      <w:r w:rsidRPr="00750F07">
        <w:rPr>
          <w:rFonts w:eastAsia="Times New Roman"/>
          <w:szCs w:val="24"/>
        </w:rPr>
        <w:t xml:space="preserve"> αυτά</w:t>
      </w:r>
      <w:r>
        <w:rPr>
          <w:rFonts w:eastAsia="Times New Roman"/>
          <w:szCs w:val="24"/>
        </w:rPr>
        <w:t>.</w:t>
      </w:r>
    </w:p>
    <w:p w14:paraId="5F41CC5A" w14:textId="77777777" w:rsidR="00B01687" w:rsidRDefault="00CA2DE4">
      <w:pPr>
        <w:tabs>
          <w:tab w:val="left" w:pos="3189"/>
          <w:tab w:val="center" w:pos="4513"/>
        </w:tabs>
        <w:spacing w:line="600" w:lineRule="auto"/>
        <w:ind w:firstLine="720"/>
        <w:jc w:val="both"/>
        <w:rPr>
          <w:rFonts w:eastAsia="Times New Roman" w:cs="Times New Roman"/>
          <w:b/>
          <w:szCs w:val="24"/>
        </w:rPr>
      </w:pPr>
      <w:r>
        <w:rPr>
          <w:rFonts w:eastAsia="Times New Roman"/>
          <w:szCs w:val="24"/>
        </w:rPr>
        <w:t>Α</w:t>
      </w:r>
      <w:r w:rsidRPr="00750F07">
        <w:rPr>
          <w:rFonts w:eastAsia="Times New Roman"/>
          <w:szCs w:val="24"/>
        </w:rPr>
        <w:t xml:space="preserve">υτό που εμείς έχουμε να κάνουμε από </w:t>
      </w:r>
      <w:r>
        <w:rPr>
          <w:rFonts w:eastAsia="Times New Roman"/>
          <w:szCs w:val="24"/>
        </w:rPr>
        <w:t>ε</w:t>
      </w:r>
      <w:r w:rsidRPr="00750F07">
        <w:rPr>
          <w:rFonts w:eastAsia="Times New Roman"/>
          <w:szCs w:val="24"/>
        </w:rPr>
        <w:t xml:space="preserve">κεί και πέρα </w:t>
      </w:r>
      <w:r>
        <w:rPr>
          <w:rFonts w:eastAsia="Times New Roman"/>
          <w:szCs w:val="24"/>
        </w:rPr>
        <w:t>ω</w:t>
      </w:r>
      <w:r>
        <w:rPr>
          <w:rFonts w:eastAsia="Times New Roman"/>
          <w:szCs w:val="24"/>
        </w:rPr>
        <w:t>ς</w:t>
      </w:r>
      <w:r w:rsidRPr="00750F07">
        <w:rPr>
          <w:rFonts w:eastAsia="Times New Roman"/>
          <w:szCs w:val="24"/>
        </w:rPr>
        <w:t xml:space="preserve"> Αξιωματική Αντιπολίτευση</w:t>
      </w:r>
      <w:r>
        <w:rPr>
          <w:rFonts w:eastAsia="Times New Roman"/>
          <w:szCs w:val="24"/>
        </w:rPr>
        <w:t>,</w:t>
      </w:r>
      <w:r w:rsidRPr="00750F07">
        <w:rPr>
          <w:rFonts w:eastAsia="Times New Roman"/>
          <w:szCs w:val="24"/>
        </w:rPr>
        <w:t xml:space="preserve"> </w:t>
      </w:r>
      <w:r w:rsidRPr="00750F07">
        <w:rPr>
          <w:rFonts w:eastAsia="Times New Roman"/>
          <w:szCs w:val="24"/>
        </w:rPr>
        <w:t xml:space="preserve">είναι </w:t>
      </w:r>
      <w:r w:rsidRPr="00750F07">
        <w:rPr>
          <w:rFonts w:eastAsia="Times New Roman"/>
          <w:szCs w:val="24"/>
        </w:rPr>
        <w:t>να φροντίσουμε</w:t>
      </w:r>
      <w:r>
        <w:rPr>
          <w:rFonts w:eastAsia="Times New Roman"/>
          <w:szCs w:val="24"/>
        </w:rPr>
        <w:t>,</w:t>
      </w:r>
      <w:r w:rsidRPr="00750F07">
        <w:rPr>
          <w:rFonts w:eastAsia="Times New Roman"/>
          <w:szCs w:val="24"/>
        </w:rPr>
        <w:t xml:space="preserve"> να μη σας επιτρέψουμε να μετατρέψετε το</w:t>
      </w:r>
      <w:r>
        <w:rPr>
          <w:rFonts w:eastAsia="Times New Roman"/>
          <w:szCs w:val="24"/>
        </w:rPr>
        <w:t>ν</w:t>
      </w:r>
      <w:r w:rsidRPr="00750F07">
        <w:rPr>
          <w:rFonts w:eastAsia="Times New Roman"/>
          <w:szCs w:val="24"/>
        </w:rPr>
        <w:t xml:space="preserve"> δημόσιο τηλεοπτικό φορέα σε όρ</w:t>
      </w:r>
      <w:r w:rsidRPr="00750F07">
        <w:rPr>
          <w:rFonts w:eastAsia="Times New Roman"/>
          <w:szCs w:val="24"/>
        </w:rPr>
        <w:lastRenderedPageBreak/>
        <w:t>γανο προπαγάνδας</w:t>
      </w:r>
      <w:r>
        <w:rPr>
          <w:rFonts w:eastAsia="Times New Roman"/>
          <w:szCs w:val="24"/>
        </w:rPr>
        <w:t>.</w:t>
      </w:r>
      <w:r w:rsidRPr="00750F07">
        <w:rPr>
          <w:rFonts w:eastAsia="Times New Roman"/>
          <w:szCs w:val="24"/>
        </w:rPr>
        <w:t xml:space="preserve"> Και π</w:t>
      </w:r>
      <w:r>
        <w:rPr>
          <w:rFonts w:eastAsia="Times New Roman"/>
          <w:szCs w:val="24"/>
        </w:rPr>
        <w:t>ρέπει να σας πω ότι λίγο πολύ οι</w:t>
      </w:r>
      <w:r w:rsidRPr="00750F07">
        <w:rPr>
          <w:rFonts w:eastAsia="Times New Roman"/>
          <w:szCs w:val="24"/>
        </w:rPr>
        <w:t xml:space="preserve"> μέρ</w:t>
      </w:r>
      <w:r>
        <w:rPr>
          <w:rFonts w:eastAsia="Times New Roman"/>
          <w:szCs w:val="24"/>
        </w:rPr>
        <w:t>ες</w:t>
      </w:r>
      <w:r w:rsidRPr="00750F07">
        <w:rPr>
          <w:rFonts w:eastAsia="Times New Roman"/>
          <w:szCs w:val="24"/>
        </w:rPr>
        <w:t xml:space="preserve"> σας είναι μετρ</w:t>
      </w:r>
      <w:r w:rsidRPr="00750F07">
        <w:rPr>
          <w:rFonts w:eastAsia="Times New Roman"/>
          <w:szCs w:val="24"/>
        </w:rPr>
        <w:t>ημένες</w:t>
      </w:r>
      <w:r>
        <w:rPr>
          <w:rFonts w:eastAsia="Times New Roman"/>
          <w:szCs w:val="24"/>
        </w:rPr>
        <w:t>.</w:t>
      </w:r>
      <w:r w:rsidRPr="00750F07">
        <w:rPr>
          <w:rFonts w:eastAsia="Times New Roman"/>
          <w:szCs w:val="24"/>
        </w:rPr>
        <w:t xml:space="preserve"> </w:t>
      </w:r>
      <w:r>
        <w:rPr>
          <w:rFonts w:eastAsia="Times New Roman"/>
          <w:szCs w:val="24"/>
        </w:rPr>
        <w:t>Τ</w:t>
      </w:r>
      <w:r w:rsidRPr="00750F07">
        <w:rPr>
          <w:rFonts w:eastAsia="Times New Roman"/>
          <w:szCs w:val="24"/>
        </w:rPr>
        <w:t>ο ξέρετε</w:t>
      </w:r>
      <w:r>
        <w:rPr>
          <w:rFonts w:eastAsia="Times New Roman"/>
          <w:szCs w:val="24"/>
        </w:rPr>
        <w:t>.</w:t>
      </w:r>
      <w:r w:rsidRPr="00750F07">
        <w:rPr>
          <w:rFonts w:eastAsia="Times New Roman"/>
          <w:szCs w:val="24"/>
        </w:rPr>
        <w:t xml:space="preserve"> Ό</w:t>
      </w:r>
      <w:r>
        <w:rPr>
          <w:rFonts w:eastAsia="Times New Roman"/>
          <w:szCs w:val="24"/>
        </w:rPr>
        <w:t>,</w:t>
      </w:r>
      <w:r w:rsidRPr="00750F07">
        <w:rPr>
          <w:rFonts w:eastAsia="Times New Roman"/>
          <w:szCs w:val="24"/>
        </w:rPr>
        <w:t>τι και να</w:t>
      </w:r>
      <w:r>
        <w:rPr>
          <w:rFonts w:eastAsia="Times New Roman"/>
          <w:szCs w:val="24"/>
        </w:rPr>
        <w:t xml:space="preserve">’ </w:t>
      </w:r>
      <w:r w:rsidRPr="00750F07">
        <w:rPr>
          <w:rFonts w:eastAsia="Times New Roman"/>
          <w:szCs w:val="24"/>
        </w:rPr>
        <w:t>ναι</w:t>
      </w:r>
      <w:r>
        <w:rPr>
          <w:rFonts w:eastAsia="Times New Roman"/>
          <w:szCs w:val="24"/>
        </w:rPr>
        <w:t xml:space="preserve"> -</w:t>
      </w:r>
      <w:r w:rsidRPr="00750F07">
        <w:rPr>
          <w:rFonts w:eastAsia="Times New Roman"/>
          <w:szCs w:val="24"/>
        </w:rPr>
        <w:t>μιλάμε για εβδομάδες</w:t>
      </w:r>
      <w:r>
        <w:rPr>
          <w:rFonts w:eastAsia="Times New Roman"/>
          <w:szCs w:val="24"/>
        </w:rPr>
        <w:t>,</w:t>
      </w:r>
      <w:r w:rsidRPr="00750F07">
        <w:rPr>
          <w:rFonts w:eastAsia="Times New Roman"/>
          <w:szCs w:val="24"/>
        </w:rPr>
        <w:t xml:space="preserve"> μιλάμε για λίγους μήνες</w:t>
      </w:r>
      <w:r>
        <w:rPr>
          <w:rFonts w:eastAsia="Times New Roman"/>
          <w:szCs w:val="24"/>
        </w:rPr>
        <w:t>;- α</w:t>
      </w:r>
      <w:r w:rsidRPr="00750F07">
        <w:rPr>
          <w:rFonts w:eastAsia="Times New Roman"/>
          <w:szCs w:val="24"/>
        </w:rPr>
        <w:t>υτό είναι</w:t>
      </w:r>
      <w:r>
        <w:rPr>
          <w:rFonts w:eastAsia="Times New Roman"/>
          <w:szCs w:val="24"/>
        </w:rPr>
        <w:t>.</w:t>
      </w:r>
    </w:p>
    <w:p w14:paraId="5F41CC5B"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Κατά συνέπεια, καταλαβαίνω ότι θα οξυνθεί η προσπάθειά σας, αλλά σας προβλέπω και σας προλέγω την απόλυτη ματαιότητα του εγχειρήματος. Έρχεται η ώρα, </w:t>
      </w:r>
      <w:proofErr w:type="spellStart"/>
      <w:r>
        <w:rPr>
          <w:rFonts w:eastAsia="Times New Roman" w:cs="Times New Roman"/>
          <w:szCs w:val="24"/>
        </w:rPr>
        <w:t>έσσεται</w:t>
      </w:r>
      <w:proofErr w:type="spellEnd"/>
      <w:r>
        <w:rPr>
          <w:rFonts w:eastAsia="Times New Roman" w:cs="Times New Roman"/>
          <w:szCs w:val="24"/>
        </w:rPr>
        <w:t xml:space="preserve"> </w:t>
      </w:r>
      <w:proofErr w:type="spellStart"/>
      <w:r>
        <w:rPr>
          <w:rFonts w:eastAsia="Times New Roman" w:cs="Times New Roman"/>
          <w:szCs w:val="24"/>
        </w:rPr>
        <w:t>ή</w:t>
      </w:r>
      <w:r>
        <w:rPr>
          <w:rFonts w:eastAsia="Times New Roman" w:cs="Times New Roman"/>
          <w:szCs w:val="24"/>
        </w:rPr>
        <w:t>μαρ</w:t>
      </w:r>
      <w:proofErr w:type="spellEnd"/>
      <w:r>
        <w:rPr>
          <w:rFonts w:eastAsia="Times New Roman" w:cs="Times New Roman"/>
          <w:szCs w:val="24"/>
        </w:rPr>
        <w:t>, κατά τη γνωστή αρχαία ελληνική φράση.</w:t>
      </w:r>
    </w:p>
    <w:p w14:paraId="5F41CC5C"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Θα έλεγα, λοιπόν, αυτά τα περί 61% και 14%</w:t>
      </w:r>
      <w:r>
        <w:rPr>
          <w:rFonts w:eastAsia="Times New Roman" w:cs="Times New Roman"/>
          <w:szCs w:val="24"/>
        </w:rPr>
        <w:t>,</w:t>
      </w:r>
      <w:r>
        <w:rPr>
          <w:rFonts w:eastAsia="Times New Roman" w:cs="Times New Roman"/>
          <w:szCs w:val="24"/>
        </w:rPr>
        <w:t xml:space="preserve"> επειδή καλό είναι να προετοιμάζεστε για τον ρόλο σας στην Αντιπολίτευση </w:t>
      </w:r>
      <w:r>
        <w:rPr>
          <w:rFonts w:eastAsia="Times New Roman" w:cs="Times New Roman"/>
          <w:szCs w:val="24"/>
        </w:rPr>
        <w:t xml:space="preserve">να </w:t>
      </w:r>
      <w:r>
        <w:rPr>
          <w:rFonts w:eastAsia="Times New Roman" w:cs="Times New Roman"/>
          <w:szCs w:val="24"/>
        </w:rPr>
        <w:t>μην τα λέτε να μη γράφονται στα Πρακτικά, γιατί κάποιο άλλο κόμμα</w:t>
      </w:r>
      <w:r>
        <w:rPr>
          <w:rFonts w:eastAsia="Times New Roman" w:cs="Times New Roman"/>
          <w:szCs w:val="24"/>
        </w:rPr>
        <w:t xml:space="preserve"> ίσως λιγότερο ευγενές και λιγότερο πιστό στην ευρύτερη αντίληψη της πολυφωνίας από τη Νέα Δημοκρατία «θα τα πάρει»</w:t>
      </w:r>
      <w:r>
        <w:rPr>
          <w:rFonts w:eastAsia="Times New Roman" w:cs="Times New Roman"/>
          <w:szCs w:val="24"/>
        </w:rPr>
        <w:t>,</w:t>
      </w:r>
      <w:r>
        <w:rPr>
          <w:rFonts w:eastAsia="Times New Roman" w:cs="Times New Roman"/>
          <w:szCs w:val="24"/>
        </w:rPr>
        <w:t xml:space="preserve"> και θα σας λέει μετά ότι και το 14% πολύ σας πέφτει. Του χρόνου 9% θα σας δίνει, 5%, 4%, εάν είστε Αξιωματική Αντιπολίτευση, εάν καταφέρετε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μείνετε επί μακρόν σε αυτόν τον ρόλο, διότι έχουμε δει σε αυτή τη χώρα</w:t>
      </w:r>
      <w:r>
        <w:rPr>
          <w:rFonts w:eastAsia="Times New Roman" w:cs="Times New Roman"/>
          <w:szCs w:val="24"/>
        </w:rPr>
        <w:t>,</w:t>
      </w:r>
      <w:r>
        <w:rPr>
          <w:rFonts w:eastAsia="Times New Roman" w:cs="Times New Roman"/>
          <w:szCs w:val="24"/>
        </w:rPr>
        <w:t xml:space="preserve"> πολύ ισχυρά κόμματα τα οποία ανήλθαν και κατήλθαν.</w:t>
      </w:r>
    </w:p>
    <w:p w14:paraId="5F41CC5D"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lastRenderedPageBreak/>
        <w:t>Εμείς, όμως, κύριοι Υπουργοί, εμείς που καθόμαστε σε αυτά τα έδρανα και εκπροσωπούμε το κόμμα του Κωνσταντίνου Καραμανλή</w:t>
      </w:r>
      <w:r>
        <w:rPr>
          <w:rFonts w:eastAsia="Times New Roman" w:cs="Times New Roman"/>
          <w:szCs w:val="24"/>
        </w:rPr>
        <w:t>, αυτό δεν το φοβόμαστε. Περάσαμε όλες τις φουρτούνες και είμαστε ακόμα εδώ, μεγάλοι και ισχυροί, με 12% μπροστά στις δημοσκοπήσεις.</w:t>
      </w:r>
    </w:p>
    <w:p w14:paraId="5F41CC5E"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Θέλω να σας πω και κάτι άλλο τελειώνοντας, που είναι επίσης εξαιρετικά σοβαρό. Μου έκανε εντύπωση -και αναφέρομαι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στον Υπουργό κ. Παππά, γιατί ο Υφυπουργός προφανώς δεν θα έμπαινε σε τέτοια νερά, δεν θα το διανοείτο- η απόλυτη σιγή σας για το κυβερνητικό θέμα. Έχετε δύο κορυφαίους Υπουργούς σας οι οποίοι </w:t>
      </w:r>
      <w:proofErr w:type="spellStart"/>
      <w:r>
        <w:rPr>
          <w:rFonts w:eastAsia="Times New Roman" w:cs="Times New Roman"/>
          <w:szCs w:val="24"/>
        </w:rPr>
        <w:t>αλληλοϋβρίζονται</w:t>
      </w:r>
      <w:proofErr w:type="spellEnd"/>
      <w:r>
        <w:rPr>
          <w:rFonts w:eastAsia="Times New Roman" w:cs="Times New Roman"/>
          <w:szCs w:val="24"/>
        </w:rPr>
        <w:t xml:space="preserve"> με βαρύτατες εκφράσεις και κάνετε ότι ουδείς στ</w:t>
      </w:r>
      <w:r>
        <w:rPr>
          <w:rFonts w:eastAsia="Times New Roman" w:cs="Times New Roman"/>
          <w:szCs w:val="24"/>
        </w:rPr>
        <w:t>ην Αίθουσα δεν σας απηύθυνε τον λόγο για αυτό το ζήτημα, σαν να μην ετέθη, σαν να μην υπάρχει, σαν ο οποιοσδήποτε εκπροσωπεί την Κυβέρνηση σε αυτή την Αίθουσα</w:t>
      </w:r>
      <w:r>
        <w:rPr>
          <w:rFonts w:eastAsia="Times New Roman" w:cs="Times New Roman"/>
          <w:szCs w:val="24"/>
        </w:rPr>
        <w:t>,</w:t>
      </w:r>
      <w:r>
        <w:rPr>
          <w:rFonts w:eastAsia="Times New Roman" w:cs="Times New Roman"/>
          <w:szCs w:val="24"/>
        </w:rPr>
        <w:t xml:space="preserve"> να μην έχει υποχρέωση να δώσει λόγο στην Εθνική Αντιπροσωπεία.</w:t>
      </w:r>
    </w:p>
    <w:p w14:paraId="5F41CC5F"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Καταλαβαίνω ότι δεν είναι ένα εύκ</w:t>
      </w:r>
      <w:r>
        <w:rPr>
          <w:rFonts w:eastAsia="Times New Roman" w:cs="Times New Roman"/>
          <w:szCs w:val="24"/>
        </w:rPr>
        <w:t xml:space="preserve">ολο θέμα, αλλά επίσης σας </w:t>
      </w:r>
      <w:proofErr w:type="spellStart"/>
      <w:r>
        <w:rPr>
          <w:rFonts w:eastAsia="Times New Roman" w:cs="Times New Roman"/>
          <w:szCs w:val="24"/>
        </w:rPr>
        <w:t>ελέχθη</w:t>
      </w:r>
      <w:proofErr w:type="spellEnd"/>
      <w:r>
        <w:rPr>
          <w:rFonts w:eastAsia="Times New Roman" w:cs="Times New Roman"/>
          <w:szCs w:val="24"/>
        </w:rPr>
        <w:t xml:space="preserve"> κάτι</w:t>
      </w:r>
      <w:r>
        <w:rPr>
          <w:rFonts w:eastAsia="Times New Roman" w:cs="Times New Roman"/>
          <w:szCs w:val="24"/>
        </w:rPr>
        <w:t>,</w:t>
      </w:r>
      <w:r>
        <w:rPr>
          <w:rFonts w:eastAsia="Times New Roman" w:cs="Times New Roman"/>
          <w:szCs w:val="24"/>
        </w:rPr>
        <w:t xml:space="preserve"> το οποίο είναι εξαιρετικά σοβαρό, ότι αυτό δεν </w:t>
      </w:r>
      <w:r>
        <w:rPr>
          <w:rFonts w:eastAsia="Times New Roman" w:cs="Times New Roman"/>
          <w:szCs w:val="24"/>
        </w:rPr>
        <w:lastRenderedPageBreak/>
        <w:t xml:space="preserve">είναι οποιοδήποτε ζήτημα ή εν πάση </w:t>
      </w:r>
      <w:proofErr w:type="spellStart"/>
      <w:r>
        <w:rPr>
          <w:rFonts w:eastAsia="Times New Roman" w:cs="Times New Roman"/>
          <w:szCs w:val="24"/>
        </w:rPr>
        <w:t>περιπτώσει</w:t>
      </w:r>
      <w:proofErr w:type="spellEnd"/>
      <w:r>
        <w:rPr>
          <w:rFonts w:eastAsia="Times New Roman" w:cs="Times New Roman"/>
          <w:szCs w:val="24"/>
        </w:rPr>
        <w:t xml:space="preserve"> ένα ζήτημα μεταξύ μας, ένα ζήτημα εσωτερικής τάξης το οποίο μπορούμε να συζητάμε εδώ και –αν θέλετε- και με τις όποιες απρέπ</w:t>
      </w:r>
      <w:r>
        <w:rPr>
          <w:rFonts w:eastAsia="Times New Roman" w:cs="Times New Roman"/>
          <w:szCs w:val="24"/>
        </w:rPr>
        <w:t>ειες και με τις όποιες αβλεψίες να το λύνουμε μέσα στο πλαίσιο του εθνικού χώρου. Είναι κάτι το οποίο αφορά ζήτημα της διεθνούς κοινότητας και καταφέρνει η δική σας Κυβέρνηση να ευτελίζει τη χώρα διεθνώς. Διότι μη μου πείτε ότι είναι σύνηθες –σας το είπα κ</w:t>
      </w:r>
      <w:r>
        <w:rPr>
          <w:rFonts w:eastAsia="Times New Roman" w:cs="Times New Roman"/>
          <w:szCs w:val="24"/>
        </w:rPr>
        <w:t xml:space="preserve">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δύο κορυφαίοι Υπουργοί μιας Κυβέρνησης να </w:t>
      </w:r>
      <w:proofErr w:type="spellStart"/>
      <w:r>
        <w:rPr>
          <w:rFonts w:eastAsia="Times New Roman" w:cs="Times New Roman"/>
          <w:szCs w:val="24"/>
        </w:rPr>
        <w:t>αλληλοϋβρίζονται</w:t>
      </w:r>
      <w:proofErr w:type="spellEnd"/>
      <w:r>
        <w:rPr>
          <w:rFonts w:eastAsia="Times New Roman" w:cs="Times New Roman"/>
          <w:szCs w:val="24"/>
        </w:rPr>
        <w:t xml:space="preserve"> και ο ένας να λέει στον άλλον «</w:t>
      </w:r>
      <w:r>
        <w:rPr>
          <w:rFonts w:eastAsia="Times New Roman" w:cs="Times New Roman"/>
          <w:szCs w:val="24"/>
        </w:rPr>
        <w:t>ε</w:t>
      </w:r>
      <w:r>
        <w:rPr>
          <w:rFonts w:eastAsia="Times New Roman" w:cs="Times New Roman"/>
          <w:szCs w:val="24"/>
        </w:rPr>
        <w:t>ίσαι προϊόν διαφθοράς» ή ό,τι του είπε, δεν το ξέρουμε κιόλας, δεν ήμασταν εκεί, και ο άλλος να του απαντά ότι «</w:t>
      </w:r>
      <w:r>
        <w:rPr>
          <w:rFonts w:eastAsia="Times New Roman" w:cs="Times New Roman"/>
          <w:szCs w:val="24"/>
        </w:rPr>
        <w:t>ε</w:t>
      </w:r>
      <w:r>
        <w:rPr>
          <w:rFonts w:eastAsia="Times New Roman" w:cs="Times New Roman"/>
          <w:szCs w:val="24"/>
        </w:rPr>
        <w:t>κβιάζομαι».</w:t>
      </w:r>
    </w:p>
    <w:p w14:paraId="5F41CC60"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Όλα αυτά τα πράγ</w:t>
      </w:r>
      <w:r>
        <w:rPr>
          <w:rFonts w:eastAsia="Times New Roman" w:cs="Times New Roman"/>
          <w:szCs w:val="24"/>
        </w:rPr>
        <w:t xml:space="preserve">ματα το τελευταίο που μπορεί να τα πει κανείς είναι συνηθισμένα και όμως μας είπατε διάφορα εδώ, πολλά, ηχηρά, δακρύβρεχτα, αλλά για την ταμπακιέρα δεν </w:t>
      </w:r>
      <w:proofErr w:type="spellStart"/>
      <w:r>
        <w:rPr>
          <w:rFonts w:eastAsia="Times New Roman" w:cs="Times New Roman"/>
          <w:szCs w:val="24"/>
        </w:rPr>
        <w:t>ελέχθη</w:t>
      </w:r>
      <w:proofErr w:type="spellEnd"/>
      <w:r>
        <w:rPr>
          <w:rFonts w:eastAsia="Times New Roman" w:cs="Times New Roman"/>
          <w:szCs w:val="24"/>
        </w:rPr>
        <w:t xml:space="preserve"> ούτε μια κουβέντα. Δεν αισθανθήκατε την ανάγκη να δικαιολογήσετε το οτιδήποτε.</w:t>
      </w:r>
    </w:p>
    <w:p w14:paraId="5F41CC61"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Είμαι, λοιπόν, ανα</w:t>
      </w:r>
      <w:r>
        <w:rPr>
          <w:rFonts w:eastAsia="Times New Roman" w:cs="Times New Roman"/>
          <w:szCs w:val="24"/>
        </w:rPr>
        <w:t>γκασμένος να σας το επαναφέρω</w:t>
      </w:r>
      <w:r>
        <w:rPr>
          <w:rFonts w:eastAsia="Times New Roman" w:cs="Times New Roman"/>
          <w:szCs w:val="24"/>
        </w:rPr>
        <w:t>,</w:t>
      </w:r>
      <w:r>
        <w:rPr>
          <w:rFonts w:eastAsia="Times New Roman" w:cs="Times New Roman"/>
          <w:szCs w:val="24"/>
        </w:rPr>
        <w:t xml:space="preserve"> και να σας πω ότι η Αντιπολίτευση αυτό δεν θα σας το επιτρέψει, δεν θα επιτρέψει σε μια </w:t>
      </w:r>
      <w:r>
        <w:rPr>
          <w:rFonts w:eastAsia="Times New Roman" w:cs="Times New Roman"/>
          <w:szCs w:val="24"/>
        </w:rPr>
        <w:t>Κ</w:t>
      </w:r>
      <w:r>
        <w:rPr>
          <w:rFonts w:eastAsia="Times New Roman" w:cs="Times New Roman"/>
          <w:szCs w:val="24"/>
        </w:rPr>
        <w:t xml:space="preserve">υβέρνηση να διαχειρίζεται έτσι εθνικά </w:t>
      </w:r>
      <w:r>
        <w:rPr>
          <w:rFonts w:eastAsia="Times New Roman" w:cs="Times New Roman"/>
          <w:szCs w:val="24"/>
        </w:rPr>
        <w:lastRenderedPageBreak/>
        <w:t>θέματα, με όποιον τρόπο αυτή κρίνει -διαφωνώντας με την Α</w:t>
      </w:r>
      <w:r w:rsidRPr="0038075C">
        <w:rPr>
          <w:rFonts w:eastAsia="Times New Roman" w:cs="Times New Roman"/>
          <w:szCs w:val="24"/>
        </w:rPr>
        <w:t>ντιπολίτευση</w:t>
      </w:r>
      <w:r>
        <w:rPr>
          <w:rFonts w:eastAsia="Times New Roman" w:cs="Times New Roman"/>
          <w:szCs w:val="24"/>
        </w:rPr>
        <w:t>; Δ</w:t>
      </w:r>
      <w:r w:rsidRPr="0038075C">
        <w:rPr>
          <w:rFonts w:eastAsia="Times New Roman" w:cs="Times New Roman"/>
          <w:szCs w:val="24"/>
        </w:rPr>
        <w:t xml:space="preserve">ιαφωνώντας με την </w:t>
      </w:r>
      <w:r>
        <w:rPr>
          <w:rFonts w:eastAsia="Times New Roman" w:cs="Times New Roman"/>
          <w:szCs w:val="24"/>
        </w:rPr>
        <w:t>Α</w:t>
      </w:r>
      <w:r w:rsidRPr="0038075C">
        <w:rPr>
          <w:rFonts w:eastAsia="Times New Roman" w:cs="Times New Roman"/>
          <w:szCs w:val="24"/>
        </w:rPr>
        <w:t>ντιπολί</w:t>
      </w:r>
      <w:r w:rsidRPr="0038075C">
        <w:rPr>
          <w:rFonts w:eastAsia="Times New Roman" w:cs="Times New Roman"/>
          <w:szCs w:val="24"/>
        </w:rPr>
        <w:t>τευση</w:t>
      </w:r>
      <w:r>
        <w:rPr>
          <w:rFonts w:eastAsia="Times New Roman" w:cs="Times New Roman"/>
          <w:szCs w:val="24"/>
        </w:rPr>
        <w:t>. Αλλά δεν έχει κανένα δικαίωμα να γελοιοποιεί τη χώρα. Δεν έχει κανένα δικαίωμα</w:t>
      </w:r>
      <w:r>
        <w:rPr>
          <w:rFonts w:eastAsia="Times New Roman" w:cs="Times New Roman"/>
          <w:szCs w:val="24"/>
        </w:rPr>
        <w:t>,</w:t>
      </w:r>
      <w:r>
        <w:rPr>
          <w:rFonts w:eastAsia="Times New Roman" w:cs="Times New Roman"/>
          <w:szCs w:val="24"/>
        </w:rPr>
        <w:t xml:space="preserve"> να επιτρέπει σε δύο πρωτοκλασάτους Υπουργούς της να </w:t>
      </w:r>
      <w:proofErr w:type="spellStart"/>
      <w:r>
        <w:rPr>
          <w:rFonts w:eastAsia="Times New Roman" w:cs="Times New Roman"/>
          <w:szCs w:val="24"/>
        </w:rPr>
        <w:t>αλληλοϋβρίζονται</w:t>
      </w:r>
      <w:proofErr w:type="spellEnd"/>
      <w:r>
        <w:rPr>
          <w:rFonts w:eastAsia="Times New Roman" w:cs="Times New Roman"/>
          <w:szCs w:val="24"/>
        </w:rPr>
        <w:t xml:space="preserve"> επί εθνικού θέματος με αυτόν τον τρόπο και να δημιουργούν την εντύπωση ότι η Ελληνική Δημοκρατία είν</w:t>
      </w:r>
      <w:r>
        <w:rPr>
          <w:rFonts w:eastAsia="Times New Roman" w:cs="Times New Roman"/>
          <w:szCs w:val="24"/>
        </w:rPr>
        <w:t>αι παντελώς αναξιόπιστη στην τεχνική «νότα». Δεν μπορείτε να τα κάνετε αυτά τα πράγματα.</w:t>
      </w:r>
    </w:p>
    <w:p w14:paraId="5F41CC62"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Ζητώ, λοιπόν, και πάλι να μας απαντήσετε, τι συνέβη στο Υπουργικό Συμβούλιο, ποιος είπε τι, σε ποιον το είπε</w:t>
      </w:r>
      <w:r>
        <w:rPr>
          <w:rFonts w:eastAsia="Times New Roman" w:cs="Times New Roman"/>
          <w:szCs w:val="24"/>
        </w:rPr>
        <w:t>,</w:t>
      </w:r>
      <w:r>
        <w:rPr>
          <w:rFonts w:eastAsia="Times New Roman" w:cs="Times New Roman"/>
          <w:szCs w:val="24"/>
        </w:rPr>
        <w:t xml:space="preserve"> και γιατί ο Πρωθυπουργός της χώρας δεν δίνει στη δημοσιότητα την επιστολή παραίτησης του κ. Κοτζιά.</w:t>
      </w:r>
    </w:p>
    <w:p w14:paraId="5F41CC63"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Ευχαριστώ.</w:t>
      </w:r>
    </w:p>
    <w:p w14:paraId="5F41CC64" w14:textId="77777777" w:rsidR="00B01687" w:rsidRDefault="00CA2DE4">
      <w:pPr>
        <w:spacing w:line="600" w:lineRule="auto"/>
        <w:ind w:firstLine="720"/>
        <w:jc w:val="both"/>
        <w:rPr>
          <w:rFonts w:eastAsia="Times New Roman" w:cs="Times New Roman"/>
          <w:szCs w:val="24"/>
        </w:rPr>
      </w:pPr>
      <w:r w:rsidRPr="002C1A9F">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14:paraId="5F41CC65"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να κλείσετε τη συνεδρίαση.</w:t>
      </w:r>
    </w:p>
    <w:p w14:paraId="5F41CC66" w14:textId="77777777" w:rsidR="00B01687" w:rsidRDefault="00CA2DE4">
      <w:pPr>
        <w:spacing w:line="600" w:lineRule="auto"/>
        <w:ind w:firstLine="720"/>
        <w:jc w:val="both"/>
        <w:rPr>
          <w:rFonts w:eastAsia="Times New Roman" w:cs="Times New Roman"/>
          <w:szCs w:val="24"/>
        </w:rPr>
      </w:pPr>
      <w:r w:rsidRPr="002C1A9F">
        <w:rPr>
          <w:rFonts w:eastAsia="Times New Roman" w:cs="Times New Roman"/>
          <w:b/>
          <w:szCs w:val="24"/>
        </w:rPr>
        <w:lastRenderedPageBreak/>
        <w:t>ΝΙΚΟΛΑΟΣ ΠΑΠΠΑΣ (Υπου</w:t>
      </w:r>
      <w:r w:rsidRPr="002C1A9F">
        <w:rPr>
          <w:rFonts w:eastAsia="Times New Roman" w:cs="Times New Roman"/>
          <w:b/>
          <w:szCs w:val="24"/>
        </w:rPr>
        <w:t>ργός Ψηφιακής Πολιτικής, Τηλεπικοινωνιών και Ενημέρωσης):</w:t>
      </w:r>
      <w:r>
        <w:rPr>
          <w:rFonts w:eastAsia="Times New Roman" w:cs="Times New Roman"/>
          <w:szCs w:val="24"/>
        </w:rPr>
        <w:t xml:space="preserve"> Ευχαριστώ, κύριε Πρόεδρε.</w:t>
      </w:r>
    </w:p>
    <w:p w14:paraId="5F41CC67"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Δύο λεπτά μόνο θα χρειαστώ.</w:t>
      </w:r>
    </w:p>
    <w:p w14:paraId="5F41CC68"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κυρίες και κύριοι της </w:t>
      </w:r>
      <w:r>
        <w:rPr>
          <w:rFonts w:eastAsia="Times New Roman" w:cs="Times New Roman"/>
          <w:szCs w:val="24"/>
        </w:rPr>
        <w:t>Ν</w:t>
      </w:r>
      <w:r>
        <w:rPr>
          <w:rFonts w:eastAsia="Times New Roman" w:cs="Times New Roman"/>
          <w:szCs w:val="24"/>
        </w:rPr>
        <w:t xml:space="preserve">έας Δημοκρατίας, για το αν οι μέρες αυτής της Κυβέρνησης είναι μετρημένες, θέλω να σας υπενθυμίσω ότι </w:t>
      </w:r>
      <w:r>
        <w:rPr>
          <w:rFonts w:eastAsia="Times New Roman" w:cs="Times New Roman"/>
          <w:szCs w:val="24"/>
        </w:rPr>
        <w:t>μετράτε χίλιες μέρες που ζητάτε εκλογές. Άρα νομίζω ότι όσον αφορά το πόσες έχετε να μετρήσετε μέχρι τις επόμενες εκλογές, που θα γίνουν τον Σεπτέμβρη του 2019, θα μετράτε για άλλη μια τετραετία και εδώ θα είμαστε και θα το δούμε.</w:t>
      </w:r>
    </w:p>
    <w:p w14:paraId="5F41CC69" w14:textId="77777777" w:rsidR="00B01687" w:rsidRDefault="00CA2DE4">
      <w:pPr>
        <w:spacing w:line="600" w:lineRule="auto"/>
        <w:ind w:firstLine="720"/>
        <w:jc w:val="both"/>
        <w:rPr>
          <w:rFonts w:eastAsia="Times New Roman" w:cs="Times New Roman"/>
          <w:szCs w:val="24"/>
        </w:rPr>
      </w:pPr>
      <w:r>
        <w:rPr>
          <w:rFonts w:eastAsia="Times New Roman" w:cs="Times New Roman"/>
          <w:szCs w:val="24"/>
        </w:rPr>
        <w:t>Ακούσαμε πολλά. Δεν έχω κ</w:t>
      </w:r>
      <w:r>
        <w:rPr>
          <w:rFonts w:eastAsia="Times New Roman" w:cs="Times New Roman"/>
          <w:szCs w:val="24"/>
        </w:rPr>
        <w:t>αταλάβει εγώ τι κατάλαβε η Νέα Δημοκρατία ότι έχει κάνει λάθος από την πολιτική της εκεί, διότι άλλα έλεγε ο ένας και άλλα έλεγε ο άλλος σε αυτή την Αίθουσα. Ακούσαμε από στελέχη της Νέας Δημοκρατίας –ας πούμε- ότι η ΕΡΤ δεν πρέπει να λέει ειδήσεις.</w:t>
      </w:r>
    </w:p>
    <w:p w14:paraId="5F41CC6A" w14:textId="77777777" w:rsidR="00B01687" w:rsidRDefault="00CA2DE4">
      <w:pPr>
        <w:spacing w:line="600" w:lineRule="auto"/>
        <w:ind w:firstLine="720"/>
        <w:jc w:val="both"/>
        <w:rPr>
          <w:rFonts w:eastAsia="Times New Roman"/>
          <w:szCs w:val="24"/>
        </w:rPr>
      </w:pPr>
      <w:r>
        <w:rPr>
          <w:rFonts w:eastAsia="Times New Roman"/>
          <w:szCs w:val="24"/>
        </w:rPr>
        <w:lastRenderedPageBreak/>
        <w:t>Ακούσα</w:t>
      </w:r>
      <w:r>
        <w:rPr>
          <w:rFonts w:eastAsia="Times New Roman"/>
          <w:szCs w:val="24"/>
        </w:rPr>
        <w:t>με από στελέχη της Νέας Δημοκρατίας</w:t>
      </w:r>
      <w:r>
        <w:rPr>
          <w:rFonts w:eastAsia="Times New Roman"/>
          <w:szCs w:val="24"/>
        </w:rPr>
        <w:t>,</w:t>
      </w:r>
      <w:r>
        <w:rPr>
          <w:rFonts w:eastAsia="Times New Roman"/>
          <w:szCs w:val="24"/>
        </w:rPr>
        <w:t xml:space="preserve"> να αμφισβητούν το συνταγματικά κατοχυρωμένο δικαίωμα του «</w:t>
      </w:r>
      <w:proofErr w:type="spellStart"/>
      <w:r>
        <w:rPr>
          <w:rFonts w:eastAsia="Times New Roman"/>
          <w:szCs w:val="24"/>
        </w:rPr>
        <w:t>συνδικαλίζεσθαι</w:t>
      </w:r>
      <w:proofErr w:type="spellEnd"/>
      <w:r>
        <w:rPr>
          <w:rFonts w:eastAsia="Times New Roman"/>
          <w:szCs w:val="24"/>
        </w:rPr>
        <w:t xml:space="preserve">» και να αρχίζουν και να τελειώνουν με τα προβλήματα του </w:t>
      </w:r>
      <w:r>
        <w:rPr>
          <w:rFonts w:eastAsia="Times New Roman"/>
          <w:szCs w:val="24"/>
        </w:rPr>
        <w:t>σ</w:t>
      </w:r>
      <w:r>
        <w:rPr>
          <w:rFonts w:eastAsia="Times New Roman"/>
          <w:szCs w:val="24"/>
        </w:rPr>
        <w:t xml:space="preserve">υνδικάτου των εργαζομένων της ΕΡΤ. </w:t>
      </w:r>
    </w:p>
    <w:p w14:paraId="5F41CC6B" w14:textId="77777777" w:rsidR="00B01687" w:rsidRDefault="00CA2DE4">
      <w:pPr>
        <w:spacing w:line="600" w:lineRule="auto"/>
        <w:ind w:firstLine="720"/>
        <w:jc w:val="both"/>
        <w:rPr>
          <w:rFonts w:eastAsia="Times New Roman"/>
          <w:szCs w:val="24"/>
        </w:rPr>
      </w:pPr>
      <w:r>
        <w:rPr>
          <w:rFonts w:eastAsia="Times New Roman"/>
          <w:szCs w:val="24"/>
        </w:rPr>
        <w:t>Ομολογώ ότι δεν την καταλαβαίνω αυτή την προσέγγιση.</w:t>
      </w:r>
      <w:r w:rsidRPr="00B83055">
        <w:rPr>
          <w:rFonts w:eastAsia="Times New Roman"/>
          <w:szCs w:val="24"/>
        </w:rPr>
        <w:t xml:space="preserve"> </w:t>
      </w:r>
      <w:r>
        <w:rPr>
          <w:rFonts w:eastAsia="Times New Roman"/>
          <w:szCs w:val="24"/>
        </w:rPr>
        <w:t>Δεν είπε κανένας ότι δεν υπάρχουν προβλήματα. Προφανώς προφανέστατα και υπάρχουν, αλλά θα επαναλάβω εμφατικά</w:t>
      </w:r>
      <w:r>
        <w:rPr>
          <w:rFonts w:eastAsia="Times New Roman"/>
          <w:szCs w:val="24"/>
        </w:rPr>
        <w:t>.</w:t>
      </w:r>
      <w:r w:rsidRPr="00BF0878">
        <w:rPr>
          <w:rFonts w:eastAsia="Times New Roman"/>
          <w:szCs w:val="24"/>
        </w:rPr>
        <w:t xml:space="preserve"> </w:t>
      </w:r>
      <w:r>
        <w:rPr>
          <w:rFonts w:eastAsia="Times New Roman"/>
          <w:szCs w:val="24"/>
        </w:rPr>
        <w:t xml:space="preserve">Η ΕΡΤ από τότε που άνοιξε είναι στην καλύτερή της στιγμή και θα συνεχίσει να κάνει τα </w:t>
      </w:r>
      <w:r>
        <w:rPr>
          <w:rFonts w:eastAsia="Times New Roman"/>
          <w:szCs w:val="24"/>
        </w:rPr>
        <w:t>θετικά</w:t>
      </w:r>
      <w:r w:rsidDel="009F09D0">
        <w:rPr>
          <w:rFonts w:eastAsia="Times New Roman"/>
          <w:szCs w:val="24"/>
        </w:rPr>
        <w:t xml:space="preserve"> </w:t>
      </w:r>
      <w:r>
        <w:rPr>
          <w:rFonts w:eastAsia="Times New Roman"/>
          <w:szCs w:val="24"/>
        </w:rPr>
        <w:t>βήματα.</w:t>
      </w:r>
    </w:p>
    <w:p w14:paraId="5F41CC6C" w14:textId="77777777" w:rsidR="00B01687" w:rsidRDefault="00CA2DE4">
      <w:pPr>
        <w:spacing w:line="600" w:lineRule="auto"/>
        <w:ind w:firstLine="720"/>
        <w:jc w:val="both"/>
        <w:rPr>
          <w:rFonts w:eastAsia="Times New Roman"/>
          <w:szCs w:val="24"/>
        </w:rPr>
      </w:pPr>
      <w:r>
        <w:rPr>
          <w:rFonts w:eastAsia="Times New Roman"/>
          <w:szCs w:val="24"/>
        </w:rPr>
        <w:t>Σας είπα ότι όταν άνοιξε</w:t>
      </w:r>
      <w:r>
        <w:rPr>
          <w:rFonts w:eastAsia="Times New Roman"/>
          <w:szCs w:val="24"/>
        </w:rPr>
        <w:t>,</w:t>
      </w:r>
      <w:r>
        <w:rPr>
          <w:rFonts w:eastAsia="Times New Roman"/>
          <w:szCs w:val="24"/>
        </w:rPr>
        <w:t xml:space="preserve"> δεν μπορούσε να πά</w:t>
      </w:r>
      <w:r>
        <w:rPr>
          <w:rFonts w:eastAsia="Times New Roman"/>
          <w:szCs w:val="24"/>
        </w:rPr>
        <w:t xml:space="preserve">ρει φορολογική ενημερότητα και να εισπράξει ανταποδοτικό τέλος, είχε </w:t>
      </w:r>
      <w:proofErr w:type="spellStart"/>
      <w:r>
        <w:rPr>
          <w:rFonts w:eastAsia="Times New Roman"/>
          <w:szCs w:val="24"/>
        </w:rPr>
        <w:t>απαξιωμένες</w:t>
      </w:r>
      <w:proofErr w:type="spellEnd"/>
      <w:r>
        <w:rPr>
          <w:rFonts w:eastAsia="Times New Roman"/>
          <w:szCs w:val="24"/>
        </w:rPr>
        <w:t xml:space="preserve"> δομές. Κάθε μέρα που περνάει δίνεται μάχη και κάθε μέρα μια μάχη κερδίζεται!</w:t>
      </w:r>
    </w:p>
    <w:p w14:paraId="5F41CC6D" w14:textId="77777777" w:rsidR="00B01687" w:rsidRDefault="00CA2DE4">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(Αναστάσιος Κουράκης): </w:t>
      </w:r>
      <w:r w:rsidRPr="00A35307">
        <w:rPr>
          <w:rFonts w:eastAsia="Times New Roman" w:cs="Times New Roman"/>
          <w:bCs/>
          <w:szCs w:val="24"/>
        </w:rPr>
        <w:t>Ευχαριστούμε πολύ, κύριε Υπουργέ.</w:t>
      </w:r>
    </w:p>
    <w:p w14:paraId="5F41CC6E" w14:textId="77777777" w:rsidR="00B01687" w:rsidRDefault="00CA2DE4">
      <w:pPr>
        <w:spacing w:line="600" w:lineRule="auto"/>
        <w:ind w:firstLine="720"/>
        <w:jc w:val="both"/>
        <w:rPr>
          <w:rFonts w:eastAsia="Times New Roman" w:cs="Times New Roman"/>
          <w:szCs w:val="24"/>
        </w:rPr>
      </w:pPr>
      <w:r>
        <w:rPr>
          <w:rFonts w:eastAsia="Times New Roman" w:cs="Times New Roman"/>
          <w:bCs/>
          <w:szCs w:val="24"/>
        </w:rPr>
        <w:lastRenderedPageBreak/>
        <w:t>Κ</w:t>
      </w:r>
      <w:r>
        <w:rPr>
          <w:rFonts w:eastAsia="Times New Roman" w:cs="Times New Roman"/>
          <w:bCs/>
          <w:szCs w:val="24"/>
        </w:rPr>
        <w:t>ηρύσσεται περαιωμένη η συζήτη</w:t>
      </w:r>
      <w:r>
        <w:rPr>
          <w:rFonts w:eastAsia="Times New Roman" w:cs="Times New Roman"/>
          <w:bCs/>
          <w:szCs w:val="24"/>
        </w:rPr>
        <w:t xml:space="preserve">ση επί της </w:t>
      </w:r>
      <w:r>
        <w:rPr>
          <w:rFonts w:eastAsia="Times New Roman" w:cs="Times New Roman"/>
          <w:szCs w:val="24"/>
        </w:rPr>
        <w:t>υπ’ αριθμόν 3/3/9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 επίκαιρης επερώτησης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χετικά με τις αλλεπάλληλες και σοβαρές καταγγελίες για τη διοίκηση και λειτουργία της ΕΡΤ Α.Ε..</w:t>
      </w:r>
    </w:p>
    <w:p w14:paraId="5F41CC6F" w14:textId="77777777" w:rsidR="00B01687" w:rsidRDefault="00CA2DE4">
      <w:pPr>
        <w:spacing w:line="600" w:lineRule="auto"/>
        <w:ind w:firstLine="720"/>
        <w:jc w:val="both"/>
        <w:rPr>
          <w:rFonts w:eastAsia="Times New Roman" w:cs="Times New Roman"/>
          <w:szCs w:val="24"/>
        </w:rPr>
      </w:pPr>
      <w:r>
        <w:rPr>
          <w:rFonts w:eastAsia="Times New Roman" w:cs="Times New Roman"/>
          <w:bCs/>
          <w:szCs w:val="24"/>
        </w:rPr>
        <w:t xml:space="preserve">Κυρίες και κύριοι συνάδελφοι, </w:t>
      </w:r>
      <w:r>
        <w:rPr>
          <w:rFonts w:eastAsia="Times New Roman" w:cs="Times New Roman"/>
          <w:szCs w:val="24"/>
        </w:rPr>
        <w:t>δ</w:t>
      </w:r>
      <w:r>
        <w:rPr>
          <w:rFonts w:eastAsia="Times New Roman" w:cs="Times New Roman"/>
          <w:szCs w:val="24"/>
        </w:rPr>
        <w:t>έχεστε στο σημείο αυτό να λύσουμε τη συνεδρίαση;</w:t>
      </w:r>
    </w:p>
    <w:p w14:paraId="5F41CC70" w14:textId="77777777" w:rsidR="00B01687" w:rsidRDefault="00CA2DE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w:t>
      </w:r>
      <w:r>
        <w:rPr>
          <w:rFonts w:eastAsia="Times New Roman" w:cs="Times New Roman"/>
          <w:szCs w:val="24"/>
        </w:rPr>
        <w:t>λιστα, μάλιστα.</w:t>
      </w:r>
    </w:p>
    <w:p w14:paraId="5F41CC71" w14:textId="77777777" w:rsidR="00B01687" w:rsidRDefault="00CA2DE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(Αναστάσιος Κουράκης): </w:t>
      </w:r>
      <w:r>
        <w:rPr>
          <w:rFonts w:eastAsia="Times New Roman" w:cs="Times New Roman"/>
          <w:szCs w:val="24"/>
        </w:rPr>
        <w:t xml:space="preserve">Με τη συναίνεση του Σώματος και ώρα 21.50΄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w:t>
      </w:r>
      <w:r>
        <w:rPr>
          <w:rFonts w:eastAsia="Times New Roman" w:cs="Times New Roman"/>
          <w:b/>
          <w:szCs w:val="24"/>
        </w:rPr>
        <w:t xml:space="preserve"> </w:t>
      </w:r>
      <w:r w:rsidRPr="00A35307">
        <w:rPr>
          <w:rFonts w:eastAsia="Times New Roman" w:cs="Times New Roman"/>
          <w:szCs w:val="24"/>
        </w:rPr>
        <w:t xml:space="preserve">αύριο, </w:t>
      </w:r>
      <w:r>
        <w:rPr>
          <w:rFonts w:eastAsia="Times New Roman" w:cs="Times New Roman"/>
          <w:szCs w:val="24"/>
        </w:rPr>
        <w:t xml:space="preserve">ημέρα </w:t>
      </w:r>
      <w:r w:rsidRPr="00A35307">
        <w:rPr>
          <w:rFonts w:eastAsia="Times New Roman" w:cs="Times New Roman"/>
          <w:szCs w:val="24"/>
        </w:rPr>
        <w:t>Τρίτη 2</w:t>
      </w:r>
      <w:r>
        <w:rPr>
          <w:rFonts w:eastAsia="Times New Roman" w:cs="Times New Roman"/>
          <w:szCs w:val="24"/>
        </w:rPr>
        <w:t>3 Οκτωβρίου 2018 και ώρα 13.30΄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5F41CC72" w14:textId="77777777" w:rsidR="00B01687" w:rsidRDefault="00CA2DE4">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p w14:paraId="5F41CC73" w14:textId="77777777" w:rsidR="00B01687" w:rsidRDefault="00B01687">
      <w:pPr>
        <w:spacing w:line="600" w:lineRule="auto"/>
        <w:ind w:firstLine="720"/>
        <w:jc w:val="center"/>
        <w:rPr>
          <w:rFonts w:eastAsia="Times New Roman"/>
          <w:szCs w:val="24"/>
        </w:rPr>
      </w:pPr>
    </w:p>
    <w:sectPr w:rsidR="00B016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9yprgeSkEB97qpJ0LzlBZBpux9s=" w:salt="UlsC3yD0UjDiU+MToUo/6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87"/>
    <w:rsid w:val="00717370"/>
    <w:rsid w:val="00B01687"/>
    <w:rsid w:val="00CA2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C860"/>
  <w15:docId w15:val="{F056052F-75D4-4B74-90A6-E626B99A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1B4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81B4B"/>
    <w:rPr>
      <w:rFonts w:ascii="Segoe UI" w:hAnsi="Segoe UI" w:cs="Segoe UI"/>
      <w:sz w:val="18"/>
      <w:szCs w:val="18"/>
    </w:rPr>
  </w:style>
  <w:style w:type="paragraph" w:styleId="a4">
    <w:name w:val="Revision"/>
    <w:hidden/>
    <w:uiPriority w:val="99"/>
    <w:semiHidden/>
    <w:rsid w:val="00837F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705</MetadataID>
    <Session xmlns="641f345b-441b-4b81-9152-adc2e73ba5e1">Δ´</Session>
    <Date xmlns="641f345b-441b-4b81-9152-adc2e73ba5e1">2018-10-21T21:00:00+00:00</Date>
    <Status xmlns="641f345b-441b-4b81-9152-adc2e73ba5e1">
      <Url>http://srv-sp1/praktika/Lists/Incoming_Metadata/EditForm.aspx?ID=705&amp;Source=/praktika/Recordings_Library/Forms/AllItems.aspx</Url>
      <Description>Δημοσιεύτηκε</Description>
    </Status>
    <Meeting xmlns="641f345b-441b-4b81-9152-adc2e73ba5e1">ΙΓ´</Meeting>
  </documentManagement>
</p:properties>
</file>

<file path=customXml/itemProps1.xml><?xml version="1.0" encoding="utf-8"?>
<ds:datastoreItem xmlns:ds="http://schemas.openxmlformats.org/officeDocument/2006/customXml" ds:itemID="{8BD2E067-4D53-43CB-9A25-8ABA6BE21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7256BA-D612-4243-989B-724E659F45F3}">
  <ds:schemaRefs>
    <ds:schemaRef ds:uri="http://schemas.microsoft.com/sharepoint/v3/contenttype/forms"/>
  </ds:schemaRefs>
</ds:datastoreItem>
</file>

<file path=customXml/itemProps3.xml><?xml version="1.0" encoding="utf-8"?>
<ds:datastoreItem xmlns:ds="http://schemas.openxmlformats.org/officeDocument/2006/customXml" ds:itemID="{57354440-33C8-4A6D-9D2A-CD747662E624}">
  <ds:schemaRefs>
    <ds:schemaRef ds:uri="641f345b-441b-4b81-9152-adc2e73ba5e1"/>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231</Pages>
  <Words>42029</Words>
  <Characters>226957</Characters>
  <Application>Microsoft Office Word</Application>
  <DocSecurity>0</DocSecurity>
  <Lines>1891</Lines>
  <Paragraphs>536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2018-10-29T09:54:00Z</dcterms:created>
  <dcterms:modified xsi:type="dcterms:W3CDTF">2018-10-29T09:54:00Z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