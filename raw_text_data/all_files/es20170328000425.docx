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8A37F" w14:textId="77777777" w:rsidR="00310839" w:rsidRPr="00310839" w:rsidRDefault="00310839" w:rsidP="00310839">
      <w:pPr>
        <w:spacing w:after="0" w:line="360" w:lineRule="auto"/>
        <w:rPr>
          <w:ins w:id="0" w:author="Φλούδα Χριστίνα" w:date="2017-04-04T11:11:00Z"/>
          <w:rFonts w:eastAsia="Times New Roman"/>
          <w:szCs w:val="24"/>
          <w:lang w:eastAsia="en-US"/>
        </w:rPr>
      </w:pPr>
      <w:bookmarkStart w:id="1" w:name="_GoBack"/>
      <w:bookmarkEnd w:id="1"/>
      <w:ins w:id="2" w:author="Φλούδα Χριστίνα" w:date="2017-04-04T11:11:00Z">
        <w:r w:rsidRPr="0031083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0B51755" w14:textId="77777777" w:rsidR="00310839" w:rsidRPr="00310839" w:rsidRDefault="00310839" w:rsidP="00310839">
      <w:pPr>
        <w:spacing w:after="0" w:line="360" w:lineRule="auto"/>
        <w:rPr>
          <w:ins w:id="3" w:author="Φλούδα Χριστίνα" w:date="2017-04-04T11:11:00Z"/>
          <w:rFonts w:eastAsia="Times New Roman"/>
          <w:szCs w:val="24"/>
          <w:lang w:eastAsia="en-US"/>
        </w:rPr>
      </w:pPr>
    </w:p>
    <w:p w14:paraId="3E4CC356" w14:textId="77777777" w:rsidR="00310839" w:rsidRPr="00310839" w:rsidRDefault="00310839" w:rsidP="00310839">
      <w:pPr>
        <w:spacing w:after="0" w:line="360" w:lineRule="auto"/>
        <w:rPr>
          <w:ins w:id="4" w:author="Φλούδα Χριστίνα" w:date="2017-04-04T11:11:00Z"/>
          <w:rFonts w:eastAsia="Times New Roman"/>
          <w:szCs w:val="24"/>
          <w:lang w:eastAsia="en-US"/>
        </w:rPr>
      </w:pPr>
      <w:ins w:id="5" w:author="Φλούδα Χριστίνα" w:date="2017-04-04T11:11:00Z">
        <w:r w:rsidRPr="00310839">
          <w:rPr>
            <w:rFonts w:eastAsia="Times New Roman"/>
            <w:szCs w:val="24"/>
            <w:lang w:eastAsia="en-US"/>
          </w:rPr>
          <w:t>ΠΙΝΑΚΑΣ ΠΕΡΙΕΧΟΜΕΝΩΝ</w:t>
        </w:r>
      </w:ins>
    </w:p>
    <w:p w14:paraId="21EEA192" w14:textId="77777777" w:rsidR="00310839" w:rsidRPr="00310839" w:rsidRDefault="00310839" w:rsidP="00310839">
      <w:pPr>
        <w:spacing w:after="0" w:line="360" w:lineRule="auto"/>
        <w:rPr>
          <w:ins w:id="6" w:author="Φλούδα Χριστίνα" w:date="2017-04-04T11:11:00Z"/>
          <w:rFonts w:eastAsia="Times New Roman"/>
          <w:szCs w:val="24"/>
          <w:lang w:eastAsia="en-US"/>
        </w:rPr>
      </w:pPr>
      <w:ins w:id="7" w:author="Φλούδα Χριστίνα" w:date="2017-04-04T11:11:00Z">
        <w:r w:rsidRPr="00310839">
          <w:rPr>
            <w:rFonts w:eastAsia="Times New Roman"/>
            <w:szCs w:val="24"/>
            <w:lang w:eastAsia="en-US"/>
          </w:rPr>
          <w:t xml:space="preserve">ΙΖ΄ ΠΕΡΙΟΔΟΣ </w:t>
        </w:r>
      </w:ins>
    </w:p>
    <w:p w14:paraId="5AB92F7C" w14:textId="77777777" w:rsidR="00310839" w:rsidRPr="00310839" w:rsidRDefault="00310839" w:rsidP="00310839">
      <w:pPr>
        <w:spacing w:after="0" w:line="360" w:lineRule="auto"/>
        <w:rPr>
          <w:ins w:id="8" w:author="Φλούδα Χριστίνα" w:date="2017-04-04T11:11:00Z"/>
          <w:rFonts w:eastAsia="Times New Roman"/>
          <w:szCs w:val="24"/>
          <w:lang w:eastAsia="en-US"/>
        </w:rPr>
      </w:pPr>
      <w:ins w:id="9" w:author="Φλούδα Χριστίνα" w:date="2017-04-04T11:11:00Z">
        <w:r w:rsidRPr="00310839">
          <w:rPr>
            <w:rFonts w:eastAsia="Times New Roman"/>
            <w:szCs w:val="24"/>
            <w:lang w:eastAsia="en-US"/>
          </w:rPr>
          <w:t>ΠΡΟΕΔΡΕΥΟΜΕΝΗΣ ΚΟΙΝΟΒΟΥΛΕΥΤΙΚΗΣ ΔΗΜΟΚΡΑΤΙΑΣ</w:t>
        </w:r>
      </w:ins>
    </w:p>
    <w:p w14:paraId="0D5F92E6" w14:textId="77777777" w:rsidR="00310839" w:rsidRPr="00310839" w:rsidRDefault="00310839" w:rsidP="00310839">
      <w:pPr>
        <w:spacing w:after="0" w:line="360" w:lineRule="auto"/>
        <w:rPr>
          <w:ins w:id="10" w:author="Φλούδα Χριστίνα" w:date="2017-04-04T11:11:00Z"/>
          <w:rFonts w:eastAsia="Times New Roman"/>
          <w:szCs w:val="24"/>
          <w:lang w:eastAsia="en-US"/>
        </w:rPr>
      </w:pPr>
      <w:ins w:id="11" w:author="Φλούδα Χριστίνα" w:date="2017-04-04T11:11:00Z">
        <w:r w:rsidRPr="00310839">
          <w:rPr>
            <w:rFonts w:eastAsia="Times New Roman"/>
            <w:szCs w:val="24"/>
            <w:lang w:eastAsia="en-US"/>
          </w:rPr>
          <w:t>ΣΥΝΟΔΟΣ Β΄</w:t>
        </w:r>
      </w:ins>
    </w:p>
    <w:p w14:paraId="269335C8" w14:textId="77777777" w:rsidR="00310839" w:rsidRPr="00310839" w:rsidRDefault="00310839" w:rsidP="00310839">
      <w:pPr>
        <w:spacing w:after="0" w:line="360" w:lineRule="auto"/>
        <w:rPr>
          <w:ins w:id="12" w:author="Φλούδα Χριστίνα" w:date="2017-04-04T11:11:00Z"/>
          <w:rFonts w:eastAsia="Times New Roman"/>
          <w:szCs w:val="24"/>
          <w:lang w:eastAsia="en-US"/>
        </w:rPr>
      </w:pPr>
    </w:p>
    <w:p w14:paraId="78830448" w14:textId="77777777" w:rsidR="00310839" w:rsidRPr="00310839" w:rsidRDefault="00310839" w:rsidP="00310839">
      <w:pPr>
        <w:spacing w:after="0" w:line="360" w:lineRule="auto"/>
        <w:rPr>
          <w:ins w:id="13" w:author="Φλούδα Χριστίνα" w:date="2017-04-04T11:11:00Z"/>
          <w:rFonts w:eastAsia="Times New Roman"/>
          <w:szCs w:val="24"/>
          <w:lang w:eastAsia="en-US"/>
        </w:rPr>
      </w:pPr>
      <w:ins w:id="14" w:author="Φλούδα Χριστίνα" w:date="2017-04-04T11:11:00Z">
        <w:r w:rsidRPr="00310839">
          <w:rPr>
            <w:rFonts w:eastAsia="Times New Roman"/>
            <w:szCs w:val="24"/>
            <w:lang w:eastAsia="en-US"/>
          </w:rPr>
          <w:t>ΣΥΝΕΔΡΙΑΣΗ ϞΗ΄</w:t>
        </w:r>
      </w:ins>
    </w:p>
    <w:p w14:paraId="55483B10" w14:textId="77777777" w:rsidR="00310839" w:rsidRPr="00310839" w:rsidRDefault="00310839" w:rsidP="00310839">
      <w:pPr>
        <w:spacing w:after="0" w:line="360" w:lineRule="auto"/>
        <w:rPr>
          <w:ins w:id="15" w:author="Φλούδα Χριστίνα" w:date="2017-04-04T11:11:00Z"/>
          <w:rFonts w:eastAsia="Times New Roman"/>
          <w:szCs w:val="24"/>
          <w:lang w:eastAsia="en-US"/>
        </w:rPr>
      </w:pPr>
      <w:ins w:id="16" w:author="Φλούδα Χριστίνα" w:date="2017-04-04T11:11:00Z">
        <w:r w:rsidRPr="00310839">
          <w:rPr>
            <w:rFonts w:eastAsia="Times New Roman"/>
            <w:szCs w:val="24"/>
            <w:lang w:eastAsia="en-US"/>
          </w:rPr>
          <w:t>Τρίτη  28 Μαρτίου 2017</w:t>
        </w:r>
      </w:ins>
    </w:p>
    <w:p w14:paraId="4F0EA6DC" w14:textId="77777777" w:rsidR="00310839" w:rsidRPr="00310839" w:rsidRDefault="00310839" w:rsidP="00310839">
      <w:pPr>
        <w:spacing w:after="0" w:line="360" w:lineRule="auto"/>
        <w:rPr>
          <w:ins w:id="17" w:author="Φλούδα Χριστίνα" w:date="2017-04-04T11:11:00Z"/>
          <w:rFonts w:eastAsia="Times New Roman"/>
          <w:szCs w:val="24"/>
          <w:lang w:eastAsia="en-US"/>
        </w:rPr>
      </w:pPr>
    </w:p>
    <w:p w14:paraId="00241BCB" w14:textId="77777777" w:rsidR="00310839" w:rsidRPr="00310839" w:rsidRDefault="00310839" w:rsidP="00310839">
      <w:pPr>
        <w:spacing w:after="0" w:line="360" w:lineRule="auto"/>
        <w:rPr>
          <w:ins w:id="18" w:author="Φλούδα Χριστίνα" w:date="2017-04-04T11:11:00Z"/>
          <w:rFonts w:eastAsia="Times New Roman"/>
          <w:szCs w:val="24"/>
          <w:lang w:eastAsia="en-US"/>
        </w:rPr>
      </w:pPr>
      <w:ins w:id="19" w:author="Φλούδα Χριστίνα" w:date="2017-04-04T11:11:00Z">
        <w:r w:rsidRPr="00310839">
          <w:rPr>
            <w:rFonts w:eastAsia="Times New Roman"/>
            <w:szCs w:val="24"/>
            <w:lang w:eastAsia="en-US"/>
          </w:rPr>
          <w:t>ΘΕΜΑΤΑ</w:t>
        </w:r>
      </w:ins>
    </w:p>
    <w:p w14:paraId="044AF45F" w14:textId="77777777" w:rsidR="00310839" w:rsidRPr="00310839" w:rsidRDefault="00310839" w:rsidP="00310839">
      <w:pPr>
        <w:spacing w:after="0" w:line="360" w:lineRule="auto"/>
        <w:rPr>
          <w:ins w:id="20" w:author="Φλούδα Χριστίνα" w:date="2017-04-04T11:11:00Z"/>
          <w:rFonts w:eastAsia="Times New Roman"/>
          <w:szCs w:val="24"/>
          <w:lang w:eastAsia="en-US"/>
        </w:rPr>
      </w:pPr>
      <w:ins w:id="21" w:author="Φλούδα Χριστίνα" w:date="2017-04-04T11:11:00Z">
        <w:r w:rsidRPr="00310839">
          <w:rPr>
            <w:rFonts w:eastAsia="Times New Roman"/>
            <w:szCs w:val="24"/>
            <w:lang w:eastAsia="en-US"/>
          </w:rPr>
          <w:t xml:space="preserve"> </w:t>
        </w:r>
        <w:r w:rsidRPr="00310839">
          <w:rPr>
            <w:rFonts w:eastAsia="Times New Roman"/>
            <w:szCs w:val="24"/>
            <w:lang w:eastAsia="en-US"/>
          </w:rPr>
          <w:br/>
          <w:t xml:space="preserve">Α. ΕΙΔΙΚΑ ΘΕΜΑΤΑ </w:t>
        </w:r>
        <w:r w:rsidRPr="00310839">
          <w:rPr>
            <w:rFonts w:eastAsia="Times New Roman"/>
            <w:szCs w:val="24"/>
            <w:lang w:eastAsia="en-US"/>
          </w:rPr>
          <w:br/>
          <w:t xml:space="preserve">1. Επικύρωση Πρακτικών, σελ. </w:t>
        </w:r>
        <w:r w:rsidRPr="00310839">
          <w:rPr>
            <w:rFonts w:eastAsia="Times New Roman"/>
            <w:szCs w:val="24"/>
            <w:lang w:eastAsia="en-US"/>
          </w:rPr>
          <w:br/>
          <w:t xml:space="preserve">2.  Άδεια απουσίας των Βουλευτών κ.κ. Χ. Αντωνίου και Κ. Τσιάρα, σελ. </w:t>
        </w:r>
        <w:r w:rsidRPr="00310839">
          <w:rPr>
            <w:rFonts w:eastAsia="Times New Roman"/>
            <w:szCs w:val="24"/>
            <w:lang w:eastAsia="en-US"/>
          </w:rPr>
          <w:br/>
          <w:t xml:space="preserve">3. Ανακοινώνεται ότι τη συνεδρίαση παρακολουθούν μαθητές από το Γυμνάσιο Σκοπέλου, το 4ο Δημοτικό Σχολείο Χαϊδαρίου, το 2ο Δημοτικό Σχολείο Κορίνθου, το 21ο Γυμνάσιο Καλλιθέας, το 1ο και 2ο Δημοτικό Σχολείο Εχιναίων Φθιώτιδας, φοιτητές από το Ινστιτούτο Μεταναστευτικής Πολιτικής στο πλαίσιο του προγράμματος "ERASMUS", μαθητές από το 42ο Δημοτικό Σχολείο Πάτρας, το Γυμνάσιο Σιάτιστας Κοζάνης, το 1ο Γενικό Λύκειο Κατερίνης, το Hyperion Lyceum της Ολλανδίας, το Γυμνάσιο Προμαχών Αλμωπίας Πέλλας και το 12ο Δημοτικό Σχολείο Κέρκυρας, σελ. </w:t>
        </w:r>
        <w:r w:rsidRPr="00310839">
          <w:rPr>
            <w:rFonts w:eastAsia="Times New Roman"/>
            <w:szCs w:val="24"/>
            <w:lang w:eastAsia="en-US"/>
          </w:rPr>
          <w:br/>
          <w:t xml:space="preserve">4.  Έκφραση συλλυπητηρίων για το θάνατο των τεσσάρων νέων παιδιών σε αυτοκινητιστικό δυστύχημα στον Εύοσμο Θεσσαλονίκης και τήρηση ενός λεπτού σιγής στη μνήμη τους, σελ. </w:t>
        </w:r>
        <w:r w:rsidRPr="00310839">
          <w:rPr>
            <w:rFonts w:eastAsia="Times New Roman"/>
            <w:szCs w:val="24"/>
            <w:lang w:eastAsia="en-US"/>
          </w:rPr>
          <w:br/>
          <w:t xml:space="preserve">5. Αναφορά στην υποχρέωση καθιέρωσης μαθήματος οδικής ασφάλειας στα σχολεία, σελ. </w:t>
        </w:r>
        <w:r w:rsidRPr="00310839">
          <w:rPr>
            <w:rFonts w:eastAsia="Times New Roman"/>
            <w:szCs w:val="24"/>
            <w:lang w:eastAsia="en-US"/>
          </w:rPr>
          <w:br/>
          <w:t>6. Ειδική Ημερήσια Διάταξη:</w:t>
        </w:r>
      </w:ins>
    </w:p>
    <w:p w14:paraId="4A8D87C6" w14:textId="77777777" w:rsidR="00310839" w:rsidRPr="00310839" w:rsidRDefault="00310839" w:rsidP="00310839">
      <w:pPr>
        <w:spacing w:after="0" w:line="360" w:lineRule="auto"/>
        <w:rPr>
          <w:ins w:id="22" w:author="Φλούδα Χριστίνα" w:date="2017-04-04T11:11:00Z"/>
          <w:rFonts w:eastAsia="Times New Roman"/>
          <w:szCs w:val="24"/>
          <w:lang w:eastAsia="en-US"/>
        </w:rPr>
      </w:pPr>
      <w:ins w:id="23" w:author="Φλούδα Χριστίνα" w:date="2017-04-04T11:11:00Z">
        <w:r w:rsidRPr="00310839">
          <w:rPr>
            <w:rFonts w:eastAsia="Times New Roman"/>
            <w:szCs w:val="24"/>
            <w:lang w:eastAsia="en-US"/>
          </w:rPr>
          <w:t xml:space="preserve">Συζήτηση και λήψη απόφασης επί της προτάσεως που κατέθεσαν ο Πρόεδρος της Κοινοβουλευτικής Ομάδας του Συνασπισμού Ριζοσπαστικής Αριστεράς κ. Αλέξης Τσίπρας και οι Βουλευτές του Κόμματός του και ο Πρόεδρος της Κοινοβουλευτικής Ομάδας των Ανεξαρτήτων Ελλήνων κ. Παναγιώτης (Πάνος) Καμμένος και οι Βουλευτές του Κόμματός του, για σύσταση Ειδικής Κοινοβουλευτικής Επιτροπής που θα διενεργήσει προκαταρκτική εξέταση κατά το άρθρο 86 παράγραφος 3 του Συντάγματος, τα άρθρα 153 και επ. του Κανονισμού της Βουλής και το άρθρο 5 του ν. 3126/2003 «περί Ποινικής ευθύνης των Υπουργών», όπως αυτό τροποποιήθηκε με το άρθρο 2 του ν.3961/2011, με αντικείμενο την διερεύνηση των όσων εκτίθενται στην ανωτέρω πρότασή τους προς την Βουλή των Ελλήνων, με την οποία αναφέρονται στις με αριθ. ΑΒΜ ΕΔ 2015/158, ΑΒΜ ΕΔ 2014/42, ΑΒΜ ΕΔ 2014/105, ΑΒΜ ΕΔ 2016/118, ΑΒΜ ΑΔ 2013/125, ΑΒΜ ΕΔ 2013/255 συναφείς μεταξύ τους ποινικές δικογραφίες που διαβιβάστηκαν στη Βουλή και αφορούν στον πρώην Υπουργό Εθνικής  Άμυνας κ. Ιωάννη Παπαντωνίου, σχετικά με την ενδεχόμενη τέλεση των αδικημάτων της απιστίας στρεφόμενης κατά του Δημοσίου (άρθρο 256 Π.Κ. σε συνδυασμό με το άρθρο 263α Π.Κ. και τον Ν.1608/1950) και της νομιμοποίησης εσόδων από εγκληματική δραστηριότητα (σύμφωνα με το Ν.2331/1995, όπως ισχύει), κατά την άσκηση των καθηκόντων του, στο πλαίσιο σύναψης συμβάσεων εξοπλιστικών προγραμμάτων του Υπουργείου Εθνικής  Άμυνας και σύμφωνα με τα διαλαμβανόμενα στην πρόταση, με την προβλεπόμενη πλειοψηφία της παραγράφου 3 του άρθρου 86 του Συντάγματος και της παραγράφου 9 του άρθρου 155 του Κανονισμού της Βουλής, σελ. </w:t>
        </w:r>
        <w:r w:rsidRPr="00310839">
          <w:rPr>
            <w:rFonts w:eastAsia="Times New Roman"/>
            <w:szCs w:val="24"/>
            <w:lang w:eastAsia="en-US"/>
          </w:rPr>
          <w:br/>
          <w:t xml:space="preserve">7. Ανακοινώνεται ότι ο πρώην Υπουργός Εθνικής  Άμυνας κ. Ιωάννης Παπαντωνίου έχει στείλει υπόμνημα με τίτλο: «Σημείωμα ενόψει της συνεδρίασης της Βουλής την Τρίτη 28 Μαρτίου για τη σύστασης ειδικής κοινοβουλευτικής επιτροπής», το οποίο θα καταχωρηθεί στα Πρακτικά της σημερινής συνεδρίασης και έχει διανεμηθεί, απ’ ότι ενημερώθηκα από τις υπηρεσίες, στους κυρίους συνάδελφους, σελ. </w:t>
        </w:r>
        <w:r w:rsidRPr="00310839">
          <w:rPr>
            <w:rFonts w:eastAsia="Times New Roman"/>
            <w:szCs w:val="24"/>
            <w:lang w:eastAsia="en-US"/>
          </w:rPr>
          <w:br/>
          <w:t xml:space="preserve">8. Επί διαδικαστικού θέματος, σελ. </w:t>
        </w:r>
        <w:r w:rsidRPr="00310839">
          <w:rPr>
            <w:rFonts w:eastAsia="Times New Roman"/>
            <w:szCs w:val="24"/>
            <w:lang w:eastAsia="en-US"/>
          </w:rPr>
          <w:br/>
          <w:t xml:space="preserve">9. Αποχώρηση των Βουλευτών του Λαϊκού Συνδέσμου - Χρυσή Αυγή, σελ. </w:t>
        </w:r>
        <w:r w:rsidRPr="00310839">
          <w:rPr>
            <w:rFonts w:eastAsia="Times New Roman"/>
            <w:szCs w:val="24"/>
            <w:lang w:eastAsia="en-US"/>
          </w:rPr>
          <w:br/>
          <w:t xml:space="preserve">10. Επί προσωπικού θέματος, σελ. </w:t>
        </w:r>
        <w:r w:rsidRPr="00310839">
          <w:rPr>
            <w:rFonts w:eastAsia="Times New Roman"/>
            <w:szCs w:val="24"/>
            <w:lang w:eastAsia="en-US"/>
          </w:rPr>
          <w:br/>
          <w:t xml:space="preserve">11. Επί του Κανονισμού, σελ. </w:t>
        </w:r>
        <w:r w:rsidRPr="00310839">
          <w:rPr>
            <w:rFonts w:eastAsia="Times New Roman"/>
            <w:szCs w:val="24"/>
            <w:lang w:eastAsia="en-US"/>
          </w:rPr>
          <w:br/>
          <w:t xml:space="preserve">12. Ανακοινώνεται ότι ο Υπουργός Δικαιοσύνης, Διαφάνειας και Ανθρωπίνων Δικαιωμάτων διαβίβασε στη Βουλή, σύμφωνα με το άρθρο 86 του Συντάγματος και το ν. 3126/2003 «Ποινική ευθύνη των Υπουργών», όπως ισχύει, στις 28/3/2017:α) Ποινική δικογραφία που αφορά στον πρώην Υπουργό Οικονομικών κ. Ιωάννη Στουρνάρα και β) Ποινική δικογραφία που αφορά στον πρώην Πρωθυπουργό κ. Αντώνη Σαμαρά, σελ. </w:t>
        </w:r>
        <w:r w:rsidRPr="00310839">
          <w:rPr>
            <w:rFonts w:eastAsia="Times New Roman"/>
            <w:szCs w:val="24"/>
            <w:lang w:eastAsia="en-US"/>
          </w:rPr>
          <w:br/>
          <w:t xml:space="preserve">13. Ονομαστική μυστική ψηφοφορία επί της Ειδικής Ημερήσιας Διάταξης, σελ. </w:t>
        </w:r>
        <w:r w:rsidRPr="00310839">
          <w:rPr>
            <w:rFonts w:eastAsia="Times New Roman"/>
            <w:szCs w:val="24"/>
            <w:lang w:eastAsia="en-US"/>
          </w:rPr>
          <w:br/>
          <w:t xml:space="preserve">14. Σφραγισμένες επιστολές επί της ονομαστικής μυστικής ψηφοφορίας, σελ. </w:t>
        </w:r>
        <w:r w:rsidRPr="00310839">
          <w:rPr>
            <w:rFonts w:eastAsia="Times New Roman"/>
            <w:szCs w:val="24"/>
            <w:lang w:eastAsia="en-US"/>
          </w:rPr>
          <w:br/>
          <w:t xml:space="preserve">15. Επιστολές Βουλευτών, οι οποίοι δηλώνουν ότι ευρισκόμενοι σε αποστολή του κόμματος στο εξωτερικό αδυνατούν να προσέλθουν και να ψηφίσουν στη σημερινή μυστική ψηφοφορία, σελ. </w:t>
        </w:r>
        <w:r w:rsidRPr="00310839">
          <w:rPr>
            <w:rFonts w:eastAsia="Times New Roman"/>
            <w:szCs w:val="24"/>
            <w:lang w:eastAsia="en-US"/>
          </w:rPr>
          <w:br/>
          <w:t xml:space="preserve">16. Ανακοινώνεται ότι κατόπιν του αποτελέσματος της διεξαχθείσης μυστικής ψηφοφορίας, γίνεται δεκτή η σύσταση Ειδικής Κοινοβουλευτικής Επιτροπής για τη διενέργεια προκαταρκτικής εξέτασης κατά του πρώην Υπουργού κ. Ιωάννη Παπαντωνίου, για την ενδεχόμενη τέλεση αδικημάτων στο πλαίσιο σύναψης συμβάσεων εξοπλιστικών προγραμμάτων του Υπουργείου Εθνικής  Άμυνας, σελ. </w:t>
        </w:r>
        <w:r w:rsidRPr="00310839">
          <w:rPr>
            <w:rFonts w:eastAsia="Times New Roman"/>
            <w:szCs w:val="24"/>
            <w:lang w:eastAsia="en-US"/>
          </w:rPr>
          <w:br/>
          <w:t xml:space="preserve">17. Απόφαση της Ολομέλειας, η Ειδική Κοινοβουλευτική Επιτροπή, να αποτελείται από είκοσι ένα μέλη, με εκπροσώπηση, κατ’ αναλογία της δύναμης, όλων των Κοινοβουλευτικών Ομάδων, κατ’ εφαρμογή του άρθρου 156 παράγραφοι 1 και 2 του Κανονισμού της Βουλής και η προθεσμία για την ολοκλήρωση των εργασιών της Επιτροπής καθώς και η υποβολή του πορίσματός της να είναι σε τρεις μήνες από τη συγκρότησή της, σελ. </w:t>
        </w:r>
        <w:r w:rsidRPr="00310839">
          <w:rPr>
            <w:rFonts w:eastAsia="Times New Roman"/>
            <w:szCs w:val="24"/>
            <w:lang w:eastAsia="en-US"/>
          </w:rPr>
          <w:br/>
          <w:t xml:space="preserve"> </w:t>
        </w:r>
      </w:ins>
    </w:p>
    <w:p w14:paraId="329EA609" w14:textId="77777777" w:rsidR="00310839" w:rsidRPr="00310839" w:rsidRDefault="00310839" w:rsidP="00310839">
      <w:pPr>
        <w:spacing w:after="0" w:line="360" w:lineRule="auto"/>
        <w:rPr>
          <w:ins w:id="24" w:author="Φλούδα Χριστίνα" w:date="2017-04-04T11:11:00Z"/>
          <w:rFonts w:eastAsia="Times New Roman"/>
          <w:szCs w:val="24"/>
          <w:lang w:eastAsia="en-US"/>
        </w:rPr>
      </w:pPr>
      <w:ins w:id="25" w:author="Φλούδα Χριστίνα" w:date="2017-04-04T11:11:00Z">
        <w:r w:rsidRPr="00310839">
          <w:rPr>
            <w:rFonts w:eastAsia="Times New Roman"/>
            <w:szCs w:val="24"/>
            <w:lang w:eastAsia="en-US"/>
          </w:rPr>
          <w:br/>
          <w:t>ΠΡΟΕΔΡΕΥΩΝ</w:t>
        </w:r>
      </w:ins>
    </w:p>
    <w:p w14:paraId="0B547892" w14:textId="77777777" w:rsidR="00310839" w:rsidRPr="00310839" w:rsidRDefault="00310839" w:rsidP="00310839">
      <w:pPr>
        <w:spacing w:after="0" w:line="360" w:lineRule="auto"/>
        <w:rPr>
          <w:ins w:id="26" w:author="Φλούδα Χριστίνα" w:date="2017-04-04T11:11:00Z"/>
          <w:rFonts w:eastAsia="Times New Roman"/>
          <w:szCs w:val="24"/>
          <w:lang w:eastAsia="en-US"/>
        </w:rPr>
      </w:pPr>
      <w:ins w:id="27" w:author="Φλούδα Χριστίνα" w:date="2017-04-04T11:11:00Z">
        <w:r w:rsidRPr="00310839">
          <w:rPr>
            <w:rFonts w:eastAsia="Times New Roman"/>
            <w:szCs w:val="24"/>
            <w:lang w:eastAsia="en-US"/>
          </w:rPr>
          <w:t xml:space="preserve">ΒΟΥΤΣΗΣ Ν. , σελ. </w:t>
        </w:r>
      </w:ins>
    </w:p>
    <w:p w14:paraId="42A22F96" w14:textId="77777777" w:rsidR="00310839" w:rsidRPr="00310839" w:rsidRDefault="00310839" w:rsidP="00310839">
      <w:pPr>
        <w:spacing w:after="0" w:line="360" w:lineRule="auto"/>
        <w:rPr>
          <w:ins w:id="28" w:author="Φλούδα Χριστίνα" w:date="2017-04-04T11:11:00Z"/>
          <w:rFonts w:eastAsia="Times New Roman"/>
          <w:szCs w:val="24"/>
          <w:lang w:eastAsia="en-US"/>
        </w:rPr>
      </w:pPr>
    </w:p>
    <w:p w14:paraId="63087052" w14:textId="77777777" w:rsidR="00310839" w:rsidRPr="00310839" w:rsidRDefault="00310839" w:rsidP="00310839">
      <w:pPr>
        <w:spacing w:after="0" w:line="360" w:lineRule="auto"/>
        <w:rPr>
          <w:ins w:id="29" w:author="Φλούδα Χριστίνα" w:date="2017-04-04T11:11:00Z"/>
          <w:rFonts w:eastAsia="Times New Roman"/>
          <w:szCs w:val="24"/>
          <w:lang w:eastAsia="en-US"/>
        </w:rPr>
      </w:pPr>
    </w:p>
    <w:p w14:paraId="55C9EA08" w14:textId="77777777" w:rsidR="00310839" w:rsidRPr="00310839" w:rsidRDefault="00310839" w:rsidP="00310839">
      <w:pPr>
        <w:spacing w:after="0" w:line="360" w:lineRule="auto"/>
        <w:rPr>
          <w:ins w:id="30" w:author="Φλούδα Χριστίνα" w:date="2017-04-04T11:11:00Z"/>
          <w:rFonts w:eastAsia="Times New Roman"/>
          <w:szCs w:val="24"/>
          <w:lang w:eastAsia="en-US"/>
        </w:rPr>
      </w:pPr>
      <w:ins w:id="31" w:author="Φλούδα Χριστίνα" w:date="2017-04-04T11:11:00Z">
        <w:r w:rsidRPr="00310839">
          <w:rPr>
            <w:rFonts w:eastAsia="Times New Roman"/>
            <w:szCs w:val="24"/>
            <w:lang w:eastAsia="en-US"/>
          </w:rPr>
          <w:t>ΠΡΟΕΔΡΕΥΟΝΤΕΣ</w:t>
        </w:r>
      </w:ins>
    </w:p>
    <w:p w14:paraId="3E24127E" w14:textId="77777777" w:rsidR="00310839" w:rsidRPr="00310839" w:rsidRDefault="00310839" w:rsidP="00310839">
      <w:pPr>
        <w:spacing w:after="0" w:line="360" w:lineRule="auto"/>
        <w:rPr>
          <w:ins w:id="32" w:author="Φλούδα Χριστίνα" w:date="2017-04-04T11:11:00Z"/>
          <w:rFonts w:eastAsia="Times New Roman"/>
          <w:szCs w:val="24"/>
          <w:lang w:eastAsia="en-US"/>
        </w:rPr>
      </w:pPr>
      <w:ins w:id="33" w:author="Φλούδα Χριστίνα" w:date="2017-04-04T11:11:00Z">
        <w:r w:rsidRPr="00310839">
          <w:rPr>
            <w:rFonts w:eastAsia="Times New Roman"/>
            <w:szCs w:val="24"/>
            <w:lang w:eastAsia="en-US"/>
          </w:rPr>
          <w:t>ΚΑΚΛΑΜΑΝΗΣ Ν. , σελ.</w:t>
        </w:r>
        <w:r w:rsidRPr="00310839">
          <w:rPr>
            <w:rFonts w:eastAsia="Times New Roman"/>
            <w:szCs w:val="24"/>
            <w:lang w:eastAsia="en-US"/>
          </w:rPr>
          <w:br/>
          <w:t>ΚΟΥΡΑΚΗΣ Α. , σελ.</w:t>
        </w:r>
        <w:r w:rsidRPr="00310839">
          <w:rPr>
            <w:rFonts w:eastAsia="Times New Roman"/>
            <w:szCs w:val="24"/>
            <w:lang w:eastAsia="en-US"/>
          </w:rPr>
          <w:br/>
          <w:t>ΚΡΕΜΑΣΤΙΝΟΣ Δ. , σελ.</w:t>
        </w:r>
        <w:r w:rsidRPr="00310839">
          <w:rPr>
            <w:rFonts w:eastAsia="Times New Roman"/>
            <w:szCs w:val="24"/>
            <w:lang w:eastAsia="en-US"/>
          </w:rPr>
          <w:br/>
          <w:t>ΛΑΜΠΡΟΥΛΗΣ Γ. , σελ.</w:t>
        </w:r>
        <w:r w:rsidRPr="00310839">
          <w:rPr>
            <w:rFonts w:eastAsia="Times New Roman"/>
            <w:szCs w:val="24"/>
            <w:lang w:eastAsia="en-US"/>
          </w:rPr>
          <w:br/>
        </w:r>
        <w:r w:rsidRPr="00310839">
          <w:rPr>
            <w:rFonts w:eastAsia="Times New Roman"/>
            <w:szCs w:val="24"/>
            <w:lang w:eastAsia="en-US"/>
          </w:rPr>
          <w:br/>
        </w:r>
      </w:ins>
    </w:p>
    <w:p w14:paraId="08E64099" w14:textId="77777777" w:rsidR="00310839" w:rsidRPr="00310839" w:rsidRDefault="00310839" w:rsidP="00310839">
      <w:pPr>
        <w:spacing w:after="0" w:line="360" w:lineRule="auto"/>
        <w:rPr>
          <w:ins w:id="34" w:author="Φλούδα Χριστίνα" w:date="2017-04-04T11:11:00Z"/>
          <w:rFonts w:eastAsia="Times New Roman"/>
          <w:szCs w:val="24"/>
          <w:lang w:eastAsia="en-US"/>
        </w:rPr>
      </w:pPr>
    </w:p>
    <w:p w14:paraId="0448D260" w14:textId="77777777" w:rsidR="00310839" w:rsidRPr="00310839" w:rsidRDefault="00310839" w:rsidP="00310839">
      <w:pPr>
        <w:spacing w:after="0" w:line="360" w:lineRule="auto"/>
        <w:rPr>
          <w:ins w:id="35" w:author="Φλούδα Χριστίνα" w:date="2017-04-04T11:11:00Z"/>
          <w:rFonts w:eastAsia="Times New Roman"/>
          <w:szCs w:val="24"/>
          <w:lang w:eastAsia="en-US"/>
        </w:rPr>
      </w:pPr>
      <w:ins w:id="36" w:author="Φλούδα Χριστίνα" w:date="2017-04-04T11:11:00Z">
        <w:r w:rsidRPr="00310839">
          <w:rPr>
            <w:rFonts w:eastAsia="Times New Roman"/>
            <w:szCs w:val="24"/>
            <w:lang w:eastAsia="en-US"/>
          </w:rPr>
          <w:t>ΟΜΙΛΗΤΕΣ</w:t>
        </w:r>
      </w:ins>
    </w:p>
    <w:p w14:paraId="1236E700" w14:textId="78BB6777" w:rsidR="00310839" w:rsidRDefault="00310839" w:rsidP="00310839">
      <w:pPr>
        <w:spacing w:after="0" w:line="600" w:lineRule="auto"/>
        <w:ind w:firstLine="720"/>
        <w:jc w:val="both"/>
        <w:rPr>
          <w:ins w:id="37" w:author="Φλούδα Χριστίνα" w:date="2017-04-04T11:11:00Z"/>
          <w:rFonts w:eastAsia="Times New Roman" w:cs="Times New Roman"/>
          <w:szCs w:val="24"/>
        </w:rPr>
        <w:pPrChange w:id="38" w:author="Φλούδα Χριστίνα" w:date="2017-04-04T11:11:00Z">
          <w:pPr>
            <w:spacing w:after="0" w:line="600" w:lineRule="auto"/>
            <w:ind w:firstLine="720"/>
            <w:jc w:val="center"/>
          </w:pPr>
        </w:pPrChange>
      </w:pPr>
      <w:ins w:id="39" w:author="Φλούδα Χριστίνα" w:date="2017-04-04T11:11:00Z">
        <w:r w:rsidRPr="00310839">
          <w:rPr>
            <w:rFonts w:eastAsia="Times New Roman"/>
            <w:szCs w:val="24"/>
            <w:lang w:eastAsia="en-US"/>
          </w:rPr>
          <w:br/>
          <w:t>Α. Επί της συλλυπητήριας έκφρασης:</w:t>
        </w:r>
        <w:r w:rsidRPr="00310839">
          <w:rPr>
            <w:rFonts w:eastAsia="Times New Roman"/>
            <w:szCs w:val="24"/>
            <w:lang w:eastAsia="en-US"/>
          </w:rPr>
          <w:br/>
          <w:t>ΓΑΒΡΟΓΛΟΥ Κ. , σελ.</w:t>
        </w:r>
        <w:r w:rsidRPr="00310839">
          <w:rPr>
            <w:rFonts w:eastAsia="Times New Roman"/>
            <w:szCs w:val="24"/>
            <w:lang w:eastAsia="en-US"/>
          </w:rPr>
          <w:br/>
          <w:t>ΚΑΚΛΑΜΑΝΗΣ Ν. , σελ.</w:t>
        </w:r>
        <w:r w:rsidRPr="00310839">
          <w:rPr>
            <w:rFonts w:eastAsia="Times New Roman"/>
            <w:szCs w:val="24"/>
            <w:lang w:eastAsia="en-US"/>
          </w:rPr>
          <w:br/>
        </w:r>
        <w:r w:rsidRPr="00310839">
          <w:rPr>
            <w:rFonts w:eastAsia="Times New Roman"/>
            <w:szCs w:val="24"/>
            <w:lang w:eastAsia="en-US"/>
          </w:rPr>
          <w:br/>
          <w:t>Β. Επί της αναφοράς στην υποχρέωση καθιέρωσης μαθήματος οδικής ασφάλειας στα σχολεία:</w:t>
        </w:r>
        <w:r w:rsidRPr="00310839">
          <w:rPr>
            <w:rFonts w:eastAsia="Times New Roman"/>
            <w:szCs w:val="24"/>
            <w:lang w:eastAsia="en-US"/>
          </w:rPr>
          <w:br/>
          <w:t>ΓΑΒΡΟΓΛΟΥ Κ. , σελ.</w:t>
        </w:r>
        <w:r w:rsidRPr="00310839">
          <w:rPr>
            <w:rFonts w:eastAsia="Times New Roman"/>
            <w:szCs w:val="24"/>
            <w:lang w:eastAsia="en-US"/>
          </w:rPr>
          <w:br/>
          <w:t>ΚΑΚΛΑΜΑΝΗΣ Ν. , σελ.</w:t>
        </w:r>
        <w:r w:rsidRPr="00310839">
          <w:rPr>
            <w:rFonts w:eastAsia="Times New Roman"/>
            <w:szCs w:val="24"/>
            <w:lang w:eastAsia="en-US"/>
          </w:rPr>
          <w:br/>
        </w:r>
        <w:r w:rsidRPr="00310839">
          <w:rPr>
            <w:rFonts w:eastAsia="Times New Roman"/>
            <w:szCs w:val="24"/>
            <w:lang w:eastAsia="en-US"/>
          </w:rPr>
          <w:br/>
          <w:t>Γ. Επί της Ειδικής Ημερήσιας Διάταξης:</w:t>
        </w:r>
        <w:r w:rsidRPr="00310839">
          <w:rPr>
            <w:rFonts w:eastAsia="Times New Roman"/>
            <w:szCs w:val="24"/>
            <w:lang w:eastAsia="en-US"/>
          </w:rPr>
          <w:br/>
          <w:t>ΑΜΥΡΑΣ Γ. , σελ.</w:t>
        </w:r>
        <w:r w:rsidRPr="00310839">
          <w:rPr>
            <w:rFonts w:eastAsia="Times New Roman"/>
            <w:szCs w:val="24"/>
            <w:lang w:eastAsia="en-US"/>
          </w:rPr>
          <w:br/>
          <w:t>ΒΑΡΔΑΛΗΣ Α. , σελ.</w:t>
        </w:r>
        <w:r w:rsidRPr="00310839">
          <w:rPr>
            <w:rFonts w:eastAsia="Times New Roman"/>
            <w:szCs w:val="24"/>
            <w:lang w:eastAsia="en-US"/>
          </w:rPr>
          <w:br/>
          <w:t>ΒΕΝΙΖΕΛΟΣ Ε. , σελ.</w:t>
        </w:r>
        <w:r w:rsidRPr="00310839">
          <w:rPr>
            <w:rFonts w:eastAsia="Times New Roman"/>
            <w:szCs w:val="24"/>
            <w:lang w:eastAsia="en-US"/>
          </w:rPr>
          <w:br/>
          <w:t>ΒΙΤΣΑΣ Δ. , σελ.</w:t>
        </w:r>
        <w:r w:rsidRPr="00310839">
          <w:rPr>
            <w:rFonts w:eastAsia="Times New Roman"/>
            <w:szCs w:val="24"/>
            <w:lang w:eastAsia="en-US"/>
          </w:rPr>
          <w:br/>
          <w:t>ΒΟΡΙΔΗΣ Μ. , σελ.</w:t>
        </w:r>
        <w:r w:rsidRPr="00310839">
          <w:rPr>
            <w:rFonts w:eastAsia="Times New Roman"/>
            <w:szCs w:val="24"/>
            <w:lang w:eastAsia="en-US"/>
          </w:rPr>
          <w:br/>
          <w:t>ΒΟΥΤΣΗΣ Ν. , σελ.</w:t>
        </w:r>
        <w:r w:rsidRPr="00310839">
          <w:rPr>
            <w:rFonts w:eastAsia="Times New Roman"/>
            <w:szCs w:val="24"/>
            <w:lang w:eastAsia="en-US"/>
          </w:rPr>
          <w:br/>
          <w:t>ΓΕΩΡΓΙΑΔΗΣ Μ. , σελ.</w:t>
        </w:r>
        <w:r w:rsidRPr="00310839">
          <w:rPr>
            <w:rFonts w:eastAsia="Times New Roman"/>
            <w:szCs w:val="24"/>
            <w:lang w:eastAsia="en-US"/>
          </w:rPr>
          <w:br/>
          <w:t>ΔΑΒΑΚΗΣ Α. , σελ.</w:t>
        </w:r>
        <w:r w:rsidRPr="00310839">
          <w:rPr>
            <w:rFonts w:eastAsia="Times New Roman"/>
            <w:szCs w:val="24"/>
            <w:lang w:eastAsia="en-US"/>
          </w:rPr>
          <w:br/>
          <w:t>ΔΑΝΕΛΛΗΣ Σ. , σελ.</w:t>
        </w:r>
        <w:r w:rsidRPr="00310839">
          <w:rPr>
            <w:rFonts w:eastAsia="Times New Roman"/>
            <w:szCs w:val="24"/>
            <w:lang w:eastAsia="en-US"/>
          </w:rPr>
          <w:br/>
          <w:t>ΔΕΝΔΙΑΣ Ν. , σελ.</w:t>
        </w:r>
        <w:r w:rsidRPr="00310839">
          <w:rPr>
            <w:rFonts w:eastAsia="Times New Roman"/>
            <w:szCs w:val="24"/>
            <w:lang w:eastAsia="en-US"/>
          </w:rPr>
          <w:br/>
          <w:t>ΔΗΜΟΣΧΑΚΗΣ Α. , σελ.</w:t>
        </w:r>
        <w:r w:rsidRPr="00310839">
          <w:rPr>
            <w:rFonts w:eastAsia="Times New Roman"/>
            <w:szCs w:val="24"/>
            <w:lang w:eastAsia="en-US"/>
          </w:rPr>
          <w:br/>
          <w:t>ΔΡΙΤΣΑΣ Θ. , σελ.</w:t>
        </w:r>
        <w:r w:rsidRPr="00310839">
          <w:rPr>
            <w:rFonts w:eastAsia="Times New Roman"/>
            <w:szCs w:val="24"/>
            <w:lang w:eastAsia="en-US"/>
          </w:rPr>
          <w:br/>
          <w:t>ΗΛΙΟΠΟΥΛΟΣ Π. , σελ.</w:t>
        </w:r>
        <w:r w:rsidRPr="00310839">
          <w:rPr>
            <w:rFonts w:eastAsia="Times New Roman"/>
            <w:szCs w:val="24"/>
            <w:lang w:eastAsia="en-US"/>
          </w:rPr>
          <w:br/>
          <w:t>ΘΕΟΔΩΡΑΚΗΣ Σ. , σελ.</w:t>
        </w:r>
        <w:r w:rsidRPr="00310839">
          <w:rPr>
            <w:rFonts w:eastAsia="Times New Roman"/>
            <w:szCs w:val="24"/>
            <w:lang w:eastAsia="en-US"/>
          </w:rPr>
          <w:br/>
          <w:t>ΚΑΒΑΔΕΛΛΑΣ Δ. , σελ.</w:t>
        </w:r>
        <w:r w:rsidRPr="00310839">
          <w:rPr>
            <w:rFonts w:eastAsia="Times New Roman"/>
            <w:szCs w:val="24"/>
            <w:lang w:eastAsia="en-US"/>
          </w:rPr>
          <w:br/>
          <w:t>ΚΑΜΜΕΝΟΣ Δ. , σελ.</w:t>
        </w:r>
        <w:r w:rsidRPr="00310839">
          <w:rPr>
            <w:rFonts w:eastAsia="Times New Roman"/>
            <w:szCs w:val="24"/>
            <w:lang w:eastAsia="en-US"/>
          </w:rPr>
          <w:br/>
          <w:t>ΚΑΜΜΕΝΟΣ Π. , σελ.</w:t>
        </w:r>
        <w:r w:rsidRPr="00310839">
          <w:rPr>
            <w:rFonts w:eastAsia="Times New Roman"/>
            <w:szCs w:val="24"/>
            <w:lang w:eastAsia="en-US"/>
          </w:rPr>
          <w:br/>
          <w:t>ΚΑΡΑΓΙΑΝΝΙΔΗΣ Χ. , σελ.</w:t>
        </w:r>
        <w:r w:rsidRPr="00310839">
          <w:rPr>
            <w:rFonts w:eastAsia="Times New Roman"/>
            <w:szCs w:val="24"/>
            <w:lang w:eastAsia="en-US"/>
          </w:rPr>
          <w:br/>
          <w:t>ΚΑΤΣΙΚΗΣ Κ. , σελ.</w:t>
        </w:r>
        <w:r w:rsidRPr="00310839">
          <w:rPr>
            <w:rFonts w:eastAsia="Times New Roman"/>
            <w:szCs w:val="24"/>
            <w:lang w:eastAsia="en-US"/>
          </w:rPr>
          <w:br/>
          <w:t>ΚΕΓΚΕΡΟΓΛΟΥ Β. , σελ.</w:t>
        </w:r>
        <w:r w:rsidRPr="00310839">
          <w:rPr>
            <w:rFonts w:eastAsia="Times New Roman"/>
            <w:szCs w:val="24"/>
            <w:lang w:eastAsia="en-US"/>
          </w:rPr>
          <w:br/>
          <w:t>ΚΕΦΑΛΟΓΙΑΝΝΗΣ Ι. , σελ.</w:t>
        </w:r>
        <w:r w:rsidRPr="00310839">
          <w:rPr>
            <w:rFonts w:eastAsia="Times New Roman"/>
            <w:szCs w:val="24"/>
            <w:lang w:eastAsia="en-US"/>
          </w:rPr>
          <w:br/>
          <w:t>ΚΟΖΟΜΠΟΛΗ - ΑΜΑΝΑΤΙΔΗ Π. , σελ.</w:t>
        </w:r>
        <w:r w:rsidRPr="00310839">
          <w:rPr>
            <w:rFonts w:eastAsia="Times New Roman"/>
            <w:szCs w:val="24"/>
            <w:lang w:eastAsia="en-US"/>
          </w:rPr>
          <w:br/>
          <w:t>ΚΟΝΤΟΝΗΣ Χ. , σελ.</w:t>
        </w:r>
        <w:r w:rsidRPr="00310839">
          <w:rPr>
            <w:rFonts w:eastAsia="Times New Roman"/>
            <w:szCs w:val="24"/>
            <w:lang w:eastAsia="en-US"/>
          </w:rPr>
          <w:br/>
          <w:t>ΚΟΥΤΣΟΥΜΠΑΣ Δ. , σελ.</w:t>
        </w:r>
        <w:r w:rsidRPr="00310839">
          <w:rPr>
            <w:rFonts w:eastAsia="Times New Roman"/>
            <w:szCs w:val="24"/>
            <w:lang w:eastAsia="en-US"/>
          </w:rPr>
          <w:br/>
          <w:t>ΛΑΓΟΣ Ι. , σελ.</w:t>
        </w:r>
        <w:r w:rsidRPr="00310839">
          <w:rPr>
            <w:rFonts w:eastAsia="Times New Roman"/>
            <w:szCs w:val="24"/>
            <w:lang w:eastAsia="en-US"/>
          </w:rPr>
          <w:br/>
          <w:t>ΛΑΖΑΡΙΔΗΣ Γ. , σελ.</w:t>
        </w:r>
        <w:r w:rsidRPr="00310839">
          <w:rPr>
            <w:rFonts w:eastAsia="Times New Roman"/>
            <w:szCs w:val="24"/>
            <w:lang w:eastAsia="en-US"/>
          </w:rPr>
          <w:br/>
          <w:t>ΛΑΠΠΑΣ Σ. , σελ.</w:t>
        </w:r>
        <w:r w:rsidRPr="00310839">
          <w:rPr>
            <w:rFonts w:eastAsia="Times New Roman"/>
            <w:szCs w:val="24"/>
            <w:lang w:eastAsia="en-US"/>
          </w:rPr>
          <w:br/>
          <w:t>ΛΕΒΕΝΤΗΣ Β. , σελ.</w:t>
        </w:r>
        <w:r w:rsidRPr="00310839">
          <w:rPr>
            <w:rFonts w:eastAsia="Times New Roman"/>
            <w:szCs w:val="24"/>
            <w:lang w:eastAsia="en-US"/>
          </w:rPr>
          <w:br/>
          <w:t>ΛΟΒΕΡΔΟΣ Α. , σελ.</w:t>
        </w:r>
        <w:r w:rsidRPr="00310839">
          <w:rPr>
            <w:rFonts w:eastAsia="Times New Roman"/>
            <w:szCs w:val="24"/>
            <w:lang w:eastAsia="en-US"/>
          </w:rPr>
          <w:br/>
          <w:t>ΜΑΥΡΩΤΑΣ Γ. , σελ.</w:t>
        </w:r>
        <w:r w:rsidRPr="00310839">
          <w:rPr>
            <w:rFonts w:eastAsia="Times New Roman"/>
            <w:szCs w:val="24"/>
            <w:lang w:eastAsia="en-US"/>
          </w:rPr>
          <w:br/>
          <w:t>ΜΕΓΑΛΟΟΙΚΟΝΟΜΟΥ Θ. , σελ.</w:t>
        </w:r>
        <w:r w:rsidRPr="00310839">
          <w:rPr>
            <w:rFonts w:eastAsia="Times New Roman"/>
            <w:szCs w:val="24"/>
            <w:lang w:eastAsia="en-US"/>
          </w:rPr>
          <w:br/>
          <w:t>ΜΙΧΑΛΟΛΙΑΚΟΣ Ν. , σελ.</w:t>
        </w:r>
        <w:r w:rsidRPr="00310839">
          <w:rPr>
            <w:rFonts w:eastAsia="Times New Roman"/>
            <w:szCs w:val="24"/>
            <w:lang w:eastAsia="en-US"/>
          </w:rPr>
          <w:br/>
          <w:t>ΜΠΑΛΛΗΣ Σ. , σελ.</w:t>
        </w:r>
        <w:r w:rsidRPr="00310839">
          <w:rPr>
            <w:rFonts w:eastAsia="Times New Roman"/>
            <w:szCs w:val="24"/>
            <w:lang w:eastAsia="en-US"/>
          </w:rPr>
          <w:br/>
          <w:t>ΝΙΚΟΛΟΠΟΥΛΟΣ Ν. , σελ.</w:t>
        </w:r>
        <w:r w:rsidRPr="00310839">
          <w:rPr>
            <w:rFonts w:eastAsia="Times New Roman"/>
            <w:szCs w:val="24"/>
            <w:lang w:eastAsia="en-US"/>
          </w:rPr>
          <w:br/>
          <w:t>ΝΤΖΙΜΑΝΗΣ Γ. , σελ.</w:t>
        </w:r>
        <w:r w:rsidRPr="00310839">
          <w:rPr>
            <w:rFonts w:eastAsia="Times New Roman"/>
            <w:szCs w:val="24"/>
            <w:lang w:eastAsia="en-US"/>
          </w:rPr>
          <w:br/>
          <w:t>ΞΥΔΑΚΗΣ Ν. , σελ.</w:t>
        </w:r>
        <w:r w:rsidRPr="00310839">
          <w:rPr>
            <w:rFonts w:eastAsia="Times New Roman"/>
            <w:szCs w:val="24"/>
            <w:lang w:eastAsia="en-US"/>
          </w:rPr>
          <w:br/>
          <w:t>ΠΑΝΑΓΙΩΤΟΠΟΥΛΟΣ Ν. , σελ.</w:t>
        </w:r>
        <w:r w:rsidRPr="00310839">
          <w:rPr>
            <w:rFonts w:eastAsia="Times New Roman"/>
            <w:szCs w:val="24"/>
            <w:lang w:eastAsia="en-US"/>
          </w:rPr>
          <w:br/>
          <w:t>ΠΑΠΑΘΕΟΔΩΡΟΥ Θ. , σελ.</w:t>
        </w:r>
        <w:r w:rsidRPr="00310839">
          <w:rPr>
            <w:rFonts w:eastAsia="Times New Roman"/>
            <w:szCs w:val="24"/>
            <w:lang w:eastAsia="en-US"/>
          </w:rPr>
          <w:br/>
          <w:t>ΠΑΠΑΡΗΓΑ Α. , σελ.</w:t>
        </w:r>
        <w:r w:rsidRPr="00310839">
          <w:rPr>
            <w:rFonts w:eastAsia="Times New Roman"/>
            <w:szCs w:val="24"/>
            <w:lang w:eastAsia="en-US"/>
          </w:rPr>
          <w:br/>
          <w:t>ΠΑΠΑΦΙΛΙΠΠΟΥ Γ. , σελ.</w:t>
        </w:r>
        <w:r w:rsidRPr="00310839">
          <w:rPr>
            <w:rFonts w:eastAsia="Times New Roman"/>
            <w:szCs w:val="24"/>
            <w:lang w:eastAsia="en-US"/>
          </w:rPr>
          <w:br/>
          <w:t>ΠΑΠΑΧΡΙΣΤΟΠΟΥΛΟΣ Α. , σελ.</w:t>
        </w:r>
        <w:r w:rsidRPr="00310839">
          <w:rPr>
            <w:rFonts w:eastAsia="Times New Roman"/>
            <w:szCs w:val="24"/>
            <w:lang w:eastAsia="en-US"/>
          </w:rPr>
          <w:br/>
          <w:t>ΠΑΠΠΑΣ Χ. , σελ.</w:t>
        </w:r>
        <w:r w:rsidRPr="00310839">
          <w:rPr>
            <w:rFonts w:eastAsia="Times New Roman"/>
            <w:szCs w:val="24"/>
            <w:lang w:eastAsia="en-US"/>
          </w:rPr>
          <w:br/>
          <w:t>ΠΑΡΑΣΚΕΥΟΠΟΥΛΟΣ Ν. , σελ.</w:t>
        </w:r>
        <w:r w:rsidRPr="00310839">
          <w:rPr>
            <w:rFonts w:eastAsia="Times New Roman"/>
            <w:szCs w:val="24"/>
            <w:lang w:eastAsia="en-US"/>
          </w:rPr>
          <w:br/>
          <w:t>ΠΑΥΛΙΔΗΣ Κ. , σελ.</w:t>
        </w:r>
        <w:r w:rsidRPr="00310839">
          <w:rPr>
            <w:rFonts w:eastAsia="Times New Roman"/>
            <w:szCs w:val="24"/>
            <w:lang w:eastAsia="en-US"/>
          </w:rPr>
          <w:br/>
          <w:t>ΠΑΦΙΛΗΣ Α. , σελ.</w:t>
        </w:r>
        <w:r w:rsidRPr="00310839">
          <w:rPr>
            <w:rFonts w:eastAsia="Times New Roman"/>
            <w:szCs w:val="24"/>
            <w:lang w:eastAsia="en-US"/>
          </w:rPr>
          <w:br/>
          <w:t>ΠΟΛΑΚΗΣ Π. , σελ.</w:t>
        </w:r>
        <w:r w:rsidRPr="00310839">
          <w:rPr>
            <w:rFonts w:eastAsia="Times New Roman"/>
            <w:szCs w:val="24"/>
            <w:lang w:eastAsia="en-US"/>
          </w:rPr>
          <w:br/>
          <w:t>ΣΑΡΙΔΗΣ Ι. , σελ.</w:t>
        </w:r>
        <w:r w:rsidRPr="00310839">
          <w:rPr>
            <w:rFonts w:eastAsia="Times New Roman"/>
            <w:szCs w:val="24"/>
            <w:lang w:eastAsia="en-US"/>
          </w:rPr>
          <w:br/>
          <w:t>ΣΑΧΙΝΙΔΗΣ Ι. , σελ.</w:t>
        </w:r>
        <w:r w:rsidRPr="00310839">
          <w:rPr>
            <w:rFonts w:eastAsia="Times New Roman"/>
            <w:szCs w:val="24"/>
            <w:lang w:eastAsia="en-US"/>
          </w:rPr>
          <w:br/>
          <w:t>ΤΑΣΟΥΛΑΣ Κ. , σελ.</w:t>
        </w:r>
        <w:r w:rsidRPr="00310839">
          <w:rPr>
            <w:rFonts w:eastAsia="Times New Roman"/>
            <w:szCs w:val="24"/>
            <w:lang w:eastAsia="en-US"/>
          </w:rPr>
          <w:br/>
          <w:t>ΤΖΑΒΑΡΑΣ Κ. , σελ.</w:t>
        </w:r>
        <w:r w:rsidRPr="00310839">
          <w:rPr>
            <w:rFonts w:eastAsia="Times New Roman"/>
            <w:szCs w:val="24"/>
            <w:lang w:eastAsia="en-US"/>
          </w:rPr>
          <w:br/>
          <w:t>ΤΣΙΠΡΑΣ Α. , σελ.</w:t>
        </w:r>
        <w:r w:rsidRPr="00310839">
          <w:rPr>
            <w:rFonts w:eastAsia="Times New Roman"/>
            <w:szCs w:val="24"/>
            <w:lang w:eastAsia="en-US"/>
          </w:rPr>
          <w:br/>
          <w:t>ΤΣΟΓΚΑΣ Γ. , σελ.</w:t>
        </w:r>
        <w:r w:rsidRPr="00310839">
          <w:rPr>
            <w:rFonts w:eastAsia="Times New Roman"/>
            <w:szCs w:val="24"/>
            <w:lang w:eastAsia="en-US"/>
          </w:rPr>
          <w:br/>
          <w:t>ΧΡΙΣΤΟΦΙΛΟΠΟΥΛΟΥ Π. , σελ.</w:t>
        </w:r>
        <w:r w:rsidRPr="00310839">
          <w:rPr>
            <w:rFonts w:eastAsia="Times New Roman"/>
            <w:szCs w:val="24"/>
            <w:lang w:eastAsia="en-US"/>
          </w:rPr>
          <w:br/>
          <w:t>ΨΑΡΙΑΝΟΣ Γ. , σελ.</w:t>
        </w:r>
        <w:r w:rsidRPr="00310839">
          <w:rPr>
            <w:rFonts w:eastAsia="Times New Roman"/>
            <w:szCs w:val="24"/>
            <w:lang w:eastAsia="en-US"/>
          </w:rPr>
          <w:br/>
        </w:r>
        <w:r w:rsidRPr="00310839">
          <w:rPr>
            <w:rFonts w:eastAsia="Times New Roman"/>
            <w:szCs w:val="24"/>
            <w:lang w:eastAsia="en-US"/>
          </w:rPr>
          <w:br/>
          <w:t>Δ. Επί διαδικαστικού θέματος:</w:t>
        </w:r>
        <w:r w:rsidRPr="00310839">
          <w:rPr>
            <w:rFonts w:eastAsia="Times New Roman"/>
            <w:szCs w:val="24"/>
            <w:lang w:eastAsia="en-US"/>
          </w:rPr>
          <w:br/>
          <w:t>ΑΘΑΝΑΣΙΟΥ Χ. , σελ.</w:t>
        </w:r>
        <w:r w:rsidRPr="00310839">
          <w:rPr>
            <w:rFonts w:eastAsia="Times New Roman"/>
            <w:szCs w:val="24"/>
            <w:lang w:eastAsia="en-US"/>
          </w:rPr>
          <w:br/>
          <w:t>ΒΕΝΙΖΕΛΟΣ Ε. , σελ.</w:t>
        </w:r>
        <w:r w:rsidRPr="00310839">
          <w:rPr>
            <w:rFonts w:eastAsia="Times New Roman"/>
            <w:szCs w:val="24"/>
            <w:lang w:eastAsia="en-US"/>
          </w:rPr>
          <w:br/>
          <w:t>ΒΟΡΙΔΗΣ Μ. , σελ.</w:t>
        </w:r>
        <w:r w:rsidRPr="00310839">
          <w:rPr>
            <w:rFonts w:eastAsia="Times New Roman"/>
            <w:szCs w:val="24"/>
            <w:lang w:eastAsia="en-US"/>
          </w:rPr>
          <w:br/>
          <w:t>ΒΟΥΤΣΗΣ Ν. , σελ.</w:t>
        </w:r>
        <w:r w:rsidRPr="00310839">
          <w:rPr>
            <w:rFonts w:eastAsia="Times New Roman"/>
            <w:szCs w:val="24"/>
            <w:lang w:eastAsia="en-US"/>
          </w:rPr>
          <w:br/>
          <w:t>ΓΑΒΡΟΓΛΟΥ Κ. , σελ.</w:t>
        </w:r>
        <w:r w:rsidRPr="00310839">
          <w:rPr>
            <w:rFonts w:eastAsia="Times New Roman"/>
            <w:szCs w:val="24"/>
            <w:lang w:eastAsia="en-US"/>
          </w:rPr>
          <w:br/>
          <w:t>ΗΛΙΟΠΟΥΛΟΣ Π. , σελ.</w:t>
        </w:r>
        <w:r w:rsidRPr="00310839">
          <w:rPr>
            <w:rFonts w:eastAsia="Times New Roman"/>
            <w:szCs w:val="24"/>
            <w:lang w:eastAsia="en-US"/>
          </w:rPr>
          <w:br/>
          <w:t>ΚΑΚΛΑΜΑΝΗΣ Ν. , σελ.</w:t>
        </w:r>
        <w:r w:rsidRPr="00310839">
          <w:rPr>
            <w:rFonts w:eastAsia="Times New Roman"/>
            <w:szCs w:val="24"/>
            <w:lang w:eastAsia="en-US"/>
          </w:rPr>
          <w:br/>
          <w:t>ΚΟΝΤΟΝΗΣ Χ. , σελ.</w:t>
        </w:r>
        <w:r w:rsidRPr="00310839">
          <w:rPr>
            <w:rFonts w:eastAsia="Times New Roman"/>
            <w:szCs w:val="24"/>
            <w:lang w:eastAsia="en-US"/>
          </w:rPr>
          <w:br/>
          <w:t>ΚΟΥΡΑΚΗΣ Α. , σελ.</w:t>
        </w:r>
        <w:r w:rsidRPr="00310839">
          <w:rPr>
            <w:rFonts w:eastAsia="Times New Roman"/>
            <w:szCs w:val="24"/>
            <w:lang w:eastAsia="en-US"/>
          </w:rPr>
          <w:br/>
          <w:t>ΚΡΕΜΑΣΤΙΝΟΣ Δ. , σελ.</w:t>
        </w:r>
        <w:r w:rsidRPr="00310839">
          <w:rPr>
            <w:rFonts w:eastAsia="Times New Roman"/>
            <w:szCs w:val="24"/>
            <w:lang w:eastAsia="en-US"/>
          </w:rPr>
          <w:br/>
          <w:t>ΛΑΜΠΡΟΥΛΗΣ Γ. , σελ.</w:t>
        </w:r>
        <w:r w:rsidRPr="00310839">
          <w:rPr>
            <w:rFonts w:eastAsia="Times New Roman"/>
            <w:szCs w:val="24"/>
            <w:lang w:eastAsia="en-US"/>
          </w:rPr>
          <w:br/>
          <w:t>ΛΕΒΕΝΤΗΣ Β. , σελ.</w:t>
        </w:r>
        <w:r w:rsidRPr="00310839">
          <w:rPr>
            <w:rFonts w:eastAsia="Times New Roman"/>
            <w:szCs w:val="24"/>
            <w:lang w:eastAsia="en-US"/>
          </w:rPr>
          <w:br/>
          <w:t>ΛΟΒΕΡΔΟΣ Α. , σελ.</w:t>
        </w:r>
        <w:r w:rsidRPr="00310839">
          <w:rPr>
            <w:rFonts w:eastAsia="Times New Roman"/>
            <w:szCs w:val="24"/>
            <w:lang w:eastAsia="en-US"/>
          </w:rPr>
          <w:br/>
          <w:t>ΠΑΠΑΘΕΟΔΩΡΟΥ Θ. , σελ.</w:t>
        </w:r>
        <w:r w:rsidRPr="00310839">
          <w:rPr>
            <w:rFonts w:eastAsia="Times New Roman"/>
            <w:szCs w:val="24"/>
            <w:lang w:eastAsia="en-US"/>
          </w:rPr>
          <w:br/>
          <w:t>ΠΑΡΑΣΚΕΥΟΠΟΥΛΟΣ Ν. , σελ.</w:t>
        </w:r>
        <w:r w:rsidRPr="00310839">
          <w:rPr>
            <w:rFonts w:eastAsia="Times New Roman"/>
            <w:szCs w:val="24"/>
            <w:lang w:eastAsia="en-US"/>
          </w:rPr>
          <w:br/>
          <w:t>ΠΑΦΙΛΗΣ Α. , σελ.</w:t>
        </w:r>
        <w:r w:rsidRPr="00310839">
          <w:rPr>
            <w:rFonts w:eastAsia="Times New Roman"/>
            <w:szCs w:val="24"/>
            <w:lang w:eastAsia="en-US"/>
          </w:rPr>
          <w:br/>
          <w:t>ΠΟΛΑΚΗΣ Π. , σελ.</w:t>
        </w:r>
        <w:r w:rsidRPr="00310839">
          <w:rPr>
            <w:rFonts w:eastAsia="Times New Roman"/>
            <w:szCs w:val="24"/>
            <w:lang w:eastAsia="en-US"/>
          </w:rPr>
          <w:br/>
        </w:r>
        <w:r w:rsidRPr="00310839">
          <w:rPr>
            <w:rFonts w:eastAsia="Times New Roman"/>
            <w:szCs w:val="24"/>
            <w:lang w:eastAsia="en-US"/>
          </w:rPr>
          <w:br/>
          <w:t>Ε. Επί προσωπικού θέματος:</w:t>
        </w:r>
        <w:r w:rsidRPr="00310839">
          <w:rPr>
            <w:rFonts w:eastAsia="Times New Roman"/>
            <w:szCs w:val="24"/>
            <w:lang w:eastAsia="en-US"/>
          </w:rPr>
          <w:br/>
          <w:t>ΚΑΜΜΕΝΟΣ Π. , σελ.</w:t>
        </w:r>
        <w:r w:rsidRPr="00310839">
          <w:rPr>
            <w:rFonts w:eastAsia="Times New Roman"/>
            <w:szCs w:val="24"/>
            <w:lang w:eastAsia="en-US"/>
          </w:rPr>
          <w:br/>
          <w:t>ΛΟΒΕΡΔΟΣ Α. , σελ.</w:t>
        </w:r>
        <w:r w:rsidRPr="00310839">
          <w:rPr>
            <w:rFonts w:eastAsia="Times New Roman"/>
            <w:szCs w:val="24"/>
            <w:lang w:eastAsia="en-US"/>
          </w:rPr>
          <w:br/>
          <w:t>ΠΑΡΑΣΚΕΥΟΠΟΥΛΟΣ Ν. , σελ.</w:t>
        </w:r>
        <w:r w:rsidRPr="00310839">
          <w:rPr>
            <w:rFonts w:eastAsia="Times New Roman"/>
            <w:szCs w:val="24"/>
            <w:lang w:eastAsia="en-US"/>
          </w:rPr>
          <w:br/>
        </w:r>
        <w:r w:rsidRPr="00310839">
          <w:rPr>
            <w:rFonts w:eastAsia="Times New Roman"/>
            <w:szCs w:val="24"/>
            <w:lang w:eastAsia="en-US"/>
          </w:rPr>
          <w:br/>
          <w:t>ΣΤ. Επί του Κανονισμού:</w:t>
        </w:r>
        <w:r w:rsidRPr="00310839">
          <w:rPr>
            <w:rFonts w:eastAsia="Times New Roman"/>
            <w:szCs w:val="24"/>
            <w:lang w:eastAsia="en-US"/>
          </w:rPr>
          <w:br/>
          <w:t>ΒΕΝΙΖΕΛΟΣ Ε. , σελ.</w:t>
        </w:r>
        <w:r w:rsidRPr="00310839">
          <w:rPr>
            <w:rFonts w:eastAsia="Times New Roman"/>
            <w:szCs w:val="24"/>
            <w:lang w:eastAsia="en-US"/>
          </w:rPr>
          <w:br/>
        </w:r>
        <w:r w:rsidRPr="00310839">
          <w:rPr>
            <w:rFonts w:eastAsia="Times New Roman"/>
            <w:szCs w:val="24"/>
            <w:lang w:eastAsia="en-US"/>
          </w:rPr>
          <w:br/>
          <w:t>ΠΑΡΕΜΒΑΣΕΙΣ:</w:t>
        </w:r>
        <w:r w:rsidRPr="00310839">
          <w:rPr>
            <w:rFonts w:eastAsia="Times New Roman"/>
            <w:szCs w:val="24"/>
            <w:lang w:eastAsia="en-US"/>
          </w:rPr>
          <w:br/>
          <w:t>ΑΘΑΝΑΣΙΟΥ Χ. , σελ.</w:t>
        </w:r>
        <w:r w:rsidRPr="00310839">
          <w:rPr>
            <w:rFonts w:eastAsia="Times New Roman"/>
            <w:szCs w:val="24"/>
            <w:lang w:eastAsia="en-US"/>
          </w:rPr>
          <w:br/>
          <w:t>ΒΟΥΛΤΕΨΗ Σ. , σελ.</w:t>
        </w:r>
        <w:r w:rsidRPr="00310839">
          <w:rPr>
            <w:rFonts w:eastAsia="Times New Roman"/>
            <w:szCs w:val="24"/>
            <w:lang w:eastAsia="en-US"/>
          </w:rPr>
          <w:br/>
          <w:t>ΓΑΒΡΟΓΛΟΥ Κ. , σελ.</w:t>
        </w:r>
        <w:r w:rsidRPr="00310839">
          <w:rPr>
            <w:rFonts w:eastAsia="Times New Roman"/>
            <w:szCs w:val="24"/>
            <w:lang w:eastAsia="en-US"/>
          </w:rPr>
          <w:br/>
          <w:t>ΔΕΝΔΙΑΣ Ν. , σελ.</w:t>
        </w:r>
        <w:r w:rsidRPr="00310839">
          <w:rPr>
            <w:rFonts w:eastAsia="Times New Roman"/>
            <w:szCs w:val="24"/>
            <w:lang w:eastAsia="en-US"/>
          </w:rPr>
          <w:br/>
          <w:t>ΚΡΕΜΑΣΤΙΝΟΣ Δ. , σελ.</w:t>
        </w:r>
        <w:r w:rsidRPr="00310839">
          <w:rPr>
            <w:rFonts w:eastAsia="Times New Roman"/>
            <w:szCs w:val="24"/>
            <w:lang w:eastAsia="en-US"/>
          </w:rPr>
          <w:br/>
          <w:t>ΚΥΡΙΑΖΙΔΗΣ Δ. , σελ.</w:t>
        </w:r>
        <w:r w:rsidRPr="00310839">
          <w:rPr>
            <w:rFonts w:eastAsia="Times New Roman"/>
            <w:szCs w:val="24"/>
            <w:lang w:eastAsia="en-US"/>
          </w:rPr>
          <w:br/>
          <w:t>ΜΙΧΟΣ Ν. , σελ.</w:t>
        </w:r>
        <w:r w:rsidRPr="00310839">
          <w:rPr>
            <w:rFonts w:eastAsia="Times New Roman"/>
            <w:szCs w:val="24"/>
            <w:lang w:eastAsia="en-US"/>
          </w:rPr>
          <w:br/>
          <w:t>ΜΠΑΚΟΓΙΑΝΝΗ Θ. , σελ.</w:t>
        </w:r>
        <w:r w:rsidRPr="00310839">
          <w:rPr>
            <w:rFonts w:eastAsia="Times New Roman"/>
            <w:szCs w:val="24"/>
            <w:lang w:eastAsia="en-US"/>
          </w:rPr>
          <w:br/>
          <w:t>ΜΠΑΡΚΑΣ Κ. , σελ.</w:t>
        </w:r>
        <w:r w:rsidRPr="00310839">
          <w:rPr>
            <w:rFonts w:eastAsia="Times New Roman"/>
            <w:szCs w:val="24"/>
            <w:lang w:eastAsia="en-US"/>
          </w:rPr>
          <w:br/>
          <w:t>ΠΑΠΑΔΟΠΟΥΛΟΣ Α. , σελ.</w:t>
        </w:r>
        <w:r w:rsidRPr="00310839">
          <w:rPr>
            <w:rFonts w:eastAsia="Times New Roman"/>
            <w:szCs w:val="24"/>
            <w:lang w:eastAsia="en-US"/>
          </w:rPr>
          <w:br/>
          <w:t>ΠΟΛΑΚΗΣ Π. , σελ.</w:t>
        </w:r>
        <w:r w:rsidRPr="00310839">
          <w:rPr>
            <w:rFonts w:eastAsia="Times New Roman"/>
            <w:szCs w:val="24"/>
            <w:lang w:eastAsia="en-US"/>
          </w:rPr>
          <w:br/>
          <w:t>ΦΑΜΕΛΛΟΣ Σ. , σελ.</w:t>
        </w:r>
        <w:r w:rsidRPr="00310839">
          <w:rPr>
            <w:rFonts w:eastAsia="Times New Roman"/>
            <w:szCs w:val="24"/>
            <w:lang w:eastAsia="en-US"/>
          </w:rPr>
          <w:br/>
          <w:t>ΦΙΛΗΣ Ν. , σελ.</w:t>
        </w:r>
        <w:r w:rsidRPr="00310839">
          <w:rPr>
            <w:rFonts w:eastAsia="Times New Roman"/>
            <w:szCs w:val="24"/>
            <w:lang w:eastAsia="en-US"/>
          </w:rPr>
          <w:br/>
        </w:r>
      </w:ins>
    </w:p>
    <w:p w14:paraId="52257D53" w14:textId="77777777" w:rsidR="005D2FD3" w:rsidRDefault="00310839">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52257D54" w14:textId="77777777" w:rsidR="005D2FD3" w:rsidRDefault="00310839">
      <w:pPr>
        <w:spacing w:after="0" w:line="600" w:lineRule="auto"/>
        <w:ind w:firstLine="720"/>
        <w:jc w:val="center"/>
        <w:rPr>
          <w:rFonts w:eastAsia="Times New Roman" w:cs="Times New Roman"/>
          <w:szCs w:val="24"/>
        </w:rPr>
      </w:pPr>
      <w:r>
        <w:rPr>
          <w:rFonts w:eastAsia="Times New Roman" w:cs="Times New Roman"/>
          <w:szCs w:val="24"/>
        </w:rPr>
        <w:t xml:space="preserve">ΙΖ΄ ΠΕΡΙΟΔΟΣ </w:t>
      </w:r>
    </w:p>
    <w:p w14:paraId="52257D55" w14:textId="77777777" w:rsidR="005D2FD3" w:rsidRDefault="00310839">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2257D56" w14:textId="77777777" w:rsidR="005D2FD3" w:rsidRDefault="00310839">
      <w:pPr>
        <w:spacing w:after="0" w:line="600" w:lineRule="auto"/>
        <w:ind w:firstLine="720"/>
        <w:jc w:val="center"/>
        <w:rPr>
          <w:rFonts w:eastAsia="Times New Roman" w:cs="Times New Roman"/>
          <w:szCs w:val="24"/>
        </w:rPr>
      </w:pPr>
      <w:r>
        <w:rPr>
          <w:rFonts w:eastAsia="Times New Roman" w:cs="Times New Roman"/>
          <w:szCs w:val="24"/>
        </w:rPr>
        <w:t>ΣΥΝΟΔΟΣ Β΄</w:t>
      </w:r>
    </w:p>
    <w:p w14:paraId="52257D57" w14:textId="77777777" w:rsidR="005D2FD3" w:rsidRDefault="00310839">
      <w:pPr>
        <w:spacing w:after="0" w:line="600" w:lineRule="auto"/>
        <w:ind w:firstLine="720"/>
        <w:jc w:val="center"/>
        <w:rPr>
          <w:rFonts w:eastAsia="Times New Roman" w:cs="Times New Roman"/>
          <w:szCs w:val="24"/>
        </w:rPr>
      </w:pPr>
      <w:r>
        <w:rPr>
          <w:rFonts w:eastAsia="Times New Roman" w:cs="Times New Roman"/>
          <w:szCs w:val="24"/>
        </w:rPr>
        <w:t>ΣΥΝΕΔΡΙΑΣΗ ϟΗ΄</w:t>
      </w:r>
    </w:p>
    <w:p w14:paraId="52257D58" w14:textId="77777777" w:rsidR="005D2FD3" w:rsidRDefault="00310839">
      <w:pPr>
        <w:spacing w:after="0" w:line="600" w:lineRule="auto"/>
        <w:ind w:firstLine="720"/>
        <w:jc w:val="center"/>
        <w:rPr>
          <w:rFonts w:eastAsia="Times New Roman" w:cs="Times New Roman"/>
          <w:szCs w:val="24"/>
        </w:rPr>
      </w:pPr>
      <w:r>
        <w:rPr>
          <w:rFonts w:eastAsia="Times New Roman" w:cs="Times New Roman"/>
          <w:szCs w:val="24"/>
        </w:rPr>
        <w:t>Τρίτη 28 Μαρτίου 2017</w:t>
      </w:r>
    </w:p>
    <w:p w14:paraId="52257D59"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Αθήνα, σήμερα στις 28 Μαρτίου 2017, ημέρα Τρίτη και ώρα 10.15΄</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E60527">
        <w:rPr>
          <w:rFonts w:eastAsia="Times New Roman" w:cs="Times New Roman"/>
          <w:b/>
          <w:szCs w:val="24"/>
        </w:rPr>
        <w:t>ΝΙΚΗΤΑ ΚΑΚΛΑΜΑΝΗ</w:t>
      </w:r>
      <w:r>
        <w:rPr>
          <w:rFonts w:eastAsia="Times New Roman" w:cs="Times New Roman"/>
          <w:szCs w:val="24"/>
        </w:rPr>
        <w:t>.</w:t>
      </w:r>
    </w:p>
    <w:p w14:paraId="52257D5A" w14:textId="77777777" w:rsidR="005D2FD3" w:rsidRDefault="00310839">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52257D5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Πριν εισέλθ</w:t>
      </w:r>
      <w:r>
        <w:rPr>
          <w:rFonts w:eastAsia="Times New Roman" w:cs="Times New Roman"/>
          <w:szCs w:val="24"/>
        </w:rPr>
        <w:t xml:space="preserve">ουμε στην ημερήσια διάταξη, η οποία είναι συγκεκριμένη και παρά την τραγικότητα της στιγμής, θέλω να θέσω ένα θέμα. </w:t>
      </w:r>
    </w:p>
    <w:p w14:paraId="52257D5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αρχάς</w:t>
      </w:r>
      <w:r>
        <w:rPr>
          <w:rFonts w:eastAsia="Times New Roman" w:cs="Times New Roman"/>
          <w:szCs w:val="24"/>
        </w:rPr>
        <w:t xml:space="preserve"> η Βουλή ομόφωνα εκφράζει τα </w:t>
      </w:r>
      <w:r>
        <w:rPr>
          <w:rFonts w:eastAsia="Times New Roman" w:cs="Times New Roman"/>
          <w:szCs w:val="24"/>
        </w:rPr>
        <w:t xml:space="preserve">συλλυπητήριά </w:t>
      </w:r>
      <w:r>
        <w:rPr>
          <w:rFonts w:eastAsia="Times New Roman" w:cs="Times New Roman"/>
          <w:szCs w:val="24"/>
        </w:rPr>
        <w:t xml:space="preserve">της για τον θάνατο των τεσσάρων νέων παιδιών στο ατύχημα. </w:t>
      </w:r>
      <w:r>
        <w:rPr>
          <w:rFonts w:eastAsia="Times New Roman" w:cs="Times New Roman"/>
          <w:szCs w:val="24"/>
        </w:rPr>
        <w:lastRenderedPageBreak/>
        <w:t xml:space="preserve">Υπάρχει και ένα πέμπτο παιδί </w:t>
      </w:r>
      <w:r>
        <w:rPr>
          <w:rFonts w:eastAsia="Times New Roman" w:cs="Times New Roman"/>
          <w:szCs w:val="24"/>
        </w:rPr>
        <w:t xml:space="preserve">το οποίο χαροπαλεύει. Ήταν παιδιά από δεκαεπτά μέχρι είκοσι ετών. </w:t>
      </w:r>
    </w:p>
    <w:p w14:paraId="52257D5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Θα ήθελα να κάνω μια πρόταση. Νομίζω ότι ήρθε η ώρα, μέσα από την τραγικότητα της στιγμής, η Ειδική Μόνιμη Επιτροπή Οδικής Ασφάλειας, η οποία υπάρχει, εξαρχής να δει το θέμα και σε ό,τι αφο</w:t>
      </w:r>
      <w:r>
        <w:rPr>
          <w:rFonts w:eastAsia="Times New Roman" w:cs="Times New Roman"/>
          <w:szCs w:val="24"/>
        </w:rPr>
        <w:t>ρά την πρόληψη και σε ό,τι αφορά τα κατασταλτικά μέτρα. Και είναι ευτυχής συγκυρία που βρίσκεται εδώ ο Υπουργός Παιδείας, με τον οποίο μίλησα λίγο πριν μπούμε μέσα. Με πρόταση, λοιπόν, της Ειδικής Μόνιμης Επιτροπής Οδικής Ασφάλειας και βεβαίως με τη σύμφων</w:t>
      </w:r>
      <w:r>
        <w:rPr>
          <w:rFonts w:eastAsia="Times New Roman" w:cs="Times New Roman"/>
          <w:szCs w:val="24"/>
        </w:rPr>
        <w:t xml:space="preserve">η γνώμη του αρμόδιου Υπουργού -πιστεύω ότι όλα τα κόμματα θα το δεχτούν-, ας συζητήσουμε και ας αποφασίσουμε για την υποχρεωτικότητα του μαθήματος </w:t>
      </w:r>
      <w:r>
        <w:rPr>
          <w:rFonts w:eastAsia="Times New Roman" w:cs="Times New Roman"/>
          <w:szCs w:val="24"/>
        </w:rPr>
        <w:t xml:space="preserve">Οδικής Ασφάλειας </w:t>
      </w:r>
      <w:r>
        <w:rPr>
          <w:rFonts w:eastAsia="Times New Roman" w:cs="Times New Roman"/>
          <w:szCs w:val="24"/>
        </w:rPr>
        <w:t xml:space="preserve">αν όχι από το </w:t>
      </w:r>
      <w:r>
        <w:rPr>
          <w:rFonts w:eastAsia="Times New Roman" w:cs="Times New Roman"/>
          <w:szCs w:val="24"/>
        </w:rPr>
        <w:t>δημοτικό</w:t>
      </w:r>
      <w:r>
        <w:rPr>
          <w:rFonts w:eastAsia="Times New Roman" w:cs="Times New Roman"/>
          <w:szCs w:val="24"/>
        </w:rPr>
        <w:t xml:space="preserve">, από την </w:t>
      </w:r>
      <w:r>
        <w:rPr>
          <w:rFonts w:eastAsia="Times New Roman" w:cs="Times New Roman"/>
          <w:szCs w:val="24"/>
        </w:rPr>
        <w:t xml:space="preserve">Α΄ </w:t>
      </w:r>
      <w:r>
        <w:rPr>
          <w:rFonts w:eastAsia="Times New Roman" w:cs="Times New Roman"/>
          <w:szCs w:val="24"/>
        </w:rPr>
        <w:t>γυμνασίου</w:t>
      </w:r>
      <w:r>
        <w:rPr>
          <w:rFonts w:eastAsia="Times New Roman" w:cs="Times New Roman"/>
          <w:szCs w:val="24"/>
        </w:rPr>
        <w:t xml:space="preserve">. </w:t>
      </w:r>
    </w:p>
    <w:p w14:paraId="52257D5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Ξέρω ότι φαίνεται λίγο αδόκιμο, γιατί λέω αυτ</w:t>
      </w:r>
      <w:r>
        <w:rPr>
          <w:rFonts w:eastAsia="Times New Roman" w:cs="Times New Roman"/>
          <w:szCs w:val="24"/>
        </w:rPr>
        <w:t xml:space="preserve">ά τα πράγματα όταν </w:t>
      </w:r>
      <w:r>
        <w:rPr>
          <w:rFonts w:eastAsia="Times New Roman" w:cs="Times New Roman"/>
          <w:szCs w:val="24"/>
        </w:rPr>
        <w:t>ε</w:t>
      </w:r>
      <w:r>
        <w:rPr>
          <w:rFonts w:eastAsia="Times New Roman" w:cs="Times New Roman"/>
          <w:szCs w:val="24"/>
        </w:rPr>
        <w:t>χ</w:t>
      </w:r>
      <w:r>
        <w:rPr>
          <w:rFonts w:eastAsia="Times New Roman" w:cs="Times New Roman"/>
          <w:szCs w:val="24"/>
        </w:rPr>
        <w:t>θ</w:t>
      </w:r>
      <w:r>
        <w:rPr>
          <w:rFonts w:eastAsia="Times New Roman" w:cs="Times New Roman"/>
          <w:szCs w:val="24"/>
        </w:rPr>
        <w:t xml:space="preserve">ές το βράδυ σκοτώθηκαν τέσσερα νέα παιδιά, αλλά έχουμε υποχρέωση –νομίζω- να το κάνουμε αυτό. Δεν το </w:t>
      </w:r>
      <w:r>
        <w:rPr>
          <w:rFonts w:eastAsia="Times New Roman" w:cs="Times New Roman"/>
          <w:szCs w:val="24"/>
        </w:rPr>
        <w:t>θέτω</w:t>
      </w:r>
      <w:r>
        <w:rPr>
          <w:rFonts w:eastAsia="Times New Roman" w:cs="Times New Roman"/>
          <w:szCs w:val="24"/>
        </w:rPr>
        <w:t xml:space="preserve"> προς συζήτηση. </w:t>
      </w:r>
    </w:p>
    <w:p w14:paraId="52257D5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Θα δώσω τώρα τον λόγο στον κύριο Υπουργό για δύο, τρία λεπτά και μετά θα κρατήσουμε ενός λεπτού σιγή σαν συμπαρά</w:t>
      </w:r>
      <w:r>
        <w:rPr>
          <w:rFonts w:eastAsia="Times New Roman" w:cs="Times New Roman"/>
          <w:szCs w:val="24"/>
        </w:rPr>
        <w:t>σταση στις οικογένειες των παιδιών τα οποία χάθηκαν, τα τελευταία γιατί έχουν προηγηθεί κι άλλα.</w:t>
      </w:r>
    </w:p>
    <w:p w14:paraId="52257D6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2257D6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Σας ευχαριστώ, κύριε Πρόεδρε. </w:t>
      </w:r>
    </w:p>
    <w:p w14:paraId="52257D6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Προφανώς είναι μια τραγική στιγμή για τις οικογένειες και τους φίλους αυτών των παιδιών. Ήδη υπάρχουν στα σχολεία, στο </w:t>
      </w:r>
      <w:r>
        <w:rPr>
          <w:rFonts w:eastAsia="Times New Roman" w:cs="Times New Roman"/>
          <w:szCs w:val="24"/>
        </w:rPr>
        <w:t xml:space="preserve">δημοτικό </w:t>
      </w:r>
      <w:r>
        <w:rPr>
          <w:rFonts w:eastAsia="Times New Roman" w:cs="Times New Roman"/>
          <w:szCs w:val="24"/>
        </w:rPr>
        <w:t xml:space="preserve">και στην </w:t>
      </w:r>
      <w:r>
        <w:rPr>
          <w:rFonts w:eastAsia="Times New Roman" w:cs="Times New Roman"/>
          <w:szCs w:val="24"/>
        </w:rPr>
        <w:t xml:space="preserve">Α΄ </w:t>
      </w:r>
      <w:r>
        <w:rPr>
          <w:rFonts w:eastAsia="Times New Roman" w:cs="Times New Roman"/>
          <w:szCs w:val="24"/>
        </w:rPr>
        <w:t xml:space="preserve">τάξη του </w:t>
      </w:r>
      <w:r>
        <w:rPr>
          <w:rFonts w:eastAsia="Times New Roman" w:cs="Times New Roman"/>
          <w:szCs w:val="24"/>
        </w:rPr>
        <w:t>γυμνασίου</w:t>
      </w:r>
      <w:r>
        <w:rPr>
          <w:rFonts w:eastAsia="Times New Roman" w:cs="Times New Roman"/>
          <w:szCs w:val="24"/>
        </w:rPr>
        <w:t xml:space="preserve">, τέτοιου είδους μαθήματα στο πλαίσιο της Ευέλικτης Ζώνης και άλλων δραστηριοτήτων. Εμείς ήμασταν </w:t>
      </w:r>
      <w:r>
        <w:rPr>
          <w:rFonts w:eastAsia="Times New Roman" w:cs="Times New Roman"/>
          <w:szCs w:val="24"/>
        </w:rPr>
        <w:t xml:space="preserve">έτοιμοι να κάνουμε και μία δημόσια τοποθέτηση μετά από συνεργασίες, αλλά έγινε το ένα ατύχημα και δεν θέλαμε να θεωρηθεί ότι το κάνουμε με αφορμή το ατύχημα και προσπαθούμε να κεφαλαιοποιήσουμε τέτοιου είδους πράγματα. </w:t>
      </w:r>
    </w:p>
    <w:p w14:paraId="52257D6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Αυτό που μπορούμε σίγουρα να πούμε ε</w:t>
      </w:r>
      <w:r>
        <w:rPr>
          <w:rFonts w:eastAsia="Times New Roman" w:cs="Times New Roman"/>
          <w:szCs w:val="24"/>
        </w:rPr>
        <w:t xml:space="preserve">ίναι ότι ετοιμαζόμαστε ήδη εδώ και καιρό για μια πολύ συστηματική εκπαίδευση των παιδιών πάνω στα θέματα της αγωγής. Και ξέρω ότι στην κοινωνία υπάρχουν και ειδικοί και άνθρωποι που έχουν δώσει </w:t>
      </w:r>
      <w:r>
        <w:rPr>
          <w:rFonts w:eastAsia="Times New Roman" w:cs="Times New Roman"/>
          <w:szCs w:val="24"/>
        </w:rPr>
        <w:lastRenderedPageBreak/>
        <w:t xml:space="preserve">μεγάλο μέρος της καθημερινότητάς τους σε αυτά τα πράγματα και </w:t>
      </w:r>
      <w:r>
        <w:rPr>
          <w:rFonts w:eastAsia="Times New Roman" w:cs="Times New Roman"/>
          <w:szCs w:val="24"/>
        </w:rPr>
        <w:t xml:space="preserve">θα κάνουμε μια κοινή συνεδρίαση στο Υπουργείο. Απλώς δεν θέλαμε να το κάνουμε με αφορμή αυτά τα τραγικά γεγονότα. </w:t>
      </w:r>
    </w:p>
    <w:p w14:paraId="52257D6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Σας ευχαριστώ πάντως για την ευκαιρία.</w:t>
      </w:r>
    </w:p>
    <w:p w14:paraId="52257D6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Κατανοητό. Το κλείνουμε εδώ το θέμα. Νομίζω όλες οι πτέρυγες της Βουλ</w:t>
      </w:r>
      <w:r>
        <w:rPr>
          <w:rFonts w:eastAsia="Times New Roman" w:cs="Times New Roman"/>
          <w:szCs w:val="24"/>
        </w:rPr>
        <w:t xml:space="preserve">ής θα συμβάλουν. Από ό,τι είδα υπάρχουν εκπρόσωποι από όλα τα κόμματα στην </w:t>
      </w:r>
      <w:r>
        <w:rPr>
          <w:rFonts w:eastAsia="Times New Roman" w:cs="Times New Roman"/>
          <w:szCs w:val="24"/>
        </w:rPr>
        <w:t xml:space="preserve">ειδική μόνιμη επιτροπή </w:t>
      </w:r>
      <w:r>
        <w:rPr>
          <w:rFonts w:eastAsia="Times New Roman" w:cs="Times New Roman"/>
          <w:szCs w:val="24"/>
        </w:rPr>
        <w:t>και νομίζω ότι είναι από τα θέματα που μπορούν να μας ενώσουν όλους.</w:t>
      </w:r>
    </w:p>
    <w:p w14:paraId="52257D6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Αν θέλετε, ας κρατήσουμε ενός λεπτού σιγή στη μνήμη των παιδιών που χάθηκαν.</w:t>
      </w:r>
    </w:p>
    <w:p w14:paraId="52257D67"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αυτό τηρείται στην Αίθουσα ενός λεπτού σιγή)</w:t>
      </w:r>
    </w:p>
    <w:p w14:paraId="52257D68" w14:textId="77777777" w:rsidR="005D2FD3" w:rsidRDefault="00310839">
      <w:pPr>
        <w:spacing w:line="600" w:lineRule="auto"/>
        <w:ind w:firstLine="720"/>
        <w:jc w:val="both"/>
        <w:rPr>
          <w:rFonts w:eastAsia="Times New Roman"/>
          <w:szCs w:val="24"/>
        </w:rPr>
      </w:pPr>
      <w:r>
        <w:rPr>
          <w:rFonts w:eastAsia="Times New Roman" w:cs="Times New Roman"/>
          <w:szCs w:val="24"/>
        </w:rPr>
        <w:t>Αιωνία τους η μνήμη!</w:t>
      </w:r>
    </w:p>
    <w:p w14:paraId="52257D6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Να ξεκινήσω αναγιγνώσκοντας τα διαδικαστικά και αν υπάρχει κάποια αντίρρηση, όποιος συνάδελφος θέλει θα πάρει τον λόγο να πει την αντίρρησή του.</w:t>
      </w:r>
    </w:p>
    <w:p w14:paraId="52257D6A" w14:textId="77777777" w:rsidR="005D2FD3" w:rsidRDefault="00310839">
      <w:pPr>
        <w:spacing w:line="600" w:lineRule="auto"/>
        <w:ind w:firstLine="720"/>
        <w:jc w:val="both"/>
        <w:rPr>
          <w:rFonts w:eastAsia="Times New Roman" w:cs="Times New Roman"/>
          <w:color w:val="FF0000"/>
          <w:szCs w:val="24"/>
        </w:rPr>
      </w:pPr>
      <w:r>
        <w:rPr>
          <w:rFonts w:eastAsia="Times New Roman" w:cs="Times New Roman"/>
          <w:color w:val="FF0000"/>
          <w:szCs w:val="24"/>
        </w:rPr>
        <w:t xml:space="preserve">             </w:t>
      </w:r>
      <w:r w:rsidRPr="00CF1B42">
        <w:rPr>
          <w:rFonts w:eastAsia="Times New Roman" w:cs="Times New Roman"/>
          <w:color w:val="FF0000"/>
          <w:szCs w:val="24"/>
        </w:rPr>
        <w:t xml:space="preserve">ΑΛΛΑΓΗ ΣΕΛΙΔΑΣ ΛΟΓΩ ΑΛΛΑΓΗΣ </w:t>
      </w:r>
      <w:r w:rsidRPr="00CF1B42">
        <w:rPr>
          <w:rFonts w:eastAsia="Times New Roman" w:cs="Times New Roman"/>
          <w:color w:val="FF0000"/>
          <w:szCs w:val="24"/>
        </w:rPr>
        <w:t>ΘΕΜΑΤΟΣ</w:t>
      </w:r>
    </w:p>
    <w:p w14:paraId="52257D6B" w14:textId="77777777" w:rsidR="005D2FD3" w:rsidRDefault="00310839">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(Νικήτας Κακλαμάνης):</w:t>
      </w:r>
      <w:r>
        <w:rPr>
          <w:rFonts w:eastAsia="Times New Roman" w:cs="Times New Roman"/>
          <w:b/>
          <w:bCs/>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 xml:space="preserve">εισερχόμαστε </w:t>
      </w:r>
      <w:r>
        <w:rPr>
          <w:rFonts w:eastAsia="Times New Roman" w:cs="Times New Roman"/>
          <w:szCs w:val="24"/>
        </w:rPr>
        <w:t xml:space="preserve">στην </w:t>
      </w:r>
    </w:p>
    <w:p w14:paraId="52257D6C" w14:textId="77777777" w:rsidR="005D2FD3" w:rsidRDefault="00310839">
      <w:pPr>
        <w:spacing w:line="600" w:lineRule="auto"/>
        <w:ind w:firstLine="720"/>
        <w:jc w:val="center"/>
        <w:rPr>
          <w:rFonts w:eastAsia="Times New Roman" w:cs="Times New Roman"/>
          <w:b/>
          <w:szCs w:val="24"/>
        </w:rPr>
      </w:pPr>
      <w:r>
        <w:rPr>
          <w:rFonts w:eastAsia="Times New Roman" w:cs="Times New Roman"/>
          <w:b/>
          <w:szCs w:val="24"/>
        </w:rPr>
        <w:t xml:space="preserve">ΕΙΔΙΚΗ ΗΜΕΡΗΣΙΑ ΔΙΑΤΑΞΗ </w:t>
      </w:r>
    </w:p>
    <w:p w14:paraId="52257D6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Συζήτηση και λήψη απόφασης επί της προτάσεως που κατέθεσαν ο Πρόεδρος της Κοινοβουλευτικής Ομάδας του Συνασπισμού Ριζοσπαστικής Αριστεράς κ. </w:t>
      </w:r>
      <w:r>
        <w:rPr>
          <w:rFonts w:eastAsia="Times New Roman" w:cs="Times New Roman"/>
          <w:szCs w:val="24"/>
        </w:rPr>
        <w:t xml:space="preserve">Αλέξης Τσίπρας και οι Βουλευτές του </w:t>
      </w:r>
      <w:r>
        <w:rPr>
          <w:rFonts w:eastAsia="Times New Roman" w:cs="Times New Roman"/>
          <w:szCs w:val="24"/>
        </w:rPr>
        <w:t>κ</w:t>
      </w:r>
      <w:r>
        <w:rPr>
          <w:rFonts w:eastAsia="Times New Roman" w:cs="Times New Roman"/>
          <w:szCs w:val="24"/>
        </w:rPr>
        <w:t>όμματός του και ο Πρόεδρος της Κοινοβουλευτικής Ομάδας των Ανεξαρτήτων Ελλήνων κ. Παναγιώτης (Πάνος) Καμμένος και οι Βουλευτές</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κ</w:t>
      </w:r>
      <w:r>
        <w:rPr>
          <w:rFonts w:eastAsia="Times New Roman" w:cs="Times New Roman"/>
          <w:szCs w:val="24"/>
        </w:rPr>
        <w:t xml:space="preserve">όμματός του, για σύσταση Ειδικής Κοινοβουλευτικής Επιτροπής που θα διενεργήσει </w:t>
      </w:r>
      <w:r>
        <w:rPr>
          <w:rFonts w:eastAsia="Times New Roman" w:cs="Times New Roman"/>
          <w:szCs w:val="24"/>
        </w:rPr>
        <w:t>προκαταρκτική εξέταση κατά το άρθρο 86 παράγραφος 3 του Συντάγματος, τα άρθρα 153 και επ. του Κανονισμού της Βουλής και το άρθρο 5 του ν.3126/2003 «περί Ποινικής ευθύνης των Υπουργών», όπως αυτό τροποποιήθηκε με το άρθρο 2 του ν.3961/2011, με αντικείμενο τ</w:t>
      </w:r>
      <w:r>
        <w:rPr>
          <w:rFonts w:eastAsia="Times New Roman" w:cs="Times New Roman"/>
          <w:szCs w:val="24"/>
        </w:rPr>
        <w:t xml:space="preserve">η διερεύνηση των όσων εκτίθενται στην ανωτέρω πρότασή τους προς την Βουλή των Ελλήνων, με την οποία αναφέρονται στις με αριθ. ΑΒΜ ΕΔ 2015/158, ΑΒΜ ΕΔ 2014/42, ΑΒΜ ΕΔ 2014/105, ΑΒΜ ΕΔ 2016/118, ΑΒΜ ΑΔ 2013/125, ΑΒΜ ΕΔ 2013/255 συναφείς μεταξύ τους ποινικές </w:t>
      </w:r>
      <w:r>
        <w:rPr>
          <w:rFonts w:eastAsia="Times New Roman" w:cs="Times New Roman"/>
          <w:szCs w:val="24"/>
        </w:rPr>
        <w:t xml:space="preserve">δικογραφίες που </w:t>
      </w:r>
      <w:r>
        <w:rPr>
          <w:rFonts w:eastAsia="Times New Roman" w:cs="Times New Roman"/>
          <w:szCs w:val="24"/>
        </w:rPr>
        <w:lastRenderedPageBreak/>
        <w:t>διαβιβάστηκαν στη Βουλή και αφορούν στον πρώην Υπουργό Εθνικής Άμυνας κ. Ιωάννη Παπαντωνίου, σχετικά με την ενδεχόμενη τέλεση των αδικημάτων της απιστίας στρεφόμενης κατά του Δημοσίου (άρθρο 256 Π.Κ. σε συνδυασμό με το άρθρο 263</w:t>
      </w:r>
      <w:r>
        <w:rPr>
          <w:rFonts w:eastAsia="Times New Roman" w:cs="Times New Roman"/>
          <w:szCs w:val="24"/>
          <w:vertAlign w:val="superscript"/>
        </w:rPr>
        <w:t>α</w:t>
      </w:r>
      <w:r>
        <w:rPr>
          <w:rFonts w:eastAsia="Times New Roman" w:cs="Times New Roman"/>
          <w:szCs w:val="24"/>
        </w:rPr>
        <w:t xml:space="preserve"> Π.Κ. και τ</w:t>
      </w:r>
      <w:r>
        <w:rPr>
          <w:rFonts w:eastAsia="Times New Roman" w:cs="Times New Roman"/>
          <w:szCs w:val="24"/>
        </w:rPr>
        <w:t>ον Ν.1608/1950) και της νομιμοποίησης εσόδων από εγκληματική δραστηριότητα (σύμφωνα με το Ν.2331/1995, όπως ισχύει), κατά την άσκηση των καθηκόντων του, στο πλαίσιο σύναψης συμβάσεων εξοπλιστικών προγραμμάτων του Υπουργείου Εθνικής Άμυνας και σύμφωνα με τα</w:t>
      </w:r>
      <w:r>
        <w:rPr>
          <w:rFonts w:eastAsia="Times New Roman" w:cs="Times New Roman"/>
          <w:szCs w:val="24"/>
        </w:rPr>
        <w:t xml:space="preserve"> διαλαμβανόμενα στην πρόταση</w:t>
      </w:r>
      <w:r>
        <w:rPr>
          <w:rFonts w:eastAsia="Times New Roman" w:cs="Times New Roman"/>
          <w:szCs w:val="24"/>
        </w:rPr>
        <w:t xml:space="preserve">. </w:t>
      </w:r>
    </w:p>
    <w:p w14:paraId="52257D6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προαναφερθείσα πρόταση </w:t>
      </w:r>
      <w:r>
        <w:rPr>
          <w:rFonts w:eastAsia="Times New Roman" w:cs="Times New Roman"/>
          <w:szCs w:val="24"/>
        </w:rPr>
        <w:t xml:space="preserve">καταχωρίζεται στα Πρακτικά και </w:t>
      </w:r>
      <w:r>
        <w:rPr>
          <w:rFonts w:eastAsia="Times New Roman" w:cs="Times New Roman"/>
          <w:szCs w:val="24"/>
        </w:rPr>
        <w:t>έχει ως εξής:</w:t>
      </w:r>
    </w:p>
    <w:p w14:paraId="52257D6F" w14:textId="77777777" w:rsidR="005D2FD3" w:rsidRDefault="00310839">
      <w:pPr>
        <w:spacing w:line="600" w:lineRule="auto"/>
        <w:ind w:firstLine="720"/>
        <w:jc w:val="center"/>
        <w:rPr>
          <w:rFonts w:eastAsia="Times New Roman" w:cs="Times New Roman"/>
          <w:color w:val="FF0000"/>
          <w:szCs w:val="24"/>
        </w:rPr>
      </w:pPr>
      <w:r w:rsidRPr="00662397">
        <w:rPr>
          <w:rFonts w:eastAsia="Times New Roman" w:cs="Times New Roman"/>
          <w:color w:val="FF0000"/>
          <w:szCs w:val="24"/>
        </w:rPr>
        <w:t>(ΑΛΛΑΓΗ ΣΕΛΙΔΑΣ)</w:t>
      </w:r>
    </w:p>
    <w:p w14:paraId="52257D70" w14:textId="77777777" w:rsidR="005D2FD3" w:rsidRDefault="00310839">
      <w:pPr>
        <w:spacing w:line="600" w:lineRule="auto"/>
        <w:ind w:firstLine="720"/>
        <w:jc w:val="center"/>
        <w:rPr>
          <w:rFonts w:eastAsia="Times New Roman" w:cs="Times New Roman"/>
          <w:color w:val="FF0000"/>
          <w:szCs w:val="24"/>
        </w:rPr>
      </w:pPr>
      <w:r w:rsidRPr="00662397">
        <w:rPr>
          <w:rFonts w:eastAsia="Times New Roman" w:cs="Times New Roman"/>
          <w:color w:val="FF0000"/>
          <w:szCs w:val="24"/>
        </w:rPr>
        <w:t>(</w:t>
      </w:r>
      <w:r w:rsidRPr="00662397">
        <w:rPr>
          <w:rFonts w:eastAsia="Times New Roman" w:cs="Times New Roman"/>
          <w:color w:val="FF0000"/>
          <w:szCs w:val="24"/>
        </w:rPr>
        <w:t>ΝΑ ΜΠΟΥΝ ΟΙ ΣΕΛΙΔΕΣ 6-3</w:t>
      </w:r>
      <w:r w:rsidRPr="00662397">
        <w:rPr>
          <w:rFonts w:eastAsia="Times New Roman" w:cs="Times New Roman"/>
          <w:color w:val="FF0000"/>
          <w:szCs w:val="24"/>
        </w:rPr>
        <w:t>1)</w:t>
      </w:r>
    </w:p>
    <w:p w14:paraId="52257D71" w14:textId="77777777" w:rsidR="005D2FD3" w:rsidRDefault="00310839">
      <w:pPr>
        <w:spacing w:line="600" w:lineRule="auto"/>
        <w:ind w:firstLine="720"/>
        <w:jc w:val="center"/>
        <w:rPr>
          <w:rFonts w:eastAsia="Times New Roman" w:cs="Times New Roman"/>
          <w:color w:val="FF0000"/>
          <w:szCs w:val="24"/>
        </w:rPr>
      </w:pPr>
      <w:r w:rsidRPr="00662397">
        <w:rPr>
          <w:rFonts w:eastAsia="Times New Roman" w:cs="Times New Roman"/>
          <w:color w:val="FF0000"/>
          <w:szCs w:val="24"/>
        </w:rPr>
        <w:t>(ΑΛΛΑΓΗ ΣΕΛΙΔΑΣ)</w:t>
      </w:r>
    </w:p>
    <w:p w14:paraId="52257D7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Κυρίες και κύριοι συνάδελφοι,</w:t>
      </w:r>
      <w:r>
        <w:rPr>
          <w:rFonts w:eastAsia="Times New Roman" w:cs="Times New Roman"/>
          <w:szCs w:val="24"/>
        </w:rPr>
        <w:t xml:space="preserve"> </w:t>
      </w:r>
      <w:r>
        <w:rPr>
          <w:rFonts w:eastAsia="Times New Roman" w:cs="Times New Roman"/>
          <w:szCs w:val="24"/>
        </w:rPr>
        <w:t xml:space="preserve">σύμφωνα </w:t>
      </w:r>
      <w:r>
        <w:rPr>
          <w:rFonts w:eastAsia="Times New Roman" w:cs="Times New Roman"/>
          <w:szCs w:val="24"/>
        </w:rPr>
        <w:t>με την παράγραφο 3 του</w:t>
      </w:r>
      <w:r>
        <w:rPr>
          <w:rFonts w:eastAsia="Times New Roman" w:cs="Times New Roman"/>
          <w:szCs w:val="24"/>
        </w:rPr>
        <w:t xml:space="preserve"> άρθρου 86 του Συντάγματος και του άρθρου 155 του Κανονισμού της Βουλής, μετά την ολοκλήρωση της συζητήσεως η Ολομέλεια της </w:t>
      </w:r>
      <w:r>
        <w:rPr>
          <w:rFonts w:eastAsia="Times New Roman" w:cs="Times New Roman"/>
          <w:szCs w:val="24"/>
        </w:rPr>
        <w:lastRenderedPageBreak/>
        <w:t xml:space="preserve">Βουλής αποφασίζει με μυστική ψηφοφορία για τη συγκρότηση ή μη </w:t>
      </w:r>
      <w:r>
        <w:rPr>
          <w:rFonts w:eastAsia="Times New Roman" w:cs="Times New Roman"/>
          <w:szCs w:val="24"/>
        </w:rPr>
        <w:t>ειδικής κοινοβουλευτικής</w:t>
      </w:r>
      <w:r>
        <w:rPr>
          <w:rFonts w:eastAsia="Times New Roman" w:cs="Times New Roman"/>
          <w:szCs w:val="24"/>
        </w:rPr>
        <w:t xml:space="preserve"> </w:t>
      </w:r>
      <w:r>
        <w:rPr>
          <w:rFonts w:eastAsia="Times New Roman" w:cs="Times New Roman"/>
          <w:szCs w:val="24"/>
        </w:rPr>
        <w:t xml:space="preserve">επιτροπής </w:t>
      </w:r>
      <w:r>
        <w:rPr>
          <w:rFonts w:eastAsia="Times New Roman" w:cs="Times New Roman"/>
          <w:szCs w:val="24"/>
        </w:rPr>
        <w:t>για τη διεξαγωγή προκαταρκτικής εξέ</w:t>
      </w:r>
      <w:r>
        <w:rPr>
          <w:rFonts w:eastAsia="Times New Roman" w:cs="Times New Roman"/>
          <w:szCs w:val="24"/>
        </w:rPr>
        <w:t xml:space="preserve">τασης. Η σχετική απόφαση λαμβάνεται με την απόλυτη πλειοψηφία του όλου αριθμού των Βουλευτών. </w:t>
      </w:r>
    </w:p>
    <w:p w14:paraId="52257D7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σημερινή συζήτηση θα διεξαχθεί σύμφωνα με το άρθρο 155 του Κανονισμού της Βουλής, όπως αυτό έχει τροποποιηθεί με απόφαση της Ολομέλειας της Βουλής της 19 Μαΐου</w:t>
      </w:r>
      <w:r>
        <w:rPr>
          <w:rFonts w:eastAsia="Times New Roman" w:cs="Times New Roman"/>
          <w:szCs w:val="24"/>
        </w:rPr>
        <w:t xml:space="preserve"> 2011 και με ανάλογη εφαρμογή του άρθρου 137 παράγραφος 2 του Κανονισμού της Βουλής, δηλαδή με τη διαδικασία της γενικευμένης συζήτησης επερώτησης.</w:t>
      </w:r>
    </w:p>
    <w:p w14:paraId="52257D7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Σχετικά με τα λοιπά διαδικαστικά, σύμφωνα με απόφαση της Διάσκεψης των Προέδρων</w:t>
      </w:r>
      <w:r>
        <w:rPr>
          <w:rFonts w:eastAsia="Times New Roman" w:cs="Times New Roman"/>
          <w:szCs w:val="24"/>
        </w:rPr>
        <w:t>,</w:t>
      </w:r>
      <w:r>
        <w:rPr>
          <w:rFonts w:eastAsia="Times New Roman" w:cs="Times New Roman"/>
          <w:szCs w:val="24"/>
        </w:rPr>
        <w:t xml:space="preserve"> η συζήτηση θα αρχίσει με έν</w:t>
      </w:r>
      <w:r>
        <w:rPr>
          <w:rFonts w:eastAsia="Times New Roman" w:cs="Times New Roman"/>
          <w:szCs w:val="24"/>
        </w:rPr>
        <w:t xml:space="preserve">αν πρώτο κύκλο εννέα κατά προτεραιότητα ομιλητών, έναν από κάθε </w:t>
      </w:r>
      <w:r>
        <w:rPr>
          <w:rFonts w:eastAsia="Times New Roman" w:cs="Times New Roman"/>
          <w:szCs w:val="24"/>
        </w:rPr>
        <w:t>Κοινοβουλευτική Ομάδα</w:t>
      </w:r>
      <w:r>
        <w:rPr>
          <w:rFonts w:eastAsia="Times New Roman" w:cs="Times New Roman"/>
          <w:szCs w:val="24"/>
        </w:rPr>
        <w:t xml:space="preserve"> και έναν Ανεξάρτητο Βουλευτή, με χρόνο ομιλίας για τον καθένα δέκα λεπτά χωρίς δικαίωμα δευτερολογίας.</w:t>
      </w:r>
    </w:p>
    <w:p w14:paraId="52257D7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Πρώτος θα λάβει τον λόγο ο Βουλευτής της Κοινοβουλευτικής Ομάδας το</w:t>
      </w:r>
      <w:r>
        <w:rPr>
          <w:rFonts w:eastAsia="Times New Roman" w:cs="Times New Roman"/>
          <w:szCs w:val="24"/>
        </w:rPr>
        <w:t xml:space="preserve">υ Συνασπισμού Ριζοσπαστικής Αριστεράς και δεύτερος </w:t>
      </w:r>
      <w:r>
        <w:rPr>
          <w:rFonts w:eastAsia="Times New Roman" w:cs="Times New Roman"/>
          <w:szCs w:val="24"/>
        </w:rPr>
        <w:t xml:space="preserve">ο </w:t>
      </w:r>
      <w:r>
        <w:rPr>
          <w:rFonts w:eastAsia="Times New Roman" w:cs="Times New Roman"/>
          <w:szCs w:val="24"/>
        </w:rPr>
        <w:t>Βουλευτής της Κοινοβουλευτικής Ομάδας των Ανεξαρτήτων Ελλήνων, που έχουν καταθέσει και την πρόταση.</w:t>
      </w:r>
    </w:p>
    <w:p w14:paraId="52257D7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θα εισέλθουμε στις αγορεύσεις των ομιλητών επί του ενιαίου καταλόγου κατ’ εφαρμογή της </w:t>
      </w:r>
      <w:r>
        <w:rPr>
          <w:rFonts w:eastAsia="Times New Roman" w:cs="Times New Roman"/>
          <w:szCs w:val="24"/>
        </w:rPr>
        <w:t>διάταξης της παραγράφου 5 του άρθρου 65 του Κανονισμού της Βουλής, ο οποίος θα απαρτίζεται από δύο κύκλους ομιλητών κατ’ αναλογίαν της κοινοβουλευτικής δύναμης του κόμματος που εκπροσωπούν.</w:t>
      </w:r>
    </w:p>
    <w:p w14:paraId="52257D7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κάθε κύκλος θα αποτελείται από δεκατέσσερις Βουλευτές, στον οποί</w:t>
      </w:r>
      <w:r>
        <w:rPr>
          <w:rFonts w:eastAsia="Times New Roman" w:cs="Times New Roman"/>
          <w:szCs w:val="24"/>
        </w:rPr>
        <w:t>ον θα συμμετέχουν πέντε Βουλευτές από τον ΣΥΡΙΖΑ, τρεις Βουλευτές από τη Νέα Δημοκρατία και ένας από τις υπόλοιπες Κοινοβουλευτικές Ομάδες.</w:t>
      </w:r>
    </w:p>
    <w:p w14:paraId="52257D7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Οι Κοινοβουλευτικές Ομάδες έχουν ήδη υποβάλει καταστάσεις ομιλητών και έχει καταρτιστεί από την Υπηρεσία ενιαίος κατ</w:t>
      </w:r>
      <w:r>
        <w:rPr>
          <w:rFonts w:eastAsia="Times New Roman" w:cs="Times New Roman"/>
          <w:szCs w:val="24"/>
        </w:rPr>
        <w:t>άλογος με εναλλαγή ομιλητών κατ’ αναλογίαν της κοινοβουλευτικής δύναμης των κομμάτων.</w:t>
      </w:r>
    </w:p>
    <w:p w14:paraId="52257D7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Οι ομιλητές και οι ομιλήτριες του ενιαίου καταλόγου θα λαμβάνουν τον λόγο για πέντε λεπτά χωρίς δικαίωμα δευτερολογίας. Ο χρόνος ομιλίας των Προέδρων των Κοινοβουλευτικών</w:t>
      </w:r>
      <w:r>
        <w:rPr>
          <w:rFonts w:eastAsia="Times New Roman" w:cs="Times New Roman"/>
          <w:szCs w:val="24"/>
        </w:rPr>
        <w:t xml:space="preserve"> Ομάδων θα είναι ο οριζόμενος από το άρθρο 97 παράγραφος 2 και 3 του Κανονισμού της Βουλής, δηλαδή, η διάρκεια αγόρευσης </w:t>
      </w:r>
      <w:r>
        <w:rPr>
          <w:rFonts w:eastAsia="Times New Roman" w:cs="Times New Roman"/>
          <w:szCs w:val="24"/>
        </w:rPr>
        <w:lastRenderedPageBreak/>
        <w:t>του Πρωθυπουργού και του Αρχηγού της Αξιωματικής Αντιπολίτευσης θα είναι έως είκοσι λεπτά και των Προέδρων των υπολοίπων έξι Κοινοβουλε</w:t>
      </w:r>
      <w:r>
        <w:rPr>
          <w:rFonts w:eastAsia="Times New Roman" w:cs="Times New Roman"/>
          <w:szCs w:val="24"/>
        </w:rPr>
        <w:t>υτικών Ομάδων έως δεκαπέντε λεπτά.</w:t>
      </w:r>
    </w:p>
    <w:p w14:paraId="52257D7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Οι Υπουργοί θα μιλήσουν για δέκα λεπτά της ώρας και θα λαμβάνουν τον λόγο όποτε το επιθυμούν, σύμφωνα με το Σύνταγμα και τον Κανονισμό της Βουλής.</w:t>
      </w:r>
    </w:p>
    <w:p w14:paraId="52257D7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 xml:space="preserve">Κοινοβουλευτικοί Εκπρόσωποι </w:t>
      </w:r>
      <w:r>
        <w:rPr>
          <w:rFonts w:eastAsia="Times New Roman" w:cs="Times New Roman"/>
          <w:szCs w:val="24"/>
        </w:rPr>
        <w:t>θα μιλήσουν για δώδεκα λεπτά. Εφόσον, όμως,</w:t>
      </w:r>
      <w:r>
        <w:rPr>
          <w:rFonts w:eastAsia="Times New Roman" w:cs="Times New Roman"/>
          <w:szCs w:val="24"/>
        </w:rPr>
        <w:t xml:space="preserve"> προηγηθεί ομιλία του Προέδρου της Κοινοβουλευτικής τους Ομάδας, θα μιλήσουν κατά το ήμισυ του χρόνου, δηλαδή έξι λεπτά.</w:t>
      </w:r>
    </w:p>
    <w:p w14:paraId="52257D7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Ο πρώην Υπουργός Εθνικής Άμυνας κ. Ιωάννης Παπαντωνίου έχει στείλει υπόμνημα με τίτλο: «Σημείωμα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w:t>
      </w:r>
      <w:r>
        <w:rPr>
          <w:rFonts w:eastAsia="Times New Roman" w:cs="Times New Roman"/>
          <w:szCs w:val="24"/>
        </w:rPr>
        <w:t xml:space="preserve"> της συνεδρίασης της Βουλής την</w:t>
      </w:r>
      <w:r>
        <w:rPr>
          <w:rFonts w:eastAsia="Times New Roman" w:cs="Times New Roman"/>
          <w:szCs w:val="24"/>
        </w:rPr>
        <w:t xml:space="preserve"> Τρίτη 28 Μαρτίου για τη σύστασης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w:t>
      </w:r>
      <w:r>
        <w:rPr>
          <w:rFonts w:eastAsia="Times New Roman" w:cs="Times New Roman"/>
          <w:szCs w:val="24"/>
        </w:rPr>
        <w:t>», το οποίο θα καταχωρηθεί στα Πρακτικά της σημερινής συνεδρίασης και έχει διανεμηθεί, απ’ ότι ενημερώθηκα από τις υπηρεσίες στους κυρίους συνάδελφους.</w:t>
      </w:r>
    </w:p>
    <w:p w14:paraId="52257D7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προαναφερθέν υπόμνημα </w:t>
      </w:r>
      <w:r>
        <w:rPr>
          <w:rFonts w:eastAsia="Times New Roman" w:cs="Times New Roman"/>
          <w:szCs w:val="24"/>
        </w:rPr>
        <w:t>καταχωρίζε</w:t>
      </w:r>
      <w:r>
        <w:rPr>
          <w:rFonts w:eastAsia="Times New Roman" w:cs="Times New Roman"/>
          <w:szCs w:val="24"/>
        </w:rPr>
        <w:t xml:space="preserve">ται στα Πρακτικά και </w:t>
      </w:r>
      <w:r>
        <w:rPr>
          <w:rFonts w:eastAsia="Times New Roman" w:cs="Times New Roman"/>
          <w:szCs w:val="24"/>
        </w:rPr>
        <w:t>έχει ως εξής:</w:t>
      </w:r>
    </w:p>
    <w:p w14:paraId="52257D7E" w14:textId="77777777" w:rsidR="005D2FD3" w:rsidRDefault="00310839">
      <w:pPr>
        <w:spacing w:line="600" w:lineRule="auto"/>
        <w:ind w:firstLine="720"/>
        <w:jc w:val="center"/>
        <w:rPr>
          <w:rFonts w:eastAsia="Times New Roman" w:cs="Times New Roman"/>
          <w:color w:val="FF0000"/>
          <w:szCs w:val="24"/>
        </w:rPr>
      </w:pPr>
      <w:r w:rsidRPr="00C34B6B">
        <w:rPr>
          <w:rFonts w:eastAsia="Times New Roman" w:cs="Times New Roman"/>
          <w:color w:val="FF0000"/>
          <w:szCs w:val="24"/>
        </w:rPr>
        <w:lastRenderedPageBreak/>
        <w:t>(ΑΛΛΑΓΗ ΣΕΛΙΔΑΣ)</w:t>
      </w:r>
    </w:p>
    <w:p w14:paraId="52257D7F" w14:textId="77777777" w:rsidR="005D2FD3" w:rsidRDefault="00310839">
      <w:pPr>
        <w:spacing w:line="600" w:lineRule="auto"/>
        <w:ind w:firstLine="720"/>
        <w:jc w:val="center"/>
        <w:rPr>
          <w:rFonts w:eastAsia="Times New Roman" w:cs="Times New Roman"/>
          <w:color w:val="FF0000"/>
          <w:szCs w:val="24"/>
        </w:rPr>
      </w:pPr>
      <w:r w:rsidRPr="00C34B6B">
        <w:rPr>
          <w:rFonts w:eastAsia="Times New Roman" w:cs="Times New Roman"/>
          <w:color w:val="FF0000"/>
          <w:szCs w:val="24"/>
        </w:rPr>
        <w:t>(</w:t>
      </w:r>
      <w:r w:rsidRPr="00C34B6B">
        <w:rPr>
          <w:rFonts w:eastAsia="Times New Roman" w:cs="Times New Roman"/>
          <w:color w:val="FF0000"/>
          <w:szCs w:val="24"/>
        </w:rPr>
        <w:t>ΝΑ ΜΠΟΥΝ ΟΙ ΣΕΛΙΔΕΣ</w:t>
      </w:r>
      <w:r w:rsidRPr="00C34B6B">
        <w:rPr>
          <w:rFonts w:eastAsia="Times New Roman" w:cs="Times New Roman"/>
          <w:color w:val="FF0000"/>
          <w:szCs w:val="24"/>
        </w:rPr>
        <w:t xml:space="preserve"> 35-39)</w:t>
      </w:r>
    </w:p>
    <w:p w14:paraId="52257D80" w14:textId="77777777" w:rsidR="005D2FD3" w:rsidRDefault="00310839">
      <w:pPr>
        <w:spacing w:line="600" w:lineRule="auto"/>
        <w:ind w:firstLine="720"/>
        <w:jc w:val="center"/>
        <w:rPr>
          <w:rFonts w:eastAsia="Times New Roman" w:cs="Times New Roman"/>
          <w:color w:val="FF0000"/>
          <w:szCs w:val="24"/>
        </w:rPr>
      </w:pPr>
      <w:r w:rsidRPr="00C34B6B">
        <w:rPr>
          <w:rFonts w:eastAsia="Times New Roman" w:cs="Times New Roman"/>
          <w:color w:val="FF0000"/>
          <w:szCs w:val="24"/>
        </w:rPr>
        <w:t>(</w:t>
      </w:r>
      <w:r w:rsidRPr="00C34B6B">
        <w:rPr>
          <w:rFonts w:eastAsia="Times New Roman" w:cs="Times New Roman"/>
          <w:color w:val="FF0000"/>
          <w:szCs w:val="24"/>
        </w:rPr>
        <w:t>ΑΛΛΑΓΗ ΣΕΛΙΔΑΣ)</w:t>
      </w:r>
    </w:p>
    <w:p w14:paraId="52257D8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ήθελα να ενημερώσω το Σώμα ότι οι συνάδελφοι Βουλευτές ή και τα μέλη της Κυβέρνησης</w:t>
      </w:r>
      <w:r>
        <w:rPr>
          <w:rFonts w:eastAsia="Times New Roman" w:cs="Times New Roman"/>
          <w:szCs w:val="24"/>
        </w:rPr>
        <w:t>,</w:t>
      </w:r>
      <w:r>
        <w:rPr>
          <w:rFonts w:eastAsia="Times New Roman" w:cs="Times New Roman"/>
          <w:szCs w:val="24"/>
        </w:rPr>
        <w:t xml:space="preserve"> που βρίσκονται σε αποστολή της Βουλής και της Κυβέρνησης στο εξωτερικό, θα ψηφίσουν με επιστολική ψήφο, σύμφωνα με το άρθρου </w:t>
      </w:r>
      <w:r>
        <w:rPr>
          <w:rFonts w:eastAsia="Times New Roman" w:cs="Times New Roman"/>
          <w:szCs w:val="24"/>
        </w:rPr>
        <w:t>70</w:t>
      </w:r>
      <w:r w:rsidRPr="00AE56FC">
        <w:rPr>
          <w:rFonts w:eastAsia="Times New Roman" w:cs="Times New Roman"/>
          <w:szCs w:val="24"/>
        </w:rPr>
        <w:t>Α</w:t>
      </w:r>
      <w:r>
        <w:rPr>
          <w:rFonts w:eastAsia="Times New Roman" w:cs="Times New Roman"/>
          <w:szCs w:val="24"/>
        </w:rPr>
        <w:t xml:space="preserve"> </w:t>
      </w:r>
      <w:r>
        <w:rPr>
          <w:rFonts w:eastAsia="Times New Roman" w:cs="Times New Roman"/>
          <w:szCs w:val="24"/>
        </w:rPr>
        <w:t>του Κανονισμού της Βουλής.</w:t>
      </w:r>
    </w:p>
    <w:p w14:paraId="52257D8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Σε αυτή την περίπτωση, πριν την ψηφοφορία θα παραδοθούν στο Προεδρείο τα ψηφοδέλτιά τους μέσα σε σφ</w:t>
      </w:r>
      <w:r>
        <w:rPr>
          <w:rFonts w:eastAsia="Times New Roman" w:cs="Times New Roman"/>
          <w:szCs w:val="24"/>
        </w:rPr>
        <w:t>ραγισμένους φακέλους. Ο φάκελος αυτός θα εσωκλείεται σε έναν μεγαλύτερο φάκελο -επίσης κλειστό- ο οποίος θα αναγράφει το όνομα του Βουλευτή ή του μέλους της Κυβέρνησης που θα ψηφίσει με επιστολική ψήφο. Ο φάκελος θα συνοδεύεται από διαβιβαστικό έγγραφο, πο</w:t>
      </w:r>
      <w:r>
        <w:rPr>
          <w:rFonts w:eastAsia="Times New Roman" w:cs="Times New Roman"/>
          <w:szCs w:val="24"/>
        </w:rPr>
        <w:t xml:space="preserve">υ θα απευθύνεται προς τον Πρόεδρο της Βουλής. </w:t>
      </w:r>
    </w:p>
    <w:p w14:paraId="52257D8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παράδοση των φακέλων με τα ψηφοδέλτια θα γίνει από διαπιστευμένους συνεργάτες των Βουλευτών ή των μελών της Κυβέρνησης που πρόκειται να ψηφίσουν, με βάση το άρθρο 70Α του Κανονισμού της Βουλής. </w:t>
      </w:r>
    </w:p>
    <w:p w14:paraId="52257D8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Μετά την </w:t>
      </w:r>
      <w:r>
        <w:rPr>
          <w:rFonts w:eastAsia="Times New Roman" w:cs="Times New Roman"/>
          <w:szCs w:val="24"/>
        </w:rPr>
        <w:t xml:space="preserve">ολοκλήρωση της συζήτησης θα ακολουθήσει μυστική ψηφοφορία κατά τα οριζόμενα στα άρθρα 73 και 155 παράγραφος 8 του Κανονισμού της Βουλής. </w:t>
      </w:r>
    </w:p>
    <w:p w14:paraId="52257D8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Τέλος, σας προτείνω η συζήτηση να περατωθεί γύρω στις 20.00΄. Έχουμε υπολογίσει τους χρόνους. Λέω περίπου στις 20.00΄,</w:t>
      </w:r>
      <w:r>
        <w:rPr>
          <w:rFonts w:eastAsia="Times New Roman" w:cs="Times New Roman"/>
          <w:szCs w:val="24"/>
        </w:rPr>
        <w:t xml:space="preserve"> διότι εάν μιλήσουν όλοι οι Πρόεδροι των Κοινοβουλευτικών Ομάδων, μπορεί το όριο που σας λέω να ξεφύγει κατά περίπου μία ώρα. Στη συνέχεια θα ακολουθήσει μυστική ψηφοφορία επί της προτάσεως. </w:t>
      </w:r>
    </w:p>
    <w:p w14:paraId="52257D8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Αυτή, λοιπόν, είναι η πρόταση. Και πριν σας ρωτήσω εάν την κάνετ</w:t>
      </w:r>
      <w:r>
        <w:rPr>
          <w:rFonts w:eastAsia="Times New Roman" w:cs="Times New Roman"/>
          <w:szCs w:val="24"/>
        </w:rPr>
        <w:t xml:space="preserve">ε δεκτή ή όχι, μπορεί να λάβει τον λόγο όποιος έχει κάποια παρατήρηση επ’ αυτής. </w:t>
      </w:r>
    </w:p>
    <w:p w14:paraId="52257D8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ήθελα τον λόγο, κύριε Πρόεδρε. </w:t>
      </w:r>
    </w:p>
    <w:p w14:paraId="52257D8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r>
        <w:rPr>
          <w:rFonts w:eastAsia="Times New Roman" w:cs="Times New Roman"/>
          <w:szCs w:val="24"/>
        </w:rPr>
        <w:t>Λοβέρ</w:t>
      </w:r>
      <w:r>
        <w:rPr>
          <w:rFonts w:eastAsia="Times New Roman" w:cs="Times New Roman"/>
          <w:szCs w:val="24"/>
        </w:rPr>
        <w:t>δ</w:t>
      </w:r>
      <w:r>
        <w:rPr>
          <w:rFonts w:eastAsia="Times New Roman" w:cs="Times New Roman"/>
          <w:szCs w:val="24"/>
        </w:rPr>
        <w:t>ο</w:t>
      </w:r>
      <w:r>
        <w:rPr>
          <w:rFonts w:eastAsia="Times New Roman" w:cs="Times New Roman"/>
          <w:szCs w:val="24"/>
        </w:rPr>
        <w:t xml:space="preserve">, έχετε τον λόγο για τρία λεπτά. </w:t>
      </w:r>
    </w:p>
    <w:p w14:paraId="52257D8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ήθελα να θίξω δύο θέ</w:t>
      </w:r>
      <w:r>
        <w:rPr>
          <w:rFonts w:eastAsia="Times New Roman" w:cs="Times New Roman"/>
          <w:szCs w:val="24"/>
        </w:rPr>
        <w:t xml:space="preserve">ματα, κύριε Πρόεδρε. </w:t>
      </w:r>
    </w:p>
    <w:p w14:paraId="52257D8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Το πρώτο θέμα σχετίζεται με την κοινοβουλευτική εκπροσώπηση των Κοινοβουλευτικών Ομάδων, των οποίων ο Πρόεδρος ή η Πρόεδρος δεν θα έρθει να τοποθετηθεί. Θα ήθελα να μας πείτε, εάν θα έχουν τα δικαιώματά τους κατά τον Κανονισμό της Βου</w:t>
      </w:r>
      <w:r>
        <w:rPr>
          <w:rFonts w:eastAsia="Times New Roman" w:cs="Times New Roman"/>
          <w:szCs w:val="24"/>
        </w:rPr>
        <w:t xml:space="preserve">λής, εννοώ και δευτερολογίας, γιατί αναφέρατε μόνο την περίπτωση, όπου θα έρθει ο Πρόεδρος και θα προηγηθεί. Ερωτώ τι θα γίνει στη δεύτερη περίπτωση. </w:t>
      </w:r>
    </w:p>
    <w:p w14:paraId="52257D8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Ένα θέμα που αφορά στο άρθρο 154 του Κανονισμού της Βουλής, που και εσείς αναφέρατε, είναι το εξής: Το άρ</w:t>
      </w:r>
      <w:r>
        <w:rPr>
          <w:rFonts w:eastAsia="Times New Roman" w:cs="Times New Roman"/>
          <w:szCs w:val="24"/>
        </w:rPr>
        <w:t>θρο 154 παράγραφος 3 ορίζει -η φρασεολογία και του Κανονισμού είναι προβληματική σε σχέση την αρμοδιότητα της Βουλής- ότι η πρόταση για άσκηση δίωξης πρέπει να προσδιορίζει με σαφήνεια τις πράξεις ή τις παραλείψεις που σύμφωνα με τον νόμο για την ευθύνη τω</w:t>
      </w:r>
      <w:r>
        <w:rPr>
          <w:rFonts w:eastAsia="Times New Roman" w:cs="Times New Roman"/>
          <w:szCs w:val="24"/>
        </w:rPr>
        <w:t xml:space="preserve">ν Υπουργών είναι αξιόποινες και να μνημονεύει τις διατάξεις. </w:t>
      </w:r>
    </w:p>
    <w:p w14:paraId="52257D8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Πλην της περίπτωσης της πρώτης σύμβασης και των αντισταθμιστικών ωφελημάτων, όπου μνημονεύονται οι διατάξεις, σε καμμία άλλη περίπτωση δεν μνημονεύονται. Και πέρα από αυτό, δεν περιγράφονται και</w:t>
      </w:r>
      <w:r>
        <w:rPr>
          <w:rFonts w:eastAsia="Times New Roman" w:cs="Times New Roman"/>
          <w:szCs w:val="24"/>
        </w:rPr>
        <w:t xml:space="preserve"> άδικες πράξεις από την πρόταση. </w:t>
      </w:r>
      <w:r>
        <w:rPr>
          <w:rFonts w:eastAsia="Times New Roman" w:cs="Times New Roman"/>
          <w:szCs w:val="24"/>
        </w:rPr>
        <w:lastRenderedPageBreak/>
        <w:t xml:space="preserve">Δηλαδή, κύριοι συνάδελφοι, περιγράφεται ότι έχουν γίνει συμβάσεις και από κάτω, με τη φράση «ως εκ τούτου προκύπτει…», μπαίνουμε στα θέματα. </w:t>
      </w:r>
    </w:p>
    <w:p w14:paraId="52257D8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Θα ήθελα να σας ρωτήσω, κύριε Πρόεδρε, εάν στη Διάσκεψη των Προέδρων έγινε η εξέτ</w:t>
      </w:r>
      <w:r>
        <w:rPr>
          <w:rFonts w:eastAsia="Times New Roman" w:cs="Times New Roman"/>
          <w:szCs w:val="24"/>
        </w:rPr>
        <w:t xml:space="preserve">αση της πρότασης, όχι το περιεχόμενό της. Και θυμίζω ότι εμείς έχουμε πει από την πρώτη στιγμή ότι είμαστε θετικοί και θα ψηφίσουμε. Άλλοι να τα βλέπουν, που δεν ψήφιζαν για </w:t>
      </w:r>
      <w:r>
        <w:rPr>
          <w:rFonts w:eastAsia="Times New Roman" w:cs="Times New Roman"/>
          <w:szCs w:val="24"/>
        </w:rPr>
        <w:t>ε</w:t>
      </w:r>
      <w:r>
        <w:rPr>
          <w:rFonts w:eastAsia="Times New Roman" w:cs="Times New Roman"/>
          <w:szCs w:val="24"/>
        </w:rPr>
        <w:t xml:space="preserve">ξεταστικές </w:t>
      </w:r>
      <w:r>
        <w:rPr>
          <w:rFonts w:eastAsia="Times New Roman" w:cs="Times New Roman"/>
          <w:szCs w:val="24"/>
        </w:rPr>
        <w:t>επιτροπές για το καλοκαίρι του 2015. Εμείς θα ψηφίσουμε. Ωστόσο, η Διά</w:t>
      </w:r>
      <w:r>
        <w:rPr>
          <w:rFonts w:eastAsia="Times New Roman" w:cs="Times New Roman"/>
          <w:szCs w:val="24"/>
        </w:rPr>
        <w:t xml:space="preserve">σκεψη των Προέδρων, της οποίας είστε και εσείς μέλος, αξιολόγησε τη διατύπωση κατά το άρθρο 154 του Κανονισμού της Βουλής; Διότι υπάρχει πρόβλημα. </w:t>
      </w:r>
    </w:p>
    <w:p w14:paraId="52257D8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Τι συζητάμε εδώ; Ποιες είναι οι πράξεις; Πρώτον, οι πράξεις δεν καθορίζονται και δεύτερον δεν υπάρχει καμμία</w:t>
      </w:r>
      <w:r>
        <w:rPr>
          <w:rFonts w:eastAsia="Times New Roman" w:cs="Times New Roman"/>
          <w:szCs w:val="24"/>
        </w:rPr>
        <w:t xml:space="preserve"> περιγραφή. Εγώ δεν λέω ότι υπάρχει η ατέλεια της μη αναφοράς των νομικών διατάξεων περί απιστίας. Εγώ αναφέρομαι στο ότι δεν περιγράφονται τα περιστατικά που οδηγούν εκεί. Τι πρόταση είναι αυτή; Ποιος την έγραψε αυτή την πρόταση;</w:t>
      </w:r>
    </w:p>
    <w:p w14:paraId="52257D8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Κύριε Πρόεδρε, έχουμε ανά</w:t>
      </w:r>
      <w:r>
        <w:rPr>
          <w:rFonts w:eastAsia="Times New Roman" w:cs="Times New Roman"/>
          <w:szCs w:val="24"/>
        </w:rPr>
        <w:t xml:space="preserve">γκη κάποιων εξηγήσεων. Πρέπει να τις δώσει αυτές τις εξηγήσεις το Προεδρείο ή να πάρει την </w:t>
      </w:r>
      <w:r>
        <w:rPr>
          <w:rFonts w:eastAsia="Times New Roman" w:cs="Times New Roman"/>
          <w:szCs w:val="24"/>
        </w:rPr>
        <w:lastRenderedPageBreak/>
        <w:t xml:space="preserve">ευθύνη κάποιος από τους υπογράψαντες, να μας πει τι συζητάμε εδώ. </w:t>
      </w:r>
    </w:p>
    <w:p w14:paraId="52257D90"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Σε ό,τι αφορά στην πρώτη παρατήρησή σας, είναι αυτονόητο -το ξέρε</w:t>
      </w:r>
      <w:r>
        <w:rPr>
          <w:rFonts w:eastAsia="Times New Roman" w:cs="Times New Roman"/>
          <w:szCs w:val="24"/>
        </w:rPr>
        <w:t xml:space="preserve">τε, δεν χρειαζόταν να σας δώσω απάντηση- ότι εάν μιλήσει πριν από τον </w:t>
      </w:r>
      <w:r>
        <w:rPr>
          <w:rFonts w:eastAsia="Times New Roman" w:cs="Times New Roman"/>
          <w:szCs w:val="24"/>
        </w:rPr>
        <w:t>Κοινοβουλευτικό Εκπρόσωπο</w:t>
      </w:r>
      <w:r>
        <w:rPr>
          <w:rFonts w:eastAsia="Times New Roman" w:cs="Times New Roman"/>
          <w:szCs w:val="24"/>
        </w:rPr>
        <w:t xml:space="preserve"> ο Αρχηγός του κόμματος, ο χρόνος πάει στο μισό. Εάν δεν μιλήσει πριν ή δεν έλθει καθόλου, τα δώδεκα λεπτά ισχύουν. Όπως σας είπα, επειδή ο χρόνος κυρίως για του</w:t>
      </w:r>
      <w:r>
        <w:rPr>
          <w:rFonts w:eastAsia="Times New Roman" w:cs="Times New Roman"/>
          <w:szCs w:val="24"/>
        </w:rPr>
        <w:t xml:space="preserve">ς συναδέλφους είναι πέντε λεπτά, θα υπάρχει μια μικρή ανοχή εάν κάποιος θέλει να πει κάτι πιο ουσιαστικό παραπέρα. </w:t>
      </w:r>
    </w:p>
    <w:p w14:paraId="52257D9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Ρώτησα εάν θα υπάρχει δευτερολογία. </w:t>
      </w:r>
    </w:p>
    <w:p w14:paraId="52257D9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υπάρχουν δευτερολογίες για κανέναν. </w:t>
      </w:r>
    </w:p>
    <w:p w14:paraId="52257D9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ΑΝΔΡΕΑΣ ΛΟΒ</w:t>
      </w:r>
      <w:r>
        <w:rPr>
          <w:rFonts w:eastAsia="Times New Roman" w:cs="Times New Roman"/>
          <w:b/>
          <w:szCs w:val="24"/>
        </w:rPr>
        <w:t>ΕΡΔΟΣ:</w:t>
      </w:r>
      <w:r>
        <w:rPr>
          <w:rFonts w:eastAsia="Times New Roman" w:cs="Times New Roman"/>
          <w:szCs w:val="24"/>
        </w:rPr>
        <w:t xml:space="preserve"> Όταν δεν έλθει ο Πρόεδρος του κόμματος.</w:t>
      </w:r>
    </w:p>
    <w:p w14:paraId="52257D9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υπάρχουν για κανέναν. Είτε έρθει είτε δεν έρθει, ο Κανονισμός της Βουλής δεν κάνει τέτοια εξαίρεση.</w:t>
      </w:r>
    </w:p>
    <w:p w14:paraId="52257D9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Έχει υπάρξει το εξής προηγούμενο: Όταν δεν έρχεται ο Αρχηγός ενός κόμματος, γιατί είναι αυτή η επιλογή του -σε ό,τι μας αφορά θα υπάρξει και ανακοίνωση επ’ αυτού μέσα στην ημέρα- τότε οι άλλοι Αρχηγοί αναφέρονται ενδεχομένως σε αυτό το κόμμα και δεν έχει </w:t>
      </w:r>
      <w:r>
        <w:rPr>
          <w:rFonts w:eastAsia="Times New Roman" w:cs="Times New Roman"/>
          <w:szCs w:val="24"/>
        </w:rPr>
        <w:t xml:space="preserve">δοθεί ο λόγος στον </w:t>
      </w:r>
      <w:r>
        <w:rPr>
          <w:rFonts w:eastAsia="Times New Roman" w:cs="Times New Roman"/>
          <w:szCs w:val="24"/>
        </w:rPr>
        <w:t>Κοινοβουλευτικό Εκπρόσωπο</w:t>
      </w:r>
      <w:r>
        <w:rPr>
          <w:rFonts w:eastAsia="Times New Roman" w:cs="Times New Roman"/>
          <w:szCs w:val="24"/>
        </w:rPr>
        <w:t xml:space="preserve"> να αντικρούσει τις αναφορές, διότι έχει ειπωθεί από συνάδελφό σας -όχι από εσάς- ότι «δεν έχετε δικαίωμα». </w:t>
      </w:r>
    </w:p>
    <w:p w14:paraId="52257D9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Αυτό πρέπει να το λύσετε σήμερα, διότι τότε υπάρχει πρόβλημα παραβίασης -ωμής παραβίασης μάλιστα- του Κ</w:t>
      </w:r>
      <w:r>
        <w:rPr>
          <w:rFonts w:eastAsia="Times New Roman" w:cs="Times New Roman"/>
          <w:szCs w:val="24"/>
        </w:rPr>
        <w:t xml:space="preserve">ανονισμού της Βουλής. Ο </w:t>
      </w:r>
      <w:r>
        <w:rPr>
          <w:rFonts w:eastAsia="Times New Roman" w:cs="Times New Roman"/>
          <w:szCs w:val="24"/>
        </w:rPr>
        <w:t xml:space="preserve">Κοινοβουλευτικός Εκπρόσωπος </w:t>
      </w:r>
      <w:r>
        <w:rPr>
          <w:rFonts w:eastAsia="Times New Roman" w:cs="Times New Roman"/>
          <w:szCs w:val="24"/>
        </w:rPr>
        <w:t xml:space="preserve">εκπροσωπεί τον Πρόεδρο του κόμματος. Είναι γνωστά αυτά. </w:t>
      </w:r>
    </w:p>
    <w:p w14:paraId="52257D9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Αυτό πρέπει να το ρυθμίσετε, κύριε Πρόεδρε. </w:t>
      </w:r>
    </w:p>
    <w:p w14:paraId="52257D98" w14:textId="77777777" w:rsidR="005D2FD3" w:rsidRDefault="0031083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Λοβέρδο, στην ειδική συνεδρίαση ούτε οι Αρχηγοί έχουν δικαίωμα </w:t>
      </w:r>
      <w:r>
        <w:rPr>
          <w:rFonts w:eastAsia="Times New Roman"/>
          <w:szCs w:val="24"/>
        </w:rPr>
        <w:t xml:space="preserve">δευτερολογίας. Κανείς δεν έχει δικαίωμα δευτερολογίας. </w:t>
      </w:r>
    </w:p>
    <w:p w14:paraId="52257D99" w14:textId="77777777" w:rsidR="005D2FD3" w:rsidRDefault="00310839">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επ’ αυτού…</w:t>
      </w:r>
    </w:p>
    <w:p w14:paraId="52257D9A" w14:textId="77777777" w:rsidR="005D2FD3" w:rsidRDefault="00310839">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Ναι, κανείς δεν έχει. Ο Κανονισμός είναι σαφής. Αυτό που λέτε είναι ένα θέμα ουσίας. Εγώ σπεύδω να σας πω ότι το αντιλαμβάν</w:t>
      </w:r>
      <w:r>
        <w:rPr>
          <w:rFonts w:eastAsia="Times New Roman"/>
          <w:szCs w:val="24"/>
        </w:rPr>
        <w:t xml:space="preserve">ομαι, αλλά πριν ψηφίσουμε σε λίγες μέρες τις αλλαγές του Κανονισμού, μπορούμε να το βάλουμε. Με τον υπάρχοντα Κανονισμό ουδείς έχει δικαίωμα δευτερολογίας. Ουδείς! </w:t>
      </w:r>
    </w:p>
    <w:p w14:paraId="52257D9B" w14:textId="77777777" w:rsidR="005D2FD3" w:rsidRDefault="00310839">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αναφέρω παρόμοιο περιστατικό, όταν ψηφίζαμε τροπολογία της</w:t>
      </w:r>
      <w:r>
        <w:rPr>
          <w:rFonts w:eastAsia="Times New Roman"/>
          <w:szCs w:val="24"/>
        </w:rPr>
        <w:t xml:space="preserve"> Κυβέρνησης για τη συμμετοχή των Βουλευτών ή συγγενών τους σε </w:t>
      </w:r>
      <w:r>
        <w:rPr>
          <w:rFonts w:eastAsia="Times New Roman"/>
          <w:szCs w:val="24"/>
          <w:lang w:val="en-US"/>
        </w:rPr>
        <w:t>offshore</w:t>
      </w:r>
      <w:r>
        <w:rPr>
          <w:rFonts w:eastAsia="Times New Roman"/>
          <w:szCs w:val="24"/>
        </w:rPr>
        <w:t xml:space="preserve"> κ.λπ.. Τότε είχε υπάρξει θέμα τοποθέτησης Αρχηγού κόμματος με θέματα που αφορούσαν εμάς και δεν μας είχε δοθεί ο λόγος. </w:t>
      </w:r>
    </w:p>
    <w:p w14:paraId="52257D9C" w14:textId="77777777" w:rsidR="005D2FD3" w:rsidRDefault="00310839">
      <w:pPr>
        <w:spacing w:line="600" w:lineRule="auto"/>
        <w:ind w:firstLine="720"/>
        <w:jc w:val="both"/>
        <w:rPr>
          <w:rFonts w:eastAsia="Times New Roman"/>
          <w:szCs w:val="24"/>
        </w:rPr>
      </w:pPr>
      <w:r>
        <w:rPr>
          <w:rFonts w:eastAsia="Times New Roman"/>
          <w:szCs w:val="24"/>
        </w:rPr>
        <w:t>Λέω, λοιπόν, ότι κατά την ερμηνεία του υφισταμένου Κανονισμού κα</w:t>
      </w:r>
      <w:r>
        <w:rPr>
          <w:rFonts w:eastAsia="Times New Roman"/>
          <w:szCs w:val="24"/>
        </w:rPr>
        <w:t xml:space="preserve">ι όχι με βάση μια μέλλουσα αλλαγή του Κανονισμού, μπορούμε να έχουμε τη δυνατότητα μιας απάντησης σε όποιον Αρχηγό μιλήσει για εμάς. </w:t>
      </w:r>
    </w:p>
    <w:p w14:paraId="52257D9D" w14:textId="77777777" w:rsidR="005D2FD3" w:rsidRDefault="0031083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Εγώ αυτή τη στιγμή δεν μπορώ να σας δώσω καταφατική απάντηση, παρ’ ότι, όπως σας ε</w:t>
      </w:r>
      <w:r>
        <w:rPr>
          <w:rFonts w:eastAsia="Times New Roman"/>
          <w:szCs w:val="24"/>
        </w:rPr>
        <w:t xml:space="preserve">ίπα, επί της ουσίας καταλαβαίνω τι λέτε. Θα συνεννοηθώ με τον Πρόεδρο της Βουλής, διότι έγινε αυτό που </w:t>
      </w:r>
      <w:r>
        <w:rPr>
          <w:rFonts w:eastAsia="Times New Roman"/>
          <w:szCs w:val="24"/>
        </w:rPr>
        <w:lastRenderedPageBreak/>
        <w:t xml:space="preserve">λέτε, κύριε Λοβέρδο, αλλά έγινε κατά παρέκκλιση του Κανονισμού. Δεν έγινε σύμφωνα με τον Κανονισμό. </w:t>
      </w:r>
    </w:p>
    <w:p w14:paraId="52257D9E" w14:textId="77777777" w:rsidR="005D2FD3" w:rsidRDefault="00310839">
      <w:pPr>
        <w:spacing w:line="600" w:lineRule="auto"/>
        <w:ind w:firstLine="720"/>
        <w:jc w:val="both"/>
        <w:rPr>
          <w:rFonts w:eastAsia="Times New Roman"/>
          <w:szCs w:val="24"/>
        </w:rPr>
      </w:pPr>
      <w:r>
        <w:rPr>
          <w:rFonts w:eastAsia="Times New Roman"/>
          <w:szCs w:val="24"/>
        </w:rPr>
        <w:t>Τώρα, επί της ουσίας της δεύτερης παρατήρησής σας, θ</w:t>
      </w:r>
      <w:r>
        <w:rPr>
          <w:rFonts w:eastAsia="Times New Roman"/>
          <w:szCs w:val="24"/>
        </w:rPr>
        <w:t>έλω να πω τα εξής: Η Διάσκεψη των Προέδρων δεν έχει δικαίωμα να μπει επί της ουσίας και να ερευνήσει την ουσία, πέραν του ότι υπήρχε εκπρόσωπός σας και το θέμα το οποίο βάλατε εσείς -εγώ δεν είμαι νομικός για να κρίνω αν ευσταθεί ή όχι, υποθέτω ότι το έχετ</w:t>
      </w:r>
      <w:r>
        <w:rPr>
          <w:rFonts w:eastAsia="Times New Roman"/>
          <w:szCs w:val="24"/>
        </w:rPr>
        <w:t xml:space="preserve">ε ψάξει- δεν τέθηκε. </w:t>
      </w:r>
    </w:p>
    <w:p w14:paraId="52257D9F" w14:textId="77777777" w:rsidR="005D2FD3" w:rsidRDefault="00310839">
      <w:pPr>
        <w:spacing w:line="600" w:lineRule="auto"/>
        <w:ind w:firstLine="720"/>
        <w:jc w:val="both"/>
        <w:rPr>
          <w:rFonts w:eastAsia="Times New Roman"/>
          <w:szCs w:val="24"/>
        </w:rPr>
      </w:pPr>
      <w:r>
        <w:rPr>
          <w:rFonts w:eastAsia="Times New Roman"/>
          <w:szCs w:val="24"/>
        </w:rPr>
        <w:t>Παρά ταύτα, επειδή, αν θυμάμαι καλά, ένας από αυτούς οι οποίοι συνέταξαν αυτή την πρόταση είναι ο κ. Παρασκευόπουλος, ο οποίος είναι παρών και θέλει να σας δώσει ο ίδιος μια απάντηση, θα του δώσω τον λόγο για πέντε λεπτά, για να σας α</w:t>
      </w:r>
      <w:r>
        <w:rPr>
          <w:rFonts w:eastAsia="Times New Roman"/>
          <w:szCs w:val="24"/>
        </w:rPr>
        <w:t xml:space="preserve">παντήσει επί της ουσίας της δεύτερης παρατήρησης την οποία κάνατε. </w:t>
      </w:r>
    </w:p>
    <w:p w14:paraId="52257DA0" w14:textId="77777777" w:rsidR="005D2FD3" w:rsidRDefault="00310839">
      <w:pPr>
        <w:spacing w:line="600" w:lineRule="auto"/>
        <w:ind w:firstLine="720"/>
        <w:jc w:val="both"/>
        <w:rPr>
          <w:rFonts w:eastAsia="Times New Roman"/>
          <w:szCs w:val="24"/>
        </w:rPr>
      </w:pPr>
      <w:r>
        <w:rPr>
          <w:rFonts w:eastAsia="Times New Roman"/>
          <w:szCs w:val="24"/>
        </w:rPr>
        <w:t xml:space="preserve">Ορίστε, κύριε Παρασκευόπουλε, έχετε τον λόγο. </w:t>
      </w:r>
    </w:p>
    <w:p w14:paraId="52257DA1" w14:textId="77777777" w:rsidR="005D2FD3" w:rsidRDefault="00310839">
      <w:pPr>
        <w:spacing w:line="600" w:lineRule="auto"/>
        <w:ind w:firstLine="720"/>
        <w:jc w:val="both"/>
        <w:rPr>
          <w:rFonts w:eastAsia="Times New Roman"/>
          <w:szCs w:val="24"/>
        </w:rPr>
      </w:pPr>
      <w:r>
        <w:rPr>
          <w:rFonts w:eastAsia="Times New Roman"/>
          <w:b/>
          <w:szCs w:val="24"/>
        </w:rPr>
        <w:t xml:space="preserve">ΝΙΚΟΛΑΟΣ ΠΑΡΑΣΚΕΥΟΠΟΥΛΟΣ: </w:t>
      </w:r>
      <w:r>
        <w:rPr>
          <w:rFonts w:eastAsia="Times New Roman"/>
          <w:szCs w:val="24"/>
        </w:rPr>
        <w:t xml:space="preserve">Ευχαριστώ, κύριε Πρόεδρε. </w:t>
      </w:r>
    </w:p>
    <w:p w14:paraId="52257DA2" w14:textId="77777777" w:rsidR="005D2FD3" w:rsidRDefault="00310839">
      <w:pPr>
        <w:spacing w:line="600" w:lineRule="auto"/>
        <w:ind w:firstLine="720"/>
        <w:jc w:val="both"/>
        <w:rPr>
          <w:rFonts w:eastAsia="Times New Roman"/>
          <w:szCs w:val="24"/>
        </w:rPr>
      </w:pPr>
      <w:r>
        <w:rPr>
          <w:rFonts w:eastAsia="Times New Roman"/>
          <w:szCs w:val="24"/>
        </w:rPr>
        <w:lastRenderedPageBreak/>
        <w:t xml:space="preserve">Η παρατήρηση του κυρίου συναδέλφου αφορά τη σαφήνεια της διατύπωσης της πρότασης των Βουλευτών σε ό,τι αφορά τις πράξεις τις οποίες θα ερευνήσει η </w:t>
      </w:r>
      <w:r>
        <w:rPr>
          <w:rFonts w:eastAsia="Times New Roman"/>
          <w:szCs w:val="24"/>
        </w:rPr>
        <w:t xml:space="preserve">ειδική κοινοβουλευτική επιτροπή </w:t>
      </w:r>
      <w:r>
        <w:rPr>
          <w:rFonts w:eastAsia="Times New Roman"/>
          <w:szCs w:val="24"/>
        </w:rPr>
        <w:t xml:space="preserve">η οποία θα συσταθεί. </w:t>
      </w:r>
    </w:p>
    <w:p w14:paraId="52257DA3" w14:textId="77777777" w:rsidR="005D2FD3" w:rsidRDefault="00310839">
      <w:pPr>
        <w:spacing w:line="600" w:lineRule="auto"/>
        <w:ind w:firstLine="720"/>
        <w:jc w:val="both"/>
        <w:rPr>
          <w:rFonts w:eastAsia="Times New Roman"/>
          <w:szCs w:val="24"/>
        </w:rPr>
      </w:pPr>
      <w:r>
        <w:rPr>
          <w:rFonts w:eastAsia="Times New Roman"/>
          <w:szCs w:val="24"/>
        </w:rPr>
        <w:t xml:space="preserve">Αυτό το οποίο θα ήθελα να πω είναι ότι στην πρόταση, η </w:t>
      </w:r>
      <w:r>
        <w:rPr>
          <w:rFonts w:eastAsia="Times New Roman"/>
          <w:szCs w:val="24"/>
        </w:rPr>
        <w:t xml:space="preserve">οποία έχει διανεμηθεί, βεβαίως, σε όλους τους Βουλευτές, στις σελίδες από 3 έως και 7 αναλυτικά περιγράφονται οι πράξεις για τις οποίες ζητείται η σύσταση της </w:t>
      </w:r>
      <w:r>
        <w:rPr>
          <w:rFonts w:eastAsia="Times New Roman"/>
          <w:szCs w:val="24"/>
        </w:rPr>
        <w:t>ειδικής κοινοβουλευτικής επιτροπής</w:t>
      </w:r>
      <w:r>
        <w:rPr>
          <w:rFonts w:eastAsia="Times New Roman"/>
          <w:szCs w:val="24"/>
        </w:rPr>
        <w:t xml:space="preserve"> -τουλάχιστον της απιστίας- και περιγράφεται τόσο το είδος της </w:t>
      </w:r>
      <w:r>
        <w:rPr>
          <w:rFonts w:eastAsia="Times New Roman"/>
          <w:szCs w:val="24"/>
        </w:rPr>
        <w:t xml:space="preserve">συμπεριφοράς -σύναψη συμβάσεων κ.λπ.- όσο και η ζημία η οποία έχει προκληθεί, η οποία συνιστά, άλλωστε, πάντοτε κατά τον νόμο και τον πυρήνα του εγκλήματος της απιστίας. </w:t>
      </w:r>
    </w:p>
    <w:p w14:paraId="52257DA4" w14:textId="77777777" w:rsidR="005D2FD3" w:rsidRDefault="00310839">
      <w:pPr>
        <w:spacing w:line="600" w:lineRule="auto"/>
        <w:ind w:firstLine="720"/>
        <w:jc w:val="both"/>
        <w:rPr>
          <w:rFonts w:eastAsia="Times New Roman"/>
          <w:szCs w:val="24"/>
        </w:rPr>
      </w:pPr>
      <w:r>
        <w:rPr>
          <w:rFonts w:eastAsia="Times New Roman"/>
          <w:szCs w:val="24"/>
        </w:rPr>
        <w:t>Σε ό,τι αφορά δε το ξέπλυμα του χρήματος, το οποίο επίσης στοιχειοθετεί ερευνητέα πρά</w:t>
      </w:r>
      <w:r>
        <w:rPr>
          <w:rFonts w:eastAsia="Times New Roman"/>
          <w:szCs w:val="24"/>
        </w:rPr>
        <w:t xml:space="preserve">ξη σύμφωνα με την πρόταση των Βουλευτών, η μεν βασική πράξη στην οποία ερείδεται η πρόταση διερεύνησης είναι και πάλι η απιστία, η οποία ήδη έχει περιγραφεί. </w:t>
      </w:r>
    </w:p>
    <w:p w14:paraId="52257DA5" w14:textId="77777777" w:rsidR="005D2FD3" w:rsidRDefault="00310839">
      <w:pPr>
        <w:spacing w:line="600" w:lineRule="auto"/>
        <w:ind w:firstLine="720"/>
        <w:jc w:val="both"/>
        <w:rPr>
          <w:rFonts w:eastAsia="Times New Roman"/>
          <w:szCs w:val="24"/>
        </w:rPr>
      </w:pPr>
      <w:r>
        <w:rPr>
          <w:rFonts w:eastAsia="Times New Roman"/>
          <w:szCs w:val="24"/>
        </w:rPr>
        <w:lastRenderedPageBreak/>
        <w:t>Σε ό,τι αφορά δε τη διενέργεια πράξεων ξεπλύματος, υπάρχει αναφορά στην πρότασή μας ανάλογων πράξ</w:t>
      </w:r>
      <w:r>
        <w:rPr>
          <w:rFonts w:eastAsia="Times New Roman"/>
          <w:szCs w:val="24"/>
        </w:rPr>
        <w:t xml:space="preserve">εων που αφορούν είτε στην υποβολή ή στη μη υποβολή «πόθεν έσχες», είτε στην ανεύρεση χρημάτων σε λογαριασμούς. </w:t>
      </w:r>
    </w:p>
    <w:p w14:paraId="52257DA6" w14:textId="77777777" w:rsidR="005D2FD3" w:rsidRDefault="00310839">
      <w:pPr>
        <w:spacing w:line="600" w:lineRule="auto"/>
        <w:ind w:firstLine="720"/>
        <w:jc w:val="both"/>
        <w:rPr>
          <w:rFonts w:eastAsia="Times New Roman"/>
          <w:szCs w:val="24"/>
        </w:rPr>
      </w:pPr>
      <w:r>
        <w:rPr>
          <w:rFonts w:eastAsia="Times New Roman"/>
          <w:szCs w:val="24"/>
        </w:rPr>
        <w:t xml:space="preserve">Επομένως, η περιγραφή είναι ενδελεχής στην πρόταση των Βουλευτών. Πιθανώς η συζήτηση να δώσει δυνατότητα περισσότερης ανάλυσης. </w:t>
      </w:r>
    </w:p>
    <w:p w14:paraId="52257DA7" w14:textId="77777777" w:rsidR="005D2FD3" w:rsidRDefault="00310839">
      <w:pPr>
        <w:spacing w:line="600" w:lineRule="auto"/>
        <w:ind w:firstLine="720"/>
        <w:jc w:val="both"/>
        <w:rPr>
          <w:rFonts w:eastAsia="Times New Roman"/>
          <w:szCs w:val="24"/>
        </w:rPr>
      </w:pPr>
      <w:r>
        <w:rPr>
          <w:rFonts w:eastAsia="Times New Roman"/>
          <w:szCs w:val="24"/>
        </w:rPr>
        <w:t>Ευχαριστώ πολύ.</w:t>
      </w:r>
      <w:r>
        <w:rPr>
          <w:rFonts w:eastAsia="Times New Roman"/>
          <w:szCs w:val="24"/>
        </w:rPr>
        <w:t xml:space="preserve"> </w:t>
      </w:r>
    </w:p>
    <w:p w14:paraId="52257DA8" w14:textId="77777777" w:rsidR="005D2FD3" w:rsidRDefault="00310839">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Κύριε Πρόεδρε, μπορώ να πω κάτι επί της διαδικασίας; Είναι νομικό το θέμα. </w:t>
      </w:r>
    </w:p>
    <w:p w14:paraId="52257DA9" w14:textId="77777777" w:rsidR="005D2FD3" w:rsidRDefault="0031083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έχετε τον λόγο για δυο λεπτά και εσείς, κύριε Αθανασίου.</w:t>
      </w:r>
    </w:p>
    <w:p w14:paraId="52257DAA" w14:textId="77777777" w:rsidR="005D2FD3" w:rsidRDefault="00310839">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Κύριε Πρόεδρε, κατ’ αρχάς, θέλω να π</w:t>
      </w:r>
      <w:r>
        <w:rPr>
          <w:rFonts w:eastAsia="Times New Roman"/>
          <w:szCs w:val="24"/>
        </w:rPr>
        <w:t xml:space="preserve">ω το εξής: Η Νέα Δημοκρατία, όπως είναι γνωστό, θέλει να γίνει η </w:t>
      </w:r>
      <w:r>
        <w:rPr>
          <w:rFonts w:eastAsia="Times New Roman"/>
          <w:szCs w:val="24"/>
        </w:rPr>
        <w:t xml:space="preserve">Αναθεώρηση </w:t>
      </w:r>
      <w:r>
        <w:rPr>
          <w:rFonts w:eastAsia="Times New Roman"/>
          <w:szCs w:val="24"/>
        </w:rPr>
        <w:t xml:space="preserve">του Συντάγματος και να καταργηθούν τα ευνοϊκά προνόμια για τους Υπουργούς. Αυτό δεν το συζητάμε. </w:t>
      </w:r>
    </w:p>
    <w:p w14:paraId="52257DAB" w14:textId="77777777" w:rsidR="005D2FD3" w:rsidRDefault="00310839">
      <w:pPr>
        <w:spacing w:line="600" w:lineRule="auto"/>
        <w:ind w:firstLine="720"/>
        <w:jc w:val="both"/>
        <w:rPr>
          <w:rFonts w:eastAsia="Times New Roman"/>
          <w:szCs w:val="24"/>
        </w:rPr>
      </w:pPr>
      <w:r>
        <w:rPr>
          <w:rFonts w:eastAsia="Times New Roman"/>
          <w:szCs w:val="24"/>
        </w:rPr>
        <w:t xml:space="preserve">Ως έχει το θέμα, όμως, επειδή προσπαθώ να το συνδέσω με τη δεύτερη κατηγορία, η οποία είναι επικουρική και είναι </w:t>
      </w:r>
      <w:r>
        <w:rPr>
          <w:rFonts w:eastAsia="Times New Roman"/>
          <w:szCs w:val="24"/>
        </w:rPr>
        <w:t xml:space="preserve">πάγια </w:t>
      </w:r>
      <w:r>
        <w:rPr>
          <w:rFonts w:eastAsia="Times New Roman"/>
          <w:szCs w:val="24"/>
        </w:rPr>
        <w:lastRenderedPageBreak/>
        <w:t xml:space="preserve">η νομολογία του Ακυρωτικού Δικαστηρίου, η απιστία εδώ έχει υποπέσει σε αποσβεστική προθεσμία. Γιατί το λέω αυτό; Θα το εξετάσει η </w:t>
      </w:r>
      <w:r>
        <w:rPr>
          <w:rFonts w:eastAsia="Times New Roman"/>
          <w:szCs w:val="24"/>
        </w:rPr>
        <w:t xml:space="preserve">ειδική </w:t>
      </w:r>
      <w:r>
        <w:rPr>
          <w:rFonts w:eastAsia="Times New Roman"/>
          <w:szCs w:val="24"/>
        </w:rPr>
        <w:t>κοινοβουλευτική επιτροπή</w:t>
      </w:r>
      <w:r>
        <w:rPr>
          <w:rFonts w:eastAsia="Times New Roman"/>
          <w:szCs w:val="24"/>
        </w:rPr>
        <w:t>.</w:t>
      </w:r>
      <w:r>
        <w:rPr>
          <w:rFonts w:eastAsia="Times New Roman"/>
          <w:szCs w:val="24"/>
        </w:rPr>
        <w:t xml:space="preserve"> Ακούστε, έχουν παρέλθει όχι μόνο οι </w:t>
      </w:r>
      <w:r>
        <w:rPr>
          <w:rFonts w:eastAsia="Times New Roman"/>
          <w:szCs w:val="24"/>
        </w:rPr>
        <w:t>σύνοδοι</w:t>
      </w:r>
      <w:r>
        <w:rPr>
          <w:rFonts w:eastAsia="Times New Roman"/>
          <w:szCs w:val="24"/>
        </w:rPr>
        <w:t xml:space="preserve">, αλλά και </w:t>
      </w:r>
      <w:r>
        <w:rPr>
          <w:rFonts w:eastAsia="Times New Roman"/>
          <w:szCs w:val="24"/>
        </w:rPr>
        <w:t>περίοδοι</w:t>
      </w:r>
      <w:r>
        <w:rPr>
          <w:rFonts w:eastAsia="Times New Roman"/>
          <w:szCs w:val="24"/>
        </w:rPr>
        <w:t>.</w:t>
      </w:r>
      <w:r>
        <w:rPr>
          <w:rFonts w:eastAsia="Times New Roman"/>
          <w:szCs w:val="24"/>
        </w:rPr>
        <w:t xml:space="preserve"> Όσον αφορά το επικουρικό αδίκημα, το οποίο είναι το ξέπλυμα χρήματος, αυτό είναι επικουρικό -πρέπει να υπάρχει κύριο εν ενεργεία αδίκημα- και κυρίως δεν ανάγεται στα </w:t>
      </w:r>
      <w:r>
        <w:rPr>
          <w:rFonts w:eastAsia="Times New Roman"/>
          <w:szCs w:val="24"/>
        </w:rPr>
        <w:t xml:space="preserve">καθήκοντα του Υπουργού. </w:t>
      </w:r>
    </w:p>
    <w:p w14:paraId="52257DAC" w14:textId="77777777" w:rsidR="005D2FD3" w:rsidRDefault="00310839">
      <w:pPr>
        <w:spacing w:line="600" w:lineRule="auto"/>
        <w:ind w:firstLine="720"/>
        <w:jc w:val="both"/>
        <w:rPr>
          <w:rFonts w:eastAsia="Times New Roman"/>
          <w:szCs w:val="24"/>
        </w:rPr>
      </w:pPr>
      <w:r>
        <w:rPr>
          <w:rFonts w:eastAsia="Times New Roman"/>
          <w:szCs w:val="24"/>
        </w:rPr>
        <w:t xml:space="preserve">Συνεπώς, ούτε συνάφεια υπάρχει, όπως αναφέρεται στην πρόταση, γιατί επικουρικά ο συντάξας την πρόταση βλέπει ότι έχουν παραγραφεί και λέει ότι ίσως υπάρχει συνάφεια μόνο με την απιστία του επικουρικού αδικήματος. </w:t>
      </w:r>
    </w:p>
    <w:p w14:paraId="52257DAD" w14:textId="77777777" w:rsidR="005D2FD3" w:rsidRDefault="00310839">
      <w:pPr>
        <w:spacing w:line="600" w:lineRule="auto"/>
        <w:jc w:val="both"/>
        <w:rPr>
          <w:rFonts w:eastAsia="Times New Roman" w:cs="Times New Roman"/>
          <w:szCs w:val="24"/>
        </w:rPr>
      </w:pPr>
      <w:r>
        <w:rPr>
          <w:rFonts w:eastAsia="Times New Roman" w:cs="Times New Roman"/>
          <w:szCs w:val="24"/>
        </w:rPr>
        <w:t>Η συνάφεια, όμως,</w:t>
      </w:r>
      <w:r>
        <w:rPr>
          <w:rFonts w:eastAsia="Times New Roman" w:cs="Times New Roman"/>
          <w:szCs w:val="24"/>
        </w:rPr>
        <w:t xml:space="preserve"> κύριε Υπουργέ, κύριε Παρασκευόπουλε, έχει εκλείψει με την παραγραφή, σύμφωνα με τις βασικές διατάξεις του Κώδικα Ποινικής Δικονομίας.</w:t>
      </w:r>
    </w:p>
    <w:p w14:paraId="52257DA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Δεύτερον, το επικουρικό αδίκημα θέλει μία πράξη που να </w:t>
      </w:r>
      <w:r>
        <w:rPr>
          <w:rFonts w:eastAsia="Times New Roman" w:cs="Times New Roman"/>
          <w:szCs w:val="24"/>
        </w:rPr>
        <w:t xml:space="preserve">αποκόμισε </w:t>
      </w:r>
      <w:r>
        <w:rPr>
          <w:rFonts w:eastAsia="Times New Roman" w:cs="Times New Roman"/>
          <w:szCs w:val="24"/>
        </w:rPr>
        <w:t>κέρδος ο Υπουργός. Και αυτή είναι μόνο η δωροληψία, η οπ</w:t>
      </w:r>
      <w:r>
        <w:rPr>
          <w:rFonts w:eastAsia="Times New Roman" w:cs="Times New Roman"/>
          <w:szCs w:val="24"/>
        </w:rPr>
        <w:t>οία δεν αναφέρεται. Και δωροληψία, όμως, να είναι, δεν ανάγεται στα καθήκοντα του Υπουργού. Συνεπώς πρόκειται για μία διαδικασία μόνο για επικοινωνιακούς λόγους.</w:t>
      </w:r>
    </w:p>
    <w:p w14:paraId="52257DAF"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Αθανασίου, μπαίνετε στην ουσία της συζήτησης. Δεν είναι</w:t>
      </w:r>
      <w:r>
        <w:rPr>
          <w:rFonts w:eastAsia="Times New Roman" w:cs="Times New Roman"/>
          <w:szCs w:val="24"/>
        </w:rPr>
        <w:t xml:space="preserve"> αυτή η δουλειά η δική μου. Κατανοητά αυτά που είπατε, αλλά είναι η ουσία. </w:t>
      </w:r>
    </w:p>
    <w:p w14:paraId="52257DB0"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Δεν είναι ουσία, κύριε Πρόεδρε. Είναι δικονομία.</w:t>
      </w:r>
    </w:p>
    <w:p w14:paraId="52257DB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Εγώ σας διαβάζω την πρώτη γραμμή της παραγράφου 3 του άρθρου 155: «Η συζήτησ</w:t>
      </w:r>
      <w:r>
        <w:rPr>
          <w:rFonts w:eastAsia="Times New Roman" w:cs="Times New Roman"/>
          <w:szCs w:val="24"/>
        </w:rPr>
        <w:t>η περιορίζεται αποκλειστικά στη λήψη απόφασης για συγκρότηση ή όχι ειδικής προκαταρκτικής…» κ.λπ.. Δεν λέει ότι μπαίνουμε στην ουσία. Την ουσία θα την εξετάσουν τα δικαστήρια, αν έχει παραγραφεί ή όχι. Δεν θα το εξετάσουμε εμείς αυτό.</w:t>
      </w:r>
    </w:p>
    <w:p w14:paraId="52257DB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w:t>
      </w:r>
      <w:r>
        <w:rPr>
          <w:rFonts w:eastAsia="Times New Roman" w:cs="Times New Roman"/>
          <w:szCs w:val="24"/>
        </w:rPr>
        <w:t>ιε Πρόεδρε, θα ήθελα τον λόγο.</w:t>
      </w:r>
    </w:p>
    <w:p w14:paraId="52257DB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 Λοβέρδος και κλείνουμε τα διαδικαστικά.</w:t>
      </w:r>
    </w:p>
    <w:p w14:paraId="52257DB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πολύ, κύριε Πρόεδρε. Θα σας απασχολήσω μόνο για ένα λεπτό.</w:t>
      </w:r>
    </w:p>
    <w:p w14:paraId="52257DB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Άκουσα με πολλή προσοχή, ως όφειλα, τον κ. Παρ</w:t>
      </w:r>
      <w:r>
        <w:rPr>
          <w:rFonts w:eastAsia="Times New Roman" w:cs="Times New Roman"/>
          <w:szCs w:val="24"/>
        </w:rPr>
        <w:t>ασκευόπουλο. Δεν καταλαβαίνω, όμως -και θα παρακαλούσα πάρα πολύ, αν θα είχε την καλοσύνη, να ξαναπεί δυο λόγια- το εξής…</w:t>
      </w:r>
    </w:p>
    <w:p w14:paraId="52257DB6"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είναι ο πρώτος ομιλητής. Θα σας απαντήσει.</w:t>
      </w:r>
    </w:p>
    <w:p w14:paraId="52257DB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καταλαβαίνω, κύριε Πρόεδρε, σε μί</w:t>
      </w:r>
      <w:r>
        <w:rPr>
          <w:rFonts w:eastAsia="Times New Roman" w:cs="Times New Roman"/>
          <w:szCs w:val="24"/>
        </w:rPr>
        <w:t xml:space="preserve">α τόσο κρίσιμη διαδικασία, για την οποία όλα τα κόμματα έχουν εκφράσει τη συμφωνία τους, πώς αρκείται η Ολομέλεια και η Διάσκεψη των Προέδρων -επιμένω- να προχωρήσουμε στη συζήτηση, όταν ναι μεν αναφέρονται οι συμβάσεις για τα </w:t>
      </w:r>
      <w:r>
        <w:rPr>
          <w:rFonts w:eastAsia="Times New Roman" w:cs="Times New Roman"/>
          <w:szCs w:val="24"/>
        </w:rPr>
        <w:t>Λέοπαρντ</w:t>
      </w:r>
      <w:r>
        <w:rPr>
          <w:rFonts w:eastAsia="Times New Roman" w:cs="Times New Roman"/>
          <w:szCs w:val="24"/>
        </w:rPr>
        <w:t>, για οποιοδήποτε άλλ</w:t>
      </w:r>
      <w:r>
        <w:rPr>
          <w:rFonts w:eastAsia="Times New Roman" w:cs="Times New Roman"/>
          <w:szCs w:val="24"/>
        </w:rPr>
        <w:t>ο οπλικό σύστημα, αλλά με την ολοκλήρωση της αναφοράς στον τίτλο της σύμβασης και στο περιεχόμενό της, ακολουθεί η φράση «ως εκ τούτου, συντρέχουν ενδείξεις», χωρίς να έχει αναφερθεί η παραμικρή. Πώς υπάρχει σύνδεση ανάμεσα στην περιγραφή της συμβάσεως και</w:t>
      </w:r>
      <w:r>
        <w:rPr>
          <w:rFonts w:eastAsia="Times New Roman" w:cs="Times New Roman"/>
          <w:szCs w:val="24"/>
        </w:rPr>
        <w:t xml:space="preserve"> στη διαπίστωση της ύπαρξης ενδείξεων;</w:t>
      </w:r>
    </w:p>
    <w:p w14:paraId="52257DB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Να είμαστε μηχανορράφοι, αλλά και λίγο προσεκτικότεροι, συνάδελφοι της Πλειοψηφίας!</w:t>
      </w:r>
    </w:p>
    <w:p w14:paraId="52257DB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Εντάξει. Κατατέθηκαν οι απόψεις. </w:t>
      </w:r>
    </w:p>
    <w:p w14:paraId="52257DB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δεν ακούστηκε)</w:t>
      </w:r>
    </w:p>
    <w:p w14:paraId="52257DBB"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Παπαδόπουλε, εντάξει. Ας μην κάνουμε τώρα λογοκρισία των συναδέλφων.</w:t>
      </w:r>
    </w:p>
    <w:p w14:paraId="52257DB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Οπότε, απ’ ό,τι αντιλαμβάνομαι, με ευρεία πλειοψηφία -δεν λέω ομόφωνα, γιατί κρατάει ο κ. Λοβέρδος τις επιφυλάξεις του- εγκρίνεται η πρόταση για τη </w:t>
      </w:r>
      <w:r>
        <w:rPr>
          <w:rFonts w:eastAsia="Times New Roman" w:cs="Times New Roman"/>
          <w:szCs w:val="24"/>
        </w:rPr>
        <w:t>διαδικασία.</w:t>
      </w:r>
    </w:p>
    <w:p w14:paraId="52257DB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Έτσι, προχωράμε και ξεκινάμε με τον πρώτο ομιλητή που είναι ο κ. Νικόλαος Παρασκευόπουλος από τον ΣΥΡΙΖΑ.</w:t>
      </w:r>
    </w:p>
    <w:p w14:paraId="52257DB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Κύριε Παρασκευόπουλε, έχετε τον λόγο για δέκα λεπτά.</w:t>
      </w:r>
    </w:p>
    <w:p w14:paraId="52257DBF"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Ευχαριστώ, κύριε Πρόεδρε. </w:t>
      </w:r>
    </w:p>
    <w:p w14:paraId="52257DC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Θα ήθελα την ανοχή σας για μία υ</w:t>
      </w:r>
      <w:r>
        <w:rPr>
          <w:rFonts w:eastAsia="Times New Roman" w:cs="Times New Roman"/>
          <w:szCs w:val="24"/>
        </w:rPr>
        <w:t>πέρβαση δύο, τριών λεπτών προκειμένου να δώσω απαντήσεις και σε διαδικαστικά θέματα.</w:t>
      </w:r>
    </w:p>
    <w:p w14:paraId="52257DC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Εντάξει. Ξεκινήστε.</w:t>
      </w:r>
    </w:p>
    <w:p w14:paraId="52257DC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Ευχαριστώ πολύ.</w:t>
      </w:r>
    </w:p>
    <w:p w14:paraId="52257DC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έχω την εντύπωση ότι σήμερα, συζητώντας μία πρό</w:t>
      </w:r>
      <w:r>
        <w:rPr>
          <w:rFonts w:eastAsia="Times New Roman" w:cs="Times New Roman"/>
          <w:szCs w:val="24"/>
        </w:rPr>
        <w:t xml:space="preserve">ταση για σύσταση </w:t>
      </w:r>
      <w:r>
        <w:rPr>
          <w:rFonts w:eastAsia="Times New Roman" w:cs="Times New Roman"/>
          <w:szCs w:val="24"/>
        </w:rPr>
        <w:t xml:space="preserve">ειδικής κοινοβουλευτικής </w:t>
      </w:r>
      <w:r>
        <w:rPr>
          <w:rFonts w:eastAsia="Times New Roman" w:cs="Times New Roman"/>
          <w:szCs w:val="24"/>
        </w:rPr>
        <w:t>επιτροπής</w:t>
      </w:r>
      <w:r>
        <w:rPr>
          <w:rFonts w:eastAsia="Times New Roman" w:cs="Times New Roman"/>
          <w:szCs w:val="24"/>
        </w:rPr>
        <w:t>, εξετάσεις δεν δίνουν μόνο οι ερωτώντες Βουλευτές ή η Κυβέρνηση, αλλά δίνει και η Βουλή και δίνει και ο πολιτικός κόσμος της χώρας στο σύνολό του.</w:t>
      </w:r>
    </w:p>
    <w:p w14:paraId="52257DC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Αυτό συμβαίνει γιατί για την οικονομική κρίση, η οποία μα</w:t>
      </w:r>
      <w:r>
        <w:rPr>
          <w:rFonts w:eastAsia="Times New Roman" w:cs="Times New Roman"/>
          <w:szCs w:val="24"/>
        </w:rPr>
        <w:t>ς μαστίζει, ο ελληνικός λαός έχει αναζητήσει αίτια και εντός και εκτός.</w:t>
      </w:r>
    </w:p>
    <w:p w14:paraId="52257DC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«εκτός» είναι πανθομολογούμενο. Είναι μια πολιτική λιτότητας, η οποία διακρίνεται από κοινωνική αναλγησία και είναι και αδιέξοδη αναπτυξιακά.</w:t>
      </w:r>
    </w:p>
    <w:p w14:paraId="52257DC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«εντός» αφορά την ενέργεια, τη διενέ</w:t>
      </w:r>
      <w:r>
        <w:rPr>
          <w:rFonts w:eastAsia="Times New Roman" w:cs="Times New Roman"/>
          <w:szCs w:val="24"/>
        </w:rPr>
        <w:t xml:space="preserve">ργεια ή την ανοχή σκανδάλων διαφθοράς, τα οποία καταγράφηκαν στη χώρα μας τα τελευταία χρόνια και συνέβαλαν στη δημιουργία των ελλειμμάτων μας. </w:t>
      </w:r>
    </w:p>
    <w:p w14:paraId="52257DC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Υπάρχουν πολίτες που για τη διαφθορά κατακρίνουν ένα κόμμα. Υπάρχουν πολίτες, επίσης, που κατακρίνουν το σύνολο</w:t>
      </w:r>
      <w:r>
        <w:rPr>
          <w:rFonts w:eastAsia="Times New Roman" w:cs="Times New Roman"/>
          <w:szCs w:val="24"/>
        </w:rPr>
        <w:t xml:space="preserve"> του πολιτικού κόσμου. Το δεύτερο είναι το πιο επικίνδυνο, γιατί οπωσδήποτε εάν κατακρίνεται και απαξιώνεται το σύνολο του πολιτικού κόσμου, έχουμε να κάνουμε με μία στάση η οποία είναι αντιδημοκρατική και αυταρχική. </w:t>
      </w:r>
    </w:p>
    <w:p w14:paraId="52257DC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Τα προβλήματα της δημοκρατίας και της </w:t>
      </w:r>
      <w:r>
        <w:rPr>
          <w:rFonts w:eastAsia="Times New Roman" w:cs="Times New Roman"/>
          <w:szCs w:val="24"/>
        </w:rPr>
        <w:t>πολιτικής λύνονται μόνο με περισσότερη δημοκρατία και καλύτερη πολιτική. Σε αυτό νομίζω ότι πρέπει να προσπαθήσουμε να συμβάλουμε σήμερα.</w:t>
      </w:r>
    </w:p>
    <w:p w14:paraId="52257DC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Κοινοβουλευτική Ομάδα του ΣΥΡΙΖΑ, με την πρότασή της, εκπληρώνει μία υπόσχεση που έδωσε και ο ίδιος ο Πρωθυπουργός, </w:t>
      </w:r>
      <w:r>
        <w:rPr>
          <w:rFonts w:eastAsia="Times New Roman" w:cs="Times New Roman"/>
          <w:szCs w:val="24"/>
        </w:rPr>
        <w:t>ο Αλέξης Τσίπρας, για μια προσπάθεια καταπολέμησης της διαφθοράς, για μια ταυτόχρονη εξυγίανση της οικονομίας και της πολιτικής.</w:t>
      </w:r>
    </w:p>
    <w:p w14:paraId="52257DC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Αυτή ήταν μια σύντομη εισαγωγή μου. Προχωρώ και στις δύο εξίσου σύντομες διευκρινίσεις και μάλιστα, αρνητικές.</w:t>
      </w:r>
    </w:p>
    <w:p w14:paraId="52257DC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Πρώτη αρνητική δ</w:t>
      </w:r>
      <w:r>
        <w:rPr>
          <w:rFonts w:eastAsia="Times New Roman" w:cs="Times New Roman"/>
          <w:szCs w:val="24"/>
        </w:rPr>
        <w:t>ιευκρίνιση: Όχι, δεν πρόκειται να αναφερόμαστε κατά τη διάρκεια αυτής της διαδικασίας –εμείς τουλάχιστον- στον πρώην Υπουργό Παπαντωνίου σαν να πρόκειται για ένοχο. Στο στάδιο αυτό υπάρχει το τεκμήριο της αθωότητας. Θα αναφερθούμε στο πρόσωπο του πρώην Υπο</w:t>
      </w:r>
      <w:r>
        <w:rPr>
          <w:rFonts w:eastAsia="Times New Roman" w:cs="Times New Roman"/>
          <w:szCs w:val="24"/>
        </w:rPr>
        <w:t xml:space="preserve">υργού ως </w:t>
      </w:r>
      <w:r>
        <w:rPr>
          <w:rFonts w:eastAsia="Times New Roman" w:cs="Times New Roman"/>
          <w:szCs w:val="24"/>
        </w:rPr>
        <w:t>πρ</w:t>
      </w:r>
      <w:r>
        <w:rPr>
          <w:rFonts w:eastAsia="Times New Roman" w:cs="Times New Roman"/>
          <w:szCs w:val="24"/>
        </w:rPr>
        <w:t>ό</w:t>
      </w:r>
      <w:r>
        <w:rPr>
          <w:rFonts w:eastAsia="Times New Roman" w:cs="Times New Roman"/>
          <w:szCs w:val="24"/>
        </w:rPr>
        <w:t>σ</w:t>
      </w:r>
      <w:r>
        <w:rPr>
          <w:rFonts w:eastAsia="Times New Roman" w:cs="Times New Roman"/>
          <w:szCs w:val="24"/>
        </w:rPr>
        <w:t>ω</w:t>
      </w:r>
      <w:r>
        <w:rPr>
          <w:rFonts w:eastAsia="Times New Roman" w:cs="Times New Roman"/>
          <w:szCs w:val="24"/>
        </w:rPr>
        <w:t xml:space="preserve">πο </w:t>
      </w:r>
      <w:r>
        <w:rPr>
          <w:rFonts w:eastAsia="Times New Roman" w:cs="Times New Roman"/>
          <w:szCs w:val="24"/>
        </w:rPr>
        <w:t>υπόπτου και οι υποψίες μπορεί να μετατραπούν σε βεβαιότητες ενοχής μόνο μετά από κρίση και καταδίκη.</w:t>
      </w:r>
    </w:p>
    <w:p w14:paraId="52257DC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Δεύτερον, όχι, δεν θα κατακρίνουμε, παρά το μεγάλο πρόβλημα που δημιουργήθηκε, τον θεσμό, το ίδιο το Σύνταγμα, για την εξάλειψη του αξιοπο</w:t>
      </w:r>
      <w:r>
        <w:rPr>
          <w:rFonts w:eastAsia="Times New Roman" w:cs="Times New Roman"/>
          <w:szCs w:val="24"/>
        </w:rPr>
        <w:t xml:space="preserve">ίνου του βασικού εγκλήματος, δηλαδή της απιστίας. Βεβαίως, είναι προβληματική η διάταξη του Συντάγματος και χρειάζεται </w:t>
      </w:r>
      <w:r>
        <w:rPr>
          <w:rFonts w:eastAsia="Times New Roman" w:cs="Times New Roman"/>
          <w:szCs w:val="24"/>
        </w:rPr>
        <w:t>Αναθεώρηση</w:t>
      </w:r>
      <w:r>
        <w:rPr>
          <w:rFonts w:eastAsia="Times New Roman" w:cs="Times New Roman"/>
          <w:szCs w:val="24"/>
        </w:rPr>
        <w:t>.</w:t>
      </w:r>
      <w:r>
        <w:rPr>
          <w:rFonts w:eastAsia="Times New Roman" w:cs="Times New Roman"/>
          <w:szCs w:val="24"/>
        </w:rPr>
        <w:t xml:space="preserve"> Δεν υπάρχει αμφιβολία γι’ αυτό. Νομίζω ότι συμφωνούν όλοι.</w:t>
      </w:r>
    </w:p>
    <w:p w14:paraId="52257DC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θέμα, όμως, είναι ότι σημαντική ευθύνη υπήρχε και για την εφαρμ</w:t>
      </w:r>
      <w:r>
        <w:rPr>
          <w:rFonts w:eastAsia="Times New Roman" w:cs="Times New Roman"/>
          <w:szCs w:val="24"/>
        </w:rPr>
        <w:t xml:space="preserve">ογή της συγκεκριμένης διάταξης, η οποία οδήγησε 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εξάλειψη του αξιοποίνου. Ο δικομματισμός στην Ελλάδα έδωσε μια εικόνα ότι τα δύο κόμματα αλληλοϋποστηρίχθηκαν, προκειμένου να υπάρξει μια εξάλειψη του αξιοποίνου και να </w:t>
      </w:r>
      <w:r>
        <w:rPr>
          <w:rFonts w:eastAsia="Times New Roman" w:cs="Times New Roman"/>
          <w:szCs w:val="24"/>
        </w:rPr>
        <w:lastRenderedPageBreak/>
        <w:t>μην μπορέσουν να αναζητηθο</w:t>
      </w:r>
      <w:r>
        <w:rPr>
          <w:rFonts w:eastAsia="Times New Roman" w:cs="Times New Roman"/>
          <w:szCs w:val="24"/>
        </w:rPr>
        <w:t xml:space="preserve">ύν τελικά ευθύνες για βασικά εγκλήματα τα οποία στοιχειοθέτησαν τη διαφθορά στη χώρα μας. Και περνώ, λοιπόν, στο κύριο θέμα μας. </w:t>
      </w:r>
    </w:p>
    <w:p w14:paraId="52257DC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Στη Βουλή έφτασαν έξι ογκώδεις δικογραφίες με παραπομπή από τους αρμόδιους εισαγγελείς. Οι δικογραφίες αφορούσαν προμήθειες όπ</w:t>
      </w:r>
      <w:r>
        <w:rPr>
          <w:rFonts w:eastAsia="Times New Roman" w:cs="Times New Roman"/>
          <w:szCs w:val="24"/>
        </w:rPr>
        <w:t xml:space="preserve">λων κι επίσης, αντισταθμιστικά ωφελήματα. Στις δικογραφίες αυτές και στην πρόταση των Βουλευτών γίνεται εμπεριστατωμένη αναφορά όχι μόνο του συνολικού ύψους των προμηθειών και των συμβάσεων, αλλά και της ζημίας που προέκυψε για το δημόσιο από την πλημμελή </w:t>
      </w:r>
      <w:r>
        <w:rPr>
          <w:rFonts w:eastAsia="Times New Roman" w:cs="Times New Roman"/>
          <w:szCs w:val="24"/>
        </w:rPr>
        <w:t xml:space="preserve">κακή εφαρμογή αυτών των συμβάσεων. Η ζημία αυτή, η οποία αναφέρεται στις έξι δικογραφίες, αν αθροιστεί, ανέρχεται σε ένα ποσό το οποίο μετριέται σε εκατοντάδες εκατομμύρια ευρώ. </w:t>
      </w:r>
    </w:p>
    <w:p w14:paraId="52257DC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Πρέπει, βέβαια, να σημειωθεί ότι δεν γίνεται στις δικογραφίες λόγος για χειρο</w:t>
      </w:r>
      <w:r>
        <w:rPr>
          <w:rFonts w:eastAsia="Times New Roman" w:cs="Times New Roman"/>
          <w:szCs w:val="24"/>
        </w:rPr>
        <w:t xml:space="preserve">πιαστή δωροδοκία ή για κάποιον άλλον λόγο με τον οποίο να έχει προκύψει, χειροπιαστά ή με αποδείξιμο τρόπο, η πρόκληση περιουσιακού οφέλους υπέρ ενός συγκεκριμένου προσώπου. </w:t>
      </w:r>
    </w:p>
    <w:p w14:paraId="52257DD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Ωστόσο, η νομολογία μας κατ’ επανάληψη έχει δεχθεί ότι το έγκλημα της απιστίας -π</w:t>
      </w:r>
      <w:r>
        <w:rPr>
          <w:rFonts w:eastAsia="Times New Roman" w:cs="Times New Roman"/>
          <w:szCs w:val="24"/>
        </w:rPr>
        <w:t xml:space="preserve">αρά το γεγονός ότι στην αντικειμενική </w:t>
      </w:r>
      <w:r>
        <w:rPr>
          <w:rFonts w:eastAsia="Times New Roman" w:cs="Times New Roman"/>
          <w:szCs w:val="24"/>
        </w:rPr>
        <w:lastRenderedPageBreak/>
        <w:t>και την υποκειμενική του υπόσταση δεν ενδιαφέρει η πρόκληση απόκτησης περιουσιακού οφέλους, αλλά η πρόκληση ζημίας στα συμφέρονται ενός ιδιώτη ή του δημοσίου σύμφωνα με το άρθρο 256 του Ποινικού Κώδικα- με την πρόκληση</w:t>
      </w:r>
      <w:r>
        <w:rPr>
          <w:rFonts w:eastAsia="Times New Roman" w:cs="Times New Roman"/>
          <w:szCs w:val="24"/>
        </w:rPr>
        <w:t xml:space="preserve"> ζημίας αρκεί ως βασικό έγκλημα για την προσπάθεια αναζήτησης ευθυνών και ξεπλύματος βρώμικου χρήματος στη συνέχεια.</w:t>
      </w:r>
    </w:p>
    <w:p w14:paraId="52257DD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καταγραφή της ζημίας μάς παραπέμπει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στο άρθρο 256 του Ποινικού Κώδικα που αφορά την απιστία τη σχετική με την υπηρεσία. Βεβαίως, το αξιόποινο αυτής της απιστίας φαίνεται να έχει εξαλειφθεί οριστικά, με βάση τη διάταξη του άρθρου 86 παράγραφος 3 του Συντάγματος. </w:t>
      </w:r>
    </w:p>
    <w:p w14:paraId="52257DD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Ωστόσο, παρά την παρέλευση τη</w:t>
      </w:r>
      <w:r>
        <w:rPr>
          <w:rFonts w:eastAsia="Times New Roman" w:cs="Times New Roman"/>
          <w:szCs w:val="24"/>
        </w:rPr>
        <w:t>ς αποσβεστικής προθεσμίας και την παραγραφή του βασικού εγκλήματος, υπάρχουν περιθώρια –η νομολογία το δέχεται- η απιστία να μπορεί να συνθέσει έγκλημα ξεπλύματος βρώμικου χρήματος, στο μέτρο που στη συνέχεια ακολούθησαν πράξεις νομιμοποίησης ενός περιουσι</w:t>
      </w:r>
      <w:r>
        <w:rPr>
          <w:rFonts w:eastAsia="Times New Roman" w:cs="Times New Roman"/>
          <w:szCs w:val="24"/>
        </w:rPr>
        <w:t xml:space="preserve">ακού οφέλους. </w:t>
      </w:r>
    </w:p>
    <w:p w14:paraId="52257DD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ποινική ρύθμιση για την αξιοπιστία ως νομοθέτημα δεν ενδιαφέρεται το βασικό έγκλημα να είναι ανοικτό ως αξιόποινο. </w:t>
      </w:r>
      <w:r>
        <w:rPr>
          <w:rFonts w:eastAsia="Times New Roman" w:cs="Times New Roman"/>
          <w:szCs w:val="24"/>
        </w:rPr>
        <w:lastRenderedPageBreak/>
        <w:t>Ενδιαφέρεται απλώς να έχει τελεστεί. Και αυτό νομίζω ότι αποδεικνύεται ή εν πάση περιπτώσει, υπάρχουν σαφείς ενδείξεις γι’ α</w:t>
      </w:r>
      <w:r>
        <w:rPr>
          <w:rFonts w:eastAsia="Times New Roman" w:cs="Times New Roman"/>
          <w:szCs w:val="24"/>
        </w:rPr>
        <w:t>υτό, με βάση τις δικογραφίες οι οποίες περιήλθαν σε εμάς.</w:t>
      </w:r>
    </w:p>
    <w:p w14:paraId="52257DD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Βεβαίως, το αν έχει παραγραφεί ή όχι και μια ενδεχόμενη πράξη ξεπλύματος βρώμικου χρήματος εξαρτάται από την απάντηση σε δύο ερωτήματα.</w:t>
      </w:r>
    </w:p>
    <w:p w14:paraId="52257DD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ένα είναι το αν έχει αρχίσει, αν είναι ανοιχτή, ενεργός η π</w:t>
      </w:r>
      <w:r>
        <w:rPr>
          <w:rFonts w:eastAsia="Times New Roman" w:cs="Times New Roman"/>
          <w:szCs w:val="24"/>
        </w:rPr>
        <w:t>ροθεσμία δίωξης για ξέπλυμα βρώμικου χρήματος ή αν και αυτή έχει παραγραφεί. Πρέπει εδώ να διευκρινίσουμε κάτι το οποίο αποτελεί μια πάγια αρχή, πάγια διάταξη της ποινικής νομοθεσίας. Ο χρόνος της παραγραφής αρχίζει από τότε που το έγκλημα τελειώνει. Το έγ</w:t>
      </w:r>
      <w:r>
        <w:rPr>
          <w:rFonts w:eastAsia="Times New Roman" w:cs="Times New Roman"/>
          <w:szCs w:val="24"/>
        </w:rPr>
        <w:t>κλημα ξεπλύματος του βρώμικου χρήματος, το οποίο θα ερευνήσουμε, μπορεί να αρχίζει με μια πράξη απιστίας, αλλά τελειώνει με την πράξη του ξεπλύματος, η οποία δεν αποκλείεται, αν ερευνήσουμε τον νόμο, να είναι ακόμη και έγκλημα διαρκείας.</w:t>
      </w:r>
    </w:p>
    <w:p w14:paraId="52257DD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Επειδή οι πράξεις </w:t>
      </w:r>
      <w:r>
        <w:rPr>
          <w:rFonts w:eastAsia="Times New Roman" w:cs="Times New Roman"/>
          <w:szCs w:val="24"/>
        </w:rPr>
        <w:t xml:space="preserve">για τις οποίες έχουμε εντοπίσει ενδείξεις, έχουν τελεστεί πολύ αργότερα από τις πράξεις απιστίας και κάποιες ενδεχομένως ακόμα και σήμερα είναι ενεργές, δεν μπορεί να τεθεί από χρονική άποψη θέμα παραγραφής εγκλημάτων </w:t>
      </w:r>
      <w:r>
        <w:rPr>
          <w:rFonts w:eastAsia="Times New Roman" w:cs="Times New Roman"/>
          <w:szCs w:val="24"/>
        </w:rPr>
        <w:lastRenderedPageBreak/>
        <w:t xml:space="preserve">απιστίας. Βέβαια, ο όρος είναι και το </w:t>
      </w:r>
      <w:r>
        <w:rPr>
          <w:rFonts w:eastAsia="Times New Roman" w:cs="Times New Roman"/>
          <w:szCs w:val="24"/>
        </w:rPr>
        <w:t xml:space="preserve">έγκλημα να έχει τελεστεί κατά την άσκηση των καθηκόντων του Υπουργού. Αυτό δεν μπορούμε να πούμε ότι είναι κάτι το οποίο προκύπτει χωρίς αμφιβολίες. Ίσως το αντίθετο να είναι πιθανότερο, αλλά και αυτό νομίζουμε ότι πρέπει η ίδια η </w:t>
      </w:r>
      <w:r>
        <w:rPr>
          <w:rFonts w:eastAsia="Times New Roman" w:cs="Times New Roman"/>
          <w:szCs w:val="24"/>
        </w:rPr>
        <w:t xml:space="preserve">επιτροπή </w:t>
      </w:r>
      <w:r>
        <w:rPr>
          <w:rFonts w:eastAsia="Times New Roman" w:cs="Times New Roman"/>
          <w:szCs w:val="24"/>
        </w:rPr>
        <w:t>η οποία θα συστα</w:t>
      </w:r>
      <w:r>
        <w:rPr>
          <w:rFonts w:eastAsia="Times New Roman" w:cs="Times New Roman"/>
          <w:szCs w:val="24"/>
        </w:rPr>
        <w:t xml:space="preserve">θεί να το ερευνήσει και να το τεκμηριώσει. Αν προκύψει από τη διερεύνηση ότι εδώ έχουμε να κάνουμε με πράξεις οι οποίες δεν τελέστηκαν κατά την άσκηση των υπουργικών καθηκόντων, τότε θα πρέπει να αποφανθεί πλέον η ίδια η δικαιοσύνη, εκτιμώντας τις πράξεις </w:t>
      </w:r>
      <w:r>
        <w:rPr>
          <w:rFonts w:eastAsia="Times New Roman" w:cs="Times New Roman"/>
          <w:szCs w:val="24"/>
        </w:rPr>
        <w:t>αυτές.</w:t>
      </w:r>
    </w:p>
    <w:p w14:paraId="52257DD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Λάβαμε όλοι μας το υπόμνημα του Ιωάννη Παπαντωνίου, το οποίο εκφέρει τις αντιρρήσεις για την υπαγωγή του στη διαδικασία της προανακριτικής εξέτασης. Αυτό το οποίο διαβάσαμε και διάβασα κι εγώ προσωπικά στο υπόμνημα του κ. Παπαντωνίου, είναι ότι έχει γίνει </w:t>
      </w:r>
      <w:r>
        <w:rPr>
          <w:rFonts w:eastAsia="Times New Roman" w:cs="Times New Roman"/>
          <w:szCs w:val="24"/>
        </w:rPr>
        <w:t>έλεγχος και δεν βρέθηκαν καθόλου ενδείξεις τέλεσης αξιόποινης πράξης. Πρέπει να πω ότι οι δικογραφίες που έφτασαν εδώ περιλαμβάνουν λεπτομέρειες για τον επιβλαβή χαρακτήρα των συμβάσεων οι οποίες υπογράφηκαν και ιδιαίτερα για τα αντισταθμιστικά τους ωφελήμ</w:t>
      </w:r>
      <w:r>
        <w:rPr>
          <w:rFonts w:eastAsia="Times New Roman" w:cs="Times New Roman"/>
          <w:szCs w:val="24"/>
        </w:rPr>
        <w:t>ατα. Επίσης, στο ίδιο υπόμνημα ο ερευνώμενος παραπονείται ότι δεν φαίνεται να υπάρχει πάντως δική του συμμετοχή.</w:t>
      </w:r>
    </w:p>
    <w:p w14:paraId="52257DD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Πέρα από το γεγονός ότι η ανάγνωση των δικογραφιών αμέσως μας δίνει τη δυνατότητα να αντιληφθούμε ότι το όνομα του πρώην Υπουργού αναφέρεται στ</w:t>
      </w:r>
      <w:r>
        <w:rPr>
          <w:rFonts w:eastAsia="Times New Roman" w:cs="Times New Roman"/>
          <w:szCs w:val="24"/>
        </w:rPr>
        <w:t>ις ζημιογόνες πράξεις σύναψης συμβάσεων ή σχεδίων κ.λπ., αυτό το οποίο είναι απλό να εξηγήσουμε είναι ότι, εάν η δικαιοσύνη δεν είχε διαπιστώσει, δεν είχε βρει ενδείξεις ευθύνης του συγκεκριμένου πρώην Υπουργού, δεν θα είχε στείλει τις έξι δικογραφίες στον</w:t>
      </w:r>
      <w:r>
        <w:rPr>
          <w:rFonts w:eastAsia="Times New Roman" w:cs="Times New Roman"/>
          <w:szCs w:val="24"/>
        </w:rPr>
        <w:t xml:space="preserve"> Υπουργό και δι’ αυτού στη Βουλή. Τις έστειλε εδώ ακριβώς επειδή βρήκε ενδείξεις για αξιόποινες πράξεις και ενδείξεις ευθύνης πολιτικού προσώπου, συγκεκριμένα του Υπουργού Παπαντωνίου. Και τις έστειλε εδώ, προκειμένου η Βουλή να τις εξετάσει με προσοχή.</w:t>
      </w:r>
    </w:p>
    <w:p w14:paraId="52257DD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Θέ</w:t>
      </w:r>
      <w:r>
        <w:rPr>
          <w:rFonts w:eastAsia="Times New Roman" w:cs="Times New Roman"/>
          <w:szCs w:val="24"/>
        </w:rPr>
        <w:t>λω να θυμίσω κάτι στο σημείο αυτό. Μεταξύ των ενδείξεων του ξεπλύματος αναφέρει η πρόταση των Βουλευτών και το γεγονός ότι συγγενικό πρόσωπο του Υπουργού αναφέρεται σε μια λίστα καταθετών. Θέλω να θυμίσω ότι στοιχεία που αφορούσαν λίστες μέχρι τώρα δεν ήτα</w:t>
      </w:r>
      <w:r>
        <w:rPr>
          <w:rFonts w:eastAsia="Times New Roman" w:cs="Times New Roman"/>
          <w:szCs w:val="24"/>
        </w:rPr>
        <w:t xml:space="preserve">ν δυνατόν να αξιοποιηθούν. Κατά τη διάρκεια της θητείας της παρούσας Κυβέρνησης είχαμε τον </w:t>
      </w:r>
      <w:r>
        <w:rPr>
          <w:rFonts w:eastAsia="Times New Roman" w:cs="Times New Roman"/>
          <w:szCs w:val="24"/>
        </w:rPr>
        <w:t>ν.</w:t>
      </w:r>
      <w:r>
        <w:rPr>
          <w:rFonts w:eastAsia="Times New Roman" w:cs="Times New Roman"/>
          <w:szCs w:val="24"/>
        </w:rPr>
        <w:t xml:space="preserve">4356 που για πρώτη φορά προέβλεψε τη δυνατότητα χρήσης και παρανόμως κτηθέντων αποδεικτικών μέσων -όπως είναι μια </w:t>
      </w:r>
      <w:r>
        <w:rPr>
          <w:rFonts w:eastAsia="Times New Roman" w:cs="Times New Roman"/>
          <w:szCs w:val="24"/>
        </w:rPr>
        <w:lastRenderedPageBreak/>
        <w:t>λίστα καταθετών- στο μέτρο που συντρέχουν συγκεκρ</w:t>
      </w:r>
      <w:r>
        <w:rPr>
          <w:rFonts w:eastAsia="Times New Roman" w:cs="Times New Roman"/>
          <w:szCs w:val="24"/>
        </w:rPr>
        <w:t>ιμένες συνταγματικές προϋποθέσεις.</w:t>
      </w:r>
    </w:p>
    <w:p w14:paraId="52257DD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ν.</w:t>
      </w:r>
      <w:r>
        <w:rPr>
          <w:rFonts w:eastAsia="Times New Roman" w:cs="Times New Roman"/>
          <w:szCs w:val="24"/>
        </w:rPr>
        <w:t>4356 αναφέρει ρητά στην αιτιολογική του έκθεση ότι αν συγκρούονται οι δυο αξίες -από τη μια πλευρά, η αξία της δικαστικής προστασίας και από την άλλη, η αξία της καθαρότητας των αποδείξεων- αν οι αποδεικτικές απαγορεύ</w:t>
      </w:r>
      <w:r>
        <w:rPr>
          <w:rFonts w:eastAsia="Times New Roman" w:cs="Times New Roman"/>
          <w:szCs w:val="24"/>
        </w:rPr>
        <w:t xml:space="preserve">σεις δεν επιτρέπουν στη δικαιοσύνη να ασχοληθεί και να αποφανθεί, το πρόβλημα πρέπει να λύνεται με βάση συνταγματικές σταθμίσεις, με προσφυγή στην αρχή της αναλογικότητας, με σεβασμό της αξιοπρέπειας. Αυτό ακριβώς είναι το εύρημα του </w:t>
      </w:r>
      <w:r>
        <w:rPr>
          <w:rFonts w:eastAsia="Times New Roman" w:cs="Times New Roman"/>
          <w:szCs w:val="24"/>
        </w:rPr>
        <w:t>ν.</w:t>
      </w:r>
      <w:r>
        <w:rPr>
          <w:rFonts w:eastAsia="Times New Roman" w:cs="Times New Roman"/>
          <w:szCs w:val="24"/>
        </w:rPr>
        <w:t>4356, όπου με μια συ</w:t>
      </w:r>
      <w:r>
        <w:rPr>
          <w:rFonts w:eastAsia="Times New Roman" w:cs="Times New Roman"/>
          <w:szCs w:val="24"/>
        </w:rPr>
        <w:t>νταγματικά άψογη ρύθμιση, σταθμιστική και αναλογική, επιτρέπει αυτή τη στιγμή να εξετάσουμε και μια τέτοια λίστα.</w:t>
      </w:r>
    </w:p>
    <w:p w14:paraId="52257DD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Εν επιλόγω, θέλω να σας πω ότι για την αντιμετώπιση της οικονομικής κρίσης της χώρας μας…</w:t>
      </w:r>
    </w:p>
    <w:p w14:paraId="52257DD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Παρακαλώ, ολοκληρώσ</w:t>
      </w:r>
      <w:r>
        <w:rPr>
          <w:rFonts w:eastAsia="Times New Roman" w:cs="Times New Roman"/>
          <w:szCs w:val="24"/>
        </w:rPr>
        <w:t xml:space="preserve">τε </w:t>
      </w:r>
      <w:r>
        <w:rPr>
          <w:rFonts w:eastAsia="Times New Roman" w:cs="Times New Roman"/>
          <w:szCs w:val="24"/>
        </w:rPr>
        <w:t xml:space="preserve">με </w:t>
      </w:r>
      <w:r>
        <w:rPr>
          <w:rFonts w:eastAsia="Times New Roman" w:cs="Times New Roman"/>
          <w:szCs w:val="24"/>
        </w:rPr>
        <w:t>αυτό, κύριε Υπουργέ.</w:t>
      </w:r>
    </w:p>
    <w:p w14:paraId="52257DDD"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Ολοκληρώνω, κύριε Πρόεδρε και ευχαριστώ για την ανοχή σας.</w:t>
      </w:r>
    </w:p>
    <w:p w14:paraId="52257DD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αντιμετώπιση, λοιπόν, της οικονομικής κρίσης της χώρας μας, ακόμα και πολίτες που δυσπραγούν έχουν κληθεί να συνεισφέρουν με φόρους και </w:t>
      </w:r>
      <w:r>
        <w:rPr>
          <w:rFonts w:eastAsia="Times New Roman" w:cs="Times New Roman"/>
          <w:szCs w:val="24"/>
        </w:rPr>
        <w:t>με θυσίες. Την ίδια στιγμή, όμως, φαινόμενα διαφθοράς, που συνέβαλαν στα ελλείμματα και σε κοινωνικές δυστυχίες, αυτά που τελέστηκαν από υψηλά ιστάμενους λειτουργούς, εμφανίζονται να έχουν μείνει χωρίς διερεύνηση. Όση, όμως, ήταν η ευθύνη των παραγωγών της</w:t>
      </w:r>
      <w:r>
        <w:rPr>
          <w:rFonts w:eastAsia="Times New Roman" w:cs="Times New Roman"/>
          <w:szCs w:val="24"/>
        </w:rPr>
        <w:t xml:space="preserve"> διαφθοράς τόση είναι και η ευθύνη εκείνων που παραλείπουν να την ελέγξουν. </w:t>
      </w:r>
    </w:p>
    <w:p w14:paraId="52257DD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Γι’ αυτό, εμείς κάνουμε ό,τι μπορούμε, στο πλαίσιο του κράτους δικαίου και των κοινοβουλευτικών διαδικασιών, για την απόδοση δικαιοσύνης και τη θωράκιση μίας υγιούς οικονομίας. Γι</w:t>
      </w:r>
      <w:r>
        <w:rPr>
          <w:rFonts w:eastAsia="Times New Roman" w:cs="Times New Roman"/>
          <w:szCs w:val="24"/>
        </w:rPr>
        <w:t xml:space="preserve">’ αυτό προτείνουμε τη συγκεκριμένη </w:t>
      </w:r>
      <w:r>
        <w:rPr>
          <w:rFonts w:eastAsia="Times New Roman" w:cs="Times New Roman"/>
          <w:szCs w:val="24"/>
        </w:rPr>
        <w:t xml:space="preserve">ειδική κοινοβουλευτική </w:t>
      </w:r>
      <w:r>
        <w:rPr>
          <w:rFonts w:eastAsia="Times New Roman" w:cs="Times New Roman"/>
          <w:szCs w:val="24"/>
        </w:rPr>
        <w:t>επιτροπή</w:t>
      </w:r>
      <w:r>
        <w:rPr>
          <w:rFonts w:eastAsia="Times New Roman" w:cs="Times New Roman"/>
          <w:szCs w:val="24"/>
        </w:rPr>
        <w:t>, η οποία θα ρίξει φως στο συγκεκριμένο γεγονός.</w:t>
      </w:r>
    </w:p>
    <w:p w14:paraId="52257DE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2257DE1"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257DE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 Αθανάσιος Παπαχριστόπουλος απ</w:t>
      </w:r>
      <w:r>
        <w:rPr>
          <w:rFonts w:eastAsia="Times New Roman" w:cs="Times New Roman"/>
          <w:szCs w:val="24"/>
        </w:rPr>
        <w:t>ό τους Ανεξάρτητους Έλληνες.</w:t>
      </w:r>
    </w:p>
    <w:p w14:paraId="52257DE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Ευχαριστώ, κύριε Πρόεδρε.</w:t>
      </w:r>
    </w:p>
    <w:p w14:paraId="52257DE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Εγώ δεν είμαι νομικός, αλλά νομίζω ότι όχι μόνο εγώ, αλλά και κάθε Έλληνας πολίτης έχει δικαίωμα να έχει άποψη για το τι έγινε πάνω σ’ αυτόν τον τομέα των εξοπλιστικών εδώ κ</w:t>
      </w:r>
      <w:r>
        <w:rPr>
          <w:rFonts w:eastAsia="Times New Roman" w:cs="Times New Roman"/>
          <w:szCs w:val="24"/>
        </w:rPr>
        <w:t>αι κάμποσα χρόνια.</w:t>
      </w:r>
    </w:p>
    <w:p w14:paraId="52257DE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Θέλω να παραθέσω μερικά γεγονότα. </w:t>
      </w:r>
    </w:p>
    <w:p w14:paraId="52257DE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πρώτο είναι ότι εγώ χαιρετίζω θετικά ότι την πρόταση για σύσταση </w:t>
      </w:r>
      <w:r>
        <w:rPr>
          <w:rFonts w:eastAsia="Times New Roman" w:cs="Times New Roman"/>
          <w:szCs w:val="24"/>
        </w:rPr>
        <w:t>ειδικής κοινοβουλευτικής επιτροπής</w:t>
      </w:r>
      <w:r>
        <w:rPr>
          <w:rFonts w:eastAsia="Times New Roman" w:cs="Times New Roman"/>
          <w:szCs w:val="24"/>
        </w:rPr>
        <w:t xml:space="preserve"> που υπέγραψαν όλοι οι Βουλευτές του ΣΥΡΙΖΑ και των Ανεξαρτήτων Ελλήνων, τη συνυπογράφουν όλα τα </w:t>
      </w:r>
      <w:r>
        <w:rPr>
          <w:rFonts w:eastAsia="Times New Roman" w:cs="Times New Roman"/>
          <w:szCs w:val="24"/>
        </w:rPr>
        <w:t>κόμματα πλην ενός. Αυτό κάτι δείχνει.</w:t>
      </w:r>
    </w:p>
    <w:p w14:paraId="52257DE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Επίσης, θέλω να κάνω μία υπενθύμιση σχετικά με το τι ακριβώς έκανε αυτό το περίφημο άρθρο 86 που είναι προκλητικό και έχει εξοργίσει –πιστεύω δίκαια- τους Έλληνες πολίτες. Κάθε φορά που η δικαιοσύνη έφθανε σε κάποιον π</w:t>
      </w:r>
      <w:r>
        <w:rPr>
          <w:rFonts w:eastAsia="Times New Roman" w:cs="Times New Roman"/>
          <w:szCs w:val="24"/>
        </w:rPr>
        <w:t>ολιτικό, κάτι γινόταν και αυτό το αδίκημα παραγραφόταν. Η απιστία, για παράδειγμα, πιθανόν να έχει παραγραφεί. Δεν παραγράφεται το ξέπλυμα μαύρου</w:t>
      </w:r>
      <w:r>
        <w:rPr>
          <w:rFonts w:eastAsia="Times New Roman" w:cs="Times New Roman"/>
          <w:szCs w:val="24"/>
        </w:rPr>
        <w:t xml:space="preserve"> </w:t>
      </w:r>
      <w:r>
        <w:rPr>
          <w:rFonts w:eastAsia="Times New Roman" w:cs="Times New Roman"/>
          <w:szCs w:val="24"/>
        </w:rPr>
        <w:t xml:space="preserve">χρήματος. </w:t>
      </w:r>
    </w:p>
    <w:p w14:paraId="52257DE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Κατ’ </w:t>
      </w:r>
      <w:r>
        <w:rPr>
          <w:rFonts w:eastAsia="Times New Roman" w:cs="Times New Roman"/>
          <w:szCs w:val="24"/>
        </w:rPr>
        <w:t>αρχάς</w:t>
      </w:r>
      <w:r>
        <w:rPr>
          <w:rFonts w:eastAsia="Times New Roman" w:cs="Times New Roman"/>
          <w:szCs w:val="24"/>
        </w:rPr>
        <w:t>, θέλω να ξεκαθαρίσω ότι το τεκμήριο της αθωότητας το έχει ο κάθε Έλληνας πολίτης, συνεπώ</w:t>
      </w:r>
      <w:r>
        <w:rPr>
          <w:rFonts w:eastAsia="Times New Roman" w:cs="Times New Roman"/>
          <w:szCs w:val="24"/>
        </w:rPr>
        <w:t xml:space="preserve">ς και ο εναγόμενος πρώην Υπουργός Άμυνας. Δεν το συζητώ. Η λέξη «ρεβανσισμός» και η φράση «ρεβανσιστική διάθεση» δεν πρέπει να υπάρχει μέσα σ’ αυτήν την Αίθουσα, γιατί προσφέρει ό,τι χειρότερο στην </w:t>
      </w:r>
      <w:r>
        <w:rPr>
          <w:rFonts w:eastAsia="Times New Roman" w:cs="Times New Roman"/>
          <w:szCs w:val="24"/>
        </w:rPr>
        <w:t xml:space="preserve">Κοινοβουλευτική </w:t>
      </w:r>
      <w:r>
        <w:rPr>
          <w:rFonts w:eastAsia="Times New Roman" w:cs="Times New Roman"/>
          <w:szCs w:val="24"/>
        </w:rPr>
        <w:t>Δημοκρατία</w:t>
      </w:r>
      <w:r>
        <w:rPr>
          <w:rFonts w:eastAsia="Times New Roman" w:cs="Times New Roman"/>
          <w:szCs w:val="24"/>
        </w:rPr>
        <w:t xml:space="preserve">. </w:t>
      </w:r>
    </w:p>
    <w:p w14:paraId="52257DE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Εν πάση περιπτώσει, εγώ προσω</w:t>
      </w:r>
      <w:r>
        <w:rPr>
          <w:rFonts w:eastAsia="Times New Roman" w:cs="Times New Roman"/>
          <w:szCs w:val="24"/>
        </w:rPr>
        <w:t>πικά δηλώνω ότι μόνο ρεβανσισμό δεν έχω για κανέναν και είμαι απ’ αυτούς που έχω ομολογήσει δημόσια ότι σε όλα τα κόμματα υπάρχουν πολιτικοί που κάνουν σωστά τη δουλειά τους.</w:t>
      </w:r>
    </w:p>
    <w:p w14:paraId="52257DE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Όμως, θέλω να φρεσκάρω λίγο τη μνήμη μας και να πω τα εξής: Θέλω να υπενθυμίσω ότ</w:t>
      </w:r>
      <w:r>
        <w:rPr>
          <w:rFonts w:eastAsia="Times New Roman" w:cs="Times New Roman"/>
          <w:szCs w:val="24"/>
        </w:rPr>
        <w:t>ι ο χώρος της Γενικής Γραμματείας Εξοπλισμών –και δεν κάνω εδώ χαρακτηρισμό- έχει έναν ήδη κατάδικο Γραμματέα, έναν άλλο προφυλακισμένο και δύο υπόδικους, αν αυτό λέει κάτι.</w:t>
      </w:r>
    </w:p>
    <w:p w14:paraId="52257DE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Επίσης, με την έρευνα που έκαναν οι Εισαγγελείς Διαφθοράς, ο Γαβριήλ Μαλλής και ο </w:t>
      </w:r>
      <w:r>
        <w:rPr>
          <w:rFonts w:eastAsia="Times New Roman" w:cs="Times New Roman"/>
          <w:szCs w:val="24"/>
        </w:rPr>
        <w:t xml:space="preserve">Ιωάννης Σταυρόπουλος, ανακάλυψαν μερικά πράγματα πριν κάμποσο καιρό, πολύ πριν, όταν διερευνούσαν την υπόθεση του Άκη Τσοχατζόπουλου. Βρέθηκαν στους λογαριασμούς κάποιου φίλου –εγώ θα έλεγα, κουμπάρου- </w:t>
      </w:r>
      <w:r>
        <w:rPr>
          <w:rFonts w:eastAsia="Times New Roman" w:cs="Times New Roman"/>
          <w:szCs w:val="24"/>
        </w:rPr>
        <w:lastRenderedPageBreak/>
        <w:t>του εναγόμενου Υπουργού δύο εμβάσματα από 500.000 ευρώ</w:t>
      </w:r>
      <w:r>
        <w:rPr>
          <w:rFonts w:eastAsia="Times New Roman" w:cs="Times New Roman"/>
          <w:szCs w:val="24"/>
        </w:rPr>
        <w:t xml:space="preserve"> που δεν μπορούσε να τα δικαιολογήσει κανείς.</w:t>
      </w:r>
    </w:p>
    <w:p w14:paraId="52257DE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Επίσης, στη λίστα Λαγκάρντ βρέθηκε 1.300.000 σε λογαριασμό της συζύγου του εναγόμενου Υπουργού. Όταν, μάλιστα, ρωτήθηκε ο εναγόμενος, είπε ότι ήταν του πρώην συζύγου της γυναίκας του, πράγμα που αποδείχθηκε ότι</w:t>
      </w:r>
      <w:r>
        <w:rPr>
          <w:rFonts w:eastAsia="Times New Roman" w:cs="Times New Roman"/>
          <w:szCs w:val="24"/>
        </w:rPr>
        <w:t xml:space="preserve"> δεν ήταν αληθές. </w:t>
      </w:r>
    </w:p>
    <w:p w14:paraId="52257DE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Τι θέλω να πω; Θέλω να πω ότι μπορεί να φαίνεται απιστία από τη μία, από την άλλη, όμως, μπορούν να συνδυαστούν -ξαναλέω ότι δεν είμαι νομικός- και να δούμε τι συμπεράσματα μπορούμε να βγάλουμε.</w:t>
      </w:r>
    </w:p>
    <w:p w14:paraId="52257DE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Θέλω ακόμα να κάνω μια μικρή υπενθύμιση. Ο</w:t>
      </w:r>
      <w:r>
        <w:rPr>
          <w:rFonts w:eastAsia="Times New Roman" w:cs="Times New Roman"/>
          <w:szCs w:val="24"/>
        </w:rPr>
        <w:t xml:space="preserve"> κ. Παπαντωνίου είχε καταδικαστεί τελεσίδικα για ψεύτικο «πόθεν έσχες» το 2009. Και ελέγχονται και άλλες πιθανές τέτοιες δηλώσεις που δεν είναι ειλικρινείς. </w:t>
      </w:r>
    </w:p>
    <w:p w14:paraId="52257DE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Θέλω ακόμα να υπενθυμίσω ότι ο τότε Α/ΓΕΝ, ένας αδέκαστος Ναύαρχος ο κ. Αντωνιάδης, ήταν αντίθετος</w:t>
      </w:r>
      <w:r>
        <w:rPr>
          <w:rFonts w:eastAsia="Times New Roman" w:cs="Times New Roman"/>
          <w:szCs w:val="24"/>
        </w:rPr>
        <w:t xml:space="preserve"> με τον εκσυγχρονισμό των έξι φρεγατών, με πολλά επιχειρήματα. Ομόφωνα τότε το Ναυτικό Συμβούλιο απέρριψε την πρόταση του τότε Υ</w:t>
      </w:r>
      <w:r>
        <w:rPr>
          <w:rFonts w:eastAsia="Times New Roman" w:cs="Times New Roman"/>
          <w:szCs w:val="24"/>
        </w:rPr>
        <w:lastRenderedPageBreak/>
        <w:t>πουργού, δηλαδή του εναγόμενου του κ. Παπαντωνίου, για εκσυγχρονισμό αυτών των φρεγατών. Και για όσους έχουν απορία πόσο στοίχισ</w:t>
      </w:r>
      <w:r>
        <w:rPr>
          <w:rFonts w:eastAsia="Times New Roman" w:cs="Times New Roman"/>
          <w:szCs w:val="24"/>
        </w:rPr>
        <w:t xml:space="preserve">ε ο εκσυγχρονισμός, έχω πρόχειρα το νούμερο που τον αφορούσε. Είναι γύρω στα 488 εκατομμύρια. Μάλιστα, το επιχείρημα ήταν ότι αυτές οι φρεγάτες σε μερικά χρόνια που θα έληγε η σύμβαση, θα ήταν τριάντα χρονών και θα ήταν άχρηστες. Και είχε προτείνει σε όλο </w:t>
      </w:r>
      <w:r>
        <w:rPr>
          <w:rFonts w:eastAsia="Times New Roman" w:cs="Times New Roman"/>
          <w:szCs w:val="24"/>
        </w:rPr>
        <w:t xml:space="preserve">το Ναυτικό Συμβούλιο, « Όχι, ρε παιδιά, να μην τις εκσυγχρονίσουμε να πάρουμε καινούργιες». </w:t>
      </w:r>
    </w:p>
    <w:p w14:paraId="52257DF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Θα μπορούσα να αναφερθώ σε πάρα πολλά. Αυτά είναι αποδείξεις; Όχι. Είναι, όμως, λόγος εμείς να ερευνήσουμε τι γινόταν τότε; Πιστεύω πως ναι.</w:t>
      </w:r>
    </w:p>
    <w:p w14:paraId="52257DF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Θέλω ακόμα να θυμίσω </w:t>
      </w:r>
      <w:r>
        <w:rPr>
          <w:rFonts w:eastAsia="Times New Roman" w:cs="Times New Roman"/>
          <w:szCs w:val="24"/>
        </w:rPr>
        <w:t>ένα άρθρο που είχε γράψει η Ιωάννα η Μάνδρου στην «</w:t>
      </w:r>
      <w:r>
        <w:rPr>
          <w:rFonts w:eastAsia="Times New Roman" w:cs="Times New Roman"/>
          <w:szCs w:val="24"/>
        </w:rPr>
        <w:t>Κ</w:t>
      </w:r>
      <w:r>
        <w:rPr>
          <w:rFonts w:eastAsia="Times New Roman" w:cs="Times New Roman"/>
          <w:szCs w:val="24"/>
        </w:rPr>
        <w:t>ΑΘΗΜΕΡΙΝΗ</w:t>
      </w:r>
      <w:r>
        <w:rPr>
          <w:rFonts w:eastAsia="Times New Roman" w:cs="Times New Roman"/>
          <w:szCs w:val="24"/>
        </w:rPr>
        <w:t>», μια δημοσιογράφος που δεν διάκειται ευμενώς προς εμάς. Είναι ένα σκληρό άρθρο που έγραψε ο Νίκος ο Χατζηνικολάου σε μια εποχή τότε που ο κ. Παπαντωνίου ήταν στο απυρόβλητο και μπορούσε να κάνε</w:t>
      </w:r>
      <w:r>
        <w:rPr>
          <w:rFonts w:eastAsia="Times New Roman" w:cs="Times New Roman"/>
          <w:szCs w:val="24"/>
        </w:rPr>
        <w:t xml:space="preserve">ι ό,τι θέλει. Μάλιστα, σας θυμίζω ότι έκανε μήνυση τότε στον Νίκο τον Χατζηνικολάου και του επιδικάστηκε ένα ποσό γύρω </w:t>
      </w:r>
      <w:r>
        <w:rPr>
          <w:rFonts w:eastAsia="Times New Roman" w:cs="Times New Roman"/>
          <w:szCs w:val="24"/>
        </w:rPr>
        <w:t xml:space="preserve">στις </w:t>
      </w:r>
      <w:r>
        <w:rPr>
          <w:rFonts w:eastAsia="Times New Roman" w:cs="Times New Roman"/>
          <w:szCs w:val="24"/>
        </w:rPr>
        <w:t>11.000 ευρώ, το οποίο πήγε και το πήρε.</w:t>
      </w:r>
    </w:p>
    <w:p w14:paraId="52257DF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Τα νούμερα, που αυτή τη στιγμή δεν είναι αμφιλεγόμενα, αλλά, κατά τη γνώμη μου, είναι δεδομέ</w:t>
      </w:r>
      <w:r>
        <w:rPr>
          <w:rFonts w:eastAsia="Times New Roman" w:cs="Times New Roman"/>
          <w:szCs w:val="24"/>
        </w:rPr>
        <w:t xml:space="preserve">να, είναι τα εξής: Κατ’ αρχάς, να σας πω ότι το 2003 οι συμβάσεις που υπογράφηκαν επί Υπουργίας του κ. Παπαντωνίου ήταν 5,5 δισεκατομμύρια. Αναλυτικά: </w:t>
      </w:r>
    </w:p>
    <w:p w14:paraId="52257DF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Οι ελεγχόμενες υποθέσεις -ο εκσυγχρονισμός υποβρυχίων δεν είναι- είναι γύρω στα 209 εκατομμύρια. Μεταφορ</w:t>
      </w:r>
      <w:r>
        <w:rPr>
          <w:rFonts w:eastAsia="Times New Roman" w:cs="Times New Roman"/>
          <w:szCs w:val="24"/>
        </w:rPr>
        <w:t xml:space="preserve">ικά αεροσκάφη, 272 εκατομμύρια, με περιπέτεια στην παράδοση. Ο εκσυγχρονισμός που λέγαμε είναι 481 εκατομμύρια, με αρνητική γνώμη όλων, των πάντων, στο Πολεμικό Ναυτικό. Εκατόν εβδομήντα τέσσερα άρματα </w:t>
      </w:r>
      <w:r>
        <w:rPr>
          <w:rFonts w:eastAsia="Times New Roman" w:cs="Times New Roman"/>
          <w:szCs w:val="24"/>
        </w:rPr>
        <w:t>Λέοπαρντ</w:t>
      </w:r>
      <w:r>
        <w:rPr>
          <w:rFonts w:eastAsia="Times New Roman" w:cs="Times New Roman"/>
          <w:szCs w:val="24"/>
        </w:rPr>
        <w:t>, 1.700.000.000, χωρίς πυρομαχικά. Το ξέρει αυ</w:t>
      </w:r>
      <w:r>
        <w:rPr>
          <w:rFonts w:eastAsia="Times New Roman" w:cs="Times New Roman"/>
          <w:szCs w:val="24"/>
        </w:rPr>
        <w:t xml:space="preserve">τό και η κουτσή Μαρία. Χωρίς πυρομαχικά! Εξήντα συστήματα αυτοπροστασίας μαχητικών, 242 εκατομμύρια. Ήταν υπερκοστολογημένα, σύμφωνα με τους ανθρώπους που ξέρουν, γύρω στο 60%. Δώδεκα επιθετικά ελικόπτερα </w:t>
      </w:r>
      <w:r>
        <w:rPr>
          <w:rFonts w:eastAsia="Times New Roman" w:cs="Times New Roman"/>
          <w:szCs w:val="24"/>
        </w:rPr>
        <w:t>Aπάτσι</w:t>
      </w:r>
      <w:r>
        <w:rPr>
          <w:rFonts w:eastAsia="Times New Roman" w:cs="Times New Roman"/>
          <w:szCs w:val="24"/>
        </w:rPr>
        <w:t>, 663 εκατομμύρια δολάρια. Εξαιρετικά υπερκοσ</w:t>
      </w:r>
      <w:r>
        <w:rPr>
          <w:rFonts w:eastAsia="Times New Roman" w:cs="Times New Roman"/>
          <w:szCs w:val="24"/>
        </w:rPr>
        <w:t xml:space="preserve">τολογημένα και καπελωμένα. Τα περίφημα είκοσι ελικόπτερα, τα NH90, 699,1 εκατομμύρια. </w:t>
      </w:r>
    </w:p>
    <w:p w14:paraId="52257DF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Ξαναλέω ότι μπορεί το αδίκημα της απιστίας πράγματι να παραγράφεται, αλλά το αδίκημα του ξεπλύματος του μαύρου</w:t>
      </w:r>
      <w:r>
        <w:rPr>
          <w:rFonts w:eastAsia="Times New Roman" w:cs="Times New Roman"/>
          <w:szCs w:val="24"/>
        </w:rPr>
        <w:t xml:space="preserve"> </w:t>
      </w:r>
      <w:r>
        <w:rPr>
          <w:rFonts w:eastAsia="Times New Roman" w:cs="Times New Roman"/>
          <w:szCs w:val="24"/>
        </w:rPr>
        <w:t xml:space="preserve">χρήματος όχι. </w:t>
      </w:r>
    </w:p>
    <w:p w14:paraId="52257DF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Εγώ δεν θέλω να </w:t>
      </w:r>
      <w:r>
        <w:rPr>
          <w:rFonts w:eastAsia="Times New Roman" w:cs="Times New Roman"/>
          <w:szCs w:val="24"/>
        </w:rPr>
        <w:t xml:space="preserve">σπαταλήσω </w:t>
      </w:r>
      <w:r>
        <w:rPr>
          <w:rFonts w:eastAsia="Times New Roman" w:cs="Times New Roman"/>
          <w:szCs w:val="24"/>
        </w:rPr>
        <w:t>περισσότερο χρόνο</w:t>
      </w:r>
      <w:r>
        <w:rPr>
          <w:rFonts w:eastAsia="Times New Roman" w:cs="Times New Roman"/>
          <w:szCs w:val="24"/>
        </w:rPr>
        <w:t xml:space="preserve">. Άκουσα με πολλή προσοχή τον πρώην Υπουργό Δικαιοσύνης. Με πολύ σεβασμό θα ακούσω την άποψή του αργότερα. Φαντάζομαι ότι θα μιλήσει κάποτε. Και άκουσα και τον κ. Λοβέρδο. </w:t>
      </w:r>
    </w:p>
    <w:p w14:paraId="52257DF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Αν πιστεύει κάποιος σε αυτή την Αίθουσα ότι υπάρχει έστω ένας Έλληνας πολίτης -ένας</w:t>
      </w:r>
      <w:r>
        <w:rPr>
          <w:rFonts w:eastAsia="Times New Roman" w:cs="Times New Roman"/>
          <w:szCs w:val="24"/>
        </w:rPr>
        <w:t xml:space="preserve">, όχι δύο, ένας!- που δημόσια θα έλεγε, «όχι να μην το ερευνήσετε, κάνετε λάθος», να μου τον φέρετε μπροστά να τον δούμε και εμείς. </w:t>
      </w:r>
    </w:p>
    <w:p w14:paraId="52257DF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Είναι ιερή υποχρέωσή μας αυτή η </w:t>
      </w:r>
      <w:r>
        <w:rPr>
          <w:rFonts w:eastAsia="Times New Roman" w:cs="Times New Roman"/>
          <w:szCs w:val="24"/>
        </w:rPr>
        <w:t xml:space="preserve">ειδική κοινοβουλευτική επιτροπή </w:t>
      </w:r>
      <w:r>
        <w:rPr>
          <w:rFonts w:eastAsia="Times New Roman" w:cs="Times New Roman"/>
          <w:szCs w:val="24"/>
        </w:rPr>
        <w:t xml:space="preserve">να δουλέψει σκληρά, να βρει όλα τα στοιχεία. Δεν είναι </w:t>
      </w:r>
      <w:r>
        <w:rPr>
          <w:rFonts w:eastAsia="Times New Roman" w:cs="Times New Roman"/>
          <w:szCs w:val="24"/>
        </w:rPr>
        <w:t>εξεταστική, είναι προανακριτική και έχει αυξημένες αρμοδιότητες, για όσους δεν το ξέρουν, και μπορεί να ασχοληθεί με τα πάντα.</w:t>
      </w:r>
    </w:p>
    <w:p w14:paraId="52257DF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Και όσοι έχουν απορία, θέλω ακόμα να κάνω μία μικρή υπενθύμιση. Ο κ. Παπαντωνίου ήταν Υπουργός Οικονομικών στα γεγονότα του Χρημα</w:t>
      </w:r>
      <w:r>
        <w:rPr>
          <w:rFonts w:eastAsia="Times New Roman" w:cs="Times New Roman"/>
          <w:szCs w:val="24"/>
        </w:rPr>
        <w:t xml:space="preserve">τιστηρίου, που έγιναν το 1999, 2000, κ.λπ.. Ήταν ο άνθρωπος, που πραγματικά έκανε παραινέσεις κάθε δύο </w:t>
      </w:r>
      <w:r>
        <w:rPr>
          <w:rFonts w:eastAsia="Times New Roman" w:cs="Times New Roman"/>
          <w:szCs w:val="24"/>
        </w:rPr>
        <w:lastRenderedPageBreak/>
        <w:t>μήνες ότι το Χρηματιστήριο αντανακλά την ευρωστία της ελληνικής οικονομίας. Τότε άλλαξαν χέρια -για όσους έχουν ασθενική μνήμη- 136 δισεκατομμύρια δραχμέ</w:t>
      </w:r>
      <w:r>
        <w:rPr>
          <w:rFonts w:eastAsia="Times New Roman" w:cs="Times New Roman"/>
          <w:szCs w:val="24"/>
        </w:rPr>
        <w:t xml:space="preserve">ς. Κάποιοι φουκαράδες πολίτες πήγαιναν και πουλούσαν τότε τα οικόπεδά τους. Και γι’ αυτό το πράγμα πάλι υπάρχει παραγραφή. Δεν έχει τιμωρηθεί κανένας. </w:t>
      </w:r>
    </w:p>
    <w:p w14:paraId="52257DF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προειδοποιητικ</w:t>
      </w:r>
      <w:r>
        <w:rPr>
          <w:rFonts w:eastAsia="Times New Roman" w:cs="Times New Roman"/>
          <w:szCs w:val="24"/>
        </w:rPr>
        <w:t>ά το</w:t>
      </w:r>
      <w:r>
        <w:rPr>
          <w:rFonts w:eastAsia="Times New Roman" w:cs="Times New Roman"/>
          <w:szCs w:val="24"/>
        </w:rPr>
        <w:t xml:space="preserve"> κουδούνι λήξεως του χρόνου ομιλίας του κυρίου Βουλευτή)</w:t>
      </w:r>
    </w:p>
    <w:p w14:paraId="52257DF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Νομί</w:t>
      </w:r>
      <w:r>
        <w:rPr>
          <w:rFonts w:eastAsia="Times New Roman" w:cs="Times New Roman"/>
          <w:szCs w:val="24"/>
        </w:rPr>
        <w:t xml:space="preserve">ζω είμαι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χρόνο μου, κύριε Πρόεδρε. Δεν έχω εξαντλήσει τα δέκα λεπτά. </w:t>
      </w:r>
    </w:p>
    <w:p w14:paraId="52257DF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Τι θέλω να πω: Με πολύ καλή πρόθεση, με πολύ σεβασμό στη δικαιοσύνη, με πολύ σεβασμό στο τεκμήριο της αθωότητας, αλλά θέλω να πιστεύω υπεύθυνα, γιατί δεν έφτασε η χώρα αυτή στη χρεο</w:t>
      </w:r>
      <w:r>
        <w:rPr>
          <w:rFonts w:eastAsia="Times New Roman" w:cs="Times New Roman"/>
          <w:szCs w:val="24"/>
        </w:rPr>
        <w:t xml:space="preserve">κοπία τυχαία, κάτι έγινε και έφτασε εκεί που έφτασε, θα πρέπει αυτή η </w:t>
      </w:r>
      <w:r>
        <w:rPr>
          <w:rFonts w:eastAsia="Times New Roman" w:cs="Times New Roman"/>
          <w:szCs w:val="24"/>
        </w:rPr>
        <w:t>ειδική κοινοβουλευτική</w:t>
      </w:r>
      <w:r>
        <w:rPr>
          <w:rFonts w:eastAsia="Times New Roman" w:cs="Times New Roman"/>
          <w:szCs w:val="24"/>
        </w:rPr>
        <w:t xml:space="preserve"> </w:t>
      </w:r>
      <w:r>
        <w:rPr>
          <w:rFonts w:eastAsia="Times New Roman" w:cs="Times New Roman"/>
          <w:szCs w:val="24"/>
        </w:rPr>
        <w:t xml:space="preserve">επιτροπή </w:t>
      </w:r>
      <w:r>
        <w:rPr>
          <w:rFonts w:eastAsia="Times New Roman" w:cs="Times New Roman"/>
          <w:szCs w:val="24"/>
        </w:rPr>
        <w:t xml:space="preserve">με κόπο, με πόνο, με στοιχεία να κάνει τη δουλειά της. </w:t>
      </w:r>
    </w:p>
    <w:p w14:paraId="52257DF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2257DFD"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 xml:space="preserve">ΑΝΕΛ) </w:t>
      </w:r>
    </w:p>
    <w:p w14:paraId="52257DFE"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w:t>
      </w:r>
      <w:r>
        <w:rPr>
          <w:rFonts w:eastAsia="Times New Roman" w:cs="Times New Roman"/>
          <w:b/>
          <w:szCs w:val="24"/>
        </w:rPr>
        <w:t xml:space="preserve">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w:t>
      </w:r>
      <w:r>
        <w:rPr>
          <w:rFonts w:eastAsia="Times New Roman" w:cs="Times New Roman"/>
          <w:szCs w:val="24"/>
        </w:rPr>
        <w:t xml:space="preserve"> τον τρόπο οργάνωσης και λειτουργίας της Βουλής των Ελλήνων, είκοσι τρεις μαθητές και μαθήτριες και δύο εκπαιδευτικοί συνοδοί τους από το Γυμνάσιο του ωραίου νησιού της Σκοπέλου. </w:t>
      </w:r>
    </w:p>
    <w:p w14:paraId="52257DFF" w14:textId="77777777" w:rsidR="005D2FD3" w:rsidRDefault="00310839">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2257E00"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2257E0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Προχωρούμε με τον τρίτο κατά προτεραιότητα ομιλητή, που είναι ο κ. Αθανάσιος Δαβάκης από τη Νέα Δημοκρατία.</w:t>
      </w:r>
    </w:p>
    <w:p w14:paraId="52257E0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Ορίστε, κύριε Δαβάκη, έχετε τον λόγο.</w:t>
      </w:r>
    </w:p>
    <w:p w14:paraId="52257E0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Ευχαριστώ, κύριε Πρόεδρε.</w:t>
      </w:r>
    </w:p>
    <w:p w14:paraId="52257E0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 προσεγγίζει την κα</w:t>
      </w:r>
      <w:r>
        <w:rPr>
          <w:rFonts w:eastAsia="Times New Roman" w:cs="Times New Roman"/>
          <w:szCs w:val="24"/>
        </w:rPr>
        <w:t xml:space="preserve">τατεθείσα από την </w:t>
      </w:r>
      <w:r>
        <w:rPr>
          <w:rFonts w:eastAsia="Times New Roman" w:cs="Times New Roman"/>
          <w:szCs w:val="24"/>
        </w:rPr>
        <w:t xml:space="preserve">συγκυβέρνηση </w:t>
      </w:r>
      <w:r>
        <w:rPr>
          <w:rFonts w:eastAsia="Times New Roman" w:cs="Times New Roman"/>
          <w:szCs w:val="24"/>
        </w:rPr>
        <w:t>πρόταση με βάση τέσσερις αρχές.</w:t>
      </w:r>
    </w:p>
    <w:p w14:paraId="52257E0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Πρώτη αρχή είναι η αρχή της διαφάνειας, η οποία κατ’ εμάς -και πιστεύω για όλα τα μέλη αυτής της Αίθουσας- αποτελεί σημαντική προϋπόθεση της νομιμοποίησης του πολιτικού μας συστήματος και για τ</w:t>
      </w:r>
      <w:r>
        <w:rPr>
          <w:rFonts w:eastAsia="Times New Roman" w:cs="Times New Roman"/>
          <w:szCs w:val="24"/>
        </w:rPr>
        <w:t xml:space="preserve">ην επίτευξη μίας σύγχρονης και αποδοτικής πολιτικής. </w:t>
      </w:r>
    </w:p>
    <w:p w14:paraId="52257E0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Οι υπογραφές πράγματι, του κ. Παπαντωνίου σε διάφορα ΦΕΕ, Φύλλα Ενημερώσεων και Εισηγήσεων, καθώς και οι πράξεις και οι παραλήψεις του -ορισμένων στελεχών που απάρτιζαν τότε την πολιτική ηγεσία- δημιουρ</w:t>
      </w:r>
      <w:r>
        <w:rPr>
          <w:rFonts w:eastAsia="Times New Roman" w:cs="Times New Roman"/>
          <w:szCs w:val="24"/>
        </w:rPr>
        <w:t xml:space="preserve">γούν σκιές που πρέπει πράγματι να διαλευκανθούν. Με βάση αυτήν την παρατήρηση και με βάση την αρχή των καθαρών λογαριασμών του πολιτικού συστήματος </w:t>
      </w:r>
      <w:r>
        <w:rPr>
          <w:rFonts w:eastAsia="Times New Roman" w:cs="Times New Roman"/>
          <w:szCs w:val="24"/>
        </w:rPr>
        <w:t>για τον έλεγχο</w:t>
      </w:r>
      <w:r>
        <w:rPr>
          <w:rFonts w:eastAsia="Times New Roman" w:cs="Times New Roman"/>
          <w:szCs w:val="24"/>
        </w:rPr>
        <w:t xml:space="preserve"> αυτών</w:t>
      </w:r>
      <w:r>
        <w:rPr>
          <w:rFonts w:eastAsia="Times New Roman" w:cs="Times New Roman"/>
          <w:szCs w:val="24"/>
        </w:rPr>
        <w:t>,</w:t>
      </w:r>
      <w:r>
        <w:rPr>
          <w:rFonts w:eastAsia="Times New Roman" w:cs="Times New Roman"/>
          <w:szCs w:val="24"/>
        </w:rPr>
        <w:t xml:space="preserve"> οι οποίοι διαχειρίστηκαν πολιτικό χρήμα ή χρήμα του ελληνικού λαού σε θέσεις ευθύνης π</w:t>
      </w:r>
      <w:r>
        <w:rPr>
          <w:rFonts w:eastAsia="Times New Roman" w:cs="Times New Roman"/>
          <w:szCs w:val="24"/>
        </w:rPr>
        <w:t>ου ετάχθησαν, η Νέα Δημοκρατία με σοβαρότητα, νηφαλιότητα, υπευθυνότητα και όχι με εκφράσεις όπως «κατά εκτιμήσεις ανθρώπων που ξέρουν», «αφορώντα τα εξοπλιστικά», όπως ακούστηκε πριν από λίγο, προσέρχεται σε αυτήν τη διαδικασία.</w:t>
      </w:r>
    </w:p>
    <w:p w14:paraId="52257E0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Νέα Δημοκρατία, μία παρά</w:t>
      </w:r>
      <w:r>
        <w:rPr>
          <w:rFonts w:eastAsia="Times New Roman" w:cs="Times New Roman"/>
          <w:szCs w:val="24"/>
        </w:rPr>
        <w:t>ταξη που διαχρονικά τοποθετεί τη διαφάνεια στο επίκεντρο του πολιτικού συστήματος και α</w:t>
      </w:r>
      <w:r>
        <w:rPr>
          <w:rFonts w:eastAsia="Times New Roman" w:cs="Times New Roman"/>
          <w:szCs w:val="24"/>
        </w:rPr>
        <w:lastRenderedPageBreak/>
        <w:t>ντιλαμβάνεται πλήρως την ανάγκη να χυθεί άπλετο φως, θα στηρίξει αυτήν την υπόθεση και θα ζητήσει -και θα συμβάλει σε αυτό- να χυθεί άπλετο φως σε αυτές τις συγκεκριμένε</w:t>
      </w:r>
      <w:r>
        <w:rPr>
          <w:rFonts w:eastAsia="Times New Roman" w:cs="Times New Roman"/>
          <w:szCs w:val="24"/>
        </w:rPr>
        <w:t>ς έξι δικογραφίες.</w:t>
      </w:r>
    </w:p>
    <w:p w14:paraId="52257E0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Δεν είναι, άλλωστε, τυχαίο -γι’ αυτό το λέμε αυτό- ότι ως κυβέρνηση, κυρίες και κύριοι συνάδελφοι, το 2004 ανταποκρίθηκε άμεσα σε παρόμοια αιτήματα -άμεσα, επαναλαμβάνω- των δικαστικών </w:t>
      </w:r>
      <w:r>
        <w:rPr>
          <w:rFonts w:eastAsia="Times New Roman" w:cs="Times New Roman"/>
          <w:szCs w:val="24"/>
        </w:rPr>
        <w:t xml:space="preserve">αρχών </w:t>
      </w:r>
      <w:r>
        <w:rPr>
          <w:rFonts w:eastAsia="Times New Roman" w:cs="Times New Roman"/>
          <w:szCs w:val="24"/>
        </w:rPr>
        <w:t xml:space="preserve">για τη διερεύνηση συγκεκριμένων υποθέσεων και </w:t>
      </w:r>
      <w:r>
        <w:rPr>
          <w:rFonts w:eastAsia="Times New Roman" w:cs="Times New Roman"/>
          <w:szCs w:val="24"/>
        </w:rPr>
        <w:t xml:space="preserve">για τα </w:t>
      </w:r>
      <w:r>
        <w:rPr>
          <w:rFonts w:eastAsia="Times New Roman" w:cs="Times New Roman"/>
          <w:szCs w:val="24"/>
          <w:lang w:val="en-GB"/>
        </w:rPr>
        <w:t>TOR</w:t>
      </w:r>
      <w:r>
        <w:rPr>
          <w:rFonts w:eastAsia="Times New Roman" w:cs="Times New Roman"/>
          <w:szCs w:val="24"/>
        </w:rPr>
        <w:t>-</w:t>
      </w:r>
      <w:r>
        <w:rPr>
          <w:rFonts w:eastAsia="Times New Roman" w:cs="Times New Roman"/>
          <w:szCs w:val="24"/>
          <w:lang w:val="en-GB"/>
        </w:rPr>
        <w:t>M</w:t>
      </w:r>
      <w:r>
        <w:rPr>
          <w:rFonts w:eastAsia="Times New Roman" w:cs="Times New Roman"/>
          <w:szCs w:val="24"/>
        </w:rPr>
        <w:t xml:space="preserve">1, τη σχετική σύμβαση επίσης των Αντισταθμιστικών Ωφελημάτων, των «Α-Ω», αλλά και των ραντάρ αντιπυροβολικού, των </w:t>
      </w:r>
      <w:r>
        <w:rPr>
          <w:rFonts w:eastAsia="Times New Roman" w:cs="Times New Roman"/>
          <w:szCs w:val="24"/>
          <w:lang w:val="en-GB"/>
        </w:rPr>
        <w:t>TPQ</w:t>
      </w:r>
      <w:r>
        <w:rPr>
          <w:rFonts w:eastAsia="Times New Roman" w:cs="Times New Roman"/>
          <w:szCs w:val="24"/>
        </w:rPr>
        <w:t xml:space="preserve">37 -σας λέω έναν όρο στρατιωτικό- προχωρώντας σε σύσταση εξεταστικής επιτροπής είκοσι ημέρες αφού παρέλαβε τις σχετικές δικογραφίες. </w:t>
      </w:r>
    </w:p>
    <w:p w14:paraId="52257E0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Ούτε είναι, βέβαια, τυχαίο ότι εμείς οι ίδιοι -όπως και άλλες πτέρυγες σε αυτήν την Αίθουσα- είναι υπέρ της κατάργησης του</w:t>
      </w:r>
      <w:r>
        <w:rPr>
          <w:rFonts w:eastAsia="Times New Roman" w:cs="Times New Roman"/>
          <w:szCs w:val="24"/>
        </w:rPr>
        <w:t xml:space="preserve"> άρθρου 86 του Συντάγματος «περί ευθύνης Υπουργών».</w:t>
      </w:r>
    </w:p>
    <w:p w14:paraId="52257E0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ζήτημα που ανακύπτει για μας είναι αν και εσείς της </w:t>
      </w:r>
      <w:r>
        <w:rPr>
          <w:rFonts w:eastAsia="Times New Roman" w:cs="Times New Roman"/>
          <w:szCs w:val="24"/>
        </w:rPr>
        <w:t>συγκυβέρνησης</w:t>
      </w:r>
      <w:r>
        <w:rPr>
          <w:rFonts w:eastAsia="Times New Roman" w:cs="Times New Roman"/>
          <w:szCs w:val="24"/>
        </w:rPr>
        <w:t xml:space="preserve">, της κυβερνητικής πλειοψηφίας, αντιλαμβάνεστε με τον ίδιο τρόπο αυτό το καθήκον, αυτή την οφειλή για μια ξεκάθαρη προσέγγιση προς αυτά τα ζητήματα. Γιατί συγκεκριμένα ερωτηματικά δημιουργεί η πολύμηνη καθυστέρηση και το χρονικό </w:t>
      </w:r>
      <w:r>
        <w:rPr>
          <w:rFonts w:eastAsia="Times New Roman" w:cs="Times New Roman"/>
          <w:szCs w:val="24"/>
        </w:rPr>
        <w:lastRenderedPageBreak/>
        <w:t>σημείο, η συγκυρία που επελ</w:t>
      </w:r>
      <w:r>
        <w:rPr>
          <w:rFonts w:eastAsia="Times New Roman" w:cs="Times New Roman"/>
          <w:szCs w:val="24"/>
        </w:rPr>
        <w:t xml:space="preserve">έγη για να συζητεί αυτή η Αίθουσα αυτές τις ώρες, αυτές τις στιγμές, που η αξιολόγηση δεν έχει κλείσει, που ζητήματα ΔΕΗ και αντιπαλότητες και αντιπαραθέσεις Υπουργών ανακύπτουν και διάφορα άλλα και να συζητεί αυτή η Αίθουσα σήμερα για ζητήματα, όπως αυτά </w:t>
      </w:r>
      <w:r>
        <w:rPr>
          <w:rFonts w:eastAsia="Times New Roman" w:cs="Times New Roman"/>
          <w:szCs w:val="24"/>
        </w:rPr>
        <w:t xml:space="preserve">που ανάγονται στο απώτερο παρελθόν. </w:t>
      </w:r>
    </w:p>
    <w:p w14:paraId="52257E0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Θα έλεγα μάλιστα ότι αυτό προσπαθεί η Κυβέρνηση να το </w:t>
      </w:r>
      <w:r>
        <w:rPr>
          <w:rFonts w:eastAsia="Times New Roman" w:cs="Times New Roman"/>
          <w:szCs w:val="24"/>
        </w:rPr>
        <w:t>επιβά</w:t>
      </w:r>
      <w:r>
        <w:rPr>
          <w:rFonts w:eastAsia="Times New Roman" w:cs="Times New Roman"/>
          <w:szCs w:val="24"/>
        </w:rPr>
        <w:t>λ</w:t>
      </w:r>
      <w:r>
        <w:rPr>
          <w:rFonts w:eastAsia="Times New Roman" w:cs="Times New Roman"/>
          <w:szCs w:val="24"/>
        </w:rPr>
        <w:t>ει</w:t>
      </w:r>
      <w:r>
        <w:rPr>
          <w:rFonts w:eastAsia="Times New Roman" w:cs="Times New Roman"/>
          <w:szCs w:val="24"/>
        </w:rPr>
        <w:t>, όταν βλέπει μια σημαντική διαρροή ψήφων της προς άλλες κατευθύνσεις και όταν επίσης βλέπει ότι ο ελληνικός λαός ταλανίζεται από την πολιτική που επί δύο χρ</w:t>
      </w:r>
      <w:r>
        <w:rPr>
          <w:rFonts w:eastAsia="Times New Roman" w:cs="Times New Roman"/>
          <w:szCs w:val="24"/>
        </w:rPr>
        <w:t xml:space="preserve">όνια κάνετε, που έχει γίνει ένας εφιάλτης για τον ελληνικό λαό. Προσπαθείτε σήμερα με </w:t>
      </w:r>
      <w:r>
        <w:rPr>
          <w:rFonts w:eastAsia="Times New Roman" w:cs="Times New Roman"/>
          <w:szCs w:val="24"/>
        </w:rPr>
        <w:t>«</w:t>
      </w:r>
      <w:r>
        <w:rPr>
          <w:rFonts w:eastAsia="Times New Roman" w:cs="Times New Roman"/>
          <w:szCs w:val="24"/>
        </w:rPr>
        <w:t>βόμβες κρότου λάμψης</w:t>
      </w:r>
      <w:r>
        <w:rPr>
          <w:rFonts w:eastAsia="Times New Roman" w:cs="Times New Roman"/>
          <w:szCs w:val="24"/>
        </w:rPr>
        <w:t>»</w:t>
      </w:r>
      <w:r>
        <w:rPr>
          <w:rFonts w:eastAsia="Times New Roman" w:cs="Times New Roman"/>
          <w:szCs w:val="24"/>
        </w:rPr>
        <w:t xml:space="preserve">, θα έλεγα, να δημιουργήσετε τέτοιου είδους φαινόμενα. </w:t>
      </w:r>
    </w:p>
    <w:p w14:paraId="52257E0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δεύτερη αρχή με βάση την οποία η Νέα Δημοκρατία προσεγγίζει την πρόταση για σύσταση </w:t>
      </w:r>
      <w:r>
        <w:rPr>
          <w:rFonts w:eastAsia="Times New Roman" w:cs="Times New Roman"/>
          <w:szCs w:val="24"/>
        </w:rPr>
        <w:t>ειδική</w:t>
      </w:r>
      <w:r>
        <w:rPr>
          <w:rFonts w:eastAsia="Times New Roman" w:cs="Times New Roman"/>
          <w:szCs w:val="24"/>
        </w:rPr>
        <w:t xml:space="preserve">ς κοινοβουλευτικής επιτροπής </w:t>
      </w:r>
      <w:r>
        <w:rPr>
          <w:rFonts w:eastAsia="Times New Roman" w:cs="Times New Roman"/>
          <w:szCs w:val="24"/>
        </w:rPr>
        <w:t xml:space="preserve">είναι η προστασία του δημόσιου χρήματος και ο σεβασμός του Έλληνα φορολογούμενου. </w:t>
      </w:r>
    </w:p>
    <w:p w14:paraId="52257E0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διαφάνεια, όπως είπα προηγουμένως, δεν είναι η μόνη πηγή νομιμοποίησης του πολιτικού συστήματος. Είναι σαφές ότι η εμπιστοσύνη των πολιτών, αυ</w:t>
      </w:r>
      <w:r>
        <w:rPr>
          <w:rFonts w:eastAsia="Times New Roman" w:cs="Times New Roman"/>
          <w:szCs w:val="24"/>
        </w:rPr>
        <w:t xml:space="preserve">τή η κλονισμένη εμπιστοσύνη </w:t>
      </w:r>
      <w:r>
        <w:rPr>
          <w:rFonts w:eastAsia="Times New Roman" w:cs="Times New Roman"/>
          <w:szCs w:val="24"/>
        </w:rPr>
        <w:lastRenderedPageBreak/>
        <w:t>προς όλους μας, και προς τους θεσμούς και προς την πολιτεία, εξαρτάται μεταξύ άλλων και από τον τρόπο που χειριζόμαστε το δημόσιο ταμείο. Τρεις από τις δικογραφίες που έχουν αποσταλεί στη Βουλή αφορούν κύριες συμβάσεις εξοπλιστι</w:t>
      </w:r>
      <w:r>
        <w:rPr>
          <w:rFonts w:eastAsia="Times New Roman" w:cs="Times New Roman"/>
          <w:szCs w:val="24"/>
        </w:rPr>
        <w:t xml:space="preserve">κών προγραμμάτων συνολικής αξίας περίπου 2.110.000.000 ευρώ, ενός υψηλού για τα σημερινά δεδομένα σαφώς ποσού, τα οποία </w:t>
      </w:r>
      <w:r>
        <w:rPr>
          <w:rFonts w:eastAsia="Times New Roman" w:cs="Times New Roman"/>
          <w:szCs w:val="24"/>
        </w:rPr>
        <w:t xml:space="preserve">έγιναν </w:t>
      </w:r>
      <w:r>
        <w:rPr>
          <w:rFonts w:eastAsia="Times New Roman" w:cs="Times New Roman"/>
          <w:szCs w:val="24"/>
        </w:rPr>
        <w:t xml:space="preserve">με δανεισμό. </w:t>
      </w:r>
    </w:p>
    <w:p w14:paraId="52257E0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Συνεπώς καθίσταται εμφανές ότι χρειάζεται η πλήρης διαλεύκανση και είναι αναγκαία περισσότερο από κάθε άλλη φορά. Ε</w:t>
      </w:r>
      <w:r>
        <w:rPr>
          <w:rFonts w:eastAsia="Times New Roman" w:cs="Times New Roman"/>
          <w:szCs w:val="24"/>
        </w:rPr>
        <w:t xml:space="preserve">πιπροσθέτως, οι δικογραφίες που αναφέρονται στην πρόταση της Κυβέρνησης αφορούν ενδείξεις που ανακύπτουν από τη σύναψη και διαχείριση συμβάσεων αντισταθμιστικών ωφελημάτων, τα γνωστά ΑΩ. </w:t>
      </w:r>
    </w:p>
    <w:p w14:paraId="52257E0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Αυτά</w:t>
      </w:r>
      <w:r>
        <w:rPr>
          <w:rFonts w:eastAsia="Times New Roman" w:cs="Times New Roman"/>
          <w:szCs w:val="24"/>
        </w:rPr>
        <w:t xml:space="preserve"> αφορούν ένα εργαλείο, το οποίο με ορθολογική διαχείριση –και εί</w:t>
      </w:r>
      <w:r>
        <w:rPr>
          <w:rFonts w:eastAsia="Times New Roman" w:cs="Times New Roman"/>
          <w:szCs w:val="24"/>
        </w:rPr>
        <w:t>ναι σημαντικό αυτό γιατί έχει απασχολήσει πολλές φορές και την Επιτροπή Εξωτερικών και Άμυνας και όλους εμάς που μετέχουμε σε αυτήν- θα μπορούσαν τα αντισταθμιστικά ωφελήματα αντί να αποτελούν παράδειγμα διασυρμού της διαδικασίας, να αποτελέσουν αναπτυξιακ</w:t>
      </w:r>
      <w:r>
        <w:rPr>
          <w:rFonts w:eastAsia="Times New Roman" w:cs="Times New Roman"/>
          <w:szCs w:val="24"/>
        </w:rPr>
        <w:t xml:space="preserve">ούς στόχους, οι οποίοι θα μπορούσαν να είχαν αναγάγει τις εγχώριες αμυντικές βιομηχανίες σε </w:t>
      </w:r>
      <w:r>
        <w:rPr>
          <w:rFonts w:eastAsia="Times New Roman" w:cs="Times New Roman"/>
          <w:szCs w:val="24"/>
        </w:rPr>
        <w:lastRenderedPageBreak/>
        <w:t xml:space="preserve">ανταγωνιστικές βιομηχανίες με εξαγωγή τεχνογνωσίας και πάνω απ’ όλα προώθηση της άμυνας της χώρας. </w:t>
      </w:r>
    </w:p>
    <w:p w14:paraId="52257E1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Αυτά και άλλα πολλά έχουν φέρει στην τωρινή κατάσταση την αμυντι</w:t>
      </w:r>
      <w:r>
        <w:rPr>
          <w:rFonts w:eastAsia="Times New Roman" w:cs="Times New Roman"/>
          <w:szCs w:val="24"/>
        </w:rPr>
        <w:t>κή μας βιομηχανία και βλέπουμε κάθε τόσο τον Αναπληρωτή Υπουργό Άμυνας, με συμπάθεια θα έλεγα, να έρχεται να στηρίξει με τροπολογίες την υπόθεση που λέγεται «αμυντική βιομηχανία», μια υπόθεση που παραπαίει εξαιτίας της αβελτηρίας και όλων αυτών που συνθέτο</w:t>
      </w:r>
      <w:r>
        <w:rPr>
          <w:rFonts w:eastAsia="Times New Roman" w:cs="Times New Roman"/>
          <w:szCs w:val="24"/>
        </w:rPr>
        <w:t xml:space="preserve">υν τις ιδεοληψίες σας απέναντι σε αυτόν τον κλάδο. </w:t>
      </w:r>
    </w:p>
    <w:p w14:paraId="52257E1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τρίτη αρχή είναι η προστασία του κύρους των Ενόπλων Δυνάμεων και της επιχειρησιακής τους ετοιμότητας. Κυρίως λόγω των σκιών, κυρίες και κύριοι συνάδελφοι, που αφορούν ορισμένα εξοπλιστικά προγράμματα, ό</w:t>
      </w:r>
      <w:r>
        <w:rPr>
          <w:rFonts w:eastAsia="Times New Roman" w:cs="Times New Roman"/>
          <w:szCs w:val="24"/>
        </w:rPr>
        <w:t xml:space="preserve">πως αυτά για τα οποία τώρα συζητάμε, πολλοί φαίνεται πως ασπάζονται την άποψη –ακούστηκε και προηγουμένως- ότι όλες ανεξαρτήτως οι δαπάνες των Ενόπλων Δυνάμεων έχουν αντιπαραγωγική χρήση και απορροφούν τους δημόσιους πόρους ως πηγή διαφθοράς. </w:t>
      </w:r>
    </w:p>
    <w:p w14:paraId="52257E1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Χαρακτηριστι</w:t>
      </w:r>
      <w:r>
        <w:rPr>
          <w:rFonts w:eastAsia="Times New Roman" w:cs="Times New Roman"/>
          <w:szCs w:val="24"/>
        </w:rPr>
        <w:t xml:space="preserve">κές αυτής της άποψης είναι οι πρώτες γραμμές της προτάσεώς σας όπου </w:t>
      </w:r>
      <w:r>
        <w:rPr>
          <w:rFonts w:eastAsia="Times New Roman" w:cs="Times New Roman"/>
          <w:szCs w:val="24"/>
        </w:rPr>
        <w:t>αναφέρεται</w:t>
      </w:r>
      <w:r>
        <w:rPr>
          <w:rFonts w:eastAsia="Times New Roman" w:cs="Times New Roman"/>
          <w:szCs w:val="24"/>
        </w:rPr>
        <w:t xml:space="preserve">: «Τα εξοπλιστικά προγράμματα της χώρας αποτελούσαν ανέκαθεν πηγή κινδύνων για </w:t>
      </w:r>
      <w:r>
        <w:rPr>
          <w:rFonts w:eastAsia="Times New Roman" w:cs="Times New Roman"/>
          <w:szCs w:val="24"/>
        </w:rPr>
        <w:lastRenderedPageBreak/>
        <w:t xml:space="preserve">διαφθορά δομών και προσώπων». Οι ποινικές ευθύνες όμως αποδίδονται σε συγκεκριμένες πράξεις και σε </w:t>
      </w:r>
      <w:r>
        <w:rPr>
          <w:rFonts w:eastAsia="Times New Roman" w:cs="Times New Roman"/>
          <w:szCs w:val="24"/>
        </w:rPr>
        <w:t xml:space="preserve">συγκεκριμένα πρόσωπα που επιτέλεσαν αυτές τις πράξεις και όχι αδιακρίτως. </w:t>
      </w:r>
    </w:p>
    <w:p w14:paraId="52257E1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Οι εξοπλιστικές δαπάνες της χώρας είναι αποτέλεσμα της ανάγκης διατήρησης της επιχειρησιακής ετοιμότητας των Ενόπλων Δυνάμεων, της ανάγκης προσαρμογής στις τεχνολογικές εξελίξεις κα</w:t>
      </w:r>
      <w:r>
        <w:rPr>
          <w:rFonts w:eastAsia="Times New Roman" w:cs="Times New Roman"/>
          <w:szCs w:val="24"/>
        </w:rPr>
        <w:t xml:space="preserve">ι της ανάγκης ανταπόκρισης σε διάφορες αλλαγές στο γεωπολιτικό περιβάλλον. Ειδικά μάλιστα σε μια χώρα όπως η Ελλάδα που η έννοια της απειλής είναι διαρκής. </w:t>
      </w:r>
    </w:p>
    <w:p w14:paraId="52257E1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Είναι λοιπόν λυπηρό να αναπαράγονται τέτοιες γενικεύσεις σε επίσημο κυβερνητικό έγγραφο. Και μάλιστ</w:t>
      </w:r>
      <w:r>
        <w:rPr>
          <w:rFonts w:eastAsia="Times New Roman" w:cs="Times New Roman"/>
          <w:szCs w:val="24"/>
        </w:rPr>
        <w:t xml:space="preserve">α, αυτές οι γενικεύσεις, οι οποίες </w:t>
      </w:r>
      <w:r>
        <w:rPr>
          <w:rFonts w:eastAsia="Times New Roman" w:cs="Times New Roman"/>
          <w:szCs w:val="24"/>
        </w:rPr>
        <w:t>προσβά</w:t>
      </w:r>
      <w:r>
        <w:rPr>
          <w:rFonts w:eastAsia="Times New Roman" w:cs="Times New Roman"/>
          <w:szCs w:val="24"/>
        </w:rPr>
        <w:t>λ</w:t>
      </w:r>
      <w:r>
        <w:rPr>
          <w:rFonts w:eastAsia="Times New Roman" w:cs="Times New Roman"/>
          <w:szCs w:val="24"/>
        </w:rPr>
        <w:t>λουν</w:t>
      </w:r>
      <w:r>
        <w:rPr>
          <w:rFonts w:eastAsia="Times New Roman" w:cs="Times New Roman"/>
          <w:szCs w:val="24"/>
        </w:rPr>
        <w:t xml:space="preserve"> και το ηθικό και τη δουλειά που γίνεται στις Ένοπλες Δυνάμεις, να συνυπογράφονται εν συνόλω και από την πολιτική ηγεσία και από τους συναδέλφους που αποτελούν μέλη της Επιτροπής Εξωτερικών και Άμυνας και μάλισ</w:t>
      </w:r>
      <w:r>
        <w:rPr>
          <w:rFonts w:eastAsia="Times New Roman" w:cs="Times New Roman"/>
          <w:szCs w:val="24"/>
        </w:rPr>
        <w:t>τα σε μια περίοδο με ιδιαίτερες εντάσεις</w:t>
      </w:r>
      <w:r>
        <w:rPr>
          <w:rFonts w:eastAsia="Times New Roman" w:cs="Times New Roman"/>
          <w:szCs w:val="24"/>
        </w:rPr>
        <w:t xml:space="preserve"> και</w:t>
      </w:r>
      <w:r>
        <w:rPr>
          <w:rFonts w:eastAsia="Times New Roman" w:cs="Times New Roman"/>
          <w:szCs w:val="24"/>
        </w:rPr>
        <w:t xml:space="preserve"> με ιδιαίτερα προβλήματα. </w:t>
      </w:r>
    </w:p>
    <w:p w14:paraId="52257E15"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Επίσης, αυτό γίνεται σε μια περίοδο όπου ήδη έχει αναφερθεί και έχει ανακοινωθεί η αναβάθμιση αεροσκαφών της Πολεμικής Αεροπορίας και, μάλιστα, μια αναβάθμιση που ο κύριος </w:t>
      </w:r>
      <w:r>
        <w:rPr>
          <w:rFonts w:eastAsia="Times New Roman" w:cs="Times New Roman"/>
          <w:szCs w:val="24"/>
        </w:rPr>
        <w:lastRenderedPageBreak/>
        <w:t>Υπουργός Εθνι</w:t>
      </w:r>
      <w:r>
        <w:rPr>
          <w:rFonts w:eastAsia="Times New Roman" w:cs="Times New Roman"/>
          <w:szCs w:val="24"/>
        </w:rPr>
        <w:t xml:space="preserve">κής Άμυνας καθορίζει ως επιβεβλημένη, ως άμεση και εξαιρετικά επείγουσα. </w:t>
      </w:r>
    </w:p>
    <w:p w14:paraId="52257E16"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Με ποιες σκιές θα γίνουν όλα αυτά, όλη αυτή η διαδικασία; Από τη μια να μιλάμε για </w:t>
      </w:r>
      <w:r>
        <w:rPr>
          <w:rFonts w:eastAsia="Times New Roman" w:cs="Times New Roman"/>
          <w:szCs w:val="24"/>
          <w:lang w:val="en-US"/>
        </w:rPr>
        <w:t>F</w:t>
      </w:r>
      <w:r>
        <w:rPr>
          <w:rFonts w:eastAsia="Times New Roman" w:cs="Times New Roman"/>
          <w:szCs w:val="24"/>
        </w:rPr>
        <w:t>35 και από την άλλη να λέμε ότι υπάρχουν σκιές, ότι υπάρχει πηγή διαφθοράς και αδιαφάνειας και όλα αυτά τα οποία συνθέτουν ένα ζοφερό και, θα έλεγα, σκοτεινό περιβάλλον, το οποίο προσπαθείτε να στήσετε. Και το λέμε εμείς, που είμαστε αναφανδόν υπέρ της συσ</w:t>
      </w:r>
      <w:r>
        <w:rPr>
          <w:rFonts w:eastAsia="Times New Roman" w:cs="Times New Roman"/>
          <w:szCs w:val="24"/>
        </w:rPr>
        <w:t xml:space="preserve">τάσεως αυτής της </w:t>
      </w:r>
      <w:r>
        <w:rPr>
          <w:rFonts w:eastAsia="Times New Roman" w:cs="Times New Roman"/>
          <w:szCs w:val="24"/>
        </w:rPr>
        <w:t>επιτροπής</w:t>
      </w:r>
      <w:r>
        <w:rPr>
          <w:rFonts w:eastAsia="Times New Roman" w:cs="Times New Roman"/>
          <w:szCs w:val="24"/>
        </w:rPr>
        <w:t xml:space="preserve">, με βάση την πρώτη αρχή που σας ανέφερα, της διαφάνειας. </w:t>
      </w:r>
    </w:p>
    <w:p w14:paraId="52257E17"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Η τέταρτη αρχή είναι η προστασία της κοινοβουλευτικής διαδικασίας και της διαδικασίας απονομής δικαιοσύνης από τον κίνδυνο να μετατραπεί αυτή η </w:t>
      </w:r>
      <w:r>
        <w:rPr>
          <w:rFonts w:eastAsia="Times New Roman" w:cs="Times New Roman"/>
          <w:szCs w:val="24"/>
        </w:rPr>
        <w:t>ειδική επιτροπή</w:t>
      </w:r>
      <w:r>
        <w:rPr>
          <w:rFonts w:eastAsia="Times New Roman" w:cs="Times New Roman"/>
          <w:szCs w:val="24"/>
        </w:rPr>
        <w:t xml:space="preserve"> που θα συστ</w:t>
      </w:r>
      <w:r>
        <w:rPr>
          <w:rFonts w:eastAsia="Times New Roman" w:cs="Times New Roman"/>
          <w:szCs w:val="24"/>
        </w:rPr>
        <w:t xml:space="preserve">ήσουμε σήμερα σαν ένας χώρος -και το έχουμε ζήσει και στο παρελθόν αυτό- όπου θα υπάρχει επιτομή προχειρότητας, πομπώδεις δηλώσεις και βροχή διαρροής εγγράφων. Και έχουν γίνει και στο παρελθόν αυτά, κυρίες και κύριοι συνάδελφοι. </w:t>
      </w:r>
    </w:p>
    <w:p w14:paraId="52257E18"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Ήδη αναφερθήκαμε στις υποψ</w:t>
      </w:r>
      <w:r>
        <w:rPr>
          <w:rFonts w:eastAsia="Times New Roman" w:cs="Times New Roman"/>
          <w:szCs w:val="24"/>
        </w:rPr>
        <w:t xml:space="preserve">ίες που εγείρει η καθυστέρηση και η επιλογή του χρόνου κατάθεσης της πρότασης. Εκτός </w:t>
      </w:r>
      <w:r>
        <w:rPr>
          <w:rFonts w:eastAsia="Times New Roman" w:cs="Times New Roman"/>
          <w:szCs w:val="24"/>
        </w:rPr>
        <w:lastRenderedPageBreak/>
        <w:t xml:space="preserve">αυτών, ανησυχία μάς δημιουργεί και η προχειρότητα με την οποία η Κυβέρνηση προσέγγισε την ίδια τη σύνταξη της πρότασης. </w:t>
      </w:r>
    </w:p>
    <w:p w14:paraId="52257E19"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Το λέω αυτό, διότι όπου θα δείτε -απευθύνομαι και </w:t>
      </w:r>
      <w:r>
        <w:rPr>
          <w:rFonts w:eastAsia="Times New Roman" w:cs="Times New Roman"/>
          <w:szCs w:val="24"/>
        </w:rPr>
        <w:t xml:space="preserve">στις κυρίες συναδέλφους, αλλά και στους κυρίους συναδέλφους που δεν έχουν ιδιαίτερη σχέση με αυτά τα ζητήματα- στην </w:t>
      </w:r>
      <w:r>
        <w:rPr>
          <w:rFonts w:eastAsia="Times New Roman" w:cs="Times New Roman"/>
          <w:szCs w:val="24"/>
        </w:rPr>
        <w:t xml:space="preserve">λέξη </w:t>
      </w:r>
      <w:r>
        <w:rPr>
          <w:rFonts w:eastAsia="Times New Roman" w:cs="Times New Roman"/>
          <w:szCs w:val="24"/>
        </w:rPr>
        <w:t xml:space="preserve">«φράγματα», αφορά φρεγάτες. </w:t>
      </w:r>
    </w:p>
    <w:p w14:paraId="52257E1A"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Θα παρακαλούσα από εδώ και μπρος τους συντάκτες αυτών των προτάσεων να απενεργοποιούν τον αυτόματο διορθωτ</w:t>
      </w:r>
      <w:r>
        <w:rPr>
          <w:rFonts w:eastAsia="Times New Roman" w:cs="Times New Roman"/>
          <w:szCs w:val="24"/>
        </w:rPr>
        <w:t xml:space="preserve">ή και να μην μας εμφανίζουν τις φρεγάτες ως φράγματα σε αυτήν την Αίθουσα. Θα γελάει και το παρδαλό κατσίκι! </w:t>
      </w:r>
    </w:p>
    <w:p w14:paraId="52257E1B" w14:textId="77777777" w:rsidR="005D2FD3" w:rsidRDefault="00310839">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257E1C"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Δεν είδα να εγερθεί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άλλη άποψη ή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αντίδραση, διότι ενδεχομένως πολλοί εκ των συ</w:t>
      </w:r>
      <w:r>
        <w:rPr>
          <w:rFonts w:eastAsia="Times New Roman" w:cs="Times New Roman"/>
          <w:szCs w:val="24"/>
        </w:rPr>
        <w:t xml:space="preserve">ναδέλφων αποδέχθηκαν ότι μιλούσαμε για αδιαφάνεια πάνω σε συγκεκριμένα φράγματα. Αυτά είναι εγγειοβελτιωτικά και υδραυλικά έργα για τα ποτάμια. </w:t>
      </w:r>
    </w:p>
    <w:p w14:paraId="52257E1D"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Συνεπώς είναι αναγκαίο να υπογραμμίσουμε κάτι το οποίο η Κυβέρνηση πρέπει να λάβει σοβαρά </w:t>
      </w:r>
      <w:r>
        <w:rPr>
          <w:rFonts w:eastAsia="Times New Roman" w:cs="Times New Roman"/>
          <w:szCs w:val="24"/>
        </w:rPr>
        <w:t>υπ</w:t>
      </w:r>
      <w:r>
        <w:rPr>
          <w:rFonts w:eastAsia="Times New Roman" w:cs="Times New Roman"/>
          <w:szCs w:val="24"/>
        </w:rPr>
        <w:t>’ όψιν</w:t>
      </w:r>
      <w:r>
        <w:rPr>
          <w:rFonts w:eastAsia="Times New Roman" w:cs="Times New Roman"/>
          <w:szCs w:val="24"/>
        </w:rPr>
        <w:t xml:space="preserve">: Η θετική </w:t>
      </w:r>
      <w:r>
        <w:rPr>
          <w:rFonts w:eastAsia="Times New Roman" w:cs="Times New Roman"/>
          <w:szCs w:val="24"/>
        </w:rPr>
        <w:lastRenderedPageBreak/>
        <w:t>μα</w:t>
      </w:r>
      <w:r>
        <w:rPr>
          <w:rFonts w:eastAsia="Times New Roman" w:cs="Times New Roman"/>
          <w:szCs w:val="24"/>
        </w:rPr>
        <w:t xml:space="preserve">ς ψήφος, κυρίες και κύριοι συνάδελφοι της </w:t>
      </w:r>
      <w:r>
        <w:rPr>
          <w:rFonts w:eastAsia="Times New Roman" w:cs="Times New Roman"/>
          <w:szCs w:val="24"/>
        </w:rPr>
        <w:t>συγκυβέρνησης</w:t>
      </w:r>
      <w:r>
        <w:rPr>
          <w:rFonts w:eastAsia="Times New Roman" w:cs="Times New Roman"/>
          <w:szCs w:val="24"/>
        </w:rPr>
        <w:t xml:space="preserve">, συνοδεύεται από την αμετάκλητη δέσμευσή μας για την αυστηρή τήρηση των κανόνων και την ομαλή προστασία λειτουργίας της </w:t>
      </w:r>
      <w:r>
        <w:rPr>
          <w:rFonts w:eastAsia="Times New Roman" w:cs="Times New Roman"/>
          <w:szCs w:val="24"/>
        </w:rPr>
        <w:t>επιτροπής</w:t>
      </w:r>
      <w:r>
        <w:rPr>
          <w:rFonts w:eastAsia="Times New Roman" w:cs="Times New Roman"/>
          <w:szCs w:val="24"/>
        </w:rPr>
        <w:t xml:space="preserve">. </w:t>
      </w:r>
    </w:p>
    <w:p w14:paraId="52257E1E"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δεν θα επιτρέψει τη μετατροπή αυτής της σημαντικής </w:t>
      </w:r>
      <w:r>
        <w:rPr>
          <w:rFonts w:eastAsia="Times New Roman" w:cs="Times New Roman"/>
          <w:szCs w:val="24"/>
        </w:rPr>
        <w:t xml:space="preserve">διαδικασίας σε εργαλείο επίλυσης πολιτικών διαφορών. </w:t>
      </w:r>
    </w:p>
    <w:p w14:paraId="52257E1F"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Θα ήθελα να εκφράσω την ελπίδα προς όλους, αλλά και προς εκείνους που θα συμμετάσχουν σε αυτή την </w:t>
      </w:r>
      <w:r>
        <w:rPr>
          <w:rFonts w:eastAsia="Times New Roman" w:cs="Times New Roman"/>
          <w:szCs w:val="24"/>
        </w:rPr>
        <w:t>επιτροπή</w:t>
      </w:r>
      <w:r>
        <w:rPr>
          <w:rFonts w:eastAsia="Times New Roman" w:cs="Times New Roman"/>
          <w:szCs w:val="24"/>
        </w:rPr>
        <w:t>, επιτέλους να υπάρξει ένα κοινό πόρισμα, για να μη γινόμαστε καταγέλαστοι κάθε φορά και να εγεί</w:t>
      </w:r>
      <w:r>
        <w:rPr>
          <w:rFonts w:eastAsia="Times New Roman" w:cs="Times New Roman"/>
          <w:szCs w:val="24"/>
        </w:rPr>
        <w:t xml:space="preserve">ρουμε το δικό μας κομματικό μπαϊράκι εν είδει πορίσματος και εν είδει απόψεως -δικής μας κομματικής απόψεως- στην </w:t>
      </w:r>
      <w:r>
        <w:rPr>
          <w:rFonts w:eastAsia="Times New Roman" w:cs="Times New Roman"/>
          <w:szCs w:val="24"/>
        </w:rPr>
        <w:t>επιτροπή</w:t>
      </w:r>
      <w:r>
        <w:rPr>
          <w:rFonts w:eastAsia="Times New Roman" w:cs="Times New Roman"/>
          <w:szCs w:val="24"/>
        </w:rPr>
        <w:t>.</w:t>
      </w:r>
      <w:r>
        <w:rPr>
          <w:rFonts w:eastAsia="Times New Roman" w:cs="Times New Roman"/>
          <w:szCs w:val="24"/>
        </w:rPr>
        <w:t xml:space="preserve"> Να δεσμευτούμε σήμερα για ένα κοινό πόρισμα αυτής της </w:t>
      </w:r>
      <w:r>
        <w:rPr>
          <w:rFonts w:eastAsia="Times New Roman" w:cs="Times New Roman"/>
          <w:szCs w:val="24"/>
        </w:rPr>
        <w:t>επιτροπής</w:t>
      </w:r>
      <w:r>
        <w:rPr>
          <w:rFonts w:eastAsia="Times New Roman" w:cs="Times New Roman"/>
          <w:szCs w:val="24"/>
        </w:rPr>
        <w:t xml:space="preserve">. </w:t>
      </w:r>
    </w:p>
    <w:p w14:paraId="52257E20"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η Νέα Δημοκρατία στοχεύοντας στην ανο</w:t>
      </w:r>
      <w:r>
        <w:rPr>
          <w:rFonts w:eastAsia="Times New Roman" w:cs="Times New Roman"/>
          <w:szCs w:val="24"/>
        </w:rPr>
        <w:t xml:space="preserve">ικοδόμηση των σχέσεων αλήθειας και εμπιστοσύνης με τους πολίτες και στην προστασία του κύρους των Ενόπλων Δυνάμεων, θα υπερψηφίσει την πρόταση για σύσταση της </w:t>
      </w:r>
      <w:r>
        <w:rPr>
          <w:rFonts w:eastAsia="Times New Roman" w:cs="Times New Roman"/>
          <w:szCs w:val="24"/>
        </w:rPr>
        <w:lastRenderedPageBreak/>
        <w:t xml:space="preserve">ειδικής </w:t>
      </w:r>
      <w:r>
        <w:rPr>
          <w:rFonts w:eastAsia="Times New Roman" w:cs="Times New Roman"/>
          <w:szCs w:val="24"/>
        </w:rPr>
        <w:t>κοινοβουλευτικής</w:t>
      </w:r>
      <w:r>
        <w:rPr>
          <w:rFonts w:eastAsia="Times New Roman" w:cs="Times New Roman"/>
          <w:szCs w:val="24"/>
        </w:rPr>
        <w:t xml:space="preserve"> </w:t>
      </w:r>
      <w:r>
        <w:rPr>
          <w:rFonts w:eastAsia="Times New Roman" w:cs="Times New Roman"/>
          <w:szCs w:val="24"/>
        </w:rPr>
        <w:t xml:space="preserve">επιτροπής </w:t>
      </w:r>
      <w:r>
        <w:rPr>
          <w:rFonts w:eastAsia="Times New Roman" w:cs="Times New Roman"/>
          <w:szCs w:val="24"/>
        </w:rPr>
        <w:t xml:space="preserve">για τις έξι υποθέσεις, σύμφωνα με την πρόταση που μας δώσατε, </w:t>
      </w:r>
      <w:r>
        <w:rPr>
          <w:rFonts w:eastAsia="Times New Roman" w:cs="Times New Roman"/>
          <w:szCs w:val="24"/>
        </w:rPr>
        <w:t xml:space="preserve">που αφορούν την υπουργία του κ. Γιάννου Παπαντωνίου. </w:t>
      </w:r>
    </w:p>
    <w:p w14:paraId="52257E21"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Την ίδια στιγμή προειδοποιεί ότι δεν πρόκειται να επιτρέψει σε μια πανικόβλητη -και δημοσκοπικά και ουσιαστικά- Κυβέρνηση να μετατρέψει τη διαδικασία αυτή σε μια αρένα ανούσιων αντεγκλήσεων και σε μια π</w:t>
      </w:r>
      <w:r>
        <w:rPr>
          <w:rFonts w:eastAsia="Times New Roman" w:cs="Times New Roman"/>
          <w:szCs w:val="24"/>
        </w:rPr>
        <w:t xml:space="preserve">λατφόρμα πομπωδών δηλώσεων, οι οποίες φοβάμαι ότι προοιωνίζονται κατά τη διαδικασία. </w:t>
      </w:r>
    </w:p>
    <w:p w14:paraId="52257E22"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Θέλω να πιστεύω ότι αυτό που προέχει είναι η διερεύνηση της αλήθειας, η οικοδόμηση μιας νέας εμπιστοσύνης των Ελλήνων πολιτών και η διαφύλαξη του κύρους και του αξιόμαχου</w:t>
      </w:r>
      <w:r>
        <w:rPr>
          <w:rFonts w:eastAsia="Times New Roman" w:cs="Times New Roman"/>
          <w:szCs w:val="24"/>
        </w:rPr>
        <w:t xml:space="preserve"> των Ενόπλων Δυνάμεων. Διότι σχετικά με τις αναφορές που προελέχθησαν, οι οποίες αναφέρουν ότι από το 2001 μέχρι το 2004 υπήρξε όργιο μίζας, κατασπατάλησης του δημοσίου χρήματος και αδιαφανών εξοπλιστικών προγραμμάτων, θα ήθελα να πω ότι, πέραν από τα κατα</w:t>
      </w:r>
      <w:r>
        <w:rPr>
          <w:rFonts w:eastAsia="Times New Roman" w:cs="Times New Roman"/>
          <w:szCs w:val="24"/>
        </w:rPr>
        <w:t xml:space="preserve">κριτέα στα οποία και εμείς θα είμαστε </w:t>
      </w:r>
      <w:r>
        <w:rPr>
          <w:rFonts w:eastAsia="Times New Roman" w:cs="Times New Roman"/>
          <w:szCs w:val="24"/>
        </w:rPr>
        <w:t xml:space="preserve">σύμμαχοί </w:t>
      </w:r>
      <w:r>
        <w:rPr>
          <w:rFonts w:eastAsia="Times New Roman" w:cs="Times New Roman"/>
          <w:szCs w:val="24"/>
        </w:rPr>
        <w:t xml:space="preserve">σας για να τα βρούμε, είναι αυτές οι αγορές οι οποίες κρατούν το αξιόμαχο των Ενόπλων Δυνάμεών μας ακόμη σε ισχύ. </w:t>
      </w:r>
    </w:p>
    <w:p w14:paraId="52257E23" w14:textId="77777777" w:rsidR="005D2FD3" w:rsidRDefault="00310839">
      <w:pPr>
        <w:spacing w:line="600" w:lineRule="auto"/>
        <w:jc w:val="both"/>
        <w:rPr>
          <w:rFonts w:eastAsia="Times New Roman" w:cs="Times New Roman"/>
          <w:szCs w:val="24"/>
        </w:rPr>
      </w:pPr>
      <w:r>
        <w:rPr>
          <w:rFonts w:eastAsia="Times New Roman" w:cs="Times New Roman"/>
          <w:szCs w:val="24"/>
        </w:rPr>
        <w:lastRenderedPageBreak/>
        <w:t xml:space="preserve">Είναι αυτές οι αγορές που εξαιτίας των στελεχών των Ενόπλων Δυνάμεων που τις συντηρούν με </w:t>
      </w:r>
      <w:r>
        <w:rPr>
          <w:rFonts w:eastAsia="Times New Roman" w:cs="Times New Roman"/>
          <w:szCs w:val="24"/>
        </w:rPr>
        <w:t>ιδρώτα και αίμα και με το χρήμα του ελληνικού λαού…</w:t>
      </w:r>
    </w:p>
    <w:p w14:paraId="52257E24" w14:textId="77777777" w:rsidR="005D2FD3" w:rsidRDefault="00310839">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Δαβάκη, ολοκληρώστε, σας παρακαλώ.</w:t>
      </w:r>
    </w:p>
    <w:p w14:paraId="52257E2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Ολοκληρώνω, κύριε Πρόεδρε. </w:t>
      </w:r>
    </w:p>
    <w:p w14:paraId="52257E2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και με το χρήμα του ελληνικού λαού συνεχίζουν να αποτελούν την </w:t>
      </w:r>
      <w:r>
        <w:rPr>
          <w:rFonts w:eastAsia="Times New Roman" w:cs="Times New Roman"/>
          <w:szCs w:val="24"/>
        </w:rPr>
        <w:t>καλύτερη απάντηση στην επιβολή της γείτονος.</w:t>
      </w:r>
    </w:p>
    <w:p w14:paraId="52257E2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Σας ευχαριστώ.</w:t>
      </w:r>
    </w:p>
    <w:p w14:paraId="52257E28" w14:textId="77777777" w:rsidR="005D2FD3" w:rsidRDefault="00310839">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2257E29" w14:textId="77777777" w:rsidR="005D2FD3" w:rsidRDefault="00310839">
      <w:pPr>
        <w:spacing w:line="600" w:lineRule="auto"/>
        <w:ind w:firstLine="720"/>
        <w:jc w:val="both"/>
        <w:rPr>
          <w:rFonts w:eastAsia="Times New Roman" w:cs="Times New Roman"/>
        </w:rPr>
      </w:pPr>
      <w:r>
        <w:rPr>
          <w:rFonts w:eastAsia="Times New Roman" w:cs="Times New Roman"/>
          <w:szCs w:val="24"/>
        </w:rPr>
        <w:t xml:space="preserve"> </w:t>
      </w: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w:t>
      </w:r>
      <w:r>
        <w:rPr>
          <w:rFonts w:eastAsia="Times New Roman" w:cs="Times New Roman"/>
        </w:rPr>
        <w:t xml:space="preserve"> άνω δυτικά θεωρεία, αφού προηγουμένως ξεναγήθηκαν στην έκθεση της αίθουσας «ΕΛΕΥΘΕΡΙΟΣ ΒΕΝΙΖΕΛΟΣ» και ενημερώθηκαν για την ιστορία </w:t>
      </w:r>
      <w:r>
        <w:rPr>
          <w:rFonts w:eastAsia="Times New Roman" w:cs="Times New Roman"/>
        </w:rPr>
        <w:lastRenderedPageBreak/>
        <w:t>του κτηρίου και τον τρόπο οργάνωσης και λειτουργίας της Βουλής, είκοσι τέσσερις μαθητές και μαθήτριες και δύο συνοδοί από το</w:t>
      </w:r>
      <w:r>
        <w:rPr>
          <w:rFonts w:eastAsia="Times New Roman" w:cs="Times New Roman"/>
        </w:rPr>
        <w:t xml:space="preserve"> 4</w:t>
      </w:r>
      <w:r>
        <w:rPr>
          <w:rFonts w:eastAsia="Times New Roman" w:cs="Times New Roman"/>
          <w:vertAlign w:val="superscript"/>
        </w:rPr>
        <w:t>ο</w:t>
      </w:r>
      <w:r>
        <w:rPr>
          <w:rFonts w:eastAsia="Times New Roman" w:cs="Times New Roman"/>
        </w:rPr>
        <w:t xml:space="preserve"> Δημοτικό Σχολείο Χαϊδαρίου. </w:t>
      </w:r>
    </w:p>
    <w:p w14:paraId="52257E2A" w14:textId="77777777" w:rsidR="005D2FD3" w:rsidRDefault="00310839">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2257E2B" w14:textId="77777777" w:rsidR="005D2FD3" w:rsidRDefault="00310839">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2257E2C" w14:textId="77777777" w:rsidR="005D2FD3" w:rsidRDefault="00310839">
      <w:pPr>
        <w:spacing w:line="600" w:lineRule="auto"/>
        <w:ind w:firstLine="720"/>
        <w:jc w:val="both"/>
        <w:rPr>
          <w:rFonts w:eastAsia="Times New Roman" w:cs="Times New Roman"/>
        </w:rPr>
      </w:pPr>
      <w:r>
        <w:rPr>
          <w:rFonts w:eastAsia="Times New Roman" w:cs="Times New Roman"/>
        </w:rPr>
        <w:t xml:space="preserve">Κυρίες και κύριοι συνάδελφοι, θέλω να σας ενημερώσω -γιατί άρχισαν να έρχονται αιτήματα από </w:t>
      </w:r>
      <w:r>
        <w:rPr>
          <w:rFonts w:eastAsia="Times New Roman" w:cs="Times New Roman"/>
        </w:rPr>
        <w:t>Κοινοβουλευτικούς Εκπρόσωπους</w:t>
      </w:r>
      <w:r>
        <w:rPr>
          <w:rFonts w:eastAsia="Times New Roman" w:cs="Times New Roman"/>
        </w:rPr>
        <w:t>- ότι δεν μιλάει ο καθένα</w:t>
      </w:r>
      <w:r>
        <w:rPr>
          <w:rFonts w:eastAsia="Times New Roman" w:cs="Times New Roman"/>
        </w:rPr>
        <w:t xml:space="preserve">ς όποτε θέλει. Θα ολοκληρώσουμε με τους κατά προτεραιότητα ομιλητές και μετά κάθε τρεις Βουλευτές θα μιλάει ένας Κοινοβουλευτικός Εκπρόσωπος. Άρα, κάθε επτά και επτά, δεκατέσσερις, θα έχουμε ολοκληρώσει. </w:t>
      </w:r>
    </w:p>
    <w:p w14:paraId="52257E2D" w14:textId="77777777" w:rsidR="005D2FD3" w:rsidRDefault="00310839">
      <w:pPr>
        <w:spacing w:line="600" w:lineRule="auto"/>
        <w:ind w:firstLine="720"/>
        <w:jc w:val="both"/>
        <w:rPr>
          <w:rFonts w:eastAsia="Times New Roman" w:cs="Times New Roman"/>
        </w:rPr>
      </w:pPr>
      <w:r>
        <w:rPr>
          <w:rFonts w:eastAsia="Times New Roman" w:cs="Times New Roman"/>
        </w:rPr>
        <w:t>Θα ξεκινήσω με τη σειρά. Εάν κάποιος δεν θέλει να π</w:t>
      </w:r>
      <w:r>
        <w:rPr>
          <w:rFonts w:eastAsia="Times New Roman" w:cs="Times New Roman"/>
        </w:rPr>
        <w:t xml:space="preserve">άρει τον λόγο, θα πηγαίνω στον επόμενο. </w:t>
      </w:r>
    </w:p>
    <w:p w14:paraId="52257E2E" w14:textId="77777777" w:rsidR="005D2FD3" w:rsidRDefault="00310839">
      <w:pPr>
        <w:spacing w:line="600" w:lineRule="auto"/>
        <w:ind w:firstLine="720"/>
        <w:jc w:val="both"/>
        <w:rPr>
          <w:rFonts w:eastAsia="Times New Roman" w:cs="Times New Roman"/>
        </w:rPr>
      </w:pPr>
      <w:r>
        <w:rPr>
          <w:rFonts w:eastAsia="Times New Roman" w:cs="Times New Roman"/>
        </w:rPr>
        <w:t>Πάμε τώρα στον τέταρτο ομιλητή που είναι ο κ. Θεόδωρος Παπαθεοδώρου από τη Δημοκρατική Συμπαράταξη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ΔΗΜΑΡ. </w:t>
      </w:r>
    </w:p>
    <w:p w14:paraId="52257E2F" w14:textId="77777777" w:rsidR="005D2FD3" w:rsidRDefault="00310839">
      <w:pPr>
        <w:spacing w:line="600" w:lineRule="auto"/>
        <w:ind w:firstLine="720"/>
        <w:jc w:val="both"/>
        <w:rPr>
          <w:rFonts w:eastAsia="Times New Roman" w:cs="Times New Roman"/>
        </w:rPr>
      </w:pPr>
      <w:r>
        <w:rPr>
          <w:rFonts w:eastAsia="Times New Roman" w:cs="Times New Roman"/>
        </w:rPr>
        <w:t>Ο κ. Παπαθεοδώρου έχει τον λόγο.</w:t>
      </w:r>
    </w:p>
    <w:p w14:paraId="52257E30" w14:textId="77777777" w:rsidR="005D2FD3" w:rsidRDefault="00310839">
      <w:pPr>
        <w:spacing w:line="600" w:lineRule="auto"/>
        <w:ind w:firstLine="720"/>
        <w:jc w:val="both"/>
        <w:rPr>
          <w:rFonts w:eastAsia="Times New Roman" w:cs="Times New Roman"/>
        </w:rPr>
      </w:pPr>
      <w:r>
        <w:rPr>
          <w:rFonts w:eastAsia="Times New Roman" w:cs="Times New Roman"/>
          <w:b/>
        </w:rPr>
        <w:t xml:space="preserve">ΘΕΟΔΩΡΟΣ ΠΑΠΑΘΕΟΔΩΡΟΥ: </w:t>
      </w:r>
      <w:r>
        <w:rPr>
          <w:rFonts w:eastAsia="Times New Roman" w:cs="Times New Roman"/>
        </w:rPr>
        <w:t>Ευχαριστώ, κύριε Πρόεδρε.</w:t>
      </w:r>
    </w:p>
    <w:p w14:paraId="52257E31" w14:textId="77777777" w:rsidR="005D2FD3" w:rsidRDefault="00310839">
      <w:pPr>
        <w:spacing w:line="600" w:lineRule="auto"/>
        <w:ind w:firstLine="720"/>
        <w:jc w:val="both"/>
        <w:rPr>
          <w:rFonts w:eastAsia="Times New Roman" w:cs="Times New Roman"/>
        </w:rPr>
      </w:pPr>
      <w:r>
        <w:rPr>
          <w:rFonts w:eastAsia="Times New Roman" w:cs="Times New Roman"/>
        </w:rPr>
        <w:lastRenderedPageBreak/>
        <w:t xml:space="preserve">Κυρίες και κύριοι </w:t>
      </w:r>
      <w:r>
        <w:rPr>
          <w:rFonts w:eastAsia="Times New Roman" w:cs="Times New Roman"/>
        </w:rPr>
        <w:t xml:space="preserve">συνάδελφοι, ο κύριος Πρωθυπουργός τις τελευταίες δέκα μέρες υποδύεται πολλούς ρόλους. Τη μια μέρα εμφανίζεται ως ευλαβής πιστός στον Πανάγιο Τάφο, την άλλη ως φιλολαϊκός ευρωπαϊστής στην επέτειο της Συνθήκης της Ρώμης. Χθες εμφανίζεται ως ειδικός διάδοχος </w:t>
      </w:r>
      <w:r>
        <w:rPr>
          <w:rFonts w:eastAsia="Times New Roman" w:cs="Times New Roman"/>
        </w:rPr>
        <w:t>της ιστορίας των αγώνων της Αριστεράς των πέτρινων χρόνων στο Μουσείο «Μπελογιάννης» και σήμερα εμφανίζεται ως αρχάγγελος της κάθαρσης ενάντια στη διαχρονική διαφθορά και διαπλοκή στον τόπο και προσεχώς, θα εμφανιστεί ως τελετάρχης μεγάλων έργων που εγκαιν</w:t>
      </w:r>
      <w:r>
        <w:rPr>
          <w:rFonts w:eastAsia="Times New Roman" w:cs="Times New Roman"/>
        </w:rPr>
        <w:t xml:space="preserve">ιάζονται και εκσυγχρονίζουν τη χώρα. Πολλοί ρόλοι σε σύντομο και συμπυκνωμένο πολιτικό χρόνο, την ίδια στιγμή που η διαπραγμάτευση για την αξιολόγηση δεν τελειώνει, ενώ αυτό που εκφράζεται ως πεποίθηση από πολλούς είναι ότι η καθυστέρηση οδηγεί σε τέταρτο </w:t>
      </w:r>
      <w:r>
        <w:rPr>
          <w:rFonts w:eastAsia="Times New Roman" w:cs="Times New Roman"/>
        </w:rPr>
        <w:t xml:space="preserve">μνημόνιο και το 2017 θα είναι άλλη μια χρονιά στασιμότητας, χωρίς προοπτική εξόδου της χώρας στις αγορές. </w:t>
      </w:r>
    </w:p>
    <w:p w14:paraId="52257E32" w14:textId="77777777" w:rsidR="005D2FD3" w:rsidRDefault="00310839">
      <w:pPr>
        <w:spacing w:line="600" w:lineRule="auto"/>
        <w:ind w:firstLine="720"/>
        <w:jc w:val="both"/>
        <w:rPr>
          <w:rFonts w:eastAsia="Times New Roman" w:cs="Times New Roman"/>
        </w:rPr>
      </w:pPr>
      <w:r>
        <w:rPr>
          <w:rFonts w:eastAsia="Times New Roman" w:cs="Times New Roman"/>
        </w:rPr>
        <w:t>Οι ρόλοι αυτοί εξυπηρετούν μια γενικευμένη επιχείρηση αντιπερισπασμού και επικοινωνιακής διαχείρισης του αδιεξόδου στο οποίο έχει περιέλθει η Κυβέρνη</w:t>
      </w:r>
      <w:r>
        <w:rPr>
          <w:rFonts w:eastAsia="Times New Roman" w:cs="Times New Roman"/>
        </w:rPr>
        <w:t xml:space="preserve">ση, αλλά καθόλου δεν υπηρετούν τις πραγματικές ανάγκες της χώρας. </w:t>
      </w:r>
    </w:p>
    <w:p w14:paraId="52257E33" w14:textId="77777777" w:rsidR="005D2FD3" w:rsidRDefault="00310839">
      <w:pPr>
        <w:spacing w:line="600" w:lineRule="auto"/>
        <w:ind w:firstLine="720"/>
        <w:jc w:val="both"/>
        <w:rPr>
          <w:rFonts w:eastAsia="Times New Roman" w:cs="Times New Roman"/>
        </w:rPr>
      </w:pPr>
      <w:r>
        <w:rPr>
          <w:rFonts w:eastAsia="Times New Roman" w:cs="Times New Roman"/>
        </w:rPr>
        <w:lastRenderedPageBreak/>
        <w:t>Η τακτική του επαναλαμβανόμενου πυροτεχνήματος ενέχει περισσότερο τον κίνδυνο του καψίματος αυτού που τη χρησιμοποιεί, παρά την παραγωγή φαντασμαγορικού θεάματος.</w:t>
      </w:r>
    </w:p>
    <w:p w14:paraId="52257E34" w14:textId="77777777" w:rsidR="005D2FD3" w:rsidRDefault="00310839">
      <w:pPr>
        <w:spacing w:line="600" w:lineRule="auto"/>
        <w:ind w:firstLine="720"/>
        <w:jc w:val="both"/>
        <w:rPr>
          <w:rFonts w:eastAsia="Times New Roman" w:cs="Times New Roman"/>
        </w:rPr>
      </w:pPr>
      <w:r>
        <w:rPr>
          <w:rFonts w:eastAsia="Times New Roman" w:cs="Times New Roman"/>
        </w:rPr>
        <w:t>Απέναντι σε αυτήν την τακτ</w:t>
      </w:r>
      <w:r>
        <w:rPr>
          <w:rFonts w:eastAsia="Times New Roman" w:cs="Times New Roman"/>
        </w:rPr>
        <w:t>ική, η Δημοκρατική Συμπαράταξη θα καταγγείλει και καταγγέλλει στον ελληνικό λαό την επιχείρηση αντιπερισπασμού που κάνετε αυτήν τη στιγμή, όπως και την επιλεκτική ποινικοποίηση της πολιτικής ζωής σε μια ιδιαίτερα κρίσιμη στιγμή για τη χώρα.</w:t>
      </w:r>
    </w:p>
    <w:p w14:paraId="52257E35" w14:textId="77777777" w:rsidR="005D2FD3" w:rsidRDefault="00310839">
      <w:pPr>
        <w:spacing w:line="600" w:lineRule="auto"/>
        <w:ind w:firstLine="720"/>
        <w:jc w:val="both"/>
        <w:rPr>
          <w:rFonts w:eastAsia="Times New Roman" w:cs="Times New Roman"/>
        </w:rPr>
      </w:pPr>
      <w:r>
        <w:rPr>
          <w:rFonts w:eastAsia="Times New Roman" w:cs="Times New Roman"/>
        </w:rPr>
        <w:t>Γ</w:t>
      </w:r>
      <w:r>
        <w:rPr>
          <w:rFonts w:eastAsia="Times New Roman" w:cs="Times New Roman"/>
        </w:rPr>
        <w:t>ια</w:t>
      </w:r>
      <w:r>
        <w:rPr>
          <w:rFonts w:eastAsia="Times New Roman" w:cs="Times New Roman"/>
        </w:rPr>
        <w:t xml:space="preserve"> να είμαστε </w:t>
      </w:r>
      <w:r>
        <w:rPr>
          <w:rFonts w:eastAsia="Times New Roman" w:cs="Times New Roman"/>
        </w:rPr>
        <w:t xml:space="preserve">ξεκάθαροι ως προς τις προθέσεις και τη στάση που θα κρατήσουμε, προτείνετε σήμερα τη σύσταση </w:t>
      </w:r>
      <w:r>
        <w:rPr>
          <w:rFonts w:eastAsia="Times New Roman" w:cs="Times New Roman"/>
        </w:rPr>
        <w:t>ειδικής κοινοβουλευτικής επιτροπής</w:t>
      </w:r>
      <w:r>
        <w:rPr>
          <w:rFonts w:eastAsia="Times New Roman" w:cs="Times New Roman"/>
        </w:rPr>
        <w:t xml:space="preserve"> που θα διενεργήσει προκαταρκτική εξέταση για τα εξοπλιστικά προγράμματα της περιόδου 2001-2004 και για υποθέσεις που αφορούν όλε</w:t>
      </w:r>
      <w:r>
        <w:rPr>
          <w:rFonts w:eastAsia="Times New Roman" w:cs="Times New Roman"/>
        </w:rPr>
        <w:t xml:space="preserve">ς τον πρώην Υπουργό Γιάννο Παπαντωνίου. </w:t>
      </w:r>
    </w:p>
    <w:p w14:paraId="52257E36" w14:textId="77777777" w:rsidR="005D2FD3" w:rsidRDefault="00310839">
      <w:pPr>
        <w:spacing w:line="600" w:lineRule="auto"/>
        <w:ind w:firstLine="720"/>
        <w:jc w:val="both"/>
        <w:rPr>
          <w:rFonts w:eastAsia="Times New Roman" w:cs="Times New Roman"/>
        </w:rPr>
      </w:pPr>
      <w:r>
        <w:rPr>
          <w:rFonts w:eastAsia="Times New Roman" w:cs="Times New Roman"/>
        </w:rPr>
        <w:t xml:space="preserve">Η θέση μας είναι ότι θα υπερψηφίσουμε τη σύσταση αυτής της </w:t>
      </w:r>
      <w:r>
        <w:rPr>
          <w:rFonts w:eastAsia="Times New Roman" w:cs="Times New Roman"/>
        </w:rPr>
        <w:t>επιτροπής</w:t>
      </w:r>
      <w:r>
        <w:rPr>
          <w:rFonts w:eastAsia="Times New Roman" w:cs="Times New Roman"/>
        </w:rPr>
        <w:t>, όπως υπερψηφίσαμε για λόγους αρχής τόσο αυτή για τη χρηματοδότηση των πολιτικών κομμάτων και των μέσων μαζικής ενημέρωσης όσο και αυτήν για την π</w:t>
      </w:r>
      <w:r>
        <w:rPr>
          <w:rFonts w:eastAsia="Times New Roman" w:cs="Times New Roman"/>
        </w:rPr>
        <w:t xml:space="preserve">ερίοδο του κ. Βαρουφάκη στο Υπουργείο Οικονομικών με τα γνωστά αποτελέσματα για τη χώρα. </w:t>
      </w:r>
    </w:p>
    <w:p w14:paraId="52257E37" w14:textId="77777777" w:rsidR="005D2FD3" w:rsidRDefault="00310839">
      <w:pPr>
        <w:spacing w:line="600" w:lineRule="auto"/>
        <w:ind w:firstLine="720"/>
        <w:jc w:val="both"/>
        <w:rPr>
          <w:rFonts w:eastAsia="Times New Roman" w:cs="Times New Roman"/>
        </w:rPr>
      </w:pPr>
      <w:r>
        <w:rPr>
          <w:rFonts w:eastAsia="Times New Roman" w:cs="Times New Roman"/>
        </w:rPr>
        <w:lastRenderedPageBreak/>
        <w:t xml:space="preserve">Και θα την υπερψηφίσουμε, γιατί εμείς πρώτοι είχαμε ζητήσει τη σύσταση </w:t>
      </w:r>
      <w:r>
        <w:rPr>
          <w:rFonts w:eastAsia="Times New Roman" w:cs="Times New Roman"/>
        </w:rPr>
        <w:t xml:space="preserve">ειδικής κοινοβουλευτικής </w:t>
      </w:r>
      <w:r>
        <w:rPr>
          <w:rFonts w:eastAsia="Times New Roman" w:cs="Times New Roman"/>
        </w:rPr>
        <w:t>επιτροπής</w:t>
      </w:r>
      <w:r>
        <w:rPr>
          <w:rFonts w:eastAsia="Times New Roman" w:cs="Times New Roman"/>
        </w:rPr>
        <w:t xml:space="preserve"> </w:t>
      </w:r>
      <w:r>
        <w:rPr>
          <w:rFonts w:eastAsia="Times New Roman" w:cs="Times New Roman"/>
        </w:rPr>
        <w:t xml:space="preserve">για τις συνθήκες που οδήγησαν στη χρεωκοπία της χώρας από την είσοδό μας στην ΟΝΕ μέχρι και σήμερα και αυτό το αρνηθήκατε. </w:t>
      </w:r>
    </w:p>
    <w:p w14:paraId="52257E38" w14:textId="77777777" w:rsidR="005D2FD3" w:rsidRDefault="00310839">
      <w:pPr>
        <w:spacing w:line="600" w:lineRule="auto"/>
        <w:ind w:firstLine="720"/>
        <w:jc w:val="both"/>
        <w:rPr>
          <w:rFonts w:eastAsia="Times New Roman" w:cs="Times New Roman"/>
        </w:rPr>
      </w:pPr>
      <w:r>
        <w:rPr>
          <w:rFonts w:eastAsia="Times New Roman" w:cs="Times New Roman"/>
        </w:rPr>
        <w:t>Θα την υπερψηφίσουμε για να χυθεί άπλετο φως από τότε μέχρι σήμερα σε όλες τις πράξεις και παραλείψεις των κυβερνήσεων Σημίτη, Καραμ</w:t>
      </w:r>
      <w:r>
        <w:rPr>
          <w:rFonts w:eastAsia="Times New Roman" w:cs="Times New Roman"/>
        </w:rPr>
        <w:t xml:space="preserve">ανλή, Παπανδρέου, Παπαδήμου, Σαμαρά, Τσίπρα και να μάθει ο λαός την αλήθεια για την εκτόξευση του χρέους, τα εξοπλιστικά προγράμματα όλων των περιόδων, τη λεηλασία του δημόσιου πλούτου, την εκποίηση και τον ανθελληνισμό των τραπεζών. </w:t>
      </w:r>
    </w:p>
    <w:p w14:paraId="52257E3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Επομένως, διαφάνεια π</w:t>
      </w:r>
      <w:r>
        <w:rPr>
          <w:rFonts w:eastAsia="Times New Roman" w:cs="Times New Roman"/>
          <w:szCs w:val="24"/>
        </w:rPr>
        <w:t>αντού. Αυτό διεκδικούμε και αυτό επαναλαμβάνουμε για να έρθει η αλήθεια στο φως για όλα χωρίς προστατευόμενες ζώνες, χωρίς να βρίσκονται πρόσωπα στο απυρόβλητο, χωρίς αυθαίρετες συνωμοσιολογίες, χωρίς επικοινωνιακά πυροτεχνήματα, χωρίς μεθοδευμένες αποκαλύ</w:t>
      </w:r>
      <w:r>
        <w:rPr>
          <w:rFonts w:eastAsia="Times New Roman" w:cs="Times New Roman"/>
          <w:szCs w:val="24"/>
        </w:rPr>
        <w:t>ψεις.</w:t>
      </w:r>
    </w:p>
    <w:p w14:paraId="52257E3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Αντ’ αυτού, εσείς επιλέγετε –γιατί άραγε;- τη διαφάνεια </w:t>
      </w:r>
      <w:r>
        <w:rPr>
          <w:rFonts w:eastAsia="Times New Roman" w:cs="Times New Roman"/>
          <w:szCs w:val="24"/>
        </w:rPr>
        <w:t>α</w:t>
      </w:r>
      <w:r>
        <w:rPr>
          <w:rFonts w:eastAsia="Times New Roman" w:cs="Times New Roman"/>
          <w:szCs w:val="24"/>
        </w:rPr>
        <w:t>λα</w:t>
      </w:r>
      <w:r>
        <w:rPr>
          <w:rFonts w:eastAsia="Times New Roman" w:cs="Times New Roman"/>
          <w:szCs w:val="24"/>
        </w:rPr>
        <w:t xml:space="preserve"> καρτ, τη σαλαμοποίηση των </w:t>
      </w:r>
      <w:r>
        <w:rPr>
          <w:rFonts w:eastAsia="Times New Roman" w:cs="Times New Roman"/>
          <w:szCs w:val="24"/>
        </w:rPr>
        <w:t>ειδικών κοινοβουλευτικών επιτροπών</w:t>
      </w:r>
      <w:r>
        <w:rPr>
          <w:rFonts w:eastAsia="Times New Roman" w:cs="Times New Roman"/>
          <w:szCs w:val="24"/>
        </w:rPr>
        <w:t>, τη διακριτική μεταχείριση των κυβερνητικών περιόδων.</w:t>
      </w:r>
    </w:p>
    <w:p w14:paraId="52257E3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Άραγε, εξοπλιστικά προγράμματα, αντισταθμιστικά οφέλη, προμήθειες, υπήρχαν </w:t>
      </w:r>
      <w:r>
        <w:rPr>
          <w:rFonts w:eastAsia="Times New Roman" w:cs="Times New Roman"/>
          <w:szCs w:val="24"/>
        </w:rPr>
        <w:t>μόνο το 2001-2004; Αυτό διαβάζουμε μέσα στην πρότασή σας. Δεν υπήρχαν μετά το 2004-2009; Δεν υπάρχουν στην τρέχουσα περίοδο;</w:t>
      </w:r>
    </w:p>
    <w:p w14:paraId="52257E3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Επομένως, επιλέγετε μέσα από νομικούς ακροβατισμούς, μέσα από μια υπερβατική αιτιολογία να παρουσιάσετε σήμερα μια πρόταση, την οπο</w:t>
      </w:r>
      <w:r>
        <w:rPr>
          <w:rFonts w:eastAsia="Times New Roman" w:cs="Times New Roman"/>
          <w:szCs w:val="24"/>
        </w:rPr>
        <w:t xml:space="preserve">ία θα υπερψηφίσετε με την κοινοβουλευτική </w:t>
      </w:r>
      <w:r>
        <w:rPr>
          <w:rFonts w:eastAsia="Times New Roman" w:cs="Times New Roman"/>
          <w:szCs w:val="24"/>
        </w:rPr>
        <w:t>Πλειοψηφία</w:t>
      </w:r>
      <w:r>
        <w:rPr>
          <w:rFonts w:eastAsia="Times New Roman" w:cs="Times New Roman"/>
          <w:szCs w:val="24"/>
        </w:rPr>
        <w:t xml:space="preserve">, που διαθέτετε, άλλη μια </w:t>
      </w:r>
      <w:r>
        <w:rPr>
          <w:rFonts w:eastAsia="Times New Roman" w:cs="Times New Roman"/>
          <w:szCs w:val="24"/>
        </w:rPr>
        <w:t>ειδική κοινοβουλευτική επιτροπή</w:t>
      </w:r>
      <w:r>
        <w:rPr>
          <w:rFonts w:eastAsia="Times New Roman" w:cs="Times New Roman"/>
          <w:szCs w:val="24"/>
        </w:rPr>
        <w:t>, για να σπρώξετε έτσι με δήθεν αποκαλύψεις τον πολιτικό χρόνο που πιέζει τη χώρα προς το καλοκαίρι, όπου εκεί ο ελληνικός λαός θα ανακαλύψει τα νέ</w:t>
      </w:r>
      <w:r>
        <w:rPr>
          <w:rFonts w:eastAsia="Times New Roman" w:cs="Times New Roman"/>
          <w:szCs w:val="24"/>
        </w:rPr>
        <w:t xml:space="preserve">α επιτεύγματα της γενναίας διαπραγμάτευσής σας. </w:t>
      </w:r>
    </w:p>
    <w:p w14:paraId="52257E3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Και επειδή κάνατε τον κόπο να συντάξετε την πρόταση για </w:t>
      </w:r>
      <w:r>
        <w:rPr>
          <w:rFonts w:eastAsia="Times New Roman" w:cs="Times New Roman"/>
          <w:szCs w:val="24"/>
        </w:rPr>
        <w:t xml:space="preserve">ειδική </w:t>
      </w:r>
      <w:r>
        <w:rPr>
          <w:rFonts w:eastAsia="Times New Roman" w:cs="Times New Roman"/>
          <w:szCs w:val="24"/>
        </w:rPr>
        <w:t>κοινοβουλευτική επιτροπή</w:t>
      </w:r>
      <w:r>
        <w:rPr>
          <w:rFonts w:eastAsia="Times New Roman" w:cs="Times New Roman"/>
          <w:szCs w:val="24"/>
        </w:rPr>
        <w:t xml:space="preserve">, που συζητούμε σήμερα, μας προκαλεί απορία η ελαφρότητα της τεκμηρίωσης των ισχυρισμών σας προς την Εθνική Αντιπροσωπεία. </w:t>
      </w:r>
    </w:p>
    <w:p w14:paraId="52257E3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Λέτε ότι τα υπό εξέταση εξοπλιστικά προγράμματα ανάγονται σε μια συνολικότερη περίοδο, κατά την οποία κορυφώθηκαν πράξεις και παραλε</w:t>
      </w:r>
      <w:r>
        <w:rPr>
          <w:rFonts w:eastAsia="Times New Roman" w:cs="Times New Roman"/>
          <w:szCs w:val="24"/>
        </w:rPr>
        <w:t xml:space="preserve">ίψεις του παλαιού πολιτικού συστήματος, που οδήγησαν τη χώρα στην </w:t>
      </w:r>
      <w:r>
        <w:rPr>
          <w:rFonts w:eastAsia="Times New Roman" w:cs="Times New Roman"/>
          <w:szCs w:val="24"/>
        </w:rPr>
        <w:t>χρεοκοπία</w:t>
      </w:r>
      <w:r>
        <w:rPr>
          <w:rFonts w:eastAsia="Times New Roman" w:cs="Times New Roman"/>
          <w:szCs w:val="24"/>
        </w:rPr>
        <w:t xml:space="preserve">. </w:t>
      </w:r>
    </w:p>
    <w:p w14:paraId="52257E3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Συνδυάζετε τα εξοπλιστικά με τις υπερβάσεις των ολυμπιακών έργων, το Χρηματιστήριο, τη δανειοδότηση των ΜΜΕ, παρά το γεγονός ότι τελικά επικεντρώνεστε σε μόνο μια περίοδο, στην π</w:t>
      </w:r>
      <w:r>
        <w:rPr>
          <w:rFonts w:eastAsia="Times New Roman" w:cs="Times New Roman"/>
          <w:szCs w:val="24"/>
        </w:rPr>
        <w:t xml:space="preserve">ερίοδο 2001-2004, χωρίς να την συνδέετε με τα υπόλοιπα, όπως επίσης, με τη δανειοδότηση των ΜΜΕ, για τα οποία δεν βρέθηκε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μα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σύνδεση με πολιτικά πρόσωπα, σύμφωνα με το δικό σας πόρισμα. Βεβαίως, ξεχνάτε επιμελώς ότι κατά την επόμενη περίοδο,</w:t>
      </w:r>
      <w:r>
        <w:rPr>
          <w:rFonts w:eastAsia="Times New Roman" w:cs="Times New Roman"/>
          <w:szCs w:val="24"/>
        </w:rPr>
        <w:t xml:space="preserve"> εκεί βέβαια που δεν βλέπετε συστηματικά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εικόνα διαπλοκής και διαφθοράς, υπήρξαν επίσης εξοπλιστικά προγράμματα. </w:t>
      </w:r>
    </w:p>
    <w:p w14:paraId="52257E4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Λέτε στην πρότασή σας ότι στη βάση του άρθρου 86 του Συντάγματος, η εξέταση των πράξεων και παραλείψεων που αποδίδονται στο συγκεκριμέν</w:t>
      </w:r>
      <w:r>
        <w:rPr>
          <w:rFonts w:eastAsia="Times New Roman" w:cs="Times New Roman"/>
          <w:szCs w:val="24"/>
        </w:rPr>
        <w:t>ο πρόσωπο κωλύεται λόγω της παραγραφής με εξαίρεση τις συνοδευτικές πράξεις, για την ύπαρξη των οποίων υφίστανται ισχυρές ενδείξεις.</w:t>
      </w:r>
    </w:p>
    <w:p w14:paraId="52257E4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Ωστόσο, πόσο υπερβατικό είναι να παραμένει ισχυρό το επικουρικό συναφές αδίκημα, όταν έχει παραγραφεί το κύριο αδίκημα; Ωστ</w:t>
      </w:r>
      <w:r>
        <w:rPr>
          <w:rFonts w:eastAsia="Times New Roman" w:cs="Times New Roman"/>
          <w:szCs w:val="24"/>
        </w:rPr>
        <w:t xml:space="preserve">όσο, σε κανένα σημείο της πρότασης δεν τεκμηριώνετε την οποιαδήποτε ένδειξη, ισχυρή ή μη, στις έξι υποθέσεις, </w:t>
      </w:r>
      <w:r>
        <w:rPr>
          <w:rFonts w:eastAsia="Times New Roman" w:cs="Times New Roman"/>
          <w:szCs w:val="24"/>
        </w:rPr>
        <w:lastRenderedPageBreak/>
        <w:t>που παρατίθενται για τα εγκλήματα της απιστίας, πιθανώς και νομιμοποίησης εσόδων από εγκληματική δραστηριότητα, τα οποία θεωρούνται συναφή με το β</w:t>
      </w:r>
      <w:r>
        <w:rPr>
          <w:rFonts w:eastAsia="Times New Roman" w:cs="Times New Roman"/>
          <w:szCs w:val="24"/>
        </w:rPr>
        <w:t>ασικό έγκλημα, σύνδεση η οποία να αφορά το πρόσωπο εναντίον του οποίου ασκείται η συγκεκριμένη διαδικασία και των αδικημάτων, τα οποία έχετε εντοπίσει.</w:t>
      </w:r>
    </w:p>
    <w:p w14:paraId="52257E4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εισηγητής της Πλειοψηφίας είπε προηγουμένως ότι έχουμε ενδείξεις –δεν αναφέρονται ποιες- από τις δικογ</w:t>
      </w:r>
      <w:r>
        <w:rPr>
          <w:rFonts w:eastAsia="Times New Roman" w:cs="Times New Roman"/>
          <w:szCs w:val="24"/>
        </w:rPr>
        <w:t xml:space="preserve">ραφίες ότι συνδέεται ακόμη και το συναφές με το βασικό έγκλημα της νομιμοποίησης εκείνης της περιόδου με τον κ. Παπαντωνίου. Γιατί δεν αναφέρετε ούτε μια ένδειξη εδώ; Κάτι, έναν λογαριασμό; </w:t>
      </w:r>
    </w:p>
    <w:p w14:paraId="52257E4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Φτάνετε στο σημείο να συνομολογήσετε ότι ανεξαρτήτως του αξιοποίν</w:t>
      </w:r>
      <w:r>
        <w:rPr>
          <w:rFonts w:eastAsia="Times New Roman" w:cs="Times New Roman"/>
          <w:szCs w:val="24"/>
        </w:rPr>
        <w:t xml:space="preserve">ου ή μη λόγω παρέλευσης της τασσόμενης προθεσμίας των εγκλημάτων της απιστίας, προκύπτει ότι σε μία περίπτωση –έχετε παραθέσει και τις έξι- ερευνάται τέλεση εγκλήματος νομιμοποίησης εσόδων από εγκληματική δραστηριότητα. </w:t>
      </w:r>
    </w:p>
    <w:p w14:paraId="52257E4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Επίσης, δεν κάνετε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αναφορά στις ενδείξεις, ισχυρές ή μη, αλλά παραθέτετε πέντε άλλες υποθέσεις, οι οποίες δεν μπορούν να εξεταστούν. Όμως, προφανώς, στην </w:t>
      </w:r>
      <w:r>
        <w:rPr>
          <w:rFonts w:eastAsia="Times New Roman" w:cs="Times New Roman"/>
          <w:szCs w:val="24"/>
        </w:rPr>
        <w:t xml:space="preserve">επιτροπή </w:t>
      </w:r>
      <w:r>
        <w:rPr>
          <w:rFonts w:eastAsia="Times New Roman" w:cs="Times New Roman"/>
          <w:szCs w:val="24"/>
        </w:rPr>
        <w:t>θα εξεταστούν αυτές που έχουν παραγραφεί. Είναι γνωστές, άλλω</w:t>
      </w:r>
      <w:r>
        <w:rPr>
          <w:rFonts w:eastAsia="Times New Roman" w:cs="Times New Roman"/>
          <w:szCs w:val="24"/>
        </w:rPr>
        <w:lastRenderedPageBreak/>
        <w:t>στε, στην ποινική δογματική οι διαφορετικές θεωρίε</w:t>
      </w:r>
      <w:r>
        <w:rPr>
          <w:rFonts w:eastAsia="Times New Roman" w:cs="Times New Roman"/>
          <w:szCs w:val="24"/>
        </w:rPr>
        <w:t>ς για την άμεση συνάφεια της νομιμοποίησης παράνομων εσόδων, η οποία προκύπτει από την ίδια αντικειμενική υπόσταση της νομιμοποίησης και η οποία εμπεριέχει ως στοιχείο της την τέλεση του βασικού εγκλήματος ή για τις αξιόποινες πράξεις που δεν τελέστηκαν κα</w:t>
      </w:r>
      <w:r>
        <w:rPr>
          <w:rFonts w:eastAsia="Times New Roman" w:cs="Times New Roman"/>
          <w:szCs w:val="24"/>
        </w:rPr>
        <w:t xml:space="preserve">τά την άσκηση των καθηκόντων του Υπουργού και υπάγονται στις κοινές ρυθμίσεις του </w:t>
      </w:r>
      <w:r>
        <w:rPr>
          <w:rFonts w:eastAsia="Times New Roman" w:cs="Times New Roman"/>
          <w:szCs w:val="24"/>
        </w:rPr>
        <w:t xml:space="preserve">Ποινικού </w:t>
      </w:r>
      <w:r>
        <w:rPr>
          <w:rFonts w:eastAsia="Times New Roman" w:cs="Times New Roman"/>
          <w:szCs w:val="24"/>
        </w:rPr>
        <w:t xml:space="preserve">ουσιαστικού και </w:t>
      </w:r>
      <w:r>
        <w:rPr>
          <w:rFonts w:eastAsia="Times New Roman" w:cs="Times New Roman"/>
          <w:szCs w:val="24"/>
        </w:rPr>
        <w:t>Δικονομικού Δικαίου</w:t>
      </w:r>
      <w:r>
        <w:rPr>
          <w:rFonts w:eastAsia="Times New Roman" w:cs="Times New Roman"/>
          <w:szCs w:val="24"/>
        </w:rPr>
        <w:t>.</w:t>
      </w:r>
    </w:p>
    <w:p w14:paraId="52257E45"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Όσο για το αδίκημα της νομιμοποίησης εσόδων από εγκληματική δραστηριότητα, δεν υπάρχει στην πρότασή σας οποιαδήποτε, έστω αόριστ</w:t>
      </w:r>
      <w:r>
        <w:rPr>
          <w:rFonts w:eastAsia="Times New Roman" w:cs="Times New Roman"/>
          <w:bCs/>
          <w:shd w:val="clear" w:color="auto" w:fill="FFFFFF"/>
        </w:rPr>
        <w:t xml:space="preserve">η, αναφορά στον παράνομο πλουτισμό, που </w:t>
      </w:r>
      <w:r>
        <w:rPr>
          <w:rFonts w:eastAsia="Times New Roman"/>
          <w:bCs/>
          <w:shd w:val="clear" w:color="auto" w:fill="FFFFFF"/>
        </w:rPr>
        <w:t>είναι</w:t>
      </w:r>
      <w:r>
        <w:rPr>
          <w:rFonts w:eastAsia="Times New Roman" w:cs="Times New Roman"/>
          <w:bCs/>
          <w:shd w:val="clear" w:color="auto" w:fill="FFFFFF"/>
        </w:rPr>
        <w:t xml:space="preserve"> το βασικό στοιχείο της αντικειμενικής υπόστασης του εγκλήματος και πώς αυτός ο πλουτισμός προήλθε και από πού προήλθε. Πώς νομιμοποιήθηκε; </w:t>
      </w:r>
    </w:p>
    <w:p w14:paraId="52257E46"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Ποιες </w:t>
      </w:r>
      <w:r>
        <w:rPr>
          <w:rFonts w:eastAsia="Times New Roman"/>
          <w:bCs/>
          <w:shd w:val="clear" w:color="auto" w:fill="FFFFFF"/>
        </w:rPr>
        <w:t>είναι</w:t>
      </w:r>
      <w:r>
        <w:rPr>
          <w:rFonts w:eastAsia="Times New Roman" w:cs="Times New Roman"/>
          <w:bCs/>
          <w:shd w:val="clear" w:color="auto" w:fill="FFFFFF"/>
        </w:rPr>
        <w:t xml:space="preserve"> οι ενδείξεις, επομένως, για τις οποίες μίλησε προηγουμένως</w:t>
      </w:r>
      <w:r>
        <w:rPr>
          <w:rFonts w:eastAsia="Times New Roman" w:cs="Times New Roman"/>
          <w:bCs/>
          <w:shd w:val="clear" w:color="auto" w:fill="FFFFFF"/>
        </w:rPr>
        <w:t xml:space="preserve">  ο </w:t>
      </w:r>
      <w:r>
        <w:rPr>
          <w:rFonts w:eastAsia="Times New Roman" w:cs="Times New Roman"/>
          <w:bCs/>
          <w:shd w:val="clear" w:color="auto" w:fill="FFFFFF"/>
        </w:rPr>
        <w:t>εισηγητής</w:t>
      </w:r>
      <w:r>
        <w:rPr>
          <w:rFonts w:eastAsia="Times New Roman" w:cs="Times New Roman"/>
          <w:bCs/>
          <w:shd w:val="clear" w:color="auto" w:fill="FFFFFF"/>
        </w:rPr>
        <w:t xml:space="preserve">; Το λέω αυτό, όχι γιατί υποστηρίζω ότι δεν υπάρχει τίποτα σε οποιαδήποτε από αυτές τις περιόδους. Δεν το υποστηρίζω, γιατί, ξέρετε κάτι; Όταν γίνεται μια </w:t>
      </w:r>
      <w:r>
        <w:rPr>
          <w:rFonts w:eastAsia="Times New Roman" w:cs="Times New Roman"/>
          <w:bCs/>
          <w:shd w:val="clear" w:color="auto" w:fill="FFFFFF"/>
        </w:rPr>
        <w:t>ειδική κοινοβουλευτική επιτροπή</w:t>
      </w:r>
      <w:r>
        <w:rPr>
          <w:rFonts w:eastAsia="Times New Roman" w:cs="Times New Roman"/>
          <w:bCs/>
          <w:shd w:val="clear" w:color="auto" w:fill="FFFFFF"/>
        </w:rPr>
        <w:t>, υποτίθεται ότι όλοι θα πρέπει να επιδιώκουμε τη διαφάνε</w:t>
      </w:r>
      <w:r>
        <w:rPr>
          <w:rFonts w:eastAsia="Times New Roman" w:cs="Times New Roman"/>
          <w:bCs/>
          <w:shd w:val="clear" w:color="auto" w:fill="FFFFFF"/>
        </w:rPr>
        <w:t xml:space="preserve">ια. </w:t>
      </w:r>
    </w:p>
    <w:p w14:paraId="52257E47"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Υποστηρίζω, όμως, ότι η πρόταση που φέρνετε στην Εθνική Αντιπροσωπεία για να ψηφίσει τη σύσταση μιας </w:t>
      </w:r>
      <w:r>
        <w:rPr>
          <w:rFonts w:eastAsia="Times New Roman" w:cs="Times New Roman"/>
          <w:bCs/>
          <w:shd w:val="clear" w:color="auto" w:fill="FFFFFF"/>
        </w:rPr>
        <w:t xml:space="preserve">ειδικής κοινοβουλευτικής επιτροπής </w:t>
      </w:r>
      <w:r>
        <w:rPr>
          <w:rFonts w:eastAsia="Times New Roman" w:cs="Times New Roman"/>
          <w:bCs/>
          <w:shd w:val="clear" w:color="auto" w:fill="FFFFFF"/>
        </w:rPr>
        <w:t xml:space="preserve">δεν </w:t>
      </w:r>
      <w:r>
        <w:rPr>
          <w:rFonts w:eastAsia="Times New Roman"/>
          <w:bCs/>
          <w:shd w:val="clear" w:color="auto" w:fill="FFFFFF"/>
        </w:rPr>
        <w:t>έχει</w:t>
      </w:r>
      <w:r>
        <w:rPr>
          <w:rFonts w:eastAsia="Times New Roman" w:cs="Times New Roman"/>
          <w:bCs/>
          <w:shd w:val="clear" w:color="auto" w:fill="FFFFFF"/>
        </w:rPr>
        <w:t xml:space="preserve"> καμμία τεκμηρίωση. Κάνετε μια πολιτική πράξη και βαδίζετε βάσει ενός πολιτικού σχεδιασμού. Δεν </w:t>
      </w:r>
      <w:r>
        <w:rPr>
          <w:rFonts w:eastAsia="Times New Roman"/>
          <w:bCs/>
          <w:shd w:val="clear" w:color="auto" w:fill="FFFFFF"/>
        </w:rPr>
        <w:t>έχει</w:t>
      </w:r>
      <w:r>
        <w:rPr>
          <w:rFonts w:eastAsia="Times New Roman" w:cs="Times New Roman"/>
          <w:bCs/>
          <w:shd w:val="clear" w:color="auto" w:fill="FFFFFF"/>
        </w:rPr>
        <w:t xml:space="preserve"> σε καμ</w:t>
      </w:r>
      <w:r>
        <w:rPr>
          <w:rFonts w:eastAsia="Times New Roman" w:cs="Times New Roman"/>
          <w:bCs/>
          <w:shd w:val="clear" w:color="auto" w:fill="FFFFFF"/>
        </w:rPr>
        <w:t xml:space="preserve">μία περίπτωση σχέση με τα υπόλοιπα. </w:t>
      </w:r>
    </w:p>
    <w:p w14:paraId="52257E48" w14:textId="77777777" w:rsidR="005D2FD3" w:rsidRDefault="00310839">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 xml:space="preserve">κτυπάει </w:t>
      </w:r>
      <w:r>
        <w:rPr>
          <w:rFonts w:eastAsia="Times New Roman"/>
          <w:bCs/>
        </w:rPr>
        <w:t>το κουδούνι λήξεως του χρόνου ομιλίας του κυρίου Βουλευτή)</w:t>
      </w:r>
    </w:p>
    <w:p w14:paraId="52257E49" w14:textId="77777777" w:rsidR="005D2FD3" w:rsidRDefault="00310839">
      <w:pPr>
        <w:spacing w:line="600" w:lineRule="auto"/>
        <w:ind w:firstLine="720"/>
        <w:jc w:val="both"/>
        <w:rPr>
          <w:rFonts w:eastAsia="Times New Roman"/>
          <w:bCs/>
        </w:rPr>
      </w:pPr>
      <w:r>
        <w:rPr>
          <w:rFonts w:eastAsia="Times New Roman"/>
          <w:bCs/>
          <w:shd w:val="clear" w:color="auto" w:fill="FFFFFF"/>
        </w:rPr>
        <w:t>Τ</w:t>
      </w:r>
      <w:r>
        <w:rPr>
          <w:rFonts w:eastAsia="Times New Roman"/>
          <w:bCs/>
        </w:rPr>
        <w:t xml:space="preserve">ην ανοχή σας, κύριε Πρόεδρε, για ένα λεπτό. </w:t>
      </w:r>
    </w:p>
    <w:p w14:paraId="52257E4A" w14:textId="77777777" w:rsidR="005D2FD3" w:rsidRDefault="00310839">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rPr>
        <w:t xml:space="preserve">Έχετε ένα λεπτό. </w:t>
      </w:r>
    </w:p>
    <w:p w14:paraId="52257E4B" w14:textId="77777777" w:rsidR="005D2FD3" w:rsidRDefault="00310839">
      <w:pPr>
        <w:spacing w:line="600" w:lineRule="auto"/>
        <w:ind w:firstLine="720"/>
        <w:jc w:val="both"/>
        <w:rPr>
          <w:rFonts w:eastAsia="Times New Roman"/>
          <w:bCs/>
        </w:rPr>
      </w:pPr>
      <w:r>
        <w:rPr>
          <w:rFonts w:eastAsia="Times New Roman"/>
          <w:b/>
          <w:bCs/>
        </w:rPr>
        <w:t>ΘΕΟΔΩΡΟΣ ΠΑΠΑΘΕΟΔΩΡΟΥ:</w:t>
      </w:r>
      <w:r>
        <w:rPr>
          <w:rFonts w:eastAsia="Times New Roman"/>
          <w:bCs/>
        </w:rPr>
        <w:t xml:space="preserve"> </w:t>
      </w:r>
      <w:r>
        <w:rPr>
          <w:rFonts w:eastAsia="Times New Roman"/>
          <w:bCs/>
          <w:shd w:val="clear" w:color="auto" w:fill="FFFFFF"/>
        </w:rPr>
        <w:t>Όμως</w:t>
      </w:r>
      <w:r>
        <w:rPr>
          <w:rFonts w:eastAsia="Times New Roman"/>
          <w:bCs/>
        </w:rPr>
        <w:t>, το πρόβλη</w:t>
      </w:r>
      <w:r>
        <w:rPr>
          <w:rFonts w:eastAsia="Times New Roman"/>
          <w:bCs/>
        </w:rPr>
        <w:t xml:space="preserve">μα δεν είναι οι ποινικές θεωρίες για τη συνάφεια των εγκλημάτων ούτε καν ο τρόπος με τον οποίο έχετε συντάξει την πρότασή σας προς την Εθνική Αντιπροσωπεία, αλλά η ανύπαρκτη στοιχειοθέτηση της πρότασης με ασύνδετα μεταξύ τους γεγονότα, όπως </w:t>
      </w:r>
      <w:r>
        <w:rPr>
          <w:rFonts w:eastAsia="Times New Roman"/>
          <w:bCs/>
          <w:shd w:val="clear" w:color="auto" w:fill="FFFFFF"/>
        </w:rPr>
        <w:t>παραδείγματος χ</w:t>
      </w:r>
      <w:r>
        <w:rPr>
          <w:rFonts w:eastAsia="Times New Roman"/>
          <w:bCs/>
          <w:shd w:val="clear" w:color="auto" w:fill="FFFFFF"/>
        </w:rPr>
        <w:t xml:space="preserve">άριν </w:t>
      </w:r>
      <w:r>
        <w:rPr>
          <w:rFonts w:eastAsia="Times New Roman"/>
          <w:bCs/>
        </w:rPr>
        <w:t xml:space="preserve">αυτό που ειπώθηκε και προηγουμένως –γιατί αναγράφεται μέσα στην πρόταση– για την ύπαρξη καταπιστεύματος σε τράπεζα του εξωτερικού, όταν ο συγκεκριμένος Υπουργός </w:t>
      </w:r>
      <w:r>
        <w:rPr>
          <w:rFonts w:eastAsia="Times New Roman"/>
          <w:bCs/>
        </w:rPr>
        <w:lastRenderedPageBreak/>
        <w:t xml:space="preserve">δεν ήταν καν Υπουργός Αμύνης και η χρονική περίοδος δεν είχε σχέση με τα εξοπλιστικά. </w:t>
      </w:r>
    </w:p>
    <w:p w14:paraId="52257E4C" w14:textId="77777777" w:rsidR="005D2FD3" w:rsidRDefault="00310839">
      <w:pPr>
        <w:spacing w:line="600" w:lineRule="auto"/>
        <w:ind w:firstLine="720"/>
        <w:jc w:val="both"/>
        <w:rPr>
          <w:rFonts w:eastAsia="Times New Roman"/>
          <w:bCs/>
        </w:rPr>
      </w:pPr>
      <w:r>
        <w:rPr>
          <w:rFonts w:eastAsia="Times New Roman"/>
          <w:bCs/>
        </w:rPr>
        <w:t>Θεω</w:t>
      </w:r>
      <w:r>
        <w:rPr>
          <w:rFonts w:eastAsia="Times New Roman"/>
          <w:bCs/>
        </w:rPr>
        <w:t>ρείτε ένδειξη τον λογαριασμό που άνοιξε δύο χρόνια πριν και σύμφωνα με απόφαση του Αρείου Πάγου, δεν υπήρχε ούτε ένα ευρώ παραπάνω στο μεταγενέστερο διάστημα, όπου ο Υπουργός ήταν Υπουργός Εθνικής Αμύνης. Τι πάτε να συνδέσετε; Κάτι το οποίο υπερβαίνει τη λ</w:t>
      </w:r>
      <w:r>
        <w:rPr>
          <w:rFonts w:eastAsia="Times New Roman"/>
          <w:bCs/>
        </w:rPr>
        <w:t xml:space="preserve">ογική, αν όχι τη νομική πραγματικότητα; </w:t>
      </w:r>
    </w:p>
    <w:p w14:paraId="52257E4D" w14:textId="77777777" w:rsidR="005D2FD3" w:rsidRDefault="00310839">
      <w:pPr>
        <w:spacing w:line="600" w:lineRule="auto"/>
        <w:ind w:firstLine="720"/>
        <w:jc w:val="both"/>
        <w:rPr>
          <w:rFonts w:eastAsia="Times New Roman" w:cs="Times New Roman"/>
          <w:bCs/>
          <w:shd w:val="clear" w:color="auto" w:fill="FFFFFF"/>
        </w:rPr>
      </w:pPr>
      <w:r>
        <w:rPr>
          <w:rFonts w:eastAsia="Times New Roman"/>
          <w:bCs/>
        </w:rPr>
        <w:t xml:space="preserve">Θέλετε να προχωρήσετε με πολιτικά πυροτεχνήματα στην </w:t>
      </w:r>
      <w:r>
        <w:rPr>
          <w:rFonts w:eastAsia="Times New Roman" w:cs="Times New Roman"/>
          <w:bCs/>
          <w:shd w:val="clear" w:color="auto" w:fill="FFFFFF"/>
        </w:rPr>
        <w:t>ειδική κοινοβουλευτική επιτροπή</w:t>
      </w:r>
      <w:r>
        <w:rPr>
          <w:rFonts w:eastAsia="Times New Roman" w:cs="Times New Roman"/>
          <w:bCs/>
          <w:shd w:val="clear" w:color="auto" w:fill="FFFFFF"/>
        </w:rPr>
        <w:t>.</w:t>
      </w:r>
      <w:r>
        <w:rPr>
          <w:rFonts w:eastAsia="Times New Roman" w:cs="Times New Roman"/>
          <w:bCs/>
          <w:shd w:val="clear" w:color="auto" w:fill="FFFFFF"/>
        </w:rPr>
        <w:t xml:space="preserve"> Όπως σας είπα πριν, θα υπερψηφίσουμε τη </w:t>
      </w:r>
      <w:r>
        <w:rPr>
          <w:rFonts w:eastAsia="Times New Roman"/>
          <w:bCs/>
          <w:shd w:val="clear" w:color="auto" w:fill="FFFFFF"/>
        </w:rPr>
        <w:t>συγκεκριμένη</w:t>
      </w:r>
      <w:r>
        <w:rPr>
          <w:rFonts w:eastAsia="Times New Roman" w:cs="Times New Roman"/>
          <w:bCs/>
          <w:shd w:val="clear" w:color="auto" w:fill="FFFFFF"/>
        </w:rPr>
        <w:t xml:space="preserve"> πρόταση, γιατί εμείς θέλουμε να υπάρξει διαφάνεια για την εξεταζόμενη περίοδο, όπως και για όλες τις υπόλοιπες μέχρι σήμερα περιόδους για τις οποίες συνειδητά αρνείστε οποιαδήποτε </w:t>
      </w:r>
      <w:r>
        <w:rPr>
          <w:rFonts w:eastAsia="Times New Roman"/>
          <w:bCs/>
          <w:shd w:val="clear" w:color="auto" w:fill="FFFFFF"/>
        </w:rPr>
        <w:t>έ</w:t>
      </w:r>
      <w:r>
        <w:rPr>
          <w:rFonts w:eastAsia="Times New Roman" w:cs="Times New Roman"/>
          <w:bCs/>
          <w:shd w:val="clear" w:color="auto" w:fill="FFFFFF"/>
        </w:rPr>
        <w:t>ρευνα και όχι διαφάνεια του τύπου των πρωτοσέλιδων του νέου αγαπημένου σας</w:t>
      </w:r>
      <w:r>
        <w:rPr>
          <w:rFonts w:eastAsia="Times New Roman" w:cs="Times New Roman"/>
          <w:bCs/>
          <w:shd w:val="clear" w:color="auto" w:fill="FFFFFF"/>
        </w:rPr>
        <w:t xml:space="preserve"> εντύπου της λασπολογίας, των εικόνων και των συνειρμών, που στοχοποιούν δικαστές και πολιτικούς. </w:t>
      </w:r>
    </w:p>
    <w:p w14:paraId="52257E4E" w14:textId="77777777" w:rsidR="005D2FD3" w:rsidRDefault="00310839">
      <w:pPr>
        <w:spacing w:line="600" w:lineRule="auto"/>
        <w:ind w:firstLine="720"/>
        <w:jc w:val="both"/>
        <w:rPr>
          <w:rFonts w:eastAsia="Times New Roman"/>
          <w:bCs/>
          <w:shd w:val="clear" w:color="auto" w:fill="FFFFFF"/>
        </w:rPr>
      </w:pPr>
      <w:r>
        <w:rPr>
          <w:rFonts w:eastAsia="Times New Roman" w:cs="Times New Roman"/>
          <w:bCs/>
          <w:shd w:val="clear" w:color="auto" w:fill="FFFFFF"/>
        </w:rPr>
        <w:lastRenderedPageBreak/>
        <w:t xml:space="preserve">Αλήθεια, έχετε αναρωτηθεί πώς κάθε Κυριακή διαρρέουν στοιχεία δικογραφιών σε </w:t>
      </w:r>
      <w:r>
        <w:rPr>
          <w:rFonts w:eastAsia="Times New Roman"/>
          <w:bCs/>
          <w:shd w:val="clear" w:color="auto" w:fill="FFFFFF"/>
        </w:rPr>
        <w:t>συγκεκριμένη εφημερίδα, χωρίς να ενοχλείται και να το σχολιάζει κανένας Υπουργός</w:t>
      </w:r>
      <w:r>
        <w:rPr>
          <w:rFonts w:eastAsia="Times New Roman"/>
          <w:bCs/>
          <w:shd w:val="clear" w:color="auto" w:fill="FFFFFF"/>
        </w:rPr>
        <w:t xml:space="preserve">; Θα απαντήσετε στην </w:t>
      </w:r>
      <w:r>
        <w:rPr>
          <w:rFonts w:eastAsia="Times New Roman"/>
          <w:bCs/>
          <w:shd w:val="clear" w:color="auto" w:fill="FFFFFF"/>
        </w:rPr>
        <w:t xml:space="preserve">κ. </w:t>
      </w:r>
      <w:r>
        <w:rPr>
          <w:rFonts w:eastAsia="Times New Roman"/>
          <w:bCs/>
          <w:shd w:val="clear" w:color="auto" w:fill="FFFFFF"/>
        </w:rPr>
        <w:t>Ράικου, αν καταγγείλει…</w:t>
      </w:r>
    </w:p>
    <w:p w14:paraId="52257E4F" w14:textId="77777777" w:rsidR="005D2FD3" w:rsidRDefault="00310839">
      <w:pPr>
        <w:spacing w:line="600" w:lineRule="auto"/>
        <w:ind w:firstLine="720"/>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ΑΣ</w:t>
      </w:r>
      <w:r>
        <w:rPr>
          <w:rFonts w:eastAsia="Times New Roman"/>
          <w:b/>
          <w:bCs/>
          <w:shd w:val="clear" w:color="auto" w:fill="FFFFFF"/>
        </w:rPr>
        <w:t xml:space="preserve"> ΛΑΠΠΑΣ: </w:t>
      </w:r>
      <w:r>
        <w:rPr>
          <w:rFonts w:eastAsia="Times New Roman"/>
          <w:bCs/>
          <w:shd w:val="clear" w:color="auto" w:fill="FFFFFF"/>
        </w:rPr>
        <w:t xml:space="preserve">Η </w:t>
      </w:r>
      <w:r>
        <w:rPr>
          <w:rFonts w:eastAsia="Times New Roman"/>
          <w:bCs/>
          <w:shd w:val="clear" w:color="auto" w:fill="FFFFFF"/>
        </w:rPr>
        <w:t xml:space="preserve">κ. </w:t>
      </w:r>
      <w:r>
        <w:rPr>
          <w:rFonts w:eastAsia="Times New Roman"/>
          <w:bCs/>
          <w:shd w:val="clear" w:color="auto" w:fill="FFFFFF"/>
        </w:rPr>
        <w:t>Ράικου να απαντήσει, όχι εμείς!</w:t>
      </w:r>
      <w:r>
        <w:rPr>
          <w:rFonts w:eastAsia="Times New Roman"/>
          <w:b/>
          <w:bCs/>
          <w:shd w:val="clear" w:color="auto" w:fill="FFFFFF"/>
        </w:rPr>
        <w:t xml:space="preserve"> </w:t>
      </w:r>
    </w:p>
    <w:p w14:paraId="52257E50" w14:textId="77777777" w:rsidR="005D2FD3" w:rsidRDefault="00310839">
      <w:pPr>
        <w:spacing w:line="600" w:lineRule="auto"/>
        <w:ind w:firstLine="720"/>
        <w:jc w:val="both"/>
        <w:rPr>
          <w:rFonts w:eastAsia="Times New Roman"/>
          <w:bCs/>
          <w:shd w:val="clear" w:color="auto" w:fill="FFFFFF"/>
        </w:rPr>
      </w:pPr>
      <w:r>
        <w:rPr>
          <w:rFonts w:eastAsia="Times New Roman"/>
          <w:b/>
          <w:bCs/>
        </w:rPr>
        <w:t>ΘΕΟΔΩΡΟΣ ΠΑΠΑΘΕΟΔΩΡΟΥ:</w:t>
      </w:r>
      <w:r>
        <w:rPr>
          <w:rFonts w:eastAsia="Times New Roman"/>
          <w:bCs/>
          <w:shd w:val="clear" w:color="auto" w:fill="FFFFFF"/>
        </w:rPr>
        <w:t xml:space="preserve"> Θα σας απαντήσω εγώ. Αφήστε με, ολοκληρώνω.</w:t>
      </w:r>
    </w:p>
    <w:p w14:paraId="52257E51" w14:textId="77777777" w:rsidR="005D2FD3" w:rsidRDefault="00310839">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rPr>
        <w:t xml:space="preserve">Μη διακόπτετε και κύριε Παπαθεοδώρου σας παρακαλώ, </w:t>
      </w:r>
      <w:r>
        <w:rPr>
          <w:rFonts w:eastAsia="Times New Roman"/>
          <w:bCs/>
        </w:rPr>
        <w:t xml:space="preserve">ολοκληρώστε. </w:t>
      </w:r>
    </w:p>
    <w:p w14:paraId="52257E52" w14:textId="77777777" w:rsidR="005D2FD3" w:rsidRDefault="00310839">
      <w:pPr>
        <w:spacing w:line="600" w:lineRule="auto"/>
        <w:ind w:firstLine="720"/>
        <w:jc w:val="both"/>
        <w:rPr>
          <w:rFonts w:eastAsia="Times New Roman"/>
          <w:bCs/>
        </w:rPr>
      </w:pPr>
      <w:r>
        <w:rPr>
          <w:rFonts w:eastAsia="Times New Roman"/>
          <w:b/>
          <w:bCs/>
        </w:rPr>
        <w:t xml:space="preserve">ΘΕΟΔΩΡΟΣ ΠΑΠΑΘΕΟΔΩΡΟΥ: </w:t>
      </w:r>
      <w:r>
        <w:rPr>
          <w:rFonts w:eastAsia="Times New Roman"/>
          <w:bCs/>
        </w:rPr>
        <w:t xml:space="preserve">Ολοκληρώνω, κύριε Πρόεδρε. </w:t>
      </w:r>
    </w:p>
    <w:p w14:paraId="52257E53" w14:textId="77777777" w:rsidR="005D2FD3" w:rsidRDefault="00310839">
      <w:pPr>
        <w:spacing w:line="600" w:lineRule="auto"/>
        <w:ind w:firstLine="720"/>
        <w:jc w:val="both"/>
        <w:rPr>
          <w:rFonts w:eastAsia="Times New Roman"/>
          <w:bCs/>
        </w:rPr>
      </w:pPr>
      <w:r>
        <w:rPr>
          <w:rFonts w:eastAsia="Times New Roman"/>
          <w:bCs/>
          <w:shd w:val="clear" w:color="auto" w:fill="FFFFFF"/>
        </w:rPr>
        <w:t xml:space="preserve">Θα απαντήσετε στην </w:t>
      </w:r>
      <w:r>
        <w:rPr>
          <w:rFonts w:eastAsia="Times New Roman"/>
          <w:bCs/>
          <w:shd w:val="clear" w:color="auto" w:fill="FFFFFF"/>
        </w:rPr>
        <w:t xml:space="preserve">κ. </w:t>
      </w:r>
      <w:r>
        <w:rPr>
          <w:rFonts w:eastAsia="Times New Roman"/>
          <w:bCs/>
          <w:shd w:val="clear" w:color="auto" w:fill="FFFFFF"/>
        </w:rPr>
        <w:t>Ράικου</w:t>
      </w:r>
      <w:r>
        <w:rPr>
          <w:rFonts w:eastAsia="Times New Roman"/>
          <w:bCs/>
        </w:rPr>
        <w:t xml:space="preserve">, εάν καταγγείλει, όπως η ίδια υποστηρίζει, ονόματα, αλλά και κέντρα που θέλησαν να επηρεάσουν τη δικαστική της άποψη; Η ίδια λέω, αν καταγγείλει, θα της </w:t>
      </w:r>
      <w:r>
        <w:rPr>
          <w:rFonts w:eastAsia="Times New Roman"/>
          <w:bCs/>
        </w:rPr>
        <w:t>απαντήσετε γι’ αυτό;</w:t>
      </w:r>
    </w:p>
    <w:p w14:paraId="52257E54" w14:textId="77777777" w:rsidR="005D2FD3" w:rsidRDefault="00310839">
      <w:pPr>
        <w:spacing w:line="600" w:lineRule="auto"/>
        <w:ind w:firstLine="720"/>
        <w:jc w:val="both"/>
        <w:rPr>
          <w:rFonts w:eastAsia="Times New Roman"/>
          <w:b/>
          <w:bCs/>
          <w:shd w:val="clear" w:color="auto" w:fill="FFFFFF"/>
        </w:rPr>
      </w:pPr>
      <w:r>
        <w:rPr>
          <w:rFonts w:eastAsia="Times New Roman"/>
          <w:b/>
          <w:bCs/>
          <w:shd w:val="clear" w:color="auto" w:fill="FFFFFF"/>
        </w:rPr>
        <w:t>ΣΠΥΡΙΔΩΝ</w:t>
      </w:r>
      <w:r>
        <w:rPr>
          <w:rFonts w:eastAsia="Times New Roman"/>
          <w:b/>
          <w:bCs/>
          <w:shd w:val="clear" w:color="auto" w:fill="FFFFFF"/>
        </w:rPr>
        <w:t>ΑΣ</w:t>
      </w:r>
      <w:r>
        <w:rPr>
          <w:rFonts w:eastAsia="Times New Roman"/>
          <w:b/>
          <w:bCs/>
          <w:shd w:val="clear" w:color="auto" w:fill="FFFFFF"/>
        </w:rPr>
        <w:t xml:space="preserve"> ΛΑΠΠΑΣ: </w:t>
      </w:r>
      <w:r>
        <w:rPr>
          <w:rFonts w:eastAsia="Times New Roman"/>
          <w:bCs/>
          <w:shd w:val="clear" w:color="auto" w:fill="FFFFFF"/>
        </w:rPr>
        <w:t>Βεβαίως, ευχαρίστως.</w:t>
      </w:r>
      <w:r>
        <w:rPr>
          <w:rFonts w:eastAsia="Times New Roman"/>
          <w:b/>
          <w:bCs/>
          <w:shd w:val="clear" w:color="auto" w:fill="FFFFFF"/>
        </w:rPr>
        <w:t xml:space="preserve"> </w:t>
      </w:r>
    </w:p>
    <w:p w14:paraId="52257E55" w14:textId="77777777" w:rsidR="005D2FD3" w:rsidRDefault="00310839">
      <w:pPr>
        <w:spacing w:line="600" w:lineRule="auto"/>
        <w:ind w:firstLine="720"/>
        <w:jc w:val="both"/>
        <w:rPr>
          <w:rFonts w:eastAsia="Times New Roman"/>
          <w:bCs/>
          <w:shd w:val="clear" w:color="auto" w:fill="FFFFFF"/>
        </w:rPr>
      </w:pPr>
      <w:r>
        <w:rPr>
          <w:rFonts w:eastAsia="Times New Roman"/>
          <w:b/>
          <w:bCs/>
          <w:shd w:val="clear" w:color="auto" w:fill="FFFFFF"/>
        </w:rPr>
        <w:lastRenderedPageBreak/>
        <w:t xml:space="preserve">ΣΩΚΡΑΤΗΣ ΦΑΜΕΛΛΟΣ (Αναπληρωτής Υπουργός Περιβάλλοντος και Ενέργειας): </w:t>
      </w:r>
      <w:r>
        <w:rPr>
          <w:rFonts w:eastAsia="Times New Roman"/>
          <w:bCs/>
          <w:shd w:val="clear" w:color="auto" w:fill="FFFFFF"/>
        </w:rPr>
        <w:t xml:space="preserve">Εμείς την καλούμε να μιλήσει. </w:t>
      </w:r>
    </w:p>
    <w:p w14:paraId="52257E56" w14:textId="77777777" w:rsidR="005D2FD3" w:rsidRDefault="00310839">
      <w:pPr>
        <w:spacing w:line="600" w:lineRule="auto"/>
        <w:ind w:firstLine="720"/>
        <w:jc w:val="both"/>
        <w:rPr>
          <w:rFonts w:eastAsia="Times New Roman"/>
          <w:bCs/>
        </w:rPr>
      </w:pPr>
      <w:r>
        <w:rPr>
          <w:rFonts w:eastAsia="Times New Roman"/>
          <w:b/>
          <w:bCs/>
        </w:rPr>
        <w:t xml:space="preserve">ΘΕΟΔΩΡΟΣ ΠΑΠΑΘΕΟΔΩΡΟΥ: </w:t>
      </w:r>
      <w:r>
        <w:rPr>
          <w:rFonts w:eastAsia="Times New Roman"/>
          <w:bCs/>
        </w:rPr>
        <w:t xml:space="preserve">Πολύ ωραία. </w:t>
      </w:r>
    </w:p>
    <w:p w14:paraId="52257E57" w14:textId="77777777" w:rsidR="005D2FD3" w:rsidRDefault="00310839">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cs="Times New Roman"/>
          <w:szCs w:val="24"/>
        </w:rPr>
        <w:t xml:space="preserve"> Κλείστε παρακαλώ. Μη δια</w:t>
      </w:r>
      <w:r>
        <w:rPr>
          <w:rFonts w:eastAsia="Times New Roman" w:cs="Times New Roman"/>
          <w:szCs w:val="24"/>
        </w:rPr>
        <w:t xml:space="preserve">κόπτετε. </w:t>
      </w:r>
      <w:r>
        <w:rPr>
          <w:rFonts w:eastAsia="Times New Roman"/>
          <w:bCs/>
        </w:rPr>
        <w:t xml:space="preserve">Κύριε Φάμελλε, ήρθατε και κάνετε διακοπές. Ηρεμία, παρακαλώ. </w:t>
      </w:r>
    </w:p>
    <w:p w14:paraId="52257E58" w14:textId="77777777" w:rsidR="005D2FD3" w:rsidRDefault="00310839">
      <w:pPr>
        <w:spacing w:line="600" w:lineRule="auto"/>
        <w:ind w:firstLine="720"/>
        <w:jc w:val="both"/>
        <w:rPr>
          <w:rFonts w:eastAsia="Times New Roman"/>
          <w:bCs/>
        </w:rPr>
      </w:pPr>
      <w:r>
        <w:rPr>
          <w:rFonts w:eastAsia="Times New Roman"/>
          <w:b/>
          <w:bCs/>
        </w:rPr>
        <w:t xml:space="preserve">ΘΕΟΔΩΡΟΣ ΠΑΠΑΘΕΟΔΩΡΟΥ: </w:t>
      </w:r>
      <w:r>
        <w:rPr>
          <w:rFonts w:eastAsia="Times New Roman"/>
          <w:bCs/>
        </w:rPr>
        <w:t xml:space="preserve">Άρα, θα είναι ενδιαφέρουσα η συζήτηση μεταξύ σας τις επόμενες μέρες, από ό,τι κατάλαβα. </w:t>
      </w:r>
    </w:p>
    <w:p w14:paraId="52257E59" w14:textId="77777777" w:rsidR="005D2FD3" w:rsidRDefault="00310839">
      <w:pPr>
        <w:spacing w:line="600" w:lineRule="auto"/>
        <w:ind w:firstLine="720"/>
        <w:jc w:val="both"/>
        <w:rPr>
          <w:rFonts w:eastAsia="Times New Roman"/>
          <w:bCs/>
        </w:rPr>
      </w:pPr>
      <w:r>
        <w:rPr>
          <w:rFonts w:eastAsia="Times New Roman"/>
          <w:bCs/>
        </w:rPr>
        <w:t xml:space="preserve">Εμείς διεκδικούμε την πραγματική διαφάνεια, αυτή που έχει </w:t>
      </w:r>
      <w:r>
        <w:rPr>
          <w:rFonts w:eastAsia="Times New Roman"/>
          <w:bCs/>
          <w:shd w:val="clear" w:color="auto" w:fill="FFFFFF"/>
        </w:rPr>
        <w:t>ανάγκη</w:t>
      </w:r>
      <w:r>
        <w:rPr>
          <w:rFonts w:eastAsia="Times New Roman"/>
          <w:bCs/>
        </w:rPr>
        <w:t xml:space="preserve"> η χώρα και ο λαός, αυτή που ισχυροποίησε η </w:t>
      </w:r>
      <w:r>
        <w:rPr>
          <w:rFonts w:eastAsia="Times New Roman"/>
          <w:bCs/>
        </w:rPr>
        <w:t xml:space="preserve">κυβέρνηση </w:t>
      </w:r>
      <w:r>
        <w:rPr>
          <w:rFonts w:eastAsia="Times New Roman"/>
          <w:bCs/>
        </w:rPr>
        <w:t>του ΠΑΣΟΚ με τον νόμο του 2011, που διεύρυνε το πεδίο εφαρμογής του νόμου περί ευθύνης Υπουργών, αυτή που δεν εργαλειοποιείται ανάλογα με τις συγκυρίες και τα αδιέξοδα της Κυβέρνησης, αλλά ελέγχει την ε</w:t>
      </w:r>
      <w:r>
        <w:rPr>
          <w:rFonts w:eastAsia="Times New Roman"/>
          <w:bCs/>
        </w:rPr>
        <w:t>ξουσία και προστατεύει το δημόσιο συμφέρον.</w:t>
      </w:r>
    </w:p>
    <w:p w14:paraId="52257E5A" w14:textId="77777777" w:rsidR="005D2FD3" w:rsidRDefault="00310839">
      <w:pPr>
        <w:spacing w:line="600" w:lineRule="auto"/>
        <w:ind w:firstLine="720"/>
        <w:jc w:val="both"/>
        <w:rPr>
          <w:rFonts w:eastAsia="Times New Roman"/>
          <w:bCs/>
        </w:rPr>
      </w:pPr>
      <w:r>
        <w:rPr>
          <w:rFonts w:eastAsia="Times New Roman"/>
          <w:bCs/>
        </w:rPr>
        <w:t>Όμως, μια τέτοια διαφάνεια, κυρίες και κύριοι συνάδελφοι, πολύ φοβούμαι ότι θα είναι μια διαρκής απειλή…</w:t>
      </w:r>
    </w:p>
    <w:p w14:paraId="52257E5B" w14:textId="77777777" w:rsidR="005D2FD3" w:rsidRDefault="00310839">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Κύριε Παπαθεοδώρου, παρακαλώ κλείστε. </w:t>
      </w:r>
    </w:p>
    <w:p w14:paraId="52257E5C" w14:textId="77777777" w:rsidR="005D2FD3" w:rsidRDefault="00310839">
      <w:pPr>
        <w:spacing w:line="600" w:lineRule="auto"/>
        <w:ind w:firstLine="720"/>
        <w:jc w:val="both"/>
        <w:rPr>
          <w:rFonts w:eastAsia="Times New Roman"/>
          <w:bCs/>
        </w:rPr>
      </w:pPr>
      <w:r>
        <w:rPr>
          <w:rFonts w:eastAsia="Times New Roman"/>
          <w:b/>
          <w:bCs/>
        </w:rPr>
        <w:t xml:space="preserve">ΘΕΟΔΩΡΟΣ ΠΑΠΑΘΕΟΔΩΡΟΥ: </w:t>
      </w:r>
      <w:r>
        <w:rPr>
          <w:rFonts w:eastAsia="Times New Roman"/>
          <w:bCs/>
        </w:rPr>
        <w:t>Θέλετε να μο</w:t>
      </w:r>
      <w:r>
        <w:rPr>
          <w:rFonts w:eastAsia="Times New Roman"/>
          <w:bCs/>
        </w:rPr>
        <w:t xml:space="preserve">υ χαλάσετε το κλείσιμο, κύριε Πρόεδρε! </w:t>
      </w:r>
    </w:p>
    <w:p w14:paraId="52257E5D" w14:textId="77777777" w:rsidR="005D2FD3" w:rsidRDefault="00310839">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rPr>
        <w:t>Ν</w:t>
      </w:r>
      <w:r>
        <w:rPr>
          <w:rFonts w:eastAsia="Times New Roman" w:cs="Times New Roman"/>
          <w:szCs w:val="24"/>
        </w:rPr>
        <w:t xml:space="preserve">αι, κλείστε, διότι μιλάτε τέσσερα λεπτά παραπάνω. </w:t>
      </w:r>
    </w:p>
    <w:p w14:paraId="52257E5E" w14:textId="77777777" w:rsidR="005D2FD3" w:rsidRDefault="00310839">
      <w:pPr>
        <w:spacing w:line="600" w:lineRule="auto"/>
        <w:ind w:firstLine="720"/>
        <w:jc w:val="both"/>
        <w:rPr>
          <w:rFonts w:eastAsia="Times New Roman"/>
          <w:bCs/>
        </w:rPr>
      </w:pPr>
      <w:r>
        <w:rPr>
          <w:rFonts w:eastAsia="Times New Roman"/>
          <w:b/>
          <w:bCs/>
        </w:rPr>
        <w:t xml:space="preserve">ΘΕΟΔΩΡΟΣ ΠΑΠΑΘΕΟΔΩΡΟΥ: </w:t>
      </w:r>
      <w:r>
        <w:rPr>
          <w:rFonts w:eastAsia="Times New Roman"/>
          <w:bCs/>
        </w:rPr>
        <w:t>Έλεγα, λοιπόν, το εξής. Μια τέτοια διαφάνεια πολύ φοβούμαι ότι θα είναι μια διαρκής απειλή για την Κυβέρνηση</w:t>
      </w:r>
      <w:r>
        <w:rPr>
          <w:rFonts w:eastAsia="Times New Roman"/>
          <w:bCs/>
        </w:rPr>
        <w:t xml:space="preserve"> ΣΥΡΙΖΑ</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ΑΝΕΛ και αυτό ενδεχομένως να το διαπιστώσουμε στο μέλλον, αν όχι στους επόμενους μήνες. </w:t>
      </w:r>
    </w:p>
    <w:p w14:paraId="52257E5F" w14:textId="77777777" w:rsidR="005D2FD3" w:rsidRDefault="00310839">
      <w:pPr>
        <w:spacing w:line="600" w:lineRule="auto"/>
        <w:ind w:firstLine="720"/>
        <w:jc w:val="both"/>
        <w:rPr>
          <w:rFonts w:eastAsia="Times New Roman"/>
          <w:bCs/>
        </w:rPr>
      </w:pPr>
      <w:r>
        <w:rPr>
          <w:rFonts w:eastAsia="Times New Roman"/>
          <w:bCs/>
        </w:rPr>
        <w:t xml:space="preserve">Σας ευχαριστώ πολύ. </w:t>
      </w:r>
    </w:p>
    <w:p w14:paraId="52257E60" w14:textId="77777777" w:rsidR="005D2FD3" w:rsidRDefault="00310839">
      <w:pPr>
        <w:spacing w:line="600" w:lineRule="auto"/>
        <w:ind w:firstLine="709"/>
        <w:jc w:val="both"/>
        <w:rPr>
          <w:rFonts w:eastAsia="Times New Roman" w:cs="Times New Roman"/>
          <w:bCs/>
          <w:shd w:val="clear" w:color="auto" w:fill="FFFFFF"/>
        </w:rPr>
      </w:pPr>
      <w:r>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r>
        <w:rPr>
          <w:rFonts w:eastAsia="Times New Roman"/>
          <w:bCs/>
        </w:rPr>
        <w:t xml:space="preserve"> </w:t>
      </w:r>
    </w:p>
    <w:p w14:paraId="52257E6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ήθελα να επισημάνω, κα</w:t>
      </w:r>
      <w:r>
        <w:rPr>
          <w:rFonts w:eastAsia="Times New Roman" w:cs="Times New Roman"/>
          <w:szCs w:val="24"/>
        </w:rPr>
        <w:t xml:space="preserve">τ’ </w:t>
      </w:r>
      <w:r>
        <w:rPr>
          <w:rFonts w:eastAsia="Times New Roman" w:cs="Times New Roman"/>
          <w:szCs w:val="24"/>
        </w:rPr>
        <w:t>αρχάς</w:t>
      </w:r>
      <w:r>
        <w:rPr>
          <w:rFonts w:eastAsia="Times New Roman" w:cs="Times New Roman"/>
          <w:szCs w:val="24"/>
        </w:rPr>
        <w:t>, στις κυρίες και τους κυρίους των Πρακτικών, όπου ακούστηκε από συναδέλφους εκ παραδρομής «εξεταστική» να γραφτεί «</w:t>
      </w:r>
      <w:r>
        <w:rPr>
          <w:rFonts w:eastAsia="Times New Roman" w:cs="Times New Roman"/>
          <w:szCs w:val="24"/>
        </w:rPr>
        <w:t>ειδική κοινοβουλευτική επιτροπή</w:t>
      </w:r>
      <w:r>
        <w:rPr>
          <w:rFonts w:eastAsia="Times New Roman" w:cs="Times New Roman"/>
          <w:szCs w:val="24"/>
        </w:rPr>
        <w:t>».</w:t>
      </w:r>
      <w:r>
        <w:rPr>
          <w:rFonts w:eastAsia="Times New Roman" w:cs="Times New Roman"/>
          <w:szCs w:val="24"/>
        </w:rPr>
        <w:t xml:space="preserve"> Δεν μι</w:t>
      </w:r>
      <w:r>
        <w:rPr>
          <w:rFonts w:eastAsia="Times New Roman" w:cs="Times New Roman"/>
          <w:szCs w:val="24"/>
        </w:rPr>
        <w:lastRenderedPageBreak/>
        <w:t>λούμε σήμερα για εξεταστική. Μιλούμε για την πάλαι ποτέ προανακριτική, που με την αλλαγή του</w:t>
      </w:r>
      <w:r>
        <w:rPr>
          <w:rFonts w:eastAsia="Times New Roman" w:cs="Times New Roman"/>
          <w:szCs w:val="24"/>
        </w:rPr>
        <w:t xml:space="preserve"> Κανονισμού μετετράπη σε </w:t>
      </w:r>
      <w:r>
        <w:rPr>
          <w:rFonts w:eastAsia="Times New Roman" w:cs="Times New Roman"/>
          <w:szCs w:val="24"/>
        </w:rPr>
        <w:t>ειδική κοινοβουλευτική επιτροπή</w:t>
      </w:r>
      <w:r>
        <w:rPr>
          <w:rFonts w:eastAsia="Times New Roman" w:cs="Times New Roman"/>
          <w:szCs w:val="24"/>
        </w:rPr>
        <w:t>.</w:t>
      </w:r>
      <w:r>
        <w:rPr>
          <w:rFonts w:eastAsia="Times New Roman" w:cs="Times New Roman"/>
          <w:szCs w:val="24"/>
        </w:rPr>
        <w:t xml:space="preserve"> Άλλο πράγμα το ένα άλλο πράγμα το άλλο. </w:t>
      </w:r>
    </w:p>
    <w:p w14:paraId="52257E6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Και κάνω παράκληση, οι συνάδελφοι που θα μιλήσουν να μη λένε τον όρο «εξεταστική», αλλά «</w:t>
      </w:r>
      <w:r>
        <w:rPr>
          <w:rFonts w:eastAsia="Times New Roman" w:cs="Times New Roman"/>
          <w:szCs w:val="24"/>
        </w:rPr>
        <w:t>ειδική κοινοβουλευτική επιτροπή</w:t>
      </w:r>
      <w:r>
        <w:rPr>
          <w:rFonts w:eastAsia="Times New Roman" w:cs="Times New Roman"/>
          <w:szCs w:val="24"/>
        </w:rPr>
        <w:t>».</w:t>
      </w:r>
    </w:p>
    <w:p w14:paraId="52257E6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Προχωράμε στον πέμπτο ομιλητή, τον</w:t>
      </w:r>
      <w:r>
        <w:rPr>
          <w:rFonts w:eastAsia="Times New Roman" w:cs="Times New Roman"/>
          <w:szCs w:val="24"/>
        </w:rPr>
        <w:t xml:space="preserve"> κ. Παναγιώτη Ηλιόπουλο, από τον Λαϊκό Σύνδεσμο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w:t>
      </w:r>
    </w:p>
    <w:p w14:paraId="52257E6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Ορίστε, κύριε Ηλιόπουλε, έχετε τον λόγο.</w:t>
      </w:r>
    </w:p>
    <w:p w14:paraId="52257E6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Ευχαριστώ, κύριε Πρόεδρε. </w:t>
      </w:r>
    </w:p>
    <w:p w14:paraId="52257E6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Έχουμε ακόμα μία </w:t>
      </w:r>
      <w:r>
        <w:rPr>
          <w:rFonts w:eastAsia="Times New Roman" w:cs="Times New Roman"/>
          <w:szCs w:val="24"/>
        </w:rPr>
        <w:t>ειδική κοινοβουλευτική επιτροπή</w:t>
      </w:r>
      <w:r>
        <w:rPr>
          <w:rFonts w:eastAsia="Times New Roman" w:cs="Times New Roman"/>
          <w:szCs w:val="24"/>
        </w:rPr>
        <w:t xml:space="preserve">, όπως την είπατε και θέλετε να τη λέμε. Αλλά δεν έχει σημασία το όνομα, σημασία έχει ότι πρόκειται για ένα ακόμη κοινοβουλευτικό τέχνασμα, για μία ακόμη επανάληψη ενός σήριαλ, σαν και αυτά του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που δεν κλείνει ποτέ, της κοινοβουλευτικής ιστορίας του</w:t>
      </w:r>
      <w:r>
        <w:rPr>
          <w:rFonts w:eastAsia="Times New Roman" w:cs="Times New Roman"/>
          <w:szCs w:val="24"/>
        </w:rPr>
        <w:t xml:space="preserve"> τόπου μας. Είχαμε δεκαπέντε εξεταστικές επιτροπές -και πείτε τις εσείς με όποιο όνομα θέλετε- οι οποίες δεν έχουν φέρει </w:t>
      </w:r>
      <w:r>
        <w:rPr>
          <w:rFonts w:eastAsia="Times New Roman" w:cs="Times New Roman"/>
          <w:szCs w:val="24"/>
        </w:rPr>
        <w:lastRenderedPageBreak/>
        <w:t>κανένα απολύτως αποτέλεσμα. Χιλιάδες ώρες συζητήσεων, πρακτικών, δήθεν ακροάσεων, που δεν έχουν φέρει το παραμικρό αποτέλεσμα. Δεν έχει</w:t>
      </w:r>
      <w:r>
        <w:rPr>
          <w:rFonts w:eastAsia="Times New Roman" w:cs="Times New Roman"/>
          <w:szCs w:val="24"/>
        </w:rPr>
        <w:t xml:space="preserve"> οδηγηθεί στη δικαιοσύνη και δεν έχει καταδικαστεί κανένα πολιτικό πρόσωπο από όλα αυτά που ευθύνονται τα τελευταία σαράντα χρόνια για την κατάντια της πατρίδας μας.</w:t>
      </w:r>
    </w:p>
    <w:p w14:paraId="52257E67"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2257E6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μπορώ έτσι. Δεν γίνεται δουλειά.  </w:t>
      </w:r>
    </w:p>
    <w:p w14:paraId="52257E6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(Ν</w:t>
      </w:r>
      <w:r>
        <w:rPr>
          <w:rFonts w:eastAsia="Times New Roman" w:cs="Times New Roman"/>
          <w:b/>
          <w:szCs w:val="24"/>
        </w:rPr>
        <w:t>ικήτας Κακλαμάνης):</w:t>
      </w:r>
      <w:r>
        <w:rPr>
          <w:rFonts w:eastAsia="Times New Roman" w:cs="Times New Roman"/>
          <w:szCs w:val="24"/>
        </w:rPr>
        <w:t xml:space="preserve"> Όποιος θέλει, παρακαλώ, μπορεί να εξέλθει. </w:t>
      </w:r>
    </w:p>
    <w:p w14:paraId="52257E6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Είχαμε έκδοση διαφορετικών πορισμάτων σε κάθε επιτροπή. Υπάρχει ένας νόμος</w:t>
      </w:r>
      <w:r>
        <w:rPr>
          <w:rFonts w:eastAsia="Times New Roman" w:cs="Times New Roman"/>
          <w:szCs w:val="24"/>
        </w:rPr>
        <w:t>,</w:t>
      </w:r>
      <w:r>
        <w:rPr>
          <w:rFonts w:eastAsia="Times New Roman" w:cs="Times New Roman"/>
          <w:szCs w:val="24"/>
        </w:rPr>
        <w:t xml:space="preserve"> που καλύπτει πλέον τα πάντα και αυτόν τον νόμο τον έχει φέρει ο Βενιζέλος</w:t>
      </w:r>
      <w:r>
        <w:rPr>
          <w:rFonts w:eastAsia="Times New Roman" w:cs="Times New Roman"/>
          <w:szCs w:val="24"/>
        </w:rPr>
        <w:t xml:space="preserve"> -</w:t>
      </w:r>
      <w:r>
        <w:rPr>
          <w:rFonts w:eastAsia="Times New Roman" w:cs="Times New Roman"/>
          <w:szCs w:val="24"/>
        </w:rPr>
        <w:t>ο πολύς Βενιζέλος</w:t>
      </w:r>
      <w:r>
        <w:rPr>
          <w:rFonts w:eastAsia="Times New Roman" w:cs="Times New Roman"/>
          <w:szCs w:val="24"/>
        </w:rPr>
        <w:t>-</w:t>
      </w:r>
      <w:r>
        <w:rPr>
          <w:rFonts w:eastAsia="Times New Roman" w:cs="Times New Roman"/>
          <w:szCs w:val="24"/>
        </w:rPr>
        <w:t xml:space="preserve"> αλλά κανένα κόμμα, όσο και αν διαμαρτύρεται ούτε η Νέα Δημοκρατία ούτε δυόμισι χρόνια τώρα ο ΣΥΡΙΖΑ, έχουν τολμήσει να τον καταργήσουν, ενώ είναι ένας νόμος που καταργείται πάρα πολύ απλά. Μιλάμε βέβαια</w:t>
      </w:r>
      <w:r>
        <w:rPr>
          <w:rFonts w:eastAsia="Times New Roman" w:cs="Times New Roman"/>
          <w:szCs w:val="24"/>
        </w:rPr>
        <w:t>,</w:t>
      </w:r>
      <w:r>
        <w:rPr>
          <w:rFonts w:eastAsia="Times New Roman" w:cs="Times New Roman"/>
          <w:szCs w:val="24"/>
        </w:rPr>
        <w:t xml:space="preserve"> για τον νόμο περί ευθύνης Υπουργών, ένα νόμο-έκτρωμ</w:t>
      </w:r>
      <w:r>
        <w:rPr>
          <w:rFonts w:eastAsia="Times New Roman" w:cs="Times New Roman"/>
          <w:szCs w:val="24"/>
        </w:rPr>
        <w:t>α, ο οποίος βο</w:t>
      </w:r>
      <w:r>
        <w:rPr>
          <w:rFonts w:eastAsia="Times New Roman" w:cs="Times New Roman"/>
          <w:szCs w:val="24"/>
        </w:rPr>
        <w:lastRenderedPageBreak/>
        <w:t>λεύει όλο το πολιτικό σύστημα, από Αριστερά μέχρι, δήθεν, Δεξιά. Πρόκειται για έναν νόμο</w:t>
      </w:r>
      <w:r>
        <w:rPr>
          <w:rFonts w:eastAsia="Times New Roman" w:cs="Times New Roman"/>
          <w:szCs w:val="24"/>
        </w:rPr>
        <w:t>,</w:t>
      </w:r>
      <w:r>
        <w:rPr>
          <w:rFonts w:eastAsia="Times New Roman" w:cs="Times New Roman"/>
          <w:szCs w:val="24"/>
        </w:rPr>
        <w:t xml:space="preserve"> που τόσα χρόνια σας βοηθάει να έρχεστε, να φεύγετε και να καλύπτει ο ένας τον άλλον. </w:t>
      </w:r>
    </w:p>
    <w:p w14:paraId="52257E6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Αυτός ο νόμος, βέβαια, με κυβέρνηση Χρυσής Αυγής θα καταργηθεί μέσ</w:t>
      </w:r>
      <w:r>
        <w:rPr>
          <w:rFonts w:eastAsia="Times New Roman" w:cs="Times New Roman"/>
          <w:szCs w:val="24"/>
        </w:rPr>
        <w:t>α σε ένα πρωινό. Το πολιτικό σύστημα</w:t>
      </w:r>
      <w:r>
        <w:rPr>
          <w:rFonts w:eastAsia="Times New Roman" w:cs="Times New Roman"/>
          <w:szCs w:val="24"/>
        </w:rPr>
        <w:t>,</w:t>
      </w:r>
      <w:r>
        <w:rPr>
          <w:rFonts w:eastAsia="Times New Roman" w:cs="Times New Roman"/>
          <w:szCs w:val="24"/>
        </w:rPr>
        <w:t xml:space="preserve"> μέσα από αυτές τις επιτροπές</w:t>
      </w:r>
      <w:r>
        <w:rPr>
          <w:rFonts w:eastAsia="Times New Roman" w:cs="Times New Roman"/>
          <w:szCs w:val="24"/>
        </w:rPr>
        <w:t>,</w:t>
      </w:r>
      <w:r>
        <w:rPr>
          <w:rFonts w:eastAsia="Times New Roman" w:cs="Times New Roman"/>
          <w:szCs w:val="24"/>
        </w:rPr>
        <w:t xml:space="preserve"> αναβαπτίζεται. Υπάρχει μια αυτοκάθαρση, δήθεν, του πολιτικού συστήματος μέσα από αυτές τις επιτροπές, μέσα από αυτά τα επικοινωνιακά σόου, που το μόνο που κάνουν είναι να ξεπλένουν το πολι</w:t>
      </w:r>
      <w:r>
        <w:rPr>
          <w:rFonts w:eastAsia="Times New Roman" w:cs="Times New Roman"/>
          <w:szCs w:val="24"/>
        </w:rPr>
        <w:t xml:space="preserve">τικό σύστημα. </w:t>
      </w:r>
    </w:p>
    <w:p w14:paraId="52257E6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Από το ΠΑΣΟΚ</w:t>
      </w:r>
      <w:r>
        <w:rPr>
          <w:rFonts w:eastAsia="Times New Roman" w:cs="Times New Roman"/>
          <w:szCs w:val="24"/>
        </w:rPr>
        <w:t>,</w:t>
      </w:r>
      <w:r>
        <w:rPr>
          <w:rFonts w:eastAsia="Times New Roman" w:cs="Times New Roman"/>
          <w:szCs w:val="24"/>
        </w:rPr>
        <w:t xml:space="preserve"> λοιπόν, την εγκληματική οργάνωση, της οποίας ήδη ένα μέλος βρίσκεται στη φυλακή κι ένας άλλος σήμερα θα οδηγηθεί στη σχετική επιτροπή, τόσα μέλη του κατηγορούνται για διαφθορά, για ξέπλυμα μαύρου χρήματος, για εξοπλιστικά. Είνα</w:t>
      </w:r>
      <w:r>
        <w:rPr>
          <w:rFonts w:eastAsia="Times New Roman" w:cs="Times New Roman"/>
          <w:szCs w:val="24"/>
        </w:rPr>
        <w:t>ι ένα κόμμα</w:t>
      </w:r>
      <w:r>
        <w:rPr>
          <w:rFonts w:eastAsia="Times New Roman" w:cs="Times New Roman"/>
          <w:szCs w:val="24"/>
        </w:rPr>
        <w:t>,</w:t>
      </w:r>
      <w:r>
        <w:rPr>
          <w:rFonts w:eastAsia="Times New Roman" w:cs="Times New Roman"/>
          <w:szCs w:val="24"/>
        </w:rPr>
        <w:t xml:space="preserve"> το οποίο από το 1980 μέχρι σήμερα έχει εισαγάγει</w:t>
      </w:r>
      <w:r>
        <w:rPr>
          <w:rFonts w:eastAsia="Times New Roman" w:cs="Times New Roman"/>
          <w:szCs w:val="24"/>
        </w:rPr>
        <w:t>,</w:t>
      </w:r>
      <w:r>
        <w:rPr>
          <w:rFonts w:eastAsia="Times New Roman" w:cs="Times New Roman"/>
          <w:szCs w:val="24"/>
        </w:rPr>
        <w:t xml:space="preserve"> με πολύ μεγάλη επιτυχία</w:t>
      </w:r>
      <w:r>
        <w:rPr>
          <w:rFonts w:eastAsia="Times New Roman" w:cs="Times New Roman"/>
          <w:szCs w:val="24"/>
        </w:rPr>
        <w:t>,</w:t>
      </w:r>
      <w:r>
        <w:rPr>
          <w:rFonts w:eastAsia="Times New Roman" w:cs="Times New Roman"/>
          <w:szCs w:val="24"/>
        </w:rPr>
        <w:t xml:space="preserve"> τη διαφθορά και τη μίζα στην πολιτική σκηνή του τόπου, ένα κόμμα</w:t>
      </w:r>
      <w:r>
        <w:rPr>
          <w:rFonts w:eastAsia="Times New Roman" w:cs="Times New Roman"/>
          <w:szCs w:val="24"/>
        </w:rPr>
        <w:t>,</w:t>
      </w:r>
      <w:r>
        <w:rPr>
          <w:rFonts w:eastAsia="Times New Roman" w:cs="Times New Roman"/>
          <w:szCs w:val="24"/>
        </w:rPr>
        <w:t xml:space="preserve"> που κανένας </w:t>
      </w:r>
      <w:r>
        <w:rPr>
          <w:rFonts w:eastAsia="Times New Roman" w:cs="Times New Roman"/>
          <w:szCs w:val="24"/>
        </w:rPr>
        <w:t>Π</w:t>
      </w:r>
      <w:r>
        <w:rPr>
          <w:rFonts w:eastAsia="Times New Roman" w:cs="Times New Roman"/>
          <w:szCs w:val="24"/>
        </w:rPr>
        <w:t>ρωθυπουργός του ούτε ο Ανδρέας Παπανδρέου ούτε ο Σημίτης ούτε ο Γιωργάκης ο Παπανδρέου, κ</w:t>
      </w:r>
      <w:r>
        <w:rPr>
          <w:rFonts w:eastAsia="Times New Roman" w:cs="Times New Roman"/>
          <w:szCs w:val="24"/>
        </w:rPr>
        <w:t xml:space="preserve">ανένας από αυτούς, δεν γνώριζε τι κάνουν οι Υπουργοί Άμυνας, δεν γνώριζε ότι κάποιοι έκλεβαν </w:t>
      </w:r>
      <w:r>
        <w:rPr>
          <w:rFonts w:eastAsia="Times New Roman" w:cs="Times New Roman"/>
          <w:szCs w:val="24"/>
        </w:rPr>
        <w:lastRenderedPageBreak/>
        <w:t>μέσω των εξοπλιστικών –και όχι μόνο καθώς υπάρχουν και θέματα στον χώρο της υγείας- προγραμμάτων κ.λπ.</w:t>
      </w:r>
      <w:r>
        <w:rPr>
          <w:rFonts w:eastAsia="Times New Roman" w:cs="Times New Roman"/>
          <w:szCs w:val="24"/>
        </w:rPr>
        <w:t>.</w:t>
      </w:r>
      <w:r>
        <w:rPr>
          <w:rFonts w:eastAsia="Times New Roman" w:cs="Times New Roman"/>
          <w:szCs w:val="24"/>
        </w:rPr>
        <w:t xml:space="preserve"> Κανένας </w:t>
      </w:r>
      <w:r>
        <w:rPr>
          <w:rFonts w:eastAsia="Times New Roman" w:cs="Times New Roman"/>
          <w:szCs w:val="24"/>
        </w:rPr>
        <w:t>Π</w:t>
      </w:r>
      <w:r>
        <w:rPr>
          <w:rFonts w:eastAsia="Times New Roman" w:cs="Times New Roman"/>
          <w:szCs w:val="24"/>
        </w:rPr>
        <w:t>ρωθυπουργός του ούτε ο Σημίτης για παράδειγμα, που</w:t>
      </w:r>
      <w:r>
        <w:rPr>
          <w:rFonts w:eastAsia="Times New Roman" w:cs="Times New Roman"/>
          <w:szCs w:val="24"/>
        </w:rPr>
        <w:t xml:space="preserve"> έχει το θράσος να βγαίνει και να κάνει παρεμβάσεις, δεν ρώτησε κάποιον ομόλογό του στο εξωτερικό, να πει: «Ρε παιδιά, εσείς πόσο πήρατε τα τεθωρακισμένα τα άρματα; Πόσο πήρατε τα αεροπλάνα; Πόσο πήρατε τους πυραύλους; Γιατί εμείς τα παίρνουμε στη διπλάσια</w:t>
      </w:r>
      <w:r>
        <w:rPr>
          <w:rFonts w:eastAsia="Times New Roman" w:cs="Times New Roman"/>
          <w:szCs w:val="24"/>
        </w:rPr>
        <w:t xml:space="preserve"> τιμή». Δεν μπήκε σε αυτόν τον κόπο κανένας πρωθυπουργός να αναρωτηθεί για το τι πράττουν οι Υπουργοί του, γιατί η Ελλάδα, αυτή η μίζερη –όπως την έχετε καταντήσει- Ελλάδα, πληρώνει διπλά και τριπλά τα εξοπλιστικά της προγράμματα. </w:t>
      </w:r>
    </w:p>
    <w:p w14:paraId="52257E6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Μάλιστα, ο πολύς Βενιζέλ</w:t>
      </w:r>
      <w:r>
        <w:rPr>
          <w:rFonts w:eastAsia="Times New Roman" w:cs="Times New Roman"/>
          <w:szCs w:val="24"/>
        </w:rPr>
        <w:t>ος έλεγε στη σχετική επιτροπή, πριν οδηγηθεί στη φυλακή ο Άκης Τσοχατζόπουλος, ο παρά μία ψήφο αρχηγός της εγκληματικής οργάνωσης του ΠΑΣΟΚ: «Δεν προκύπτει κανένα στοιχείο πιθανής τέλεσης ποινικού αδικήματος από τους κυρίους Τσοχατζόπουλο και Παπαντωνίου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επί μήνες προσεβλήθησαν και διασύρθηκαν αδίκως». Αυτά έλεγε ο Βενιζέλος</w:t>
      </w:r>
      <w:r>
        <w:rPr>
          <w:rFonts w:eastAsia="Times New Roman" w:cs="Times New Roman"/>
          <w:szCs w:val="24"/>
        </w:rPr>
        <w:t>,</w:t>
      </w:r>
      <w:r>
        <w:rPr>
          <w:rFonts w:eastAsia="Times New Roman" w:cs="Times New Roman"/>
          <w:szCs w:val="24"/>
        </w:rPr>
        <w:t xml:space="preserve"> για έναν άνθρωπο που βρίσκεται ακόμα στη φυλακή. </w:t>
      </w:r>
    </w:p>
    <w:p w14:paraId="52257E6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το ΠΑΣΟΚ, λοιπόν. </w:t>
      </w:r>
      <w:r>
        <w:rPr>
          <w:rFonts w:eastAsia="Times New Roman" w:cs="Times New Roman"/>
          <w:szCs w:val="24"/>
        </w:rPr>
        <w:t>Μ</w:t>
      </w:r>
      <w:r>
        <w:rPr>
          <w:rFonts w:eastAsia="Times New Roman" w:cs="Times New Roman"/>
          <w:szCs w:val="24"/>
        </w:rPr>
        <w:t>ια</w:t>
      </w:r>
      <w:r>
        <w:rPr>
          <w:rFonts w:eastAsia="Times New Roman" w:cs="Times New Roman"/>
          <w:szCs w:val="24"/>
        </w:rPr>
        <w:t>ς</w:t>
      </w:r>
      <w:r>
        <w:rPr>
          <w:rFonts w:eastAsia="Times New Roman" w:cs="Times New Roman"/>
          <w:szCs w:val="24"/>
        </w:rPr>
        <w:t xml:space="preserve"> που μιλάμε για το ΠΑΣΟΚ: Ένα όνομα, μία βρώμικη ιστορία, ένα καρκίνωμα της νεότερης ιστορίας της πατρίδας μας. </w:t>
      </w:r>
    </w:p>
    <w:p w14:paraId="52257E6F"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Ν</w:t>
      </w:r>
      <w:r>
        <w:rPr>
          <w:rFonts w:eastAsia="Times New Roman"/>
          <w:szCs w:val="24"/>
        </w:rPr>
        <w:t xml:space="preserve">α δούμε, όμως, γιατί γίνεται η </w:t>
      </w:r>
      <w:r>
        <w:rPr>
          <w:rFonts w:eastAsia="Times New Roman"/>
          <w:szCs w:val="24"/>
        </w:rPr>
        <w:t>σημερινή ε</w:t>
      </w:r>
      <w:r>
        <w:rPr>
          <w:rFonts w:eastAsia="Times New Roman"/>
          <w:szCs w:val="24"/>
        </w:rPr>
        <w:t xml:space="preserve">πιτροπή, πείτε την όπως θέλετε. Εχθές, λοιπόν, ο Τσίπρας βρισκόμενος </w:t>
      </w:r>
      <w:r>
        <w:rPr>
          <w:rFonts w:eastAsia="Times New Roman"/>
          <w:szCs w:val="24"/>
        </w:rPr>
        <w:t>«</w:t>
      </w:r>
      <w:r>
        <w:rPr>
          <w:rFonts w:eastAsia="Times New Roman"/>
          <w:szCs w:val="24"/>
        </w:rPr>
        <w:t>με την πλάτη στον τοίχο</w:t>
      </w:r>
      <w:r>
        <w:rPr>
          <w:rFonts w:eastAsia="Times New Roman"/>
          <w:szCs w:val="24"/>
        </w:rPr>
        <w:t>»</w:t>
      </w:r>
      <w:r>
        <w:rPr>
          <w:rFonts w:eastAsia="Times New Roman"/>
          <w:szCs w:val="24"/>
        </w:rPr>
        <w:t>, για ν</w:t>
      </w:r>
      <w:r>
        <w:rPr>
          <w:rFonts w:eastAsia="Times New Roman"/>
          <w:szCs w:val="24"/>
        </w:rPr>
        <w:t xml:space="preserve">α τσιγκλήσει –για να το πω λαϊκά- τα αριστερά αντανακλαστικά του ακροατηρίου του, εγκαινίασε ένα μουσείο για τον Μπελογιάννη. Για τον </w:t>
      </w:r>
      <w:r>
        <w:rPr>
          <w:rFonts w:eastAsia="Times New Roman"/>
          <w:szCs w:val="24"/>
        </w:rPr>
        <w:t>…</w:t>
      </w:r>
      <w:r>
        <w:rPr>
          <w:rFonts w:eastAsia="Times New Roman"/>
          <w:szCs w:val="24"/>
        </w:rPr>
        <w:t xml:space="preserve"> του Κομμουνιστικού Κόμματος, γι’ αυτόν που ευθύνεται για τόσα εγκλήματα εγκαινιάστηκε ένα μουσείο. </w:t>
      </w:r>
    </w:p>
    <w:p w14:paraId="52257E70"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 xml:space="preserve">Βέβαια, για τον </w:t>
      </w:r>
      <w:r>
        <w:rPr>
          <w:rFonts w:eastAsia="Times New Roman"/>
          <w:szCs w:val="24"/>
        </w:rPr>
        <w:t>Παύλο Μελά, του οποίου το σπίτι ρημάζει στην Κηφισιά, δεν έχει ακουστεί ούτε μία λέξη από τη σημερινή Κυβέρνηση. Για έναν άνθρωπο που ήταν αριστοκράτης και πήγε να πολεμήσει, άφησε τα πλούτη, άφησε την οικογένειά του πίσω και πήγε να πολεμήσει για την απελ</w:t>
      </w:r>
      <w:r>
        <w:rPr>
          <w:rFonts w:eastAsia="Times New Roman"/>
          <w:szCs w:val="24"/>
        </w:rPr>
        <w:t>ευθέρωση της Μακεδονίας, δεν υπάρχει ούτε μία λέξη.</w:t>
      </w:r>
    </w:p>
    <w:p w14:paraId="52257E71"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 xml:space="preserve">Κι ερχόμαστε, λοιπόν, στο σήμερα: Μνημείο για τον </w:t>
      </w:r>
      <w:r>
        <w:rPr>
          <w:rFonts w:eastAsia="Times New Roman"/>
          <w:szCs w:val="24"/>
        </w:rPr>
        <w:t>…</w:t>
      </w:r>
      <w:r>
        <w:rPr>
          <w:rFonts w:eastAsia="Times New Roman"/>
          <w:szCs w:val="24"/>
        </w:rPr>
        <w:t xml:space="preserve"> του ΚΚΕ Μπελογιάννη, που τον έχετε αγιοποιήσει με αυτό το περίφημο γαρύφαλλο. </w:t>
      </w:r>
    </w:p>
    <w:p w14:paraId="52257E72"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52257E73"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Αυτά να τα πείτε σε αυτούς που έχουν υποστεί τα πάνδεινα από το ΚΚΕ και τις βαρβαρότητες.</w:t>
      </w:r>
    </w:p>
    <w:p w14:paraId="52257E74"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Μην απαντάτε. Συνεχίστε. Μην κάνουμε διάλογο για τον Μπελογιάννη.</w:t>
      </w:r>
    </w:p>
    <w:p w14:paraId="52257E75"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Να μην </w:t>
      </w:r>
      <w:r>
        <w:rPr>
          <w:rFonts w:eastAsia="Times New Roman" w:cs="Times New Roman"/>
          <w:szCs w:val="24"/>
        </w:rPr>
        <w:t>πετάγονται οι κύριοι για τους σφαγείς του ΚΚΕ.</w:t>
      </w:r>
    </w:p>
    <w:p w14:paraId="52257E76"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Μην κάνετε διάλογο γι’ αυτά τα πράγματα. Χάνετε τον χρόνο. </w:t>
      </w:r>
    </w:p>
    <w:p w14:paraId="52257E77"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Σιγά μην κάνω διάλογο μαζί τους.</w:t>
      </w:r>
    </w:p>
    <w:p w14:paraId="52257E78"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w:t>
      </w:r>
      <w:r>
        <w:rPr>
          <w:rFonts w:eastAsia="Times New Roman" w:cs="Times New Roman"/>
          <w:b/>
          <w:szCs w:val="24"/>
        </w:rPr>
        <w:t>ευμάτων):</w:t>
      </w:r>
      <w:r>
        <w:rPr>
          <w:rFonts w:eastAsia="Times New Roman" w:cs="Times New Roman"/>
          <w:szCs w:val="24"/>
        </w:rPr>
        <w:t xml:space="preserve"> Ποιον έσφαξε;</w:t>
      </w:r>
    </w:p>
    <w:p w14:paraId="52257E79"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Ποιον έσφαξε; Έδωσε την εντολή για τον Μελιγαλά. Κύριε Υπουργέ, εσείς της </w:t>
      </w:r>
      <w:r>
        <w:rPr>
          <w:rFonts w:eastAsia="Times New Roman" w:cs="Times New Roman"/>
          <w:szCs w:val="24"/>
        </w:rPr>
        <w:t>παιδείας</w:t>
      </w:r>
      <w:r>
        <w:rPr>
          <w:rFonts w:eastAsia="Times New Roman" w:cs="Times New Roman"/>
          <w:szCs w:val="24"/>
        </w:rPr>
        <w:t>, που έχετε διαλύσει την ελληνική παιδεία</w:t>
      </w:r>
      <w:r>
        <w:rPr>
          <w:rFonts w:eastAsia="Times New Roman" w:cs="Times New Roman"/>
          <w:szCs w:val="24"/>
        </w:rPr>
        <w:t>,</w:t>
      </w:r>
      <w:r>
        <w:rPr>
          <w:rFonts w:eastAsia="Times New Roman" w:cs="Times New Roman"/>
          <w:szCs w:val="24"/>
        </w:rPr>
        <w:t xml:space="preserve"> να μην μιλάτε καλύτερα.</w:t>
      </w:r>
    </w:p>
    <w:p w14:paraId="52257E7A"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(Νικήτας Κακλαμάνης): </w:t>
      </w:r>
      <w:r>
        <w:rPr>
          <w:rFonts w:eastAsia="Times New Roman" w:cs="Times New Roman"/>
          <w:szCs w:val="24"/>
        </w:rPr>
        <w:t>Μιλήστε επί του θέματος.</w:t>
      </w:r>
    </w:p>
    <w:p w14:paraId="52257E7B"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μπορεί να μιλάει έτσι, κύριε Πρόεδρε.</w:t>
      </w:r>
    </w:p>
    <w:p w14:paraId="52257E7C"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Κύριε Υπουργέ, σας παρακαλώ.</w:t>
      </w:r>
    </w:p>
    <w:p w14:paraId="52257E7D"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Γιατί και για εσάς, για το </w:t>
      </w:r>
      <w:r>
        <w:rPr>
          <w:rFonts w:eastAsia="Times New Roman" w:cs="Times New Roman"/>
          <w:szCs w:val="24"/>
        </w:rPr>
        <w:t>Υπουργείο Π</w:t>
      </w:r>
      <w:r>
        <w:rPr>
          <w:rFonts w:eastAsia="Times New Roman" w:cs="Times New Roman"/>
          <w:szCs w:val="24"/>
        </w:rPr>
        <w:t>αιδείας</w:t>
      </w:r>
      <w:r>
        <w:rPr>
          <w:rFonts w:eastAsia="Times New Roman" w:cs="Times New Roman"/>
          <w:szCs w:val="24"/>
        </w:rPr>
        <w:t>,</w:t>
      </w:r>
      <w:r>
        <w:rPr>
          <w:rFonts w:eastAsia="Times New Roman" w:cs="Times New Roman"/>
          <w:szCs w:val="24"/>
        </w:rPr>
        <w:t xml:space="preserve"> που έχετε μο</w:t>
      </w:r>
      <w:r>
        <w:rPr>
          <w:rFonts w:eastAsia="Times New Roman" w:cs="Times New Roman"/>
          <w:szCs w:val="24"/>
        </w:rPr>
        <w:t xml:space="preserve">λύνει τους παιδικούς εγκεφάλους με τις ιδεοληψίες </w:t>
      </w:r>
      <w:r>
        <w:rPr>
          <w:rFonts w:eastAsia="Times New Roman" w:cs="Times New Roman"/>
          <w:szCs w:val="24"/>
        </w:rPr>
        <w:t>σας,</w:t>
      </w:r>
      <w:r>
        <w:rPr>
          <w:rFonts w:eastAsia="Times New Roman" w:cs="Times New Roman"/>
          <w:szCs w:val="24"/>
        </w:rPr>
        <w:t xml:space="preserve"> να μην μιλάτε. Πεταχτήκατε κιόλας για τον </w:t>
      </w:r>
      <w:r>
        <w:rPr>
          <w:rFonts w:eastAsia="Times New Roman" w:cs="Times New Roman"/>
          <w:szCs w:val="24"/>
        </w:rPr>
        <w:t>…</w:t>
      </w:r>
      <w:r>
        <w:rPr>
          <w:rFonts w:eastAsia="Times New Roman" w:cs="Times New Roman"/>
          <w:szCs w:val="24"/>
        </w:rPr>
        <w:t xml:space="preserve">! Σας θίξαμε τον </w:t>
      </w:r>
      <w:r>
        <w:rPr>
          <w:rFonts w:eastAsia="Times New Roman" w:cs="Times New Roman"/>
          <w:szCs w:val="24"/>
        </w:rPr>
        <w:t>…</w:t>
      </w:r>
      <w:r>
        <w:rPr>
          <w:rFonts w:eastAsia="Times New Roman" w:cs="Times New Roman"/>
          <w:szCs w:val="24"/>
        </w:rPr>
        <w:t xml:space="preserve"> τον Μπελογιάννη!</w:t>
      </w:r>
    </w:p>
    <w:p w14:paraId="52257E7E"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Είναι δυνατόν να λέγονται αυτά τα πράγματα; Να μιλάε</w:t>
      </w:r>
      <w:r>
        <w:rPr>
          <w:rFonts w:eastAsia="Times New Roman" w:cs="Times New Roman"/>
          <w:szCs w:val="24"/>
        </w:rPr>
        <w:t>ι για</w:t>
      </w:r>
      <w:r>
        <w:rPr>
          <w:rFonts w:eastAsia="Times New Roman" w:cs="Times New Roman"/>
          <w:szCs w:val="24"/>
        </w:rPr>
        <w:t>…</w:t>
      </w:r>
      <w:r>
        <w:rPr>
          <w:rFonts w:eastAsia="Times New Roman" w:cs="Times New Roman"/>
          <w:szCs w:val="24"/>
        </w:rPr>
        <w:t>;</w:t>
      </w:r>
    </w:p>
    <w:p w14:paraId="52257E7F"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Συνεχίστε!</w:t>
      </w:r>
    </w:p>
    <w:p w14:paraId="52257E80"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Το σπίτι του θα το γκρεμίσουμε, για να μην θυμίζει τα εγκλήματα του κομμουνισμού, όταν </w:t>
      </w:r>
      <w:r>
        <w:rPr>
          <w:rFonts w:eastAsia="Times New Roman" w:cs="Times New Roman"/>
          <w:szCs w:val="24"/>
        </w:rPr>
        <w:lastRenderedPageBreak/>
        <w:t xml:space="preserve">θα έρθει η ώρα. Θα δείτε το μουσείο Μπελογιάννη τι έχει να πάθει, όταν έρθει η Χρυσή Αυγή στα </w:t>
      </w:r>
      <w:r>
        <w:rPr>
          <w:rFonts w:eastAsia="Times New Roman" w:cs="Times New Roman"/>
          <w:szCs w:val="24"/>
        </w:rPr>
        <w:t>πράγματα.</w:t>
      </w:r>
    </w:p>
    <w:p w14:paraId="52257E81"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Συνεχίστε. Κανένα σπίτι δεν μπορείτε να γκρεμίσετε! Απολύτως κανένα!</w:t>
      </w:r>
    </w:p>
    <w:p w14:paraId="52257E82"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Εντάξει, θα δείτε!</w:t>
      </w:r>
    </w:p>
    <w:p w14:paraId="52257E83"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Τον Μπελογιάννη στηρίζεις;</w:t>
      </w:r>
    </w:p>
    <w:p w14:paraId="52257E84"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Συνεχίστε και ηρεμήστε! </w:t>
      </w:r>
    </w:p>
    <w:p w14:paraId="52257E85"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ΑΝΑΓΙΩΤΗΣ ΗΛΙΟΠΟΥΛΟΣ: </w:t>
      </w:r>
      <w:r>
        <w:rPr>
          <w:rFonts w:eastAsia="Times New Roman" w:cs="Times New Roman"/>
          <w:szCs w:val="24"/>
        </w:rPr>
        <w:t>Κύριε Πρόεδρε, μπορείτε να μας πείτε την άποψη της Νέας Δημοκρατίας για τον Μπελογιάννη;</w:t>
      </w:r>
    </w:p>
    <w:p w14:paraId="52257E86"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Τον Μπελογιάννη στηρίζεις; Εσύ, ένας δεξιός;</w:t>
      </w:r>
    </w:p>
    <w:p w14:paraId="52257E87"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Συνεχίστε και ηρεμήστε!</w:t>
      </w:r>
    </w:p>
    <w:p w14:paraId="52257E88"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Συνε</w:t>
      </w:r>
      <w:r>
        <w:rPr>
          <w:rFonts w:eastAsia="Times New Roman" w:cs="Times New Roman"/>
          <w:szCs w:val="24"/>
        </w:rPr>
        <w:t xml:space="preserve">χίζω και ρωτάω, λοιπόν, εσάς, κύριε Πρόεδρε και τους συναδέλφους σας της Νέας </w:t>
      </w:r>
      <w:r>
        <w:rPr>
          <w:rFonts w:eastAsia="Times New Roman" w:cs="Times New Roman"/>
          <w:szCs w:val="24"/>
        </w:rPr>
        <w:lastRenderedPageBreak/>
        <w:t>Δημοκρατίας, ποια είναι η άποψή σας για το Μπελογιάννη. Ποια είναι η άποψή σας για τον Μπελογιάννη;</w:t>
      </w:r>
    </w:p>
    <w:p w14:paraId="52257E89"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Δεξιός είμαι, αγενής δεν είμαι!</w:t>
      </w:r>
    </w:p>
    <w:p w14:paraId="52257E8A"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ΠΑΝΑΓΙΩΤΗΣ ΗΛ</w:t>
      </w:r>
      <w:r>
        <w:rPr>
          <w:rFonts w:eastAsia="Times New Roman" w:cs="Times New Roman"/>
          <w:b/>
          <w:szCs w:val="24"/>
        </w:rPr>
        <w:t xml:space="preserve">ΙΟΠΟΥΛΟΣ: </w:t>
      </w:r>
      <w:r>
        <w:rPr>
          <w:rFonts w:eastAsia="Times New Roman" w:cs="Times New Roman"/>
          <w:szCs w:val="24"/>
        </w:rPr>
        <w:t>Ποια είναι η άποψή σας για τον Μπελογιάννη, για τον Καπετάν Γιώτη και τους λοιπούς, που κλαίτε και οδύρεστε όταν πεθαίνουν; Δεν πειράζει θα σας κρίνει κι εσάς η ιστορία, γιατί το ίδιο είσαστε με τους αριστερούς. Όλους θα μας κρίνει η ιστορία κι ε</w:t>
      </w:r>
      <w:r>
        <w:rPr>
          <w:rFonts w:eastAsia="Times New Roman" w:cs="Times New Roman"/>
          <w:szCs w:val="24"/>
        </w:rPr>
        <w:t>σάς πολύ περισσότερο.</w:t>
      </w:r>
    </w:p>
    <w:p w14:paraId="52257E8B"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Λοιπόν, επανέρχομαι βέβαια για τα κόλπα του Τσίπρα. Ο Τσίπρας εχθές εγκαινίασε το μουσείο του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μην τα ξαναλέμε- και σήμερα ξεκινάει μια </w:t>
      </w:r>
      <w:r>
        <w:rPr>
          <w:rFonts w:eastAsia="Times New Roman" w:cs="Times New Roman"/>
          <w:szCs w:val="24"/>
        </w:rPr>
        <w:t>επιτροπή</w:t>
      </w:r>
      <w:r>
        <w:rPr>
          <w:rFonts w:eastAsia="Times New Roman" w:cs="Times New Roman"/>
          <w:szCs w:val="24"/>
        </w:rPr>
        <w:t>, ένα επικοινωνιακό σόου</w:t>
      </w:r>
      <w:r>
        <w:rPr>
          <w:rFonts w:eastAsia="Times New Roman" w:cs="Times New Roman"/>
          <w:szCs w:val="24"/>
        </w:rPr>
        <w:t>,</w:t>
      </w:r>
      <w:r>
        <w:rPr>
          <w:rFonts w:eastAsia="Times New Roman" w:cs="Times New Roman"/>
          <w:szCs w:val="24"/>
        </w:rPr>
        <w:t xml:space="preserve"> για να καλύψει αυτό που έρχεται. Και αυτό που έρχεται</w:t>
      </w:r>
      <w:r>
        <w:rPr>
          <w:rFonts w:eastAsia="Times New Roman" w:cs="Times New Roman"/>
          <w:szCs w:val="24"/>
        </w:rPr>
        <w:t>,</w:t>
      </w:r>
      <w:r>
        <w:rPr>
          <w:rFonts w:eastAsia="Times New Roman" w:cs="Times New Roman"/>
          <w:szCs w:val="24"/>
        </w:rPr>
        <w:t xml:space="preserve"> δεν είναι άλλο από το τέταρτο μνημόνιο. Δεν είναι άλλο από νέα αιματηρά μέτρα</w:t>
      </w:r>
      <w:r>
        <w:rPr>
          <w:rFonts w:eastAsia="Times New Roman" w:cs="Times New Roman"/>
          <w:szCs w:val="24"/>
        </w:rPr>
        <w:t>,</w:t>
      </w:r>
      <w:r>
        <w:rPr>
          <w:rFonts w:eastAsia="Times New Roman" w:cs="Times New Roman"/>
          <w:szCs w:val="24"/>
        </w:rPr>
        <w:t xml:space="preserve"> που θα ισοπεδώσουν την ελληνική κοινωνία</w:t>
      </w:r>
      <w:r>
        <w:rPr>
          <w:rFonts w:eastAsia="Times New Roman" w:cs="Times New Roman"/>
          <w:szCs w:val="24"/>
        </w:rPr>
        <w:t>,</w:t>
      </w:r>
      <w:r>
        <w:rPr>
          <w:rFonts w:eastAsia="Times New Roman" w:cs="Times New Roman"/>
          <w:szCs w:val="24"/>
        </w:rPr>
        <w:t xml:space="preserve"> που δεν μπορεί να ανεχτεί, δεν μπορεί να αντέξει άλλα μέτρα. </w:t>
      </w:r>
    </w:p>
    <w:p w14:paraId="52257E8C"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Κι </w:t>
      </w:r>
      <w:r>
        <w:rPr>
          <w:rFonts w:eastAsia="Times New Roman" w:cs="Times New Roman"/>
          <w:szCs w:val="24"/>
        </w:rPr>
        <w:t>όμως,</w:t>
      </w:r>
      <w:r>
        <w:rPr>
          <w:rFonts w:eastAsia="Times New Roman" w:cs="Times New Roman"/>
          <w:szCs w:val="24"/>
        </w:rPr>
        <w:t xml:space="preserve"> εσείς προσπαθείτε</w:t>
      </w:r>
      <w:r>
        <w:rPr>
          <w:rFonts w:eastAsia="Times New Roman" w:cs="Times New Roman"/>
          <w:szCs w:val="24"/>
        </w:rPr>
        <w:t>,</w:t>
      </w:r>
      <w:r>
        <w:rPr>
          <w:rFonts w:eastAsia="Times New Roman" w:cs="Times New Roman"/>
          <w:szCs w:val="24"/>
        </w:rPr>
        <w:t xml:space="preserve"> με επικοινωνιακά σόου</w:t>
      </w:r>
      <w:r>
        <w:rPr>
          <w:rFonts w:eastAsia="Times New Roman" w:cs="Times New Roman"/>
          <w:szCs w:val="24"/>
        </w:rPr>
        <w:t>,</w:t>
      </w:r>
      <w:r>
        <w:rPr>
          <w:rFonts w:eastAsia="Times New Roman" w:cs="Times New Roman"/>
          <w:szCs w:val="24"/>
        </w:rPr>
        <w:t xml:space="preserve"> να αποπροσανατολίσετε</w:t>
      </w:r>
      <w:r>
        <w:rPr>
          <w:rFonts w:eastAsia="Times New Roman" w:cs="Times New Roman"/>
          <w:szCs w:val="24"/>
        </w:rPr>
        <w:t xml:space="preserve"> τον ελληνικό λαό. Το γνωρίζετε πάρα πολύ καλά το παιχνίδι της επικοινωνίας. Μπορείτε να διδάξετε και σε </w:t>
      </w:r>
      <w:r>
        <w:rPr>
          <w:rFonts w:eastAsia="Times New Roman" w:cs="Times New Roman"/>
          <w:szCs w:val="24"/>
        </w:rPr>
        <w:lastRenderedPageBreak/>
        <w:t>πανεπιστήμιο εσείς οι αριστεροί</w:t>
      </w:r>
      <w:r>
        <w:rPr>
          <w:rFonts w:eastAsia="Times New Roman" w:cs="Times New Roman"/>
          <w:szCs w:val="24"/>
        </w:rPr>
        <w:t>,</w:t>
      </w:r>
      <w:r>
        <w:rPr>
          <w:rFonts w:eastAsia="Times New Roman" w:cs="Times New Roman"/>
          <w:szCs w:val="24"/>
        </w:rPr>
        <w:t xml:space="preserve"> όταν θα τελειώσει η θητεία σας, για τον τρόπο που η προπαγάνδα μπορεί να λειτουργήσει στις μάζες. Το εφαρμόζετε πάρα π</w:t>
      </w:r>
      <w:r>
        <w:rPr>
          <w:rFonts w:eastAsia="Times New Roman" w:cs="Times New Roman"/>
          <w:szCs w:val="24"/>
        </w:rPr>
        <w:t>ολύ καλά, έχω να πω και να ομολογήσω.</w:t>
      </w:r>
    </w:p>
    <w:p w14:paraId="52257E8D"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ρχόμαστε, λοιπόν, στη Νέα Δημοκρατία. Ο </w:t>
      </w:r>
      <w:r>
        <w:rPr>
          <w:rFonts w:eastAsia="Times New Roman" w:cs="Times New Roman"/>
          <w:szCs w:val="24"/>
        </w:rPr>
        <w:t>κ.</w:t>
      </w:r>
      <w:r>
        <w:rPr>
          <w:rFonts w:eastAsia="Times New Roman" w:cs="Times New Roman"/>
          <w:szCs w:val="24"/>
        </w:rPr>
        <w:t xml:space="preserve"> Τραγάκης το 2005 στην </w:t>
      </w:r>
      <w:r>
        <w:rPr>
          <w:rFonts w:eastAsia="Times New Roman" w:cs="Times New Roman"/>
          <w:szCs w:val="24"/>
        </w:rPr>
        <w:t>ε</w:t>
      </w:r>
      <w:r>
        <w:rPr>
          <w:rFonts w:eastAsia="Times New Roman" w:cs="Times New Roman"/>
          <w:szCs w:val="24"/>
        </w:rPr>
        <w:t>πιτροπή μας έλεγε συγκεκριμένα…</w:t>
      </w:r>
    </w:p>
    <w:p w14:paraId="52257E8E"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Ο κ</w:t>
      </w:r>
      <w:r>
        <w:rPr>
          <w:rFonts w:eastAsia="Times New Roman" w:cs="Times New Roman"/>
          <w:szCs w:val="24"/>
        </w:rPr>
        <w:t>ύριος</w:t>
      </w:r>
      <w:r>
        <w:rPr>
          <w:rFonts w:eastAsia="Times New Roman" w:cs="Times New Roman"/>
          <w:szCs w:val="24"/>
        </w:rPr>
        <w:t xml:space="preserve"> Τραγάκης!</w:t>
      </w:r>
    </w:p>
    <w:p w14:paraId="52257E8F"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Ε καλά, θιχτήκατε; Εμάς μας λένε εγκληματική</w:t>
      </w:r>
      <w:r>
        <w:rPr>
          <w:rFonts w:eastAsia="Times New Roman" w:cs="Times New Roman"/>
          <w:szCs w:val="24"/>
        </w:rPr>
        <w:t xml:space="preserve"> οργάνωση! Προχθές</w:t>
      </w:r>
      <w:r>
        <w:rPr>
          <w:rFonts w:eastAsia="Times New Roman" w:cs="Times New Roman"/>
          <w:szCs w:val="24"/>
        </w:rPr>
        <w:t>,</w:t>
      </w:r>
      <w:r>
        <w:rPr>
          <w:rFonts w:eastAsia="Times New Roman" w:cs="Times New Roman"/>
          <w:szCs w:val="24"/>
        </w:rPr>
        <w:t xml:space="preserve"> η Παπανάτσιου μας έλεγε εγκληματική οργάνωση και ήσασταν εσείς Πρόεδρος και δεν θιχτήκατε! Και θα πούμε τον «κύριο» Τραγάκη;</w:t>
      </w:r>
    </w:p>
    <w:p w14:paraId="52257E90" w14:textId="77777777" w:rsidR="005D2FD3" w:rsidRDefault="00310839">
      <w:pPr>
        <w:tabs>
          <w:tab w:val="left" w:pos="2820"/>
        </w:tabs>
        <w:spacing w:line="600" w:lineRule="auto"/>
        <w:ind w:firstLine="720"/>
        <w:jc w:val="both"/>
        <w:rPr>
          <w:rFonts w:eastAsia="Times New Roman"/>
          <w:szCs w:val="24"/>
        </w:rPr>
      </w:pPr>
      <w:r>
        <w:rPr>
          <w:rFonts w:eastAsia="Times New Roman" w:cs="Times New Roman"/>
          <w:b/>
          <w:bCs/>
          <w:szCs w:val="24"/>
        </w:rPr>
        <w:t xml:space="preserve">ΠΡΟΕΔΡΕΥΩΝ (Νικήτας Κακλαμάνης): </w:t>
      </w:r>
      <w:r>
        <w:rPr>
          <w:rFonts w:eastAsia="Times New Roman" w:cs="Times New Roman"/>
          <w:bCs/>
          <w:szCs w:val="24"/>
        </w:rPr>
        <w:t>«</w:t>
      </w:r>
      <w:r>
        <w:rPr>
          <w:rFonts w:eastAsia="Times New Roman" w:cs="Times New Roman"/>
          <w:szCs w:val="24"/>
        </w:rPr>
        <w:t>Κύριος Τραγάκης» να γραφτεί στα Πρακτικά!</w:t>
      </w:r>
    </w:p>
    <w:p w14:paraId="52257E91"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Η Χρυσή Αυγή</w:t>
      </w:r>
      <w:r>
        <w:rPr>
          <w:rFonts w:eastAsia="Times New Roman" w:cs="Times New Roman"/>
          <w:szCs w:val="24"/>
        </w:rPr>
        <w:t xml:space="preserve">, το τρίτο πολιτικό κόμμα, «είναι εγκληματική οργάνωση» ακούγεται εδώ μέσα, γράφεται στα Πρακτικά. Δεν λέτε τίποτα στην Παπανάτσιου -και δεν θα την πω «κυρία»- και θιχτήκατε για τον Τραγάκη! Θα τον πω όπως θέλω. Βάλτε στα Πρακτικά «κύριος». Εγώ θα τον </w:t>
      </w:r>
      <w:r>
        <w:rPr>
          <w:rFonts w:eastAsia="Times New Roman" w:cs="Times New Roman"/>
          <w:szCs w:val="24"/>
        </w:rPr>
        <w:lastRenderedPageBreak/>
        <w:t>πω «</w:t>
      </w:r>
      <w:r>
        <w:rPr>
          <w:rFonts w:eastAsia="Times New Roman" w:cs="Times New Roman"/>
          <w:szCs w:val="24"/>
        </w:rPr>
        <w:t>ο Τραγάκης», όπως μας λέτε κι εμάς εδώ μέσα. Δεν έχετε χρησιμοποιήσει ποτέ το «κύριος».</w:t>
      </w:r>
    </w:p>
    <w:p w14:paraId="52257E92" w14:textId="77777777" w:rsidR="005D2FD3" w:rsidRDefault="00310839">
      <w:pPr>
        <w:tabs>
          <w:tab w:val="left" w:pos="2820"/>
        </w:tabs>
        <w:spacing w:line="600" w:lineRule="auto"/>
        <w:ind w:firstLine="720"/>
        <w:jc w:val="both"/>
        <w:rPr>
          <w:rFonts w:eastAsia="Times New Roman" w:cs="Times New Roman"/>
          <w:szCs w:val="24"/>
        </w:rPr>
      </w:pPr>
      <w:r>
        <w:rPr>
          <w:rFonts w:eastAsia="Times New Roman" w:cs="Times New Roman"/>
          <w:szCs w:val="24"/>
        </w:rPr>
        <w:t>Λοιπόν, έλεγε ο Τραγάκης ότι έχει τεκμηριώσει πλήρως την ανάμειξη του Άκη και του Παπαντωνίου για τα εξοπλιστικά και σταματήσανε. Γιατί σταματήσανε; Το 2005 σταμάτησε η</w:t>
      </w:r>
      <w:r>
        <w:rPr>
          <w:rFonts w:eastAsia="Times New Roman" w:cs="Times New Roman"/>
          <w:szCs w:val="24"/>
        </w:rPr>
        <w:t xml:space="preserve"> </w:t>
      </w:r>
      <w:r>
        <w:rPr>
          <w:rFonts w:eastAsia="Times New Roman" w:cs="Times New Roman"/>
          <w:szCs w:val="24"/>
        </w:rPr>
        <w:t>εξεταστική</w:t>
      </w:r>
      <w:r>
        <w:rPr>
          <w:rFonts w:eastAsia="Times New Roman" w:cs="Times New Roman"/>
          <w:szCs w:val="24"/>
        </w:rPr>
        <w:t>. Με τον αισχρό νόμο περί ευθύνης Υπουργών έχει παραγραφεί το βασικό αδίκημα της απληστίας και ερχόμαστε σήμερα να κουκουλώσουμε την υπόθεση για το ξέπλυμα μαύρου χρήματος.</w:t>
      </w:r>
      <w:r>
        <w:rPr>
          <w:rFonts w:eastAsia="Times New Roman" w:cs="Times New Roman"/>
          <w:szCs w:val="24"/>
        </w:rPr>
        <w:t xml:space="preserve"> </w:t>
      </w:r>
      <w:r>
        <w:rPr>
          <w:rFonts w:eastAsia="Times New Roman" w:cs="Times New Roman"/>
          <w:szCs w:val="24"/>
        </w:rPr>
        <w:t>Τότε</w:t>
      </w:r>
      <w:r>
        <w:rPr>
          <w:rFonts w:eastAsia="Times New Roman" w:cs="Times New Roman"/>
          <w:szCs w:val="24"/>
        </w:rPr>
        <w:t>,</w:t>
      </w:r>
      <w:r>
        <w:rPr>
          <w:rFonts w:eastAsia="Times New Roman" w:cs="Times New Roman"/>
          <w:szCs w:val="24"/>
        </w:rPr>
        <w:t xml:space="preserve"> η Νέα Δημοκρατία έλεγε ότι σταμάτησε με τον Τραγάκη και σήμερα θέλ</w:t>
      </w:r>
      <w:r>
        <w:rPr>
          <w:rFonts w:eastAsia="Times New Roman" w:cs="Times New Roman"/>
          <w:szCs w:val="24"/>
        </w:rPr>
        <w:t>ει να γίνει εξεταστική επιτροπή.</w:t>
      </w:r>
    </w:p>
    <w:p w14:paraId="52257E9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Επειδή βλέπω ότι τελειώνει και ο χρόνος, για τον υιό Παπαντωνίου, βέβαια, να πούμε ότι όταν βρέθηκε ένας λογαριασμός -μην το παραβλέψουμε αυτό- απ’ αυτούς τους χιλιάδες του Παπαντωνίου με κάποια εκατομμύρια μέσα, είπε ότι ή</w:t>
      </w:r>
      <w:r>
        <w:rPr>
          <w:rFonts w:eastAsia="Times New Roman" w:cs="Times New Roman"/>
          <w:szCs w:val="24"/>
        </w:rPr>
        <w:t>ταν για τις σπουδές του γιού του. Και βέβαια, σήμερα ο γιος του πού βρίσκεται; Βρίσκεται στη Νέα Δημοκρατία. Είναι ένα άριστο, ένα εκλεκτό στέλεχος της Νέας Δημοκρατίας απ’ αυτούς που μας βγάζει σιγά-σιγά, μας ξεφουρνίζει ο Μητσοτάκης και ο οποίος υιός Παπ</w:t>
      </w:r>
      <w:r>
        <w:rPr>
          <w:rFonts w:eastAsia="Times New Roman" w:cs="Times New Roman"/>
          <w:szCs w:val="24"/>
        </w:rPr>
        <w:t xml:space="preserve">αντωνίου, που σήμερα βρίσκεται στη Νέα Δημοκρατία, έχει σπουδάσει με τα κλεμμένα από τον ελληνικό λαό του ΠΑΣΟΚ. </w:t>
      </w:r>
      <w:r>
        <w:rPr>
          <w:rFonts w:eastAsia="Times New Roman" w:cs="Times New Roman"/>
          <w:szCs w:val="24"/>
        </w:rPr>
        <w:lastRenderedPageBreak/>
        <w:t xml:space="preserve">Αυτή είναι η Νέα Δημοκρατία: Ο μίστερ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να συνεργάζεται με τον υιό των εξοπλιστικών, τον μίστερ εξοπλιστικών, τον Παπαντωνίου.</w:t>
      </w:r>
    </w:p>
    <w:p w14:paraId="52257E9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Κάτι ψέλλισε πριν ο Μπάμπης ο Αθανασίου</w:t>
      </w:r>
      <w:r>
        <w:rPr>
          <w:rFonts w:eastAsia="Times New Roman" w:cs="Times New Roman"/>
          <w:szCs w:val="24"/>
        </w:rPr>
        <w:t xml:space="preserve"> -</w:t>
      </w:r>
      <w:r>
        <w:rPr>
          <w:rFonts w:eastAsia="Times New Roman" w:cs="Times New Roman"/>
          <w:szCs w:val="24"/>
        </w:rPr>
        <w:t>να εξηγούμαστε- και είπε ότι όταν βγει η Νέα Δημοκρατία, θα καταργήσει –λέει- τα εκλογικά προνόμια των Βουλευτών. Αντί να πει ότι μ’ έναν νόμο θα καταργήσει τον νόμο περί ευθύνης Υπουργών, ψέλλισε ο Μπάμπης ότι θα κ</w:t>
      </w:r>
      <w:r>
        <w:rPr>
          <w:rFonts w:eastAsia="Times New Roman" w:cs="Times New Roman"/>
          <w:szCs w:val="24"/>
        </w:rPr>
        <w:t>αταργήσει –λέει- τα εκλογικά προνόμια.</w:t>
      </w:r>
    </w:p>
    <w:p w14:paraId="52257E9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Καραμανλής έλεγε τότε αρχιερέα της διαπλοκής τον Σημίτη. Ποιον τιμώρησε η Νέα Δημοκρατία όσα χρόνια κυβέρνησε; Κανέναν! Κάλυπτε το ένα σκάνδαλο μετά το άλλο και σήμερα έρχονται και μας λένε από το πρωί μέχρι το βράδ</w:t>
      </w:r>
      <w:r>
        <w:rPr>
          <w:rFonts w:eastAsia="Times New Roman" w:cs="Times New Roman"/>
          <w:szCs w:val="24"/>
        </w:rPr>
        <w:t>υ -και ο Μητσοτάκης και ο Γεωργιάδης και όλα τα στελέχη της Νέας Δημοκρατίας- με το που τους είπε ο Σόιμπλε ότι πρέπει να εφαρμόσουν και -γιατί όχι;- να ψηφίσουν και τα νέα μέτρα, ότι το κράτος έχει συνέχεια.</w:t>
      </w:r>
    </w:p>
    <w:p w14:paraId="52257E9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Σαφώς, κύριοι της Νέας Δημοκρατίας, και το κράτ</w:t>
      </w:r>
      <w:r>
        <w:rPr>
          <w:rFonts w:eastAsia="Times New Roman" w:cs="Times New Roman"/>
          <w:szCs w:val="24"/>
        </w:rPr>
        <w:t xml:space="preserve">ος εδώ και σαράντα </w:t>
      </w:r>
      <w:r>
        <w:rPr>
          <w:rFonts w:eastAsia="Times New Roman" w:cs="Times New Roman"/>
          <w:szCs w:val="24"/>
        </w:rPr>
        <w:t xml:space="preserve">χρόνια </w:t>
      </w:r>
      <w:r>
        <w:rPr>
          <w:rFonts w:eastAsia="Times New Roman" w:cs="Times New Roman"/>
          <w:szCs w:val="24"/>
        </w:rPr>
        <w:t>έχει συνέχεια στη διαπλοκή, στη διαφθορά. Εναλλάσσεστε με το ΠΑΣΟΚ και το κράτος έχει αυτήν την ωραία συνέχεια της διαπλοκής και της διαφθοράς.</w:t>
      </w:r>
    </w:p>
    <w:p w14:paraId="52257E9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Κλείνοντας, λοιπόν, να πω ότι ο κόσμος, εάν δεν το έχετε καταλάβει, αν δεν έχετε καμ</w:t>
      </w:r>
      <w:r>
        <w:rPr>
          <w:rFonts w:eastAsia="Times New Roman" w:cs="Times New Roman"/>
          <w:szCs w:val="24"/>
        </w:rPr>
        <w:t>μ</w:t>
      </w:r>
      <w:r>
        <w:rPr>
          <w:rFonts w:eastAsia="Times New Roman" w:cs="Times New Roman"/>
          <w:szCs w:val="24"/>
        </w:rPr>
        <w:t>ί</w:t>
      </w:r>
      <w:r>
        <w:rPr>
          <w:rFonts w:eastAsia="Times New Roman" w:cs="Times New Roman"/>
          <w:szCs w:val="24"/>
        </w:rPr>
        <w:t>α επαφή με την πραγματικότητα, ο Έλληνας πολίτης σήμερα θέλει δύο πράγματα: Θέλει</w:t>
      </w:r>
      <w:r>
        <w:rPr>
          <w:rFonts w:eastAsia="Times New Roman" w:cs="Times New Roman"/>
          <w:szCs w:val="24"/>
        </w:rPr>
        <w:t>,</w:t>
      </w:r>
      <w:r>
        <w:rPr>
          <w:rFonts w:eastAsia="Times New Roman" w:cs="Times New Roman"/>
          <w:szCs w:val="24"/>
        </w:rPr>
        <w:t xml:space="preserve"> οι κλέφτες να πάνε στη φυλακή και τα κλεμμένα ν’ αποδοθούν στο ελληνικό δημόσιο. Αυτό μπορεί να γίνει μόνο με μια εθνική διακυβέρνηση</w:t>
      </w:r>
      <w:r>
        <w:rPr>
          <w:rFonts w:eastAsia="Times New Roman" w:cs="Times New Roman"/>
          <w:szCs w:val="24"/>
        </w:rPr>
        <w:t>:</w:t>
      </w:r>
      <w:r>
        <w:rPr>
          <w:rFonts w:eastAsia="Times New Roman" w:cs="Times New Roman"/>
          <w:szCs w:val="24"/>
        </w:rPr>
        <w:t xml:space="preserve"> της Χρυσής Αυγής. Τελεία και παύλα!</w:t>
      </w:r>
    </w:p>
    <w:p w14:paraId="52257E98" w14:textId="77777777" w:rsidR="005D2FD3" w:rsidRDefault="00310839">
      <w:pPr>
        <w:spacing w:line="600" w:lineRule="auto"/>
        <w:ind w:left="720" w:firstLine="720"/>
        <w:jc w:val="both"/>
        <w:rPr>
          <w:rFonts w:eastAsia="Times New Roman" w:cs="Times New Roman"/>
          <w:szCs w:val="24"/>
        </w:rPr>
      </w:pPr>
      <w:r>
        <w:rPr>
          <w:rFonts w:eastAsia="Times New Roman" w:cs="Times New Roman"/>
          <w:szCs w:val="24"/>
        </w:rPr>
        <w:t>(Χ</w:t>
      </w:r>
      <w:r>
        <w:rPr>
          <w:rFonts w:eastAsia="Times New Roman" w:cs="Times New Roman"/>
          <w:szCs w:val="24"/>
        </w:rPr>
        <w:t xml:space="preserve">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 xml:space="preserve">ς </w:t>
      </w:r>
      <w:r>
        <w:rPr>
          <w:rFonts w:eastAsia="Times New Roman" w:cs="Times New Roman"/>
          <w:szCs w:val="24"/>
        </w:rPr>
        <w:t>Αυγή</w:t>
      </w:r>
      <w:r>
        <w:rPr>
          <w:rFonts w:eastAsia="Times New Roman" w:cs="Times New Roman"/>
          <w:szCs w:val="24"/>
        </w:rPr>
        <w:t>ς</w:t>
      </w:r>
      <w:r>
        <w:rPr>
          <w:rFonts w:eastAsia="Times New Roman" w:cs="Times New Roman"/>
          <w:szCs w:val="24"/>
        </w:rPr>
        <w:t>)</w:t>
      </w:r>
    </w:p>
    <w:p w14:paraId="52257E9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Από τα Πρακτικά της Βουλής αναλαμβάνοντας προσωπικά την ευθύνη και έχοντας την έγκριση της μεγάλης πλειοψηφίας των συναδέλφων, οι δύο χαρακτηρισμοί να </w:t>
      </w:r>
      <w:r>
        <w:rPr>
          <w:rFonts w:eastAsia="Times New Roman" w:cs="Times New Roman"/>
          <w:szCs w:val="24"/>
        </w:rPr>
        <w:t>διαγραφούν</w:t>
      </w:r>
      <w:r>
        <w:rPr>
          <w:rFonts w:eastAsia="Times New Roman" w:cs="Times New Roman"/>
          <w:szCs w:val="24"/>
        </w:rPr>
        <w:t>.</w:t>
      </w:r>
    </w:p>
    <w:p w14:paraId="52257E9A" w14:textId="77777777" w:rsidR="005D2FD3" w:rsidRDefault="00310839">
      <w:pPr>
        <w:spacing w:line="600" w:lineRule="auto"/>
        <w:ind w:firstLine="720"/>
        <w:rPr>
          <w:rFonts w:eastAsia="Times New Roman" w:cs="Times New Roman"/>
          <w:szCs w:val="24"/>
        </w:rPr>
      </w:pPr>
      <w:r>
        <w:rPr>
          <w:rFonts w:eastAsia="Times New Roman" w:cs="Times New Roman"/>
          <w:b/>
          <w:szCs w:val="24"/>
        </w:rPr>
        <w:t>ΝΙΚΟΛΑΟΣ ΜΙΧ</w:t>
      </w:r>
      <w:r>
        <w:rPr>
          <w:rFonts w:eastAsia="Times New Roman" w:cs="Times New Roman"/>
          <w:b/>
          <w:szCs w:val="24"/>
        </w:rPr>
        <w:t>ΟΣ:</w:t>
      </w:r>
      <w:r>
        <w:rPr>
          <w:rFonts w:eastAsia="Times New Roman" w:cs="Times New Roman"/>
          <w:szCs w:val="24"/>
        </w:rPr>
        <w:t xml:space="preserve"> Γιατί; Δεν ήταν;</w:t>
      </w:r>
    </w:p>
    <w:p w14:paraId="52257E9B"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(Θόρυβος και διαμαρτυρίες στην Αίθουσα)</w:t>
      </w:r>
    </w:p>
    <w:p w14:paraId="52257E9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σας ρώτησα, κύριε Μίχο. Τσιμουδιά! Με μένα, τέτοια στην Έδρα κομμένα!</w:t>
      </w:r>
    </w:p>
    <w:p w14:paraId="52257E9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Ησυχία, λοιπόν. </w:t>
      </w:r>
    </w:p>
    <w:p w14:paraId="52257E9E"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2257E9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Πηγαίνετε έξω! Έτσι; Έξω. Μην απαντάτε.</w:t>
      </w:r>
    </w:p>
    <w:p w14:paraId="52257EA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(Στο σημ</w:t>
      </w:r>
      <w:r>
        <w:rPr>
          <w:rFonts w:eastAsia="Times New Roman" w:cs="Times New Roman"/>
          <w:szCs w:val="24"/>
        </w:rPr>
        <w:t xml:space="preserve">είο αυτό οι Βουλευτές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 xml:space="preserve"> αποχωρούν από την Αίθουσα)</w:t>
      </w:r>
    </w:p>
    <w:p w14:paraId="52257EA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από το Κομμουνιστικό Κόμμα Ελλάδας κ. Αθανάσιος Βαρδαλής.</w:t>
      </w:r>
    </w:p>
    <w:p w14:paraId="52257EA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w:t>
      </w:r>
    </w:p>
    <w:p w14:paraId="52257EA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Κατ’ αρχήν, θα μου επιτρέψετε ένα σχόλιο. Η φασιστική Χρυσή</w:t>
      </w:r>
      <w:r>
        <w:rPr>
          <w:rFonts w:eastAsia="Times New Roman" w:cs="Times New Roman"/>
          <w:szCs w:val="24"/>
        </w:rPr>
        <w:t xml:space="preserve"> Αυγή δεν έχει καν το ηθικό ανάστημα να αναφέρεται στη δράση του Μπελογιάννη και του Κομμουνιστικού Κόμματος της Ελλάδας, γιατί όταν ο Μπελογιάννης και το Κομμουνιστικό Κόμμα της Ελλάδας πολεμούσε τους κατακτητές, αυτοί είναι οι απόγονοι αυτών που συνεργάσ</w:t>
      </w:r>
      <w:r>
        <w:rPr>
          <w:rFonts w:eastAsia="Times New Roman" w:cs="Times New Roman"/>
          <w:szCs w:val="24"/>
        </w:rPr>
        <w:t>τηκαν τότε μαζί τους, που φορούσαν κουκούλες κι έστελναν τον κόσμο στο εκτελεστικό απόσπασμα. Οι οπαδοί του Χίτλερ φαίνεται πως ακόμη και σήμερα δεν μπορούν να χωνέψουν την ήττα του φασισμού από τον Κόκκινο Στρατό.</w:t>
      </w:r>
    </w:p>
    <w:p w14:paraId="52257EA4"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2257EA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ξεκαθαρίζουμε από την αρχή τη θέση </w:t>
      </w:r>
      <w:r>
        <w:rPr>
          <w:rFonts w:eastAsia="Times New Roman" w:cs="Times New Roman"/>
          <w:szCs w:val="24"/>
        </w:rPr>
        <w:t>μας,</w:t>
      </w:r>
      <w:r>
        <w:rPr>
          <w:rFonts w:eastAsia="Times New Roman" w:cs="Times New Roman"/>
          <w:szCs w:val="24"/>
        </w:rPr>
        <w:t xml:space="preserve"> σε σχέση με την πρόταση για σύσταση </w:t>
      </w:r>
      <w:r>
        <w:rPr>
          <w:rFonts w:eastAsia="Times New Roman" w:cs="Times New Roman"/>
          <w:szCs w:val="24"/>
        </w:rPr>
        <w:t xml:space="preserve">ειδικής κοινοβουλευτικής επιτροπής, </w:t>
      </w:r>
      <w:r>
        <w:rPr>
          <w:rFonts w:eastAsia="Times New Roman" w:cs="Times New Roman"/>
          <w:szCs w:val="24"/>
        </w:rPr>
        <w:t>με σκοπό τη διενέργεια προκαταρκτικής εξέτασης. Η θέση μας είναι πως</w:t>
      </w:r>
      <w:r>
        <w:rPr>
          <w:rFonts w:eastAsia="Times New Roman" w:cs="Times New Roman"/>
          <w:szCs w:val="24"/>
        </w:rPr>
        <w:t>,</w:t>
      </w:r>
      <w:r>
        <w:rPr>
          <w:rFonts w:eastAsia="Times New Roman" w:cs="Times New Roman"/>
          <w:szCs w:val="24"/>
        </w:rPr>
        <w:t xml:space="preserve"> σε κάθε περίπτωση</w:t>
      </w:r>
      <w:r>
        <w:rPr>
          <w:rFonts w:eastAsia="Times New Roman" w:cs="Times New Roman"/>
          <w:szCs w:val="24"/>
        </w:rPr>
        <w:t>,</w:t>
      </w:r>
      <w:r>
        <w:rPr>
          <w:rFonts w:eastAsia="Times New Roman" w:cs="Times New Roman"/>
          <w:szCs w:val="24"/>
        </w:rPr>
        <w:t xml:space="preserve"> θα πρέπει να διερευνώνται </w:t>
      </w:r>
      <w:r>
        <w:rPr>
          <w:rFonts w:eastAsia="Times New Roman" w:cs="Times New Roman"/>
          <w:szCs w:val="24"/>
        </w:rPr>
        <w:t>διεξοδικά όλες οι υποθέσεις που ενδέχεται να περιέχουν σκοτεινές πλευρές και να δημιουργούν τυχόν υποψίες παράνομων δραστηριοτήτων.</w:t>
      </w:r>
    </w:p>
    <w:p w14:paraId="52257EA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Γι’ αυτόν τον λόγο</w:t>
      </w:r>
      <w:r>
        <w:rPr>
          <w:rFonts w:eastAsia="Times New Roman" w:cs="Times New Roman"/>
          <w:szCs w:val="24"/>
        </w:rPr>
        <w:t>,</w:t>
      </w:r>
      <w:r>
        <w:rPr>
          <w:rFonts w:eastAsia="Times New Roman" w:cs="Times New Roman"/>
          <w:szCs w:val="24"/>
        </w:rPr>
        <w:t xml:space="preserve"> θα ψηφίσουμε υπέρ της συγκρότησης της προτεινόμενης </w:t>
      </w:r>
      <w:r>
        <w:rPr>
          <w:rFonts w:eastAsia="Times New Roman" w:cs="Times New Roman"/>
          <w:szCs w:val="24"/>
        </w:rPr>
        <w:t>ειδικής κοινοβουλευτικής επιτροπής</w:t>
      </w:r>
      <w:r>
        <w:rPr>
          <w:rFonts w:eastAsia="Times New Roman" w:cs="Times New Roman"/>
          <w:szCs w:val="24"/>
        </w:rPr>
        <w:t>.</w:t>
      </w:r>
    </w:p>
    <w:p w14:paraId="52257EA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Βεβαίως, παίρνου</w:t>
      </w:r>
      <w:r>
        <w:rPr>
          <w:rFonts w:eastAsia="Times New Roman" w:cs="Times New Roman"/>
          <w:szCs w:val="24"/>
        </w:rPr>
        <w:t>με υπ’ όψιν την εμπειρία από τη λειτουργία και τα αποτελέσματα</w:t>
      </w:r>
      <w:r>
        <w:rPr>
          <w:rFonts w:eastAsia="Times New Roman" w:cs="Times New Roman"/>
          <w:szCs w:val="24"/>
        </w:rPr>
        <w:t>,</w:t>
      </w:r>
      <w:r>
        <w:rPr>
          <w:rFonts w:eastAsia="Times New Roman" w:cs="Times New Roman"/>
          <w:szCs w:val="24"/>
        </w:rPr>
        <w:t xml:space="preserve"> τόσο των εξεταστικών</w:t>
      </w:r>
      <w:r>
        <w:rPr>
          <w:rFonts w:eastAsia="Times New Roman" w:cs="Times New Roman"/>
          <w:szCs w:val="24"/>
        </w:rPr>
        <w:t>,</w:t>
      </w:r>
      <w:r>
        <w:rPr>
          <w:rFonts w:eastAsia="Times New Roman" w:cs="Times New Roman"/>
          <w:szCs w:val="24"/>
        </w:rPr>
        <w:t xml:space="preserve"> όσο και των ειδικών κοινοβουλευτικών επιτροπών</w:t>
      </w:r>
      <w:r>
        <w:rPr>
          <w:rFonts w:eastAsia="Times New Roman" w:cs="Times New Roman"/>
          <w:szCs w:val="24"/>
        </w:rPr>
        <w:t>,</w:t>
      </w:r>
      <w:r>
        <w:rPr>
          <w:rFonts w:eastAsia="Times New Roman" w:cs="Times New Roman"/>
          <w:szCs w:val="24"/>
        </w:rPr>
        <w:t xml:space="preserve"> κατά το πρόσφατο παρελθόν και δεν έχουμε αυταπάτες για τα αποτελέσματα. </w:t>
      </w:r>
    </w:p>
    <w:p w14:paraId="52257EA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Όμως, μέσα από αυτή τη διαδικασία</w:t>
      </w:r>
      <w:r>
        <w:rPr>
          <w:rFonts w:eastAsia="Times New Roman" w:cs="Times New Roman"/>
          <w:szCs w:val="24"/>
        </w:rPr>
        <w:t>,</w:t>
      </w:r>
      <w:r>
        <w:rPr>
          <w:rFonts w:eastAsia="Times New Roman" w:cs="Times New Roman"/>
          <w:szCs w:val="24"/>
        </w:rPr>
        <w:t xml:space="preserve"> θα αναδείξουμε</w:t>
      </w:r>
      <w:r>
        <w:rPr>
          <w:rFonts w:eastAsia="Times New Roman" w:cs="Times New Roman"/>
          <w:szCs w:val="24"/>
        </w:rPr>
        <w:t xml:space="preserve"> και πλευρές που έχουν να κάνουν με τον προσανατολισμό των εξοπλιστικών προγραμμάτων και γενικότερα του αμυντικού δόγματος της χώρας, τη διαφθορά και τα σκάνδαλα, τις αιτίες που τα εκτρέφουν και να αναδείξουμε συνολικά την πρόταση του Κομμουνιστικού Κόμματ</w:t>
      </w:r>
      <w:r>
        <w:rPr>
          <w:rFonts w:eastAsia="Times New Roman" w:cs="Times New Roman"/>
          <w:szCs w:val="24"/>
        </w:rPr>
        <w:t xml:space="preserve">ος γι’ αυτά τα ζητήματα. </w:t>
      </w:r>
    </w:p>
    <w:p w14:paraId="52257EA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τώρα; Γιατί αυτή </w:t>
      </w:r>
      <w:r>
        <w:rPr>
          <w:rFonts w:eastAsia="Times New Roman" w:cs="Times New Roman"/>
          <w:szCs w:val="24"/>
        </w:rPr>
        <w:t>η</w:t>
      </w:r>
      <w:r>
        <w:rPr>
          <w:rFonts w:eastAsia="Times New Roman" w:cs="Times New Roman"/>
          <w:szCs w:val="24"/>
        </w:rPr>
        <w:t xml:space="preserve"> περίοδο</w:t>
      </w:r>
      <w:r>
        <w:rPr>
          <w:rFonts w:eastAsia="Times New Roman" w:cs="Times New Roman"/>
          <w:szCs w:val="24"/>
        </w:rPr>
        <w:t>ς</w:t>
      </w:r>
      <w:r>
        <w:rPr>
          <w:rFonts w:eastAsia="Times New Roman" w:cs="Times New Roman"/>
          <w:szCs w:val="24"/>
        </w:rPr>
        <w:t xml:space="preserve"> επιλέχθηκε από τον ΣΥΡΙΖΑ </w:t>
      </w:r>
      <w:r>
        <w:rPr>
          <w:rFonts w:eastAsia="Times New Roman" w:cs="Times New Roman"/>
          <w:szCs w:val="24"/>
        </w:rPr>
        <w:t xml:space="preserve">για </w:t>
      </w:r>
      <w:r>
        <w:rPr>
          <w:rFonts w:eastAsia="Times New Roman" w:cs="Times New Roman"/>
          <w:szCs w:val="24"/>
        </w:rPr>
        <w:t xml:space="preserve">να κατατεθεί η πρόταση για σύσταση </w:t>
      </w:r>
      <w:r>
        <w:rPr>
          <w:rFonts w:eastAsia="Times New Roman" w:cs="Times New Roman"/>
          <w:szCs w:val="24"/>
        </w:rPr>
        <w:t>ειδικής κοινοβουλευτικής επιτροπής</w:t>
      </w:r>
      <w:r>
        <w:rPr>
          <w:rFonts w:eastAsia="Times New Roman" w:cs="Times New Roman"/>
          <w:szCs w:val="24"/>
        </w:rPr>
        <w:t>; Κατ’ αρχάς, όλες οι δικογραφίες, εκτός από μία, διαβιβάστηκαν στη Βουλή από το 2015 έως τον Αύγ</w:t>
      </w:r>
      <w:r>
        <w:rPr>
          <w:rFonts w:eastAsia="Times New Roman" w:cs="Times New Roman"/>
          <w:szCs w:val="24"/>
        </w:rPr>
        <w:t>ουστο του 2016. Επομένως, θα μπορούσε να έρθει μια τέτοια πρόταση και πιο πριν.</w:t>
      </w:r>
    </w:p>
    <w:p w14:paraId="52257EA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Κατά τη γνώμη μας, η Κυβέρνηση επιδιώκει</w:t>
      </w:r>
      <w:r>
        <w:rPr>
          <w:rFonts w:eastAsia="Times New Roman" w:cs="Times New Roman"/>
          <w:szCs w:val="24"/>
        </w:rPr>
        <w:t>,</w:t>
      </w:r>
      <w:r>
        <w:rPr>
          <w:rFonts w:eastAsia="Times New Roman" w:cs="Times New Roman"/>
          <w:szCs w:val="24"/>
        </w:rPr>
        <w:t xml:space="preserve"> τη συζήτηση για τα σκάνδαλα και τη διαφθορά</w:t>
      </w:r>
      <w:r>
        <w:rPr>
          <w:rFonts w:eastAsia="Times New Roman" w:cs="Times New Roman"/>
          <w:szCs w:val="24"/>
        </w:rPr>
        <w:t>,</w:t>
      </w:r>
      <w:r>
        <w:rPr>
          <w:rFonts w:eastAsia="Times New Roman" w:cs="Times New Roman"/>
          <w:szCs w:val="24"/>
        </w:rPr>
        <w:t xml:space="preserve"> να την αξιοποιήσει ως όχημα αποπροσανατολισμού μπροστά στη νέα ένταση της αντιλαϊκής επίθ</w:t>
      </w:r>
      <w:r>
        <w:rPr>
          <w:rFonts w:eastAsia="Times New Roman" w:cs="Times New Roman"/>
          <w:szCs w:val="24"/>
        </w:rPr>
        <w:t xml:space="preserve">εσης με το κλείσιμο της δεύτερης αξιολόγησης. </w:t>
      </w:r>
    </w:p>
    <w:p w14:paraId="52257EA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Από τη μέχρι τώρα εμπειρία, μέσα από τη λειτουργία ανάλογων επιτροπών, κυβερνήσεις και κόμματα προσπάθησαν να αποπροσανατολίσουν το λαό από την κύρια αιτία της οικονομικής καπιταλιστικής κρίσης. Κάνατε και κάν</w:t>
      </w:r>
      <w:r>
        <w:rPr>
          <w:rFonts w:eastAsia="Times New Roman" w:cs="Times New Roman"/>
          <w:szCs w:val="24"/>
        </w:rPr>
        <w:t>ετε προσπάθεια, ακόμη και σήμερα, να πιστέψουν οι εργαζόμενοι και τα λαϊκά στρώματα ότι η οικονομική κρίση είναι συνέπεια κάποιων</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w:t>
      </w:r>
      <w:r>
        <w:rPr>
          <w:rFonts w:eastAsia="Times New Roman" w:cs="Times New Roman"/>
          <w:szCs w:val="24"/>
        </w:rPr>
        <w:t>τα φάγανε</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w:t>
      </w:r>
      <w:r>
        <w:rPr>
          <w:rFonts w:eastAsia="Times New Roman" w:cs="Times New Roman"/>
          <w:szCs w:val="24"/>
        </w:rPr>
        <w:t>κάνανε ρεμούλες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w:t>
      </w:r>
      <w:r>
        <w:rPr>
          <w:rFonts w:eastAsia="Times New Roman" w:cs="Times New Roman"/>
          <w:szCs w:val="24"/>
        </w:rPr>
        <w:t>λαδώθηκαν» και όχι βεβαίως</w:t>
      </w:r>
      <w:r>
        <w:rPr>
          <w:rFonts w:eastAsia="Times New Roman" w:cs="Times New Roman"/>
          <w:szCs w:val="24"/>
        </w:rPr>
        <w:t>,</w:t>
      </w:r>
      <w:r>
        <w:rPr>
          <w:rFonts w:eastAsia="Times New Roman" w:cs="Times New Roman"/>
          <w:szCs w:val="24"/>
        </w:rPr>
        <w:t xml:space="preserve"> ως αποτέλεσμα του καπιταλιστικού συστήματος και της </w:t>
      </w:r>
      <w:r>
        <w:rPr>
          <w:rFonts w:eastAsia="Times New Roman" w:cs="Times New Roman"/>
          <w:szCs w:val="24"/>
        </w:rPr>
        <w:t xml:space="preserve">καπιταλιστικής εκμετάλλευσης. </w:t>
      </w:r>
    </w:p>
    <w:p w14:paraId="52257EA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Το αντικείμενο της εξέτασης της </w:t>
      </w:r>
      <w:r>
        <w:rPr>
          <w:rFonts w:eastAsia="Times New Roman" w:cs="Times New Roman"/>
          <w:szCs w:val="24"/>
        </w:rPr>
        <w:t>ειδικής κοινοβουλευτικής επιτροπής</w:t>
      </w:r>
      <w:r>
        <w:rPr>
          <w:rFonts w:eastAsia="Times New Roman" w:cs="Times New Roman"/>
          <w:szCs w:val="24"/>
        </w:rPr>
        <w:t xml:space="preserve"> που προτείνετε, δεν είναι παρά ένα απλό σύμπτωμα μιας πραγματικά σκανδαλώδους και διαχρονικής πολιτικής όλων των κυβερνήσεων μέχρι σήμερα, και της σημερινής. </w:t>
      </w:r>
      <w:r>
        <w:rPr>
          <w:rFonts w:eastAsia="Times New Roman" w:cs="Times New Roman"/>
          <w:szCs w:val="24"/>
        </w:rPr>
        <w:t>Είναι μια πολιτική, σύμφωνα με την οποία</w:t>
      </w:r>
      <w:r>
        <w:rPr>
          <w:rFonts w:eastAsia="Times New Roman" w:cs="Times New Roman"/>
          <w:szCs w:val="24"/>
        </w:rPr>
        <w:t>,</w:t>
      </w:r>
      <w:r>
        <w:rPr>
          <w:rFonts w:eastAsia="Times New Roman" w:cs="Times New Roman"/>
          <w:szCs w:val="24"/>
        </w:rPr>
        <w:t xml:space="preserve"> εδώ και δεκαετίες</w:t>
      </w:r>
      <w:r>
        <w:rPr>
          <w:rFonts w:eastAsia="Times New Roman" w:cs="Times New Roman"/>
          <w:szCs w:val="24"/>
        </w:rPr>
        <w:t>,</w:t>
      </w:r>
      <w:r>
        <w:rPr>
          <w:rFonts w:eastAsia="Times New Roman" w:cs="Times New Roman"/>
          <w:szCs w:val="24"/>
        </w:rPr>
        <w:t xml:space="preserve"> οι προμήθειες πολεμικού υλικού από τις Ένοπλες Δυνάμεις δεν εξυπηρετεί, όπως θα έπρεπε, αποκλειστικά και μόνο την υπεράσπιση των συνόρων, αλλά σε σημαντικό βαθμό είναι προσανατολισμένη στις απαιτ</w:t>
      </w:r>
      <w:r>
        <w:rPr>
          <w:rFonts w:eastAsia="Times New Roman" w:cs="Times New Roman"/>
          <w:szCs w:val="24"/>
        </w:rPr>
        <w:t xml:space="preserve">ήσεις που πηγάζουν από την ανάγκη υπηρέτησης των νατοϊκών σχεδίων. </w:t>
      </w:r>
    </w:p>
    <w:p w14:paraId="52257EA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Τα εξοπλιστικά προγράμματα, που καταρτίζουν και υλοποιούν διαχρονικά όλες οι κυβερνήσεις, τροφοδοτούν το συσσωρευμένο χρέος και εμπλέκουν τη χώρα ακόμα βαθύτερα στους ενδοϊμπεριαλιστικούς </w:t>
      </w:r>
      <w:r>
        <w:rPr>
          <w:rFonts w:eastAsia="Times New Roman" w:cs="Times New Roman"/>
          <w:szCs w:val="24"/>
        </w:rPr>
        <w:t xml:space="preserve">ανταγωνισμούς. </w:t>
      </w:r>
    </w:p>
    <w:p w14:paraId="52257EA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2009 το κρατικό χρέος που σχετιζόταν με αμυντικές πολεμικές δαπάνες ξεπερνούσε το 50% του </w:t>
      </w:r>
      <w:r>
        <w:rPr>
          <w:rFonts w:eastAsia="Times New Roman" w:cs="Times New Roman"/>
          <w:szCs w:val="24"/>
        </w:rPr>
        <w:t>ακαθάριστου εθνικού</w:t>
      </w:r>
      <w:r>
        <w:rPr>
          <w:rFonts w:eastAsia="Times New Roman" w:cs="Times New Roman"/>
          <w:szCs w:val="24"/>
        </w:rPr>
        <w:t xml:space="preserve"> </w:t>
      </w:r>
      <w:r>
        <w:rPr>
          <w:rFonts w:eastAsia="Times New Roman" w:cs="Times New Roman"/>
          <w:szCs w:val="24"/>
        </w:rPr>
        <w:t xml:space="preserve">προϊόντος </w:t>
      </w:r>
      <w:r>
        <w:rPr>
          <w:rFonts w:eastAsia="Times New Roman" w:cs="Times New Roman"/>
          <w:szCs w:val="24"/>
        </w:rPr>
        <w:t xml:space="preserve">και αποτελούσε περίπου το 40% του κρατικού χρέους. </w:t>
      </w:r>
    </w:p>
    <w:p w14:paraId="52257EA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Ελλάδα</w:t>
      </w:r>
      <w:r>
        <w:rPr>
          <w:rFonts w:eastAsia="Times New Roman" w:cs="Times New Roman"/>
          <w:szCs w:val="24"/>
        </w:rPr>
        <w:t>,</w:t>
      </w:r>
      <w:r>
        <w:rPr>
          <w:rFonts w:eastAsia="Times New Roman" w:cs="Times New Roman"/>
          <w:szCs w:val="24"/>
        </w:rPr>
        <w:t xml:space="preserve"> από το 1974 και μετά</w:t>
      </w:r>
      <w:r>
        <w:rPr>
          <w:rFonts w:eastAsia="Times New Roman" w:cs="Times New Roman"/>
          <w:szCs w:val="24"/>
        </w:rPr>
        <w:t>,</w:t>
      </w:r>
      <w:r>
        <w:rPr>
          <w:rFonts w:eastAsia="Times New Roman" w:cs="Times New Roman"/>
          <w:szCs w:val="24"/>
        </w:rPr>
        <w:t xml:space="preserve"> κατέχει σταθερά μια από τις δέκα πρώτες θέσεις παγκόσμια στις εισαγωγές οπλικών συστημάτων, φτάνοντας μάλιστα</w:t>
      </w:r>
      <w:r>
        <w:rPr>
          <w:rFonts w:eastAsia="Times New Roman" w:cs="Times New Roman"/>
          <w:szCs w:val="24"/>
        </w:rPr>
        <w:t>,</w:t>
      </w:r>
      <w:r>
        <w:rPr>
          <w:rFonts w:eastAsia="Times New Roman" w:cs="Times New Roman"/>
          <w:szCs w:val="24"/>
        </w:rPr>
        <w:t xml:space="preserve"> ορισμένες χρονιές και στην </w:t>
      </w:r>
      <w:r>
        <w:rPr>
          <w:rFonts w:eastAsia="Times New Roman" w:cs="Times New Roman"/>
          <w:szCs w:val="24"/>
        </w:rPr>
        <w:lastRenderedPageBreak/>
        <w:t>πρώτη τριάδα. Συγχρόνως, οι μεγάλες δαπάνες για την άμυνα τροφοδοτούσαν τη διαφθορά και τον χρηματισμό, στον οποίο εν</w:t>
      </w:r>
      <w:r>
        <w:rPr>
          <w:rFonts w:eastAsia="Times New Roman" w:cs="Times New Roman"/>
          <w:szCs w:val="24"/>
        </w:rPr>
        <w:t xml:space="preserve">τάσσεται και το πολιτικό προσωπικό. </w:t>
      </w:r>
    </w:p>
    <w:p w14:paraId="52257EB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Αυτή η πολιτική ήταν που συρρίκνωσε την εγχώρια αμυντική βιομηχανία και η σημερινή Κυβέρνηση υλοποιεί ένα σχέδιο εκκαθάρισης και παράδοσης στα μονοπώλια των περιουσιακών φιλέτων των επιχειρήσεων της ΕΑΣ, της ΕΛΒΟ και άλ</w:t>
      </w:r>
      <w:r>
        <w:rPr>
          <w:rFonts w:eastAsia="Times New Roman" w:cs="Times New Roman"/>
          <w:szCs w:val="24"/>
        </w:rPr>
        <w:t>λων. Είναι μια πολιτική</w:t>
      </w:r>
      <w:r>
        <w:rPr>
          <w:rFonts w:eastAsia="Times New Roman" w:cs="Times New Roman"/>
          <w:szCs w:val="24"/>
        </w:rPr>
        <w:t>,</w:t>
      </w:r>
      <w:r>
        <w:rPr>
          <w:rFonts w:eastAsia="Times New Roman" w:cs="Times New Roman"/>
          <w:szCs w:val="24"/>
        </w:rPr>
        <w:t xml:space="preserve"> που υπηρετεί τα σχέδια της Ευρωπαϊκής Επιτροπής για τη μετάβαση προς έναν «ανταγωνιστικότερο και αποδοτικότερο τομέα άμυνας και ασφάλειας» και βεβαίως</w:t>
      </w:r>
      <w:r>
        <w:rPr>
          <w:rFonts w:eastAsia="Times New Roman" w:cs="Times New Roman"/>
          <w:szCs w:val="24"/>
        </w:rPr>
        <w:t>,</w:t>
      </w:r>
      <w:r>
        <w:rPr>
          <w:rFonts w:eastAsia="Times New Roman" w:cs="Times New Roman"/>
          <w:szCs w:val="24"/>
        </w:rPr>
        <w:t xml:space="preserve"> προϋποθέτει τη διάλυση και εξαγορά μικρότερων δημόσιων επιχειρήσεων της αμυντικ</w:t>
      </w:r>
      <w:r>
        <w:rPr>
          <w:rFonts w:eastAsia="Times New Roman" w:cs="Times New Roman"/>
          <w:szCs w:val="24"/>
        </w:rPr>
        <w:t xml:space="preserve">ής βιομηχανίας στα κράτη μέλη της Ευρωπαϊκής Ένωσης και στην καλύτερη περίπτωση τη μετατροπή τους σε υπεργολάβους των μονοπωλιακών ομίλων. </w:t>
      </w:r>
    </w:p>
    <w:p w14:paraId="52257EB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ενσωμάτωση της </w:t>
      </w:r>
      <w:r>
        <w:rPr>
          <w:rFonts w:eastAsia="Times New Roman" w:cs="Times New Roman"/>
          <w:szCs w:val="24"/>
        </w:rPr>
        <w:t>ο</w:t>
      </w:r>
      <w:r>
        <w:rPr>
          <w:rFonts w:eastAsia="Times New Roman" w:cs="Times New Roman"/>
          <w:szCs w:val="24"/>
        </w:rPr>
        <w:t>δηγίας 81/2009 δρομολογεί την απελευθέρωση στον τομέα των αμυντικών προμηθειών, περιορίζοντας δρασ</w:t>
      </w:r>
      <w:r>
        <w:rPr>
          <w:rFonts w:eastAsia="Times New Roman" w:cs="Times New Roman"/>
          <w:szCs w:val="24"/>
        </w:rPr>
        <w:t xml:space="preserve">τικά τη δυνατότητα των κρατών μελών να αναθέτουν απ’ ευθείας στις εγχώριες βιομηχανίες την παραγωγή πολεμικού εξοπλισμού. </w:t>
      </w:r>
    </w:p>
    <w:p w14:paraId="52257EB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Επομένως, η πορεία απαξίωσης της πολεμικής βιομηχανίας</w:t>
      </w:r>
      <w:r>
        <w:rPr>
          <w:rFonts w:eastAsia="Times New Roman" w:cs="Times New Roman"/>
          <w:szCs w:val="24"/>
        </w:rPr>
        <w:t>,</w:t>
      </w:r>
      <w:r>
        <w:rPr>
          <w:rFonts w:eastAsia="Times New Roman" w:cs="Times New Roman"/>
          <w:szCs w:val="24"/>
        </w:rPr>
        <w:t xml:space="preserve"> που αναφέρθηκε και από προηγούμενο ομιλητή, δεν έπεσε από τον ουρανό. Αντίθετ</w:t>
      </w:r>
      <w:r>
        <w:rPr>
          <w:rFonts w:eastAsia="Times New Roman" w:cs="Times New Roman"/>
          <w:szCs w:val="24"/>
        </w:rPr>
        <w:t>α, είναι το συνδυασμένο αποτέλεσμα του ρόλου των εισαγωγών όπλων και οπλικών συστημάτων, των δεσμεύσεων της χώρας μας στο πλαίσιο της Ευρωπαϊκής Ένωσης και του ΝΑΤΟ, της ανάγκης διασφάλισης της κερδοφορίας των μονοπωλιακών ομίλων, που δραστηριοποιούνται στ</w:t>
      </w:r>
      <w:r>
        <w:rPr>
          <w:rFonts w:eastAsia="Times New Roman" w:cs="Times New Roman"/>
          <w:szCs w:val="24"/>
        </w:rPr>
        <w:t xml:space="preserve">ην πώληση και εμπορία πολεμικού υλικού. </w:t>
      </w:r>
    </w:p>
    <w:p w14:paraId="52257EB3"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τα περίφημα αντισταθμιστικά οφέλη, είχαν θεσπιστεί από τη δεκαετία του 1980 και δήθεν αποσκοπούσαν στη μεταφορά τεχνογνωσίας και ανάπτυξης της εγχώριας αμυντικής βιομηχανίας για τη διασφάλιση θέσεων εργασ</w:t>
      </w:r>
      <w:r>
        <w:rPr>
          <w:rFonts w:eastAsia="Times New Roman" w:cs="Times New Roman"/>
          <w:szCs w:val="24"/>
        </w:rPr>
        <w:t>ίας. Στην πορεία</w:t>
      </w:r>
      <w:r>
        <w:rPr>
          <w:rFonts w:eastAsia="Times New Roman" w:cs="Times New Roman"/>
          <w:szCs w:val="24"/>
        </w:rPr>
        <w:t>,</w:t>
      </w:r>
      <w:r>
        <w:rPr>
          <w:rFonts w:eastAsia="Times New Roman" w:cs="Times New Roman"/>
          <w:szCs w:val="24"/>
        </w:rPr>
        <w:t xml:space="preserve"> εκπονήθηκαν από τις κυβερνήσεις κατευθυντήριες οδηγίες για την καλύτερη δήθεν διαχείριση και υλοποίησή τους. </w:t>
      </w:r>
    </w:p>
    <w:p w14:paraId="52257EB4"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τα αποτελέσματα είναι γνωστά. Τι έχει αποδειχθεί όλα αυτά τα χρόνια; Πως τελικά</w:t>
      </w:r>
      <w:r>
        <w:rPr>
          <w:rFonts w:eastAsia="Times New Roman" w:cs="Times New Roman"/>
          <w:szCs w:val="24"/>
        </w:rPr>
        <w:t>,</w:t>
      </w:r>
      <w:r>
        <w:rPr>
          <w:rFonts w:eastAsia="Times New Roman" w:cs="Times New Roman"/>
          <w:szCs w:val="24"/>
        </w:rPr>
        <w:t xml:space="preserve"> τα αντισταθμιστικά οφέλη</w:t>
      </w:r>
      <w:r>
        <w:rPr>
          <w:rFonts w:eastAsia="Times New Roman" w:cs="Times New Roman"/>
          <w:szCs w:val="24"/>
        </w:rPr>
        <w:t>,</w:t>
      </w:r>
      <w:r>
        <w:rPr>
          <w:rFonts w:eastAsia="Times New Roman" w:cs="Times New Roman"/>
          <w:szCs w:val="24"/>
        </w:rPr>
        <w:t xml:space="preserve"> όχι μόνο δεν ελ</w:t>
      </w:r>
      <w:r>
        <w:rPr>
          <w:rFonts w:eastAsia="Times New Roman" w:cs="Times New Roman"/>
          <w:szCs w:val="24"/>
        </w:rPr>
        <w:t>αττώνουν τη δαπάνη μιας σύμβασης αγοράς «αμυντικού» υλικού, αλλά επιβάρυναν την τελική τιμή της σύμβασης προμήθειας του κύριου στρατιωτικού υλικού. Μέσα από αυτά τα προγράμματα</w:t>
      </w:r>
      <w:r>
        <w:rPr>
          <w:rFonts w:eastAsia="Times New Roman" w:cs="Times New Roman"/>
          <w:szCs w:val="24"/>
        </w:rPr>
        <w:t>,</w:t>
      </w:r>
      <w:r>
        <w:rPr>
          <w:rFonts w:eastAsia="Times New Roman" w:cs="Times New Roman"/>
          <w:szCs w:val="24"/>
        </w:rPr>
        <w:t xml:space="preserve"> διακινούνται κονδύλια από τους προμηθευτές </w:t>
      </w:r>
      <w:r>
        <w:rPr>
          <w:rFonts w:eastAsia="Times New Roman" w:cs="Times New Roman"/>
          <w:szCs w:val="24"/>
        </w:rPr>
        <w:lastRenderedPageBreak/>
        <w:t>προς τις εταιρείες που υλοποιούν τα</w:t>
      </w:r>
      <w:r>
        <w:rPr>
          <w:rFonts w:eastAsia="Times New Roman" w:cs="Times New Roman"/>
          <w:szCs w:val="24"/>
        </w:rPr>
        <w:t xml:space="preserve"> αντισταθμιστικά οφέλη. Έτσι, τους αφήνονται δυνατότητες για παράπλευρα και μη νόμιμα δίκτυα πληρωμών. </w:t>
      </w:r>
    </w:p>
    <w:p w14:paraId="52257EB5"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η όποια μεταφορά τεχνογνωσίας και τεχνολογίας στην εγχώρια βιομηχανία ήταν κατά απόλυτο κανόνα χαμηλής κλίμακας. Κατά τεκμήριο</w:t>
      </w:r>
      <w:r>
        <w:rPr>
          <w:rFonts w:eastAsia="Times New Roman" w:cs="Times New Roman"/>
          <w:szCs w:val="24"/>
        </w:rPr>
        <w:t>,</w:t>
      </w:r>
      <w:r>
        <w:rPr>
          <w:rFonts w:eastAsia="Times New Roman" w:cs="Times New Roman"/>
          <w:szCs w:val="24"/>
        </w:rPr>
        <w:t xml:space="preserve"> τα κρίσιμα στοιχε</w:t>
      </w:r>
      <w:r>
        <w:rPr>
          <w:rFonts w:eastAsia="Times New Roman" w:cs="Times New Roman"/>
          <w:szCs w:val="24"/>
        </w:rPr>
        <w:t xml:space="preserve">ία ενός αμυντικού υλικού δεν διατίθενται ως τεχνογνωσία σε συμβάσεις αντισταθμιστικών ωφελημάτων. </w:t>
      </w:r>
    </w:p>
    <w:p w14:paraId="52257EB6"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όνομα </w:t>
      </w:r>
      <w:r>
        <w:rPr>
          <w:rFonts w:eastAsia="Times New Roman" w:cs="Times New Roman"/>
          <w:szCs w:val="24"/>
        </w:rPr>
        <w:t>του ότι</w:t>
      </w:r>
      <w:r>
        <w:rPr>
          <w:rFonts w:eastAsia="Times New Roman" w:cs="Times New Roman"/>
          <w:szCs w:val="24"/>
        </w:rPr>
        <w:t xml:space="preserve"> πολλές συμβάσεις αντισταθμιστικών ωφελημάτων ήταν ανεκτέλεστες</w:t>
      </w:r>
      <w:r>
        <w:rPr>
          <w:rFonts w:eastAsia="Times New Roman" w:cs="Times New Roman"/>
          <w:szCs w:val="24"/>
        </w:rPr>
        <w:t>,</w:t>
      </w:r>
      <w:r>
        <w:rPr>
          <w:rFonts w:eastAsia="Times New Roman" w:cs="Times New Roman"/>
          <w:szCs w:val="24"/>
        </w:rPr>
        <w:t xml:space="preserve"> προωθήσατε μεταβατικές διατάξεις</w:t>
      </w:r>
      <w:r>
        <w:rPr>
          <w:rFonts w:eastAsia="Times New Roman" w:cs="Times New Roman"/>
          <w:szCs w:val="24"/>
        </w:rPr>
        <w:t>,</w:t>
      </w:r>
      <w:r>
        <w:rPr>
          <w:rFonts w:eastAsia="Times New Roman" w:cs="Times New Roman"/>
          <w:szCs w:val="24"/>
        </w:rPr>
        <w:t xml:space="preserve"> που ίσχυαν έως και τις 31-12-2016, οι οπο</w:t>
      </w:r>
      <w:r>
        <w:rPr>
          <w:rFonts w:eastAsia="Times New Roman" w:cs="Times New Roman"/>
          <w:szCs w:val="24"/>
        </w:rPr>
        <w:t xml:space="preserve">ίες προέβλεπαν τη συνέχιση, ολοκλήρωση και εκκαθάριση των εκκρεμών συμβάσεων. Στην πράξη, δηλαδή, υλοποιήθηκαν μέχρι και σήμερα. </w:t>
      </w:r>
    </w:p>
    <w:p w14:paraId="52257EB7"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με αφορμή τη σημερινή συζήτηση</w:t>
      </w:r>
      <w:r>
        <w:rPr>
          <w:rFonts w:eastAsia="Times New Roman" w:cs="Times New Roman"/>
          <w:szCs w:val="24"/>
        </w:rPr>
        <w:t>,</w:t>
      </w:r>
      <w:r>
        <w:rPr>
          <w:rFonts w:eastAsia="Times New Roman" w:cs="Times New Roman"/>
          <w:szCs w:val="24"/>
        </w:rPr>
        <w:t xml:space="preserve"> τόσο η Κυβέρνηση όσο και τα άλλα κόμματα της Αντιπολίτευσης</w:t>
      </w:r>
      <w:r>
        <w:rPr>
          <w:rFonts w:eastAsia="Times New Roman" w:cs="Times New Roman"/>
          <w:szCs w:val="24"/>
        </w:rPr>
        <w:t>,</w:t>
      </w:r>
      <w:r>
        <w:rPr>
          <w:rFonts w:eastAsia="Times New Roman" w:cs="Times New Roman"/>
          <w:szCs w:val="24"/>
        </w:rPr>
        <w:t xml:space="preserve"> σήκωσαν για μι</w:t>
      </w:r>
      <w:r>
        <w:rPr>
          <w:rFonts w:eastAsia="Times New Roman" w:cs="Times New Roman"/>
          <w:szCs w:val="24"/>
        </w:rPr>
        <w:t>α ακόμη φορά τη σημαία της καταπολέμησης της διαφθοράς και τη σημαία της διαφάνειας. Δεν υπάρχει καμμιά αμφιβολία ότι φαινόμενα διαφθοράς, εξαγοράς, χρηματισμού υπάρχουν και μάλιστα</w:t>
      </w:r>
      <w:r>
        <w:rPr>
          <w:rFonts w:eastAsia="Times New Roman" w:cs="Times New Roman"/>
          <w:szCs w:val="24"/>
        </w:rPr>
        <w:t>,</w:t>
      </w:r>
      <w:r>
        <w:rPr>
          <w:rFonts w:eastAsia="Times New Roman" w:cs="Times New Roman"/>
          <w:szCs w:val="24"/>
        </w:rPr>
        <w:t xml:space="preserve"> σε μεγάλη έκταση στην καπιταλιστική κοινωνία. </w:t>
      </w:r>
    </w:p>
    <w:p w14:paraId="52257EB8"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Οι εξελίξεις και η πείρα τ</w:t>
      </w:r>
      <w:r>
        <w:rPr>
          <w:rFonts w:eastAsia="Times New Roman" w:cs="Times New Roman"/>
          <w:szCs w:val="24"/>
        </w:rPr>
        <w:t>ων τελευταίων χρόνων</w:t>
      </w:r>
      <w:r>
        <w:rPr>
          <w:rFonts w:eastAsia="Times New Roman" w:cs="Times New Roman"/>
          <w:szCs w:val="24"/>
        </w:rPr>
        <w:t>,</w:t>
      </w:r>
      <w:r>
        <w:rPr>
          <w:rFonts w:eastAsia="Times New Roman" w:cs="Times New Roman"/>
          <w:szCs w:val="24"/>
        </w:rPr>
        <w:t xml:space="preserve"> επιβεβαιώνουν πλήρως αυτό που το κόμμα μας λέει, ότι η διαφθορά και η διαπλοκή ανάμεσα στο κεφάλαιο και το πολιτικό του προσωπικό, ανάμεσα στους αστούς και το κράτος τους είναι σύμφυτες με τον κεφαλαιοκρατικό τρόπο οργάνωσης της παραγ</w:t>
      </w:r>
      <w:r>
        <w:rPr>
          <w:rFonts w:eastAsia="Times New Roman" w:cs="Times New Roman"/>
          <w:szCs w:val="24"/>
        </w:rPr>
        <w:t xml:space="preserve">ωγής και αναδύουν την μπόχα της σαπίλας του. Όλες αυτές οι περιπτώσεις, κάθε μίζα, χρηματισμός, πηγάζουν από αυτό που υπερασπίζεστε όλοι σας, τη μεγάλη καπιταλιστική ιδιοκτησία και τα μονοπώλια. </w:t>
      </w:r>
    </w:p>
    <w:p w14:paraId="52257EB9"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Φυσικά, η αστική δικαιοσύνη, όταν αντιμετωπίζει περιπτώσεις </w:t>
      </w:r>
      <w:r>
        <w:rPr>
          <w:rFonts w:eastAsia="Times New Roman" w:cs="Times New Roman"/>
          <w:szCs w:val="24"/>
        </w:rPr>
        <w:t>διαφθοράς πολιτικών για δημόσιες συμβάσεις, επικεντρώνεται μόνο σε αυτόν που διαφθείρεται, «ξεχνώντας» πως ο μεγάλος κερδισμένος είναι αυτός που διαφθείρει. Όταν κάποιοι εξαγοράζονται, ταυτόχρονα, υπάρχει και αυτός που τους εξαγοράζει. Γιατί οι βιομηχανίες</w:t>
      </w:r>
      <w:r>
        <w:rPr>
          <w:rFonts w:eastAsia="Times New Roman" w:cs="Times New Roman"/>
          <w:szCs w:val="24"/>
        </w:rPr>
        <w:t xml:space="preserve"> παραγωγής πολεμικού υλικού δίνουν μίζες, εξαγοράζουν πολιτικούς και άλλους σε όλο τον κόσμο; Γιατί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Pr>
          <w:rFonts w:eastAsia="Times New Roman" w:cs="Times New Roman"/>
          <w:szCs w:val="24"/>
        </w:rPr>
        <w:t xml:space="preserve"> έκαναν το ίδιο; Μα, η απάντηση είναι ολοφάνερη: Για να εξασφαλίσουν περισσότερα κέρδη, να ανταγωνιστούν αποτελεσματικότερα τους άλ</w:t>
      </w:r>
      <w:r>
        <w:rPr>
          <w:rFonts w:eastAsia="Times New Roman" w:cs="Times New Roman"/>
          <w:szCs w:val="24"/>
        </w:rPr>
        <w:t>λους επιχειρηματικούς ομίλους</w:t>
      </w:r>
      <w:r>
        <w:rPr>
          <w:rFonts w:eastAsia="Times New Roman" w:cs="Times New Roman"/>
          <w:szCs w:val="24"/>
        </w:rPr>
        <w:t>,</w:t>
      </w:r>
      <w:r>
        <w:rPr>
          <w:rFonts w:eastAsia="Times New Roman" w:cs="Times New Roman"/>
          <w:szCs w:val="24"/>
        </w:rPr>
        <w:t xml:space="preserve"> που δραστηριοποιούνται στον ίδιο </w:t>
      </w:r>
      <w:r>
        <w:rPr>
          <w:rFonts w:eastAsia="Times New Roman" w:cs="Times New Roman"/>
          <w:szCs w:val="24"/>
        </w:rPr>
        <w:lastRenderedPageBreak/>
        <w:t xml:space="preserve">κλάδο, για να πάρουν καλύτερη θέση στη μεταξύ τους σφαγή, με στόχο να παίρνουν δουλειές, να αυξάνουν τα κέρδη τους και να καταδικάζουν στην ανέχεια τους λαούς. </w:t>
      </w:r>
    </w:p>
    <w:p w14:paraId="52257EBA"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Υποστηρίζετε όλοι σας πως</w:t>
      </w:r>
      <w:r>
        <w:rPr>
          <w:rFonts w:eastAsia="Times New Roman" w:cs="Times New Roman"/>
          <w:szCs w:val="24"/>
        </w:rPr>
        <w:t>,</w:t>
      </w:r>
      <w:r>
        <w:rPr>
          <w:rFonts w:eastAsia="Times New Roman" w:cs="Times New Roman"/>
          <w:szCs w:val="24"/>
        </w:rPr>
        <w:t xml:space="preserve"> το όλο και πιο αυστηρό θεσμικό πλαίσιο γενικά για τις κρατικές προμήθειες και ειδικά για τις προμήθειες εξοπλιστικών προγραμμάτων θα </w:t>
      </w:r>
      <w:r>
        <w:rPr>
          <w:rFonts w:eastAsia="Times New Roman" w:cs="Times New Roman"/>
          <w:szCs w:val="24"/>
        </w:rPr>
        <w:t xml:space="preserve">τάχα </w:t>
      </w:r>
      <w:r>
        <w:rPr>
          <w:rFonts w:eastAsia="Times New Roman" w:cs="Times New Roman"/>
          <w:szCs w:val="24"/>
        </w:rPr>
        <w:t xml:space="preserve">αντιμετωπίσει τα φαινόμενα αδιαφάνειας και διαφθοράς. Όμως, η πληγή της διαφθοράς δεν είναι κάτι μεταφυσικό ούτε την </w:t>
      </w:r>
      <w:r>
        <w:rPr>
          <w:rFonts w:eastAsia="Times New Roman" w:cs="Times New Roman"/>
          <w:szCs w:val="24"/>
        </w:rPr>
        <w:t xml:space="preserve">έχει κανείς στο αίμα του. Βρίσκεται στο </w:t>
      </w:r>
      <w:r>
        <w:rPr>
          <w:rFonts w:eastAsia="Times New Roman" w:cs="Times New Roman"/>
          <w:szCs w:val="24"/>
          <w:lang w:val="en-US"/>
        </w:rPr>
        <w:t>DNA</w:t>
      </w:r>
      <w:r>
        <w:rPr>
          <w:rFonts w:eastAsia="Times New Roman" w:cs="Times New Roman"/>
          <w:szCs w:val="24"/>
        </w:rPr>
        <w:t xml:space="preserve"> του ίδιου του καπιταλισμού, του ίδιου του συστήματος</w:t>
      </w:r>
      <w:r>
        <w:rPr>
          <w:rFonts w:eastAsia="Times New Roman" w:cs="Times New Roman"/>
          <w:szCs w:val="24"/>
        </w:rPr>
        <w:t>,</w:t>
      </w:r>
      <w:r>
        <w:rPr>
          <w:rFonts w:eastAsia="Times New Roman" w:cs="Times New Roman"/>
          <w:szCs w:val="24"/>
        </w:rPr>
        <w:t xml:space="preserve"> που έτσι λειτουργεί και τέτοιες συνειδήσεις διεφθαρμένες φτιάχνει. </w:t>
      </w:r>
    </w:p>
    <w:p w14:paraId="52257EBB"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από όποια πλευρά και αν το δει κάποιος, το κέρδος, ο ανταγωνισμός των επιχειρηματικών</w:t>
      </w:r>
      <w:r>
        <w:rPr>
          <w:rFonts w:eastAsia="Times New Roman" w:cs="Times New Roman"/>
          <w:szCs w:val="24"/>
        </w:rPr>
        <w:t xml:space="preserve"> ομίλων είναι αυτός που εκτρέφει και δημιουργεί τα σκάνδαλα και τη διαπλοκή. Για να πάψει να υπάρχει, πρέπει να μην υπάρχουν οι αιτίες που τη γεννούν. </w:t>
      </w:r>
    </w:p>
    <w:p w14:paraId="52257EBC"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μεγάλο, όμως, σκάνδαλο είναι η υλοποίηση μιας πολιτικής που υπηρετεί τα συμφέροντα του κεφαλαίου. Και</w:t>
      </w:r>
      <w:r>
        <w:rPr>
          <w:rFonts w:eastAsia="Times New Roman" w:cs="Times New Roman"/>
          <w:szCs w:val="24"/>
        </w:rPr>
        <w:t xml:space="preserve"> είναι σκάνδαλο</w:t>
      </w:r>
      <w:r>
        <w:rPr>
          <w:rFonts w:eastAsia="Times New Roman" w:cs="Times New Roman"/>
          <w:szCs w:val="24"/>
        </w:rPr>
        <w:t>,</w:t>
      </w:r>
      <w:r>
        <w:rPr>
          <w:rFonts w:eastAsia="Times New Roman" w:cs="Times New Roman"/>
          <w:szCs w:val="24"/>
        </w:rPr>
        <w:t xml:space="preserve"> γιατί η μεγαλύτερη ληστεία του ιδρώτα των εργαζόμενων </w:t>
      </w:r>
      <w:r>
        <w:rPr>
          <w:rFonts w:eastAsia="Times New Roman" w:cs="Times New Roman"/>
          <w:szCs w:val="24"/>
        </w:rPr>
        <w:lastRenderedPageBreak/>
        <w:t>γίνεται με νόμιμο τρόπο, γίνεται μέσα από τα μνημόνια, τις μειώσεις μισθών και συντάξεων, τις ιδιωτικοποιήσεις που όλοι μαζί στηρίζετε. Με νόμιμη και με παράνομη κλοπή εξασφαλίζει τα κέ</w:t>
      </w:r>
      <w:r>
        <w:rPr>
          <w:rFonts w:eastAsia="Times New Roman" w:cs="Times New Roman"/>
          <w:szCs w:val="24"/>
        </w:rPr>
        <w:t xml:space="preserve">ρδη του το κεφάλαιο. Αυτός είναι ο «τίμιος» καπιταλισμός που υπερασπίζεστε. </w:t>
      </w:r>
    </w:p>
    <w:p w14:paraId="52257EB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Θυμίζουμε, επίσης, ότι υπάρχει ένα ολόκληρο πλέγμα προστασίας του κεφαλαίου, που περιλαμβάνει το τραπεζικό απόρρητο, το εμπορικό απόρρητο και άλλες δικλείδες ασφαλείας.</w:t>
      </w:r>
    </w:p>
    <w:p w14:paraId="52257EB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ΚΚΕ έχε</w:t>
      </w:r>
      <w:r>
        <w:rPr>
          <w:rFonts w:eastAsia="Times New Roman" w:cs="Times New Roman"/>
          <w:szCs w:val="24"/>
        </w:rPr>
        <w:t>ι καταθέσει επανειλημμένα προτάσεις</w:t>
      </w:r>
      <w:r>
        <w:rPr>
          <w:rFonts w:eastAsia="Times New Roman" w:cs="Times New Roman"/>
          <w:szCs w:val="24"/>
        </w:rPr>
        <w:t>,</w:t>
      </w:r>
      <w:r>
        <w:rPr>
          <w:rFonts w:eastAsia="Times New Roman" w:cs="Times New Roman"/>
          <w:szCs w:val="24"/>
        </w:rPr>
        <w:t xml:space="preserve"> που θα μπορούσαν να συμβάλουν στο περιορισμό αυτών των φαινομένων, ακόμα και σήμερα, αφού η ριζική τους αντιμετώπισή προϋποθέτει βαθύτερες αλλαγές. Πρόκειται για προτάσεις</w:t>
      </w:r>
      <w:r>
        <w:rPr>
          <w:rFonts w:eastAsia="Times New Roman" w:cs="Times New Roman"/>
          <w:szCs w:val="24"/>
        </w:rPr>
        <w:t>,</w:t>
      </w:r>
      <w:r>
        <w:rPr>
          <w:rFonts w:eastAsia="Times New Roman" w:cs="Times New Roman"/>
          <w:szCs w:val="24"/>
        </w:rPr>
        <w:t xml:space="preserve"> όπως ονομαστικοποίηση όλων των μετοχών και των</w:t>
      </w:r>
      <w:r>
        <w:rPr>
          <w:rFonts w:eastAsia="Times New Roman" w:cs="Times New Roman"/>
          <w:szCs w:val="24"/>
        </w:rPr>
        <w:t xml:space="preserve"> διαφόρων τίτλων -ομόλογα, έντοκα γραμμάτια κ.λπ.-, ώστε να μπορεί να γίνει έλεγχος ως προς τι κατέχει ο καθένας, έλεγχος στην εξαγωγή κεφαλαίων από τη χώρα προς κάθε προορισμό, απαγόρευση των λεγόμενων εξωχώριων, </w:t>
      </w:r>
      <w:r>
        <w:rPr>
          <w:rFonts w:eastAsia="Times New Roman" w:cs="Times New Roman"/>
          <w:szCs w:val="24"/>
          <w:lang w:val="en-US"/>
        </w:rPr>
        <w:t>offshore</w:t>
      </w:r>
      <w:r>
        <w:rPr>
          <w:rFonts w:eastAsia="Times New Roman" w:cs="Times New Roman"/>
          <w:szCs w:val="24"/>
        </w:rPr>
        <w:t>, εταιρειών, κατάργηση του φορολογ</w:t>
      </w:r>
      <w:r>
        <w:rPr>
          <w:rFonts w:eastAsia="Times New Roman" w:cs="Times New Roman"/>
          <w:szCs w:val="24"/>
        </w:rPr>
        <w:t>ικού, τραπεζικού, επιχειρηματικού και εμπορικού απορρήτου, με άλλα λόγια κατάργηση όλων των λεγόμενων «απορρήτων».</w:t>
      </w:r>
    </w:p>
    <w:p w14:paraId="52257EB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 Όλες αυτές, όμως, οι προτάσεις σκοντάφτουν στην άρνηση των αστικών κομμάτων και των κυβερνήσεών τους, που τις </w:t>
      </w:r>
      <w:r>
        <w:rPr>
          <w:rFonts w:eastAsia="Times New Roman" w:cs="Times New Roman"/>
          <w:szCs w:val="24"/>
        </w:rPr>
        <w:t xml:space="preserve">απορρίπτουν, </w:t>
      </w:r>
      <w:r>
        <w:rPr>
          <w:rFonts w:eastAsia="Times New Roman" w:cs="Times New Roman"/>
          <w:szCs w:val="24"/>
        </w:rPr>
        <w:t>όπως ο διάολος το</w:t>
      </w:r>
      <w:r>
        <w:rPr>
          <w:rFonts w:eastAsia="Times New Roman" w:cs="Times New Roman"/>
          <w:szCs w:val="24"/>
        </w:rPr>
        <w:t xml:space="preserve"> λιβάνι.</w:t>
      </w:r>
    </w:p>
    <w:p w14:paraId="52257EC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Τελειώνοντας, λέω το εξής: Για τη ριζική αντιμετώπιση της διαφθοράς και της διαπλοκής χρειάζονται βαθύτερες αλλαγές</w:t>
      </w:r>
      <w:r>
        <w:rPr>
          <w:rFonts w:eastAsia="Times New Roman" w:cs="Times New Roman"/>
          <w:szCs w:val="24"/>
        </w:rPr>
        <w:t xml:space="preserve">, </w:t>
      </w:r>
      <w:r>
        <w:rPr>
          <w:rFonts w:eastAsia="Times New Roman" w:cs="Times New Roman"/>
          <w:szCs w:val="24"/>
        </w:rPr>
        <w:t>τόσο στην οικονομία, όσο και στην κοινωνία. Για να μπει ένα οριστικό τέλος σε τέτοια φαινόμενα, πρέπει να ανατραπεί αυτό το σύστημ</w:t>
      </w:r>
      <w:r>
        <w:rPr>
          <w:rFonts w:eastAsia="Times New Roman" w:cs="Times New Roman"/>
          <w:szCs w:val="24"/>
        </w:rPr>
        <w:t>α. Μια εργατική – λαϊκή εξουσία, που θα έχει στα χέρια της τον πλούτο, τα εργοστάσια, τα βαπόρια, είναι η μόνη που μπορεί να καταπολεμήσει στη ρίζα του αυτό το κακό.</w:t>
      </w:r>
    </w:p>
    <w:p w14:paraId="52257EC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Ευχαριστώ για την ανοχή, κύριε Πρόεδρε.</w:t>
      </w:r>
    </w:p>
    <w:p w14:paraId="52257EC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Προχωράμε στον συ</w:t>
      </w:r>
      <w:r>
        <w:rPr>
          <w:rFonts w:eastAsia="Times New Roman" w:cs="Times New Roman"/>
          <w:szCs w:val="24"/>
        </w:rPr>
        <w:t>νάδελφο κ. Ιωάννη Σαρίδη από την Ένωση Κεντρώων.</w:t>
      </w:r>
    </w:p>
    <w:p w14:paraId="52257EC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Κύριε Σαρίδη, έχετε τον λόγο.</w:t>
      </w:r>
    </w:p>
    <w:p w14:paraId="52257EC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κύριε Πρόεδρε.</w:t>
      </w:r>
    </w:p>
    <w:p w14:paraId="52257EC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ακούστηκαν ήδη πολλά και ενδιαφέροντα. Πράγματι, το συγκεκριμένο θέμα, ανεξαρτήτως</w:t>
      </w:r>
      <w:r>
        <w:rPr>
          <w:rFonts w:eastAsia="Times New Roman" w:cs="Times New Roman"/>
          <w:szCs w:val="24"/>
        </w:rPr>
        <w:t xml:space="preserve"> αν άνοιξε σκόπιμα τώρα ή όχι, έχει την επικοι</w:t>
      </w:r>
      <w:r>
        <w:rPr>
          <w:rFonts w:eastAsia="Times New Roman" w:cs="Times New Roman"/>
          <w:szCs w:val="24"/>
        </w:rPr>
        <w:lastRenderedPageBreak/>
        <w:t>νωνιακή δυναμική να στρέψει το ενδιαφέρον των Ελλήνων κάπου αλλού, οπουδήποτε μακριά, πάντως όχι στα εθνικά καίρια ζητήματα, ένα εκ των οποίων είναι και η δεύτερη αξιολόγηση.</w:t>
      </w:r>
    </w:p>
    <w:p w14:paraId="52257EC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Έχει χυθεί πολύ μελάνι σχετικά με τ</w:t>
      </w:r>
      <w:r>
        <w:rPr>
          <w:rFonts w:eastAsia="Times New Roman" w:cs="Times New Roman"/>
          <w:szCs w:val="24"/>
        </w:rPr>
        <w:t xml:space="preserve">ις εξεταστικές ή τις ειδικές κοινοβουλευτικές επιτροπές, κάθε είδους, και της σουπιάς και της πένας, όπως άλλωστε μας πληροφορούν ο κ. Πολύδωρας και ο κ. Βενιζέλος, σύμφωνα με τα Πρακτικά της Ολομέλειας της 25ης Φεβρουαρίου του 2005, τα οποία και καταθέτω </w:t>
      </w:r>
      <w:r>
        <w:rPr>
          <w:rFonts w:eastAsia="Times New Roman" w:cs="Times New Roman"/>
          <w:szCs w:val="24"/>
        </w:rPr>
        <w:t xml:space="preserve">στη σημερινή Ολομέλεια. </w:t>
      </w:r>
    </w:p>
    <w:p w14:paraId="52257EC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Σαρίδης καταθέτει για τα Πρακτικά τα προαναφερθέντα Πρακτικά, τα οποία βρίσκονται στο Αρχείο του Τμήματος Γραμματείας της Διεύθυνσης Στενογραφίας και Πρακτικών της Βουλής)</w:t>
      </w:r>
    </w:p>
    <w:p w14:paraId="52257EC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Τότε, λοιπόν, πριν </w:t>
      </w:r>
      <w:r>
        <w:rPr>
          <w:rFonts w:eastAsia="Times New Roman" w:cs="Times New Roman"/>
          <w:szCs w:val="24"/>
        </w:rPr>
        <w:t>από δώδεκα ολόκληρα χρόνια, από τα θεωρεία της Αίθουσας της Ολομέλειας παρακολουθούσαν τη συνεδρίαση δεκαοκτώ μαθητές και μαθήτριες του 3ου Γυμνασίου Νίκαιας Πειραιά. Οι σημερινοί πια εικοσιεπτάρηδες άκουγαν</w:t>
      </w:r>
      <w:r>
        <w:rPr>
          <w:rFonts w:eastAsia="Times New Roman" w:cs="Times New Roman"/>
          <w:szCs w:val="24"/>
        </w:rPr>
        <w:t xml:space="preserve">, </w:t>
      </w:r>
      <w:r>
        <w:rPr>
          <w:rFonts w:eastAsia="Times New Roman" w:cs="Times New Roman"/>
          <w:szCs w:val="24"/>
        </w:rPr>
        <w:t>το Φεβρουάριο του 2005, ως μαθητές Γυμνασίου, τ</w:t>
      </w:r>
      <w:r>
        <w:rPr>
          <w:rFonts w:eastAsia="Times New Roman" w:cs="Times New Roman"/>
          <w:szCs w:val="24"/>
        </w:rPr>
        <w:t>ον κ. Ευάγγελο Βενιζέλο να ξεκινά την ομιλία του</w:t>
      </w:r>
      <w:r>
        <w:rPr>
          <w:rFonts w:eastAsia="Times New Roman" w:cs="Times New Roman"/>
          <w:szCs w:val="24"/>
        </w:rPr>
        <w:t>,</w:t>
      </w:r>
      <w:r>
        <w:rPr>
          <w:rFonts w:eastAsia="Times New Roman" w:cs="Times New Roman"/>
          <w:szCs w:val="24"/>
        </w:rPr>
        <w:t xml:space="preserve"> καλώντας τα μέλη του Κοινο</w:t>
      </w:r>
      <w:r>
        <w:rPr>
          <w:rFonts w:eastAsia="Times New Roman" w:cs="Times New Roman"/>
          <w:szCs w:val="24"/>
        </w:rPr>
        <w:lastRenderedPageBreak/>
        <w:t>βουλίου να αναρωτηθούν πώς ξεκίνησε, αμέσως μετά τις εκλογές του 2004, και πού βρίσκεται πια τον Φλεβάρη του 2005 η υπόθεση των αμυντικών εξοπλισμών. Ο ίδιος τότε εκτιμούσε πως η υ</w:t>
      </w:r>
      <w:r>
        <w:rPr>
          <w:rFonts w:eastAsia="Times New Roman" w:cs="Times New Roman"/>
          <w:szCs w:val="24"/>
        </w:rPr>
        <w:t xml:space="preserve">πόθεση ξεκίνησε ως ένα τεράστιο πολιτικό και ενδεχομένως ποινικό σκάνδαλο και σήμερα -εννοούσε το Φλεβάρη του 2005- έχει εξατμιστεί. </w:t>
      </w:r>
    </w:p>
    <w:p w14:paraId="52257EC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Τι να σκέφτηκαν, άραγε, αυτά τα παιδιά, όταν σχεδόν οκτώ ολόκληρα χρόνια αργότερα, στις 17 Απριλίου του 2012, ο κ. Τσοχατζ</w:t>
      </w:r>
      <w:r>
        <w:rPr>
          <w:rFonts w:eastAsia="Times New Roman" w:cs="Times New Roman"/>
          <w:szCs w:val="24"/>
        </w:rPr>
        <w:t>όπουλος κρίθηκε προφυλακιστέος και οδηγήθηκε στον Κορυδαλλό; Εκείνη την ημέρα ήταν παρών ο κ. Τσοχατζόπουλος σε αυτήν εδώ την Αίθουσα. Από τα θεωρεία, μάλιστα, τον είδαν τότε και σαράντα δύο μαθητές και μαθήτριες, καθώς και πέντε συνοδοί καθηγητές από το Γ</w:t>
      </w:r>
      <w:r>
        <w:rPr>
          <w:rFonts w:eastAsia="Times New Roman" w:cs="Times New Roman"/>
          <w:szCs w:val="24"/>
        </w:rPr>
        <w:t>υμνάσιο Αμφιλοχίας.</w:t>
      </w:r>
    </w:p>
    <w:p w14:paraId="52257EC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τι ακριβώς κατάφερε να φωτίσει η εξεταστική επιτροπή, η οποία είχε ασχοληθεί με τον κ. Τσοχατζόπουλο, δεν το ξέρουμε μέχρι τώρα εμείς. Τι ήταν εκείνο που είχε δώσει στην Ολομέλεια, στον ελληνικό λαό, για να γυρίσει μετά το τέλος της </w:t>
      </w:r>
      <w:r>
        <w:rPr>
          <w:rFonts w:eastAsia="Times New Roman" w:cs="Times New Roman"/>
          <w:szCs w:val="24"/>
        </w:rPr>
        <w:t>εξεταστικής επιτροπής να εκφράσει τα θερμά του συγχαρητήρια ο κ. Τσοχατζόπουλος;</w:t>
      </w:r>
    </w:p>
    <w:p w14:paraId="52257EC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Αυτό το οποίο έχουμε να πούμε είναι ότι από τις 25 Φεβρουαρίου του 2005 μέχρι και σήμερα δεν έχει απαντηθεί όσον αφορά το τι είχε γίνει με τη συγκεκριμένη υπόθεση. Πέρασαν πάρ</w:t>
      </w:r>
      <w:r>
        <w:rPr>
          <w:rFonts w:eastAsia="Times New Roman" w:cs="Times New Roman"/>
          <w:szCs w:val="24"/>
        </w:rPr>
        <w:t>α πολλές επιτροπές, χύθηκε πάρα πολύ μελάνι στις εφημερίδες, έγινε πολύς λόγος στα κανάλια. Δεν έγινε όμως τίποτα, απολύτως τίποτα!</w:t>
      </w:r>
    </w:p>
    <w:p w14:paraId="52257EC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Ακούσαμε τον κ. Παπαντωνίου να εκφράζει στο Κοινοβούλιο την αγανάκτησή του για το γεγονός ότι δεν είχε τελικά ακουστεί κανέν</w:t>
      </w:r>
      <w:r>
        <w:rPr>
          <w:rFonts w:eastAsia="Times New Roman" w:cs="Times New Roman"/>
          <w:szCs w:val="24"/>
        </w:rPr>
        <w:t xml:space="preserve">α στοιχείο στην εξεταστική επιτροπή εκείνης της περιόδου, τα συναισθήματα οργής και αγανάκτησης για την εμπλοκή του ονόματός του στις υποθέσεις </w:t>
      </w:r>
      <w:r>
        <w:rPr>
          <w:rFonts w:eastAsia="Times New Roman" w:cs="Times New Roman"/>
          <w:szCs w:val="24"/>
          <w:lang w:val="en-US"/>
        </w:rPr>
        <w:t>TOR</w:t>
      </w:r>
      <w:r>
        <w:rPr>
          <w:rFonts w:eastAsia="Times New Roman" w:cs="Times New Roman"/>
          <w:szCs w:val="24"/>
        </w:rPr>
        <w:t>-</w:t>
      </w:r>
      <w:r>
        <w:rPr>
          <w:rFonts w:eastAsia="Times New Roman" w:cs="Times New Roman"/>
          <w:szCs w:val="24"/>
          <w:lang w:val="en-US"/>
        </w:rPr>
        <w:t>M</w:t>
      </w:r>
      <w:r>
        <w:rPr>
          <w:rFonts w:eastAsia="Times New Roman" w:cs="Times New Roman"/>
          <w:szCs w:val="24"/>
        </w:rPr>
        <w:t xml:space="preserve">1 και </w:t>
      </w:r>
      <w:r>
        <w:rPr>
          <w:rFonts w:eastAsia="Times New Roman" w:cs="Times New Roman"/>
          <w:szCs w:val="24"/>
          <w:lang w:val="en-US"/>
        </w:rPr>
        <w:t>TPQ</w:t>
      </w:r>
      <w:r>
        <w:rPr>
          <w:rFonts w:eastAsia="Times New Roman" w:cs="Times New Roman"/>
          <w:szCs w:val="24"/>
        </w:rPr>
        <w:t xml:space="preserve">-37. </w:t>
      </w:r>
    </w:p>
    <w:p w14:paraId="52257EC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Λίγοι τότε πρόσεξαν πως ο κ. Παπαντωνίου δεν το είπε «</w:t>
      </w:r>
      <w:r>
        <w:rPr>
          <w:rFonts w:eastAsia="Times New Roman" w:cs="Times New Roman"/>
          <w:szCs w:val="24"/>
          <w:lang w:val="en-US"/>
        </w:rPr>
        <w:t>TPQ</w:t>
      </w:r>
      <w:r>
        <w:rPr>
          <w:rFonts w:eastAsia="Times New Roman" w:cs="Times New Roman"/>
          <w:szCs w:val="24"/>
        </w:rPr>
        <w:t xml:space="preserve">-37 </w:t>
      </w:r>
      <w:r>
        <w:rPr>
          <w:rFonts w:eastAsia="Times New Roman" w:cs="Times New Roman"/>
          <w:szCs w:val="24"/>
          <w:lang w:val="en-US"/>
        </w:rPr>
        <w:t>GR</w:t>
      </w:r>
      <w:r>
        <w:rPr>
          <w:rFonts w:eastAsia="Times New Roman" w:cs="Times New Roman"/>
          <w:szCs w:val="24"/>
        </w:rPr>
        <w:t>», δεν πρόσθεσε, δηλαδή, το «</w:t>
      </w:r>
      <w:r>
        <w:rPr>
          <w:rFonts w:eastAsia="Times New Roman" w:cs="Times New Roman"/>
          <w:szCs w:val="24"/>
          <w:lang w:val="en-US"/>
        </w:rPr>
        <w:t>GR</w:t>
      </w:r>
      <w:r>
        <w:rPr>
          <w:rFonts w:eastAsia="Times New Roman" w:cs="Times New Roman"/>
          <w:szCs w:val="24"/>
        </w:rPr>
        <w:t>» στο τέλος, όπως έκανε νωρίτερα εκείνη την ημέρα ο κ. Τσοχατζόπουλος, για να τονίσει τις πάνω από τριάντα κατασκευαστικές αλλαγές -τριάντα δύο επιπρόσθετες βελτιώσεις, για την ακρίβεια- που είχαν γίνει με ελληνική παρέμβαση</w:t>
      </w:r>
      <w:r>
        <w:rPr>
          <w:rFonts w:eastAsia="Times New Roman" w:cs="Times New Roman"/>
          <w:szCs w:val="24"/>
        </w:rPr>
        <w:t>,</w:t>
      </w:r>
      <w:r>
        <w:rPr>
          <w:rFonts w:eastAsia="Times New Roman" w:cs="Times New Roman"/>
          <w:szCs w:val="24"/>
        </w:rPr>
        <w:t xml:space="preserve"> στο εν λόγω οπλικό σύστημα, </w:t>
      </w:r>
      <w:r>
        <w:rPr>
          <w:rFonts w:eastAsia="Times New Roman" w:cs="Times New Roman"/>
          <w:szCs w:val="24"/>
        </w:rPr>
        <w:t>ώστε να είναι και αυτό ειδικά προσαρμοσμένο στις συνθήκες της Ελλάδας.</w:t>
      </w:r>
    </w:p>
    <w:p w14:paraId="52257EC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Και τα έλεγε αυτά ο κ. Τσοχατζόπουλος, για να καταλήξει τελικά και να υποστηρίξει με έντονο ύφος ενώπιον της Ολομέλειας ότι κα</w:t>
      </w:r>
      <w:r>
        <w:rPr>
          <w:rFonts w:eastAsia="Times New Roman" w:cs="Times New Roman"/>
          <w:szCs w:val="24"/>
        </w:rPr>
        <w:t>μ</w:t>
      </w:r>
      <w:r>
        <w:rPr>
          <w:rFonts w:eastAsia="Times New Roman" w:cs="Times New Roman"/>
          <w:szCs w:val="24"/>
        </w:rPr>
        <w:t>μιά ζημιά και κα</w:t>
      </w:r>
      <w:r>
        <w:rPr>
          <w:rFonts w:eastAsia="Times New Roman" w:cs="Times New Roman"/>
          <w:szCs w:val="24"/>
        </w:rPr>
        <w:t>μ</w:t>
      </w:r>
      <w:r>
        <w:rPr>
          <w:rFonts w:eastAsia="Times New Roman" w:cs="Times New Roman"/>
          <w:szCs w:val="24"/>
        </w:rPr>
        <w:t>μιά καθυστέρηση δεν υπήρξε στα ελληνικά σ</w:t>
      </w:r>
      <w:r>
        <w:rPr>
          <w:rFonts w:eastAsia="Times New Roman" w:cs="Times New Roman"/>
          <w:szCs w:val="24"/>
        </w:rPr>
        <w:t>υμφέροντα. «Απεναντίας, υπήρξε…» -είπε- «…όφελος. Και θέλω να το τονίσω αυτό με κάθε τρόπο». Αυτά ήταν τα λόγια του κ. Τσοχατζόπουλου, ο οποίος είχε κλείσει την ομιλία, θέτοντας και την εξής καταπληκτική ιστορικής σημασίας ερώτηση: «Υλοποιούμε την ελληνική</w:t>
      </w:r>
      <w:r>
        <w:rPr>
          <w:rFonts w:eastAsia="Times New Roman" w:cs="Times New Roman"/>
          <w:szCs w:val="24"/>
        </w:rPr>
        <w:t xml:space="preserve"> εθνική στρατηγική, προωθούμε το δημόσιο και εθνικό συμφέρον για την άμυνα και την ασφάλεια της πατρίδας μας. Είναι μήπως έγκλημα απιστίας;».</w:t>
      </w:r>
    </w:p>
    <w:p w14:paraId="52257EC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Ο κ. Τραγάκης, όμως, από την πλευρά της </w:t>
      </w:r>
      <w:r>
        <w:rPr>
          <w:rFonts w:eastAsia="Times New Roman"/>
          <w:bCs/>
        </w:rPr>
        <w:t>Νέας Δημοκρατίας,</w:t>
      </w:r>
      <w:r>
        <w:rPr>
          <w:rFonts w:eastAsia="Times New Roman" w:cs="Times New Roman"/>
          <w:szCs w:val="24"/>
        </w:rPr>
        <w:t xml:space="preserve"> απάντησε σε αυτό το ερώτημα αρκετά χρόνια αργότερα</w:t>
      </w:r>
      <w:r>
        <w:rPr>
          <w:rFonts w:eastAsia="Times New Roman" w:cs="Times New Roman"/>
          <w:szCs w:val="24"/>
        </w:rPr>
        <w:t>. Σ</w:t>
      </w:r>
      <w:r>
        <w:rPr>
          <w:rFonts w:eastAsia="Times New Roman" w:cs="Times New Roman"/>
          <w:szCs w:val="24"/>
        </w:rPr>
        <w:t>τις</w:t>
      </w:r>
      <w:r>
        <w:rPr>
          <w:rFonts w:eastAsia="Times New Roman" w:cs="Times New Roman"/>
          <w:szCs w:val="24"/>
        </w:rPr>
        <w:t xml:space="preserve"> 7 Ιανουαρίου 2014 -όπως, ίσως, θυμάστε όλοι και όλες- πληροφορούσε τους Έλληνες, σχολιάζοντας τις εργασίες εκείνης της εξεταστικής του 2005, με δηλώσεις του στον Τύπο, πως ο κ. Παπαντωνίου δεν πρόλαβε να έχει συμμετοχή στα </w:t>
      </w:r>
      <w:r>
        <w:rPr>
          <w:rFonts w:eastAsia="Times New Roman" w:cs="Times New Roman"/>
          <w:szCs w:val="24"/>
          <w:lang w:val="en-US"/>
        </w:rPr>
        <w:t>TOR</w:t>
      </w:r>
      <w:r>
        <w:rPr>
          <w:rFonts w:eastAsia="Times New Roman" w:cs="Times New Roman"/>
          <w:szCs w:val="24"/>
        </w:rPr>
        <w:t>-</w:t>
      </w:r>
      <w:r>
        <w:rPr>
          <w:rFonts w:eastAsia="Times New Roman" w:cs="Times New Roman"/>
          <w:szCs w:val="24"/>
          <w:lang w:val="en-US"/>
        </w:rPr>
        <w:t>M</w:t>
      </w:r>
      <w:r>
        <w:rPr>
          <w:rFonts w:eastAsia="Times New Roman" w:cs="Times New Roman"/>
          <w:szCs w:val="24"/>
        </w:rPr>
        <w:t>1, γιατί είχε ολοκληρωθεί α</w:t>
      </w:r>
      <w:r>
        <w:rPr>
          <w:rFonts w:eastAsia="Times New Roman" w:cs="Times New Roman"/>
          <w:szCs w:val="24"/>
        </w:rPr>
        <w:t xml:space="preserve">υτή επί κ. Τσοχατζόπουλου. «Είχαμε βρει όλα τα στοιχεία που έδειχναν τον Τσοχατζόπουλο», είπε. «Αλλά και για τον Παπαντωνίου λέγαμε στο πόρισμα της εξεταστικής ότι υπήρχαν σοβαρά στοιχεία, σε ό,τι αφορούσε την απιστία. Ξέρετε, </w:t>
      </w:r>
      <w:r>
        <w:rPr>
          <w:rFonts w:eastAsia="Times New Roman" w:cs="Times New Roman"/>
          <w:szCs w:val="24"/>
        </w:rPr>
        <w:lastRenderedPageBreak/>
        <w:t>όμως, ότι δύσκολα οδηγείσαι σ</w:t>
      </w:r>
      <w:r>
        <w:rPr>
          <w:rFonts w:eastAsia="Times New Roman" w:cs="Times New Roman"/>
          <w:szCs w:val="24"/>
        </w:rPr>
        <w:t>ε προανακριτική για απιστία. Εμείς θέλαμε να πάμε για δωροδοκία». Αυτά ήταν τα λόγια του κ. Τραγάκη.</w:t>
      </w:r>
    </w:p>
    <w:p w14:paraId="52257ED0" w14:textId="77777777" w:rsidR="005D2FD3" w:rsidRDefault="00310839">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Σαρίδη, θα σας διακόψω για δεκαπέντε δευτερόλεπτα. Συγγνώμη.</w:t>
      </w:r>
    </w:p>
    <w:p w14:paraId="52257ED1" w14:textId="77777777" w:rsidR="005D2FD3" w:rsidRDefault="00310839">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w:t>
      </w:r>
      <w:r>
        <w:rPr>
          <w:rFonts w:eastAsia="Times New Roman"/>
          <w:szCs w:val="24"/>
        </w:rPr>
        <w:t>ω στο Σώμα ότι τη συνεδρίασή μας παρακολουθούν από τα άνω δυτικά θεωρεία σαράντα τέσσερις μαθήτριες και μαθητές και δύο εκπαιδευτικοί συνοδοί τους από το 2</w:t>
      </w:r>
      <w:r>
        <w:rPr>
          <w:rFonts w:eastAsia="Times New Roman"/>
          <w:szCs w:val="24"/>
          <w:vertAlign w:val="superscript"/>
        </w:rPr>
        <w:t>ο</w:t>
      </w:r>
      <w:r>
        <w:rPr>
          <w:rFonts w:eastAsia="Times New Roman"/>
          <w:szCs w:val="24"/>
        </w:rPr>
        <w:t xml:space="preserve"> Δημοτικό Σχολείο Κορίνθου.</w:t>
      </w:r>
    </w:p>
    <w:p w14:paraId="52257ED2" w14:textId="77777777" w:rsidR="005D2FD3" w:rsidRDefault="00310839">
      <w:pPr>
        <w:spacing w:line="600" w:lineRule="auto"/>
        <w:ind w:firstLine="720"/>
        <w:jc w:val="both"/>
        <w:rPr>
          <w:rFonts w:eastAsia="Times New Roman"/>
          <w:szCs w:val="24"/>
        </w:rPr>
      </w:pPr>
      <w:r>
        <w:rPr>
          <w:rFonts w:eastAsia="Times New Roman"/>
          <w:szCs w:val="24"/>
        </w:rPr>
        <w:t>Καλωσορίσατε στη Βουλή.</w:t>
      </w:r>
    </w:p>
    <w:p w14:paraId="52257ED3" w14:textId="77777777" w:rsidR="005D2FD3" w:rsidRDefault="00310839">
      <w:pPr>
        <w:spacing w:line="600" w:lineRule="auto"/>
        <w:ind w:firstLine="720"/>
        <w:jc w:val="center"/>
        <w:rPr>
          <w:rFonts w:eastAsia="Times New Roman"/>
          <w:szCs w:val="24"/>
        </w:rPr>
      </w:pPr>
      <w:r>
        <w:rPr>
          <w:rFonts w:eastAsia="Times New Roman"/>
          <w:szCs w:val="24"/>
        </w:rPr>
        <w:t xml:space="preserve">(Χειροκροτήματα απ’ όλες τις πτέρυγες της </w:t>
      </w:r>
      <w:r>
        <w:rPr>
          <w:rFonts w:eastAsia="Times New Roman"/>
          <w:szCs w:val="24"/>
        </w:rPr>
        <w:t>Βουλής)</w:t>
      </w:r>
    </w:p>
    <w:p w14:paraId="52257ED4" w14:textId="77777777" w:rsidR="005D2FD3" w:rsidRDefault="00310839">
      <w:pPr>
        <w:spacing w:line="600" w:lineRule="auto"/>
        <w:ind w:firstLine="720"/>
        <w:jc w:val="both"/>
        <w:rPr>
          <w:rFonts w:eastAsia="Times New Roman"/>
          <w:szCs w:val="24"/>
        </w:rPr>
      </w:pPr>
      <w:r>
        <w:rPr>
          <w:rFonts w:eastAsia="Times New Roman"/>
          <w:szCs w:val="24"/>
        </w:rPr>
        <w:t xml:space="preserve">Ευχαριστώ, κύριε Σαρίδη. Συνεχίστε. </w:t>
      </w:r>
    </w:p>
    <w:p w14:paraId="52257ED5" w14:textId="77777777" w:rsidR="005D2FD3" w:rsidRDefault="00310839">
      <w:pPr>
        <w:spacing w:line="600" w:lineRule="auto"/>
        <w:ind w:firstLine="720"/>
        <w:jc w:val="both"/>
        <w:rPr>
          <w:rFonts w:eastAsia="Times New Roman"/>
          <w:bCs/>
        </w:rPr>
      </w:pPr>
      <w:r>
        <w:rPr>
          <w:rFonts w:eastAsia="Times New Roman" w:cs="Times New Roman"/>
          <w:b/>
          <w:szCs w:val="24"/>
        </w:rPr>
        <w:t>ΙΩΑΝΝΗΣ ΣΑΡΙΔΗΣ:</w:t>
      </w:r>
      <w:r>
        <w:rPr>
          <w:rFonts w:eastAsia="Times New Roman" w:cs="Times New Roman"/>
          <w:szCs w:val="24"/>
        </w:rPr>
        <w:t xml:space="preserve"> Ευχαριστώ, </w:t>
      </w:r>
      <w:r>
        <w:rPr>
          <w:rFonts w:eastAsia="Times New Roman"/>
          <w:bCs/>
        </w:rPr>
        <w:t>κύριε Πρόεδρε.</w:t>
      </w:r>
    </w:p>
    <w:p w14:paraId="52257ED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Μπορεί να θέλατε, πράγματι, κύριε Τραγάκη και κύριοι της </w:t>
      </w:r>
      <w:r>
        <w:rPr>
          <w:rFonts w:eastAsia="Times New Roman"/>
          <w:bCs/>
        </w:rPr>
        <w:t>Νέας Δημοκρατίας</w:t>
      </w:r>
      <w:r>
        <w:rPr>
          <w:rFonts w:eastAsia="Times New Roman" w:cs="Times New Roman"/>
          <w:szCs w:val="24"/>
        </w:rPr>
        <w:t xml:space="preserve"> -και δεν σας αμφισβητώ σε αυτό- να χυθεί άπλετο φως, αλλά, όπως είπατε και ο ίδιος τον Γενάρη </w:t>
      </w:r>
      <w:r>
        <w:rPr>
          <w:rFonts w:eastAsia="Times New Roman" w:cs="Times New Roman"/>
          <w:szCs w:val="24"/>
        </w:rPr>
        <w:t xml:space="preserve">του 2014, ξέρατε ήδη από το 2005 πως ήταν δύσκολο να οδηγηθούν τα </w:t>
      </w:r>
      <w:r>
        <w:rPr>
          <w:rFonts w:eastAsia="Times New Roman" w:cs="Times New Roman"/>
          <w:szCs w:val="24"/>
        </w:rPr>
        <w:lastRenderedPageBreak/>
        <w:t xml:space="preserve">πράγματα σε προανακριτική με την κατηγορία της απιστίας και μόνο. </w:t>
      </w:r>
    </w:p>
    <w:p w14:paraId="52257ED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w:t>
      </w:r>
      <w:r>
        <w:rPr>
          <w:rFonts w:eastAsia="Times New Roman" w:cs="Times New Roman"/>
          <w:szCs w:val="24"/>
        </w:rPr>
        <w:t xml:space="preserve"> στις 22 Φεβρουαρίου 2005 ήσασταν αναγκασμένος να περιμένετε κι εσείς και όλοι εκείνοι οι Βουλευτές</w:t>
      </w:r>
      <w:r>
        <w:rPr>
          <w:rFonts w:eastAsia="Times New Roman" w:cs="Times New Roman"/>
          <w:szCs w:val="24"/>
        </w:rPr>
        <w:t>,</w:t>
      </w:r>
      <w:r>
        <w:rPr>
          <w:rFonts w:eastAsia="Times New Roman" w:cs="Times New Roman"/>
          <w:szCs w:val="24"/>
        </w:rPr>
        <w:t xml:space="preserve"> που είχαν εντοπίσ</w:t>
      </w:r>
      <w:r>
        <w:rPr>
          <w:rFonts w:eastAsia="Times New Roman" w:cs="Times New Roman"/>
          <w:szCs w:val="24"/>
        </w:rPr>
        <w:t>ει μεν πολιτικές ευθύνες, αλλά όχι αποδείξεις για ποινικές, το άνοιγμα κάποιων τραπεζικών λογαριασμών στο εξωτερικό. Χωρίς να μπορείτε να κάνετε τίποτε απολύτως, δεχόσασταν τα συγχαρητήρια</w:t>
      </w:r>
      <w:r>
        <w:rPr>
          <w:rFonts w:eastAsia="Times New Roman" w:cs="Times New Roman"/>
          <w:szCs w:val="24"/>
        </w:rPr>
        <w:t>,</w:t>
      </w:r>
      <w:r>
        <w:rPr>
          <w:rFonts w:eastAsia="Times New Roman" w:cs="Times New Roman"/>
          <w:szCs w:val="24"/>
        </w:rPr>
        <w:t xml:space="preserve"> μέσα σε αυτήν εδώ την Αίθουσα</w:t>
      </w:r>
      <w:r>
        <w:rPr>
          <w:rFonts w:eastAsia="Times New Roman" w:cs="Times New Roman"/>
          <w:szCs w:val="24"/>
        </w:rPr>
        <w:t>,</w:t>
      </w:r>
      <w:r>
        <w:rPr>
          <w:rFonts w:eastAsia="Times New Roman" w:cs="Times New Roman"/>
          <w:szCs w:val="24"/>
        </w:rPr>
        <w:t xml:space="preserve"> του Άκη Τσοχατζόπουλου και ακούγατε την αγανάκτηση του κ. Παπαντωνίου.</w:t>
      </w:r>
    </w:p>
    <w:p w14:paraId="52257ED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Κανείς από εσάς και όλους εκείνους τους Βουλευτές</w:t>
      </w:r>
      <w:r>
        <w:rPr>
          <w:rFonts w:eastAsia="Times New Roman" w:cs="Times New Roman"/>
          <w:szCs w:val="24"/>
        </w:rPr>
        <w:t>,</w:t>
      </w:r>
      <w:r>
        <w:rPr>
          <w:rFonts w:eastAsia="Times New Roman" w:cs="Times New Roman"/>
          <w:szCs w:val="24"/>
        </w:rPr>
        <w:t xml:space="preserve"> που συνεχίζουν να είναι παρόντες σε αυτή την Αίθουσα από τότε μέχρι και σήμερα, δεν μπορούσε να προβλέψει τότε -είναι αλήθεια- τα όσα</w:t>
      </w:r>
      <w:r>
        <w:rPr>
          <w:rFonts w:eastAsia="Times New Roman" w:cs="Times New Roman"/>
          <w:szCs w:val="24"/>
        </w:rPr>
        <w:t xml:space="preserve"> δραματικά θα συνέβαιναν στην πορεία, ούτε καν ο εξαιρετικά διορατικός και σεβαστός συνάδελφος</w:t>
      </w:r>
      <w:r>
        <w:rPr>
          <w:rFonts w:eastAsia="Times New Roman" w:cs="Times New Roman"/>
          <w:szCs w:val="24"/>
        </w:rPr>
        <w:t>,</w:t>
      </w:r>
      <w:r>
        <w:rPr>
          <w:rFonts w:eastAsia="Times New Roman" w:cs="Times New Roman"/>
          <w:szCs w:val="24"/>
        </w:rPr>
        <w:t xml:space="preserve"> που αυτή τη στιγμή λείπει από την Αίθουσα, ο κ. Λοβέρδος, που συμμετείχε κι αυτός στην εν λόγω συνεδρίαση της Ολομέλειας και είχε επισημάνει τότε, με παρέμβασή </w:t>
      </w:r>
      <w:r>
        <w:rPr>
          <w:rFonts w:eastAsia="Times New Roman" w:cs="Times New Roman"/>
          <w:szCs w:val="24"/>
        </w:rPr>
        <w:t xml:space="preserve">του, απευθυνόμενος σε Βουλευτή της </w:t>
      </w:r>
      <w:r>
        <w:rPr>
          <w:rFonts w:eastAsia="Times New Roman"/>
          <w:bCs/>
        </w:rPr>
        <w:t>Νέας Δημοκρατίας</w:t>
      </w:r>
      <w:r>
        <w:rPr>
          <w:rFonts w:eastAsia="Times New Roman" w:cs="Times New Roman"/>
          <w:szCs w:val="24"/>
        </w:rPr>
        <w:t xml:space="preserve"> από αυτό εδώ το Βήμα: «Σαν να μην έγινε κα</w:t>
      </w:r>
      <w:r>
        <w:rPr>
          <w:rFonts w:eastAsia="Times New Roman" w:cs="Times New Roman"/>
          <w:szCs w:val="24"/>
        </w:rPr>
        <w:t>μ</w:t>
      </w:r>
      <w:r>
        <w:rPr>
          <w:rFonts w:eastAsia="Times New Roman" w:cs="Times New Roman"/>
          <w:szCs w:val="24"/>
        </w:rPr>
        <w:t xml:space="preserve">μιά εξεταστική επιτροπή. Σαν να μην κάναμε τίποτα επί τρεις μήνες </w:t>
      </w:r>
      <w:r>
        <w:rPr>
          <w:rFonts w:eastAsia="Times New Roman" w:cs="Times New Roman"/>
          <w:szCs w:val="24"/>
        </w:rPr>
        <w:lastRenderedPageBreak/>
        <w:t xml:space="preserve">στο θεσμικό κάτεργο της εξεταστικής επιτροπής. Σαν να μην ακούσαμε κανέναν μάρτυρα. Σαν να μην </w:t>
      </w:r>
      <w:r>
        <w:rPr>
          <w:rFonts w:eastAsia="Times New Roman" w:cs="Times New Roman"/>
          <w:szCs w:val="24"/>
        </w:rPr>
        <w:t xml:space="preserve">αξιολογήσαμε κανένα έγγραφο. Σαν να μην διαπιστώσαμε τίποτα. «Η Κυβέρνηση της </w:t>
      </w:r>
      <w:r>
        <w:rPr>
          <w:rFonts w:eastAsia="Times New Roman"/>
          <w:bCs/>
        </w:rPr>
        <w:t>Νέας Δημοκρατίας…»</w:t>
      </w:r>
      <w:r>
        <w:rPr>
          <w:rFonts w:eastAsia="Times New Roman" w:cs="Times New Roman"/>
          <w:szCs w:val="24"/>
        </w:rPr>
        <w:t xml:space="preserve"> -είχε πει τότε- «…κατάφερε το ακατόρθωτο: </w:t>
      </w:r>
      <w:r>
        <w:rPr>
          <w:rFonts w:eastAsia="Times New Roman" w:cs="Times New Roman"/>
          <w:szCs w:val="24"/>
        </w:rPr>
        <w:t>Ν</w:t>
      </w:r>
      <w:r>
        <w:rPr>
          <w:rFonts w:eastAsia="Times New Roman" w:cs="Times New Roman"/>
          <w:szCs w:val="24"/>
        </w:rPr>
        <w:t>α μεταλλάξει μέσα σε δώδεκα μήνες</w:t>
      </w:r>
      <w:r>
        <w:rPr>
          <w:rFonts w:eastAsia="Times New Roman" w:cs="Times New Roman"/>
          <w:szCs w:val="24"/>
        </w:rPr>
        <w:t>,</w:t>
      </w:r>
      <w:r>
        <w:rPr>
          <w:rFonts w:eastAsia="Times New Roman" w:cs="Times New Roman"/>
          <w:szCs w:val="24"/>
        </w:rPr>
        <w:t xml:space="preserve"> το Υπουργείο Εθνικής Άμυνας από </w:t>
      </w:r>
      <w:r>
        <w:rPr>
          <w:rFonts w:eastAsia="Times New Roman" w:cs="Times New Roman"/>
          <w:szCs w:val="24"/>
        </w:rPr>
        <w:t xml:space="preserve">Υπουργείο </w:t>
      </w:r>
      <w:r>
        <w:rPr>
          <w:rFonts w:eastAsia="Times New Roman" w:cs="Times New Roman"/>
          <w:szCs w:val="24"/>
        </w:rPr>
        <w:t>εθνικής συνοχής και εθνικής ενότητας</w:t>
      </w:r>
      <w:r>
        <w:rPr>
          <w:rFonts w:eastAsia="Times New Roman" w:cs="Times New Roman"/>
          <w:szCs w:val="24"/>
        </w:rPr>
        <w:t>,</w:t>
      </w:r>
      <w:r>
        <w:rPr>
          <w:rFonts w:eastAsia="Times New Roman" w:cs="Times New Roman"/>
          <w:szCs w:val="24"/>
        </w:rPr>
        <w:t xml:space="preserve"> σ</w:t>
      </w:r>
      <w:r>
        <w:rPr>
          <w:rFonts w:eastAsia="Times New Roman" w:cs="Times New Roman"/>
          <w:szCs w:val="24"/>
        </w:rPr>
        <w:t xml:space="preserve">ε </w:t>
      </w:r>
      <w:r>
        <w:rPr>
          <w:rFonts w:eastAsia="Times New Roman" w:cs="Times New Roman"/>
          <w:szCs w:val="24"/>
        </w:rPr>
        <w:t>Υ</w:t>
      </w:r>
      <w:r>
        <w:rPr>
          <w:rFonts w:eastAsia="Times New Roman" w:cs="Times New Roman"/>
          <w:szCs w:val="24"/>
        </w:rPr>
        <w:t xml:space="preserve">πουργείο πολιτικών διώξεων.». </w:t>
      </w:r>
    </w:p>
    <w:p w14:paraId="52257ED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Κανείς δεν μπορούσε να προβλέψει τότε πόσα χρόνια θα χρειάζονταν για να ανοιχτούν οι αμαρτωλοί τραπεζικοί λογαριασμοί, αποδεικνύοντας την παράνομη πορεία τεραστίων χρηματικών ποσών, που ίσως ξεκινούσαν από κάπου στη Ρωσία,</w:t>
      </w:r>
      <w:r>
        <w:rPr>
          <w:rFonts w:eastAsia="Times New Roman" w:cs="Times New Roman"/>
          <w:szCs w:val="24"/>
        </w:rPr>
        <w:t xml:space="preserve"> πέρναγαν από την Κύπρο και στη συνέχεια οδηγούνταν στις Ηνωμένες Πολιτείες, για να καταλήξουν στις ελβετικές τράπεζες, οι οποίες, όπως όλοι παραδέχτηκαν, άργησαν πολύ να συνεργαστούν.</w:t>
      </w:r>
    </w:p>
    <w:p w14:paraId="52257ED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Όλα αυτά και πολλά άλλα που συνοψίζονται στο σχόλιο «στην Ελλάδα υπάρχο</w:t>
      </w:r>
      <w:r>
        <w:rPr>
          <w:rFonts w:eastAsia="Times New Roman" w:cs="Times New Roman"/>
          <w:szCs w:val="24"/>
        </w:rPr>
        <w:t xml:space="preserve">υν αμαρτωλές συμβάσεις και όχι αμαρτωλοί», τα γνωρίζουμε και εμείς σε αυτή την Αίθουσα και οι Έλληνες πολίτες. </w:t>
      </w:r>
    </w:p>
    <w:p w14:paraId="52257ED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Είμαι σίγουρος ότι πολλοί θα θυμούνται τη συμμετοχή της κ. Ξηροτύρη, εκ μέρους του Συνασπισμού, στην εξεταστική του 2005, αλλά και τη συμμετοχή </w:t>
      </w:r>
      <w:r>
        <w:rPr>
          <w:rFonts w:eastAsia="Times New Roman" w:cs="Times New Roman"/>
          <w:szCs w:val="24"/>
        </w:rPr>
        <w:t>του κ. Δρίτσα, ως μοναδικού εκπροσώπου του ΣΥΡΙΖΑ, στην εξεταστική του 2011 και τα όσα οι δυο τότε είχαν προσθέσει στα τότε πορίσματα αντιστοίχως.</w:t>
      </w:r>
    </w:p>
    <w:p w14:paraId="52257ED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Βεβαίως, δεν πρέπει να ξεχνούμε και για ποιον λόγο βρίσκεται σήμερα ο κ. Τσοχατζόπουλος</w:t>
      </w:r>
      <w:r>
        <w:rPr>
          <w:rFonts w:eastAsia="Times New Roman" w:cs="Times New Roman"/>
          <w:szCs w:val="24"/>
        </w:rPr>
        <w:t>,</w:t>
      </w:r>
      <w:r>
        <w:rPr>
          <w:rFonts w:eastAsia="Times New Roman" w:cs="Times New Roman"/>
          <w:szCs w:val="24"/>
        </w:rPr>
        <w:t xml:space="preserve"> εκεί που βρίσκεται. </w:t>
      </w:r>
      <w:r>
        <w:rPr>
          <w:rFonts w:eastAsia="Times New Roman" w:cs="Times New Roman"/>
          <w:szCs w:val="24"/>
        </w:rPr>
        <w:t>Όπως είπε χαριτολογώντας και ένας φίλος</w:t>
      </w:r>
      <w:r>
        <w:rPr>
          <w:rFonts w:eastAsia="Times New Roman" w:cs="Times New Roman"/>
          <w:szCs w:val="24"/>
        </w:rPr>
        <w:t>:</w:t>
      </w:r>
      <w:r>
        <w:rPr>
          <w:rFonts w:eastAsia="Times New Roman" w:cs="Times New Roman"/>
          <w:szCs w:val="24"/>
        </w:rPr>
        <w:t xml:space="preserve"> «και τον Αλ Καπόνε για φοροδιαφυγή τον έπιασαν και όχι για φόνο». Το σχόλιο αυτό έχει βάση, καθώς όλοι ξέρουμε πως, σύμφωνα με τον νόμο «περί ευθύνης Υπουργών» και όπως άλλωστε απέδειξε η πραγματικότητα, η παραγραφή</w:t>
      </w:r>
      <w:r>
        <w:rPr>
          <w:rFonts w:eastAsia="Times New Roman" w:cs="Times New Roman"/>
          <w:szCs w:val="24"/>
        </w:rPr>
        <w:t xml:space="preserve"> των αληθινών ευθυνών γίνεται εύκολα και γρήγορα. Και θα συνεχίσει να γίνεται εύκολα και γρήγορα</w:t>
      </w:r>
      <w:r>
        <w:rPr>
          <w:rFonts w:eastAsia="Times New Roman" w:cs="Times New Roman"/>
          <w:szCs w:val="24"/>
        </w:rPr>
        <w:t>,</w:t>
      </w:r>
      <w:r>
        <w:rPr>
          <w:rFonts w:eastAsia="Times New Roman" w:cs="Times New Roman"/>
          <w:szCs w:val="24"/>
        </w:rPr>
        <w:t xml:space="preserve"> όσο ισχύει αυτός ο νόμος.Είναι καινούργιες αυτές οι διαπιστώσεις; Τις ακούει πρώτη φορά ο ελληνικός λαός;</w:t>
      </w:r>
    </w:p>
    <w:p w14:paraId="52257ED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Με αφορμή και τη συζήτηση που ανοίγει για την προτει</w:t>
      </w:r>
      <w:r>
        <w:rPr>
          <w:rFonts w:eastAsia="Times New Roman" w:cs="Times New Roman"/>
          <w:szCs w:val="24"/>
        </w:rPr>
        <w:t>νόμενη από την Κυβέρνηση συνταγματική αναθεώρηση, θα κάνω μια σχετική αναφορά</w:t>
      </w:r>
      <w:r>
        <w:rPr>
          <w:rFonts w:eastAsia="Times New Roman" w:cs="Times New Roman"/>
          <w:szCs w:val="24"/>
        </w:rPr>
        <w:t>,</w:t>
      </w:r>
      <w:r>
        <w:rPr>
          <w:rFonts w:eastAsia="Times New Roman" w:cs="Times New Roman"/>
          <w:szCs w:val="24"/>
        </w:rPr>
        <w:t xml:space="preserve"> που θεωρώ πάρα πολύ σημαντική. Στο άρθρο του στο </w:t>
      </w:r>
      <w:r>
        <w:rPr>
          <w:rFonts w:eastAsia="Times New Roman" w:cs="Times New Roman"/>
          <w:szCs w:val="24"/>
        </w:rPr>
        <w:t>«</w:t>
      </w:r>
      <w:r>
        <w:rPr>
          <w:rFonts w:eastAsia="Times New Roman" w:cs="Times New Roman"/>
          <w:szCs w:val="24"/>
        </w:rPr>
        <w:t>ΒΗΜΑ</w:t>
      </w:r>
      <w:r>
        <w:rPr>
          <w:rFonts w:eastAsia="Times New Roman" w:cs="Times New Roman"/>
          <w:szCs w:val="24"/>
        </w:rPr>
        <w:t>»</w:t>
      </w:r>
      <w:r>
        <w:rPr>
          <w:rFonts w:eastAsia="Times New Roman" w:cs="Times New Roman"/>
          <w:szCs w:val="24"/>
        </w:rPr>
        <w:t xml:space="preserve">, τον Μάιο του 2006, ο κ. Ιωάννης Βαρβιτσιώτης έγραφε: «Με έκπληξη διαπίστωσα ότι στις προτάσεις της </w:t>
      </w:r>
      <w:r>
        <w:rPr>
          <w:rFonts w:eastAsia="Times New Roman" w:cs="Times New Roman"/>
          <w:szCs w:val="24"/>
        </w:rPr>
        <w:lastRenderedPageBreak/>
        <w:t>Κυβερνήσεως για την α</w:t>
      </w:r>
      <w:r>
        <w:rPr>
          <w:rFonts w:eastAsia="Times New Roman" w:cs="Times New Roman"/>
          <w:szCs w:val="24"/>
        </w:rPr>
        <w:t>ναθεώρηση του Συντάγματος δεν περιλαμβάνεται το άρθρο 86, το οποίο ρυθμίζει την ποινική ευθύνη των Υπουργών για αδικήματα που διέπραξαν κατά την άσκηση των καθηκόντων τους». Και συνέχισε, λέγοντας τα παραπάνω σοφά λόγια, που σας διαβεβαιώ ότι δεν έχουν ξεχ</w:t>
      </w:r>
      <w:r>
        <w:rPr>
          <w:rFonts w:eastAsia="Times New Roman" w:cs="Times New Roman"/>
          <w:szCs w:val="24"/>
        </w:rPr>
        <w:t xml:space="preserve">άσει οι Έλληνες: «Το πλέον, όμως, σκανδαλώδες είναι το προτελευταίο εδάφιο της παραγράφου 3 του άρθρου 86 του Συντάγματος, σύμφωνα με το οποίο η Βουλή μπορεί να ασκήσει την κατά την παράγραφο 1 αρμοδιότητά της, να συστήσει, δηλαδή, επιτροπή και να ασκήσει </w:t>
      </w:r>
      <w:r>
        <w:rPr>
          <w:rFonts w:eastAsia="Times New Roman" w:cs="Times New Roman"/>
          <w:szCs w:val="24"/>
        </w:rPr>
        <w:t xml:space="preserve">δίωξη μέχρι το πέρας της δεύτερης Τακτικής Συνόδου της βουλευτικής </w:t>
      </w:r>
      <w:r>
        <w:rPr>
          <w:rFonts w:eastAsia="Times New Roman" w:cs="Times New Roman"/>
          <w:szCs w:val="24"/>
        </w:rPr>
        <w:t>Π</w:t>
      </w:r>
      <w:r>
        <w:rPr>
          <w:rFonts w:eastAsia="Times New Roman" w:cs="Times New Roman"/>
          <w:szCs w:val="24"/>
        </w:rPr>
        <w:t>εριόδου που αρχίζει μετά την τέλεση του αδικήματος. Με τη διάταξη αυτή</w:t>
      </w:r>
      <w:r>
        <w:rPr>
          <w:rFonts w:eastAsia="Times New Roman" w:cs="Times New Roman"/>
          <w:szCs w:val="24"/>
        </w:rPr>
        <w:t>,</w:t>
      </w:r>
      <w:r>
        <w:rPr>
          <w:rFonts w:eastAsia="Times New Roman" w:cs="Times New Roman"/>
          <w:szCs w:val="24"/>
        </w:rPr>
        <w:t xml:space="preserve"> η ατιμωρησία καθίσταται σχεδόν βέβαιη για τα αδικήματα που τελέστηκαν κατά την τελευταία </w:t>
      </w:r>
      <w:r>
        <w:rPr>
          <w:rFonts w:eastAsia="Times New Roman" w:cs="Times New Roman"/>
          <w:szCs w:val="24"/>
        </w:rPr>
        <w:t xml:space="preserve">σύνοδο </w:t>
      </w:r>
      <w:r>
        <w:rPr>
          <w:rFonts w:eastAsia="Times New Roman" w:cs="Times New Roman"/>
          <w:szCs w:val="24"/>
        </w:rPr>
        <w:t>της προηγούμενης βου</w:t>
      </w:r>
      <w:r>
        <w:rPr>
          <w:rFonts w:eastAsia="Times New Roman" w:cs="Times New Roman"/>
          <w:szCs w:val="24"/>
        </w:rPr>
        <w:t>λευτικής Περιόδου, εφόσον το ίδιο κόμμα κερδίσει τις εκλογές. Η προθεσμία αυτή είναι προφανές ότι είναι ασφυκτική και οδηγεί στην εξάλειψη του αξιόποινου των πράξεων</w:t>
      </w:r>
      <w:r>
        <w:rPr>
          <w:rFonts w:eastAsia="Times New Roman" w:cs="Times New Roman"/>
          <w:szCs w:val="24"/>
        </w:rPr>
        <w:t>,</w:t>
      </w:r>
      <w:r>
        <w:rPr>
          <w:rFonts w:eastAsia="Times New Roman" w:cs="Times New Roman"/>
          <w:szCs w:val="24"/>
        </w:rPr>
        <w:t xml:space="preserve"> μέσα σε ελάχιστα χρόνια από την τέλεσή τους».</w:t>
      </w:r>
    </w:p>
    <w:p w14:paraId="52257EDE" w14:textId="77777777" w:rsidR="005D2FD3" w:rsidRDefault="00310839">
      <w:pPr>
        <w:spacing w:line="600" w:lineRule="auto"/>
        <w:ind w:firstLine="720"/>
        <w:jc w:val="both"/>
        <w:rPr>
          <w:rFonts w:eastAsia="Times New Roman"/>
          <w:bCs/>
        </w:rPr>
      </w:pPr>
      <w:r>
        <w:rPr>
          <w:rFonts w:eastAsia="Times New Roman"/>
          <w:bCs/>
        </w:rPr>
        <w:t>(Στο σημείο αυτό κτυπάει το κουδούνι λήξεως</w:t>
      </w:r>
      <w:r>
        <w:rPr>
          <w:rFonts w:eastAsia="Times New Roman"/>
          <w:bCs/>
        </w:rPr>
        <w:t xml:space="preserve"> του χρόνου ομιλίας του κυρίου Βουλευτή)</w:t>
      </w:r>
    </w:p>
    <w:p w14:paraId="52257ED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Σε αυτές τις πολύ καίριες και σημαντικές διαπιστώσεις του κ. Ιωάννη Βαρβιτσιώτη μπορούμε να προσθέσουμε και άλλες, όπως για παράδειγμα το γεγονός πως ένας άλλος Βουλευτής και πρώην Πρόεδρος της Βουλής, ο οποίος κάθε</w:t>
      </w:r>
      <w:r>
        <w:rPr>
          <w:rFonts w:eastAsia="Times New Roman" w:cs="Times New Roman"/>
          <w:szCs w:val="24"/>
        </w:rPr>
        <w:t xml:space="preserve">ται στην έδρα σήμερα του Προέδρου της Βουλής, ο σεβαστός κ. Κακλαμάνης, κατέθετε το 2006, επίκαιρη ερώτηση προς τον Πρωθυπουργό και έστελνε επιστολή στην Πρόεδρο κ. Ψαρούδα-Μπενάκη, σύμφωνα και με σχετικό δημοσίευμα της </w:t>
      </w:r>
      <w:r>
        <w:rPr>
          <w:rFonts w:eastAsia="Times New Roman" w:cs="Times New Roman"/>
          <w:szCs w:val="24"/>
        </w:rPr>
        <w:t>«</w:t>
      </w:r>
      <w:r>
        <w:rPr>
          <w:rFonts w:eastAsia="Times New Roman" w:cs="Times New Roman"/>
          <w:szCs w:val="24"/>
        </w:rPr>
        <w:t>ΕΛΕΥΘΕΡΟΤΥΠΙΑΣ</w:t>
      </w:r>
      <w:r>
        <w:rPr>
          <w:rFonts w:eastAsia="Times New Roman" w:cs="Times New Roman"/>
          <w:szCs w:val="24"/>
        </w:rPr>
        <w:t>»</w:t>
      </w:r>
      <w:r>
        <w:rPr>
          <w:rFonts w:eastAsia="Times New Roman" w:cs="Times New Roman"/>
          <w:szCs w:val="24"/>
        </w:rPr>
        <w:t>, αιτούμενος επί της</w:t>
      </w:r>
      <w:r>
        <w:rPr>
          <w:rFonts w:eastAsia="Times New Roman" w:cs="Times New Roman"/>
          <w:szCs w:val="24"/>
        </w:rPr>
        <w:t xml:space="preserve"> ουσίας την παράταση της Συνόδου, ώστε να μην παραγραφούν τυχόν αδικήματα.</w:t>
      </w:r>
    </w:p>
    <w:p w14:paraId="52257EE0"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Κάνετε λάθος. Για άλλον Κακλαμάνη ομιλείτε.</w:t>
      </w:r>
    </w:p>
    <w:p w14:paraId="52257EE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Για τον Απόστολο Κακλαμάνη. Σωστά.</w:t>
      </w:r>
    </w:p>
    <w:p w14:paraId="52257EE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διαβάζετε σωστά τις εφημερίδες.</w:t>
      </w:r>
    </w:p>
    <w:p w14:paraId="52257EE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Κάποιοι στη Θεσσαλονίκη θυμούνται σίγουρα τον φίλο και συνάδελφο Βουλευτή Τριανταφυλλίδη ως δημοσιογράφο τότε στην ΕΤ3, το 2010, να ρωτά τον Υπουργό </w:t>
      </w:r>
      <w:r>
        <w:rPr>
          <w:rFonts w:eastAsia="Times New Roman" w:cs="Times New Roman"/>
          <w:szCs w:val="24"/>
        </w:rPr>
        <w:lastRenderedPageBreak/>
        <w:t>κ. Μπεγλίτη στην εκπομπή «ΛΑΒΥΡΙΝΘΟΣ» πράγματα σοβαρά</w:t>
      </w:r>
      <w:r>
        <w:rPr>
          <w:rFonts w:eastAsia="Times New Roman" w:cs="Times New Roman"/>
          <w:szCs w:val="24"/>
        </w:rPr>
        <w:t>,</w:t>
      </w:r>
      <w:r>
        <w:rPr>
          <w:rFonts w:eastAsia="Times New Roman" w:cs="Times New Roman"/>
          <w:szCs w:val="24"/>
        </w:rPr>
        <w:t xml:space="preserve"> που απαντήθηκαν πολύ αργότερα.</w:t>
      </w:r>
    </w:p>
    <w:p w14:paraId="52257EE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όμως, με αυτό.</w:t>
      </w:r>
    </w:p>
    <w:p w14:paraId="52257EE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Κυρίες και κύριοι συνάδελφοι, από τα παραπάνω και από τα όσα ήδη ακούστηκαν σήμερα και από αυτά που δεν προλαβαίνουμε να θυμηθούμε</w:t>
      </w:r>
      <w:r>
        <w:rPr>
          <w:rFonts w:eastAsia="Times New Roman" w:cs="Times New Roman"/>
          <w:szCs w:val="24"/>
        </w:rPr>
        <w:t>,</w:t>
      </w:r>
      <w:r>
        <w:rPr>
          <w:rFonts w:eastAsia="Times New Roman" w:cs="Times New Roman"/>
          <w:szCs w:val="24"/>
        </w:rPr>
        <w:t xml:space="preserve"> προκύπτει και </w:t>
      </w:r>
      <w:r>
        <w:rPr>
          <w:rFonts w:eastAsia="Times New Roman" w:cs="Times New Roman"/>
          <w:szCs w:val="24"/>
        </w:rPr>
        <w:t>γίνεται φανερό πως δεν μπορούμε να κρυβόμαστε πλέον ή να παίζουμε με τις λέξεις και τις διαδικασίες. Διλήμματα περί ηθικού και νόμιμου απασχόλησαν για πολύ καιρό τους πολίτες και έχουν πια καταλήξει σε συμπεράσματα. Και επειδή η ιστορία των εξεταστικών επι</w:t>
      </w:r>
      <w:r>
        <w:rPr>
          <w:rFonts w:eastAsia="Times New Roman" w:cs="Times New Roman"/>
          <w:szCs w:val="24"/>
        </w:rPr>
        <w:t xml:space="preserve">τροπών έως σήμερα δεν εμπνέει στους πολίτες κανενός είδους εμπιστοσύνη ούτε ενισχύει το αίσθημα της δικαιοσύνης και με δεδομένα τα όσα τραγικά συμβαίνουν στον χώρο της </w:t>
      </w:r>
      <w:r>
        <w:rPr>
          <w:rFonts w:eastAsia="Times New Roman" w:cs="Times New Roman"/>
          <w:szCs w:val="24"/>
        </w:rPr>
        <w:t>δικαιοσύνης</w:t>
      </w:r>
      <w:r>
        <w:rPr>
          <w:rFonts w:eastAsia="Times New Roman" w:cs="Times New Roman"/>
          <w:szCs w:val="24"/>
        </w:rPr>
        <w:t xml:space="preserve">, η Ένωση Κεντρώων θεωρεί υποχρέωσή της απέναντι στον λαό να υπερψηφίσει την </w:t>
      </w:r>
      <w:r>
        <w:rPr>
          <w:rFonts w:eastAsia="Times New Roman" w:cs="Times New Roman"/>
          <w:szCs w:val="24"/>
        </w:rPr>
        <w:t xml:space="preserve">πρόταση της Πλειοψηφίας για σύσταση </w:t>
      </w:r>
      <w:r>
        <w:rPr>
          <w:rFonts w:eastAsia="Times New Roman" w:cs="Times New Roman"/>
          <w:szCs w:val="24"/>
        </w:rPr>
        <w:t xml:space="preserve">ειδικής κοινοβουλευτικής επιτροπής </w:t>
      </w:r>
      <w:r>
        <w:rPr>
          <w:rFonts w:eastAsia="Times New Roman" w:cs="Times New Roman"/>
          <w:szCs w:val="24"/>
        </w:rPr>
        <w:t>και υπενθυμίζει πως</w:t>
      </w:r>
      <w:r>
        <w:rPr>
          <w:rFonts w:eastAsia="Times New Roman" w:cs="Times New Roman"/>
          <w:szCs w:val="24"/>
        </w:rPr>
        <w:t>,</w:t>
      </w:r>
      <w:r>
        <w:rPr>
          <w:rFonts w:eastAsia="Times New Roman" w:cs="Times New Roman"/>
          <w:szCs w:val="24"/>
        </w:rPr>
        <w:t xml:space="preserve"> το μοναδικό στοιχείο που είναι καινούργιο σε αυτή την υπόθεση, είναι ακριβώς η συμμετοχή της Ένωσης Κεντρώων, που αυταπόδεικτα και αδιαμφισβήτητα δεν είχε απολύτως </w:t>
      </w:r>
      <w:r>
        <w:rPr>
          <w:rFonts w:eastAsia="Times New Roman" w:cs="Times New Roman"/>
          <w:szCs w:val="24"/>
        </w:rPr>
        <w:t xml:space="preserve">καμμία </w:t>
      </w:r>
      <w:r>
        <w:rPr>
          <w:rFonts w:eastAsia="Times New Roman" w:cs="Times New Roman"/>
          <w:szCs w:val="24"/>
        </w:rPr>
        <w:lastRenderedPageBreak/>
        <w:t xml:space="preserve">συμμετοχή σε όλα αυτά, με κανέναν ρόλο, με κανέναν τίτλο, με κανέναν τρόπο. </w:t>
      </w:r>
    </w:p>
    <w:p w14:paraId="52257EE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Αποτελούμε, λοιπόν, την καθαρή ματιά σε αυτή την υπόθεση. Και επειδή το γνωρίζουμε καλά αυτό, νιώθουμε και το βάρος της ευθύνης της συμμετοχής στην </w:t>
      </w:r>
      <w:r>
        <w:rPr>
          <w:rFonts w:eastAsia="Times New Roman" w:cs="Times New Roman"/>
          <w:szCs w:val="24"/>
        </w:rPr>
        <w:t>επιτροπή,</w:t>
      </w:r>
      <w:r>
        <w:rPr>
          <w:rFonts w:eastAsia="Times New Roman" w:cs="Times New Roman"/>
          <w:szCs w:val="24"/>
        </w:rPr>
        <w:t xml:space="preserve"> ως πολύ μεγαλύ</w:t>
      </w:r>
      <w:r>
        <w:rPr>
          <w:rFonts w:eastAsia="Times New Roman" w:cs="Times New Roman"/>
          <w:szCs w:val="24"/>
        </w:rPr>
        <w:t>τερο αυτού που μας αναλογεί, καθώς κατανοούμε πως</w:t>
      </w:r>
      <w:r>
        <w:rPr>
          <w:rFonts w:eastAsia="Times New Roman" w:cs="Times New Roman"/>
          <w:szCs w:val="24"/>
        </w:rPr>
        <w:t>,</w:t>
      </w:r>
      <w:r>
        <w:rPr>
          <w:rFonts w:eastAsia="Times New Roman" w:cs="Times New Roman"/>
          <w:szCs w:val="24"/>
        </w:rPr>
        <w:t xml:space="preserve"> για μια ακόμη φορά, όπως και με την </w:t>
      </w:r>
      <w:r>
        <w:rPr>
          <w:rFonts w:eastAsia="Times New Roman" w:cs="Times New Roman"/>
          <w:szCs w:val="24"/>
        </w:rPr>
        <w:t xml:space="preserve">εξεταστική </w:t>
      </w:r>
      <w:r>
        <w:rPr>
          <w:rFonts w:eastAsia="Times New Roman" w:cs="Times New Roman"/>
          <w:szCs w:val="24"/>
        </w:rPr>
        <w:t xml:space="preserve">για τα δάνεια των πολιτικών κομμάτων και των μέσων μαζικής ενημέρωσης, μόνο η Ένωση Κεντρώων θα επιμείνει πάλι </w:t>
      </w:r>
      <w:r>
        <w:rPr>
          <w:rFonts w:eastAsia="Times New Roman" w:cs="Times New Roman"/>
          <w:szCs w:val="24"/>
        </w:rPr>
        <w:t>-</w:t>
      </w:r>
      <w:r>
        <w:rPr>
          <w:rFonts w:eastAsia="Times New Roman" w:cs="Times New Roman"/>
          <w:szCs w:val="24"/>
        </w:rPr>
        <w:t>από την πρώτη στιγμή</w:t>
      </w:r>
      <w:r>
        <w:rPr>
          <w:rFonts w:eastAsia="Times New Roman" w:cs="Times New Roman"/>
          <w:szCs w:val="24"/>
        </w:rPr>
        <w:t>-</w:t>
      </w:r>
      <w:r>
        <w:rPr>
          <w:rFonts w:eastAsia="Times New Roman" w:cs="Times New Roman"/>
          <w:szCs w:val="24"/>
        </w:rPr>
        <w:t xml:space="preserve"> για την ανάγκη διατύπωση</w:t>
      </w:r>
      <w:r>
        <w:rPr>
          <w:rFonts w:eastAsia="Times New Roman" w:cs="Times New Roman"/>
          <w:szCs w:val="24"/>
        </w:rPr>
        <w:t>ς και την αξία σύνταξης ενός ειλικρινούς κοινού πορίσματος, χωρίς σκιές, χωρίς υπονοούμενα, χωρίς ρεβανσισμούς.</w:t>
      </w:r>
    </w:p>
    <w:p w14:paraId="52257EE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Κλείνω με μια προσωπική διαπίστωση, διαβάζοντας την πρόταση της Πλειοψηφίας. Ειλικρινά, δεν μπόρεσα να διακρίνω πειστικά επιχειρήματα, παρά μόνο</w:t>
      </w:r>
      <w:r>
        <w:rPr>
          <w:rFonts w:eastAsia="Times New Roman" w:cs="Times New Roman"/>
          <w:szCs w:val="24"/>
        </w:rPr>
        <w:t xml:space="preserve"> μία απλή αναφορά στις έξι δικογραφίες. Άραγε, τις διαβάσατε και οι εκατόν πενήντα τρεις Βουλευτές αυτές τις δικογραφίες; Διαπιστώνουμε «με το καλημέρα» τη γνωστή προχειρότητά σας, η οποία είναι ολοφάνερη</w:t>
      </w:r>
      <w:r>
        <w:rPr>
          <w:rFonts w:eastAsia="Times New Roman" w:cs="Times New Roman"/>
          <w:szCs w:val="24"/>
        </w:rPr>
        <w:t>,</w:t>
      </w:r>
      <w:r>
        <w:rPr>
          <w:rFonts w:eastAsia="Times New Roman" w:cs="Times New Roman"/>
          <w:szCs w:val="24"/>
        </w:rPr>
        <w:t xml:space="preserve"> για άλλη μία φορά εδώ σήμερα.</w:t>
      </w:r>
    </w:p>
    <w:p w14:paraId="52257EE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2257EE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Έχουμε δύο ακόμα από τους κατά προτεραιότητα συναδέλφους, τον κ. Δανέλλη και τον κ. Νικολόπουλο. Μετά θα ξεκινήσει ο πρώτος κύκλος και, όπως είπα, θα μιλήσουν τρεις συνάδελφοι. Έχει ζητήσει μετά τον λόγο ο Κοινοβουλευτικός</w:t>
      </w:r>
      <w:r>
        <w:rPr>
          <w:rFonts w:eastAsia="Times New Roman" w:cs="Times New Roman"/>
          <w:szCs w:val="24"/>
        </w:rPr>
        <w:t xml:space="preserve"> Εκπρόσωπος της Χρυσής Αυγής, ο κ. Παππάς. Και θα συνεχίσουμε με τρεις συναδέλφους και έναν κοινοβουλευτικό. Βεβαίως, οι Υπουργοί μπορούν να παρέμβουν όποια στιγμή θέλουν για το δεκάλεπτό τους.</w:t>
      </w:r>
    </w:p>
    <w:p w14:paraId="52257EE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κ. Σπυρίδων Δανέλλης έχει τον λόγο.</w:t>
      </w:r>
    </w:p>
    <w:p w14:paraId="52257EEB"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w:t>
      </w:r>
      <w:r>
        <w:rPr>
          <w:rFonts w:eastAsia="Times New Roman" w:cs="Times New Roman"/>
          <w:szCs w:val="24"/>
        </w:rPr>
        <w:t>ιστώ, κύριε Πρόεδρε.</w:t>
      </w:r>
    </w:p>
    <w:p w14:paraId="52257EE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w:t>
      </w:r>
      <w:r>
        <w:rPr>
          <w:rFonts w:eastAsia="Times New Roman" w:cs="Times New Roman"/>
          <w:szCs w:val="24"/>
          <w:lang w:val="en-US"/>
        </w:rPr>
        <w:t>best</w:t>
      </w:r>
      <w:r>
        <w:rPr>
          <w:rFonts w:eastAsia="Times New Roman" w:cs="Times New Roman"/>
          <w:szCs w:val="24"/>
        </w:rPr>
        <w:t xml:space="preserve"> </w:t>
      </w:r>
      <w:r>
        <w:rPr>
          <w:rFonts w:eastAsia="Times New Roman" w:cs="Times New Roman"/>
          <w:szCs w:val="24"/>
          <w:lang w:val="en-US"/>
        </w:rPr>
        <w:t>seller</w:t>
      </w:r>
      <w:r>
        <w:rPr>
          <w:rFonts w:eastAsia="Times New Roman" w:cs="Times New Roman"/>
          <w:szCs w:val="24"/>
        </w:rPr>
        <w:t xml:space="preserve"> του «1821-2016» ο έγκριτος ιστορικός Γιώργος Δερτιλής γράφει «Επτά πόλεμοι, τέσσερις εμφύλιοι, επτά πτωχεύσεις». </w:t>
      </w:r>
    </w:p>
    <w:p w14:paraId="52257EE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Σε όλους τους πολέμους και σε όλες τις πτωχεύσεις της νεοελληνικής ιστορίας επαναλαμβάνεται μία αλληλουχία αιτίων και αιτιατών. Οι υπέρμετρες στρατιωτικές δαπάνες, η υπερχρέωση και τα ανεπαρκή φορολογικά έσοδα συνδέονταν σε φαύλο κύκλο ή ορθότερα</w:t>
      </w:r>
      <w:r>
        <w:rPr>
          <w:rFonts w:eastAsia="Times New Roman" w:cs="Times New Roman"/>
          <w:szCs w:val="24"/>
        </w:rPr>
        <w:t>,</w:t>
      </w:r>
      <w:r>
        <w:rPr>
          <w:rFonts w:eastAsia="Times New Roman" w:cs="Times New Roman"/>
          <w:szCs w:val="24"/>
        </w:rPr>
        <w:t xml:space="preserve"> σε φαύλη</w:t>
      </w:r>
      <w:r>
        <w:rPr>
          <w:rFonts w:eastAsia="Times New Roman" w:cs="Times New Roman"/>
          <w:szCs w:val="24"/>
        </w:rPr>
        <w:t xml:space="preserve"> σπείρα. Αυτή η δίνη στροβιλίζεται </w:t>
      </w:r>
      <w:r>
        <w:rPr>
          <w:rFonts w:eastAsia="Times New Roman" w:cs="Times New Roman"/>
          <w:szCs w:val="24"/>
        </w:rPr>
        <w:lastRenderedPageBreak/>
        <w:t>κατά κάποιον τρόπο, οδηγώντας συνήθως σε αναδιάρθρωση του χρέους υπό διεθνή δημοσιονομικό έλεγχο.</w:t>
      </w:r>
    </w:p>
    <w:p w14:paraId="52257EE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Δυστυχώς, είμαστε μέσα στο ίδιο σπιράλ και σήμερα. Και δεν είναι υπερβολή να πούμε πως τα σκάνδαλα στους εξοπλισμούς αποτελ</w:t>
      </w:r>
      <w:r>
        <w:rPr>
          <w:rFonts w:eastAsia="Times New Roman" w:cs="Times New Roman"/>
          <w:szCs w:val="24"/>
        </w:rPr>
        <w:t xml:space="preserve">ούν διαχρονικό φαινόμενο, ένα μόνιμο μοτίβο που ταλανίζει τη σχεδόν διακοσαετή ιστορία του νεοελληνικού κράτους. </w:t>
      </w:r>
    </w:p>
    <w:p w14:paraId="52257EE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Τις τελευταίες δεκαετίες, με μία διεύρυνση του αιτήματος για δημόσια υγεία, αυτό το μοτίβο επεκτείνεται συμπεριλαμβάνοντας και την </w:t>
      </w:r>
      <w:r>
        <w:rPr>
          <w:rFonts w:eastAsia="Times New Roman" w:cs="Times New Roman"/>
          <w:szCs w:val="24"/>
        </w:rPr>
        <w:t>υγεία</w:t>
      </w:r>
      <w:r>
        <w:rPr>
          <w:rFonts w:eastAsia="Times New Roman" w:cs="Times New Roman"/>
          <w:szCs w:val="24"/>
        </w:rPr>
        <w:t>. Οι δ</w:t>
      </w:r>
      <w:r>
        <w:rPr>
          <w:rFonts w:eastAsia="Times New Roman" w:cs="Times New Roman"/>
          <w:szCs w:val="24"/>
        </w:rPr>
        <w:t xml:space="preserve">απάνες για </w:t>
      </w:r>
      <w:r>
        <w:rPr>
          <w:rFonts w:eastAsia="Times New Roman" w:cs="Times New Roman"/>
          <w:szCs w:val="24"/>
        </w:rPr>
        <w:t xml:space="preserve">άμυνα </w:t>
      </w:r>
      <w:r>
        <w:rPr>
          <w:rFonts w:eastAsia="Times New Roman" w:cs="Times New Roman"/>
          <w:szCs w:val="24"/>
        </w:rPr>
        <w:t xml:space="preserve">και </w:t>
      </w:r>
      <w:r>
        <w:rPr>
          <w:rFonts w:eastAsia="Times New Roman" w:cs="Times New Roman"/>
          <w:szCs w:val="24"/>
        </w:rPr>
        <w:t>υ</w:t>
      </w:r>
      <w:r>
        <w:rPr>
          <w:rFonts w:eastAsia="Times New Roman" w:cs="Times New Roman"/>
          <w:szCs w:val="24"/>
        </w:rPr>
        <w:t>γεία προσφέρονται διαχρονικά για μεγάλα πάρτι, με κοινή την πεποίθηση της αναντιστοιχίας κόστους-απόδοσης για την κοινωνία.</w:t>
      </w:r>
    </w:p>
    <w:p w14:paraId="52257EF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αιφνιδιαστική παραίτηση της κ</w:t>
      </w:r>
      <w:r>
        <w:rPr>
          <w:rFonts w:eastAsia="Times New Roman" w:cs="Times New Roman"/>
          <w:szCs w:val="24"/>
        </w:rPr>
        <w:t>.</w:t>
      </w:r>
      <w:r>
        <w:rPr>
          <w:rFonts w:eastAsia="Times New Roman" w:cs="Times New Roman"/>
          <w:szCs w:val="24"/>
        </w:rPr>
        <w:t xml:space="preserve"> Ράικου από επικεφαλής της Εισαγγελίας Διαφθοράς μόλις πριν από λίγες ημέρες</w:t>
      </w:r>
      <w:r>
        <w:rPr>
          <w:rFonts w:eastAsia="Times New Roman" w:cs="Times New Roman"/>
          <w:szCs w:val="24"/>
        </w:rPr>
        <w:t>,</w:t>
      </w:r>
      <w:r>
        <w:rPr>
          <w:rFonts w:eastAsia="Times New Roman" w:cs="Times New Roman"/>
          <w:szCs w:val="24"/>
        </w:rPr>
        <w:t xml:space="preserve"> για τη διερεύνηση ακριβώς τέτοιων υποθέσεων, βαρύνει το κλίμα ακόμα περισσότερο και απαιτεί άμεσα ξεκάθαρες απαντήσεις απ’ όλες τις πλευρές.</w:t>
      </w:r>
    </w:p>
    <w:p w14:paraId="52257EF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 Όμως και οι διαδικασίες των εξεταστικών και προανακριτικών επιτροπών της Βουλής</w:t>
      </w:r>
      <w:r>
        <w:rPr>
          <w:rFonts w:eastAsia="Times New Roman" w:cs="Times New Roman"/>
          <w:szCs w:val="24"/>
        </w:rPr>
        <w:t>,</w:t>
      </w:r>
      <w:r>
        <w:rPr>
          <w:rFonts w:eastAsia="Times New Roman" w:cs="Times New Roman"/>
          <w:szCs w:val="24"/>
        </w:rPr>
        <w:t xml:space="preserve"> όχι μόνο δεν είναι καινούργιες, </w:t>
      </w:r>
      <w:r>
        <w:rPr>
          <w:rFonts w:eastAsia="Times New Roman" w:cs="Times New Roman"/>
          <w:szCs w:val="24"/>
        </w:rPr>
        <w:lastRenderedPageBreak/>
        <w:t>αλλά πηγαίνουν πολύ πίσω. Πηγαίνουν πίσω</w:t>
      </w:r>
      <w:r>
        <w:rPr>
          <w:rFonts w:eastAsia="Times New Roman" w:cs="Times New Roman"/>
          <w:szCs w:val="24"/>
        </w:rPr>
        <w:t>,</w:t>
      </w:r>
      <w:r>
        <w:rPr>
          <w:rFonts w:eastAsia="Times New Roman" w:cs="Times New Roman"/>
          <w:szCs w:val="24"/>
        </w:rPr>
        <w:t xml:space="preserve"> στο μακρινό 1847</w:t>
      </w:r>
      <w:r>
        <w:rPr>
          <w:rFonts w:eastAsia="Times New Roman" w:cs="Times New Roman"/>
          <w:szCs w:val="24"/>
        </w:rPr>
        <w:t>,</w:t>
      </w:r>
      <w:r>
        <w:rPr>
          <w:rFonts w:eastAsia="Times New Roman" w:cs="Times New Roman"/>
          <w:szCs w:val="24"/>
        </w:rPr>
        <w:t xml:space="preserve"> όπου η μικρή Ελλάδα συγκλονιζόταν από το σκάνδαλο του σταριού, παραπέμποντας τον τότε Υπουργό Οικονομικών Πονηρόπουλο για κατάχρηση δημόσιας περιουσίας. Τα «Πονηροπουλικά», όπως ονομάστηκαν τότε, </w:t>
      </w:r>
      <w:r>
        <w:rPr>
          <w:rFonts w:eastAsia="Times New Roman" w:cs="Times New Roman"/>
          <w:szCs w:val="24"/>
        </w:rPr>
        <w:t xml:space="preserve">έδωσαν και τότε άφθονο </w:t>
      </w:r>
      <w:r>
        <w:rPr>
          <w:rFonts w:eastAsia="Times New Roman" w:cs="Times New Roman"/>
          <w:szCs w:val="24"/>
        </w:rPr>
        <w:t>«</w:t>
      </w:r>
      <w:r>
        <w:rPr>
          <w:rFonts w:eastAsia="Times New Roman" w:cs="Times New Roman"/>
          <w:szCs w:val="24"/>
        </w:rPr>
        <w:t>άρτο και θεάματα</w:t>
      </w:r>
      <w:r>
        <w:rPr>
          <w:rFonts w:eastAsia="Times New Roman" w:cs="Times New Roman"/>
          <w:szCs w:val="24"/>
        </w:rPr>
        <w:t>»</w:t>
      </w:r>
      <w:r>
        <w:rPr>
          <w:rFonts w:eastAsia="Times New Roman" w:cs="Times New Roman"/>
          <w:szCs w:val="24"/>
        </w:rPr>
        <w:t xml:space="preserve"> στους πολίτες που συνωστίζονταν στα θεωρεία της Βουλής, αλλά ακόμα και έξω από τη Βουλή, για ένα μείζον βεβαίως πολιτικό και ηθικό ζήτημα. Αυτό που δεν έδωσαν, όμως, ήταν ένα κοινό πόρισμα, βάσει του οποίου να παρα</w:t>
      </w:r>
      <w:r>
        <w:rPr>
          <w:rFonts w:eastAsia="Times New Roman" w:cs="Times New Roman"/>
          <w:szCs w:val="24"/>
        </w:rPr>
        <w:t xml:space="preserve">πεμφθεί ο τότε Υπουργός στη </w:t>
      </w:r>
      <w:r>
        <w:rPr>
          <w:rFonts w:eastAsia="Times New Roman" w:cs="Times New Roman"/>
          <w:szCs w:val="24"/>
        </w:rPr>
        <w:t>δικαιοσύνη</w:t>
      </w:r>
      <w:r>
        <w:rPr>
          <w:rFonts w:eastAsia="Times New Roman" w:cs="Times New Roman"/>
          <w:szCs w:val="24"/>
        </w:rPr>
        <w:t xml:space="preserve">. </w:t>
      </w:r>
    </w:p>
    <w:p w14:paraId="52257EF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κατάρα των πολλαπλών πορισμάτων και των αδιέξοδων παρόμοιων επιτροπών, μας κατατρέχει μέχρι σήμερα. Τις τελευταίες δεκαετίες έχουμε παρακολουθήσει πληθώρα εξεταστικών και προανακριτικών επιτροπών. Ο κατάλογος είνα</w:t>
      </w:r>
      <w:r>
        <w:rPr>
          <w:rFonts w:eastAsia="Times New Roman" w:cs="Times New Roman"/>
          <w:szCs w:val="24"/>
        </w:rPr>
        <w:t>ι μακρύς. Θυμόμαστε όλοι τα πενιχρά αποτελέσματά τους. Υπήρχε μηδενική συνεννόηση, ακόμα και για τα προφανή. Ξεχωριστά πορίσματα, μερικά πρωτοσέλιδα, υποθέσεις που καταπίπτουν στο αρμόδιο δικαστήριο και το θέμα ξεχνιέται στα συρτάρια, προσθέτοντας όμως άλλ</w:t>
      </w:r>
      <w:r>
        <w:rPr>
          <w:rFonts w:eastAsia="Times New Roman" w:cs="Times New Roman"/>
          <w:szCs w:val="24"/>
        </w:rPr>
        <w:t>ο ένα φορτίο αναξιοπιστίας στο πολιτικό σύστημα και αιτία καχυποψίας στην κοινωνία.</w:t>
      </w:r>
    </w:p>
    <w:p w14:paraId="52257EF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ακούγεται και ξανακούγεται «όλα στο φως». Συμφωνούμε, όλα στο φως. Δεν συμφωνούμε ψηφίζοντας μόνο θετικά στη σύσταση της συγκεκριμένης </w:t>
      </w:r>
      <w:r>
        <w:rPr>
          <w:rFonts w:eastAsia="Times New Roman" w:cs="Times New Roman"/>
          <w:szCs w:val="24"/>
        </w:rPr>
        <w:t>ειδικής</w:t>
      </w:r>
      <w:r>
        <w:rPr>
          <w:rFonts w:eastAsia="Times New Roman" w:cs="Times New Roman"/>
          <w:szCs w:val="24"/>
        </w:rPr>
        <w:t xml:space="preserve"> κοινοβουλευτικής επιτροπής</w:t>
      </w:r>
      <w:r>
        <w:rPr>
          <w:rFonts w:eastAsia="Times New Roman" w:cs="Times New Roman"/>
          <w:szCs w:val="24"/>
        </w:rPr>
        <w:t xml:space="preserve">, αλλά επειδή εμείς διαχρονικά επιδιώκουμε τη διαφάνεια για όλα και με κάθε τρόπο, μιλάμε συνέχεια για θεσμική διασφάλιση και θωράκιση. Υποστηρίζουμε σταθερά τις </w:t>
      </w:r>
      <w:r>
        <w:rPr>
          <w:rFonts w:eastAsia="Times New Roman" w:cs="Times New Roman"/>
          <w:szCs w:val="24"/>
        </w:rPr>
        <w:t xml:space="preserve">ανεξάρτητες αρχές, </w:t>
      </w:r>
      <w:r>
        <w:rPr>
          <w:rFonts w:eastAsia="Times New Roman" w:cs="Times New Roman"/>
          <w:szCs w:val="24"/>
        </w:rPr>
        <w:t>που σε πολλούς μάλλον προκαλούν αλλεργία. Υποστη</w:t>
      </w:r>
      <w:r>
        <w:rPr>
          <w:rFonts w:eastAsia="Times New Roman" w:cs="Times New Roman"/>
          <w:szCs w:val="24"/>
        </w:rPr>
        <w:t>ρίζουμε σταθερά πως η κρατική μηχανή πρέπει να λειτουργεί με ενιαιοποιημένες διαδικασίες και όχι με συνεχείς εξαιρέσεις</w:t>
      </w:r>
      <w:r>
        <w:rPr>
          <w:rFonts w:eastAsia="Times New Roman" w:cs="Times New Roman"/>
          <w:szCs w:val="24"/>
        </w:rPr>
        <w:t>,</w:t>
      </w:r>
      <w:r>
        <w:rPr>
          <w:rFonts w:eastAsia="Times New Roman" w:cs="Times New Roman"/>
          <w:szCs w:val="24"/>
        </w:rPr>
        <w:t xml:space="preserve"> που αφήνουν πάντοτε περιθώρια κακοδιαχείρισης και διασπάθισης του δημοσίου χρήματος.</w:t>
      </w:r>
    </w:p>
    <w:p w14:paraId="52257EF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Κύριοι της Κυβέρνησης, η προτίμηση που δείχνετε σε</w:t>
      </w:r>
      <w:r>
        <w:rPr>
          <w:rFonts w:eastAsia="Times New Roman" w:cs="Times New Roman"/>
          <w:szCs w:val="24"/>
        </w:rPr>
        <w:t xml:space="preserve"> απευθείας αναθέσεις με τη δικαιολογία του επείγοντος ή του απρόβλεπτου, δημιουργούν στεγανά ανεξέλεγκτα, πιθανά φυτώρια παρανομίας και διασπάθισης του δημοσίου χρήματος.</w:t>
      </w:r>
    </w:p>
    <w:p w14:paraId="52257EF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ερώτημα που πλανάται για τη συγκεκριμένη </w:t>
      </w:r>
      <w:r>
        <w:rPr>
          <w:rFonts w:eastAsia="Times New Roman" w:cs="Times New Roman"/>
          <w:szCs w:val="24"/>
        </w:rPr>
        <w:t>ειδική κοιν</w:t>
      </w:r>
      <w:r>
        <w:rPr>
          <w:rFonts w:eastAsia="Times New Roman" w:cs="Times New Roman"/>
          <w:szCs w:val="24"/>
        </w:rPr>
        <w:t>οβουλευτική επιτροπή</w:t>
      </w:r>
      <w:r>
        <w:rPr>
          <w:rFonts w:eastAsia="Times New Roman" w:cs="Times New Roman"/>
          <w:szCs w:val="24"/>
        </w:rPr>
        <w:t xml:space="preserve"> είναι: Επιζητείτε όντως τη διαλεύκανση ενός επαναλαμβανόμενου εγκλήματος με την απόδοση ευθυνών και την κατά το δυνατόν αποκατάσταση της βλάβης του δημοσίου, όπως και τη θωράκιση για το </w:t>
      </w:r>
      <w:r>
        <w:rPr>
          <w:rFonts w:eastAsia="Times New Roman" w:cs="Times New Roman"/>
          <w:szCs w:val="24"/>
        </w:rPr>
        <w:lastRenderedPageBreak/>
        <w:t>μέλλον ή επιχειρείτε τον αποπροσανατολισμό της δη</w:t>
      </w:r>
      <w:r>
        <w:rPr>
          <w:rFonts w:eastAsia="Times New Roman" w:cs="Times New Roman"/>
          <w:szCs w:val="24"/>
        </w:rPr>
        <w:t>μόσιας συζήτησης από τα αδιέξοδα που αντιμετωπίζετε στα τρέχοντα μεγάλα ζητήματα της χώρας; Η απάντηση θα εξαρτηθεί από την επάρκεια και τη σοβαρότητα της νομικής τεκμηρίωσης της παραπομπής.</w:t>
      </w:r>
    </w:p>
    <w:p w14:paraId="52257EF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ειδική κοινοβουλευτική επιτροπή,</w:t>
      </w:r>
      <w:r>
        <w:rPr>
          <w:rFonts w:eastAsia="Times New Roman" w:cs="Times New Roman"/>
          <w:szCs w:val="24"/>
        </w:rPr>
        <w:t xml:space="preserve"> που θα συσταθεί μετά το τέλος </w:t>
      </w:r>
      <w:r>
        <w:rPr>
          <w:rFonts w:eastAsia="Times New Roman" w:cs="Times New Roman"/>
          <w:szCs w:val="24"/>
        </w:rPr>
        <w:t xml:space="preserve">της αποψινής διαδικασίας, θα έχει ένα ιδιαιτέρως δύσκολο έργο. Για να μπορέσουμε να καταλήξουμε στο ζητούμενο αποτέλεσμα και για να τελεσφορήσουν οι εργασίες της εν λόγω </w:t>
      </w:r>
      <w:r>
        <w:rPr>
          <w:rFonts w:eastAsia="Times New Roman" w:cs="Times New Roman"/>
          <w:szCs w:val="24"/>
        </w:rPr>
        <w:t>επιτροπής</w:t>
      </w:r>
      <w:r>
        <w:rPr>
          <w:rFonts w:eastAsia="Times New Roman" w:cs="Times New Roman"/>
          <w:szCs w:val="24"/>
        </w:rPr>
        <w:t>, θα πρέπει να συντρέξουν συγκεκριμένες νομικές προϋποθέσεις, συγκεκριμένα νο</w:t>
      </w:r>
      <w:r>
        <w:rPr>
          <w:rFonts w:eastAsia="Times New Roman" w:cs="Times New Roman"/>
          <w:szCs w:val="24"/>
        </w:rPr>
        <w:t>μικά κριτήρια.</w:t>
      </w:r>
    </w:p>
    <w:p w14:paraId="52257EF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Με άλλα λόγια, για να δεθεί το κατηγορητήριο, χρειαζόμαστε την ολοκληρωμένη διαδρομή του προϊόντος του εγκλήματος καταγεγραμμένη με τρόπο ακλόνητο, με τρόπο αδιάσειστο. Δηλαδή, θα πρέπει να καταδείξουμε για κάθε μία από τις επιμέρους υποθέσε</w:t>
      </w:r>
      <w:r>
        <w:rPr>
          <w:rFonts w:eastAsia="Times New Roman" w:cs="Times New Roman"/>
          <w:szCs w:val="24"/>
        </w:rPr>
        <w:t>ις</w:t>
      </w:r>
      <w:r>
        <w:rPr>
          <w:rFonts w:eastAsia="Times New Roman" w:cs="Times New Roman"/>
          <w:szCs w:val="24"/>
        </w:rPr>
        <w:t>,</w:t>
      </w:r>
      <w:r>
        <w:rPr>
          <w:rFonts w:eastAsia="Times New Roman" w:cs="Times New Roman"/>
          <w:szCs w:val="24"/>
        </w:rPr>
        <w:t xml:space="preserve"> σε τι συνίσταται η βλάβη του δημοσίου ποια η παρέμβαση του πρώην Υπουργού Άμυνας και ποιο το δικό του όφελος. </w:t>
      </w:r>
    </w:p>
    <w:p w14:paraId="52257EF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Όλα αυτά πρέπει να γίνουν για να μην απορριφθεί τελικά η υπόθεση από το Δικαστικό Συμβούλιο ή το Ειδικό Δικαστήριο, αν φτάσει εκεί, όπως άλλω</w:t>
      </w:r>
      <w:r>
        <w:rPr>
          <w:rFonts w:eastAsia="Times New Roman" w:cs="Times New Roman"/>
          <w:szCs w:val="24"/>
        </w:rPr>
        <w:t xml:space="preserve">στε έχει συμβεί και σε πολλές άλλες </w:t>
      </w:r>
      <w:r>
        <w:rPr>
          <w:rFonts w:eastAsia="Times New Roman" w:cs="Times New Roman"/>
          <w:szCs w:val="24"/>
        </w:rPr>
        <w:lastRenderedPageBreak/>
        <w:t>παρόμοιες περιπτώσεις επιτροπών της Βουλής κατά το παρελθόν.</w:t>
      </w:r>
    </w:p>
    <w:p w14:paraId="52257EF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Στην περίπτωσή μας, βεβαίως, οι πολιτικές ευθύνες είναι ξεκάθαρες και τα σκάνδαλα υπαρκτά. Η κυριότερη δουλειά μας, όμως, θα είναι να ξεκαθαρίσουμε αν υπάρχει </w:t>
      </w:r>
      <w:r>
        <w:rPr>
          <w:rFonts w:eastAsia="Times New Roman" w:cs="Times New Roman"/>
          <w:szCs w:val="24"/>
        </w:rPr>
        <w:t xml:space="preserve">ποινικό σκέλος στην υπόθεση, γιατί για την ύβρη, που διαχρονικά διαπράττεται σε σχέση με τα εξοπλιστικά προγράμματα -και όχι μόνο- επιβάλλεται να επέλθει κάθαρση, μια κάθαρση που μπορεί να επέλθει μόνο από εμάς τους ίδιους, αρχής γενομένης από αυτή την </w:t>
      </w:r>
      <w:r>
        <w:rPr>
          <w:rFonts w:eastAsia="Times New Roman" w:cs="Times New Roman"/>
          <w:szCs w:val="24"/>
        </w:rPr>
        <w:t>ε</w:t>
      </w:r>
      <w:r>
        <w:rPr>
          <w:rFonts w:eastAsia="Times New Roman" w:cs="Times New Roman"/>
          <w:szCs w:val="24"/>
        </w:rPr>
        <w:t>πι</w:t>
      </w:r>
      <w:r>
        <w:rPr>
          <w:rFonts w:eastAsia="Times New Roman" w:cs="Times New Roman"/>
          <w:szCs w:val="24"/>
        </w:rPr>
        <w:t>τροπή. Ειδάλλως κυρίες και κύριοι συνάδελφοι, θα βρεθούμε μπροστά στη νέμεση των πολιτών.</w:t>
      </w:r>
    </w:p>
    <w:p w14:paraId="52257EF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Οι λογής-λογής ακραίες αντισυστημικές δυνάμεις τρίβουν τα χέρια τους. Δεν μπορούμε πια να επιτρέπουμε -και κάποιοι από εμάς δεν μπορούμε να ανεχθούμε- τη μόνιμη οσμή </w:t>
      </w:r>
      <w:r>
        <w:rPr>
          <w:rFonts w:eastAsia="Times New Roman" w:cs="Times New Roman"/>
          <w:szCs w:val="24"/>
        </w:rPr>
        <w:t>διαπλοκής και διασπάθισης του δημοσίου χρήματος</w:t>
      </w:r>
      <w:r>
        <w:rPr>
          <w:rFonts w:eastAsia="Times New Roman" w:cs="Times New Roman"/>
          <w:szCs w:val="24"/>
        </w:rPr>
        <w:t>,</w:t>
      </w:r>
      <w:r>
        <w:rPr>
          <w:rFonts w:eastAsia="Times New Roman" w:cs="Times New Roman"/>
          <w:szCs w:val="24"/>
        </w:rPr>
        <w:t xml:space="preserve"> που ευρύτατα εδραιώνεται στην κοινή γνώμη και που μόνο θύμα έχει τον </w:t>
      </w:r>
      <w:r>
        <w:rPr>
          <w:rFonts w:eastAsia="Times New Roman" w:cs="Times New Roman"/>
          <w:szCs w:val="24"/>
        </w:rPr>
        <w:t xml:space="preserve">κοινοβουλευτισμό </w:t>
      </w:r>
      <w:r>
        <w:rPr>
          <w:rFonts w:eastAsia="Times New Roman" w:cs="Times New Roman"/>
          <w:szCs w:val="24"/>
        </w:rPr>
        <w:t xml:space="preserve">και τη </w:t>
      </w:r>
      <w:r>
        <w:rPr>
          <w:rFonts w:eastAsia="Times New Roman" w:cs="Times New Roman"/>
          <w:szCs w:val="24"/>
        </w:rPr>
        <w:t>δημοκρατία</w:t>
      </w:r>
      <w:r>
        <w:rPr>
          <w:rFonts w:eastAsia="Times New Roman" w:cs="Times New Roman"/>
          <w:szCs w:val="24"/>
        </w:rPr>
        <w:t>, γιατί δεν είμαστε όλοι το ίδιο και προφανώς δεν φέρουμε όλοι τις ίδιες ευθύνες.</w:t>
      </w:r>
    </w:p>
    <w:p w14:paraId="52257EF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πολιτικό σύστημα </w:t>
      </w:r>
      <w:r>
        <w:rPr>
          <w:rFonts w:eastAsia="Times New Roman" w:cs="Times New Roman"/>
          <w:szCs w:val="24"/>
        </w:rPr>
        <w:t xml:space="preserve">έχει υποχρέωση να αυτοπροστατευθεί. Και έχει εργαλεία προς τούτο. Ας τα αξιοποιήσει. Και οφείλει </w:t>
      </w:r>
      <w:r>
        <w:rPr>
          <w:rFonts w:eastAsia="Times New Roman" w:cs="Times New Roman"/>
          <w:szCs w:val="24"/>
        </w:rPr>
        <w:lastRenderedPageBreak/>
        <w:t>να προστατευθεί από την κοινή πεποίθηση</w:t>
      </w:r>
      <w:r>
        <w:rPr>
          <w:rFonts w:eastAsia="Times New Roman" w:cs="Times New Roman"/>
          <w:szCs w:val="24"/>
        </w:rPr>
        <w:t>,</w:t>
      </w:r>
      <w:r>
        <w:rPr>
          <w:rFonts w:eastAsia="Times New Roman" w:cs="Times New Roman"/>
          <w:szCs w:val="24"/>
        </w:rPr>
        <w:t xml:space="preserve"> που σαν σκιά επικρέμεται και θέλει την πολιτική ελίτ πάντα να επιδίδεται σε ένα ατέλειωτο πάρτι διαπλοκής και διαφθορά</w:t>
      </w:r>
      <w:r>
        <w:rPr>
          <w:rFonts w:eastAsia="Times New Roman" w:cs="Times New Roman"/>
          <w:szCs w:val="24"/>
        </w:rPr>
        <w:t xml:space="preserve">ς. </w:t>
      </w:r>
    </w:p>
    <w:p w14:paraId="52257EF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Προς τούτο, επανειλημμένα έχω ζητήσει κατά τη διάρκεια των συνεδριάσεων της Ειδικής Διαρκούς Επιτροπής Εξοπλιστικών Προγραμμάτων και Συμβάσεων, να αλλάξουμε τόσο τον ρόλο όσο και τη λειτουργία αυτής της Επιτροπής. Να γίνουμε επιτέλους χρήσιμοι. Να πάψο</w:t>
      </w:r>
      <w:r>
        <w:rPr>
          <w:rFonts w:eastAsia="Times New Roman" w:cs="Times New Roman"/>
          <w:szCs w:val="24"/>
        </w:rPr>
        <w:t xml:space="preserve">υμε να λειτουργούμε απλώς νομιμοποιητικά ως Βουλή των Ελλήνων στις όποιες αποφάσεις των εκάστοτε Υπουργών, του ΚΥΣΕΑ και των αρμόδιων εξοπλιστικών διευθύνσεων του Υπουργείου Άμυνας. </w:t>
      </w:r>
    </w:p>
    <w:p w14:paraId="52257EF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ρόλος και η συνδρομή της Βουλής πρέπει να γίνει ουσιαστικότερος. Η Βουλ</w:t>
      </w:r>
      <w:r>
        <w:rPr>
          <w:rFonts w:eastAsia="Times New Roman" w:cs="Times New Roman"/>
          <w:szCs w:val="24"/>
        </w:rPr>
        <w:t>ή οφείλει να γίνει αρωγός στην περισσότερη διαφάνεια, με δυνατότητα εμβάθυνσης της κατά περίπτωση εξοπλιστικής σύμβασης</w:t>
      </w:r>
      <w:r>
        <w:rPr>
          <w:rFonts w:eastAsia="Times New Roman" w:cs="Times New Roman"/>
          <w:szCs w:val="24"/>
        </w:rPr>
        <w:t>,</w:t>
      </w:r>
      <w:r>
        <w:rPr>
          <w:rFonts w:eastAsia="Times New Roman" w:cs="Times New Roman"/>
          <w:szCs w:val="24"/>
        </w:rPr>
        <w:t xml:space="preserve"> που επεξεργάζεται, γιατί μόνο έτσι τα κονδύλια που δαπανώνται στην </w:t>
      </w:r>
      <w:r>
        <w:rPr>
          <w:rFonts w:eastAsia="Times New Roman" w:cs="Times New Roman"/>
          <w:szCs w:val="24"/>
        </w:rPr>
        <w:t>ά</w:t>
      </w:r>
      <w:r>
        <w:rPr>
          <w:rFonts w:eastAsia="Times New Roman" w:cs="Times New Roman"/>
          <w:szCs w:val="24"/>
        </w:rPr>
        <w:t xml:space="preserve">μυνα, αλλά και οπουδήποτε αλλού, μπορούν να καταστούν ανταποδοτικά </w:t>
      </w:r>
      <w:r>
        <w:rPr>
          <w:rFonts w:eastAsia="Times New Roman" w:cs="Times New Roman"/>
          <w:szCs w:val="24"/>
        </w:rPr>
        <w:t xml:space="preserve">για τον Έλληνα πολίτη, όπως συμβαίνει στις υπόλοιπες χώρες της Ευρώπης, χώρες, δηλαδή, όπου οι πολίτες τους αισθάνονται πως οι φόροι που </w:t>
      </w:r>
      <w:r>
        <w:rPr>
          <w:rFonts w:eastAsia="Times New Roman" w:cs="Times New Roman"/>
          <w:szCs w:val="24"/>
        </w:rPr>
        <w:lastRenderedPageBreak/>
        <w:t>καταβά</w:t>
      </w:r>
      <w:r>
        <w:rPr>
          <w:rFonts w:eastAsia="Times New Roman" w:cs="Times New Roman"/>
          <w:szCs w:val="24"/>
        </w:rPr>
        <w:t>λ</w:t>
      </w:r>
      <w:r>
        <w:rPr>
          <w:rFonts w:eastAsia="Times New Roman" w:cs="Times New Roman"/>
          <w:szCs w:val="24"/>
        </w:rPr>
        <w:t>λουν πιάνουν τόπο. Τις «μαύρες τρύπες» στους προϋπολογισμούς των Υπουργείων έχει υποχρέωση η Βουλή, αν σέβεται τ</w:t>
      </w:r>
      <w:r>
        <w:rPr>
          <w:rFonts w:eastAsia="Times New Roman" w:cs="Times New Roman"/>
          <w:szCs w:val="24"/>
        </w:rPr>
        <w:t>ον θεσμικό της ρόλο, να τις κλείσει.</w:t>
      </w:r>
    </w:p>
    <w:p w14:paraId="52257EF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έλλειψη αποφασιστικότητας στην αντιμετώπιση των κακώς κειμένων, ιδιαίτερα σε αυτή την κρίσιμη οικονομική συγκυρία που η κοινωνία, μη αντέχοντας, άλλο στην καλύτερη περίπτωση παραμένει απα</w:t>
      </w:r>
      <w:r>
        <w:rPr>
          <w:rFonts w:eastAsia="Times New Roman" w:cs="Times New Roman"/>
          <w:szCs w:val="24"/>
        </w:rPr>
        <w:t xml:space="preserve">θής και στη χειρότερη, αναπτύσσει αντικοινοβουλευτικά χαρακτηριστικά, έρμαιο των μεταδημαγωγών και λαϊκιστών, είναι καταστροφική. </w:t>
      </w:r>
    </w:p>
    <w:p w14:paraId="52257EF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Αν δεν μαζέψουμε θεσμικά τον όλο τρόπο διαχείρισης του δημοσίου χρήματος, αφήνουμε το πεδίο ανοιχτό, δημιουργούμε τις προϋποθ</w:t>
      </w:r>
      <w:r>
        <w:rPr>
          <w:rFonts w:eastAsia="Times New Roman" w:cs="Times New Roman"/>
          <w:szCs w:val="24"/>
        </w:rPr>
        <w:t>έσεις για τις προανακριτικές του αύριο και την αέναη επανάληψη του ίδιου μοτίβου λειτουργίας ενός κράτους μονίμως σε κατάσταση κρίσης ή πτώχευσης.</w:t>
      </w:r>
    </w:p>
    <w:p w14:paraId="52257F0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Εμείς θα υπερψηφίσουμε τη σύσταση της </w:t>
      </w:r>
      <w:r>
        <w:rPr>
          <w:rFonts w:eastAsia="Times New Roman" w:cs="Times New Roman"/>
          <w:szCs w:val="24"/>
        </w:rPr>
        <w:t>ειδικής κοινοβουλευτικής επιτροπής</w:t>
      </w:r>
      <w:r>
        <w:rPr>
          <w:rFonts w:eastAsia="Times New Roman" w:cs="Times New Roman"/>
          <w:szCs w:val="24"/>
        </w:rPr>
        <w:t>. Οι εργασίες της, όμως, θα αποβούν χ</w:t>
      </w:r>
      <w:r>
        <w:rPr>
          <w:rFonts w:eastAsia="Times New Roman" w:cs="Times New Roman"/>
          <w:szCs w:val="24"/>
        </w:rPr>
        <w:t>ρήσιμες αν υπηρετήσουν το δίκαιο και αν οδηγήσουν στην ανάληψη πρωτοβουλιών</w:t>
      </w:r>
      <w:r>
        <w:rPr>
          <w:rFonts w:eastAsia="Times New Roman" w:cs="Times New Roman"/>
          <w:szCs w:val="24"/>
        </w:rPr>
        <w:t>,</w:t>
      </w:r>
      <w:r>
        <w:rPr>
          <w:rFonts w:eastAsia="Times New Roman" w:cs="Times New Roman"/>
          <w:szCs w:val="24"/>
        </w:rPr>
        <w:t xml:space="preserve"> που θα θωρακίσουν το σύστημα</w:t>
      </w:r>
      <w:r>
        <w:rPr>
          <w:rFonts w:eastAsia="Times New Roman" w:cs="Times New Roman"/>
          <w:szCs w:val="24"/>
        </w:rPr>
        <w:t>,</w:t>
      </w:r>
      <w:r>
        <w:rPr>
          <w:rFonts w:eastAsia="Times New Roman" w:cs="Times New Roman"/>
          <w:szCs w:val="24"/>
        </w:rPr>
        <w:t xml:space="preserve"> προς αποφυγή παρόμοιων σκανδάλων στο μέλλον.</w:t>
      </w:r>
    </w:p>
    <w:p w14:paraId="52257F0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2257F02"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52257F0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Ευχαριστού</w:t>
      </w:r>
      <w:r>
        <w:rPr>
          <w:rFonts w:eastAsia="Times New Roman" w:cs="Times New Roman"/>
          <w:szCs w:val="24"/>
        </w:rPr>
        <w:t xml:space="preserve">με, κύριε Δανέλλη. </w:t>
      </w:r>
    </w:p>
    <w:p w14:paraId="52257F0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Κλείνουμε τον πρώτο κατάλογο, των κατά προτεραιότητα συναδέλφων ομιλητών, με τον κ. Νίκο Νικολόπουλο από τους Ανεξάρτητους Βουλευτές. </w:t>
      </w:r>
    </w:p>
    <w:p w14:paraId="52257F0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Κυρίες και κύριοι συνάδελφοι, είμαι σίγουρος ότι ακούσατε και εσείς σήμερα πώς</w:t>
      </w:r>
      <w:r>
        <w:rPr>
          <w:rFonts w:eastAsia="Times New Roman" w:cs="Times New Roman"/>
          <w:szCs w:val="24"/>
        </w:rPr>
        <w:t xml:space="preserve"> ο Γιάννος Παπαντωνίου το 2003 υπέγραψε συμβάσεις ύψους 5,5 δισεκατομμυρίων. Και είναι μια ευκαιρία να ακούσουμε και εμείς σήμερα εδώ και </w:t>
      </w:r>
      <w:r>
        <w:rPr>
          <w:rFonts w:eastAsia="Times New Roman" w:cs="Times New Roman"/>
          <w:szCs w:val="24"/>
        </w:rPr>
        <w:t xml:space="preserve">εκείνοι, </w:t>
      </w:r>
      <w:r>
        <w:rPr>
          <w:rFonts w:eastAsia="Times New Roman" w:cs="Times New Roman"/>
          <w:szCs w:val="24"/>
        </w:rPr>
        <w:t>που κάνουν ότι δεν θυμούνται, πού εμφανίστηκαν αυτές οι δαπάνες. Μήπως στον κρατικό προϋπολογισμό της επόμενη</w:t>
      </w:r>
      <w:r>
        <w:rPr>
          <w:rFonts w:eastAsia="Times New Roman" w:cs="Times New Roman"/>
          <w:szCs w:val="24"/>
        </w:rPr>
        <w:t>ς χρονιάς, δηλαδή της επόμενης κυβέρνησης του Κώστα Καραμανλή; Πού χρεώθηκαν; Νομίζω ότι και αυτό σήμερα είναι χρήσιμο να ακουστεί, για να δούμε, επιτέλους, πώς υπολόγισε τα ελλείμματα ο κ. Γεωργίου, ο φίλος του κ. Παπανδρέου, που ήρθε από το ΔΝΤ</w:t>
      </w:r>
      <w:r>
        <w:rPr>
          <w:rFonts w:eastAsia="Times New Roman" w:cs="Times New Roman"/>
          <w:szCs w:val="24"/>
        </w:rPr>
        <w:t>,</w:t>
      </w:r>
      <w:r>
        <w:rPr>
          <w:rFonts w:eastAsia="Times New Roman" w:cs="Times New Roman"/>
          <w:szCs w:val="24"/>
        </w:rPr>
        <w:t xml:space="preserve"> για να τ</w:t>
      </w:r>
      <w:r>
        <w:rPr>
          <w:rFonts w:eastAsia="Times New Roman" w:cs="Times New Roman"/>
          <w:szCs w:val="24"/>
        </w:rPr>
        <w:t xml:space="preserve">α ξαναϋπολογίσει. </w:t>
      </w:r>
    </w:p>
    <w:p w14:paraId="52257F0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η καλή μέρα από το πρωί φαίνεται. Και το είδαμε. Ενώ ψηφίζουν λένε, συνάδελφοι από την </w:t>
      </w:r>
      <w:r>
        <w:rPr>
          <w:rFonts w:eastAsia="Times New Roman" w:cs="Times New Roman"/>
          <w:szCs w:val="24"/>
        </w:rPr>
        <w:t>Α</w:t>
      </w:r>
      <w:r>
        <w:rPr>
          <w:rFonts w:eastAsia="Times New Roman" w:cs="Times New Roman"/>
          <w:szCs w:val="24"/>
        </w:rPr>
        <w:t>ντιπολίτευση, βρήκαν κιόλας τους λόγους για να αθωώσουν τον κ. Παπαντωνίου ή για να δημιουργήσουν έτσι τις πρώτες προϋποθέσεις. Δεν θα μπορούσε</w:t>
      </w:r>
      <w:r>
        <w:rPr>
          <w:rFonts w:eastAsia="Times New Roman" w:cs="Times New Roman"/>
          <w:szCs w:val="24"/>
        </w:rPr>
        <w:t xml:space="preserve"> να ήταν και διαφορετικά. Μήπως δεν το ξαναείδαμε αυτό στην άλλη εξεταστική επιτροπή για τα δάνεια των κομμάτων και των ΜΜΕ, που ψήφισαν; Το είδε όλος ο ελληνικός λαός. Εκεί νόμιζες, εάν δεν έβλεπες ποιος μίλαγε, ότι δεν μιλάει Βουλευτής, ότι μιλούσε μάλλο</w:t>
      </w:r>
      <w:r>
        <w:rPr>
          <w:rFonts w:eastAsia="Times New Roman" w:cs="Times New Roman"/>
          <w:szCs w:val="24"/>
        </w:rPr>
        <w:t xml:space="preserve">ν εκδότης, ότι μιλούσε μιντιάρχης, μιλούσε κάποιος από αυτούς που είχε πάρει «θαλασσοδάνειο». Το ίδιο μου φαίνεται ξεκινήσαμε και σήμερα. Αλλά μας κρίνουν και αυτοί που μας βλέπουν. </w:t>
      </w:r>
    </w:p>
    <w:p w14:paraId="52257F0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Άλλωστε, πώς θα μπορούσε -ξέρετε- να είναι και διαφορετικά; Πώς θα μπορούσαν διαφορετικά να τοποθετούνται οι εισηγητές του κ. Μητσοτάκη, της κ. Γεννηματά; </w:t>
      </w:r>
    </w:p>
    <w:p w14:paraId="52257F0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Σήμερα, ο κ. Μητσοτάκης διάλεξε τη μέρα για να στείλει μήνυμα. Επισκέπτεται αυτήν την ώρα, ενδεχομέν</w:t>
      </w:r>
      <w:r>
        <w:rPr>
          <w:rFonts w:eastAsia="Times New Roman" w:cs="Times New Roman"/>
          <w:szCs w:val="24"/>
        </w:rPr>
        <w:t xml:space="preserve">ως, τον κουμπάρο του κ. Παπαντωνίου, αυτόν που η δεξιά εφημερίδα, η σημερινή «ΔΗΜΟΚΡΑΤΙΑ», καταγγέλλει -δεν είναι η «ΑΥΓΗ» ούτε το «ΝΤΟΚΟΥΜΕΝΤΟ»- και λέει, «Ο Στουρνάρας σε ρόλο λαγού </w:t>
      </w:r>
      <w:r>
        <w:rPr>
          <w:rFonts w:eastAsia="Times New Roman" w:cs="Times New Roman"/>
          <w:szCs w:val="24"/>
        </w:rPr>
        <w:lastRenderedPageBreak/>
        <w:t>των δανειστών για τα μέτρα». Λέτε να πήγε σήμερα ο κ. Μητσοτάκης ακριβώς</w:t>
      </w:r>
      <w:r>
        <w:rPr>
          <w:rFonts w:eastAsia="Times New Roman" w:cs="Times New Roman"/>
          <w:szCs w:val="24"/>
        </w:rPr>
        <w:t xml:space="preserve"> για να κάνει και αυτός το λαγουδάκι, να πήγε και αυτός γι’ αυτό εκεί; Ποιος να ξέρει; Θα δούμε. </w:t>
      </w:r>
    </w:p>
    <w:p w14:paraId="52257F0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Αλλά, όντως, εκείνο που έχει σημασία είναι εάν το πνευματικό παιδί του κ. Παπαντωνίου, ο </w:t>
      </w:r>
      <w:r>
        <w:rPr>
          <w:rFonts w:eastAsia="Times New Roman" w:cs="Times New Roman"/>
          <w:szCs w:val="24"/>
        </w:rPr>
        <w:t>κ.</w:t>
      </w:r>
      <w:r>
        <w:rPr>
          <w:rFonts w:eastAsia="Times New Roman" w:cs="Times New Roman"/>
          <w:szCs w:val="24"/>
        </w:rPr>
        <w:t xml:space="preserve"> Γιάννης Στουρνάρας, θα κουβεντιάσει σήμερα, κύριοι Υπουργοί, με το</w:t>
      </w:r>
      <w:r>
        <w:rPr>
          <w:rFonts w:eastAsia="Times New Roman" w:cs="Times New Roman"/>
          <w:szCs w:val="24"/>
        </w:rPr>
        <w:t>ν κ. Μητσοτάκη για την παραμονή του κ. Πανταλάκη. Υπόδικος ε; Αλλά αυτός θα εξυγιάνει, λέει, την Τράπεζα Αττικής! Έλα Χριστέ και Απόστολε! Αυτά μόνο εδώ μπορεί να συμβαίνουν. Πώς και εσείς τώρα τα καταλαβαίνετε αυτά, ειλικρινά δεν μπορώ να το καταλάβω. Και</w:t>
      </w:r>
      <w:r>
        <w:rPr>
          <w:rFonts w:eastAsia="Times New Roman" w:cs="Times New Roman"/>
          <w:szCs w:val="24"/>
        </w:rPr>
        <w:t xml:space="preserve"> πήγε προχθές, λέει, και είδε τον κ. Μητσοτάκη.</w:t>
      </w:r>
    </w:p>
    <w:p w14:paraId="52257F0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Δεν τα καταλαβαίνουμε. </w:t>
      </w:r>
    </w:p>
    <w:p w14:paraId="52257F0B"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Ούτε και εσείς τα καταλαβαίνετε! Ευτυχώς! Έλεγα, μήπως δεν τα καταλαβαίνω μόνο εγώ. Μπορεί, λοιπόν, να μιλήσουν και</w:t>
      </w:r>
      <w:r>
        <w:rPr>
          <w:rFonts w:eastAsia="Times New Roman" w:cs="Times New Roman"/>
          <w:szCs w:val="24"/>
        </w:rPr>
        <w:t xml:space="preserve"> για αυτό. </w:t>
      </w:r>
    </w:p>
    <w:p w14:paraId="52257F0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σημερινή συζήτηση, πάντως, εμπερικλείει τρία πολύ σοβαρά πολιτικά ζητήματα. </w:t>
      </w:r>
    </w:p>
    <w:p w14:paraId="52257F0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Το πρώτο είναι η ουσία της υπόθεσης. Ο συνάδελφος από την Ένωση Κεντρώων λίγο πριν -όπως ακούσατε- θύμισε σε όλους τι είχαν όλοι πει γι’ αυτήν εδώ την υπόθεση. Από τ</w:t>
      </w:r>
      <w:r>
        <w:rPr>
          <w:rFonts w:eastAsia="Times New Roman" w:cs="Times New Roman"/>
          <w:szCs w:val="24"/>
        </w:rPr>
        <w:t xml:space="preserve">ις έξι συναφείς δικογραφίες, που όλες αφορούν τον κ. Παπαντωνίου, φαίνεται πώς συντρέχουν ενδείξεις για τέλεση απιστίας σχετικής με την υπηρεσία, αλλά και νομιμοποίηση εσόδων από εγκληματική δραστηριότητα. </w:t>
      </w:r>
    </w:p>
    <w:p w14:paraId="52257F0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κ. Λοβέρδος το πρωί ζητούσε από τον κ. Παρασκευ</w:t>
      </w:r>
      <w:r>
        <w:rPr>
          <w:rFonts w:eastAsia="Times New Roman" w:cs="Times New Roman"/>
          <w:szCs w:val="24"/>
        </w:rPr>
        <w:t xml:space="preserve">όπουλο περισσότερα. </w:t>
      </w:r>
      <w:r>
        <w:rPr>
          <w:rFonts w:eastAsia="Times New Roman" w:cs="Times New Roman"/>
          <w:szCs w:val="24"/>
        </w:rPr>
        <w:t>Μ</w:t>
      </w:r>
      <w:r>
        <w:rPr>
          <w:rFonts w:eastAsia="Times New Roman" w:cs="Times New Roman"/>
          <w:szCs w:val="24"/>
        </w:rPr>
        <w:t xml:space="preserve">ας θύμισε </w:t>
      </w:r>
      <w:r>
        <w:rPr>
          <w:rFonts w:eastAsia="Times New Roman" w:cs="Times New Roman"/>
          <w:szCs w:val="24"/>
        </w:rPr>
        <w:t xml:space="preserve">όμως </w:t>
      </w:r>
      <w:r>
        <w:rPr>
          <w:rFonts w:eastAsia="Times New Roman" w:cs="Times New Roman"/>
          <w:szCs w:val="24"/>
        </w:rPr>
        <w:t xml:space="preserve">ο συνάδελφος ότι ο κ. Λοβέρδος έχει ξαναασχοληθεί. Άρα ό,τι και να ακούσει ο κ. Λοβέρδος και οι άλλοι, δεν πρόκειται να το καταλάβουν πολύ καλά, κύριε Δαβάκη. </w:t>
      </w:r>
    </w:p>
    <w:p w14:paraId="52257F0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Όμως, θα περίμενα σίγουρα</w:t>
      </w:r>
      <w:r>
        <w:rPr>
          <w:rFonts w:eastAsia="Times New Roman" w:cs="Times New Roman"/>
          <w:szCs w:val="24"/>
        </w:rPr>
        <w:t>,</w:t>
      </w:r>
      <w:r>
        <w:rPr>
          <w:rFonts w:eastAsia="Times New Roman" w:cs="Times New Roman"/>
          <w:szCs w:val="24"/>
        </w:rPr>
        <w:t xml:space="preserve"> η παράταξη της Νέας Δημοκρατίας, η παράταξη της οποίας ηγήθηκε ο Κώστας ο Καραμανλής και μιλούσε για εκείνη την περίοδο για τον «Αρχιερέα της διαπλοκής», τον Κώστα τον Σημίτη, να είναι ακόμα πιο ξεκάθαρη. </w:t>
      </w:r>
    </w:p>
    <w:p w14:paraId="52257F10"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Ξεκάθαρος ήμουν.</w:t>
      </w:r>
    </w:p>
    <w:p w14:paraId="52257F1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ΝΙΚΟΛΑΟΣ ΝΙΚΟ</w:t>
      </w:r>
      <w:r>
        <w:rPr>
          <w:rFonts w:eastAsia="Times New Roman" w:cs="Times New Roman"/>
          <w:b/>
          <w:szCs w:val="24"/>
        </w:rPr>
        <w:t xml:space="preserve">ΛΟΠΟΥΛΟΣ: </w:t>
      </w:r>
      <w:r>
        <w:rPr>
          <w:rFonts w:eastAsia="Times New Roman" w:cs="Times New Roman"/>
          <w:szCs w:val="24"/>
        </w:rPr>
        <w:t xml:space="preserve">Δεν θα μπω σε περίπλοκες νομικές λεπτομέρειες, αλλά θα περιοριστώ στο να αναφέρω </w:t>
      </w:r>
      <w:r>
        <w:rPr>
          <w:rFonts w:eastAsia="Times New Roman" w:cs="Times New Roman"/>
          <w:szCs w:val="24"/>
        </w:rPr>
        <w:lastRenderedPageBreak/>
        <w:t>ότι πρόκειται για μια υπόθεση που βρίσκεται στον πυρήνα του προβλήματος της δημιουργίας πολιτικού χρήματος και της διασπάθισης του πλούτου του ελληνικού λαού. Αγγίζε</w:t>
      </w:r>
      <w:r>
        <w:rPr>
          <w:rFonts w:eastAsia="Times New Roman" w:cs="Times New Roman"/>
          <w:szCs w:val="24"/>
        </w:rPr>
        <w:t>ι μια από τις πιο μαύρες περιόδους διαχείρισης του δημοσίου χρήματος, τη διακυβέρνηση -επαναλαμβάνω- Σημίτη, τον οποίο -επαναλαμβάνω- είχε αποκαλέσει εδώ, από αυτό το Βήμα της Βουλής, ο Κώστας ο Καραμανλής, «Αρχιερέα της διαπλοκής» και του οποίου, όμως, τα</w:t>
      </w:r>
      <w:r>
        <w:rPr>
          <w:rFonts w:eastAsia="Times New Roman" w:cs="Times New Roman"/>
          <w:szCs w:val="24"/>
        </w:rPr>
        <w:t xml:space="preserve"> ορφανά μαζεύει σήμερα ο κ. Κυριάκος Μητσοτάκης.</w:t>
      </w:r>
    </w:p>
    <w:p w14:paraId="52257F1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εδώ</w:t>
      </w:r>
      <w:r>
        <w:rPr>
          <w:rFonts w:eastAsia="Times New Roman" w:cs="Times New Roman"/>
          <w:szCs w:val="24"/>
        </w:rPr>
        <w:t>,</w:t>
      </w:r>
      <w:r>
        <w:rPr>
          <w:rFonts w:eastAsia="Times New Roman" w:cs="Times New Roman"/>
          <w:szCs w:val="24"/>
        </w:rPr>
        <w:t xml:space="preserve"> έχοντας μια συγκεκριμένη υπόθεση που απαντάει στον ελληνικό λαό για το πού πήγαν τα δισεκατομμύρια, ποιοι τα πήραν, ποιοι </w:t>
      </w:r>
      <w:r>
        <w:rPr>
          <w:rFonts w:eastAsia="Times New Roman" w:cs="Times New Roman"/>
          <w:szCs w:val="24"/>
        </w:rPr>
        <w:t>«</w:t>
      </w:r>
      <w:r>
        <w:rPr>
          <w:rFonts w:eastAsia="Times New Roman" w:cs="Times New Roman"/>
          <w:szCs w:val="24"/>
        </w:rPr>
        <w:t xml:space="preserve">τα έφαγαν». Ο κόσμος το </w:t>
      </w:r>
      <w:r>
        <w:rPr>
          <w:rFonts w:eastAsia="Times New Roman" w:cs="Times New Roman"/>
          <w:szCs w:val="24"/>
        </w:rPr>
        <w:t>’</w:t>
      </w:r>
      <w:r>
        <w:rPr>
          <w:rFonts w:eastAsia="Times New Roman" w:cs="Times New Roman"/>
          <w:szCs w:val="24"/>
        </w:rPr>
        <w:t>χει τούμπανο και</w:t>
      </w:r>
      <w:r>
        <w:rPr>
          <w:rFonts w:eastAsia="Times New Roman" w:cs="Times New Roman"/>
          <w:szCs w:val="24"/>
        </w:rPr>
        <w:t xml:space="preserve"> εδώ μερικοί κρυφό καμάρι. Προφανώς</w:t>
      </w:r>
      <w:r>
        <w:rPr>
          <w:rFonts w:eastAsia="Times New Roman" w:cs="Times New Roman"/>
          <w:szCs w:val="24"/>
        </w:rPr>
        <w:t>,</w:t>
      </w:r>
      <w:r>
        <w:rPr>
          <w:rFonts w:eastAsia="Times New Roman" w:cs="Times New Roman"/>
          <w:szCs w:val="24"/>
        </w:rPr>
        <w:t xml:space="preserve"> δεν τα φάγαμε όλοι μαζί, όπως έλεγε κάποτε ο φανατικός σήμερα Μητσοτακικός, ο Θόδωρος Πάγκαλος. </w:t>
      </w:r>
    </w:p>
    <w:p w14:paraId="52257F1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θέση μου και η θέση του Χριστιανοδημοκρατικού Κόμματος, λοιπόν, είναι κρυστάλλινη: Να γυρίσουν πίσω τα κλεμμένα και να τ</w:t>
      </w:r>
      <w:r>
        <w:rPr>
          <w:rFonts w:eastAsia="Times New Roman" w:cs="Times New Roman"/>
          <w:szCs w:val="24"/>
        </w:rPr>
        <w:t xml:space="preserve">ιμωρηθούν παραδειγματικά οι άρπαγες. Οι δικαστικοί φάκελοι έχουν μια πληθώρα επαρκών ενδείξεων ότι τα </w:t>
      </w:r>
      <w:r>
        <w:rPr>
          <w:rFonts w:eastAsia="Times New Roman" w:cs="Times New Roman"/>
          <w:szCs w:val="24"/>
        </w:rPr>
        <w:t>αντισταθμι</w:t>
      </w:r>
      <w:r>
        <w:rPr>
          <w:rFonts w:eastAsia="Times New Roman" w:cs="Times New Roman"/>
          <w:szCs w:val="24"/>
        </w:rPr>
        <w:lastRenderedPageBreak/>
        <w:t>στικά οφέλη</w:t>
      </w:r>
      <w:r>
        <w:rPr>
          <w:rFonts w:eastAsia="Times New Roman" w:cs="Times New Roman"/>
          <w:szCs w:val="24"/>
        </w:rPr>
        <w:t xml:space="preserve"> χρησιμοποιήθηκαν για την αποκόμιση αθέμιτων κερδών. Ως εκ τούτου, η Βουλή υποχρεούται να συστήσει </w:t>
      </w:r>
      <w:r>
        <w:rPr>
          <w:rFonts w:eastAsia="Times New Roman" w:cs="Times New Roman"/>
          <w:szCs w:val="24"/>
        </w:rPr>
        <w:t xml:space="preserve">ειδική κοινοβουλευτική επιτροπή </w:t>
      </w:r>
      <w:r>
        <w:rPr>
          <w:rFonts w:eastAsia="Times New Roman" w:cs="Times New Roman"/>
          <w:szCs w:val="24"/>
        </w:rPr>
        <w:t>γι</w:t>
      </w:r>
      <w:r>
        <w:rPr>
          <w:rFonts w:eastAsia="Times New Roman" w:cs="Times New Roman"/>
          <w:szCs w:val="24"/>
        </w:rPr>
        <w:t xml:space="preserve">α τη διενέργεια προκαταρκτικής εξέτασης. Και όχι μόνο γιατί το ζητάει η </w:t>
      </w:r>
      <w:r>
        <w:rPr>
          <w:rFonts w:eastAsia="Times New Roman" w:cs="Times New Roman"/>
          <w:szCs w:val="24"/>
        </w:rPr>
        <w:t>δικαιοσύνη</w:t>
      </w:r>
      <w:r>
        <w:rPr>
          <w:rFonts w:eastAsia="Times New Roman" w:cs="Times New Roman"/>
          <w:szCs w:val="24"/>
        </w:rPr>
        <w:t>, αλλά γιατί αυτό απαιτεί ο ελληνικός λαός, αυτός που επί επτά χρόνια πληρώνει με το αίμα του και το αίμα των παιδιών του τα δανεικά τα αγύριστα και τα κλεμμένα. Έχουμε ιερή,</w:t>
      </w:r>
      <w:r>
        <w:rPr>
          <w:rFonts w:eastAsia="Times New Roman" w:cs="Times New Roman"/>
          <w:szCs w:val="24"/>
        </w:rPr>
        <w:t xml:space="preserve"> δημοκρατική υποχρέωση να συστήσουμε και μια και δυο και είκοσι δυο επιτροπές, προκειμένου να χτυπήσουμε τη ρίζα του κακού. Αρκεί να μην είναι μια ακόμα επιτροπή για το θεαθήναι, που στο τέλος θα καταλήξει σε διαφορετικά πορίσματα, όπως συνέβη σε προηγούμε</w:t>
      </w:r>
      <w:r>
        <w:rPr>
          <w:rFonts w:eastAsia="Times New Roman" w:cs="Times New Roman"/>
          <w:szCs w:val="24"/>
        </w:rPr>
        <w:t>νες περιπτώσεις.</w:t>
      </w:r>
    </w:p>
    <w:p w14:paraId="52257F1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δεύτερο σοβαρό πολιτικό ζήτημα που εγείρεται σήμερα είναι το εξής: Μήπως συσταθεί ακόμα μια </w:t>
      </w:r>
      <w:r>
        <w:rPr>
          <w:rFonts w:eastAsia="Times New Roman" w:cs="Times New Roman"/>
          <w:szCs w:val="24"/>
        </w:rPr>
        <w:t>ειδική κοινοβουλευτική επιτροπή</w:t>
      </w:r>
      <w:r>
        <w:rPr>
          <w:rFonts w:eastAsia="Times New Roman" w:cs="Times New Roman"/>
          <w:szCs w:val="24"/>
        </w:rPr>
        <w:t xml:space="preserve"> ως αντιπερισπασμός -ακούσαμε να λέγεται εδώ- ή προκάλυμμα απέναντι στην καθυστέρηση της αξιολόγησης ή στα νέα μέ</w:t>
      </w:r>
      <w:r>
        <w:rPr>
          <w:rFonts w:eastAsia="Times New Roman" w:cs="Times New Roman"/>
          <w:szCs w:val="24"/>
        </w:rPr>
        <w:t>τρα που απαιτούν οι δανειστές; Ή ακόμα, μήπως είναι και μια προσφορά στο βωμό κάποιας υποτιθέμενης κάθαρσης</w:t>
      </w:r>
      <w:r>
        <w:rPr>
          <w:rFonts w:eastAsia="Times New Roman" w:cs="Times New Roman"/>
          <w:szCs w:val="24"/>
        </w:rPr>
        <w:t>,</w:t>
      </w:r>
      <w:r>
        <w:rPr>
          <w:rFonts w:eastAsia="Times New Roman" w:cs="Times New Roman"/>
          <w:szCs w:val="24"/>
        </w:rPr>
        <w:t xml:space="preserve"> για να έχει να λέει η Κυβέρνηση; </w:t>
      </w:r>
    </w:p>
    <w:p w14:paraId="52257F1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Ασφαλώς</w:t>
      </w:r>
      <w:r>
        <w:rPr>
          <w:rFonts w:eastAsia="Times New Roman" w:cs="Times New Roman"/>
          <w:szCs w:val="24"/>
        </w:rPr>
        <w:t>,</w:t>
      </w:r>
      <w:r>
        <w:rPr>
          <w:rFonts w:eastAsia="Times New Roman" w:cs="Times New Roman"/>
          <w:szCs w:val="24"/>
        </w:rPr>
        <w:t xml:space="preserve"> κατά τις τελευταίες δεκαετίες</w:t>
      </w:r>
      <w:r>
        <w:rPr>
          <w:rFonts w:eastAsia="Times New Roman" w:cs="Times New Roman"/>
          <w:szCs w:val="24"/>
        </w:rPr>
        <w:t>,</w:t>
      </w:r>
      <w:r>
        <w:rPr>
          <w:rFonts w:eastAsia="Times New Roman" w:cs="Times New Roman"/>
          <w:szCs w:val="24"/>
        </w:rPr>
        <w:t xml:space="preserve"> το ελληνικό πολιτικό σύστημα παρουσιάζει τέτοιες παραμορφώσεις, που το έχ</w:t>
      </w:r>
      <w:r>
        <w:rPr>
          <w:rFonts w:eastAsia="Times New Roman" w:cs="Times New Roman"/>
          <w:szCs w:val="24"/>
        </w:rPr>
        <w:t xml:space="preserve">ουν </w:t>
      </w:r>
      <w:r>
        <w:rPr>
          <w:rFonts w:eastAsia="Times New Roman" w:cs="Times New Roman"/>
          <w:szCs w:val="24"/>
        </w:rPr>
        <w:lastRenderedPageBreak/>
        <w:t xml:space="preserve">αφυδατώσει από την πολιτική του ουσία. Όμως σήμερα, στην υπόθεση Παπαντωνίου, πώς είναι δυνατόν, κυρίες και κύριοι συνάδελφοι, να ακούγεται το ίδιο </w:t>
      </w:r>
      <w:r>
        <w:rPr>
          <w:rFonts w:eastAsia="Times New Roman" w:cs="Times New Roman"/>
          <w:szCs w:val="24"/>
        </w:rPr>
        <w:t>«</w:t>
      </w:r>
      <w:r>
        <w:rPr>
          <w:rFonts w:eastAsia="Times New Roman" w:cs="Times New Roman"/>
          <w:szCs w:val="24"/>
        </w:rPr>
        <w:t>ποίημα</w:t>
      </w:r>
      <w:r>
        <w:rPr>
          <w:rFonts w:eastAsia="Times New Roman" w:cs="Times New Roman"/>
          <w:szCs w:val="24"/>
        </w:rPr>
        <w:t>»</w:t>
      </w:r>
      <w:r>
        <w:rPr>
          <w:rFonts w:eastAsia="Times New Roman" w:cs="Times New Roman"/>
          <w:szCs w:val="24"/>
        </w:rPr>
        <w:t xml:space="preserve"> και, μάλιστα, όταν η Κυβέρνηση –η κάθε κυβέρνηση- δεν καταθέτει πρόταση για </w:t>
      </w:r>
      <w:r>
        <w:rPr>
          <w:rFonts w:eastAsia="Times New Roman" w:cs="Times New Roman"/>
          <w:szCs w:val="24"/>
        </w:rPr>
        <w:t>ειδική κοινοβουλευτ</w:t>
      </w:r>
      <w:r>
        <w:rPr>
          <w:rFonts w:eastAsia="Times New Roman" w:cs="Times New Roman"/>
          <w:szCs w:val="24"/>
        </w:rPr>
        <w:t xml:space="preserve">ική επιτροπή </w:t>
      </w:r>
      <w:r>
        <w:rPr>
          <w:rFonts w:eastAsia="Times New Roman" w:cs="Times New Roman"/>
          <w:szCs w:val="24"/>
        </w:rPr>
        <w:t>μετά από δικογραφίες</w:t>
      </w:r>
      <w:r>
        <w:rPr>
          <w:rFonts w:eastAsia="Times New Roman" w:cs="Times New Roman"/>
          <w:szCs w:val="24"/>
        </w:rPr>
        <w:t>,</w:t>
      </w:r>
      <w:r>
        <w:rPr>
          <w:rFonts w:eastAsia="Times New Roman" w:cs="Times New Roman"/>
          <w:szCs w:val="24"/>
        </w:rPr>
        <w:t xml:space="preserve"> που έχουν φτάσει στη Βουλή, εμείς να καταγγέλλουμε συγκάλυψη, αλλά όταν ζητά </w:t>
      </w:r>
      <w:r>
        <w:rPr>
          <w:rFonts w:eastAsia="Times New Roman" w:cs="Times New Roman"/>
          <w:szCs w:val="24"/>
        </w:rPr>
        <w:t xml:space="preserve">ειδική κοινοβουλευτική επιτροπή, </w:t>
      </w:r>
      <w:r>
        <w:rPr>
          <w:rFonts w:eastAsia="Times New Roman" w:cs="Times New Roman"/>
          <w:szCs w:val="24"/>
        </w:rPr>
        <w:t xml:space="preserve">εμείς οι ίδιοι πάλι να μιλάμε για παραπλάνηση; </w:t>
      </w:r>
    </w:p>
    <w:p w14:paraId="52257F1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μπορεί σ’ αυτούς τους χαλεπούς κα</w:t>
      </w:r>
      <w:r>
        <w:rPr>
          <w:rFonts w:eastAsia="Times New Roman" w:cs="Times New Roman"/>
          <w:szCs w:val="24"/>
        </w:rPr>
        <w:t>ιρούς των μνημονιακών παγετώνων που ζούμε, να επιδείξουμε ανοχή στη σκανδαλώδη ιδιοποίηση της πολιτικής εξουσίας για την προώθηση ιδιοτελών συμφερόντων; Μα, η ανοχή αυτή δημιούργησε το εύκρατο κλίμα, πάνω στο οποίο διαμορφώθηκε μια νοοτροπία ατιμωρησίας. Η</w:t>
      </w:r>
      <w:r>
        <w:rPr>
          <w:rFonts w:eastAsia="Times New Roman" w:cs="Times New Roman"/>
          <w:szCs w:val="24"/>
        </w:rPr>
        <w:t xml:space="preserve"> τάση αυτή</w:t>
      </w:r>
      <w:r>
        <w:rPr>
          <w:rFonts w:eastAsia="Times New Roman" w:cs="Times New Roman"/>
          <w:szCs w:val="24"/>
        </w:rPr>
        <w:t>,</w:t>
      </w:r>
      <w:r>
        <w:rPr>
          <w:rFonts w:eastAsia="Times New Roman" w:cs="Times New Roman"/>
          <w:szCs w:val="24"/>
        </w:rPr>
        <w:t xml:space="preserve"> ασφαλώς ενθαρρύνθηκε και ενδυναμώθηκε από νομικές ρυθμίσεις</w:t>
      </w:r>
      <w:r>
        <w:rPr>
          <w:rFonts w:eastAsia="Times New Roman" w:cs="Times New Roman"/>
          <w:szCs w:val="24"/>
        </w:rPr>
        <w:t>,</w:t>
      </w:r>
      <w:r>
        <w:rPr>
          <w:rFonts w:eastAsia="Times New Roman" w:cs="Times New Roman"/>
          <w:szCs w:val="24"/>
        </w:rPr>
        <w:t xml:space="preserve"> που σχετίζονταν με τη γρήγορη παραγραφή της ευθύνης των Υπουργών, που έγινε συνώνυμη με την ασυλία των Υπουργών. </w:t>
      </w:r>
    </w:p>
    <w:p w14:paraId="52257F1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Καμ</w:t>
      </w:r>
      <w:r>
        <w:rPr>
          <w:rFonts w:eastAsia="Times New Roman" w:cs="Times New Roman"/>
          <w:szCs w:val="24"/>
        </w:rPr>
        <w:t>μ</w:t>
      </w:r>
      <w:r>
        <w:rPr>
          <w:rFonts w:eastAsia="Times New Roman" w:cs="Times New Roman"/>
          <w:szCs w:val="24"/>
        </w:rPr>
        <w:t>ία ανοχή, λοιπόν. Αλήθεια, υπάρχει κανείς που πιστεύει πραγματικά</w:t>
      </w:r>
      <w:r>
        <w:rPr>
          <w:rFonts w:eastAsia="Times New Roman" w:cs="Times New Roman"/>
          <w:szCs w:val="24"/>
        </w:rPr>
        <w:t xml:space="preserve"> ότι οι πολίτες δεν μπορούν να διαχωρίσουν τις καταστάσεις και δεν θα χρεώσουν στην Κυβέρνηση είτε την </w:t>
      </w:r>
      <w:r>
        <w:rPr>
          <w:rFonts w:eastAsia="Times New Roman" w:cs="Times New Roman"/>
          <w:szCs w:val="24"/>
        </w:rPr>
        <w:lastRenderedPageBreak/>
        <w:t>καθυστέρηση της αξιολόγησης είτε τα νέα μέτρα που θα φέρει, εάν φέρει; Πιστεύετε ότι θα της χαριστεί κανείς</w:t>
      </w:r>
      <w:r>
        <w:rPr>
          <w:rFonts w:eastAsia="Times New Roman" w:cs="Times New Roman"/>
          <w:szCs w:val="24"/>
        </w:rPr>
        <w:t>,</w:t>
      </w:r>
      <w:r>
        <w:rPr>
          <w:rFonts w:eastAsia="Times New Roman" w:cs="Times New Roman"/>
          <w:szCs w:val="24"/>
        </w:rPr>
        <w:t xml:space="preserve"> επειδή εισηγήθηκε κάποιες </w:t>
      </w:r>
      <w:r>
        <w:rPr>
          <w:rFonts w:eastAsia="Times New Roman" w:cs="Times New Roman"/>
          <w:szCs w:val="24"/>
        </w:rPr>
        <w:t xml:space="preserve">ειδικές </w:t>
      </w:r>
      <w:r>
        <w:rPr>
          <w:rFonts w:eastAsia="Times New Roman" w:cs="Times New Roman"/>
          <w:szCs w:val="24"/>
        </w:rPr>
        <w:t>κοινοβουλευτικές επιτροπές</w:t>
      </w:r>
      <w:r>
        <w:rPr>
          <w:rFonts w:eastAsia="Times New Roman" w:cs="Times New Roman"/>
          <w:szCs w:val="24"/>
        </w:rPr>
        <w:t>;</w:t>
      </w:r>
    </w:p>
    <w:p w14:paraId="52257F1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τρίτο, επίσης, πολύ σοβαρό ζήτημα -ίσως το σοβαρότερο όλων- είναι</w:t>
      </w:r>
      <w:r>
        <w:rPr>
          <w:rFonts w:eastAsia="Times New Roman" w:cs="Times New Roman"/>
          <w:szCs w:val="24"/>
        </w:rPr>
        <w:t>,</w:t>
      </w:r>
      <w:r>
        <w:rPr>
          <w:rFonts w:eastAsia="Times New Roman" w:cs="Times New Roman"/>
          <w:szCs w:val="24"/>
        </w:rPr>
        <w:t xml:space="preserve"> κατά την άποψή μου</w:t>
      </w:r>
      <w:r>
        <w:rPr>
          <w:rFonts w:eastAsia="Times New Roman" w:cs="Times New Roman"/>
          <w:szCs w:val="24"/>
        </w:rPr>
        <w:t>,</w:t>
      </w:r>
      <w:r>
        <w:rPr>
          <w:rFonts w:eastAsia="Times New Roman" w:cs="Times New Roman"/>
          <w:szCs w:val="24"/>
        </w:rPr>
        <w:t xml:space="preserve"> ο περιβόητος νόμος «περί ευθύνης Υπουργών». Ακούσατε όλοι</w:t>
      </w:r>
      <w:r>
        <w:rPr>
          <w:rFonts w:eastAsia="Times New Roman" w:cs="Times New Roman"/>
          <w:szCs w:val="24"/>
        </w:rPr>
        <w:t>,</w:t>
      </w:r>
      <w:r>
        <w:rPr>
          <w:rFonts w:eastAsia="Times New Roman" w:cs="Times New Roman"/>
          <w:szCs w:val="24"/>
        </w:rPr>
        <w:t xml:space="preserve"> όλους να συμφωνούμε σε αυτό. Είναι, λοιπόν, μια πολύ καλή ευκαιρία να επαναλάβο</w:t>
      </w:r>
      <w:r>
        <w:rPr>
          <w:rFonts w:eastAsia="Times New Roman" w:cs="Times New Roman"/>
          <w:szCs w:val="24"/>
        </w:rPr>
        <w:t>υμε ότι υπάρχει άμεση ανάγκη</w:t>
      </w:r>
      <w:r>
        <w:rPr>
          <w:rFonts w:eastAsia="Times New Roman" w:cs="Times New Roman"/>
          <w:szCs w:val="24"/>
        </w:rPr>
        <w:t>,</w:t>
      </w:r>
      <w:r>
        <w:rPr>
          <w:rFonts w:eastAsia="Times New Roman" w:cs="Times New Roman"/>
          <w:szCs w:val="24"/>
        </w:rPr>
        <w:t xml:space="preserve"> ο συγκεκριμένος νόμος να καταργηθεί με την επόμενη συνταγματική αναθεώρηση. </w:t>
      </w:r>
    </w:p>
    <w:p w14:paraId="52257F1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Για να βγει, όμως, η χώρα από τη βαθιά και παρατεταμένη κρίση, στην οποία έχει βυθιστεί ούτε τα μισόλογα ούτε τα ξόρκια ούτε η φυσιολογική κατανομή ε</w:t>
      </w:r>
      <w:r>
        <w:rPr>
          <w:rFonts w:eastAsia="Times New Roman" w:cs="Times New Roman"/>
          <w:szCs w:val="24"/>
        </w:rPr>
        <w:t>υθυνών αρκούν. Πρέπει οι ευθύνες να αποδοθούν σε συγκεκριμένα πρόσωπα, που αποδεδειγμένα έχουν διαπράξει ανοσιουργήματα και η τιμωρία τους να λειτουργήσει</w:t>
      </w:r>
      <w:r>
        <w:rPr>
          <w:rFonts w:eastAsia="Times New Roman" w:cs="Times New Roman"/>
          <w:szCs w:val="24"/>
        </w:rPr>
        <w:t>,</w:t>
      </w:r>
      <w:r>
        <w:rPr>
          <w:rFonts w:eastAsia="Times New Roman" w:cs="Times New Roman"/>
          <w:szCs w:val="24"/>
        </w:rPr>
        <w:t xml:space="preserve"> τόσο ως αποτρεπτικό σήμα για ενδεχόμενη μίμηση στο μέλλον, όσο και ως ηθική απόδειξη ότι δεν μπορεί </w:t>
      </w:r>
      <w:r>
        <w:rPr>
          <w:rFonts w:eastAsia="Times New Roman" w:cs="Times New Roman"/>
          <w:szCs w:val="24"/>
        </w:rPr>
        <w:t>κανείς να προσδοκά ότι θα μένει ατιμώρητος, όταν με τις πράξεις και τις παραλείψεις του έχει συντελέσει στη διάλυση και στη χρεοκοπία του τόπου.</w:t>
      </w:r>
    </w:p>
    <w:p w14:paraId="52257F1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Αντιπρόεδρος της Βουλής κ. </w:t>
      </w:r>
      <w:r>
        <w:rPr>
          <w:rFonts w:eastAsia="Times New Roman" w:cs="Times New Roman"/>
          <w:b/>
          <w:szCs w:val="24"/>
        </w:rPr>
        <w:t>ΔΗΜΗΤΡΙΟΣ ΚΡΕΜΑΣΤΙΝΟΣ</w:t>
      </w:r>
      <w:r>
        <w:rPr>
          <w:rFonts w:eastAsia="Times New Roman" w:cs="Times New Roman"/>
          <w:szCs w:val="24"/>
        </w:rPr>
        <w:t>)</w:t>
      </w:r>
    </w:p>
    <w:p w14:paraId="52257F1B"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συνάδελφοι, θέλω με την ευκαιρία</w:t>
      </w:r>
      <w:r>
        <w:rPr>
          <w:rFonts w:eastAsia="Times New Roman" w:cs="Times New Roman"/>
          <w:szCs w:val="24"/>
        </w:rPr>
        <w:t>,</w:t>
      </w:r>
      <w:r>
        <w:rPr>
          <w:rFonts w:eastAsia="Times New Roman" w:cs="Times New Roman"/>
          <w:szCs w:val="24"/>
        </w:rPr>
        <w:t xml:space="preserve"> να επισημάνω ότι η ειρωνεία της ιστορίας</w:t>
      </w:r>
      <w:r>
        <w:rPr>
          <w:rFonts w:eastAsia="Times New Roman" w:cs="Times New Roman"/>
          <w:szCs w:val="24"/>
        </w:rPr>
        <w:t>,</w:t>
      </w:r>
      <w:r>
        <w:rPr>
          <w:rFonts w:eastAsia="Times New Roman" w:cs="Times New Roman"/>
          <w:szCs w:val="24"/>
        </w:rPr>
        <w:t xml:space="preserve"> το έφερε</w:t>
      </w:r>
      <w:r>
        <w:rPr>
          <w:rFonts w:eastAsia="Times New Roman" w:cs="Times New Roman"/>
          <w:szCs w:val="24"/>
        </w:rPr>
        <w:t>,</w:t>
      </w:r>
      <w:r>
        <w:rPr>
          <w:rFonts w:eastAsia="Times New Roman" w:cs="Times New Roman"/>
          <w:szCs w:val="24"/>
        </w:rPr>
        <w:t xml:space="preserve"> την ώρα που διερευνά μια κραυγαλέα υπόθεση ληστρικής ιδιοποίησης δημοσίου χρήματος από το σύστημα του «Αρχιερέα της διαπλοκής» Σημίτη, με προεξάρχοντα τον τότε</w:t>
      </w:r>
      <w:r>
        <w:rPr>
          <w:rFonts w:eastAsia="Times New Roman" w:cs="Times New Roman"/>
          <w:szCs w:val="24"/>
        </w:rPr>
        <w:t xml:space="preserve"> πρωτοκλασάτο Υπουργό του Γιάννου Παπαντωνίου, την ίδια ώρα -γι’ αυτό το είπα, κύριε Δαβάκη, που δεν καταλάβατε λίγο πριν την αναφορά μου- ο Κυριάκος Μητσοτάκης πομπωδώς αναγγέλλει την προσχώρηση στις τάξεις της Νέας Δημοκρατίας, ως νεοσσού της πολιτικής, </w:t>
      </w:r>
      <w:r>
        <w:rPr>
          <w:rFonts w:eastAsia="Times New Roman" w:cs="Times New Roman"/>
          <w:szCs w:val="24"/>
        </w:rPr>
        <w:t xml:space="preserve">του γιου του πρώην Υπουργού Γιάννου Παπαντωνίου. </w:t>
      </w:r>
    </w:p>
    <w:p w14:paraId="52257F1C"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Τι μήνυμα, άραγε, στέλνει στην κοινωνία; «Μη χάσει η Βενετιά βελόνι», έλεγε η μακαρίτισσ</w:t>
      </w:r>
      <w:r>
        <w:rPr>
          <w:rFonts w:eastAsia="Times New Roman" w:cs="Times New Roman"/>
          <w:szCs w:val="24"/>
        </w:rPr>
        <w:t>α</w:t>
      </w:r>
      <w:r>
        <w:rPr>
          <w:rFonts w:eastAsia="Times New Roman" w:cs="Times New Roman"/>
          <w:szCs w:val="24"/>
        </w:rPr>
        <w:t xml:space="preserve"> η μάνα μου. Υπάρχει, όμως, και ένα άλλο λαϊκό γνωμικό: «Πες μου το φίλο σου να σου πω ποιος είσαι». </w:t>
      </w:r>
    </w:p>
    <w:p w14:paraId="52257F1D"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Με το παιδί ασφ</w:t>
      </w:r>
      <w:r>
        <w:rPr>
          <w:rFonts w:eastAsia="Times New Roman" w:cs="Times New Roman"/>
          <w:szCs w:val="24"/>
        </w:rPr>
        <w:t xml:space="preserve">αλώς και δεν έχει κανένας τίποτα. Όμως, σε ένδειξη αλληλεγγύης στο νέο στέλεχος, που πέρασε με ΑΣΕΠ, </w:t>
      </w:r>
      <w:r>
        <w:rPr>
          <w:rFonts w:eastAsia="Times New Roman" w:cs="Times New Roman"/>
          <w:szCs w:val="24"/>
        </w:rPr>
        <w:lastRenderedPageBreak/>
        <w:t xml:space="preserve">όπως διαβάσαμε, τις εξετάσεις για να είναι υποψήφιος Βουλευτής, μήπως συμμερίζεται ο Κυριάκος Μητσοτάκης την έκφραση συμπαράστασης στον πρώην Υπουργό; </w:t>
      </w:r>
    </w:p>
    <w:p w14:paraId="52257F1E"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Ποι</w:t>
      </w:r>
      <w:r>
        <w:rPr>
          <w:rFonts w:eastAsia="Times New Roman" w:cs="Times New Roman"/>
          <w:szCs w:val="24"/>
        </w:rPr>
        <w:t xml:space="preserve">ος μπορεί να πείσει τον απλό </w:t>
      </w:r>
      <w:r>
        <w:rPr>
          <w:rFonts w:eastAsia="Times New Roman" w:cs="Times New Roman"/>
          <w:szCs w:val="24"/>
        </w:rPr>
        <w:t>ν</w:t>
      </w:r>
      <w:r>
        <w:rPr>
          <w:rFonts w:eastAsia="Times New Roman" w:cs="Times New Roman"/>
          <w:szCs w:val="24"/>
        </w:rPr>
        <w:t xml:space="preserve">εοδημοκράτη, κύριε Χατζηδάκη, κύριε Αντιπρόεδρε, ότι πρέπει να απολογείται για όλα αυτά; </w:t>
      </w:r>
    </w:p>
    <w:p w14:paraId="52257F1F"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52257F20"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Κύριε Πρόεδρε, αφήσατε δεκατρία λεπτ</w:t>
      </w:r>
      <w:r>
        <w:rPr>
          <w:rFonts w:eastAsia="Times New Roman" w:cs="Times New Roman"/>
          <w:szCs w:val="24"/>
        </w:rPr>
        <w:t xml:space="preserve">ά τους άλλους ομιλητές. Ελπίζω να μην το κάνετε, επειδή ακούγονται αυτά που λέω τώρα. </w:t>
      </w:r>
    </w:p>
    <w:p w14:paraId="52257F21"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Αυτός ο πολιτικός αμοραλισμός της ηγεσίας Μητσοτάκη, που φέρνει την περήφανη βάση μας σε θέση απολογητή των πιο άθλιων ημερών των κυβερνήσεων του ΠΑΣΟΚ, ιδίως της </w:t>
      </w:r>
      <w:r>
        <w:rPr>
          <w:rFonts w:eastAsia="Times New Roman" w:cs="Times New Roman"/>
          <w:szCs w:val="24"/>
        </w:rPr>
        <w:t>περιόδου Σημίτη, είναι νομίζω ένα κεφάλαιο που αναδεικνύει πως έχει χαθεί ακόμα και το ένστικτο αυτοσυντήρησης, καθώς, απ’ ό,τι φαίνεται, δεν μπορεί η ηγεσία της Νέας Δημοκρατίας να κατανοήσει</w:t>
      </w:r>
      <w:r>
        <w:rPr>
          <w:rFonts w:eastAsia="Times New Roman" w:cs="Times New Roman"/>
          <w:szCs w:val="24"/>
        </w:rPr>
        <w:t>,</w:t>
      </w:r>
      <w:r>
        <w:rPr>
          <w:rFonts w:eastAsia="Times New Roman" w:cs="Times New Roman"/>
          <w:szCs w:val="24"/>
        </w:rPr>
        <w:t xml:space="preserve"> αυτές οι ταυτίσεις τι μήνυμα στέλνουν. </w:t>
      </w:r>
    </w:p>
    <w:p w14:paraId="52257F22"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w:t>
      </w:r>
      <w:r>
        <w:rPr>
          <w:rFonts w:eastAsia="Times New Roman" w:cs="Times New Roman"/>
          <w:szCs w:val="24"/>
        </w:rPr>
        <w:t xml:space="preserve">δελφοι, πριν κατέβω από το Βήμα, αφού αντιλαμβάνεστε ότι εμείς οι Έλληνες Χριστιανοδημοκράτες </w:t>
      </w:r>
      <w:r>
        <w:rPr>
          <w:rFonts w:eastAsia="Times New Roman" w:cs="Times New Roman"/>
          <w:szCs w:val="24"/>
        </w:rPr>
        <w:lastRenderedPageBreak/>
        <w:t xml:space="preserve">θα ψηφίσουμε θετικά για τη σύσταση της </w:t>
      </w:r>
      <w:r>
        <w:rPr>
          <w:rFonts w:eastAsia="Times New Roman" w:cs="Times New Roman"/>
          <w:szCs w:val="24"/>
        </w:rPr>
        <w:t>ειδικής κοινοβουλευτικής επιτροπής</w:t>
      </w:r>
      <w:r>
        <w:rPr>
          <w:rFonts w:eastAsia="Times New Roman" w:cs="Times New Roman"/>
          <w:szCs w:val="24"/>
        </w:rPr>
        <w:t>, θα ήθελα να μιλήσω για ένα τελευταίο θέμα, που αφορά την Κυβέρνηση και ειδικότερα τον Υ</w:t>
      </w:r>
      <w:r>
        <w:rPr>
          <w:rFonts w:eastAsia="Times New Roman" w:cs="Times New Roman"/>
          <w:szCs w:val="24"/>
        </w:rPr>
        <w:t xml:space="preserve">πουργό Δικαιοσύνης, που σήμερα δεν έκρινε σκόπιμο -φαίνεται- ούτε ο ένας ούτε ο άλλος να είναι σε όλη τη συνεδρίαση εδώ. </w:t>
      </w:r>
    </w:p>
    <w:p w14:paraId="52257F23"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Αντί να παρακολουθούν από μακριά την υπόθεση της κ. Ράικου, οφείλουν να ζητήσουν από την Εισαγγελέα του Αρείου Πάγου να διατάξει σήμερ</w:t>
      </w:r>
      <w:r>
        <w:rPr>
          <w:rFonts w:eastAsia="Times New Roman" w:cs="Times New Roman"/>
          <w:szCs w:val="24"/>
        </w:rPr>
        <w:t xml:space="preserve">α -τι περιμένουν τόσα εικοσιτετράωρα;- επείγουσα προκαταρκτική εξέταση. Πρέπει να ζητηθεί, επιτέλους, από τα αρμόδια όργανα.  </w:t>
      </w:r>
    </w:p>
    <w:p w14:paraId="52257F24"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Η κ. Ράικου πρέπει να κατονομάσει τα συμφέροντα εκείνα που υποτίθεται ότι την εξανάγκασαν να παραιτηθεί</w:t>
      </w:r>
      <w:r>
        <w:rPr>
          <w:rFonts w:eastAsia="Times New Roman" w:cs="Times New Roman"/>
          <w:szCs w:val="24"/>
        </w:rPr>
        <w:t>,</w:t>
      </w:r>
      <w:r>
        <w:rPr>
          <w:rFonts w:eastAsia="Times New Roman" w:cs="Times New Roman"/>
          <w:szCs w:val="24"/>
        </w:rPr>
        <w:t xml:space="preserve"> ένα προς ένα, με ονόματα</w:t>
      </w:r>
      <w:r>
        <w:rPr>
          <w:rFonts w:eastAsia="Times New Roman" w:cs="Times New Roman"/>
          <w:szCs w:val="24"/>
        </w:rPr>
        <w:t xml:space="preserve"> και διευθύνσεις, για να υπάρξει διερεύνηση και ενδεχομένως παρέμβαση των δικαστικών </w:t>
      </w:r>
      <w:r>
        <w:rPr>
          <w:rFonts w:eastAsia="Times New Roman" w:cs="Times New Roman"/>
          <w:szCs w:val="24"/>
        </w:rPr>
        <w:t>αρχών</w:t>
      </w:r>
      <w:r>
        <w:rPr>
          <w:rFonts w:eastAsia="Times New Roman" w:cs="Times New Roman"/>
          <w:szCs w:val="24"/>
        </w:rPr>
        <w:t>. Η θέση που κατέχει είναι μια καίρια θέση. Και ασφαλώς θα πρέπει να πει -και με αυτό κλείνω- για ποιον λόγο δεν παρέδωσε δυόμιση χιλιάδες σελίδες -λέει- από τους φακ</w:t>
      </w:r>
      <w:r>
        <w:rPr>
          <w:rFonts w:eastAsia="Times New Roman" w:cs="Times New Roman"/>
          <w:szCs w:val="24"/>
        </w:rPr>
        <w:t>έλους Παπαντωνίου η κ. Ράικου. Για ποιον λόγο -αν αληθεύει- δεν απέστειλε διακόσιες πενήντα χιλιάδες έγγραφα για την υπόθεση Παπαντωνίου-Λιακουνάκου, που αφο</w:t>
      </w:r>
      <w:r>
        <w:rPr>
          <w:rFonts w:eastAsia="Times New Roman" w:cs="Times New Roman"/>
          <w:szCs w:val="24"/>
        </w:rPr>
        <w:lastRenderedPageBreak/>
        <w:t>ρούν τις προμήθειες των οπλικών συστημάτων -πρόκειται για έγγραφα που είχαν κατασχεθεί από τους υπο</w:t>
      </w:r>
      <w:r>
        <w:rPr>
          <w:rFonts w:eastAsia="Times New Roman" w:cs="Times New Roman"/>
          <w:szCs w:val="24"/>
        </w:rPr>
        <w:t xml:space="preserve">λογιστές Λιακουνάκου, που δεν είχαν ανοιχθεί, δεν είχαν ερευνηθεί για τόσο μεγάλο χρονικό διάστημα, που βρίσκονται στην Εισαγγελία Διαφθοράς- προκειμένου να αξιολογηθεί το περιεχόμενό τους, το οποίο πιστοποίησαν ειδικοί ηλεκτρονικών υπολογιστών; </w:t>
      </w:r>
    </w:p>
    <w:p w14:paraId="52257F25"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ευχαριστώ για την ανοχή. </w:t>
      </w:r>
    </w:p>
    <w:p w14:paraId="52257F26"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Καταθέτω ερωτήσεις σχετικές με τις νύξεις που έκανα, για εκείνους τους συναδέλφους</w:t>
      </w:r>
      <w:r>
        <w:rPr>
          <w:rFonts w:eastAsia="Times New Roman" w:cs="Times New Roman"/>
          <w:szCs w:val="24"/>
        </w:rPr>
        <w:t>,</w:t>
      </w:r>
      <w:r>
        <w:rPr>
          <w:rFonts w:eastAsia="Times New Roman" w:cs="Times New Roman"/>
          <w:szCs w:val="24"/>
        </w:rPr>
        <w:t xml:space="preserve"> που ενδεχομένως θελήσουν να διασταυρώσουν την ακρίβεια των λεγομένων μου από του Βήματος. </w:t>
      </w:r>
    </w:p>
    <w:p w14:paraId="52257F27"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w:t>
      </w:r>
      <w:r>
        <w:rPr>
          <w:rFonts w:eastAsia="Times New Roman" w:cs="Times New Roman"/>
          <w:szCs w:val="24"/>
        </w:rPr>
        <w:t xml:space="preserve"> Νικολόπουλος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2257F28"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2257F29" w14:textId="77777777" w:rsidR="005D2FD3" w:rsidRDefault="00310839">
      <w:pPr>
        <w:spacing w:after="0"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Δημήτριος</w:t>
      </w:r>
      <w:r>
        <w:rPr>
          <w:rFonts w:eastAsia="Times New Roman" w:cs="Times New Roman"/>
          <w:b/>
          <w:szCs w:val="24"/>
        </w:rPr>
        <w:t xml:space="preserve"> Κ</w:t>
      </w:r>
      <w:r>
        <w:rPr>
          <w:rFonts w:eastAsia="Times New Roman" w:cs="Times New Roman"/>
          <w:b/>
          <w:szCs w:val="24"/>
        </w:rPr>
        <w:t>ρεμαστινός</w:t>
      </w:r>
      <w:r>
        <w:rPr>
          <w:rFonts w:eastAsia="Times New Roman" w:cs="Times New Roman"/>
          <w:b/>
          <w:szCs w:val="24"/>
        </w:rPr>
        <w:t>):</w:t>
      </w:r>
      <w:r>
        <w:rPr>
          <w:rFonts w:eastAsia="Times New Roman" w:cs="Times New Roman"/>
          <w:szCs w:val="24"/>
        </w:rPr>
        <w:t xml:space="preserve"> Η κ. Κοζομπόλη</w:t>
      </w:r>
      <w:r>
        <w:rPr>
          <w:rFonts w:eastAsia="Times New Roman" w:cs="Times New Roman"/>
          <w:szCs w:val="24"/>
        </w:rPr>
        <w:t xml:space="preserve"> </w:t>
      </w:r>
      <w:r>
        <w:rPr>
          <w:rFonts w:eastAsia="Times New Roman" w:cs="Times New Roman"/>
          <w:szCs w:val="24"/>
        </w:rPr>
        <w:t>-Αμανατ</w:t>
      </w:r>
      <w:r>
        <w:rPr>
          <w:rFonts w:eastAsia="Times New Roman" w:cs="Times New Roman"/>
          <w:szCs w:val="24"/>
        </w:rPr>
        <w:t xml:space="preserve">ίδη, Βουλευτής του ΣΥΡΙΖΑ, έχει το λόγο για πέντε λεπτά. </w:t>
      </w:r>
    </w:p>
    <w:p w14:paraId="52257F2A" w14:textId="77777777" w:rsidR="005D2FD3" w:rsidRDefault="00310839">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Ευχαριστώ, κύριε Πρόεδρε. </w:t>
      </w:r>
    </w:p>
    <w:p w14:paraId="52257F2B"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περιπέτεια και η βαθιά κρίση που ταλανίζει τα τελευταία χρόνια τη χώρα μας δεν είναι άσχετη </w:t>
      </w:r>
      <w:r>
        <w:rPr>
          <w:rFonts w:eastAsia="Times New Roman" w:cs="Times New Roman"/>
          <w:szCs w:val="24"/>
        </w:rPr>
        <w:t xml:space="preserve">με το θέμα </w:t>
      </w:r>
      <w:r>
        <w:rPr>
          <w:rFonts w:eastAsia="Times New Roman" w:cs="Times New Roman"/>
          <w:szCs w:val="24"/>
        </w:rPr>
        <w:t>της σημερινής συνεδρίασης. Αντιθέ</w:t>
      </w:r>
      <w:r>
        <w:rPr>
          <w:rFonts w:eastAsia="Times New Roman" w:cs="Times New Roman"/>
          <w:szCs w:val="24"/>
        </w:rPr>
        <w:t xml:space="preserve">τως, τα εξοπλιστικά προγράμματα επί διακυβέρνησης Σημίτη-ΠΑΣΟΚ -και όχι μόνο- αύξησαν το δημόσιο χρέος και ταυτόχρονα τον πλούτο διαφόρων επιτήδειων και διεφθαρμένων πολιτικών, συμβούλων, μεσαζόντων και άλλων. </w:t>
      </w:r>
    </w:p>
    <w:p w14:paraId="52257F2C"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Επισημαίνω ότι η αναγκαιότητα των αμυντικών ε</w:t>
      </w:r>
      <w:r>
        <w:rPr>
          <w:rFonts w:eastAsia="Times New Roman" w:cs="Times New Roman"/>
          <w:szCs w:val="24"/>
        </w:rPr>
        <w:t xml:space="preserve">ξοπλισμών είναι αυτονόητη, αρκεί να υπάρχει μέτρο, διαφάνεια, σχεδιασμός σκοπιμότητας, χρησιμότητας και αναγκαιότητας. Όχι φρεγάτες που γέρνουν και άχρηστα όπλα ούτε μίζες, διαφθορά και πλουτισμός των αετονύχιδων με δημόσιο χρήμα. </w:t>
      </w:r>
    </w:p>
    <w:p w14:paraId="52257F2D"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Η υπόθεση που συγκροτούν</w:t>
      </w:r>
      <w:r>
        <w:rPr>
          <w:rFonts w:eastAsia="Times New Roman" w:cs="Times New Roman"/>
          <w:szCs w:val="24"/>
        </w:rPr>
        <w:t xml:space="preserve"> οι έξι συναφείς δικογραφίες</w:t>
      </w:r>
      <w:r>
        <w:rPr>
          <w:rFonts w:eastAsia="Times New Roman" w:cs="Times New Roman"/>
          <w:szCs w:val="24"/>
        </w:rPr>
        <w:t>,</w:t>
      </w:r>
      <w:r>
        <w:rPr>
          <w:rFonts w:eastAsia="Times New Roman" w:cs="Times New Roman"/>
          <w:szCs w:val="24"/>
        </w:rPr>
        <w:t xml:space="preserve"> που αφορούν τον κ. Παπαντωνίου, είναι μέρος του μεγάλου πάρτι διαφθοράς της εποχής της διακυβέρνησης Σημίτη. Έπεται της συναφούς υπόθεσης Τσοχατζόπουλου-Σμπώκου και λοιπών. Σχετίζεται με τεράστια βλάβη ή κίνδυνο βλάβης του ελλ</w:t>
      </w:r>
      <w:r>
        <w:rPr>
          <w:rFonts w:eastAsia="Times New Roman" w:cs="Times New Roman"/>
          <w:szCs w:val="24"/>
        </w:rPr>
        <w:t xml:space="preserve">ηνικού δημοσίου και ωφέλεια επιτήδειων μεσαζόντων και λοιπών. </w:t>
      </w:r>
    </w:p>
    <w:p w14:paraId="52257F2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Θα αναφερθώ σε κάτι που έχει ειπωθεί πολλές φορές σε αυτήν την Αίθουσα από Βουλευτές της Νέας Δημοκρατίας. Ο κ. Αθανασίου, μάλιστα, αρέσκεται να το επικαλείται το στοιχείο </w:t>
      </w:r>
      <w:r>
        <w:rPr>
          <w:rFonts w:eastAsia="Times New Roman" w:cs="Times New Roman"/>
          <w:szCs w:val="24"/>
        </w:rPr>
        <w:lastRenderedPageBreak/>
        <w:t>αυτό, ότι δηλαδή μετά</w:t>
      </w:r>
      <w:r>
        <w:rPr>
          <w:rFonts w:eastAsia="Times New Roman" w:cs="Times New Roman"/>
          <w:szCs w:val="24"/>
        </w:rPr>
        <w:t xml:space="preserve"> την </w:t>
      </w:r>
      <w:r>
        <w:rPr>
          <w:rFonts w:eastAsia="Times New Roman" w:cs="Times New Roman"/>
          <w:szCs w:val="24"/>
        </w:rPr>
        <w:t>έ</w:t>
      </w:r>
      <w:r>
        <w:rPr>
          <w:rFonts w:eastAsia="Times New Roman" w:cs="Times New Roman"/>
          <w:szCs w:val="24"/>
        </w:rPr>
        <w:t xml:space="preserve">κθεση της </w:t>
      </w:r>
      <w:r>
        <w:rPr>
          <w:rFonts w:eastAsia="Times New Roman" w:cs="Times New Roman"/>
          <w:szCs w:val="24"/>
        </w:rPr>
        <w:t>«</w:t>
      </w:r>
      <w:r>
        <w:rPr>
          <w:rFonts w:eastAsia="Times New Roman" w:cs="Times New Roman"/>
          <w:szCs w:val="24"/>
          <w:lang w:val="en-US"/>
        </w:rPr>
        <w:t>GRECO</w:t>
      </w:r>
      <w:r>
        <w:rPr>
          <w:rFonts w:eastAsia="Times New Roman" w:cs="Times New Roman"/>
          <w:szCs w:val="24"/>
        </w:rPr>
        <w:t>»</w:t>
      </w:r>
      <w:r>
        <w:rPr>
          <w:rFonts w:eastAsia="Times New Roman" w:cs="Times New Roman"/>
          <w:szCs w:val="24"/>
        </w:rPr>
        <w:t xml:space="preserve"> -ομάδα κρατών κατά της διαφθοράς- το 2009-2010, στην οποία διαπιστώθηκε μεγάλη διαφθορά στη χώρα μας, αναλήφθηκαν πρωτοβουλίες τέτοιες και καλυτέρεψε η θέση της χώρας μας στην ευρωπαϊκή κατάταξη για τη διαφθορά</w:t>
      </w:r>
      <w:r>
        <w:rPr>
          <w:rFonts w:eastAsia="Times New Roman" w:cs="Times New Roman"/>
          <w:szCs w:val="24"/>
        </w:rPr>
        <w:t>. ‘Ο,</w:t>
      </w:r>
      <w:r>
        <w:rPr>
          <w:rFonts w:eastAsia="Times New Roman" w:cs="Times New Roman"/>
          <w:szCs w:val="24"/>
        </w:rPr>
        <w:t>τι η βελτίωση αυτ</w:t>
      </w:r>
      <w:r>
        <w:rPr>
          <w:rFonts w:eastAsia="Times New Roman" w:cs="Times New Roman"/>
          <w:szCs w:val="24"/>
        </w:rPr>
        <w:t>ή απολέσθη κατά τη διετία διακυβέρνησης της χώρας μας από την παρούσα Κυβέρνηση και στην εν λόγω κατάταξη η χώρα μας υποχώρησε εκ νέου. Όμως, αυτή είναι η μισή αλήθεια. Γιατί; Γιατί η παρούσα Κυβέρνηση και ο Πρωθυπουργός πράττει αυτό</w:t>
      </w:r>
      <w:r>
        <w:rPr>
          <w:rFonts w:eastAsia="Times New Roman" w:cs="Times New Roman"/>
          <w:szCs w:val="24"/>
        </w:rPr>
        <w:t>,</w:t>
      </w:r>
      <w:r>
        <w:rPr>
          <w:rFonts w:eastAsia="Times New Roman" w:cs="Times New Roman"/>
          <w:szCs w:val="24"/>
        </w:rPr>
        <w:t xml:space="preserve"> ακριβώς που δεσμεύθηκ</w:t>
      </w:r>
      <w:r>
        <w:rPr>
          <w:rFonts w:eastAsia="Times New Roman" w:cs="Times New Roman"/>
          <w:szCs w:val="24"/>
        </w:rPr>
        <w:t xml:space="preserve">ε να κάνει απέναντι στους πολίτες. Να ρίξει άπλετο φως σε σκοτεινές υποθέσεις του αμαρτωλού παρελθόντος. Αυτές είναι οι υποθέσεις που ανοίγουν και άλλαξαν την πλασματική εικόνα της χώρας μας για τη διαφθορά. </w:t>
      </w:r>
    </w:p>
    <w:p w14:paraId="52257F2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Ρίχνει, λοιπόν, άπλετο φως, μάχεται αταλάντευτα</w:t>
      </w:r>
      <w:r>
        <w:rPr>
          <w:rFonts w:eastAsia="Times New Roman" w:cs="Times New Roman"/>
          <w:szCs w:val="24"/>
        </w:rPr>
        <w:t xml:space="preserve"> τη διαφθορά και επιχειρεί να θωρακίσει θεσμικά τη χώρα μας από τέτοια φαινόμενα. Βλέπε, συνταγματική αναθεώρηση.</w:t>
      </w:r>
    </w:p>
    <w:p w14:paraId="52257F3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τήρηση των δεσμεύσεων αυτών σημαίνει ότι δεν κρύβεται κα</w:t>
      </w:r>
      <w:r>
        <w:rPr>
          <w:rFonts w:eastAsia="Times New Roman" w:cs="Times New Roman"/>
          <w:szCs w:val="24"/>
        </w:rPr>
        <w:t>μ</w:t>
      </w:r>
      <w:r>
        <w:rPr>
          <w:rFonts w:eastAsia="Times New Roman" w:cs="Times New Roman"/>
          <w:szCs w:val="24"/>
        </w:rPr>
        <w:t>μία απολύτως αμαρτωλή υπόθεση, διερευνάται ό</w:t>
      </w:r>
      <w:r>
        <w:rPr>
          <w:rFonts w:eastAsia="Times New Roman" w:cs="Times New Roman"/>
          <w:szCs w:val="24"/>
        </w:rPr>
        <w:t>,</w:t>
      </w:r>
      <w:r>
        <w:rPr>
          <w:rFonts w:eastAsia="Times New Roman" w:cs="Times New Roman"/>
          <w:szCs w:val="24"/>
        </w:rPr>
        <w:t xml:space="preserve">τι χρήζει διερεύνησης και ακολουθούν οι κατά νόμο συνέπειες. </w:t>
      </w:r>
    </w:p>
    <w:p w14:paraId="52257F3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Η άλλη μισή αλήθεια, λοιπόν, λέει ότι ουδέποτε υπήρξε βελτίωση της θέσης της χώρας μας σε θέματα κατά της διαφθοράς. Απλώς, κάποιοι που νόμιζαν ότι θα κυβερνούν αιώνια, φρόντιζαν να κρύβουν τις </w:t>
      </w:r>
      <w:r>
        <w:rPr>
          <w:rFonts w:eastAsia="Times New Roman" w:cs="Times New Roman"/>
          <w:szCs w:val="24"/>
        </w:rPr>
        <w:t xml:space="preserve">σκοτεινές υποθέσεις και να προσποιούνται τους αδιάφθορους. </w:t>
      </w:r>
    </w:p>
    <w:p w14:paraId="52257F3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Όμως, οι υποθέσεις του αμαρτωλού παρελθόντος είναι εδώ και δεν κρύβονται κάτω από το χαλί, για να υποκρινόμαστε ότι κανένας δεν λεηλάτησε αυτή τη χώρα, ότι μόνη της οδηγήθηκε στη χρεοκοπία και ότι</w:t>
      </w:r>
      <w:r>
        <w:rPr>
          <w:rFonts w:eastAsia="Times New Roman" w:cs="Times New Roman"/>
          <w:szCs w:val="24"/>
        </w:rPr>
        <w:t xml:space="preserve"> δεν υπάρχει διαφθορά. </w:t>
      </w:r>
    </w:p>
    <w:p w14:paraId="52257F3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ατιμωρησία των Υπουργών του ΠΑΣΟΚ και της Νέας Δημοκρατίας, που εμπλέκονται σε σκάνδαλα διαφθοράς</w:t>
      </w:r>
      <w:r>
        <w:rPr>
          <w:rFonts w:eastAsia="Times New Roman" w:cs="Times New Roman"/>
          <w:szCs w:val="24"/>
        </w:rPr>
        <w:t>,</w:t>
      </w:r>
      <w:r>
        <w:rPr>
          <w:rFonts w:eastAsia="Times New Roman" w:cs="Times New Roman"/>
          <w:szCs w:val="24"/>
        </w:rPr>
        <w:t xml:space="preserve"> λόγω της σκανδαλωδώς σύντομης παραγραφής αδικημάτων, δεν παραγράφει τις πολιτικές τους ευθύνες. Επιπλέον, επιτάσσει την άμεση αλλαγ</w:t>
      </w:r>
      <w:r>
        <w:rPr>
          <w:rFonts w:eastAsia="Times New Roman" w:cs="Times New Roman"/>
          <w:szCs w:val="24"/>
        </w:rPr>
        <w:t xml:space="preserve">ή της νομοθεσίας για την ευθύνη των Υπουργών, ώστε να μπει τέλος στην ατιμωρησία και καταδεικνύει τη μεγάλη ευθύνη όλων όσων πρότειναν ή ανέχθηκαν αυτήν την απαράδεκτη ατιμωρησία. </w:t>
      </w:r>
    </w:p>
    <w:p w14:paraId="52257F3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Από τις έξι συναφείς δικογραφίες</w:t>
      </w:r>
      <w:r>
        <w:rPr>
          <w:rFonts w:eastAsia="Times New Roman" w:cs="Times New Roman"/>
          <w:szCs w:val="24"/>
        </w:rPr>
        <w:t>,</w:t>
      </w:r>
      <w:r>
        <w:rPr>
          <w:rFonts w:eastAsia="Times New Roman" w:cs="Times New Roman"/>
          <w:szCs w:val="24"/>
        </w:rPr>
        <w:t xml:space="preserve"> που διαβιβάστηκαν στη Βουλή -κι εδώ να πα</w:t>
      </w:r>
      <w:r>
        <w:rPr>
          <w:rFonts w:eastAsia="Times New Roman" w:cs="Times New Roman"/>
          <w:szCs w:val="24"/>
        </w:rPr>
        <w:t xml:space="preserve">ρατηρήσω ότι δεν υπήρξε καθυστέρηση του </w:t>
      </w:r>
      <w:r>
        <w:rPr>
          <w:rFonts w:eastAsia="Times New Roman" w:cs="Times New Roman"/>
          <w:szCs w:val="24"/>
        </w:rPr>
        <w:lastRenderedPageBreak/>
        <w:t xml:space="preserve">Υπουργείου Δικαιοσύνης για τη διαβίβασή τους στη Βουλή- διαβιβάστηκαν αμελλητί στη Βουλή και η Βουλή περίμενε και την έκτη δικογραφία για να τις προωθήσει. </w:t>
      </w:r>
    </w:p>
    <w:p w14:paraId="52257F3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Δεν υπάρχει καμ</w:t>
      </w:r>
      <w:r>
        <w:rPr>
          <w:rFonts w:eastAsia="Times New Roman" w:cs="Times New Roman"/>
          <w:szCs w:val="24"/>
        </w:rPr>
        <w:t>μ</w:t>
      </w:r>
      <w:r>
        <w:rPr>
          <w:rFonts w:eastAsia="Times New Roman" w:cs="Times New Roman"/>
          <w:szCs w:val="24"/>
        </w:rPr>
        <w:t>ία καθυστέρηση.</w:t>
      </w:r>
    </w:p>
    <w:p w14:paraId="52257F36"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ΠΑΝΑΓΙΩΤ</w:t>
      </w:r>
      <w:r>
        <w:rPr>
          <w:rFonts w:eastAsia="Times New Roman" w:cs="Times New Roman"/>
          <w:b/>
          <w:szCs w:val="24"/>
        </w:rPr>
        <w:t>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Βεβαίως, δεν υπάρχει καμ</w:t>
      </w:r>
      <w:r>
        <w:rPr>
          <w:rFonts w:eastAsia="Times New Roman" w:cs="Times New Roman"/>
          <w:szCs w:val="24"/>
        </w:rPr>
        <w:t>μ</w:t>
      </w:r>
      <w:r>
        <w:rPr>
          <w:rFonts w:eastAsia="Times New Roman" w:cs="Times New Roman"/>
          <w:szCs w:val="24"/>
        </w:rPr>
        <w:t xml:space="preserve">ία καθυστέρηση. </w:t>
      </w:r>
    </w:p>
    <w:p w14:paraId="52257F3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Την έκτη…</w:t>
      </w:r>
    </w:p>
    <w:p w14:paraId="52257F3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Όλες το 2016, κύριε Δαβάκη, έχουν σταλεί στο Υπουργείο Δικαιοσύνης και εν συνεχεία στη Βουλή. Να μην τρώω τον χρόνο μου, όμως. </w:t>
      </w:r>
    </w:p>
    <w:p w14:paraId="52257F3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Προκύπτει, λοιπόν, από τις έξι δικογραφίες, ότι αποδίδονται στον κ. Παπαντωνίου, με σχετικά βουλεύματα, πράξεις απιστίας</w:t>
      </w:r>
      <w:r>
        <w:rPr>
          <w:rFonts w:eastAsia="Times New Roman" w:cs="Times New Roman"/>
          <w:szCs w:val="24"/>
        </w:rPr>
        <w:t>,</w:t>
      </w:r>
      <w:r>
        <w:rPr>
          <w:rFonts w:eastAsia="Times New Roman" w:cs="Times New Roman"/>
          <w:szCs w:val="24"/>
        </w:rPr>
        <w:t xml:space="preserve"> από τις οποίες προήλθε μεγάλη οικονομική ζημία του ελληνικού δημοσίου. Βεβαίως, το έγκλημα της απιστίας έχει παραγραφεί, λόγω του ειδ</w:t>
      </w:r>
      <w:r>
        <w:rPr>
          <w:rFonts w:eastAsia="Times New Roman" w:cs="Times New Roman"/>
          <w:szCs w:val="24"/>
        </w:rPr>
        <w:t>ικού καθεστώτος</w:t>
      </w:r>
      <w:r>
        <w:rPr>
          <w:rFonts w:eastAsia="Times New Roman" w:cs="Times New Roman"/>
          <w:szCs w:val="24"/>
        </w:rPr>
        <w:t>,</w:t>
      </w:r>
      <w:r>
        <w:rPr>
          <w:rFonts w:eastAsia="Times New Roman" w:cs="Times New Roman"/>
          <w:szCs w:val="24"/>
        </w:rPr>
        <w:t xml:space="preserve"> που διέπει όσους διετέλεσαν ή διατελούν μέλη κυβέρνησης, όπως ο κ. Παπαντωνίου. Όμως, όπως έχει κριθεί και νομολογιακά, </w:t>
      </w:r>
      <w:r>
        <w:rPr>
          <w:rFonts w:eastAsia="Times New Roman" w:cs="Times New Roman"/>
          <w:szCs w:val="24"/>
        </w:rPr>
        <w:t>ότι</w:t>
      </w:r>
      <w:r>
        <w:rPr>
          <w:rFonts w:eastAsia="Times New Roman" w:cs="Times New Roman"/>
          <w:szCs w:val="24"/>
        </w:rPr>
        <w:t xml:space="preserve"> η παραγραφή του βασικού εγκλήματος δεν αποκλείει την τιμωρία του υπαιτίου για </w:t>
      </w:r>
      <w:r>
        <w:rPr>
          <w:rFonts w:eastAsia="Times New Roman" w:cs="Times New Roman"/>
          <w:szCs w:val="24"/>
        </w:rPr>
        <w:lastRenderedPageBreak/>
        <w:t>πράξεις νομιμοποίησης εσόδων που προέ</w:t>
      </w:r>
      <w:r>
        <w:rPr>
          <w:rFonts w:eastAsia="Times New Roman" w:cs="Times New Roman"/>
          <w:szCs w:val="24"/>
        </w:rPr>
        <w:t xml:space="preserve">κυψαν από την «παραγεγραμμένη» βασική πράξη. Εξάλλου, τις δικογραφίες στη Βουλή τις απέστειλε προς διερεύνηση ο </w:t>
      </w:r>
      <w:r>
        <w:rPr>
          <w:rFonts w:eastAsia="Times New Roman" w:cs="Times New Roman"/>
          <w:szCs w:val="24"/>
        </w:rPr>
        <w:t>εισαγγελέας</w:t>
      </w:r>
      <w:r>
        <w:rPr>
          <w:rFonts w:eastAsia="Times New Roman" w:cs="Times New Roman"/>
          <w:szCs w:val="24"/>
        </w:rPr>
        <w:t xml:space="preserve">, οι αρμόδιες </w:t>
      </w:r>
      <w:r>
        <w:rPr>
          <w:rFonts w:eastAsia="Times New Roman" w:cs="Times New Roman"/>
          <w:szCs w:val="24"/>
        </w:rPr>
        <w:t>εισαγγελικές αρχές</w:t>
      </w:r>
      <w:r>
        <w:rPr>
          <w:rFonts w:eastAsia="Times New Roman" w:cs="Times New Roman"/>
          <w:szCs w:val="24"/>
        </w:rPr>
        <w:t xml:space="preserve">. Επομένως, είναι επιβεβλημένη η συγκρότηση </w:t>
      </w:r>
      <w:r>
        <w:rPr>
          <w:rFonts w:eastAsia="Times New Roman" w:cs="Times New Roman"/>
          <w:szCs w:val="24"/>
        </w:rPr>
        <w:t xml:space="preserve">ειδικής κοινοβουλευτικής επιτροπής </w:t>
      </w:r>
      <w:r>
        <w:rPr>
          <w:rFonts w:eastAsia="Times New Roman" w:cs="Times New Roman"/>
          <w:szCs w:val="24"/>
        </w:rPr>
        <w:t>για τον κ. Παπαντωνίου</w:t>
      </w:r>
      <w:r>
        <w:rPr>
          <w:rFonts w:eastAsia="Times New Roman" w:cs="Times New Roman"/>
          <w:szCs w:val="24"/>
        </w:rPr>
        <w:t>, για να διερευνηθεί, κυρίως, η τυχόν διάπραξη του εγκλήματος της νομιμοποίησης χρήματος</w:t>
      </w:r>
      <w:r>
        <w:rPr>
          <w:rFonts w:eastAsia="Times New Roman" w:cs="Times New Roman"/>
          <w:szCs w:val="24"/>
        </w:rPr>
        <w:t>,</w:t>
      </w:r>
      <w:r>
        <w:rPr>
          <w:rFonts w:eastAsia="Times New Roman" w:cs="Times New Roman"/>
          <w:szCs w:val="24"/>
        </w:rPr>
        <w:t xml:space="preserve"> που είναι έγκλημα διαρκές και ως εκ τούτου απαράγραπτο.</w:t>
      </w:r>
    </w:p>
    <w:p w14:paraId="52257F3A" w14:textId="77777777" w:rsidR="005D2FD3" w:rsidRDefault="00310839">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52257F3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Ένα λεπτό παρακαλώ και </w:t>
      </w:r>
      <w:r>
        <w:rPr>
          <w:rFonts w:eastAsia="Times New Roman" w:cs="Times New Roman"/>
          <w:szCs w:val="24"/>
        </w:rPr>
        <w:t>ολοκληρώνω, κύριε Πρόεδρε. Ευχαριστώ.</w:t>
      </w:r>
    </w:p>
    <w:p w14:paraId="52257F3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ειδική κοινοβουλευτική επιτροπή</w:t>
      </w:r>
      <w:r>
        <w:rPr>
          <w:rFonts w:eastAsia="Times New Roman" w:cs="Times New Roman"/>
          <w:szCs w:val="24"/>
        </w:rPr>
        <w:t xml:space="preserve"> οφείλει να στοιχειοθετήσει τυχόν ενδείξεις ενοχής, τηρώντας αταλάντευτα το τεκμήριο της αθωότητας και τις αρχές της δίκαιης δίκης. Τη διερεύνηση της υπόθεσης έπρεπε να επιδιώκει ο κ. Π</w:t>
      </w:r>
      <w:r>
        <w:rPr>
          <w:rFonts w:eastAsia="Times New Roman" w:cs="Times New Roman"/>
          <w:szCs w:val="24"/>
        </w:rPr>
        <w:t xml:space="preserve">απαντωνίου, προκειμένου να αποδείξει την αθωότητά του. </w:t>
      </w:r>
    </w:p>
    <w:p w14:paraId="52257F3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Για τον λόγο αυτό</w:t>
      </w:r>
      <w:r>
        <w:rPr>
          <w:rFonts w:eastAsia="Times New Roman" w:cs="Times New Roman"/>
          <w:szCs w:val="24"/>
        </w:rPr>
        <w:t>,</w:t>
      </w:r>
      <w:r>
        <w:rPr>
          <w:rFonts w:eastAsia="Times New Roman" w:cs="Times New Roman"/>
          <w:szCs w:val="24"/>
        </w:rPr>
        <w:t xml:space="preserve"> που προκάλεσε αλγεινή εντύπωση -δυσάρεστη έκπληξη, θα πω- το υπόμνημα που απέστειλε στους </w:t>
      </w:r>
      <w:r>
        <w:rPr>
          <w:rFonts w:eastAsia="Times New Roman" w:cs="Times New Roman"/>
          <w:szCs w:val="24"/>
        </w:rPr>
        <w:lastRenderedPageBreak/>
        <w:t xml:space="preserve">Βουλευτές ο κ. Παπαντωνίου, ισχυριζόμενος ότι η σύσταση της </w:t>
      </w:r>
      <w:r>
        <w:rPr>
          <w:rFonts w:eastAsia="Times New Roman" w:cs="Times New Roman"/>
          <w:szCs w:val="24"/>
        </w:rPr>
        <w:t>ειδικής κοινοβουλευτικής επιτρο</w:t>
      </w:r>
      <w:r>
        <w:rPr>
          <w:rFonts w:eastAsia="Times New Roman" w:cs="Times New Roman"/>
          <w:szCs w:val="24"/>
        </w:rPr>
        <w:t>πής</w:t>
      </w:r>
      <w:r>
        <w:rPr>
          <w:rFonts w:eastAsia="Times New Roman" w:cs="Times New Roman"/>
          <w:szCs w:val="24"/>
        </w:rPr>
        <w:t xml:space="preserve"> έγινε με σκοπό τη συκοφάντησή του και ως κάλυψη του αδιεξόδου της κυβερνητικής πολιτικής στοχοποίησης του ΠΑΣΟΚ, επιχείρημα που επαναλήφθηκε και από άλλους προλαλήσαντες Βουλευτές. </w:t>
      </w:r>
    </w:p>
    <w:p w14:paraId="52257F3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Επειδή συνυπογράφω την πρόταση για την σύσταση της </w:t>
      </w:r>
      <w:r>
        <w:rPr>
          <w:rFonts w:eastAsia="Times New Roman" w:cs="Times New Roman"/>
          <w:szCs w:val="24"/>
        </w:rPr>
        <w:t>ειδικής κοινοβουλευ</w:t>
      </w:r>
      <w:r>
        <w:rPr>
          <w:rFonts w:eastAsia="Times New Roman" w:cs="Times New Roman"/>
          <w:szCs w:val="24"/>
        </w:rPr>
        <w:t>τικής επιτροπής</w:t>
      </w:r>
      <w:r>
        <w:rPr>
          <w:rFonts w:eastAsia="Times New Roman" w:cs="Times New Roman"/>
          <w:szCs w:val="24"/>
        </w:rPr>
        <w:t xml:space="preserve">, η απόδοση σκοπιμοτήτων με προσβάλλει βαθύτατα. Αυτό είναι συκοφαντία και όχι η διερεύνηση της αλήθειας. </w:t>
      </w:r>
    </w:p>
    <w:p w14:paraId="52257F3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Να πάψει, λοιπόν, ο κ. Παπαντωνίου να καταλογίζει σκοπιμότητες, αφού δεν έχει τίποτα να φοβηθεί. Ας διευκολύνει το έργο της </w:t>
      </w:r>
      <w:r>
        <w:rPr>
          <w:rFonts w:eastAsia="Times New Roman" w:cs="Times New Roman"/>
          <w:szCs w:val="24"/>
        </w:rPr>
        <w:t>ειδικής κο</w:t>
      </w:r>
      <w:r>
        <w:rPr>
          <w:rFonts w:eastAsia="Times New Roman" w:cs="Times New Roman"/>
          <w:szCs w:val="24"/>
        </w:rPr>
        <w:t>ινοβουλευτικής επιτροπής</w:t>
      </w:r>
      <w:r>
        <w:rPr>
          <w:rFonts w:eastAsia="Times New Roman" w:cs="Times New Roman"/>
          <w:szCs w:val="24"/>
        </w:rPr>
        <w:t>. Δεν υπάρχει άλλη επιλογή από το άπλετο φως</w:t>
      </w:r>
      <w:r>
        <w:rPr>
          <w:rFonts w:eastAsia="Times New Roman" w:cs="Times New Roman"/>
          <w:szCs w:val="24"/>
        </w:rPr>
        <w:t>,</w:t>
      </w:r>
      <w:r>
        <w:rPr>
          <w:rFonts w:eastAsia="Times New Roman" w:cs="Times New Roman"/>
          <w:szCs w:val="24"/>
        </w:rPr>
        <w:t xml:space="preserve"> για να λάμψει η αλήθεια και να αποδοθεί δικαιοσύνη.</w:t>
      </w:r>
    </w:p>
    <w:p w14:paraId="52257F4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Ευχαριστώ.</w:t>
      </w:r>
    </w:p>
    <w:p w14:paraId="52257F41"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257F4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 κυρία Κοζομπόλη.</w:t>
      </w:r>
    </w:p>
    <w:p w14:paraId="52257F4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Ο Βουλευ</w:t>
      </w:r>
      <w:r>
        <w:rPr>
          <w:rFonts w:eastAsia="Times New Roman" w:cs="Times New Roman"/>
          <w:szCs w:val="24"/>
        </w:rPr>
        <w:t>τής της Νέας Δημοκρατίας κ. Τασούλας έχει τον λόγο για πέντε λεπτά.</w:t>
      </w:r>
    </w:p>
    <w:p w14:paraId="52257F4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52257F4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Κυρίες και κύριοι συνάδελφοι, η συζήτηση για την σύσταση </w:t>
      </w:r>
      <w:r>
        <w:rPr>
          <w:rFonts w:eastAsia="Times New Roman" w:cs="Times New Roman"/>
          <w:szCs w:val="24"/>
        </w:rPr>
        <w:t>ειδικής κοινοβουλευτικής επιτροπής</w:t>
      </w:r>
      <w:r>
        <w:rPr>
          <w:rFonts w:eastAsia="Times New Roman" w:cs="Times New Roman"/>
          <w:szCs w:val="24"/>
        </w:rPr>
        <w:t xml:space="preserve"> για τη διεξαγωγή προκαταρκτικής ερεύνης </w:t>
      </w:r>
      <w:r>
        <w:rPr>
          <w:rFonts w:eastAsia="Times New Roman" w:cs="Times New Roman"/>
          <w:szCs w:val="24"/>
        </w:rPr>
        <w:t>για εξοπλιστικά προγράμματα της περιόδου 2001-2004</w:t>
      </w:r>
      <w:r>
        <w:rPr>
          <w:rFonts w:eastAsia="Times New Roman" w:cs="Times New Roman"/>
          <w:b/>
          <w:szCs w:val="24"/>
        </w:rPr>
        <w:t xml:space="preserve">, </w:t>
      </w:r>
      <w:r>
        <w:rPr>
          <w:rFonts w:eastAsia="Times New Roman" w:cs="Times New Roman"/>
          <w:szCs w:val="24"/>
        </w:rPr>
        <w:t xml:space="preserve">σκοπεί, κατά την πρόταση των Βουλευτών που την υπογράφουν, εις την απόδοση ποινικών ευθυνών. Και είναι ενδιαφέρον και παρήγορο να επιδιώκει η κυβερνώσα Πλειοψηφία την απόδοση δικαιοσύνης. Εν τούτοις, την </w:t>
      </w:r>
      <w:r>
        <w:rPr>
          <w:rFonts w:eastAsia="Times New Roman" w:cs="Times New Roman"/>
          <w:szCs w:val="24"/>
        </w:rPr>
        <w:t>ίδια στιγμή που επιθυμεί η Πλειοψηφία την απόδοση δικαιοσύνης, η Εισαγγελεύς κατά της Διαφθοράς, κ. Ράϊκου, παραιτείται από τη θέση της, καταγγέλλουσα προσπάθειες ηθικής της εξοντώσεως και αποδόμησης της ερεύνης που κάνει. Και την ίδια στιγμή, η Ένωση Δικα</w:t>
      </w:r>
      <w:r>
        <w:rPr>
          <w:rFonts w:eastAsia="Times New Roman" w:cs="Times New Roman"/>
          <w:szCs w:val="24"/>
        </w:rPr>
        <w:t>στών και Εισαγγελέων, δηλαδή ο φυσικός δικαστής</w:t>
      </w:r>
      <w:r>
        <w:rPr>
          <w:rFonts w:eastAsia="Times New Roman" w:cs="Times New Roman"/>
          <w:szCs w:val="24"/>
        </w:rPr>
        <w:t>,</w:t>
      </w:r>
      <w:r>
        <w:rPr>
          <w:rFonts w:eastAsia="Times New Roman" w:cs="Times New Roman"/>
          <w:szCs w:val="24"/>
        </w:rPr>
        <w:t xml:space="preserve"> όπως εκπροσωπείται, εκδίδει μια ανακοίνωση -την ίδια στιγμή που εσείς επιδιώκετε την απόδοση δικαιοσύνης- με την οποία υπενθυμίζει ότι οι δικαστές και οι εισαγγελείς, εις τους οποίους θα σταλεί το πόρισμα τη</w:t>
      </w:r>
      <w:r>
        <w:rPr>
          <w:rFonts w:eastAsia="Times New Roman" w:cs="Times New Roman"/>
          <w:szCs w:val="24"/>
        </w:rPr>
        <w:t xml:space="preserve">ς </w:t>
      </w:r>
      <w:r>
        <w:rPr>
          <w:rFonts w:eastAsia="Times New Roman" w:cs="Times New Roman"/>
          <w:szCs w:val="24"/>
        </w:rPr>
        <w:t>ειδικής κοινοβουλευτικής επιτροπής</w:t>
      </w:r>
      <w:r>
        <w:rPr>
          <w:rFonts w:eastAsia="Times New Roman" w:cs="Times New Roman"/>
          <w:szCs w:val="24"/>
        </w:rPr>
        <w:t xml:space="preserve"> που θα συστήσουμε, έχουν ζητήσει πολλές φορές -</w:t>
      </w:r>
      <w:r>
        <w:rPr>
          <w:rFonts w:eastAsia="Times New Roman" w:cs="Times New Roman"/>
          <w:szCs w:val="24"/>
        </w:rPr>
        <w:lastRenderedPageBreak/>
        <w:t xml:space="preserve">σήμερα, όχι προχθές- μια επαρκή και αποτελεσματική θεσμική προστασία για τους δικαστικούς και εισαγγελικούς λειτουργούς, που επιτελούν το καθήκον τους. </w:t>
      </w:r>
    </w:p>
    <w:p w14:paraId="52257F4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Η ανάληψη της σχετ</w:t>
      </w:r>
      <w:r>
        <w:rPr>
          <w:rFonts w:eastAsia="Times New Roman" w:cs="Times New Roman"/>
          <w:szCs w:val="24"/>
        </w:rPr>
        <w:t>ικής πρωτοβουλίας συζήτησης του προβλήματος και εξεύρεσης λύσης για την έλλειψη θεσμικής προστασίας των δικαστών, σήμερα ανήκει στην πολιτική εξουσία, η οποία οφείλει τώρα να ενεργοποιηθεί. Η συμβολή της Ενώσεως Δικαστών και Εισαγγελέων -καταλήγει η ανακοί</w:t>
      </w:r>
      <w:r>
        <w:rPr>
          <w:rFonts w:eastAsia="Times New Roman" w:cs="Times New Roman"/>
          <w:szCs w:val="24"/>
        </w:rPr>
        <w:t>νωση- πρέπει να θεωρείται δεδομένη</w:t>
      </w:r>
      <w:r>
        <w:rPr>
          <w:rFonts w:eastAsia="Times New Roman" w:cs="Times New Roman"/>
          <w:szCs w:val="24"/>
        </w:rPr>
        <w:t>»</w:t>
      </w:r>
      <w:r>
        <w:rPr>
          <w:rFonts w:eastAsia="Times New Roman" w:cs="Times New Roman"/>
          <w:szCs w:val="24"/>
        </w:rPr>
        <w:t>. Όσο και να είναι κάποιος αμέτοχος της επικρατούσης πανκαχυποψίας, δεν μπορεί παρά να καταλογίσει υποκρισία και άλλα κίνητρα -πολιτικά, κομματικά- στη χρονική σύμπτωση αυτής της πρότασης με τις γενικότερες πολιτικές εξελ</w:t>
      </w:r>
      <w:r>
        <w:rPr>
          <w:rFonts w:eastAsia="Times New Roman" w:cs="Times New Roman"/>
          <w:szCs w:val="24"/>
        </w:rPr>
        <w:t>ίξεις στη χώρα.</w:t>
      </w:r>
    </w:p>
    <w:p w14:paraId="52257F4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υτή την περίοδο</w:t>
      </w:r>
      <w:r>
        <w:rPr>
          <w:rFonts w:eastAsia="Times New Roman" w:cs="Times New Roman"/>
          <w:szCs w:val="24"/>
        </w:rPr>
        <w:t xml:space="preserve">, </w:t>
      </w:r>
      <w:r>
        <w:rPr>
          <w:rFonts w:eastAsia="Times New Roman" w:cs="Times New Roman"/>
          <w:szCs w:val="24"/>
        </w:rPr>
        <w:t>πέραν της υποκρισίας, που την καταδεικνύουν η κατακραυγή των δικαστικών λειτουργών, που ζητούν προστασία</w:t>
      </w:r>
      <w:r>
        <w:rPr>
          <w:rFonts w:eastAsia="Times New Roman" w:cs="Times New Roman"/>
          <w:szCs w:val="24"/>
        </w:rPr>
        <w:t>,</w:t>
      </w:r>
      <w:r>
        <w:rPr>
          <w:rFonts w:eastAsia="Times New Roman" w:cs="Times New Roman"/>
          <w:szCs w:val="24"/>
        </w:rPr>
        <w:t xml:space="preserve"> για να κάνουν τη δουλειά </w:t>
      </w:r>
      <w:r>
        <w:rPr>
          <w:rFonts w:eastAsia="Times New Roman" w:cs="Times New Roman"/>
          <w:szCs w:val="24"/>
        </w:rPr>
        <w:t xml:space="preserve">τους, έχουμε </w:t>
      </w:r>
      <w:r>
        <w:rPr>
          <w:rFonts w:eastAsia="Times New Roman" w:cs="Times New Roman"/>
          <w:szCs w:val="24"/>
        </w:rPr>
        <w:t>μια ομοβροντία αντιπερισπασμών σε αυτό το οποίο πρόκειται να συμβεί και το οπο</w:t>
      </w:r>
      <w:r>
        <w:rPr>
          <w:rFonts w:eastAsia="Times New Roman" w:cs="Times New Roman"/>
          <w:szCs w:val="24"/>
        </w:rPr>
        <w:t xml:space="preserve">ίο είναι μια σκληρότατη συμφωνία, ως τίμημα της αποτυχημένης διαπραγματεύσεως με τους δανειστές μας. </w:t>
      </w:r>
    </w:p>
    <w:p w14:paraId="52257F4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Σε αυτήν την ομοβροντία αντιπερισπασμών είναι η εξεταστική για την υγεία, η εξεταστική για τα εξοπλιστικά, καθώς και η συνταγματική αναθεώρηση</w:t>
      </w:r>
      <w:r>
        <w:rPr>
          <w:rFonts w:eastAsia="Times New Roman" w:cs="Times New Roman"/>
          <w:szCs w:val="24"/>
        </w:rPr>
        <w:t>,</w:t>
      </w:r>
      <w:r>
        <w:rPr>
          <w:rFonts w:eastAsia="Times New Roman" w:cs="Times New Roman"/>
          <w:szCs w:val="24"/>
        </w:rPr>
        <w:t xml:space="preserve"> που αναρτή</w:t>
      </w:r>
      <w:r>
        <w:rPr>
          <w:rFonts w:eastAsia="Times New Roman" w:cs="Times New Roman"/>
          <w:szCs w:val="24"/>
        </w:rPr>
        <w:t>θηκε χθες και περιφέρεται σε όλους τους χώρους της Επικράτειας</w:t>
      </w:r>
      <w:r>
        <w:rPr>
          <w:rFonts w:eastAsia="Times New Roman" w:cs="Times New Roman"/>
          <w:szCs w:val="24"/>
        </w:rPr>
        <w:t>,</w:t>
      </w:r>
      <w:r>
        <w:rPr>
          <w:rFonts w:eastAsia="Times New Roman" w:cs="Times New Roman"/>
          <w:szCs w:val="24"/>
        </w:rPr>
        <w:t xml:space="preserve"> εκτός από τον χώρο όπου θεσμικά έχει θέση, δηλαδή την Εθνική Αντιπροσωπεία. Στη συνταγματική αναθεώρηση, λοιπόν, που προσετέθη σε αυτήν την ομοβροντία αντιπερισπασμών, στην οποία, μεταξύ άλλων</w:t>
      </w:r>
      <w:r>
        <w:rPr>
          <w:rFonts w:eastAsia="Times New Roman" w:cs="Times New Roman"/>
          <w:szCs w:val="24"/>
        </w:rPr>
        <w:t xml:space="preserve">, προτείνετε δημοψηφίσματα μέρα παρά μέρα, προτείνετε την ανάσχεση του νεοφιλελευθερισμού. Προσέξτε, βάζετε στο Σύνταγμα να μην επικρατήσει νεοφιλελευθερισμός, βάζετε στο Σύνταγμα να συνδικαλίζονται οι στρατιωτικοί και θέτετε </w:t>
      </w:r>
      <w:r>
        <w:rPr>
          <w:rFonts w:eastAsia="Times New Roman" w:cs="Times New Roman"/>
          <w:szCs w:val="24"/>
        </w:rPr>
        <w:t>το</w:t>
      </w:r>
      <w:r>
        <w:rPr>
          <w:rFonts w:eastAsia="Times New Roman" w:cs="Times New Roman"/>
          <w:szCs w:val="24"/>
        </w:rPr>
        <w:t xml:space="preserve"> ερώτημα στους πολίτες, επιπλέον, μήπως πρέπει να απεργούν και οι στρατιωτικοί. </w:t>
      </w:r>
    </w:p>
    <w:p w14:paraId="52257F4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Την ώρα, λοιπόν, που γίνονται όλα αυτά, πώς ένα αντικειμενικός και καλόπιστος να θεωρήσει ότι πράγματι ενδιαφέρεστε για την απόδοση της δικαιοσύνης; </w:t>
      </w:r>
    </w:p>
    <w:p w14:paraId="52257F4A"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Παρά ταύτα, η Νέα Δημοκρα</w:t>
      </w:r>
      <w:r>
        <w:rPr>
          <w:rFonts w:eastAsia="Times New Roman" w:cs="Times New Roman"/>
          <w:bCs/>
          <w:shd w:val="clear" w:color="auto" w:fill="FFFFFF"/>
        </w:rPr>
        <w:t xml:space="preserve">τία, όπως είπε, θα συμπράξει και θα λάβει μέρος σε αυτήν την , αγνοώντας ή μάλλον καταπολεμώντας τα κίνητρά σας και προσπαθώντας με τον ρόλο της, την ψήφο της και τη συμμετοχή της να αναδείξει την αλήθεια </w:t>
      </w:r>
      <w:r>
        <w:rPr>
          <w:rFonts w:eastAsia="Times New Roman"/>
          <w:bCs/>
          <w:shd w:val="clear" w:color="auto" w:fill="FFFFFF"/>
        </w:rPr>
        <w:t>–</w:t>
      </w:r>
      <w:r>
        <w:rPr>
          <w:rFonts w:eastAsia="Times New Roman" w:cs="Times New Roman"/>
          <w:bCs/>
          <w:shd w:val="clear" w:color="auto" w:fill="FFFFFF"/>
        </w:rPr>
        <w:t xml:space="preserve">και την </w:t>
      </w:r>
      <w:r>
        <w:rPr>
          <w:rFonts w:eastAsia="Times New Roman" w:cs="Times New Roman"/>
          <w:bCs/>
          <w:shd w:val="clear" w:color="auto" w:fill="FFFFFF"/>
        </w:rPr>
        <w:lastRenderedPageBreak/>
        <w:t>ουσιαστική αλήθεια και τη διαδικαστική αλή</w:t>
      </w:r>
      <w:r>
        <w:rPr>
          <w:rFonts w:eastAsia="Times New Roman" w:cs="Times New Roman"/>
          <w:bCs/>
          <w:shd w:val="clear" w:color="auto" w:fill="FFFFFF"/>
        </w:rPr>
        <w:t xml:space="preserve">θεια η οποία προφανώς και θα αρθρωθεί όχι από τη σημερινή </w:t>
      </w:r>
      <w:r>
        <w:rPr>
          <w:rFonts w:eastAsia="Times New Roman"/>
          <w:bCs/>
          <w:shd w:val="clear" w:color="auto" w:fill="FFFFFF"/>
        </w:rPr>
        <w:t>συζήτηση,</w:t>
      </w:r>
      <w:r>
        <w:rPr>
          <w:rFonts w:eastAsia="Times New Roman" w:cs="Times New Roman"/>
          <w:bCs/>
          <w:shd w:val="clear" w:color="auto" w:fill="FFFFFF"/>
        </w:rPr>
        <w:t xml:space="preserve"> αλλά </w:t>
      </w:r>
      <w:r>
        <w:rPr>
          <w:rFonts w:eastAsia="Times New Roman" w:cs="Times New Roman"/>
          <w:bCs/>
          <w:shd w:val="clear" w:color="auto" w:fill="FFFFFF"/>
        </w:rPr>
        <w:t xml:space="preserve">τελικά, </w:t>
      </w:r>
      <w:r>
        <w:rPr>
          <w:rFonts w:eastAsia="Times New Roman" w:cs="Times New Roman"/>
          <w:bCs/>
          <w:shd w:val="clear" w:color="auto" w:fill="FFFFFF"/>
        </w:rPr>
        <w:t xml:space="preserve">από το </w:t>
      </w:r>
      <w:r>
        <w:rPr>
          <w:rFonts w:eastAsia="Times New Roman" w:cs="Times New Roman"/>
          <w:bCs/>
          <w:shd w:val="clear" w:color="auto" w:fill="FFFFFF"/>
        </w:rPr>
        <w:t>δ</w:t>
      </w:r>
      <w:r>
        <w:rPr>
          <w:rFonts w:eastAsia="Times New Roman" w:cs="Times New Roman"/>
          <w:bCs/>
          <w:shd w:val="clear" w:color="auto" w:fill="FFFFFF"/>
        </w:rPr>
        <w:t xml:space="preserve">ικαστικό </w:t>
      </w:r>
      <w:r>
        <w:rPr>
          <w:rFonts w:eastAsia="Times New Roman" w:cs="Times New Roman"/>
          <w:bCs/>
          <w:shd w:val="clear" w:color="auto" w:fill="FFFFFF"/>
        </w:rPr>
        <w:t>σ</w:t>
      </w:r>
      <w:r>
        <w:rPr>
          <w:rFonts w:eastAsia="Times New Roman" w:cs="Times New Roman"/>
          <w:bCs/>
          <w:shd w:val="clear" w:color="auto" w:fill="FFFFFF"/>
        </w:rPr>
        <w:t xml:space="preserve">υμβούλιο, το οποίο και θα απαντήσει επαρκώς για όλα τα δικονομικά ή ουσιαστικά νομικά θέματα, τα οποία τίθενται. </w:t>
      </w:r>
    </w:p>
    <w:p w14:paraId="52257F4B"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Λέτε στην εισαγωγή της προτάσεώς σας </w:t>
      </w:r>
      <w:r>
        <w:rPr>
          <w:rFonts w:eastAsia="Times New Roman"/>
          <w:bCs/>
          <w:shd w:val="clear" w:color="auto" w:fill="FFFFFF"/>
        </w:rPr>
        <w:t>–</w:t>
      </w:r>
      <w:r>
        <w:rPr>
          <w:rFonts w:eastAsia="Times New Roman" w:cs="Times New Roman"/>
          <w:bCs/>
          <w:shd w:val="clear" w:color="auto" w:fill="FFFFFF"/>
        </w:rPr>
        <w:t>και θ</w:t>
      </w:r>
      <w:r>
        <w:rPr>
          <w:rFonts w:eastAsia="Times New Roman" w:cs="Times New Roman"/>
          <w:bCs/>
          <w:shd w:val="clear" w:color="auto" w:fill="FFFFFF"/>
        </w:rPr>
        <w:t>έλω να το τονίσω αυτό</w:t>
      </w:r>
      <w:r>
        <w:rPr>
          <w:rFonts w:eastAsia="Times New Roman"/>
          <w:bCs/>
          <w:shd w:val="clear" w:color="auto" w:fill="FFFFFF"/>
        </w:rPr>
        <w:t>–</w:t>
      </w:r>
      <w:r>
        <w:rPr>
          <w:rFonts w:eastAsia="Times New Roman" w:cs="Times New Roman"/>
          <w:bCs/>
          <w:shd w:val="clear" w:color="auto" w:fill="FFFFFF"/>
        </w:rPr>
        <w:t xml:space="preserve"> ότι τα εξοπλιστικά προγράμματα υπήρξαν ανέκαθεν πηγή διαφθοράς. Δεν ήταν έτσι πάντα. Δεν ήταν έτσι πάντα η χώρα μας, γεμάτη σκάνδαλα, γεμάτη υποψίες και γεμάτη κατακραυγή. Και σας λέω… </w:t>
      </w:r>
    </w:p>
    <w:p w14:paraId="52257F4C" w14:textId="77777777" w:rsidR="005D2FD3" w:rsidRDefault="00310839">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 xml:space="preserve">κτυπάει </w:t>
      </w:r>
      <w:r>
        <w:rPr>
          <w:rFonts w:eastAsia="Times New Roman"/>
          <w:bCs/>
        </w:rPr>
        <w:t>το κουδούνι λήξεως του</w:t>
      </w:r>
      <w:r>
        <w:rPr>
          <w:rFonts w:eastAsia="Times New Roman"/>
          <w:bCs/>
        </w:rPr>
        <w:t xml:space="preserve"> χρόνου ομιλίας του κυρίου Βουλευτή)</w:t>
      </w:r>
    </w:p>
    <w:p w14:paraId="52257F4D"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Πρόεδρε, ζητώ την ανοχή σας για ένα λεπτό. </w:t>
      </w:r>
    </w:p>
    <w:p w14:paraId="52257F4E" w14:textId="77777777" w:rsidR="005D2FD3" w:rsidRDefault="00310839">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Παρακαλώ. </w:t>
      </w:r>
    </w:p>
    <w:p w14:paraId="52257F4F"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ΚΩΝΣΤΑΝΤΙΝΟΣ ΤΑΣΟΥΛΑΣ:</w:t>
      </w:r>
      <w:r>
        <w:rPr>
          <w:rFonts w:eastAsia="Times New Roman" w:cs="Times New Roman"/>
          <w:bCs/>
          <w:shd w:val="clear" w:color="auto" w:fill="FFFFFF"/>
        </w:rPr>
        <w:t xml:space="preserve"> Σας λέω μια κραυγαλέα περίπτωση, η οποία σήμερα θα ήταν ανήκουστη, για να σας εξηγήσω σε ποια εποχή</w:t>
      </w:r>
      <w:r>
        <w:rPr>
          <w:rFonts w:eastAsia="Times New Roman" w:cs="Times New Roman"/>
          <w:bCs/>
          <w:shd w:val="clear" w:color="auto" w:fill="FFFFFF"/>
        </w:rPr>
        <w:t xml:space="preserve"> πρέπει να γυρίσουμε, όχι υπό την έννοια της νοσταλγίας, αλλά υπό την έννοια της επαναλήψεως ενός άλλου κλίματος, που λείπει από τη χώρα. </w:t>
      </w:r>
    </w:p>
    <w:p w14:paraId="52257F50"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Δεν ήταν τα εξοπλιστικά πάντα πηγή διαφθοράς. Ο Σοφοκλής Βενιζέλος ήταν υιός Πρωθυπουργού. Είχε πολεμήσει ως </w:t>
      </w:r>
      <w:r>
        <w:rPr>
          <w:rFonts w:eastAsia="Times New Roman" w:cs="Times New Roman"/>
          <w:bCs/>
          <w:shd w:val="clear" w:color="auto" w:fill="FFFFFF"/>
        </w:rPr>
        <w:t>λ</w:t>
      </w:r>
      <w:r>
        <w:rPr>
          <w:rFonts w:eastAsia="Times New Roman" w:cs="Times New Roman"/>
          <w:bCs/>
          <w:shd w:val="clear" w:color="auto" w:fill="FFFFFF"/>
        </w:rPr>
        <w:t xml:space="preserve">οχαγός </w:t>
      </w:r>
      <w:r>
        <w:rPr>
          <w:rFonts w:eastAsia="Times New Roman" w:cs="Times New Roman"/>
          <w:bCs/>
          <w:shd w:val="clear" w:color="auto" w:fill="FFFFFF"/>
        </w:rPr>
        <w:t xml:space="preserve">στο Σκρα. Είχε εκλεγεί Βουλευτής στις εκλογές του Νοεμβρίου του 1920 στα Χανιά, παραιτήθη από τον </w:t>
      </w:r>
      <w:r>
        <w:rPr>
          <w:rFonts w:eastAsia="Times New Roman" w:cs="Times New Roman"/>
          <w:bCs/>
          <w:shd w:val="clear" w:color="auto" w:fill="FFFFFF"/>
        </w:rPr>
        <w:t>σ</w:t>
      </w:r>
      <w:r>
        <w:rPr>
          <w:rFonts w:eastAsia="Times New Roman" w:cs="Times New Roman"/>
          <w:bCs/>
          <w:shd w:val="clear" w:color="auto" w:fill="FFFFFF"/>
        </w:rPr>
        <w:t xml:space="preserve">τρατό και από το 1923 έως τα τέλη του 1930 ήταν </w:t>
      </w:r>
      <w:r>
        <w:rPr>
          <w:rFonts w:eastAsia="Times New Roman" w:cs="Times New Roman"/>
          <w:bCs/>
          <w:shd w:val="clear" w:color="auto" w:fill="FFFFFF"/>
        </w:rPr>
        <w:t xml:space="preserve">στρατιωτικός ακόλουθος </w:t>
      </w:r>
      <w:r>
        <w:rPr>
          <w:rFonts w:eastAsia="Times New Roman" w:cs="Times New Roman"/>
          <w:bCs/>
          <w:shd w:val="clear" w:color="auto" w:fill="FFFFFF"/>
        </w:rPr>
        <w:t xml:space="preserve">στο Παρίσι, με τον πατέρα του Πρωθυπουργό. </w:t>
      </w:r>
    </w:p>
    <w:p w14:paraId="52257F51"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Πρωτοστάτησε ο Σοφοκλής Βενιζέλος, υιός Πρ</w:t>
      </w:r>
      <w:r>
        <w:rPr>
          <w:rFonts w:eastAsia="Times New Roman" w:cs="Times New Roman"/>
          <w:bCs/>
          <w:shd w:val="clear" w:color="auto" w:fill="FFFFFF"/>
        </w:rPr>
        <w:t xml:space="preserve">ωθυπουργού, ως </w:t>
      </w:r>
      <w:r>
        <w:rPr>
          <w:rFonts w:eastAsia="Times New Roman" w:cs="Times New Roman"/>
          <w:bCs/>
          <w:shd w:val="clear" w:color="auto" w:fill="FFFFFF"/>
        </w:rPr>
        <w:t xml:space="preserve">ταγματάρχης </w:t>
      </w:r>
      <w:r>
        <w:rPr>
          <w:rFonts w:eastAsia="Times New Roman" w:cs="Times New Roman"/>
          <w:bCs/>
          <w:shd w:val="clear" w:color="auto" w:fill="FFFFFF"/>
        </w:rPr>
        <w:t xml:space="preserve">και </w:t>
      </w:r>
      <w:r>
        <w:rPr>
          <w:rFonts w:eastAsia="Times New Roman" w:cs="Times New Roman"/>
          <w:bCs/>
          <w:shd w:val="clear" w:color="auto" w:fill="FFFFFF"/>
        </w:rPr>
        <w:t xml:space="preserve">αντισυνταγματάρχης </w:t>
      </w:r>
      <w:r>
        <w:rPr>
          <w:rFonts w:eastAsia="Times New Roman" w:cs="Times New Roman"/>
          <w:bCs/>
          <w:shd w:val="clear" w:color="auto" w:fill="FFFFFF"/>
        </w:rPr>
        <w:t xml:space="preserve">στο Παρίσι στην αγορά πολεμικών αεροπλάνων, έξι τον αριθμό, με παραγγελία της </w:t>
      </w:r>
      <w:r>
        <w:rPr>
          <w:rFonts w:eastAsia="Times New Roman" w:cs="Times New Roman"/>
          <w:bCs/>
          <w:shd w:val="clear" w:color="auto" w:fill="FFFFFF"/>
        </w:rPr>
        <w:t>κ</w:t>
      </w:r>
      <w:r>
        <w:rPr>
          <w:rFonts w:eastAsia="Times New Roman" w:cs="Times New Roman"/>
          <w:bCs/>
          <w:shd w:val="clear" w:color="auto" w:fill="FFFFFF"/>
        </w:rPr>
        <w:t xml:space="preserve">υβερνήσεως Γονατά το 1923. Επρόκειτο για έξι αεροπλάνα τύπου 14Α2 </w:t>
      </w:r>
      <w:r>
        <w:rPr>
          <w:rFonts w:eastAsia="Times New Roman" w:cs="Times New Roman"/>
          <w:bCs/>
        </w:rPr>
        <w:t>Λουί</w:t>
      </w:r>
      <w:r>
        <w:rPr>
          <w:rFonts w:eastAsia="Times New Roman" w:cs="Times New Roman"/>
        </w:rPr>
        <w:t xml:space="preserve"> </w:t>
      </w:r>
      <w:r>
        <w:rPr>
          <w:rFonts w:eastAsia="Times New Roman" w:cs="Times New Roman"/>
        </w:rPr>
        <w:t>Μπρεγκέ</w:t>
      </w:r>
      <w:r>
        <w:rPr>
          <w:rFonts w:eastAsia="Times New Roman" w:cs="Times New Roman"/>
          <w:bCs/>
          <w:shd w:val="clear" w:color="auto" w:fill="FFFFFF"/>
        </w:rPr>
        <w:t xml:space="preserve"> με</w:t>
      </w:r>
      <w:r>
        <w:rPr>
          <w:rFonts w:eastAsia="Times New Roman" w:cs="Times New Roman"/>
          <w:bCs/>
          <w:shd w:val="clear" w:color="auto" w:fill="FFFFFF"/>
        </w:rPr>
        <w:t>τά</w:t>
      </w:r>
      <w:r>
        <w:rPr>
          <w:rFonts w:eastAsia="Times New Roman" w:cs="Times New Roman"/>
          <w:bCs/>
          <w:shd w:val="clear" w:color="auto" w:fill="FFFFFF"/>
        </w:rPr>
        <w:t xml:space="preserve"> των αναλογούντων πολυβόλων και ανταλλακτικών. Πρωτοστάτησε στην αγορά τετρακοσίων εξήντα οκτώ πυροβόλων, χιλίων εφτακοσίων ογδόντα τεσσάρων πολυβόλων, έξι χιλιάδων οπλοπολυβόλων και εκατόν είκοσι πέντε χιλιάδων τ</w:t>
      </w:r>
      <w:r>
        <w:rPr>
          <w:rFonts w:eastAsia="Times New Roman" w:cs="Times New Roman"/>
          <w:bCs/>
          <w:shd w:val="clear" w:color="auto" w:fill="FFFFFF"/>
        </w:rPr>
        <w:t>υ</w:t>
      </w:r>
      <w:r>
        <w:rPr>
          <w:rFonts w:eastAsia="Times New Roman" w:cs="Times New Roman"/>
          <w:bCs/>
          <w:shd w:val="clear" w:color="auto" w:fill="FFFFFF"/>
        </w:rPr>
        <w:t>φεκίων. Βοήθησε</w:t>
      </w:r>
      <w:r>
        <w:rPr>
          <w:rFonts w:eastAsia="Times New Roman" w:cs="Times New Roman"/>
          <w:bCs/>
          <w:shd w:val="clear" w:color="auto" w:fill="FFFFFF"/>
        </w:rPr>
        <w:t>,</w:t>
      </w:r>
      <w:r>
        <w:rPr>
          <w:rFonts w:eastAsia="Times New Roman" w:cs="Times New Roman"/>
          <w:bCs/>
          <w:shd w:val="clear" w:color="auto" w:fill="FFFFFF"/>
        </w:rPr>
        <w:t xml:space="preserve"> με αυτόν τον τρόπο, όταν </w:t>
      </w:r>
      <w:r>
        <w:rPr>
          <w:rFonts w:eastAsia="Times New Roman" w:cs="Times New Roman"/>
          <w:bCs/>
          <w:shd w:val="clear" w:color="auto" w:fill="FFFFFF"/>
        </w:rPr>
        <w:t xml:space="preserve">ο πατέρας του διαπραγματευόταν την ειρήνη μετά τον </w:t>
      </w:r>
      <w:r>
        <w:rPr>
          <w:rFonts w:eastAsia="Times New Roman"/>
          <w:bCs/>
          <w:shd w:val="clear" w:color="auto" w:fill="FFFFFF"/>
        </w:rPr>
        <w:t>Α</w:t>
      </w:r>
      <w:r>
        <w:rPr>
          <w:rFonts w:eastAsia="Times New Roman" w:cs="Times New Roman"/>
          <w:bCs/>
          <w:shd w:val="clear" w:color="auto" w:fill="FFFFFF"/>
        </w:rPr>
        <w:t xml:space="preserve">΄ Παγκόσμιο Πόλεμο, να </w:t>
      </w:r>
      <w:r>
        <w:rPr>
          <w:rFonts w:eastAsia="Times New Roman"/>
          <w:bCs/>
          <w:shd w:val="clear" w:color="auto" w:fill="FFFFFF"/>
        </w:rPr>
        <w:t>έχει</w:t>
      </w:r>
      <w:r>
        <w:rPr>
          <w:rFonts w:eastAsia="Times New Roman" w:cs="Times New Roman"/>
          <w:bCs/>
          <w:shd w:val="clear" w:color="auto" w:fill="FFFFFF"/>
        </w:rPr>
        <w:t xml:space="preserve"> η Ελλάδα ισχυρή αεροπορία και ισχυρό στρατό, τη Στρατιά του Έβρου, για να πετύχουμε καλύτερη συμφωνία. Δεν υπήρξε μία φορά, παρά τον εθνικό διχασμό, παρά τον πολι</w:t>
      </w:r>
      <w:r>
        <w:rPr>
          <w:rFonts w:eastAsia="Times New Roman" w:cs="Times New Roman"/>
          <w:bCs/>
          <w:shd w:val="clear" w:color="auto" w:fill="FFFFFF"/>
        </w:rPr>
        <w:lastRenderedPageBreak/>
        <w:t xml:space="preserve">τικό του ρόλο </w:t>
      </w:r>
      <w:r>
        <w:rPr>
          <w:rFonts w:eastAsia="Times New Roman" w:cs="Times New Roman"/>
          <w:bCs/>
          <w:shd w:val="clear" w:color="auto" w:fill="FFFFFF"/>
        </w:rPr>
        <w:t xml:space="preserve">αργότερα, που να κατηγορήθηκε ο υιός του Πρωθυπουργού, που ήταν </w:t>
      </w:r>
      <w:r>
        <w:rPr>
          <w:rFonts w:eastAsia="Times New Roman" w:cs="Times New Roman"/>
          <w:bCs/>
          <w:shd w:val="clear" w:color="auto" w:fill="FFFFFF"/>
        </w:rPr>
        <w:t>α</w:t>
      </w:r>
      <w:r>
        <w:rPr>
          <w:rFonts w:eastAsia="Times New Roman" w:cs="Times New Roman"/>
          <w:bCs/>
          <w:shd w:val="clear" w:color="auto" w:fill="FFFFFF"/>
        </w:rPr>
        <w:t xml:space="preserve">τρατιωτικός </w:t>
      </w:r>
      <w:r>
        <w:rPr>
          <w:rFonts w:eastAsia="Times New Roman" w:cs="Times New Roman"/>
          <w:bCs/>
          <w:shd w:val="clear" w:color="auto" w:fill="FFFFFF"/>
        </w:rPr>
        <w:t>α</w:t>
      </w:r>
      <w:r>
        <w:rPr>
          <w:rFonts w:eastAsia="Times New Roman" w:cs="Times New Roman"/>
          <w:bCs/>
          <w:shd w:val="clear" w:color="auto" w:fill="FFFFFF"/>
        </w:rPr>
        <w:t xml:space="preserve">κόλουθος και έκανε στρατιωτικές παραγγελίες. </w:t>
      </w:r>
    </w:p>
    <w:p w14:paraId="52257F52"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Άλλες εποχές; Άλλες προσωπικότητες; Άλλο κλίμα; Άλλη Ελλάδα; Ίσως, αλλά προτιμώ χίλιες φορές εκείνη τη νοοτροπία, εκείνη την Ελλάδα,</w:t>
      </w:r>
      <w:r>
        <w:rPr>
          <w:rFonts w:eastAsia="Times New Roman" w:cs="Times New Roman"/>
          <w:bCs/>
          <w:shd w:val="clear" w:color="auto" w:fill="FFFFFF"/>
        </w:rPr>
        <w:t xml:space="preserve"> εκείνες τις αρχές και τις αξίες από την Ελλάδα</w:t>
      </w:r>
      <w:r>
        <w:rPr>
          <w:rFonts w:eastAsia="Times New Roman" w:cs="Times New Roman"/>
          <w:bCs/>
          <w:shd w:val="clear" w:color="auto" w:fill="FFFFFF"/>
        </w:rPr>
        <w:t>,</w:t>
      </w:r>
      <w:r>
        <w:rPr>
          <w:rFonts w:eastAsia="Times New Roman" w:cs="Times New Roman"/>
          <w:bCs/>
          <w:shd w:val="clear" w:color="auto" w:fill="FFFFFF"/>
        </w:rPr>
        <w:t xml:space="preserve"> που σήμερα σέρνεται μέσα στον βούρκο είτε της διαφθοράς είτε της συκοφαντίας. Αν και </w:t>
      </w:r>
      <w:r>
        <w:rPr>
          <w:rFonts w:eastAsia="Times New Roman"/>
          <w:bCs/>
          <w:shd w:val="clear" w:color="auto" w:fill="FFFFFF"/>
        </w:rPr>
        <w:t>είναι</w:t>
      </w:r>
      <w:r>
        <w:rPr>
          <w:rFonts w:eastAsia="Times New Roman" w:cs="Times New Roman"/>
          <w:bCs/>
          <w:shd w:val="clear" w:color="auto" w:fill="FFFFFF"/>
        </w:rPr>
        <w:t xml:space="preserve"> λάθος να διακρίνουμε τη διαφθορά από τη συκοφαντία, γιατί και η συκοφαντία </w:t>
      </w:r>
      <w:r>
        <w:rPr>
          <w:rFonts w:eastAsia="Times New Roman"/>
          <w:bCs/>
          <w:shd w:val="clear" w:color="auto" w:fill="FFFFFF"/>
        </w:rPr>
        <w:t>είναι</w:t>
      </w:r>
      <w:r>
        <w:rPr>
          <w:rFonts w:eastAsia="Times New Roman" w:cs="Times New Roman"/>
          <w:bCs/>
          <w:shd w:val="clear" w:color="auto" w:fill="FFFFFF"/>
        </w:rPr>
        <w:t xml:space="preserve"> διαφθορά. </w:t>
      </w:r>
    </w:p>
    <w:p w14:paraId="52257F53"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Εμείς συμπράττουμε στη σ</w:t>
      </w:r>
      <w:r>
        <w:rPr>
          <w:rFonts w:eastAsia="Times New Roman" w:cs="Times New Roman"/>
          <w:bCs/>
          <w:shd w:val="clear" w:color="auto" w:fill="FFFFFF"/>
        </w:rPr>
        <w:t xml:space="preserve">ύσταση αυτής της </w:t>
      </w:r>
      <w:r>
        <w:rPr>
          <w:rFonts w:eastAsia="Times New Roman" w:cs="Times New Roman"/>
          <w:bCs/>
          <w:shd w:val="clear" w:color="auto" w:fill="FFFFFF"/>
        </w:rPr>
        <w:t xml:space="preserve">επιτροπής </w:t>
      </w:r>
      <w:r>
        <w:rPr>
          <w:rFonts w:eastAsia="Times New Roman" w:cs="Times New Roman"/>
          <w:bCs/>
          <w:shd w:val="clear" w:color="auto" w:fill="FFFFFF"/>
        </w:rPr>
        <w:t xml:space="preserve">και θα προσπαθήσουμε να την κρατήσουμε μακριά από τα πασιφανή κίνητρά σας, να επιτύχετε μέσω και της </w:t>
      </w:r>
      <w:r>
        <w:rPr>
          <w:rFonts w:eastAsia="Times New Roman" w:cs="Times New Roman"/>
          <w:bCs/>
          <w:shd w:val="clear" w:color="auto" w:fill="FFFFFF"/>
        </w:rPr>
        <w:t>επιτροπής αυτής,</w:t>
      </w:r>
      <w:r>
        <w:rPr>
          <w:rFonts w:eastAsia="Times New Roman" w:cs="Times New Roman"/>
          <w:bCs/>
          <w:shd w:val="clear" w:color="auto" w:fill="FFFFFF"/>
        </w:rPr>
        <w:t xml:space="preserve"> μια ομοβροντία αντιπερισπασμού στον ελληνικό λαό για τα δύσκολα, τα οποία τον περιμένουν, από την αποτυχημένη </w:t>
      </w:r>
      <w:r>
        <w:rPr>
          <w:rFonts w:eastAsia="Times New Roman"/>
          <w:bCs/>
          <w:shd w:val="clear" w:color="auto" w:fill="FFFFFF"/>
        </w:rPr>
        <w:t>δ</w:t>
      </w:r>
      <w:r>
        <w:rPr>
          <w:rFonts w:eastAsia="Times New Roman"/>
          <w:bCs/>
          <w:shd w:val="clear" w:color="auto" w:fill="FFFFFF"/>
        </w:rPr>
        <w:t>ιαπραγμάτευση</w:t>
      </w:r>
      <w:r>
        <w:rPr>
          <w:rFonts w:eastAsia="Times New Roman" w:cs="Times New Roman"/>
          <w:bCs/>
          <w:shd w:val="clear" w:color="auto" w:fill="FFFFFF"/>
        </w:rPr>
        <w:t xml:space="preserve">. </w:t>
      </w:r>
    </w:p>
    <w:p w14:paraId="52257F54"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Μέσα σε αυτήν την ομοβροντία αντιπερισπασμού εντάσσεται και η χθεσινή παρουσία του Πρωθυπουργού στο μνημόσυνο του Μπελογιάννη. </w:t>
      </w:r>
    </w:p>
    <w:p w14:paraId="52257F55" w14:textId="77777777" w:rsidR="005D2FD3" w:rsidRDefault="00310839">
      <w:pPr>
        <w:spacing w:line="600" w:lineRule="auto"/>
        <w:ind w:firstLine="720"/>
        <w:jc w:val="both"/>
        <w:rPr>
          <w:rFonts w:eastAsia="Times New Roman"/>
          <w:bCs/>
        </w:rPr>
      </w:pPr>
      <w:r>
        <w:rPr>
          <w:rFonts w:eastAsia="Times New Roman"/>
          <w:bCs/>
        </w:rPr>
        <w:lastRenderedPageBreak/>
        <w:t xml:space="preserve">(Στο σημείο αυτό </w:t>
      </w:r>
      <w:r>
        <w:rPr>
          <w:rFonts w:eastAsia="Times New Roman"/>
          <w:bCs/>
        </w:rPr>
        <w:t>κ</w:t>
      </w:r>
      <w:r>
        <w:rPr>
          <w:rFonts w:eastAsia="Times New Roman"/>
          <w:bCs/>
        </w:rPr>
        <w:t>τυπάει παρατεταμένα το κουδούνι λήξεως του χρόνου ομιλίας του κυρίου Βουλευτή)</w:t>
      </w:r>
    </w:p>
    <w:p w14:paraId="52257F56" w14:textId="77777777" w:rsidR="005D2FD3" w:rsidRDefault="00310839">
      <w:pPr>
        <w:spacing w:line="600" w:lineRule="auto"/>
        <w:ind w:firstLine="720"/>
        <w:jc w:val="both"/>
        <w:rPr>
          <w:rFonts w:eastAsia="Times New Roman" w:cs="Times New Roman"/>
          <w:bCs/>
          <w:shd w:val="clear" w:color="auto" w:fill="FFFFFF"/>
        </w:rPr>
      </w:pPr>
      <w:r>
        <w:rPr>
          <w:rFonts w:eastAsia="Times New Roman"/>
          <w:bCs/>
          <w:shd w:val="clear" w:color="auto" w:fill="FFFFFF"/>
        </w:rPr>
        <w:t>Έχει</w:t>
      </w:r>
      <w:r>
        <w:rPr>
          <w:rFonts w:eastAsia="Times New Roman" w:cs="Times New Roman"/>
          <w:bCs/>
          <w:shd w:val="clear" w:color="auto" w:fill="FFFFFF"/>
        </w:rPr>
        <w:t xml:space="preserve"> ακουστεί εδώ…</w:t>
      </w:r>
    </w:p>
    <w:p w14:paraId="52257F57" w14:textId="77777777" w:rsidR="005D2FD3" w:rsidRDefault="00310839">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Παρακαλώ, κύριε Τασούλα, ολοκληρώνετε.</w:t>
      </w:r>
    </w:p>
    <w:p w14:paraId="52257F58"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ΚΩΝΣΤΑΝΤΙΝΟΣ ΤΑΣΟΥΛΑΣ:</w:t>
      </w:r>
      <w:r>
        <w:rPr>
          <w:rFonts w:eastAsia="Times New Roman" w:cs="Times New Roman"/>
          <w:bCs/>
          <w:shd w:val="clear" w:color="auto" w:fill="FFFFFF"/>
        </w:rPr>
        <w:t xml:space="preserve"> Τελειώνω, κύριε Πρόεδρε.</w:t>
      </w:r>
    </w:p>
    <w:p w14:paraId="52257F59"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Υπάρχουν και άλλες παρατάξεις σε αυτήν τη χώρα. Δεν υπάρχει μόνο η Αριστερά σε αυτήν τη χώρα. Υπάρχουν και άλλες παρατ</w:t>
      </w:r>
      <w:r>
        <w:rPr>
          <w:rFonts w:eastAsia="Times New Roman" w:cs="Times New Roman"/>
          <w:bCs/>
          <w:shd w:val="clear" w:color="auto" w:fill="FFFFFF"/>
        </w:rPr>
        <w:t xml:space="preserve">άξεις. </w:t>
      </w:r>
      <w:r>
        <w:rPr>
          <w:rFonts w:eastAsia="Times New Roman"/>
          <w:bCs/>
          <w:shd w:val="clear" w:color="auto" w:fill="FFFFFF"/>
        </w:rPr>
        <w:t>Έχει</w:t>
      </w:r>
      <w:r>
        <w:rPr>
          <w:rFonts w:eastAsia="Times New Roman" w:cs="Times New Roman"/>
          <w:bCs/>
          <w:shd w:val="clear" w:color="auto" w:fill="FFFFFF"/>
        </w:rPr>
        <w:t xml:space="preserve"> ακουσθεί εδώ ότι ο Μπελογιάννης αγωνίσθηκε για τη </w:t>
      </w:r>
      <w:r>
        <w:rPr>
          <w:rFonts w:eastAsia="Times New Roman" w:cs="Times New Roman"/>
          <w:bCs/>
          <w:shd w:val="clear" w:color="auto" w:fill="FFFFFF"/>
        </w:rPr>
        <w:t>δημοκρατία</w:t>
      </w:r>
      <w:r>
        <w:rPr>
          <w:rFonts w:eastAsia="Times New Roman" w:cs="Times New Roman"/>
          <w:bCs/>
          <w:shd w:val="clear" w:color="auto" w:fill="FFFFFF"/>
        </w:rPr>
        <w:t xml:space="preserve">. Διαφωνώ! Ο θάνατος του Μπελογιάννη ήταν σκληρότατος. Η θανατική ποινή </w:t>
      </w:r>
      <w:r>
        <w:rPr>
          <w:rFonts w:eastAsia="Times New Roman"/>
          <w:bCs/>
          <w:shd w:val="clear" w:color="auto" w:fill="FFFFFF"/>
        </w:rPr>
        <w:t>είναι</w:t>
      </w:r>
      <w:r>
        <w:rPr>
          <w:rFonts w:eastAsia="Times New Roman" w:cs="Times New Roman"/>
          <w:bCs/>
          <w:shd w:val="clear" w:color="auto" w:fill="FFFFFF"/>
        </w:rPr>
        <w:t xml:space="preserve"> μια σκληρότατη πράξη, αλλά δεν μπορεί εν ονόματι μιας σκληρότατης πράξης, που μπορεί κανείς να κρίνει εάν </w:t>
      </w:r>
      <w:r>
        <w:rPr>
          <w:rFonts w:eastAsia="Times New Roman" w:cs="Times New Roman"/>
          <w:bCs/>
          <w:shd w:val="clear" w:color="auto" w:fill="FFFFFF"/>
        </w:rPr>
        <w:t xml:space="preserve">ήταν άδικη ή δίκαιη, να θεωρούμε ότι η επιδίωξη επιβολής κομμουνιστικής δικτατορίας συνιστά πράξη υπέρ της δημοκρατίας. </w:t>
      </w:r>
    </w:p>
    <w:p w14:paraId="52257F5A" w14:textId="77777777" w:rsidR="005D2FD3" w:rsidRDefault="00310839">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52257F5B"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Εάν είχε επικρατήσει…</w:t>
      </w:r>
    </w:p>
    <w:p w14:paraId="52257F5C"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ΚΩΝΣΤΑΝΤΙΝΟΣ ΜΠΑΡΚΑΣ: </w:t>
      </w:r>
      <w:r>
        <w:rPr>
          <w:rFonts w:eastAsia="Times New Roman" w:cs="Times New Roman"/>
          <w:bCs/>
          <w:shd w:val="clear" w:color="auto" w:fill="FFFFFF"/>
        </w:rPr>
        <w:t>Ε</w:t>
      </w:r>
      <w:r>
        <w:rPr>
          <w:rFonts w:eastAsia="Times New Roman"/>
          <w:bCs/>
          <w:shd w:val="clear" w:color="auto" w:fill="FFFFFF"/>
        </w:rPr>
        <w:t>ίναι</w:t>
      </w:r>
      <w:r>
        <w:rPr>
          <w:rFonts w:eastAsia="Times New Roman" w:cs="Times New Roman"/>
          <w:bCs/>
          <w:shd w:val="clear" w:color="auto" w:fill="FFFFFF"/>
        </w:rPr>
        <w:t xml:space="preserve"> η άποψη της Νέας Δημοκρατίας αυ</w:t>
      </w:r>
      <w:r>
        <w:rPr>
          <w:rFonts w:eastAsia="Times New Roman" w:cs="Times New Roman"/>
          <w:bCs/>
          <w:shd w:val="clear" w:color="auto" w:fill="FFFFFF"/>
        </w:rPr>
        <w:t>τή;</w:t>
      </w:r>
    </w:p>
    <w:p w14:paraId="52257F5D"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ΘΕΟΔΩΡΟΣ ΔΡΙΤΣΑΣ:</w:t>
      </w:r>
      <w:r>
        <w:rPr>
          <w:rFonts w:eastAsia="Times New Roman" w:cs="Times New Roman"/>
          <w:bCs/>
          <w:shd w:val="clear" w:color="auto" w:fill="FFFFFF"/>
        </w:rPr>
        <w:t xml:space="preserve"> …(</w:t>
      </w:r>
      <w:r>
        <w:rPr>
          <w:rFonts w:eastAsia="Times New Roman" w:cs="Times New Roman"/>
          <w:bCs/>
          <w:shd w:val="clear" w:color="auto" w:fill="FFFFFF"/>
        </w:rPr>
        <w:t>δ</w:t>
      </w:r>
      <w:r>
        <w:rPr>
          <w:rFonts w:eastAsia="Times New Roman" w:cs="Times New Roman"/>
          <w:bCs/>
          <w:shd w:val="clear" w:color="auto" w:fill="FFFFFF"/>
        </w:rPr>
        <w:t>εν ακούστηκε)</w:t>
      </w:r>
    </w:p>
    <w:p w14:paraId="52257F5E"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ΑΘΑΝΑΣΙΟΣ ΠΑΠΑΔΟΠΟΥΛΟΣ: </w:t>
      </w:r>
      <w:r>
        <w:rPr>
          <w:rFonts w:eastAsia="Times New Roman" w:cs="Times New Roman"/>
          <w:bCs/>
          <w:shd w:val="clear" w:color="auto" w:fill="FFFFFF"/>
        </w:rPr>
        <w:t xml:space="preserve">Αυτός </w:t>
      </w:r>
      <w:r>
        <w:rPr>
          <w:rFonts w:eastAsia="Times New Roman"/>
          <w:bCs/>
          <w:shd w:val="clear" w:color="auto" w:fill="FFFFFF"/>
        </w:rPr>
        <w:t>είναι</w:t>
      </w:r>
      <w:r>
        <w:rPr>
          <w:rFonts w:eastAsia="Times New Roman" w:cs="Times New Roman"/>
          <w:bCs/>
          <w:shd w:val="clear" w:color="auto" w:fill="FFFFFF"/>
        </w:rPr>
        <w:t xml:space="preserve"> ο ευρωπαϊκός προσανατολισμός σας; </w:t>
      </w:r>
    </w:p>
    <w:p w14:paraId="52257F5F" w14:textId="77777777" w:rsidR="005D2FD3" w:rsidRDefault="00310839">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 xml:space="preserve">(Θόρυβος </w:t>
      </w:r>
      <w:r>
        <w:rPr>
          <w:rFonts w:eastAsia="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δ</w:t>
      </w:r>
      <w:r>
        <w:rPr>
          <w:rFonts w:eastAsia="Times New Roman" w:cs="Times New Roman"/>
          <w:bCs/>
          <w:shd w:val="clear" w:color="auto" w:fill="FFFFFF"/>
        </w:rPr>
        <w:t>ιαμαρτυρίες από την πτέρυγα του ΣΥΡΙΖΑ)</w:t>
      </w:r>
    </w:p>
    <w:p w14:paraId="52257F60" w14:textId="77777777" w:rsidR="005D2FD3" w:rsidRDefault="00310839">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Παρακαλώ, κύριε Τασούλα, ολοκληρώνετε.</w:t>
      </w:r>
    </w:p>
    <w:p w14:paraId="52257F61"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ΚΩΝΣΤΑΝΤΙΝΟΣ ΤΑΣΟΥΛ</w:t>
      </w:r>
      <w:r>
        <w:rPr>
          <w:rFonts w:eastAsia="Times New Roman" w:cs="Times New Roman"/>
          <w:b/>
          <w:bCs/>
          <w:shd w:val="clear" w:color="auto" w:fill="FFFFFF"/>
        </w:rPr>
        <w:t>ΑΣ:</w:t>
      </w:r>
      <w:r>
        <w:rPr>
          <w:rFonts w:eastAsia="Times New Roman" w:cs="Times New Roman"/>
          <w:bCs/>
          <w:shd w:val="clear" w:color="auto" w:fill="FFFFFF"/>
        </w:rPr>
        <w:t xml:space="preserve"> Εάν είχε επικρατήσει η άλλη παράταξη στη χώρα μας, δεν θα επιτρεπόταν όχι απλώς να τα πω αυτά, αλλά δεν θα επιτρεπόταν ούτε να τα σκεφθώ αυτά. </w:t>
      </w:r>
    </w:p>
    <w:p w14:paraId="52257F62"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Σας ευχαριστώ. </w:t>
      </w:r>
    </w:p>
    <w:p w14:paraId="52257F63" w14:textId="77777777" w:rsidR="005D2FD3" w:rsidRDefault="00310839">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52257F64" w14:textId="77777777" w:rsidR="005D2FD3" w:rsidRDefault="00310839">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 xml:space="preserve">(Θόρυβος </w:t>
      </w:r>
      <w:r>
        <w:rPr>
          <w:rFonts w:eastAsia="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δ</w:t>
      </w:r>
      <w:r>
        <w:rPr>
          <w:rFonts w:eastAsia="Times New Roman" w:cs="Times New Roman"/>
          <w:bCs/>
          <w:shd w:val="clear" w:color="auto" w:fill="FFFFFF"/>
        </w:rPr>
        <w:t xml:space="preserve">ιαμαρτυρίες από την </w:t>
      </w:r>
      <w:r>
        <w:rPr>
          <w:rFonts w:eastAsia="Times New Roman" w:cs="Times New Roman"/>
          <w:bCs/>
          <w:shd w:val="clear" w:color="auto" w:fill="FFFFFF"/>
        </w:rPr>
        <w:t>πτέρυγα του ΣΥΡΙΖΑ)</w:t>
      </w:r>
    </w:p>
    <w:p w14:paraId="52257F6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Θα ήθελα να </w:t>
      </w:r>
      <w:r>
        <w:rPr>
          <w:rFonts w:eastAsia="Times New Roman" w:cs="Times New Roman"/>
          <w:szCs w:val="24"/>
        </w:rPr>
        <w:t xml:space="preserve">παρακαλέσω, </w:t>
      </w:r>
      <w:r>
        <w:rPr>
          <w:rFonts w:eastAsia="Times New Roman" w:cs="Times New Roman"/>
          <w:szCs w:val="24"/>
        </w:rPr>
        <w:t xml:space="preserve">η συζήτηση να επικεντρώνεται επί του θέματος </w:t>
      </w:r>
      <w:r>
        <w:rPr>
          <w:rFonts w:eastAsia="Times New Roman" w:cs="Times New Roman"/>
          <w:szCs w:val="24"/>
        </w:rPr>
        <w:lastRenderedPageBreak/>
        <w:t xml:space="preserve">και όχι επί παντός επιστητού. Επί παντός επιστητού δεν είναι δυνατόν να γίνει συζήτηση σήμερα. </w:t>
      </w:r>
    </w:p>
    <w:p w14:paraId="52257F6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Τον λόγο έχει ο κ. Παπαφιλίππου, Βο</w:t>
      </w:r>
      <w:r>
        <w:rPr>
          <w:rFonts w:eastAsia="Times New Roman" w:cs="Times New Roman"/>
          <w:szCs w:val="24"/>
        </w:rPr>
        <w:t xml:space="preserve">υλευτής του ΣΥΡΙΖΑ. </w:t>
      </w:r>
    </w:p>
    <w:p w14:paraId="52257F6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Ελπίζω, κύριε Παπαφιλίππου, να περιοριστείτε επί του θέματος, για να μην αρχίσει μια ατέρμονη συζήτηση επί παντός επιστητού. </w:t>
      </w:r>
    </w:p>
    <w:p w14:paraId="52257F6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ΓΕΩΡΓΙΟΣ ΠΑΠΑΦΙΛΙΠΠΟΥ:</w:t>
      </w:r>
      <w:r>
        <w:rPr>
          <w:rFonts w:eastAsia="Times New Roman" w:cs="Times New Roman"/>
          <w:szCs w:val="24"/>
        </w:rPr>
        <w:t xml:space="preserve"> Κι εγώ το πιστεύω, κύριε Πρόεδρε.</w:t>
      </w:r>
    </w:p>
    <w:p w14:paraId="52257F6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θα αντι</w:t>
      </w:r>
      <w:r>
        <w:rPr>
          <w:rFonts w:eastAsia="Times New Roman" w:cs="Times New Roman"/>
          <w:szCs w:val="24"/>
        </w:rPr>
        <w:t>παρέλθω τα όσα είπε ο προλαλήσας, τα οποία ήταν μεστά αντικομουνισμού, όπως επίσης και για τον περιβόητο αντιπερισπασμό που επιδιώκουν με τη συζητούμενη σήμερα πρότασή μας, διότι βασίζεται εντελώς σε μυθεύματα</w:t>
      </w:r>
      <w:r>
        <w:rPr>
          <w:rFonts w:eastAsia="Times New Roman" w:cs="Times New Roman"/>
          <w:szCs w:val="24"/>
        </w:rPr>
        <w:t>,</w:t>
      </w:r>
      <w:r>
        <w:rPr>
          <w:rFonts w:eastAsia="Times New Roman" w:cs="Times New Roman"/>
          <w:szCs w:val="24"/>
        </w:rPr>
        <w:t xml:space="preserve"> που δεν έχουν καμμία σχέση με την πραγματικότ</w:t>
      </w:r>
      <w:r>
        <w:rPr>
          <w:rFonts w:eastAsia="Times New Roman" w:cs="Times New Roman"/>
          <w:szCs w:val="24"/>
        </w:rPr>
        <w:t xml:space="preserve">ητα και θα εξηγήσω γιατί. </w:t>
      </w:r>
    </w:p>
    <w:p w14:paraId="52257F6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Είναι κοινή παραδοχή της ελληνικής κοινωνίας ότι η διαφθορά κρατικών δομών και προσώπων στη χώρα μας είχε λάβει τεράστιες διαστάσεις</w:t>
      </w:r>
      <w:r>
        <w:rPr>
          <w:rFonts w:eastAsia="Times New Roman" w:cs="Times New Roman"/>
          <w:szCs w:val="24"/>
        </w:rPr>
        <w:t>,</w:t>
      </w:r>
      <w:r>
        <w:rPr>
          <w:rFonts w:eastAsia="Times New Roman" w:cs="Times New Roman"/>
          <w:szCs w:val="24"/>
        </w:rPr>
        <w:t xml:space="preserve"> πριν την ανάληψη της διακυβέρνησής της από το ΣΥΡΙΖΑ και τους ΑΝΕΛ. Η διαφθορά, δε, αποτελεί μί</w:t>
      </w:r>
      <w:r>
        <w:rPr>
          <w:rFonts w:eastAsia="Times New Roman" w:cs="Times New Roman"/>
          <w:szCs w:val="24"/>
        </w:rPr>
        <w:t xml:space="preserve">α από τις βασικότερες αιτίες της χρεωκοπίας της χώρας μας, αφού </w:t>
      </w:r>
      <w:r>
        <w:rPr>
          <w:rFonts w:eastAsia="Times New Roman" w:cs="Times New Roman"/>
          <w:szCs w:val="24"/>
        </w:rPr>
        <w:lastRenderedPageBreak/>
        <w:t>τεράστια χρηματικά ποσά, που προήλθαν από τον κόπο και τον ιδρώτα του ελληνικού λαού, λεηλατήθηκαν κυριολεκτικά, γιατί αντί να διατεθούν για μια πραγματική ανάπτυξη και προμήθεια αξιόπιστων κα</w:t>
      </w:r>
      <w:r>
        <w:rPr>
          <w:rFonts w:eastAsia="Times New Roman" w:cs="Times New Roman"/>
          <w:szCs w:val="24"/>
        </w:rPr>
        <w:t>ι αξιόμαχων οπλικών συστημάτων διατέθηκαν για τον παράνομο και σκανδαλώδη πλουτισμό προσώπων και μάλιστα</w:t>
      </w:r>
      <w:r>
        <w:rPr>
          <w:rFonts w:eastAsia="Times New Roman" w:cs="Times New Roman"/>
          <w:szCs w:val="24"/>
        </w:rPr>
        <w:t>,</w:t>
      </w:r>
      <w:r>
        <w:rPr>
          <w:rFonts w:eastAsia="Times New Roman" w:cs="Times New Roman"/>
          <w:szCs w:val="24"/>
        </w:rPr>
        <w:t xml:space="preserve"> πολιτικών τέτοιων. </w:t>
      </w:r>
    </w:p>
    <w:p w14:paraId="52257F6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Τα εξοπλιστικά προγράμματα της χώρας μας αποτελούσαν ανέκαθεν πηγή κινδύνων για διαφθορά κρατικών δομών και πολιτικών προσώπων. Χα</w:t>
      </w:r>
      <w:r>
        <w:rPr>
          <w:rFonts w:eastAsia="Times New Roman" w:cs="Times New Roman"/>
          <w:szCs w:val="24"/>
        </w:rPr>
        <w:t xml:space="preserve">ρακτηριστικό παράδειγμα είναι η συζητούμενη σήμερα πρότασή μας για σύσταση της </w:t>
      </w:r>
      <w:r>
        <w:rPr>
          <w:rFonts w:eastAsia="Times New Roman" w:cs="Times New Roman"/>
          <w:szCs w:val="24"/>
        </w:rPr>
        <w:t>ειδικής κοινοβουλευτικής επιτροπής</w:t>
      </w:r>
      <w:r>
        <w:rPr>
          <w:rFonts w:eastAsia="Times New Roman" w:cs="Times New Roman"/>
          <w:szCs w:val="24"/>
        </w:rPr>
        <w:t xml:space="preserve">, της </w:t>
      </w:r>
      <w:r>
        <w:rPr>
          <w:rFonts w:eastAsia="Times New Roman" w:cs="Times New Roman"/>
          <w:szCs w:val="24"/>
        </w:rPr>
        <w:t>προανακριτικής επιτροπής</w:t>
      </w:r>
      <w:r>
        <w:rPr>
          <w:rFonts w:eastAsia="Times New Roman" w:cs="Times New Roman"/>
          <w:szCs w:val="24"/>
        </w:rPr>
        <w:t xml:space="preserve"> δηλαδή, για τη διενέργεια προκαταρκτικής εξέτασης για έξι συναφείς μεταξύ τους ποινικές δικογραφίες</w:t>
      </w:r>
      <w:r>
        <w:rPr>
          <w:rFonts w:eastAsia="Times New Roman" w:cs="Times New Roman"/>
          <w:szCs w:val="24"/>
        </w:rPr>
        <w:t>,</w:t>
      </w:r>
      <w:r>
        <w:rPr>
          <w:rFonts w:eastAsia="Times New Roman" w:cs="Times New Roman"/>
          <w:szCs w:val="24"/>
        </w:rPr>
        <w:t xml:space="preserve"> που διαβιβά</w:t>
      </w:r>
      <w:r>
        <w:rPr>
          <w:rFonts w:eastAsia="Times New Roman" w:cs="Times New Roman"/>
          <w:szCs w:val="24"/>
        </w:rPr>
        <w:t>στηκαν στη Βουλή και αφορούν όλες συμβάσεις εξοπλιστικών προγραμμάτων της χώρας μας κατά την περίοδο 2001-2004, κατά την περίοδο, δηλαδή, που ήταν Υπουργός Άμυνας ο κ. Γιάννος Παπαντωνίου, για τον οποίο προκύπτει ότι υπάρχουν σοβαρές ενδείξεις για τέλεση π</w:t>
      </w:r>
      <w:r>
        <w:rPr>
          <w:rFonts w:eastAsia="Times New Roman" w:cs="Times New Roman"/>
          <w:szCs w:val="24"/>
        </w:rPr>
        <w:t>ράξεων κακουργηματικής απιστίας</w:t>
      </w:r>
      <w:r>
        <w:rPr>
          <w:rFonts w:eastAsia="Times New Roman" w:cs="Times New Roman"/>
          <w:szCs w:val="24"/>
        </w:rPr>
        <w:t>,</w:t>
      </w:r>
      <w:r>
        <w:rPr>
          <w:rFonts w:eastAsia="Times New Roman" w:cs="Times New Roman"/>
          <w:szCs w:val="24"/>
        </w:rPr>
        <w:t xml:space="preserve"> από τις οποίες προκλήθηκε μεγάλη οικονομική ζημία του ελληνικού </w:t>
      </w:r>
      <w:r>
        <w:rPr>
          <w:rFonts w:eastAsia="Times New Roman" w:cs="Times New Roman"/>
          <w:szCs w:val="24"/>
        </w:rPr>
        <w:t>δημοσίου</w:t>
      </w:r>
      <w:r>
        <w:rPr>
          <w:rFonts w:eastAsia="Times New Roman" w:cs="Times New Roman"/>
          <w:szCs w:val="24"/>
        </w:rPr>
        <w:t xml:space="preserve">. </w:t>
      </w:r>
    </w:p>
    <w:p w14:paraId="52257F6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Υπολογίζεται, δε, ότι η ζημία αυτή ανέρχεται σε μερικές εκατοντάδες εκατομμύρια. Σε μία, μάλιστα, από τις υποθέσεις αυτές, σύμφωνα με τη σχετική ποι</w:t>
      </w:r>
      <w:r>
        <w:rPr>
          <w:rFonts w:eastAsia="Times New Roman" w:cs="Times New Roman"/>
          <w:szCs w:val="24"/>
        </w:rPr>
        <w:t xml:space="preserve">νική δικογραφία, υπάρχουν ενδείξεις για την τέλεση επιπρόσθετα και του εγκλήματος της νομιμοποίησης εσόδων από εγκληματικές δραστηριότητες. </w:t>
      </w:r>
    </w:p>
    <w:p w14:paraId="52257F6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ζήτημα των εξοπλιστικών προγραμμάτων της χώρας μας και της τεράστιας διαφθοράς επ’ ευκαιρία αυτών έχει απασχολήσ</w:t>
      </w:r>
      <w:r>
        <w:rPr>
          <w:rFonts w:eastAsia="Times New Roman" w:cs="Times New Roman"/>
          <w:szCs w:val="24"/>
        </w:rPr>
        <w:t xml:space="preserve">ει έντονα την κοινή γνώμη και τον πολιτικό χώρο της χώρας μας και στο παρελθόν. Είναι, δε, διάχυτη η αίσθηση της συγκάλυψης των ευθυνών πολιτικών προσώπων και της συνεπούς αυτής τρώσης της αξιοπιστίας του πολιτικού συστήματος. </w:t>
      </w:r>
    </w:p>
    <w:p w14:paraId="52257F6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κόμμα μας, από κοινού με τους ΑΝΕΛ, δι' όλων των </w:t>
      </w:r>
      <w:r>
        <w:rPr>
          <w:rFonts w:eastAsia="Times New Roman" w:cs="Times New Roman"/>
          <w:szCs w:val="24"/>
        </w:rPr>
        <w:t xml:space="preserve">Βουλευτών </w:t>
      </w:r>
      <w:r>
        <w:rPr>
          <w:rFonts w:eastAsia="Times New Roman" w:cs="Times New Roman"/>
          <w:szCs w:val="24"/>
        </w:rPr>
        <w:t>των κοινοβουλευτικών τους ομάδων, κάνοντας πράξη τη δέσμευσή τους για εξέταση όλων των υποθέσεων διαφθοράς</w:t>
      </w:r>
      <w:r>
        <w:rPr>
          <w:rFonts w:eastAsia="Times New Roman" w:cs="Times New Roman"/>
          <w:szCs w:val="24"/>
        </w:rPr>
        <w:t>,</w:t>
      </w:r>
      <w:r>
        <w:rPr>
          <w:rFonts w:eastAsia="Times New Roman" w:cs="Times New Roman"/>
          <w:szCs w:val="24"/>
        </w:rPr>
        <w:t xml:space="preserve"> που οδήγησαν τη χώρα μας σε χρεωκοπία, κατέθεσαν τη συζητούμενη σήμερα πρόταση, υλοποι</w:t>
      </w:r>
      <w:r>
        <w:rPr>
          <w:rFonts w:eastAsia="Times New Roman" w:cs="Times New Roman"/>
          <w:szCs w:val="24"/>
        </w:rPr>
        <w:t xml:space="preserve">ώντας ουσιαστικά την εντολή-απαίτηση της κοινωνίας για δικαιοσύνη, διαφάνεια και απόδοση ποινικών ευθυνών σε αυτούς, συμπεριλαμβανομένων και των πολιτικών προσώπων, που βούτηξαν το δάχτυλό τους </w:t>
      </w:r>
      <w:r>
        <w:rPr>
          <w:rFonts w:eastAsia="Times New Roman" w:cs="Times New Roman"/>
          <w:szCs w:val="24"/>
        </w:rPr>
        <w:lastRenderedPageBreak/>
        <w:t>στο μέλι και συνετέλεσαν τα μέγιστα στη χρεωκοπία της χώρας μα</w:t>
      </w:r>
      <w:r>
        <w:rPr>
          <w:rFonts w:eastAsia="Times New Roman" w:cs="Times New Roman"/>
          <w:szCs w:val="24"/>
        </w:rPr>
        <w:t>ς.</w:t>
      </w:r>
    </w:p>
    <w:p w14:paraId="52257F6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Βέβαια, η απόδοση των ποινικών ευθυνών στο εν λόγω πολιτικό πρόσωπο σκιάζεται βαρύτατα από το υφιστάμενο θεσμικό πλαίσιο -το άρθρο 86 παράγραφος 3 του Συντάγματος, δηλαδή και τον νόμο περί ευθύνης Υπουργών- αφού με βάση αυτό έχει εξαλειφθεί το αξιόποινο</w:t>
      </w:r>
      <w:r>
        <w:rPr>
          <w:rFonts w:eastAsia="Times New Roman" w:cs="Times New Roman"/>
          <w:szCs w:val="24"/>
        </w:rPr>
        <w:t xml:space="preserve"> -λόγω παραγραφής- του εγκλήματος της κακουργηματικής απιστίας, που τυχόν έχει διαπράξει ο κ. Παπαντωνίου. </w:t>
      </w:r>
    </w:p>
    <w:p w14:paraId="52257F7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Για το υφιστάμενο, όμως, θεσμικό πλαίσιο, το οποίο ουσιαστικά οδηγεί στην ατιμωρησία των πολιτικών προσώπων, που με πράξεις και παραλείψεις τους κατ</w:t>
      </w:r>
      <w:r>
        <w:rPr>
          <w:rFonts w:eastAsia="Times New Roman" w:cs="Times New Roman"/>
          <w:szCs w:val="24"/>
        </w:rPr>
        <w:t xml:space="preserve">ά την ανάσχεση των καθηκόντων τους προκάλεσαν τεράστια ζημία στο ελληνικό </w:t>
      </w:r>
      <w:r>
        <w:rPr>
          <w:rFonts w:eastAsia="Times New Roman" w:cs="Times New Roman"/>
          <w:szCs w:val="24"/>
        </w:rPr>
        <w:t>δ</w:t>
      </w:r>
      <w:r>
        <w:rPr>
          <w:rFonts w:eastAsia="Times New Roman" w:cs="Times New Roman"/>
          <w:szCs w:val="24"/>
        </w:rPr>
        <w:t>ημόσιο, φέρουν τεράστια ευθύνη τα κόμματα</w:t>
      </w:r>
      <w:r>
        <w:rPr>
          <w:rFonts w:eastAsia="Times New Roman" w:cs="Times New Roman"/>
          <w:szCs w:val="24"/>
        </w:rPr>
        <w:t>,</w:t>
      </w:r>
      <w:r>
        <w:rPr>
          <w:rFonts w:eastAsia="Times New Roman" w:cs="Times New Roman"/>
          <w:szCs w:val="24"/>
        </w:rPr>
        <w:t xml:space="preserve"> που κυβέρνησαν τη χώρα μας πριν από τον ΣΥΡΙΖΑ. </w:t>
      </w:r>
    </w:p>
    <w:p w14:paraId="52257F71"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Δίκαια δε, έχει συγκεντρώσει τα επικριτικά σχόλια εξαιτίας της ιδιαίτερης μεταχείρισης πο</w:t>
      </w:r>
      <w:r>
        <w:rPr>
          <w:rFonts w:eastAsia="Times New Roman"/>
          <w:szCs w:val="24"/>
        </w:rPr>
        <w:t xml:space="preserve">υ επιφυλάσσει στη συγκεκριμένη κατηγορία πολιτών, τόσο από τον νομικό κόσμο όσο και από την κοινωνία. </w:t>
      </w:r>
    </w:p>
    <w:p w14:paraId="52257F72"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lastRenderedPageBreak/>
        <w:t>Για τον λόγο αυτό, είναι επίκαιρη όσο ποτέ άλλοτε η πρόταση του κόμματός μας για αλλαγή του παραπάνω θεσμικού πλαισίου με την αναθεώρηση του άρθρου 86 το</w:t>
      </w:r>
      <w:r>
        <w:rPr>
          <w:rFonts w:eastAsia="Times New Roman"/>
          <w:szCs w:val="24"/>
        </w:rPr>
        <w:t xml:space="preserve">υ Συντάγματος προς την κατεύθυνση της εκδίκασης των υποθέσεων αυτών από την τακτική ποινική δικαιοσύνη. </w:t>
      </w:r>
    </w:p>
    <w:p w14:paraId="52257F73"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Θα πρέπει, όμως, να τονίσω με επίταση ότι το έργο της Ειδικής Κοινοβουλευτικής Επιτροπής δεν θα είναι χωρίς αντικείμενο, αφού για το εν λόγω πολιτικό π</w:t>
      </w:r>
      <w:r>
        <w:rPr>
          <w:rFonts w:eastAsia="Times New Roman"/>
          <w:szCs w:val="24"/>
        </w:rPr>
        <w:t>ρόσωπο υπάρχουν ενδείξεις ότι έχει διαπράξει και το αδίκημα της νομιμοποίησης εσόδων από εγκληματική ενέργεια με περισσότερους τρόπους, όπως περιγράφονται στις σχετικές διατάξεις του σχετικού νόμου οι οποίες και πρέπει να διερευνηθούν.</w:t>
      </w:r>
    </w:p>
    <w:p w14:paraId="52257F74"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Τη βάση δε για την ύ</w:t>
      </w:r>
      <w:r>
        <w:rPr>
          <w:rFonts w:eastAsia="Times New Roman"/>
          <w:szCs w:val="24"/>
        </w:rPr>
        <w:t xml:space="preserve">παρξη των παραπάνω ενδείξεων και την ενδελεχή διερεύνησή τους αποτελούν και τα εξής περιστατικά: Το γεγονός ότι είναι γραμμένοι σε λίστες καταθετών τράπεζας εξωτερικού συγγενικά του πρόσωπα με χρηματικό ποσό μεγάλο -1,3 εκατομμύρια ευρώ- και ότι ο ίδιος ο </w:t>
      </w:r>
      <w:r>
        <w:rPr>
          <w:rFonts w:eastAsia="Times New Roman"/>
          <w:szCs w:val="24"/>
        </w:rPr>
        <w:t xml:space="preserve">Υπουργός έχει καταδικαστεί για ψευδή δήλωση πόθεν έσχες για το έτος 2009 με αμετάκλητη απόφαση. </w:t>
      </w:r>
    </w:p>
    <w:p w14:paraId="52257F75"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lastRenderedPageBreak/>
        <w:t>Τελειώνοντας, είναι αναγκαίο να τονίσω τα εξής τα οποία αφορούν και τους νομικούς της Βουλής. Πρώτον, το έγκλημα του ξεπλύματος βρώμικου χρήματος, που είναι κα</w:t>
      </w:r>
      <w:r>
        <w:rPr>
          <w:rFonts w:eastAsia="Times New Roman"/>
          <w:szCs w:val="24"/>
        </w:rPr>
        <w:t>κούργημα, είναι διαρκές. Δηλαδή η τέλεσή του συνεχίζεται και συνεπώς δεν τίθεται θέμα παραγραφής πριν από τη λήξη της διάρκειάς του. Και δεύτερον, υφίσταται πραγματική εισροή μεταξύ του προγενέστερου βασικού εγκλήματος -που τυχόν διέπραξε ο πρώην Υπουργός,</w:t>
      </w:r>
      <w:r>
        <w:rPr>
          <w:rFonts w:eastAsia="Times New Roman"/>
          <w:szCs w:val="24"/>
        </w:rPr>
        <w:t xml:space="preserve"> της απιστίας δηλαδή, και από το οποίο είχε ενδεχομένως όφελος- και του μεταγενέστερου εγκλήματος του ξεπλύματος βρώμικου χρήματος που τυχόν διέπραξε ο ίδιος, με την έννοια της νομιμοποίησης του παραπάνω οφέλους από την απιστία.</w:t>
      </w:r>
    </w:p>
    <w:p w14:paraId="52257F76"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Κύριοι συνάδελφοι, καλείστε</w:t>
      </w:r>
      <w:r>
        <w:rPr>
          <w:rFonts w:eastAsia="Times New Roman"/>
          <w:szCs w:val="24"/>
        </w:rPr>
        <w:t xml:space="preserve"> όλοι απ’ όλες τις πτέρυγες να ψηφίσετε την πρότασή μας, χωρίς μεμψιμοιρία και χωρίς εσείς με τα όσα λέτε να αποπροσανατολίσετε τον σκοπό για τον οποίο πράγματι καταθέσαμε την πρότασή μας αυτή.</w:t>
      </w:r>
    </w:p>
    <w:p w14:paraId="52257F77"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Ευχαριστώ.</w:t>
      </w:r>
    </w:p>
    <w:p w14:paraId="52257F78" w14:textId="77777777" w:rsidR="005D2FD3" w:rsidRDefault="00310839">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2257F79" w14:textId="77777777" w:rsidR="005D2FD3" w:rsidRDefault="00310839">
      <w:pPr>
        <w:tabs>
          <w:tab w:val="left" w:pos="2820"/>
        </w:tabs>
        <w:spacing w:line="600" w:lineRule="auto"/>
        <w:ind w:firstLine="720"/>
        <w:jc w:val="both"/>
        <w:rPr>
          <w:rFonts w:eastAsia="Times New Roman"/>
          <w:szCs w:val="24"/>
        </w:rPr>
      </w:pPr>
      <w:r>
        <w:rPr>
          <w:rFonts w:eastAsia="Times New Roman"/>
          <w:b/>
          <w:szCs w:val="24"/>
        </w:rPr>
        <w:lastRenderedPageBreak/>
        <w:t>ΠΡΟΕΔΡΕ</w:t>
      </w:r>
      <w:r>
        <w:rPr>
          <w:rFonts w:eastAsia="Times New Roman"/>
          <w:b/>
          <w:szCs w:val="24"/>
        </w:rPr>
        <w:t xml:space="preserve">ΥΩΝ (Δημήτριος Κρεμαστινός): </w:t>
      </w:r>
      <w:r>
        <w:rPr>
          <w:rFonts w:eastAsia="Times New Roman"/>
          <w:szCs w:val="24"/>
        </w:rPr>
        <w:t>Ο κ</w:t>
      </w:r>
      <w:r>
        <w:rPr>
          <w:rFonts w:eastAsia="Times New Roman"/>
          <w:szCs w:val="24"/>
        </w:rPr>
        <w:t>.</w:t>
      </w:r>
      <w:r>
        <w:rPr>
          <w:rFonts w:eastAsia="Times New Roman"/>
          <w:szCs w:val="24"/>
        </w:rPr>
        <w:t xml:space="preserve"> Χρήστος Παππάς, Κοινοβουλευτικός Εκπρόσωπος της Χρυσής Αυγής, έχει τον λόγο για δώδεκα λεπτά.</w:t>
      </w:r>
    </w:p>
    <w:p w14:paraId="52257F7A" w14:textId="77777777" w:rsidR="005D2FD3" w:rsidRDefault="00310839">
      <w:pPr>
        <w:tabs>
          <w:tab w:val="left" w:pos="2820"/>
        </w:tabs>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Ευχαριστώ, κύριε Πρόεδρε.</w:t>
      </w:r>
    </w:p>
    <w:p w14:paraId="52257F7B"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Θέλω να πω ότι η υποκρισία περισσεύει από τον προηγούμενο ομιλητή της μνημονιακής «ψευ</w:t>
      </w:r>
      <w:r>
        <w:rPr>
          <w:rFonts w:eastAsia="Times New Roman"/>
          <w:szCs w:val="24"/>
        </w:rPr>
        <w:t xml:space="preserve">το-Δεξιάς», δηλαδή της Νέας Δημοκρατίας, που είπε περί Μπελογιάννη. </w:t>
      </w:r>
    </w:p>
    <w:p w14:paraId="52257F7C"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Θέλω να τους θυμίσω ότι εσείς ήσασταν αυτοί που διατάξατε τον στρατό και τα ελληνικά στρατόπεδα και το δημόσιο να κυματίζουν μεσίστιες οι σημαίες, όταν πέθανε ο Καπετάν Γιώτης. Αυτά για ν</w:t>
      </w:r>
      <w:r>
        <w:rPr>
          <w:rFonts w:eastAsia="Times New Roman"/>
          <w:szCs w:val="24"/>
        </w:rPr>
        <w:t>α μην ψαρεύετε σε πραγματικά ελληνικά και διάφανα νερά. Δεν μπορείτε να είστε και με τον αστυφύλαξ και με τον χωροφύλαξ! Διαλέξτε με ποιον είστε! Να σας θυμίσω εξάλλου ότι εσείς συγκυβερνήσατε με το ΚΚΕ.</w:t>
      </w:r>
    </w:p>
    <w:p w14:paraId="52257F7D"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 xml:space="preserve">Κύριε Πρόεδρε, εισέρχομαι στο προκείμενο. Η πρόταση </w:t>
      </w:r>
      <w:r>
        <w:rPr>
          <w:rFonts w:eastAsia="Times New Roman"/>
          <w:szCs w:val="24"/>
        </w:rPr>
        <w:t xml:space="preserve">αφορά τον πρώην Υπουργό Αμύνης, τον κ. Γιάννο Παπαντωνίου, έναν στυλοβάτη του σημιτικού κατεστημένου, του κατεστημένου που λεηλάτησε τη χώρα, του κατεστημένου που ενέπλεξε τη χώρα στη Νομισματική Ένωση του ευρώ με ψευδή στοιχεία, με </w:t>
      </w:r>
      <w:r>
        <w:rPr>
          <w:rFonts w:eastAsia="Times New Roman"/>
          <w:szCs w:val="24"/>
        </w:rPr>
        <w:lastRenderedPageBreak/>
        <w:t>αποτέλεσμα τα καταστροφ</w:t>
      </w:r>
      <w:r>
        <w:rPr>
          <w:rFonts w:eastAsia="Times New Roman"/>
          <w:szCs w:val="24"/>
        </w:rPr>
        <w:t>ικά σημερινά μνημονιακά αποτελέσματα, με αποτέλεσμα αυτή την τρομερή και δεινή για τον ελληνικό λαό μας μνημονιακή κατάσταση.</w:t>
      </w:r>
    </w:p>
    <w:p w14:paraId="52257F7E"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Η υπόθεση αφορά τα εξοπλιστικά, που αποτελούν ακόμα μια παθογένεια των μεταπολιτευτικών κυβερνήσεων από το 1974 μέχρι σήμερα. Οι π</w:t>
      </w:r>
      <w:r>
        <w:rPr>
          <w:rFonts w:eastAsia="Times New Roman"/>
          <w:szCs w:val="24"/>
        </w:rPr>
        <w:t xml:space="preserve">ρώτοι συνειρμοί που, δυστυχώς, έρχονται στο μυαλό όταν ακούγεται η λέξη εξοπλιστικά είναι οι ακόλουθοι: Μίζες, κλεψιές, ρεμούλες, αγορές οπλικών συστημάτων χωρίς διαγωνισμούς, υπερτιμολογήσεις και όλα αυτά. Όταν, όμως, ακούγεται η λέξη </w:t>
      </w:r>
      <w:r>
        <w:rPr>
          <w:rFonts w:eastAsia="Times New Roman"/>
          <w:szCs w:val="24"/>
        </w:rPr>
        <w:t>ε</w:t>
      </w:r>
      <w:r>
        <w:rPr>
          <w:rFonts w:eastAsia="Times New Roman"/>
          <w:szCs w:val="24"/>
        </w:rPr>
        <w:t xml:space="preserve">ιδικές </w:t>
      </w:r>
      <w:r>
        <w:rPr>
          <w:rFonts w:eastAsia="Times New Roman"/>
          <w:szCs w:val="24"/>
        </w:rPr>
        <w:t>κ</w:t>
      </w:r>
      <w:r>
        <w:rPr>
          <w:rFonts w:eastAsia="Times New Roman"/>
          <w:szCs w:val="24"/>
        </w:rPr>
        <w:t>οινοβουλευτ</w:t>
      </w:r>
      <w:r>
        <w:rPr>
          <w:rFonts w:eastAsia="Times New Roman"/>
          <w:szCs w:val="24"/>
        </w:rPr>
        <w:t xml:space="preserve">ικές </w:t>
      </w:r>
      <w:r>
        <w:rPr>
          <w:rFonts w:eastAsia="Times New Roman"/>
          <w:szCs w:val="24"/>
        </w:rPr>
        <w:t>ε</w:t>
      </w:r>
      <w:r>
        <w:rPr>
          <w:rFonts w:eastAsia="Times New Roman"/>
          <w:szCs w:val="24"/>
        </w:rPr>
        <w:t xml:space="preserve">πιτροπές, οι συνειρμοί είναι: λόγοι εντυπώσεων, κανένα αποτέλεσμα, συγκάλυψη, κουκούλωμα. </w:t>
      </w:r>
    </w:p>
    <w:p w14:paraId="52257F7F"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Και την στιγμή που εσείς προτείνετε επιτροπές, από την άλλη πλευρά του Αιγαίου η τουρκική προκλητικότητα διογκώνεται συνεχώς.</w:t>
      </w:r>
    </w:p>
    <w:p w14:paraId="52257F8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Στην περίπτωση Παπαντωνίου γιατί,</w:t>
      </w:r>
      <w:r>
        <w:rPr>
          <w:rFonts w:eastAsia="Times New Roman" w:cs="Times New Roman"/>
          <w:szCs w:val="24"/>
        </w:rPr>
        <w:t xml:space="preserve"> κύριοι Υπουργοί της Συγκυβέρνησης, θα πρέπει ν’ αποδοθούν οι ευθύνες μόνο σ’ έναν; Δηλαδή, ένας μόνο προέβαινε σε πράξεις που ζημίωναν το δημόσιο; Δεν υπήρχε πολιτική κάλυψη; Δεν υπήρχε ΚΥΣΕΑ, τ</w:t>
      </w:r>
      <w:r>
        <w:rPr>
          <w:rFonts w:eastAsia="Times New Roman" w:cs="Times New Roman"/>
          <w:szCs w:val="24"/>
        </w:rPr>
        <w:t>ο</w:t>
      </w:r>
      <w:r>
        <w:rPr>
          <w:rFonts w:eastAsia="Times New Roman" w:cs="Times New Roman"/>
          <w:szCs w:val="24"/>
        </w:rPr>
        <w:t xml:space="preserve"> </w:t>
      </w:r>
      <w:r>
        <w:rPr>
          <w:rFonts w:eastAsia="Times New Roman" w:cs="Times New Roman"/>
          <w:szCs w:val="24"/>
        </w:rPr>
        <w:lastRenderedPageBreak/>
        <w:t>οποίο λάμβανε αποφάσεις για τα εξοπλιστικά; Δηλαδή, ο Παπαν</w:t>
      </w:r>
      <w:r>
        <w:rPr>
          <w:rFonts w:eastAsia="Times New Roman" w:cs="Times New Roman"/>
          <w:szCs w:val="24"/>
        </w:rPr>
        <w:t>τωνίου για ό,τι έκανε -αν το έκανε, και εξεταστεί τελικά, που δεν θα εξεταστεί- δεν είχε την κάλυψη του υπόλοιπου ΚΥΣΕΑ, δεν είχε την κάλυψη του Σημίτη, ο οποίος στην ουσία αποφάσιζε και οι άλλοι απλά υλοποιούσαν;</w:t>
      </w:r>
    </w:p>
    <w:p w14:paraId="52257F8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Τέλος -και το ερώτημα απευθύνεται σε όλους</w:t>
      </w:r>
      <w:r>
        <w:rPr>
          <w:rFonts w:eastAsia="Times New Roman" w:cs="Times New Roman"/>
          <w:szCs w:val="24"/>
        </w:rPr>
        <w:t xml:space="preserve"> στην Ολομέλεια, σε κάθε παράταξη- από το 1974 μέχρι σήμερα δύο μόνο έχουν διατελέσει Υπουργοί Εθνικής Αμύνης; Ο Τσοχατζόπουλος και ο Παπαντωνίου; Οι υπόλοιποι; </w:t>
      </w:r>
    </w:p>
    <w:p w14:paraId="52257F8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Στο Υπουργείο Εθνικής Αμύνης γίνονταν τα μύρια όσα, είχε πει και ο Σημίτης καταθέτοντας στην υ</w:t>
      </w:r>
      <w:r>
        <w:rPr>
          <w:rFonts w:eastAsia="Times New Roman" w:cs="Times New Roman"/>
          <w:szCs w:val="24"/>
        </w:rPr>
        <w:t>πόθεση Τσοχατζοπούλου. Επίσης, είχε πει ότι για όσα κατηγορούνται όσοι κάθονται το εδώλιο δεν γνωρίζουν το παραμικρό. Ποιος τα είπε αυτά; Ο Πρωθυπουργός, ο προεδρεύων του ΚΥΣΕΑ! Κι εμείς εδώ καθόμαστε και συζητάμε για επιτροπές.</w:t>
      </w:r>
    </w:p>
    <w:p w14:paraId="52257F8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Μήπως κάποιοι τελικά στοχεύ</w:t>
      </w:r>
      <w:r>
        <w:rPr>
          <w:rFonts w:eastAsia="Times New Roman" w:cs="Times New Roman"/>
          <w:szCs w:val="24"/>
        </w:rPr>
        <w:t>ουν στην εξαπάτηση, στον αποπροσανατολισμό της ελληνικής κοινής γνώμης με προτάσεις για συστάσεις επιτροπών; Και από την άλλη πλευρά, οι ίδιοι άνθρωποι θα τονίζουν την αναγκαιότητα ενός νέου εξοπλιστικού προγράμματος τ</w:t>
      </w:r>
      <w:r>
        <w:rPr>
          <w:rFonts w:eastAsia="Times New Roman" w:cs="Times New Roman"/>
          <w:szCs w:val="24"/>
        </w:rPr>
        <w:t>ων</w:t>
      </w:r>
      <w:r>
        <w:rPr>
          <w:rFonts w:eastAsia="Times New Roman" w:cs="Times New Roman"/>
          <w:szCs w:val="24"/>
        </w:rPr>
        <w:t xml:space="preserve"> </w:t>
      </w:r>
      <w:r>
        <w:rPr>
          <w:rFonts w:eastAsia="Times New Roman" w:cs="Times New Roman"/>
          <w:szCs w:val="24"/>
        </w:rPr>
        <w:t>ε</w:t>
      </w:r>
      <w:r>
        <w:rPr>
          <w:rFonts w:eastAsia="Times New Roman" w:cs="Times New Roman"/>
          <w:szCs w:val="24"/>
        </w:rPr>
        <w:t>λληνικών Ενόπλων Δυνάμεων, το οποί</w:t>
      </w:r>
      <w:r>
        <w:rPr>
          <w:rFonts w:eastAsia="Times New Roman" w:cs="Times New Roman"/>
          <w:szCs w:val="24"/>
        </w:rPr>
        <w:t xml:space="preserve">ο </w:t>
      </w:r>
      <w:r>
        <w:rPr>
          <w:rFonts w:eastAsia="Times New Roman" w:cs="Times New Roman"/>
          <w:szCs w:val="24"/>
        </w:rPr>
        <w:lastRenderedPageBreak/>
        <w:t>πρόγραμμα ναι μεν θα πρέπει να υπάρξει, αλλά πάλι θα το διαχειρίζονται τα γνωστά συμφέρονται και οι κύκλοι, καθώς και οι εκάστοτε ημέτεροι.</w:t>
      </w:r>
    </w:p>
    <w:p w14:paraId="52257F8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συνολική φιλοσοφία, κυρίες και κύριοι, γύρω από τα εξοπλιστικά θα πρέπει, επιτέλους, ν</w:t>
      </w:r>
      <w:r>
        <w:rPr>
          <w:rFonts w:eastAsia="Times New Roman" w:cs="Times New Roman"/>
          <w:szCs w:val="24"/>
        </w:rPr>
        <w:t>α</w:t>
      </w:r>
      <w:r>
        <w:rPr>
          <w:rFonts w:eastAsia="Times New Roman" w:cs="Times New Roman"/>
          <w:szCs w:val="24"/>
        </w:rPr>
        <w:t xml:space="preserve"> αλλάξει συνολικά.</w:t>
      </w:r>
    </w:p>
    <w:p w14:paraId="52257F8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εμάς η εν λόγω πρόταση της Συγκυβέρνησης ΣΥΡΙΖΑ-ΑΝΕΛ χαρακτηρίζεται ως παντελώς υποκριτική και αποπροσανατολιστική, γιατί είναι τεράστιες οι ευθύνες και αυτής της Κυβέρνησης, η οποία, όπως και οι προηγούμενες γαλαζοπράσινες συγκυβερνήσεις, για τα δυσθεώρητ</w:t>
      </w:r>
      <w:r>
        <w:rPr>
          <w:rFonts w:eastAsia="Times New Roman" w:cs="Times New Roman"/>
          <w:szCs w:val="24"/>
        </w:rPr>
        <w:t>α οικονομικής φύσεως προβλήματα, τα οποία επέφερε στον ελληνικό λαό η αποτυχημένη μνημονιακή πολιτική -τη συνέχιση της οποίας μνημονιακής πολιτικής επάξια αναλάβατε από τους προηγούμενους μνημονιακούς κυβερνώντες- τη συνεχίζει με την παράδοση της εθνικής κ</w:t>
      </w:r>
      <w:r>
        <w:rPr>
          <w:rFonts w:eastAsia="Times New Roman" w:cs="Times New Roman"/>
          <w:szCs w:val="24"/>
        </w:rPr>
        <w:t>υριαρχίας στους Τούρκους ουσιαστικά, οι οποίοι πλέον απειλούν ανοιχτά την Ελλάδα και είναι απλώς θέμα χρόνου η υλοποίηση των σχεδίων και απειλών τους.</w:t>
      </w:r>
    </w:p>
    <w:p w14:paraId="52257F8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Εσείς φέρατε και ανοίξατε με την πολιτική των ανοιχτών συνόρων τα σύνορα και διασαλεύεται πλέον η </w:t>
      </w:r>
      <w:r>
        <w:rPr>
          <w:rFonts w:eastAsia="Times New Roman" w:cs="Times New Roman"/>
          <w:szCs w:val="24"/>
        </w:rPr>
        <w:t xml:space="preserve">εθνολογική σύσταση της πατρίδος μας με εκατομμύρια λαθρομετανάστες που </w:t>
      </w:r>
      <w:r>
        <w:rPr>
          <w:rFonts w:eastAsia="Times New Roman" w:cs="Times New Roman"/>
          <w:szCs w:val="24"/>
        </w:rPr>
        <w:lastRenderedPageBreak/>
        <w:t>εισέρχονται στη χώρα, χωρίς τη σύμφωνη γνώμη και θέληση του ελληνικού λαού, χωρίς να πιστεύει ο ελληνικός λαός ότι οι άνθρωποι αυτοί θα πρέπει να ενσωματωθούν, θα πρέπει να λάβουν την ε</w:t>
      </w:r>
      <w:r>
        <w:rPr>
          <w:rFonts w:eastAsia="Times New Roman" w:cs="Times New Roman"/>
          <w:szCs w:val="24"/>
        </w:rPr>
        <w:t>λληνική ιθαγένεια. Από πού κι ως πού; Και θα προσφέρετε ψήφο σε όλες τις φυλές του Ισραήλ, προκειμένου η Αριστερά να κυβερνήσει εις το διηνεκές.</w:t>
      </w:r>
    </w:p>
    <w:p w14:paraId="52257F8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Έχουμε τη συστηματική υπονόμευση, λοιπόν, της μελλοντικής ύπαρξης και επιβίωσης του ελληνικού έθνους και της ίδ</w:t>
      </w:r>
      <w:r>
        <w:rPr>
          <w:rFonts w:eastAsia="Times New Roman" w:cs="Times New Roman"/>
          <w:szCs w:val="24"/>
        </w:rPr>
        <w:t>ιας της πατρίδος, την οποία πραγματοποιείτ</w:t>
      </w:r>
      <w:r>
        <w:rPr>
          <w:rFonts w:eastAsia="Times New Roman" w:cs="Times New Roman"/>
          <w:szCs w:val="24"/>
        </w:rPr>
        <w:t xml:space="preserve">ε </w:t>
      </w:r>
      <w:r>
        <w:rPr>
          <w:rFonts w:eastAsia="Times New Roman" w:cs="Times New Roman"/>
          <w:szCs w:val="24"/>
        </w:rPr>
        <w:t>εσείς με τη διακοπή της φυλετικής συνέχειας, την ελαχιστοποίηση έως και παύση της δημιουργίας νέων μελλοντικών γενεών και, συγχρόνως, με την εκποίηση του πλουτοπαραγωγικού δυναμικού της χώρας, δηλαδή των χερσαίων</w:t>
      </w:r>
      <w:r>
        <w:rPr>
          <w:rFonts w:eastAsia="Times New Roman" w:cs="Times New Roman"/>
          <w:szCs w:val="24"/>
        </w:rPr>
        <w:t>, υπεδαφίων, θαλασσίων και υποθαλάσσιων πηγών ενέργειας, καθώς και των ιδιωτικών και δημοσίων υποδομών.</w:t>
      </w:r>
    </w:p>
    <w:p w14:paraId="52257F8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Λαϊκός Σύνδεσμος Χρυσή Αυγή έχει ως πάγια θέση και αίτημα και από την πρώτη κιόλας μέρα που εισήλθαμε στο ελληνικό Κοινοβούλιο, το 2012, έχουμε τονίσε</w:t>
      </w:r>
      <w:r>
        <w:rPr>
          <w:rFonts w:eastAsia="Times New Roman" w:cs="Times New Roman"/>
          <w:szCs w:val="24"/>
        </w:rPr>
        <w:t>ι προς πάσα κατεύ</w:t>
      </w:r>
      <w:r>
        <w:rPr>
          <w:rFonts w:eastAsia="Times New Roman" w:cs="Times New Roman"/>
          <w:szCs w:val="24"/>
        </w:rPr>
        <w:lastRenderedPageBreak/>
        <w:t xml:space="preserve">θυνση την επιβαλλόμενη άμεση κατάργηση του νομικού εκτρώματος, που λέγεται </w:t>
      </w:r>
      <w:r>
        <w:rPr>
          <w:rFonts w:eastAsia="Times New Roman" w:cs="Times New Roman"/>
          <w:szCs w:val="24"/>
        </w:rPr>
        <w:t>ν</w:t>
      </w:r>
      <w:r>
        <w:rPr>
          <w:rFonts w:eastAsia="Times New Roman" w:cs="Times New Roman"/>
          <w:szCs w:val="24"/>
        </w:rPr>
        <w:t xml:space="preserve">όμος </w:t>
      </w:r>
      <w:r>
        <w:rPr>
          <w:rFonts w:eastAsia="Times New Roman" w:cs="Times New Roman"/>
          <w:szCs w:val="24"/>
        </w:rPr>
        <w:t>π</w:t>
      </w:r>
      <w:r>
        <w:rPr>
          <w:rFonts w:eastAsia="Times New Roman" w:cs="Times New Roman"/>
          <w:szCs w:val="24"/>
        </w:rPr>
        <w:t xml:space="preserve">ερί </w:t>
      </w:r>
      <w:r>
        <w:rPr>
          <w:rFonts w:eastAsia="Times New Roman" w:cs="Times New Roman"/>
          <w:szCs w:val="24"/>
        </w:rPr>
        <w:t>ε</w:t>
      </w:r>
      <w:r>
        <w:rPr>
          <w:rFonts w:eastAsia="Times New Roman" w:cs="Times New Roman"/>
          <w:szCs w:val="24"/>
        </w:rPr>
        <w:t>υθύνης Υπουργών και της απόδοσης όλων των ευθυνών στα πολιτικά πρόσωπα.</w:t>
      </w:r>
    </w:p>
    <w:p w14:paraId="52257F8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Αντ’ αυτού, εσείς φέρνετε μια πρόταση και λέτε για την καθυστερημένη προώθηση σχ</w:t>
      </w:r>
      <w:r>
        <w:rPr>
          <w:rFonts w:eastAsia="Times New Roman" w:cs="Times New Roman"/>
          <w:szCs w:val="24"/>
        </w:rPr>
        <w:t>ετικών υποθέσεων στη δικαιοσύνη και για τη διαπίστωση στην πράξη της αποτυχίας απόδοσης δικαιοσύνης, λόγω της «σκανδαλωδώς προβλεπόμενης ταχείας παραγραφής», όπως διαβάζω.</w:t>
      </w:r>
    </w:p>
    <w:p w14:paraId="52257F8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Για ποιον λόγο δεν έχετε καταργήσει ή τροποποιήσει, εδώ και μια διετία, τις σκανδαλώ</w:t>
      </w:r>
      <w:r>
        <w:rPr>
          <w:rFonts w:eastAsia="Times New Roman" w:cs="Times New Roman"/>
          <w:szCs w:val="24"/>
        </w:rPr>
        <w:t>δεις προθεσμίες; Τόσα και τόσα σχέδια νόμου φέρνετε κάθε ημέρα εδώ, κάθε εβδομάδα. Έχετε κάνει βιομηχανία τροπολογιών και έχετε ανάγει τις τροπολογίες σε επιστήμη.</w:t>
      </w:r>
    </w:p>
    <w:p w14:paraId="52257F8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Πόσες φορές άραγε στα δύο αυτά χρόνια ψηφίσατε υπέρ της άρσης ασυλίας κάποιου βουλευτή, όχι </w:t>
      </w:r>
      <w:r>
        <w:rPr>
          <w:rFonts w:eastAsia="Times New Roman" w:cs="Times New Roman"/>
          <w:szCs w:val="24"/>
        </w:rPr>
        <w:t>μόνο της κυβερνητικής παράταξης αλλά και του συνόλου των αντιπολιτευόμενων κομμάτων της κλεπτοκρατίας, πλην όμως της Χρυσής Αυγής;</w:t>
      </w:r>
    </w:p>
    <w:p w14:paraId="52257F8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Συνεπώς σε ποια καθυστέρηση αναφέρεται τώρα αυτή η μορφωματική Συγκυβέρνηση και σε ποια αποτυχία απόδοσης δικαιοσύνης;</w:t>
      </w:r>
    </w:p>
    <w:p w14:paraId="52257F8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η πρόταση της Συγκυβέρνησης είναι πλέον υποκριτική και αποπροσανατολιστική, όπως είπα και προς επίρρωση του ισχυρισμού μου έρχεται η χθεσινή δημοσιοποίηση του προσχεδίου της προτάσεώς τους για τη συνταγματική αναθεώρηση, η οποία δημοσιεύθηκε στην κομματικ</w:t>
      </w:r>
      <w:r>
        <w:rPr>
          <w:rFonts w:eastAsia="Times New Roman" w:cs="Times New Roman"/>
          <w:szCs w:val="24"/>
        </w:rPr>
        <w:t>ή εφημερίδα του ΣΥΡΙΖΑ, την «</w:t>
      </w:r>
      <w:r>
        <w:rPr>
          <w:rFonts w:eastAsia="Times New Roman" w:cs="Times New Roman"/>
          <w:szCs w:val="24"/>
        </w:rPr>
        <w:t>ΑΥΓΗ</w:t>
      </w:r>
      <w:r>
        <w:rPr>
          <w:rFonts w:eastAsia="Times New Roman" w:cs="Times New Roman"/>
          <w:szCs w:val="24"/>
        </w:rPr>
        <w:t xml:space="preserve">». </w:t>
      </w:r>
    </w:p>
    <w:p w14:paraId="52257F8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Σύμφωνα, λοιπόν, με αυτό το δημοσίευμα, το οποίο γράφουν οι κ</w:t>
      </w:r>
      <w:r>
        <w:rPr>
          <w:rFonts w:eastAsia="Times New Roman" w:cs="Times New Roman"/>
          <w:szCs w:val="24"/>
        </w:rPr>
        <w:t>ύριοι</w:t>
      </w:r>
      <w:r>
        <w:rPr>
          <w:rFonts w:eastAsia="Times New Roman" w:cs="Times New Roman"/>
          <w:szCs w:val="24"/>
        </w:rPr>
        <w:t xml:space="preserve"> Χριστόφορος Βερναρδάκης, Ανδρέας Δημητρόπουλος, Κώστας Ζώρας, Ηλίας Νικολόπουλος και Κωνσταντίνος Χρυσόγονος, τόσο ο νόμος περί ευθύνης </w:t>
      </w:r>
      <w:r>
        <w:rPr>
          <w:rFonts w:eastAsia="Times New Roman" w:cs="Times New Roman"/>
          <w:szCs w:val="24"/>
        </w:rPr>
        <w:t>Υ</w:t>
      </w:r>
      <w:r>
        <w:rPr>
          <w:rFonts w:eastAsia="Times New Roman" w:cs="Times New Roman"/>
          <w:szCs w:val="24"/>
        </w:rPr>
        <w:t>πουργών όσο και</w:t>
      </w:r>
      <w:r>
        <w:rPr>
          <w:rFonts w:eastAsia="Times New Roman" w:cs="Times New Roman"/>
          <w:szCs w:val="24"/>
        </w:rPr>
        <w:t xml:space="preserve"> η βουλευτική ασυλία διατηρούνται ως έχουν. </w:t>
      </w:r>
    </w:p>
    <w:p w14:paraId="52257F8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Συνεπώς αποκαλύπτεται και πάλι το μέγεθος του θράσους που έχετε, το μέγεθος του εμπαιγμού του ελληνικού λαού. Είστε πραγματικά πολιτικοί απατεώνες. Από τη μια διατείνεστε πως συστήνετε επιτροπές, προκειμένου να </w:t>
      </w:r>
      <w:r>
        <w:rPr>
          <w:rFonts w:eastAsia="Times New Roman" w:cs="Times New Roman"/>
          <w:szCs w:val="24"/>
        </w:rPr>
        <w:t>αποδώσετε δικαιοσύνη, και κατηγορείτε την ύπαρξη του εν λόγω νόμου περί ευθύ</w:t>
      </w:r>
      <w:r>
        <w:rPr>
          <w:rFonts w:eastAsia="Times New Roman" w:cs="Times New Roman"/>
          <w:szCs w:val="24"/>
        </w:rPr>
        <w:lastRenderedPageBreak/>
        <w:t xml:space="preserve">νης πολιτικών προσώπων ως ανυπέρβλητο κώλυμα για την έγκαιρη και ολοκληρωμένη απόδοση αυτής και από την άλλη ευθέως προτείνετε αυτός ο νόμος να παραμείνει. </w:t>
      </w:r>
    </w:p>
    <w:p w14:paraId="52257F9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Κυρίες και κύριοι, η Χρ</w:t>
      </w:r>
      <w:r>
        <w:rPr>
          <w:rFonts w:eastAsia="Times New Roman" w:cs="Times New Roman"/>
          <w:szCs w:val="24"/>
        </w:rPr>
        <w:t>υσή Αυγή εισήλθε στο ελληνικό Κοινοβούλιο με αποκλειστικό γνώμονα το συμφέρον του ελληνικού λαού, από τον οποίο έχει πάρει εντολή να πράξει οτιδήποτε, ώστε να καθαρίσει αυτή την κόπρο του Αυγεία από τον δημόσιο βίο της χώρας. Πάγια θέση της Χρυσής Αυγής εί</w:t>
      </w:r>
      <w:r>
        <w:rPr>
          <w:rFonts w:eastAsia="Times New Roman" w:cs="Times New Roman"/>
          <w:szCs w:val="24"/>
        </w:rPr>
        <w:t xml:space="preserve">ναι η δίωξη όλων των πολιτικών προσώπων, τα οποία αποδεδειγμένα έβλαψαν το συμφέρον της πατρίδος και η τοποθέτησή τους εκεί που ανήκουν: στη φυλακή! </w:t>
      </w:r>
      <w:r>
        <w:rPr>
          <w:rFonts w:eastAsia="Times New Roman" w:cs="Times New Roman"/>
          <w:szCs w:val="24"/>
        </w:rPr>
        <w:t>Αυτά είπαμε από το 2012 και αυτά συνεχίζουμε να λέμε. Και γι’ αυτό μας ψηφίζει ο λαός. Οι κλέφτες στη φυλακ</w:t>
      </w:r>
      <w:r>
        <w:rPr>
          <w:rFonts w:eastAsia="Times New Roman" w:cs="Times New Roman"/>
          <w:szCs w:val="24"/>
        </w:rPr>
        <w:t>ή, τα κλεμμένα να επιστραφούν στον ελληνικό λαό!</w:t>
      </w:r>
      <w:r>
        <w:rPr>
          <w:rFonts w:eastAsia="Times New Roman" w:cs="Times New Roman"/>
          <w:szCs w:val="24"/>
        </w:rPr>
        <w:t xml:space="preserve"> </w:t>
      </w:r>
      <w:r>
        <w:rPr>
          <w:rFonts w:eastAsia="Times New Roman" w:cs="Times New Roman"/>
          <w:szCs w:val="24"/>
        </w:rPr>
        <w:t xml:space="preserve">Ιδού ένας από τους λόγους των διώξεών μας και της φυλάκισής μας με απόφαση της προηγούμενης Συγκυβέρνησης και με τη σύμφωνη γνώμη ολοκλήρου του αντιλαϊκού και κλεπτοκρατικού τόξου. </w:t>
      </w:r>
    </w:p>
    <w:p w14:paraId="52257F9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Κύριε Πρόεδρε, αν και συν</w:t>
      </w:r>
      <w:r>
        <w:rPr>
          <w:rFonts w:eastAsia="Times New Roman" w:cs="Times New Roman"/>
          <w:szCs w:val="24"/>
        </w:rPr>
        <w:t xml:space="preserve">αινούμε στη σύσταση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είμαστε σίγουροι ότι για άλλη μια φορά η </w:t>
      </w:r>
      <w:r>
        <w:rPr>
          <w:rFonts w:eastAsia="Times New Roman" w:cs="Times New Roman"/>
          <w:szCs w:val="24"/>
        </w:rPr>
        <w:t>ε</w:t>
      </w:r>
      <w:r>
        <w:rPr>
          <w:rFonts w:eastAsia="Times New Roman" w:cs="Times New Roman"/>
          <w:szCs w:val="24"/>
        </w:rPr>
        <w:t xml:space="preserve">πιτροπή αυτή, όπως και οι υπόλοιπες οι οποίες έχουν γίνει ως τώρα, δεν θα είναι τίποτε άλλο παρά η συνέχεια της </w:t>
      </w:r>
      <w:r>
        <w:rPr>
          <w:rFonts w:eastAsia="Times New Roman" w:cs="Times New Roman"/>
          <w:szCs w:val="24"/>
        </w:rPr>
        <w:lastRenderedPageBreak/>
        <w:t>συγκάλυψης όλων αυτών των σκανδάλων με την</w:t>
      </w:r>
      <w:r>
        <w:rPr>
          <w:rFonts w:eastAsia="Times New Roman" w:cs="Times New Roman"/>
          <w:szCs w:val="24"/>
        </w:rPr>
        <w:t xml:space="preserve"> ευλογία όλων σας, με την ευλογία του συνταγματικού τόξου, αφού δεν πρόκειται να αποδοθεί εν τέλει καμμία ουσιαστική ευθύνη στον κ. Γιάννο Παπαντωνίου, ο οποίος εξάλλου έχει ήδη απαλλαγεί από όλες τις ευθύνες με τον προδοτικό νόμο περί ευθύνης υπουργών.</w:t>
      </w:r>
    </w:p>
    <w:p w14:paraId="52257F9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Όμ</w:t>
      </w:r>
      <w:r>
        <w:rPr>
          <w:rFonts w:eastAsia="Times New Roman" w:cs="Times New Roman"/>
          <w:szCs w:val="24"/>
        </w:rPr>
        <w:t>ως να είστε σίγουροι ότι η Χρυσή Αυγή, με τη θέση την οποία κατέχει στη συγκεκριμένη πολιτική και χρονική περίοδο δεν θα σταματήσει να στιγματίζει τα εγκλήματα που διαπράχθηκαν από όλες τις Κυβερνήσεις από το 1974 έως σήμερα. Και να είστε βέβαιοι ότι θα έρ</w:t>
      </w:r>
      <w:r>
        <w:rPr>
          <w:rFonts w:eastAsia="Times New Roman" w:cs="Times New Roman"/>
          <w:szCs w:val="24"/>
        </w:rPr>
        <w:t xml:space="preserve">θει η ώρα και δεν θα αργήσει αυτή η ευλογημένη ώρα, που η Εθνική Κυβέρνηση θα αποδώσει τα του Καίσαρος τω Καίσαρι. </w:t>
      </w:r>
    </w:p>
    <w:p w14:paraId="52257F9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Χρυσή Αυγή: Ο λαός στην εξουσία και οι κλέφτες στη φυλακή!</w:t>
      </w:r>
    </w:p>
    <w:p w14:paraId="52257F94"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2257F9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w:t>
      </w:r>
      <w:r>
        <w:rPr>
          <w:rFonts w:eastAsia="Times New Roman" w:cs="Times New Roman"/>
          <w:b/>
          <w:szCs w:val="24"/>
        </w:rPr>
        <w:t>ός):</w:t>
      </w:r>
      <w:r>
        <w:rPr>
          <w:rFonts w:eastAsia="Times New Roman" w:cs="Times New Roman"/>
          <w:szCs w:val="24"/>
        </w:rPr>
        <w:t xml:space="preserve"> Συνεχίζουμε με τον επόμενο ομιλητή, τον Βουλευτή του ΣΥΡΙΖΑ, κ. Τσόγκα. </w:t>
      </w:r>
    </w:p>
    <w:p w14:paraId="52257F9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Κύριε Τσόγκα, έχετε τον λόγο για πέντε λεπτά. </w:t>
      </w:r>
    </w:p>
    <w:p w14:paraId="52257F9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ΤΣΟΓΚΑΣ: </w:t>
      </w:r>
      <w:r>
        <w:rPr>
          <w:rFonts w:eastAsia="Times New Roman" w:cs="Times New Roman"/>
          <w:szCs w:val="24"/>
        </w:rPr>
        <w:t xml:space="preserve">Ευχαριστώ, κύριε Πρόεδρε. </w:t>
      </w:r>
    </w:p>
    <w:p w14:paraId="52257F98"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Κύριοι Υπουργοί, κύριοι Βουλευτές, συζητάμε σήμερα την κοινή πρόταση των Κοινοβουλευτι</w:t>
      </w:r>
      <w:r>
        <w:rPr>
          <w:rFonts w:eastAsia="Times New Roman" w:cs="Times New Roman"/>
          <w:szCs w:val="24"/>
        </w:rPr>
        <w:t xml:space="preserve">κών Ομάδων ΣΥΡΙΖΑ και ΑΝΕΛ, που αφορά τα εξοπλιστικά προγράμματα κυρίως της περιόδου 2001-2004, υλοποιώντας έτσι ένα υπεσχημένο από τον ΣΥΡΙΖΑ προς την κοινωνία πολιτικό καθήκον. </w:t>
      </w:r>
    </w:p>
    <w:p w14:paraId="52257F99"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συνύπαρξη της πολιτικής με την ηθική έχει θε</w:t>
      </w:r>
      <w:r>
        <w:rPr>
          <w:rFonts w:eastAsia="Times New Roman" w:cs="Times New Roman"/>
          <w:szCs w:val="24"/>
        </w:rPr>
        <w:t>ωρηθεί και εξακολουθεί ίσως να θεωρείται από πολλούς ουτοπική. Όμως μιλώντας πολιτικά, σε κάθε ιστορική περίοδο πάντα υπήρχε ένα σύστημα αξιών και κανόνων που καθόριζε τη συμπεριφορά των πολιτικών υποκειμένων και δρούσε εν είδει ενός άτυπου δικαιοπρακτικού</w:t>
      </w:r>
      <w:r>
        <w:rPr>
          <w:rFonts w:eastAsia="Times New Roman" w:cs="Times New Roman"/>
          <w:szCs w:val="24"/>
        </w:rPr>
        <w:t xml:space="preserve"> θεμελίου εγγυητικά προς τις εφαρμοστέες πολιτικές πρακτικές και τις αποφάσεις της πολιτείας, η παράβλεψη του οποίου πάντοτε συνεπαγόταν την ενεργοποίηση των δικαιακών αντανακλαστικών της και ακολουθούσε λυτρωτικά η Νέμεσις, οπότε ισορροπούσε η κατάσταση. </w:t>
      </w:r>
    </w:p>
    <w:p w14:paraId="52257F9A"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Αυτόν τον γρίφο καλείται να επιλύσει η σύσταση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με σκοπό τη διενέργεια προκαταρκτικής εξέτασης, εάν δηλαδή πράγματι ανετράπη το δικαιο</w:t>
      </w:r>
      <w:r>
        <w:rPr>
          <w:rFonts w:eastAsia="Times New Roman" w:cs="Times New Roman"/>
          <w:szCs w:val="24"/>
        </w:rPr>
        <w:lastRenderedPageBreak/>
        <w:t>πρακτικό θεμέλιο στην περίπτωση του πρώην Υπουργού κ. Ιωάννη Παπαντωνίου, ώστε να διαγνωστεί η τυχόν δόλια προαίρεσή του και -ει δυνατόν- η ύπαρξη, αλλά και ο τυ</w:t>
      </w:r>
      <w:r>
        <w:rPr>
          <w:rFonts w:eastAsia="Times New Roman" w:cs="Times New Roman"/>
          <w:szCs w:val="24"/>
        </w:rPr>
        <w:t xml:space="preserve">χόν βαθμός του δόλου του για τα αδικήματα που περιγράφονται στις έξι δικογραφίες που διαβιβάστηκαν στη Βουλή, στον οποίο αποδίδονται με τα σχετικά βουλεύματα πράξεις απιστίας και συνακόλουθα μεγάλης οικονομικής ζημίας στο </w:t>
      </w:r>
      <w:r>
        <w:rPr>
          <w:rFonts w:eastAsia="Times New Roman" w:cs="Times New Roman"/>
          <w:szCs w:val="24"/>
        </w:rPr>
        <w:t>δ</w:t>
      </w:r>
      <w:r>
        <w:rPr>
          <w:rFonts w:eastAsia="Times New Roman" w:cs="Times New Roman"/>
          <w:szCs w:val="24"/>
        </w:rPr>
        <w:t>ημόσιο. Έτσι, θα χυθεί άπλετο φως</w:t>
      </w:r>
      <w:r>
        <w:rPr>
          <w:rFonts w:eastAsia="Times New Roman" w:cs="Times New Roman"/>
          <w:szCs w:val="24"/>
        </w:rPr>
        <w:t xml:space="preserve"> σε σκοτεινά μονοπάτια της νε</w:t>
      </w:r>
      <w:r>
        <w:rPr>
          <w:rFonts w:eastAsia="Times New Roman" w:cs="Times New Roman"/>
          <w:szCs w:val="24"/>
        </w:rPr>
        <w:t>ό</w:t>
      </w:r>
      <w:r>
        <w:rPr>
          <w:rFonts w:eastAsia="Times New Roman" w:cs="Times New Roman"/>
          <w:szCs w:val="24"/>
        </w:rPr>
        <w:t xml:space="preserve">τερης πολιτικής ιστορίας μας. </w:t>
      </w:r>
    </w:p>
    <w:p w14:paraId="52257F9B"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Σύμφωνα με την παράγραφο 2 του άρθρου 86 του Συντάγματος, δίωξη, ανάκριση, προανάκριση ή προκαταρκτική εξέταση κατά των προσώπων για τα αδικήματα που αναφέρονται στην παράγραφο 1 του άρθρου αυτού</w:t>
      </w:r>
      <w:r>
        <w:rPr>
          <w:rFonts w:eastAsia="Times New Roman" w:cs="Times New Roman"/>
          <w:szCs w:val="24"/>
        </w:rPr>
        <w:t>, δηλαδή όσων διατελούν ή διετέλεσαν μέλη της κυβέρνησης ή Υφυπουργοί για ποινικά αδικήματα που τέλεσαν κατά την άσκηση των καθηκόντων τους, δεν επιτρέπεται χωρίς προηγούμενη απόφαση της Βουλής, κατά την παράγραφο 3, ενώ στην παράγραφο 3 εδάφιο 2 η Βουλή μ</w:t>
      </w:r>
      <w:r>
        <w:rPr>
          <w:rFonts w:eastAsia="Times New Roman" w:cs="Times New Roman"/>
          <w:szCs w:val="24"/>
        </w:rPr>
        <w:t xml:space="preserve">πορεί να ασκήσει την αρμοδιότητά της μέχρι το πέρας της δεύτερης τακτικής συνόδου της βουλευτικής περιόδου που αρχίζει μετά την τέλεση του αδικήματος. </w:t>
      </w:r>
    </w:p>
    <w:p w14:paraId="52257F9C"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Με τον τρόπο αυτό, το ισχύον Σύνταγμα της χώρας μας και ο ν.3126/2003, ο γνωστός νόμος περί ευθύνης Υπου</w:t>
      </w:r>
      <w:r>
        <w:rPr>
          <w:rFonts w:eastAsia="Times New Roman" w:cs="Times New Roman"/>
          <w:szCs w:val="24"/>
        </w:rPr>
        <w:t>ργών, επιφυλάσσουν την ειδική μεταχείριση στην κατηγορία των πολιτών αυτών, ουσιαστικά, όμως, καθιερώνουν μια ιδιότυπη αρνησικυρία, αφού η βραχύτατη προθεσμία που επιτάσσει ο νόμος για την άσκηση δίωξης κατά κανόνα οδηγεί στην παραγραφή των αδικημάτων, ενώ</w:t>
      </w:r>
      <w:r>
        <w:rPr>
          <w:rFonts w:eastAsia="Times New Roman" w:cs="Times New Roman"/>
          <w:szCs w:val="24"/>
        </w:rPr>
        <w:t xml:space="preserve"> αποδείχθηκε ότι υπήρξαν περιπτώσεις –και μάλιστα πρόσφατα- όπου επισπεύσθηκε σκοπίμως η διάλυση της Βουλής, ώστε να επέλθει η παραγραφή ορισμένων αδικημάτων. </w:t>
      </w:r>
    </w:p>
    <w:p w14:paraId="52257F9D"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με την προ των πυλών ευρισκόμενη συνταγματική αναθεώρηση η αντινομία αυτή θα εκλείψει και α</w:t>
      </w:r>
      <w:r>
        <w:rPr>
          <w:rFonts w:eastAsia="Times New Roman" w:cs="Times New Roman"/>
          <w:szCs w:val="24"/>
        </w:rPr>
        <w:t xml:space="preserve">ναμένεται η κατάργηση της ειδικής μεταχείρισης αυτών των πολιτικών προσώπων. </w:t>
      </w:r>
    </w:p>
    <w:p w14:paraId="52257F9E"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Υπό το πρίσμα αυτό καθίσταται αναγκαία η διερεύνηση των προγραμμάτων και των αντίστοιχων συμφωνιών που αφορούσαν την προμήθεια εξοπλιστικών συστημάτων την περίοδο που ο κ. </w:t>
      </w:r>
      <w:r>
        <w:rPr>
          <w:rFonts w:eastAsia="Times New Roman" w:cs="Times New Roman"/>
          <w:szCs w:val="24"/>
        </w:rPr>
        <w:t>Παπαντωνίου διετέλεσε Υπουργός Άμυνας και να δοθούν οι απαραίτητες εξηγήσεις και διασαφ</w:t>
      </w:r>
      <w:r>
        <w:rPr>
          <w:rFonts w:eastAsia="Times New Roman" w:cs="Times New Roman"/>
          <w:szCs w:val="24"/>
        </w:rPr>
        <w:t>η</w:t>
      </w:r>
      <w:r>
        <w:rPr>
          <w:rFonts w:eastAsia="Times New Roman" w:cs="Times New Roman"/>
          <w:szCs w:val="24"/>
        </w:rPr>
        <w:t>ν</w:t>
      </w:r>
      <w:r>
        <w:rPr>
          <w:rFonts w:eastAsia="Times New Roman" w:cs="Times New Roman"/>
          <w:szCs w:val="24"/>
        </w:rPr>
        <w:t>ί</w:t>
      </w:r>
      <w:r>
        <w:rPr>
          <w:rFonts w:eastAsia="Times New Roman" w:cs="Times New Roman"/>
          <w:szCs w:val="24"/>
        </w:rPr>
        <w:t xml:space="preserve">σεις σχετικά με τις τεθείσες στην κρίση μας έξι δικογραφίες, σύμφωνα με τις οποίες υπάρχουν ενδείξεις ότι ο πρώην Υπουργός τέλεσε το αδίκημα </w:t>
      </w:r>
      <w:r>
        <w:rPr>
          <w:rFonts w:eastAsia="Times New Roman" w:cs="Times New Roman"/>
          <w:szCs w:val="24"/>
        </w:rPr>
        <w:lastRenderedPageBreak/>
        <w:t>της απιστίας, σχετικής με</w:t>
      </w:r>
      <w:r>
        <w:rPr>
          <w:rFonts w:eastAsia="Times New Roman" w:cs="Times New Roman"/>
          <w:szCs w:val="24"/>
        </w:rPr>
        <w:t xml:space="preserve"> την υπηρεσία κατά το χρονικό διάστημα 2001-2004, ενώ σε μια εξ αυτών υπάρχουν ενδείξεις τέλεσης του αδικήματος νομιμοποίησης εσόδων από εγκληματικές δραστηριότητες κατ’ επάγγελμα και κατ’ εξακολούθηση, με φερόμενο τον χρόνο τέλεσης από το 1999 και μετά, δ</w:t>
      </w:r>
      <w:r>
        <w:rPr>
          <w:rFonts w:eastAsia="Times New Roman" w:cs="Times New Roman"/>
          <w:szCs w:val="24"/>
        </w:rPr>
        <w:t>οθέντος ότι ήδη έχουν εκδοθεί σε βάρος του τρεις καταδικαστικές αποφάσεις, μια αμετάκλητη, μια τελεσίδικη, μια οριστική για ανακριβή στοιχεία του πόθεν έσχες και τιμωρία του με ποινή τεσσάρων ετών και του ιδίου και της συζύγου, πλέον του γεγονότος ότι στην</w:t>
      </w:r>
      <w:r>
        <w:rPr>
          <w:rFonts w:eastAsia="Times New Roman" w:cs="Times New Roman"/>
          <w:szCs w:val="24"/>
        </w:rPr>
        <w:t xml:space="preserve"> περίφημη </w:t>
      </w:r>
      <w:r>
        <w:rPr>
          <w:rFonts w:eastAsia="Times New Roman" w:cs="Times New Roman"/>
          <w:szCs w:val="24"/>
        </w:rPr>
        <w:t>λ</w:t>
      </w:r>
      <w:r>
        <w:rPr>
          <w:rFonts w:eastAsia="Times New Roman" w:cs="Times New Roman"/>
          <w:szCs w:val="24"/>
        </w:rPr>
        <w:t xml:space="preserve">ίστα Λαγκάρντ αναφέρεται ποσό 1,3 δισεκατομμυρίων ευρώ στο όνομα της συζύγου του. </w:t>
      </w:r>
    </w:p>
    <w:p w14:paraId="52257F9F"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Ειδικότερα για τις κρινόμενες δικογραφίες η πρότασή μας αφορά τα εξής: Την προμήθεια εκατόν εβδομήντα αρμάτων μάχης τύπου </w:t>
      </w:r>
      <w:r>
        <w:rPr>
          <w:rFonts w:eastAsia="Times New Roman" w:cs="Times New Roman"/>
          <w:szCs w:val="24"/>
        </w:rPr>
        <w:t>Λέοπαρντ</w:t>
      </w:r>
      <w:r>
        <w:rPr>
          <w:rFonts w:eastAsia="Times New Roman" w:cs="Times New Roman"/>
          <w:szCs w:val="24"/>
        </w:rPr>
        <w:t xml:space="preserve"> ύστερα από συμφωνία του Υπουργε</w:t>
      </w:r>
      <w:r>
        <w:rPr>
          <w:rFonts w:eastAsia="Times New Roman" w:cs="Times New Roman"/>
          <w:szCs w:val="24"/>
        </w:rPr>
        <w:t xml:space="preserve">ίου Άμυνας με συμφωνηθέν τίμημα 1,659 δισεκατομμυρίων ευρώ, την ενεργοποίηση συμφωνίας για την αγορά δώδεκα ελικοπτέρων </w:t>
      </w:r>
      <w:r>
        <w:rPr>
          <w:rFonts w:eastAsia="Times New Roman" w:cs="Times New Roman"/>
          <w:szCs w:val="24"/>
        </w:rPr>
        <w:t>Απάτσι</w:t>
      </w:r>
      <w:r>
        <w:rPr>
          <w:rFonts w:eastAsia="Times New Roman" w:cs="Times New Roman"/>
          <w:szCs w:val="24"/>
        </w:rPr>
        <w:t xml:space="preserve">, τη σύμβαση για τον εκσυγχρονισμό φρεγατών τύπου </w:t>
      </w:r>
      <w:r>
        <w:rPr>
          <w:rFonts w:eastAsia="Times New Roman" w:cs="Times New Roman"/>
          <w:szCs w:val="24"/>
          <w:lang w:val="en-US"/>
        </w:rPr>
        <w:t>S</w:t>
      </w:r>
      <w:r>
        <w:rPr>
          <w:rFonts w:eastAsia="Times New Roman" w:cs="Times New Roman"/>
          <w:szCs w:val="24"/>
        </w:rPr>
        <w:t xml:space="preserve"> συνολικής αξίας 381 περίπου εκατομμυρίων ευρώ, τη σύμβαση αξίας 72 περίπου εκα</w:t>
      </w:r>
      <w:r>
        <w:rPr>
          <w:rFonts w:eastAsia="Times New Roman" w:cs="Times New Roman"/>
          <w:szCs w:val="24"/>
        </w:rPr>
        <w:t xml:space="preserve">τομμυρίων ευρώ του ελληνικού </w:t>
      </w:r>
      <w:r>
        <w:rPr>
          <w:rFonts w:eastAsia="Times New Roman" w:cs="Times New Roman"/>
          <w:szCs w:val="24"/>
        </w:rPr>
        <w:t>δ</w:t>
      </w:r>
      <w:r>
        <w:rPr>
          <w:rFonts w:eastAsia="Times New Roman" w:cs="Times New Roman"/>
          <w:szCs w:val="24"/>
        </w:rPr>
        <w:t xml:space="preserve">ημοσίου με </w:t>
      </w:r>
      <w:r>
        <w:rPr>
          <w:rFonts w:eastAsia="Times New Roman" w:cs="Times New Roman"/>
          <w:szCs w:val="24"/>
        </w:rPr>
        <w:lastRenderedPageBreak/>
        <w:t xml:space="preserve">την εταιρεία </w:t>
      </w:r>
      <w:r>
        <w:rPr>
          <w:rFonts w:eastAsia="Times New Roman" w:cs="Times New Roman"/>
          <w:szCs w:val="24"/>
        </w:rPr>
        <w:t>«</w:t>
      </w:r>
      <w:r>
        <w:rPr>
          <w:rFonts w:eastAsia="Times New Roman" w:cs="Times New Roman"/>
          <w:szCs w:val="24"/>
          <w:lang w:val="en-US"/>
        </w:rPr>
        <w:t>SONAK</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w:t>
      </w:r>
      <w:r>
        <w:rPr>
          <w:rFonts w:eastAsia="Times New Roman" w:cs="Times New Roman"/>
          <w:szCs w:val="24"/>
          <w:lang w:val="en-US"/>
        </w:rPr>
        <w:t>E</w:t>
      </w:r>
      <w:r>
        <w:rPr>
          <w:rFonts w:eastAsia="Times New Roman" w:cs="Times New Roman"/>
          <w:szCs w:val="24"/>
        </w:rPr>
        <w:t>.»</w:t>
      </w:r>
      <w:r>
        <w:rPr>
          <w:rFonts w:eastAsia="Times New Roman" w:cs="Times New Roman"/>
          <w:szCs w:val="24"/>
        </w:rPr>
        <w:t xml:space="preserve"> και τέλος, την υπόθεση είκοσι μεταφορικών ελικοπτέρων τύπου </w:t>
      </w:r>
      <w:r>
        <w:rPr>
          <w:rFonts w:eastAsia="Times New Roman" w:cs="Times New Roman"/>
          <w:szCs w:val="24"/>
          <w:lang w:val="en-US"/>
        </w:rPr>
        <w:t>NH</w:t>
      </w:r>
      <w:r>
        <w:rPr>
          <w:rFonts w:eastAsia="Times New Roman" w:cs="Times New Roman"/>
          <w:szCs w:val="24"/>
        </w:rPr>
        <w:t>90 με τίμημα περίπου 657 περίπου εκατομμύρια, η οποία φέρεται πως ουδέποτε εκτελέστηκε, όπως αυτές, οι υπόλοιπες δηλαδή, που εξ</w:t>
      </w:r>
      <w:r>
        <w:rPr>
          <w:rFonts w:eastAsia="Times New Roman" w:cs="Times New Roman"/>
          <w:szCs w:val="24"/>
        </w:rPr>
        <w:t xml:space="preserve">ειδικεύονται με τη συγκεκριμένη πρότασή μας. </w:t>
      </w:r>
    </w:p>
    <w:p w14:paraId="52257FA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2257FA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Δώστε μου ένα λεπτό ακόμη, κύριε Πρόεδρε, σας παρακαλώ. </w:t>
      </w:r>
    </w:p>
    <w:p w14:paraId="52257FA2"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Έτσι, σύμφωνα με τις δικογραφίες που προσκομίστηκαν στη Βουλή και με </w:t>
      </w:r>
      <w:r>
        <w:rPr>
          <w:rFonts w:eastAsia="Times New Roman" w:cs="Times New Roman"/>
          <w:szCs w:val="24"/>
        </w:rPr>
        <w:t xml:space="preserve">αυτές τις αποδιδόμενες πράξεις προήλθε σημαντική οικονομική ζημία σε βάρος του ελληνικού </w:t>
      </w:r>
      <w:r>
        <w:rPr>
          <w:rFonts w:eastAsia="Times New Roman" w:cs="Times New Roman"/>
          <w:szCs w:val="24"/>
        </w:rPr>
        <w:t>δ</w:t>
      </w:r>
      <w:r>
        <w:rPr>
          <w:rFonts w:eastAsia="Times New Roman" w:cs="Times New Roman"/>
          <w:szCs w:val="24"/>
        </w:rPr>
        <w:t xml:space="preserve">ημοσίου πολλών εκατοντάδων ευρώ. Ο δε κ. Παπαντωνίου φαίνεται να έχει συμμετοχή σε αριθμό αξιόποινων πράξεων ιδίας απιστίας κατά του </w:t>
      </w:r>
      <w:r>
        <w:rPr>
          <w:rFonts w:eastAsia="Times New Roman" w:cs="Times New Roman"/>
          <w:szCs w:val="24"/>
        </w:rPr>
        <w:t>δ</w:t>
      </w:r>
      <w:r>
        <w:rPr>
          <w:rFonts w:eastAsia="Times New Roman" w:cs="Times New Roman"/>
          <w:szCs w:val="24"/>
        </w:rPr>
        <w:t>ημοσίου και πιθανόν νομιμοποίηση</w:t>
      </w:r>
      <w:r>
        <w:rPr>
          <w:rFonts w:eastAsia="Times New Roman" w:cs="Times New Roman"/>
          <w:szCs w:val="24"/>
        </w:rPr>
        <w:t xml:space="preserve">ς εσόδων από παράνομη δραστηριότητα. </w:t>
      </w:r>
    </w:p>
    <w:p w14:paraId="52257FA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Εξάλλου στην έρευνα τέλεσης εγκλήματος νομιμοποίησης εσόδων από εγκληματική δραστηριότητα, όταν υπάρχουν ενδείξεις περί παραγωγής περιουσιακού οφέλους εξαιτίας της πράξης </w:t>
      </w:r>
      <w:r>
        <w:rPr>
          <w:rFonts w:eastAsia="Times New Roman" w:cs="Times New Roman"/>
          <w:szCs w:val="24"/>
        </w:rPr>
        <w:lastRenderedPageBreak/>
        <w:t>του βασικού εγκλήματος –εν προκειμένω της απιστ</w:t>
      </w:r>
      <w:r>
        <w:rPr>
          <w:rFonts w:eastAsia="Times New Roman" w:cs="Times New Roman"/>
          <w:szCs w:val="24"/>
        </w:rPr>
        <w:t>ίας-, η επέκταση και η υιοθέτηση για έρευνα περί νομιμοποίησης εσόδων από παράνομη δραστηριότητα είναι μονόδρομος και ανεξάρτητη από την ποινική διάσταση αυτής, αρκεί, δηλαδή, η διάπραξη της απιστίας και μόνον.</w:t>
      </w:r>
    </w:p>
    <w:p w14:paraId="52257FA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Τελειώνοντας, κύριε Πρόεδρε, λέω το εξής: Κυρ</w:t>
      </w:r>
      <w:r>
        <w:rPr>
          <w:rFonts w:eastAsia="Times New Roman" w:cs="Times New Roman"/>
          <w:szCs w:val="24"/>
        </w:rPr>
        <w:t>ίες και κύριοι Βουλευτές, επειδή με βάση τα παραπάνω στοιχεία των δικογραφιών που διαβιβάστηκαν στη Βουλή προκύπτουν ενδείξεις τέλεσης τόσο του αδικήματος της απιστίας, σχετική με την υπηρεσία, ανεξάρτητα από την ύπαρξη ή όχι του αξιοποίνου, και εκείνου τη</w:t>
      </w:r>
      <w:r>
        <w:rPr>
          <w:rFonts w:eastAsia="Times New Roman" w:cs="Times New Roman"/>
          <w:szCs w:val="24"/>
        </w:rPr>
        <w:t xml:space="preserve">ς νομιμοποίησης εσόδων από παράνομη δραστηριότητα, που συνιστούν διαρκή εγκλήματα κατά την έννοια του νόμου και άρα μη επιδεχόμενα παραγραφής πριν από τη λήξη της διάρκειάς τους, σας καλώ να υπερψηφίσετε την πρόταση ΣΥΡΙΖΑ ΑΝΕΛ. </w:t>
      </w:r>
    </w:p>
    <w:p w14:paraId="52257FA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Είναι όχι μόνο αναγκαία, α</w:t>
      </w:r>
      <w:r>
        <w:rPr>
          <w:rFonts w:eastAsia="Times New Roman" w:cs="Times New Roman"/>
          <w:szCs w:val="24"/>
        </w:rPr>
        <w:t>λλά και επιβεβλημένη η σύσταση της προτεινόμενης ειδικής κοινοβουλευτικής επιτροπής για το ενδεχόμενο να τελέστηκαν από τον πρώην Υπουργό τα αδικήματα που αναφέρθηκαν και περιλαμβάνεται στα έγγραφα των Υπουργών Δικαιοσύνης, Διαφάνειας και Ανθρωπίνων Δικαιω</w:t>
      </w:r>
      <w:r>
        <w:rPr>
          <w:rFonts w:eastAsia="Times New Roman" w:cs="Times New Roman"/>
          <w:szCs w:val="24"/>
        </w:rPr>
        <w:t xml:space="preserve">μάτων, κάνοντας έτσι πράξη τη δέσμευσή μας για τον χειρισμό </w:t>
      </w:r>
      <w:r>
        <w:rPr>
          <w:rFonts w:eastAsia="Times New Roman" w:cs="Times New Roman"/>
          <w:szCs w:val="24"/>
        </w:rPr>
        <w:lastRenderedPageBreak/>
        <w:t>πράξεων διαφθοράς με δικαιοσύνη και διαφάνεια για την απόδοση των ευθυνών όσων πράγματι ευθύνονται.</w:t>
      </w:r>
    </w:p>
    <w:p w14:paraId="52257FA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2257FA7"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257FA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Και εγώ ευχαριστώ.</w:t>
      </w:r>
    </w:p>
    <w:p w14:paraId="52257FA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κ. Δημοσχάκης, Βουλευτής της Νέας Δημοκρατίας έχει τον λόγο για πέντε λεπτά.</w:t>
      </w:r>
    </w:p>
    <w:p w14:paraId="52257FA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Ευχαριστώ, κύριε Πρόεδρε.</w:t>
      </w:r>
    </w:p>
    <w:p w14:paraId="52257FA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για την πρόταση της κυβερνητικής συμπαράταξης ΣΥΡΙΖΑ–</w:t>
      </w:r>
      <w:r>
        <w:rPr>
          <w:rFonts w:eastAsia="Times New Roman" w:cs="Times New Roman"/>
          <w:szCs w:val="24"/>
        </w:rPr>
        <w:t xml:space="preserve">ΑΝΕΛ για τη σύσταση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με σκοπό τη διενέργεια προκαταρκτικής εξέτασης αναφορικά με τις συμβάσεις εξοπλιστικών προγραμμάτων που υπογράφτηκαν επί υπουργίας του κ. Γιάννου Παπαντωνίου στο Υπουργείο Εθνικής Άμυνας. </w:t>
      </w:r>
    </w:p>
    <w:p w14:paraId="52257FA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Ας ξεκινήσο</w:t>
      </w:r>
      <w:r>
        <w:rPr>
          <w:rFonts w:eastAsia="Times New Roman" w:cs="Times New Roman"/>
          <w:szCs w:val="24"/>
        </w:rPr>
        <w:t>υμε από τα προφανή.</w:t>
      </w:r>
    </w:p>
    <w:p w14:paraId="52257FA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Η Νέα Δημοκρατία πάντα υποστηρίζει, όπως άλλωστε το έχει πει κατ’ επανάληψη και ο Πρόεδρός μας Κυριάκος Μητσοτάκης, ότι όλα πρέπει να βγαίνουν στο φως, τίποτα να μην μένει κρυφό, να μην υπάρχουν σκιές που να δηλητηριάζουν την πολιτική ζ</w:t>
      </w:r>
      <w:r>
        <w:rPr>
          <w:rFonts w:eastAsia="Times New Roman" w:cs="Times New Roman"/>
          <w:szCs w:val="24"/>
        </w:rPr>
        <w:t>ωή της χώρας και ταυτόχρονα να προκαλούν και το περί δικαίου αίσθημα των πολιτών. Κυρίως σε θέματα διαφθοράς και διαπλοκής όλοι οφείλουμε να είμαστε ευαίσθητοι και να μην δίνουμε αφορμές για κουκουλώματα σκανδάλων.</w:t>
      </w:r>
    </w:p>
    <w:p w14:paraId="52257FA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Από την άλλη μεριά, βέβαια, οφείλω να επι</w:t>
      </w:r>
      <w:r>
        <w:rPr>
          <w:rFonts w:eastAsia="Times New Roman" w:cs="Times New Roman"/>
          <w:szCs w:val="24"/>
        </w:rPr>
        <w:t>σημάνω ότι το γεγονός πως έχετε αρχίσει να κινείστε ξαφνικά στον αστερισμό των προανακριτικών επιτροπών φυσικά δεν είναι τυχαίο. Το όψιμο ενδιαφέρον σας για τα πεπραγμένα των παρελθουσών κυβερνήσεων έχει να κάνει αποκλειστικά με το αδιέξοδο στο οποίο βρίσκ</w:t>
      </w:r>
      <w:r>
        <w:rPr>
          <w:rFonts w:eastAsia="Times New Roman" w:cs="Times New Roman"/>
          <w:szCs w:val="24"/>
        </w:rPr>
        <w:t>εστε εξαιτίας των λαθεμένων πολιτικών σας σε καίρια προβλήματα που αντιμετωπίζει το ελληνικό κράτος και ο ελληνικός λαός. Η μία από αυτές είναι φυσικά το κλείσιμο της αξιολόγησης.</w:t>
      </w:r>
    </w:p>
    <w:p w14:paraId="52257FA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 Προσπαθείτε να αλλάξετε την ατζέντα, πιστεύοντας ότι ο κόσμος θα παρασυρθεί</w:t>
      </w:r>
      <w:r>
        <w:rPr>
          <w:rFonts w:eastAsia="Times New Roman" w:cs="Times New Roman"/>
          <w:szCs w:val="24"/>
        </w:rPr>
        <w:t xml:space="preserve"> από τη σκανδαλολογία και θα ξεχάσει τις δυσκολίες που περνάει, με δικές ευθύνες φυσικά. Μην έχετε αυταπάτες ότι τέτοιες πρωτοβουλίες μπορούν να αποτελέσουν τη </w:t>
      </w:r>
      <w:r>
        <w:rPr>
          <w:rFonts w:eastAsia="Times New Roman" w:cs="Times New Roman"/>
          <w:szCs w:val="24"/>
        </w:rPr>
        <w:lastRenderedPageBreak/>
        <w:t>δική σας κολυμβήθρα για να ξεπλύνετε τις αμαρτίες της λαθεμένης διακυβέρνησής σας. Η διαφθορά τρ</w:t>
      </w:r>
      <w:r>
        <w:rPr>
          <w:rFonts w:eastAsia="Times New Roman" w:cs="Times New Roman"/>
          <w:szCs w:val="24"/>
        </w:rPr>
        <w:t>έφεται από την αδυναμία του πολιτικού συστήματος. Διεισδύει από τις ρωγμές του. Βρίσκει καταφύγιο στους μηχανισμούς του. Ενισχύεται δυστυχώς από την υπολειτουργία των θεσμών και την ατιμωρησία.</w:t>
      </w:r>
    </w:p>
    <w:p w14:paraId="52257FB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Πιο συγκεκριμένα, για τη διαφθορά που συνδέεται με την προμήθε</w:t>
      </w:r>
      <w:r>
        <w:rPr>
          <w:rFonts w:eastAsia="Times New Roman" w:cs="Times New Roman"/>
          <w:szCs w:val="24"/>
        </w:rPr>
        <w:t>ια των Ενόπλων Δυνάμεων, πρέπει να μας προβληματίσει το πότε αυτή άρχισε να αναπτύσσεται. Μήπως από την εποχή που η αρμοδιότητα επιλογής και αγοράς εξοπλιστικού υλικού αφαιρέθηκε από τα Γενικά Επιτελεία και δόθηκε το 1995 στη νεοθεσπισθείσα τότε Γενική Διε</w:t>
      </w:r>
      <w:r>
        <w:rPr>
          <w:rFonts w:eastAsia="Times New Roman" w:cs="Times New Roman"/>
          <w:szCs w:val="24"/>
        </w:rPr>
        <w:t xml:space="preserve">ύθυνση Αμυντικών Εξοπλισμών; </w:t>
      </w:r>
    </w:p>
    <w:p w14:paraId="52257FB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Φυσικά ρωτώ και σήμερα ακόμη στελέχη των Ενόπλων Δυνάμεων είτε αυτά βρίσκονται στην εφεδρεία είτε βρίσκονται στην ενέργεια γιατί κατά το παρελθόν δεν είχαμε προβλήματα διαφθοράς στον χώρο των Ενόπλων Δυνάμεων. Δεν είχαμε εξοπλ</w:t>
      </w:r>
      <w:r>
        <w:rPr>
          <w:rFonts w:eastAsia="Times New Roman" w:cs="Times New Roman"/>
          <w:szCs w:val="24"/>
        </w:rPr>
        <w:t>ιστικά προγράμματα; Δεν εφαρμόζονταν αυτά; Είχαμε αγορά πολεμικού υλικού και όχι μόνο;</w:t>
      </w:r>
    </w:p>
    <w:p w14:paraId="52257FB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Φυσικά όλοι με ενημερώνουν ότι το πρόβλημα ξεκίνησε στα μέσα της δεκαετίας του 1990. Το αποτέλεσμα είναι να παρακολουθούμε να έρχονται στην επιφάνεια υποθέσεις, όπως του</w:t>
      </w:r>
      <w:r>
        <w:rPr>
          <w:rFonts w:eastAsia="Times New Roman" w:cs="Times New Roman"/>
          <w:szCs w:val="24"/>
        </w:rPr>
        <w:t xml:space="preserve"> </w:t>
      </w:r>
      <w:r>
        <w:rPr>
          <w:rFonts w:eastAsia="Times New Roman" w:cs="Times New Roman"/>
          <w:szCs w:val="24"/>
        </w:rPr>
        <w:lastRenderedPageBreak/>
        <w:t xml:space="preserve">καταδικασθέντος πρώην Υπουργού Εθνικής Άμυνας, που στελέχωσε τη Γενική Διεύθυνση Αμυντικών Εξοπλισμών, όπως τότε εγράφετο στις εφημερίδες, με πρόσωπα της δικής του επιλογής. Έχει αποδειχθεί, λοιπόν, εδώ και χρόνια η αναξιοπιστία της λειτουργίας αυτής της </w:t>
      </w:r>
      <w:r>
        <w:rPr>
          <w:rFonts w:eastAsia="Times New Roman" w:cs="Times New Roman"/>
          <w:szCs w:val="24"/>
        </w:rPr>
        <w:t>διεύθυνσης.</w:t>
      </w:r>
    </w:p>
    <w:p w14:paraId="52257FB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επόμενο τολμηρό αλλά αναγκαίο βήμα που πρέπει να γίνει είναι να καταργηθεί ή να αντικατασταθεί με ένα νέο μοντέλο προμηθειών, το οποίο θα προάγει τη βιωσιμότητα των Ενόπλων Δυνάμεων και θα λειτουργεί υπό πλήρη διαφάνεια και με δημόσιο έλεγχο</w:t>
      </w:r>
      <w:r>
        <w:rPr>
          <w:rFonts w:eastAsia="Times New Roman" w:cs="Times New Roman"/>
          <w:szCs w:val="24"/>
        </w:rPr>
        <w:t>. Το νέο αυτό μοντέλο θα αναπτύσσει και συνέργειες με την ελληνική πολεμική βιομηχανία, την οποία οφείλουμε να ενισχύσουμε και την οποία εσείς έχετε παραμελήσει, πάρα τις σχετικές υποσχέσεις σας και στις επιτροπές, αλλά και στην Ολομέλεια.</w:t>
      </w:r>
    </w:p>
    <w:p w14:paraId="52257FB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Με αξιοποίηση τη</w:t>
      </w:r>
      <w:r>
        <w:rPr>
          <w:rFonts w:eastAsia="Times New Roman" w:cs="Times New Roman"/>
          <w:szCs w:val="24"/>
        </w:rPr>
        <w:t>ς εγχώριας αμυντικής παραγωγής θα ωφεληθούμε διττώς, τόσο στην αξιοποίηση του εξαιρετικού προσωπικού που διαθέτουν οι αμυντικές βιομηχανίες μας όσο και σε οικονομικό επίπεδο. Από την άλλη μεριά, όμως, οφείλουμε να σταθούμε στο υφιστάμενο νομοθετικό θεσμικό</w:t>
      </w:r>
      <w:r>
        <w:rPr>
          <w:rFonts w:eastAsia="Times New Roman" w:cs="Times New Roman"/>
          <w:szCs w:val="24"/>
        </w:rPr>
        <w:t xml:space="preserve"> πλαίσιο που αντιμετωπίζει με επιείκεια, όσον αφορά την άσκηση ποινικής δίωξης </w:t>
      </w:r>
      <w:r>
        <w:rPr>
          <w:rFonts w:eastAsia="Times New Roman" w:cs="Times New Roman"/>
          <w:szCs w:val="24"/>
        </w:rPr>
        <w:lastRenderedPageBreak/>
        <w:t>όσων διετέλεσαν ή διατελούν μέλη μιας κυβέρνησης. Αυτό το γεγονός δεν αποτελεί βέβαια μόνο δική μου διαπίστωση, αλλά έχει επικριθεί ευρέως και από τους πολίτες, αλλά και από του</w:t>
      </w:r>
      <w:r>
        <w:rPr>
          <w:rFonts w:eastAsia="Times New Roman" w:cs="Times New Roman"/>
          <w:szCs w:val="24"/>
        </w:rPr>
        <w:t>ς παράγοντες της δημόσιας ζωής του τόπου, αλλά και από την ίδια τη δικαιοσύνη.</w:t>
      </w:r>
    </w:p>
    <w:p w14:paraId="52257FB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έχουν ωριμάσει οι συνθήκες για μια ριζική μεταβολή του νομοθετικού πλαισίου που διέπει το σύστημα άσκησης ποινικής δίωξης, αλλά και γενικότερα, της απονομής </w:t>
      </w:r>
      <w:r>
        <w:rPr>
          <w:rFonts w:eastAsia="Times New Roman" w:cs="Times New Roman"/>
          <w:szCs w:val="24"/>
        </w:rPr>
        <w:t xml:space="preserve">της δικαιοσύνης στα πολιτικά πρόσωπα. Και αυτό μπορεί να γίνει με τη ριζική αλλαγή του άρθρου 86 στην επικείμενη συνταγματική αναθεώρηση. </w:t>
      </w:r>
    </w:p>
    <w:p w14:paraId="52257FB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τακτική δικαιοσύνη, με το ήθος των δικαστικών και εισαγγελικών λειτουργών, μπορεί να αποτελέσει την εγγύηση για την άσκηση της ποινικής δίωξης και για Υπουργούς, όπως συμβαίνει και με τους υπόλοιπους Έλληνες πολίτες. </w:t>
      </w:r>
    </w:p>
    <w:p w14:paraId="52257FB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Εν κατακλείδι, όπως τόνισα και στην </w:t>
      </w:r>
      <w:r>
        <w:rPr>
          <w:rFonts w:eastAsia="Times New Roman" w:cs="Times New Roman"/>
          <w:szCs w:val="24"/>
        </w:rPr>
        <w:t xml:space="preserve">αρχή της ομιλίας μου, η Νέα Δημοκρατία τάσσεται υπέρ της σύστασης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για ενδεχόμενη τέλεση αδικημάτων εκ μέρους του κ. Παπαντωνίου όταν ήταν Υπουργός Εθνικής Άμυνας. Η Νέα Δημοκρατία παραμένει πιστή στο τετράπτυχο «διαφάνεια</w:t>
      </w:r>
      <w:r>
        <w:rPr>
          <w:rFonts w:eastAsia="Times New Roman" w:cs="Times New Roman"/>
          <w:szCs w:val="24"/>
        </w:rPr>
        <w:t xml:space="preserve">, </w:t>
      </w:r>
      <w:r>
        <w:rPr>
          <w:rFonts w:eastAsia="Times New Roman" w:cs="Times New Roman"/>
          <w:szCs w:val="24"/>
        </w:rPr>
        <w:lastRenderedPageBreak/>
        <w:t>προστασία του δημοσίου χρήματος, προστασία του κύρους των Ενόπλων Δυνάμεων, προστασία της κοινοβουλευτικής διαδικασίας και πάνω απ’ όλα, απονομή της δικαιοσύνης».</w:t>
      </w:r>
    </w:p>
    <w:p w14:paraId="52257FB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Δεν έχουμε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δέσμευση σε κανέναν. Δεν προστατεύουμε κανέναν. Και ως Αξιωματική Αντιπολ</w:t>
      </w:r>
      <w:r>
        <w:rPr>
          <w:rFonts w:eastAsia="Times New Roman" w:cs="Times New Roman"/>
          <w:szCs w:val="24"/>
        </w:rPr>
        <w:t>ίτευση, σεβόμεθα τους θεσμούς. Θέλουμε να χυθεί άπλετο φως στην υπόθεση. Θα εξετάσουμε τα στοιχεία που υπάρχουν, τις ποινικές δικογραφίες που διαβιβάστηκαν στη Βουλή και στη συνέχεια, θα κρίνουμε, βάσει των στοιχείων, αν θα πρέπει να κινηθεί η σχετική ποιν</w:t>
      </w:r>
      <w:r>
        <w:rPr>
          <w:rFonts w:eastAsia="Times New Roman" w:cs="Times New Roman"/>
          <w:szCs w:val="24"/>
        </w:rPr>
        <w:t>ική δίωξη ή όχι.</w:t>
      </w:r>
    </w:p>
    <w:p w14:paraId="52257FB9" w14:textId="77777777" w:rsidR="005D2FD3" w:rsidRDefault="00310839">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2257FBA" w14:textId="77777777" w:rsidR="005D2FD3" w:rsidRDefault="00310839">
      <w:pPr>
        <w:spacing w:line="600" w:lineRule="auto"/>
        <w:ind w:firstLine="720"/>
        <w:jc w:val="both"/>
        <w:rPr>
          <w:rFonts w:eastAsia="Times New Roman"/>
          <w:bCs/>
        </w:rPr>
      </w:pPr>
      <w:r>
        <w:rPr>
          <w:rFonts w:eastAsia="Times New Roman" w:cs="Times New Roman"/>
          <w:szCs w:val="24"/>
        </w:rPr>
        <w:t xml:space="preserve">Τελειώνω, </w:t>
      </w:r>
      <w:r>
        <w:rPr>
          <w:rFonts w:eastAsia="Times New Roman"/>
          <w:bCs/>
        </w:rPr>
        <w:t>κύριε Πρόεδρε, σε μισό λεπτό.</w:t>
      </w:r>
    </w:p>
    <w:p w14:paraId="52257FBB" w14:textId="77777777" w:rsidR="005D2FD3" w:rsidRDefault="00310839">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bCs/>
        </w:rPr>
        <w:t xml:space="preserve"> Ολοκληρώστε.</w:t>
      </w:r>
    </w:p>
    <w:p w14:paraId="52257FB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ΔΗΜΟΣΧΑΚΗΣ:</w:t>
      </w:r>
      <w:r>
        <w:rPr>
          <w:rFonts w:eastAsia="Times New Roman" w:cs="Times New Roman"/>
          <w:szCs w:val="24"/>
        </w:rPr>
        <w:t xml:space="preserve"> Ελπίζω η επιτροπή να σταθεί στο ύψο</w:t>
      </w:r>
      <w:r>
        <w:rPr>
          <w:rFonts w:eastAsia="Times New Roman" w:cs="Times New Roman"/>
          <w:szCs w:val="24"/>
        </w:rPr>
        <w:t xml:space="preserve">ς των περιστάσεων, να παράγει ουσιαστικό έργο, να κρίνει αμερόληπτα, να συντάξει κοινό πόρισμα, όπως επιβάλλεται σε ένα Κοινοβούλιο. </w:t>
      </w:r>
    </w:p>
    <w:p w14:paraId="52257FB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Και νομίζω ότι η κοινωνία δεν αντέχει άλλη κακοπαιγμένη πολιτική παράσταση, της οποίας τα στοιχεία του αχαλίνωτου λαϊκισμο</w:t>
      </w:r>
      <w:r>
        <w:rPr>
          <w:rFonts w:eastAsia="Times New Roman" w:cs="Times New Roman"/>
          <w:szCs w:val="24"/>
        </w:rPr>
        <w:t>ύ δεν πρέπει να κυριαρχήσουν σε αυτή την Αίθουσα και κυρίως, στην επιτροπή η οποία και θα συγκροτηθεί.</w:t>
      </w:r>
    </w:p>
    <w:p w14:paraId="52257FBE" w14:textId="77777777" w:rsidR="005D2FD3" w:rsidRDefault="00310839">
      <w:pPr>
        <w:spacing w:line="600" w:lineRule="auto"/>
        <w:ind w:firstLine="720"/>
        <w:jc w:val="both"/>
        <w:rPr>
          <w:rFonts w:eastAsia="Times New Roman" w:cs="Times New Roman"/>
          <w:szCs w:val="24"/>
        </w:rPr>
      </w:pPr>
      <w:r>
        <w:rPr>
          <w:rFonts w:eastAsia="Times New Roman"/>
          <w:bCs/>
        </w:rPr>
        <w:t>Κύριε Πρόεδρε,</w:t>
      </w:r>
      <w:r>
        <w:rPr>
          <w:rFonts w:eastAsia="Times New Roman" w:cs="Times New Roman"/>
          <w:szCs w:val="24"/>
        </w:rPr>
        <w:t xml:space="preserve"> ευχαριστώ.</w:t>
      </w:r>
    </w:p>
    <w:p w14:paraId="52257FBF" w14:textId="77777777" w:rsidR="005D2FD3" w:rsidRDefault="00310839">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2257FC0" w14:textId="77777777" w:rsidR="005D2FD3" w:rsidRDefault="00310839">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w:t>
      </w:r>
    </w:p>
    <w:p w14:paraId="52257FC1" w14:textId="77777777" w:rsidR="005D2FD3" w:rsidRDefault="00310839">
      <w:pPr>
        <w:spacing w:line="600" w:lineRule="auto"/>
        <w:ind w:firstLine="720"/>
        <w:jc w:val="both"/>
        <w:rPr>
          <w:rFonts w:eastAsia="Times New Roman"/>
          <w:szCs w:val="24"/>
        </w:rPr>
      </w:pPr>
      <w:r>
        <w:rPr>
          <w:rFonts w:eastAsia="Times New Roman"/>
          <w:szCs w:val="24"/>
        </w:rPr>
        <w:t>Κυρίες και κύριοι σ</w:t>
      </w:r>
      <w:r>
        <w:rPr>
          <w:rFonts w:eastAsia="Times New Roman"/>
          <w:szCs w:val="24"/>
        </w:rPr>
        <w:t xml:space="preserve">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w:t>
      </w:r>
      <w:r>
        <w:rPr>
          <w:rFonts w:eastAsia="Times New Roman"/>
          <w:szCs w:val="24"/>
        </w:rPr>
        <w:t>για τον Καποδίστρια</w:t>
      </w:r>
      <w:r>
        <w:rPr>
          <w:rFonts w:eastAsia="Times New Roman"/>
          <w:szCs w:val="24"/>
        </w:rPr>
        <w:t xml:space="preserve"> που οργανώνει το Ίδρυμα της Βουλής, είκοσι ένας μαθήτριες και μαθητές και δύο εκπαιδευτικοί συνοδοί τους από το 12</w:t>
      </w:r>
      <w:r>
        <w:rPr>
          <w:rFonts w:eastAsia="Times New Roman"/>
          <w:szCs w:val="24"/>
          <w:vertAlign w:val="superscript"/>
        </w:rPr>
        <w:t>ο</w:t>
      </w:r>
      <w:r>
        <w:rPr>
          <w:rFonts w:eastAsia="Times New Roman"/>
          <w:szCs w:val="24"/>
        </w:rPr>
        <w:t xml:space="preserve"> Γυμνάσιο Καλλιθέας. </w:t>
      </w:r>
    </w:p>
    <w:p w14:paraId="52257FC2" w14:textId="77777777" w:rsidR="005D2FD3" w:rsidRDefault="00310839">
      <w:pPr>
        <w:spacing w:line="600" w:lineRule="auto"/>
        <w:ind w:firstLine="720"/>
        <w:jc w:val="both"/>
        <w:rPr>
          <w:rFonts w:eastAsia="Times New Roman"/>
          <w:szCs w:val="24"/>
        </w:rPr>
      </w:pPr>
      <w:r>
        <w:rPr>
          <w:rFonts w:eastAsia="Times New Roman"/>
          <w:szCs w:val="24"/>
        </w:rPr>
        <w:t>Η Βουλή, παιδιά, σ</w:t>
      </w:r>
      <w:r>
        <w:rPr>
          <w:rFonts w:eastAsia="Times New Roman"/>
          <w:szCs w:val="24"/>
        </w:rPr>
        <w:t>ά</w:t>
      </w:r>
      <w:r>
        <w:rPr>
          <w:rFonts w:eastAsia="Times New Roman"/>
          <w:szCs w:val="24"/>
        </w:rPr>
        <w:t xml:space="preserve">ς καλωσορίζει. </w:t>
      </w:r>
    </w:p>
    <w:p w14:paraId="52257FC3" w14:textId="77777777" w:rsidR="005D2FD3" w:rsidRDefault="00310839">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52257FC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Και προχωρούμε με τον επόμενο ομι</w:t>
      </w:r>
      <w:r>
        <w:rPr>
          <w:rFonts w:eastAsia="Times New Roman" w:cs="Times New Roman"/>
          <w:szCs w:val="24"/>
        </w:rPr>
        <w:t xml:space="preserve">λητή, τον κ. Καραγιαννίδη, Βουλευτή του ΣΥΡΙΖΑ. </w:t>
      </w:r>
    </w:p>
    <w:p w14:paraId="52257FC5" w14:textId="77777777" w:rsidR="005D2FD3" w:rsidRDefault="00310839">
      <w:pPr>
        <w:spacing w:line="600" w:lineRule="auto"/>
        <w:ind w:firstLine="720"/>
        <w:jc w:val="both"/>
        <w:rPr>
          <w:rFonts w:eastAsia="Times New Roman" w:cs="Times New Roman"/>
          <w:szCs w:val="24"/>
        </w:rPr>
      </w:pPr>
      <w:r>
        <w:rPr>
          <w:rFonts w:eastAsia="Times New Roman"/>
          <w:bCs/>
        </w:rPr>
        <w:lastRenderedPageBreak/>
        <w:t>Παρακαλώ</w:t>
      </w:r>
      <w:r>
        <w:rPr>
          <w:rFonts w:eastAsia="Times New Roman" w:cs="Times New Roman"/>
          <w:szCs w:val="24"/>
        </w:rPr>
        <w:t>, κύριε Καραγιαννίδη, έχετε τον λόγο.</w:t>
      </w:r>
    </w:p>
    <w:p w14:paraId="52257FC6" w14:textId="77777777" w:rsidR="005D2FD3" w:rsidRDefault="00310839">
      <w:pPr>
        <w:spacing w:line="600" w:lineRule="auto"/>
        <w:ind w:firstLine="709"/>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Ευχαριστώ, κύριε Πρόεδρε.</w:t>
      </w:r>
    </w:p>
    <w:p w14:paraId="52257FC7" w14:textId="77777777" w:rsidR="005D2FD3" w:rsidRDefault="00310839">
      <w:pPr>
        <w:spacing w:line="600" w:lineRule="auto"/>
        <w:ind w:firstLine="709"/>
        <w:jc w:val="both"/>
        <w:rPr>
          <w:rFonts w:eastAsia="Times New Roman" w:cs="Times New Roman"/>
          <w:szCs w:val="24"/>
        </w:rPr>
      </w:pPr>
      <w:r>
        <w:rPr>
          <w:rFonts w:eastAsia="Times New Roman" w:cs="Times New Roman"/>
          <w:szCs w:val="24"/>
        </w:rPr>
        <w:t>Κύριοι συνάδελφοι, γίνεται μια κουβέντα και εν είδει κασετοφώνου η πλευρά της Αντιπολίτευσης επαναλαμβάνει το ίδ</w:t>
      </w:r>
      <w:r>
        <w:rPr>
          <w:rFonts w:eastAsia="Times New Roman" w:cs="Times New Roman"/>
          <w:szCs w:val="24"/>
        </w:rPr>
        <w:t>ιο επιχείρημα</w:t>
      </w:r>
      <w:r>
        <w:rPr>
          <w:rFonts w:eastAsia="Times New Roman" w:cs="Times New Roman"/>
          <w:szCs w:val="24"/>
        </w:rPr>
        <w:t>.</w:t>
      </w:r>
      <w:r>
        <w:rPr>
          <w:rFonts w:eastAsia="Times New Roman" w:cs="Times New Roman"/>
          <w:szCs w:val="24"/>
        </w:rPr>
        <w:t xml:space="preserve"> Αυτή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συγκροτείται για να αποπροσανατολίσουμε τον κόσμο. Ωραία. Έχει απαντηθεί από τους συναδέλφους του ΣΥΡΙΖΑ και νομικά και πολιτικά. Εμάς μας ενδιαφέρουν συγκεκριμένα ερωτήματα και ζητήματα που προκύπτουν </w:t>
      </w:r>
      <w:r>
        <w:rPr>
          <w:rFonts w:eastAsia="Times New Roman" w:cs="Times New Roman"/>
          <w:szCs w:val="24"/>
        </w:rPr>
        <w:t xml:space="preserve">απ’ αυτή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πέραν από τις τυχόν ή όχι ευθύνες του κ. Παπαντωνίου. </w:t>
      </w:r>
    </w:p>
    <w:p w14:paraId="52257FC8" w14:textId="77777777" w:rsidR="005D2FD3" w:rsidRDefault="00310839">
      <w:pPr>
        <w:spacing w:line="600" w:lineRule="auto"/>
        <w:ind w:firstLine="709"/>
        <w:jc w:val="both"/>
        <w:rPr>
          <w:rFonts w:eastAsia="Times New Roman" w:cs="Times New Roman"/>
          <w:szCs w:val="24"/>
        </w:rPr>
      </w:pPr>
      <w:r>
        <w:rPr>
          <w:rFonts w:eastAsia="Times New Roman" w:cs="Times New Roman"/>
          <w:szCs w:val="24"/>
        </w:rPr>
        <w:t xml:space="preserve">Ζητούμε, λοιπόν, εμείς -και φαντάζομαι θα είναι ενδιαφέρον- να μάθουμε για τους κρυφούς δανεισμούς που έγιναν την οκταετία 1996-2004. Και τι εννοώ; Υπήρχε </w:t>
      </w:r>
      <w:r>
        <w:rPr>
          <w:rFonts w:eastAsia="Times New Roman" w:cs="Times New Roman"/>
          <w:szCs w:val="24"/>
        </w:rPr>
        <w:t>ένας τρόπος κρυφού δανεισμού για εξοπλισμό</w:t>
      </w:r>
      <w:r>
        <w:rPr>
          <w:rFonts w:eastAsia="Times New Roman" w:cs="Times New Roman"/>
          <w:szCs w:val="24"/>
        </w:rPr>
        <w:t>:</w:t>
      </w:r>
      <w:r>
        <w:rPr>
          <w:rFonts w:eastAsia="Times New Roman" w:cs="Times New Roman"/>
          <w:szCs w:val="24"/>
        </w:rPr>
        <w:t xml:space="preserve"> Υπήρχαν υπεράκτιες εταιρείες, οι οποίες εξέδιδαν για λογαριασμό του ελληνικού δημοσίου τίτλους, συγκέντρωναν τα απαιτούμενα ποσά και πλήρωναν τους προμηθευτές, χωρίς όμως αυτές οι δαπάνες να επιβαρύνουν άμεσα τον</w:t>
      </w:r>
      <w:r>
        <w:rPr>
          <w:rFonts w:eastAsia="Times New Roman" w:cs="Times New Roman"/>
          <w:szCs w:val="24"/>
        </w:rPr>
        <w:t xml:space="preserve"> κρατικό προϋπολογισμό και άρα να καταγράφονται ως χρέος. Με </w:t>
      </w:r>
      <w:r>
        <w:rPr>
          <w:rFonts w:eastAsia="Times New Roman" w:cs="Times New Roman"/>
          <w:szCs w:val="24"/>
        </w:rPr>
        <w:lastRenderedPageBreak/>
        <w:t xml:space="preserve">αυτή, λοιπόν, τη λογική ο κ. Παπαντωνίου, όντας Υπουργός Εθνικής Άμυνας, το 2001 λέει στη Βουλή στη συζήτηση για τον </w:t>
      </w:r>
      <w:r>
        <w:rPr>
          <w:rFonts w:eastAsia="Times New Roman" w:cs="Times New Roman"/>
          <w:szCs w:val="24"/>
        </w:rPr>
        <w:t>π</w:t>
      </w:r>
      <w:r>
        <w:rPr>
          <w:rFonts w:eastAsia="Times New Roman" w:cs="Times New Roman"/>
          <w:szCs w:val="24"/>
        </w:rPr>
        <w:t>ροϋπολογισμό ότι με τη μείωση των τόκων του χρέους θα δημιουργούνταν πλεόνασμ</w:t>
      </w:r>
      <w:r>
        <w:rPr>
          <w:rFonts w:eastAsia="Times New Roman" w:cs="Times New Roman"/>
          <w:szCs w:val="24"/>
        </w:rPr>
        <w:t>α έως και 1 τρισεκατομμύριο δραχμές τον χρόνο και θα φτάναμε το 2010 να έχουμε ένα πλεόνασμα 10 τρισεκατομμυρίων. Ξέρετε πού φτάσαμε το 2010, έτσι δεν είναι; Γι’ αυτή του την πρόβλεψη προφανώς έγινε Πρόεδρος του Ινστιτούτου Προοδευτικής Πολιτικής, όπως μας</w:t>
      </w:r>
      <w:r>
        <w:rPr>
          <w:rFonts w:eastAsia="Times New Roman" w:cs="Times New Roman"/>
          <w:szCs w:val="24"/>
        </w:rPr>
        <w:t xml:space="preserve"> υπογράφει στην επιστολή που μας έστειλε. </w:t>
      </w:r>
    </w:p>
    <w:p w14:paraId="52257FC9" w14:textId="77777777" w:rsidR="005D2FD3" w:rsidRDefault="00310839">
      <w:pPr>
        <w:spacing w:line="600" w:lineRule="auto"/>
        <w:ind w:firstLine="709"/>
        <w:jc w:val="both"/>
        <w:rPr>
          <w:rFonts w:eastAsia="Times New Roman" w:cs="Times New Roman"/>
          <w:szCs w:val="24"/>
        </w:rPr>
      </w:pPr>
      <w:r>
        <w:rPr>
          <w:rFonts w:eastAsia="Times New Roman" w:cs="Times New Roman"/>
          <w:szCs w:val="24"/>
        </w:rPr>
        <w:t>Το δεύτερο είναι το εξής: Μας ενδιαφέρει να μάθουμε εάν η Εθνική Στατιστική Υπηρεσία Ελλάδας και το Υπουργείο Οικονομικών δεν λάμβαναν από το 1997 και μετά τις παραλαβές του στρατιωτικού υλικού και άρα δεν κατέγρα</w:t>
      </w:r>
      <w:r>
        <w:rPr>
          <w:rFonts w:eastAsia="Times New Roman" w:cs="Times New Roman"/>
          <w:szCs w:val="24"/>
        </w:rPr>
        <w:t xml:space="preserve">φαν και δεν γνώριζαν ποιες ήταν οι οφειλές μας; Ζητούμε, λοιπόν, να μάθουμε τέτοια πράγματα και μέσα από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w:t>
      </w:r>
    </w:p>
    <w:p w14:paraId="52257FCA" w14:textId="77777777" w:rsidR="005D2FD3" w:rsidRDefault="00310839">
      <w:pPr>
        <w:spacing w:line="600" w:lineRule="auto"/>
        <w:ind w:firstLine="709"/>
        <w:jc w:val="both"/>
        <w:rPr>
          <w:rFonts w:eastAsia="Times New Roman" w:cs="Times New Roman"/>
          <w:szCs w:val="24"/>
        </w:rPr>
      </w:pPr>
      <w:r>
        <w:rPr>
          <w:rFonts w:eastAsia="Times New Roman" w:cs="Times New Roman"/>
          <w:szCs w:val="24"/>
        </w:rPr>
        <w:t>Θα μάθουμε, για παράδειγμα, με ποια προοπτική και με ποια στρατηγική γινόντουσαν αυτές οι αγορές; Αγοράζαμε εξοπλ</w:t>
      </w:r>
      <w:r>
        <w:rPr>
          <w:rFonts w:eastAsia="Times New Roman" w:cs="Times New Roman"/>
          <w:szCs w:val="24"/>
        </w:rPr>
        <w:t>ιστικά συστήματα χωρίς αμυντικές προδιαγραφές, χωρίς να έχουν συνέργεια μεταξύ τους το ένα με το άλλο, χωρίς να υπόκει</w:t>
      </w:r>
      <w:r>
        <w:rPr>
          <w:rFonts w:eastAsia="Times New Roman" w:cs="Times New Roman"/>
          <w:szCs w:val="24"/>
        </w:rPr>
        <w:lastRenderedPageBreak/>
        <w:t>νται σε ένα δόγμα στρατιωτικό, το οποίο θα ξέραμε. Απλώς ο εκάστοτε Υπουργός έμπαινε σε ένα σο</w:t>
      </w:r>
      <w:r>
        <w:rPr>
          <w:rFonts w:eastAsia="Times New Roman" w:cs="Times New Roman"/>
          <w:szCs w:val="24"/>
        </w:rPr>
        <w:t>υ</w:t>
      </w:r>
      <w:r>
        <w:rPr>
          <w:rFonts w:eastAsia="Times New Roman" w:cs="Times New Roman"/>
          <w:szCs w:val="24"/>
        </w:rPr>
        <w:t>περμάρκετ στρατιωτικών υλικών, του δίνανε ή</w:t>
      </w:r>
      <w:r>
        <w:rPr>
          <w:rFonts w:eastAsia="Times New Roman" w:cs="Times New Roman"/>
          <w:szCs w:val="24"/>
        </w:rPr>
        <w:t xml:space="preserve"> δεν του δίνανε κάτι παραπάνω και προτιμούσε το άλφα ή το βήτα ή το γάμα. </w:t>
      </w:r>
    </w:p>
    <w:p w14:paraId="52257FCB" w14:textId="77777777" w:rsidR="005D2FD3" w:rsidRDefault="00310839">
      <w:pPr>
        <w:spacing w:line="600" w:lineRule="auto"/>
        <w:ind w:firstLine="709"/>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αυτές, λοιπόν, τις έξι δικογραφίες ένα όνομα είναι συνεχώς εμφανιζόμενο: Ο κ. Παπαντωνίου. Κι εμείς ζητούμε να μάθουμε αν έχει ευθύνες ή αν δεν έχει. Υπάρχουν και μη πολιτικά πρόσωπα, τα οποία ειρήσθω εν παρόδω έχουν διαχειριστεί όλο σχεδόν το εξοπλιστικό</w:t>
      </w:r>
      <w:r>
        <w:rPr>
          <w:rFonts w:eastAsia="Times New Roman" w:cs="Times New Roman"/>
          <w:szCs w:val="24"/>
        </w:rPr>
        <w:t xml:space="preserve"> μας πρόγραμμα από το 1996 και μετά. Να πω ένα όνομα</w:t>
      </w:r>
      <w:r>
        <w:rPr>
          <w:rFonts w:eastAsia="Times New Roman" w:cs="Times New Roman"/>
          <w:szCs w:val="24"/>
        </w:rPr>
        <w:t>.</w:t>
      </w:r>
      <w:r>
        <w:rPr>
          <w:rFonts w:eastAsia="Times New Roman" w:cs="Times New Roman"/>
          <w:szCs w:val="24"/>
        </w:rPr>
        <w:t xml:space="preserve"> Για παράδειγμα, ο κ. Λιακουνάκος. Είναι παντού. </w:t>
      </w:r>
    </w:p>
    <w:p w14:paraId="52257FCC" w14:textId="77777777" w:rsidR="005D2FD3" w:rsidRDefault="00310839">
      <w:pPr>
        <w:spacing w:line="600" w:lineRule="auto"/>
        <w:ind w:firstLine="709"/>
        <w:jc w:val="both"/>
        <w:rPr>
          <w:rFonts w:eastAsia="Times New Roman" w:cs="Times New Roman"/>
          <w:szCs w:val="24"/>
        </w:rPr>
      </w:pPr>
      <w:r>
        <w:rPr>
          <w:rFonts w:eastAsia="Times New Roman" w:cs="Times New Roman"/>
          <w:szCs w:val="24"/>
        </w:rPr>
        <w:t xml:space="preserve">Και γιατί υλοποιούσαμε τέτοια εξοπλιστικά προγράμματα, τα οποία δεν ήταν άμεσα διακρατικές συμφωνίες και έπρεπε πάντοτε να υπάρχουν αυτοί οι μεσάζοντες; </w:t>
      </w:r>
      <w:r>
        <w:rPr>
          <w:rFonts w:eastAsia="Times New Roman" w:cs="Times New Roman"/>
          <w:szCs w:val="24"/>
        </w:rPr>
        <w:t>Πώς βρέθηκαν άνθρωποι, που ήταν ιδιωτικοί υπάλληλοι ή δεν ξέρω τι άλλο, να διαχειρίζονται κονδύλια δισεκατομμυρίων; Αυτά θέλουμε να μάθουμε</w:t>
      </w:r>
      <w:r>
        <w:rPr>
          <w:rFonts w:eastAsia="Times New Roman" w:cs="Times New Roman"/>
          <w:szCs w:val="24"/>
        </w:rPr>
        <w:t>.</w:t>
      </w:r>
      <w:r>
        <w:rPr>
          <w:rFonts w:eastAsia="Times New Roman" w:cs="Times New Roman"/>
          <w:szCs w:val="24"/>
        </w:rPr>
        <w:t xml:space="preserve"> Με ποιον τρόπο έγιναν αυτά τα εξοπλιστικά προγράμματα. Και να μάθουμε και να ακούσει ο κόσμος ότι μεταξύ 1996 και 2</w:t>
      </w:r>
      <w:r>
        <w:rPr>
          <w:rFonts w:eastAsia="Times New Roman" w:cs="Times New Roman"/>
          <w:szCs w:val="24"/>
        </w:rPr>
        <w:t xml:space="preserve">004 εκτοξεύσαμε το κόστος των εξοπλιστικών προγραμμάτων, με αποτέλεσμα το 2002-2003, αν δεν με απατάει η μνήμη μου, να φτάσουμε πρώτοι στον κόσμο με 4,6 με 4,7. Να φτάσουμε, δηλαδή, </w:t>
      </w:r>
      <w:r>
        <w:rPr>
          <w:rFonts w:eastAsia="Times New Roman" w:cs="Times New Roman"/>
          <w:szCs w:val="24"/>
        </w:rPr>
        <w:lastRenderedPageBreak/>
        <w:t xml:space="preserve">πάνω από οποιαδήποτε άλλη χώρα με οποιεσδήποτε άλλες αμυντικές ανάγκες. </w:t>
      </w:r>
    </w:p>
    <w:p w14:paraId="52257FCD" w14:textId="77777777" w:rsidR="005D2FD3" w:rsidRDefault="00310839">
      <w:pPr>
        <w:spacing w:line="600" w:lineRule="auto"/>
        <w:ind w:firstLine="709"/>
        <w:jc w:val="both"/>
        <w:rPr>
          <w:rFonts w:eastAsia="Times New Roman" w:cs="Times New Roman"/>
          <w:szCs w:val="24"/>
        </w:rPr>
      </w:pPr>
      <w:r>
        <w:rPr>
          <w:rFonts w:eastAsia="Times New Roman" w:cs="Times New Roman"/>
          <w:szCs w:val="24"/>
        </w:rPr>
        <w:t>Κ</w:t>
      </w:r>
      <w:r>
        <w:rPr>
          <w:rFonts w:eastAsia="Times New Roman" w:cs="Times New Roman"/>
          <w:szCs w:val="24"/>
        </w:rPr>
        <w:t>αι κάτι ακόμα</w:t>
      </w:r>
      <w:r>
        <w:rPr>
          <w:rFonts w:eastAsia="Times New Roman" w:cs="Times New Roman"/>
          <w:szCs w:val="24"/>
        </w:rPr>
        <w:t>.</w:t>
      </w:r>
      <w:r>
        <w:rPr>
          <w:rFonts w:eastAsia="Times New Roman" w:cs="Times New Roman"/>
          <w:szCs w:val="24"/>
        </w:rPr>
        <w:t xml:space="preserve"> Υπάρχει μέσα στη δικογραφία κάτι που εμένα μου φαίνεται κωμικοτραγικό, αστείο</w:t>
      </w:r>
      <w:r>
        <w:rPr>
          <w:rFonts w:eastAsia="Times New Roman" w:cs="Times New Roman"/>
          <w:szCs w:val="24"/>
        </w:rPr>
        <w:t>.</w:t>
      </w:r>
      <w:r>
        <w:rPr>
          <w:rFonts w:eastAsia="Times New Roman" w:cs="Times New Roman"/>
          <w:szCs w:val="24"/>
        </w:rPr>
        <w:t xml:space="preserve"> Τα ΑΩ, τα Αντισταθμιστικά Ωφελήματα, θα ήταν 250% επί του τιμήματος που θα αγοράζαμε τα </w:t>
      </w:r>
      <w:r>
        <w:rPr>
          <w:rFonts w:eastAsia="Times New Roman" w:cs="Times New Roman"/>
          <w:szCs w:val="24"/>
        </w:rPr>
        <w:t>Λέοπαρντ</w:t>
      </w:r>
      <w:r>
        <w:rPr>
          <w:rFonts w:eastAsia="Times New Roman" w:cs="Times New Roman"/>
          <w:szCs w:val="24"/>
        </w:rPr>
        <w:t xml:space="preserve">. Δηλαδή, αυτοί που μας έδωσαν τα </w:t>
      </w:r>
      <w:r>
        <w:rPr>
          <w:rFonts w:eastAsia="Times New Roman" w:cs="Times New Roman"/>
          <w:szCs w:val="24"/>
        </w:rPr>
        <w:t>Λέοπαρντ</w:t>
      </w:r>
      <w:r>
        <w:rPr>
          <w:rFonts w:eastAsia="Times New Roman" w:cs="Times New Roman"/>
          <w:szCs w:val="24"/>
        </w:rPr>
        <w:t xml:space="preserve"> μας είπαν: «Θα δώσετε χ χρήματα και θα πάρετε πίσω 250% στα χ χρήματα που δώσατε». Και το υπέγραψαν αυτό Υπουργοί. Εσείς πιστεύετε ότι θα συνέβαινε ποτέ αυτό το πράγμα; Δηλαδή, εκεί που θα πληρώναμε για να πάρουμε κάτι, θα βγαίναμε και κερδισμένοι 150% επ</w:t>
      </w:r>
      <w:r>
        <w:rPr>
          <w:rFonts w:eastAsia="Times New Roman" w:cs="Times New Roman"/>
          <w:szCs w:val="24"/>
        </w:rPr>
        <w:t xml:space="preserve">άνω; </w:t>
      </w:r>
    </w:p>
    <w:p w14:paraId="52257FCE" w14:textId="77777777" w:rsidR="005D2FD3" w:rsidRDefault="00310839">
      <w:pPr>
        <w:spacing w:line="600" w:lineRule="auto"/>
        <w:ind w:firstLine="709"/>
        <w:jc w:val="both"/>
        <w:rPr>
          <w:rFonts w:eastAsia="Times New Roman" w:cs="Times New Roman"/>
          <w:szCs w:val="24"/>
        </w:rPr>
      </w:pPr>
      <w:r>
        <w:rPr>
          <w:rFonts w:eastAsia="Times New Roman" w:cs="Times New Roman"/>
          <w:szCs w:val="24"/>
        </w:rPr>
        <w:t>Αυτά δεν πρέπει να τα μάθουμε; Δεν πρέπει να μάθουμε για τα μηχανήματα για τον ηλεκτρονικό πόλεμο, των οποίων ο προϋπολογισμός ήταν 72 εκατομμύρια και δώσαμε 43 εκατομμύρια και δεν έχουμε τίποτα; Τίποτα, όμως, δεν έχουμε. Δώσαμε 43 εκατομμύρια και δε</w:t>
      </w:r>
      <w:r>
        <w:rPr>
          <w:rFonts w:eastAsia="Times New Roman" w:cs="Times New Roman"/>
          <w:szCs w:val="24"/>
        </w:rPr>
        <w:t xml:space="preserve">ν έχουμε τίποτα! Δεν θα πρέπει να μάθουμε για το </w:t>
      </w:r>
      <w:r>
        <w:rPr>
          <w:rFonts w:eastAsia="Times New Roman" w:cs="Times New Roman"/>
          <w:szCs w:val="24"/>
          <w:lang w:val="en-US"/>
        </w:rPr>
        <w:t>C</w:t>
      </w:r>
      <w:r>
        <w:rPr>
          <w:rFonts w:eastAsia="Times New Roman" w:cs="Times New Roman"/>
          <w:szCs w:val="24"/>
        </w:rPr>
        <w:t>4</w:t>
      </w:r>
      <w:r>
        <w:rPr>
          <w:rFonts w:eastAsia="Times New Roman" w:cs="Times New Roman"/>
          <w:szCs w:val="24"/>
          <w:lang w:val="en-US"/>
        </w:rPr>
        <w:t>I</w:t>
      </w:r>
      <w:r>
        <w:rPr>
          <w:rFonts w:eastAsia="Times New Roman" w:cs="Times New Roman"/>
          <w:szCs w:val="24"/>
        </w:rPr>
        <w:t xml:space="preserve">, για το οποίο δώσαμε έναν σκασμό εκατομμύρια ελέω Ολυμπιάδας και δεν το χρησιμοποιούμε; Δεν θα μάθουμε για τα ελικόπτερα </w:t>
      </w:r>
      <w:r>
        <w:rPr>
          <w:rFonts w:eastAsia="Times New Roman" w:cs="Times New Roman"/>
          <w:szCs w:val="24"/>
          <w:lang w:val="en-US"/>
        </w:rPr>
        <w:t>NH</w:t>
      </w:r>
      <w:r>
        <w:rPr>
          <w:rFonts w:eastAsia="Times New Roman" w:cs="Times New Roman"/>
          <w:szCs w:val="24"/>
        </w:rPr>
        <w:t xml:space="preserve">90, από τα οποία έχουμε πάρει τα μισά κι έχουμε δώσει τη διπλάσια τιμή; </w:t>
      </w:r>
    </w:p>
    <w:p w14:paraId="52257FCF" w14:textId="77777777" w:rsidR="005D2FD3" w:rsidRDefault="00310839">
      <w:pPr>
        <w:spacing w:line="600" w:lineRule="auto"/>
        <w:ind w:firstLine="709"/>
        <w:jc w:val="both"/>
        <w:rPr>
          <w:rFonts w:eastAsia="Times New Roman" w:cs="Times New Roman"/>
          <w:szCs w:val="24"/>
        </w:rPr>
      </w:pPr>
      <w:r>
        <w:rPr>
          <w:rFonts w:eastAsia="Times New Roman" w:cs="Times New Roman"/>
          <w:szCs w:val="24"/>
        </w:rPr>
        <w:lastRenderedPageBreak/>
        <w:t>Δεν ενδ</w:t>
      </w:r>
      <w:r>
        <w:rPr>
          <w:rFonts w:eastAsia="Times New Roman" w:cs="Times New Roman"/>
          <w:szCs w:val="24"/>
        </w:rPr>
        <w:t xml:space="preserve">ιαφέρουν αυτά τον ελληνικό λαό; Τον αποπροσανατολίζουμε; Αν μας ενοχλεί, να το καταλάβω ότι μας ενοχλεί να τα σκαλίζουμε αυτά. Και εμφανίζεται η Αντιπολίτευση να μη θέλει να τα σκαλίσουμε. </w:t>
      </w:r>
    </w:p>
    <w:p w14:paraId="52257FD0" w14:textId="77777777" w:rsidR="005D2FD3" w:rsidRDefault="00310839">
      <w:pPr>
        <w:spacing w:line="600" w:lineRule="auto"/>
        <w:ind w:firstLine="709"/>
        <w:jc w:val="both"/>
        <w:rPr>
          <w:rFonts w:eastAsia="Times New Roman" w:cs="Times New Roman"/>
          <w:szCs w:val="24"/>
        </w:rPr>
      </w:pPr>
      <w:r>
        <w:rPr>
          <w:rFonts w:eastAsia="Times New Roman" w:cs="Times New Roman"/>
          <w:szCs w:val="24"/>
        </w:rPr>
        <w:t>Εμείς, όμως, εδώ το είχαμε δηλώσει και προεκλογικά ότι συγκεκριμέν</w:t>
      </w:r>
      <w:r>
        <w:rPr>
          <w:rFonts w:eastAsia="Times New Roman" w:cs="Times New Roman"/>
          <w:szCs w:val="24"/>
        </w:rPr>
        <w:t xml:space="preserve">α πράγματα θα τα σκαλίσουμε, γιατί το κόστος της οκταετίας είναι </w:t>
      </w:r>
      <w:r>
        <w:rPr>
          <w:rFonts w:eastAsia="Times New Roman" w:cs="Times New Roman"/>
          <w:szCs w:val="24"/>
        </w:rPr>
        <w:t xml:space="preserve">51 </w:t>
      </w:r>
      <w:r>
        <w:rPr>
          <w:rFonts w:eastAsia="Times New Roman" w:cs="Times New Roman"/>
          <w:szCs w:val="24"/>
        </w:rPr>
        <w:t xml:space="preserve">δισεκατομμύρια για εξοπλιστικά προγράμματα. Σας το ξαναλέω, </w:t>
      </w:r>
      <w:r>
        <w:rPr>
          <w:rFonts w:eastAsia="Times New Roman" w:cs="Times New Roman"/>
          <w:szCs w:val="24"/>
        </w:rPr>
        <w:t xml:space="preserve">51 </w:t>
      </w:r>
      <w:r>
        <w:rPr>
          <w:rFonts w:eastAsia="Times New Roman" w:cs="Times New Roman"/>
          <w:szCs w:val="24"/>
        </w:rPr>
        <w:t>δισεκατομμύρια. Μαζί με την Ολυμπιάδα και το Χρηματιστήριο, η χρυσή οκταετία είναι αυτή που άρχισε να βυθίζει το καράβι και ή</w:t>
      </w:r>
      <w:r>
        <w:rPr>
          <w:rFonts w:eastAsia="Times New Roman" w:cs="Times New Roman"/>
          <w:szCs w:val="24"/>
        </w:rPr>
        <w:t>ρθε μετά και η Νέα Δημοκρατία και του έδωσε μία και πήγε παρακάτω. Αλλά να μην τα μάθουμε αυτά; Τι μας οδήγησε σε αυτό το πράγμα; Πού φθάσαμε τον δανεισμό μας; Πώς με ψεύτικα στοιχεία μπήκαμε στην ισχυρή Ελλάδα της ΟΝΕ; Να μη μάθουμε ότι ο κ. Σημίτης μαγεί</w:t>
      </w:r>
      <w:r>
        <w:rPr>
          <w:rFonts w:eastAsia="Times New Roman" w:cs="Times New Roman"/>
          <w:szCs w:val="24"/>
        </w:rPr>
        <w:t xml:space="preserve">ρευε νούμερα και κάναμε ψεύτικες δηλώσεις, ότι δεν εμφανίζαμε χρήματα για τα εξοπλιστικά προγράμματα ούτε στη </w:t>
      </w:r>
      <w:r>
        <w:rPr>
          <w:rFonts w:eastAsia="Times New Roman" w:cs="Times New Roman"/>
          <w:szCs w:val="24"/>
          <w:lang w:val="en-US"/>
        </w:rPr>
        <w:t>EUROSTAT</w:t>
      </w:r>
      <w:r>
        <w:rPr>
          <w:rFonts w:eastAsia="Times New Roman" w:cs="Times New Roman"/>
          <w:szCs w:val="24"/>
        </w:rPr>
        <w:t>; Να μην τα μάθουμε, λοιπόν, όλα αυτά. Ε, λοιπόν, θα τα μάθουμε όλα αυτά και πολύ περισσότερα. Και ο κάθε κατεργάρης έχει δεν έχει ευθύνη,</w:t>
      </w:r>
      <w:r>
        <w:rPr>
          <w:rFonts w:eastAsia="Times New Roman" w:cs="Times New Roman"/>
          <w:szCs w:val="24"/>
        </w:rPr>
        <w:t xml:space="preserve"> να καθίσει στον πάγκο του. </w:t>
      </w:r>
    </w:p>
    <w:p w14:paraId="52257FD1" w14:textId="77777777" w:rsidR="005D2FD3" w:rsidRDefault="00310839">
      <w:pPr>
        <w:spacing w:line="600" w:lineRule="auto"/>
        <w:ind w:firstLine="709"/>
        <w:jc w:val="both"/>
        <w:rPr>
          <w:rFonts w:eastAsia="Times New Roman" w:cs="Times New Roman"/>
          <w:szCs w:val="24"/>
        </w:rPr>
      </w:pPr>
      <w:r>
        <w:rPr>
          <w:rFonts w:eastAsia="Times New Roman" w:cs="Times New Roman"/>
          <w:szCs w:val="24"/>
        </w:rPr>
        <w:t>Ευχαριστώ.</w:t>
      </w:r>
    </w:p>
    <w:p w14:paraId="52257FD2" w14:textId="77777777" w:rsidR="005D2FD3" w:rsidRDefault="00310839">
      <w:pPr>
        <w:spacing w:line="600" w:lineRule="auto"/>
        <w:ind w:firstLine="709"/>
        <w:jc w:val="center"/>
        <w:rPr>
          <w:rFonts w:eastAsia="Times New Roman"/>
          <w:bCs/>
        </w:rPr>
      </w:pPr>
      <w:r>
        <w:rPr>
          <w:rFonts w:eastAsia="Times New Roman"/>
          <w:bCs/>
        </w:rPr>
        <w:lastRenderedPageBreak/>
        <w:t>(Χειροκροτήματα από την πτέρυγα του ΣΥΡΙΖΑ)</w:t>
      </w:r>
    </w:p>
    <w:p w14:paraId="52257FD3" w14:textId="77777777" w:rsidR="005D2FD3" w:rsidRDefault="00310839">
      <w:pPr>
        <w:spacing w:line="600" w:lineRule="auto"/>
        <w:ind w:firstLine="709"/>
        <w:jc w:val="both"/>
        <w:rPr>
          <w:rFonts w:eastAsia="Times New Roman"/>
          <w:bCs/>
        </w:rPr>
      </w:pPr>
      <w:r>
        <w:rPr>
          <w:rFonts w:eastAsia="Times New Roman"/>
          <w:b/>
          <w:bCs/>
        </w:rPr>
        <w:t xml:space="preserve">ΠΡΟΕΔΡΕΥΩΝ (Δημήτριος Κρεμαστινός): </w:t>
      </w:r>
      <w:r>
        <w:rPr>
          <w:rFonts w:eastAsia="Times New Roman"/>
          <w:bCs/>
        </w:rPr>
        <w:t>Ο κ. Λαγός</w:t>
      </w:r>
      <w:r>
        <w:rPr>
          <w:rFonts w:eastAsia="Times New Roman"/>
          <w:bCs/>
        </w:rPr>
        <w:t>,</w:t>
      </w:r>
      <w:r>
        <w:rPr>
          <w:rFonts w:eastAsia="Times New Roman"/>
          <w:bCs/>
        </w:rPr>
        <w:t xml:space="preserve"> Βουλευτής της Χρυσής Αυγής</w:t>
      </w:r>
      <w:r>
        <w:rPr>
          <w:rFonts w:eastAsia="Times New Roman"/>
          <w:bCs/>
        </w:rPr>
        <w:t>,</w:t>
      </w:r>
      <w:r>
        <w:rPr>
          <w:rFonts w:eastAsia="Times New Roman"/>
          <w:bCs/>
        </w:rPr>
        <w:t xml:space="preserve"> έχει τον λόγο για πέντε λεπτά.</w:t>
      </w:r>
    </w:p>
    <w:p w14:paraId="52257FD4" w14:textId="77777777" w:rsidR="005D2FD3" w:rsidRDefault="00310839">
      <w:pPr>
        <w:spacing w:line="600" w:lineRule="auto"/>
        <w:ind w:firstLine="720"/>
        <w:jc w:val="both"/>
        <w:rPr>
          <w:rFonts w:eastAsia="Times New Roman"/>
          <w:bCs/>
        </w:rPr>
      </w:pPr>
      <w:r>
        <w:rPr>
          <w:rFonts w:eastAsia="Times New Roman"/>
          <w:b/>
          <w:bCs/>
        </w:rPr>
        <w:t xml:space="preserve">ΙΩΑΝΝΗΣ ΛΑΓΟΣ: </w:t>
      </w:r>
      <w:r>
        <w:rPr>
          <w:rFonts w:eastAsia="Times New Roman"/>
          <w:bCs/>
        </w:rPr>
        <w:t xml:space="preserve">Ευχαριστώ, κύριε Πρόεδρε. </w:t>
      </w:r>
    </w:p>
    <w:p w14:paraId="52257FD5" w14:textId="77777777" w:rsidR="005D2FD3" w:rsidRDefault="00310839">
      <w:pPr>
        <w:spacing w:line="600" w:lineRule="auto"/>
        <w:ind w:firstLine="720"/>
        <w:jc w:val="both"/>
        <w:rPr>
          <w:rFonts w:eastAsia="Times New Roman"/>
          <w:bCs/>
        </w:rPr>
      </w:pPr>
      <w:r>
        <w:rPr>
          <w:rFonts w:eastAsia="Times New Roman"/>
          <w:bCs/>
        </w:rPr>
        <w:t>Έχουμε έρθει, λοιπόν, σ</w:t>
      </w:r>
      <w:r>
        <w:rPr>
          <w:rFonts w:eastAsia="Times New Roman"/>
          <w:bCs/>
        </w:rPr>
        <w:t xml:space="preserve">ήμερα εδώ, για να συζητήσουμε περί το αν θα ξεκινήσει μία </w:t>
      </w:r>
      <w:r>
        <w:rPr>
          <w:rFonts w:eastAsia="Times New Roman"/>
          <w:bCs/>
        </w:rPr>
        <w:t>ειδική κοινοβουλευτική επιτροπή</w:t>
      </w:r>
      <w:r>
        <w:rPr>
          <w:rFonts w:eastAsia="Times New Roman"/>
          <w:bCs/>
        </w:rPr>
        <w:t xml:space="preserve">, για να συζητήσουμε και να δούμε για το εάν υπάρχει ευθύνη από τον πρώην Υπουργό, τον </w:t>
      </w:r>
      <w:r>
        <w:rPr>
          <w:rFonts w:eastAsia="Times New Roman"/>
          <w:bCs/>
        </w:rPr>
        <w:t xml:space="preserve">κ. </w:t>
      </w:r>
      <w:r>
        <w:rPr>
          <w:rFonts w:eastAsia="Times New Roman"/>
          <w:bCs/>
        </w:rPr>
        <w:t>Παπαντωνίου, για τα σκάνδαλα που είχαν γίνει και για τα χρήματα και για τις μ</w:t>
      </w:r>
      <w:r>
        <w:rPr>
          <w:rFonts w:eastAsia="Times New Roman"/>
          <w:bCs/>
        </w:rPr>
        <w:t>ίζες που έχουν παρθεί και για τα χρήματα που έχουν εξαφανιστεί από το ελληνικό δημόσιο.</w:t>
      </w:r>
    </w:p>
    <w:p w14:paraId="52257FD6" w14:textId="77777777" w:rsidR="005D2FD3" w:rsidRDefault="00310839">
      <w:pPr>
        <w:spacing w:line="600" w:lineRule="auto"/>
        <w:ind w:firstLine="720"/>
        <w:jc w:val="both"/>
        <w:rPr>
          <w:rFonts w:eastAsia="Times New Roman"/>
          <w:bCs/>
        </w:rPr>
      </w:pPr>
      <w:r>
        <w:rPr>
          <w:rFonts w:eastAsia="Times New Roman"/>
          <w:bCs/>
        </w:rPr>
        <w:t>Εδώ, όμως, πριν ξεκινήσουμε να συζητήσουμε γι’ αυτό και φυσικά και οι προηγούμενοι από εμένα Βουλευτές της Χρυσής Αυγής, όπως κι ο Κοινοβουλευτικός μας Εκπρόσωπος, είπα</w:t>
      </w:r>
      <w:r>
        <w:rPr>
          <w:rFonts w:eastAsia="Times New Roman"/>
          <w:bCs/>
        </w:rPr>
        <w:t xml:space="preserve">με ξεκάθαρα ότι είμαστε φυσικά υπέρ της </w:t>
      </w:r>
      <w:r>
        <w:rPr>
          <w:rFonts w:eastAsia="Times New Roman"/>
          <w:bCs/>
        </w:rPr>
        <w:t>ειδικής κοινοβουλευτικής επιτροπής</w:t>
      </w:r>
      <w:r>
        <w:rPr>
          <w:rFonts w:eastAsia="Times New Roman"/>
          <w:bCs/>
        </w:rPr>
        <w:t xml:space="preserve"> –δεν το συζητάμε- με μία διαφωνία μόνο</w:t>
      </w:r>
      <w:r>
        <w:rPr>
          <w:rFonts w:eastAsia="Times New Roman"/>
          <w:bCs/>
        </w:rPr>
        <w:t>.</w:t>
      </w:r>
      <w:r>
        <w:rPr>
          <w:rFonts w:eastAsia="Times New Roman"/>
          <w:bCs/>
        </w:rPr>
        <w:t xml:space="preserve"> Γιατί να εξετάζονται αυτά εδώ τα αδικήματα αυτή τη στιγμή, εάν έχει εμπλοκή ο Υπουργός, και να μην εξετάζεται και το ζήτημα της παθητικής δωρ</w:t>
      </w:r>
      <w:r>
        <w:rPr>
          <w:rFonts w:eastAsia="Times New Roman"/>
          <w:bCs/>
        </w:rPr>
        <w:t xml:space="preserve">οδοκίας; Εμείς θα θέλαμε να υπάρχει και αυτό μέσα στις κατηγορίες που υπάρχουν. </w:t>
      </w:r>
    </w:p>
    <w:p w14:paraId="52257FD7" w14:textId="77777777" w:rsidR="005D2FD3" w:rsidRDefault="00310839">
      <w:pPr>
        <w:spacing w:line="600" w:lineRule="auto"/>
        <w:ind w:firstLine="720"/>
        <w:jc w:val="both"/>
        <w:rPr>
          <w:rFonts w:eastAsia="Times New Roman"/>
          <w:bCs/>
        </w:rPr>
      </w:pPr>
      <w:r>
        <w:rPr>
          <w:rFonts w:eastAsia="Times New Roman"/>
          <w:bCs/>
        </w:rPr>
        <w:lastRenderedPageBreak/>
        <w:t xml:space="preserve">Το ζήτημα, όμως, εδώ ποιο είναι; Ότι δεν θα γίνει ποτέ μία </w:t>
      </w:r>
      <w:r>
        <w:rPr>
          <w:rFonts w:eastAsia="Times New Roman"/>
          <w:bCs/>
        </w:rPr>
        <w:t>ειδική κοινοβουλευτική επιτροπή</w:t>
      </w:r>
      <w:r>
        <w:rPr>
          <w:rFonts w:eastAsia="Times New Roman"/>
          <w:bCs/>
        </w:rPr>
        <w:t xml:space="preserve"> στην οποία στην ουσία θα θελήσουμε να ψάξουμε και να βρούμε ποια είναι η αλήθεια. Εί</w:t>
      </w:r>
      <w:r>
        <w:rPr>
          <w:rFonts w:eastAsia="Times New Roman"/>
          <w:bCs/>
        </w:rPr>
        <w:t xml:space="preserve">ναι μία </w:t>
      </w:r>
      <w:r>
        <w:rPr>
          <w:rFonts w:eastAsia="Times New Roman"/>
          <w:bCs/>
        </w:rPr>
        <w:t>ειδική κοινοβουλευτική επιτροπή</w:t>
      </w:r>
      <w:r>
        <w:rPr>
          <w:rFonts w:eastAsia="Times New Roman"/>
          <w:bCs/>
        </w:rPr>
        <w:t xml:space="preserve"> η οποία θα γίνει για να γίνει, θα συζητήσουμε για να συζητήσουμε και ξέρουμε πάρα πολύ καλά ότι, ενώ όλα τα κόμματα θα βγάλουν το καθένα κάποιο δικό του πόρισμα, στο τέλος όλοι θα συμφωνήσουν ότι δεν υπάρχει τίποτα κ</w:t>
      </w:r>
      <w:r>
        <w:rPr>
          <w:rFonts w:eastAsia="Times New Roman"/>
          <w:bCs/>
        </w:rPr>
        <w:t xml:space="preserve">αι ότι κανείς δεν πρέπει να διωχθεί. Διότι αυτό μάθαμε μέσα στην ελληνική Βουλή ότι συμβαίνει. Και δεν είναι τυχαίο ότι πριν από λίγο χρονικό διάστημα συζητούσαμε σε μία άλλη </w:t>
      </w:r>
      <w:r>
        <w:rPr>
          <w:rFonts w:eastAsia="Times New Roman"/>
          <w:bCs/>
        </w:rPr>
        <w:t>ειδική κοινοβουλευτική επιτροπή</w:t>
      </w:r>
      <w:r>
        <w:rPr>
          <w:rFonts w:eastAsia="Times New Roman"/>
          <w:bCs/>
        </w:rPr>
        <w:t xml:space="preserve"> με τεράστιο ενδιαφέρον για τα σκάνδαλα των μέσων </w:t>
      </w:r>
      <w:r>
        <w:rPr>
          <w:rFonts w:eastAsia="Times New Roman"/>
          <w:bCs/>
        </w:rPr>
        <w:t>μαζικής ενημέρωσης για τα θαλασσοδάνεια που είχαν πάρει και για τα κόμματα για λεφτά που πήραν, που πήγαν σε τσέπες που εξαφανίστηκαν από τις ελληνικές τράπεζες, τα οποία ποσά ποτέ δεν γύρισαν πίσω ούτε θα γυρίσουν. Αυτά τα ποσά, όμως, τα πληρώνει ο ελληνι</w:t>
      </w:r>
      <w:r>
        <w:rPr>
          <w:rFonts w:eastAsia="Times New Roman"/>
          <w:bCs/>
        </w:rPr>
        <w:t xml:space="preserve">κός λαός μέσω της ανακεφαλαιοποίησης των  τραπεζών και οι ένοχοι που τα πήραν δεν τα έδωσαν ούτε θα τα δώσουν πίσω. </w:t>
      </w:r>
    </w:p>
    <w:p w14:paraId="52257FD8" w14:textId="77777777" w:rsidR="005D2FD3" w:rsidRDefault="00310839">
      <w:pPr>
        <w:spacing w:line="600" w:lineRule="auto"/>
        <w:ind w:firstLine="720"/>
        <w:jc w:val="both"/>
        <w:rPr>
          <w:rFonts w:eastAsia="Times New Roman" w:cs="Times New Roman"/>
          <w:szCs w:val="24"/>
        </w:rPr>
      </w:pPr>
      <w:r>
        <w:rPr>
          <w:rFonts w:eastAsia="Times New Roman"/>
          <w:bCs/>
        </w:rPr>
        <w:t xml:space="preserve">Εκεί, λοιπόν, υπάρχουν ψέματα και υπάρχουν εκατοντάδες παραδείγματα γι’ αυτό, αλλά δεν προλαβαίνω να τα αναφέρω </w:t>
      </w:r>
      <w:r>
        <w:rPr>
          <w:rFonts w:eastAsia="Times New Roman"/>
          <w:bCs/>
        </w:rPr>
        <w:lastRenderedPageBreak/>
        <w:t>τώρα. Θα αναφέρω μόνο το τε</w:t>
      </w:r>
      <w:r>
        <w:rPr>
          <w:rFonts w:eastAsia="Times New Roman"/>
          <w:bCs/>
        </w:rPr>
        <w:t xml:space="preserve">λευταίο που είναι σχετικό με την </w:t>
      </w:r>
      <w:r>
        <w:rPr>
          <w:rFonts w:eastAsia="Times New Roman"/>
          <w:bCs/>
        </w:rPr>
        <w:t xml:space="preserve">ειδική κοινοβουλευτική επιτροπή </w:t>
      </w:r>
      <w:r>
        <w:rPr>
          <w:rFonts w:eastAsia="Times New Roman"/>
          <w:bCs/>
        </w:rPr>
        <w:t>για τα μέσα μαζικής ενημέρωσης, για τα θαλασσοδάνεια των κομμάτων. Στο τέλος, λοιπόν,  του πορίσματος που υπήρξε, το συμπέρασμα ήταν ότι έγιναν παρανομίες, αλλά δεν εμπλέκεται σε αυτές κανένα</w:t>
      </w:r>
      <w:r>
        <w:rPr>
          <w:rFonts w:eastAsia="Times New Roman"/>
          <w:bCs/>
        </w:rPr>
        <w:t xml:space="preserve"> πολιτικό πρόσωπο. Ακούστε εδώ -εάν είναι δυνατόν- για τι πράγμα μιλάμε. Τι παλιανθρωπιά υπάρχει σε αυτήν την Αίθουσα. Βρ</w:t>
      </w:r>
      <w:r>
        <w:rPr>
          <w:rFonts w:eastAsia="Times New Roman"/>
          <w:bCs/>
        </w:rPr>
        <w:t>έ</w:t>
      </w:r>
      <w:r>
        <w:rPr>
          <w:rFonts w:eastAsia="Times New Roman"/>
          <w:bCs/>
        </w:rPr>
        <w:t>θ</w:t>
      </w:r>
      <w:r>
        <w:rPr>
          <w:rFonts w:eastAsia="Times New Roman"/>
          <w:bCs/>
        </w:rPr>
        <w:t>η</w:t>
      </w:r>
      <w:r>
        <w:rPr>
          <w:rFonts w:eastAsia="Times New Roman"/>
          <w:bCs/>
        </w:rPr>
        <w:t>καν οι Βουλευτές όλων των κομμάτων, για να συζητήσουν για χρήματα που αποδεδειγμένα έχουν εξαφανιστεί και έχουν πάει σε τσέπες συγκε</w:t>
      </w:r>
      <w:r>
        <w:rPr>
          <w:rFonts w:eastAsia="Times New Roman"/>
          <w:bCs/>
        </w:rPr>
        <w:t>κριμένων ανθρώπων, μεγαλοεργολάβων, μεγαλοκαναλαρχών, και όλοι οι Βουλευτάδες αποφάσισαν ότι δεν εμπλέκεται κανένα πολιτικό πρόσωπο. Οι ατιμίες και οι κλεψιές έγιναν από άλλους. Απ’ αυτούς που πέρναγαν έξω απ’ αυτήν την Αίθουσα, αλλά όχι απ’ αυτούς που ήτα</w:t>
      </w:r>
      <w:r>
        <w:rPr>
          <w:rFonts w:eastAsia="Times New Roman"/>
          <w:bCs/>
        </w:rPr>
        <w:t>ν μέσα σε αυτήν την Αίθουσα. Και όταν, κατά λάθος, κάποια στιγμή σας ξέφυγε στις αρχικές  σελίδες που μας δόθηκαν ότι και για τον Στουρνάρα στο αρχικό σχέδιο είχε ξεφύγει του πορίσματος μία παράγραφος και έλεγε ότι υπήρχαν ποινικές του ευθύνες, λόγω της δι</w:t>
      </w:r>
      <w:r>
        <w:rPr>
          <w:rFonts w:eastAsia="Times New Roman"/>
          <w:bCs/>
        </w:rPr>
        <w:t xml:space="preserve">αγραφής βεβαιωμένων προστίμων και εισπρακτέων φορολογικών εσόδων υπέρ της </w:t>
      </w:r>
      <w:r>
        <w:rPr>
          <w:rFonts w:eastAsia="Times New Roman"/>
          <w:bCs/>
        </w:rPr>
        <w:t>«</w:t>
      </w:r>
      <w:r>
        <w:rPr>
          <w:rFonts w:eastAsia="Times New Roman"/>
          <w:bCs/>
          <w:lang w:val="en-US"/>
        </w:rPr>
        <w:t>Motor</w:t>
      </w:r>
      <w:r>
        <w:rPr>
          <w:rFonts w:eastAsia="Times New Roman"/>
          <w:bCs/>
        </w:rPr>
        <w:t xml:space="preserve"> </w:t>
      </w:r>
      <w:r>
        <w:rPr>
          <w:rFonts w:eastAsia="Times New Roman"/>
          <w:bCs/>
          <w:lang w:val="en-US"/>
        </w:rPr>
        <w:t>Oil</w:t>
      </w:r>
      <w:r>
        <w:rPr>
          <w:rFonts w:eastAsia="Times New Roman"/>
          <w:bCs/>
        </w:rPr>
        <w:t>»</w:t>
      </w:r>
      <w:r>
        <w:rPr>
          <w:rFonts w:eastAsia="Times New Roman"/>
          <w:bCs/>
        </w:rPr>
        <w:t xml:space="preserve">, ακόμη και τότε, εν συνεχεία στο διορθωμένο έντυπο </w:t>
      </w:r>
      <w:r>
        <w:rPr>
          <w:rFonts w:eastAsia="Times New Roman"/>
          <w:bCs/>
        </w:rPr>
        <w:lastRenderedPageBreak/>
        <w:t>που μας ήρθε στο πόρισμα, το απαλείψατε αυτό το κομμάτι και βγάλατε και τον Στουρνάρα αθώο. Κανείς ένοχος. Κανείς! Κανε</w:t>
      </w:r>
      <w:r>
        <w:rPr>
          <w:rFonts w:eastAsia="Times New Roman"/>
          <w:bCs/>
        </w:rPr>
        <w:t xml:space="preserve">ίς ένοχος απ’ όλο αυτό το σάπιο και διεφθαρμένο πολιτικό σύστημα το οποίο έχει ισοπεδώσει την πατρίδα μας τα τελευταία σαράντα πέντε χρόνια. Κανείς! </w:t>
      </w:r>
      <w:r>
        <w:rPr>
          <w:rFonts w:eastAsia="Times New Roman"/>
          <w:bCs/>
        </w:rPr>
        <w:t>Έφταιγαν</w:t>
      </w:r>
      <w:r>
        <w:rPr>
          <w:rFonts w:eastAsia="Times New Roman"/>
          <w:bCs/>
        </w:rPr>
        <w:t xml:space="preserve"> άλλοι. Αλλά ποιοι άλλοι; Ούτε μεγαλοτραπεζίτες δεν έφταιγαν. Κάποιοι άλλοι γενικά και αόριστα. </w:t>
      </w:r>
      <w:r>
        <w:rPr>
          <w:rFonts w:eastAsia="Times New Roman" w:cs="Times New Roman"/>
          <w:szCs w:val="24"/>
        </w:rPr>
        <w:t xml:space="preserve">Αυτό είναι το πολιτικό σύστημα που έχετε. </w:t>
      </w:r>
    </w:p>
    <w:p w14:paraId="52257FD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Εδώ πρέπει να πούμε ότι φυσικά τα περισσότερα κόμματα θα συμφωνήσετε στο να γίνει αυτή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γιατί όλοι σας ξέρετε ότι στο τέλος θα αποφανθείτε ότι δεν υπάρχει κανείς ένοχος, άρα και θ</w:t>
      </w:r>
      <w:r>
        <w:rPr>
          <w:rFonts w:eastAsia="Times New Roman" w:cs="Times New Roman"/>
          <w:szCs w:val="24"/>
        </w:rPr>
        <w:t>α πλασαριστείτε προς τον ελληνικό λαό -αυτούς που πείθετε ακόμα, γιατί το μεγαλύτερο κομμάτι δεν το πείθετε πλέον- σαν τίμιοι οι οποίοι ψάχνετε να βρείτε την αλήθεια και να δικαιώσετε τα σκάνδαλα που έχουν γίνει, γνωρίζοντας, όμως, όλοι ότι αυτό εδώ που συ</w:t>
      </w:r>
      <w:r>
        <w:rPr>
          <w:rFonts w:eastAsia="Times New Roman" w:cs="Times New Roman"/>
          <w:szCs w:val="24"/>
        </w:rPr>
        <w:t>ζητούμε σήμερα είναι για να περάσει η ώρα. Βρεθήκαμε εδώ πέρα για να συμμετάσχουμε σε ένα θέατρο σκιών. Θα κάνουμε ακόμα μια συζήτηση, θα υπάρχουν δήθεν λεκτικές αντιπαραθέσεις, θα πει ο αριστερός δήθεν τα δικά του και ο κεντρώος και ο δεξιός τα δικά του κ</w:t>
      </w:r>
      <w:r>
        <w:rPr>
          <w:rFonts w:eastAsia="Times New Roman" w:cs="Times New Roman"/>
          <w:szCs w:val="24"/>
        </w:rPr>
        <w:t xml:space="preserve">αι στο τέλος όλοι μαζί θα αποφασίσουμε ότι δεν τρέχει τίποτα και θα πάτε να </w:t>
      </w:r>
      <w:r>
        <w:rPr>
          <w:rFonts w:eastAsia="Times New Roman" w:cs="Times New Roman"/>
          <w:szCs w:val="24"/>
        </w:rPr>
        <w:lastRenderedPageBreak/>
        <w:t>πιείτε καφέ στο κυλικείο της Βουλής όλοι ευτυχισμένοι και αγκαλιασμένοι, γιατί είστε μια παρέα.</w:t>
      </w:r>
    </w:p>
    <w:p w14:paraId="52257FD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Και αυτό το οποίο εσείς λέτε ότι είστε το συνταγματικό τόξο και εμείς είμαστε ένα ξε</w:t>
      </w:r>
      <w:r>
        <w:rPr>
          <w:rFonts w:eastAsia="Times New Roman" w:cs="Times New Roman"/>
          <w:szCs w:val="24"/>
        </w:rPr>
        <w:t>χωριστό κομμάτι, όντως ισχύει, γιατί είμαστε οι μοναδικοί που λέμε ότι πρέπει να καταργηθεί το άρθρο 86 περί ευθύνης Υπουργών ή μάλλον, περί μη ευθύνης Υπουργών, γιατί δεν είναι δυνατόν στο άρθρο 4 του Συντάγματος παράγραφος 1 να λέμε ότι όλοι οι Έλληνες π</w:t>
      </w:r>
      <w:r>
        <w:rPr>
          <w:rFonts w:eastAsia="Times New Roman" w:cs="Times New Roman"/>
          <w:szCs w:val="24"/>
        </w:rPr>
        <w:t xml:space="preserve">ολίτες είναι ίσοι απέναντι στον νόμο, αλλά να υπάρχει το άρθρο 86 το οποίο να λέει ότι ο Υπουργός δεν έχει ευθύνη ό,τι και να κάνει. Διότι αυτό υπάρχει στην </w:t>
      </w:r>
      <w:r>
        <w:rPr>
          <w:rFonts w:eastAsia="Times New Roman" w:cs="Times New Roman"/>
          <w:szCs w:val="24"/>
        </w:rPr>
        <w:t>ε</w:t>
      </w:r>
      <w:r>
        <w:rPr>
          <w:rFonts w:eastAsia="Times New Roman" w:cs="Times New Roman"/>
          <w:szCs w:val="24"/>
        </w:rPr>
        <w:t>λληνική Βουλή.</w:t>
      </w:r>
    </w:p>
    <w:p w14:paraId="52257FD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Πείτε μου, λοιπόν, πώς είναι δυνατόν μετά από σαράντα πέντε ετών σκάνδαλα που έχουν</w:t>
      </w:r>
      <w:r>
        <w:rPr>
          <w:rFonts w:eastAsia="Times New Roman" w:cs="Times New Roman"/>
          <w:szCs w:val="24"/>
        </w:rPr>
        <w:t xml:space="preserve"> γίνει, να μη φταίει κανείς!</w:t>
      </w:r>
    </w:p>
    <w:p w14:paraId="52257FDC" w14:textId="77777777" w:rsidR="005D2FD3" w:rsidRDefault="00310839">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2257FD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Επιτρέψτε μου για ένα λεπτό ακόμα, κύριε Πρόεδρε.</w:t>
      </w:r>
    </w:p>
    <w:p w14:paraId="52257FD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Εδώ θα ήθελα να τονίσω ότι είναι αδιανόητο και είναι για μικρά παιδιά το ότι έχει ευθύνη ο Τσ</w:t>
      </w:r>
      <w:r>
        <w:rPr>
          <w:rFonts w:eastAsia="Times New Roman" w:cs="Times New Roman"/>
          <w:szCs w:val="24"/>
        </w:rPr>
        <w:t xml:space="preserve">οχατζόπουλος, ο οποίος είναι στη φυλακή, έχει ευθύνη ο Παπαντωνίου -και θα εξεταστεί </w:t>
      </w:r>
      <w:r>
        <w:rPr>
          <w:rFonts w:eastAsia="Times New Roman" w:cs="Times New Roman"/>
          <w:szCs w:val="24"/>
        </w:rPr>
        <w:lastRenderedPageBreak/>
        <w:t xml:space="preserve">αυτό το πράγμα- έχουν ευθύνη και άλλοι πολλοί Υπουργοί, αλλά δεν έχει ευθύνη το ΚΥΣΕΑ και δεν έχει ευθύνη αυτός που προΐστατο του ΚΥΣΕΑ, ο τότε Πρωθυπουργός, ο </w:t>
      </w:r>
      <w:r>
        <w:rPr>
          <w:rFonts w:eastAsia="Times New Roman" w:cs="Times New Roman"/>
          <w:szCs w:val="24"/>
        </w:rPr>
        <w:t>«α</w:t>
      </w:r>
      <w:r>
        <w:rPr>
          <w:rFonts w:eastAsia="Times New Roman" w:cs="Times New Roman"/>
          <w:szCs w:val="24"/>
        </w:rPr>
        <w:t xml:space="preserve">ρχιερέας </w:t>
      </w:r>
      <w:r>
        <w:rPr>
          <w:rFonts w:eastAsia="Times New Roman" w:cs="Times New Roman"/>
          <w:szCs w:val="24"/>
        </w:rPr>
        <w:t xml:space="preserve">της διαφθοράς», σύμφωνα και με την τότε </w:t>
      </w:r>
      <w:r>
        <w:rPr>
          <w:rFonts w:eastAsia="Times New Roman" w:cs="Times New Roman"/>
          <w:szCs w:val="24"/>
        </w:rPr>
        <w:t>α</w:t>
      </w:r>
      <w:r>
        <w:rPr>
          <w:rFonts w:eastAsia="Times New Roman" w:cs="Times New Roman"/>
          <w:szCs w:val="24"/>
        </w:rPr>
        <w:t xml:space="preserve">ξιωματική </w:t>
      </w:r>
      <w:r>
        <w:rPr>
          <w:rFonts w:eastAsia="Times New Roman" w:cs="Times New Roman"/>
          <w:szCs w:val="24"/>
        </w:rPr>
        <w:t>α</w:t>
      </w:r>
      <w:r>
        <w:rPr>
          <w:rFonts w:eastAsia="Times New Roman" w:cs="Times New Roman"/>
          <w:szCs w:val="24"/>
        </w:rPr>
        <w:t>ντιπολίτευση, ο Κώστας Σημίτης, για τα σκάνδαλα που έκανε και όχι μόνο για τα εξοπλιστικά, αλλά και για τον τρόπο με τον οποίο η Ελλάδα μπήκε στο ευρώ, για τον τρόπο με τον οποίο έγινε η κλοπή του Χρηματι</w:t>
      </w:r>
      <w:r>
        <w:rPr>
          <w:rFonts w:eastAsia="Times New Roman" w:cs="Times New Roman"/>
          <w:szCs w:val="24"/>
        </w:rPr>
        <w:t>στηρίου, για τον τρόπο με τον οποίο είχαν γίνει όργια επί διακυβερνήσεως ΠΑΣΟΚ.</w:t>
      </w:r>
    </w:p>
    <w:p w14:paraId="52257FD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Δεν φταίει, λοιπόν, αυτός ο «</w:t>
      </w:r>
      <w:r>
        <w:rPr>
          <w:rFonts w:eastAsia="Times New Roman" w:cs="Times New Roman"/>
          <w:szCs w:val="24"/>
        </w:rPr>
        <w:t>α</w:t>
      </w:r>
      <w:r>
        <w:rPr>
          <w:rFonts w:eastAsia="Times New Roman" w:cs="Times New Roman"/>
          <w:szCs w:val="24"/>
        </w:rPr>
        <w:t>ρχιερέας της διαπλοκής», δεν φταίει αυτό το «αρχιλαμόγιο» το οποίο τολμάει και εμφανίζεται τώρα, αφού πέρασαν κάποια χρόνια για να ξεχαστεί και αρ</w:t>
      </w:r>
      <w:r>
        <w:rPr>
          <w:rFonts w:eastAsia="Times New Roman" w:cs="Times New Roman"/>
          <w:szCs w:val="24"/>
        </w:rPr>
        <w:t>χίζει να λέει τα δικά του και να κάνει τον παράγοντα στην Ελλάδα και στην ελληνική πολιτική ζωή, αλλά φταίνε κάποιοι ξεχασμένοι που τους βγάλαμε στην άκρη και τους βαράτε αλύπητα μόνο αυτούς, οι οποίοι και φυσικά πρέπει να πληρώσουν και να τιμωρηθούν, αλλά</w:t>
      </w:r>
      <w:r>
        <w:rPr>
          <w:rFonts w:eastAsia="Times New Roman" w:cs="Times New Roman"/>
          <w:szCs w:val="24"/>
        </w:rPr>
        <w:t xml:space="preserve"> πρέπει να πληρώσουν και άλλοι.</w:t>
      </w:r>
    </w:p>
    <w:p w14:paraId="52257FE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Ήθελα να πω αρκετά, αλλά ο χρόνος είναι πολύ περιορισμένος. Θα σταθώ μόνο σε μια αποστροφή της κουβέντας πριν </w:t>
      </w:r>
      <w:r>
        <w:rPr>
          <w:rFonts w:eastAsia="Times New Roman" w:cs="Times New Roman"/>
          <w:szCs w:val="24"/>
        </w:rPr>
        <w:lastRenderedPageBreak/>
        <w:t>από λίγο ενός Βουλευτή της Νέας Δημοκρατίας, ο οποίος τόλμησε να κριτικάρει την Αριστερά για αυτό το αίσχος που γί</w:t>
      </w:r>
      <w:r>
        <w:rPr>
          <w:rFonts w:eastAsia="Times New Roman" w:cs="Times New Roman"/>
          <w:szCs w:val="24"/>
        </w:rPr>
        <w:t>νεται με το σπίτι του Μπελογιάννη, το οποίο κάναμε μουσείο, ο οποίος φέρει μεγάλο μερίδιο ευθύνης για τη σφαγή στο Μελιγαλά, όπου είχαν σφαγιαστεί παιδιά και γυναίκες. Αυτός ο άνθρωπος -και όσοι δεν γνωρίζουν, ας το μάθουν- είχε καταδικαστεί για προδοσία ε</w:t>
      </w:r>
      <w:r>
        <w:rPr>
          <w:rFonts w:eastAsia="Times New Roman" w:cs="Times New Roman"/>
          <w:szCs w:val="24"/>
        </w:rPr>
        <w:t>ις βάρος της πατρίδας μας, για προδοσία υπέρ της Σοβιετικής Ένωσης.</w:t>
      </w:r>
    </w:p>
    <w:p w14:paraId="52257FE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Αυτόν, λοιπόν, τον παρουσιάζετε σαν ήρωα. Όμως εσείς οι αριστεροί καλά κάνετε. Είναι δικαίωμά σας. Όμως για τη Νέα Δημοκρατία είναι τρομερό το θράσος της να μιλά. Τους έχω προτρέψει και άλ</w:t>
      </w:r>
      <w:r>
        <w:rPr>
          <w:rFonts w:eastAsia="Times New Roman" w:cs="Times New Roman"/>
          <w:szCs w:val="24"/>
        </w:rPr>
        <w:t>λες φορές να μην κάνουν τέτοια πράγματα, γιατί βάζουν τα δάχτυλά τους και βγάζουν τα μάτια τους. Δεν μπορεί να μιλούν για τον Μπελογιάννη, γιατί, όπως πολύ σωστά είπε πριν ο Χρήστος Παππάς, όταν πέθανε ο άλλος σφαγέας του ελληνισμού, ο Χαρίλαος Φλωράκης, η</w:t>
      </w:r>
      <w:r>
        <w:rPr>
          <w:rFonts w:eastAsia="Times New Roman" w:cs="Times New Roman"/>
          <w:szCs w:val="24"/>
        </w:rPr>
        <w:t xml:space="preserve"> Νέα Δημοκρατία είχε ζητήσει να κυματίζουν μεσίστιες οι σημαίες στους σταθμούς της Αστυνομίας και στα στρατόπεδα της χώρας μας.</w:t>
      </w:r>
    </w:p>
    <w:p w14:paraId="52257FE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Αυτή είναι η Νέα Δημοκρατία, η οποία συγκυβέρνησε με το ΚΚΕ, η οποία έχει δεχθεί όλα τα σκάνδαλα του ΚΚΕ, η οποία ξεπλένει το ΚΚ</w:t>
      </w:r>
      <w:r>
        <w:rPr>
          <w:rFonts w:eastAsia="Times New Roman" w:cs="Times New Roman"/>
          <w:szCs w:val="24"/>
        </w:rPr>
        <w:t xml:space="preserve">Ε τόσα χρόνια. </w:t>
      </w:r>
    </w:p>
    <w:p w14:paraId="52257FE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Νέα Δημοκρατία, λοιπόν, καλά θα κάνει να μη μιλάει για τη Θράκη, για αυτά που είχαν συμβεί, γιατί τους είπαμε εδώ μέσα ότι οι Βουλευτές της και οι πολιτευτές της μιλούσαν για τουρκική μειονότητα στη Θράκη πριν από λίγες μέρες. Και τους λέ</w:t>
      </w:r>
      <w:r>
        <w:rPr>
          <w:rFonts w:eastAsia="Times New Roman" w:cs="Times New Roman"/>
          <w:szCs w:val="24"/>
        </w:rPr>
        <w:t>με να μη μιλούν και για τα σκάνδαλα και τις ντροπές των αριστερών. Και αν κάποιοι Βουλευτές από τη Νέα Δημοκρατία έχουν εθνικιστικές θέσεις και εθνικιστικές απόψεις, να τα βάλουν πρώτα απ’ όλα με το κόμμα τους, να ξεκαθαρίσουν αυτή τη βρωμιά που υπάρχει εκ</w:t>
      </w:r>
      <w:r>
        <w:rPr>
          <w:rFonts w:eastAsia="Times New Roman" w:cs="Times New Roman"/>
          <w:szCs w:val="24"/>
        </w:rPr>
        <w:t>εί και να αποδώσουν δικαιοσύνη σε αυτά που συμβαίνουν.</w:t>
      </w:r>
    </w:p>
    <w:p w14:paraId="52257FE4" w14:textId="77777777" w:rsidR="005D2FD3" w:rsidRDefault="00310839">
      <w:pPr>
        <w:spacing w:line="600" w:lineRule="auto"/>
        <w:jc w:val="center"/>
        <w:rPr>
          <w:rFonts w:eastAsia="Times New Roman"/>
          <w:bCs/>
        </w:rPr>
      </w:pPr>
      <w:r>
        <w:rPr>
          <w:rFonts w:eastAsia="Times New Roman"/>
          <w:bCs/>
        </w:rPr>
        <w:t>(Χειροκροτήματα από την πτέρυγα της Χρυσής Αυγής)</w:t>
      </w:r>
    </w:p>
    <w:p w14:paraId="52257FE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Είπα και στον κ. Τασούλα -και παρακαλώ, αυτό ισχύει για όλους- ότι καλό είναι να μη μιλάμε επί παντός επιστητού σύμφωνα με τον Κανονισμό και να περιοριζόμαστε στο θέμα, διότι πυροδοτείται συζήτηση και η Βουλή εκτρέπεται σε άλλα θέματα, τα οποία δεν είναι </w:t>
      </w:r>
      <w:r>
        <w:rPr>
          <w:rFonts w:eastAsia="Times New Roman" w:cs="Times New Roman"/>
          <w:szCs w:val="24"/>
        </w:rPr>
        <w:t>και της αρμοδιότητάς της τελικά.</w:t>
      </w:r>
    </w:p>
    <w:p w14:paraId="52257FE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Προχωρούμε στον επόμενο ομιλητή, τον Βουλευτή του ΣΥΡΙΖΑ κ. Δρίτσα.</w:t>
      </w:r>
    </w:p>
    <w:p w14:paraId="52257FE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Παρακαλώ, κύριε Δρίτσα, έχετε τον λόγο.</w:t>
      </w:r>
    </w:p>
    <w:p w14:paraId="52257FE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Ευχαριστώ πολύ, κύριε Πρόεδρε, που μου δίνετε τον λόγο. Συμφωνώ ότι κάθε συνεδρίαση της Βουλής πρ</w:t>
      </w:r>
      <w:r>
        <w:rPr>
          <w:rFonts w:eastAsia="Times New Roman" w:cs="Times New Roman"/>
          <w:szCs w:val="24"/>
        </w:rPr>
        <w:t>έπει να επικεντρώνεται στο θέμα που υπάρχει. Όμως όταν ανοίγουν τέτοια θέματα, δεν μπορεί κανείς να είναι σιωπηρός.</w:t>
      </w:r>
    </w:p>
    <w:p w14:paraId="52257FE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Βουλευτής της Νέας Δημοκρατίας κ. Τασούλας νωρίτερα δικαιολόγησε και επικύρωσε τη θανατική καταδίκη και την εκτέλεση του Νίκου Μπελογιάννη</w:t>
      </w:r>
      <w:r>
        <w:rPr>
          <w:rFonts w:eastAsia="Times New Roman" w:cs="Times New Roman"/>
          <w:szCs w:val="24"/>
        </w:rPr>
        <w:t xml:space="preserve">. Και χειροκροτήθηκε γι’ αυτό από τη Νέα Δημοκρατία. Ο κ. Τασούλας έχει γνωστές απόψεις και έχει το θάρρος της γνώμης του και τις λέει ευθαρσώς. Όμως μετά από τόσες δεκαετίες είναι δυνατόν να δικαιώνεται το μετεμφυλιακό κράτος, σε μία στιγμή, μάλιστα, που </w:t>
      </w:r>
      <w:r>
        <w:rPr>
          <w:rFonts w:eastAsia="Times New Roman" w:cs="Times New Roman"/>
          <w:szCs w:val="24"/>
        </w:rPr>
        <w:t>υπήρξε αυτή η σημαντική πρωτοβουλία της Βουλής των Ελλήνων και του Προέδρου της Νίκου Βούτση και της ελληνικής Κυβέρνησης, που υπερβαίνει τα όρια μίας παράταξης και ενός κόμματος; Ποιος μπορεί να κατηγορήσει την Αριστερά για διχασμό; Δεν συζητώ για την πολ</w:t>
      </w:r>
      <w:r>
        <w:rPr>
          <w:rFonts w:eastAsia="Times New Roman" w:cs="Times New Roman"/>
          <w:szCs w:val="24"/>
        </w:rPr>
        <w:t xml:space="preserve">ιτική εκπροσώπηση του δοσιλογισμού. Όμως είναι δυνατόν </w:t>
      </w:r>
      <w:r>
        <w:rPr>
          <w:rFonts w:eastAsia="Times New Roman" w:cs="Times New Roman"/>
          <w:szCs w:val="24"/>
        </w:rPr>
        <w:lastRenderedPageBreak/>
        <w:t>η Νέα Δημοκρατία να χειροκροτεί τέτοιου είδους στάσεις, κριτικές και απόψεις; Είναι θλιβερό.</w:t>
      </w:r>
    </w:p>
    <w:p w14:paraId="52257FE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μας, η Δημοκρατική Συμπαράταξη καταγγέλλει στην πρωτοβουλία των Βουλευτών του ΣΥΡΙΖΑ και </w:t>
      </w:r>
      <w:r>
        <w:rPr>
          <w:rFonts w:eastAsia="Times New Roman" w:cs="Times New Roman"/>
          <w:szCs w:val="24"/>
        </w:rPr>
        <w:t xml:space="preserve">των ΑΝΕΛ αντιπερισπασμό και επιλεκτική ποινικοποίηση. Για εγγυήσεις προειδοποιεί η Νέα Δημοκρατία, ότι δεν θα μας επιτρέψει να διολισθήσουμε σε σκοπιμότητα μέσα απ’ αυτήν την πρωτοβουλία. Κι, όμως, τελικά την ψηφίζουν και την εγκρίνουν όλοι. Λένε, δηλαδή, </w:t>
      </w:r>
      <w:r>
        <w:rPr>
          <w:rFonts w:eastAsia="Times New Roman" w:cs="Times New Roman"/>
          <w:szCs w:val="24"/>
        </w:rPr>
        <w:t xml:space="preserve">ότι πρέπει να συσταθεί αυτή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w:t>
      </w:r>
    </w:p>
    <w:p w14:paraId="52257FE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Ναι, αλλά υπάρχει δικαίωμα της Βουλής να μην προχωρήσει σε αυτό; Έξι δικογραφίες υπάρχουν, κυρίες και κύριοι Βουλευτές, εν ενεργεία, δρομολογημένες, με μη πολιτικά πρόσωπα εναντίον των οποίων </w:t>
      </w:r>
      <w:r>
        <w:rPr>
          <w:rFonts w:eastAsia="Times New Roman" w:cs="Times New Roman"/>
          <w:szCs w:val="24"/>
        </w:rPr>
        <w:t>έχουν απαγγελθεί κατηγορίες, με μη πολιτικά πρόσωπα που, όμως, έχουν επί σειρά ετών -πέραν της περιόδου 2001-2004 μάλιστα- στενούς πολιτικούς δεσμούς με πολιτικούς χώρους και πολιτικά πρόσωπα.</w:t>
      </w:r>
    </w:p>
    <w:p w14:paraId="52257FE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Γι’ αυτό στέλνει στη Βουλή η ανακριτική διαδικασία τις έξι δικο</w:t>
      </w:r>
      <w:r>
        <w:rPr>
          <w:rFonts w:eastAsia="Times New Roman" w:cs="Times New Roman"/>
          <w:szCs w:val="24"/>
        </w:rPr>
        <w:t xml:space="preserve">γραφίες. Και εκεί η Βουλή δεν έχει δικαίωμα να μη συστήσει </w:t>
      </w:r>
      <w:r>
        <w:rPr>
          <w:rFonts w:eastAsia="Times New Roman" w:cs="Times New Roman"/>
          <w:szCs w:val="24"/>
        </w:rPr>
        <w:lastRenderedPageBreak/>
        <w:t xml:space="preserve">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και να μη διερευνήσει ενδεχόμενες ευθύνες -και ποινικές- των πολιτικών προϊσταμένων εκείνης της περιόδου, των ανθρώπων οι οποίοι διώκονται και εναντίον των οποίω</w:t>
      </w:r>
      <w:r>
        <w:rPr>
          <w:rFonts w:eastAsia="Times New Roman" w:cs="Times New Roman"/>
          <w:szCs w:val="24"/>
        </w:rPr>
        <w:t>ν έχουν απαγγελθεί κατηγορίες.</w:t>
      </w:r>
    </w:p>
    <w:p w14:paraId="52257FE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Απέναντι σ’ αυτό το πολύ προφανές και αυτονόητο, πάμε να υπεκφύγουμε, ακριβώς για να μη θέσουμε τον δάκτυλον επί τον τύπον των ήλων, διότι κάθε τέτοια επιτροπή, όταν την προσεγγίζεις με έντιμους όρους και χωρίς περικοκλάδες κ</w:t>
      </w:r>
      <w:r>
        <w:rPr>
          <w:rFonts w:eastAsia="Times New Roman" w:cs="Times New Roman"/>
          <w:szCs w:val="24"/>
        </w:rPr>
        <w:t>αι υπεκφυγές, όντως είναι μία ευκαιρία όχι για να βρεις τον ένοχο σώνει και καλά -μπορεί όντως για ένα πολιτικό πρόσωπο να μην αποδειχθεί η ενοχή του- αλλά επειδή ο έλεγχος τιμά τον ελεγχόμενο, ιδιαίτερα όταν αυτός δεν έχει να φοβηθεί τίποτα. Θα πρέπει, μά</w:t>
      </w:r>
      <w:r>
        <w:rPr>
          <w:rFonts w:eastAsia="Times New Roman" w:cs="Times New Roman"/>
          <w:szCs w:val="24"/>
        </w:rPr>
        <w:t>λιστα, εκείνος να τον ζητά.</w:t>
      </w:r>
    </w:p>
    <w:p w14:paraId="52257FE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Ας το ζητήσουν, λοιπόν, και η Νέα Δημοκρατία και η Δημοκρατική Συμπαράταξη χωρίς τους αστερίσκους και τις προϋποθέσεις και ας προχωρήσουμε σ’ αυτήν την πρόταση, να την ψηφίσουμε επί της ουσίας και να ξεκινήσουμε πραγματικά μία δ</w:t>
      </w:r>
      <w:r>
        <w:rPr>
          <w:rFonts w:eastAsia="Times New Roman" w:cs="Times New Roman"/>
          <w:szCs w:val="24"/>
        </w:rPr>
        <w:t>ιαδικασία διερεύνησης, διότι οι δικογραφίες υπάρχουν και «τρέ</w:t>
      </w:r>
      <w:r>
        <w:rPr>
          <w:rFonts w:eastAsia="Times New Roman" w:cs="Times New Roman"/>
          <w:szCs w:val="24"/>
        </w:rPr>
        <w:lastRenderedPageBreak/>
        <w:t>χουν». Θα τις διαχωρίσουμε; Θα πούμε ότι αυτές δεν ενδιαφέρουν τον τρόπο με τον οποίο ασκήθηκε στον τομέα των εξοπλισμών ο πολιτικός έλεγχος; Θα είναι κάτι ξένο προς τη Βουλή;</w:t>
      </w:r>
    </w:p>
    <w:p w14:paraId="52257FE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Είναι λοιπόν βασικό</w:t>
      </w:r>
      <w:r>
        <w:rPr>
          <w:rFonts w:eastAsia="Times New Roman" w:cs="Times New Roman"/>
          <w:szCs w:val="24"/>
        </w:rPr>
        <w:t xml:space="preserve"> έργο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Ο συνάδελφος </w:t>
      </w:r>
      <w:r>
        <w:rPr>
          <w:rFonts w:eastAsia="Times New Roman" w:cs="Times New Roman"/>
          <w:szCs w:val="24"/>
        </w:rPr>
        <w:t>κ.</w:t>
      </w:r>
      <w:r>
        <w:rPr>
          <w:rFonts w:eastAsia="Times New Roman" w:cs="Times New Roman"/>
          <w:szCs w:val="24"/>
        </w:rPr>
        <w:t xml:space="preserve"> </w:t>
      </w:r>
      <w:r>
        <w:rPr>
          <w:rFonts w:eastAsia="Times New Roman" w:cs="Times New Roman"/>
          <w:szCs w:val="24"/>
        </w:rPr>
        <w:t>Χρήστος Καραγιαννίδης είπε πριν μερικά πράγματα και συμφωνώ απολύτως με αυτά που έθεσε. Με βάση, όμως, τις διαβιβασθείσες δικογραφίες, έχουμε να εξηγήσουμε τα εξής: Με ποιες εγγυήσεις σχεδόν το ¼ του εξωτερικού χρέους της χώρας αναλώθηκε στα εξοπλιστικά πρ</w:t>
      </w:r>
      <w:r>
        <w:rPr>
          <w:rFonts w:eastAsia="Times New Roman" w:cs="Times New Roman"/>
          <w:szCs w:val="24"/>
        </w:rPr>
        <w:t xml:space="preserve">ογράμματα; Κατά πόσο αυτό υπηρέτησε πράγματι την άμυνα της χώρας και, μάλιστα, χωρίς σκοπιμότητες και χωρίς ιδιοτέλειες; </w:t>
      </w:r>
    </w:p>
    <w:p w14:paraId="52257FF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2257FF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Αυτό πρέπει να απαντηθεί ειδικά τώρα που έχουμε αυ</w:t>
      </w:r>
      <w:r>
        <w:rPr>
          <w:rFonts w:eastAsia="Times New Roman" w:cs="Times New Roman"/>
          <w:szCs w:val="24"/>
        </w:rPr>
        <w:t>τή την κρίσιμη και δύσκολη περίοδο. Και όχι ως υπεκφυγή, αλλά ως ένα στοιχείο για την υπέρβαση της κρίσης και για να προσχωρήσουμε σε μια άλλη μετα-μνημονιακή εποχή, πέραν όλων αυτών των παθογενειών. Ακριβώς εκεί έχει να ζητήσει κανείς διερεύνηση για την ε</w:t>
      </w:r>
      <w:r>
        <w:rPr>
          <w:rFonts w:eastAsia="Times New Roman" w:cs="Times New Roman"/>
          <w:szCs w:val="24"/>
        </w:rPr>
        <w:t xml:space="preserve">μπέδωση της διαφάνειας στους οργανισμούς με </w:t>
      </w:r>
      <w:r>
        <w:rPr>
          <w:rFonts w:eastAsia="Times New Roman" w:cs="Times New Roman"/>
          <w:szCs w:val="24"/>
        </w:rPr>
        <w:lastRenderedPageBreak/>
        <w:t xml:space="preserve">τους οποίους το Υπουργείο Εθνικής Άμυνας επεξεργάζεται και ελέγχει τη διαφθορά. </w:t>
      </w:r>
    </w:p>
    <w:p w14:paraId="52257FF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Τα θέματα που τέθηκαν και από τον Χρήστο τον Καραγιαννίδη σχετικά με το πώς γινόταν ο δανεισμός για να εξυπηρετηθούν αυτά τα εξοπλι</w:t>
      </w:r>
      <w:r>
        <w:rPr>
          <w:rFonts w:eastAsia="Times New Roman" w:cs="Times New Roman"/>
          <w:szCs w:val="24"/>
        </w:rPr>
        <w:t xml:space="preserve">στικά προγράμματα, έχουν τεράστια σημασία. Τεράστια σημασία! Και δεν μπορεί κανείς να κρύβεται πίσω από το δάκτυλό του, πολύ περισσότερο που οι διαγωνισμοί του Υπουργείου Εθνικής Άμυνας δεν εμπίπτουν στον έλεγχο της Ενιαίας Αρχής Δημοσίων Συμβάσεων. Αυτός </w:t>
      </w:r>
      <w:r>
        <w:rPr>
          <w:rFonts w:eastAsia="Times New Roman" w:cs="Times New Roman"/>
          <w:szCs w:val="24"/>
        </w:rPr>
        <w:t xml:space="preserve">είναι ένας πρόσθετος λόγος που πρέπει αυτά να είναι απολύτως οχυρωμένα. Η διαφάνεια </w:t>
      </w:r>
      <w:r>
        <w:rPr>
          <w:rFonts w:eastAsia="Times New Roman" w:cs="Times New Roman"/>
          <w:szCs w:val="24"/>
        </w:rPr>
        <w:t>στη</w:t>
      </w:r>
      <w:r>
        <w:rPr>
          <w:rFonts w:eastAsia="Times New Roman" w:cs="Times New Roman"/>
          <w:szCs w:val="24"/>
        </w:rPr>
        <w:t xml:space="preserve"> διαχείριση αμυντικών δαπανών. Η αναλυτική καταγραφή της μεθοδολογίας για την αγορά των εξοπλισμών. Τέλος, οι διαδικασίες που θα δώσουν τη δυνατότητα να έχουμε ουσιαστικ</w:t>
      </w:r>
      <w:r>
        <w:rPr>
          <w:rFonts w:eastAsia="Times New Roman" w:cs="Times New Roman"/>
          <w:szCs w:val="24"/>
        </w:rPr>
        <w:t>ές ρήτρες ακεραιότητας.</w:t>
      </w:r>
    </w:p>
    <w:p w14:paraId="52257FF3" w14:textId="77777777" w:rsidR="005D2FD3" w:rsidRDefault="00310839">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Παρακαλώ, ολοκληρώνετε, κύριε Δρίτσα.</w:t>
      </w:r>
    </w:p>
    <w:p w14:paraId="52257FF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Τελειώνω, κύριε Πρόεδρε.</w:t>
      </w:r>
    </w:p>
    <w:p w14:paraId="52257FF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υπάρχουν, πράγματι, στο παρελθόν προτάσεις από τον ΣΥΡΙΖΑ -όταν ήταν </w:t>
      </w:r>
      <w:r>
        <w:rPr>
          <w:rFonts w:eastAsia="Times New Roman" w:cs="Times New Roman"/>
          <w:szCs w:val="24"/>
        </w:rPr>
        <w:t>α</w:t>
      </w:r>
      <w:r>
        <w:rPr>
          <w:rFonts w:eastAsia="Times New Roman" w:cs="Times New Roman"/>
          <w:szCs w:val="24"/>
        </w:rPr>
        <w:t xml:space="preserve">ντιπολίτευση- </w:t>
      </w:r>
      <w:r>
        <w:rPr>
          <w:rFonts w:eastAsia="Times New Roman" w:cs="Times New Roman"/>
          <w:szCs w:val="24"/>
        </w:rPr>
        <w:lastRenderedPageBreak/>
        <w:t>πο</w:t>
      </w:r>
      <w:r>
        <w:rPr>
          <w:rFonts w:eastAsia="Times New Roman" w:cs="Times New Roman"/>
          <w:szCs w:val="24"/>
        </w:rPr>
        <w:t>υ η τότε Υπουργός και τώρα Πρόεδρος της Δημοκρατικής Συμπαράταξής, η κ. Γεννηματά, τις είχε αποδεχθεί και μάλιστα τις είχε εντάξει και στη δική της πλέον πολιτική πρωτοβουλία, όπως, για παράδειγμα, για τις ρήτρες ακεραιότητες και τον αποκλεισμό αδιαφανών σ</w:t>
      </w:r>
      <w:r>
        <w:rPr>
          <w:rFonts w:eastAsia="Times New Roman" w:cs="Times New Roman"/>
          <w:szCs w:val="24"/>
        </w:rPr>
        <w:t>υναλλαγών στις συμβάσεις και των Αντισταθμιστικών Ωφελημάτων και όλων</w:t>
      </w:r>
      <w:r>
        <w:rPr>
          <w:rFonts w:eastAsia="Times New Roman" w:cs="Times New Roman"/>
          <w:szCs w:val="24"/>
        </w:rPr>
        <w:t xml:space="preserve"> των συμβάσεων</w:t>
      </w:r>
      <w:r>
        <w:rPr>
          <w:rFonts w:eastAsia="Times New Roman" w:cs="Times New Roman"/>
          <w:szCs w:val="24"/>
        </w:rPr>
        <w:t xml:space="preserve">. Και κάθε εταιρεία ή φυσικό πρόσωπο εναντίον του οποίου έχει ασκηθεί δίωξη, δεν θα μπορούσε, επί τη βάση καταλόγου που θα ετηρείτο, να συμμετέχει σε οποιοδήποτε διαγωνισμό </w:t>
      </w:r>
      <w:r>
        <w:rPr>
          <w:rFonts w:eastAsia="Times New Roman" w:cs="Times New Roman"/>
          <w:szCs w:val="24"/>
        </w:rPr>
        <w:t xml:space="preserve">μέχρι να τελειώσει η διαδικασία. Ξεχάστηκαν όλα αυτά και πρέπει να επανέλθουν στην επικαιρότητα. </w:t>
      </w:r>
    </w:p>
    <w:p w14:paraId="52257FF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όχι μόνο εισηγούμαι, αλλά υπερψηφίζω, βεβαίως, την πρόταση για τη σύσταση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Και σε όσους διαφωνούν ή ε</w:t>
      </w:r>
      <w:r>
        <w:rPr>
          <w:rFonts w:eastAsia="Times New Roman" w:cs="Times New Roman"/>
          <w:szCs w:val="24"/>
        </w:rPr>
        <w:t>πιφυλάσσονται ή αναζητούν αστερίσκους ή οτιδήποτε άλλο, θα ήθελα να τους θυμίσω τον Όσκαρ Ουάιλντ και μια φράση πάρα πολύ ταιριαστή για αυτό που συζητάμε σήμερα: «Πολλοί είχαν ανακαλύψει την Αμερική πριν τον Κολόμβο, αλλά όλοι φρόντιζαν να το αποσιωπήσουν»</w:t>
      </w:r>
      <w:r>
        <w:rPr>
          <w:rFonts w:eastAsia="Times New Roman" w:cs="Times New Roman"/>
          <w:szCs w:val="24"/>
        </w:rPr>
        <w:t>.</w:t>
      </w:r>
    </w:p>
    <w:p w14:paraId="52257FF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Ευχαριστώ.</w:t>
      </w:r>
    </w:p>
    <w:p w14:paraId="52257FF8"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52257FF9" w14:textId="77777777" w:rsidR="005D2FD3" w:rsidRDefault="00310839">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Και εγώ ευχαριστώ.</w:t>
      </w:r>
    </w:p>
    <w:p w14:paraId="52257FF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κ. Κουτσούμπας, Πρόεδρος της Κοινοβουλευτικής Ομάδας του Κομμουνιστικού Κόμματος Ελλάδας και Γενικός Γραμματέας του κόμματος έχε</w:t>
      </w:r>
      <w:r>
        <w:rPr>
          <w:rFonts w:eastAsia="Times New Roman" w:cs="Times New Roman"/>
          <w:szCs w:val="24"/>
        </w:rPr>
        <w:t>ι τον λόγο.</w:t>
      </w:r>
    </w:p>
    <w:p w14:paraId="52257FFB" w14:textId="77777777" w:rsidR="005D2FD3" w:rsidRDefault="00310839">
      <w:pPr>
        <w:spacing w:line="600" w:lineRule="auto"/>
        <w:ind w:firstLine="720"/>
        <w:jc w:val="both"/>
        <w:rPr>
          <w:rFonts w:eastAsia="Times New Roman" w:cs="Times New Roman"/>
          <w:szCs w:val="24"/>
        </w:rPr>
      </w:pPr>
      <w:r>
        <w:rPr>
          <w:rFonts w:eastAsia="Times New Roman" w:cs="Times New Roman"/>
          <w:b/>
          <w:bCs/>
          <w:szCs w:val="24"/>
        </w:rPr>
        <w:t xml:space="preserve">ΔΗΜΗΤΡΙΟΣ ΚΟΥΤΣΟΥΜΠΑΣ </w:t>
      </w:r>
      <w:r>
        <w:rPr>
          <w:rFonts w:eastAsia="Times New Roman" w:cs="Times New Roman"/>
          <w:b/>
          <w:szCs w:val="24"/>
        </w:rPr>
        <w:t xml:space="preserve">(Γενικός Γραμματέας της Κεντρικής Επιτροπής του Κομμουνιστικού Κόμματος Ελλάδας): </w:t>
      </w:r>
      <w:r>
        <w:rPr>
          <w:rFonts w:eastAsia="Times New Roman" w:cs="Times New Roman"/>
          <w:szCs w:val="24"/>
        </w:rPr>
        <w:t xml:space="preserve">Κυρίες και κύριοι, το συγκεκριμένο αδίκημα που συζητάμε σήμερα, με αφορμή την πρόταση για σύσταση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αφορά </w:t>
      </w:r>
      <w:r>
        <w:rPr>
          <w:rFonts w:eastAsia="Times New Roman" w:cs="Times New Roman"/>
          <w:szCs w:val="24"/>
        </w:rPr>
        <w:t xml:space="preserve">τυχόν εμπλοκή του πρώην Υπουργού και σχετίζεται με εξοπλιστικά προγράμματα της χώρας: προμήθεια εκατόν εβδομήντα αρμάτων μάχης </w:t>
      </w:r>
      <w:r>
        <w:rPr>
          <w:rFonts w:eastAsia="Times New Roman" w:cs="Times New Roman"/>
          <w:szCs w:val="24"/>
        </w:rPr>
        <w:t>Λέοπαρντ</w:t>
      </w:r>
      <w:r>
        <w:rPr>
          <w:rFonts w:eastAsia="Times New Roman" w:cs="Times New Roman"/>
          <w:szCs w:val="24"/>
        </w:rPr>
        <w:t xml:space="preserve">, δώδεκα επιθετικών ελικοπτέρων </w:t>
      </w:r>
      <w:r>
        <w:rPr>
          <w:rFonts w:eastAsia="Times New Roman" w:cs="Times New Roman"/>
          <w:szCs w:val="24"/>
        </w:rPr>
        <w:t>Απάτσι</w:t>
      </w:r>
      <w:r>
        <w:rPr>
          <w:rFonts w:eastAsia="Times New Roman" w:cs="Times New Roman"/>
          <w:szCs w:val="24"/>
        </w:rPr>
        <w:t>, έξι φρεγατών τύπου «</w:t>
      </w:r>
      <w:r>
        <w:rPr>
          <w:rFonts w:eastAsia="Times New Roman" w:cs="Times New Roman"/>
          <w:szCs w:val="24"/>
          <w:lang w:val="en-US"/>
        </w:rPr>
        <w:t>S</w:t>
      </w:r>
      <w:r>
        <w:rPr>
          <w:rFonts w:eastAsia="Times New Roman" w:cs="Times New Roman"/>
          <w:szCs w:val="24"/>
        </w:rPr>
        <w:t>», συστημάτων ηλεκτρονικού πολέμου, είκοσι μεταφορικών ελικο</w:t>
      </w:r>
      <w:r>
        <w:rPr>
          <w:rFonts w:eastAsia="Times New Roman" w:cs="Times New Roman"/>
          <w:szCs w:val="24"/>
        </w:rPr>
        <w:t>πτέρων κ.λπ..</w:t>
      </w:r>
    </w:p>
    <w:p w14:paraId="52257FF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Κατ’ αρχάς, η κατάθεση και της συγκεκριμένης πρότασης από τους Βουλευτές του ΣΥΡΙΖΑ, όπως και άλλων προτάσεων </w:t>
      </w:r>
      <w:r>
        <w:rPr>
          <w:rFonts w:eastAsia="Times New Roman" w:cs="Times New Roman"/>
          <w:szCs w:val="24"/>
        </w:rPr>
        <w:lastRenderedPageBreak/>
        <w:t xml:space="preserve">για σύσταση εξεταστικών επιτροπών κατά τα δύο χρόνια διακυβέρνησης της χώρας από την Κυβέρνηση ΣΥΡΙΖΑ-ΑΝΕΛ, όπως και η κατάθεση και </w:t>
      </w:r>
      <w:r>
        <w:rPr>
          <w:rFonts w:eastAsia="Times New Roman" w:cs="Times New Roman"/>
          <w:szCs w:val="24"/>
        </w:rPr>
        <w:t>άλλων, παρόμοιων προτάσεων από τους Βουλευτές της κυβερνητικής Πλειοψηφίας, υπηρετούν έναν πολύ συγκεκριμένο στόχο: Είναι μια προσπάθεια αποπροσανατολισμού των εργαζομένων, των φτωχών λαϊκών στρωμάτων που πλήττονται από τις πολιτικές της Κυβέρνησης και της</w:t>
      </w:r>
      <w:r>
        <w:rPr>
          <w:rFonts w:eastAsia="Times New Roman" w:cs="Times New Roman"/>
          <w:szCs w:val="24"/>
        </w:rPr>
        <w:t xml:space="preserve"> Ευρωπαϊκής Ένωσης. Είναι προσπάθεια, ταυτόχρονα, και εξαπάτησης, </w:t>
      </w:r>
      <w:r>
        <w:rPr>
          <w:rFonts w:eastAsia="Times New Roman"/>
          <w:bCs/>
        </w:rPr>
        <w:t xml:space="preserve">προκειμένου </w:t>
      </w:r>
      <w:r>
        <w:rPr>
          <w:rFonts w:eastAsia="Times New Roman" w:cs="Times New Roman"/>
          <w:szCs w:val="24"/>
        </w:rPr>
        <w:t>η Κυβέρνηση να δείξει ότι εκείνη έχει την πολιτική βούληση, σε αντίθεση με τις προηγούμενες κυβερνήσεις, να πατάξει, τάχα, τη διαφθορά σε όλα τα επίπεδα.</w:t>
      </w:r>
    </w:p>
    <w:p w14:paraId="52257FF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Καλλιεργεί και τροφοδοτε</w:t>
      </w:r>
      <w:r>
        <w:rPr>
          <w:rFonts w:eastAsia="Times New Roman" w:cs="Times New Roman"/>
          <w:szCs w:val="24"/>
        </w:rPr>
        <w:t>ί την αντίληψη ότι για την εκρηκτική κατάσταση που βιώνει ο λαός μας, βασική ευθύνη φέρουν τα σκάνδαλα και όσοι συμμετείχαν σε αυτά ή τα ανέχθηκαν ή τα υπέθαλψαν και όχι, βέβαια, οι πολιτικές, οι στρατηγικές επιλογές της κυρίαρχης αστικής τάξης και των συμ</w:t>
      </w:r>
      <w:r>
        <w:rPr>
          <w:rFonts w:eastAsia="Times New Roman" w:cs="Times New Roman"/>
          <w:szCs w:val="24"/>
        </w:rPr>
        <w:t xml:space="preserve">μαχιών της, όπως είναι η Ευρωπαϊκή Ένωση, στις οποίες, βέβαια, συγκλίνουν όλες οι δυνάμεις της Κυβέρνησης και της υπόλοιπης Αντιπολίτευσης. </w:t>
      </w:r>
    </w:p>
    <w:p w14:paraId="52257FF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Όσο μεγαλύτερη γίνεται η σύγκλιση σε στρατηγικές επιλογές του κεφαλαίου, τόσο θα γίνεται προσπάθεια τα αστικά κόμματα να συγκρούονται για θέματα όπως είναι η διαφθορά, η διαπλοκή -τα γνωρίσαμε, τα συζητήσαμε και άλλες φορές αυτά τα χρόνια, σε αυτήν εδώ την</w:t>
      </w:r>
      <w:r>
        <w:rPr>
          <w:rFonts w:eastAsia="Times New Roman" w:cs="Times New Roman"/>
          <w:szCs w:val="24"/>
        </w:rPr>
        <w:t xml:space="preserve"> Αίθουσα- για να αποκρύβει, τελικά, ο πραγματικός ένοχος των συνειδητών επιλογών τους, που δεν είναι άλλος από τη σταθερή επιλογή για ολόπλευρη στήριξη αυτού του δρόμου ανάπτυξης, δηλαδή της καπιταλιστικής ανάπτυξης, της κερδοφορίας των λίγων.</w:t>
      </w:r>
    </w:p>
    <w:p w14:paraId="52257FF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η σημερινή συζήτηση για το θέμα των εξοπλισμών συνδέεται άμεσα με τον προσανατολισμό των Ενόπλων Δυνάμεων της Ελλάδας, το δόγμα χρήσης τους, τη συμμετοχή της χώρας στο ΝΑΤΟ, την Ευρωπαϊκή Ένωση, τις αποστολές και τις επεμβάσεις τους. Συνδέεται με τη</w:t>
      </w:r>
      <w:r>
        <w:rPr>
          <w:rFonts w:eastAsia="Times New Roman" w:cs="Times New Roman"/>
          <w:szCs w:val="24"/>
        </w:rPr>
        <w:t xml:space="preserve">ν επιδίωξη της ελληνικής αστικής τάξης να αναβαθμίσει γεωστρατηγικά τη θέση της και στην περιοχή που αντικειμενικά οδηγεί σε εμπλοκή των Ελληνικών Ενόπλων Δυνάμεων, σε στήριξη και συμμετοχή σε πολέμους, σε επεμβάσεις ενάντια σε άλλους λαούς. </w:t>
      </w:r>
    </w:p>
    <w:p w14:paraId="5225800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Σήμερα, οι ελ</w:t>
      </w:r>
      <w:r>
        <w:rPr>
          <w:rFonts w:eastAsia="Times New Roman" w:cs="Times New Roman"/>
          <w:szCs w:val="24"/>
        </w:rPr>
        <w:t>ληνικές Ένοπλες Δυνάμεις συμμετέχουν με προσωπικό και μέσα στηρίζοντας με βάσεις και μονάδες επί ελληνικού εδάφους τουλάχιστον δεκατρείς πολεμικές στρατιωτικές αποστολές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ΝΑΤΟ και της Ευρωπαϊκής Ένωσης,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επίσης, του ΟΗΕ και στον </w:t>
      </w:r>
      <w:r>
        <w:rPr>
          <w:rFonts w:eastAsia="Times New Roman" w:cs="Times New Roman"/>
          <w:szCs w:val="24"/>
        </w:rPr>
        <w:t>Ινδικό Ωκεανό και στα Στενά του Σουέζ, στο Κόσοβο, στο Αφγανιστάν, στη Σερβία, στη Βοσνία-Ερζεγοβίνη, στο Μάλι, στο Κέρας της Αφρικής, στον Λίβανο, στην Λιβύη. Ποια, ακριβώς, συμφέροντα του λαού μας διακυβεύονται εκεί; Υπερασπίζονται, μήπως, τα ελληνικά σύ</w:t>
      </w:r>
      <w:r>
        <w:rPr>
          <w:rFonts w:eastAsia="Times New Roman" w:cs="Times New Roman"/>
          <w:szCs w:val="24"/>
        </w:rPr>
        <w:t>νορα, οι στρατιωτικοί που συμμετέχουν σε αυτές τις αποστολές; Ασφαλώς και όχι. Έχουν τεράστιες ευθύνες όλες οι προηγούμενες κυβερνήσεις -και της Νέας Δημοκρατίας και του ΠΑΣΟΚ- για όλα τα παραπάνω.</w:t>
      </w:r>
    </w:p>
    <w:p w14:paraId="5225800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Επίσης, τεράστιες ευθύνες έχει και η σημερινή Συγκυβέρνηση</w:t>
      </w:r>
      <w:r>
        <w:rPr>
          <w:rFonts w:eastAsia="Times New Roman" w:cs="Times New Roman"/>
          <w:szCs w:val="24"/>
        </w:rPr>
        <w:t xml:space="preserve">, όπως και η προηγούμενη -του εξαμήνου εκείνου- </w:t>
      </w:r>
      <w:r>
        <w:rPr>
          <w:rFonts w:eastAsia="Times New Roman" w:cs="Times New Roman"/>
          <w:szCs w:val="24"/>
        </w:rPr>
        <w:t>σ</w:t>
      </w:r>
      <w:r>
        <w:rPr>
          <w:rFonts w:eastAsia="Times New Roman" w:cs="Times New Roman"/>
          <w:szCs w:val="24"/>
        </w:rPr>
        <w:t>υγκυβέρνηση ΣΥΡΙΖΑ-ΑΝΕΛ, που κάνει προτάσεις, που ούτε η πιο φιλονατοϊκές κυβερνήσεις της Μεταπολίτευσης δεν είχαν τολμήσει να κάνουν, όπως είναι οι προτάσεις της για άνοιγμα νέων βάσεων του ΝΑΤΟ στο Αιγαίο,</w:t>
      </w:r>
      <w:r>
        <w:rPr>
          <w:rFonts w:eastAsia="Times New Roman" w:cs="Times New Roman"/>
          <w:szCs w:val="24"/>
        </w:rPr>
        <w:t xml:space="preserve"> στην Κρήτη, στην Καλαμάτα. Με </w:t>
      </w:r>
      <w:r>
        <w:rPr>
          <w:rFonts w:eastAsia="Times New Roman" w:cs="Times New Roman"/>
          <w:szCs w:val="24"/>
        </w:rPr>
        <w:lastRenderedPageBreak/>
        <w:t>πρόσκληση της Κυβέρνησης</w:t>
      </w:r>
      <w:r>
        <w:rPr>
          <w:rFonts w:eastAsia="Times New Roman" w:cs="Times New Roman"/>
          <w:szCs w:val="24"/>
        </w:rPr>
        <w:t>,</w:t>
      </w:r>
      <w:r>
        <w:rPr>
          <w:rFonts w:eastAsia="Times New Roman" w:cs="Times New Roman"/>
          <w:szCs w:val="24"/>
        </w:rPr>
        <w:t xml:space="preserve"> το ΝΑΤΟ εγκαταστάθηκε μόνιμα στο Αιγαίο δήθεν για την αντιμετώπιση των προσφυγικών ροών. </w:t>
      </w:r>
    </w:p>
    <w:p w14:paraId="5225800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Στη συγκεκριμένη δύναμη του ΝΑΤΟ συμμετέχουν και τουρκικές δυνάμεις, πλοία, αεροπλάνα, που πετάνε και πλέουν </w:t>
      </w:r>
      <w:r>
        <w:rPr>
          <w:rFonts w:eastAsia="Times New Roman" w:cs="Times New Roman"/>
          <w:szCs w:val="24"/>
        </w:rPr>
        <w:t>με νατοϊκή βούλα και άδεια πάνω και γύρω από τα νησιά του Αιγαίου. Εφαρμόζεται στην πράξη η γραμμή του ΝΑΤΟ που δεν αναγνωρίζει εθνικά σύνορα στο Αιγαίο, αλλά το θεωρεί ενιαίο επιχειρησιακό χώρο του. Μόλις προχθές έσβησαν τη Λήμνο από τον ελληνικό χώρο κατ</w:t>
      </w:r>
      <w:r>
        <w:rPr>
          <w:rFonts w:eastAsia="Times New Roman" w:cs="Times New Roman"/>
          <w:szCs w:val="24"/>
        </w:rPr>
        <w:t xml:space="preserve">ά τη διάρκεια άσκησης στο Αιγαίο, ενώ αξιωματούχος του ΝΑΤΟ δήλωνε ότι το ΝΑΤΟ δεν έχει άποψη για εδαφικά ζητήματα μεταξύ των συμμάχων του στην περιοχή του Αιγαίου ή οπουδήποτε αλλού. </w:t>
      </w:r>
    </w:p>
    <w:p w14:paraId="5225800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Αυτή ακριβώς η γραμμή είναι που δίνει αέρα στις διεκδικήσεις της αστική</w:t>
      </w:r>
      <w:r>
        <w:rPr>
          <w:rFonts w:eastAsia="Times New Roman" w:cs="Times New Roman"/>
          <w:szCs w:val="24"/>
        </w:rPr>
        <w:t xml:space="preserve">ς τάξης της Τουρκίας. Είναι και αυτός ένας από τους λόγους που οι παραβιάσεις και οι τουρκικές προκλήσεις έχουν πολλαπλασιαστεί μετά την έλευση του ΝΑΤΟ στο Αιγαίο. </w:t>
      </w:r>
    </w:p>
    <w:p w14:paraId="5225800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Συνεπώς, η συμμετοχή σε αυτούς τους ιμπεριαλιστικούς οργανισμούς κάθε άλλο παρά ωφέλιμη εί</w:t>
      </w:r>
      <w:r>
        <w:rPr>
          <w:rFonts w:eastAsia="Times New Roman" w:cs="Times New Roman"/>
          <w:szCs w:val="24"/>
        </w:rPr>
        <w:t xml:space="preserve">ναι για τα κυριαρχικά μας δικαιώματα, τα σύνορα, τα συμφέροντα του ελληνικού λαού, </w:t>
      </w:r>
      <w:r>
        <w:rPr>
          <w:rFonts w:eastAsia="Times New Roman" w:cs="Times New Roman"/>
          <w:szCs w:val="24"/>
        </w:rPr>
        <w:lastRenderedPageBreak/>
        <w:t xml:space="preserve">που σε συνθήκες οικονομικής κρίσης πληρώνει πανάκριβα αυτή τη συμμετοχή. </w:t>
      </w:r>
    </w:p>
    <w:p w14:paraId="5225800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Όλοι θυμόμαστε την πρόσφατη εξοργιστική δήλωση του Προέδρου των ΗΠΑ, που συνεχάρη την ελληνική Κυβέ</w:t>
      </w:r>
      <w:r>
        <w:rPr>
          <w:rFonts w:eastAsia="Times New Roman" w:cs="Times New Roman"/>
          <w:szCs w:val="24"/>
        </w:rPr>
        <w:t xml:space="preserve">ρνηση γιατί παρά τις αιματηρές περικοπές στα δικαιώματα του ελληνικού λαού, η Ελλάδα παραμένει σταθερά μια από τις ελάχιστες χώρες που δαπανούν πάνω από το 2% του ΑΕΠ για τις ανάγκες του ΝΑΤΟ. </w:t>
      </w:r>
      <w:r>
        <w:rPr>
          <w:rFonts w:eastAsia="Times New Roman" w:cs="Times New Roman"/>
          <w:szCs w:val="24"/>
        </w:rPr>
        <w:t>Δηλαδή, με τα λεφτά και το αίμα του ελληνικού λαού στήνεται ένα</w:t>
      </w:r>
      <w:r>
        <w:rPr>
          <w:rFonts w:eastAsia="Times New Roman" w:cs="Times New Roman"/>
          <w:szCs w:val="24"/>
        </w:rPr>
        <w:t xml:space="preserve"> τεράστιο πάρτι δισεκατομμυρίων γύρω από εξοπλισμούς, συμμετοχή της χώρας σε πολέμους, σε επεμβάσεις, σε τέτοιους σχεδιασμούς. </w:t>
      </w:r>
    </w:p>
    <w:p w14:paraId="52258006"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Βεβαίως, απαραίτητη προϋπόθεση για να μπορούν να παίρνουν τη μερίδα του λέοντος τα εγχώρια και ξένα μονοπώλια των εξοπλιστικών, </w:t>
      </w:r>
      <w:r>
        <w:rPr>
          <w:rFonts w:eastAsia="Times New Roman" w:cs="Times New Roman"/>
          <w:szCs w:val="24"/>
        </w:rPr>
        <w:t xml:space="preserve">είναι ο αποκλεισμός και η απαξίωση από την «πίτα» των εξοπλισμών της κρατικής πολεμικής βιομηχανίας. </w:t>
      </w:r>
    </w:p>
    <w:p w14:paraId="52258007"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Συνεπώς μέσα σε αυτό το πλαίσιο εξετάζουμε σήμερα το συγκεκριμένο θέμα. </w:t>
      </w:r>
    </w:p>
    <w:p w14:paraId="52258008"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Η επικαιροποιημένη πολιτική Εθνικής Άμυνας αποτελεί ένα θεσμικό κείμενο, όπου περ</w:t>
      </w:r>
      <w:r>
        <w:rPr>
          <w:rFonts w:eastAsia="Times New Roman" w:cs="Times New Roman"/>
          <w:szCs w:val="24"/>
        </w:rPr>
        <w:t xml:space="preserve">ιγράφονται οι γενικές κατευθύνσεις και οι στόχοι της εθνικής αμυντικής πολιτικής. Τυπικά, για τη </w:t>
      </w:r>
      <w:r>
        <w:rPr>
          <w:rFonts w:eastAsia="Times New Roman" w:cs="Times New Roman"/>
          <w:szCs w:val="24"/>
        </w:rPr>
        <w:lastRenderedPageBreak/>
        <w:t>διαμόρφωσή του, λαμβάνεται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 διεθνές και περιφερειακό περιβάλλον ασφάλειας, οι συντελεστές ισχύος και οι υπάρχουσες και διαμορφούμενες απειλές και τέ</w:t>
      </w:r>
      <w:r>
        <w:rPr>
          <w:rFonts w:eastAsia="Times New Roman" w:cs="Times New Roman"/>
          <w:szCs w:val="24"/>
        </w:rPr>
        <w:t xml:space="preserve">λος, οι κίνδυνοι και οι προκλήσεις για την ασφάλεια της χώρας, όπως αυτοί προκύπτουν από τη στρατιωτική αξιολόγηση καταστάσεως. Αυτή, τέλος πάντων, είναι η τυπική περιγραφή της πολιτικής Εθνικής Άμυνας. </w:t>
      </w:r>
    </w:p>
    <w:p w14:paraId="52258009"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Στην περίπτωση αυτή, όμως, συσκοτίζεται εσκεμμένα η </w:t>
      </w:r>
      <w:r>
        <w:rPr>
          <w:rFonts w:eastAsia="Times New Roman" w:cs="Times New Roman"/>
          <w:szCs w:val="24"/>
        </w:rPr>
        <w:t>καταλυτική επίδραση των νατοϊκών επιχειρησιακών αναγκών στη χάραξη της πολιτικής Εθνικής Άμυνας. Τα αποτελέσματα αυτής της επίδρασης είναι εμφανή στο δόγμα χρήσης των Ενόπλων Δυνάμεων, που δεν εξυπηρετεί, όπως θα έπρεπε, αποκλειστικά και μόνο την υπεράσπισ</w:t>
      </w:r>
      <w:r>
        <w:rPr>
          <w:rFonts w:eastAsia="Times New Roman" w:cs="Times New Roman"/>
          <w:szCs w:val="24"/>
        </w:rPr>
        <w:t xml:space="preserve">η των συνόρων, αλλά σε σημαντικό βαθμό είναι προσαρμοσμένο στις ανάγκες του ΝΑΤΟ. </w:t>
      </w:r>
    </w:p>
    <w:p w14:paraId="5225800A"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Φυσική απόρροια αυτής της προσαρμογής, αυτού του προσανατολισμού του δόγματος, είναι και η στοίχιση των απαιτούμενων οπλικών συστημάτων, που θα το υποστηρίξουν τακτικά, δηλα</w:t>
      </w:r>
      <w:r>
        <w:rPr>
          <w:rFonts w:eastAsia="Times New Roman" w:cs="Times New Roman"/>
          <w:szCs w:val="24"/>
        </w:rPr>
        <w:t xml:space="preserve">δή στο πεδίο μάχης. </w:t>
      </w:r>
    </w:p>
    <w:p w14:paraId="5225800B"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Αποτελεί κοινή διαπίστωση στο χώρο των στρατιωτικών -και σήμερα αυτό είναι πιο έντονο- ότι βασικά οπλικά συστήματα </w:t>
      </w:r>
      <w:r>
        <w:rPr>
          <w:rFonts w:eastAsia="Times New Roman" w:cs="Times New Roman"/>
          <w:szCs w:val="24"/>
        </w:rPr>
        <w:lastRenderedPageBreak/>
        <w:t>και των τριών κλάδων των Ενόπλων Δυνάμεων, είναι προσαρμοσμένα στις απαιτήσεις που πηγάζουν από την ανάγκη υπηρέτησης να</w:t>
      </w:r>
      <w:r>
        <w:rPr>
          <w:rFonts w:eastAsia="Times New Roman" w:cs="Times New Roman"/>
          <w:szCs w:val="24"/>
        </w:rPr>
        <w:t xml:space="preserve">τοϊκών σχεδίων. Αυτό αφορά τόσο στο είδος όσο και στον αριθμό οπλικών συστημάτων που αγοράζει η Ελλάδα. </w:t>
      </w:r>
    </w:p>
    <w:p w14:paraId="5225800C"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Κυρίες και κύριοι, το θέμα αντικειμενικά συνδέεται με τη γενική πολιτική κατεύθυνση, με στρατηγικές επιλογές των προηγούμενων κυβερνήσεων της Νέας Δημο</w:t>
      </w:r>
      <w:r>
        <w:rPr>
          <w:rFonts w:eastAsia="Times New Roman" w:cs="Times New Roman"/>
          <w:szCs w:val="24"/>
        </w:rPr>
        <w:t xml:space="preserve">κρατίας και του ΠΑΣΟΚ, αλλά και της σημερινής. </w:t>
      </w:r>
    </w:p>
    <w:p w14:paraId="5225800D"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Η άμυνα της χώρας συνδέεται με το αμυντικό δόγμα που υιοθετεί η χώρα. Η έρευνα και η ανάπτυξη των πολεμικών βιομηχανιών συνδέεται και αυτή με τη συνολική πολιτική της χώρας. </w:t>
      </w:r>
    </w:p>
    <w:p w14:paraId="5225800E"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Εμείς είμαστε οι πρώτοι που μιλάμ</w:t>
      </w:r>
      <w:r>
        <w:rPr>
          <w:rFonts w:eastAsia="Times New Roman" w:cs="Times New Roman"/>
          <w:szCs w:val="24"/>
        </w:rPr>
        <w:t>ε σε όλους τους τόνους για την ανάγκη υπεράσπισης κυριαρχικών δικαιωμάτων μας, για την υπεράσπιση των συνόρων της χώρας, όσο υπάρχουν σύνορα. Δεν είμαστε εμείς που είπαμε ή που λέμε, όπως άλλοι, και μέσα εδώ και έξω από εδώ, ότι μπορούν να αλλάζουν τα σύνο</w:t>
      </w:r>
      <w:r>
        <w:rPr>
          <w:rFonts w:eastAsia="Times New Roman" w:cs="Times New Roman"/>
          <w:szCs w:val="24"/>
        </w:rPr>
        <w:t xml:space="preserve">ρα, αρκεί αυτό να γίνεται δήθεν με κάποιο βελούδινο τρόπο. </w:t>
      </w:r>
    </w:p>
    <w:p w14:paraId="5225800F"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Έχει δει κανένας μας να αλλάζουν σύνορα χωρών χωρίς να είναι βαμμένα με το αίμα των λαών, χωρίς πολέμους, χωρίς στρατιωτικές επιχειρήσεις, χωρίς επεμβάσεις; </w:t>
      </w:r>
    </w:p>
    <w:p w14:paraId="52258010"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lastRenderedPageBreak/>
        <w:t>Έχουμε ριζικά αντίθετη άποψη για τη συ</w:t>
      </w:r>
      <w:r>
        <w:rPr>
          <w:rFonts w:eastAsia="Times New Roman" w:cs="Times New Roman"/>
          <w:szCs w:val="24"/>
        </w:rPr>
        <w:t>νολική πολιτική της χώρας και ειδικά στον τομέα της άμυνας. Εμείς θεωρούμε ότι θα πρέπει να έχουμε μια πολιτική που θα υπερασπίζεται τα συμφέροντα της χώρας, του λαού μας, που είναι συμφέροντα της πλειοψηφίας των εργαζομένων σε αυτό εδώ τον τόπο. Εμείς μιλ</w:t>
      </w:r>
      <w:r>
        <w:rPr>
          <w:rFonts w:eastAsia="Times New Roman" w:cs="Times New Roman"/>
          <w:szCs w:val="24"/>
        </w:rPr>
        <w:t xml:space="preserve">άμε για μια πολιτική στον τομέα της άμυνας τέτοια που θα υπερασπίζεται ακριβώς αυτό και όχι τα συμφέροντα του ΝΑΤΟ ή της Ευρωπαϊκής Ένωσης. </w:t>
      </w:r>
    </w:p>
    <w:p w14:paraId="52258011"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Πρέπει να ξεκαθαρίσουμε κάτι</w:t>
      </w:r>
      <w:r>
        <w:rPr>
          <w:rFonts w:eastAsia="Times New Roman" w:cs="Times New Roman"/>
          <w:szCs w:val="24"/>
        </w:rPr>
        <w:t>.</w:t>
      </w:r>
      <w:r>
        <w:rPr>
          <w:rFonts w:eastAsia="Times New Roman" w:cs="Times New Roman"/>
          <w:szCs w:val="24"/>
        </w:rPr>
        <w:t xml:space="preserve"> Εσωτερική πολιτική και εξωτερική πολιτική πάνε πακέτο. Δεν μπορεί να έχεις μια βάρβαρ</w:t>
      </w:r>
      <w:r>
        <w:rPr>
          <w:rFonts w:eastAsia="Times New Roman" w:cs="Times New Roman"/>
          <w:szCs w:val="24"/>
        </w:rPr>
        <w:t>η αντιλαϊκή πολιτική και στην εξωτερική πολιτική σου να έχεις πολιτική ειρήνης, για παράδειγμα. Αυτό δεν συμβιβάζεται. Εκτός κι αν εννοούμε ως ειρήνη -όπως αρκετοί πιθανόν από εσάς τη θεωρείτε- το πιστόλι στο κρόταφο των λαών, που προετοιμάζει έτσι κι αλλι</w:t>
      </w:r>
      <w:r>
        <w:rPr>
          <w:rFonts w:eastAsia="Times New Roman" w:cs="Times New Roman"/>
          <w:szCs w:val="24"/>
        </w:rPr>
        <w:t xml:space="preserve">ώς νέους πολέμους, νέες επεμβάσεις, νέους τέτοιους τυχοδιωκτικούς σχεδιασμούς. </w:t>
      </w:r>
    </w:p>
    <w:p w14:paraId="52258012"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Γι’ αυτό λέμε ότι η Ελλάδα δεμένη στο άρμα των πολεμοκάπηλων ιμπεριαλιστικών οργανισμών και συμμαχιών σήμερα, συμμετέχει σε επιθετικές πολεμικές ενέργειες. Και δεν συμμετέχει </w:t>
      </w:r>
      <w:r>
        <w:rPr>
          <w:rFonts w:eastAsia="Times New Roman" w:cs="Times New Roman"/>
          <w:szCs w:val="24"/>
        </w:rPr>
        <w:lastRenderedPageBreak/>
        <w:t>ε</w:t>
      </w:r>
      <w:r>
        <w:rPr>
          <w:rFonts w:eastAsia="Times New Roman" w:cs="Times New Roman"/>
          <w:szCs w:val="24"/>
        </w:rPr>
        <w:t xml:space="preserve">πειδή υποχρεώνεται, αλλά επειδή έτσι εξυπηρετούνται και συμφέροντα της κυρίαρχης τάξης. </w:t>
      </w:r>
    </w:p>
    <w:p w14:paraId="5225801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Όλες οι μέχρι σήμερα κυβερνήσεις λένε ότι πρέπει να δούμε το θέμα της άμυνας της Ελλάδας ενταγμένο στις διεθνείς υποχρεώσεις. Ποιες είναι, όμως, αυτές οι διεθνείς υποχ</w:t>
      </w:r>
      <w:r>
        <w:rPr>
          <w:rFonts w:eastAsia="Times New Roman" w:cs="Times New Roman"/>
          <w:szCs w:val="24"/>
        </w:rPr>
        <w:t xml:space="preserve">ρεώσεις; Είναι η ένταξή μας στο ΝΑΤΟ και η ένταξή μας στην Ευρωπαϊκή Ένωση, η συμμετοχή σε όλους αυτούς τους σχεδιασμούς αυτών των ιμπεριαλιστικών οργανισμών. Αυτό καταλαβαίνει ο απλός κόσμος που μας ακούει αυτή τη στιγμή. </w:t>
      </w:r>
    </w:p>
    <w:p w14:paraId="5225801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Άρα το αμυντικό δόγμα της χώρας </w:t>
      </w:r>
      <w:r>
        <w:rPr>
          <w:rFonts w:eastAsia="Times New Roman" w:cs="Times New Roman"/>
          <w:szCs w:val="24"/>
        </w:rPr>
        <w:t>στα εξοπλιστικά προγράμματα της χώρας καθορίζεται από αυτό. Δεν καθορίζεται από το τι αμυντικές ανάγκες έχει η Ελλάδα ως χώρα και επιπλέον με το δεδομένο ότι εδώ σε απειλεί σύμμαχος -υποτίθεται- που είμαστε στην ίδια συμμαχία μέσα στο ΝΑΤΟ. Η απειλή, που υ</w:t>
      </w:r>
      <w:r>
        <w:rPr>
          <w:rFonts w:eastAsia="Times New Roman" w:cs="Times New Roman"/>
          <w:szCs w:val="24"/>
        </w:rPr>
        <w:t xml:space="preserve">πάρχει και κατά κόρον προβάλλεται εξ ανατολών, προέρχεται από μια χώρα, η οποία συμμετέχει στο ΝΑΤΟ. </w:t>
      </w:r>
    </w:p>
    <w:p w14:paraId="5225801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Μιλάμε, λοιπόν, για διάφορα προγράμματα -εξοπλιστικά, αμυντικά, διαχείρισης προβλημάτων και άλλα- που και η Τουρκία και το ίδιο το ΝΑΤΟ γνωρίζουν πολύ καλ</w:t>
      </w:r>
      <w:r>
        <w:rPr>
          <w:rFonts w:eastAsia="Times New Roman" w:cs="Times New Roman"/>
          <w:szCs w:val="24"/>
        </w:rPr>
        <w:t xml:space="preserve">ά, γνωρίζουν τα πάντα, </w:t>
      </w:r>
      <w:r>
        <w:rPr>
          <w:rFonts w:eastAsia="Times New Roman" w:cs="Times New Roman"/>
          <w:szCs w:val="24"/>
        </w:rPr>
        <w:lastRenderedPageBreak/>
        <w:t xml:space="preserve">το τι συμβαίνει στην περιοχή, και στη χώρα και στις λεπτομέρειές τους. </w:t>
      </w:r>
    </w:p>
    <w:p w14:paraId="5225801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Ακόμη και η δομή των Ενόπλων Δυνάμεων καθορίζεται, έως έναν βαθμό, όπως και οι εξοπλισμοί -σε μεγαλύτερο, βέβαια, βαθμό- από το ίδιο το ΝΑΤΟ. Γι’ αυτό μπορούμε ν</w:t>
      </w:r>
      <w:r>
        <w:rPr>
          <w:rFonts w:eastAsia="Times New Roman" w:cs="Times New Roman"/>
          <w:szCs w:val="24"/>
        </w:rPr>
        <w:t xml:space="preserve">α πούμε πάρα πολλά παραδείγματα, αλλά δεν με παίρνει ο χρόνος και η ώρα τώρα. </w:t>
      </w:r>
    </w:p>
    <w:p w14:paraId="5225801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Πληρώνει ο ελληνικός λαός τόσα χρήματα για εξοπλισμούς, που ανταποκρίνονται βασικά και κυρίως σε ό,τι συμφέρει μόνο, σε ό,τι αφορά μόνο ανάγκες του ΝΑΤΟ. Και η ιστορία έχει δείξ</w:t>
      </w:r>
      <w:r>
        <w:rPr>
          <w:rFonts w:eastAsia="Times New Roman" w:cs="Times New Roman"/>
          <w:szCs w:val="24"/>
        </w:rPr>
        <w:t>ει ότι τα συμφέροντα του ΝΑΤΟ ήταν και είναι αντίθετα με τα συμφέροντα της χώρας.</w:t>
      </w:r>
    </w:p>
    <w:p w14:paraId="5225801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Τι να πρωτοθυμηθούμε; Το Κυπριακό; Τις διάφορες κρίσεις, όπως τα Ίμια; Στις αμφισβητήσεις συνόρων το ΝΑΤΟ νίπτει τας χείρας του. Δεν έχει πάρει ποτέ θέση ή καλύτερα, η θέση του ευνοεί τα συμφέροντα των ηγετικών δυνάμεων του ΝΑΤΟ, όπως είναι οι Ηνωμένες Πολ</w:t>
      </w:r>
      <w:r>
        <w:rPr>
          <w:rFonts w:eastAsia="Times New Roman" w:cs="Times New Roman"/>
          <w:szCs w:val="24"/>
        </w:rPr>
        <w:t xml:space="preserve">ιτείες της Αμερικής, η Μεγάλη Βρετανία, άλλες περιφερειακές δυνάμεις, όπως η Τουρκία κ.λπ.. Και δεν </w:t>
      </w:r>
      <w:r>
        <w:rPr>
          <w:rFonts w:eastAsia="Times New Roman" w:cs="Times New Roman"/>
          <w:szCs w:val="24"/>
        </w:rPr>
        <w:lastRenderedPageBreak/>
        <w:t xml:space="preserve">μας ξεγελάνε οι επιμέρους τακτικισμοί και οι αντιθέσεις, που εμφανίζονται σε διάφορες φάσεις, για να ξεχαστούν μετά στο έδαφος των κοινών συμφερόντων τους. </w:t>
      </w:r>
    </w:p>
    <w:p w14:paraId="5225801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Συνεπώ</w:t>
      </w:r>
      <w:r>
        <w:rPr>
          <w:rFonts w:eastAsia="Times New Roman" w:cs="Times New Roman"/>
          <w:szCs w:val="24"/>
        </w:rPr>
        <w:t>ς</w:t>
      </w:r>
      <w:r>
        <w:rPr>
          <w:rFonts w:eastAsia="Times New Roman" w:cs="Times New Roman"/>
          <w:szCs w:val="24"/>
        </w:rPr>
        <w:t xml:space="preserve"> έχουμε και ασήκωτα εξοπλιστικά βάρη για τον ελληνικό λαό και ουσιαστική υπονόμευση της κυριαρχίας της χώρας.</w:t>
      </w:r>
    </w:p>
    <w:p w14:paraId="5225801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Αντίστοιχα, η συμμετοχή στην Ευρωπαϊκή Ένωση και οι οδηγίες και οι νόμοι που ψηφίστηκαν από το </w:t>
      </w:r>
      <w:r>
        <w:rPr>
          <w:rFonts w:eastAsia="Times New Roman" w:cs="Times New Roman"/>
          <w:szCs w:val="24"/>
        </w:rPr>
        <w:t>ε</w:t>
      </w:r>
      <w:r>
        <w:rPr>
          <w:rFonts w:eastAsia="Times New Roman" w:cs="Times New Roman"/>
          <w:szCs w:val="24"/>
        </w:rPr>
        <w:t xml:space="preserve">λληνικό Κοινοβούλιο, έχουν οδηγήσει σε </w:t>
      </w:r>
      <w:r>
        <w:rPr>
          <w:rFonts w:eastAsia="Times New Roman" w:cs="Times New Roman"/>
          <w:szCs w:val="24"/>
        </w:rPr>
        <w:t>διάλυση ουσιαστικά της αμυντικής βιομηχανίας της χώρας. Η Ελλάδα, στην καλύτερη περίπτωση, με την πολιτική όλων των μέχρι σήμερα κυβερνήσεων, των κομμάτων που τάσσονται υπέρ της Ευρωπαϊκής Ένωσης, μπορεί να γίνει το πολύ-πολύ ένας μικροεργολάβος. Για να αν</w:t>
      </w:r>
      <w:r>
        <w:rPr>
          <w:rFonts w:eastAsia="Times New Roman" w:cs="Times New Roman"/>
          <w:szCs w:val="24"/>
        </w:rPr>
        <w:t>απτύξει εγχώρια, σοβαρή αμυντική βιομηχανία, όμως, δεν μπορεί να το κάνει αυτό χωρίς να συγκρουστεί στην πραγματικότητα με την ίδια την Ευρωπαϊκή Ένωση, τους μονοπωλιακούς ομίλους, το σύστημα που τα στηρίζει όλα αυτά.</w:t>
      </w:r>
    </w:p>
    <w:p w14:paraId="5225801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Εμείς έχουμε καταθέσει ολοκληρωμένη πρ</w:t>
      </w:r>
      <w:r>
        <w:rPr>
          <w:rFonts w:eastAsia="Times New Roman" w:cs="Times New Roman"/>
          <w:szCs w:val="24"/>
        </w:rPr>
        <w:t xml:space="preserve">όταση, την οποία κάποτε υιοθετούσαν οι πάντες -άσχετα αν και τότε ακόμα </w:t>
      </w:r>
      <w:r>
        <w:rPr>
          <w:rFonts w:eastAsia="Times New Roman" w:cs="Times New Roman"/>
          <w:szCs w:val="24"/>
        </w:rPr>
        <w:lastRenderedPageBreak/>
        <w:t xml:space="preserve">την διαστρέβλωναν σκόπιμα, συνειδητά- για ενιαίο φορέα αμυντικής βιομηχανίας, αποκλειστικά δημόσιο, ο οποίος θα μπορούσε να αξιοποιήσει πραγματικά τις τεράστιες δυνατότητες που έχει η </w:t>
      </w:r>
      <w:r>
        <w:rPr>
          <w:rFonts w:eastAsia="Times New Roman" w:cs="Times New Roman"/>
          <w:szCs w:val="24"/>
        </w:rPr>
        <w:t>χώρα μας και σε τεχνολογία και σε τεχνογνωσία και σε επιστημονικό, τεχνικό, εργατικό δυναμικό, έμπειρο, καταρτισμένο και βεβαίως, να αντιμετωπίσει προβλήματα της άμυνας και να επεκταθεί και σε άλλους τομείς. Και όλα αυτά σήμερα έχουν απαξιωθεί πλήρως. Δυστ</w:t>
      </w:r>
      <w:r>
        <w:rPr>
          <w:rFonts w:eastAsia="Times New Roman" w:cs="Times New Roman"/>
          <w:szCs w:val="24"/>
        </w:rPr>
        <w:t xml:space="preserve">υχώς, απαξιώνονται συνεχώς. </w:t>
      </w:r>
    </w:p>
    <w:p w14:paraId="5225801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Πώς είναι δυνατόν μια χώρα να είναι πρώτη στον κόσμο σε εμπορικό στόλο, οι εφοπλιστές να έχουν παραγγείλει πάνω από δύο, δυόμισι, τρεις χιλιάδες καράβια τα τελευταία δέκα, δεκαπέντε χρόνια και να μην έχουν ένα στην Ελλάδα; Γιατ</w:t>
      </w:r>
      <w:r>
        <w:rPr>
          <w:rFonts w:eastAsia="Times New Roman" w:cs="Times New Roman"/>
          <w:szCs w:val="24"/>
        </w:rPr>
        <w:t xml:space="preserve">ί; Γιατί τα ναυπηγεία ιδιωτικοποιήθηκαν, έκλεισαν, γιατί βρέθηκαν στη Γερμανία, αλλού, γιατί ποτέ δεν υπήρξε ένας τέτοιος σχεδιασμός. </w:t>
      </w:r>
    </w:p>
    <w:p w14:paraId="5225801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Κακά τα ψέματα, η ενιαία ευρωπαϊκή αγορά υπηρετεί τα στρατηγικά συμφέροντα, τους στόχους της Ευρωπαϊκής Ένωσης, των μονοπ</w:t>
      </w:r>
      <w:r>
        <w:rPr>
          <w:rFonts w:eastAsia="Times New Roman" w:cs="Times New Roman"/>
          <w:szCs w:val="24"/>
        </w:rPr>
        <w:t>ωλίων, του μεγάλου κεφαλαίου των κρατών-μελών της. Οι κατευθύνσεις της στρέφονται κατά των λαών της Ευρώπης, κατά του ελληνικού λαού, κατά του εργατικού λαϊκού κινήματος, κατά όλων όσων τους αμφισβητούν.</w:t>
      </w:r>
    </w:p>
    <w:p w14:paraId="5225801E" w14:textId="77777777" w:rsidR="005D2FD3" w:rsidRDefault="00310839">
      <w:pPr>
        <w:spacing w:line="600" w:lineRule="auto"/>
        <w:ind w:firstLine="720"/>
        <w:jc w:val="both"/>
        <w:rPr>
          <w:rFonts w:eastAsia="Times New Roman" w:cs="Times New Roman"/>
          <w:bCs/>
          <w:shd w:val="clear" w:color="auto" w:fill="FFFFFF"/>
        </w:rPr>
      </w:pPr>
      <w:r>
        <w:rPr>
          <w:rFonts w:eastAsia="Times New Roman"/>
          <w:bCs/>
          <w:shd w:val="clear" w:color="auto" w:fill="FFFFFF"/>
        </w:rPr>
        <w:lastRenderedPageBreak/>
        <w:t>Κυρίες και κύριοι</w:t>
      </w:r>
      <w:r>
        <w:rPr>
          <w:rFonts w:eastAsia="Times New Roman" w:cs="Times New Roman"/>
          <w:bCs/>
          <w:shd w:val="clear" w:color="auto" w:fill="FFFFFF"/>
        </w:rPr>
        <w:t>, έχοντας πλήρη συνείδηση της αρνητ</w:t>
      </w:r>
      <w:r>
        <w:rPr>
          <w:rFonts w:eastAsia="Times New Roman" w:cs="Times New Roman"/>
          <w:bCs/>
          <w:shd w:val="clear" w:color="auto" w:fill="FFFFFF"/>
        </w:rPr>
        <w:t xml:space="preserve">ικής εμπειρίας από τη λειτουργία και τα αποτελέσματα τόσο εξεταστικών επιτροπών όσο και </w:t>
      </w:r>
      <w:r>
        <w:rPr>
          <w:rFonts w:eastAsia="Times New Roman" w:cs="Times New Roman"/>
          <w:bCs/>
          <w:shd w:val="clear" w:color="auto" w:fill="FFFFFF"/>
        </w:rPr>
        <w:t>ε</w:t>
      </w:r>
      <w:r>
        <w:rPr>
          <w:rFonts w:eastAsia="Times New Roman" w:cs="Times New Roman"/>
          <w:bCs/>
          <w:shd w:val="clear" w:color="auto" w:fill="FFFFFF"/>
        </w:rPr>
        <w:t xml:space="preserve">ιδικών </w:t>
      </w:r>
      <w:r>
        <w:rPr>
          <w:rFonts w:eastAsia="Times New Roman" w:cs="Times New Roman"/>
          <w:bCs/>
          <w:shd w:val="clear" w:color="auto" w:fill="FFFFFF"/>
        </w:rPr>
        <w:t>κ</w:t>
      </w:r>
      <w:r>
        <w:rPr>
          <w:rFonts w:eastAsia="Times New Roman" w:cs="Times New Roman"/>
          <w:bCs/>
          <w:shd w:val="clear" w:color="auto" w:fill="FFFFFF"/>
        </w:rPr>
        <w:t xml:space="preserve">οινοβουλευτικών </w:t>
      </w:r>
      <w:r>
        <w:rPr>
          <w:rFonts w:eastAsia="Times New Roman" w:cs="Times New Roman"/>
          <w:bCs/>
          <w:shd w:val="clear" w:color="auto" w:fill="FFFFFF"/>
        </w:rPr>
        <w:t>ε</w:t>
      </w:r>
      <w:r>
        <w:rPr>
          <w:rFonts w:eastAsia="Times New Roman" w:cs="Times New Roman"/>
          <w:bCs/>
          <w:shd w:val="clear" w:color="auto" w:fill="FFFFFF"/>
        </w:rPr>
        <w:t xml:space="preserve">πιτροπών κατά το πρόσφατο αλλά και το πιο μακρινό παρελθόν, το ΚΚΕ θα ψηφίσει βέβαια υπέρ της συγκρότησης της προτεινόμενης </w:t>
      </w:r>
      <w:r>
        <w:rPr>
          <w:rFonts w:eastAsia="Times New Roman" w:cs="Times New Roman"/>
          <w:bCs/>
          <w:shd w:val="clear" w:color="auto" w:fill="FFFFFF"/>
        </w:rPr>
        <w:t>ε</w:t>
      </w:r>
      <w:r>
        <w:rPr>
          <w:rFonts w:eastAsia="Times New Roman" w:cs="Times New Roman"/>
          <w:bCs/>
          <w:shd w:val="clear" w:color="auto" w:fill="FFFFFF"/>
        </w:rPr>
        <w:t xml:space="preserve">ιδικής </w:t>
      </w:r>
      <w:r>
        <w:rPr>
          <w:rFonts w:eastAsia="Times New Roman" w:cs="Times New Roman"/>
          <w:bCs/>
          <w:shd w:val="clear" w:color="auto" w:fill="FFFFFF"/>
        </w:rPr>
        <w:t>κ</w:t>
      </w:r>
      <w:r>
        <w:rPr>
          <w:rFonts w:eastAsia="Times New Roman" w:cs="Times New Roman"/>
          <w:bCs/>
          <w:shd w:val="clear" w:color="auto" w:fill="FFFFFF"/>
        </w:rPr>
        <w:t>οινοβουλε</w:t>
      </w:r>
      <w:r>
        <w:rPr>
          <w:rFonts w:eastAsia="Times New Roman" w:cs="Times New Roman"/>
          <w:bCs/>
          <w:shd w:val="clear" w:color="auto" w:fill="FFFFFF"/>
        </w:rPr>
        <w:t xml:space="preserve">υτικής </w:t>
      </w:r>
      <w:r>
        <w:rPr>
          <w:rFonts w:eastAsia="Times New Roman" w:cs="Times New Roman"/>
          <w:bCs/>
          <w:shd w:val="clear" w:color="auto" w:fill="FFFFFF"/>
        </w:rPr>
        <w:t>ε</w:t>
      </w:r>
      <w:r>
        <w:rPr>
          <w:rFonts w:eastAsia="Times New Roman" w:cs="Times New Roman"/>
          <w:bCs/>
          <w:shd w:val="clear" w:color="auto" w:fill="FFFFFF"/>
        </w:rPr>
        <w:t xml:space="preserve">πιτροπής. </w:t>
      </w:r>
    </w:p>
    <w:p w14:paraId="5225801F"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θέλουμε να υπάρχει καμμ</w:t>
      </w:r>
      <w:r>
        <w:rPr>
          <w:rFonts w:eastAsia="Times New Roman" w:cs="Times New Roman"/>
          <w:bCs/>
          <w:shd w:val="clear" w:color="auto" w:fill="FFFFFF"/>
        </w:rPr>
        <w:t>ία</w:t>
      </w:r>
      <w:r>
        <w:rPr>
          <w:rFonts w:eastAsia="Times New Roman" w:cs="Times New Roman"/>
          <w:bCs/>
          <w:shd w:val="clear" w:color="auto" w:fill="FFFFFF"/>
        </w:rPr>
        <w:t xml:space="preserve"> αμφιβολία για τις πραγματικές προθέσεις μας. Θέλουμε να διερευνώνται διεξοδικά όλες οι υποθέσεις που ενδέχεται να περιέχουν και σκοτεινές πλευρές και δημιουργούν τυχόν υποψίες παράνομων δραστηριοτήτων. Κυρίω</w:t>
      </w:r>
      <w:r>
        <w:rPr>
          <w:rFonts w:eastAsia="Times New Roman" w:cs="Times New Roman"/>
          <w:bCs/>
          <w:shd w:val="clear" w:color="auto" w:fill="FFFFFF"/>
        </w:rPr>
        <w:t xml:space="preserve">ς θέλουμε και μέσα από τη λειτουργία αυτής της </w:t>
      </w:r>
      <w:r>
        <w:rPr>
          <w:rFonts w:eastAsia="Times New Roman" w:cs="Times New Roman"/>
          <w:bCs/>
          <w:shd w:val="clear" w:color="auto" w:fill="FFFFFF"/>
        </w:rPr>
        <w:t>ε</w:t>
      </w:r>
      <w:r>
        <w:rPr>
          <w:rFonts w:eastAsia="Times New Roman" w:cs="Times New Roman"/>
          <w:bCs/>
          <w:shd w:val="clear" w:color="auto" w:fill="FFFFFF"/>
        </w:rPr>
        <w:t xml:space="preserve">ιδικής </w:t>
      </w:r>
      <w:r>
        <w:rPr>
          <w:rFonts w:eastAsia="Times New Roman" w:cs="Times New Roman"/>
          <w:bCs/>
          <w:shd w:val="clear" w:color="auto" w:fill="FFFFFF"/>
        </w:rPr>
        <w:t>κ</w:t>
      </w:r>
      <w:r>
        <w:rPr>
          <w:rFonts w:eastAsia="Times New Roman" w:cs="Times New Roman"/>
          <w:bCs/>
          <w:shd w:val="clear" w:color="auto" w:fill="FFFFFF"/>
        </w:rPr>
        <w:t xml:space="preserve">οινοβουλευτικής </w:t>
      </w:r>
      <w:r>
        <w:rPr>
          <w:rFonts w:eastAsia="Times New Roman" w:cs="Times New Roman"/>
          <w:bCs/>
          <w:shd w:val="clear" w:color="auto" w:fill="FFFFFF"/>
        </w:rPr>
        <w:t>ε</w:t>
      </w:r>
      <w:r>
        <w:rPr>
          <w:rFonts w:eastAsia="Times New Roman" w:cs="Times New Roman"/>
          <w:bCs/>
          <w:shd w:val="clear" w:color="auto" w:fill="FFFFFF"/>
        </w:rPr>
        <w:t>πιτροπής -όπως και σε άλλες υποθέσεις που εξετάστηκαν και αφορούσαν εξοπλιστικά προγράμματα- να αναδειχθεί η ουσία του πολιτικού, κυρίως, προβλήματος, των εκάστοτε επιλογών, που οδηγο</w:t>
      </w:r>
      <w:r>
        <w:rPr>
          <w:rFonts w:eastAsia="Times New Roman" w:cs="Times New Roman"/>
          <w:bCs/>
          <w:shd w:val="clear" w:color="auto" w:fill="FFFFFF"/>
        </w:rPr>
        <w:t xml:space="preserve">ύν στα πλαίσια αυτού του σάπιου συστήματος και στη διαφθορά και στη διαπλοκή. </w:t>
      </w:r>
    </w:p>
    <w:p w14:paraId="52258020"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Δυστυχώς, τα ζητήματα αυτά δεν έχουν σταματημό, όσο δεν μπαίνει το μαχαίρι βαθιά στο κόκκαλο, όσο ακολουθούνται οι ίδιες στρατηγικές επιλογές και πολιτικές έστω από άλλους διαχε</w:t>
      </w:r>
      <w:r>
        <w:rPr>
          <w:rFonts w:eastAsia="Times New Roman" w:cs="Times New Roman"/>
          <w:bCs/>
          <w:shd w:val="clear" w:color="auto" w:fill="FFFFFF"/>
        </w:rPr>
        <w:t>ιριστές κατά περίπτωση.</w:t>
      </w:r>
    </w:p>
    <w:p w14:paraId="52258021" w14:textId="77777777" w:rsidR="005D2FD3" w:rsidRDefault="00310839">
      <w:pPr>
        <w:spacing w:line="600" w:lineRule="auto"/>
        <w:ind w:firstLine="720"/>
        <w:jc w:val="both"/>
        <w:rPr>
          <w:rFonts w:eastAsia="Times New Roman"/>
          <w:bCs/>
          <w:shd w:val="clear" w:color="auto" w:fill="FFFFFF"/>
        </w:rPr>
      </w:pPr>
      <w:r>
        <w:rPr>
          <w:rFonts w:eastAsia="Times New Roman" w:cs="Times New Roman"/>
          <w:bCs/>
          <w:shd w:val="clear" w:color="auto" w:fill="FFFFFF"/>
        </w:rPr>
        <w:lastRenderedPageBreak/>
        <w:t xml:space="preserve"> Είμαστε σίγουροι ότι όπως έχουμε ξαναδεί το έργο και επί κυβερνήσεων Νέας Δημοκρατίας και επί κυβερνήσεων ΠΑΣΟΚ και επί κυβερνήσεων τώρα του ΣΥΡΙΖΑ, το ίδιο έργο και αντίστοιχες </w:t>
      </w:r>
      <w:r>
        <w:rPr>
          <w:rFonts w:eastAsia="Times New Roman"/>
          <w:bCs/>
          <w:shd w:val="clear" w:color="auto" w:fill="FFFFFF"/>
        </w:rPr>
        <w:t>συζητήσεις θα κάνουμε, δυστυχώς, και με τους επόμενου</w:t>
      </w:r>
      <w:r>
        <w:rPr>
          <w:rFonts w:eastAsia="Times New Roman"/>
          <w:bCs/>
          <w:shd w:val="clear" w:color="auto" w:fill="FFFFFF"/>
        </w:rPr>
        <w:t>ς και τους μεθεπόμενους, εάν ο λαός δεν αποφασίσει να πάρει την τύχη του στα χέρια του και να ξεκουμπιστούν πραγματικά όλοι όσοι υπηρετούν αυτό το σύστημα της βαρβαρότητας, της απανθρωπιάς, των αντιλαϊκών μέτρων, των πολεμικών εξοπλισμών και των στρατιωτικ</w:t>
      </w:r>
      <w:r>
        <w:rPr>
          <w:rFonts w:eastAsia="Times New Roman"/>
          <w:bCs/>
          <w:shd w:val="clear" w:color="auto" w:fill="FFFFFF"/>
        </w:rPr>
        <w:t xml:space="preserve">ών επεμβάσεων, είτε με μνημόνια είτε χωρίς μνημόνια. </w:t>
      </w:r>
    </w:p>
    <w:p w14:paraId="52258022" w14:textId="77777777" w:rsidR="005D2FD3" w:rsidRDefault="00310839">
      <w:pPr>
        <w:spacing w:line="600" w:lineRule="auto"/>
        <w:ind w:firstLine="720"/>
        <w:jc w:val="both"/>
        <w:rPr>
          <w:rFonts w:eastAsia="Times New Roman"/>
          <w:bCs/>
          <w:shd w:val="clear" w:color="auto" w:fill="FFFFFF"/>
        </w:rPr>
      </w:pPr>
      <w:r>
        <w:rPr>
          <w:rFonts w:eastAsia="Times New Roman"/>
          <w:bCs/>
          <w:shd w:val="clear" w:color="auto" w:fill="FFFFFF"/>
        </w:rPr>
        <w:t xml:space="preserve">Σας ευχαριστώ. </w:t>
      </w:r>
    </w:p>
    <w:p w14:paraId="52258023" w14:textId="77777777" w:rsidR="005D2FD3" w:rsidRDefault="00310839">
      <w:pPr>
        <w:spacing w:line="600" w:lineRule="auto"/>
        <w:ind w:firstLine="720"/>
        <w:jc w:val="both"/>
        <w:rPr>
          <w:rFonts w:eastAsia="Times New Roman"/>
          <w:bCs/>
          <w:shd w:val="clear" w:color="auto" w:fill="FFFFFF"/>
        </w:rPr>
      </w:pPr>
      <w:r>
        <w:rPr>
          <w:rFonts w:eastAsia="Times New Roman"/>
          <w:b/>
          <w:bCs/>
          <w:shd w:val="clear" w:color="auto" w:fill="FFFFFF"/>
        </w:rPr>
        <w:t>ΠΡΟΕΔΡΕΥΩΝ (Δημήτριος Κρεμαστινός):</w:t>
      </w:r>
      <w:r>
        <w:rPr>
          <w:rFonts w:eastAsia="Times New Roman"/>
          <w:bCs/>
          <w:shd w:val="clear" w:color="auto" w:fill="FFFFFF"/>
        </w:rPr>
        <w:t xml:space="preserve"> Ευχαριστώ. </w:t>
      </w:r>
    </w:p>
    <w:p w14:paraId="52258024" w14:textId="77777777" w:rsidR="005D2FD3" w:rsidRDefault="00310839">
      <w:pPr>
        <w:spacing w:line="600" w:lineRule="auto"/>
        <w:ind w:firstLine="720"/>
        <w:jc w:val="both"/>
        <w:rPr>
          <w:rFonts w:eastAsia="Times New Roman"/>
          <w:szCs w:val="24"/>
        </w:rPr>
      </w:pPr>
      <w:r>
        <w:rPr>
          <w:rFonts w:eastAsia="Times New Roman"/>
          <w:szCs w:val="24"/>
        </w:rPr>
        <w:t xml:space="preserve">Ο Βουλευτής του ΣΥΡΙΖΑ κ. Χρήστος Αντωνίου με επιστολή του στον </w:t>
      </w:r>
      <w:r>
        <w:rPr>
          <w:rFonts w:eastAsia="Times New Roman"/>
        </w:rPr>
        <w:t>Πρόεδρο της Βουλής</w:t>
      </w:r>
      <w:r>
        <w:rPr>
          <w:rFonts w:eastAsia="Times New Roman"/>
          <w:szCs w:val="24"/>
        </w:rPr>
        <w:t xml:space="preserve"> ζητεί άδεια ολιγοήμερης απουσίας στο εξωτερικό από τις </w:t>
      </w:r>
      <w:r>
        <w:rPr>
          <w:rFonts w:eastAsia="Times New Roman"/>
          <w:szCs w:val="24"/>
        </w:rPr>
        <w:t>30 Μαρτίου 2017 έως τις 2 Απριλίου 2017 για προσωπικούς λόγους. Η Βουλή εγκρίνει;</w:t>
      </w:r>
    </w:p>
    <w:p w14:paraId="52258025" w14:textId="77777777" w:rsidR="005D2FD3" w:rsidRDefault="00310839">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52258026" w14:textId="77777777" w:rsidR="005D2FD3" w:rsidRDefault="00310839">
      <w:pPr>
        <w:spacing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b/>
          <w:szCs w:val="24"/>
        </w:rPr>
        <w:t xml:space="preserve"> </w:t>
      </w:r>
      <w:r>
        <w:rPr>
          <w:rFonts w:eastAsia="Times New Roman"/>
          <w:szCs w:val="24"/>
        </w:rPr>
        <w:t>Συνεπώς η</w:t>
      </w:r>
      <w:r>
        <w:rPr>
          <w:rFonts w:eastAsia="Times New Roman"/>
          <w:szCs w:val="24"/>
        </w:rPr>
        <w:t xml:space="preserve"> Βουλή ενέκρινε τη ζητηθείσα άδεια. </w:t>
      </w:r>
    </w:p>
    <w:p w14:paraId="52258027" w14:textId="77777777" w:rsidR="005D2FD3" w:rsidRDefault="00310839">
      <w:pPr>
        <w:spacing w:line="600" w:lineRule="auto"/>
        <w:ind w:firstLine="720"/>
        <w:jc w:val="both"/>
        <w:rPr>
          <w:rFonts w:eastAsia="Times New Roman"/>
          <w:szCs w:val="24"/>
        </w:rPr>
      </w:pPr>
      <w:r>
        <w:rPr>
          <w:rFonts w:eastAsia="Times New Roman"/>
          <w:szCs w:val="24"/>
        </w:rPr>
        <w:lastRenderedPageBreak/>
        <w:t xml:space="preserve">Επίσης, ο Βουλευτής της </w:t>
      </w:r>
      <w:r>
        <w:rPr>
          <w:rFonts w:eastAsia="Times New Roman"/>
        </w:rPr>
        <w:t>Νέας Δημοκρατίας</w:t>
      </w:r>
      <w:r>
        <w:rPr>
          <w:rFonts w:eastAsia="Times New Roman"/>
          <w:szCs w:val="24"/>
        </w:rPr>
        <w:t xml:space="preserve"> κ. Κωνσταντίνος Τσιάρας ζητεί άδεια ολιγοήμερης απουσίας στο εξωτερικό από τις 28 Μαρτίου 2017 έως τις 30 Μαρτίου 2017, διότι συνοδεύει τον Πρόεδρο της </w:t>
      </w:r>
      <w:r>
        <w:rPr>
          <w:rFonts w:eastAsia="Times New Roman"/>
        </w:rPr>
        <w:t>Νέας Δημοκρατίας στο συνέδριο του Ευρωπαϊκού Λαϊκού Κόμματος</w:t>
      </w:r>
      <w:r>
        <w:rPr>
          <w:rFonts w:eastAsia="Times New Roman"/>
          <w:szCs w:val="24"/>
        </w:rPr>
        <w:t>. Η Βουλή εγκρίνει;</w:t>
      </w:r>
    </w:p>
    <w:p w14:paraId="52258028" w14:textId="77777777" w:rsidR="005D2FD3" w:rsidRDefault="00310839">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w:t>
      </w:r>
      <w:r>
        <w:rPr>
          <w:rFonts w:eastAsia="Times New Roman"/>
          <w:szCs w:val="24"/>
        </w:rPr>
        <w:t>στα, μάλιστα.</w:t>
      </w:r>
    </w:p>
    <w:p w14:paraId="52258029" w14:textId="77777777" w:rsidR="005D2FD3" w:rsidRDefault="00310839">
      <w:pPr>
        <w:spacing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b/>
          <w:szCs w:val="24"/>
        </w:rPr>
        <w:t xml:space="preserve"> </w:t>
      </w:r>
      <w:r>
        <w:rPr>
          <w:rFonts w:eastAsia="Times New Roman"/>
          <w:szCs w:val="24"/>
        </w:rPr>
        <w:t>Συνεπώς η</w:t>
      </w:r>
      <w:r>
        <w:rPr>
          <w:rFonts w:eastAsia="Times New Roman"/>
          <w:szCs w:val="24"/>
        </w:rPr>
        <w:t xml:space="preserve"> Βουλή ενέκρινε τη ζητηθείσα άδεια. </w:t>
      </w:r>
    </w:p>
    <w:p w14:paraId="5225802A" w14:textId="77777777" w:rsidR="005D2FD3" w:rsidRDefault="00310839">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w:t>
      </w:r>
      <w:r>
        <w:rPr>
          <w:rFonts w:eastAsia="Times New Roman" w:cs="Times New Roman"/>
        </w:rPr>
        <w:t>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μαθητές και μαθήτριες και έξι εκπαιδευτικοί συνοδοί τους από το 1</w:t>
      </w:r>
      <w:r>
        <w:rPr>
          <w:rFonts w:eastAsia="Times New Roman" w:cs="Times New Roman"/>
          <w:vertAlign w:val="superscript"/>
        </w:rPr>
        <w:t>ο</w:t>
      </w:r>
      <w:r>
        <w:rPr>
          <w:rFonts w:eastAsia="Times New Roman" w:cs="Times New Roman"/>
        </w:rPr>
        <w:t xml:space="preserve"> και 2</w:t>
      </w:r>
      <w:r>
        <w:rPr>
          <w:rFonts w:eastAsia="Times New Roman" w:cs="Times New Roman"/>
          <w:vertAlign w:val="superscript"/>
        </w:rPr>
        <w:t>ο</w:t>
      </w:r>
      <w:r>
        <w:rPr>
          <w:rFonts w:eastAsia="Times New Roman" w:cs="Times New Roman"/>
        </w:rPr>
        <w:t xml:space="preserve"> Δημοτικό Σχολείο Εχιναίω</w:t>
      </w:r>
      <w:r>
        <w:rPr>
          <w:rFonts w:eastAsia="Times New Roman" w:cs="Times New Roman"/>
        </w:rPr>
        <w:t xml:space="preserve">ν Φθιώτιδας. </w:t>
      </w:r>
    </w:p>
    <w:p w14:paraId="5225802B" w14:textId="77777777" w:rsidR="005D2FD3" w:rsidRDefault="00310839">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225802C" w14:textId="77777777" w:rsidR="005D2FD3" w:rsidRDefault="00310839">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225802D" w14:textId="77777777" w:rsidR="005D2FD3" w:rsidRDefault="00310839">
      <w:pPr>
        <w:spacing w:line="600" w:lineRule="auto"/>
        <w:ind w:firstLine="720"/>
        <w:jc w:val="both"/>
        <w:rPr>
          <w:rFonts w:eastAsia="Times New Roman"/>
          <w:szCs w:val="24"/>
        </w:rPr>
      </w:pPr>
      <w:r>
        <w:rPr>
          <w:rFonts w:eastAsia="Times New Roman"/>
          <w:szCs w:val="24"/>
        </w:rPr>
        <w:lastRenderedPageBreak/>
        <w:t xml:space="preserve">Εν συνεχεία, τον λόγο θα </w:t>
      </w:r>
      <w:r>
        <w:rPr>
          <w:rFonts w:eastAsia="Times New Roman"/>
          <w:bCs/>
        </w:rPr>
        <w:t>έχει</w:t>
      </w:r>
      <w:r>
        <w:rPr>
          <w:rFonts w:eastAsia="Times New Roman"/>
          <w:szCs w:val="24"/>
        </w:rPr>
        <w:t xml:space="preserve"> ο κ. Τζαβάρας και κατόπιν ο κ. Κεγκέρογλου. </w:t>
      </w:r>
    </w:p>
    <w:p w14:paraId="5225802E" w14:textId="77777777" w:rsidR="005D2FD3" w:rsidRDefault="00310839">
      <w:pPr>
        <w:spacing w:line="600" w:lineRule="auto"/>
        <w:ind w:firstLine="720"/>
        <w:jc w:val="both"/>
        <w:rPr>
          <w:rFonts w:eastAsia="Times New Roman"/>
        </w:rPr>
      </w:pPr>
      <w:r>
        <w:rPr>
          <w:rFonts w:eastAsia="Times New Roman"/>
          <w:szCs w:val="24"/>
        </w:rPr>
        <w:t xml:space="preserve">Παρακαλώ, τον λόγο έχει ο κ. Τζαβάρας, Βουλευτής της </w:t>
      </w:r>
      <w:r>
        <w:rPr>
          <w:rFonts w:eastAsia="Times New Roman"/>
        </w:rPr>
        <w:t xml:space="preserve">Νέας Δημοκρατίας, για πέντε λεπτά. </w:t>
      </w:r>
    </w:p>
    <w:p w14:paraId="5225802F" w14:textId="77777777" w:rsidR="005D2FD3" w:rsidRDefault="00310839">
      <w:pPr>
        <w:spacing w:line="600" w:lineRule="auto"/>
        <w:ind w:firstLine="720"/>
        <w:jc w:val="both"/>
        <w:rPr>
          <w:rFonts w:eastAsia="Times New Roman" w:cs="Times New Roman"/>
          <w:szCs w:val="24"/>
        </w:rPr>
      </w:pPr>
      <w:r>
        <w:rPr>
          <w:rFonts w:eastAsia="Times New Roman"/>
          <w:b/>
        </w:rPr>
        <w:t>Κ</w:t>
      </w:r>
      <w:r>
        <w:rPr>
          <w:rFonts w:eastAsia="Times New Roman"/>
          <w:b/>
        </w:rPr>
        <w:t>ΩΝΣΤΑΝΤΙΝΟΣ ΤΖΑΒΑΡΑΣ:</w:t>
      </w:r>
      <w:r>
        <w:rPr>
          <w:rFonts w:eastAsia="Times New Roman"/>
        </w:rPr>
        <w:t xml:space="preserve"> </w:t>
      </w:r>
      <w:r>
        <w:rPr>
          <w:rFonts w:eastAsia="Times New Roman" w:cs="Times New Roman"/>
        </w:rPr>
        <w:t>Ευχαριστώ πολύ</w:t>
      </w:r>
      <w:r>
        <w:rPr>
          <w:rFonts w:eastAsia="Times New Roman" w:cs="Times New Roman"/>
          <w:szCs w:val="24"/>
        </w:rPr>
        <w:t>, κύριε Πρόεδρε.</w:t>
      </w:r>
    </w:p>
    <w:p w14:paraId="52258030" w14:textId="77777777" w:rsidR="005D2FD3" w:rsidRDefault="00310839">
      <w:pPr>
        <w:spacing w:line="600" w:lineRule="auto"/>
        <w:ind w:firstLine="720"/>
        <w:jc w:val="both"/>
        <w:rPr>
          <w:rFonts w:eastAsia="Times New Roman"/>
        </w:rPr>
      </w:pPr>
      <w:r>
        <w:rPr>
          <w:rFonts w:eastAsia="Times New Roman"/>
        </w:rPr>
        <w:t xml:space="preserve">Κυρίες και κύριοι συνάδελφοι, </w:t>
      </w:r>
      <w:r>
        <w:rPr>
          <w:rFonts w:eastAsia="Times New Roman"/>
          <w:bCs/>
        </w:rPr>
        <w:t>είναι</w:t>
      </w:r>
      <w:r>
        <w:rPr>
          <w:rFonts w:eastAsia="Times New Roman"/>
        </w:rPr>
        <w:t xml:space="preserve"> κοινός τόπος να πούμε ότι από αυτή τη διαδικασία σήμερα δεν αναμένεται κάποιος συνταρακτικός διάλογος. Δεν πρόκειται να διασταυρωθούν επιχειρήματα, γιατί λίγο ή πολύ ό</w:t>
      </w:r>
      <w:r>
        <w:rPr>
          <w:rFonts w:eastAsia="Times New Roman"/>
        </w:rPr>
        <w:t xml:space="preserve">λες οι πτέρυγες της </w:t>
      </w:r>
      <w:r>
        <w:rPr>
          <w:rFonts w:eastAsia="Times New Roman"/>
          <w:bCs/>
        </w:rPr>
        <w:t>Βουλής</w:t>
      </w:r>
      <w:r>
        <w:rPr>
          <w:rFonts w:eastAsia="Times New Roman"/>
        </w:rPr>
        <w:t xml:space="preserve"> οδηγούν τη διαδικασία προς την τελική, ομόφωνη -από ό,τι έχω καταλάβει- απόφαση σύστασης της </w:t>
      </w:r>
      <w:r>
        <w:rPr>
          <w:rFonts w:eastAsia="Times New Roman"/>
        </w:rPr>
        <w:t>ε</w:t>
      </w:r>
      <w:r>
        <w:rPr>
          <w:rFonts w:eastAsia="Times New Roman"/>
        </w:rPr>
        <w:t xml:space="preserve">ιδικής </w:t>
      </w:r>
      <w:r>
        <w:rPr>
          <w:rFonts w:eastAsia="Times New Roman"/>
        </w:rPr>
        <w:t>κ</w:t>
      </w:r>
      <w:r>
        <w:rPr>
          <w:rFonts w:eastAsia="Times New Roman"/>
        </w:rPr>
        <w:t xml:space="preserve">οινοβουλευτικής </w:t>
      </w:r>
      <w:r>
        <w:rPr>
          <w:rFonts w:eastAsia="Times New Roman"/>
        </w:rPr>
        <w:t>ε</w:t>
      </w:r>
      <w:r>
        <w:rPr>
          <w:rFonts w:eastAsia="Times New Roman"/>
        </w:rPr>
        <w:t xml:space="preserve">πιτροπής για τη διενέργεια της προκαταρκτικής εξέτασης. </w:t>
      </w:r>
    </w:p>
    <w:p w14:paraId="52258031" w14:textId="77777777" w:rsidR="005D2FD3" w:rsidRDefault="00310839">
      <w:pPr>
        <w:spacing w:line="600" w:lineRule="auto"/>
        <w:ind w:firstLine="720"/>
        <w:jc w:val="both"/>
        <w:rPr>
          <w:rFonts w:eastAsia="Times New Roman"/>
        </w:rPr>
      </w:pPr>
      <w:r>
        <w:rPr>
          <w:rFonts w:eastAsia="Times New Roman"/>
        </w:rPr>
        <w:t>Ακόμα και αυτός εναντίον του οποίου στρέφεται η αίτησ</w:t>
      </w:r>
      <w:r>
        <w:rPr>
          <w:rFonts w:eastAsia="Times New Roman"/>
        </w:rPr>
        <w:t xml:space="preserve">η, θεωρώ ότι δεν </w:t>
      </w:r>
      <w:r>
        <w:rPr>
          <w:rFonts w:eastAsia="Times New Roman"/>
          <w:bCs/>
        </w:rPr>
        <w:t>έχει</w:t>
      </w:r>
      <w:r>
        <w:rPr>
          <w:rFonts w:eastAsia="Times New Roman"/>
        </w:rPr>
        <w:t xml:space="preserve"> κανένα </w:t>
      </w:r>
      <w:r>
        <w:rPr>
          <w:rFonts w:eastAsia="Times New Roman"/>
          <w:bCs/>
          <w:shd w:val="clear" w:color="auto" w:fill="FFFFFF"/>
        </w:rPr>
        <w:t>ιδιαίτερα</w:t>
      </w:r>
      <w:r>
        <w:rPr>
          <w:rFonts w:eastAsia="Times New Roman"/>
        </w:rPr>
        <w:t xml:space="preserve"> άγχος, αν κρίνω από το περιεχόμενο του κειμένου που μας </w:t>
      </w:r>
      <w:r>
        <w:rPr>
          <w:rFonts w:eastAsia="Times New Roman"/>
          <w:bCs/>
        </w:rPr>
        <w:t>έχει</w:t>
      </w:r>
      <w:r>
        <w:rPr>
          <w:rFonts w:eastAsia="Times New Roman"/>
        </w:rPr>
        <w:t xml:space="preserve"> διανεμηθεί, καθώς ακροθιγώς, χωρίς καμμία </w:t>
      </w:r>
      <w:r>
        <w:rPr>
          <w:rFonts w:eastAsia="Times New Roman"/>
          <w:bCs/>
          <w:shd w:val="clear" w:color="auto" w:fill="FFFFFF"/>
        </w:rPr>
        <w:t>ιδιαίτερα</w:t>
      </w:r>
      <w:r>
        <w:rPr>
          <w:rFonts w:eastAsia="Times New Roman"/>
        </w:rPr>
        <w:t xml:space="preserve"> σπουδή και επιμέλεια, αναφέρεται σε κάποια περιθωριακά ζητήματα, γιατί γνωρίζει, φυσικά, ποια θα </w:t>
      </w:r>
      <w:r>
        <w:rPr>
          <w:rFonts w:eastAsia="Times New Roman"/>
          <w:bCs/>
        </w:rPr>
        <w:t>είναι</w:t>
      </w:r>
      <w:r>
        <w:rPr>
          <w:rFonts w:eastAsia="Times New Roman"/>
        </w:rPr>
        <w:t xml:space="preserve"> η κατάληξη όλης αυτής της διαδικασίας. </w:t>
      </w:r>
    </w:p>
    <w:p w14:paraId="52258032" w14:textId="77777777" w:rsidR="005D2FD3" w:rsidRDefault="00310839">
      <w:pPr>
        <w:spacing w:line="600" w:lineRule="auto"/>
        <w:ind w:firstLine="720"/>
        <w:jc w:val="both"/>
        <w:rPr>
          <w:rFonts w:eastAsia="Times New Roman"/>
          <w:szCs w:val="24"/>
        </w:rPr>
      </w:pPr>
      <w:r>
        <w:rPr>
          <w:rFonts w:eastAsia="Times New Roman"/>
        </w:rPr>
        <w:lastRenderedPageBreak/>
        <w:t xml:space="preserve">Και το μεγάλο ερώτημα που τίθεται </w:t>
      </w:r>
      <w:r>
        <w:rPr>
          <w:rFonts w:eastAsia="Times New Roman"/>
          <w:bCs/>
        </w:rPr>
        <w:t>είναι,</w:t>
      </w:r>
      <w:r>
        <w:rPr>
          <w:rFonts w:eastAsia="Times New Roman"/>
        </w:rPr>
        <w:t xml:space="preserve"> γιατί όλη αυτή η διαδικασία; Και θα μου επιτρέψετε να ασχοληθώ -μιας που δεν υπάρχει λόγος να ασχοληθώ με όλα αυτά τα ζητήματα- με ένα κορυφαίο ζήτημα, το οποίο το βλέπω κάθε μέρα να εμφανίζεται όλο και πιο οξυμένο στις τάξεις των Βουλευτών και αποτελεί γ</w:t>
      </w:r>
      <w:r>
        <w:rPr>
          <w:rFonts w:eastAsia="Times New Roman"/>
        </w:rPr>
        <w:t xml:space="preserve">ια μένα κύριο ζήτημα αντιπαράθεσης. </w:t>
      </w:r>
    </w:p>
    <w:p w14:paraId="5225803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Θα πρέπει να ξεκινήσουμε από μια παραδοχή. Και αυτή η παραδοχή είναι ότι σε μια φιλελεύθερη κοινωνία δεν υπάρχουν ηθικές ή πολιτικές αλήθειες, αλλά ηθικές και πολιτικές επιλογές. Γι’ αυτό ακριβώς ο Χανς Κέλσεν, ένας από</w:t>
      </w:r>
      <w:r>
        <w:rPr>
          <w:rFonts w:eastAsia="Times New Roman" w:cs="Times New Roman"/>
          <w:szCs w:val="24"/>
        </w:rPr>
        <w:t xml:space="preserve"> τους μεγαλύτερους νομομαθείς του προηγούμενου και το προ-προηγούμενου αιώνα, είχε διατυπώσει τον ορισμό της φιλελεύθερης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Δ</w:t>
      </w:r>
      <w:r>
        <w:rPr>
          <w:rFonts w:eastAsia="Times New Roman" w:cs="Times New Roman"/>
          <w:szCs w:val="24"/>
        </w:rPr>
        <w:t xml:space="preserve">ημοκρατίας ως το σύστημα των διαδικαστικών κανόνων που εγγυάται τον ηθικό και πολιτικό πλουραλισμό και στηρίζει την </w:t>
      </w:r>
      <w:r>
        <w:rPr>
          <w:rFonts w:eastAsia="Times New Roman" w:cs="Times New Roman"/>
          <w:szCs w:val="24"/>
        </w:rPr>
        <w:t xml:space="preserve">αρχή της αξιακής ουδετερότητας του κράτους. Εκεί είναι που οποιαδήποτε σύγχρονη </w:t>
      </w:r>
      <w:r>
        <w:rPr>
          <w:rFonts w:eastAsia="Times New Roman" w:cs="Times New Roman"/>
          <w:szCs w:val="24"/>
        </w:rPr>
        <w:t>δ</w:t>
      </w:r>
      <w:r>
        <w:rPr>
          <w:rFonts w:eastAsia="Times New Roman" w:cs="Times New Roman"/>
          <w:szCs w:val="24"/>
        </w:rPr>
        <w:t xml:space="preserve">ημοκρατία, που σέβεται τον εαυτό της, που αποδέχεται το ιδεολογικό πρόταγμα του διαφωτισμού και κυρίως συμμετέχει στον μεγάλο </w:t>
      </w:r>
      <w:r>
        <w:rPr>
          <w:rFonts w:eastAsia="Times New Roman" w:cs="Times New Roman"/>
          <w:szCs w:val="24"/>
        </w:rPr>
        <w:t>ο</w:t>
      </w:r>
      <w:r>
        <w:rPr>
          <w:rFonts w:eastAsia="Times New Roman" w:cs="Times New Roman"/>
          <w:szCs w:val="24"/>
        </w:rPr>
        <w:t>ργανισμό του Συμβουλίου της Ευρώπης, θα πρέπει κ</w:t>
      </w:r>
      <w:r>
        <w:rPr>
          <w:rFonts w:eastAsia="Times New Roman" w:cs="Times New Roman"/>
          <w:szCs w:val="24"/>
        </w:rPr>
        <w:t xml:space="preserve">αθημερινά να αποδεικνύει πόσο πολύ έχει ενστερνιστεί αυτήν ακριβώς την αρχή. </w:t>
      </w:r>
    </w:p>
    <w:p w14:paraId="5225803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Θεωρώ όμως -και θα μου το επιτρέψει ο κύριος Πρόεδρος της Βουλής, με όλον τον σεβασμό που έχω στο αξίωμά του- ότι χθες στην Αμαλιάδα έγινε μια παραβίαση αυτής της αρχής της αξιακ</w:t>
      </w:r>
      <w:r>
        <w:rPr>
          <w:rFonts w:eastAsia="Times New Roman" w:cs="Times New Roman"/>
          <w:szCs w:val="24"/>
        </w:rPr>
        <w:t xml:space="preserve">ής ουδετερότητας, γιατί η Βουλή εμφανίζεται να παίρνει θέση σε έναν αγώνα ο οποίος υπήρξε άγονος, ο οποίος υπήρξε καταστρεπτικός, ο οποίος υπήρξε θλιβερός και ο οποίος αποτελεί μία από τις πιο μελανές σελίδες της μεταπολεμικής μας ιστορίας. </w:t>
      </w:r>
    </w:p>
    <w:p w14:paraId="5225803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Εκεί, λοιπόν, </w:t>
      </w:r>
      <w:r>
        <w:rPr>
          <w:rFonts w:eastAsia="Times New Roman" w:cs="Times New Roman"/>
          <w:szCs w:val="24"/>
        </w:rPr>
        <w:t xml:space="preserve">ένας πραγματικά λαμπρός αγωνιστής της παράταξής του, ένας ήρωας του κόμματός του, μέσα από τη συγκεκριμένη πρωτοβουλία της Βουλής εμφανίζεται ως ήρωας της </w:t>
      </w:r>
      <w:r>
        <w:rPr>
          <w:rFonts w:eastAsia="Times New Roman" w:cs="Times New Roman"/>
          <w:szCs w:val="24"/>
        </w:rPr>
        <w:t>δ</w:t>
      </w:r>
      <w:r>
        <w:rPr>
          <w:rFonts w:eastAsia="Times New Roman" w:cs="Times New Roman"/>
          <w:szCs w:val="24"/>
        </w:rPr>
        <w:t xml:space="preserve">ημοκρατίας, δηλαδή εμφανίζεται και ως ήρωας που εκπροσωπεί την άλλη πλευρά, γιατί και εκεί υπάρχουν </w:t>
      </w:r>
      <w:r>
        <w:rPr>
          <w:rFonts w:eastAsia="Times New Roman" w:cs="Times New Roman"/>
          <w:szCs w:val="24"/>
        </w:rPr>
        <w:t xml:space="preserve">ήρωες. Και γι’ αυτό λέω ότι σε μια </w:t>
      </w:r>
      <w:r>
        <w:rPr>
          <w:rFonts w:eastAsia="Times New Roman" w:cs="Times New Roman"/>
          <w:szCs w:val="24"/>
        </w:rPr>
        <w:t>δ</w:t>
      </w:r>
      <w:r>
        <w:rPr>
          <w:rFonts w:eastAsia="Times New Roman" w:cs="Times New Roman"/>
          <w:szCs w:val="24"/>
        </w:rPr>
        <w:t xml:space="preserve">ημοκρατία που σέβεται αυτές τις αρχές και κυρίως την αρχή της αξιακής ουδετερότητας, θα έπρεπε κυρίως η Βουλή, που αποτελεί τη θέση από την οποία όλοι μιλάμε και αγωνιζόμαστε για να κάνουμε καλύτερη τη </w:t>
      </w:r>
      <w:r>
        <w:rPr>
          <w:rFonts w:eastAsia="Times New Roman" w:cs="Times New Roman"/>
          <w:szCs w:val="24"/>
        </w:rPr>
        <w:t>δ</w:t>
      </w:r>
      <w:r>
        <w:rPr>
          <w:rFonts w:eastAsia="Times New Roman" w:cs="Times New Roman"/>
          <w:szCs w:val="24"/>
        </w:rPr>
        <w:t>ημοκρατία μας, να</w:t>
      </w:r>
      <w:r>
        <w:rPr>
          <w:rFonts w:eastAsia="Times New Roman" w:cs="Times New Roman"/>
          <w:szCs w:val="24"/>
        </w:rPr>
        <w:t xml:space="preserve"> έχει αυτήν την πρόνοια. Διότι σήμερα, περισσότερο από κάθε άλλη φορά, αυτό που διαπιστώνω είναι -και το λέω με πολύ μεγάλη εκτίμηση </w:t>
      </w:r>
      <w:r>
        <w:rPr>
          <w:rFonts w:eastAsia="Times New Roman" w:cs="Times New Roman"/>
          <w:szCs w:val="24"/>
        </w:rPr>
        <w:lastRenderedPageBreak/>
        <w:t>στους συναδέλφους της Πλειοψηφίας- ότι έχουμε ολίγον κατ’ ολίγον απομακρυνθεί από αυτές τις αρχές και έχουμε προσχωρήσει σε</w:t>
      </w:r>
      <w:r>
        <w:rPr>
          <w:rFonts w:eastAsia="Times New Roman" w:cs="Times New Roman"/>
          <w:szCs w:val="24"/>
        </w:rPr>
        <w:t xml:space="preserve"> αυτό που αποτελούσε τον αντίλογο αυτής της θεωρίας της φιλελεύθερης, του Κέλσεν, ο οποίος ειρήσθω ότι δεν ήταν συντηρητικός, ήταν σοσιαλδημοκράτης. </w:t>
      </w:r>
    </w:p>
    <w:p w14:paraId="5225803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Αυτή, λοιπόν, είναι που σήμερα μας δημιουργεί το μεγαλύτερο πρόβλημα, γιατί ουσιαστικά και συστηματικά η Π</w:t>
      </w:r>
      <w:r>
        <w:rPr>
          <w:rFonts w:eastAsia="Times New Roman" w:cs="Times New Roman"/>
          <w:szCs w:val="24"/>
        </w:rPr>
        <w:t xml:space="preserve">λειοψηφία έχει προσχωρήσει στις θεωρίες του πολιτειολόγου, που έγινε γνωστός για τις πολύ συγκεκριμένου χαρακτήρα αντιλήψεις του, του Καρλ Σμιτ. </w:t>
      </w:r>
    </w:p>
    <w:p w14:paraId="5225803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Και θεωρώ, κύριοι συνάδελφοι, ότι και σήμερα αυτό που κάνετε δεν είναι τίποτα άλλο από το να προσπαθείτε να εν</w:t>
      </w:r>
      <w:r>
        <w:rPr>
          <w:rFonts w:eastAsia="Times New Roman" w:cs="Times New Roman"/>
          <w:szCs w:val="24"/>
        </w:rPr>
        <w:t xml:space="preserve">ισχύσετε αυτό που σας ενώνει. Και πρωταρχικά αυτό που σας ενώνει δεν είναι τα αισθήματα φιλίας και αλληλεγγύης προς την κοινωνία, δεν είναι η προσπάθειά σας να προσφέρετε στην υπόθεση της καταπολέμησης της διαφθοράς και της καθιέρωσης της διαφάνειας, αλλά </w:t>
      </w:r>
      <w:r>
        <w:rPr>
          <w:rFonts w:eastAsia="Times New Roman" w:cs="Times New Roman"/>
          <w:szCs w:val="24"/>
        </w:rPr>
        <w:t xml:space="preserve">να ενωθείτε απέναντι σε έναν κοινό εχθρό. Διότι αυτή είναι η λογική της αλληλεγγύης που αναπτύσσετε με πρωταρχικό σημείο την ενωμένη δυνατότητα απέναντι στην απαγγελία και στην καταγγελία της ύπαρξης ενός εχθρού, καθώς και </w:t>
      </w:r>
      <w:r>
        <w:rPr>
          <w:rFonts w:eastAsia="Times New Roman" w:cs="Times New Roman"/>
          <w:szCs w:val="24"/>
        </w:rPr>
        <w:lastRenderedPageBreak/>
        <w:t>στην οργάνωση ενός σχεδίου για τη</w:t>
      </w:r>
      <w:r>
        <w:rPr>
          <w:rFonts w:eastAsia="Times New Roman" w:cs="Times New Roman"/>
          <w:szCs w:val="24"/>
        </w:rPr>
        <w:t xml:space="preserve">ν έναρξη του αγώνα για την εξόντωσή του. </w:t>
      </w:r>
    </w:p>
    <w:p w14:paraId="5225803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Αυτά, αν τα πάρουμε με τη σειρά, είναι μια σειρά από περιστατικά, μια σειρά από επικοινωνιακές πράξεις που αρχίζουν από τότε που ο Πρωθυπουργός στην πολύ συγκεκριμένη και περιθρύλητη, πια, ομιλία του στο Αιγάλεω έλ</w:t>
      </w:r>
      <w:r>
        <w:rPr>
          <w:rFonts w:eastAsia="Times New Roman" w:cs="Times New Roman"/>
          <w:szCs w:val="24"/>
        </w:rPr>
        <w:t xml:space="preserve">εγε, «Ή θα τους τελειώσουμε ή θα μας τελειώσουν». </w:t>
      </w:r>
    </w:p>
    <w:p w14:paraId="52258039"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 xml:space="preserve">Αυτό κάνατε κι εχθές, αυτό κάνετε και σήμερα, γιατί σκοπός σας είναι να δημιουργήσετε την εντύπωση στην κοινωνία ότι εσείς είσαστε μια περιεκτική ένωση Βουλευτών, πολιτών, μελών ενός κόμματος που απέναντί </w:t>
      </w:r>
      <w:r>
        <w:rPr>
          <w:rFonts w:eastAsia="Times New Roman"/>
          <w:szCs w:val="24"/>
        </w:rPr>
        <w:t>του έχει έναν εχθρό, έναν εχθρό που είναι ταυτόσημος με τη διαφθορά, έναν εχθρό που είναι ταυτόσημος με τα συμφέροντα των δανειστών και των εχθρών της Ελλάδας. Δεν περνάει, όμως, αυτό.</w:t>
      </w:r>
    </w:p>
    <w:p w14:paraId="5225803A"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Και καταλήγοντας, θα ήθελα να φέρω στη μνήμη μας αυτές τις πολύ όμορφες</w:t>
      </w:r>
      <w:r>
        <w:rPr>
          <w:rFonts w:eastAsia="Times New Roman"/>
          <w:szCs w:val="24"/>
        </w:rPr>
        <w:t xml:space="preserve"> κουβέντες, τις λέξεις που χρησιμοποίησε ο Γιώργος Σεφέρης όταν, ενώ ετοιμαζόταν να μπει στο πλοίο για να επιστρέψει στην Ελλάδα τον Οκτώβριο του 1944 από ένα μικρό λιμάνι δίπλα στο Σαλέρνο, το </w:t>
      </w:r>
      <w:r>
        <w:rPr>
          <w:rFonts w:eastAsia="Times New Roman"/>
          <w:szCs w:val="24"/>
          <w:lang w:val="en-US"/>
        </w:rPr>
        <w:t>Cava</w:t>
      </w:r>
      <w:r>
        <w:rPr>
          <w:rFonts w:eastAsia="Times New Roman"/>
          <w:szCs w:val="24"/>
        </w:rPr>
        <w:t xml:space="preserve"> </w:t>
      </w:r>
      <w:r>
        <w:rPr>
          <w:rFonts w:eastAsia="Times New Roman"/>
          <w:szCs w:val="24"/>
          <w:lang w:val="en-US"/>
        </w:rPr>
        <w:t>dei</w:t>
      </w:r>
      <w:r>
        <w:rPr>
          <w:rFonts w:eastAsia="Times New Roman"/>
          <w:szCs w:val="24"/>
        </w:rPr>
        <w:t xml:space="preserve"> </w:t>
      </w:r>
      <w:r>
        <w:rPr>
          <w:rFonts w:eastAsia="Times New Roman"/>
          <w:szCs w:val="24"/>
          <w:lang w:val="en-US"/>
        </w:rPr>
        <w:t>Tirreni</w:t>
      </w:r>
      <w:r>
        <w:rPr>
          <w:rFonts w:eastAsia="Times New Roman"/>
          <w:szCs w:val="24"/>
        </w:rPr>
        <w:t xml:space="preserve"> -αν δεν κάνω λάθος, έτσι λεγόταν- έγραψε το γ</w:t>
      </w:r>
      <w:r>
        <w:rPr>
          <w:rFonts w:eastAsia="Times New Roman"/>
          <w:szCs w:val="24"/>
        </w:rPr>
        <w:t xml:space="preserve">νωστό ποίημα: «Ο τελευταίος </w:t>
      </w:r>
      <w:r>
        <w:rPr>
          <w:rFonts w:eastAsia="Times New Roman"/>
          <w:szCs w:val="24"/>
        </w:rPr>
        <w:lastRenderedPageBreak/>
        <w:t xml:space="preserve">σταθμός». Εκεί, λοιπόν, υπάρχουν δυο στίχοι. Ο ένας είναι: «Καιρός του σπείρειν, καιρός του θερίζειν». Σπέρνετε, λοιπόν, εδώ και δυόμισι χρόνια, αλλά προσέξτε γιατί υπάρχει και ο καιρός του θερίζειν και τότε θα δείτε η κοινωνία </w:t>
      </w:r>
      <w:r>
        <w:rPr>
          <w:rFonts w:eastAsia="Times New Roman"/>
          <w:szCs w:val="24"/>
        </w:rPr>
        <w:t xml:space="preserve">πώς αντιδρά. </w:t>
      </w:r>
    </w:p>
    <w:p w14:paraId="5225803B"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Και τον δεύτερο στίχο θα ήθελα, κύριε Πρόεδρε, να τον αφιερώσω σε εσάς: «Οι ήρωες προχωρούν πάντα στα σκοτεινά».</w:t>
      </w:r>
    </w:p>
    <w:p w14:paraId="5225803C"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Ευχαριστώ πολύ.</w:t>
      </w:r>
    </w:p>
    <w:p w14:paraId="5225803D" w14:textId="77777777" w:rsidR="005D2FD3" w:rsidRDefault="00310839">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225803E" w14:textId="77777777" w:rsidR="005D2FD3" w:rsidRDefault="00310839">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5225803F"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 xml:space="preserve">Ο κ. </w:t>
      </w:r>
      <w:r>
        <w:rPr>
          <w:rFonts w:eastAsia="Times New Roman"/>
          <w:szCs w:val="24"/>
        </w:rPr>
        <w:t>Κεγκέρογλου Βουλευτής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έχει τον λόγο για πέντε λεπτά.</w:t>
      </w:r>
    </w:p>
    <w:p w14:paraId="52258040" w14:textId="77777777" w:rsidR="005D2FD3" w:rsidRDefault="00310839">
      <w:pPr>
        <w:tabs>
          <w:tab w:val="left" w:pos="2820"/>
        </w:tabs>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Κυρίες και κύριοι συνάδελφοι, η απαξίωση της Μεταπολίτευσης, της καλύτερης περιόδου της σύγχρονης ιστορίας της Ελλάδας, προωθείται από π</w:t>
      </w:r>
      <w:r>
        <w:rPr>
          <w:rFonts w:eastAsia="Times New Roman"/>
          <w:szCs w:val="24"/>
        </w:rPr>
        <w:t>ολλά κέντρα συμφερόντων στον τόπο μας που θέλουν να γρά</w:t>
      </w:r>
      <w:r>
        <w:rPr>
          <w:rFonts w:eastAsia="Times New Roman"/>
          <w:szCs w:val="24"/>
        </w:rPr>
        <w:lastRenderedPageBreak/>
        <w:t xml:space="preserve">ψουν την ιστορία κατά το δοκούν. Όμως, δυστυχώς, βρίσκει πολλούς ανταποκριτές και τυφλούς αναμεταδότες και σε αυτή τη Βουλή. </w:t>
      </w:r>
    </w:p>
    <w:p w14:paraId="52258041"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Καλά, η Χρυσή Αυγή έχει τους λόγους της που καταγγέλλει τη Μεταπολίτευση. Θ</w:t>
      </w:r>
      <w:r>
        <w:rPr>
          <w:rFonts w:eastAsia="Times New Roman"/>
          <w:szCs w:val="24"/>
        </w:rPr>
        <w:t xml:space="preserve">έλει να εκθειάσει την προηγούμενη από αυτήν περίοδο, τις δυο δικτατορίες, τα </w:t>
      </w:r>
      <w:r>
        <w:rPr>
          <w:rFonts w:eastAsia="Times New Roman"/>
          <w:szCs w:val="24"/>
        </w:rPr>
        <w:t xml:space="preserve">επτά </w:t>
      </w:r>
      <w:r>
        <w:rPr>
          <w:rFonts w:eastAsia="Times New Roman"/>
          <w:szCs w:val="24"/>
        </w:rPr>
        <w:t xml:space="preserve">βασιλικά και στρατιωτικά πραξικοπήματα, τον καταστροφικό εμφύλιο, τα πάθη και το διχασμό που αυτός έφερε και που φαίνεται κάποιοι επιδιώκουν να αναβιώσουν και στη σύγχρονη εποχή. Ελπίζω να αποτύχουν. </w:t>
      </w:r>
    </w:p>
    <w:p w14:paraId="52258042"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Οι υπόλοιποι, όμως, τι λόγο έχουν; Γιατί απαξιώνουν τις</w:t>
      </w:r>
      <w:r>
        <w:rPr>
          <w:rFonts w:eastAsia="Times New Roman"/>
          <w:szCs w:val="24"/>
        </w:rPr>
        <w:t xml:space="preserve"> καλύτερες μέρες -και ιδιαίτερα η Κυβέρνηση σήμερα που έχει την ευθύνη της πολιτικής κατάστασης στην Ελλάδα- χάρη μικροκομματικών σκοπιμοτήτων; Διαπράττει τεράστιο πολιτικό σφάλμα στρατηγικής σημασίας.</w:t>
      </w:r>
    </w:p>
    <w:p w14:paraId="52258043"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Ας δούμε, όμως, που ήταν στη Μεταπολίτευση όλοι όσοι μ</w:t>
      </w:r>
      <w:r>
        <w:rPr>
          <w:rFonts w:eastAsia="Times New Roman"/>
          <w:szCs w:val="24"/>
        </w:rPr>
        <w:t xml:space="preserve">ιλάνε με τέτοια απαξίωση σήμερα. Και δεν εννοώ τώρα αυτούς που ήταν στις παρυφές της εξουσίας και άλλων θεσμών, γνωστοί και μη εξαιρετέοι -δεν είναι της ώρας- ούτε αυτούς που εφάπτονταν στην κρατικίστικη οικονομική δραστηριότητα. Δεν είναι ούτε </w:t>
      </w:r>
      <w:r>
        <w:rPr>
          <w:rFonts w:eastAsia="Times New Roman"/>
          <w:szCs w:val="24"/>
        </w:rPr>
        <w:lastRenderedPageBreak/>
        <w:t>αυτό της ώρ</w:t>
      </w:r>
      <w:r>
        <w:rPr>
          <w:rFonts w:eastAsia="Times New Roman"/>
          <w:szCs w:val="24"/>
        </w:rPr>
        <w:t>ας. Αυτό που είναι, όμως, της ώρας είναι να δούμε, παραδείγματος χάρ</w:t>
      </w:r>
      <w:r>
        <w:rPr>
          <w:rFonts w:eastAsia="Times New Roman"/>
          <w:szCs w:val="24"/>
        </w:rPr>
        <w:t>ιν</w:t>
      </w:r>
      <w:r>
        <w:rPr>
          <w:rFonts w:eastAsia="Times New Roman"/>
          <w:szCs w:val="24"/>
        </w:rPr>
        <w:t>, για το άρθρο 86, που πολύ μιλήσανε σήμερα από όλες τις πτέρυγες και την αναθεώρησή του, τον νόμο «περί ευθύνης Υπουργών» που είναι βάσει του άρθρου 86.</w:t>
      </w:r>
    </w:p>
    <w:p w14:paraId="52258044"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Τι λέτε; Το 2003 γιατί ψηφίστηκε</w:t>
      </w:r>
      <w:r>
        <w:rPr>
          <w:rFonts w:eastAsia="Times New Roman"/>
          <w:szCs w:val="24"/>
        </w:rPr>
        <w:t xml:space="preserve"> από όλες τις πτέρυγες της Βουλής, και το Συνασπισμό και τη Νέα Δημοκρατία και το ΚΚΕ, αν δεν απατώμαι; Γιατί ήταν καλύτερη διάταξη από την προηγούμενη. Αυτό το εξηγώ εγώ εκ των υστέρων, που δεν ήμουν. Δεν είναι η άριστη. Έπρεπε να αναθεωρηθεί. Βεβαίως! </w:t>
      </w:r>
    </w:p>
    <w:p w14:paraId="52258045"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Ό</w:t>
      </w:r>
      <w:r>
        <w:rPr>
          <w:rFonts w:eastAsia="Times New Roman"/>
          <w:szCs w:val="24"/>
        </w:rPr>
        <w:t xml:space="preserve">ταν ήρθε η ώρα, όμως, της αναθεώρησης, Νέα Δημοκρατία και Συνασπισμός συνέπραξαν ούτως ώστε να ακυρωθεί η αναθεώρηση εκείνη του Συντάγματος, με μόνη συμφωνία την αναθεώρηση της διάταξης που αφορούσε το ασυμβίβαστο των Βουλευτών. </w:t>
      </w:r>
    </w:p>
    <w:p w14:paraId="52258046"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 xml:space="preserve">Άρα, ας μην χύνουν δάκρυα </w:t>
      </w:r>
      <w:r>
        <w:rPr>
          <w:rFonts w:eastAsia="Times New Roman"/>
          <w:szCs w:val="24"/>
        </w:rPr>
        <w:t>σήμερα, αυτοί που ήταν μέτοχοι στο να μην αναθεωρηθεί αυτή η διάταξη το 2008.</w:t>
      </w:r>
    </w:p>
    <w:p w14:paraId="52258047"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Σήμερα η Ελλάδα βιώνει ευρωπαϊκά γεγονότα που ανατρέπουν και αναταράσσουν τη σταθερότητα. Είναι, όμως, χωρίς σχέδιο και χωρίς εθνική στρατηγική.</w:t>
      </w:r>
    </w:p>
    <w:p w14:paraId="5225804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αντί να επιδιώξει τη </w:t>
      </w:r>
      <w:r>
        <w:rPr>
          <w:rFonts w:eastAsia="Times New Roman" w:cs="Times New Roman"/>
          <w:szCs w:val="24"/>
        </w:rPr>
        <w:t>σταθερότητα, συσφίγγοντας ακόμη περισσότερο τις σχέσεις με τους Ευρωπαίους και τους ευρωπαϊκούς θεσμούς, ακολουθεί τον τακτικισμό της εβδομάδας και της ημέρας. Μόνη στρατηγική είναι ο αυτοσκοπός της εξουσίας. και αυτό, δυστυχώς, αποβαίνει εις βάρος της χώρ</w:t>
      </w:r>
      <w:r>
        <w:rPr>
          <w:rFonts w:eastAsia="Times New Roman" w:cs="Times New Roman"/>
          <w:szCs w:val="24"/>
        </w:rPr>
        <w:t>ας.</w:t>
      </w:r>
    </w:p>
    <w:p w14:paraId="5225804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μόνο που φαίνεται ότι προσπαθεί να πετύχει η Κυβέρνηση, είναι όλα αυτά τα οποία υπογράφει και αποδέχεται, να ισχύσουν μετά το 2018 και το 2019 και, βεβαίως, να παρουσιαστούν την κατάλληλη ώρα, μέσα σ’ ένα κλίμα όπου θα τύχουν αποδοχής όχι μόνο τους </w:t>
      </w:r>
      <w:r>
        <w:rPr>
          <w:rFonts w:eastAsia="Times New Roman" w:cs="Times New Roman"/>
          <w:szCs w:val="24"/>
        </w:rPr>
        <w:t>εκατόν πενήντα τρεις, που θεωρώ εγώ προσωπικά ότι είναι πρόθυμοι να υπογράψουν οτιδήποτε έλθει -δεν υπάρχει θέμα γι’ αυτούς- αλλά κυρίως για τους πολίτες, για τον λαό. Θα πουν: «Μα, δεν μπορούσαμε να κάνουμε κάτι. Διαπραγματευτήκαμε. Ζοριστήκαμε. Μας είδατ</w:t>
      </w:r>
      <w:r>
        <w:rPr>
          <w:rFonts w:eastAsia="Times New Roman" w:cs="Times New Roman"/>
          <w:szCs w:val="24"/>
        </w:rPr>
        <w:t xml:space="preserve">ε. Χάσαμε τόσο χρόνο, δεν ακούσαμε τη Νέα Δημοκρατία, ενδεχομένως και το ΠΑΣΟΚ, που μας έλεγε να υπογράψουμε όπως-όπως. Τώρα, όμως, να πέσουμε στον γκρεμό;» Αυτό είναι το σενάριο. </w:t>
      </w:r>
    </w:p>
    <w:p w14:paraId="5225804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Και την ίδια ώρα αποδέχεται τα πάντα και όπως σας είπα, δυστυχώς, δεσμεύει την Ελλάδα για πολλά-πολλά χρόνια. </w:t>
      </w:r>
    </w:p>
    <w:p w14:paraId="5225804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Να αναπαράξουμε τώρα το τι έλεγε ο κ. Τσίπρας και όλοι του ΣΥΡΙΖΑ για τη ΔΕΗ και την ενέργεια και τι υπογράφουν τώρα; Πάρτε έναν καθρέφτη, διαβάσ</w:t>
      </w:r>
      <w:r>
        <w:rPr>
          <w:rFonts w:eastAsia="Times New Roman" w:cs="Times New Roman"/>
          <w:szCs w:val="24"/>
        </w:rPr>
        <w:t>τε τα στον καθρέφτη να δείτε πως σας ταιριάζουν σήμερα. Και διαβάστε και τον έναν λόγο και τον άλλον. Τότε θα δείτε ποιος είναι ο πολιτικός εξευτελισμός, τον οποίον έχετε υποστεί. Αυτό είναι ένα θέμα, όμως, το οποίο θα το συζητήσουμε σε επόμενο διάστημα.</w:t>
      </w:r>
    </w:p>
    <w:p w14:paraId="5225804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ροσπαθείτε να αποπροσανατολίσετε με τις εξεταστικές, να αλλάξετε τη συζήτηση της δημόσιας ατζέντας και να φέρετε θέματα που απασχολούν τον λαό. Όμως, η φάμπρικα των εξεταστικών –σήμερα μιλάμε, βέβαια, για προανακριτική- όταν δεν έχουν σκοπό τη διαφάνεια κα</w:t>
      </w:r>
      <w:r>
        <w:rPr>
          <w:rFonts w:eastAsia="Times New Roman" w:cs="Times New Roman"/>
          <w:szCs w:val="24"/>
        </w:rPr>
        <w:t>ι τη δικαιοσύνη, αλλά μικροκομματικές σκοπιμότητες, ενίοτε δεν καταλήγουν όπως τις σχεδιάζει ο σχεδιαστής, σε κλειστά, μάλιστα, κυβερνητικά δωμάτια.</w:t>
      </w:r>
    </w:p>
    <w:p w14:paraId="5225804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Ήδη έχουμε την πρώτη γεύση από την εξεταστική για τη χρηματοδότηση των κομμάτων και των ΜΜΕ, όπου ο ΣΥΡΙΖΑ </w:t>
      </w:r>
      <w:r>
        <w:rPr>
          <w:rFonts w:eastAsia="Times New Roman" w:cs="Times New Roman"/>
          <w:szCs w:val="24"/>
        </w:rPr>
        <w:t>προσήλθε ως κατήγορος και έφυγε ως κατηγορούμενος, εξήλθε ως κατηγορούμενος.</w:t>
      </w:r>
    </w:p>
    <w:p w14:paraId="5225804E"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Ναι. Αυτό λέει και η Δικαιοσύνη! </w:t>
      </w:r>
    </w:p>
    <w:p w14:paraId="5225804F"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Ήρθε </w:t>
      </w:r>
      <w:r>
        <w:rPr>
          <w:rFonts w:eastAsia="Times New Roman" w:cs="Times New Roman"/>
          <w:szCs w:val="24"/>
        </w:rPr>
        <w:t>και η δικογραφία για τα τεκταινόμενα στο ΚΕΕΛΠΝΟ, για τις εξωθεσμικές παρεμβάσεις, τις λαθροχειρίε</w:t>
      </w:r>
      <w:r>
        <w:rPr>
          <w:rFonts w:eastAsia="Times New Roman" w:cs="Times New Roman"/>
          <w:szCs w:val="24"/>
        </w:rPr>
        <w:t xml:space="preserve">ς, δηλαδή, του κ. Πολάκη. Και θα συνεχιστεί η συζήτηση και, βέβαια, με την </w:t>
      </w:r>
      <w:r>
        <w:rPr>
          <w:rFonts w:eastAsia="Times New Roman" w:cs="Times New Roman"/>
          <w:szCs w:val="24"/>
        </w:rPr>
        <w:t xml:space="preserve">ειδική κοινοβουλευτική επιτροπή </w:t>
      </w:r>
      <w:r>
        <w:rPr>
          <w:rFonts w:eastAsia="Times New Roman" w:cs="Times New Roman"/>
          <w:szCs w:val="24"/>
        </w:rPr>
        <w:t>που εξήγγειλε ο Πρωθυπουργός. Προσέξτε, δεν θα συζητηθεί μόνο η περίοδος 2012-2014 που σκοπεύετε. Θα συζητηθεί και το 2004-2009 για να δούμε πώς εκτρ</w:t>
      </w:r>
      <w:r>
        <w:rPr>
          <w:rFonts w:eastAsia="Times New Roman" w:cs="Times New Roman"/>
          <w:szCs w:val="24"/>
        </w:rPr>
        <w:t>οχιάστηκε η φαρμακευτική δαπάνη και όλα όσα έγιναν. Θα συζητηθεί και η περίοδος 2010-2012 του νοικοκυρέματος και της δίκαιης μεταρρύθμισης που έφερε αποτελέσματα. Και, βεβαίως, θα συζητηθεί η περίοδος του 2015, που για έναν χρόνο δεν τιμολογήσατε φάρμακα κ</w:t>
      </w:r>
      <w:r>
        <w:rPr>
          <w:rFonts w:eastAsia="Times New Roman" w:cs="Times New Roman"/>
          <w:szCs w:val="24"/>
        </w:rPr>
        <w:t>αι συνέχισε να πληρώνει ο λαός με τις ακριβότερες προηγούμενες τιμές, γιατί είχατε -λέει- δουλειά στη διαπραγμάτευση. Όλοι μαζί πήγαιναν. Έπαιρναν και τον Υπουργό Υγείας στη διαπραγμάτευση. Αυτά είναι!</w:t>
      </w:r>
    </w:p>
    <w:p w14:paraId="52258050"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225805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Ακούστε, κύριοι. Εμείς είπαμε «</w:t>
      </w:r>
      <w:r>
        <w:rPr>
          <w:rFonts w:eastAsia="Times New Roman" w:cs="Times New Roman"/>
          <w:szCs w:val="24"/>
        </w:rPr>
        <w:t>ναι</w:t>
      </w:r>
      <w:r>
        <w:rPr>
          <w:rFonts w:eastAsia="Times New Roman" w:cs="Times New Roman"/>
          <w:szCs w:val="24"/>
        </w:rPr>
        <w:t>» γ</w:t>
      </w:r>
      <w:r>
        <w:rPr>
          <w:rFonts w:eastAsia="Times New Roman" w:cs="Times New Roman"/>
          <w:szCs w:val="24"/>
        </w:rPr>
        <w:t xml:space="preserve">ια λόγους αρχής στην </w:t>
      </w:r>
      <w:r>
        <w:rPr>
          <w:rFonts w:eastAsia="Times New Roman" w:cs="Times New Roman"/>
          <w:szCs w:val="24"/>
        </w:rPr>
        <w:t>ειδική κοινοβουλευτική επιτροπή</w:t>
      </w:r>
      <w:r>
        <w:rPr>
          <w:rFonts w:eastAsia="Times New Roman" w:cs="Times New Roman"/>
          <w:szCs w:val="24"/>
        </w:rPr>
        <w:t>, για να λάμψει, πραγματικά, η αλήθεια. Ταυτόχρονα, επισημαίνουμε ότι μέσα απ’ αυτήν τη διαδικασία η Κυβέρνηση επιχειρεί αυτά τα οποία προανέφερα.</w:t>
      </w:r>
    </w:p>
    <w:p w14:paraId="5225805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Σε καμμιά περίπτωση δεν συμφωνούμε σε μια περίοδο που η χ</w:t>
      </w:r>
      <w:r>
        <w:rPr>
          <w:rFonts w:eastAsia="Times New Roman" w:cs="Times New Roman"/>
          <w:szCs w:val="24"/>
        </w:rPr>
        <w:t>ώρα έχει ανάγκη από εθνική συνεννόηση, από διαμόρφωση εθνικής στρατηγικής, από τη διαμόρφωση εθνικής γραμμής για να βγει από τα δύσκολα, να εκτρέπεται η πολιτική δραστηριότητα. Αυτό δεν είναι μέσα στις πολιτικές μας επιδιώξεις. Θα το χρεωθεί η Κυβέρνηση, δ</w:t>
      </w:r>
      <w:r>
        <w:rPr>
          <w:rFonts w:eastAsia="Times New Roman" w:cs="Times New Roman"/>
          <w:szCs w:val="24"/>
        </w:rPr>
        <w:t>ιότι θα συμβάλλει και αυτό τούτη την ώρα στο να προχωρήσουν τα πράγματα, με έναν στρεβλό τρόπο.</w:t>
      </w:r>
    </w:p>
    <w:p w14:paraId="5225805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Προσέξτε, ανοίγετε τον λάκκο άλλων μέσα από σχεδιασμούς σκοτεινών δωματίων, αλλά συνήθως πέφτουν μέσα αυτοί που σχεδιάζουν μ’ αυτόν τον τρόπο.</w:t>
      </w:r>
    </w:p>
    <w:p w14:paraId="52258054" w14:textId="77777777" w:rsidR="005D2FD3" w:rsidRDefault="00310839">
      <w:pPr>
        <w:spacing w:line="600" w:lineRule="auto"/>
        <w:jc w:val="both"/>
        <w:rPr>
          <w:rFonts w:eastAsia="Times New Roman" w:cs="Times New Roman"/>
          <w:szCs w:val="24"/>
        </w:rPr>
      </w:pPr>
      <w:r>
        <w:rPr>
          <w:rFonts w:eastAsia="Times New Roman" w:cs="Times New Roman"/>
          <w:szCs w:val="24"/>
        </w:rPr>
        <w:t>Κλείνω υπενθυμίζο</w:t>
      </w:r>
      <w:r>
        <w:rPr>
          <w:rFonts w:eastAsia="Times New Roman" w:cs="Times New Roman"/>
          <w:szCs w:val="24"/>
        </w:rPr>
        <w:t xml:space="preserve">ντας δύο πράγματα, επειδή ακούσαμε πολλά μαθήματα από συναδέλφους του ΣΥΡΙΖΑ: Έβαλαν την υπογραφή τους σε κείμενα -επειδή μας εγκαλούν εμάς- όπου το ένα κείμενο λέει ότι ο κ. Γεωργίου, ο οποίος ανέλαβε στην ΕΛΣΤΑΤ τον Σεπτέμβριο του 2010, ευθύνεται για τα </w:t>
      </w:r>
      <w:r>
        <w:rPr>
          <w:rFonts w:eastAsia="Times New Roman" w:cs="Times New Roman"/>
          <w:szCs w:val="24"/>
        </w:rPr>
        <w:t>του 2009 και το «μαγείρεμα» των στοιχείων που έγιναν πριν. Αυτός που ανέλαβε μετά!</w:t>
      </w:r>
      <w:r>
        <w:rPr>
          <w:rFonts w:eastAsia="Times New Roman" w:cs="Times New Roman"/>
          <w:szCs w:val="24"/>
        </w:rPr>
        <w:t xml:space="preserve"> </w:t>
      </w:r>
      <w:r>
        <w:rPr>
          <w:rFonts w:eastAsia="Times New Roman" w:cs="Times New Roman"/>
          <w:szCs w:val="24"/>
        </w:rPr>
        <w:t xml:space="preserve">Και η δεύτερη υπογραφή αφορά στο ότι ο λογαριασμός των 1,3 δισεκατομμυρίων που είναι του 2000 σχετίζεται με αγορές που έγιναν το 2002, 2003 κλπ. </w:t>
      </w:r>
    </w:p>
    <w:p w14:paraId="5225805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Τουλάχιστον να υπάρχει μια </w:t>
      </w:r>
      <w:r>
        <w:rPr>
          <w:rFonts w:eastAsia="Times New Roman" w:cs="Times New Roman"/>
          <w:szCs w:val="24"/>
        </w:rPr>
        <w:t>συνέπεια σε αυτά που υπογράφετε, να μην έχουν λογικά άλματα. Διότι προσπαθείτε να τρελάνετε εμάς, αλλά θα τρελαθείτε εσείς.</w:t>
      </w:r>
    </w:p>
    <w:p w14:paraId="5225805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225805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225805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Πρόεδρε, έχετε τον λόγο. </w:t>
      </w:r>
    </w:p>
    <w:p w14:paraId="5225805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Ζητάω την κατανόηση του Προεδρείου και των συναδέλφων, διότι το απόγευμα θα προεδρεύσω και άρα δεν θα είχα δικαίωμα να μιλήσω επί του θέματος από τη θέση του Βουλευτή. Όμως, επειδή υπ</w:t>
      </w:r>
      <w:r>
        <w:rPr>
          <w:rFonts w:eastAsia="Times New Roman" w:cs="Times New Roman"/>
          <w:szCs w:val="24"/>
        </w:rPr>
        <w:t xml:space="preserve">ήρξαν οι αναφορές που αφορούσαν στη δική μου απόφαση επί της ουσίας και εν ονόματι της Βουλής για τη χθεσινή εκδήλωση που έγινε, θεωρώ υποχρέωσή μου να μην σιωπήσω. </w:t>
      </w:r>
    </w:p>
    <w:p w14:paraId="5225805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Θέλω να εκφράσω μια αρνητική έκπληξη σε τέσσερα ζητήματα: Εδώ και ενάμιση μήνα που έχει συ</w:t>
      </w:r>
      <w:r>
        <w:rPr>
          <w:rFonts w:eastAsia="Times New Roman" w:cs="Times New Roman"/>
          <w:szCs w:val="24"/>
        </w:rPr>
        <w:t xml:space="preserve">ζητηθεί δημόσια αυτό το ζήτημα -διότι κάναμε μια εργώδη προσπάθεια μετά από την ομόφωνη απόφαση του Δήμου Ήλιδος, η οποία μας καλούσε να </w:t>
      </w:r>
      <w:r>
        <w:rPr>
          <w:rFonts w:eastAsia="Times New Roman" w:cs="Times New Roman"/>
          <w:szCs w:val="24"/>
        </w:rPr>
        <w:lastRenderedPageBreak/>
        <w:t xml:space="preserve">συνδράμουμε μετά από είκοσι χρόνια για να γίνει πραγματικότητα η εκτέλεση των εργασιών για την έκθεση- είχαν εκφραστεί </w:t>
      </w:r>
      <w:r>
        <w:rPr>
          <w:rFonts w:eastAsia="Times New Roman" w:cs="Times New Roman"/>
          <w:szCs w:val="24"/>
        </w:rPr>
        <w:t>δημοσίως από δύο έγκριτες εφημερίδες και από επώνυμους σχολιογράφους, από την «</w:t>
      </w:r>
      <w:r>
        <w:rPr>
          <w:rFonts w:eastAsia="Times New Roman" w:cs="Times New Roman"/>
          <w:szCs w:val="24"/>
        </w:rPr>
        <w:t>ΚΑΘΗΜΕΡΙΝΗ</w:t>
      </w:r>
      <w:r>
        <w:rPr>
          <w:rFonts w:eastAsia="Times New Roman" w:cs="Times New Roman"/>
          <w:szCs w:val="24"/>
        </w:rPr>
        <w:t>» και την «</w:t>
      </w:r>
      <w:r>
        <w:rPr>
          <w:rFonts w:eastAsia="Times New Roman" w:cs="Times New Roman"/>
          <w:szCs w:val="24"/>
        </w:rPr>
        <w:t>ΕΣΤΙΑ</w:t>
      </w:r>
      <w:r>
        <w:rPr>
          <w:rFonts w:eastAsia="Times New Roman" w:cs="Times New Roman"/>
          <w:szCs w:val="24"/>
        </w:rPr>
        <w:t xml:space="preserve">» και ύστερα από άλλα περιθωριακά έντυπα της άκρας </w:t>
      </w:r>
      <w:r>
        <w:rPr>
          <w:rFonts w:eastAsia="Times New Roman" w:cs="Times New Roman"/>
          <w:szCs w:val="24"/>
        </w:rPr>
        <w:t>Δεξιάς</w:t>
      </w:r>
      <w:r>
        <w:rPr>
          <w:rFonts w:eastAsia="Times New Roman" w:cs="Times New Roman"/>
          <w:szCs w:val="24"/>
        </w:rPr>
        <w:t xml:space="preserve">, αντιρρήσεις και ενστάσεις στο κατά πόσο η Βουλή θα έπρεπε να συμμετάσχει στην απόδοση τιμής </w:t>
      </w:r>
      <w:r>
        <w:rPr>
          <w:rFonts w:eastAsia="Times New Roman" w:cs="Times New Roman"/>
          <w:szCs w:val="24"/>
        </w:rPr>
        <w:t xml:space="preserve">και στην ενίσχυση αυτής της προσπάθειας. </w:t>
      </w:r>
    </w:p>
    <w:p w14:paraId="5225805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Από καμμία άλλη πλευρά, ούτε από δημιοσιολογούντες ούτε από πολιτικά πρόσωπα ούτε από πολιτικά κόμματα, δεν είχε εκφραστεί οτιδήποτε δημόσια. Και αυτό το θεωρούσα -και το θεωρώ ακόμη- σαν ένα ενδεικτικό στοιχείο μι</w:t>
      </w:r>
      <w:r>
        <w:rPr>
          <w:rFonts w:eastAsia="Times New Roman" w:cs="Times New Roman"/>
          <w:szCs w:val="24"/>
        </w:rPr>
        <w:t>ας δημοκρατικής ωρίμανσης εν έτει 2017 για το πώς βλέπουμε την ιστορία, που προφανώς δεν τη βλέπουμε όλοι με τα ίδια μάτια, που προφανώς δεν βλέπουμε όλοι τις ίδιες διαδρομές, αλλά που προφανώς είναι ενιαία η ιστορία αυτού του λαού για το πώς έχουμε φτάσει</w:t>
      </w:r>
      <w:r>
        <w:rPr>
          <w:rFonts w:eastAsia="Times New Roman" w:cs="Times New Roman"/>
          <w:szCs w:val="24"/>
        </w:rPr>
        <w:t xml:space="preserve"> εδώ μέχρι τώρα. </w:t>
      </w:r>
    </w:p>
    <w:p w14:paraId="5225805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Εκφράζω, λοιπόν, την έκπληξή μου, γιατί τώρα και αφού έκλεισε αυτός ο κύκλος, ετέθη αυτό το ζήτημα προηγουμένως με τις δύο ομιλίες κυρίως των εγκρίτων συναδέλφων της Νέας Δη</w:t>
      </w:r>
      <w:r>
        <w:rPr>
          <w:rFonts w:eastAsia="Times New Roman" w:cs="Times New Roman"/>
          <w:szCs w:val="24"/>
        </w:rPr>
        <w:lastRenderedPageBreak/>
        <w:t>μοκρατίας. Γιατί δεν λαμβάνω καθόλου υπ’ όψιν μου τις εμφυλιοπολε</w:t>
      </w:r>
      <w:r>
        <w:rPr>
          <w:rFonts w:eastAsia="Times New Roman" w:cs="Times New Roman"/>
          <w:szCs w:val="24"/>
        </w:rPr>
        <w:t xml:space="preserve">μικές ομιλίες από την πτέρυγα των άλλων κυρίων, οι οποίοι προφανώς βρήκαν και τα λένε. Πραγματικά, μένω έκπληκτος. </w:t>
      </w:r>
    </w:p>
    <w:p w14:paraId="5225805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Επίσης, μένω έκπληκτος –και αυτό είναι το δεύτερο ζήτημα- από το ότι υπάρχει μια συνηγορία για μια εκτέλεση, η οποία έγινε κάτω από τη δημόσ</w:t>
      </w:r>
      <w:r>
        <w:rPr>
          <w:rFonts w:eastAsia="Times New Roman" w:cs="Times New Roman"/>
          <w:szCs w:val="24"/>
        </w:rPr>
        <w:t>ια, διεθνή, παγκόσμια κατακραυγή των πλέον επιφανών διανοουμένων και πολιτικών εκείνης της περιόδου. Αυτό δεν ήταν τυχαίο και δεν είναι ανάγκη σήμερα να το πούμε ακριβώς. Έλεγαν οι ίδιοι με τις υπογραφές τους τον λόγο για τον οποίο είχαν ενώσει τότε τις φω</w:t>
      </w:r>
      <w:r>
        <w:rPr>
          <w:rFonts w:eastAsia="Times New Roman" w:cs="Times New Roman"/>
          <w:szCs w:val="24"/>
        </w:rPr>
        <w:t>νές τους για να μην γίνει αυτή η εκτέλεση του Νίκου Μπελογιάννη και των τριών άλλων, του Καλούμενου, του Αργυριάδη και του Μπάτση. Υπήρχαν λόγοι, για τους οποίους είχαν δημόσια και διεθνώς αναφερθεί.</w:t>
      </w:r>
    </w:p>
    <w:p w14:paraId="5225805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τρίτο ζήτημα για το οποίο εκφράζω την έκπληξή μου είν</w:t>
      </w:r>
      <w:r>
        <w:rPr>
          <w:rFonts w:eastAsia="Times New Roman" w:cs="Times New Roman"/>
          <w:szCs w:val="24"/>
        </w:rPr>
        <w:t xml:space="preserve">αι γιατί είμαι σίγουρος ότι οι έγκριτοι συνάδελφοι γνωρίζουν πως η εκτέλεση των τεσσάρων, παρά την τότε μεγάλη αμφιταλάντευση που υπήρχε στο κράτος και στην Κυβέρνηση, έγινε Κυριακή στις 04.10΄ το πρωί, πράγμα που απαγορεύεται αξιακά -οι Γερμανοί ποτέ δεν </w:t>
      </w:r>
      <w:r>
        <w:rPr>
          <w:rFonts w:eastAsia="Times New Roman" w:cs="Times New Roman"/>
          <w:szCs w:val="24"/>
        </w:rPr>
        <w:t xml:space="preserve">το έκαναν και Κυριακή και πριν την ανατολή του ηλίου-, ακριβώς επειδή την επόμενη ημέρα είχε συγκληθεί, </w:t>
      </w:r>
      <w:r>
        <w:rPr>
          <w:rFonts w:eastAsia="Times New Roman" w:cs="Times New Roman"/>
          <w:szCs w:val="24"/>
        </w:rPr>
        <w:lastRenderedPageBreak/>
        <w:t xml:space="preserve">μέσα στην τεράστια πολιτική σύγκρουση που γινόταν από την πίεση των Αμερικάνων του Παλατιού, η ειδική </w:t>
      </w:r>
      <w:r>
        <w:rPr>
          <w:rFonts w:eastAsia="Times New Roman" w:cs="Times New Roman"/>
          <w:szCs w:val="24"/>
        </w:rPr>
        <w:t>επιτροπή χαρίτων</w:t>
      </w:r>
      <w:r>
        <w:rPr>
          <w:rFonts w:eastAsia="Times New Roman" w:cs="Times New Roman"/>
          <w:szCs w:val="24"/>
        </w:rPr>
        <w:t xml:space="preserve"> για να δώσει χάρη. </w:t>
      </w:r>
    </w:p>
    <w:p w14:paraId="5225805F"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έγινε από</w:t>
      </w:r>
      <w:r>
        <w:rPr>
          <w:rFonts w:eastAsia="Times New Roman" w:cs="Times New Roman"/>
          <w:szCs w:val="24"/>
        </w:rPr>
        <w:t xml:space="preserve"> την επενέργεια και μέσα από μια εργώδη προσπάθεια των μηχανισμών του παρακράτους και του κράτους για να γίνουν οι εκτελέσεις. Και αν δείτε και τον Τύπο της επόμενης και των επόμενων ημερών, θα διαπιστώσετε ότι υπήρξε ένα κορυφαίο ζήτημα πολιτικής σύγκρουσ</w:t>
      </w:r>
      <w:r>
        <w:rPr>
          <w:rFonts w:eastAsia="Times New Roman" w:cs="Times New Roman"/>
          <w:szCs w:val="24"/>
        </w:rPr>
        <w:t xml:space="preserve">ης, όπου και μέσα στις τότε δυνάμεις, στις απόψεις –ας το πούμε- στους «νικητές» του </w:t>
      </w:r>
      <w:r>
        <w:rPr>
          <w:rFonts w:eastAsia="Times New Roman" w:cs="Times New Roman"/>
          <w:szCs w:val="24"/>
        </w:rPr>
        <w:t xml:space="preserve">Εμφυλίου </w:t>
      </w:r>
      <w:r>
        <w:rPr>
          <w:rFonts w:eastAsia="Times New Roman" w:cs="Times New Roman"/>
          <w:szCs w:val="24"/>
        </w:rPr>
        <w:t>–βάλτε το μέσα σε όσα εισαγωγικά θέλετε- ή οτιδήποτε άλλο υπήρχαν σφοδρές αντιρρήσεις μέχρι και το επίπεδο του Πρωθυπουργού για αυτήν την ενέργεια.</w:t>
      </w:r>
    </w:p>
    <w:p w14:paraId="52258060"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η τελευταί</w:t>
      </w:r>
      <w:r>
        <w:rPr>
          <w:rFonts w:eastAsia="Times New Roman" w:cs="Times New Roman"/>
          <w:szCs w:val="24"/>
        </w:rPr>
        <w:t>α μου έκπληξη έχει σχέση με αυτό που ζήσαμε χθες στην Αμαλιάδα, όπου από πουθενά –και είμαι ευτυχής γι’ αυτό, διότι δείχνει μια μεγάλη ωριμότητα του λαού μας, που τον γνωρίζει και ο Βουλευτής κ. Τζαβάρας που είναι από τον Πύργο- από τον Δήμο, την Περιφέρει</w:t>
      </w:r>
      <w:r>
        <w:rPr>
          <w:rFonts w:eastAsia="Times New Roman" w:cs="Times New Roman"/>
          <w:szCs w:val="24"/>
        </w:rPr>
        <w:t xml:space="preserve">α και τους εκατοντάδες –για να μην πω χιλιάδες- ανθρώπους που επί δυόμισι ώρες ήταν στην Αμαλιάδα, πέρα από τους «στρατευμένους» -ας πούμε- του ΚΚΕ ή του ΣΥΡΙΖΑ και τα λοιπά, όχι μόνο δεν υπήρξε μία ένσταση να </w:t>
      </w:r>
      <w:r>
        <w:rPr>
          <w:rFonts w:eastAsia="Times New Roman" w:cs="Times New Roman"/>
          <w:szCs w:val="24"/>
        </w:rPr>
        <w:lastRenderedPageBreak/>
        <w:t>υποδηλωθεί με οποιονδήποτε τρόπο και στον τοπι</w:t>
      </w:r>
      <w:r>
        <w:rPr>
          <w:rFonts w:eastAsia="Times New Roman" w:cs="Times New Roman"/>
          <w:szCs w:val="24"/>
        </w:rPr>
        <w:t xml:space="preserve">κό Τύπο, αλλά ο κόσμος είχε αντιληφθεί πλήρως την πολύ μεγάλη σημασία που είχε και έχει για τη σημερινή Δημοκρατία, για τη σημερινή Βουλή το να τιμά τον Νίκο Μπελογιάννη. </w:t>
      </w:r>
    </w:p>
    <w:p w14:paraId="52258061"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2258062" w14:textId="77777777" w:rsidR="005D2FD3" w:rsidRDefault="0031083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258063" w14:textId="77777777" w:rsidR="005D2FD3" w:rsidRDefault="00310839">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Πρόεδρε, δεν είχα σκοπό να μιλήσω –και το αντιλαμβάνεστε- αλλά μετά από αυτά που είπατε, θα πω και εγώ ότι προσωπικά είχα εντυπωσιαστεί όταν πρωτοπήγα στην Ισπανία και είδα ότι ο νικητής του Εμφυλίου Πολέμου εκεί, </w:t>
      </w:r>
      <w:r>
        <w:rPr>
          <w:rFonts w:eastAsia="Times New Roman"/>
          <w:szCs w:val="24"/>
        </w:rPr>
        <w:t>ο Στρατηγός Φράνκο, ο δικτάτορας δηλαδή, ετίμησε τους νεκρούς του Εμφυλίου Πολέμου μαζί με τους νεκρούς της παρατάξεώς του και μέχρι σήμερα δεν ακούνε στη Βουλή της Ισπανίας να υβρίζουν οι μεν τους δε. Εμείς εδώ ακόμα -δυστυχώς ορισμένοι- υβρίζουμε τους νε</w:t>
      </w:r>
      <w:r>
        <w:rPr>
          <w:rFonts w:eastAsia="Times New Roman"/>
          <w:szCs w:val="24"/>
        </w:rPr>
        <w:t xml:space="preserve">κρούς. Αυτό είναι πραγματικά απαράδεκτο και εγώ πιστεύω προσωπικά ότι η χθεσινή ενέργειά σας ως Προέδρου και εκπροσωπώντας τη Βουλή ήταν πάρα πολύ σωστή εις τη μνήμη του Μπελογιάννη. </w:t>
      </w:r>
    </w:p>
    <w:p w14:paraId="52258064" w14:textId="77777777" w:rsidR="005D2FD3" w:rsidRDefault="00310839">
      <w:pPr>
        <w:spacing w:line="600" w:lineRule="auto"/>
        <w:ind w:firstLine="720"/>
        <w:jc w:val="both"/>
        <w:rPr>
          <w:rFonts w:eastAsia="Times New Roman"/>
          <w:szCs w:val="24"/>
        </w:rPr>
      </w:pPr>
      <w:r>
        <w:rPr>
          <w:rFonts w:eastAsia="Times New Roman"/>
          <w:b/>
          <w:szCs w:val="24"/>
        </w:rPr>
        <w:lastRenderedPageBreak/>
        <w:t xml:space="preserve">ΚΩΝΣΤΑΝΤΙΝΟΣ ΤΖΑΒΑΡΑΣ: </w:t>
      </w:r>
      <w:r>
        <w:rPr>
          <w:rFonts w:eastAsia="Times New Roman"/>
          <w:szCs w:val="24"/>
        </w:rPr>
        <w:t xml:space="preserve">Κύριε Πρόεδρε, μπορώ να έχω τον λόγο; </w:t>
      </w:r>
    </w:p>
    <w:p w14:paraId="52258065" w14:textId="77777777" w:rsidR="005D2FD3" w:rsidRDefault="00310839">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(Δημήτριος Κρεμαστινός): </w:t>
      </w:r>
      <w:r>
        <w:rPr>
          <w:rFonts w:eastAsia="Times New Roman"/>
          <w:szCs w:val="24"/>
        </w:rPr>
        <w:t xml:space="preserve">Ορίστε, κύριε Τζαβάρα, έχετε τον λόγο. </w:t>
      </w:r>
    </w:p>
    <w:p w14:paraId="52258066" w14:textId="77777777" w:rsidR="005D2FD3" w:rsidRDefault="00310839">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Με πολύ σεβασμό στα όσα άκουσα από τον Πρόεδρο της Βουλής και από εσάς, κύριε Πρόεδρε, εγώ επιχειρηματολόγησα και θεμελίωσα αυτό που είπα σε μια γενική αρχή, την οποία</w:t>
      </w:r>
      <w:r>
        <w:rPr>
          <w:rFonts w:eastAsia="Times New Roman"/>
          <w:szCs w:val="24"/>
        </w:rPr>
        <w:t xml:space="preserve"> κανένας δεν μπορεί να μην υιοθετεί και να είναι Βουλευτής σε αυτό το Κοινοβούλιο. </w:t>
      </w:r>
    </w:p>
    <w:p w14:paraId="52258067" w14:textId="77777777" w:rsidR="005D2FD3" w:rsidRDefault="00310839">
      <w:pPr>
        <w:spacing w:line="600" w:lineRule="auto"/>
        <w:ind w:firstLine="720"/>
        <w:jc w:val="both"/>
        <w:rPr>
          <w:rFonts w:eastAsia="Times New Roman"/>
          <w:szCs w:val="24"/>
        </w:rPr>
      </w:pPr>
      <w:r>
        <w:rPr>
          <w:rFonts w:eastAsia="Times New Roman"/>
          <w:szCs w:val="24"/>
        </w:rPr>
        <w:t>Όμως, εδώ γίνεται μια σκόπιμη σύγχυση, σύμπτυξη –θα έλεγα- δύο διαφορετικών παραδειγμάτων, τα οποία συνυπάρχουν στο ίδιο ιστορικό πρόσωπο.</w:t>
      </w:r>
    </w:p>
    <w:p w14:paraId="52258068" w14:textId="77777777" w:rsidR="005D2FD3" w:rsidRDefault="00310839">
      <w:pPr>
        <w:spacing w:line="600" w:lineRule="auto"/>
        <w:ind w:firstLine="720"/>
        <w:jc w:val="both"/>
        <w:rPr>
          <w:rFonts w:eastAsia="Times New Roman"/>
          <w:szCs w:val="24"/>
        </w:rPr>
      </w:pPr>
      <w:r>
        <w:rPr>
          <w:rFonts w:eastAsia="Times New Roman"/>
          <w:szCs w:val="24"/>
        </w:rPr>
        <w:t>Πράγματι, ο Νίκος Μπελογιάννης ως</w:t>
      </w:r>
      <w:r>
        <w:rPr>
          <w:rFonts w:eastAsia="Times New Roman"/>
          <w:szCs w:val="24"/>
        </w:rPr>
        <w:t xml:space="preserve"> κατάδικος σε θάνατο από ένα δικαστήριο που ήταν στρατοδικείο και που πράγματι, μέσα από την απόφασή του, ένα κράτος εκτάκτων καταστάσεων και συνθηκών έδειξε μια σκληρότητα που παραβιάζει ανθρώπινα δικαιώματα, είναι αναμφίβολα κάτι που δικαιολογημένα συνήγ</w:t>
      </w:r>
      <w:r>
        <w:rPr>
          <w:rFonts w:eastAsia="Times New Roman"/>
          <w:szCs w:val="24"/>
        </w:rPr>
        <w:t xml:space="preserve">ειρε όλους τους διανοούμενους, τους πολιτικούς. Ο Ντε Γκωλ </w:t>
      </w:r>
      <w:r>
        <w:rPr>
          <w:rFonts w:eastAsia="Times New Roman"/>
          <w:szCs w:val="24"/>
        </w:rPr>
        <w:lastRenderedPageBreak/>
        <w:t xml:space="preserve">ήταν αυτός που είπε «όχι» στην εκτέλεση, αλλά και ο Νίκος Πλαστήρας είπε «όχι, δεν θα εκτελεστούν». </w:t>
      </w:r>
    </w:p>
    <w:p w14:paraId="52258069" w14:textId="77777777" w:rsidR="005D2FD3" w:rsidRDefault="00310839">
      <w:pPr>
        <w:spacing w:line="600" w:lineRule="auto"/>
        <w:ind w:firstLine="720"/>
        <w:jc w:val="both"/>
        <w:rPr>
          <w:rFonts w:eastAsia="Times New Roman"/>
          <w:szCs w:val="24"/>
        </w:rPr>
      </w:pPr>
      <w:r>
        <w:rPr>
          <w:rFonts w:eastAsia="Times New Roman"/>
          <w:szCs w:val="24"/>
        </w:rPr>
        <w:t xml:space="preserve">Το παρακράτος, όμως, ήταν αυτό –και συμφωνώ- που οδήγησε σε αυτό το αποτέλεσμα. </w:t>
      </w:r>
    </w:p>
    <w:p w14:paraId="5225806A" w14:textId="77777777" w:rsidR="005D2FD3" w:rsidRDefault="00310839">
      <w:pPr>
        <w:spacing w:line="600" w:lineRule="auto"/>
        <w:ind w:firstLine="720"/>
        <w:jc w:val="both"/>
        <w:rPr>
          <w:rFonts w:eastAsia="Times New Roman"/>
          <w:szCs w:val="24"/>
        </w:rPr>
      </w:pPr>
      <w:r>
        <w:rPr>
          <w:rFonts w:eastAsia="Times New Roman"/>
          <w:b/>
          <w:szCs w:val="24"/>
        </w:rPr>
        <w:t>ΝΙΚΟΛΑΟΣ ΞΥΔΑΚΗ</w:t>
      </w:r>
      <w:r>
        <w:rPr>
          <w:rFonts w:eastAsia="Times New Roman"/>
          <w:b/>
          <w:szCs w:val="24"/>
        </w:rPr>
        <w:t xml:space="preserve">Σ: </w:t>
      </w:r>
      <w:r>
        <w:rPr>
          <w:rFonts w:eastAsia="Times New Roman"/>
          <w:szCs w:val="24"/>
        </w:rPr>
        <w:t>Αυτό είναι το ουδέτερο…</w:t>
      </w:r>
    </w:p>
    <w:p w14:paraId="5225806B" w14:textId="77777777" w:rsidR="005D2FD3" w:rsidRDefault="00310839">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Αφήστε, κύριοι! </w:t>
      </w:r>
    </w:p>
    <w:p w14:paraId="5225806C" w14:textId="77777777" w:rsidR="005D2FD3" w:rsidRDefault="00310839">
      <w:pPr>
        <w:spacing w:line="600" w:lineRule="auto"/>
        <w:ind w:firstLine="720"/>
        <w:jc w:val="both"/>
        <w:rPr>
          <w:rFonts w:eastAsia="Times New Roman"/>
          <w:szCs w:val="24"/>
        </w:rPr>
      </w:pPr>
      <w:r>
        <w:rPr>
          <w:rFonts w:eastAsia="Times New Roman"/>
          <w:szCs w:val="24"/>
        </w:rPr>
        <w:t xml:space="preserve">Άλλο, λοιπόν, είναι αυτό το ζήτημα και άλλο το ζήτημα της συμμετοχής ως ήρωος του κόμματός του και της παρατάξεώς του από μια συγκεκριμένη πλευρά στον Εμφύλιο Πόλεμο. </w:t>
      </w:r>
    </w:p>
    <w:p w14:paraId="5225806D" w14:textId="77777777" w:rsidR="005D2FD3" w:rsidRDefault="00310839">
      <w:pPr>
        <w:spacing w:line="600" w:lineRule="auto"/>
        <w:ind w:firstLine="720"/>
        <w:jc w:val="both"/>
        <w:rPr>
          <w:rFonts w:eastAsia="Times New Roman"/>
          <w:szCs w:val="24"/>
        </w:rPr>
      </w:pPr>
      <w:r>
        <w:rPr>
          <w:rFonts w:eastAsia="Times New Roman"/>
          <w:szCs w:val="24"/>
        </w:rPr>
        <w:t>Και ο Εμφύλιος Πόλεμο</w:t>
      </w:r>
      <w:r>
        <w:rPr>
          <w:rFonts w:eastAsia="Times New Roman"/>
          <w:szCs w:val="24"/>
        </w:rPr>
        <w:t xml:space="preserve">ς στην Ελλάδα, κύριε Πρόεδρε, δεν έχει τη γοητεία –αν θέλετε- του ισπανικού Εμφυλίου Πολέμου ούτε έχει αφήσει και το αποτύπωμα που άφησε ο ισπανικός Εμφύλιος Πόλεμος. </w:t>
      </w:r>
    </w:p>
    <w:p w14:paraId="5225806E" w14:textId="77777777" w:rsidR="005D2FD3" w:rsidRDefault="00310839">
      <w:pPr>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ΣΥΡΙΖΑ)</w:t>
      </w:r>
    </w:p>
    <w:p w14:paraId="5225806F" w14:textId="77777777" w:rsidR="005D2FD3" w:rsidRDefault="00310839">
      <w:pPr>
        <w:spacing w:line="600" w:lineRule="auto"/>
        <w:ind w:firstLine="720"/>
        <w:jc w:val="both"/>
        <w:rPr>
          <w:rFonts w:eastAsia="Times New Roman" w:cs="Times New Roman"/>
          <w:szCs w:val="24"/>
        </w:rPr>
      </w:pPr>
      <w:r>
        <w:rPr>
          <w:rFonts w:eastAsia="Times New Roman"/>
          <w:szCs w:val="24"/>
        </w:rPr>
        <w:t>Αυτός εδώ ο Πόλεμος ήταν ένας πόλεμο</w:t>
      </w:r>
      <w:r>
        <w:rPr>
          <w:rFonts w:eastAsia="Times New Roman"/>
          <w:szCs w:val="24"/>
        </w:rPr>
        <w:t xml:space="preserve">ς, όπου η μια πλευρά αγωνιζόταν –δεν ξέρω πώς ακούστηκε χθες- για ένα συγκεκριμένο σχέδιο και η άλλη πλευρά αγωνιζόταν για να μη γίνει Λαϊκή Δημοκρατία η Ελλάδα. </w:t>
      </w:r>
      <w:r>
        <w:rPr>
          <w:rFonts w:eastAsia="Times New Roman" w:cs="Times New Roman"/>
          <w:szCs w:val="24"/>
        </w:rPr>
        <w:t xml:space="preserve">Δεν μπορώ να αντιληφθώ, λοιπόν, </w:t>
      </w:r>
      <w:r>
        <w:rPr>
          <w:rFonts w:eastAsia="Times New Roman" w:cs="Times New Roman"/>
          <w:szCs w:val="24"/>
        </w:rPr>
        <w:lastRenderedPageBreak/>
        <w:t>ποιος από τους δύο δικαιώθηκε. Είπα και το ξαναλέω: Δεν ξέρω τ</w:t>
      </w:r>
      <w:r>
        <w:rPr>
          <w:rFonts w:eastAsia="Times New Roman" w:cs="Times New Roman"/>
          <w:szCs w:val="24"/>
        </w:rPr>
        <w:t xml:space="preserve">ι θα έκανε ο Νίκος Μπελογιάννης ζώντας μέχρι αυτήν την εποχή. </w:t>
      </w:r>
    </w:p>
    <w:p w14:paraId="5225807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Δεν θέλω, κύριε Πρόεδρε, κύριε Βούτση, να αναφερθώ σε αυτά που είχε πει ο αείμνηστος Λεωνίδας Κύρκος σε μια συνέντευξή του στην «Καθημερινή». Απ’ όλες τις πλευρές λοιπόν υπάρχουν ήρωες, απ’ όλε</w:t>
      </w:r>
      <w:r>
        <w:rPr>
          <w:rFonts w:eastAsia="Times New Roman" w:cs="Times New Roman"/>
          <w:szCs w:val="24"/>
        </w:rPr>
        <w:t xml:space="preserve">ς τις πλευρές υπήρξαν και κακοποιοί, απ’ όλες τις πλευρές υπήρξαν –και εδώ τελειώνω- περιπτώσεις για τις οποίες δεν μπορεί η σημερινή Βουλή και η σημερινή </w:t>
      </w:r>
      <w:r>
        <w:rPr>
          <w:rFonts w:eastAsia="Times New Roman" w:cs="Times New Roman"/>
          <w:szCs w:val="24"/>
        </w:rPr>
        <w:t xml:space="preserve">δημοκρατία </w:t>
      </w:r>
      <w:r>
        <w:rPr>
          <w:rFonts w:eastAsia="Times New Roman" w:cs="Times New Roman"/>
          <w:szCs w:val="24"/>
        </w:rPr>
        <w:t xml:space="preserve">να θεωρεί ότι αυτή η μελανή σελίδα της ιστορία της Ελλάδας, του Εμφυλίου Πολέμου, μπορεί να αποτελέσει στοιχείο της πολιτιστικής μας κληρονομιάς, ώστε να διατηρείται στη μνήμη των επόμενων γενεών, μέσα σε ένα μουσείο εμφυλίου πολέμου. Αυτό είχα να πω και </w:t>
      </w:r>
      <w:r>
        <w:rPr>
          <w:rFonts w:eastAsia="Times New Roman" w:cs="Times New Roman"/>
          <w:szCs w:val="24"/>
        </w:rPr>
        <w:t>τ</w:t>
      </w:r>
      <w:r>
        <w:rPr>
          <w:rFonts w:eastAsia="Times New Roman" w:cs="Times New Roman"/>
          <w:szCs w:val="24"/>
        </w:rPr>
        <w:t xml:space="preserve">ίποτε </w:t>
      </w:r>
      <w:r>
        <w:rPr>
          <w:rFonts w:eastAsia="Times New Roman" w:cs="Times New Roman"/>
          <w:szCs w:val="24"/>
        </w:rPr>
        <w:t>άλλο.</w:t>
      </w:r>
    </w:p>
    <w:p w14:paraId="52258071"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25807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Κύριε Πρόεδρε, θα ήθελα τον λόγο.</w:t>
      </w:r>
    </w:p>
    <w:p w14:paraId="5225807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έχετε τον λόγο.</w:t>
      </w:r>
    </w:p>
    <w:p w14:paraId="5225807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ΑΛΕΞΑΝΔΡΑ ΠΑΠΑΡΗΓΑ:</w:t>
      </w:r>
      <w:r>
        <w:rPr>
          <w:rFonts w:eastAsia="Times New Roman" w:cs="Times New Roman"/>
          <w:szCs w:val="24"/>
        </w:rPr>
        <w:t xml:space="preserve"> Δεν σας απασχολώ συχνά. </w:t>
      </w:r>
    </w:p>
    <w:p w14:paraId="5225807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Με συγχωρείτε, αλλά κατ’ αρχάς </w:t>
      </w:r>
      <w:r>
        <w:rPr>
          <w:rFonts w:eastAsia="Times New Roman" w:cs="Times New Roman"/>
          <w:szCs w:val="24"/>
        </w:rPr>
        <w:t>θεωρώ απαράδεκτο ότι σήμερα, με μία ημερήσια διάταξη συγκεκριμένη, και με αυτό το θέμα που υπάρχει, μπερδεύεται από διάφορες πλευρές και με διάφορες σκοπιμότητες η υπόθεση «Νίκος Μπελογιάννης». Για να μην πω «δυο όνοι σε ξένο αχυρώνα τσακώνονται»!</w:t>
      </w:r>
    </w:p>
    <w:p w14:paraId="5225807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Ακούστηκ</w:t>
      </w:r>
      <w:r>
        <w:rPr>
          <w:rFonts w:eastAsia="Times New Roman" w:cs="Times New Roman"/>
          <w:szCs w:val="24"/>
        </w:rPr>
        <w:t>αν εδώ φοβερά πράγματα.</w:t>
      </w:r>
    </w:p>
    <w:p w14:paraId="5225807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Δεν έχω κα</w:t>
      </w:r>
      <w:r>
        <w:rPr>
          <w:rFonts w:eastAsia="Times New Roman" w:cs="Times New Roman"/>
          <w:szCs w:val="24"/>
        </w:rPr>
        <w:t>μ</w:t>
      </w:r>
      <w:r>
        <w:rPr>
          <w:rFonts w:eastAsia="Times New Roman" w:cs="Times New Roman"/>
          <w:szCs w:val="24"/>
        </w:rPr>
        <w:t>μία αμφιβολία ότι σε αυτόν τον χώρο, σε αυτό το Κοινοβούλιο –όχι το συγκεκριμένο, γενικά στο Κοινοβούλιο- αυτές οι απόψεις που ακούγονται είναι πολύ φυσιολογικές. Ούτε περιμένω ποτέ να δικαιωθεί μέσα σε αυτό το Κοινοβούλιο ο αγώνας του ΕΑΜ, του ΕΛΑΣ, της Ε</w:t>
      </w:r>
      <w:r>
        <w:rPr>
          <w:rFonts w:eastAsia="Times New Roman" w:cs="Times New Roman"/>
          <w:szCs w:val="24"/>
        </w:rPr>
        <w:t xml:space="preserve">ΠΟΝ, του Δημοκρατικού Στρατού Ελλάδας. Δεν το περιμένω αυτό ποτέ ούτε ήταν και στην πρόθεσή μας! </w:t>
      </w:r>
    </w:p>
    <w:p w14:paraId="5225807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Αυτό το Κοινοβούλιο -το αστικό κοινοβούλιο που λέμε εμείς- το μόνο που μπορεί –και ανεξαρτήτως σύνθεσης- είναι να επιβραβεύσει το μαστίγιο και το καρότο απένα</w:t>
      </w:r>
      <w:r>
        <w:rPr>
          <w:rFonts w:eastAsia="Times New Roman" w:cs="Times New Roman"/>
          <w:szCs w:val="24"/>
        </w:rPr>
        <w:t xml:space="preserve">ντι στον λαό. Πότε θα είναι το καρότο και πότε θα είναι το μαστίγιο. Δεν περιμένουμε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 xml:space="preserve">μία επιβράβευση από αυτό το Κοινοβούλιο. Ούτε ο Μπελογιάννης έδωσε τη ζωή του για να ζούμε σε ένα τέτοιου τύπου Κοινοβούλιο, όπως υπάρχει και σε όλη την Ευρώπη. Ξέρετε </w:t>
      </w:r>
      <w:r>
        <w:rPr>
          <w:rFonts w:eastAsia="Times New Roman" w:cs="Times New Roman"/>
          <w:szCs w:val="24"/>
        </w:rPr>
        <w:t xml:space="preserve">τις απόψεις μας. </w:t>
      </w:r>
    </w:p>
    <w:p w14:paraId="5225807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Τουλάχιστον, όμως, εμείς, ξέροντας ποιο είναι αυτό το Κοινοβούλιο, σεβόμαστε και ορισμένα πράγματα. Εδώ ακούστηκαν τρομερά πράγματα και αντιιστορικά. Τι θέλετε τώρα να κάνω ιστορία, αν θα μπορούσε ή όχι να αποτραπεί η εκτέλεση του Μπελογι</w:t>
      </w:r>
      <w:r>
        <w:rPr>
          <w:rFonts w:eastAsia="Times New Roman" w:cs="Times New Roman"/>
          <w:szCs w:val="24"/>
        </w:rPr>
        <w:t>άννη και γιατί δεν αποτράπηκε; Δεν θα σταθώ σε αυτά.</w:t>
      </w:r>
    </w:p>
    <w:p w14:paraId="5225807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Έλεος, κύριοι! Υπάρχουν αρχεία, υπάρχουν ιστορίες. Ναι, ιδεολογικές διαφορές υπάρχουν. Ναι, είμαστε σε δύο αντίπαλα στρατόπεδα ασυμφιλίωτα –όχι μόνο με τη Νέα Δημοκρατία και με άλλους-, αλλά, κοιτάξτε να</w:t>
      </w:r>
      <w:r>
        <w:rPr>
          <w:rFonts w:eastAsia="Times New Roman" w:cs="Times New Roman"/>
          <w:szCs w:val="24"/>
        </w:rPr>
        <w:t xml:space="preserve"> δείτε, δεν έχει κανένας δικαίωμα –ούτε εγώ που μιλάω αυτήν τη στιγμή- να πει τι θα έκανε ο Μπελογιάννης σήμερα. Το δικαίωμα, όμως, που έχει το ΚΚΕ είναι να πει αυτά που είπε ο Δημήτρης Κουτσούμπας χθες στην Αμαλιάδα. Αυτό το δικαίωμα το έχουμε. Δεν έχω κα</w:t>
      </w:r>
      <w:r>
        <w:rPr>
          <w:rFonts w:eastAsia="Times New Roman" w:cs="Times New Roman"/>
          <w:szCs w:val="24"/>
        </w:rPr>
        <w:t>νένα δικαίωμα να πω τι θα έκανε σήμερα ο Μπελογιάννης, τα παιδιά του, τα εγγόνια του και τα δισέγγονα. Για κανέναν δεν μπορώ να το πω!</w:t>
      </w:r>
    </w:p>
    <w:p w14:paraId="5225807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Εδώ έγιναν προεκτάσεις φοβερές. Τελειώστε με τις προεκτάσεις. Το 1952 τέλειωσε ο Μπελογιάννης. Το ΚΚΕ, όμως, υπάρχει. Ο κ</w:t>
      </w:r>
      <w:r>
        <w:rPr>
          <w:rFonts w:eastAsia="Times New Roman" w:cs="Times New Roman"/>
          <w:szCs w:val="24"/>
        </w:rPr>
        <w:t>αθένας έχει δικαίωμα να μιλά για τον Μπελογιάννη. Δεν μονοπωλούμε τίποτε. Δεν μπορούμε, όμως, να ανεχθούμε την υποκρισία, την καπηλεία και το μίσος. Το μίσος το εξηγούμε.</w:t>
      </w:r>
    </w:p>
    <w:p w14:paraId="5225807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Τζαβάρα, εκείνο που είπα εγώ -και απευθύνομ</w:t>
      </w:r>
      <w:r>
        <w:rPr>
          <w:rFonts w:eastAsia="Times New Roman" w:cs="Times New Roman"/>
          <w:szCs w:val="24"/>
        </w:rPr>
        <w:t>αι σε εσάς γιατί απευθυνθήκατε σε εμένα- ήταν ότι σε κάθε εμφύλιο πόλεμο –και ανέφερα το παράδειγμα του Φράνκο- πρώτοι οι νικητές τιμούν τους νεκρούς του άλλου στρατοπέδου και απαιτούν μετά ή ζητούν και από το άλλο στρατόπεδο να πράξει το ίδιο. Εμείς εδώ δ</w:t>
      </w:r>
      <w:r>
        <w:rPr>
          <w:rFonts w:eastAsia="Times New Roman" w:cs="Times New Roman"/>
          <w:szCs w:val="24"/>
        </w:rPr>
        <w:t>εν το έχουμε καταφέρει ακόμα. Αυτό δυστυχώς είναι το πρόβλημά μας.</w:t>
      </w:r>
    </w:p>
    <w:p w14:paraId="5225807D"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Γιατί κάποιοι έχουν συμφέρον…</w:t>
      </w:r>
    </w:p>
    <w:p w14:paraId="5225807E"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Προχωρούμε με τον κ. Λαζαρίδη, Βουλευτή των Ανεξαρτήτων Ελλήνων.</w:t>
      </w:r>
    </w:p>
    <w:p w14:paraId="5225807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Κύριε Λαζαρίδη, έχετε τον λόγο για </w:t>
      </w:r>
      <w:r>
        <w:rPr>
          <w:rFonts w:eastAsia="Times New Roman" w:cs="Times New Roman"/>
          <w:szCs w:val="24"/>
        </w:rPr>
        <w:t>πέντε λεπτά.</w:t>
      </w:r>
    </w:p>
    <w:p w14:paraId="52258080" w14:textId="77777777" w:rsidR="005D2FD3" w:rsidRDefault="00310839">
      <w:pPr>
        <w:spacing w:line="600" w:lineRule="auto"/>
        <w:ind w:firstLine="720"/>
        <w:jc w:val="both"/>
        <w:rPr>
          <w:rFonts w:eastAsia="Times New Roman"/>
          <w:bCs/>
        </w:rPr>
      </w:pPr>
      <w:r>
        <w:rPr>
          <w:rFonts w:eastAsia="Times New Roman" w:cs="Times New Roman"/>
          <w:b/>
          <w:szCs w:val="24"/>
        </w:rPr>
        <w:t>ΓΕΩΡΓΙΟΣ ΛΑΖΑΡΙΔΗΣ:</w:t>
      </w:r>
      <w:r>
        <w:rPr>
          <w:rFonts w:eastAsia="Times New Roman" w:cs="Times New Roman"/>
          <w:szCs w:val="24"/>
        </w:rPr>
        <w:t xml:space="preserve"> Σας ευχαριστώ, </w:t>
      </w:r>
      <w:r>
        <w:rPr>
          <w:rFonts w:eastAsia="Times New Roman"/>
          <w:bCs/>
        </w:rPr>
        <w:t>κύριε Πρόεδρε.</w:t>
      </w:r>
    </w:p>
    <w:p w14:paraId="52258081" w14:textId="77777777" w:rsidR="005D2FD3" w:rsidRDefault="00310839">
      <w:pPr>
        <w:spacing w:line="600" w:lineRule="auto"/>
        <w:ind w:firstLine="720"/>
        <w:jc w:val="both"/>
        <w:rPr>
          <w:rFonts w:eastAsia="Times New Roman"/>
          <w:bCs/>
        </w:rPr>
      </w:pPr>
      <w:r>
        <w:rPr>
          <w:rFonts w:eastAsia="Times New Roman"/>
          <w:bCs/>
        </w:rPr>
        <w:lastRenderedPageBreak/>
        <w:t>Άκουσα με πάρα πολύ ενδιαφέρον όλους τους συναδέλφους, γιατί είναι πάρα πολύ ενδιαφέρουσα σήμερα η συζήτηση, κυρίες και κύριοι συνάδελφοι. Και άκουσα με πολύ μεγάλη έκπληξη τον συνάδελφο εκπρόσ</w:t>
      </w:r>
      <w:r>
        <w:rPr>
          <w:rFonts w:eastAsia="Times New Roman"/>
          <w:bCs/>
        </w:rPr>
        <w:t xml:space="preserve">ωπο του ΠΑΣΟΚ ή της Δημοκρατικής Συμπαράταξης, με το σύγχρονο όνομα, να αναφέρεται στην περίοδο Σημίτη ως τη λαμπρότερη περίοδο της Μεταπολίτευσης. </w:t>
      </w:r>
    </w:p>
    <w:p w14:paraId="52258082" w14:textId="77777777" w:rsidR="005D2FD3" w:rsidRDefault="00310839">
      <w:pPr>
        <w:spacing w:line="600" w:lineRule="auto"/>
        <w:ind w:firstLine="720"/>
        <w:jc w:val="both"/>
        <w:rPr>
          <w:rFonts w:eastAsia="Times New Roman"/>
          <w:bCs/>
        </w:rPr>
      </w:pPr>
      <w:r>
        <w:rPr>
          <w:rFonts w:eastAsia="Times New Roman"/>
          <w:bCs/>
        </w:rPr>
        <w:t>Και πράγματι εξεπλάγην και λέω να θυμηθούμε ορισμένα πράγματα, γιατί πραγματικά εκείνη την περίοδο ήταν που</w:t>
      </w:r>
      <w:r>
        <w:rPr>
          <w:rFonts w:eastAsia="Times New Roman"/>
          <w:bCs/>
        </w:rPr>
        <w:t xml:space="preserve"> ξεκίνησε η οικονομική καταστροφή της χώρας και ακριβώς σε εκείνη την περίοδο στηρίζεται αυτή η κατάσταση, αυτή η βαθιά κρίση την οποία βιώνουμε, που αντίστοιχό της δεν υπάρχει στην παγκόσμια οικονομία. Οκτώ χρόνια κρίση! </w:t>
      </w:r>
    </w:p>
    <w:p w14:paraId="52258083" w14:textId="77777777" w:rsidR="005D2FD3" w:rsidRDefault="00310839">
      <w:pPr>
        <w:spacing w:line="600" w:lineRule="auto"/>
        <w:ind w:firstLine="720"/>
        <w:jc w:val="both"/>
        <w:rPr>
          <w:rFonts w:eastAsia="Times New Roman"/>
          <w:bCs/>
        </w:rPr>
      </w:pPr>
      <w:r>
        <w:rPr>
          <w:rFonts w:eastAsia="Times New Roman"/>
          <w:bCs/>
        </w:rPr>
        <w:t>Τι να θυμηθεί κανείς από εκείνη τ</w:t>
      </w:r>
      <w:r>
        <w:rPr>
          <w:rFonts w:eastAsia="Times New Roman"/>
          <w:bCs/>
        </w:rPr>
        <w:t xml:space="preserve">ην περίοδο την οποία χαρακτήρισε λαμπρή ο συνάδελφος; Το γεγονός ότι οι βιομηχανίες από τη Μακεδονία επιδοτούνταν για να μετακομίσουν στη Βουλγαρία; Διότι εκείνη την περίοδο ξεκίνησε η μετακόμιση των βιομηχανιών και των βιοτεχνιών στη Βουλγαρία, τα Σκόπια </w:t>
      </w:r>
      <w:r>
        <w:rPr>
          <w:rFonts w:eastAsia="Times New Roman"/>
          <w:bCs/>
        </w:rPr>
        <w:t xml:space="preserve">κλπ. Τις επιδοτούσε η Κυβέρνηση Σημίτη για να μεταφέρονται εκεί; Να θυμηθούμε το ξήλωμα των αμπελιών; Να θυμηθούμε την κατάργηση της καλλιέργειας καπνού; Τι να θυμηθούμε; </w:t>
      </w:r>
    </w:p>
    <w:p w14:paraId="52258084" w14:textId="77777777" w:rsidR="005D2FD3" w:rsidRDefault="00310839">
      <w:pPr>
        <w:spacing w:line="600" w:lineRule="auto"/>
        <w:ind w:firstLine="720"/>
        <w:jc w:val="both"/>
        <w:rPr>
          <w:rFonts w:eastAsia="Times New Roman"/>
          <w:bCs/>
        </w:rPr>
      </w:pPr>
      <w:r>
        <w:rPr>
          <w:rFonts w:eastAsia="Times New Roman"/>
          <w:bCs/>
        </w:rPr>
        <w:lastRenderedPageBreak/>
        <w:t>Αυτό για το οποίο κατηγορούσαν αρκετοί συνάδελφοι, όταν ξεκίνησε η κρίση κι έλεγαν γ</w:t>
      </w:r>
      <w:r>
        <w:rPr>
          <w:rFonts w:eastAsia="Times New Roman"/>
          <w:bCs/>
        </w:rPr>
        <w:t>ια την Ελλάδα ότι δεν παράγουμε τίποτα και ότι όλα τα εισάγουμε, δεν έφταιγαν οι πολίτες, δεν έφταιγαν οι Έλληνες, δεν έφταιγε ο εμπορικός κόσμος. Έφταιγε η περίοδος ακριβώς αυτή κατά την οποία αποδιοργανώθηκε εντελώς όλη η παραγωγική μηχανή της χώρας.</w:t>
      </w:r>
    </w:p>
    <w:p w14:paraId="52258085" w14:textId="77777777" w:rsidR="005D2FD3" w:rsidRDefault="00310839">
      <w:pPr>
        <w:spacing w:line="600" w:lineRule="auto"/>
        <w:ind w:firstLine="720"/>
        <w:jc w:val="both"/>
        <w:rPr>
          <w:rFonts w:eastAsia="Times New Roman"/>
          <w:bCs/>
        </w:rPr>
      </w:pPr>
      <w:r>
        <w:rPr>
          <w:rFonts w:eastAsia="Times New Roman"/>
          <w:bCs/>
        </w:rPr>
        <w:t>Και</w:t>
      </w:r>
      <w:r>
        <w:rPr>
          <w:rFonts w:eastAsia="Times New Roman"/>
          <w:bCs/>
        </w:rPr>
        <w:t xml:space="preserve"> να θυμηθούμε, επίσης, και την καταστροφή, τη μεγάλη απάτη του χρηματιστηρίου, όταν είχαμε τη μεγαλύτερη μετατόπιση πλούτου από τα χέρια των πολιτών, επειδή υπήρχε και μια «αβάντα», να το πούμε έτσι, από την πλευρά της τότε κυβερνήσεως. Και κανείς μας δεν </w:t>
      </w:r>
      <w:r>
        <w:rPr>
          <w:rFonts w:eastAsia="Times New Roman"/>
          <w:bCs/>
        </w:rPr>
        <w:t xml:space="preserve">ξεχνά το γεγονός ότι έβγαιναν και δήλωναν οι τότε Υπουργοί, και ακόμα και ο τότε Πρωθυπουργός ο Σημίτης, ότι ο στόχος είναι οι επτά χιλιάδες μονάδες στο χρηματιστήριο. Και απελευθέρωσαν τότε και τον δανεισμό. Δηλαδή, μπορούσαν πλέον οι πολίτες ελεύθερα να </w:t>
      </w:r>
      <w:r>
        <w:rPr>
          <w:rFonts w:eastAsia="Times New Roman"/>
          <w:bCs/>
        </w:rPr>
        <w:t xml:space="preserve">παίρνουν δάνεια για να παίξουν στο χρηματιστήριο. Και αυτή η περίοδος χαρακτηρίζεται ως λαμπρά περίοδος; Αν είναι δυνατόν, κύριοι συνάδελφοι! </w:t>
      </w:r>
    </w:p>
    <w:p w14:paraId="52258086" w14:textId="77777777" w:rsidR="005D2FD3" w:rsidRDefault="00310839">
      <w:pPr>
        <w:spacing w:line="600" w:lineRule="auto"/>
        <w:ind w:firstLine="720"/>
        <w:jc w:val="both"/>
        <w:rPr>
          <w:rFonts w:eastAsia="Times New Roman"/>
          <w:bCs/>
        </w:rPr>
      </w:pPr>
      <w:r>
        <w:rPr>
          <w:rFonts w:eastAsia="Times New Roman"/>
          <w:bCs/>
        </w:rPr>
        <w:t xml:space="preserve">Και να μην ξεχνάμε και την είσοδο στο ευρώ, με το κόλπο τότε με τα </w:t>
      </w:r>
      <w:r>
        <w:rPr>
          <w:rFonts w:eastAsia="Times New Roman"/>
          <w:bCs/>
          <w:lang w:val="en-US"/>
        </w:rPr>
        <w:t>swap</w:t>
      </w:r>
      <w:r>
        <w:rPr>
          <w:rFonts w:eastAsia="Times New Roman"/>
          <w:bCs/>
        </w:rPr>
        <w:t xml:space="preserve"> κλπ., τα οποία, βέβαια, όλα «έσκασαν» στη</w:t>
      </w:r>
      <w:r>
        <w:rPr>
          <w:rFonts w:eastAsia="Times New Roman"/>
          <w:bCs/>
        </w:rPr>
        <w:t>ν επόμενη κυβέρνηση, στην Κυβέρνηση Καραμανλή 2004-2009.</w:t>
      </w:r>
    </w:p>
    <w:p w14:paraId="52258087" w14:textId="77777777" w:rsidR="005D2FD3" w:rsidRDefault="00310839">
      <w:pPr>
        <w:spacing w:line="600" w:lineRule="auto"/>
        <w:ind w:firstLine="720"/>
        <w:jc w:val="both"/>
        <w:rPr>
          <w:rFonts w:eastAsia="Times New Roman"/>
          <w:bCs/>
        </w:rPr>
      </w:pPr>
      <w:r>
        <w:rPr>
          <w:rFonts w:eastAsia="Times New Roman"/>
          <w:bCs/>
        </w:rPr>
        <w:lastRenderedPageBreak/>
        <w:t xml:space="preserve">Κυρίες και κύριοι συνάδελφοι, ο κόσμος, αλλά και το κοινό περί δικαίου αίσθημα, ζητούν να χυθεί άπλετο φως, γιατί όλοι αυτοί οι εξοπλισμοί που σαν αρχή έχουν αυτή την περίοδο την οποία χαρακτήρισε ο </w:t>
      </w:r>
      <w:r>
        <w:rPr>
          <w:rFonts w:eastAsia="Times New Roman"/>
          <w:bCs/>
        </w:rPr>
        <w:t xml:space="preserve">συνάδελφος λαμπρή, από όπου και αν τους πιάσουμε, πραγματικά «μουντζουρώνουν». </w:t>
      </w:r>
    </w:p>
    <w:p w14:paraId="52258088" w14:textId="77777777" w:rsidR="005D2FD3" w:rsidRDefault="00310839">
      <w:pPr>
        <w:spacing w:line="600" w:lineRule="auto"/>
        <w:ind w:firstLine="720"/>
        <w:jc w:val="both"/>
        <w:rPr>
          <w:rFonts w:eastAsia="Times New Roman"/>
          <w:bCs/>
        </w:rPr>
      </w:pPr>
      <w:r>
        <w:rPr>
          <w:rFonts w:eastAsia="Times New Roman"/>
          <w:bCs/>
        </w:rPr>
        <w:t xml:space="preserve">Να ξεκινήσουμε από τα ελικόπτερα τα </w:t>
      </w:r>
      <w:r>
        <w:rPr>
          <w:rFonts w:eastAsia="Times New Roman"/>
          <w:bCs/>
          <w:lang w:val="en-US"/>
        </w:rPr>
        <w:t>NH</w:t>
      </w:r>
      <w:r>
        <w:rPr>
          <w:rFonts w:eastAsia="Times New Roman"/>
          <w:bCs/>
        </w:rPr>
        <w:t>-90, τα οποία τα πληρώσαμε 670 εκατομμύρια ευρώ, δηλαδή 370 εκατομμύρια περισσότερα από όσα πλήρωσε η Φι</w:t>
      </w:r>
      <w:r>
        <w:rPr>
          <w:rFonts w:eastAsia="Times New Roman"/>
          <w:bCs/>
        </w:rPr>
        <w:t>ν</w:t>
      </w:r>
      <w:r>
        <w:rPr>
          <w:rFonts w:eastAsia="Times New Roman"/>
          <w:bCs/>
        </w:rPr>
        <w:t xml:space="preserve">λανδία; </w:t>
      </w:r>
    </w:p>
    <w:p w14:paraId="52258089" w14:textId="77777777" w:rsidR="005D2FD3" w:rsidRDefault="00310839">
      <w:pPr>
        <w:spacing w:line="600" w:lineRule="auto"/>
        <w:ind w:firstLine="720"/>
        <w:jc w:val="both"/>
        <w:rPr>
          <w:rFonts w:eastAsia="Times New Roman"/>
          <w:bCs/>
        </w:rPr>
      </w:pPr>
      <w:r>
        <w:rPr>
          <w:rFonts w:eastAsia="Times New Roman"/>
          <w:bCs/>
        </w:rPr>
        <w:t>Εδώ τώρα θυμήθηκα και κά</w:t>
      </w:r>
      <w:r>
        <w:rPr>
          <w:rFonts w:eastAsia="Times New Roman"/>
          <w:bCs/>
        </w:rPr>
        <w:t xml:space="preserve">τι άλλο που είπε ένας συνάδελφος από την Αξιωματική Αντιπολίτευση, ο οποίος μίλησε για επιχειρησιακή ετοιμότητα. Όταν χρειάστηκαν αυτά τα ελικόπτερα να επιχειρήσουν, αν θυμάστε, κύριοι συνάδελφοι, το ναυάγιο στην Αδριατική με το </w:t>
      </w:r>
      <w:r>
        <w:rPr>
          <w:rFonts w:eastAsia="Times New Roman"/>
          <w:bCs/>
          <w:lang w:val="en-US"/>
        </w:rPr>
        <w:t>ferry</w:t>
      </w:r>
      <w:r>
        <w:rPr>
          <w:rFonts w:eastAsia="Times New Roman"/>
          <w:bCs/>
        </w:rPr>
        <w:t xml:space="preserve"> </w:t>
      </w:r>
      <w:r>
        <w:rPr>
          <w:rFonts w:eastAsia="Times New Roman"/>
          <w:bCs/>
          <w:lang w:val="en-US"/>
        </w:rPr>
        <w:t>boat</w:t>
      </w:r>
      <w:r>
        <w:rPr>
          <w:rFonts w:eastAsia="Times New Roman"/>
          <w:bCs/>
        </w:rPr>
        <w:t xml:space="preserve"> που κάνει το δρο</w:t>
      </w:r>
      <w:r>
        <w:rPr>
          <w:rFonts w:eastAsia="Times New Roman"/>
          <w:bCs/>
        </w:rPr>
        <w:t>μολόγιο Ελλάδα-Ιταλία, ήταν σε επιχειρησιακή ετοιμότητα το 10%. Δηλαδή από τα δέκα ελικόπτερα τα οποία ήταν έτοιμα, σηκώθηκαν τα δύο από την Αθήνα και το ένα, μόλις έφτασε στην Ηγουμενίτσα, καθηλώθηκε στη Ηγουμενίτσα.</w:t>
      </w:r>
    </w:p>
    <w:p w14:paraId="5225808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Αυτά ήταν τα ελικόπτερα τα οποία προμη</w:t>
      </w:r>
      <w:r>
        <w:rPr>
          <w:rFonts w:eastAsia="Times New Roman" w:cs="Times New Roman"/>
          <w:szCs w:val="24"/>
        </w:rPr>
        <w:t xml:space="preserve">θεύτηκε η τότε κυβέρνηση χωρίς να εξασφαλίσει καμμία τεχνική υποστήριξη και </w:t>
      </w:r>
      <w:r>
        <w:rPr>
          <w:rFonts w:eastAsia="Times New Roman" w:cs="Times New Roman"/>
          <w:szCs w:val="24"/>
        </w:rPr>
        <w:lastRenderedPageBreak/>
        <w:t xml:space="preserve">χωρίς να εξασφαλίσει εγγυήσεις. Και μάλιστα, δεκατέσσερα χρόνια μετά την υπογραφή, από τα είκοσι ελικόπτερα που παραγγείλαμε έχουμε παραλάβει μόνο τα δώδεκα. Τα υπόλοιπα ακόμα δεν </w:t>
      </w:r>
      <w:r>
        <w:rPr>
          <w:rFonts w:eastAsia="Times New Roman" w:cs="Times New Roman"/>
          <w:szCs w:val="24"/>
        </w:rPr>
        <w:t>μας τα παρέδωσαν. Δεν υπάρχει ρήτρα, δεν συμφώνησε η τότε λαμπρή κυβέρνηση. Καμμία ρήτρα απολύτως.</w:t>
      </w:r>
    </w:p>
    <w:p w14:paraId="5225808B" w14:textId="77777777" w:rsidR="005D2FD3" w:rsidRDefault="00310839">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 xml:space="preserve">κτυπάει </w:t>
      </w:r>
      <w:r>
        <w:rPr>
          <w:rFonts w:eastAsia="Times New Roman"/>
          <w:bCs/>
        </w:rPr>
        <w:t>το κουδούνι λήξεως του χρόνου ομιλίας του κυρίου Βουλευτή)</w:t>
      </w:r>
    </w:p>
    <w:p w14:paraId="5225808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Τελειώνω. Την ανοχή σας για ένα λεπτό, κύριε Πρόεδρε.</w:t>
      </w:r>
    </w:p>
    <w:p w14:paraId="5225808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τραγικό ξέρετε ποιο είναι; Ότι ακόμη και αυτά τα δώδεκα τα οποία έχουμε παραλάβει είναι προβληματικά. Να θυμηθούμε τα </w:t>
      </w:r>
      <w:r>
        <w:rPr>
          <w:rFonts w:eastAsia="Times New Roman" w:cs="Times New Roman"/>
          <w:szCs w:val="24"/>
        </w:rPr>
        <w:t>Λέοπαρντ</w:t>
      </w:r>
      <w:r>
        <w:rPr>
          <w:rFonts w:eastAsia="Times New Roman" w:cs="Times New Roman"/>
          <w:szCs w:val="24"/>
        </w:rPr>
        <w:t xml:space="preserve">; Τα </w:t>
      </w:r>
      <w:r>
        <w:rPr>
          <w:rFonts w:eastAsia="Times New Roman" w:cs="Times New Roman"/>
          <w:szCs w:val="24"/>
        </w:rPr>
        <w:t>Λέοπαρντ</w:t>
      </w:r>
      <w:r>
        <w:rPr>
          <w:rFonts w:eastAsia="Times New Roman" w:cs="Times New Roman"/>
          <w:szCs w:val="24"/>
        </w:rPr>
        <w:t xml:space="preserve"> τα πληρώσαμε 30% με 40% ακριβότερα από άλλες χώρες οι οποίες παρήγγειλαν αντίστοιχα άρματα μάχης και δεν εξασφαλί</w:t>
      </w:r>
      <w:r>
        <w:rPr>
          <w:rFonts w:eastAsia="Times New Roman" w:cs="Times New Roman"/>
          <w:szCs w:val="24"/>
        </w:rPr>
        <w:t>σαμε πυρομαχικά. Δηλαδή, μιλάμε για σκανδαλώδεις περιπτώσεις.</w:t>
      </w:r>
    </w:p>
    <w:p w14:paraId="5225808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βλέπω ότι τελείωσε ο χρόνος μου, κύριε Πρόεδρε. Εμείς στηρίζουμε τη σύσταση αυτής της </w:t>
      </w:r>
      <w:r>
        <w:rPr>
          <w:rFonts w:eastAsia="Times New Roman" w:cs="Times New Roman"/>
          <w:szCs w:val="24"/>
        </w:rPr>
        <w:t>ειδικής κοινοβουλευτικής επιτροπής</w:t>
      </w:r>
      <w:r>
        <w:rPr>
          <w:rFonts w:eastAsia="Times New Roman" w:cs="Times New Roman"/>
          <w:szCs w:val="24"/>
        </w:rPr>
        <w:t>, γιατί πράγματι και η κοινωνία, αλλά και όλοι εμείς θ</w:t>
      </w:r>
      <w:r>
        <w:rPr>
          <w:rFonts w:eastAsia="Times New Roman" w:cs="Times New Roman"/>
          <w:szCs w:val="24"/>
        </w:rPr>
        <w:t>έλουμε να χυθεί άπλετο φως και εν πάση περιπτώσει, να δούμε τι έχει συμβεί επιτέλους.</w:t>
      </w:r>
    </w:p>
    <w:p w14:paraId="5225808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52258090" w14:textId="77777777" w:rsidR="005D2FD3" w:rsidRDefault="00310839">
      <w:pPr>
        <w:spacing w:line="600" w:lineRule="auto"/>
        <w:jc w:val="center"/>
        <w:rPr>
          <w:rFonts w:eastAsia="Times New Roman"/>
          <w:bCs/>
        </w:rPr>
      </w:pPr>
      <w:r>
        <w:rPr>
          <w:rFonts w:eastAsia="Times New Roman"/>
          <w:bCs/>
        </w:rPr>
        <w:t>(Χειροκροτήματα)</w:t>
      </w:r>
    </w:p>
    <w:p w14:paraId="52258091" w14:textId="77777777" w:rsidR="005D2FD3" w:rsidRDefault="00310839">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Και εγώ ευχαριστώ.</w:t>
      </w:r>
    </w:p>
    <w:p w14:paraId="52258092" w14:textId="77777777" w:rsidR="005D2FD3" w:rsidRDefault="00310839">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είκοσι ένας φοιτητές από το Ινστιτούτο Μεταναστευτικής Πολιτικής στο πλαίσιο του </w:t>
      </w:r>
      <w:r>
        <w:rPr>
          <w:rFonts w:eastAsia="Times New Roman" w:cs="Times New Roman"/>
        </w:rPr>
        <w:t xml:space="preserve">προγράμματος </w:t>
      </w:r>
      <w:r>
        <w:rPr>
          <w:rFonts w:eastAsia="Times New Roman" w:cs="Times New Roman"/>
        </w:rPr>
        <w:t>«</w:t>
      </w:r>
      <w:r>
        <w:rPr>
          <w:rFonts w:eastAsia="Times New Roman" w:cs="Times New Roman"/>
          <w:lang w:val="en-US"/>
        </w:rPr>
        <w:t>ERASMUS</w:t>
      </w:r>
      <w:r>
        <w:rPr>
          <w:rFonts w:eastAsia="Times New Roman" w:cs="Times New Roman"/>
        </w:rPr>
        <w:t>».</w:t>
      </w:r>
    </w:p>
    <w:p w14:paraId="52258093" w14:textId="77777777" w:rsidR="005D2FD3" w:rsidRDefault="00310839">
      <w:pPr>
        <w:spacing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ς καλωσορίζει.</w:t>
      </w:r>
    </w:p>
    <w:p w14:paraId="52258094" w14:textId="77777777" w:rsidR="005D2FD3" w:rsidRDefault="00310839">
      <w:pPr>
        <w:spacing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52258095" w14:textId="77777777" w:rsidR="005D2FD3" w:rsidRDefault="00310839">
      <w:pPr>
        <w:spacing w:line="600" w:lineRule="auto"/>
        <w:ind w:firstLine="720"/>
        <w:jc w:val="both"/>
        <w:rPr>
          <w:rFonts w:eastAsia="Times New Roman" w:cs="Times New Roman"/>
        </w:rPr>
      </w:pPr>
      <w:r>
        <w:rPr>
          <w:rFonts w:eastAsia="Times New Roman" w:cs="Times New Roman"/>
        </w:rPr>
        <w:t>Προχωρούμε με τον επόμενο ο</w:t>
      </w:r>
      <w:r>
        <w:rPr>
          <w:rFonts w:eastAsia="Times New Roman" w:cs="Times New Roman"/>
        </w:rPr>
        <w:t>μιλητή, τον Βουλευτή της Ένωσης Κεντρώων κ. Καβαδέλλα.</w:t>
      </w:r>
    </w:p>
    <w:p w14:paraId="52258096" w14:textId="77777777" w:rsidR="005D2FD3" w:rsidRDefault="00310839">
      <w:pPr>
        <w:spacing w:line="600" w:lineRule="auto"/>
        <w:ind w:firstLine="720"/>
        <w:jc w:val="both"/>
        <w:rPr>
          <w:rFonts w:eastAsia="Times New Roman" w:cs="Times New Roman"/>
        </w:rPr>
      </w:pPr>
      <w:r>
        <w:rPr>
          <w:rFonts w:eastAsia="Times New Roman" w:cs="Times New Roman"/>
        </w:rPr>
        <w:t>Παρακαλώ, κύριε Καβαδέλλα, έχετε τον λόγο για πέντε λεπτά.</w:t>
      </w:r>
    </w:p>
    <w:p w14:paraId="52258097" w14:textId="77777777" w:rsidR="005D2FD3" w:rsidRDefault="00310839">
      <w:pPr>
        <w:spacing w:line="600" w:lineRule="auto"/>
        <w:ind w:firstLine="720"/>
        <w:jc w:val="both"/>
        <w:rPr>
          <w:rFonts w:eastAsia="Times New Roman" w:cs="Times New Roman"/>
        </w:rPr>
      </w:pPr>
      <w:r>
        <w:rPr>
          <w:rFonts w:eastAsia="Times New Roman" w:cs="Times New Roman"/>
          <w:b/>
        </w:rPr>
        <w:lastRenderedPageBreak/>
        <w:t>ΔΗΜΗΤΡΙΟΣ ΚΑΒΑΔΕΛΛΑΣ:</w:t>
      </w:r>
      <w:r>
        <w:rPr>
          <w:rFonts w:eastAsia="Times New Roman" w:cs="Times New Roman"/>
        </w:rPr>
        <w:t xml:space="preserve"> Ευχαριστώ, κύριε Πρόεδρε.</w:t>
      </w:r>
    </w:p>
    <w:p w14:paraId="52258098" w14:textId="77777777" w:rsidR="005D2FD3" w:rsidRDefault="00310839">
      <w:pPr>
        <w:spacing w:line="600" w:lineRule="auto"/>
        <w:ind w:firstLine="720"/>
        <w:jc w:val="both"/>
        <w:rPr>
          <w:rFonts w:eastAsia="Times New Roman" w:cs="Times New Roman"/>
        </w:rPr>
      </w:pPr>
      <w:r>
        <w:rPr>
          <w:rFonts w:eastAsia="Times New Roman" w:cs="Times New Roman"/>
        </w:rPr>
        <w:t>Αξιότιμοι κυρίες και κύριοι Βουλευτές, αυτήν τη στιγμή βρισκόμαστε στη δυσάρεστη θέση να προβα</w:t>
      </w:r>
      <w:r>
        <w:rPr>
          <w:rFonts w:eastAsia="Times New Roman" w:cs="Times New Roman"/>
        </w:rPr>
        <w:t xml:space="preserve">ίνουμε στις ενέργειες κατά πρώην συναδέλφων. Αμφιβάλλει, κανένας, όμως, ότι σε τούτη εδώ τη χώρα έγινε ένα μεγάλο φαγοπότι και πολλοί έβαλαν το </w:t>
      </w:r>
      <w:r>
        <w:rPr>
          <w:rFonts w:eastAsia="Times New Roman" w:cs="Times New Roman"/>
        </w:rPr>
        <w:t xml:space="preserve">δάχτυλο </w:t>
      </w:r>
      <w:r>
        <w:rPr>
          <w:rFonts w:eastAsia="Times New Roman" w:cs="Times New Roman"/>
        </w:rPr>
        <w:t>στο μέλι;</w:t>
      </w:r>
    </w:p>
    <w:p w14:paraId="52258099" w14:textId="77777777" w:rsidR="005D2FD3" w:rsidRDefault="00310839">
      <w:pPr>
        <w:spacing w:line="600" w:lineRule="auto"/>
        <w:ind w:firstLine="720"/>
        <w:jc w:val="both"/>
        <w:rPr>
          <w:rFonts w:eastAsia="Times New Roman" w:cs="Times New Roman"/>
        </w:rPr>
      </w:pPr>
      <w:r>
        <w:rPr>
          <w:rFonts w:eastAsia="Times New Roman" w:cs="Times New Roman"/>
        </w:rPr>
        <w:t>Πρόσφατα είχαμε την έκθεση με ευθύνη των κομμάτων για τη δανειοδότηση των μέσων μαζικής ενημέρ</w:t>
      </w:r>
      <w:r>
        <w:rPr>
          <w:rFonts w:eastAsia="Times New Roman" w:cs="Times New Roman"/>
        </w:rPr>
        <w:t>ωσης και κομμάτων. Και -ω του θαύματος!- ούτε ένας υπεύθυνος! Πυροτεχνήματα, λοιπόν. Δώσε στο λαό θεάματα, γιατί τον άρτο τον έχει ήδη ο λαός στερηθεί.</w:t>
      </w:r>
    </w:p>
    <w:p w14:paraId="5225809A" w14:textId="77777777" w:rsidR="005D2FD3" w:rsidRDefault="00310839">
      <w:pPr>
        <w:spacing w:line="600" w:lineRule="auto"/>
        <w:ind w:firstLine="720"/>
        <w:jc w:val="both"/>
        <w:rPr>
          <w:rFonts w:eastAsia="Times New Roman" w:cs="Times New Roman"/>
        </w:rPr>
      </w:pPr>
      <w:r>
        <w:rPr>
          <w:rFonts w:eastAsia="Times New Roman" w:cs="Times New Roman"/>
        </w:rPr>
        <w:t xml:space="preserve">Δεν πρέπει να δοθεί η εντύπωση ότι για τη σημερινή κατάσταση φταίνε μόνο μεμονωμένοι κλέφτες, εάν αυτοί </w:t>
      </w:r>
      <w:r>
        <w:rPr>
          <w:rFonts w:eastAsia="Times New Roman" w:cs="Times New Roman"/>
        </w:rPr>
        <w:t xml:space="preserve">υπάρχουν. Φταίει η πελατειακή κυβέρνηση, οι κυβερνήσεις του παρελθόντος μάλλον και διάφορες συγκυβερνήσεις. Αν υποθέσουμε ότι έκλεβαν οι Υπουργοί -φυσικά το τεκμήριο της αθωότητος είναι σεβαστό από εμάς τουλάχιστον- οι Πρωθυπουργοί είναι ανεύθυνοι; Μιλάμε </w:t>
      </w:r>
      <w:r>
        <w:rPr>
          <w:rFonts w:eastAsia="Times New Roman" w:cs="Times New Roman"/>
        </w:rPr>
        <w:t>για υπερτιμολογήσεις. Δεν ήξεραν οι Πρωθυπουργοί τίποτε;</w:t>
      </w:r>
    </w:p>
    <w:p w14:paraId="5225809B" w14:textId="77777777" w:rsidR="005D2FD3" w:rsidRDefault="00310839">
      <w:pPr>
        <w:spacing w:line="600" w:lineRule="auto"/>
        <w:ind w:firstLine="720"/>
        <w:jc w:val="both"/>
        <w:rPr>
          <w:rFonts w:eastAsia="Times New Roman" w:cs="Times New Roman"/>
        </w:rPr>
      </w:pPr>
      <w:r>
        <w:rPr>
          <w:rFonts w:eastAsia="Times New Roman" w:cs="Times New Roman"/>
        </w:rPr>
        <w:lastRenderedPageBreak/>
        <w:t>Εάν κάποιος θέλει να αγοράσει ένα πλυντήριο, ψάχνει μια εβδομάδα να βρει την καλύτερη τιμή. Εμείς δεν είμαστε αφελείς, ξέρουμε ότι η πρόθεσή σας είναι να εντυπωσιάσετε. Κα</w:t>
      </w:r>
      <w:r>
        <w:rPr>
          <w:rFonts w:eastAsia="Times New Roman" w:cs="Times New Roman"/>
        </w:rPr>
        <w:t>μ</w:t>
      </w:r>
      <w:r>
        <w:rPr>
          <w:rFonts w:eastAsia="Times New Roman" w:cs="Times New Roman"/>
        </w:rPr>
        <w:t>μιά κουβέντα για το άρθρο 8</w:t>
      </w:r>
      <w:r>
        <w:rPr>
          <w:rFonts w:eastAsia="Times New Roman" w:cs="Times New Roman"/>
        </w:rPr>
        <w:t>6 περί ευθύνης ή μάλλον, μη ευθύνης Υπουργών. Εδώ και τώρα πρέπει να δείξουμε όλοι ότι έχουμε αγαθές προθέσεις.</w:t>
      </w:r>
    </w:p>
    <w:p w14:paraId="5225809C" w14:textId="77777777" w:rsidR="005D2FD3" w:rsidRDefault="00310839">
      <w:pPr>
        <w:spacing w:line="600" w:lineRule="auto"/>
        <w:ind w:firstLine="720"/>
        <w:jc w:val="both"/>
        <w:rPr>
          <w:rFonts w:eastAsia="Times New Roman" w:cs="Times New Roman"/>
        </w:rPr>
      </w:pPr>
      <w:r>
        <w:rPr>
          <w:rFonts w:eastAsia="Times New Roman" w:cs="Times New Roman"/>
        </w:rPr>
        <w:t>Ας μπούμε, λοιπόν, στο κυρίως θέμα. Όλο το κατηγορητήριο μοιάζει πρόχειρο. Μήπως έχετε σκοπό τη συγκάλυψη; Διότι υποπτευόμαστε ότι δεν πρόκειται</w:t>
      </w:r>
      <w:r>
        <w:rPr>
          <w:rFonts w:eastAsia="Times New Roman" w:cs="Times New Roman"/>
        </w:rPr>
        <w:t xml:space="preserve"> να υποστηρίξετε με αδιαμφισβήτητο και ξεκάθαρο τρόπο την ενοχή του πρώην Υπουργού. Αναφέρεστε σε κάποιον λογαριασμό του εξωτερικού, που όμως προϋπήρχε του υπουργικού θώκου κατά δύο τουλάχιστον έτη, άσχετα αν δεν μπορεί να το αιτιολογήσει επαρκώς το ζεύγος</w:t>
      </w:r>
      <w:r>
        <w:rPr>
          <w:rFonts w:eastAsia="Times New Roman" w:cs="Times New Roman"/>
        </w:rPr>
        <w:t>. Το κατηγορητήριο, λοιπόν, στερείται τεκμηριώσεως.</w:t>
      </w:r>
    </w:p>
    <w:p w14:paraId="5225809D" w14:textId="77777777" w:rsidR="005D2FD3" w:rsidRDefault="00310839">
      <w:pPr>
        <w:spacing w:line="600" w:lineRule="auto"/>
        <w:ind w:firstLine="720"/>
        <w:jc w:val="both"/>
        <w:rPr>
          <w:rFonts w:eastAsia="Times New Roman" w:cs="Times New Roman"/>
        </w:rPr>
      </w:pPr>
      <w:r>
        <w:rPr>
          <w:rFonts w:eastAsia="Times New Roman" w:cs="Times New Roman"/>
        </w:rPr>
        <w:t>Σας το λέω και πάλι ότι πρόθεση κατ’ εμέ είναι ο εντυπωσιασμός και δεν θέλετε να τρομάξετε τους διάφορους εμπόρους διαμεσολαβητές.</w:t>
      </w:r>
    </w:p>
    <w:p w14:paraId="5225809E" w14:textId="77777777" w:rsidR="005D2FD3" w:rsidRDefault="00310839">
      <w:pPr>
        <w:spacing w:line="600" w:lineRule="auto"/>
        <w:ind w:firstLine="720"/>
        <w:jc w:val="both"/>
        <w:rPr>
          <w:rFonts w:eastAsia="Times New Roman" w:cs="Times New Roman"/>
        </w:rPr>
      </w:pPr>
      <w:r>
        <w:rPr>
          <w:rFonts w:eastAsia="Times New Roman" w:cs="Times New Roman"/>
        </w:rPr>
        <w:t>Ως προς αυτό το θέμα με τα αντισταθμιστικά οφέλη, είναι γνωστό ότι τίποτα</w:t>
      </w:r>
      <w:r>
        <w:rPr>
          <w:rFonts w:eastAsia="Times New Roman" w:cs="Times New Roman"/>
        </w:rPr>
        <w:t xml:space="preserve"> δεν δίδεται δωρεάν. Επομένως, τα αντισταθμιστικά οφέλη ανεβάζουν την τιμή του κυρίως έργου, του κυρίως </w:t>
      </w:r>
      <w:r>
        <w:rPr>
          <w:rFonts w:eastAsia="Times New Roman" w:cs="Times New Roman"/>
        </w:rPr>
        <w:lastRenderedPageBreak/>
        <w:t xml:space="preserve">προϊόντος και οδεύουν εκτός ελέγχου, επειδή φαίνονται ως δωρεά, ως παροχή του προμηθευτή. Ειδικά δεν πρέπει να είμαστε αφελείς, όταν τα αντισταθμιστικά </w:t>
      </w:r>
      <w:r>
        <w:rPr>
          <w:rFonts w:eastAsia="Times New Roman" w:cs="Times New Roman"/>
        </w:rPr>
        <w:t>οφέλη ξεπερνούν το 250% της επένδυσης.</w:t>
      </w:r>
    </w:p>
    <w:p w14:paraId="5225809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Είναι καιρός, λοιπόν, να δείξουμε σοβαρότητα. Πρέπει να διαφυλάξουμε όχι μόνο το κύρος των πολιτικών προσώπων, αλλά και το κύρος των Ενόπλων Δυνάμεων. Ο κ. Παπαντωνίου παραπέμπεται με έξι δικογραφίες για πράγματι σκαν</w:t>
      </w:r>
      <w:r>
        <w:rPr>
          <w:rFonts w:eastAsia="Times New Roman" w:cs="Times New Roman"/>
          <w:szCs w:val="24"/>
        </w:rPr>
        <w:t xml:space="preserve">δαλώδεις συμβάσεις και καλούμεθα να αποφασίσουμε τη συγκρότηση </w:t>
      </w:r>
      <w:r>
        <w:rPr>
          <w:rFonts w:eastAsia="Times New Roman" w:cs="Times New Roman"/>
          <w:szCs w:val="24"/>
        </w:rPr>
        <w:t>ειδικής κοινοβουλευτικής επιτροπής</w:t>
      </w:r>
      <w:r>
        <w:rPr>
          <w:rFonts w:eastAsia="Times New Roman" w:cs="Times New Roman"/>
          <w:szCs w:val="24"/>
        </w:rPr>
        <w:t>. Ο κ. Παπαντωνίου κατηγορείται για τα ελικόπτερα, για τις φρεγάτες –ας μην τα πω, τα έχουν πει οι προηγούμενοι ομιλητές, δεν έχει νόημα να τα επαναλάβω- και υπάρχει και μία αναφορά σε τραπεζικούς λογαριασμούς σε ιδρύματα του εξωτερικού που διατηρούσε η σύ</w:t>
      </w:r>
      <w:r>
        <w:rPr>
          <w:rFonts w:eastAsia="Times New Roman" w:cs="Times New Roman"/>
          <w:szCs w:val="24"/>
        </w:rPr>
        <w:t xml:space="preserve">ζυγός του και </w:t>
      </w:r>
      <w:r>
        <w:rPr>
          <w:rFonts w:eastAsia="Times New Roman" w:cs="Times New Roman"/>
          <w:szCs w:val="24"/>
        </w:rPr>
        <w:t xml:space="preserve">απέκρυπτε </w:t>
      </w:r>
      <w:r>
        <w:rPr>
          <w:rFonts w:eastAsia="Times New Roman" w:cs="Times New Roman"/>
          <w:szCs w:val="24"/>
        </w:rPr>
        <w:t xml:space="preserve">χρηματικά ποσά, τα οποία κατά υψηλό ποσοστό αδυνατούσε να αιτιολογήσει ως νομίμως αποκτηθέντα. Ήδη, βεβαίως, το ζεύγος Παπαντωνίου έχει καταδικαστεί τρεις φορές για το αδίκημα της </w:t>
      </w:r>
      <w:r>
        <w:rPr>
          <w:rFonts w:eastAsia="Times New Roman" w:cs="Times New Roman"/>
          <w:szCs w:val="24"/>
        </w:rPr>
        <w:t>ανα</w:t>
      </w:r>
      <w:r>
        <w:rPr>
          <w:rFonts w:eastAsia="Times New Roman" w:cs="Times New Roman"/>
          <w:szCs w:val="24"/>
        </w:rPr>
        <w:t>κριβούς δήλωσης «πόθεν έσχες».</w:t>
      </w:r>
    </w:p>
    <w:p w14:paraId="522580A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Εμείς λέμε «ναι» σ</w:t>
      </w:r>
      <w:r>
        <w:rPr>
          <w:rFonts w:eastAsia="Times New Roman" w:cs="Times New Roman"/>
          <w:szCs w:val="24"/>
        </w:rPr>
        <w:t xml:space="preserve">ε κάθε έρευνα σε βάθος. Λέμε «ναι» και στην κατάργηση του άρθρου 86 περί απαλλαγής εκ της ευθύνης </w:t>
      </w:r>
      <w:r>
        <w:rPr>
          <w:rFonts w:eastAsia="Times New Roman" w:cs="Times New Roman"/>
          <w:szCs w:val="24"/>
        </w:rPr>
        <w:lastRenderedPageBreak/>
        <w:t>Υπουργών. Θέλουμε να λάμψει παντού η αλήθεια. Δεν ήρθαμε με ρεβανσιστικές προθέσεις ούτε δια της πλαγίας οδού να τα φορτώσουμε όλα σε μεμονωμένα άτομα, να απα</w:t>
      </w:r>
      <w:r>
        <w:rPr>
          <w:rFonts w:eastAsia="Times New Roman" w:cs="Times New Roman"/>
          <w:szCs w:val="24"/>
        </w:rPr>
        <w:t>λλάξουμε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από τις ευθύνες πελατειακού τύπου κυβερνήσεις που κατέστρεψαν την Ελλάδα. Λέμε «ναι», λοιπόν, στην </w:t>
      </w:r>
      <w:r>
        <w:rPr>
          <w:rFonts w:eastAsia="Times New Roman" w:cs="Times New Roman"/>
          <w:szCs w:val="24"/>
        </w:rPr>
        <w:t>ειδική κοινοβουλευτική επιτροπή</w:t>
      </w:r>
      <w:r>
        <w:rPr>
          <w:rFonts w:eastAsia="Times New Roman" w:cs="Times New Roman"/>
          <w:szCs w:val="24"/>
        </w:rPr>
        <w:t>. Ναι, κατ’ εμάς έχει ευθύνες ο κ. Παπαντωνίου, αλλά όχι μόνο αυτός.</w:t>
      </w:r>
    </w:p>
    <w:p w14:paraId="522580A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22580A2"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 Ένωσης Κεντρώων)</w:t>
      </w:r>
    </w:p>
    <w:p w14:paraId="522580A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κι εγώ.</w:t>
      </w:r>
    </w:p>
    <w:p w14:paraId="522580A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κ. Γεώργιος Αμυράς, Βουλευτής από το Ποτάμι, έχει τώρα τον λόγο.</w:t>
      </w:r>
    </w:p>
    <w:p w14:paraId="522580A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Ορίστε, κύριε Αμυρά, έχετε τον λόγο για πέντε λεπτά.</w:t>
      </w:r>
    </w:p>
    <w:p w14:paraId="522580A6"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w:t>
      </w:r>
    </w:p>
    <w:p w14:paraId="522580A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 xml:space="preserve">ι κύριοι συνάδελφοι, σήμερα καλούμαστε στην ουσία να αποφασίσουμε τη συγκρότηση της εικοστής πέμπτης </w:t>
      </w:r>
      <w:r>
        <w:rPr>
          <w:rFonts w:eastAsia="Times New Roman" w:cs="Times New Roman"/>
          <w:szCs w:val="24"/>
        </w:rPr>
        <w:lastRenderedPageBreak/>
        <w:t>εξεταστικής επιτροπής</w:t>
      </w:r>
      <w:r>
        <w:rPr>
          <w:rFonts w:eastAsia="Times New Roman" w:cs="Times New Roman"/>
          <w:szCs w:val="24"/>
        </w:rPr>
        <w:t xml:space="preserve"> για πολιτικά πρόσωπα κατά τη μεταπολεμική περίοδο. Κι ας την ονομάζουμε τώρα βάσει των τύπων «</w:t>
      </w:r>
      <w:r>
        <w:rPr>
          <w:rFonts w:eastAsia="Times New Roman" w:cs="Times New Roman"/>
          <w:szCs w:val="24"/>
        </w:rPr>
        <w:t>ειδική κοινοβουλευτική επιτροπή</w:t>
      </w:r>
      <w:r>
        <w:rPr>
          <w:rFonts w:eastAsia="Times New Roman" w:cs="Times New Roman"/>
          <w:szCs w:val="24"/>
        </w:rPr>
        <w:t>».</w:t>
      </w:r>
    </w:p>
    <w:p w14:paraId="522580A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Τα απ</w:t>
      </w:r>
      <w:r>
        <w:rPr>
          <w:rFonts w:eastAsia="Times New Roman" w:cs="Times New Roman"/>
          <w:szCs w:val="24"/>
        </w:rPr>
        <w:t xml:space="preserve">οτελέσματα στις είκοσι τέσσερις </w:t>
      </w:r>
      <w:r>
        <w:rPr>
          <w:rFonts w:eastAsia="Times New Roman" w:cs="Times New Roman"/>
          <w:szCs w:val="24"/>
        </w:rPr>
        <w:t>εξεταστικές επιτροπές</w:t>
      </w:r>
      <w:r>
        <w:rPr>
          <w:rFonts w:eastAsia="Times New Roman" w:cs="Times New Roman"/>
          <w:szCs w:val="24"/>
        </w:rPr>
        <w:t xml:space="preserve"> που είχαν συσταθεί από το 1950 έως σήμερα, είναι αποκαρδιωτικά. Η ιστορία αναφέρει μόνο δύο περιπτώσεις που κατέληξαν σε παραπομπή και δίκη. Η πρώτη ήταν η γνωστή με το Ειδικό Δικαστήριο για την υπόθεση</w:t>
      </w:r>
      <w:r>
        <w:rPr>
          <w:rFonts w:eastAsia="Times New Roman" w:cs="Times New Roman"/>
          <w:szCs w:val="24"/>
        </w:rPr>
        <w:t xml:space="preserve"> Κοσκωτά, με την παραπομπή του Ανδρέα Παπανδρέου και την απαλλαγή του και η δεύτερη περίπτωση αφορούσε το γνωστό σκάνδαλο του καλαμποκιού με Υπουργό τον Αθανασόπουλο τότε.</w:t>
      </w:r>
    </w:p>
    <w:p w14:paraId="522580A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Είκοσι τέσσερις </w:t>
      </w:r>
      <w:r>
        <w:rPr>
          <w:rFonts w:eastAsia="Times New Roman" w:cs="Times New Roman"/>
          <w:szCs w:val="24"/>
        </w:rPr>
        <w:t>εξεταστικές επιτροπές</w:t>
      </w:r>
      <w:r>
        <w:rPr>
          <w:rFonts w:eastAsia="Times New Roman" w:cs="Times New Roman"/>
          <w:szCs w:val="24"/>
        </w:rPr>
        <w:t>, δύο δίκες, κανένας πολιτικός ένοχος τα τελευτ</w:t>
      </w:r>
      <w:r>
        <w:rPr>
          <w:rFonts w:eastAsia="Times New Roman" w:cs="Times New Roman"/>
          <w:szCs w:val="24"/>
        </w:rPr>
        <w:t>αία πενήντα χρόνια! Προφανώς, κάτι δεν πάει καλά! Ακόμα και ο Άκης Τσοχατζόπουλος είχε κερδίσει απαλλακτικό από την Προανακριτική Επιτροπή της Βουλής, ενδεικτικό της αναποτελεσματικότητας, αλλά και των κομματικών επιρροών σε τέτοιου είδους έρευνες.</w:t>
      </w:r>
    </w:p>
    <w:p w14:paraId="522580A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Τσοχα</w:t>
      </w:r>
      <w:r>
        <w:rPr>
          <w:rFonts w:eastAsia="Times New Roman" w:cs="Times New Roman"/>
          <w:szCs w:val="24"/>
        </w:rPr>
        <w:t xml:space="preserve">τζόπουλος τελικώς κατέληξε στη φυλακή όχι επειδή τον «τσίμπησε» ο κοινοβουλευτικός έλεγχος, αλλά επειδή </w:t>
      </w:r>
      <w:r>
        <w:rPr>
          <w:rFonts w:eastAsia="Times New Roman" w:cs="Times New Roman"/>
          <w:szCs w:val="24"/>
        </w:rPr>
        <w:lastRenderedPageBreak/>
        <w:t>δεν μπορούσε να δικαιολογήσει τα λεφτά για το σπίτι του στη Διονυσίου Αρεοπαγίτου. Με απλά λόγια, τον έφαγε η ματαιοδοξία του και όχι οι έλεγχοι του πολ</w:t>
      </w:r>
      <w:r>
        <w:rPr>
          <w:rFonts w:eastAsia="Times New Roman" w:cs="Times New Roman"/>
          <w:szCs w:val="24"/>
        </w:rPr>
        <w:t xml:space="preserve">ιτικού συστήματος. Εκεί που απέτυχε το Κοινοβούλιο στην περίπτωση Τσοχατζόπουλου, πέτυχε ο Τύπος, διότι τα μίντια, οι εφημερίδες έβγαζαν διαρκώς στοιχεία για τις ύποπτες διαδρομές χρήματος που κατέληγαν ή ξεκινούσαν από τον Άκη Τσοχατζόπουλο, αλλά βεβαίως </w:t>
      </w:r>
      <w:r>
        <w:rPr>
          <w:rFonts w:eastAsia="Times New Roman" w:cs="Times New Roman"/>
          <w:szCs w:val="24"/>
        </w:rPr>
        <w:t xml:space="preserve">και η συντονισμένη εισαγγελική έρευνα. </w:t>
      </w:r>
    </w:p>
    <w:p w14:paraId="522580A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Επομένως, γεννάται το ερώτημα αν πρέπει να γίνονται </w:t>
      </w:r>
      <w:r>
        <w:rPr>
          <w:rFonts w:eastAsia="Times New Roman" w:cs="Times New Roman"/>
          <w:szCs w:val="24"/>
        </w:rPr>
        <w:t>ειδικές κοινοβουλευτικές επιτροπές</w:t>
      </w:r>
      <w:r>
        <w:rPr>
          <w:rFonts w:eastAsia="Times New Roman" w:cs="Times New Roman"/>
          <w:szCs w:val="24"/>
        </w:rPr>
        <w:t xml:space="preserve"> ή να αφήνουμε τα τρένα, τα πολεμικά αεροσκάφη, τα καράβια, τα υποβρύχια να περνούν από μπροστά μας χωρίς να κάνουμε τίποτα. Ένα </w:t>
      </w:r>
      <w:r>
        <w:rPr>
          <w:rFonts w:eastAsia="Times New Roman" w:cs="Times New Roman"/>
          <w:szCs w:val="24"/>
        </w:rPr>
        <w:t>δεύτερο ερώτημα, επίσης, είναι το εξής: Πρέπει οι ίδιοι οι πολιτικοί να είναι υπεύθυνοι για τον έλεγχο άλλων πολιτικών;</w:t>
      </w:r>
    </w:p>
    <w:p w14:paraId="522580A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Εμείς στο Ποτάμι θεωρούμε ότι όλα πρέπει να βγαίνουν στο φως, κυρίως για υποθέσεις που αφορούν βεβαίως δημόσιο χρήμα και εμπλοκή –ή ενδε</w:t>
      </w:r>
      <w:r>
        <w:rPr>
          <w:rFonts w:eastAsia="Times New Roman" w:cs="Times New Roman"/>
          <w:szCs w:val="24"/>
        </w:rPr>
        <w:t xml:space="preserve">ίξεις εμπλοκής- πολιτικών προσώπων. Όμως, μιλάμε για </w:t>
      </w:r>
      <w:r>
        <w:rPr>
          <w:rFonts w:eastAsia="Times New Roman" w:cs="Times New Roman"/>
          <w:szCs w:val="24"/>
        </w:rPr>
        <w:t>ειδικές κοινοβουλευτικές επιτροπές</w:t>
      </w:r>
      <w:r>
        <w:rPr>
          <w:rFonts w:eastAsia="Times New Roman" w:cs="Times New Roman"/>
          <w:szCs w:val="24"/>
        </w:rPr>
        <w:t xml:space="preserve"> που θα πρέπει να γίνονται χωρίς κομματικές επιρροές, έτσι ώστε να </w:t>
      </w:r>
      <w:r>
        <w:rPr>
          <w:rFonts w:eastAsia="Times New Roman" w:cs="Times New Roman"/>
          <w:szCs w:val="24"/>
        </w:rPr>
        <w:lastRenderedPageBreak/>
        <w:t>μην παίρνει κανένας μελλοντικός Άκης Τσοχατζόπουλος απαλλακτικό χαρτί με τη σφραγίδα του ελληνικού Κοι</w:t>
      </w:r>
      <w:r>
        <w:rPr>
          <w:rFonts w:eastAsia="Times New Roman" w:cs="Times New Roman"/>
          <w:szCs w:val="24"/>
        </w:rPr>
        <w:t>νοβουλίου. Έτσι γίνεται η υποβάθμιση και το ροκάνισμα της θέσης των πολιτικών.</w:t>
      </w:r>
    </w:p>
    <w:p w14:paraId="522580A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Χρειαζόμαστε, λοιπόν, </w:t>
      </w:r>
      <w:r>
        <w:rPr>
          <w:rFonts w:eastAsia="Times New Roman" w:cs="Times New Roman"/>
          <w:szCs w:val="24"/>
        </w:rPr>
        <w:t xml:space="preserve">ειδικές κοινοβουλευτικές επιτροπές </w:t>
      </w:r>
      <w:r>
        <w:rPr>
          <w:rFonts w:eastAsia="Times New Roman" w:cs="Times New Roman"/>
          <w:szCs w:val="24"/>
        </w:rPr>
        <w:t>που να είναι γροθιά και να μην καταλήγουν στη διαπίστωση που έκανε το 2005 ο πολύ έμπειρος σήμερα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Βουλευτής κ.</w:t>
      </w:r>
      <w:r>
        <w:rPr>
          <w:rFonts w:eastAsia="Times New Roman" w:cs="Times New Roman"/>
          <w:szCs w:val="24"/>
        </w:rPr>
        <w:t xml:space="preserve"> Γιάννης Τραγάκης. Είχε πει τότε στην </w:t>
      </w:r>
      <w:r>
        <w:rPr>
          <w:rFonts w:eastAsia="Times New Roman" w:cs="Times New Roman"/>
          <w:szCs w:val="24"/>
        </w:rPr>
        <w:t>«</w:t>
      </w:r>
      <w:r>
        <w:rPr>
          <w:rFonts w:eastAsia="Times New Roman" w:cs="Times New Roman"/>
          <w:szCs w:val="24"/>
        </w:rPr>
        <w:t>ΕΛΕΥΘΕΡΟΤΥΠΙΑ</w:t>
      </w:r>
      <w:r>
        <w:rPr>
          <w:rFonts w:eastAsia="Times New Roman" w:cs="Times New Roman"/>
          <w:szCs w:val="24"/>
        </w:rPr>
        <w:t>»</w:t>
      </w:r>
      <w:r>
        <w:rPr>
          <w:rFonts w:eastAsia="Times New Roman" w:cs="Times New Roman"/>
          <w:szCs w:val="24"/>
        </w:rPr>
        <w:t xml:space="preserve">: «Είχαμε τεκμηριώσει πλήρως την ανάμειξη για τα TOR M1 του Άκη Τσοχατζόπουλου στις μίζες της εταιρείας </w:t>
      </w:r>
      <w:r>
        <w:rPr>
          <w:rFonts w:eastAsia="Times New Roman" w:cs="Times New Roman"/>
          <w:szCs w:val="24"/>
        </w:rPr>
        <w:t>«</w:t>
      </w:r>
      <w:r>
        <w:rPr>
          <w:rFonts w:eastAsia="Times New Roman"/>
          <w:bCs/>
          <w:szCs w:val="24"/>
        </w:rPr>
        <w:t>DRUMILAN</w:t>
      </w:r>
      <w:r>
        <w:rPr>
          <w:rFonts w:eastAsia="Times New Roman"/>
          <w:bCs/>
          <w:szCs w:val="24"/>
        </w:rPr>
        <w:t>»</w:t>
      </w:r>
      <w:r>
        <w:rPr>
          <w:rFonts w:eastAsia="Times New Roman" w:cs="Times New Roman"/>
          <w:b/>
          <w:szCs w:val="24"/>
        </w:rPr>
        <w:t>,</w:t>
      </w:r>
      <w:r>
        <w:rPr>
          <w:rFonts w:eastAsia="Times New Roman" w:cs="Times New Roman"/>
          <w:szCs w:val="24"/>
        </w:rPr>
        <w:t xml:space="preserve"> αλλά δυστυχώς εκεί σταματήσαμε».</w:t>
      </w:r>
    </w:p>
    <w:p w14:paraId="522580A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Πρόσφατες είναι και οι μνήμες μας από την Εξεταστική Ε</w:t>
      </w:r>
      <w:r>
        <w:rPr>
          <w:rFonts w:eastAsia="Times New Roman" w:cs="Times New Roman"/>
          <w:szCs w:val="24"/>
        </w:rPr>
        <w:t>πιτροπή για τα δάνεια των μέσων μαζικής επικοινωνίας. Η κυβερνητική πλειοψηφία δεν εντόπισε πολιτικές ευθύνες, παρά το γεγονός ότι το τρίγωνο διαπλοκής, κόμματα-τράπεζες- μίντια, αποτελούσε μεγάλη σημαία προεκλογική, τεράστια σημαία.</w:t>
      </w:r>
    </w:p>
    <w:p w14:paraId="522580A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Εμείς, λοιπόν, λέμε ότ</w:t>
      </w:r>
      <w:r>
        <w:rPr>
          <w:rFonts w:eastAsia="Times New Roman" w:cs="Times New Roman"/>
          <w:szCs w:val="24"/>
        </w:rPr>
        <w:t xml:space="preserve">ι υπό παρόμοιες με εκείνες τις συνθήκες βρισκόμαστε σήμερα μπροστά στη συγκρότηση της πέμπτης εξεταστικής επιτροπής για αμυντικούς εξοπλισμούς. Οι προηγούμενες τέσσερις, όπως προείπα, είχαν καταλήξει χωρίς σοβαρά αποτελέσματα. </w:t>
      </w:r>
    </w:p>
    <w:p w14:paraId="522580B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Όμως, όλοι γνωρίζουμε ότι το πάρτι με τις προμήθειες, τα πλοκάμια, τους εμπόρους όπλων και όλα αυτά είναι ένα πάρτι που ποτέ δεν βγήκε στην επιφάνεια σε όλες του τις διαστάσεις, για να μην πούμε ότι έχει βγει μόνο κατά ένα μικρό μέρος του. Το θέμα είναι να</w:t>
      </w:r>
      <w:r>
        <w:rPr>
          <w:rFonts w:eastAsia="Times New Roman" w:cs="Times New Roman"/>
          <w:szCs w:val="24"/>
        </w:rPr>
        <w:t xml:space="preserve"> προλαβαίνουμε τις μίζες και να μην τις ψάχνουμε κατόπιν εορτής στην Ελβετία ή στην Καραϊβική, σε φορολογικούς παραδείσους. </w:t>
      </w:r>
    </w:p>
    <w:p w14:paraId="522580B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Ακόμα και σήμερα, για παράδειγμα, διαβάζουμε στον Τύπο για προμήθειες μαμούθ της Κυβέρνηση ΣΥΡΙΖΑ-ΑΝΕΛ, ύψους 3 δισεκατομμυρίων ευρ</w:t>
      </w:r>
      <w:r>
        <w:rPr>
          <w:rFonts w:eastAsia="Times New Roman" w:cs="Times New Roman"/>
          <w:szCs w:val="24"/>
        </w:rPr>
        <w:t>ώ, για αντισταθμιστικά, για αναθέσεις κλπ.</w:t>
      </w:r>
    </w:p>
    <w:p w14:paraId="522580B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Σας θυμίζω ότι τους πρώτους μήνες του 2015 η Κυβέρνηση πάλι είχε προχωρήσει σε μια άλλη απόφαση για τον εκσυγχρονισμό πολεμικών αεροσκαφών από τις Ηνωμένες Πολιτείες Αμερικής, ύψους 500 εκατομμυρίων ευρώ. Το είχαμ</w:t>
      </w:r>
      <w:r>
        <w:rPr>
          <w:rFonts w:eastAsia="Times New Roman" w:cs="Times New Roman"/>
          <w:szCs w:val="24"/>
        </w:rPr>
        <w:t xml:space="preserve">ε μάθει από τις εφημερίδες. </w:t>
      </w:r>
    </w:p>
    <w:p w14:paraId="522580B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Ερωτώ: Με ποιες διαδικασίες θα αγοραστούν όλοι αυτοί οι εξοπλισμοί; Διότι η χώρα δεν σταματάει να εξοπλίζεται. Έχει διασφαλιστεί το δημόσιο συμφέρον; Είναι ο έλεγχος προληπτικά </w:t>
      </w:r>
      <w:r>
        <w:rPr>
          <w:rFonts w:eastAsia="Times New Roman" w:cs="Times New Roman"/>
          <w:szCs w:val="24"/>
        </w:rPr>
        <w:lastRenderedPageBreak/>
        <w:t>ισχυρός, έτσι ώστε να μην ψάχνουμε ψύλλους στα άχυ</w:t>
      </w:r>
      <w:r>
        <w:rPr>
          <w:rFonts w:eastAsia="Times New Roman" w:cs="Times New Roman"/>
          <w:szCs w:val="24"/>
        </w:rPr>
        <w:t>ρα μετά από καμμιά δεκαπενταριά χρόνια, όπως κάνουμε σήμερα;</w:t>
      </w:r>
    </w:p>
    <w:p w14:paraId="522580B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22580B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Κύριε Πρόεδρε, θέλω μισό λεπτό και τελείωσα.</w:t>
      </w:r>
    </w:p>
    <w:p w14:paraId="522580B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Πρέπει να θωρακίσουμε τους ελεγκτικούς μηχανισμούς και να ενισχύσο</w:t>
      </w:r>
      <w:r>
        <w:rPr>
          <w:rFonts w:eastAsia="Times New Roman" w:cs="Times New Roman"/>
          <w:szCs w:val="24"/>
        </w:rPr>
        <w:t xml:space="preserve">υμε τον ρόλο της δικαιοσύνης. Σας θυμίζω ότι σήμερα βρισκόμαστε μπροστά σε βαρύτατες καταγγελίες από εισαγγελικούς λειτουργούς, όπως της κ. Ράικου. </w:t>
      </w:r>
    </w:p>
    <w:p w14:paraId="522580B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Σας θυμίζω ότι η κ. Ράικου ήταν η εισαγγελέας που εντόπισε τον Άκη Τσοχατζόπουλου, όταν η προανακριτική τον</w:t>
      </w:r>
      <w:r>
        <w:rPr>
          <w:rFonts w:eastAsia="Times New Roman" w:cs="Times New Roman"/>
          <w:szCs w:val="24"/>
        </w:rPr>
        <w:t xml:space="preserve"> είχε αθωώσει. Τώρα η λειτουργός παραιτήθηκε από τη θέση της στην </w:t>
      </w:r>
      <w:r>
        <w:rPr>
          <w:rFonts w:eastAsia="Times New Roman" w:cs="Times New Roman"/>
          <w:szCs w:val="24"/>
        </w:rPr>
        <w:t>εισαγγελία διαφθοράς</w:t>
      </w:r>
      <w:r>
        <w:rPr>
          <w:rFonts w:eastAsia="Times New Roman" w:cs="Times New Roman"/>
          <w:szCs w:val="24"/>
        </w:rPr>
        <w:t xml:space="preserve">, καταγγέλλοντας σχέδιο ηθικής της εξόντωσης από μεγάλα συμφέροντα στον χώρο του φαρμάκου, επειδή, όπως κατήγγειλε, εντόπισε εμπλοκή πολιτικών. </w:t>
      </w:r>
    </w:p>
    <w:p w14:paraId="522580B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Αυτό θα έπρεπε να είναι σ</w:t>
      </w:r>
      <w:r>
        <w:rPr>
          <w:rFonts w:eastAsia="Times New Roman" w:cs="Times New Roman"/>
          <w:szCs w:val="24"/>
        </w:rPr>
        <w:t xml:space="preserve">ήμερα το θέμα εδώ. Να μάθουμε πώς, ποιος, με ποιον τρόπο και γιατί επενέβη, εάν παρενέβη, στο έργο της κ. Ράικου. Είναι, όμως, φανερό ότι «κάτι σάπιο υπάρχει στο βασίλειο της Δανιμαρκίας». Υπάρχει εμφύλιος στο δικαστικό </w:t>
      </w:r>
      <w:r>
        <w:rPr>
          <w:rFonts w:eastAsia="Times New Roman" w:cs="Times New Roman"/>
          <w:szCs w:val="24"/>
        </w:rPr>
        <w:lastRenderedPageBreak/>
        <w:t>σώμα. Όμως, υπάρχει και μια τάση της</w:t>
      </w:r>
      <w:r>
        <w:rPr>
          <w:rFonts w:eastAsia="Times New Roman" w:cs="Times New Roman"/>
          <w:szCs w:val="24"/>
        </w:rPr>
        <w:t xml:space="preserve"> Κυβέρνησης να θέλει να ποδηγετήσει, να παρέμβει τόσο στο δικαστικό σώμα, όσο βέβαια και στον Τύπο.</w:t>
      </w:r>
    </w:p>
    <w:p w14:paraId="522580B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πολιτικός κόσμος, κυρίες και κύριοι συνάδελφοι, έχει αποτύχει ως τώρα στη διερεύνηση των μεγάλων υποθέσεων. Τον ρόλο αυτόν οφείλει να έχει η ανεξάρτητη δι</w:t>
      </w:r>
      <w:r>
        <w:rPr>
          <w:rFonts w:eastAsia="Times New Roman" w:cs="Times New Roman"/>
          <w:szCs w:val="24"/>
        </w:rPr>
        <w:t>καιοσύνη που ορισμένοι θέλουν να χειραγωγήσουν. Δεν θα το επιτρέψουμε. Όλα πρέπει να βγαίνουν στο φως.</w:t>
      </w:r>
    </w:p>
    <w:p w14:paraId="522580B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Βουλευτή)</w:t>
      </w:r>
    </w:p>
    <w:p w14:paraId="522580B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Τελειώνω αμέσως, κύριε Πρόεδρε.</w:t>
      </w:r>
    </w:p>
    <w:p w14:paraId="522580B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Συμπερασματικά, το Ποτά</w:t>
      </w:r>
      <w:r>
        <w:rPr>
          <w:rFonts w:eastAsia="Times New Roman" w:cs="Times New Roman"/>
          <w:szCs w:val="24"/>
        </w:rPr>
        <w:t xml:space="preserve">μι λέει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στη σύσταση αυτής της </w:t>
      </w:r>
      <w:r>
        <w:rPr>
          <w:rFonts w:eastAsia="Times New Roman" w:cs="Times New Roman"/>
          <w:szCs w:val="24"/>
        </w:rPr>
        <w:t xml:space="preserve">ειδικής προανακριτικής επιτροπής </w:t>
      </w:r>
      <w:r>
        <w:rPr>
          <w:rFonts w:eastAsia="Times New Roman" w:cs="Times New Roman"/>
          <w:szCs w:val="24"/>
        </w:rPr>
        <w:t>για τη διερεύνηση της υπόθεσης Παπαντωνίου. Δηλώνουμε, όμως, ότι δεν πρόκειται να συμμετάσχουμε σε κομματικές επιρροές, παιχνίδια και εντυπώσεις αποπροσανατολισμού που τελικά συγκαλύπτουν</w:t>
      </w:r>
      <w:r>
        <w:rPr>
          <w:rFonts w:eastAsia="Times New Roman" w:cs="Times New Roman"/>
          <w:szCs w:val="24"/>
        </w:rPr>
        <w:t>, αντί να αποκαλύπτουν, τα σκάνδαλα.</w:t>
      </w:r>
    </w:p>
    <w:p w14:paraId="522580B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Ποτάμι λέει «ναι» και καλεί όλες τις πολιτικές ομάδες να πράξουν το ίδιο, με το μυαλό μας στο πώς θα διασφαλίσουμε </w:t>
      </w:r>
      <w:r>
        <w:rPr>
          <w:rFonts w:eastAsia="Times New Roman" w:cs="Times New Roman"/>
          <w:szCs w:val="24"/>
        </w:rPr>
        <w:lastRenderedPageBreak/>
        <w:t>τέτοιες δομές στο σύστημα αμυντικών εξοπλισμών της χώρας μας, ώστε να μη βρεθούμε μπροστά σε νέα φαιν</w:t>
      </w:r>
      <w:r>
        <w:rPr>
          <w:rFonts w:eastAsia="Times New Roman" w:cs="Times New Roman"/>
          <w:szCs w:val="24"/>
        </w:rPr>
        <w:t>όμενα Τσοχατζόπουλου ή όσων άλλων βρίσκονται στην αφάνεια σήμερα.</w:t>
      </w:r>
    </w:p>
    <w:p w14:paraId="522580BE" w14:textId="77777777" w:rsidR="005D2FD3" w:rsidRDefault="00310839">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522580BF"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522580C0" w14:textId="77777777" w:rsidR="005D2FD3" w:rsidRDefault="00310839">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Και εγώ ευχαριστώ.</w:t>
      </w:r>
    </w:p>
    <w:p w14:paraId="522580C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Τον λόγο έχει τώρα ο κ. Κυρίτσης, Βουλευτής του ΣΥΡΙΖΑ.</w:t>
      </w:r>
    </w:p>
    <w:p w14:paraId="522580C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ΓΕΩΡΓΙΟΣ ΚΥΡΙΤΣΗ</w:t>
      </w:r>
      <w:r>
        <w:rPr>
          <w:rFonts w:eastAsia="Times New Roman" w:cs="Times New Roman"/>
          <w:b/>
          <w:szCs w:val="24"/>
        </w:rPr>
        <w:t xml:space="preserve">Σ: </w:t>
      </w:r>
      <w:r>
        <w:rPr>
          <w:rFonts w:eastAsia="Times New Roman"/>
          <w:szCs w:val="24"/>
        </w:rPr>
        <w:t>Ευχαριστώ πολύ, κ</w:t>
      </w:r>
      <w:r>
        <w:rPr>
          <w:rFonts w:eastAsia="Times New Roman" w:cs="Times New Roman"/>
          <w:szCs w:val="24"/>
        </w:rPr>
        <w:t xml:space="preserve">ύριε Πρόεδρε. </w:t>
      </w:r>
    </w:p>
    <w:p w14:paraId="522580C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Θα ξεκινήσω λέγοντας και εγώ μερικά λόγια, μια που ήρθε η συζήτηση στην υπόθεση Μπελογιάννη, με την ευκαιρία των χθεσινών εγκαινίων του μουσείου. Θα αναφερθώ περισσότερο σε αυτά τα οποία είπε ο κ. Τασούλας και λιγότερα σε</w:t>
      </w:r>
      <w:r>
        <w:rPr>
          <w:rFonts w:eastAsia="Times New Roman" w:cs="Times New Roman"/>
          <w:szCs w:val="24"/>
        </w:rPr>
        <w:t xml:space="preserve"> αυτά τα οποία είπε ο κ. Τζαβάρας που έβαλε ένα γενικό πολιτικό πλαίσιο. </w:t>
      </w:r>
    </w:p>
    <w:p w14:paraId="522580C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Ο κ. Τασούλας είπε ότι κακώς, σκληρή η ποινή, αλλά ο Μπελογιάννης ήθελε να επιβάλει κομμουνιστική δικτατορία στην </w:t>
      </w:r>
      <w:r>
        <w:rPr>
          <w:rFonts w:eastAsia="Times New Roman" w:cs="Times New Roman"/>
          <w:szCs w:val="24"/>
        </w:rPr>
        <w:lastRenderedPageBreak/>
        <w:t>Ελλάδα. Αξίζει αυτό λίγο να το αναλύσουμε και να δούμε το ζήτημα της</w:t>
      </w:r>
      <w:r>
        <w:rPr>
          <w:rFonts w:eastAsia="Times New Roman" w:cs="Times New Roman"/>
          <w:szCs w:val="24"/>
        </w:rPr>
        <w:t xml:space="preserve"> δικτατορίας.</w:t>
      </w:r>
    </w:p>
    <w:p w14:paraId="522580C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Εγώ από ό,τι θυμάμαι, δύο δικτατορίες, που είχαμε στην Ελλάδα το διάστημα που μας απασχολεί, ήταν μια το 1936 και μια το 1967 από την ίδια πολιτική δύναμη, της οποίας συνεχιστές ή εν πάση περιπτώσει κληρονόμοι αυτής της πολιτικής παράδοσης είναι η σημερινή</w:t>
      </w:r>
      <w:r>
        <w:rPr>
          <w:rFonts w:eastAsia="Times New Roman" w:cs="Times New Roman"/>
          <w:szCs w:val="24"/>
        </w:rPr>
        <w:t xml:space="preserve"> συντηρητική παράταξη, και έγιναν και αυτές οι δύο δικτατορίες με την επίκληση του κομμουνιστικού κινδύνου. </w:t>
      </w:r>
    </w:p>
    <w:p w14:paraId="522580C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Δεύτερον, να δούμε τη </w:t>
      </w:r>
      <w:r>
        <w:rPr>
          <w:rFonts w:eastAsia="Times New Roman" w:cs="Times New Roman"/>
          <w:szCs w:val="24"/>
        </w:rPr>
        <w:t>δημοκρατία</w:t>
      </w:r>
      <w:r>
        <w:rPr>
          <w:rFonts w:eastAsia="Times New Roman" w:cs="Times New Roman"/>
          <w:szCs w:val="24"/>
        </w:rPr>
        <w:t xml:space="preserve">, η οποία επέβαλε αυτές τις ποινές. Γνωρίζουμε όλοι ότι αυτές οι ποινές επιβάλλονταν με το </w:t>
      </w:r>
      <w:r>
        <w:rPr>
          <w:rFonts w:eastAsia="Times New Roman" w:cs="Times New Roman"/>
          <w:szCs w:val="24"/>
        </w:rPr>
        <w:t xml:space="preserve">Γ΄ </w:t>
      </w:r>
      <w:r>
        <w:rPr>
          <w:rFonts w:eastAsia="Times New Roman" w:cs="Times New Roman"/>
          <w:szCs w:val="24"/>
        </w:rPr>
        <w:t>Ψήφισμα και με τον αν</w:t>
      </w:r>
      <w:r>
        <w:rPr>
          <w:rFonts w:eastAsia="Times New Roman" w:cs="Times New Roman"/>
          <w:szCs w:val="24"/>
        </w:rPr>
        <w:t xml:space="preserve">αγκαστικό νόμο 509, δηλαδή ο αναγκαστικός νόμος 509 με την Βουλή κλειστή και το </w:t>
      </w:r>
      <w:r>
        <w:rPr>
          <w:rFonts w:eastAsia="Times New Roman" w:cs="Times New Roman"/>
          <w:szCs w:val="24"/>
        </w:rPr>
        <w:t xml:space="preserve">Γ΄ </w:t>
      </w:r>
      <w:r>
        <w:rPr>
          <w:rFonts w:eastAsia="Times New Roman" w:cs="Times New Roman"/>
          <w:szCs w:val="24"/>
        </w:rPr>
        <w:t xml:space="preserve">Ψήφισμα με την πλειοψηφία της Βουλής να απέχει. Πώς γίνονταν αυτές; Έκτακτα στρατοδικεία, πέντε χιλιάδες </w:t>
      </w:r>
      <w:r>
        <w:rPr>
          <w:rFonts w:eastAsia="Times New Roman" w:cs="Times New Roman"/>
          <w:szCs w:val="24"/>
        </w:rPr>
        <w:t>καταδίκες</w:t>
      </w:r>
      <w:r>
        <w:rPr>
          <w:rFonts w:eastAsia="Times New Roman" w:cs="Times New Roman"/>
          <w:szCs w:val="24"/>
        </w:rPr>
        <w:t>, δεν δινόταν καν δυνατότητα έφεσης, σε πέντε ημέρες έστηνα</w:t>
      </w:r>
      <w:r>
        <w:rPr>
          <w:rFonts w:eastAsia="Times New Roman" w:cs="Times New Roman"/>
          <w:szCs w:val="24"/>
        </w:rPr>
        <w:t xml:space="preserve">ν τον κόσμο στο εκτελεστικό απόσπασμα και τον ρίχνανε. Αυτή ήταν η </w:t>
      </w:r>
      <w:r>
        <w:rPr>
          <w:rFonts w:eastAsia="Times New Roman" w:cs="Times New Roman"/>
          <w:szCs w:val="24"/>
        </w:rPr>
        <w:t>δημοκρατία</w:t>
      </w:r>
      <w:r>
        <w:rPr>
          <w:rFonts w:eastAsia="Times New Roman" w:cs="Times New Roman"/>
          <w:szCs w:val="24"/>
        </w:rPr>
        <w:t>, την οποία επικαλούνται αυτή τη στιγμή οι συνάδελφοι της Νέας Δημοκρατίας. Και δεν ήταν μόνο ο Μπελογιάννης ούτε οι τρεις σύντροφοί του. Ήταν πέντε χιλιάδες εκτελεσμένοι αυτοί, κ</w:t>
      </w:r>
      <w:r>
        <w:rPr>
          <w:rFonts w:eastAsia="Times New Roman" w:cs="Times New Roman"/>
          <w:szCs w:val="24"/>
        </w:rPr>
        <w:t xml:space="preserve">ύριοι συνάδελφοι. </w:t>
      </w:r>
    </w:p>
    <w:p w14:paraId="522580C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Λοιπόν, στο θέμα μας τώρα. Θέλω να ξεκινήσω με την επισήμανση ότι οι υπό διερεύνηση υποθέσεις αγγίζουν ως συμβάσεις το ποσό των 2,3 δισεκατομμυρίων ευρώ που είναι σχεδόν 1,5% μονάδα του ΑΕΠ. Και η υπολογιζόμενη ζημιά για το δημόσιο είναι</w:t>
      </w:r>
      <w:r>
        <w:rPr>
          <w:rFonts w:eastAsia="Times New Roman" w:cs="Times New Roman"/>
          <w:szCs w:val="24"/>
        </w:rPr>
        <w:t xml:space="preserve"> αρκετές εκατοντάδες εκατομμύρια. </w:t>
      </w:r>
    </w:p>
    <w:p w14:paraId="522580C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Σήμερα, που βρίσκεται σε εξέλιξη μια διαπραγμάτευση -που για θα δώσουμε μια τάξη μεγέθους, οι δανειστές ζητούν 3,5 δισεκατομμύρια- δεν νομίζω ότι υποθέσεις 2,3 δισεκατομμυρίων μπορούν να συνιστούν </w:t>
      </w:r>
      <w:r>
        <w:rPr>
          <w:rFonts w:eastAsia="Times New Roman" w:cs="Times New Roman"/>
          <w:szCs w:val="24"/>
        </w:rPr>
        <w:t>«</w:t>
      </w:r>
      <w:r>
        <w:rPr>
          <w:rFonts w:eastAsia="Times New Roman" w:cs="Times New Roman"/>
          <w:szCs w:val="24"/>
        </w:rPr>
        <w:t>περασμένα ξεχασμένα</w:t>
      </w:r>
      <w:r>
        <w:rPr>
          <w:rFonts w:eastAsia="Times New Roman" w:cs="Times New Roman"/>
          <w:szCs w:val="24"/>
        </w:rPr>
        <w:t>»</w:t>
      </w:r>
      <w:r>
        <w:rPr>
          <w:rFonts w:eastAsia="Times New Roman" w:cs="Times New Roman"/>
          <w:szCs w:val="24"/>
        </w:rPr>
        <w:t xml:space="preserve">. Κάτι τέτοιο θα αποτελούσε ύβρη προς τη δοκιμαζόμενη ελληνική  κοινωνία. </w:t>
      </w:r>
    </w:p>
    <w:p w14:paraId="522580C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Διάβασα το σημείωμα το οποίο απέστειλε στον Πρόεδρο της Βουλής -και κοινοποιήθηκε και σε μας- ο κ. Παπαντωνίου και θα ήθελα να κάνω κάποιες παρατηρήσεις. Το σημείωμα αυτό θα μπορούσ</w:t>
      </w:r>
      <w:r>
        <w:rPr>
          <w:rFonts w:eastAsia="Times New Roman" w:cs="Times New Roman"/>
          <w:szCs w:val="24"/>
        </w:rPr>
        <w:t xml:space="preserve">ε κάλλιστα να υπογράφεται από τον κ. Άκη Τσοχατζόπουλο. Είναι η πάγια επιχειρηματολογία κάποιου, ο οποίος βρίσκεται στην θέση την οποία βρίσκεται σήμερα ο πρώην Υπουργός. </w:t>
      </w:r>
    </w:p>
    <w:p w14:paraId="522580C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Δεύτερον, εμπεριέχει τον απαλλακτικό ισχυρισμό και ταυτόχρονα τον εκβιαστικό υπαινιγ</w:t>
      </w:r>
      <w:r>
        <w:rPr>
          <w:rFonts w:eastAsia="Times New Roman" w:cs="Times New Roman"/>
          <w:szCs w:val="24"/>
        </w:rPr>
        <w:t xml:space="preserve">μό που συνοψίζεται στο «όλοι μαζί τα φάγαμε», αφού στην πραγματικότητα ο κ. Παπαντωνίου </w:t>
      </w:r>
      <w:r>
        <w:rPr>
          <w:rFonts w:eastAsia="Times New Roman" w:cs="Times New Roman"/>
          <w:szCs w:val="24"/>
        </w:rPr>
        <w:lastRenderedPageBreak/>
        <w:t xml:space="preserve">επικαλείται αποφάσεις του ΚΥΣΕΑ, που αφορούν τα εξοπλιστικά </w:t>
      </w:r>
      <w:r>
        <w:rPr>
          <w:rFonts w:eastAsia="Times New Roman" w:cs="Times New Roman"/>
          <w:szCs w:val="24"/>
        </w:rPr>
        <w:t>προγράμματα</w:t>
      </w:r>
      <w:r>
        <w:rPr>
          <w:rFonts w:eastAsia="Times New Roman" w:cs="Times New Roman"/>
          <w:szCs w:val="24"/>
        </w:rPr>
        <w:t xml:space="preserve">, μεταξύ των οποίων και αυτά στα οποία με βάση δικογραφίες που έχουμε μπροστά </w:t>
      </w:r>
      <w:r>
        <w:rPr>
          <w:rFonts w:eastAsia="Times New Roman" w:cs="Times New Roman"/>
          <w:szCs w:val="24"/>
        </w:rPr>
        <w:t>μας</w:t>
      </w:r>
      <w:r>
        <w:rPr>
          <w:rFonts w:eastAsia="Times New Roman" w:cs="Times New Roman"/>
          <w:szCs w:val="24"/>
        </w:rPr>
        <w:t xml:space="preserve"> η </w:t>
      </w:r>
      <w:r>
        <w:rPr>
          <w:rFonts w:eastAsia="Times New Roman" w:cs="Times New Roman"/>
          <w:szCs w:val="24"/>
        </w:rPr>
        <w:t xml:space="preserve">δικαιοσύνη </w:t>
      </w:r>
      <w:r>
        <w:rPr>
          <w:rFonts w:eastAsia="Times New Roman" w:cs="Times New Roman"/>
          <w:szCs w:val="24"/>
        </w:rPr>
        <w:t>δι</w:t>
      </w:r>
      <w:r>
        <w:rPr>
          <w:rFonts w:eastAsia="Times New Roman" w:cs="Times New Roman"/>
          <w:szCs w:val="24"/>
        </w:rPr>
        <w:t xml:space="preserve">ερευνά εάν εμπλέκεται. </w:t>
      </w:r>
    </w:p>
    <w:p w14:paraId="522580C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Τρίτον, προχωρά ένα βήμα παραπέρα εμπλέκοντας το όνομα του ίδιου του πρώην Πρωθυπουργού. Στο τρίτο θέμα να </w:t>
      </w:r>
      <w:r>
        <w:rPr>
          <w:rFonts w:eastAsia="Times New Roman" w:cs="Times New Roman"/>
          <w:szCs w:val="24"/>
        </w:rPr>
        <w:t xml:space="preserve">σταθώ </w:t>
      </w:r>
      <w:r>
        <w:rPr>
          <w:rFonts w:eastAsia="Times New Roman" w:cs="Times New Roman"/>
          <w:szCs w:val="24"/>
        </w:rPr>
        <w:t>λίγο, διότι μόλις ανακοινώθηκε ότι το θέμα έρχεται προς συζήτηση στη Βουλή, ο κ. Σημίτης πήρε σβάρνα τα κανάλια ζητώντα</w:t>
      </w:r>
      <w:r>
        <w:rPr>
          <w:rFonts w:eastAsia="Times New Roman" w:cs="Times New Roman"/>
          <w:szCs w:val="24"/>
        </w:rPr>
        <w:t xml:space="preserve">ς εκλογές, ενώ άλλος ένας κύριος της ίδιας πολιτικής και κυβερνητικής συντροφιάς, ο κ. Στουρνάρας, αποφάσισε να ρίξει </w:t>
      </w:r>
      <w:r>
        <w:rPr>
          <w:rFonts w:eastAsia="Times New Roman" w:cs="Times New Roman"/>
          <w:szCs w:val="24"/>
        </w:rPr>
        <w:t xml:space="preserve">αποφασιστικά </w:t>
      </w:r>
      <w:r>
        <w:rPr>
          <w:rFonts w:eastAsia="Times New Roman" w:cs="Times New Roman"/>
          <w:szCs w:val="24"/>
        </w:rPr>
        <w:t xml:space="preserve">το βάρος του στην διαπραγμάτευση υπέρ των θέσεων των δανειστών. Εγώ </w:t>
      </w:r>
      <w:r>
        <w:rPr>
          <w:rFonts w:eastAsia="Times New Roman" w:cs="Times New Roman"/>
          <w:szCs w:val="24"/>
        </w:rPr>
        <w:t xml:space="preserve">αυτά </w:t>
      </w:r>
      <w:r>
        <w:rPr>
          <w:rFonts w:eastAsia="Times New Roman" w:cs="Times New Roman"/>
          <w:szCs w:val="24"/>
        </w:rPr>
        <w:t xml:space="preserve">δεν τα θεωρώ τυχαία. </w:t>
      </w:r>
    </w:p>
    <w:p w14:paraId="522580C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w:t>
      </w:r>
      <w:r>
        <w:rPr>
          <w:rFonts w:eastAsia="Times New Roman" w:cs="Times New Roman"/>
          <w:szCs w:val="24"/>
        </w:rPr>
        <w:t xml:space="preserve"> Έδρα  καταλαμβάνει ο  ΣΤ΄ Αντιπρόεδρος της Βουλής κ. </w:t>
      </w:r>
      <w:r w:rsidRPr="00341B9C">
        <w:rPr>
          <w:rFonts w:eastAsia="Times New Roman" w:cs="Times New Roman"/>
          <w:b/>
          <w:szCs w:val="24"/>
        </w:rPr>
        <w:t>ΓΕΩΡΓΙΟΣ ΛΑΜΠΡΟΥΛΗΣ</w:t>
      </w:r>
      <w:r>
        <w:rPr>
          <w:rFonts w:eastAsia="Times New Roman" w:cs="Times New Roman"/>
          <w:szCs w:val="24"/>
        </w:rPr>
        <w:t>)</w:t>
      </w:r>
    </w:p>
    <w:p w14:paraId="522580C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Νομίζω όμως ότι θα ήταν αναγκαίο να γίνει μια πολιτική αποτίμηση της περιόδου αυτής, όχι μόνο λόγω </w:t>
      </w:r>
      <w:r>
        <w:rPr>
          <w:rFonts w:eastAsia="Times New Roman" w:cs="Times New Roman"/>
          <w:szCs w:val="24"/>
        </w:rPr>
        <w:t xml:space="preserve">του </w:t>
      </w:r>
      <w:r>
        <w:rPr>
          <w:rFonts w:eastAsia="Times New Roman" w:cs="Times New Roman"/>
          <w:szCs w:val="24"/>
        </w:rPr>
        <w:t xml:space="preserve">εξοπλιστικού κρεσέντο ή </w:t>
      </w:r>
      <w:r>
        <w:rPr>
          <w:rFonts w:eastAsia="Times New Roman" w:cs="Times New Roman"/>
          <w:szCs w:val="24"/>
        </w:rPr>
        <w:t xml:space="preserve">λόγω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 xml:space="preserve">σκανδάλου </w:t>
      </w:r>
      <w:r>
        <w:rPr>
          <w:rFonts w:eastAsia="Times New Roman" w:cs="Times New Roman"/>
          <w:szCs w:val="24"/>
        </w:rPr>
        <w:t>του Χρηματιστηρίου ή για τους Ολυμπ</w:t>
      </w:r>
      <w:r>
        <w:rPr>
          <w:rFonts w:eastAsia="Times New Roman" w:cs="Times New Roman"/>
          <w:szCs w:val="24"/>
        </w:rPr>
        <w:t>ιακούς «μίζα, ντόπα και τσιμέντο», αλλά επειδή διαπιστώνει κανείς</w:t>
      </w:r>
      <w:r>
        <w:rPr>
          <w:rFonts w:eastAsia="Times New Roman" w:cs="Times New Roman"/>
          <w:szCs w:val="24"/>
        </w:rPr>
        <w:t>,</w:t>
      </w:r>
      <w:r>
        <w:rPr>
          <w:rFonts w:eastAsia="Times New Roman" w:cs="Times New Roman"/>
          <w:szCs w:val="24"/>
        </w:rPr>
        <w:t xml:space="preserve"> ότι τα περισσότερα μέλη της ομάδας Σημίτη -να ανα</w:t>
      </w:r>
      <w:r>
        <w:rPr>
          <w:rFonts w:eastAsia="Times New Roman" w:cs="Times New Roman"/>
          <w:szCs w:val="24"/>
        </w:rPr>
        <w:lastRenderedPageBreak/>
        <w:t>φέρω ενδεικτικά τους κυρίους Τσουκάτο, Μαντέλη, Τσοχατζόπουλο και τώρα Παπαντωνίου- έχουν καταδικαστεί ή έχουν σοβαρές εκκρεμότητες με τη δι</w:t>
      </w:r>
      <w:r>
        <w:rPr>
          <w:rFonts w:eastAsia="Times New Roman" w:cs="Times New Roman"/>
          <w:szCs w:val="24"/>
        </w:rPr>
        <w:t xml:space="preserve">καιοσύνη για σκάνδαλα. </w:t>
      </w:r>
    </w:p>
    <w:p w14:paraId="522580C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Και εν προκειμένω, για να επανέλθω στο βασικό μας θέμα, έχουμε μια εικόνα ενός ΚΥΣΕΑ στο οποίο προεδρεύει ένας Πρωθυπουργός, το οποίο λαμβάνει ελεγκτέες αποφάσεις, χωρίς ωστόσο ο Πρωθυπουργός, ο έχων το γενικό πρόσταγμα, την αποκλει</w:t>
      </w:r>
      <w:r>
        <w:rPr>
          <w:rFonts w:eastAsia="Times New Roman" w:cs="Times New Roman"/>
          <w:szCs w:val="24"/>
        </w:rPr>
        <w:t xml:space="preserve">στική ευθύνη επιλογής συνεργατών, να αισθάνεται την ανάγκη να πει μια λέξη πέραν του ότι θλίβεται, όπως είπε στα δικαστήρια για τον κ. Τσοχατζόπουλο. </w:t>
      </w:r>
    </w:p>
    <w:p w14:paraId="522580C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σημερινή συζήτηση δεν είναι -όπως ισχυρίζεται ο κ. Παπαντωνίου και στελέχη του κόμματός του- προσπάθεια</w:t>
      </w:r>
      <w:r>
        <w:rPr>
          <w:rFonts w:eastAsia="Times New Roman" w:cs="Times New Roman"/>
          <w:szCs w:val="24"/>
        </w:rPr>
        <w:t xml:space="preserve"> δίωξης, κατασυκοφάντησης </w:t>
      </w:r>
      <w:r>
        <w:rPr>
          <w:rFonts w:eastAsia="Times New Roman" w:cs="Times New Roman"/>
          <w:szCs w:val="24"/>
        </w:rPr>
        <w:t xml:space="preserve">του </w:t>
      </w:r>
      <w:r>
        <w:rPr>
          <w:rFonts w:eastAsia="Times New Roman" w:cs="Times New Roman"/>
          <w:szCs w:val="24"/>
        </w:rPr>
        <w:t>εκ μέρους της κυβερνητικής Πλειοψηφίας, αλλά η αναγκαστική ανταπόκριση της Βουλής σε έξι συναφείς μεταξύ τους δικογραφίες</w:t>
      </w:r>
      <w:r>
        <w:rPr>
          <w:rFonts w:eastAsia="Times New Roman" w:cs="Times New Roman"/>
          <w:szCs w:val="24"/>
        </w:rPr>
        <w:t>,</w:t>
      </w:r>
      <w:r>
        <w:rPr>
          <w:rFonts w:eastAsia="Times New Roman" w:cs="Times New Roman"/>
          <w:szCs w:val="24"/>
        </w:rPr>
        <w:t xml:space="preserve"> που τον αφορούν</w:t>
      </w:r>
      <w:r>
        <w:rPr>
          <w:rFonts w:eastAsia="Times New Roman" w:cs="Times New Roman"/>
          <w:szCs w:val="24"/>
        </w:rPr>
        <w:t>,</w:t>
      </w:r>
      <w:r>
        <w:rPr>
          <w:rFonts w:eastAsia="Times New Roman" w:cs="Times New Roman"/>
          <w:szCs w:val="24"/>
        </w:rPr>
        <w:t xml:space="preserve"> και οι οποίες εστάλησαν στην Εθνική Αντιπροσωπεία. Και δεν είναι η σημερινή Κυβέρνηση </w:t>
      </w:r>
      <w:r>
        <w:rPr>
          <w:rFonts w:eastAsia="Times New Roman" w:cs="Times New Roman"/>
          <w:szCs w:val="24"/>
        </w:rPr>
        <w:t xml:space="preserve">αυτή η οποία ψήφισε τα περί ευθύνης και καταλογισμού σε πολιτικά πρόσωπα, σε πρόσωπα τα οποία έχουν διατελέσει Υπουργοί ή Υφυπουργοί. Αντιθέτως, πάντα λέγαμε ότι ο νόμος ο οποίος διαχωρίζει τα πολιτικά πρόσωπα ως προς την </w:t>
      </w:r>
      <w:r>
        <w:rPr>
          <w:rFonts w:eastAsia="Times New Roman" w:cs="Times New Roman"/>
          <w:szCs w:val="24"/>
        </w:rPr>
        <w:lastRenderedPageBreak/>
        <w:t>δικαστική διερεύνηση από τον φυσικ</w:t>
      </w:r>
      <w:r>
        <w:rPr>
          <w:rFonts w:eastAsia="Times New Roman" w:cs="Times New Roman"/>
          <w:szCs w:val="24"/>
        </w:rPr>
        <w:t xml:space="preserve">ό δικαστή, είναι λάθος πρακτική, άδικη, η οποία μάλιστα συντελεί στη διάχυτη αντίληψη στην κοινωνία ότι υπάρχει ομερτά μεταξύ των πολιτικών. </w:t>
      </w:r>
    </w:p>
    <w:p w14:paraId="522580D0"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Γενικεύοντας, θα μπορούσε κανείς να ζητήσει τη σύσταση </w:t>
      </w:r>
      <w:r>
        <w:rPr>
          <w:rFonts w:eastAsia="Times New Roman" w:cs="Times New Roman"/>
          <w:szCs w:val="24"/>
        </w:rPr>
        <w:t xml:space="preserve">ειδικής κοινοβουλευτικής επιτροπής </w:t>
      </w:r>
      <w:r>
        <w:rPr>
          <w:rFonts w:eastAsia="Times New Roman" w:cs="Times New Roman"/>
          <w:szCs w:val="24"/>
        </w:rPr>
        <w:t>στη βάση και μόνο της απ</w:t>
      </w:r>
      <w:r>
        <w:rPr>
          <w:rFonts w:eastAsia="Times New Roman" w:cs="Times New Roman"/>
          <w:szCs w:val="24"/>
        </w:rPr>
        <w:t xml:space="preserve">οκάλυψης προ καιρού, προ δύο ετών για την ακρίβεια, εκ μέρους του κ. Βενιζέλου, την οποία θα σας διαβάσω κατά λέξη. Τα έχει πει και στη Βουλή. Θα χρησιμοποιήσω το απόσπασμα από τηλεοπτική εκπομπή στο οποίο επαναλαμβάνει τα ίδια πράγματα. Το Μάιο του 2015, </w:t>
      </w:r>
      <w:r>
        <w:rPr>
          <w:rFonts w:eastAsia="Times New Roman" w:cs="Times New Roman"/>
          <w:szCs w:val="24"/>
        </w:rPr>
        <w:t>λέει στον Χατζηνικολάου</w:t>
      </w:r>
      <w:r>
        <w:rPr>
          <w:rFonts w:eastAsia="Times New Roman" w:cs="Times New Roman"/>
          <w:szCs w:val="24"/>
        </w:rPr>
        <w:t>,</w:t>
      </w:r>
      <w:r>
        <w:rPr>
          <w:rFonts w:eastAsia="Times New Roman" w:cs="Times New Roman"/>
          <w:szCs w:val="24"/>
        </w:rPr>
        <w:t xml:space="preserve"> ο διατελέσας Υπουργός Άμυνας, Αντιπρόεδρος της Κυβέρνησης και πολλά άλλα: «Δεν είμαστε εμείς οι πρωταθλητές της Ευρώπης. Τα ποσά μας είναι μικρά. Πρέπει να δείτε τι γίνεται στις Βρυξέλλες που είναι η </w:t>
      </w:r>
      <w:r>
        <w:rPr>
          <w:rFonts w:eastAsia="Times New Roman" w:cs="Times New Roman"/>
          <w:szCs w:val="24"/>
        </w:rPr>
        <w:t xml:space="preserve">πρωτεύουσα </w:t>
      </w:r>
      <w:r>
        <w:rPr>
          <w:rFonts w:eastAsia="Times New Roman" w:cs="Times New Roman"/>
          <w:szCs w:val="24"/>
        </w:rPr>
        <w:t xml:space="preserve">της Ευρώπης. </w:t>
      </w:r>
      <w:r>
        <w:rPr>
          <w:rFonts w:eastAsia="Times New Roman" w:cs="Times New Roman"/>
          <w:szCs w:val="24"/>
        </w:rPr>
        <w:t xml:space="preserve">Εγώ τα </w:t>
      </w:r>
      <w:r>
        <w:rPr>
          <w:rFonts w:eastAsia="Times New Roman" w:cs="Times New Roman"/>
          <w:szCs w:val="24"/>
        </w:rPr>
        <w:t xml:space="preserve">έχω πει στον Πρόεδρο της Γερμανικής Δημοκρατίας, τα έχω πει στην Καγκελάριο, τα έχω πει στο Ευρωκοινοβούλιο, τα έχω πει επισήμως αυτά, ότι πίσω από κάθε σύμβαση με γερμανική εταιρεία υπήρχε δυστυχώς ένα σκάνδαλο». </w:t>
      </w:r>
    </w:p>
    <w:p w14:paraId="522580D1"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22580D2" w14:textId="77777777" w:rsidR="005D2FD3" w:rsidRDefault="00310839">
      <w:pPr>
        <w:spacing w:after="0" w:line="600" w:lineRule="auto"/>
        <w:ind w:firstLine="709"/>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του ΣΥΡΙΖΑ)</w:t>
      </w:r>
    </w:p>
    <w:p w14:paraId="522580D3" w14:textId="77777777" w:rsidR="005D2FD3" w:rsidRDefault="00310839">
      <w:pPr>
        <w:spacing w:after="0" w:line="600" w:lineRule="auto"/>
        <w:ind w:firstLine="720"/>
        <w:jc w:val="both"/>
        <w:rPr>
          <w:rFonts w:eastAsia="Times New Roman" w:cs="Times New Roman"/>
        </w:rPr>
      </w:pPr>
      <w:r>
        <w:rPr>
          <w:rFonts w:eastAsia="Times New Roman" w:cs="Times New Roman"/>
          <w:b/>
          <w:szCs w:val="24"/>
        </w:rPr>
        <w:lastRenderedPageBreak/>
        <w:t xml:space="preserve">ΠΡΟΕΔΡΕΥΩΝ (Γεώργιος Λαμπρούλης):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w:t>
      </w:r>
      <w:r>
        <w:rPr>
          <w:rFonts w:eastAsia="Times New Roman" w:cs="Times New Roman"/>
        </w:rPr>
        <w:t>ΛΟΣ» και ενημερώθηκαν για την ιστορία του κτηρίου και τον τρόπο οργάνωσης και λειτουργίας της Βουλής, τριάντα ένα μαθητές και μαθήτριες και τρεις εκπαιδευτικοί συνοδοί τους από το 42</w:t>
      </w:r>
      <w:r>
        <w:rPr>
          <w:rFonts w:eastAsia="Times New Roman" w:cs="Times New Roman"/>
          <w:vertAlign w:val="superscript"/>
        </w:rPr>
        <w:t>ο</w:t>
      </w:r>
      <w:r>
        <w:rPr>
          <w:rFonts w:eastAsia="Times New Roman" w:cs="Times New Roman"/>
        </w:rPr>
        <w:t xml:space="preserve"> Δημοτικό Σχολείο Πάτρας. </w:t>
      </w:r>
    </w:p>
    <w:p w14:paraId="522580D4" w14:textId="77777777" w:rsidR="005D2FD3" w:rsidRDefault="00310839">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22580D5" w14:textId="77777777" w:rsidR="005D2FD3" w:rsidRDefault="00310839">
      <w:pPr>
        <w:spacing w:after="0" w:line="600" w:lineRule="auto"/>
        <w:ind w:left="360"/>
        <w:jc w:val="center"/>
        <w:rPr>
          <w:rFonts w:eastAsia="Times New Roman" w:cs="Times New Roman"/>
        </w:rPr>
      </w:pPr>
      <w:r>
        <w:rPr>
          <w:rFonts w:eastAsia="Times New Roman" w:cs="Times New Roman"/>
        </w:rPr>
        <w:t>(Χειροκροτήματα απ’</w:t>
      </w:r>
      <w:r>
        <w:rPr>
          <w:rFonts w:eastAsia="Times New Roman" w:cs="Times New Roman"/>
        </w:rPr>
        <w:t xml:space="preserve"> όλες τις πτέρυγες της Βουλής)</w:t>
      </w:r>
    </w:p>
    <w:p w14:paraId="522580D6"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Κεφαλογιάννης από τη Νέα Δημοκρατία.</w:t>
      </w:r>
    </w:p>
    <w:p w14:paraId="522580D7" w14:textId="77777777" w:rsidR="005D2FD3" w:rsidRDefault="00310839">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Ευχαριστώ, κύριε Πρόεδρε. </w:t>
      </w:r>
    </w:p>
    <w:p w14:paraId="522580D8"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συμφωνήσουμε όλοι ότι κα</w:t>
      </w:r>
      <w:r>
        <w:rPr>
          <w:rFonts w:eastAsia="Times New Roman" w:cs="Times New Roman"/>
          <w:szCs w:val="24"/>
        </w:rPr>
        <w:t>μ</w:t>
      </w:r>
      <w:r>
        <w:rPr>
          <w:rFonts w:eastAsia="Times New Roman" w:cs="Times New Roman"/>
          <w:szCs w:val="24"/>
        </w:rPr>
        <w:t>μία ευνομούμενη πολιτεία δεν μπορεί να προχωρήσει μπροστά, αν</w:t>
      </w:r>
      <w:r>
        <w:rPr>
          <w:rFonts w:eastAsia="Times New Roman" w:cs="Times New Roman"/>
          <w:szCs w:val="24"/>
        </w:rPr>
        <w:t xml:space="preserve"> παραμένουν μικροί ή μεγάλοι σκελετοί στο ντουλάπι της. </w:t>
      </w:r>
    </w:p>
    <w:p w14:paraId="522580D9"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Επομένως, ανεξάρτητα από τον αιφνιδιαστικό της χαρακτήρα, ανεξάρτητα από τη σαφή εκλογική στόχευση της Κυβέρνησης να ανασχέσει τις ψήφους που χάνει προς τα κόμματα της </w:t>
      </w:r>
      <w:r>
        <w:rPr>
          <w:rFonts w:eastAsia="Times New Roman" w:cs="Times New Roman"/>
          <w:szCs w:val="24"/>
        </w:rPr>
        <w:lastRenderedPageBreak/>
        <w:t>Αντιπολίτευσης δια της επαναφορ</w:t>
      </w:r>
      <w:r>
        <w:rPr>
          <w:rFonts w:eastAsia="Times New Roman" w:cs="Times New Roman"/>
          <w:szCs w:val="24"/>
        </w:rPr>
        <w:t xml:space="preserve">άς του αφηγήματος για το παλαιό πολιτικό σύστημα και ανεξάρτητα από τη χρονική της συγκυρίας, που από τις επόμενες ημέρες θα έρθουν πολύ δύσκολα μέτρα να ψηφιστούν στη Βουλή, η Νέα Δημοκρατία και δια του </w:t>
      </w:r>
      <w:r>
        <w:rPr>
          <w:rFonts w:eastAsia="Times New Roman" w:cs="Times New Roman"/>
          <w:szCs w:val="24"/>
        </w:rPr>
        <w:t xml:space="preserve">εισηγητού </w:t>
      </w:r>
      <w:r>
        <w:rPr>
          <w:rFonts w:eastAsia="Times New Roman" w:cs="Times New Roman"/>
          <w:szCs w:val="24"/>
        </w:rPr>
        <w:t>της έχει πει ένα ξεκάθαρο «ναι» στη σύστασ</w:t>
      </w:r>
      <w:r>
        <w:rPr>
          <w:rFonts w:eastAsia="Times New Roman" w:cs="Times New Roman"/>
          <w:szCs w:val="24"/>
        </w:rPr>
        <w:t xml:space="preserve">η </w:t>
      </w:r>
      <w:r>
        <w:rPr>
          <w:rFonts w:eastAsia="Times New Roman" w:cs="Times New Roman"/>
          <w:szCs w:val="24"/>
        </w:rPr>
        <w:t xml:space="preserve">ειδικής κοινοβουλευτικής επιτροπής </w:t>
      </w:r>
      <w:r>
        <w:rPr>
          <w:rFonts w:eastAsia="Times New Roman" w:cs="Times New Roman"/>
          <w:szCs w:val="24"/>
        </w:rPr>
        <w:t xml:space="preserve">για τη διερεύνηση τυχόν αδικημάτων από τον πρώην Υπουργό Εθνικής Άμυνας κ. Παπαντωνίου, ο οποίος, βεβαίως, όπως έχει τονιστεί και από πολλούς συναδέλφους, μέχρι αποδείξεως του εναντίον έχει το τεκμήριο της αθωότητας. </w:t>
      </w:r>
    </w:p>
    <w:p w14:paraId="522580DA"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Λέει «ναι», γιατί επιθυμεί να μην παραμείνει κα</w:t>
      </w:r>
      <w:r>
        <w:rPr>
          <w:rFonts w:eastAsia="Times New Roman" w:cs="Times New Roman"/>
          <w:szCs w:val="24"/>
        </w:rPr>
        <w:t>μ</w:t>
      </w:r>
      <w:r>
        <w:rPr>
          <w:rFonts w:eastAsia="Times New Roman" w:cs="Times New Roman"/>
          <w:szCs w:val="24"/>
        </w:rPr>
        <w:t>μία σκιά και να διαλευκανθεί κάθε πτυχή όσον αφορά τα εξοπλιστικά προγράμματα εκείνης της περιόδου και ίσως και πέραν αυτής, αν χρειαστεί, ώστε να αποδοθούν οι όποιες ευθύνες και να σταματήσει μια ισοπεδωτική</w:t>
      </w:r>
      <w:r>
        <w:rPr>
          <w:rFonts w:eastAsia="Times New Roman" w:cs="Times New Roman"/>
          <w:szCs w:val="24"/>
        </w:rPr>
        <w:t xml:space="preserve"> λογική του ότι «όλοι μαζί τα </w:t>
      </w:r>
      <w:r>
        <w:rPr>
          <w:rFonts w:eastAsia="Times New Roman" w:cs="Times New Roman"/>
          <w:szCs w:val="24"/>
        </w:rPr>
        <w:t>φάγαμε</w:t>
      </w:r>
      <w:r>
        <w:rPr>
          <w:rFonts w:eastAsia="Times New Roman" w:cs="Times New Roman"/>
          <w:szCs w:val="24"/>
        </w:rPr>
        <w:t xml:space="preserve">». </w:t>
      </w:r>
    </w:p>
    <w:p w14:paraId="522580DB"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Τέλος, λέει «ναι, διότι ο μεγάλος χαμένος αυτής της υπόθεσης είναι, βεβαίως, οι Ένοπλες Δυνάμεις της χώρας και η αμυντική ικανότητα της χώρας, οι Ένοπλες Δυνάμεις, οι οποίες διαθέτουν σήμερα υπερσύγχρονα οπλικά συστή</w:t>
      </w:r>
      <w:r>
        <w:rPr>
          <w:rFonts w:eastAsia="Times New Roman" w:cs="Times New Roman"/>
          <w:szCs w:val="24"/>
        </w:rPr>
        <w:t>ματα παρκαρι</w:t>
      </w:r>
      <w:r>
        <w:rPr>
          <w:rFonts w:eastAsia="Times New Roman" w:cs="Times New Roman"/>
          <w:szCs w:val="24"/>
        </w:rPr>
        <w:lastRenderedPageBreak/>
        <w:t>σμένα, άλλα χωρίς ανταλλακτικά και άλλα χωρίς λειτουργικά συστήματα που θα αξιοποιούν στο μέγιστο τη δυνατότητά τους, οι Ένοπλες Δυνάμεις, οι οποίες, εξαιτίας αυτού του δυσώδους κλίματος που έχει δημιουργηθεί γύρω από τα εξοπλιστικά προγράμματα</w:t>
      </w:r>
      <w:r>
        <w:rPr>
          <w:rFonts w:eastAsia="Times New Roman" w:cs="Times New Roman"/>
          <w:szCs w:val="24"/>
        </w:rPr>
        <w:t xml:space="preserve">, δεν μπορούν να αγοράσουν σήμερα ούτε μια βίδα χωρίς την έγκριση της αρμόδιας </w:t>
      </w:r>
      <w:r>
        <w:rPr>
          <w:rFonts w:eastAsia="Times New Roman" w:cs="Times New Roman"/>
          <w:szCs w:val="24"/>
        </w:rPr>
        <w:t>επιτροπής</w:t>
      </w:r>
      <w:r>
        <w:rPr>
          <w:rFonts w:eastAsia="Times New Roman" w:cs="Times New Roman"/>
          <w:szCs w:val="24"/>
        </w:rPr>
        <w:t xml:space="preserve">. </w:t>
      </w:r>
    </w:p>
    <w:p w14:paraId="522580DC"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Αναφέρεται μάλιστα στην Αιτιολογική Έκθεση της Πλειοψηφίας ότι τα εξοπλιστικά προγράμματα αποτελούν ανέκαθεν πηγή κινδύνων για διαφθορά δομών και προσώπων. </w:t>
      </w:r>
    </w:p>
    <w:p w14:paraId="522580DD"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Αντιπαρέ</w:t>
      </w:r>
      <w:r>
        <w:rPr>
          <w:rFonts w:eastAsia="Times New Roman" w:cs="Times New Roman"/>
          <w:szCs w:val="24"/>
        </w:rPr>
        <w:t>ρχομαι το νεολογισμό «διαφθορά δομών», ο οποίος δεν μπορεί να υπάρξει βεβαίως, αλλά στέκομαι σε αυτό το «ανέκαθεν», διότι σε αυτό έχει στηριχτεί και δημιουργηθεί όλο αυτό το αφήγημα των Ανεξαρτήτων Ελλήνων και του ΣΥΡΙΖΑ, ότι δηλαδή όποιος εμπλέκεται στο θ</w:t>
      </w:r>
      <w:r>
        <w:rPr>
          <w:rFonts w:eastAsia="Times New Roman" w:cs="Times New Roman"/>
          <w:szCs w:val="24"/>
        </w:rPr>
        <w:t xml:space="preserve">έμα των εξοπλιστικών, είναι ένοχος μέχρι αποδείξεως του εναντίον. </w:t>
      </w:r>
    </w:p>
    <w:p w14:paraId="522580DE"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Ωστόσο, δεν είμαι βέβαιος, αγαπητές και αγαπητοί κύριοι συνάδελφοι, ότι λέμε «ναι» σε αυτή την </w:t>
      </w:r>
      <w:r>
        <w:rPr>
          <w:rFonts w:eastAsia="Times New Roman" w:cs="Times New Roman"/>
          <w:szCs w:val="24"/>
        </w:rPr>
        <w:t xml:space="preserve">ειδική κοινοβουλευτική επιτροπή </w:t>
      </w:r>
      <w:r>
        <w:rPr>
          <w:rFonts w:eastAsia="Times New Roman" w:cs="Times New Roman"/>
          <w:szCs w:val="24"/>
        </w:rPr>
        <w:t>για τους ίδιους λόγους. Για την ακρίβεια, δεν είμαι καθόλου βέ</w:t>
      </w:r>
      <w:r>
        <w:rPr>
          <w:rFonts w:eastAsia="Times New Roman" w:cs="Times New Roman"/>
          <w:szCs w:val="24"/>
        </w:rPr>
        <w:t xml:space="preserve">βαιος ότι λέμε «ναι» για τους ίδιους λόγους με την κυβερνητική Πλειοψηφία. </w:t>
      </w:r>
    </w:p>
    <w:p w14:paraId="522580DF"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Ακούγοντας τις εισηγήσεις των Βουλευτών της κυβερνητικής Πλειοψηφίας και διαβάζοντας την </w:t>
      </w:r>
      <w:r>
        <w:rPr>
          <w:rFonts w:eastAsia="Times New Roman" w:cs="Times New Roman"/>
          <w:szCs w:val="24"/>
        </w:rPr>
        <w:t>αιτιολογική έκθεση</w:t>
      </w:r>
      <w:r>
        <w:rPr>
          <w:rFonts w:eastAsia="Times New Roman" w:cs="Times New Roman"/>
          <w:szCs w:val="24"/>
        </w:rPr>
        <w:t xml:space="preserve"> αναρωτήθηκα πραγματικά ποιο είναι το σημερινό διακύβευμα της συζήτησης. </w:t>
      </w:r>
      <w:r>
        <w:rPr>
          <w:rFonts w:eastAsia="Times New Roman" w:cs="Times New Roman"/>
          <w:szCs w:val="24"/>
        </w:rPr>
        <w:t xml:space="preserve">Έγινε, για παράδειγμα, από ορισμένους αναφορά στο νόμο περί ευθύνης Υπουργών, ο οποίος προστατεύει τα πολιτικά πρόσωπα τα οποία έχουν παρανομήσει. Άλλοι είπαν ότι το Σύνταγμα καλύπτει παρανομούντες Υπουργούς. </w:t>
      </w:r>
    </w:p>
    <w:p w14:paraId="522580E0"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Εδώ τρία τινά συμβαίνουν: Είτε τα έχετε μπερδέ</w:t>
      </w:r>
      <w:r>
        <w:rPr>
          <w:rFonts w:eastAsia="Times New Roman" w:cs="Times New Roman"/>
          <w:szCs w:val="24"/>
        </w:rPr>
        <w:t xml:space="preserve">ψει, είτε σκοπίμως παραπλανάτε, είτε συνδυασμός αυτών των δύο. </w:t>
      </w:r>
    </w:p>
    <w:p w14:paraId="522580E1"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Επίσης, θα ήθελα να θυμίσω κάτι, που πολλοί από την πλευρά της πλειοψηφίας θέλουν να ξεχνούν σε αυτή την Αίθουσα: Ο νόμος περί ευθύνης Υπουργών έχει ψηφιστεί από όλα τα κόμματα. Και ο Συνασπισ</w:t>
      </w:r>
      <w:r>
        <w:rPr>
          <w:rFonts w:eastAsia="Times New Roman" w:cs="Times New Roman"/>
          <w:szCs w:val="24"/>
        </w:rPr>
        <w:t xml:space="preserve">μός εκείνης της περιόδου ήταν θετικός στο νόμο περί ευθύνης Υπουργών. Άρα, όταν επικαλείστε το αφήγημα περί παλαιού πολιτικού συστήματος, να είστε λίγο πιο προσεκτικοί. </w:t>
      </w:r>
    </w:p>
    <w:p w14:paraId="522580E2"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Θα ήθελα, επίσης, να θυμίσω ότι η διακίνηση μαύρου πολιτικού χρήματος δεν εμπίπτει στο</w:t>
      </w:r>
      <w:r>
        <w:rPr>
          <w:rFonts w:eastAsia="Times New Roman" w:cs="Times New Roman"/>
          <w:szCs w:val="24"/>
        </w:rPr>
        <w:t xml:space="preserve"> νόμο περί ευθύνης Υπουργών, γιατί, όπως έχει πει πολύ σωστά και η νομολογία, ο νόμος </w:t>
      </w:r>
      <w:r>
        <w:rPr>
          <w:rFonts w:eastAsia="Times New Roman" w:cs="Times New Roman"/>
          <w:szCs w:val="24"/>
        </w:rPr>
        <w:lastRenderedPageBreak/>
        <w:t xml:space="preserve">περί ευθύνης Υπουργών καλύπτει τον Υπουργό μόνο στις αρμοδιότητές του. </w:t>
      </w:r>
    </w:p>
    <w:p w14:paraId="522580E3"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Τι σημαίνει αυτό; Ότι προφανώς δεν είναι αρμοδιότητα του Υπουργού να κλέβει, δεν είναι αρμοδιότητα</w:t>
      </w:r>
      <w:r>
        <w:rPr>
          <w:rFonts w:eastAsia="Times New Roman" w:cs="Times New Roman"/>
          <w:szCs w:val="24"/>
        </w:rPr>
        <w:t xml:space="preserve"> του Υπουργού να διακινεί «μαύρο» χρήμα και αν δεχτούμε ότι υπάρχει συνάφεια, όπως λέει η </w:t>
      </w:r>
      <w:r>
        <w:rPr>
          <w:rFonts w:eastAsia="Times New Roman" w:cs="Times New Roman"/>
          <w:szCs w:val="24"/>
        </w:rPr>
        <w:t>αιτιολογική έκθεση</w:t>
      </w:r>
      <w:r>
        <w:rPr>
          <w:rFonts w:eastAsia="Times New Roman" w:cs="Times New Roman"/>
          <w:szCs w:val="24"/>
        </w:rPr>
        <w:t xml:space="preserve">, ακόμα και ενδεχόμενη τέλεση αδικημάτων από τον κ. Παπαντωνίου, προφανώς δεν έχει παραγραφεί όσον αφορά τα αδικήματα αυτά. </w:t>
      </w:r>
    </w:p>
    <w:p w14:paraId="522580E4"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Βεβαίως, όπως πολύ καλά</w:t>
      </w:r>
      <w:r>
        <w:rPr>
          <w:rFonts w:eastAsia="Times New Roman" w:cs="Times New Roman"/>
          <w:szCs w:val="24"/>
        </w:rPr>
        <w:t xml:space="preserve"> γνωρίζετε, και το 2012 ούτε το άρθρο 86 του Συντάγματος ούτε ο νόμος περί ευθύνης Υπουργών απέτρεψε να ασκηθούν ποινικές διώξεις τότε στον κ. Τσοχατζόπουλο και ούτε είχε παραγραφεί το συγκεκριμένο αδίκημα.</w:t>
      </w:r>
    </w:p>
    <w:p w14:paraId="522580E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Για άλλους λόγους, λοιπόν, πρέπει να καταργηθεί τ</w:t>
      </w:r>
      <w:r>
        <w:rPr>
          <w:rFonts w:eastAsia="Times New Roman" w:cs="Times New Roman"/>
          <w:szCs w:val="24"/>
        </w:rPr>
        <w:t>ο άρθρο 86 του Συντάγματος και όχι γι’ αυτόν τον οποίο ισχυρίζεστε ότι προστατεύει τους πολιτικούς οι οποίοι έχουν παρανομήσει. Θα πρέπει να καταργηθεί, γιατί -για να είμαστε ειλικρινείς- τέτοιου είδους επιτροπές, όπως αυτή την οποία πάμε να συστήσουμε, εί</w:t>
      </w:r>
      <w:r>
        <w:rPr>
          <w:rFonts w:eastAsia="Times New Roman" w:cs="Times New Roman"/>
          <w:szCs w:val="24"/>
        </w:rPr>
        <w:t xml:space="preserve">ναι οι τελευταίες οι οποίες βοηθούν στο να διαλευκανθούν πλήρως όλες οι πτυχές αυτών των ζητημάτων. Και επειδή η Νέα Δημοκρατία είναι απόλυτα ξεκάθαρη στο συγκεκριμένο ζήτημα, στη </w:t>
      </w:r>
      <w:r>
        <w:rPr>
          <w:rFonts w:eastAsia="Times New Roman" w:cs="Times New Roman"/>
          <w:szCs w:val="24"/>
        </w:rPr>
        <w:lastRenderedPageBreak/>
        <w:t>δική της πρόταση για την Αναθεώρηση του Συντάγματος έχει προτείνει να απεμπλ</w:t>
      </w:r>
      <w:r>
        <w:rPr>
          <w:rFonts w:eastAsia="Times New Roman" w:cs="Times New Roman"/>
          <w:szCs w:val="24"/>
        </w:rPr>
        <w:t>ακεί πλήρως η Βουλή από αντίστοιχες δικαστικές λειτουργίες οι οποίες δεν της ανήκουν και εν τέλει, στην ουσία μειώνουν και το κύρος της.</w:t>
      </w:r>
    </w:p>
    <w:p w14:paraId="522580E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πολύ φοβάμαι ότι το έργο της επιτροπής, το οποίο τείνει να συσταθεί, έχει από τώρα υπονομ</w:t>
      </w:r>
      <w:r>
        <w:rPr>
          <w:rFonts w:eastAsia="Times New Roman" w:cs="Times New Roman"/>
          <w:szCs w:val="24"/>
        </w:rPr>
        <w:t xml:space="preserve">ευθεί. </w:t>
      </w:r>
    </w:p>
    <w:p w14:paraId="522580E7" w14:textId="77777777" w:rsidR="005D2FD3" w:rsidRDefault="00310839">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22580E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522580E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Υπάρχει μια μακροχρόνια και δύσκολη δικαστική διερεύνηση όσον αφορά τον κ. Παπαντωνίου σε εξέλιξη. Είναι μια έρευνα η οποία πριν από λίγες</w:t>
      </w:r>
      <w:r>
        <w:rPr>
          <w:rFonts w:eastAsia="Times New Roman" w:cs="Times New Roman"/>
          <w:szCs w:val="24"/>
        </w:rPr>
        <w:t xml:space="preserve"> μέρες δέχθηκε ένα καίριο πλήγμα, μια έρευνα η οποία έχει ταυτιστεί με ένα πρόσωπο που αυτές τις μέρες οι κύριοι και οι κυρίες της συμπολίτευσης δεν θέλουν να το ακούνε. Και αναφέρομαι στην κ. Ράικου. Η κ. Ράικου παραιτήθηκε, γιατί μια εφημερίδα η οποία λε</w:t>
      </w:r>
      <w:r>
        <w:rPr>
          <w:rFonts w:eastAsia="Times New Roman" w:cs="Times New Roman"/>
          <w:szCs w:val="24"/>
        </w:rPr>
        <w:t>ιτουργεί ως διάδρομος δημοσίευσης ειδήσεων που προωθεί η Κυβέρνηση, για να κατηγο</w:t>
      </w:r>
      <w:r>
        <w:rPr>
          <w:rFonts w:eastAsia="Times New Roman" w:cs="Times New Roman"/>
          <w:szCs w:val="24"/>
        </w:rPr>
        <w:lastRenderedPageBreak/>
        <w:t>ρήσει βεβαίως πολιτικούς της αντιπάλους, ανέφερε ότι δήθεν συγκαλύπτει στοιχεία της υπόθεσης Λιακουνάκου και Παπαντωνίου.</w:t>
      </w:r>
    </w:p>
    <w:p w14:paraId="522580E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Και καλό είναι να θυμίσουμε και στους συναδέλφους, αλ</w:t>
      </w:r>
      <w:r>
        <w:rPr>
          <w:rFonts w:eastAsia="Times New Roman" w:cs="Times New Roman"/>
          <w:szCs w:val="24"/>
        </w:rPr>
        <w:t>λά και τους Έλληνες πολίτες, ποια είναι η κ. Ράικου. Η κ. Ράικου είναι η εισαγγελέας η οποία οδήγησε στο εδώλιο του κατηγορουμένου τον κ. Τσοχατζόπουλο. Η κ. Ράικου είναι αυτή στην οποία ο κ. Καμμένος συστηματικά έστελνε στοιχεία που αφορά τις συμβάσεις τω</w:t>
      </w:r>
      <w:r>
        <w:rPr>
          <w:rFonts w:eastAsia="Times New Roman" w:cs="Times New Roman"/>
          <w:szCs w:val="24"/>
        </w:rPr>
        <w:t>ν αντισταθμιστικών ωφελημάτων τα τελευταία έτη. Είναι η ίδια που είχε διαβιβάσει μέσω του Αρείου Πάγου στη Βουλή όλες τις σχετικές δικογραφίες σχετικά με τον κ. Παπαντωνίου και πριν από ένα μήνα μόλις άσκησε ποινική δίωξη σε βάρος του πρώην γραμματέα αμυντ</w:t>
      </w:r>
      <w:r>
        <w:rPr>
          <w:rFonts w:eastAsia="Times New Roman" w:cs="Times New Roman"/>
          <w:szCs w:val="24"/>
        </w:rPr>
        <w:t xml:space="preserve">ικών επενδύσεων επί υπουργίας του κ. Παπαντωνίου, του κ. Τραυλού και του κ. Λιακουνάκου. Η ίδια η κ. Ράικου η εισαγγελέας, στην παραίτησή της κατήγγειλε δωροδοκίες και παρανομίες φαρμακευτικών εταιρειών που είχε βρει κατά την έρευνά της και ίσως πολιτικών </w:t>
      </w:r>
      <w:r>
        <w:rPr>
          <w:rFonts w:eastAsia="Times New Roman" w:cs="Times New Roman"/>
          <w:szCs w:val="24"/>
        </w:rPr>
        <w:t>προσώπων. Και νομίζω ότι σωστά παρατήρησε ο αντιπρόεδρος της Νέας Δημοκρατίας ο κ. Άδωνις Γεωργιάδης ότι, αν ήταν πρόσωπα σαν τον κ. Γεωργιάδη, η κ. Ράικου θα ήταν σήμερα ακόμη στη θέση της.</w:t>
      </w:r>
    </w:p>
    <w:p w14:paraId="522580E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Τι συνέβη, λοιπόν, από τις κυβερνητικές θριαμβολογίες και ξαφνικά</w:t>
      </w:r>
      <w:r>
        <w:rPr>
          <w:rFonts w:eastAsia="Times New Roman" w:cs="Times New Roman"/>
          <w:szCs w:val="24"/>
        </w:rPr>
        <w:t xml:space="preserve"> πήγαμε σε επιθέσεις κατά της κυρίας εισαγγελέως; Πώς η Κυβέρνηση από διαπρύσιος διώκτης της διαφθοράς μετατράπηκε σε αντίπαλο ενός διώκτη της διαφθοράς και πώς ένας Υπουργός της </w:t>
      </w:r>
      <w:r>
        <w:rPr>
          <w:rFonts w:eastAsia="Times New Roman" w:cs="Times New Roman"/>
          <w:szCs w:val="24"/>
        </w:rPr>
        <w:t xml:space="preserve">δικαιοσύνης </w:t>
      </w:r>
      <w:r>
        <w:rPr>
          <w:rFonts w:eastAsia="Times New Roman" w:cs="Times New Roman"/>
          <w:szCs w:val="24"/>
        </w:rPr>
        <w:t>μιλάει –αυθημερόν, παρακαλώ- απαξιωτικά για πάρα πολύ σοβαρά στοι</w:t>
      </w:r>
      <w:r>
        <w:rPr>
          <w:rFonts w:eastAsia="Times New Roman" w:cs="Times New Roman"/>
          <w:szCs w:val="24"/>
        </w:rPr>
        <w:t>χεία που ανακοινώνει η αρμόδια εισαγγελέας και πώς ακόμη δεν έχετε δώσει εντολή, ώστε να διερευνηθεί η ακρίβεια των όσων καταγγέλλει η Ένωση Εισαγγελέων και Δικαστών για καθημερινό πλέον φαινόμενο απόπειρας αναχαίτισης του έργου δικαστών και εισαγγελικών λ</w:t>
      </w:r>
      <w:r>
        <w:rPr>
          <w:rFonts w:eastAsia="Times New Roman" w:cs="Times New Roman"/>
          <w:szCs w:val="24"/>
        </w:rPr>
        <w:t>ειτουργών</w:t>
      </w:r>
    </w:p>
    <w:p w14:paraId="522580E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Κεφαλογιάννη, ολοκληρώστε παρακαλώ.</w:t>
      </w:r>
    </w:p>
    <w:p w14:paraId="522580ED"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Ολοκληρώνω, κύριε Πρόεδρε.</w:t>
      </w:r>
    </w:p>
    <w:p w14:paraId="522580E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Εκτός, λοιπόν, από σαφείς απαντήσεις καλούμε σήμερα τον Υπουργό Δικαιοσύνης να παράσχει και τις αντίστοιχες θεσμικές </w:t>
      </w:r>
      <w:r>
        <w:rPr>
          <w:rFonts w:eastAsia="Times New Roman" w:cs="Times New Roman"/>
          <w:szCs w:val="24"/>
        </w:rPr>
        <w:t>εγγυήσεις.</w:t>
      </w:r>
    </w:p>
    <w:p w14:paraId="522580E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22580F0" w14:textId="77777777" w:rsidR="005D2FD3" w:rsidRDefault="00310839">
      <w:pPr>
        <w:spacing w:line="600" w:lineRule="auto"/>
        <w:ind w:firstLine="720"/>
        <w:jc w:val="center"/>
        <w:rPr>
          <w:rFonts w:eastAsia="Times New Roman"/>
          <w:bCs/>
        </w:rPr>
      </w:pPr>
      <w:r>
        <w:rPr>
          <w:rFonts w:eastAsia="Times New Roman"/>
          <w:bCs/>
        </w:rPr>
        <w:lastRenderedPageBreak/>
        <w:t>(Χειροκροτήματα από την πτέρυγα της Νέας Δημοκρατίας)</w:t>
      </w:r>
    </w:p>
    <w:p w14:paraId="522580F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 κ. Γεώργιος Ντζιμάνης από τον ΣΥΡΙΖΑ έχει τον λόγο. </w:t>
      </w:r>
    </w:p>
    <w:p w14:paraId="522580F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Ευχαριστώ, κύριε Πρόεδρε.</w:t>
      </w:r>
    </w:p>
    <w:p w14:paraId="522580F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w:t>
      </w:r>
      <w:r>
        <w:rPr>
          <w:rFonts w:eastAsia="Times New Roman" w:cs="Times New Roman"/>
          <w:szCs w:val="24"/>
        </w:rPr>
        <w:t>συνάδελφοι, συζητάμε σήμερα την κοινή πρόταση που κατέθεσαν οι κοινοβουλευτικές ομάδες ΣΥΡΙΖΑ και ΑΝΕΛ για τη σύσταση ΕΚΕ που θα διενεργήσει προκαταρτική εξέταση για τις δικογραφίες που διαβιβάστηκαν στη Βουλή και αφορούν τον πρώην Υπουργό Άμυνας Ιωάννη Πα</w:t>
      </w:r>
      <w:r>
        <w:rPr>
          <w:rFonts w:eastAsia="Times New Roman" w:cs="Times New Roman"/>
          <w:szCs w:val="24"/>
        </w:rPr>
        <w:t>παντωνίου.</w:t>
      </w:r>
    </w:p>
    <w:p w14:paraId="522580F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Πριν μπούμε στην ουσία της πρότασης, καλό θα ήταν να δούμε τη μεγάλη εικόνα όσον αφορά τα εξοπλιστικά προγράμματα. Με το ενιαίο μεσοπρόθεσμο πρόγραμμα ανάπτυξης εκσυγχρονισμού των Ενόπλων Δυνάμεων της περιόδου 1996-2000 που συνεχίστηκε και με το</w:t>
      </w:r>
      <w:r>
        <w:rPr>
          <w:rFonts w:eastAsia="Times New Roman" w:cs="Times New Roman"/>
          <w:szCs w:val="24"/>
        </w:rPr>
        <w:t xml:space="preserve"> πρόγραμμα 2001-2005, υλοποιήθηκε το μεγαλύτερο εξοπλιστικό πρόγραμμα της χώρας από την ίδρυση του νεοελληνικού κράτους. Την αφορμή για την πραγματοποίηση αυτών των αγορών αποτέλεσε η κρίση των Ιμίων και </w:t>
      </w:r>
      <w:r>
        <w:rPr>
          <w:rFonts w:eastAsia="Times New Roman" w:cs="Times New Roman"/>
          <w:szCs w:val="24"/>
        </w:rPr>
        <w:lastRenderedPageBreak/>
        <w:t>είναι γεγονός πως οι Ένοπλες Δυνάμεις κάλυψαν σημαντ</w:t>
      </w:r>
      <w:r>
        <w:rPr>
          <w:rFonts w:eastAsia="Times New Roman" w:cs="Times New Roman"/>
          <w:szCs w:val="24"/>
        </w:rPr>
        <w:t xml:space="preserve">ικά επιχειρησιακά κενά. Βέβαια, δεν προμηθευθήκαμε πάντοτε τα πιο κατάλληλα συστήματα. Η Ελλάδα δαπάνησε για αυτές τις αμυντικές προμήθειες το ποσό των 27 περίπου δισεκατομμυρίων ευρώ και φυσικά είναι εξαιρετικά σημαντικό θέμα να δούμε πώς ξοδεύτηκαν αυτά </w:t>
      </w:r>
      <w:r>
        <w:rPr>
          <w:rFonts w:eastAsia="Times New Roman" w:cs="Times New Roman"/>
          <w:szCs w:val="24"/>
        </w:rPr>
        <w:t xml:space="preserve">τα χρήματα και αν έπιασαν τόπο. </w:t>
      </w:r>
    </w:p>
    <w:p w14:paraId="522580F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Εδώ θα ήθελα να αναφέρω τέσσερα ζητήματα. </w:t>
      </w:r>
    </w:p>
    <w:p w14:paraId="522580F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πρώτο είναι η επιχειρησιακή αναγκαιότητα και καταλληλότητα αυτών των οπλικών συστημάτων που προμηθευτήκαμε. Αν και το θέμα αυτό αποτελεί αντικείμενο ξεχωριστής συζήτησης, θα περ</w:t>
      </w:r>
      <w:r>
        <w:rPr>
          <w:rFonts w:eastAsia="Times New Roman" w:cs="Times New Roman"/>
          <w:szCs w:val="24"/>
        </w:rPr>
        <w:t>ιοριστώ στο να αναφέρω ότι μέρος των προμηθευθέντων συστημάτων ήταν αναγκαία και κατάλληλα. Το σπουδαιότερο, όμως, το οποίο πρέπει να έχουμε υπ</w:t>
      </w:r>
      <w:r>
        <w:rPr>
          <w:rFonts w:eastAsia="Times New Roman" w:cs="Times New Roman"/>
          <w:szCs w:val="24"/>
        </w:rPr>
        <w:t>’ όψιν</w:t>
      </w:r>
      <w:r>
        <w:rPr>
          <w:rFonts w:eastAsia="Times New Roman" w:cs="Times New Roman"/>
          <w:szCs w:val="24"/>
        </w:rPr>
        <w:t xml:space="preserve"> μας και για το μέλλον, είναι η αποσπασματικότητα των προμηθειών, δηλαδή ότι όλα αυτά τα χρήματα δεν διατέθ</w:t>
      </w:r>
      <w:r>
        <w:rPr>
          <w:rFonts w:eastAsia="Times New Roman" w:cs="Times New Roman"/>
          <w:szCs w:val="24"/>
        </w:rPr>
        <w:t>ηκαν με βάση ένα συνολικό επιχειρησιακό σχέδιο, αλλά αποσπασματικά και με γνώμονα την ικανοποίηση όλων των προμηθευτών.</w:t>
      </w:r>
    </w:p>
    <w:p w14:paraId="522580F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δεύτερο ζήτημα είναι αυτό της τήρησης των διαδικασιών προμήθειας. Ενώ σε κάποια συστήματα τηρήθηκαν οι προ</w:t>
      </w:r>
      <w:r>
        <w:rPr>
          <w:rFonts w:eastAsia="Times New Roman" w:cs="Times New Roman"/>
          <w:szCs w:val="24"/>
        </w:rPr>
        <w:lastRenderedPageBreak/>
        <w:t xml:space="preserve">βλεπόμενες διαδικασίες, σε </w:t>
      </w:r>
      <w:r>
        <w:rPr>
          <w:rFonts w:eastAsia="Times New Roman" w:cs="Times New Roman"/>
          <w:szCs w:val="24"/>
        </w:rPr>
        <w:t xml:space="preserve">άλλα είχαμε τερατώδεις παραβιάσεις, όπως, για παράδειγμα, στα αλήστου μνήμης σλοβάκικα πυροβόλα </w:t>
      </w:r>
      <w:r>
        <w:rPr>
          <w:rFonts w:eastAsia="Times New Roman" w:cs="Times New Roman"/>
          <w:szCs w:val="24"/>
        </w:rPr>
        <w:t xml:space="preserve">Σουζάνα </w:t>
      </w:r>
      <w:r>
        <w:rPr>
          <w:rFonts w:eastAsia="Times New Roman" w:cs="Times New Roman"/>
          <w:szCs w:val="24"/>
        </w:rPr>
        <w:t xml:space="preserve">ή τα ελαφρά τεθωρακισμένα οχήματα από τα οποία προμηθευτήκαμε δύο τύπους με απευθείας ανάθεση, </w:t>
      </w:r>
      <w:r>
        <w:rPr>
          <w:rFonts w:eastAsia="Times New Roman" w:cs="Times New Roman"/>
          <w:szCs w:val="24"/>
          <w:lang w:val="en-US"/>
        </w:rPr>
        <w:t>VBL</w:t>
      </w:r>
      <w:r>
        <w:rPr>
          <w:rFonts w:eastAsia="Times New Roman" w:cs="Times New Roman"/>
          <w:szCs w:val="24"/>
        </w:rPr>
        <w:t xml:space="preserve"> και </w:t>
      </w:r>
      <w:r>
        <w:rPr>
          <w:rFonts w:eastAsia="Times New Roman" w:cs="Times New Roman"/>
          <w:szCs w:val="24"/>
        </w:rPr>
        <w:t xml:space="preserve">Χάμερ </w:t>
      </w:r>
      <w:r>
        <w:rPr>
          <w:rFonts w:eastAsia="Times New Roman" w:cs="Times New Roman"/>
          <w:szCs w:val="24"/>
        </w:rPr>
        <w:t xml:space="preserve">και, μάλιστα, τα διακόσια σαράντα </w:t>
      </w:r>
      <w:r>
        <w:rPr>
          <w:rFonts w:eastAsia="Times New Roman" w:cs="Times New Roman"/>
          <w:szCs w:val="24"/>
          <w:lang w:val="en-US"/>
        </w:rPr>
        <w:t>VBL</w:t>
      </w:r>
      <w:r>
        <w:rPr>
          <w:rFonts w:eastAsia="Times New Roman" w:cs="Times New Roman"/>
          <w:szCs w:val="24"/>
        </w:rPr>
        <w:t xml:space="preserve"> με σχ</w:t>
      </w:r>
      <w:r>
        <w:rPr>
          <w:rFonts w:eastAsia="Times New Roman" w:cs="Times New Roman"/>
          <w:szCs w:val="24"/>
        </w:rPr>
        <w:t xml:space="preserve">εδόν δέκα διαφορετικές αλλά διαδοχικές συμβάσεις, γεγονός που πρέπει να αποτελεί παγκόσμια πρωτοτυπία. </w:t>
      </w:r>
    </w:p>
    <w:p w14:paraId="522580F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τρίτο ζήτημα είναι αν και κατά πόσο ωφελήθηκε η </w:t>
      </w:r>
      <w:r>
        <w:rPr>
          <w:rFonts w:eastAsia="Times New Roman" w:cs="Times New Roman"/>
          <w:szCs w:val="24"/>
        </w:rPr>
        <w:t xml:space="preserve">Ελληνική </w:t>
      </w:r>
      <w:r>
        <w:rPr>
          <w:rFonts w:eastAsia="Times New Roman" w:cs="Times New Roman"/>
          <w:szCs w:val="24"/>
        </w:rPr>
        <w:t>Αμυντική Βιομηχανία από τα πολυάριθμα και πανάκριβα αυτά προγράμματα. Ο απολογισμός είναι πε</w:t>
      </w:r>
      <w:r>
        <w:rPr>
          <w:rFonts w:eastAsia="Times New Roman" w:cs="Times New Roman"/>
          <w:szCs w:val="24"/>
        </w:rPr>
        <w:t xml:space="preserve">νιχρός. </w:t>
      </w:r>
    </w:p>
    <w:p w14:paraId="522580F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Επίσης, είναι σημαντικό γεγονός ότι η Ελληνική Αμυντική Βιομηχανία δεν έλαβε μέρος σε διεθνείς κοινοπραξίες ανάπτυξης αμυντικών συστημάτων προηγμένης τεχνολογίας. Ακόμη, όμως, και σε λιγότερο προηγμένα προγράμματα η </w:t>
      </w:r>
      <w:r>
        <w:rPr>
          <w:rFonts w:eastAsia="Times New Roman" w:cs="Times New Roman"/>
          <w:szCs w:val="24"/>
        </w:rPr>
        <w:t xml:space="preserve">Ελληνική Αμυντική </w:t>
      </w:r>
      <w:r>
        <w:rPr>
          <w:rFonts w:eastAsia="Times New Roman" w:cs="Times New Roman"/>
          <w:szCs w:val="24"/>
        </w:rPr>
        <w:t>Βιομηχανία αγ</w:t>
      </w:r>
      <w:r>
        <w:rPr>
          <w:rFonts w:eastAsia="Times New Roman" w:cs="Times New Roman"/>
          <w:szCs w:val="24"/>
        </w:rPr>
        <w:t>νοήθηκε.</w:t>
      </w:r>
    </w:p>
    <w:p w14:paraId="522580F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τέταρτο ζήτημα είναι πως πάνω από το μισό του συνολικού ποσού των 27 δισεκατομμυρίων ευρώ κατευθύνθηκε στα ταμεία εταιρειών των βορείων ευρωπαϊκών χωρών. Είναι αυτές οι χώρες, που σήμερα μας κουνάνε το δάκτυλο, διότι δημιουργή</w:t>
      </w:r>
      <w:r>
        <w:rPr>
          <w:rFonts w:eastAsia="Times New Roman" w:cs="Times New Roman"/>
          <w:szCs w:val="24"/>
        </w:rPr>
        <w:lastRenderedPageBreak/>
        <w:t xml:space="preserve">σαμε χρέη, επειδή </w:t>
      </w:r>
      <w:r>
        <w:rPr>
          <w:rFonts w:eastAsia="Times New Roman" w:cs="Times New Roman"/>
          <w:szCs w:val="24"/>
        </w:rPr>
        <w:t xml:space="preserve">ήμασταν σπάταλοι και διεφθαρμένοι και ξοδέψαμε τα λεφτά τους σε ποτά και γυναίκες. Όμως, ένα μέρος του χρέους μας είναι και από τις εξοπλιστικές δαπάνες, που σήμερα τις βρίσκουμε υπέρογκες, επειδή αγοράζαμε ακριβά οπλικά συστήματα από τις χώρες τους. </w:t>
      </w:r>
    </w:p>
    <w:p w14:paraId="522580F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Ερχό</w:t>
      </w:r>
      <w:r>
        <w:rPr>
          <w:rFonts w:eastAsia="Times New Roman" w:cs="Times New Roman"/>
          <w:szCs w:val="24"/>
        </w:rPr>
        <w:t xml:space="preserve">μαστε τώρα στην προκείμενη πρόταση για τη σύσταση </w:t>
      </w:r>
      <w:r>
        <w:rPr>
          <w:rFonts w:eastAsia="Times New Roman" w:cs="Times New Roman"/>
          <w:szCs w:val="24"/>
        </w:rPr>
        <w:t>ειδικής κοινοβουλευτικής επιτροπής</w:t>
      </w:r>
      <w:r>
        <w:rPr>
          <w:rFonts w:eastAsia="Times New Roman" w:cs="Times New Roman"/>
          <w:szCs w:val="24"/>
        </w:rPr>
        <w:t xml:space="preserve">. Επιτρέψτε μου και εδώ να τονίσω τρία σημεία. </w:t>
      </w:r>
    </w:p>
    <w:p w14:paraId="522580F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πρώτο είναι ότι τα υπό διερεύνηση εξοπλιστικά προγράμματα συμπίπτουν με την περίοδο που η εξαχρείωση του παλιού πολιτικού</w:t>
      </w:r>
      <w:r>
        <w:rPr>
          <w:rFonts w:eastAsia="Times New Roman" w:cs="Times New Roman"/>
          <w:szCs w:val="24"/>
        </w:rPr>
        <w:t xml:space="preserve"> συστήματος έφθασε στο απόγειό της. Ήδη, ένας πρώην Υπουργός βρίσκεται στη φυλακή. Όμως, αυτό δεν σημαίνει πως επειδή φυλακίστηκε ένας Υπουργός, έχει ξεχρεώσει και για τους υπόλοιπους. </w:t>
      </w:r>
    </w:p>
    <w:p w14:paraId="522580F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Επίσης, είναι ενθαρρυντικό το γεγονός ότι η πλειοψηφία των πολιτικών κ</w:t>
      </w:r>
      <w:r>
        <w:rPr>
          <w:rFonts w:eastAsia="Times New Roman" w:cs="Times New Roman"/>
          <w:szCs w:val="24"/>
        </w:rPr>
        <w:t xml:space="preserve">ομμάτων συμφώνησαν στη σύσταση της </w:t>
      </w:r>
      <w:r>
        <w:rPr>
          <w:rFonts w:eastAsia="Times New Roman" w:cs="Times New Roman"/>
          <w:szCs w:val="24"/>
        </w:rPr>
        <w:t>ειδικής κοινοβουλευτικής επιτροπής</w:t>
      </w:r>
      <w:r>
        <w:rPr>
          <w:rFonts w:eastAsia="Times New Roman" w:cs="Times New Roman"/>
          <w:szCs w:val="24"/>
        </w:rPr>
        <w:t xml:space="preserve">. Ως πολιτικός κόσμος έχουμε υποχρέωση να διερευνήσουμε όλες τις περιπτώσεις που ρίχνουν σκιές σε πολιτικά πρόσωπα και υπονομεύουν την εμπιστοσύνη </w:t>
      </w:r>
      <w:r>
        <w:rPr>
          <w:rFonts w:eastAsia="Times New Roman" w:cs="Times New Roman"/>
          <w:szCs w:val="24"/>
        </w:rPr>
        <w:lastRenderedPageBreak/>
        <w:t>του λαού στους αντιπροσώπους του. Το μήν</w:t>
      </w:r>
      <w:r>
        <w:rPr>
          <w:rFonts w:eastAsia="Times New Roman" w:cs="Times New Roman"/>
          <w:szCs w:val="24"/>
        </w:rPr>
        <w:t xml:space="preserve">υμα που θέλουμε εμείς να περάσουμε, είναι πως τελικά δεν είμαστε όλοι ίδιοι. </w:t>
      </w:r>
    </w:p>
    <w:p w14:paraId="522580F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δεύτερο σημείο, που θα ήθελα να θίξω, είναι ότι στα υπό εξέταση συστήματα διερευνώνται συγκεκριμένες πτυχές των προμηθειών. Όμως, δεν πρέπει να μας διαφεύγει το πλαίσιο μέσα σ</w:t>
      </w:r>
      <w:r>
        <w:rPr>
          <w:rFonts w:eastAsia="Times New Roman" w:cs="Times New Roman"/>
          <w:szCs w:val="24"/>
        </w:rPr>
        <w:t>το οποίο έλαβαν χώρα οι υπόψη προμήθειες. Το πρόγραμμα εκσυγχρονισμού των φρεγατών τύπου «</w:t>
      </w:r>
      <w:r>
        <w:rPr>
          <w:rFonts w:eastAsia="Times New Roman" w:cs="Times New Roman"/>
          <w:szCs w:val="24"/>
          <w:lang w:val="en-US"/>
        </w:rPr>
        <w:t>S</w:t>
      </w:r>
      <w:r>
        <w:rPr>
          <w:rFonts w:eastAsia="Times New Roman" w:cs="Times New Roman"/>
          <w:szCs w:val="24"/>
        </w:rPr>
        <w:t>» δόθηκε με απευθείας ανάθεση, παρά το ότι το Πολεμικό Ναυτικό έκρινε το πρόγραμμα τεχνολογικά, επιχειρησιακά και οικονομικά ασύμφορο. Η προμήθεια των μεταφορικών ελ</w:t>
      </w:r>
      <w:r>
        <w:rPr>
          <w:rFonts w:eastAsia="Times New Roman" w:cs="Times New Roman"/>
          <w:szCs w:val="24"/>
        </w:rPr>
        <w:t xml:space="preserve">ικοπτέρων </w:t>
      </w:r>
      <w:r>
        <w:rPr>
          <w:rFonts w:eastAsia="Times New Roman" w:cs="Times New Roman"/>
          <w:szCs w:val="24"/>
          <w:lang w:val="en-US"/>
        </w:rPr>
        <w:t>NH</w:t>
      </w:r>
      <w:r>
        <w:rPr>
          <w:rFonts w:eastAsia="Times New Roman" w:cs="Times New Roman"/>
          <w:szCs w:val="24"/>
        </w:rPr>
        <w:t xml:space="preserve">-90 έγινε και αυτή με απευθείας ανάθεση. Η παραλαβή τους δεν έχει ολοκληρωθεί ακόμη, ενώ υπάρχουν πλήθος εκκρεμότητες. </w:t>
      </w:r>
    </w:p>
    <w:p w14:paraId="522580FF" w14:textId="77777777" w:rsidR="005D2FD3" w:rsidRDefault="00310839">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2258100" w14:textId="77777777" w:rsidR="005D2FD3" w:rsidRDefault="00310839">
      <w:pPr>
        <w:spacing w:line="600" w:lineRule="auto"/>
        <w:ind w:firstLine="720"/>
        <w:jc w:val="both"/>
        <w:rPr>
          <w:rFonts w:eastAsia="Times New Roman"/>
          <w:bCs/>
        </w:rPr>
      </w:pPr>
      <w:r>
        <w:rPr>
          <w:rFonts w:eastAsia="Times New Roman"/>
          <w:bCs/>
        </w:rPr>
        <w:t xml:space="preserve">Ολοκληρώνω, κύριε Πρόεδρε. </w:t>
      </w:r>
    </w:p>
    <w:p w14:paraId="5225810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προμήθεια </w:t>
      </w:r>
      <w:r>
        <w:rPr>
          <w:rFonts w:eastAsia="Times New Roman" w:cs="Times New Roman"/>
          <w:szCs w:val="24"/>
        </w:rPr>
        <w:t>των συστημάτων ηλεκτρονικού πολέμου ουδέποτε υλοποιήθηκε και το πρόγραμμα είναι αμαρτωλό από την αρχή μέχρι το τέλος.</w:t>
      </w:r>
    </w:p>
    <w:p w14:paraId="5225810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αξίζει να αναφερθεί πως στη σύμβαση προμήθειας των αρμάτων </w:t>
      </w:r>
      <w:r>
        <w:rPr>
          <w:rFonts w:eastAsia="Times New Roman" w:cs="Times New Roman"/>
          <w:szCs w:val="24"/>
        </w:rPr>
        <w:t xml:space="preserve">Λέοπαρντ </w:t>
      </w:r>
      <w:r>
        <w:rPr>
          <w:rFonts w:eastAsia="Times New Roman" w:cs="Times New Roman"/>
          <w:szCs w:val="24"/>
        </w:rPr>
        <w:t>2</w:t>
      </w:r>
      <w:r>
        <w:rPr>
          <w:rFonts w:eastAsia="Times New Roman" w:cs="Times New Roman"/>
          <w:szCs w:val="24"/>
          <w:lang w:val="en-US"/>
        </w:rPr>
        <w:t>HEL</w:t>
      </w:r>
      <w:r>
        <w:rPr>
          <w:rFonts w:eastAsia="Times New Roman" w:cs="Times New Roman"/>
          <w:szCs w:val="24"/>
        </w:rPr>
        <w:t xml:space="preserve">, που υπογράφηκε, δεν συμπεριλήφθηκαν οι απαραίτητες ποσότητες πυρομαχικών. Αυτό είχε σαν αποτέλεσμα για δέκα χρόνια να έχουμε σύγχρονα άρματα χωρίς πυρομαχικά. </w:t>
      </w:r>
    </w:p>
    <w:p w14:paraId="5225810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Εν πάση περιπτώσει, αυτές είναι μόνο λίγες, ενδεικτικά, αμαρτίες από ένα μακρύ κατάλογο για πο</w:t>
      </w:r>
      <w:r>
        <w:rPr>
          <w:rFonts w:eastAsia="Times New Roman" w:cs="Times New Roman"/>
          <w:szCs w:val="24"/>
        </w:rPr>
        <w:t xml:space="preserve">λλές από τις οποίες έχουν σχηματιστεί δικογραφίες. </w:t>
      </w:r>
    </w:p>
    <w:p w14:paraId="5225810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τρίτο και τελευταίο σημείο είναι ο χρόνος σύστασης της </w:t>
      </w:r>
      <w:r>
        <w:rPr>
          <w:rFonts w:eastAsia="Times New Roman" w:cs="Times New Roman"/>
          <w:szCs w:val="24"/>
        </w:rPr>
        <w:t>ειδικής κοινοβουλευτικής επιτροπής</w:t>
      </w:r>
      <w:r>
        <w:rPr>
          <w:rFonts w:eastAsia="Times New Roman" w:cs="Times New Roman"/>
          <w:szCs w:val="24"/>
        </w:rPr>
        <w:t>. Κάποιοι ισχυρίζονται το εξής: Καλά, τώρα θυμηθήκατε τις ευθύνες του Παπαντωνίου; Θεωρώ ότι ποτέ δεν είναι αργά</w:t>
      </w:r>
      <w:r>
        <w:rPr>
          <w:rFonts w:eastAsia="Times New Roman" w:cs="Times New Roman"/>
          <w:szCs w:val="24"/>
        </w:rPr>
        <w:t xml:space="preserve"> για να πληροφορηθεί ο ελληνικός λαός πώς ξοδεύτηκαν τα χρήματα του και -το κυριότερο- να αποδοθούν ευθύνες σε όσους έβλαψαν το δημόσιο συμφέρον. Εξάλλου, το γεγονός ότι τα περισσότερα πολιτικά κόμματα συνηγορούν υπέρ της σύστασης της </w:t>
      </w:r>
      <w:r>
        <w:rPr>
          <w:rFonts w:eastAsia="Times New Roman" w:cs="Times New Roman"/>
          <w:szCs w:val="24"/>
        </w:rPr>
        <w:t>ειδικής κοινοβουλευτι</w:t>
      </w:r>
      <w:r>
        <w:rPr>
          <w:rFonts w:eastAsia="Times New Roman" w:cs="Times New Roman"/>
          <w:szCs w:val="24"/>
        </w:rPr>
        <w:t>κής επιτροπής</w:t>
      </w:r>
      <w:r>
        <w:rPr>
          <w:rFonts w:eastAsia="Times New Roman" w:cs="Times New Roman"/>
          <w:szCs w:val="24"/>
        </w:rPr>
        <w:t xml:space="preserve">, αποδεικνύει την ορθότητα της πρότασης. </w:t>
      </w:r>
    </w:p>
    <w:p w14:paraId="5225810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Κλείνοντας, προτείνω την υπερψήφιση της πρόταση</w:t>
      </w:r>
      <w:r>
        <w:rPr>
          <w:rFonts w:eastAsia="Times New Roman" w:cs="Times New Roman"/>
          <w:szCs w:val="24"/>
        </w:rPr>
        <w:t>ς</w:t>
      </w:r>
      <w:r>
        <w:rPr>
          <w:rFonts w:eastAsia="Times New Roman" w:cs="Times New Roman"/>
          <w:szCs w:val="24"/>
        </w:rPr>
        <w:t xml:space="preserve"> για τη σύσταση </w:t>
      </w:r>
      <w:r>
        <w:rPr>
          <w:rFonts w:eastAsia="Times New Roman" w:cs="Times New Roman"/>
          <w:szCs w:val="24"/>
        </w:rPr>
        <w:t>ειδικής κοινοβουλευτικής επιτροπής</w:t>
      </w:r>
      <w:r>
        <w:rPr>
          <w:rFonts w:eastAsia="Times New Roman" w:cs="Times New Roman"/>
          <w:szCs w:val="24"/>
        </w:rPr>
        <w:t xml:space="preserve">. </w:t>
      </w:r>
    </w:p>
    <w:p w14:paraId="5225810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52258107" w14:textId="77777777" w:rsidR="005D2FD3" w:rsidRDefault="00310839">
      <w:pPr>
        <w:spacing w:line="600" w:lineRule="auto"/>
        <w:ind w:firstLine="720"/>
        <w:jc w:val="center"/>
        <w:rPr>
          <w:rFonts w:eastAsia="Times New Roman"/>
          <w:bCs/>
        </w:rPr>
      </w:pPr>
      <w:r>
        <w:rPr>
          <w:rFonts w:eastAsia="Times New Roman"/>
          <w:bCs/>
        </w:rPr>
        <w:t>(Χειροκροτήματα από την πτέρυγα του ΣΥΡΙΖΑ)</w:t>
      </w:r>
    </w:p>
    <w:p w14:paraId="52258108" w14:textId="77777777" w:rsidR="005D2FD3" w:rsidRDefault="00310839">
      <w:pPr>
        <w:spacing w:line="600" w:lineRule="auto"/>
        <w:ind w:firstLine="720"/>
        <w:jc w:val="both"/>
        <w:rPr>
          <w:rFonts w:eastAsia="Times New Roman"/>
          <w:bCs/>
        </w:rPr>
      </w:pPr>
      <w:r>
        <w:rPr>
          <w:rFonts w:eastAsia="Times New Roman"/>
          <w:b/>
          <w:bCs/>
        </w:rPr>
        <w:t xml:space="preserve">ΠΡΟΕΔΡΕΥΩΝ (Γεώργιος Λαμπρούλης): </w:t>
      </w:r>
      <w:r>
        <w:rPr>
          <w:rFonts w:eastAsia="Times New Roman"/>
          <w:bCs/>
        </w:rPr>
        <w:t>Ευχαριστού</w:t>
      </w:r>
      <w:r>
        <w:rPr>
          <w:rFonts w:eastAsia="Times New Roman"/>
          <w:bCs/>
        </w:rPr>
        <w:t>με τον κ. Ντζιμάνη.</w:t>
      </w:r>
    </w:p>
    <w:p w14:paraId="52258109" w14:textId="77777777" w:rsidR="005D2FD3" w:rsidRDefault="00310839">
      <w:pPr>
        <w:spacing w:line="600" w:lineRule="auto"/>
        <w:ind w:firstLine="720"/>
        <w:jc w:val="both"/>
        <w:rPr>
          <w:rFonts w:eastAsia="Times New Roman"/>
          <w:bCs/>
        </w:rPr>
      </w:pPr>
      <w:r>
        <w:rPr>
          <w:rFonts w:eastAsia="Times New Roman"/>
          <w:bCs/>
        </w:rPr>
        <w:t xml:space="preserve">Συνεχίζουμε με τον κ. Νικολάο Ξυδάκη από τον ΣΥΡΙΖΑ. </w:t>
      </w:r>
    </w:p>
    <w:p w14:paraId="5225810A" w14:textId="77777777" w:rsidR="005D2FD3" w:rsidRDefault="00310839">
      <w:pPr>
        <w:spacing w:line="600" w:lineRule="auto"/>
        <w:ind w:firstLine="720"/>
        <w:jc w:val="both"/>
        <w:rPr>
          <w:rFonts w:eastAsia="Times New Roman"/>
          <w:bCs/>
        </w:rPr>
      </w:pPr>
      <w:r>
        <w:rPr>
          <w:rFonts w:eastAsia="Times New Roman"/>
          <w:bCs/>
        </w:rPr>
        <w:t xml:space="preserve">Κύριε συνάδελφε, έχετε τον λόγο. </w:t>
      </w:r>
    </w:p>
    <w:p w14:paraId="5225810B"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ΝΙΚΟΛΑΟΣ ΞΥΔΑΚΗΣ: </w:t>
      </w:r>
      <w:r>
        <w:rPr>
          <w:rFonts w:eastAsia="Times New Roman" w:cs="Times New Roman"/>
          <w:bCs/>
          <w:shd w:val="clear" w:color="auto" w:fill="FFFFFF"/>
        </w:rPr>
        <w:t xml:space="preserve">Ευχαριστώ, κύριε Πρόεδρε.  </w:t>
      </w:r>
    </w:p>
    <w:p w14:paraId="5225810C"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Ήρθαμε σήμερα να συζητήσουμε για τη σύσταση μιας </w:t>
      </w:r>
      <w:r>
        <w:rPr>
          <w:rFonts w:eastAsia="Times New Roman" w:cs="Times New Roman"/>
          <w:bCs/>
          <w:shd w:val="clear" w:color="auto" w:fill="FFFFFF"/>
        </w:rPr>
        <w:t xml:space="preserve">ειδικής κοινοβουλευτικής επιτροπής </w:t>
      </w:r>
      <w:r>
        <w:rPr>
          <w:rFonts w:eastAsia="Times New Roman" w:cs="Times New Roman"/>
          <w:bCs/>
          <w:shd w:val="clear" w:color="auto" w:fill="FFFFFF"/>
        </w:rPr>
        <w:t>και να ανοίξουμε μ</w:t>
      </w:r>
      <w:r>
        <w:rPr>
          <w:rFonts w:eastAsia="Times New Roman" w:cs="Times New Roman"/>
          <w:bCs/>
          <w:shd w:val="clear" w:color="auto" w:fill="FFFFFF"/>
        </w:rPr>
        <w:t xml:space="preserve">ια </w:t>
      </w:r>
      <w:r>
        <w:rPr>
          <w:rFonts w:eastAsia="Times New Roman"/>
          <w:bCs/>
          <w:shd w:val="clear" w:color="auto" w:fill="FFFFFF"/>
        </w:rPr>
        <w:t>συζήτηση</w:t>
      </w:r>
      <w:r>
        <w:rPr>
          <w:rFonts w:eastAsia="Times New Roman" w:cs="Times New Roman"/>
          <w:bCs/>
          <w:shd w:val="clear" w:color="auto" w:fill="FFFFFF"/>
        </w:rPr>
        <w:t xml:space="preserve"> στο </w:t>
      </w:r>
      <w:r>
        <w:rPr>
          <w:rFonts w:eastAsia="Times New Roman" w:cs="Times New Roman"/>
          <w:bCs/>
          <w:shd w:val="clear" w:color="auto" w:fill="FFFFFF"/>
        </w:rPr>
        <w:t xml:space="preserve">ελληνικό </w:t>
      </w:r>
      <w:r>
        <w:rPr>
          <w:rFonts w:eastAsia="Times New Roman"/>
          <w:bCs/>
          <w:shd w:val="clear" w:color="auto" w:fill="FFFFFF"/>
        </w:rPr>
        <w:t>Κοινοβούλιο</w:t>
      </w:r>
      <w:r>
        <w:rPr>
          <w:rFonts w:eastAsia="Times New Roman" w:cs="Times New Roman"/>
          <w:bCs/>
          <w:shd w:val="clear" w:color="auto" w:fill="FFFFFF"/>
        </w:rPr>
        <w:t xml:space="preserve"> για ένα από τα πεδία τα οποία μαστίζουν όλη την μεταπολιτευτική περίοδο, το πεδίο των εξοπλιστικών προγραμμάτων και των παθογενειών που γέννησε αυτό το σύστημα. </w:t>
      </w:r>
    </w:p>
    <w:p w14:paraId="5225810D"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μεγαλύτερη παθογένεια νομίζω ότι </w:t>
      </w:r>
      <w:r>
        <w:rPr>
          <w:rFonts w:eastAsia="Times New Roman"/>
          <w:bCs/>
          <w:shd w:val="clear" w:color="auto" w:fill="FFFFFF"/>
        </w:rPr>
        <w:t>είναι</w:t>
      </w:r>
      <w:r>
        <w:rPr>
          <w:rFonts w:eastAsia="Times New Roman" w:cs="Times New Roman"/>
          <w:bCs/>
          <w:shd w:val="clear" w:color="auto" w:fill="FFFFFF"/>
        </w:rPr>
        <w:t xml:space="preserve"> αυτή η μόνιμη σκιά διαφθοράς που επικρέμαται πάνω από το πολιτικό σύστημα και πάνω από την εκτελεστική εξουσία και, ως συνέχεια αυτού, η διάχυτη εντύπωση που δημιουργείται στον ελληνικό λαό για το καθεστώς των διαρκών καθυστερήσεων στις διερευνήσεις και </w:t>
      </w:r>
      <w:r>
        <w:rPr>
          <w:rFonts w:eastAsia="Times New Roman" w:cs="Times New Roman"/>
          <w:bCs/>
          <w:shd w:val="clear" w:color="auto" w:fill="FFFFFF"/>
        </w:rPr>
        <w:lastRenderedPageBreak/>
        <w:t>τ</w:t>
      </w:r>
      <w:r>
        <w:rPr>
          <w:rFonts w:eastAsia="Times New Roman" w:cs="Times New Roman"/>
          <w:bCs/>
          <w:shd w:val="clear" w:color="auto" w:fill="FFFFFF"/>
        </w:rPr>
        <w:t xml:space="preserve">ης ατιμωρησίας, που οδηγούν εν τέλει στη βαριά κουβέντα που ακούγεται στο δημόσιο χώρο: «Όλοι ίδιοι </w:t>
      </w:r>
      <w:r>
        <w:rPr>
          <w:rFonts w:eastAsia="Times New Roman"/>
          <w:bCs/>
          <w:shd w:val="clear" w:color="auto" w:fill="FFFFFF"/>
        </w:rPr>
        <w:t>είναι</w:t>
      </w:r>
      <w:r>
        <w:rPr>
          <w:rFonts w:eastAsia="Times New Roman" w:cs="Times New Roman"/>
          <w:bCs/>
          <w:shd w:val="clear" w:color="auto" w:fill="FFFFFF"/>
        </w:rPr>
        <w:t>. Όλοι κοιτούν πώς θα πλουτίσουν».</w:t>
      </w:r>
    </w:p>
    <w:p w14:paraId="5225810E"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Αναφέρομαι στη συλλογική απαξίωση της κοινοβουλευτικής δημοκρατίας, που ίσως </w:t>
      </w:r>
      <w:r>
        <w:rPr>
          <w:rFonts w:eastAsia="Times New Roman"/>
          <w:bCs/>
          <w:shd w:val="clear" w:color="auto" w:fill="FFFFFF"/>
        </w:rPr>
        <w:t>είναι</w:t>
      </w:r>
      <w:r>
        <w:rPr>
          <w:rFonts w:eastAsia="Times New Roman" w:cs="Times New Roman"/>
          <w:bCs/>
          <w:shd w:val="clear" w:color="auto" w:fill="FFFFFF"/>
        </w:rPr>
        <w:t xml:space="preserve"> η σοβαρότερη συνέπεια σε αυτή την πολυετή κρίση που βιώνουμε, δηλαδή στον κλονισμό της πίστης του </w:t>
      </w:r>
      <w:r>
        <w:rPr>
          <w:rFonts w:eastAsia="Times New Roman"/>
          <w:bCs/>
          <w:shd w:val="clear" w:color="auto" w:fill="FFFFFF"/>
        </w:rPr>
        <w:t>κόσμου,</w:t>
      </w:r>
      <w:r>
        <w:rPr>
          <w:rFonts w:eastAsia="Times New Roman" w:cs="Times New Roman"/>
          <w:bCs/>
          <w:shd w:val="clear" w:color="auto" w:fill="FFFFFF"/>
        </w:rPr>
        <w:t xml:space="preserve"> ότι μόνο με τη διαφθορά, μόνο με την ιδεολογία του γρήγορου, του άνομου πλουτισμού μπορεί να δημιουργηθεί κάτι σε αυτή τη χώρα. </w:t>
      </w:r>
    </w:p>
    <w:p w14:paraId="5225810F"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επειδή ένα από τ</w:t>
      </w:r>
      <w:r>
        <w:rPr>
          <w:rFonts w:eastAsia="Times New Roman" w:cs="Times New Roman"/>
          <w:bCs/>
          <w:shd w:val="clear" w:color="auto" w:fill="FFFFFF"/>
        </w:rPr>
        <w:t xml:space="preserve">α κομβικά πρόσωπα σε αυτό το θέμα </w:t>
      </w:r>
      <w:r>
        <w:rPr>
          <w:rFonts w:eastAsia="Times New Roman"/>
          <w:bCs/>
          <w:shd w:val="clear" w:color="auto" w:fill="FFFFFF"/>
        </w:rPr>
        <w:t>είναι</w:t>
      </w:r>
      <w:r>
        <w:rPr>
          <w:rFonts w:eastAsia="Times New Roman" w:cs="Times New Roman"/>
          <w:bCs/>
          <w:shd w:val="clear" w:color="auto" w:fill="FFFFFF"/>
        </w:rPr>
        <w:t xml:space="preserve"> ο κ. Παπαντωνίου, θα πρέπει να θυμηθούμε -πριν από το Υπουργείο Εθνικής Αμύνης και για τη διερεύνηση της περιόδου εκείνης που ήταν Υπουργός- τον ηθικό απόηχο της προηγούμενης υπουργίας του, όταν ως Υπουργός Οικονομία</w:t>
      </w:r>
      <w:r>
        <w:rPr>
          <w:rFonts w:eastAsia="Times New Roman" w:cs="Times New Roman"/>
          <w:bCs/>
          <w:shd w:val="clear" w:color="auto" w:fill="FFFFFF"/>
        </w:rPr>
        <w:t xml:space="preserve">ς και Οικονομικών κάθε τόσο διατράνωνε την αξία του Χρηματιστηρίου και την αξία των αγορών για τη δημιουργία εθνικού πλούτου και για τη δημιουργία ενός παραγωγικού μοντέλου. </w:t>
      </w:r>
    </w:p>
    <w:p w14:paraId="52258110"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πρέπει να θυμηθούμε πώς δημιουργήθηκε </w:t>
      </w:r>
      <w:r>
        <w:rPr>
          <w:rFonts w:eastAsia="Times New Roman" w:cs="Times New Roman"/>
          <w:bCs/>
          <w:shd w:val="clear" w:color="auto" w:fill="FFFFFF"/>
        </w:rPr>
        <w:t>εκείνα τα χρόνια</w:t>
      </w:r>
      <w:r>
        <w:rPr>
          <w:rFonts w:eastAsia="Times New Roman" w:cs="Times New Roman"/>
          <w:bCs/>
          <w:shd w:val="clear" w:color="auto" w:fill="FFFFFF"/>
        </w:rPr>
        <w:t xml:space="preserve"> της πιστωτικής υπε</w:t>
      </w:r>
      <w:r>
        <w:rPr>
          <w:rFonts w:eastAsia="Times New Roman" w:cs="Times New Roman"/>
          <w:bCs/>
          <w:shd w:val="clear" w:color="auto" w:fill="FFFFFF"/>
        </w:rPr>
        <w:t>ρεπέκτασης και του μαζικού φενα</w:t>
      </w:r>
      <w:r>
        <w:rPr>
          <w:rFonts w:eastAsia="Times New Roman" w:cs="Times New Roman"/>
          <w:bCs/>
          <w:shd w:val="clear" w:color="auto" w:fill="FFFFFF"/>
        </w:rPr>
        <w:lastRenderedPageBreak/>
        <w:t>κισμού η πεποίθηση στον Έλληνα εργαζόμενο, στον Έλληνα παραγωγό ότι με τη δουλειά και με την προσπάθεια δεν προκόβεις, δεν νοικοκυρεύεις, δεν στερεώνεις το σπίτι σου, δεν στερεώνεις τη δημοκρατία, αλλά μόνο ως «γάτος» του Χρη</w:t>
      </w:r>
      <w:r>
        <w:rPr>
          <w:rFonts w:eastAsia="Times New Roman" w:cs="Times New Roman"/>
          <w:bCs/>
          <w:shd w:val="clear" w:color="auto" w:fill="FFFFFF"/>
        </w:rPr>
        <w:t xml:space="preserve">ματιστηρίου, ως σπεκουλαδόρος. </w:t>
      </w:r>
    </w:p>
    <w:p w14:paraId="52258111"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«Οι αγορές μας ψηφίζουν», έλεγαν οι κορυφαίοι Υπουργοί εκείνη την περίοδο. Όμως, δεν ψηφίζουν οι αγορές. Οι άνθρωποι ψηφίζουν και οι άνθρωποι τράβηξαν όλον τον πόνο, τη διάψευση, την κατάρρευση, την πτώχευση και το συνεχιζόμ</w:t>
      </w:r>
      <w:r>
        <w:rPr>
          <w:rFonts w:eastAsia="Times New Roman" w:cs="Times New Roman"/>
          <w:bCs/>
          <w:shd w:val="clear" w:color="auto" w:fill="FFFFFF"/>
        </w:rPr>
        <w:t>ενο σπιράλ καθόδου που ζει η οικονομία μας, η κοινωνία και η πατρίδα.</w:t>
      </w:r>
    </w:p>
    <w:p w14:paraId="52258112"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Ας θυμηθούμε, λοιπόν, σε αυτά τα χρόνια της πιστωτικής υπερεπέκτασης και του φενακισμού, τα άρματα χωρίς οβίδες, τα υποβρύχια που έγερναν, τα «κουβαδίσια» ιατρικά ανταλλακτικά που κατασπ</w:t>
      </w:r>
      <w:r>
        <w:rPr>
          <w:rFonts w:eastAsia="Times New Roman" w:cs="Times New Roman"/>
          <w:bCs/>
          <w:shd w:val="clear" w:color="auto" w:fill="FFFFFF"/>
        </w:rPr>
        <w:t xml:space="preserve">αταλήθηκαν και φόρτωσαν δεν ξέρουμε ακόμη με πόσα δισεκατομμύρια το εθνικό χρέος. Και ας υποσχεθούμε, ας αναλάβουμε τη δέσμευση σε αυτή την χρεοκοπημένη χώρα, ότι πολλά χρόνια μετά την εποχή του Άκη Τσοχατζόπουλου και του Γιάννου Παπαντωνίου και όλων όσων </w:t>
      </w:r>
      <w:r>
        <w:rPr>
          <w:rFonts w:eastAsia="Times New Roman" w:cs="Times New Roman"/>
          <w:bCs/>
          <w:shd w:val="clear" w:color="auto" w:fill="FFFFFF"/>
        </w:rPr>
        <w:t xml:space="preserve">αποδειχθεί ότι μετείχαν σε αυτό τον φενακισμό και τη χρεοκόπηση, θα δώσουμε απαντήσεις </w:t>
      </w:r>
      <w:r>
        <w:rPr>
          <w:rFonts w:eastAsia="Times New Roman" w:cs="Times New Roman"/>
          <w:bCs/>
          <w:shd w:val="clear" w:color="auto" w:fill="FFFFFF"/>
        </w:rPr>
        <w:lastRenderedPageBreak/>
        <w:t>στον ελληνικό λαό, σε όλα τα ερωτήματα, θα δημιουργήσουμε τις συνθήκες διαφάνειας, θα φτιάξουμε τους μηχανισμούς και τις δικλείδες που θα θωρακίσουν και τη δημοκρατία κα</w:t>
      </w:r>
      <w:r>
        <w:rPr>
          <w:rFonts w:eastAsia="Times New Roman" w:cs="Times New Roman"/>
          <w:bCs/>
          <w:shd w:val="clear" w:color="auto" w:fill="FFFFFF"/>
        </w:rPr>
        <w:t xml:space="preserve">ι την οικονομία. </w:t>
      </w:r>
    </w:p>
    <w:p w14:paraId="52258113"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Ας δείξουμε </w:t>
      </w:r>
      <w:r>
        <w:rPr>
          <w:rFonts w:eastAsia="Times New Roman"/>
          <w:bCs/>
          <w:shd w:val="clear" w:color="auto" w:fill="FFFFFF"/>
        </w:rPr>
        <w:t>-</w:t>
      </w:r>
      <w:r>
        <w:rPr>
          <w:rFonts w:eastAsia="Times New Roman" w:cs="Times New Roman"/>
          <w:bCs/>
          <w:shd w:val="clear" w:color="auto" w:fill="FFFFFF"/>
        </w:rPr>
        <w:t xml:space="preserve">και δείχνουμε ήδη ως κυβερνώσα παράταξη- τη σταθερή μας βούληση να διαλευκάνουμε τα σκάνδαλα, να ολοκληρωθούν οι δίκες που είχαν ξεκινήσει και δεν είχαν περαιωθεί, να πέσει φως στο σκάνδαλο της </w:t>
      </w:r>
      <w:r>
        <w:rPr>
          <w:rFonts w:eastAsia="Times New Roman" w:cs="Times New Roman"/>
          <w:bCs/>
          <w:shd w:val="clear" w:color="auto" w:fill="FFFFFF"/>
        </w:rPr>
        <w:t>«</w:t>
      </w:r>
      <w:r>
        <w:rPr>
          <w:rFonts w:eastAsia="Times New Roman" w:cs="Times New Roman"/>
          <w:bCs/>
          <w:shd w:val="clear" w:color="auto" w:fill="FFFFFF"/>
          <w:lang w:val="en-US"/>
        </w:rPr>
        <w:t>NOVARTIS</w:t>
      </w:r>
      <w:r>
        <w:rPr>
          <w:rFonts w:eastAsia="Times New Roman" w:cs="Times New Roman"/>
          <w:bCs/>
          <w:shd w:val="clear" w:color="auto" w:fill="FFFFFF"/>
        </w:rPr>
        <w:t>»</w:t>
      </w:r>
      <w:r>
        <w:rPr>
          <w:rFonts w:eastAsia="Times New Roman" w:cs="Times New Roman"/>
          <w:bCs/>
          <w:shd w:val="clear" w:color="auto" w:fill="FFFFFF"/>
        </w:rPr>
        <w:t>, να πέσει φως στο σκ</w:t>
      </w:r>
      <w:r>
        <w:rPr>
          <w:rFonts w:eastAsia="Times New Roman" w:cs="Times New Roman"/>
          <w:bCs/>
          <w:shd w:val="clear" w:color="auto" w:fill="FFFFFF"/>
        </w:rPr>
        <w:t xml:space="preserve">άνδαλο του ΚΕΕΛΠΝΟ, να πέσει φως στο σκάνδαλο της ΑΕΠΙ, να πέσει φως στο σκάνδαλο με τις λίστες φοροδιαφυγής και του ξεπλύματος. </w:t>
      </w:r>
    </w:p>
    <w:p w14:paraId="52258114"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Οφείλω να δώσω και μια απάντηση στους συναδέλφους της Νέας Δημοκρατίας, που αναζωπύρωσαν το κλίμα του </w:t>
      </w:r>
      <w:r>
        <w:rPr>
          <w:rFonts w:eastAsia="Times New Roman" w:cs="Times New Roman"/>
          <w:bCs/>
          <w:shd w:val="clear" w:color="auto" w:fill="FFFFFF"/>
        </w:rPr>
        <w:t xml:space="preserve">Ψυχρού </w:t>
      </w:r>
      <w:r>
        <w:rPr>
          <w:rFonts w:eastAsia="Times New Roman" w:cs="Times New Roman"/>
          <w:bCs/>
          <w:shd w:val="clear" w:color="auto" w:fill="FFFFFF"/>
        </w:rPr>
        <w:t>Πολέμου με αφορμή</w:t>
      </w:r>
      <w:r>
        <w:rPr>
          <w:rFonts w:eastAsia="Times New Roman" w:cs="Times New Roman"/>
          <w:bCs/>
          <w:shd w:val="clear" w:color="auto" w:fill="FFFFFF"/>
        </w:rPr>
        <w:t xml:space="preserve"> το Μουσείο Νίκου Μπελογιάννη στην Αμαλιάδα. Ο ένας συνάδελφος, ο κ. Τασούλας, αμφισβήτησε ότι ο Μπελογιάννης αγωνιζόταν υπέρ της δημοκρατίας. </w:t>
      </w:r>
    </w:p>
    <w:p w14:paraId="5225811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κ. Τζαβάρας υπερασπίστηκε το ουδέτερο κράτος. Ας τα πάρουμε και τα δύο. Ποιο ήταν ουδέτερο κράτος; Το κράτος τ</w:t>
      </w:r>
      <w:r>
        <w:rPr>
          <w:rFonts w:eastAsia="Times New Roman" w:cs="Times New Roman"/>
          <w:szCs w:val="24"/>
        </w:rPr>
        <w:t xml:space="preserve">ου μετεμφυλίου και των εκτάκτων στρατοδικείων, όπως ο ίδιος ομολόγησε; </w:t>
      </w:r>
    </w:p>
    <w:p w14:paraId="52258116" w14:textId="77777777" w:rsidR="005D2FD3" w:rsidRDefault="00310839">
      <w:pPr>
        <w:spacing w:line="600" w:lineRule="auto"/>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w:t>
      </w:r>
    </w:p>
    <w:p w14:paraId="52258117" w14:textId="77777777" w:rsidR="005D2FD3" w:rsidRDefault="00310839">
      <w:pPr>
        <w:spacing w:line="600" w:lineRule="auto"/>
        <w:jc w:val="both"/>
        <w:rPr>
          <w:rFonts w:eastAsia="Times New Roman" w:cs="Times New Roman"/>
          <w:szCs w:val="24"/>
        </w:rPr>
      </w:pPr>
      <w:r>
        <w:rPr>
          <w:rFonts w:eastAsia="Times New Roman" w:cs="Times New Roman"/>
          <w:szCs w:val="24"/>
        </w:rPr>
        <w:t>Βουλευτή)</w:t>
      </w:r>
    </w:p>
    <w:p w14:paraId="5225811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5225811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κίνηση αυτή η χθεσινή και όλα όσα έχουν συμβεί στη Μεταπολίτευση, είναι</w:t>
      </w:r>
      <w:r>
        <w:rPr>
          <w:rFonts w:eastAsia="Times New Roman" w:cs="Times New Roman"/>
          <w:szCs w:val="24"/>
        </w:rPr>
        <w:t xml:space="preserve"> μια γόνιμη κίνηση σε μια διαλεκτική μνήμης και λήθης. Ο </w:t>
      </w:r>
      <w:r>
        <w:rPr>
          <w:rFonts w:eastAsia="Times New Roman" w:cs="Times New Roman"/>
          <w:szCs w:val="24"/>
        </w:rPr>
        <w:t>Εμφύλιος</w:t>
      </w:r>
      <w:r>
        <w:rPr>
          <w:rFonts w:eastAsia="Times New Roman" w:cs="Times New Roman"/>
          <w:szCs w:val="24"/>
        </w:rPr>
        <w:t xml:space="preserve"> σημαδεύει τη νεότερη ελληνική ιστορία από τα πρώτα χρόνια της επανάστασης επί διακόσια χρόνια. Σε μια διαλεκτική μνήμης και λήθης οι πολίτες και οι αιρετοί οφείλουν να καλλιεργούν τη μνήμη κ</w:t>
      </w:r>
      <w:r>
        <w:rPr>
          <w:rFonts w:eastAsia="Times New Roman" w:cs="Times New Roman"/>
          <w:szCs w:val="24"/>
        </w:rPr>
        <w:t xml:space="preserve">αι οφείλουν, επίσης, να ρίχνουν ένα δημιουργικό πέπλο σε ό,τι μπορεί να σκεπαστεί. </w:t>
      </w:r>
    </w:p>
    <w:p w14:paraId="5225811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απόδοση τιμής, όμως, σε ανθρώπους που κατάφορα αδίκως εκτελέστηκαν για τις ιδέες τους και για τους οποίους και το επίσημο κράτος, τότε, ήταν διχασμένο, είναι χρέος προς τ</w:t>
      </w:r>
      <w:r>
        <w:rPr>
          <w:rFonts w:eastAsia="Times New Roman" w:cs="Times New Roman"/>
          <w:szCs w:val="24"/>
        </w:rPr>
        <w:t>ις γενιές που έρχονται και είναι φόρος τιμής προς τους ανθρώπους που έχυσαν το αίμα τους για να υπάρχει η Ελλάδα ενιαία, όχι χωρισμένη και διχασμένη. Τα περί αριστερής ηγεμονίας και ποιος καπηλεύεται τι, ας τα αφήσουμε. Τα χρησιμοποιούν ανιστόρητοι και μισ</w:t>
      </w:r>
      <w:r>
        <w:rPr>
          <w:rFonts w:eastAsia="Times New Roman" w:cs="Times New Roman"/>
          <w:szCs w:val="24"/>
        </w:rPr>
        <w:t xml:space="preserve">άνθρωποι. </w:t>
      </w:r>
    </w:p>
    <w:p w14:paraId="5225811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Το ότι μπήκαν στα χείλη του ελληνικού λαού οι στίχοι του Ελύτη και του Σεφέρη στη χαμένη Άνοιξη του ’60, δεν οφείλεται σε καμμία αριστερή ηγεμονία. Οφείλεται στη λαχτάρα του ελληνικού λαού να προχωρήσει, να θυμάται και να ξεχνά μαζί, δημιουργικά</w:t>
      </w:r>
      <w:r>
        <w:rPr>
          <w:rFonts w:eastAsia="Times New Roman" w:cs="Times New Roman"/>
          <w:szCs w:val="24"/>
        </w:rPr>
        <w:t xml:space="preserve">. Δεν ήταν ένας αγώνας για κατίσχυση μιας παράταξης. Δεν υπήρχαν ηττημένοι και νικητές στον Εμφύλιο. Υπήρχε ένας πονεμένος ελληνικός λαός και μια κοινωνία που έπρεπε να ξαναβρεί βηματισμό. </w:t>
      </w:r>
    </w:p>
    <w:p w14:paraId="5225811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Εμείς, ως Αριστεροί του 21</w:t>
      </w:r>
      <w:r>
        <w:rPr>
          <w:rFonts w:eastAsia="Times New Roman" w:cs="Times New Roman"/>
          <w:szCs w:val="24"/>
          <w:vertAlign w:val="superscript"/>
        </w:rPr>
        <w:t>ου</w:t>
      </w:r>
      <w:r>
        <w:rPr>
          <w:rFonts w:eastAsia="Times New Roman" w:cs="Times New Roman"/>
          <w:szCs w:val="24"/>
        </w:rPr>
        <w:t xml:space="preserve"> αιώνα τροφοδοτούμε αυτήν τη δυναμική </w:t>
      </w:r>
      <w:r>
        <w:rPr>
          <w:rFonts w:eastAsia="Times New Roman" w:cs="Times New Roman"/>
          <w:szCs w:val="24"/>
        </w:rPr>
        <w:t xml:space="preserve">διαλεκτική, τροφοδοτούμε την εθνική σύνθεση, τροφοδοτούμε τη μνήμη για τους ανθρώπους που έχυσαν το αίμα τους για τη χώρα τους, για τον λαό τους, για την κοινωνία τους και αποδίδουμε τις τιμές που πρέπει σε όσους έχουν προσφέρει αυτά τα πράγματα. </w:t>
      </w:r>
    </w:p>
    <w:p w14:paraId="5225811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Τους συν</w:t>
      </w:r>
      <w:r>
        <w:rPr>
          <w:rFonts w:eastAsia="Times New Roman" w:cs="Times New Roman"/>
          <w:szCs w:val="24"/>
        </w:rPr>
        <w:t>αδέλφους που δεν μπορούν να διδαχθούν από την ιστορία και τροφοδοτούνται μόνο από έναν άγονο ρεβανσισμό απέναντι στις μεγάλες προκλήσεις του 21</w:t>
      </w:r>
      <w:r>
        <w:rPr>
          <w:rFonts w:eastAsia="Times New Roman" w:cs="Times New Roman"/>
          <w:szCs w:val="24"/>
          <w:vertAlign w:val="superscript"/>
        </w:rPr>
        <w:t>ου</w:t>
      </w:r>
      <w:r>
        <w:rPr>
          <w:rFonts w:eastAsia="Times New Roman" w:cs="Times New Roman"/>
          <w:szCs w:val="24"/>
        </w:rPr>
        <w:t xml:space="preserve"> αιώνα, τους καλώ να είναι γενναιόδωροι, να διδαχθούν από την ιστορία, να αφήσουν μια παρακαταθήκη στις επόμενε</w:t>
      </w:r>
      <w:r>
        <w:rPr>
          <w:rFonts w:eastAsia="Times New Roman" w:cs="Times New Roman"/>
          <w:szCs w:val="24"/>
        </w:rPr>
        <w:t>ς γενεές και να αποφα</w:t>
      </w:r>
      <w:r>
        <w:rPr>
          <w:rFonts w:eastAsia="Times New Roman" w:cs="Times New Roman"/>
          <w:szCs w:val="24"/>
        </w:rPr>
        <w:lastRenderedPageBreak/>
        <w:t xml:space="preserve">σίσουν, επιτέλους, αν είναι με τη λεγόμενη </w:t>
      </w:r>
      <w:r>
        <w:rPr>
          <w:rFonts w:eastAsia="Times New Roman" w:cs="Times New Roman"/>
          <w:szCs w:val="24"/>
        </w:rPr>
        <w:t xml:space="preserve">δημοκρατία </w:t>
      </w:r>
      <w:r>
        <w:rPr>
          <w:rFonts w:eastAsia="Times New Roman" w:cs="Times New Roman"/>
          <w:szCs w:val="24"/>
        </w:rPr>
        <w:t xml:space="preserve">του Κατσίνσκι στην Πολωνία που θέτει εκτός νόμου οποιονδήποτε του αντιτίθεται, αν είναι με τη </w:t>
      </w:r>
      <w:r>
        <w:rPr>
          <w:rFonts w:eastAsia="Times New Roman" w:cs="Times New Roman"/>
          <w:szCs w:val="24"/>
        </w:rPr>
        <w:t xml:space="preserve">δημοκρατία </w:t>
      </w:r>
      <w:r>
        <w:rPr>
          <w:rFonts w:eastAsia="Times New Roman" w:cs="Times New Roman"/>
          <w:szCs w:val="24"/>
        </w:rPr>
        <w:t xml:space="preserve">του Όρμπαν, του εφαρμοσμένου μεταναζισμού ή αν είναι με τη </w:t>
      </w:r>
      <w:r>
        <w:rPr>
          <w:rFonts w:eastAsia="Times New Roman" w:cs="Times New Roman"/>
          <w:szCs w:val="24"/>
        </w:rPr>
        <w:t xml:space="preserve">δημοκρατία </w:t>
      </w:r>
      <w:r>
        <w:rPr>
          <w:rFonts w:eastAsia="Times New Roman" w:cs="Times New Roman"/>
          <w:szCs w:val="24"/>
        </w:rPr>
        <w:t xml:space="preserve">του Ντε Γκωλ, ο οποίος αντετέθη στην άδικη και παράνομη εκτέλεση του Μπελογιάννη. </w:t>
      </w:r>
    </w:p>
    <w:p w14:paraId="5225811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Υπάρχουν πολλές δημοκρατικές παραδόσεις που διελαύνουν το Σώμα του ευρωπαϊκού πολιτισμού. Υπάρχουν πολλές παραδόσεις απελευθερωτικές και χειραφετητικές που διελαύνουν το Σώμ</w:t>
      </w:r>
      <w:r>
        <w:rPr>
          <w:rFonts w:eastAsia="Times New Roman" w:cs="Times New Roman"/>
          <w:szCs w:val="24"/>
        </w:rPr>
        <w:t>α του νεότερου Ελληνισμού. Είναι άδικο για τον ελληνικό λαό, που υποφέρει και πασχίζει, όχι μόνο για ανόρθωση, αλλά και για μια νέα ταυτότητα απελευθερωτική, χειραφετητική…</w:t>
      </w:r>
    </w:p>
    <w:p w14:paraId="5225811F"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Ξυδάκη, ολοκληρώνετε, παρακαλώ.</w:t>
      </w:r>
    </w:p>
    <w:p w14:paraId="52258120"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ΝΙΚΟΛΑΟΣ ΞΥ</w:t>
      </w:r>
      <w:r>
        <w:rPr>
          <w:rFonts w:eastAsia="Times New Roman" w:cs="Times New Roman"/>
          <w:b/>
          <w:szCs w:val="24"/>
        </w:rPr>
        <w:t xml:space="preserve">ΔΑΚΗΣ: </w:t>
      </w:r>
      <w:r>
        <w:rPr>
          <w:rFonts w:eastAsia="Times New Roman" w:cs="Times New Roman"/>
          <w:szCs w:val="24"/>
        </w:rPr>
        <w:t xml:space="preserve">…να ξαναζωνταντεύουμε τους σκυλοκαβγάδες μέσα στην </w:t>
      </w:r>
      <w:r>
        <w:rPr>
          <w:rFonts w:eastAsia="Times New Roman" w:cs="Times New Roman"/>
          <w:szCs w:val="24"/>
        </w:rPr>
        <w:t xml:space="preserve">ακροδεξιά </w:t>
      </w:r>
      <w:r>
        <w:rPr>
          <w:rFonts w:eastAsia="Times New Roman" w:cs="Times New Roman"/>
          <w:szCs w:val="24"/>
        </w:rPr>
        <w:t>πολυκατοικία. Ας διδαχθούμε από την ιστορία και ας είμαστε πιο γενναίοι με τις νεότερες γενεές.</w:t>
      </w:r>
    </w:p>
    <w:p w14:paraId="5225812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2258122"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5225812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b/>
          <w:szCs w:val="24"/>
        </w:rPr>
        <w:t>:</w:t>
      </w:r>
      <w:r>
        <w:rPr>
          <w:rFonts w:eastAsia="Times New Roman" w:cs="Times New Roman"/>
          <w:szCs w:val="24"/>
        </w:rPr>
        <w:t xml:space="preserve"> Τον λόγο έχει τώρα ο κ. Παναγιωτόπουλος Νικόλαος από τη Νέα Δημοκρατία και αμέσως μετά ο Κοινοβουλευτικός Εκπρόσωπος της Ένωσης Κεντρώων κ. Μάριος Γιεωργιάδης.</w:t>
      </w:r>
    </w:p>
    <w:p w14:paraId="5225812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Ορίστε, κύριε Παναγιωτόπουλε, έχετε τον λόγο.</w:t>
      </w:r>
    </w:p>
    <w:p w14:paraId="5225812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Ευχαριστώ, κύριε Πρόεδ</w:t>
      </w:r>
      <w:r>
        <w:rPr>
          <w:rFonts w:eastAsia="Times New Roman" w:cs="Times New Roman"/>
          <w:szCs w:val="24"/>
        </w:rPr>
        <w:t xml:space="preserve">ρε. </w:t>
      </w:r>
    </w:p>
    <w:p w14:paraId="5225812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την ώρα που η οικονομία βρίσκεται ουσιαστικά υπό πλήρη κατάρρευση, σε ελεύθερη πτώση, την ώρα που η ανάπτυξη όχι μόνο δεν έρχεται αλλά μάλλον απομακρύνεται, την ώρα που η διαχείριση των πραγμάτων από την Κυβέρνηση οδηγεί </w:t>
      </w:r>
      <w:r>
        <w:rPr>
          <w:rFonts w:eastAsia="Times New Roman" w:cs="Times New Roman"/>
          <w:szCs w:val="24"/>
        </w:rPr>
        <w:t xml:space="preserve">νομοτελειακά ή στα χειρότερα ή στα πολύ χειρότερα, αυτήν την ώρα η Κυβέρνηση κλιμακώνει τον αγώνα κατά της διαφθοράς με τη σύσταση </w:t>
      </w:r>
      <w:r>
        <w:rPr>
          <w:rFonts w:eastAsia="Times New Roman" w:cs="Times New Roman"/>
          <w:szCs w:val="24"/>
        </w:rPr>
        <w:t>ειδικής κοινοβουλευτικής επιτροπής</w:t>
      </w:r>
      <w:r>
        <w:rPr>
          <w:rFonts w:eastAsia="Times New Roman" w:cs="Times New Roman"/>
          <w:szCs w:val="24"/>
        </w:rPr>
        <w:t xml:space="preserve"> -προανακριτικής επιτροπής, στην ουσία- για τον Γιάννο Παπαντωνίου και την υπόθεση των συμβ</w:t>
      </w:r>
      <w:r>
        <w:rPr>
          <w:rFonts w:eastAsia="Times New Roman" w:cs="Times New Roman"/>
          <w:szCs w:val="24"/>
        </w:rPr>
        <w:t xml:space="preserve">άσεων των οπλικών συστημάτων που υπεγράφησαν κατά τη θητεία του. </w:t>
      </w:r>
    </w:p>
    <w:p w14:paraId="52258127" w14:textId="77777777" w:rsidR="005D2FD3" w:rsidRDefault="00310839">
      <w:pPr>
        <w:tabs>
          <w:tab w:val="left" w:pos="2820"/>
        </w:tabs>
        <w:spacing w:line="600" w:lineRule="auto"/>
        <w:jc w:val="both"/>
        <w:rPr>
          <w:rFonts w:eastAsia="Times New Roman"/>
          <w:szCs w:val="24"/>
        </w:rPr>
      </w:pPr>
      <w:r>
        <w:rPr>
          <w:rFonts w:eastAsia="Times New Roman" w:cs="Times New Roman"/>
          <w:szCs w:val="24"/>
        </w:rPr>
        <w:lastRenderedPageBreak/>
        <w:t xml:space="preserve">Την ώρα, λοιπόν, που η Κυβέρνηση κλιμακώνει τον αγώνα κατά της διαφθοράς, η </w:t>
      </w:r>
      <w:r>
        <w:rPr>
          <w:rFonts w:eastAsia="Times New Roman" w:cs="Times New Roman"/>
          <w:szCs w:val="24"/>
        </w:rPr>
        <w:t xml:space="preserve">Εισαγγελέας </w:t>
      </w:r>
      <w:r>
        <w:rPr>
          <w:rFonts w:eastAsia="Times New Roman" w:cs="Times New Roman"/>
          <w:szCs w:val="24"/>
        </w:rPr>
        <w:t xml:space="preserve">Διαφθοράς </w:t>
      </w:r>
      <w:r>
        <w:rPr>
          <w:rFonts w:eastAsia="Times New Roman" w:cs="Times New Roman"/>
          <w:szCs w:val="24"/>
        </w:rPr>
        <w:t xml:space="preserve">παραιτείται. Γιατί παραιτείται; Γιατί δεν αντέχει τόσο πολύ αγώνα για την καταπολέμηση της διαφθοράς; Όχι. Έχει δείξει από τη θητεία της ότι έχει παράξει έργο. Έχει κινήσει ποινικές διώξεις. Έχει ερευνήσει δεκάδες εκατοντάδες φακέλους. </w:t>
      </w:r>
      <w:r>
        <w:rPr>
          <w:rFonts w:eastAsia="Times New Roman"/>
          <w:szCs w:val="24"/>
        </w:rPr>
        <w:t>Έχει οδηγήσει στη φυ</w:t>
      </w:r>
      <w:r>
        <w:rPr>
          <w:rFonts w:eastAsia="Times New Roman"/>
          <w:szCs w:val="24"/>
        </w:rPr>
        <w:t>λακή κρατικούς λειτουργούς και υψηλόβαθμο κυβερνητικό στέλεχος μεταξύ άλλων χάρη στα πορίσματα Ράικου. Παραιτείται, με αφορμή δημοσίευμα που στηρίζεται σε αναφορά άλλης δικαστικής λειτουργού, η οποία της καταλογίζει ολιγωρία και απόκρυψη στοιχείων στην υπό</w:t>
      </w:r>
      <w:r>
        <w:rPr>
          <w:rFonts w:eastAsia="Times New Roman"/>
          <w:szCs w:val="24"/>
        </w:rPr>
        <w:t xml:space="preserve">θεση που αυτή την ώρα εμείς εξετάζουμε, εξαιτίας ακριβώς αυτών των ενεργειών ως προς τη διερεύνηση της σχετικής δικογραφίας που έχει κάνει μέχρι τώρα η </w:t>
      </w:r>
      <w:r>
        <w:rPr>
          <w:rFonts w:eastAsia="Times New Roman"/>
          <w:szCs w:val="24"/>
        </w:rPr>
        <w:t xml:space="preserve">κ. </w:t>
      </w:r>
      <w:r>
        <w:rPr>
          <w:rFonts w:eastAsia="Times New Roman"/>
          <w:szCs w:val="24"/>
        </w:rPr>
        <w:t>Ράικου. Περίεργο, πολύ περίεργο μου φαίνεται, γιατί αυτή η διερεύνηση αυτής της υπόθεσης εξοπλιστικών</w:t>
      </w:r>
      <w:r>
        <w:rPr>
          <w:rFonts w:eastAsia="Times New Roman"/>
          <w:szCs w:val="24"/>
        </w:rPr>
        <w:t xml:space="preserve"> που υπέγραψε ο Γιάννος Παπαντωνίου, στηρίζεται στα πορίσματα ακριβώς της Εισαγγελέως Διαφθοράς Ελένης Ράικου. </w:t>
      </w:r>
    </w:p>
    <w:p w14:paraId="52258128"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Παραιτείται, όμως, κάνοντας παράλληλα και πολύ σοβαρές καταγγελίες περί στοχοποίησής της, προκειμένου να μην προχωρήσει η διερεύνηση άλλης μεγάλ</w:t>
      </w:r>
      <w:r>
        <w:rPr>
          <w:rFonts w:eastAsia="Times New Roman"/>
          <w:szCs w:val="24"/>
        </w:rPr>
        <w:t xml:space="preserve">ης υπόθεσης διαφθοράς </w:t>
      </w:r>
      <w:r>
        <w:rPr>
          <w:rFonts w:eastAsia="Times New Roman"/>
          <w:szCs w:val="24"/>
        </w:rPr>
        <w:lastRenderedPageBreak/>
        <w:t>που σχετίζεται με το φάρμακο. Την αποκαλεί «κορωνίδα της διαφθοράς» στην αναφορά της.</w:t>
      </w:r>
    </w:p>
    <w:p w14:paraId="52258129"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Επί της ουσίας, το στοχευμένο δημοσίευμα του φιλοκυβερνητικού εντύπου -δεν υπάρχει αμφιβολία περί αυτού, άλλο περίεργο- επιτυγχάνει αποτέλεσμα, διότ</w:t>
      </w:r>
      <w:r>
        <w:rPr>
          <w:rFonts w:eastAsia="Times New Roman"/>
          <w:szCs w:val="24"/>
        </w:rPr>
        <w:t xml:space="preserve">ι η παραίτηση της </w:t>
      </w:r>
      <w:r>
        <w:rPr>
          <w:rFonts w:eastAsia="Times New Roman"/>
          <w:szCs w:val="24"/>
        </w:rPr>
        <w:t xml:space="preserve">εισαγγελέως </w:t>
      </w:r>
      <w:r>
        <w:rPr>
          <w:rFonts w:eastAsia="Times New Roman"/>
          <w:szCs w:val="24"/>
        </w:rPr>
        <w:t>συνεπάγεται είτε τη διακοπή ή, στην καλύτερη περίπτωση, την μεγάλη καθυστέρηση στην έρευνα αυτής της υπόθεσης και, μάλιστα, σε ένα ιδιαίτερα κομβικό σημείο της, παραμονή δημοσίευσης των πορισμάτων σύμφωνα με τα οποία μεταξύ άλ</w:t>
      </w:r>
      <w:r>
        <w:rPr>
          <w:rFonts w:eastAsia="Times New Roman"/>
          <w:szCs w:val="24"/>
        </w:rPr>
        <w:t>λων γίνεται λόγος και για έναν τραπεζικό λογαριασμό μέσα από τον οποίο χρηματίζονταν διάφοροι. Αυτό τώρα διακόπτεται.</w:t>
      </w:r>
    </w:p>
    <w:p w14:paraId="5225812A"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Πραγματικά περίεργες εξελίξεις στον αγώνα της Κυβέρνησης για την καταπολέμηση της διαφθοράς. Το κλίμα στους κόλπους της δικαιοσύνης συνεπε</w:t>
      </w:r>
      <w:r>
        <w:rPr>
          <w:rFonts w:eastAsia="Times New Roman"/>
          <w:szCs w:val="24"/>
        </w:rPr>
        <w:t xml:space="preserve">ία αυτών των εξελίξεων είναι βαρύ. Θα έλεγα ότι επικρατεί αναταραχή. Υπάρχουν αρκετά προηγούμενα στοχοποίησης εισαγγελικών και δικαστικών λειτουργών </w:t>
      </w:r>
      <w:r>
        <w:rPr>
          <w:rFonts w:eastAsia="Times New Roman"/>
          <w:szCs w:val="24"/>
        </w:rPr>
        <w:t xml:space="preserve">στο πλαίσιο </w:t>
      </w:r>
      <w:r>
        <w:rPr>
          <w:rFonts w:eastAsia="Times New Roman"/>
          <w:szCs w:val="24"/>
        </w:rPr>
        <w:t xml:space="preserve">εξυπηρέτησης πολιτικών σκοπιμοτήτων από την Κυβέρνηση το τελευταίο διάστημα. </w:t>
      </w:r>
    </w:p>
    <w:p w14:paraId="5225812B"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lastRenderedPageBreak/>
        <w:t xml:space="preserve">Η Ένωση Δικαστών </w:t>
      </w:r>
      <w:r>
        <w:rPr>
          <w:rFonts w:eastAsia="Times New Roman"/>
          <w:szCs w:val="24"/>
        </w:rPr>
        <w:t xml:space="preserve">και Εισαγγελέων φωνάζει. Και φωνάζει δυνατά. Κάνει λόγο για δημόσια στοχοποίηση δικαστικών λειτουργών. Κάνει λόγο για δημόσια στοχοποίηση που αποσκοπεί στην «αναχαίτιση» -αυτούσια παραθέτω τη λέξη- του έργου τους, κάνει λόγο για άσκηση αθέμιτων πιέσεων σε </w:t>
      </w:r>
      <w:r>
        <w:rPr>
          <w:rFonts w:eastAsia="Times New Roman"/>
          <w:szCs w:val="24"/>
        </w:rPr>
        <w:t xml:space="preserve">δικαστές μέσω της «στρατευμένης» -πάλι παραθέτω τη λέξη- σε πολιτικά και οικονομικά συμφέροντα δημοσιογραφίας. Και μιλάω βέβαια και για θεσμικό έλλειμα στο δείκτη προστασίας των λειτουργών της δικαιοσύνης που εργάζονται για την καταπολέμηση της διαφθοράς. </w:t>
      </w:r>
    </w:p>
    <w:p w14:paraId="5225812C"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 xml:space="preserve">Ως προς αυτό το θεσμικό έλλειμα έχουμε στο παρελθόν καταθέσει ερωτήσεις </w:t>
      </w:r>
      <w:r>
        <w:rPr>
          <w:rFonts w:eastAsia="Times New Roman"/>
          <w:szCs w:val="24"/>
        </w:rPr>
        <w:t>στο πλαίσιο</w:t>
      </w:r>
      <w:r>
        <w:rPr>
          <w:rFonts w:eastAsia="Times New Roman"/>
          <w:szCs w:val="24"/>
        </w:rPr>
        <w:t xml:space="preserve"> του κοινοβουλευτικού ελέγχου, ζητώντας να πληροφορηθούμε γιατί αυτή η Κυβέρνηση δεν έχει νομοθετήσει ακόμη κάτι σχετικά με τη στεγανοποίηση του δικαστικού σώματος από παρε</w:t>
      </w:r>
      <w:r>
        <w:rPr>
          <w:rFonts w:eastAsia="Times New Roman"/>
          <w:szCs w:val="24"/>
        </w:rPr>
        <w:t xml:space="preserve">μβάσεις στη διεξαγωγή ερευνών, που είναι σχετικές με αντικείμενα που έχουν να κάνουν με το οικονομικό έγκλημα και τη διαφθορά. </w:t>
      </w:r>
    </w:p>
    <w:p w14:paraId="5225812D"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Ο αρμόδιος Υπουργός μάς είχε απαντήσει στις 8 Ιουλίου 2016 ότι το σχετικό σχέδιο νόμου βρίσκεται σε στάδιο επεξεργασίας σε εσωτε</w:t>
      </w:r>
      <w:r>
        <w:rPr>
          <w:rFonts w:eastAsia="Times New Roman"/>
          <w:szCs w:val="24"/>
        </w:rPr>
        <w:t>ρικό επίπεδο. Έκτοτε δεν υπάρχει τίποτα απολύ</w:t>
      </w:r>
      <w:r>
        <w:rPr>
          <w:rFonts w:eastAsia="Times New Roman"/>
          <w:szCs w:val="24"/>
        </w:rPr>
        <w:lastRenderedPageBreak/>
        <w:t>τως. Τόση προσήλωση, παρακαλώ, στον αγώνα για την καταπολέμηση της διαφθοράς! Γιατί η θεσμική θωράκιση, κύριοι της Κυβέρνησης, ενδιαφέρει μάλλον αρκετά λιγότερο από την επικοινωνιακή διαχείριση του θέματος για λ</w:t>
      </w:r>
      <w:r>
        <w:rPr>
          <w:rFonts w:eastAsia="Times New Roman"/>
          <w:szCs w:val="24"/>
        </w:rPr>
        <w:t>όγους παραγωγής εντυπώσεων.</w:t>
      </w:r>
    </w:p>
    <w:p w14:paraId="5225812E"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Όταν, λοιπόν, κανείς δεν ξέρει τι να κάνει μπροστά στα άλλα, τα μεγάλα ζόρια ή δεν έχει κάνει αυτό που έπρεπε να έχει κάνει για την καταπολέμηση της διαφθοράς, τι κάνει; Κάνει εξεταστικές και προανακριτικές για το παλιό πολιτικό</w:t>
      </w:r>
      <w:r>
        <w:rPr>
          <w:rFonts w:eastAsia="Times New Roman"/>
          <w:szCs w:val="24"/>
        </w:rPr>
        <w:t xml:space="preserve"> σύστημα που οδήγησε τη χώρα στη χρεοκοπία. Πάλι παραθέτω ένα απόσπασμα από την πρόταση την κυβερνητική. Τα εξοπλιστικά συστήματα είναι αναμφίβολα πρόσφορο θέμα προς διερεύνηση. </w:t>
      </w:r>
    </w:p>
    <w:p w14:paraId="5225812F"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Και παρεμπιπτόντως, επειδή έχω ακούσει πολλές φορές αυτή την ανοησία για τα υ</w:t>
      </w:r>
      <w:r>
        <w:rPr>
          <w:rFonts w:eastAsia="Times New Roman"/>
          <w:szCs w:val="24"/>
        </w:rPr>
        <w:t>ποβρύχια που γέρνουν, το πρωτότυπο υποβρύχιο, αυτό που κατασκευάστηκε για πρώτη φορά, το πρώτο από όλα, κατά τις δοκιμαστικές στο Κίελο της Βόρειας Γερμανίας, σε συγκεκριμένες συνθήκες πλεύσης, δηλαδή με κάποια συγκεκριμένη ταχύτητα και με κάποια συγκεκριμ</w:t>
      </w:r>
      <w:r>
        <w:rPr>
          <w:rFonts w:eastAsia="Times New Roman"/>
          <w:szCs w:val="24"/>
        </w:rPr>
        <w:t xml:space="preserve">ένα μποφόρ στη θάλασσα, όντως παρουσίασε κατά την πρώτη-πρώτη πλεύση μια κλίση. Αυτή στη συνέχεια διορθώθηκε. Σήμερα δεν </w:t>
      </w:r>
      <w:r>
        <w:rPr>
          <w:rFonts w:eastAsia="Times New Roman"/>
          <w:szCs w:val="24"/>
        </w:rPr>
        <w:lastRenderedPageBreak/>
        <w:t>υπάρχει υποβρύχιο που γέρνει. Και ακολούθησαν κι άλλα μετά το πρωτότυπο. Όμως, στην ιστορία και στην ισοπεδωτική προσέγγιση των πραγμάτ</w:t>
      </w:r>
      <w:r>
        <w:rPr>
          <w:rFonts w:eastAsia="Times New Roman"/>
          <w:szCs w:val="24"/>
        </w:rPr>
        <w:t>ων αυτών, πέρασαν ως υποβρύχια που γέρνουν. Είναι ένα από τα συνήθη βολικά ψέματα.</w:t>
      </w:r>
    </w:p>
    <w:p w14:paraId="52258130"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Είναι πρόσφορο, λοιπόν, θέμα προς διερεύνηση τα εξοπλιστικά, αν και κατά την ταπεινή μου γνώμη, ξέρετε, αλλού γεννάν οι κότες μεγαλύτερα αυγά, τα εξοπλιστικά όμως προσφέροντ</w:t>
      </w:r>
      <w:r>
        <w:rPr>
          <w:rFonts w:eastAsia="Times New Roman"/>
          <w:szCs w:val="24"/>
        </w:rPr>
        <w:t>αι. Η εμπειρία από προηγούμενες εξεταστικές και προανακριτικές επιτροπές δεν δημιουργεί αισιοδοξία ως προς την πλήρη διερεύνηση της υπόθεσης.</w:t>
      </w:r>
    </w:p>
    <w:p w14:paraId="5225813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Στους επόμενους μήνες θα παρελάσει από το βήμα του εξεταζόμενου μάρτυρα της επιτροπής κυριολεκτικά το μισό Υπουργε</w:t>
      </w:r>
      <w:r>
        <w:rPr>
          <w:rFonts w:eastAsia="Times New Roman" w:cs="Times New Roman"/>
          <w:szCs w:val="24"/>
        </w:rPr>
        <w:t>ίο Εθνικής Αμύνης, στελέχη, αξιωματικοί, μέλη επιτροπών παραλαβής, στελέχη της Γενικής Γραμματείας Εξοπλισμών κλπ..</w:t>
      </w:r>
    </w:p>
    <w:p w14:paraId="5225813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Στοιχηματίζω εδώ ενώπιόν σας, ότι κανένας απ’ αυτούς που θα εξεταστούν δεν θα πει ευθαρσώς ότι ο άλφα, ο βήτα, ο γάμα χρηματίστηκε. Και, βέβ</w:t>
      </w:r>
      <w:r>
        <w:rPr>
          <w:rFonts w:eastAsia="Times New Roman" w:cs="Times New Roman"/>
          <w:szCs w:val="24"/>
        </w:rPr>
        <w:t>αια, είναι δύσκολο εάν δεν ειπωθεί αυτό, να συμπεριλάβουμε εμείς σε κάποιο πόρισμά μας ότι πέ</w:t>
      </w:r>
      <w:r>
        <w:rPr>
          <w:rFonts w:eastAsia="Times New Roman" w:cs="Times New Roman"/>
          <w:szCs w:val="24"/>
        </w:rPr>
        <w:lastRenderedPageBreak/>
        <w:t>ραν πάσης αμφιβολίας αποδείχθηκε από την αποδεικτική διαδικασία ότι υπήρξε χρηματισμός. Και την επόμενη μέρα θα πέσουν όλοι πάνω μας να πουν ότι για μια ακόμη φορά</w:t>
      </w:r>
      <w:r>
        <w:rPr>
          <w:rFonts w:eastAsia="Times New Roman" w:cs="Times New Roman"/>
          <w:szCs w:val="24"/>
        </w:rPr>
        <w:t xml:space="preserve"> η υπόθεση έχει «κουκουλωθεί» Αυτό δείχνει η εμπειρία.</w:t>
      </w:r>
    </w:p>
    <w:p w14:paraId="5225813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Όμως, για ένα μεγάλο διάστημα, όπως ξέρετε, θα παράγεται ειδησεογραφία, θα διαρρέουν διάφορες ατάκες, θα γίνεται κουβέντα. Ας είναι. </w:t>
      </w:r>
    </w:p>
    <w:p w14:paraId="5225813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Εμείς θα υπερψηφίσουμε την πρόταση για τη σύσταση </w:t>
      </w:r>
      <w:r>
        <w:rPr>
          <w:rFonts w:eastAsia="Times New Roman" w:cs="Times New Roman"/>
          <w:szCs w:val="24"/>
        </w:rPr>
        <w:t>ειδικής κοινοβουλ</w:t>
      </w:r>
      <w:r>
        <w:rPr>
          <w:rFonts w:eastAsia="Times New Roman" w:cs="Times New Roman"/>
          <w:szCs w:val="24"/>
        </w:rPr>
        <w:t>ευτικής επιτροπής</w:t>
      </w:r>
      <w:r>
        <w:rPr>
          <w:rFonts w:eastAsia="Times New Roman" w:cs="Times New Roman"/>
          <w:szCs w:val="24"/>
        </w:rPr>
        <w:t>, γιατί θέλουμε να διερευνηθεί η υπόθεση, παρά τα πολλά προβληματικά σημεία ως προς τη διατύπωση της πολύ πρόχειρης πραγματικά πρότασης, όπου δεν περιγράφεται ακριβώς η ζημιά στο δημόσιο, δεν τεκμηριώνεται η βλάβη στο δημόσιο που συνιστά τ</w:t>
      </w:r>
      <w:r>
        <w:rPr>
          <w:rFonts w:eastAsia="Times New Roman" w:cs="Times New Roman"/>
          <w:szCs w:val="24"/>
        </w:rPr>
        <w:t>ο αδίκημα της απιστίας, δεν φαίνεται κάποιος λογαριασμός που να συνδέει τη ροή χρήματος με το υπό εξέταση φυσικό πρόσωπο, δεν καθίσταται εμφανής η σύνδεση με πολιτικά πρόσωπα, παρά μόνο στο γεγονός ότι στο σώμα των συμβάσεων, της κάθε σύμβασης, στο βάθος τ</w:t>
      </w:r>
      <w:r>
        <w:rPr>
          <w:rFonts w:eastAsia="Times New Roman" w:cs="Times New Roman"/>
          <w:szCs w:val="24"/>
        </w:rPr>
        <w:t>ης τελευταίας σελίδας υπάρχει όντως η υπογραφή ενός Υπουργού. Λογικό είναι.</w:t>
      </w:r>
    </w:p>
    <w:p w14:paraId="5225813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ξέρετε, όταν και στην </w:t>
      </w:r>
      <w:r>
        <w:rPr>
          <w:rFonts w:eastAsia="Times New Roman" w:cs="Times New Roman"/>
          <w:szCs w:val="24"/>
        </w:rPr>
        <w:t>υπουργική απόφαση</w:t>
      </w:r>
      <w:r>
        <w:rPr>
          <w:rFonts w:eastAsia="Times New Roman" w:cs="Times New Roman"/>
          <w:szCs w:val="24"/>
        </w:rPr>
        <w:t xml:space="preserve"> για την επιβολή κεφαλαιακών περιορισμών υπήρχε στο σώμα της απόφασης φαρδιά-πλατιά η υπογραφή Βαρουφάκη, δεν συναινέσατε τότε να προχω</w:t>
      </w:r>
      <w:r>
        <w:rPr>
          <w:rFonts w:eastAsia="Times New Roman" w:cs="Times New Roman"/>
          <w:szCs w:val="24"/>
        </w:rPr>
        <w:t>ρήσουμε σε εξεταστική -όχι σε προανακριτική επιτροπή- για τη διερεύνηση αυτού του πολύ περίεργου ζητήματος με σαφή αναφορά στη δημόσια σφαίρα. Τότε δεν μετρούσε η υπογραφή του Βαρουφάκη.</w:t>
      </w:r>
    </w:p>
    <w:p w14:paraId="5225813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Παρά, λοιπόν, αυτά τα προβλήματα, είμαστε σύμφωνοι στη σύσταση της </w:t>
      </w:r>
      <w:r>
        <w:rPr>
          <w:rFonts w:eastAsia="Times New Roman" w:cs="Times New Roman"/>
          <w:szCs w:val="24"/>
        </w:rPr>
        <w:t xml:space="preserve">επιτροπής </w:t>
      </w:r>
      <w:r>
        <w:rPr>
          <w:rFonts w:eastAsia="Times New Roman" w:cs="Times New Roman"/>
          <w:szCs w:val="24"/>
        </w:rPr>
        <w:t xml:space="preserve">αυτής. Πάμε λοιπόν, στην </w:t>
      </w:r>
      <w:r>
        <w:rPr>
          <w:rFonts w:eastAsia="Times New Roman" w:cs="Times New Roman"/>
          <w:szCs w:val="24"/>
        </w:rPr>
        <w:t xml:space="preserve">επιτροπή </w:t>
      </w:r>
      <w:r>
        <w:rPr>
          <w:rFonts w:eastAsia="Times New Roman" w:cs="Times New Roman"/>
          <w:szCs w:val="24"/>
        </w:rPr>
        <w:t xml:space="preserve">να γίνει και ο σχετικός ντόρος. </w:t>
      </w:r>
    </w:p>
    <w:p w14:paraId="5225813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Ό,τι και να γίνει, όμως, θα πρέπει να ξέρετε, κύριοι της Κυβέρνησης, ότι ο χρόνος σας τελειώνει.</w:t>
      </w:r>
    </w:p>
    <w:p w14:paraId="5225813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Σας ευχαριστώ.</w:t>
      </w:r>
    </w:p>
    <w:p w14:paraId="52258139"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25813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w:t>
      </w:r>
      <w:r>
        <w:rPr>
          <w:rFonts w:eastAsia="Times New Roman" w:cs="Times New Roman"/>
          <w:b/>
          <w:szCs w:val="24"/>
        </w:rPr>
        <w:t>εώργιος Λαμπρούλης):</w:t>
      </w:r>
      <w:r>
        <w:rPr>
          <w:rFonts w:eastAsia="Times New Roman" w:cs="Times New Roman"/>
          <w:szCs w:val="24"/>
        </w:rPr>
        <w:t xml:space="preserve"> Τον λόγο έχει ο Κοινοβουλευτικός Εκπρόσωπος της Ένωσης Κεντρώων, ο κ. Μάριος Γεωργιάδης.</w:t>
      </w:r>
    </w:p>
    <w:p w14:paraId="5225813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Θα ακολουθήσουν δύο ομιλητές και μετά από τους δύο ομιλητές, ο Κοινοβουλευτικός Εκπρόσωπος από το Ποτάμι.</w:t>
      </w:r>
    </w:p>
    <w:p w14:paraId="5225813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Θα παρακαλούσε το Προεδρείο τους υπόλοιπ</w:t>
      </w:r>
      <w:r>
        <w:rPr>
          <w:rFonts w:eastAsia="Times New Roman" w:cs="Times New Roman"/>
          <w:szCs w:val="24"/>
        </w:rPr>
        <w:t>ους κοινοβουλευτικούς εκπροσώπους σιγά-σίγα να έρχονται στην Αίθουσα, διότι έμειναν πλέον οχτώ ομιλητές. Καλό θα ήταν, λοιπόν, σιγά-σιγά να έρχονται και οι υπόλοιποι κοινοβουλευτικοί εκπρόσωποι.</w:t>
      </w:r>
    </w:p>
    <w:p w14:paraId="5225813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Κύριε Γεωργιάδη, έχετε τον λόγο.</w:t>
      </w:r>
    </w:p>
    <w:p w14:paraId="5225813E"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Ευχαριστώ πολύ, κύριε Πρόεδρε.</w:t>
      </w:r>
    </w:p>
    <w:p w14:paraId="5225813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Βουλευτές, καλησπέρα. Δυστυχώς, παράλληλα, πριν από λίγες ώρες, υπήρχε ένα συνέδριο, μια ημερίδα, η οποία αναφερόταν στην </w:t>
      </w:r>
      <w:r>
        <w:rPr>
          <w:rFonts w:eastAsia="Times New Roman" w:cs="Times New Roman"/>
          <w:szCs w:val="24"/>
        </w:rPr>
        <w:t>παιδεία</w:t>
      </w:r>
      <w:r>
        <w:rPr>
          <w:rFonts w:eastAsia="Times New Roman" w:cs="Times New Roman"/>
          <w:szCs w:val="24"/>
        </w:rPr>
        <w:t>, στην τεχνολογία, στην καινοτομία, στην εκπαίδευση και γενικότερα στην ανά</w:t>
      </w:r>
      <w:r>
        <w:rPr>
          <w:rFonts w:eastAsia="Times New Roman" w:cs="Times New Roman"/>
          <w:szCs w:val="24"/>
        </w:rPr>
        <w:t xml:space="preserve">πτυξη και όλα τα φώτα της δημοσιότητας θα έπρεπε να είναι εκεί. Εν αντιθέσει, τα βλέπουμε εδώ, σε άλλη μια επιτροπή, κατά την οποία δεν υπάρχει καμμία αμφιβολία ότι η πρόταση των Βουλευτών του ΣΥΡΙΖΑ και των ΑΝΕΛ για τη σύσταση της εν λόγω </w:t>
      </w:r>
      <w:r>
        <w:rPr>
          <w:rFonts w:eastAsia="Times New Roman" w:cs="Times New Roman"/>
          <w:szCs w:val="24"/>
        </w:rPr>
        <w:t>ειδικής κοι</w:t>
      </w:r>
      <w:r>
        <w:rPr>
          <w:rFonts w:eastAsia="Times New Roman" w:cs="Times New Roman"/>
          <w:szCs w:val="24"/>
        </w:rPr>
        <w:lastRenderedPageBreak/>
        <w:t>νοβου</w:t>
      </w:r>
      <w:r>
        <w:rPr>
          <w:rFonts w:eastAsia="Times New Roman" w:cs="Times New Roman"/>
          <w:szCs w:val="24"/>
        </w:rPr>
        <w:t>λευτικής επιτροπής</w:t>
      </w:r>
      <w:r>
        <w:rPr>
          <w:rFonts w:eastAsia="Times New Roman" w:cs="Times New Roman"/>
          <w:szCs w:val="24"/>
        </w:rPr>
        <w:t xml:space="preserve"> κατατέθηκε με προφανή σκοπό να μετατοπιστεί το ενδιαφέρον της κοινής γνώμης από την ανικανότητα της Κυβέρνησης στις τηλεοπτικές τύπου και ενδιαφέροντος αντιπαραθέσεις.</w:t>
      </w:r>
    </w:p>
    <w:p w14:paraId="5225814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Κυβέρνηση ελπίζει ότι με τις εργασίες της </w:t>
      </w:r>
      <w:r>
        <w:rPr>
          <w:rFonts w:eastAsia="Times New Roman" w:cs="Times New Roman"/>
          <w:szCs w:val="24"/>
        </w:rPr>
        <w:t xml:space="preserve">επιτροπής </w:t>
      </w:r>
      <w:r>
        <w:rPr>
          <w:rFonts w:eastAsia="Times New Roman" w:cs="Times New Roman"/>
          <w:szCs w:val="24"/>
        </w:rPr>
        <w:t>σε πανελλήνια ζ</w:t>
      </w:r>
      <w:r>
        <w:rPr>
          <w:rFonts w:eastAsia="Times New Roman" w:cs="Times New Roman"/>
          <w:szCs w:val="24"/>
        </w:rPr>
        <w:t>ωντανή μετάδοση, θα στρέψει αλλού το ενδιαφέρον της και θα θολώσει τα νερά.</w:t>
      </w:r>
    </w:p>
    <w:p w14:paraId="5225814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Έλεος! </w:t>
      </w:r>
    </w:p>
    <w:p w14:paraId="5225814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Γιατί έλεος; Έλεος είναι η δική σας γνώμη.</w:t>
      </w:r>
    </w:p>
    <w:p w14:paraId="5225814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Τα έστειλε η </w:t>
      </w:r>
      <w:r>
        <w:rPr>
          <w:rFonts w:eastAsia="Times New Roman" w:cs="Times New Roman"/>
          <w:szCs w:val="24"/>
        </w:rPr>
        <w:t>εισαγγελία</w:t>
      </w:r>
      <w:r>
        <w:rPr>
          <w:rFonts w:eastAsia="Times New Roman" w:cs="Times New Roman"/>
          <w:szCs w:val="24"/>
        </w:rPr>
        <w:t>.</w:t>
      </w:r>
    </w:p>
    <w:p w14:paraId="5225814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ς Λαμπρούλης):</w:t>
      </w:r>
      <w:r>
        <w:rPr>
          <w:rFonts w:eastAsia="Times New Roman" w:cs="Times New Roman"/>
          <w:szCs w:val="24"/>
        </w:rPr>
        <w:t xml:space="preserve"> Μη διακόπτετε, παρακαλώ.</w:t>
      </w:r>
    </w:p>
    <w:p w14:paraId="5225814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Όταν έλθει η ώρα να τοποθετηθείτε, αν δεν έχετε τοποθετηθεί, μπορείτε να πείτε ό,τι θέλετε. Εμένα θα μου επιτρέψετε να πω τη δική μου άποψη και την άποψη της Ένωσης Κεντρώων.</w:t>
      </w:r>
    </w:p>
    <w:p w14:paraId="5225814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Η Κυβέρνηση, λοιπόν, ε</w:t>
      </w:r>
      <w:r>
        <w:rPr>
          <w:rFonts w:eastAsia="Times New Roman" w:cs="Times New Roman"/>
          <w:szCs w:val="24"/>
        </w:rPr>
        <w:t>λπίζει ότι θα κατορθώσει να ανασάνει και να αποκρύψει τα δημοσιονομικά αδιέξοδα, καθώς και τα απαράδεκτα σκληρά μέτρα, τα οποία θα φέρετε, αγαπητή συνάδελφε, και θα τα υπογράψετε όλοι, τα οποία και θα πέσουν στις πλάτες του ελληνικού λαού.</w:t>
      </w:r>
    </w:p>
    <w:p w14:paraId="5225814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Σαν επιχείρημα κ</w:t>
      </w:r>
      <w:r>
        <w:rPr>
          <w:rFonts w:eastAsia="Times New Roman" w:cs="Times New Roman"/>
          <w:szCs w:val="24"/>
        </w:rPr>
        <w:t xml:space="preserve">αι δικαιολογία, βέβαια, αναφέρετε στην πρότασή σας ότι έχουν εξαντληθεί οι δυνατότητες της </w:t>
      </w:r>
      <w:r>
        <w:rPr>
          <w:rFonts w:eastAsia="Times New Roman" w:cs="Times New Roman"/>
          <w:szCs w:val="24"/>
        </w:rPr>
        <w:t xml:space="preserve">δικαιοσύνης </w:t>
      </w:r>
      <w:r>
        <w:rPr>
          <w:rFonts w:eastAsia="Times New Roman" w:cs="Times New Roman"/>
          <w:szCs w:val="24"/>
        </w:rPr>
        <w:t>για άσκηση διώξεων και γι’ αυτό και αυτή η υπόθεση έρχεται ενώπιόν μας.</w:t>
      </w:r>
    </w:p>
    <w:p w14:paraId="5225814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Αυτό, βέβαια, δεν μειώνει την αξία της ουσίας της συγκεκριμένης υπόθεσης, στην οπ</w:t>
      </w:r>
      <w:r>
        <w:rPr>
          <w:rFonts w:eastAsia="Times New Roman" w:cs="Times New Roman"/>
          <w:szCs w:val="24"/>
        </w:rPr>
        <w:t>οία φέρεται εμπλεκόμενος ο πρώην Υπουργός, ο κ. Παπαντωνίου.</w:t>
      </w:r>
    </w:p>
    <w:p w14:paraId="5225814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Ως Ένωση Κεντρώων είμαστε σαφώς υπέρ του να ριχτεί άπλετο φως στην υπόθεση, ώστε να λάμψει η αλήθεια. Αναρωτιόμαστε, όμως, γιατί επιλέχθηκε μόνο η συγκεκριμένη υπόθεση, δεδομένου ότι στην περίφημ</w:t>
      </w:r>
      <w:r>
        <w:rPr>
          <w:rFonts w:eastAsia="Times New Roman" w:cs="Times New Roman"/>
          <w:szCs w:val="24"/>
        </w:rPr>
        <w:t>η περίοδο του εκσυγχρονισμού, μεταξύ 1996 και 2004, πολλά είχαν γίνει και πολλά περισσότερα έχουν ακουστεί.</w:t>
      </w:r>
    </w:p>
    <w:p w14:paraId="5225814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Ήταν η περίοδος που έντεχνα καλλιεργήθηκε στον λαό η ιδέα του αλόγιστου, υπέρμετρου δανεισμού και ακόμη και ο φτωχός μπορούσε να κάνει τα πάντα δανε</w:t>
      </w:r>
      <w:r>
        <w:rPr>
          <w:rFonts w:eastAsia="Times New Roman" w:cs="Times New Roman"/>
          <w:szCs w:val="24"/>
        </w:rPr>
        <w:t xml:space="preserve">ιζόμενος: να πάει διακοπές σε εξωτικές χώρες, να αγοράσει πολυτελές αυτοκίνητο, να επισκευάσει το σπίτι του χωρίς να είναι απαραίτητο, να αγοράσει σαν άρχοντας ένα σπίτι, το οποίο θα έχει αξία τριάντα φορές πάνω από το ετήσιο εισόδημά του. </w:t>
      </w:r>
    </w:p>
    <w:p w14:paraId="5225814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Μετά το ξέσπασμ</w:t>
      </w:r>
      <w:r>
        <w:rPr>
          <w:rFonts w:eastAsia="Times New Roman" w:cs="Times New Roman"/>
          <w:szCs w:val="24"/>
        </w:rPr>
        <w:t>α της οικονομικής κρίσης είδαμε όλα αυτά πού κατέληξαν: δεκάδες χιλιάδες «κόκκινα» δάνεια, γενική αδυναμία αντιμετώπισής τους και διπλές και τριπλές ανακεφαλαιοποιήσεις τραπεζών. Χάρη στον υπέρμετρο δανεισμό της χώρας έρεε άφθονο χρήμα και έτσι ολόκληρα δι</w:t>
      </w:r>
      <w:r>
        <w:rPr>
          <w:rFonts w:eastAsia="Times New Roman" w:cs="Times New Roman"/>
          <w:szCs w:val="24"/>
        </w:rPr>
        <w:t xml:space="preserve">σεκατομμύρια ξοδεύονταν εύκολα και άκριτα σε διαφόρους τομείς, όπως είναι η υγεία και τα δημόσια έργα. </w:t>
      </w:r>
    </w:p>
    <w:p w14:paraId="5225814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Απλά μας χάριζαν προσωρινά την ψευδαίσθηση ότι ευημερούσαμε, την ίδια στιγμή που η διαπλοκή και η διαφθορά μόλυναν τα πάντα στο πέρασμά τους και διάβρων</w:t>
      </w:r>
      <w:r>
        <w:rPr>
          <w:rFonts w:eastAsia="Times New Roman" w:cs="Times New Roman"/>
          <w:szCs w:val="24"/>
        </w:rPr>
        <w:t>αν το κρατικό οικοδόμημα. Γιατί τελικά εξαιτίας αυτής της εγκληματικής πολιτικής του ίδιου υπέρμετρου δανεισμού οδηγηθήκαμε στη χρεοκοπία και στο σημείο που βρισκόμαστε αυτή τη στιγμή.</w:t>
      </w:r>
    </w:p>
    <w:p w14:paraId="5225814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Ειδικά στα εξοπλιστικά προγράμματα της χώρας και στα αντίστοιχα αντιστα</w:t>
      </w:r>
      <w:r>
        <w:rPr>
          <w:rFonts w:eastAsia="Times New Roman" w:cs="Times New Roman"/>
          <w:szCs w:val="24"/>
        </w:rPr>
        <w:t xml:space="preserve">θμιστικά οφέλη η αίσθηση όλων είναι ότι πραγματικά ανέκαθεν αποτελούσαν προνομιακό χώρο μεσαζόντων πρόθυμων να παρασύρουν στη διαφθορά. </w:t>
      </w:r>
    </w:p>
    <w:p w14:paraId="5225814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Οι παραλείψεις των αρμόδιων στις </w:t>
      </w:r>
      <w:r>
        <w:rPr>
          <w:rFonts w:eastAsia="Times New Roman" w:cs="Times New Roman"/>
          <w:szCs w:val="24"/>
        </w:rPr>
        <w:t xml:space="preserve">επιτροπές προδιαγραφών </w:t>
      </w:r>
      <w:r>
        <w:rPr>
          <w:rFonts w:eastAsia="Times New Roman" w:cs="Times New Roman"/>
          <w:szCs w:val="24"/>
        </w:rPr>
        <w:t xml:space="preserve">ή </w:t>
      </w:r>
      <w:r>
        <w:rPr>
          <w:rFonts w:eastAsia="Times New Roman" w:cs="Times New Roman"/>
          <w:szCs w:val="24"/>
        </w:rPr>
        <w:t xml:space="preserve">παραλαβής </w:t>
      </w:r>
      <w:r>
        <w:rPr>
          <w:rFonts w:eastAsia="Times New Roman" w:cs="Times New Roman"/>
          <w:szCs w:val="24"/>
        </w:rPr>
        <w:t xml:space="preserve">ήταν παροιμιώδεις. Αποκορύφωμα όλων ήταν τα περίφημα υποβρύχια που έγερναν -αναφέρθηκε και από άλλους συναδέλφους- τα οποία κάποιοι επέμεναν να τα παραλάβει η χώρα, παρά τα όσα προβλήματα αντιμετώπιζαν στην ευστάθεια και στο αξιόπλοο αυτών. </w:t>
      </w:r>
    </w:p>
    <w:p w14:paraId="5225814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Αφόρητες πιέσε</w:t>
      </w:r>
      <w:r>
        <w:rPr>
          <w:rFonts w:eastAsia="Times New Roman" w:cs="Times New Roman"/>
          <w:szCs w:val="24"/>
        </w:rPr>
        <w:t>ις ασκήθηκαν και πολλές επιτροπές συστάθηκαν για να γνωματεύσουν ότι δεν συμβαίνει κάτι σημαντικό, αδιαφορώντας για το ότι ο ελληνικός λαός, προκειμένου να εξασφαλίσει την άμυνά του, υποβαλλόταν σε θυσίες, δανειζόταν και υποθήκευε το μέλλον των παιδιών του</w:t>
      </w:r>
      <w:r>
        <w:rPr>
          <w:rFonts w:eastAsia="Times New Roman" w:cs="Times New Roman"/>
          <w:szCs w:val="24"/>
        </w:rPr>
        <w:t xml:space="preserve">. </w:t>
      </w:r>
    </w:p>
    <w:p w14:paraId="5225815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Ήταν η ίδια εποχή που μας έλεγαν ότι οι ευθύνες για κακοδιαχείριση χάνονται όταν στις εκλογές ξαναψηφίζει ο λαός. Αυτός ήταν ο τρόπος που είχαν επιλέξει, όχι μόνο για να αποσύρουν τις ευθύνες από πάνω τους, αλλά και για να τις φορτώνουν στον </w:t>
      </w:r>
      <w:r>
        <w:rPr>
          <w:rFonts w:eastAsia="Times New Roman" w:cs="Times New Roman"/>
          <w:szCs w:val="24"/>
        </w:rPr>
        <w:lastRenderedPageBreak/>
        <w:t>λαό, δημιου</w:t>
      </w:r>
      <w:r>
        <w:rPr>
          <w:rFonts w:eastAsia="Times New Roman" w:cs="Times New Roman"/>
          <w:szCs w:val="24"/>
        </w:rPr>
        <w:t xml:space="preserve">ργώντας του ενοχές και τύψεις, ενώ ταυτόχρονα οι ίδιοι ξεπλένονταν στην κολυμβήθρα του Σιλωάμ. </w:t>
      </w:r>
    </w:p>
    <w:p w14:paraId="5225815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Λησμονούσαν, βέβαια, να μας πουν ότι ο λαός ήταν αδύνατο να αναγνωρίζει τα παιχνίδια που παίζονταν στο Πρωθυπουργικό Γραφείο, στα διάφορα ΚΥΣΕΑ, στο δαιδαλώδες </w:t>
      </w:r>
      <w:r>
        <w:rPr>
          <w:rFonts w:eastAsia="Times New Roman" w:cs="Times New Roman"/>
          <w:szCs w:val="24"/>
        </w:rPr>
        <w:t xml:space="preserve">γραφείο του κ. Παπαντωνίου, στις δεκάδες επιτροπές του Υπουργείου Άμυνας και ποια συμφέροντα εξυπηρετούνταν από τις συμφωνίες για τα εξοπλιστικά και τα αντισταθμιστικά. </w:t>
      </w:r>
    </w:p>
    <w:p w14:paraId="5225815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Θυμόμαστε, λοιπόν, τη λίστα με τα έργα και ημέρες προηγούμενων κυβερνήσεων και πρωτοκλ</w:t>
      </w:r>
      <w:r>
        <w:rPr>
          <w:rFonts w:eastAsia="Times New Roman" w:cs="Times New Roman"/>
          <w:szCs w:val="24"/>
        </w:rPr>
        <w:t xml:space="preserve">ασάτων Υπουργών, που το καθένα από μόνο του –κατ’  εμάς τουλάχιστον- συνιστά λόγο για σύσταση αντίστοιχης </w:t>
      </w:r>
      <w:r>
        <w:rPr>
          <w:rFonts w:eastAsia="Times New Roman" w:cs="Times New Roman"/>
          <w:szCs w:val="24"/>
        </w:rPr>
        <w:t xml:space="preserve">επιτροπής </w:t>
      </w:r>
      <w:r>
        <w:rPr>
          <w:rFonts w:eastAsia="Times New Roman" w:cs="Times New Roman"/>
          <w:szCs w:val="24"/>
        </w:rPr>
        <w:t xml:space="preserve">και περαιτέρω διερεύνησης. </w:t>
      </w:r>
    </w:p>
    <w:p w14:paraId="5225815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Ξεκινώ, λοιπόν: Πρώτον, παρ’ όλο που θεωρούμε ως Ένωση Κεντρώων ότι η είσοδός μας στο ευρώ ήταν επιτακτική και η</w:t>
      </w:r>
      <w:r>
        <w:rPr>
          <w:rFonts w:eastAsia="Times New Roman" w:cs="Times New Roman"/>
          <w:szCs w:val="24"/>
        </w:rPr>
        <w:t xml:space="preserve"> παραμονή μας παραμένει απαραίτητη, από κύκλους σοβαρών οικονομολόγων και τεχνοκρατών έχουν εκφραστεί ποικίλες αμφιβολίες για το ύψος της υποτίμησης του εθνικού νομίσματος για την εν λόγω είσοδό μας. </w:t>
      </w:r>
    </w:p>
    <w:p w14:paraId="5225815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Η τελική είσοδός μας στο ευρώ ήταν το μεγαλύτερο καλό τ</w:t>
      </w:r>
      <w:r>
        <w:rPr>
          <w:rFonts w:eastAsia="Times New Roman" w:cs="Times New Roman"/>
          <w:szCs w:val="24"/>
        </w:rPr>
        <w:t>ης Κυβέρνησης Σημίτη. Ωστόσο, αυτό δεν σημαίνει ότι η κυβέρνηση αυτή δεν έπεσε θύμα των λεγόμενων «</w:t>
      </w:r>
      <w:r>
        <w:rPr>
          <w:rFonts w:eastAsia="Times New Roman" w:cs="Times New Roman"/>
          <w:szCs w:val="24"/>
          <w:lang w:val="en-US"/>
        </w:rPr>
        <w:t>greek</w:t>
      </w:r>
      <w:r>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Στη διεθνή κοινότητα ο όρος «ελληνικά στατιστικά» κατάντησε να είναι ταυτόσημος με το «ψεύτικα στατιστικά» και εδώ οφείλουμε να βρούμε του</w:t>
      </w:r>
      <w:r>
        <w:rPr>
          <w:rFonts w:eastAsia="Times New Roman" w:cs="Times New Roman"/>
          <w:szCs w:val="24"/>
        </w:rPr>
        <w:t xml:space="preserve">ς ενόχους και τις σκοπιμότητές τους. </w:t>
      </w:r>
    </w:p>
    <w:p w14:paraId="5225815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Δεύτερον, το σκάνδαλο των «μαύρων» ταμείων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του 1998, που κατέληξαν σε πρόσωπα του τότε Υπουργικού Συμβουλίου και αργότερα στα ταμεία του ΠΑΣΟΚ. Τουλάχιστον γι’ αυτό το σκάνδαλο έχει ήδη ξεκινήσει η δίκη. </w:t>
      </w:r>
    </w:p>
    <w:p w14:paraId="5225815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Τρίτον, την ασυδοσία που επετράπη να επικρατήσει αμέσως μετά την εισαγωγή του ευρώ, δεδομένου ότι με τη λογική των στρογγυλοποιήσεων, που υιοθέτησε η τότε κυβέρνηση, οι κάθε λογής επιτήδειοι βρήκαν πεδίο δόξης λαμπρό, με το οποίο γρήγορα όλες οι τιμές υπε</w:t>
      </w:r>
      <w:r>
        <w:rPr>
          <w:rFonts w:eastAsia="Times New Roman" w:cs="Times New Roman"/>
          <w:szCs w:val="24"/>
        </w:rPr>
        <w:t xml:space="preserve">ρδιπλασιάστηκαν. </w:t>
      </w:r>
    </w:p>
    <w:p w14:paraId="5225815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Τέταρτον, το σκάνδαλο του Χρηματιστηρίου, που με τα μαγικά που έγιναν τότε, εκατοντάδες χιλιάδες συνανθρώπων μας οδηγήθηκαν στο να ρίξουν τα σπίτια και τις περιουσίες τους στο απύθμενο εκείνο πιθάρι και αμέτρητες οικογένειες να καταστραφο</w:t>
      </w:r>
      <w:r>
        <w:rPr>
          <w:rFonts w:eastAsia="Times New Roman" w:cs="Times New Roman"/>
          <w:szCs w:val="24"/>
        </w:rPr>
        <w:t xml:space="preserve">ύν. Η δε κυβέρνηση, όχι μόνο σφύριζε αδιάφορα, αλλά εν </w:t>
      </w:r>
      <w:r>
        <w:rPr>
          <w:rFonts w:eastAsia="Times New Roman" w:cs="Times New Roman"/>
          <w:szCs w:val="24"/>
        </w:rPr>
        <w:lastRenderedPageBreak/>
        <w:t xml:space="preserve">χορώ και ομαδικά προσκαλούσε όλο και περισσότερα υποψήφια θύματα. </w:t>
      </w:r>
    </w:p>
    <w:p w14:paraId="5225815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Σαφώς και οι πολίτες φέρουν το δικό τους μερίδιο ευθύνης, όταν έβαζαν τις αποταμιεύσεις τους στο Χρηματιστήριο, αλλά αυτό το φαινόμενο</w:t>
      </w:r>
      <w:r>
        <w:rPr>
          <w:rFonts w:eastAsia="Times New Roman" w:cs="Times New Roman"/>
          <w:szCs w:val="24"/>
        </w:rPr>
        <w:t xml:space="preserve"> προωθήθηκε από την κυβέρνηση, από τα πλέον επίσημα χείλη. </w:t>
      </w:r>
    </w:p>
    <w:p w14:paraId="5225815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Και πέμπτον, τη διάθεση τεράστιων ποσών για τη διοργάνωση των Ολυμπιακών Αγώνων της Αθήνας του 2004, για τους οποίους πραγματικός λόγος δεν αποδόθηκε ποτέ στον ελληνικό λαό. </w:t>
      </w:r>
    </w:p>
    <w:p w14:paraId="5225815A"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σήμερα που μιλάμε, ρημάζουν τα εν λόγω ολυμπιακά ακίνητα και έχουν εξελιχθεί σε σκουπιδότοπους, καθώς δεν υπήρξε καμμία σχετική πρόνοια αξιοποίησής τους. </w:t>
      </w:r>
    </w:p>
    <w:p w14:paraId="5225815B"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Όποιος ανεξάρτητος παρατηρητής ακούσει όλα τα παραπάνω, μάλλον «μαύρη» Βίβλο θα τα χαρακτηρίσει. </w:t>
      </w:r>
    </w:p>
    <w:p w14:paraId="5225815C"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Ωστόσο, στην τότε χώρα των σκανδάλων όλοι θυμόμαστε ότι ο Πρωθυπουργός προκαλούσε κάθε πολίτη λέγοντας «ό</w:t>
      </w:r>
      <w:r>
        <w:rPr>
          <w:rFonts w:eastAsia="Times New Roman" w:cs="Times New Roman"/>
          <w:szCs w:val="24"/>
        </w:rPr>
        <w:lastRenderedPageBreak/>
        <w:t xml:space="preserve">ποιος έχει στοιχεία ή ενδείξεις κακοδιαχείρισης για οποιονδήποτε λειτουργό της διακυβέρνησής μου να τα πάει στον εισαγγελέα». </w:t>
      </w:r>
    </w:p>
    <w:p w14:paraId="5225815D"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είμαστε τώρα εδώ, ή</w:t>
      </w:r>
      <w:r>
        <w:rPr>
          <w:rFonts w:eastAsia="Times New Roman" w:cs="Times New Roman"/>
          <w:szCs w:val="24"/>
        </w:rPr>
        <w:t xml:space="preserve">ρθε η ώρα, όπου μετά τον κ. Τσοχατζόπουλο και για το δεύτερο από τα τότε «πρωτοπαλίκαρα» της κυβέρνησης του ΠΑΣΟΚ, η Βουλή –και μάλιστα ομόφωνα- ζητάει </w:t>
      </w:r>
      <w:r>
        <w:rPr>
          <w:rFonts w:eastAsia="Times New Roman" w:cs="Times New Roman"/>
          <w:szCs w:val="24"/>
        </w:rPr>
        <w:t xml:space="preserve">ειδική κοινοβουλευτική επιτροπή </w:t>
      </w:r>
      <w:r>
        <w:rPr>
          <w:rFonts w:eastAsia="Times New Roman" w:cs="Times New Roman"/>
          <w:szCs w:val="24"/>
        </w:rPr>
        <w:t>για το αν ο κ. Ιωάννης Παπαντωνίου πρέπει να παραπεμφθεί για τα περαιτέρ</w:t>
      </w:r>
      <w:r>
        <w:rPr>
          <w:rFonts w:eastAsia="Times New Roman" w:cs="Times New Roman"/>
          <w:szCs w:val="24"/>
        </w:rPr>
        <w:t xml:space="preserve">ω. </w:t>
      </w:r>
    </w:p>
    <w:p w14:paraId="5225815E"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Ως Ένωση Κεντρώων πάντα λέμε την αλήθεια και πάντα την αναζητάμε, σύμφωνα με το σκεπτικό της πρότασης, γιατί πιστεύουμε ότι οι ποινικές ευθύνες πρέπει να αποδοθούν και όλα πρέπει να έρθουν στην επιφάνεια. Η γενική μας άποψη είναι ότι ανάλογες ενέργειες</w:t>
      </w:r>
      <w:r>
        <w:rPr>
          <w:rFonts w:eastAsia="Times New Roman" w:cs="Times New Roman"/>
          <w:szCs w:val="24"/>
        </w:rPr>
        <w:t xml:space="preserve"> πρέπει να γίνουν και για τα υπόλοιπα σοβαρά ζητήματα που απασχόλησαν την κοινή γνώμη από τη Μεταπολίτευση και μετά. Μακάρι να μπορούσε να ελεγχθεί με κάθε λεπτομέρεια όλη η περίοδος από το 1974 μέχρι σήμερα! </w:t>
      </w:r>
    </w:p>
    <w:p w14:paraId="5225815F"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Φυσικά, η νομοθετική εξουσία δεν υποκαθιστά τη</w:t>
      </w:r>
      <w:r>
        <w:rPr>
          <w:rFonts w:eastAsia="Times New Roman" w:cs="Times New Roman"/>
          <w:szCs w:val="24"/>
        </w:rPr>
        <w:t xml:space="preserve"> δικαστική, όμως, έστω και τώρα, μπορούμε να διαλευκάνουμε πολλές υποθέσεις, ενέργεια που θα αναβαθμίσει την εικόνα του πολιτικού κόσμου στα μάτια του λαού και θα αποσυμπιέσει τη γενική </w:t>
      </w:r>
      <w:r>
        <w:rPr>
          <w:rFonts w:eastAsia="Times New Roman" w:cs="Times New Roman"/>
          <w:szCs w:val="24"/>
        </w:rPr>
        <w:lastRenderedPageBreak/>
        <w:t xml:space="preserve">κατακραυγή, γιατί σίγουρα ο κ. Τσοχατζόπουλος δεν ήταν μόνος του. </w:t>
      </w:r>
    </w:p>
    <w:p w14:paraId="52258160"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Αντ</w:t>
      </w:r>
      <w:r>
        <w:rPr>
          <w:rFonts w:eastAsia="Times New Roman" w:cs="Times New Roman"/>
          <w:szCs w:val="24"/>
        </w:rPr>
        <w:t xml:space="preserve">ίστοιχες πρωτοβουλίες πρέπει να πάρουμε -πέρα από τις πέντε περιπτώσεις που προανέφερα- και για τα διαχρονικά «πάρτι» στην υγεία και τα δημόσια έργα, για το πώς φθάσαμε στα μνημόνια, για το τι συνέβη στο πρώτο εξάμηνο του 2015 που οδηγηθήκαμε στο κλείσιμο </w:t>
      </w:r>
      <w:r>
        <w:rPr>
          <w:rFonts w:eastAsia="Times New Roman" w:cs="Times New Roman"/>
          <w:szCs w:val="24"/>
        </w:rPr>
        <w:t xml:space="preserve">των τραπεζών, τη λεγόμενη «Βαρουφακειάδα» και για τα άλλα πολλά που επέφεραν ζημιά στον ελληνικό λαό. </w:t>
      </w:r>
    </w:p>
    <w:p w14:paraId="52258161"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Αναμένουμε ότι η σημερινή πρωτοβουλία θα έχει συνέχεια όχι ως ευκαιριακό πυροτέχνημα, όπως η εξαγγελία για την έρευνα στον χώρο της υγείας, αλλά ως πραγμ</w:t>
      </w:r>
      <w:r>
        <w:rPr>
          <w:rFonts w:eastAsia="Times New Roman" w:cs="Times New Roman"/>
          <w:szCs w:val="24"/>
        </w:rPr>
        <w:t xml:space="preserve">ατική και αγνή προσπάθεια αναζήτησης της αλήθειας. Σαράντα χρόνια ασυδοσίας είναι πάρα πολλά για να αγνοηθούν. Αφού ο πολιτικός κόσμος ενεργούσε έτσι, πρέπει επιτέλους να λογοδοτήσει. </w:t>
      </w:r>
    </w:p>
    <w:p w14:paraId="52258162"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Ζητάμε τη βοήθεια και τη συνεργασία όλων των πολιτικών δυνάμεων να συμβ</w:t>
      </w:r>
      <w:r>
        <w:rPr>
          <w:rFonts w:eastAsia="Times New Roman" w:cs="Times New Roman"/>
          <w:szCs w:val="24"/>
        </w:rPr>
        <w:t xml:space="preserve">άλλουν, ώστε επιτέλους να γίνει η πολιτική κάθαρση. </w:t>
      </w:r>
    </w:p>
    <w:p w14:paraId="52258163"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Ύστερα από τα παραπάνω, συνοψίζω λέγοντας ότι συμφωνούμε στη σύσταση </w:t>
      </w:r>
      <w:r>
        <w:rPr>
          <w:rFonts w:eastAsia="Times New Roman" w:cs="Times New Roman"/>
          <w:szCs w:val="24"/>
        </w:rPr>
        <w:t>ειδικής κοινοβουλευτικής επιτροπής</w:t>
      </w:r>
      <w:r>
        <w:rPr>
          <w:rFonts w:eastAsia="Times New Roman" w:cs="Times New Roman"/>
          <w:szCs w:val="24"/>
        </w:rPr>
        <w:t xml:space="preserve"> που θα ενεργήσει προκαταρκτική εξέταση για την ενδεχόμενη τέλεση των περιγραφόμενων στην πρόταση αδ</w:t>
      </w:r>
      <w:r>
        <w:rPr>
          <w:rFonts w:eastAsia="Times New Roman" w:cs="Times New Roman"/>
          <w:szCs w:val="24"/>
        </w:rPr>
        <w:t xml:space="preserve">ικημάτων για τον αναφερόμενο πρώην Υπουργό κ. Ιωάννη Παπαντωνίου, σε κάθε μία από τις έξι υποθέσεις για τα εξοπλιστικά. Ας ελπίσουμε ότι δεν θα είναι μόνο αυτή. </w:t>
      </w:r>
    </w:p>
    <w:p w14:paraId="52258164" w14:textId="77777777" w:rsidR="005D2FD3" w:rsidRDefault="0031083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52258165" w14:textId="77777777" w:rsidR="005D2FD3" w:rsidRDefault="0031083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2258166" w14:textId="77777777" w:rsidR="005D2FD3" w:rsidRDefault="00310839">
      <w:pPr>
        <w:spacing w:line="600" w:lineRule="auto"/>
        <w:ind w:firstLine="720"/>
        <w:jc w:val="both"/>
        <w:rPr>
          <w:rFonts w:eastAsia="Times New Roman"/>
          <w:szCs w:val="24"/>
        </w:rPr>
      </w:pPr>
      <w:r>
        <w:rPr>
          <w:rFonts w:eastAsia="Times New Roman"/>
          <w:b/>
          <w:szCs w:val="24"/>
        </w:rPr>
        <w:t>ΠΡΟΕΔΡΕΥΩΝ (Γεώ</w:t>
      </w:r>
      <w:r>
        <w:rPr>
          <w:rFonts w:eastAsia="Times New Roman"/>
          <w:b/>
          <w:szCs w:val="24"/>
        </w:rPr>
        <w:t xml:space="preserve">ργιος Λαμπρούλης): </w:t>
      </w:r>
      <w:r>
        <w:rPr>
          <w:rFonts w:eastAsia="Times New Roman"/>
          <w:szCs w:val="24"/>
        </w:rPr>
        <w:t xml:space="preserve">Ευχαριστούμε τον κ. Γεωργιάδη και για την οικονομία του χρόνου. </w:t>
      </w:r>
    </w:p>
    <w:p w14:paraId="52258167" w14:textId="77777777" w:rsidR="005D2FD3" w:rsidRDefault="00310839">
      <w:pPr>
        <w:spacing w:line="600" w:lineRule="auto"/>
        <w:ind w:firstLine="720"/>
        <w:jc w:val="both"/>
        <w:rPr>
          <w:rFonts w:eastAsia="Times New Roman"/>
          <w:szCs w:val="24"/>
        </w:rPr>
      </w:pPr>
      <w:r>
        <w:rPr>
          <w:rFonts w:eastAsia="Times New Roman"/>
          <w:szCs w:val="24"/>
        </w:rPr>
        <w:t xml:space="preserve">Τον λόγο έχει ο κ. Παυλίδης Κωνσταντίνος από τον ΣΥΡΙΖΑ. </w:t>
      </w:r>
    </w:p>
    <w:p w14:paraId="52258168" w14:textId="77777777" w:rsidR="005D2FD3" w:rsidRDefault="00310839">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Κυρίες και κύριοι συνάδελφοι, δεν θα μπορούσα να μην αναφερθώ στις δηλώσεις του κ. Τασούλα,</w:t>
      </w:r>
      <w:r>
        <w:rPr>
          <w:rFonts w:eastAsia="Times New Roman"/>
          <w:szCs w:val="24"/>
        </w:rPr>
        <w:t xml:space="preserve"> του ομιλητή της Νέας Δημοκρατίας, για το «ευτυχώς που δεν επικράτησε το ΕΑΜ». Κάποιος πρέπει να τον πληροφορήσει ότι το ΕΑΜ δεν επικράτησε γιατί δεν ήθελε να επικρατήσει, </w:t>
      </w:r>
      <w:r>
        <w:rPr>
          <w:rFonts w:eastAsia="Times New Roman"/>
          <w:szCs w:val="24"/>
        </w:rPr>
        <w:lastRenderedPageBreak/>
        <w:t>γιατί συμφώνησε στη Βάρκιζα, κατέθεσε τα όπλα, γιατί ήθελε να οδηγήσει τη χώρα σε ελ</w:t>
      </w:r>
      <w:r>
        <w:rPr>
          <w:rFonts w:eastAsia="Times New Roman"/>
          <w:szCs w:val="24"/>
        </w:rPr>
        <w:t xml:space="preserve">εύθερες εκλογές και σε λαϊκή κυριαρχία. </w:t>
      </w:r>
    </w:p>
    <w:p w14:paraId="52258169" w14:textId="77777777" w:rsidR="005D2FD3" w:rsidRDefault="00310839">
      <w:pPr>
        <w:spacing w:line="600" w:lineRule="auto"/>
        <w:ind w:firstLine="720"/>
        <w:jc w:val="both"/>
        <w:rPr>
          <w:rFonts w:eastAsia="Times New Roman"/>
          <w:szCs w:val="24"/>
        </w:rPr>
      </w:pPr>
      <w:r>
        <w:rPr>
          <w:rFonts w:eastAsia="Times New Roman"/>
          <w:szCs w:val="24"/>
        </w:rPr>
        <w:t xml:space="preserve">Και αυτό δεν λέγεται κομμουνιστική δικτατορία, συνάδελφοι της Νέας Δημοκρατίας. </w:t>
      </w:r>
    </w:p>
    <w:p w14:paraId="5225816A" w14:textId="77777777" w:rsidR="005D2FD3" w:rsidRDefault="00310839">
      <w:pPr>
        <w:spacing w:line="600" w:lineRule="auto"/>
        <w:ind w:firstLine="720"/>
        <w:jc w:val="both"/>
        <w:rPr>
          <w:rFonts w:eastAsia="Times New Roman"/>
          <w:szCs w:val="24"/>
        </w:rPr>
      </w:pPr>
      <w:r>
        <w:rPr>
          <w:rFonts w:eastAsia="Times New Roman"/>
          <w:szCs w:val="24"/>
        </w:rPr>
        <w:t>Ακριβώς επειδή δεν επικράτησαν αυτές οι δημοκρατικές πατριωτικές και απελευθερωτικές δυνάμεις, γι’ αυτό ακριβώς άνοιξαν οι «Παρθενώνες</w:t>
      </w:r>
      <w:r>
        <w:rPr>
          <w:rFonts w:eastAsia="Times New Roman"/>
          <w:szCs w:val="24"/>
        </w:rPr>
        <w:t xml:space="preserve">» στη Μακρόνησο, στη Γιάρο και στην Ικαρία, γι’ αυτό ακριβώς άνοιξαν τα κολαστήρια της εξορίας, άνοιξαν οι φυλακές, οι εκτελέσεις γνήσιων πατριωτών. Γι’ αυτό τα σκέπαζε όλα η φοβέρα και τα πλάκωνε η σκλαβιά. </w:t>
      </w:r>
    </w:p>
    <w:p w14:paraId="5225816B" w14:textId="77777777" w:rsidR="005D2FD3" w:rsidRDefault="00310839">
      <w:pPr>
        <w:spacing w:line="600" w:lineRule="auto"/>
        <w:ind w:firstLine="720"/>
        <w:jc w:val="both"/>
        <w:rPr>
          <w:rFonts w:eastAsia="Times New Roman"/>
          <w:szCs w:val="24"/>
        </w:rPr>
      </w:pPr>
      <w:r>
        <w:rPr>
          <w:rFonts w:eastAsia="Times New Roman"/>
          <w:szCs w:val="24"/>
        </w:rPr>
        <w:t>Για ποια ελευθερία γνώμης και σκέψης μιλάτε τις</w:t>
      </w:r>
      <w:r>
        <w:rPr>
          <w:rFonts w:eastAsia="Times New Roman"/>
          <w:szCs w:val="24"/>
        </w:rPr>
        <w:t xml:space="preserve"> δεκαετίες μετά τον Εμφύλιο Πόλεμο; Ξεχνάτε μάλλον τα πέτρινα χρόνια της πολιτικής σας τρομοκρατίας; Ξεχνάτε το γεγονός ότι το Κομμουνιστικό Κόμμα Ελλάδος νομιμοποιήθηκε με τους δικούς του αγώνες τριάντα χρόνια μετά το τέλος του Β΄ Παγκοσμίου Πολέμου; Ξεχν</w:t>
      </w:r>
      <w:r>
        <w:rPr>
          <w:rFonts w:eastAsia="Times New Roman"/>
          <w:szCs w:val="24"/>
        </w:rPr>
        <w:t xml:space="preserve">άτε τα Δεκεμβριανά, τη δολοφονία Λαμπράκη, τη δολοφονία Πέτρουλα; </w:t>
      </w:r>
    </w:p>
    <w:p w14:paraId="5225816C" w14:textId="77777777" w:rsidR="005D2FD3" w:rsidRDefault="00310839">
      <w:pPr>
        <w:spacing w:line="600" w:lineRule="auto"/>
        <w:ind w:firstLine="720"/>
        <w:jc w:val="both"/>
        <w:rPr>
          <w:rFonts w:eastAsia="Times New Roman"/>
          <w:szCs w:val="24"/>
        </w:rPr>
      </w:pPr>
      <w:r>
        <w:rPr>
          <w:rFonts w:eastAsia="Times New Roman"/>
          <w:szCs w:val="24"/>
        </w:rPr>
        <w:t xml:space="preserve">Ας είναι λίγο πιο προσεχτικοί οι γράφοντες τις ανακοινώσεις της ΟΝΝΕΔ, όταν μιλούν για πολιτική εκδικητικότητα. </w:t>
      </w:r>
    </w:p>
    <w:p w14:paraId="5225816D" w14:textId="77777777" w:rsidR="005D2FD3" w:rsidRDefault="00310839">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η πρόταση της κοινοβουλευτικής Πλειοψηφίας για σύσταση της </w:t>
      </w:r>
      <w:r>
        <w:rPr>
          <w:rFonts w:eastAsia="Times New Roman"/>
          <w:szCs w:val="24"/>
        </w:rPr>
        <w:t>ε</w:t>
      </w:r>
      <w:r>
        <w:rPr>
          <w:rFonts w:eastAsia="Times New Roman"/>
          <w:szCs w:val="24"/>
        </w:rPr>
        <w:t>πιτροπής για τα εξοπλιστικά είναι μ</w:t>
      </w:r>
      <w:r>
        <w:rPr>
          <w:rFonts w:eastAsia="Times New Roman"/>
          <w:szCs w:val="24"/>
        </w:rPr>
        <w:t>ί</w:t>
      </w:r>
      <w:r>
        <w:rPr>
          <w:rFonts w:eastAsia="Times New Roman"/>
          <w:szCs w:val="24"/>
        </w:rPr>
        <w:t>α ευκαιρία να διαλευκανθεί άλλο ένα σημαντικό κομμάτι των μεγάλων αμυντικών προγραμμάτων που βρέθηκαν επί πολλά χρόνια στο επίκεντ</w:t>
      </w:r>
      <w:r>
        <w:rPr>
          <w:rFonts w:eastAsia="Times New Roman"/>
          <w:szCs w:val="24"/>
        </w:rPr>
        <w:t xml:space="preserve">ρο καταγγελιών και αποκαλύψεων και να αποδοθούν, εφ’ όσον προκύψουν, συγκεκριμένες ευθύνες. </w:t>
      </w:r>
    </w:p>
    <w:p w14:paraId="5225816E" w14:textId="77777777" w:rsidR="005D2FD3" w:rsidRDefault="00310839">
      <w:pPr>
        <w:spacing w:line="600" w:lineRule="auto"/>
        <w:ind w:firstLine="720"/>
        <w:jc w:val="both"/>
        <w:rPr>
          <w:rFonts w:eastAsia="Times New Roman" w:cs="Times New Roman"/>
          <w:szCs w:val="24"/>
        </w:rPr>
      </w:pPr>
      <w:r>
        <w:rPr>
          <w:rFonts w:eastAsia="Times New Roman"/>
          <w:szCs w:val="24"/>
        </w:rPr>
        <w:t>Όπως είπε και ο εισηγητής μας, ο κ. Παρασκευόπουλος, η προσπάθεια αναζήτησης ποινικών ευθυνών δεν πρόκειται να οδηγήσει σε παραγκωνισμό του κράτους δικαίου. Στο πρ</w:t>
      </w:r>
      <w:r>
        <w:rPr>
          <w:rFonts w:eastAsia="Times New Roman"/>
          <w:szCs w:val="24"/>
        </w:rPr>
        <w:t xml:space="preserve">οδικαστικό στάδιο που βρισκόμαστε υποστηρίζουμε ότι υπάρχουν ενδείξεις και ύποπτοι. Τον κ. Παπαντωνίου αναφέρουν ως ύποπτο, με τεκμήριο αθωότητας φυσικά, μέχρι αποδείξεως του εναντίου. </w:t>
      </w:r>
    </w:p>
    <w:p w14:paraId="5225816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τεκμήριο της αθωότητας, όμως, κυρίαρχα πρέπει να αποδοθεί στην κοιν</w:t>
      </w:r>
      <w:r>
        <w:rPr>
          <w:rFonts w:eastAsia="Times New Roman" w:cs="Times New Roman"/>
          <w:szCs w:val="24"/>
        </w:rPr>
        <w:t xml:space="preserve">ωνία, στους εργαζόμενους αυτής της χώρας και στη λαϊκή οικογένεια, στους οποίους συστηματικά το παλιό πολιτικό κατεστημένο προσπάθησε να επιμερίσει τις ενοχές του και τους αποδώσει συνευθύνες και συνενοχές για την κατάσταση της χώρας. </w:t>
      </w:r>
    </w:p>
    <w:p w14:paraId="5225817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Το σύνθημα «όλοι μαζ</w:t>
      </w:r>
      <w:r>
        <w:rPr>
          <w:rFonts w:eastAsia="Times New Roman" w:cs="Times New Roman"/>
          <w:szCs w:val="24"/>
        </w:rPr>
        <w:t xml:space="preserve">ί τα φάγαμε», έγινε σημαία του δικομματισμού και προσπάθεια συγκάλυψης των πραγματικών υπευθύνων αυτής της κατάστασης, στην οποία βρίσκεται σήμερα η χώρα και η κοινωνία. Τα φαινόμενα της διαφθοράς, κυρίαρχα στον χώρο της υγείας και της άμυνας, διαμόρφωσαν </w:t>
      </w:r>
      <w:r>
        <w:rPr>
          <w:rFonts w:eastAsia="Times New Roman" w:cs="Times New Roman"/>
          <w:szCs w:val="24"/>
        </w:rPr>
        <w:t xml:space="preserve">ένα κλίμα πολιτικής απαξίωσης και έλλειψης εμπιστοσύνης των πολιτών απέναντι στο πολιτικό σύστημα. Τα προβλήματα της πολιτικής και οικονομικής διαχείρισης απαντώνται μόνο με δημοκρατική διεύρυνση, θεσμική κατοχύρωση, διαφάνεια και δημοκρατικό έλεγχο. Αυτό </w:t>
      </w:r>
      <w:r>
        <w:rPr>
          <w:rFonts w:eastAsia="Times New Roman" w:cs="Times New Roman"/>
          <w:szCs w:val="24"/>
        </w:rPr>
        <w:t xml:space="preserve">ακριβώς καλούμαστε να κάνουμε σήμερα. </w:t>
      </w:r>
    </w:p>
    <w:p w14:paraId="5225817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κρίση των Ιμίων το 1996, στρατιωτική και διπλωματική κρίση, έγινε αφορμή για έναν κύκλο εξοπλιστικών δαπανών την περίοδο 1996 -2004 -σε μ</w:t>
      </w:r>
      <w:r>
        <w:rPr>
          <w:rFonts w:eastAsia="Times New Roman" w:cs="Times New Roman"/>
          <w:szCs w:val="24"/>
        </w:rPr>
        <w:t>ί</w:t>
      </w:r>
      <w:r>
        <w:rPr>
          <w:rFonts w:eastAsia="Times New Roman" w:cs="Times New Roman"/>
          <w:szCs w:val="24"/>
        </w:rPr>
        <w:t xml:space="preserve">α οκταετία, 27 δισεκατομμύρια ευρώ με τη διαδικασία των απευθείας αναθέσεων και του εξωτερικού δανεισμού-, οδηγώντας τη χώρα -συμβάλλοντας και αυτή κατά ένα μεγάλο μέρος- στη σημερινή οικονομική και κοινωνική κρίση. </w:t>
      </w:r>
    </w:p>
    <w:p w14:paraId="5225817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Αποκαλύφθηκε ένα εξοπλιστικό σκάνδαλο μ</w:t>
      </w:r>
      <w:r>
        <w:rPr>
          <w:rFonts w:eastAsia="Times New Roman" w:cs="Times New Roman"/>
          <w:szCs w:val="24"/>
        </w:rPr>
        <w:t xml:space="preserve">ε σακ βουαγιάζ εκατομμυρίων ευρώ στα υπουργικά γραφεία, που αφορούσε πολιτικό προσωπικό, στελέχη εξοπλιστικών εταιρειών και διευθυντές εξοπλιστικών προγραμμάτων. </w:t>
      </w:r>
    </w:p>
    <w:p w14:paraId="5225817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Την πρώτη πράξη αυτού του σκανδάλου τη ζήσαμε με τις μαρτυρίες του πρώην Αναπληρωτή Διευθυντή</w:t>
      </w:r>
      <w:r>
        <w:rPr>
          <w:rFonts w:eastAsia="Times New Roman" w:cs="Times New Roman"/>
          <w:szCs w:val="24"/>
        </w:rPr>
        <w:t xml:space="preserve"> Εξοπλισμών, του κ. Αντώνη Κάντα, ο οποίος κατέθεσε σημεία και τέρατα για την αγορά των </w:t>
      </w:r>
      <w:r>
        <w:rPr>
          <w:rFonts w:eastAsia="Times New Roman" w:cs="Times New Roman"/>
          <w:szCs w:val="24"/>
        </w:rPr>
        <w:t>Λέοπαρντ</w:t>
      </w:r>
      <w:r>
        <w:rPr>
          <w:rFonts w:eastAsia="Times New Roman" w:cs="Times New Roman"/>
          <w:szCs w:val="24"/>
        </w:rPr>
        <w:t xml:space="preserve"> 2, των αρμάτων </w:t>
      </w:r>
      <w:r>
        <w:rPr>
          <w:rFonts w:eastAsia="Times New Roman" w:cs="Times New Roman"/>
          <w:szCs w:val="24"/>
          <w:lang w:val="en-US"/>
        </w:rPr>
        <w:t>M</w:t>
      </w:r>
      <w:r>
        <w:rPr>
          <w:rFonts w:eastAsia="Times New Roman" w:cs="Times New Roman"/>
          <w:szCs w:val="24"/>
        </w:rPr>
        <w:t xml:space="preserve">48, της προμήθειας των </w:t>
      </w:r>
      <w:r>
        <w:rPr>
          <w:rFonts w:eastAsia="Times New Roman" w:cs="Times New Roman"/>
          <w:szCs w:val="24"/>
        </w:rPr>
        <w:t>Φάντομ</w:t>
      </w:r>
      <w:r>
        <w:rPr>
          <w:rFonts w:eastAsia="Times New Roman" w:cs="Times New Roman"/>
          <w:szCs w:val="24"/>
        </w:rPr>
        <w:t xml:space="preserve">, του αντιαρματικού πυραύλου </w:t>
      </w:r>
      <w:r>
        <w:rPr>
          <w:rFonts w:eastAsia="Times New Roman" w:cs="Times New Roman"/>
          <w:szCs w:val="24"/>
        </w:rPr>
        <w:t>Κόρνετ</w:t>
      </w:r>
      <w:r>
        <w:rPr>
          <w:rFonts w:eastAsia="Times New Roman" w:cs="Times New Roman"/>
          <w:szCs w:val="24"/>
        </w:rPr>
        <w:t xml:space="preserve">, του </w:t>
      </w:r>
      <w:r>
        <w:rPr>
          <w:rFonts w:eastAsia="Times New Roman" w:cs="Times New Roman"/>
          <w:szCs w:val="24"/>
        </w:rPr>
        <w:t>Μιράζ</w:t>
      </w:r>
      <w:r>
        <w:rPr>
          <w:rFonts w:eastAsia="Times New Roman" w:cs="Times New Roman"/>
          <w:szCs w:val="24"/>
        </w:rPr>
        <w:t xml:space="preserve"> και των υποβρυχίων, σε έναν κύκλο με Ελβετούς και Έλληνες τραπεζίτε</w:t>
      </w:r>
      <w:r>
        <w:rPr>
          <w:rFonts w:eastAsia="Times New Roman" w:cs="Times New Roman"/>
          <w:szCs w:val="24"/>
        </w:rPr>
        <w:t xml:space="preserve">ς, δικηγόρους εξωχώριων, </w:t>
      </w:r>
      <w:r>
        <w:rPr>
          <w:rFonts w:eastAsia="Times New Roman" w:cs="Times New Roman"/>
          <w:szCs w:val="24"/>
          <w:lang w:val="en-US"/>
        </w:rPr>
        <w:t>offshore</w:t>
      </w:r>
      <w:r>
        <w:rPr>
          <w:rFonts w:eastAsia="Times New Roman" w:cs="Times New Roman"/>
          <w:szCs w:val="24"/>
        </w:rPr>
        <w:t xml:space="preserve"> εταιρειών με έδρα τον Παναμά και την Κόστα Ρίκα και με χρηματικές διαδρομές από τη Γενεύη, που κατέληγαν στη Σιγκαπούρη.</w:t>
      </w:r>
    </w:p>
    <w:p w14:paraId="5225817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Κυβερνηθήκαμε για δεκαετίες από ένα πολιτικό προσωπικό που από τα σπλάχνα του ξεπηδούσε κάθε τόσο και</w:t>
      </w:r>
      <w:r>
        <w:rPr>
          <w:rFonts w:eastAsia="Times New Roman" w:cs="Times New Roman"/>
          <w:szCs w:val="24"/>
        </w:rPr>
        <w:t xml:space="preserve"> από ένα σκάνδαλο. Μου κάνει εντύπωση η τοποθέτηση του εισηγητή της Νέας Δημοκρατίας, του κ. Δαβάκη, που έκανε κριτική στη θέση που αναφέραμε στην πρότασή μας, ότι τα εξοπλιστικά προγράμματα αποτελούσαν πηγή διαφθοράς δομών και εκπροσώπων. Προφανώς τα ονόμ</w:t>
      </w:r>
      <w:r>
        <w:rPr>
          <w:rFonts w:eastAsia="Times New Roman" w:cs="Times New Roman"/>
          <w:szCs w:val="24"/>
        </w:rPr>
        <w:t>ατα Κοσκωτάς, Τσοχατζόπουλος, Τσουκάτος, Μαντέλης, Παπασταύρου και οι λέξεις «</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 «δομημένα ομόλογα», «εξοπλιστικές μίζες», «κομματικά θαλασσοδάνεια», αδήλωτα «πόθεν έσχες», «</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 xml:space="preserve">», «ΚΕΕΛΠΝΟ», του είναι εντελώς άγνωστα. </w:t>
      </w:r>
    </w:p>
    <w:p w14:paraId="5225817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λα αυτά τα σκάνδαλα πορε</w:t>
      </w:r>
      <w:r>
        <w:rPr>
          <w:rFonts w:eastAsia="Times New Roman" w:cs="Times New Roman"/>
          <w:szCs w:val="24"/>
        </w:rPr>
        <w:t>ύτηκαν με την πολιτική πρακτική των δύο μεγάλων κομμάτων. Σήμερα αυτή η Κυβέρνηση είναι υποχρεωμένη να τα φέρει στην φως και στην κρίση της δικαιοσύνης και της ελληνικής κοινωνίας.</w:t>
      </w:r>
    </w:p>
    <w:p w14:paraId="5225817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Είναι να αναλογίζεται κανείς ειλικρινά πόση πρόοδο και ανάπτυξη θα είχαμε α</w:t>
      </w:r>
      <w:r>
        <w:rPr>
          <w:rFonts w:eastAsia="Times New Roman" w:cs="Times New Roman"/>
          <w:szCs w:val="24"/>
        </w:rPr>
        <w:t>ν όλοι αυτοί οι εμπλεκόμενοι πολιτικοί εργάζονταν με την ίδια μεθοδικότητα και οργάνωση για το καλό όλων μας στον δημόσιο βίο τους. Ενώ τα εκατομμύρια χόρευαν πάνω από τα κεφάλια μας, οι κυβερνήσεις τους ασχολούνταν με το πεντάευρω του φτωχού στο νοσοκομεί</w:t>
      </w:r>
      <w:r>
        <w:rPr>
          <w:rFonts w:eastAsia="Times New Roman" w:cs="Times New Roman"/>
          <w:szCs w:val="24"/>
        </w:rPr>
        <w:t>ο και με το να οδηγούν στο αυτόφωρο εργαζομένους και μικροεπαγγελματίες που χρωστούσαν πάνω από 5 χιλιάδες ευρώ στην εφορία ή στα ασφαλιστικά ταμεία.</w:t>
      </w:r>
    </w:p>
    <w:p w14:paraId="5225817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Ειδικότερα, για τη συγκεκριμένη υπόθεση διαβιβάστηκαν στη Βουλή ποινικές δικογραφίες, συναφείς μεταξύ τους</w:t>
      </w:r>
      <w:r>
        <w:rPr>
          <w:rFonts w:eastAsia="Times New Roman" w:cs="Times New Roman"/>
          <w:szCs w:val="24"/>
        </w:rPr>
        <w:t>, οι οποίες αφορούν την περίοδο 2001 – 2004. Προκύπτουν ενδείξεις τέλεσης εγκλήματος νομιμοποίησης εσόδων από εγκληματική ενέργεια, οι οποίες θα πρέπει να διερευνηθούν. Δεν καταδικάζουμε κανέναν. Εξάλλου δεν είναι αυτός ο ρόλος μας. Οφείλουμε, όμως, σε αυτ</w:t>
      </w:r>
      <w:r>
        <w:rPr>
          <w:rFonts w:eastAsia="Times New Roman" w:cs="Times New Roman"/>
          <w:szCs w:val="24"/>
        </w:rPr>
        <w:t xml:space="preserve">ήν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που έχει </w:t>
      </w:r>
      <w:r>
        <w:rPr>
          <w:rFonts w:eastAsia="Times New Roman" w:cs="Times New Roman"/>
          <w:szCs w:val="24"/>
        </w:rPr>
        <w:lastRenderedPageBreak/>
        <w:t xml:space="preserve">εισαγγελικό και ανακριτικό χαρακτήρα, να διερευνήσουμε όλα τα ενδεχόμενα και να καταλογίσουμε ευθύνες, εάν αυτές διαφανούν. </w:t>
      </w:r>
    </w:p>
    <w:p w14:paraId="5225817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Παράλληλα, οφείλουμε να υπενθυμίσουμε ότι πάγια θέση της Κυβέρνησης και του ΣΥΡΙΖΑ</w:t>
      </w:r>
      <w:r>
        <w:rPr>
          <w:rFonts w:eastAsia="Times New Roman" w:cs="Times New Roman"/>
          <w:szCs w:val="24"/>
        </w:rPr>
        <w:t xml:space="preserve"> είναι η ριζική μετατροπή της νομοθεσίας για την ευθύνη των Υπουργών.</w:t>
      </w:r>
    </w:p>
    <w:p w14:paraId="5225817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Επίσης, θεωρούμε ως ένα πρώτο θετικό βήμα το γεγονός ότι η παρούσα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έχει τη σύμφωνη γνώμη τόσο της Αξιωματικής Αντιπολίτευσης όσο και του συνόλου του Ελλην</w:t>
      </w:r>
      <w:r>
        <w:rPr>
          <w:rFonts w:eastAsia="Times New Roman" w:cs="Times New Roman"/>
          <w:szCs w:val="24"/>
        </w:rPr>
        <w:t xml:space="preserve">ικού Κοινοβουλίου. Τα κόμματα που συγκρότησαν κυβερνήσεις και έθρεψαν όλα αυτά τα φαινόμενα, συμφώνησαν να ερευνηθεί η υπόθεση των εξοπλιστικών. </w:t>
      </w:r>
    </w:p>
    <w:p w14:paraId="5225817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θέμα, όμως, συνάδελφοι, δεν είναι απλώς να λες ένα «ναι» στο να διερευνηθούν οι υποθέσεις, όταν έχουν ήδη δοθεί τα στοιχεία και οι ενδείξεις και έχουν σταλεί οι δικογραφίες στη Βουλή. Το θέμα είναι να ερευνάς συνεχώς για να αποκαλύψεις αυτά τα στοιχεία.</w:t>
      </w:r>
      <w:r>
        <w:rPr>
          <w:rFonts w:eastAsia="Times New Roman" w:cs="Times New Roman"/>
          <w:szCs w:val="24"/>
        </w:rPr>
        <w:t xml:space="preserve"> Αυτό δεν το έπραξαν στο παρελθόν και ούτε, απ’ ό,τι φαίνεται, το πράττουν τώρα. Στις προσπάθειες της Κυβέρνησης να φέρει υποθέσεις στο φως, κυρίως στον τομέα της υγείας και της άμυνας δεν δείχνουν να έχουν την ανάλογη πρόθεση. </w:t>
      </w:r>
    </w:p>
    <w:p w14:paraId="5225817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Ένα ζήτημα είναι η ευθύνη α</w:t>
      </w:r>
      <w:r>
        <w:rPr>
          <w:rFonts w:eastAsia="Times New Roman" w:cs="Times New Roman"/>
          <w:szCs w:val="24"/>
        </w:rPr>
        <w:t xml:space="preserve">υτών που εξέθρεψαν τη διαφθορά και ένα άλλο ισάξιο, κατά τη γνώμη μου, ζήτημα είναι η ευθύνη αυτών που είχαν τη συνταγματική υποχρέωση να την ελέγξουν. </w:t>
      </w:r>
    </w:p>
    <w:p w14:paraId="5225817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Παυλίδη, παρακαλώ τελειώνετε.</w:t>
      </w:r>
    </w:p>
    <w:p w14:paraId="5225817D"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 xml:space="preserve">Τελειώνω, </w:t>
      </w:r>
      <w:r>
        <w:rPr>
          <w:rFonts w:eastAsia="Times New Roman" w:cs="Times New Roman"/>
          <w:szCs w:val="24"/>
        </w:rPr>
        <w:t>κύριε Πρόεδρε.</w:t>
      </w:r>
    </w:p>
    <w:p w14:paraId="5225817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Φαινόμενα διαφθοράς στην υγεία, στην άμυνα, στη δημόσια σφαίρα συνολικά έχουν ένα σημαντικό, ένα μεγάλο μερίδιο στην οικονομική αδυναμία αυτής της χώρας και αυτής της κοινωνίας, στα δημοσιονομικά ελλείμματα, στις πολιτικές λιτότητας, στα υφε</w:t>
      </w:r>
      <w:r>
        <w:rPr>
          <w:rFonts w:eastAsia="Times New Roman" w:cs="Times New Roman"/>
          <w:szCs w:val="24"/>
        </w:rPr>
        <w:t xml:space="preserve">σιακά φαινόμενα και, τέλος, στην κοινωνική ανέχεια και τη δυστυχία. Αυτή μας η πρόταση για σύσταση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δεν είναι πολιτικός ρεβανσισμός, δεν είναι προπέτασμα καπνού στην πολιτική συγκυρία.</w:t>
      </w:r>
    </w:p>
    <w:p w14:paraId="5225817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Δεν θέλουμε να στρέψουμε τις κάμερες </w:t>
      </w:r>
      <w:r>
        <w:rPr>
          <w:rFonts w:eastAsia="Times New Roman" w:cs="Times New Roman"/>
          <w:szCs w:val="24"/>
        </w:rPr>
        <w:t xml:space="preserve">από τη διαπραγμάτευση στις ειδικές επιτροπές σκανδάλων. Είναι συνταγματική </w:t>
      </w:r>
      <w:r>
        <w:rPr>
          <w:rFonts w:eastAsia="Times New Roman" w:cs="Times New Roman"/>
          <w:szCs w:val="24"/>
        </w:rPr>
        <w:lastRenderedPageBreak/>
        <w:t>μας υποχρέωση, είναι δημοκρατική μας αντίληψη και είναι πολιτική μας ευαισθησία. Είναι πολιτικό μας καθήκον και μέρος της συμφωνίας που έχουμε με τον λαό να τον υπερασπιζόμαστε, ότα</w:t>
      </w:r>
      <w:r>
        <w:rPr>
          <w:rFonts w:eastAsia="Times New Roman" w:cs="Times New Roman"/>
          <w:szCs w:val="24"/>
        </w:rPr>
        <w:t xml:space="preserve">ν κάποιοι πλούτιζαν ή συνεχίζουν να πλουτίζουν εις βάρος του. </w:t>
      </w:r>
      <w:r>
        <w:rPr>
          <w:rFonts w:eastAsia="Times New Roman" w:cs="Times New Roman"/>
          <w:szCs w:val="24"/>
        </w:rPr>
        <w:t>Α</w:t>
      </w:r>
      <w:r>
        <w:rPr>
          <w:rFonts w:eastAsia="Times New Roman" w:cs="Times New Roman"/>
          <w:szCs w:val="24"/>
        </w:rPr>
        <w:t xml:space="preserve">ν κάποιοι θεωρούν ότι είναι επικοινωνιακή η πολιτική μας, ας πάρουν την πολιτική ευθύνη να μην ψηφίσουν τη σύσταση αυτής της </w:t>
      </w:r>
      <w:r>
        <w:rPr>
          <w:rFonts w:eastAsia="Times New Roman" w:cs="Times New Roman"/>
          <w:szCs w:val="24"/>
        </w:rPr>
        <w:t>ε</w:t>
      </w:r>
      <w:r>
        <w:rPr>
          <w:rFonts w:eastAsia="Times New Roman" w:cs="Times New Roman"/>
          <w:szCs w:val="24"/>
        </w:rPr>
        <w:t>πιτροπής.</w:t>
      </w:r>
    </w:p>
    <w:p w14:paraId="5225818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Κι επειδή, τέλος, </w:t>
      </w:r>
      <w:r>
        <w:rPr>
          <w:rFonts w:eastAsia="Times New Roman"/>
          <w:bCs/>
        </w:rPr>
        <w:t>κύριε Πρόεδρε,</w:t>
      </w:r>
      <w:r>
        <w:rPr>
          <w:rFonts w:eastAsia="Times New Roman" w:cs="Times New Roman"/>
          <w:szCs w:val="24"/>
        </w:rPr>
        <w:t xml:space="preserve"> αναφέρθηκε η εμπλοκή ενό</w:t>
      </w:r>
      <w:r>
        <w:rPr>
          <w:rFonts w:eastAsia="Times New Roman" w:cs="Times New Roman"/>
          <w:szCs w:val="24"/>
        </w:rPr>
        <w:t>ς Ρόδιου επιχειρηματία στο προηγούμενο σκάνδαλο του κ. Κοσκ</w:t>
      </w:r>
      <w:r>
        <w:rPr>
          <w:rFonts w:eastAsia="Times New Roman" w:cs="Times New Roman"/>
          <w:szCs w:val="24"/>
        </w:rPr>
        <w:t>ω</w:t>
      </w:r>
      <w:r>
        <w:rPr>
          <w:rFonts w:eastAsia="Times New Roman" w:cs="Times New Roman"/>
          <w:szCs w:val="24"/>
        </w:rPr>
        <w:t>τά, εγώ θα αναφέρω τη φράση ενός άλλου Ρόδιου πολύ παλιότερου, από τον 3</w:t>
      </w:r>
      <w:r>
        <w:rPr>
          <w:rFonts w:eastAsia="Times New Roman" w:cs="Times New Roman"/>
          <w:szCs w:val="24"/>
          <w:vertAlign w:val="superscript"/>
        </w:rPr>
        <w:t>ο</w:t>
      </w:r>
      <w:r>
        <w:rPr>
          <w:rFonts w:eastAsia="Times New Roman" w:cs="Times New Roman"/>
          <w:szCs w:val="24"/>
        </w:rPr>
        <w:t xml:space="preserve"> π.Χ. αιώνα, του Απολλώνιου του Ρόδιου, ο οποίος ανάφερε: «Εκείνοι που ξεχωρίζουν την πολιτική από την ηθική, δεν θα καταλά</w:t>
      </w:r>
      <w:r>
        <w:rPr>
          <w:rFonts w:eastAsia="Times New Roman" w:cs="Times New Roman"/>
          <w:szCs w:val="24"/>
        </w:rPr>
        <w:t>βουν ποτέ ούτε το ένα ούτε το άλλο».</w:t>
      </w:r>
    </w:p>
    <w:p w14:paraId="5225818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2258182" w14:textId="77777777" w:rsidR="005D2FD3" w:rsidRDefault="00310839">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2258183" w14:textId="77777777" w:rsidR="005D2FD3" w:rsidRDefault="00310839">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Τον λόγο έχει ο Ιωάννης Σαχινίδης από τον Λαϊκό Σύνδεσμο Χρυσή Αυγή και μετά θα ακολουθήσει ο Κοινοβουλευτικός Εκπρόσωπος από</w:t>
      </w:r>
      <w:r>
        <w:rPr>
          <w:rFonts w:eastAsia="Times New Roman" w:cs="Times New Roman"/>
          <w:szCs w:val="24"/>
        </w:rPr>
        <w:t xml:space="preserve"> το Ποτάμι, ο κ. Μαυρωτάς.</w:t>
      </w:r>
    </w:p>
    <w:p w14:paraId="5225818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Ορίστε, κύριε Σαχινίδη.</w:t>
      </w:r>
    </w:p>
    <w:p w14:paraId="52258185" w14:textId="77777777" w:rsidR="005D2FD3" w:rsidRDefault="00310839">
      <w:pPr>
        <w:spacing w:line="600" w:lineRule="auto"/>
        <w:ind w:firstLine="720"/>
        <w:jc w:val="both"/>
        <w:rPr>
          <w:rFonts w:eastAsia="Times New Roman"/>
          <w:bCs/>
        </w:rPr>
      </w:pPr>
      <w:r>
        <w:rPr>
          <w:rFonts w:eastAsia="Times New Roman" w:cs="Times New Roman"/>
          <w:b/>
          <w:szCs w:val="24"/>
        </w:rPr>
        <w:t>ΙΩΑΝΝΗΣ ΣΑΧΙΝΙΔΗΣ:</w:t>
      </w:r>
      <w:r>
        <w:rPr>
          <w:rFonts w:eastAsia="Times New Roman" w:cs="Times New Roman"/>
          <w:szCs w:val="24"/>
        </w:rPr>
        <w:t xml:space="preserve"> Ευχαριστώ, </w:t>
      </w:r>
      <w:r>
        <w:rPr>
          <w:rFonts w:eastAsia="Times New Roman"/>
          <w:bCs/>
        </w:rPr>
        <w:t>κύριε Πρόεδρε.</w:t>
      </w:r>
    </w:p>
    <w:p w14:paraId="5225818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Ακούσαμε προηγουμένως από τον Κοινοβουλευτικό Εκπρόσωπο της Ένωσης Κεντρώων ότι χθες έλαβε χώρα ένα συνέδριο για την κρίση, τις μεταρρυθμίσεις και την ανάπτυξη.</w:t>
      </w:r>
      <w:r>
        <w:rPr>
          <w:rFonts w:eastAsia="Times New Roman" w:cs="Times New Roman"/>
          <w:szCs w:val="24"/>
        </w:rPr>
        <w:t xml:space="preserve"> </w:t>
      </w:r>
    </w:p>
    <w:p w14:paraId="5225818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Έχετε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ότι σε αυτό το συνέδριο, παρόλο που μας ήρθε σε όλα τα βουλευτικά μέιλ και η πρόσκληση και το πρόγραμμα των εισηγητών, κατά έναν περίεργο τρόπο, απουσίαζε ο εισηγητής της τρίτης πολιτικής δύναμης; Είχαν εκπροσώπηση εισήγησης σε αυτό το</w:t>
      </w:r>
      <w:r>
        <w:rPr>
          <w:rFonts w:eastAsia="Times New Roman" w:cs="Times New Roman"/>
          <w:szCs w:val="24"/>
        </w:rPr>
        <w:t xml:space="preserve"> συνέδριο όλα τα κόμματα. Κι εφόσον επικοινώνησε η Κοινοβουλευτική Ομάδα της Χρυσής Αυγής με το Γραφείο Προϋπολογισμού, πολύ απλά δεν μας απάντησαν. Το καταθέτω στα Πρακτικά, για του λόγου το αληθές.</w:t>
      </w:r>
    </w:p>
    <w:p w14:paraId="52258188" w14:textId="77777777" w:rsidR="005D2FD3" w:rsidRDefault="00310839">
      <w:pPr>
        <w:spacing w:line="600" w:lineRule="auto"/>
        <w:ind w:firstLine="720"/>
        <w:jc w:val="both"/>
        <w:rPr>
          <w:rFonts w:eastAsia="Times New Roman"/>
          <w:szCs w:val="24"/>
        </w:rPr>
      </w:pPr>
      <w:r>
        <w:rPr>
          <w:rFonts w:eastAsia="Times New Roman"/>
          <w:szCs w:val="24"/>
        </w:rPr>
        <w:t>(Στο σημείο αυτό ο Βουλευτής κ. Ιωάννης Σαχινίδης καταθέ</w:t>
      </w:r>
      <w:r>
        <w:rPr>
          <w:rFonts w:eastAsia="Times New Roman"/>
          <w:szCs w:val="24"/>
        </w:rPr>
        <w:t>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2258189" w14:textId="77777777" w:rsidR="005D2FD3" w:rsidRDefault="00310839">
      <w:pPr>
        <w:spacing w:line="600" w:lineRule="auto"/>
        <w:ind w:firstLine="720"/>
        <w:jc w:val="both"/>
        <w:rPr>
          <w:rFonts w:eastAsia="Times New Roman"/>
          <w:szCs w:val="24"/>
        </w:rPr>
      </w:pPr>
      <w:r>
        <w:rPr>
          <w:rFonts w:eastAsia="Times New Roman"/>
          <w:szCs w:val="24"/>
        </w:rPr>
        <w:t>Έχω μ</w:t>
      </w:r>
      <w:r>
        <w:rPr>
          <w:rFonts w:eastAsia="Times New Roman"/>
          <w:szCs w:val="24"/>
        </w:rPr>
        <w:t>ί</w:t>
      </w:r>
      <w:r>
        <w:rPr>
          <w:rFonts w:eastAsia="Times New Roman"/>
          <w:szCs w:val="24"/>
        </w:rPr>
        <w:t>α απορία. Από το πρωί ακούμε διάφορα. Λύστε τη μου. Μπορείτε. Εσείς οι αριστεροί – οι κομμουνιστ</w:t>
      </w:r>
      <w:r>
        <w:rPr>
          <w:rFonts w:eastAsia="Times New Roman"/>
          <w:szCs w:val="24"/>
        </w:rPr>
        <w:t xml:space="preserve">ές, θα έλεγα, </w:t>
      </w:r>
      <w:r>
        <w:rPr>
          <w:rFonts w:eastAsia="Times New Roman"/>
          <w:szCs w:val="24"/>
        </w:rPr>
        <w:lastRenderedPageBreak/>
        <w:t>γιατί Αριστερά δεν υπήρχε τότε, παρά μόνο κομμουνισμός και μετά προέκυψε η Αριστερά- απ’ ό,τι λέτε, αν θεωρήσω ότι είμαι τελείως αδαής ιστορικά, όλοι, μα όλοι, ανεξαιρέτως, δεν έχετε ούτε έναν κακό. Πώς γίνεται όλοι οι κακοί να ήταν από την ά</w:t>
      </w:r>
      <w:r>
        <w:rPr>
          <w:rFonts w:eastAsia="Times New Roman"/>
          <w:szCs w:val="24"/>
        </w:rPr>
        <w:t>λλη πλευρά; Πράγματι, κάποια στιγμή θα πρέπει να μας λύσετε αυτή την απορία.</w:t>
      </w:r>
    </w:p>
    <w:p w14:paraId="5225818A" w14:textId="77777777" w:rsidR="005D2FD3" w:rsidRDefault="00310839">
      <w:pPr>
        <w:spacing w:line="600" w:lineRule="auto"/>
        <w:ind w:firstLine="720"/>
        <w:jc w:val="both"/>
        <w:rPr>
          <w:rFonts w:eastAsia="Times New Roman"/>
          <w:szCs w:val="24"/>
        </w:rPr>
      </w:pPr>
      <w:r>
        <w:rPr>
          <w:rFonts w:eastAsia="Times New Roman"/>
          <w:szCs w:val="24"/>
        </w:rPr>
        <w:t>Σ</w:t>
      </w:r>
      <w:r>
        <w:rPr>
          <w:rFonts w:eastAsia="Times New Roman"/>
          <w:szCs w:val="24"/>
        </w:rPr>
        <w:t xml:space="preserve">υνεχίζω. Διαβάζουμε, λοιπόν, την πρόταση για σύσταση </w:t>
      </w:r>
      <w:r>
        <w:rPr>
          <w:rFonts w:eastAsia="Times New Roman"/>
          <w:szCs w:val="24"/>
        </w:rPr>
        <w:t>ε</w:t>
      </w:r>
      <w:r>
        <w:rPr>
          <w:rFonts w:eastAsia="Times New Roman"/>
          <w:szCs w:val="24"/>
        </w:rPr>
        <w:t xml:space="preserve">ιδικής </w:t>
      </w:r>
      <w:r>
        <w:rPr>
          <w:rFonts w:eastAsia="Times New Roman"/>
          <w:szCs w:val="24"/>
        </w:rPr>
        <w:t>κ</w:t>
      </w:r>
      <w:r>
        <w:rPr>
          <w:rFonts w:eastAsia="Times New Roman"/>
          <w:szCs w:val="24"/>
        </w:rPr>
        <w:t xml:space="preserve">οινοβουλευτικής </w:t>
      </w:r>
      <w:r>
        <w:rPr>
          <w:rFonts w:eastAsia="Times New Roman"/>
          <w:szCs w:val="24"/>
        </w:rPr>
        <w:t>ε</w:t>
      </w:r>
      <w:r>
        <w:rPr>
          <w:rFonts w:eastAsia="Times New Roman"/>
          <w:szCs w:val="24"/>
        </w:rPr>
        <w:t xml:space="preserve">πιτροπής για τη διενέργεια προκαταρκτικής εξέτασης για τη διερεύνηση ενδεχομένου τέλεσης διαφόρων </w:t>
      </w:r>
      <w:r>
        <w:rPr>
          <w:rFonts w:eastAsia="Times New Roman"/>
          <w:szCs w:val="24"/>
        </w:rPr>
        <w:t xml:space="preserve">αδικημάτων. Η πρόταση, λοιπόν, αφορά τον πρώην Υπουργό Εθνικής Αμύνης </w:t>
      </w:r>
      <w:r>
        <w:rPr>
          <w:rFonts w:eastAsia="Times New Roman"/>
          <w:szCs w:val="24"/>
        </w:rPr>
        <w:t>κ.</w:t>
      </w:r>
      <w:r>
        <w:rPr>
          <w:rFonts w:eastAsia="Times New Roman"/>
          <w:szCs w:val="24"/>
        </w:rPr>
        <w:t xml:space="preserve"> Ιωάννη Παπαντωνίου και η </w:t>
      </w:r>
      <w:r>
        <w:rPr>
          <w:rFonts w:eastAsia="Times New Roman"/>
          <w:szCs w:val="24"/>
        </w:rPr>
        <w:t>ε</w:t>
      </w:r>
      <w:r>
        <w:rPr>
          <w:rFonts w:eastAsia="Times New Roman"/>
          <w:szCs w:val="24"/>
        </w:rPr>
        <w:t>πιτροπή η οποία θα συσταθεί, καλείται να εξετάσει έξι ποινικές δικογραφίες που έχουν διαβιβαστεί στη Βουλή και αφορούν όλες τον πρώην Υπουργό, στον οποίο και</w:t>
      </w:r>
      <w:r>
        <w:rPr>
          <w:rFonts w:eastAsia="Times New Roman"/>
          <w:szCs w:val="24"/>
        </w:rPr>
        <w:t xml:space="preserve"> αποδίδονται πράξεις απιστίας, από τις οποίες το ελληνικό δημόσιο ζημιώθηκε με μεγάλα ποσά. </w:t>
      </w:r>
    </w:p>
    <w:p w14:paraId="5225818B" w14:textId="77777777" w:rsidR="005D2FD3" w:rsidRDefault="00310839">
      <w:pPr>
        <w:spacing w:line="600" w:lineRule="auto"/>
        <w:ind w:firstLine="720"/>
        <w:jc w:val="both"/>
        <w:rPr>
          <w:rFonts w:eastAsia="Times New Roman"/>
          <w:szCs w:val="24"/>
        </w:rPr>
      </w:pPr>
      <w:r>
        <w:rPr>
          <w:rFonts w:eastAsia="Times New Roman"/>
          <w:szCs w:val="24"/>
        </w:rPr>
        <w:t xml:space="preserve">Αλήθεια, τουλάχιστον σε μία από αυτές και συγκεκριμένα στη δικογραφία για τα Απάτσι, τουλάχιστον κατά το ήμισυ, δεν προκύπτει ευθύνη και για κάποιον άλλον Υπουργό άλλης κυβέρνησης; Δεν άκουσα τίποτα από κανέναν. </w:t>
      </w:r>
    </w:p>
    <w:p w14:paraId="5225818C" w14:textId="77777777" w:rsidR="005D2FD3" w:rsidRDefault="00310839">
      <w:pPr>
        <w:spacing w:line="600" w:lineRule="auto"/>
        <w:ind w:firstLine="720"/>
        <w:jc w:val="both"/>
        <w:rPr>
          <w:rFonts w:eastAsia="Times New Roman"/>
          <w:szCs w:val="24"/>
        </w:rPr>
      </w:pPr>
      <w:r>
        <w:rPr>
          <w:rFonts w:eastAsia="Times New Roman"/>
          <w:szCs w:val="24"/>
        </w:rPr>
        <w:lastRenderedPageBreak/>
        <w:t>Οι συγκυβερνώντες ΣΥΡΙΖΑ και ΑΝΕΛ, με την π</w:t>
      </w:r>
      <w:r>
        <w:rPr>
          <w:rFonts w:eastAsia="Times New Roman"/>
          <w:szCs w:val="24"/>
        </w:rPr>
        <w:t>ρόταση, λοιπόν, που έχουν καταθέσει, ελπίζουν, πράγματι, ότι ίσως να αλλάξουν την κοινή γνώμη, υποκρινόμενοι ότι έχουν κηρύξει πόλεμο στη διαφθορά. Η προεκλογική υπόσχεση για πάταξη της διαπλοκής και της διαφθοράς σε όλα τα επίπεδα, κύριοι του ΣΥΡΙΖΑ, απλά</w:t>
      </w:r>
      <w:r>
        <w:rPr>
          <w:rFonts w:eastAsia="Times New Roman"/>
          <w:szCs w:val="24"/>
        </w:rPr>
        <w:t xml:space="preserve"> παραμένει μ</w:t>
      </w:r>
      <w:r>
        <w:rPr>
          <w:rFonts w:eastAsia="Times New Roman"/>
          <w:szCs w:val="24"/>
        </w:rPr>
        <w:t>ί</w:t>
      </w:r>
      <w:r>
        <w:rPr>
          <w:rFonts w:eastAsia="Times New Roman"/>
          <w:szCs w:val="24"/>
        </w:rPr>
        <w:t>α υπόσχεση που κανείς από εσάς δεν θέλει να υλοποιήσει.</w:t>
      </w:r>
    </w:p>
    <w:p w14:paraId="5225818D" w14:textId="77777777" w:rsidR="005D2FD3" w:rsidRDefault="00310839">
      <w:pPr>
        <w:spacing w:line="600" w:lineRule="auto"/>
        <w:ind w:firstLine="720"/>
        <w:jc w:val="both"/>
        <w:rPr>
          <w:rFonts w:eastAsia="Times New Roman"/>
          <w:szCs w:val="24"/>
        </w:rPr>
      </w:pPr>
      <w:r>
        <w:rPr>
          <w:rFonts w:eastAsia="Times New Roman"/>
          <w:szCs w:val="24"/>
        </w:rPr>
        <w:t xml:space="preserve">Άλλωστε, μην ξεχνάμε ότι τα ίδια ακριβώς υπόσχονταν στον ελληνικό λαό όλοι οι προκάτοχοί σας, πριν αναλάβουν φυσικά την εξουσία. Αδιάψευστος μάρτυρας όλων όσων προανέφερα, οι πράξεις της </w:t>
      </w:r>
      <w:r>
        <w:rPr>
          <w:rFonts w:eastAsia="Times New Roman"/>
          <w:szCs w:val="24"/>
        </w:rPr>
        <w:t>σημερινής συγκυβέρνησης σχετικά με την ανάδειξη και απόδοση ευθυνών για τα σκάνδαλα που οδήγησαν την Ελλάδα σε μ</w:t>
      </w:r>
      <w:r>
        <w:rPr>
          <w:rFonts w:eastAsia="Times New Roman"/>
          <w:szCs w:val="24"/>
        </w:rPr>
        <w:t>ί</w:t>
      </w:r>
      <w:r>
        <w:rPr>
          <w:rFonts w:eastAsia="Times New Roman"/>
          <w:szCs w:val="24"/>
        </w:rPr>
        <w:t>α τεχνητή κρίση.</w:t>
      </w:r>
    </w:p>
    <w:p w14:paraId="5225818E" w14:textId="77777777" w:rsidR="005D2FD3" w:rsidRDefault="00310839">
      <w:pPr>
        <w:spacing w:line="600" w:lineRule="auto"/>
        <w:ind w:firstLine="720"/>
        <w:jc w:val="both"/>
        <w:rPr>
          <w:rFonts w:eastAsia="Times New Roman"/>
          <w:szCs w:val="24"/>
        </w:rPr>
      </w:pPr>
      <w:r>
        <w:rPr>
          <w:rFonts w:eastAsia="Times New Roman"/>
          <w:szCs w:val="24"/>
        </w:rPr>
        <w:t xml:space="preserve">Αλήθεια, ποιος μπορεί να ξεχάσει τα ενενήντα συν ένα κακουργήματα της εγκληματικής οργάνωσης ΠΑΣΟΚ, τα οποία είναι αναρτημένα </w:t>
      </w:r>
      <w:r>
        <w:rPr>
          <w:rFonts w:eastAsia="Times New Roman"/>
          <w:szCs w:val="24"/>
        </w:rPr>
        <w:t xml:space="preserve">στο διαδίκτυο; Ποιος δεν θυμάται τα πενήντα σκάνδαλα της άλλης εγκληματικής οργάνωσης, της </w:t>
      </w:r>
      <w:r>
        <w:rPr>
          <w:rFonts w:eastAsia="Times New Roman"/>
          <w:bCs/>
        </w:rPr>
        <w:t>Νέας Δημοκρατίας</w:t>
      </w:r>
      <w:r>
        <w:rPr>
          <w:rFonts w:eastAsia="Times New Roman"/>
          <w:szCs w:val="24"/>
        </w:rPr>
        <w:t xml:space="preserve">, τα οποία και αυτά κοσμούν τις σελίδες του διαδικτύου; </w:t>
      </w:r>
    </w:p>
    <w:p w14:paraId="5225818F" w14:textId="77777777" w:rsidR="005D2FD3" w:rsidRDefault="00310839">
      <w:pPr>
        <w:spacing w:line="600" w:lineRule="auto"/>
        <w:ind w:firstLine="720"/>
        <w:jc w:val="both"/>
        <w:rPr>
          <w:rFonts w:eastAsia="Times New Roman"/>
          <w:szCs w:val="24"/>
        </w:rPr>
      </w:pPr>
      <w:r>
        <w:rPr>
          <w:rFonts w:eastAsia="Times New Roman"/>
          <w:szCs w:val="24"/>
        </w:rPr>
        <w:lastRenderedPageBreak/>
        <w:t xml:space="preserve">Εδώ, όμως, κύριοι της </w:t>
      </w:r>
      <w:r>
        <w:rPr>
          <w:rFonts w:eastAsia="Times New Roman"/>
          <w:bCs/>
        </w:rPr>
        <w:t>Νέας Δημοκρατίας</w:t>
      </w:r>
      <w:r>
        <w:rPr>
          <w:rFonts w:eastAsia="Times New Roman"/>
          <w:szCs w:val="24"/>
        </w:rPr>
        <w:t xml:space="preserve">, οφείλω να ομολογήσω ότι ήσασταν αμελείς ως μαθητές, </w:t>
      </w:r>
      <w:r>
        <w:rPr>
          <w:rFonts w:eastAsia="Times New Roman"/>
          <w:szCs w:val="24"/>
        </w:rPr>
        <w:t xml:space="preserve">διότι δεν καταφέρατε να ξεπεράσετε τον δάσκαλό σας. </w:t>
      </w:r>
    </w:p>
    <w:p w14:paraId="52258190" w14:textId="77777777" w:rsidR="005D2FD3" w:rsidRDefault="00310839">
      <w:pPr>
        <w:spacing w:line="600" w:lineRule="auto"/>
        <w:ind w:firstLine="720"/>
        <w:jc w:val="both"/>
        <w:rPr>
          <w:rFonts w:eastAsia="Times New Roman"/>
          <w:szCs w:val="24"/>
        </w:rPr>
      </w:pPr>
      <w:r>
        <w:rPr>
          <w:rFonts w:eastAsia="Times New Roman"/>
          <w:szCs w:val="24"/>
        </w:rPr>
        <w:t>Το δε Κομμουνιστικό Κόμμα είναι σκάνδαλο από μόνο του. Δεν εφήρμοσε ποτέ την ιδεολογία του στα ίδια του τα στελέχη. Θα έπρεπε, βέβαια, να εντάσσεται στη ΔΟΥ των μεγάλων επιχειρήσεων.</w:t>
      </w:r>
    </w:p>
    <w:p w14:paraId="52258191" w14:textId="77777777" w:rsidR="005D2FD3" w:rsidRDefault="00310839">
      <w:pPr>
        <w:spacing w:line="600" w:lineRule="auto"/>
        <w:ind w:firstLine="720"/>
        <w:jc w:val="both"/>
        <w:rPr>
          <w:rFonts w:eastAsia="Times New Roman" w:cs="Times New Roman"/>
          <w:szCs w:val="24"/>
        </w:rPr>
      </w:pPr>
      <w:r>
        <w:rPr>
          <w:rFonts w:eastAsia="Times New Roman"/>
          <w:szCs w:val="24"/>
        </w:rPr>
        <w:t>Υπάρχει, όμως, και έ</w:t>
      </w:r>
      <w:r>
        <w:rPr>
          <w:rFonts w:eastAsia="Times New Roman"/>
          <w:szCs w:val="24"/>
        </w:rPr>
        <w:t xml:space="preserve">να άλλο μικρότερο «σκανδαλάκι», το οποίο γνωρίζουν λίγοι εδώ μέσα και όλοι ποιούν τη νήσσα, κοινώς την πάπια. Αφορά την ερώτηση που είχε καταθέσει ο σημερινός </w:t>
      </w:r>
      <w:r>
        <w:rPr>
          <w:rFonts w:eastAsia="Times New Roman"/>
          <w:szCs w:val="24"/>
        </w:rPr>
        <w:t>γ</w:t>
      </w:r>
      <w:r>
        <w:rPr>
          <w:rFonts w:eastAsia="Times New Roman"/>
          <w:szCs w:val="24"/>
        </w:rPr>
        <w:t xml:space="preserve">ραμματέας Πολιτικής Επιτροπής της </w:t>
      </w:r>
      <w:r>
        <w:rPr>
          <w:rFonts w:eastAsia="Times New Roman"/>
          <w:bCs/>
        </w:rPr>
        <w:t xml:space="preserve">Νέας Δημοκρατίας </w:t>
      </w:r>
      <w:r>
        <w:rPr>
          <w:rFonts w:eastAsia="Times New Roman"/>
          <w:bCs/>
        </w:rPr>
        <w:t>κ.</w:t>
      </w:r>
      <w:r>
        <w:rPr>
          <w:rFonts w:eastAsia="Times New Roman"/>
          <w:bCs/>
        </w:rPr>
        <w:t xml:space="preserve"> </w:t>
      </w:r>
      <w:r>
        <w:rPr>
          <w:rFonts w:eastAsia="Times New Roman"/>
          <w:szCs w:val="24"/>
        </w:rPr>
        <w:t xml:space="preserve">Λευτέρης Αυγενάκης, όταν είχε προσχωρήσει </w:t>
      </w:r>
      <w:r>
        <w:rPr>
          <w:rFonts w:eastAsia="Times New Roman"/>
          <w:szCs w:val="24"/>
        </w:rPr>
        <w:t xml:space="preserve">στη Δημοκρατική Συμμαχία </w:t>
      </w:r>
      <w:r>
        <w:rPr>
          <w:rFonts w:eastAsia="Times New Roman"/>
          <w:szCs w:val="24"/>
        </w:rPr>
        <w:t>της κ.</w:t>
      </w:r>
      <w:r>
        <w:rPr>
          <w:rFonts w:eastAsia="Times New Roman"/>
          <w:szCs w:val="24"/>
        </w:rPr>
        <w:t xml:space="preserve"> Ντόρας Μπακογιάννη, και ρωτούσε αν είναι εξυπηρετούμενο ή αν έχει αποπληρωθεί το δάνειο που είχε πάρει ο Σαμαράς με την Πολιτική Άνοιξη, όπως και τα δάνεια άλλων κομμάτων τα οποία έπειτα είχαν διαλυθεί.</w:t>
      </w:r>
    </w:p>
    <w:p w14:paraId="5225819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Δεν έχουμε, επίσης, ε</w:t>
      </w:r>
      <w:r>
        <w:rPr>
          <w:rFonts w:eastAsia="Times New Roman" w:cs="Times New Roman"/>
          <w:szCs w:val="24"/>
        </w:rPr>
        <w:t xml:space="preserve">ικόνα για το τι συμβαίνει με τις περιβόητες λίστες Λαγκάρντ, </w:t>
      </w:r>
      <w:r>
        <w:rPr>
          <w:rFonts w:eastAsia="Times New Roman" w:cs="Times New Roman"/>
          <w:szCs w:val="24"/>
          <w:lang w:val="en-GB"/>
        </w:rPr>
        <w:t>Panama</w:t>
      </w:r>
      <w:r>
        <w:rPr>
          <w:rFonts w:eastAsia="Times New Roman" w:cs="Times New Roman"/>
          <w:szCs w:val="24"/>
        </w:rPr>
        <w:t xml:space="preserve"> </w:t>
      </w:r>
      <w:r>
        <w:rPr>
          <w:rFonts w:eastAsia="Times New Roman" w:cs="Times New Roman"/>
          <w:szCs w:val="24"/>
          <w:lang w:val="en-GB"/>
        </w:rPr>
        <w:t>Paper</w:t>
      </w:r>
      <w:r>
        <w:rPr>
          <w:rFonts w:eastAsia="Times New Roman" w:cs="Times New Roman"/>
          <w:szCs w:val="24"/>
          <w:lang w:val="en-US"/>
        </w:rPr>
        <w:t>s</w:t>
      </w:r>
      <w:r>
        <w:rPr>
          <w:rFonts w:eastAsia="Times New Roman" w:cs="Times New Roman"/>
          <w:szCs w:val="24"/>
        </w:rPr>
        <w:t xml:space="preserve">, τις </w:t>
      </w:r>
      <w:r>
        <w:rPr>
          <w:rFonts w:eastAsia="Times New Roman" w:cs="Times New Roman"/>
          <w:szCs w:val="24"/>
          <w:lang w:val="en-GB"/>
        </w:rPr>
        <w:t>offshore</w:t>
      </w:r>
      <w:r>
        <w:rPr>
          <w:rFonts w:eastAsia="Times New Roman" w:cs="Times New Roman"/>
          <w:szCs w:val="24"/>
        </w:rPr>
        <w:t xml:space="preserve"> παράνομου πλουτισμού, Βελγίου, Κοπεγχάγης, Λονδίνου, Χονγκ-Κονγκ. Κάθε πόλη και μ</w:t>
      </w:r>
      <w:r>
        <w:rPr>
          <w:rFonts w:eastAsia="Times New Roman" w:cs="Times New Roman"/>
          <w:szCs w:val="24"/>
        </w:rPr>
        <w:t>ί</w:t>
      </w:r>
      <w:r>
        <w:rPr>
          <w:rFonts w:eastAsia="Times New Roman" w:cs="Times New Roman"/>
          <w:szCs w:val="24"/>
        </w:rPr>
        <w:t>α λίστα.</w:t>
      </w:r>
    </w:p>
    <w:p w14:paraId="5225819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Ρωτάμε: Ποιες παραγράφονται, κύριε Υπουργέ;</w:t>
      </w:r>
    </w:p>
    <w:p w14:paraId="5225819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Ασχολείστε εκ του ασφαλούς μόνο </w:t>
      </w:r>
      <w:r>
        <w:rPr>
          <w:rFonts w:eastAsia="Times New Roman" w:cs="Times New Roman"/>
          <w:szCs w:val="24"/>
        </w:rPr>
        <w:t>με σκάνδαλα που έχουν παραγραφεί ή που είναι χρονικά στο όριο παραγραφής. Προσπαθείτε να πείσετε τον δυστυχή Έλληνα πολίτη ότι κάνετε φιλότιμες προσπάθειες. Σήμερα σας δίνεται αυτή η ευκαιρία να αποδείξετε ότι θέλετε και μπορείτε να αλλάξετε τα κακώς κείμε</w:t>
      </w:r>
      <w:r>
        <w:rPr>
          <w:rFonts w:eastAsia="Times New Roman" w:cs="Times New Roman"/>
          <w:szCs w:val="24"/>
        </w:rPr>
        <w:t>να των προκατόχων σας. Είναι μ</w:t>
      </w:r>
      <w:r>
        <w:rPr>
          <w:rFonts w:eastAsia="Times New Roman" w:cs="Times New Roman"/>
          <w:szCs w:val="24"/>
        </w:rPr>
        <w:t>ί</w:t>
      </w:r>
      <w:r>
        <w:rPr>
          <w:rFonts w:eastAsia="Times New Roman" w:cs="Times New Roman"/>
          <w:szCs w:val="24"/>
        </w:rPr>
        <w:t>α πρώτης τάξεως ευκαιρία. Αρπάξτε την!</w:t>
      </w:r>
    </w:p>
    <w:p w14:paraId="5225819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Θέλουμε και απαιτούμε να ακούσουμε σήμερα -όχι αύριο- ονόματα, ποσά από σκάνδαλα που ερευνήσατε ή την εξέλιξή τους. Θέλουμε και απαιτούμε να ακούσουμε πρόστιμα που έχουν εισπραχθεί και ό</w:t>
      </w:r>
      <w:r>
        <w:rPr>
          <w:rFonts w:eastAsia="Times New Roman" w:cs="Times New Roman"/>
          <w:szCs w:val="24"/>
        </w:rPr>
        <w:t>χι απλά βεβαιωθεί. Θέλουμε και απαιτούμε να ακούσουμε ποινές που έχουν επιβληθεί και οι οποίες εκτίονται. Ικανοποιήστε το λαϊκό αίτημα για απόδοση δικαιοσύνης.</w:t>
      </w:r>
    </w:p>
    <w:p w14:paraId="52258196" w14:textId="77777777" w:rsidR="005D2FD3" w:rsidRDefault="00310839">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225819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Τελειώνω, </w:t>
      </w:r>
      <w:r>
        <w:rPr>
          <w:rFonts w:eastAsia="Times New Roman" w:cs="Times New Roman"/>
          <w:szCs w:val="24"/>
        </w:rPr>
        <w:t>κύριε Πρόεδρε.</w:t>
      </w:r>
    </w:p>
    <w:p w14:paraId="5225819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Θα ήταν άδικο, βέβαια, να μην αναφερθώ στην επιστολή την οποία έστειλε ο πρώην Υπουργός </w:t>
      </w:r>
      <w:r>
        <w:rPr>
          <w:rFonts w:eastAsia="Times New Roman" w:cs="Times New Roman"/>
          <w:szCs w:val="24"/>
        </w:rPr>
        <w:t>κ.</w:t>
      </w:r>
      <w:r>
        <w:rPr>
          <w:rFonts w:eastAsia="Times New Roman" w:cs="Times New Roman"/>
          <w:szCs w:val="24"/>
        </w:rPr>
        <w:t xml:space="preserve"> Γιάννος Παπαντωνίου </w:t>
      </w:r>
      <w:r>
        <w:rPr>
          <w:rFonts w:eastAsia="Times New Roman" w:cs="Times New Roman"/>
          <w:szCs w:val="24"/>
        </w:rPr>
        <w:lastRenderedPageBreak/>
        <w:t>προς τον Πρόεδρο, τον κ. Βούτση, την οποία μάλιστα ζήτησε να κοινοποιηθεί προς όλους τους Βουλευτές. Τι γράφει, λοιπόν, σε αυτή τη</w:t>
      </w:r>
      <w:r>
        <w:rPr>
          <w:rFonts w:eastAsia="Times New Roman" w:cs="Times New Roman"/>
          <w:szCs w:val="24"/>
        </w:rPr>
        <w:t>ν επιστολή; Ούτε λίγο ούτε πολύ, ο πρώην Υπουργός κάνει προσπάθεια, σύμφωνα με τα λεγόμενά του, να μας πείσει ότι κατηγορείται αδίκως και πως σε όλες τις συμβάσεις για τα εξοπλιστικά, τις οποίες υπέγραψε, ήταν μέσα στις προβλεπόμενες διατάξεις.</w:t>
      </w:r>
    </w:p>
    <w:p w14:paraId="5225819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Αφού, λοιπό</w:t>
      </w:r>
      <w:r>
        <w:rPr>
          <w:rFonts w:eastAsia="Times New Roman" w:cs="Times New Roman"/>
          <w:szCs w:val="24"/>
        </w:rPr>
        <w:t xml:space="preserve">ν, ο Υπουργός κατηγορείται άδικα, όπως υποστηρίζει, γιατί δεν έχει θέσει τον εαυτό του ενώπιον της ελληνικής δικαιοσύνης πριν την παραγραφή; Εδώ, όμως, φυσικά γελάμε. Τι έγινε, αν τελικά προκύψει από τη διαδικασία η όποια ενοχή του; Δεν τον προστατεύει ο </w:t>
      </w:r>
      <w:r>
        <w:rPr>
          <w:rFonts w:eastAsia="Times New Roman" w:cs="Times New Roman"/>
          <w:szCs w:val="24"/>
        </w:rPr>
        <w:t>ν</w:t>
      </w:r>
      <w:r>
        <w:rPr>
          <w:rFonts w:eastAsia="Times New Roman" w:cs="Times New Roman"/>
          <w:szCs w:val="24"/>
        </w:rPr>
        <w:t>όμος Πετσάλνικου; Δεν τον προστατεύει ο νόμος περί ευθύνης υπουργών;</w:t>
      </w:r>
    </w:p>
    <w:p w14:paraId="5225819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κατάργηση αυτού του κατάπτυστου νόμου είναι λαϊκή απαίτηση. Άλλωστε, συμπεριλαμβανόταν και στις προεκλογικές σας εξαγγελίες, κύριοι του ΣΥΡΙΖΑ. Αλήθεια, οι προτάσεις που έχουν ακουστεί </w:t>
      </w:r>
      <w:r>
        <w:rPr>
          <w:rFonts w:eastAsia="Times New Roman" w:cs="Times New Roman"/>
          <w:szCs w:val="24"/>
        </w:rPr>
        <w:t>για την αναθεώρηση του Συντάγματος, γιατί δεν συμπεριλαμβάνουν ακριβώς αυτή την κατάργηση, όπως και την κατάργηση της βουλευτικής ασυλίας;</w:t>
      </w:r>
    </w:p>
    <w:p w14:paraId="5225819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Θυμίστε μου, όμως, επειδή έχω αρχίσει να ξεχνάω τον τελευταίο καιρό, πόσες ασυλίες είπαμε ότι άρθηκαν για δικούς σας </w:t>
      </w:r>
      <w:r>
        <w:rPr>
          <w:rFonts w:eastAsia="Times New Roman" w:cs="Times New Roman"/>
          <w:szCs w:val="24"/>
        </w:rPr>
        <w:t>Βουλευτές, οι οποίες θα έπρεπε να φτάσουν στο ακροατήριο των δικαστικών αιθουσών;</w:t>
      </w:r>
    </w:p>
    <w:p w14:paraId="5225819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Να ξέρετε, λοιπόν, ότι όλοι εσείς οι αυτοαποκαλούμενοι του δημοκρατικού τόξου έχετε μερίδιο ευθύνης. Άλλοι βάλατε ένα λιθαράκι, άλλοι έναν βράχο και κάποιοι ολόκληρο βουνό γι</w:t>
      </w:r>
      <w:r>
        <w:rPr>
          <w:rFonts w:eastAsia="Times New Roman" w:cs="Times New Roman"/>
          <w:szCs w:val="24"/>
        </w:rPr>
        <w:t xml:space="preserve">α να καλύψετε τη βρωμιά και την οσμή των σκανδάλων. Η αναφορά και η ανάλυση των σκανδάλων όλων των κομμάτων που έχουν κυβερνήσει θα απαιτούσε αρκετές μέρες στην Ολομέλεια, έχοντας τον λόγο μόνο εμείς οι εθνικιστές, διότι μόνο εμείς τολμήσαμε να τα βάλουμε </w:t>
      </w:r>
      <w:r>
        <w:rPr>
          <w:rFonts w:eastAsia="Times New Roman" w:cs="Times New Roman"/>
          <w:szCs w:val="24"/>
        </w:rPr>
        <w:t xml:space="preserve">με το σύστημα και μόνον εμείς είχαμε το θάρρος να πούμε την αλήθεια στον ελληνικό λαό. Από εμάς ακούστηκαν ονόματα και ποσά στις εξεταστικές επιτροπές. </w:t>
      </w:r>
    </w:p>
    <w:p w14:paraId="5225819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Εμείς και μόνον εμείς μπορούμε να εγγυηθούμε την εξυγίανση του δημόσιου βίου σε όλα τα επίπεδα και την </w:t>
      </w:r>
      <w:r>
        <w:rPr>
          <w:rFonts w:eastAsia="Times New Roman" w:cs="Times New Roman"/>
          <w:szCs w:val="24"/>
        </w:rPr>
        <w:t xml:space="preserve">παραδειγματική τιμωρία όσων έχουν ζημιώσει τα ελληνικά συμφέροντα, καθώς δεν έχουμε εξαρτήσεις από ξένους και εγχώριους λακέδες αχυράνθρωπους. Είμαστε οι μόνοι που μπορούμε να κάνουμε </w:t>
      </w:r>
      <w:r>
        <w:rPr>
          <w:rFonts w:eastAsia="Times New Roman" w:cs="Times New Roman"/>
          <w:szCs w:val="24"/>
        </w:rPr>
        <w:lastRenderedPageBreak/>
        <w:t>πράξη όλα αυτά. Ξέρετε γιατί; Διότι αυτά που σας λέμε τα έχουμε κάνει πρ</w:t>
      </w:r>
      <w:r>
        <w:rPr>
          <w:rFonts w:eastAsia="Times New Roman" w:cs="Times New Roman"/>
          <w:szCs w:val="24"/>
        </w:rPr>
        <w:t>άξη και πορευόμαστε με αυτά στην προσωπική μας ζωή.</w:t>
      </w:r>
    </w:p>
    <w:p w14:paraId="5225819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Ειλικρινά, δεν μπορείτε να φανταστείτε με πόση λαχτάρα περιμένουμε τη σύσταση της </w:t>
      </w:r>
      <w:r>
        <w:rPr>
          <w:rFonts w:eastAsia="Times New Roman" w:cs="Times New Roman"/>
          <w:szCs w:val="24"/>
        </w:rPr>
        <w:t>ε</w:t>
      </w:r>
      <w:r>
        <w:rPr>
          <w:rFonts w:eastAsia="Times New Roman" w:cs="Times New Roman"/>
          <w:szCs w:val="24"/>
        </w:rPr>
        <w:t>πιτροπής, όπου για άλλη μ</w:t>
      </w:r>
      <w:r>
        <w:rPr>
          <w:rFonts w:eastAsia="Times New Roman" w:cs="Times New Roman"/>
          <w:szCs w:val="24"/>
        </w:rPr>
        <w:t>ί</w:t>
      </w:r>
      <w:r>
        <w:rPr>
          <w:rFonts w:eastAsia="Times New Roman" w:cs="Times New Roman"/>
          <w:szCs w:val="24"/>
        </w:rPr>
        <w:t>α φορά θα αποδείξουμε με επιχειρήματα και με αποδείξεις ότι αριστεροί και δεξιοί είστε ίδιοι στ</w:t>
      </w:r>
      <w:r>
        <w:rPr>
          <w:rFonts w:eastAsia="Times New Roman" w:cs="Times New Roman"/>
          <w:szCs w:val="24"/>
        </w:rPr>
        <w:t>ο φαΐ.</w:t>
      </w:r>
    </w:p>
    <w:p w14:paraId="5225819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Κλείνω με τη φράση ενός πραγματικά μεγάλου άνδρα: «Αρχή άνδρα δείκνυσι», η εξουσία αποκαλύπτει τον χαρακτήρα: Βίας ο Πριηνεύς.</w:t>
      </w:r>
    </w:p>
    <w:p w14:paraId="522581A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Ευχαριστώ.</w:t>
      </w:r>
    </w:p>
    <w:p w14:paraId="522581A1" w14:textId="77777777" w:rsidR="005D2FD3" w:rsidRDefault="00310839">
      <w:pPr>
        <w:spacing w:line="600" w:lineRule="auto"/>
        <w:ind w:firstLine="709"/>
        <w:jc w:val="center"/>
        <w:rPr>
          <w:rFonts w:eastAsia="Times New Roman"/>
          <w:bCs/>
        </w:rPr>
      </w:pPr>
      <w:r>
        <w:rPr>
          <w:rFonts w:eastAsia="Times New Roman"/>
          <w:bCs/>
        </w:rPr>
        <w:t>(Χειροκροτήματα από την πτέρυγα της Χρυσής Αυγής)</w:t>
      </w:r>
    </w:p>
    <w:p w14:paraId="522581A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Κυρίες και κύριοι συνάδελφο</w:t>
      </w:r>
      <w:r>
        <w:rPr>
          <w:rFonts w:eastAsia="Times New Roman" w:cs="Times New Roman"/>
          <w:szCs w:val="24"/>
        </w:rPr>
        <w:t xml:space="preserve">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w:t>
      </w:r>
      <w:r>
        <w:rPr>
          <w:rFonts w:eastAsia="Times New Roman"/>
          <w:szCs w:val="24"/>
        </w:rPr>
        <w:t>και τον τρόπο οργάνωσης και λει</w:t>
      </w:r>
      <w:r>
        <w:rPr>
          <w:rFonts w:eastAsia="Times New Roman"/>
          <w:szCs w:val="24"/>
        </w:rPr>
        <w:t>τουργίας της Βουλής,</w:t>
      </w:r>
      <w:r>
        <w:rPr>
          <w:rFonts w:eastAsia="Times New Roman" w:cs="Times New Roman"/>
          <w:szCs w:val="24"/>
        </w:rPr>
        <w:t xml:space="preserve"> τριάντα τέσσερις μαθήτριες και μαθητές και τέσσερις εκπαιδευτικοί συνοδοί τους από το Γυμνάσιο Σιάτιστας Κοζάνης.</w:t>
      </w:r>
    </w:p>
    <w:p w14:paraId="522581A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ά</w:t>
      </w:r>
      <w:r>
        <w:rPr>
          <w:rFonts w:eastAsia="Times New Roman" w:cs="Times New Roman"/>
          <w:szCs w:val="24"/>
        </w:rPr>
        <w:t>ς καλωσορίζουμε, παιδιά.</w:t>
      </w:r>
    </w:p>
    <w:p w14:paraId="522581A4" w14:textId="77777777" w:rsidR="005D2FD3" w:rsidRDefault="00310839">
      <w:pPr>
        <w:spacing w:line="600" w:lineRule="auto"/>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22581A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w:t>
      </w:r>
      <w:r>
        <w:rPr>
          <w:rFonts w:eastAsia="Times New Roman" w:cs="Times New Roman"/>
          <w:szCs w:val="24"/>
        </w:rPr>
        <w:t>από το Ποτάμι κ. Μαυρωτάς.</w:t>
      </w:r>
    </w:p>
    <w:p w14:paraId="522581A6"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κύριε Πρόεδρε.</w:t>
      </w:r>
    </w:p>
    <w:p w14:paraId="522581A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Θα ξεκινήσω με κάποια στοιχεία της επικαιρότητας. Η Κυβέρνηση καθυστερεί στην αξιολόγηση, ποντάροντας ακόμα μ</w:t>
      </w:r>
      <w:r>
        <w:rPr>
          <w:rFonts w:eastAsia="Times New Roman" w:cs="Times New Roman"/>
          <w:szCs w:val="24"/>
        </w:rPr>
        <w:t>ί</w:t>
      </w:r>
      <w:r>
        <w:rPr>
          <w:rFonts w:eastAsia="Times New Roman" w:cs="Times New Roman"/>
          <w:szCs w:val="24"/>
        </w:rPr>
        <w:t>α φορά σε πολιτική διαπραγμάτευση. Η Κυβέρνηση ΣΥΡΙΖΑ-ΑΝΕΛ είναι η μόνη πο</w:t>
      </w:r>
      <w:r>
        <w:rPr>
          <w:rFonts w:eastAsia="Times New Roman" w:cs="Times New Roman"/>
          <w:szCs w:val="24"/>
        </w:rPr>
        <w:t xml:space="preserve">υ νομίζει ότι ο χρόνος δουλεύει υπέρ της. Λανθασμένα ποντάρει στη νίκη Σουλτς στις γερμανικές εκλογές του Σεπτεμβρίου, κάτι που και ο σύντροφός τους στο </w:t>
      </w:r>
      <w:r>
        <w:rPr>
          <w:rFonts w:eastAsia="Times New Roman" w:cs="Times New Roman"/>
          <w:szCs w:val="24"/>
          <w:lang w:val="en-US"/>
        </w:rPr>
        <w:t>SPD</w:t>
      </w:r>
      <w:r>
        <w:rPr>
          <w:rFonts w:eastAsia="Times New Roman" w:cs="Times New Roman"/>
          <w:szCs w:val="24"/>
        </w:rPr>
        <w:t>, ο Ζίγκμαρ Γκάμπριελ, θεώρησε αφελές. Ακόμη και αν θέλει να σύρει τη διαπραγμάτευση μέχρι τότε, δεν</w:t>
      </w:r>
      <w:r>
        <w:rPr>
          <w:rFonts w:eastAsia="Times New Roman" w:cs="Times New Roman"/>
          <w:szCs w:val="24"/>
        </w:rPr>
        <w:t xml:space="preserve"> θα υπάρχει πια ελληνική οικονομία να την ακολουθήσει.</w:t>
      </w:r>
    </w:p>
    <w:p w14:paraId="522581A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Τα πρόσφατα μηνύματα για την οικονομία από τα πιο αρμόδια χείλη είναι απαισιόδοξα. Ο κ. Στουρνάρας και ο κ. Λιαργκόβας μίλησαν για κινδύνους για το 2018 και για τέταρτο μνημόνιο ή χρεωκοπία. Το 2,7% αν</w:t>
      </w:r>
      <w:r>
        <w:rPr>
          <w:rFonts w:eastAsia="Times New Roman" w:cs="Times New Roman"/>
          <w:szCs w:val="24"/>
        </w:rPr>
        <w:t xml:space="preserve">άπτυξη για το 2017 που υπάρχει στον </w:t>
      </w:r>
      <w:r>
        <w:rPr>
          <w:rFonts w:eastAsia="Times New Roman" w:cs="Times New Roman"/>
          <w:szCs w:val="24"/>
        </w:rPr>
        <w:t>π</w:t>
      </w:r>
      <w:r>
        <w:rPr>
          <w:rFonts w:eastAsia="Times New Roman" w:cs="Times New Roman"/>
          <w:szCs w:val="24"/>
        </w:rPr>
        <w:t>ροϋπολογισμό φαντάζει ως όνειρο θερινής νυκτός.</w:t>
      </w:r>
    </w:p>
    <w:p w14:paraId="522581A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Η πολυπόθητη έξοδος στις αγορές το 2018, πριν λήξει το πρόγραμμα, απομακρύνεται ή θα εξελιχθεί από έξοδος στις αγορές σε έξοδο του Μεσολογγίου που θα οδηγεί στο τέταρτο μν</w:t>
      </w:r>
      <w:r>
        <w:rPr>
          <w:rFonts w:eastAsia="Times New Roman" w:cs="Times New Roman"/>
          <w:szCs w:val="24"/>
        </w:rPr>
        <w:t>ημόνιο. Ο φαύλος κύκλος της κωλυσιεργίας μας σπρώχνει πιο βαθιά στην κρίση. Όσο αργεί η αξιολόγηση, μεγαλώνει η αβεβαιότητα, χειροτερεύουν οι οικονομικοί δείκτες και θέλουμε κι άλλα πιο επώδυνα μέτρα για να βγαίνουν τα νούμερα. Η ανασφάλεια παγώνει το οικο</w:t>
      </w:r>
      <w:r>
        <w:rPr>
          <w:rFonts w:eastAsia="Times New Roman" w:cs="Times New Roman"/>
          <w:szCs w:val="24"/>
        </w:rPr>
        <w:t xml:space="preserve">νομικό κλίμα. Έτσι, δεν υπάρχουν επενδύσεις, δεν υπάρχουν δουλειές, εντείνεται η φτωχοποίηση και η μετανάστευση ανθρώπων και επιχειρήσεων στο εξωτερικό. </w:t>
      </w:r>
    </w:p>
    <w:p w14:paraId="522581A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Αυτό είναι κάτι πλέον αναντίστρεπτο. Ακόμα και αν κλείσει αύριο η αξιολόγηση, η ζημιά θα έχει γίνει. Η αγορά «στεγνώνει», οι τράπεζες «στεγνώνουν», όπως δείχνουν τα πρόσφατα στοιχεία. Τέσσερα δισεκατομμύρια ευρώ έχουν κάνει φτερά. Ζητάμε αύξηση του </w:t>
      </w:r>
      <w:r>
        <w:rPr>
          <w:rFonts w:eastAsia="Times New Roman" w:cs="Times New Roman"/>
          <w:szCs w:val="24"/>
          <w:lang w:val="en-US"/>
        </w:rPr>
        <w:t>ELA</w:t>
      </w:r>
      <w:r>
        <w:rPr>
          <w:rFonts w:eastAsia="Times New Roman" w:cs="Times New Roman"/>
          <w:szCs w:val="24"/>
        </w:rPr>
        <w:t xml:space="preserve"> και</w:t>
      </w:r>
      <w:r>
        <w:rPr>
          <w:rFonts w:eastAsia="Times New Roman" w:cs="Times New Roman"/>
          <w:szCs w:val="24"/>
        </w:rPr>
        <w:t xml:space="preserve"> καταλήγουμε σε οικονομική ασφυξία. </w:t>
      </w:r>
    </w:p>
    <w:p w14:paraId="522581A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Από την άλλη πλευρά, η Κυβέρνηση δεν πληρώνει τις οφειλές της προς τους ιδιώτες, θέλοντας να δημιουργήσει ένα αποθεματικό για τον Ιούλιο που έχουμε να αποπληρώσουμε τις μεγάλες δόσεις. Δεν διστάζει να «στεγνώσει» την αγ</w:t>
      </w:r>
      <w:r>
        <w:rPr>
          <w:rFonts w:eastAsia="Times New Roman" w:cs="Times New Roman"/>
          <w:szCs w:val="24"/>
        </w:rPr>
        <w:t xml:space="preserve">ορά, για να </w:t>
      </w:r>
      <w:r>
        <w:rPr>
          <w:rFonts w:eastAsia="Times New Roman" w:cs="Times New Roman"/>
          <w:szCs w:val="24"/>
        </w:rPr>
        <w:lastRenderedPageBreak/>
        <w:t>εξυπηρετήσει το επικοινωνιακό της παιχνίδι, γιατί γι’ αυτό πρόκειται. Θέλει να πείσει ότι διαπραγματεύτηκε μέχρι τέλους. Όμως, αυτό στοιχίζει. Στοιχίζει η κορύφωση της αβεβαιότητας. Στοιχίζει σε δουλειές που χάνονται, σε παιδιά που φεύγουν έξω.</w:t>
      </w:r>
    </w:p>
    <w:p w14:paraId="522581A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Ας αναφερθούμε, όμως και στη συγκεκριμένη υπόθεση για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Η πρόταση για τη σύσταση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δεν μας βρίσκει αντίθετους. Ποτέ δεν ήμασταν αντίθετοι στο να χυθεί φως σε υποθέσεις που χρήζουν διερεύν</w:t>
      </w:r>
      <w:r>
        <w:rPr>
          <w:rFonts w:eastAsia="Times New Roman" w:cs="Times New Roman"/>
          <w:szCs w:val="24"/>
        </w:rPr>
        <w:t xml:space="preserve">ησης. Όμως, αυτό πρέπει να γίνει προς όλες τις κατευθύνσεις. </w:t>
      </w:r>
    </w:p>
    <w:p w14:paraId="522581A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Μία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έχει νόημα αν είναι να ρίξει φως και όχι προπέτασμα καπνού για να καλυφθούν τα σημερινά αδιέξοδα της Κυβέρνησης, γιατί το «</w:t>
      </w:r>
      <w:r>
        <w:rPr>
          <w:rFonts w:eastAsia="Times New Roman" w:cs="Times New Roman"/>
          <w:szCs w:val="24"/>
          <w:lang w:val="en-US"/>
        </w:rPr>
        <w:t>timing</w:t>
      </w:r>
      <w:r>
        <w:rPr>
          <w:rFonts w:eastAsia="Times New Roman" w:cs="Times New Roman"/>
          <w:szCs w:val="24"/>
        </w:rPr>
        <w:t xml:space="preserve">» της συγκεκριμένης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–όπως και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ή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ε</w:t>
      </w:r>
      <w:r>
        <w:rPr>
          <w:rFonts w:eastAsia="Times New Roman" w:cs="Times New Roman"/>
          <w:szCs w:val="24"/>
        </w:rPr>
        <w:t>πιτροπών που έρχονται για την υγεία- μοιάζει με τον αμυντικό που στριμωγμένος στη γωνία κλωτσά με όλη του τη δύναμη την μπάλα στην κερκίδα.</w:t>
      </w:r>
    </w:p>
    <w:p w14:paraId="522581A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Είναι γνω</w:t>
      </w:r>
      <w:r>
        <w:rPr>
          <w:rFonts w:eastAsia="Times New Roman" w:cs="Times New Roman"/>
          <w:szCs w:val="24"/>
        </w:rPr>
        <w:t>στό ότι το έγκλημα της απιστίας έχει παραγραφεί εξαιτίας των ευεργετικών διατάξεων του Συντάγματος και του νόμου περί ευθύνης Υπουργών. Όλοι συμφωνούμε ότι πρέπει να καταργηθεί αυτή η σκανδαλώδης ασυλία των Υπουργών. Χρειάζεται, όμως, αναθεώρηση του Συντάγ</w:t>
      </w:r>
      <w:r>
        <w:rPr>
          <w:rFonts w:eastAsia="Times New Roman" w:cs="Times New Roman"/>
          <w:szCs w:val="24"/>
        </w:rPr>
        <w:t xml:space="preserve">ματος. Πώς, όμως, να προχωρήσει η αναθεώρηση, όταν η Κυβέρνηση κοιτάζει πώς θα συστήσει λαϊκές </w:t>
      </w:r>
      <w:r>
        <w:rPr>
          <w:rFonts w:eastAsia="Times New Roman" w:cs="Times New Roman"/>
          <w:szCs w:val="24"/>
        </w:rPr>
        <w:t>ε</w:t>
      </w:r>
      <w:r>
        <w:rPr>
          <w:rFonts w:eastAsia="Times New Roman" w:cs="Times New Roman"/>
          <w:szCs w:val="24"/>
        </w:rPr>
        <w:t>πιτροπές για να κάνουν προτάσεις σαν κι αυτές που κυκλοφόρησαν εχθές;</w:t>
      </w:r>
    </w:p>
    <w:p w14:paraId="522581A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Εξαιτίας, λοιπόν, του νόμου περί ευθύνης Υπουργών, το μόνο που μένει να διερευνηθεί ως δια</w:t>
      </w:r>
      <w:r>
        <w:rPr>
          <w:rFonts w:eastAsia="Times New Roman" w:cs="Times New Roman"/>
          <w:szCs w:val="24"/>
        </w:rPr>
        <w:t>ρκές έγκλημα είναι η νομιμοποίηση εσόδων από εγκληματική δραστηριότητα. Από την εισαγγελική έρευνα και τις ανακρίσεις δεν προέκυψε κάτι τέτοιο μέχρι στιγμής. Ενδείξεις τέλεσης του εγκλήματος υπάρχουν μόνο σε μία υπόθεση, αλλά κι αυτές απ’ ό,τι φαίνεται αφο</w:t>
      </w:r>
      <w:r>
        <w:rPr>
          <w:rFonts w:eastAsia="Times New Roman" w:cs="Times New Roman"/>
          <w:szCs w:val="24"/>
        </w:rPr>
        <w:t xml:space="preserve">ρούν μόνο τον προμηθευτή. Μένει να δούμε αν θα παρουσιαστούν στοιχεία στην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που θα στοιχειοθετούν ευθύνη του Υπουργού.</w:t>
      </w:r>
    </w:p>
    <w:p w14:paraId="522581B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Επίσης, θα έχει ενδιαφέρον να μάθουμε αν υπάρχουν κι άλλες δικογραφίες με εξοπλιστικά, ακόμα και πολύ πρόσ</w:t>
      </w:r>
      <w:r>
        <w:rPr>
          <w:rFonts w:eastAsia="Times New Roman" w:cs="Times New Roman"/>
          <w:szCs w:val="24"/>
        </w:rPr>
        <w:t xml:space="preserve">φατες, </w:t>
      </w:r>
      <w:r>
        <w:rPr>
          <w:rFonts w:eastAsia="Times New Roman" w:cs="Times New Roman"/>
          <w:szCs w:val="24"/>
        </w:rPr>
        <w:lastRenderedPageBreak/>
        <w:t xml:space="preserve">που μπορεί να είναι πρώτη ύλη για νέες </w:t>
      </w:r>
      <w:r>
        <w:rPr>
          <w:rFonts w:eastAsia="Times New Roman" w:cs="Times New Roman"/>
          <w:szCs w:val="24"/>
        </w:rPr>
        <w:t>ε</w:t>
      </w:r>
      <w:r>
        <w:rPr>
          <w:rFonts w:eastAsia="Times New Roman" w:cs="Times New Roman"/>
          <w:szCs w:val="24"/>
        </w:rPr>
        <w:t xml:space="preserve">ιδικές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ε</w:t>
      </w:r>
      <w:r>
        <w:rPr>
          <w:rFonts w:eastAsia="Times New Roman" w:cs="Times New Roman"/>
          <w:szCs w:val="24"/>
        </w:rPr>
        <w:t xml:space="preserve">πιτροπές. </w:t>
      </w:r>
    </w:p>
    <w:p w14:paraId="522581B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Εδώ μας δημιουργείται η απορία μήπως η Κυβέρνηση δεν θέλει την κ</w:t>
      </w:r>
      <w:r>
        <w:rPr>
          <w:rFonts w:eastAsia="Times New Roman" w:cs="Times New Roman"/>
          <w:szCs w:val="24"/>
        </w:rPr>
        <w:t>.</w:t>
      </w:r>
      <w:r>
        <w:rPr>
          <w:rFonts w:eastAsia="Times New Roman" w:cs="Times New Roman"/>
          <w:szCs w:val="24"/>
        </w:rPr>
        <w:t xml:space="preserve"> Ράικου στην Εισαγγελία Διαφθοράς. Μήπως την εξαναγκάζει εμμέσως σε παραίτηση δύο μήνες πριν λήξει η θητεία </w:t>
      </w:r>
      <w:r>
        <w:rPr>
          <w:rFonts w:eastAsia="Times New Roman" w:cs="Times New Roman"/>
          <w:szCs w:val="24"/>
        </w:rPr>
        <w:t>της, με τα γνωστά δημοσιεύματα της Κυριακής; Αυτό το λέω, διότι δεν μπορώ να σκεφτώ ότι η συγκεκριμένη εφημερίδα δημοσιεύει κάτι αιφνιδιάζοντας το Μαξίμου. Αυτά είναι ερωτήματα, λοιπόν, που ευχόμαστε να απαντηθούν.</w:t>
      </w:r>
    </w:p>
    <w:p w14:paraId="522581B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μεγαλύτερη χρησιμότητα, όμως, κατά τη γ</w:t>
      </w:r>
      <w:r>
        <w:rPr>
          <w:rFonts w:eastAsia="Times New Roman" w:cs="Times New Roman"/>
          <w:szCs w:val="24"/>
        </w:rPr>
        <w:t xml:space="preserve">νώμη μου, όπως είχα πει και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για τα δάνεια των κομμάτων και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είναι να δούμε τι πρέπει να αλλάξει στο θεσμικό πλαίσιο προκειμένου να αποφύγουμε τυχόν παρόμοιες συμπεριφορές στο μέλλον, για να είμαστε δηλα</w:t>
      </w:r>
      <w:r>
        <w:rPr>
          <w:rFonts w:eastAsia="Times New Roman" w:cs="Times New Roman"/>
          <w:szCs w:val="24"/>
        </w:rPr>
        <w:t xml:space="preserve">δή Προμηθείς και όχι Επιμηθείς, διότι αν δεν έχει αλλάξει το θεσμικό καθεστώς, αν το καθεστώς των προμηθειών των εξοπλιστικών είναι το ίδιο όπως τότε και δεν έχει αλλάξει κάτι, τι μας λέει ότι τα ίδια δεν μπορεί να επαναλαμβάνονται και σήμερα; Τι μας λέει </w:t>
      </w:r>
      <w:r>
        <w:rPr>
          <w:rFonts w:eastAsia="Times New Roman" w:cs="Times New Roman"/>
          <w:szCs w:val="24"/>
        </w:rPr>
        <w:t xml:space="preserve">ότι παρόμοια πράγματα δεν γίνονται τώρα και μπορεί σε μία μελλοντική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να μιλάμε πάλι για </w:t>
      </w:r>
      <w:r>
        <w:rPr>
          <w:rFonts w:eastAsia="Times New Roman" w:cs="Times New Roman"/>
          <w:szCs w:val="24"/>
        </w:rPr>
        <w:lastRenderedPageBreak/>
        <w:t xml:space="preserve">ευθύνες σημερινών Υπουργών; Τι τα διαφοροποιεί; Αν είναι μόνο το ηθικό πλεονέκτημα και όχι άλλες ασφαλιστικές δικλίδες, τότε υπάρχει πρόβλημα. </w:t>
      </w:r>
    </w:p>
    <w:p w14:paraId="522581B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Από την άλλη, όμως, πρέπει να βρούμε και μία ισορροπία ώστε να μην ποινικοποιούνται τα πάντα που έχουν να κάνουν</w:t>
      </w:r>
      <w:r>
        <w:rPr>
          <w:rFonts w:eastAsia="Times New Roman" w:cs="Times New Roman"/>
          <w:szCs w:val="24"/>
        </w:rPr>
        <w:t xml:space="preserve"> με συμβάσεις εξοπλιστικών, γιατί μετά κανένας δεν θα βάζει την υπογραφή του.</w:t>
      </w:r>
    </w:p>
    <w:p w14:paraId="522581B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Πρέπει, λοιπόν, να βρεθούν εκείνες οι ασφαλιστικές δικλίδες που θα εξασφαλίζουν το δημόσιο συμφέρον με διαφάνεια, λογοδοσία και κοινούς κανόνες, έτσι ώστε φαινόμενα σαν και αυτά </w:t>
      </w:r>
      <w:r>
        <w:rPr>
          <w:rFonts w:eastAsia="Times New Roman" w:cs="Times New Roman"/>
          <w:szCs w:val="24"/>
        </w:rPr>
        <w:t>που υπονοούνται, όπως δωροδοκίες, μίζες κ.λπ</w:t>
      </w:r>
      <w:r>
        <w:rPr>
          <w:rFonts w:eastAsia="Times New Roman" w:cs="Times New Roman"/>
          <w:szCs w:val="24"/>
        </w:rPr>
        <w:t>.</w:t>
      </w:r>
      <w:r>
        <w:rPr>
          <w:rFonts w:eastAsia="Times New Roman" w:cs="Times New Roman"/>
          <w:szCs w:val="24"/>
        </w:rPr>
        <w:t xml:space="preserve">, να είναι πολύ δύσκολο να διαπραχθούν. </w:t>
      </w:r>
    </w:p>
    <w:p w14:paraId="522581B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θεσμική θωράκιση περνάει, όπως ειπώθηκε, από την αναθεώρηση του Συντάγματος και του νόμου περί ευθύνης Υπουργών. Δεν μπορεί δηλαδή σε μόλις δύο κοινοβουλευτικές περιόδο</w:t>
      </w:r>
      <w:r>
        <w:rPr>
          <w:rFonts w:eastAsia="Times New Roman" w:cs="Times New Roman"/>
          <w:szCs w:val="24"/>
        </w:rPr>
        <w:t>υς να παραγράφονται τέτοια εγκλήματα, όταν οι διαδικασίες στην Ελλάδα κινούνται ή μπορεί να εξαναγκαστούν να κινηθούν με ρυθμό χελώνας.</w:t>
      </w:r>
    </w:p>
    <w:p w14:paraId="522581B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Εδώ επιτρέψτε μου έναν παραλληλισμό με τον αθλητισμό, για να σας δείξω την αξία της μη παραγραφής. Το ντόπινγκ δέχθηκε έ</w:t>
      </w:r>
      <w:r>
        <w:rPr>
          <w:rFonts w:eastAsia="Times New Roman" w:cs="Times New Roman"/>
          <w:szCs w:val="24"/>
        </w:rPr>
        <w:t xml:space="preserve">να ισχυρό πλήγμα και έχασαν πολλοί τον ύπνο τους όταν τα δείγματα άρχισαν να κρατούνται δέκα χρόνια αντί για δύο. Έτσι, η επανεξέταση των δειγμάτων με νέα στοιχεία και μεθόδους έφερε πολλά στο φως. Πολλοί πιάστηκαν μετά από έξι ή επτά χρόνια. </w:t>
      </w:r>
    </w:p>
    <w:p w14:paraId="522581B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Αυτό έκανε κ</w:t>
      </w:r>
      <w:r>
        <w:rPr>
          <w:rFonts w:eastAsia="Times New Roman" w:cs="Times New Roman"/>
          <w:szCs w:val="24"/>
        </w:rPr>
        <w:t>αι κάνει πολλούς και πολλές να το ξανασκεφτούν. Έχει δηλαδή έναν ισχυρό αποτρεπτικό χαρακτήρα, δείχνοντας ότι αργά ή γρήγορα ο απατεώνας αποκαλύπτεται. Στην πολιτική με τον νόμο περί ευθύνης Υπουργών, έτσι όπως είναι σήμερα, ή θα πιαστεί ο Υπουργός με τη γ</w:t>
      </w:r>
      <w:r>
        <w:rPr>
          <w:rFonts w:eastAsia="Times New Roman" w:cs="Times New Roman"/>
          <w:szCs w:val="24"/>
        </w:rPr>
        <w:t xml:space="preserve">ίδα στην πλάτη ή πάει μετά, το πουλάκι πέταξε! </w:t>
      </w:r>
    </w:p>
    <w:p w14:paraId="522581B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Ποιο είναι, λοιπόν, το ζητούμενο πέρα από το να αποδοθούν ευθύνες; Είναι να διαμορφωθεί έτσι το θεσμικό πλαίσιο, ώστε να είναι δύσκολο να βάλει κάποιος το δάχτυλο στο μέλι. Πρέπει από τη διαδικασία αυτή να πρ</w:t>
      </w:r>
      <w:r>
        <w:rPr>
          <w:rFonts w:eastAsia="Times New Roman" w:cs="Times New Roman"/>
          <w:szCs w:val="24"/>
        </w:rPr>
        <w:t xml:space="preserve">οκύψουν και προτάσεις. Κάναμε προτάσεις και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 τα δάνεια κομμάτων και μέσων μαζικής ενημέρωσης, όμως δεν ίδρωσε κανενός το αφτί και δεν συμπεριλήφθηκαν στο τελικό πόρισμα.</w:t>
      </w:r>
    </w:p>
    <w:p w14:paraId="522581B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Κλείνοντας, δεν θα ήθελα να αφήσω αναπάντητο κάτι που είπε</w:t>
      </w:r>
      <w:r>
        <w:rPr>
          <w:rFonts w:eastAsia="Times New Roman" w:cs="Times New Roman"/>
          <w:szCs w:val="24"/>
        </w:rPr>
        <w:t xml:space="preserve"> ο Κυβερνητικός Εκπρόσωπος σε συνέντευξή του προχθές. Ο κ. Τζανακόπουλος είπε επί λέξει για το Ποτάμι «από την ημέρα της ίδρυσής του είχε προνομιακή σχέση με τη διαπλοκή». Για να λέει, λοιπόν, ο Κυβερνητικός Εκπρόσωπος ότι είμαστε διαπλεκόμενοι, ότι είμαι </w:t>
      </w:r>
      <w:r>
        <w:rPr>
          <w:rFonts w:eastAsia="Times New Roman" w:cs="Times New Roman"/>
          <w:szCs w:val="24"/>
        </w:rPr>
        <w:t xml:space="preserve">διαπλεκόμενος, δεν μπορεί, κάτι θα ξέρει! </w:t>
      </w:r>
    </w:p>
    <w:p w14:paraId="522581B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Ας πει, λοιπόν, για να ξέρουμε και εμείς, ποια είναι η προνομιακή σχέση μας με τη διαπλοκή, αλλιώς είναι κοινός συκοφάντης. Είναι κρίμα για έναν νέο πολιτικό να χρησιμοποιεί παλαιοκομματικές πρακτικές, όπως είναι </w:t>
      </w:r>
      <w:r>
        <w:rPr>
          <w:rFonts w:eastAsia="Times New Roman" w:cs="Times New Roman"/>
          <w:szCs w:val="24"/>
        </w:rPr>
        <w:t xml:space="preserve">η λασπολογία και η κατασυκοφάντηση των αντιπάλων. </w:t>
      </w:r>
    </w:p>
    <w:p w14:paraId="522581B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Πάντως, μια και μιλάμε για διαπλοκή -δηλαδή διαπλοκή κομμάτων, τραπεζών και μέσων μαζικής ενημέρωσης- να πω στον κ. Τζανακόπουλο ότι η μόνη χειροπιαστή περίπτωση που έχω δει με τα μάτια μου στην </w:t>
      </w:r>
      <w:r>
        <w:rPr>
          <w:rFonts w:eastAsia="Times New Roman" w:cs="Times New Roman"/>
          <w:szCs w:val="24"/>
        </w:rPr>
        <w:t>ε</w:t>
      </w:r>
      <w:r>
        <w:rPr>
          <w:rFonts w:eastAsia="Times New Roman" w:cs="Times New Roman"/>
          <w:szCs w:val="24"/>
        </w:rPr>
        <w:t>ξεταστική</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πιτροπή ήταν οι επιστολές του κ. Τσίπρα -και όχι του κ. Θεοδωράκη- προς τράπεζες, όταν παρότρυνε τους τραπεζίτες να μη θεωρήσουν με χρηματοοικονομικά μόνο κριτήρια τη ρύθμιση του δανεισμού του ΣΥΡΙΖΑ. Επίσης, τις επιστολές πατρωνίας για το δανεισμό της Α</w:t>
      </w:r>
      <w:r>
        <w:rPr>
          <w:rFonts w:eastAsia="Times New Roman" w:cs="Times New Roman"/>
          <w:szCs w:val="24"/>
        </w:rPr>
        <w:t xml:space="preserve">ΥΓΗΣ, η </w:t>
      </w:r>
      <w:r>
        <w:rPr>
          <w:rFonts w:eastAsia="Times New Roman" w:cs="Times New Roman"/>
          <w:szCs w:val="24"/>
        </w:rPr>
        <w:lastRenderedPageBreak/>
        <w:t xml:space="preserve">οποία, ειρήσθω εν παρόδω, μόλις ανεβήκατε στην εξουσία υπερτριπλασίασε τα έσοδα από διαφημίσεις τραπεζών, χωρίς να πουλάει ούτε ένα φύλλο παραπάνω. </w:t>
      </w:r>
    </w:p>
    <w:p w14:paraId="522581B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Για να μην αναφερθώ στον αγαπημένο σας εργολάβο -που τώρα κάνετε ότι δεν τον ξέρετε- και το πώς έπα</w:t>
      </w:r>
      <w:r>
        <w:rPr>
          <w:rFonts w:eastAsia="Times New Roman" w:cs="Times New Roman"/>
          <w:szCs w:val="24"/>
        </w:rPr>
        <w:t>ιρνε τα δάνεια επί των ημερών σας. Για σχέσεις, λοιπόν, με τη διαπλοκή να τα λέτε εκεί που σας παίρνει. Κάπου όντως σας παίρνει, όχι όμως στο Ποτάμι.</w:t>
      </w:r>
    </w:p>
    <w:p w14:paraId="522581B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Επειδή αναφέρεστε συχνά σε συμφέροντα, να πω το εξής. Ναι, το Ποτάμι υπηρετεί συμφέροντα, κάποια συμφέροντ</w:t>
      </w:r>
      <w:r>
        <w:rPr>
          <w:rFonts w:eastAsia="Times New Roman" w:cs="Times New Roman"/>
          <w:szCs w:val="24"/>
        </w:rPr>
        <w:t>α μάλιστα που για εσάς είναι αόρατα, δεν τα βλέπετε. Είναι τα συμφέροντα όλων εκείνων που δεν θέλουν να γίνουν πελάτες των κομμάτων, που πιστεύουν στις ίσες ευκαιρίες και στις ανοιχτές διαδικασίες και που δεν θέλουν να φιλούν κομματικές ποδιές για να διορί</w:t>
      </w:r>
      <w:r>
        <w:rPr>
          <w:rFonts w:eastAsia="Times New Roman" w:cs="Times New Roman"/>
          <w:szCs w:val="24"/>
        </w:rPr>
        <w:t xml:space="preserve">ζονται, να εξελίσσονται ή να βρίσκουν δουλειά. Αυτών τα συμφέροντα υπερασπιζόμαστε. </w:t>
      </w:r>
    </w:p>
    <w:p w14:paraId="522581B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Είναι η μειοψηφία; Μπορεί. Είναι, όμως, η δημιουργική μειοψηφία που θα βγάλει τη χώρα από την κρίση, αρκεί να της δοθεί η ευκαιρία να μην οδηγείται από τα πελατειακά κόμμα</w:t>
      </w:r>
      <w:r>
        <w:rPr>
          <w:rFonts w:eastAsia="Times New Roman" w:cs="Times New Roman"/>
          <w:szCs w:val="24"/>
        </w:rPr>
        <w:t xml:space="preserve">τα στον εξοστρακισμό. Όσο οι πελατειακές σχέσεις στη χώρα μας </w:t>
      </w:r>
      <w:r>
        <w:rPr>
          <w:rFonts w:eastAsia="Times New Roman" w:cs="Times New Roman"/>
          <w:szCs w:val="24"/>
        </w:rPr>
        <w:lastRenderedPageBreak/>
        <w:t>έχουν τον πρώτο λόγο, τόσο θα έχουν τον τελευταίο λόγο ο λαϊκισμός και η δημαγωγία.</w:t>
      </w:r>
    </w:p>
    <w:p w14:paraId="522581BF" w14:textId="77777777" w:rsidR="005D2FD3" w:rsidRDefault="00310839">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522581C0"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Μαυρωτά.</w:t>
      </w:r>
    </w:p>
    <w:p w14:paraId="522581C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Συμεών Μπαλλής από τον ΣΥΡΙΖΑ. </w:t>
      </w:r>
    </w:p>
    <w:p w14:paraId="522581C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ΣΥΜΕΩΝ ΜΠΑΛΛΗΣ: </w:t>
      </w:r>
      <w:r>
        <w:rPr>
          <w:rFonts w:eastAsia="Times New Roman"/>
          <w:szCs w:val="24"/>
        </w:rPr>
        <w:t>Ευχαριστώ πολύ, κ</w:t>
      </w:r>
      <w:r>
        <w:rPr>
          <w:rFonts w:eastAsia="Times New Roman" w:cs="Times New Roman"/>
          <w:szCs w:val="24"/>
        </w:rPr>
        <w:t xml:space="preserve">ύριε Πρόεδρε. </w:t>
      </w:r>
    </w:p>
    <w:p w14:paraId="522581C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Κύριοι συνάδελφοι, είναι αλήθεια ότι το τελευταίο που θα περίμενα σήμερα να ακούσω ήταν να επανέρχονται θέματα τα οποία θεωρούσα ότι είχαν λυθεί και είχαν απ</w:t>
      </w:r>
      <w:r>
        <w:rPr>
          <w:rFonts w:eastAsia="Times New Roman" w:cs="Times New Roman"/>
          <w:szCs w:val="24"/>
        </w:rPr>
        <w:t xml:space="preserve">αντηθεί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 τα δάνεια των κομμάτων και των μέσων επικοινωνίας, που τέλειωσε πριν καιρό τις εργασίες της.</w:t>
      </w:r>
    </w:p>
    <w:p w14:paraId="522581C4" w14:textId="77777777" w:rsidR="005D2FD3" w:rsidRDefault="00310839">
      <w:pPr>
        <w:spacing w:line="600" w:lineRule="auto"/>
        <w:ind w:firstLine="567"/>
        <w:jc w:val="both"/>
        <w:rPr>
          <w:rFonts w:eastAsia="Times New Roman" w:cs="Times New Roman"/>
          <w:szCs w:val="24"/>
        </w:rPr>
      </w:pPr>
      <w:r>
        <w:rPr>
          <w:rFonts w:eastAsia="Times New Roman" w:cs="Times New Roman"/>
          <w:szCs w:val="24"/>
        </w:rPr>
        <w:t xml:space="preserve">Το να επανέρχεται το θέμα της επιστολής Τσίπρα, όπως έκανε πριν από λίγο </w:t>
      </w:r>
      <w:r>
        <w:rPr>
          <w:rFonts w:eastAsia="Times New Roman" w:cs="Times New Roman"/>
          <w:szCs w:val="24"/>
          <w:lang w:val="en-US"/>
        </w:rPr>
        <w:t>o</w:t>
      </w:r>
      <w:r>
        <w:rPr>
          <w:rFonts w:eastAsia="Times New Roman" w:cs="Times New Roman"/>
          <w:szCs w:val="24"/>
        </w:rPr>
        <w:t xml:space="preserve"> αξιότιμος Κοινοβουλευτικός Εκπρόσωπος από το Ποτάμι</w:t>
      </w:r>
      <w:r>
        <w:rPr>
          <w:rFonts w:eastAsia="Times New Roman" w:cs="Times New Roman"/>
          <w:szCs w:val="24"/>
        </w:rPr>
        <w:t xml:space="preserve">, θεωρώ ότι αυτό είναι που πάει να λειτουργήσει αποπροσανατολιστικά, διότι είναι ένα θέμα που είχε ήδη απαντηθεί επαρκώς στις εργασίες της </w:t>
      </w:r>
      <w:r>
        <w:rPr>
          <w:rFonts w:eastAsia="Times New Roman" w:cs="Times New Roman"/>
          <w:szCs w:val="24"/>
        </w:rPr>
        <w:t>ε</w:t>
      </w:r>
      <w:r>
        <w:rPr>
          <w:rFonts w:eastAsia="Times New Roman" w:cs="Times New Roman"/>
          <w:szCs w:val="24"/>
        </w:rPr>
        <w:t xml:space="preserve">πιτροπής. </w:t>
      </w:r>
    </w:p>
    <w:p w14:paraId="522581C5" w14:textId="77777777" w:rsidR="005D2FD3" w:rsidRDefault="00310839">
      <w:pPr>
        <w:spacing w:line="600" w:lineRule="auto"/>
        <w:ind w:firstLine="567"/>
        <w:jc w:val="both"/>
        <w:rPr>
          <w:rFonts w:eastAsia="Times New Roman" w:cs="Times New Roman"/>
          <w:szCs w:val="24"/>
        </w:rPr>
      </w:pPr>
      <w:r>
        <w:rPr>
          <w:rFonts w:eastAsia="Times New Roman" w:cs="Times New Roman"/>
          <w:szCs w:val="24"/>
        </w:rPr>
        <w:lastRenderedPageBreak/>
        <w:t>Και εν πάση περιπτώσει, με την ευκαιρία να υπενθυμίσω ότι το δάνειο της «ΑΥΓΗΣ» εξυπηρετείται κανονικά, ο</w:t>
      </w:r>
      <w:r>
        <w:rPr>
          <w:rFonts w:eastAsia="Times New Roman" w:cs="Times New Roman"/>
          <w:szCs w:val="24"/>
        </w:rPr>
        <w:t>ύτε 1 ευρώ δεν καθυστέρησε. Το δάνειο του ΣΥΡΙΖΑ είναι με εμπράγματη ασφάλεια και δεν είναι θαλασσοδάνειο, στον βρόντο, εξοφλούμενο μετά από εκατόν είκοσι χρόνια, όπως είναι τα δάνεια των δ</w:t>
      </w:r>
      <w:r>
        <w:rPr>
          <w:rFonts w:eastAsia="Times New Roman" w:cs="Times New Roman"/>
          <w:szCs w:val="24"/>
        </w:rPr>
        <w:t>ύ</w:t>
      </w:r>
      <w:r>
        <w:rPr>
          <w:rFonts w:eastAsia="Times New Roman" w:cs="Times New Roman"/>
          <w:szCs w:val="24"/>
        </w:rPr>
        <w:t xml:space="preserve">ο πρώην μεγάλων κομμάτων, της Νέας Δημοκρατίας και του ΠΑΣΟΚ. </w:t>
      </w:r>
    </w:p>
    <w:p w14:paraId="522581C6" w14:textId="77777777" w:rsidR="005D2FD3" w:rsidRDefault="00310839">
      <w:pPr>
        <w:spacing w:line="600" w:lineRule="auto"/>
        <w:ind w:firstLine="567"/>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 xml:space="preserve">επανέλθω, όμως, στο θέμα που συζητάμε σήμερα. Φαντάζομαι ότι ο κ. Παπαντωνίου μάλλον θα πρέπει να αισθάνεται ανήσυχος, ακούγοντας συντρόφους του από το </w:t>
      </w:r>
      <w:r>
        <w:rPr>
          <w:rFonts w:eastAsia="Times New Roman" w:cs="Times New Roman"/>
        </w:rPr>
        <w:t>ΠΑΣΟΚ</w:t>
      </w:r>
      <w:r>
        <w:rPr>
          <w:rFonts w:eastAsia="Times New Roman" w:cs="Times New Roman"/>
          <w:szCs w:val="24"/>
        </w:rPr>
        <w:t xml:space="preserve"> να υποστηρίζουν μετά βεβαιότητας στις ομιλίες τους ότι αυτή η κίνηση είναι μια επιχείρηση αντιπερι</w:t>
      </w:r>
      <w:r>
        <w:rPr>
          <w:rFonts w:eastAsia="Times New Roman" w:cs="Times New Roman"/>
          <w:szCs w:val="24"/>
        </w:rPr>
        <w:t xml:space="preserve">σπασμού, ότι η Κυβέρνηση επιχειρεί την επιλεκτική ποινικοποίηση της πολιτικής ζωής ή -ακούγοντας άλλον συνάδελφο από άλλο χώρο, από τη Νέα Δημοκρατία- ότι θεωρεί βέβαιο πως στο τέλος της εργασίας αυτής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οι απαντήσεις </w:t>
      </w:r>
      <w:r>
        <w:rPr>
          <w:rFonts w:eastAsia="Times New Roman" w:cs="Times New Roman"/>
          <w:szCs w:val="24"/>
        </w:rPr>
        <w:t xml:space="preserve">όποιων κληθούν να καταθέσουν, θα είναι «δεν γνωρίζω κάτι» και ότι το τελικό πόρισμα θα είναι κάτι σαν το «δεν προέκυψε». </w:t>
      </w:r>
    </w:p>
    <w:p w14:paraId="522581C7" w14:textId="77777777" w:rsidR="005D2FD3" w:rsidRDefault="00310839">
      <w:pPr>
        <w:spacing w:line="600" w:lineRule="auto"/>
        <w:ind w:firstLine="567"/>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α πρέπει να αισθάνεται ανήσυχος γιατί αυτά υποστήριζαν σύντροφοι του ΠΑΣΟΚ σε άλλη υπόθεση, σε άλλη εξέταση, άλλου Υπουργού Εθνικής Άμυνας. Τότε ήταν οι φράσεις που ειπώθηκαν ότι πρόκειται για μ</w:t>
      </w:r>
      <w:r>
        <w:rPr>
          <w:rFonts w:eastAsia="Times New Roman" w:cs="Times New Roman"/>
          <w:szCs w:val="24"/>
        </w:rPr>
        <w:t>ί</w:t>
      </w:r>
      <w:r>
        <w:rPr>
          <w:rFonts w:eastAsia="Times New Roman" w:cs="Times New Roman"/>
          <w:szCs w:val="24"/>
        </w:rPr>
        <w:t>α πλεκτάνη, ότι επιχειρείται ένας διασυρμός των πολιτικών προ</w:t>
      </w:r>
      <w:r>
        <w:rPr>
          <w:rFonts w:eastAsia="Times New Roman" w:cs="Times New Roman"/>
          <w:szCs w:val="24"/>
        </w:rPr>
        <w:t>σώπων και των Υπουργών του ΠΑΣΟΚ στην Άμυνα και ότι αυτό το οποίο ξεκίνησε ως μ</w:t>
      </w:r>
      <w:r>
        <w:rPr>
          <w:rFonts w:eastAsia="Times New Roman" w:cs="Times New Roman"/>
          <w:szCs w:val="24"/>
        </w:rPr>
        <w:t>ί</w:t>
      </w:r>
      <w:r>
        <w:rPr>
          <w:rFonts w:eastAsia="Times New Roman" w:cs="Times New Roman"/>
          <w:szCs w:val="24"/>
        </w:rPr>
        <w:t xml:space="preserve">α πολιτική και ποινική πλεκτάνη, ως υπόθεση έχει πλέον εξατμισθεί. Αυτές ήταν οι χαρακτηριστικές φράσεις που τότε είχαν ειπωθεί. </w:t>
      </w:r>
    </w:p>
    <w:p w14:paraId="522581C8" w14:textId="77777777" w:rsidR="005D2FD3" w:rsidRDefault="00310839">
      <w:pPr>
        <w:spacing w:line="600" w:lineRule="auto"/>
        <w:ind w:firstLine="567"/>
        <w:jc w:val="both"/>
        <w:rPr>
          <w:rFonts w:eastAsia="Times New Roman" w:cs="Times New Roman"/>
          <w:szCs w:val="24"/>
        </w:rPr>
      </w:pPr>
      <w:r>
        <w:rPr>
          <w:rFonts w:eastAsia="Times New Roman" w:cs="Times New Roman"/>
          <w:szCs w:val="24"/>
        </w:rPr>
        <w:t>Ο τότε Υπουργός Άμυνας, που θα τα άκουγε αυτά,</w:t>
      </w:r>
      <w:r>
        <w:rPr>
          <w:rFonts w:eastAsia="Times New Roman" w:cs="Times New Roman"/>
          <w:szCs w:val="24"/>
        </w:rPr>
        <w:t xml:space="preserve"> θεωρώντας βέβαιο ότι δεν υπάρχει υπόθεση εναντίον του, εάν παρακολουθεί σήμερα τις εργασίες μας, πιθανότατα να τις παρακολουθεί μέσα από κάποιο κελί του Κορυδαλλού. </w:t>
      </w:r>
    </w:p>
    <w:p w14:paraId="522581C9" w14:textId="77777777" w:rsidR="005D2FD3" w:rsidRDefault="00310839">
      <w:pPr>
        <w:spacing w:line="600" w:lineRule="auto"/>
        <w:ind w:firstLine="567"/>
        <w:jc w:val="both"/>
        <w:rPr>
          <w:rFonts w:eastAsia="Times New Roman" w:cs="Times New Roman"/>
          <w:szCs w:val="24"/>
        </w:rPr>
      </w:pPr>
      <w:r>
        <w:rPr>
          <w:rFonts w:eastAsia="Times New Roman" w:cs="Times New Roman"/>
          <w:szCs w:val="24"/>
        </w:rPr>
        <w:t>Αυτό το οποίο συζητάμε σήμερα και αυτό το οποίο ελπίζω ότι θα αποτελέσει και την κατάληξη</w:t>
      </w:r>
      <w:r>
        <w:rPr>
          <w:rFonts w:eastAsia="Times New Roman" w:cs="Times New Roman"/>
          <w:szCs w:val="24"/>
        </w:rPr>
        <w:t xml:space="preserve"> αυτής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είναι ένα μέρος, μια ψηφίδα στο πάζλ της ανομίας και της εύκολης διαφθοράς που κυριάρχησε για πολλές δεκαετίες στην οικονομία και την πολιτική ζωή της χώρας. </w:t>
      </w:r>
      <w:r>
        <w:rPr>
          <w:rFonts w:eastAsia="Times New Roman" w:cs="Times New Roman"/>
          <w:szCs w:val="24"/>
        </w:rPr>
        <w:t>Ε</w:t>
      </w:r>
      <w:r>
        <w:rPr>
          <w:rFonts w:eastAsia="Times New Roman" w:cs="Times New Roman"/>
          <w:szCs w:val="24"/>
        </w:rPr>
        <w:t>πειδή μιλάμε για διαφθορά και ενδεχόμενες μίζες στ</w:t>
      </w:r>
      <w:r>
        <w:rPr>
          <w:rFonts w:eastAsia="Times New Roman" w:cs="Times New Roman"/>
          <w:szCs w:val="24"/>
        </w:rPr>
        <w:t>ον τομέα των στρατιωτικών εξοπλισμών, τότε προφανώς μιλάμε για μεγάλη ψηφίδα αυτού του πάζλ.</w:t>
      </w:r>
    </w:p>
    <w:p w14:paraId="522581CA" w14:textId="77777777" w:rsidR="005D2FD3" w:rsidRDefault="00310839">
      <w:pPr>
        <w:spacing w:line="600" w:lineRule="auto"/>
        <w:ind w:firstLine="567"/>
        <w:jc w:val="both"/>
        <w:rPr>
          <w:rFonts w:eastAsia="Times New Roman" w:cs="Times New Roman"/>
          <w:szCs w:val="24"/>
        </w:rPr>
      </w:pPr>
      <w:r>
        <w:rPr>
          <w:rFonts w:eastAsia="Times New Roman" w:cs="Times New Roman"/>
          <w:szCs w:val="24"/>
        </w:rPr>
        <w:lastRenderedPageBreak/>
        <w:t xml:space="preserve">Να θυμίσω ότι στο θέμα της διαφθοράς και της συνήθους πρακτικής της μίζας αναφέρθηκε σε παρέμβασή τους από τη Βουλή, κατά την έναρξη της συνεδρίασης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 xml:space="preserve">για τον Λογιστικό Έλεγχο του Χρέους τον Απρίλιο του 2015, ο τότε αρμόδιος για την καταπολέμηση της διαφθοράς Υπουργός Επικρατείας κ. Νικολούδης. </w:t>
      </w:r>
    </w:p>
    <w:p w14:paraId="522581CB" w14:textId="77777777" w:rsidR="005D2FD3" w:rsidRDefault="00310839">
      <w:pPr>
        <w:spacing w:line="600" w:lineRule="auto"/>
        <w:ind w:firstLine="567"/>
        <w:jc w:val="both"/>
        <w:rPr>
          <w:rFonts w:eastAsia="Times New Roman" w:cs="Times New Roman"/>
          <w:szCs w:val="24"/>
        </w:rPr>
      </w:pPr>
      <w:r>
        <w:rPr>
          <w:rFonts w:eastAsia="Times New Roman" w:cs="Times New Roman"/>
          <w:szCs w:val="24"/>
        </w:rPr>
        <w:t xml:space="preserve">Ειδικότερα για τις μίζες στην αγορά του αμυντικού εξοπλισμού είχε πει: «Είναι πλήρως διακριβωμένο ότι σε πάρα </w:t>
      </w:r>
      <w:r>
        <w:rPr>
          <w:rFonts w:eastAsia="Times New Roman" w:cs="Times New Roman"/>
          <w:szCs w:val="24"/>
        </w:rPr>
        <w:t>πολλές περιπτώσεις συμβάσεων αγοράς οπλικών συστημάτων, που υπέγραψε το Υπουργείο Εθνικής Άμυνας, η παράνομη προμήθεια ή αλλιώς «μίζα», που δινόταν σε Έλληνες αξιωματούχους, προκειμένου με παράνομο τρόπο να συμβάλουν στην κατάρτιση αυτών των συμβάσεων, ήτα</w:t>
      </w:r>
      <w:r>
        <w:rPr>
          <w:rFonts w:eastAsia="Times New Roman" w:cs="Times New Roman"/>
          <w:szCs w:val="24"/>
        </w:rPr>
        <w:t xml:space="preserve">ν κατά μέσο όρο 4%. Η απώλεια για το Ελληνικό </w:t>
      </w:r>
      <w:r>
        <w:rPr>
          <w:rFonts w:eastAsia="Times New Roman" w:cs="Times New Roman"/>
          <w:szCs w:val="24"/>
        </w:rPr>
        <w:t>δ</w:t>
      </w:r>
      <w:r>
        <w:rPr>
          <w:rFonts w:eastAsia="Times New Roman" w:cs="Times New Roman"/>
          <w:szCs w:val="24"/>
        </w:rPr>
        <w:t xml:space="preserve">ημόσιο», πρόσθεσε, «δισεκατομμύρια». </w:t>
      </w:r>
      <w:r>
        <w:rPr>
          <w:rFonts w:eastAsia="Times New Roman" w:cs="Times New Roman"/>
          <w:szCs w:val="24"/>
        </w:rPr>
        <w:t>Ο</w:t>
      </w:r>
      <w:r>
        <w:rPr>
          <w:rFonts w:eastAsia="Times New Roman" w:cs="Times New Roman"/>
          <w:szCs w:val="24"/>
        </w:rPr>
        <w:t xml:space="preserve">ι συμβάσεις αυτές υπογράφονταν, έξω από τη χώρα έρχονταν τα χρήματα και κάποιοι μέσα από τη χώρα παρανόμως τα εισέπρατταν. </w:t>
      </w:r>
    </w:p>
    <w:p w14:paraId="522581CC" w14:textId="77777777" w:rsidR="005D2FD3" w:rsidRDefault="00310839">
      <w:pPr>
        <w:spacing w:line="600" w:lineRule="auto"/>
        <w:ind w:firstLine="567"/>
        <w:jc w:val="both"/>
        <w:rPr>
          <w:rFonts w:eastAsia="Times New Roman" w:cs="Times New Roman"/>
          <w:szCs w:val="24"/>
        </w:rPr>
      </w:pPr>
      <w:r>
        <w:rPr>
          <w:rFonts w:eastAsia="Times New Roman" w:cs="Times New Roman"/>
          <w:szCs w:val="24"/>
        </w:rPr>
        <w:t>Υπάρχει δυνατότητα και έδαφος διερεύνησης; Υπάρ</w:t>
      </w:r>
      <w:r>
        <w:rPr>
          <w:rFonts w:eastAsia="Times New Roman" w:cs="Times New Roman"/>
          <w:szCs w:val="24"/>
        </w:rPr>
        <w:t xml:space="preserve">χει. Να θυμηθούμε ότι τα όποια αδικήματα για το ξέπλυμα μαύρου χρήματος, εφόσον διαπιστωθούν, δεν έχουν παραγραφεί, παραμένουν. Πολύ δε περισσότερο, δεν παραγράφονται από τη μνήμη </w:t>
      </w:r>
      <w:r>
        <w:rPr>
          <w:rFonts w:eastAsia="Times New Roman" w:cs="Times New Roman"/>
          <w:szCs w:val="24"/>
        </w:rPr>
        <w:lastRenderedPageBreak/>
        <w:t>του ελληνικού λαού οι πρακτικές στις οποίες οφείλεται το 25% του σημερινού χ</w:t>
      </w:r>
      <w:r>
        <w:rPr>
          <w:rFonts w:eastAsia="Times New Roman" w:cs="Times New Roman"/>
          <w:szCs w:val="24"/>
        </w:rPr>
        <w:t xml:space="preserve">ρέους, η αφαίμαξη της ελληνικής οικονομίας, η κοροϊδία του ελληνικού λαού. </w:t>
      </w:r>
    </w:p>
    <w:p w14:paraId="522581CD" w14:textId="77777777" w:rsidR="005D2FD3" w:rsidRDefault="00310839">
      <w:pPr>
        <w:spacing w:line="600" w:lineRule="auto"/>
        <w:ind w:firstLine="720"/>
        <w:jc w:val="both"/>
        <w:rPr>
          <w:rFonts w:eastAsia="Times New Roman"/>
          <w:bCs/>
        </w:rPr>
      </w:pPr>
      <w:r>
        <w:rPr>
          <w:rFonts w:eastAsia="Times New Roman" w:cs="Times New Roman"/>
          <w:szCs w:val="24"/>
        </w:rPr>
        <w:t>Το 25% του ελληνικού χρέους οφείλεται σε αυτές τις δαπάνες, όπως το είχε προσδιορίσει στην Επιτροπή Οικονομικών Υποθέσεων της Βουλής, στο τέλος του 2003, ο τότε Υπουργός Οικονομίας</w:t>
      </w:r>
      <w:r>
        <w:rPr>
          <w:rFonts w:eastAsia="Times New Roman" w:cs="Times New Roman"/>
          <w:szCs w:val="24"/>
        </w:rPr>
        <w:t xml:space="preserve"> κ. Χριστοδουλάκης, που είχε πει ότι τουλάχιστον είκοσι πέντε μονάδες του δημόσιου χρέους οφείλονται σε αμυντικές δαπάνες.</w:t>
      </w:r>
      <w:r>
        <w:rPr>
          <w:rFonts w:eastAsia="Times New Roman"/>
          <w:bCs/>
        </w:rPr>
        <w:t xml:space="preserve"> </w:t>
      </w:r>
    </w:p>
    <w:p w14:paraId="522581CE" w14:textId="77777777" w:rsidR="005D2FD3" w:rsidRDefault="00310839">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22581CF" w14:textId="77777777" w:rsidR="005D2FD3" w:rsidRDefault="00310839">
      <w:pPr>
        <w:spacing w:line="600" w:lineRule="auto"/>
        <w:ind w:firstLine="567"/>
        <w:jc w:val="both"/>
        <w:rPr>
          <w:rFonts w:eastAsia="Times New Roman" w:cs="Times New Roman"/>
          <w:szCs w:val="24"/>
        </w:rPr>
      </w:pPr>
      <w:r>
        <w:rPr>
          <w:rFonts w:eastAsia="Times New Roman" w:cs="Times New Roman"/>
          <w:szCs w:val="24"/>
        </w:rPr>
        <w:t>Με βάση, λοιπόν, τα στοιχεία του Διεθνούς Ινστιτ</w:t>
      </w:r>
      <w:r>
        <w:rPr>
          <w:rFonts w:eastAsia="Times New Roman" w:cs="Times New Roman"/>
          <w:szCs w:val="24"/>
        </w:rPr>
        <w:t>ούτου Στοκχόλμης για την Ειρήνη και τον Αφοπλισμό, η Ελλάδα κατέχει τα πρωτεία επί σειρά ετών γι’ αυτές τις αμυντικές δαπάνες.</w:t>
      </w:r>
    </w:p>
    <w:p w14:paraId="522581D0" w14:textId="77777777" w:rsidR="005D2FD3" w:rsidRDefault="00310839">
      <w:pPr>
        <w:spacing w:after="0"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επειδή έχει εξαντληθεί ο χρόνος, θέλω να πω ότι είμαι βέβαιος ότι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ε</w:t>
      </w:r>
      <w:r>
        <w:rPr>
          <w:rFonts w:eastAsia="Times New Roman" w:cs="Times New Roman"/>
          <w:szCs w:val="24"/>
        </w:rPr>
        <w:t>πιτροπή θα προχωρήσει μ</w:t>
      </w:r>
      <w:r>
        <w:rPr>
          <w:rFonts w:eastAsia="Times New Roman" w:cs="Times New Roman"/>
          <w:szCs w:val="24"/>
        </w:rPr>
        <w:t xml:space="preserve">έχρι τέλους στο έργο της για να αποκαλυφθούν οι ροές του μαύρου χρήματος, οι δαιδαλώδεις διαδρομές για το κρύψιμο </w:t>
      </w:r>
      <w:r>
        <w:rPr>
          <w:rFonts w:eastAsia="Times New Roman" w:cs="Times New Roman"/>
          <w:szCs w:val="24"/>
        </w:rPr>
        <w:lastRenderedPageBreak/>
        <w:t>της μίζας, να αποκαλυφθούν οι υπογραφές που κοσμούν τις επίδικες αποφάσεις, να φανούν οι διασυνδέσεις της πολιτικής με τα οικονομικά και επιχε</w:t>
      </w:r>
      <w:r>
        <w:rPr>
          <w:rFonts w:eastAsia="Times New Roman" w:cs="Times New Roman"/>
          <w:szCs w:val="24"/>
        </w:rPr>
        <w:t xml:space="preserve">ιρηματικά συμφέροντα, που υποσκάπτουν, όχι μόνο τη σταθερότητα της οικονομίας, αλλά και το αξιόμαχο, εντέλει, των Ενόπλων Δυνάμεων, για να έρθει στο φως, όχι μόνο η περιγραφή, αλλά και η ταυτότητα της διαπλοκής και της διαφθοράς. </w:t>
      </w:r>
    </w:p>
    <w:p w14:paraId="522581D1"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22581D2" w14:textId="77777777" w:rsidR="005D2FD3" w:rsidRDefault="00310839">
      <w:pPr>
        <w:spacing w:after="0" w:line="600" w:lineRule="auto"/>
        <w:ind w:firstLine="720"/>
        <w:jc w:val="center"/>
        <w:rPr>
          <w:rFonts w:eastAsia="Times New Roman"/>
          <w:bCs/>
        </w:rPr>
      </w:pPr>
      <w:r>
        <w:rPr>
          <w:rFonts w:eastAsia="Times New Roman"/>
          <w:bCs/>
        </w:rPr>
        <w:t>(Χειροκροτήμα</w:t>
      </w:r>
      <w:r>
        <w:rPr>
          <w:rFonts w:eastAsia="Times New Roman"/>
          <w:bCs/>
        </w:rPr>
        <w:t>τα από την πτέρυγα του ΣΥΡΙΖΑ)</w:t>
      </w:r>
    </w:p>
    <w:p w14:paraId="522581D3" w14:textId="77777777" w:rsidR="005D2FD3" w:rsidRDefault="0031083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Κοινοβουλευτικός Εκπρόσωπος των Ανεξαρτήτων Ελλήνων κ. Καμμένος. </w:t>
      </w:r>
    </w:p>
    <w:p w14:paraId="522581D4" w14:textId="77777777" w:rsidR="005D2FD3" w:rsidRDefault="00310839">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Ευχαριστώ, κύριε Πρόεδρε. </w:t>
      </w:r>
    </w:p>
    <w:p w14:paraId="522581D5"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Αγαπητοί συνάδελφοι, σημαντική ημέρα η σημερινή. Για άλλη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 xml:space="preserve">φορά η Κυβέρνηση ΣΥΡΙΖΑ-Ανεξαρτήτων Ελλήνων «σπάει τα αυγά» για να κάνει την πολιτική ομελέτα. </w:t>
      </w:r>
    </w:p>
    <w:p w14:paraId="522581D6"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Θυμόμαστε τα τελευταία σαράντα χρόνια ελάχιστες εξεταστικές επιτροπές, πόσο μάλλον ουσιώδεις εξεταστικές επιτροπές. Μια τεράστια επιτροπή που είχε γίνει με τη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xml:space="preserve"> είδαμε πώς έκλεισε και άφησε πίσω της πάρα πολλές «ουρές». </w:t>
      </w:r>
    </w:p>
    <w:p w14:paraId="522581D7"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lastRenderedPageBreak/>
        <w:t>Καλούμαστε σήμερα να μελετήσουμε το μεγάλο όγκο αυτών των στοιχείων που ήρθαν στη Βουλή. Από αυτά κατόρθωσα να διαβάσω σχεδόν το 70% και ο ίδιος. Έμεινα σε κάποια βασικά σημεία, τα οποία, όπως και τους προλαλήσαντες - αφού παρακολούθησα όλες τις ομιλίες- μ</w:t>
      </w:r>
      <w:r>
        <w:rPr>
          <w:rFonts w:eastAsia="Times New Roman" w:cs="Times New Roman"/>
          <w:szCs w:val="24"/>
        </w:rPr>
        <w:t>ας κάνουν να εντυπωσιαστούμε με το λάθος τρόπο με τον οποίο οι κυβερνήσεις του εθνοσωτήρα κ. Σημίτη κατάφεραν να καταχρεωκοπήσουν αυτή την πατρίδα και να ερχόμαστε σήμερα εμείς εδώ να αναλύουμε το πού θα βρούμε λεφτά για συντάξεις, για ΕΚΑΣ και για αφορολό</w:t>
      </w:r>
      <w:r>
        <w:rPr>
          <w:rFonts w:eastAsia="Times New Roman" w:cs="Times New Roman"/>
          <w:szCs w:val="24"/>
        </w:rPr>
        <w:t xml:space="preserve">γητο, όταν εκείνος ανακάλυψε τα </w:t>
      </w:r>
      <w:r>
        <w:rPr>
          <w:rFonts w:eastAsia="Times New Roman" w:cs="Times New Roman"/>
          <w:szCs w:val="24"/>
          <w:lang w:val="en-US"/>
        </w:rPr>
        <w:t>swaps</w:t>
      </w:r>
      <w:r>
        <w:rPr>
          <w:rFonts w:eastAsia="Times New Roman" w:cs="Times New Roman"/>
          <w:szCs w:val="24"/>
        </w:rPr>
        <w:t xml:space="preserve"> με την </w:t>
      </w:r>
      <w:r>
        <w:rPr>
          <w:rFonts w:eastAsia="Times New Roman" w:cs="Times New Roman"/>
          <w:szCs w:val="24"/>
        </w:rPr>
        <w:t>«</w:t>
      </w:r>
      <w:r>
        <w:rPr>
          <w:rFonts w:eastAsia="Times New Roman" w:cs="Times New Roman"/>
          <w:szCs w:val="24"/>
          <w:lang w:val="en-US"/>
        </w:rPr>
        <w:t>G</w:t>
      </w:r>
      <w:r>
        <w:rPr>
          <w:rFonts w:eastAsia="Times New Roman" w:cs="Times New Roman"/>
          <w:szCs w:val="24"/>
          <w:lang w:val="en-US"/>
        </w:rPr>
        <w:t>OLDMAN</w:t>
      </w:r>
      <w:r>
        <w:rPr>
          <w:rFonts w:eastAsia="Times New Roman" w:cs="Times New Roman"/>
          <w:szCs w:val="24"/>
        </w:rPr>
        <w:t xml:space="preserve"> </w:t>
      </w:r>
      <w:r>
        <w:rPr>
          <w:rFonts w:eastAsia="Times New Roman" w:cs="Times New Roman"/>
          <w:szCs w:val="24"/>
          <w:lang w:val="en-US"/>
        </w:rPr>
        <w:t>S</w:t>
      </w:r>
      <w:r>
        <w:rPr>
          <w:rFonts w:eastAsia="Times New Roman" w:cs="Times New Roman"/>
          <w:szCs w:val="24"/>
          <w:lang w:val="en-US"/>
        </w:rPr>
        <w:t>ACHS</w:t>
      </w:r>
      <w:r>
        <w:rPr>
          <w:rFonts w:eastAsia="Times New Roman" w:cs="Times New Roman"/>
          <w:szCs w:val="24"/>
        </w:rPr>
        <w:t>»</w:t>
      </w:r>
      <w:r>
        <w:rPr>
          <w:rFonts w:eastAsia="Times New Roman" w:cs="Times New Roman"/>
          <w:szCs w:val="24"/>
        </w:rPr>
        <w:t xml:space="preserve"> και μετά μας έκανε τα αμυντικά </w:t>
      </w:r>
      <w:r>
        <w:rPr>
          <w:rFonts w:eastAsia="Times New Roman" w:cs="Times New Roman"/>
          <w:szCs w:val="24"/>
          <w:lang w:val="en-US"/>
        </w:rPr>
        <w:t>swaps</w:t>
      </w:r>
      <w:r>
        <w:rPr>
          <w:rFonts w:eastAsia="Times New Roman" w:cs="Times New Roman"/>
          <w:szCs w:val="24"/>
        </w:rPr>
        <w:t xml:space="preserve">. Δηλαδή, μας έκρυβε και το χρέος. Από πού να πρωτοαρχίσει κανείς; Δεν μας φτάνουν δώδεκα ώρες, όχι δώδεκα λεπτά. </w:t>
      </w:r>
    </w:p>
    <w:p w14:paraId="522581D8"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Οι κυβερνήσεις αυτές που πέρασαν εκείνα τα χρόνια έχουν δείξει εγκληματική συμπεριφορά, όπως προκύπτει από τα έγγραφα, πάνω στη διασπάθιση και τη σκοπιμότητα της χρήσης του δημόσιου χρήματος. </w:t>
      </w:r>
    </w:p>
    <w:p w14:paraId="522581D9"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Όταν κατηγορηθήκαμε εμείς και όλη η Ελλάδα, όλοι οι Έλληνες πολ</w:t>
      </w:r>
      <w:r>
        <w:rPr>
          <w:rFonts w:eastAsia="Times New Roman" w:cs="Times New Roman"/>
          <w:szCs w:val="24"/>
        </w:rPr>
        <w:t xml:space="preserve">ίτες, ότι ζούσαμε πάνω από τις δυνατότητές μας, ο κύριος υπεύθυνος, αυτός που έδενε τα σκυλιά με λουκάνικα, με τα </w:t>
      </w:r>
      <w:r>
        <w:rPr>
          <w:rFonts w:eastAsia="Times New Roman" w:cs="Times New Roman"/>
          <w:szCs w:val="24"/>
        </w:rPr>
        <w:lastRenderedPageBreak/>
        <w:t>χρηματιστήρια, με τα εξοπλιστικά και με άλλα τέτοια, ήταν ο Σημίτης. Δεν ήταν ούτε ο Πάνος Καμμένος ούτε ο Καραμανλής ούτε ο Γιώργος Παπανδρέο</w:t>
      </w:r>
      <w:r>
        <w:rPr>
          <w:rFonts w:eastAsia="Times New Roman" w:cs="Times New Roman"/>
          <w:szCs w:val="24"/>
        </w:rPr>
        <w:t xml:space="preserve">υ. Δεν ήταν κανένας από αυτούς. </w:t>
      </w:r>
    </w:p>
    <w:p w14:paraId="522581DA"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Ο Σημίτης τα έδεσε τα σκυλιά. Με ποιον; Με τον κ. Παπαντωνίου ως Υπουργό Οικονομικών και με τον κ. Λουκά Παπαδήμο ως κεντρικό τραπεζίτη, που έδωσε την υπογραφή του για μετοχοδάνεια με «καπέλο» 15 εκατομμύρια δραχμές τότε αν</w:t>
      </w:r>
      <w:r>
        <w:rPr>
          <w:rFonts w:eastAsia="Times New Roman" w:cs="Times New Roman"/>
          <w:szCs w:val="24"/>
        </w:rPr>
        <w:t xml:space="preserve">ά κωδικό. </w:t>
      </w:r>
    </w:p>
    <w:p w14:paraId="522581DB"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Επίσης, θα ήθελα να διορθώσω το φίλο μου, τον κ. Παπαχριστόπουλο. Κύριε Παπαχριστόπουλε, 170 δισεκατομμύρια χάθηκαν, ευρώ, όχι δραχμές. Στο χρηματιστήριο η ανακεφαλαιοποίηση ξεκίνησε 55 δισεκατομμύρια και έφτασε τα 175 δισεκατομμύρια. Χάσαμε 170</w:t>
      </w:r>
      <w:r>
        <w:rPr>
          <w:rFonts w:eastAsia="Times New Roman" w:cs="Times New Roman"/>
          <w:szCs w:val="24"/>
        </w:rPr>
        <w:t xml:space="preserve"> δισεκατομμύρια ευρώ. Χάσαμε και ογδόντα εταιρείες ενδιάμεσα. Δεν είναι της παρούσης. Πιστεύω ότι θα ανοίξει και αυτό το θέμα. Διακόσιες πενήντα εταιρείες κατέληξαν από τις εκατό εβδομήντα. </w:t>
      </w:r>
    </w:p>
    <w:p w14:paraId="522581DC"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Το έγκλημα ήταν διαρκές. Στήθηκαν πλατφόρμες λεηλασίας του δημοσί</w:t>
      </w:r>
      <w:r>
        <w:rPr>
          <w:rFonts w:eastAsia="Times New Roman" w:cs="Times New Roman"/>
          <w:szCs w:val="24"/>
        </w:rPr>
        <w:t>ου χρήματος. Όλα τα έριχναν στην ευθύνη των Υπουργών, η οποία δεν υπήρχε, καθώς με μαγικό τρόπο διαγρά</w:t>
      </w:r>
      <w:r>
        <w:rPr>
          <w:rFonts w:eastAsia="Times New Roman" w:cs="Times New Roman"/>
          <w:szCs w:val="24"/>
        </w:rPr>
        <w:lastRenderedPageBreak/>
        <w:t xml:space="preserve">φονταν οι ευθύνες των Υπουργών, τουλάχιστον οι κακουργηματικές και οι ποινικές. Αν διαβάσει κανένας τα κείμενα, θα απορήσει γιατί ζει σε αυτή τη χώρα. Θα </w:t>
      </w:r>
      <w:r>
        <w:rPr>
          <w:rFonts w:eastAsia="Times New Roman" w:cs="Times New Roman"/>
          <w:szCs w:val="24"/>
        </w:rPr>
        <w:t xml:space="preserve">απορήσει, για παράδειγμα, για τις φρεγάτες. </w:t>
      </w:r>
    </w:p>
    <w:p w14:paraId="522581DD"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 xml:space="preserve">Ο κ. Μισέλ Ζοσεράν κατέθεσε στο γαλλικό δικαστήριο ότι έδωσε 9 εκατομμύρια μίζες στην Ελλάδα στον Υπουργό στην Κύπρο. Το είπε στο γαλλικό δικαστήριο και κόντεψε να μπει φυλακή. </w:t>
      </w:r>
    </w:p>
    <w:p w14:paraId="522581DE"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Πέρασαν από εδώ όλοι, ο Κάντας κ.</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Έδωσαν τις μίζες πίσω. Ευτυχώς που ήρθαμε στην Κυβέρνηση και ανοίγουμε αυτά τα θέματα. Μαζέψαμε και κανένα φράγκο από μίζες. Ο Κάντας έχει «δώσει» όλο τον κόσμο. Δεν ασχολείται κανένας. </w:t>
      </w:r>
    </w:p>
    <w:p w14:paraId="522581DF"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Βγήκε προχθές η κ. Σταμάτη και χαρακτήρισε με έναν πολύ ωραίο τρ</w:t>
      </w:r>
      <w:r>
        <w:rPr>
          <w:rFonts w:eastAsia="Times New Roman" w:cs="Times New Roman"/>
          <w:szCs w:val="24"/>
        </w:rPr>
        <w:t xml:space="preserve">όπο, που θυμίζει μια ωραία κινηματογραφική ταινία πάρα πολλών εκατομμυρίων, τον κ. Σημίτη και επίσης κατηγόρησε και τον κ. Γεώργιο Παπανδρέου. Αυτό το έκανε η σύζυγος του κ. Τσοχατζόπουλου. Δεν ασχολήθηκε κανένας </w:t>
      </w:r>
      <w:r>
        <w:rPr>
          <w:rFonts w:eastAsia="Times New Roman" w:cs="Times New Roman"/>
          <w:szCs w:val="24"/>
        </w:rPr>
        <w:t>ε</w:t>
      </w:r>
      <w:r>
        <w:rPr>
          <w:rFonts w:eastAsia="Times New Roman" w:cs="Times New Roman"/>
          <w:szCs w:val="24"/>
        </w:rPr>
        <w:t xml:space="preserve">ισαγγελέας. </w:t>
      </w:r>
    </w:p>
    <w:p w14:paraId="522581E0" w14:textId="77777777" w:rsidR="005D2FD3" w:rsidRDefault="00310839">
      <w:pPr>
        <w:spacing w:after="0" w:line="600" w:lineRule="auto"/>
        <w:ind w:firstLine="720"/>
        <w:jc w:val="both"/>
        <w:rPr>
          <w:rFonts w:eastAsia="Times New Roman" w:cs="Times New Roman"/>
          <w:szCs w:val="24"/>
        </w:rPr>
      </w:pPr>
      <w:r>
        <w:rPr>
          <w:rFonts w:eastAsia="Times New Roman" w:cs="Times New Roman"/>
          <w:szCs w:val="24"/>
        </w:rPr>
        <w:t>Ο Έλληνας πολίτης όταν βγαίνο</w:t>
      </w:r>
      <w:r>
        <w:rPr>
          <w:rFonts w:eastAsia="Times New Roman" w:cs="Times New Roman"/>
          <w:szCs w:val="24"/>
        </w:rPr>
        <w:t>υμε έξω στο καφενείο μας ρωτάει: «Εσείς τι κάνετε εκεί πέρα; Ο Εισαγγελέας τι κάνει;». Εί</w:t>
      </w:r>
      <w:r>
        <w:rPr>
          <w:rFonts w:eastAsia="Times New Roman" w:cs="Times New Roman"/>
          <w:szCs w:val="24"/>
        </w:rPr>
        <w:lastRenderedPageBreak/>
        <w:t>ναι δυνατόν να κατηγορεί η σύζυγος ενός κατά τεκμήριο χρηματισμένου Υπουργού του ΠΑΣΟΚ τον Πρωθυπουργό του, τον Αρχηγό του ΚΥΣΕΑ -και θα φτάσω εκεί- για την ομαδική δι</w:t>
      </w:r>
      <w:r>
        <w:rPr>
          <w:rFonts w:eastAsia="Times New Roman" w:cs="Times New Roman"/>
          <w:szCs w:val="24"/>
        </w:rPr>
        <w:t xml:space="preserve">αγραφή ή την ομαδική συλλογική ανευθυνότητα που έδειξαν καλυπτόμενοι πίσω από τη συλλογική ευθύνη του ΚΥΣΕΑ; Ποιος έπαιρνε αποφάσεις; </w:t>
      </w:r>
    </w:p>
    <w:p w14:paraId="522581E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Έχουμε πάρα πολλή δουλειά να κάνουμε σε αυτήν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που θα προκύψει. Δεν σταματάει σε πρόσω</w:t>
      </w:r>
      <w:r>
        <w:rPr>
          <w:rFonts w:eastAsia="Times New Roman" w:cs="Times New Roman"/>
          <w:szCs w:val="24"/>
        </w:rPr>
        <w:t xml:space="preserve">πα. Θα βρούμε τη ροή του χρήματος. Θα βρεθούν οι άνθρωποι οι οποίοι έστηναν δεκάδες έως εκατοντάδες </w:t>
      </w:r>
      <w:r>
        <w:rPr>
          <w:rFonts w:eastAsia="Times New Roman" w:cs="Times New Roman"/>
          <w:szCs w:val="24"/>
          <w:lang w:val="en-US"/>
        </w:rPr>
        <w:t>offshore</w:t>
      </w:r>
      <w:r>
        <w:rPr>
          <w:rFonts w:eastAsia="Times New Roman" w:cs="Times New Roman"/>
          <w:szCs w:val="24"/>
        </w:rPr>
        <w:t>. Θα εξερευνηθεί πάλι  ο ρόλος του κ. Όσβαλντ που ήρθε και έφυγε, του κ. Λυγινού, του κ. Μεταξά που έστηνε εταιρείες εδώ και εκεί, όλοι αυτοί που εί</w:t>
      </w:r>
      <w:r>
        <w:rPr>
          <w:rFonts w:eastAsia="Times New Roman" w:cs="Times New Roman"/>
          <w:szCs w:val="24"/>
        </w:rPr>
        <w:t xml:space="preserve">χαν τους μηχανισμούς και τους δαιδάλους, για να μπορέσουν αυτοί οι οποίοι έπρεπε να ιδιοποιηθούν χρήματα δημόσιας περιουσίας να τα αποκρύψουν και να μην εμφανιστούν ποτέ και να μην πιαστούν και ποτέ. Όλα αυτά θα φανούν. </w:t>
      </w:r>
    </w:p>
    <w:p w14:paraId="522581E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Από εκεί και πέρα, διαβάσαμε και τη</w:t>
      </w:r>
      <w:r>
        <w:rPr>
          <w:rFonts w:eastAsia="Times New Roman" w:cs="Times New Roman"/>
          <w:szCs w:val="24"/>
        </w:rPr>
        <w:t xml:space="preserve">ν επιστολή του κ. Παπαντωνίου χθες. Με λύπη μου διάβασα αυτήν την επιστολή. Βγαίνεις δημόσια και λες ότι γίνεται σύσταση αυτής της </w:t>
      </w:r>
      <w:r>
        <w:rPr>
          <w:rFonts w:eastAsia="Times New Roman" w:cs="Times New Roman"/>
          <w:szCs w:val="24"/>
        </w:rPr>
        <w:t>ε</w:t>
      </w:r>
      <w:r>
        <w:rPr>
          <w:rFonts w:eastAsia="Times New Roman" w:cs="Times New Roman"/>
          <w:szCs w:val="24"/>
        </w:rPr>
        <w:t>πιτρο</w:t>
      </w:r>
      <w:r>
        <w:rPr>
          <w:rFonts w:eastAsia="Times New Roman" w:cs="Times New Roman"/>
          <w:szCs w:val="24"/>
        </w:rPr>
        <w:lastRenderedPageBreak/>
        <w:t>πής -κάποιοι από μας θα διαβάζουν, φαντάζομαι όλοι, τις δικογραφίες- γιατί σε κατηγορούν που μπήκες στο ευρώ; Να σας πω</w:t>
      </w:r>
      <w:r>
        <w:rPr>
          <w:rFonts w:eastAsia="Times New Roman" w:cs="Times New Roman"/>
          <w:szCs w:val="24"/>
        </w:rPr>
        <w:t xml:space="preserve"> τι λέει η έκθεση της ΕΛΣΤΑΤ το 2004 στη σελίδα 15 έως 17, τι λέει όταν άρχισε να κλείνει τους λογαριασμούς του ΠΑΣΟΚ από το 2003 έως το 2004; Θέλετε να σας διαβάσω τι λέει, τι βρήκαν και πώς πέρναγαν τα εξοπλιστικά; Σε τρεις σελίδες τα λέει. Έχει πινακάκι</w:t>
      </w:r>
      <w:r>
        <w:rPr>
          <w:rFonts w:eastAsia="Times New Roman" w:cs="Times New Roman"/>
          <w:szCs w:val="24"/>
        </w:rPr>
        <w:t xml:space="preserve"> πίσω. Τα ξέραμε από τότε εμείς που ήμασταν έξω, ήταν η δουλειά μας. </w:t>
      </w:r>
    </w:p>
    <w:p w14:paraId="522581E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Από το 1997 -έχει εδώ τον πίνακα- έως το 2003 λείπουν 7 δισεκατομμύρια τον χρόνο, είναι απέραστα. Τα έκρυβαν με </w:t>
      </w:r>
      <w:r>
        <w:rPr>
          <w:rFonts w:eastAsia="Times New Roman" w:cs="Times New Roman"/>
          <w:szCs w:val="24"/>
          <w:lang w:val="en-US"/>
        </w:rPr>
        <w:t>swaps</w:t>
      </w:r>
      <w:r>
        <w:rPr>
          <w:rFonts w:eastAsia="Times New Roman" w:cs="Times New Roman"/>
          <w:szCs w:val="24"/>
        </w:rPr>
        <w:t>, τα πήγαιναν πιο πέρα. Έλεγαν ότι είναι απόρρητες οι παραλαβές των ο</w:t>
      </w:r>
      <w:r>
        <w:rPr>
          <w:rFonts w:eastAsia="Times New Roman" w:cs="Times New Roman"/>
          <w:szCs w:val="24"/>
        </w:rPr>
        <w:t xml:space="preserve">πλικών συστημάτων, δεν μπορεί να βγαίνουμε και να λέμε παραλάβαμε πενήντα τανκς σήμερα, άρα τα πληρώνουμε. Και έστελναν τις πληρωμές τριάντα, σαράντα χρόνια μετά! Είχε έρθει η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η </w:t>
      </w:r>
      <w:r>
        <w:rPr>
          <w:rFonts w:eastAsia="Times New Roman" w:cs="Times New Roman"/>
          <w:szCs w:val="24"/>
          <w:lang w:val="en-US"/>
        </w:rPr>
        <w:t>Dresner</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οι άλλες μαγικές καλές τράπεζες –μόνο γερμανι</w:t>
      </w:r>
      <w:r>
        <w:rPr>
          <w:rFonts w:eastAsia="Times New Roman" w:cs="Times New Roman"/>
          <w:szCs w:val="24"/>
        </w:rPr>
        <w:t xml:space="preserve">κές τράπεζες, μόνο γερμανικά άρματα χωρίς βλήματα, άλλα βλήματα υπήρχαν αλλού- και έκρυψαν το χρέος. </w:t>
      </w:r>
      <w:r>
        <w:rPr>
          <w:rFonts w:eastAsia="Times New Roman" w:cs="Times New Roman"/>
          <w:szCs w:val="24"/>
        </w:rPr>
        <w:t>Έ</w:t>
      </w:r>
      <w:r>
        <w:rPr>
          <w:rFonts w:eastAsia="Times New Roman" w:cs="Times New Roman"/>
          <w:szCs w:val="24"/>
        </w:rPr>
        <w:t xml:space="preserve">ρχεται η ΕΛΣΤΑΤ και λέει: παιδιά, σας λείπουν 7 δισεκατομμύρια κάθε χρόνο και δεν κάνετε τίποτα. Κάθε χρόνο </w:t>
      </w:r>
      <w:r>
        <w:rPr>
          <w:rFonts w:eastAsia="Times New Roman" w:cs="Times New Roman"/>
          <w:szCs w:val="24"/>
        </w:rPr>
        <w:lastRenderedPageBreak/>
        <w:t xml:space="preserve">ερχόταν η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 xml:space="preserve"> επίσκεψη στην Ελλάδα. Ερχότ</w:t>
      </w:r>
      <w:r>
        <w:rPr>
          <w:rFonts w:eastAsia="Times New Roman" w:cs="Times New Roman"/>
          <w:szCs w:val="24"/>
        </w:rPr>
        <w:t xml:space="preserve">αν κάθε τετράμηνο και έλεγε στην ελληνική ΕΛΣΤΑΤ η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ι κάνετε εδώ με τους λογαριασμούς; Γιατί περνάτε μετρητά; Γιατί δεν τα περνάτε σαν καταναλωτικά; Τι κάνετε; Γιατί κρύβετε τα εξοπλιστικά;»</w:t>
      </w:r>
      <w:r>
        <w:rPr>
          <w:rFonts w:eastAsia="Times New Roman" w:cs="Times New Roman"/>
          <w:szCs w:val="24"/>
        </w:rPr>
        <w:t>.</w:t>
      </w:r>
      <w:r>
        <w:rPr>
          <w:rFonts w:eastAsia="Times New Roman" w:cs="Times New Roman"/>
          <w:szCs w:val="24"/>
        </w:rPr>
        <w:t xml:space="preserve"> </w:t>
      </w:r>
    </w:p>
    <w:p w14:paraId="522581E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Ποιος φταίει </w:t>
      </w:r>
      <w:r>
        <w:rPr>
          <w:rFonts w:eastAsia="Times New Roman" w:cs="Times New Roman"/>
          <w:szCs w:val="24"/>
        </w:rPr>
        <w:t xml:space="preserve">που έκρυψαν τα εξοπλιστικά και έκρυψαν το δημόσιο χρέος της Ελλάδος; Το δημόσιο χρέος το έκρυψαν και έχει συνευθύνη και η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ι έκανε η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 xml:space="preserve"> που είχε Γερμανό αφεντικό όλα αυτά τα χρόνια; Θα έλεγε κανείς «βάλτε φυλακή τη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 xml:space="preserve"> και τους Υπουργο</w:t>
      </w:r>
      <w:r>
        <w:rPr>
          <w:rFonts w:eastAsia="Times New Roman" w:cs="Times New Roman"/>
          <w:szCs w:val="24"/>
        </w:rPr>
        <w:t xml:space="preserve">ύς Οικονομικών και το Γενικό Λογιστήριο του Κράτους, επειδή εξαπατούν την Ευρώπη»; Αν το έλεγε αυτό ο Γερμανός Ραντερμάχερ θα έπρεπε να μην πάρει τη δουλειά η </w:t>
      </w:r>
      <w:r>
        <w:rPr>
          <w:rFonts w:eastAsia="Times New Roman" w:cs="Times New Roman"/>
          <w:szCs w:val="24"/>
          <w:lang w:val="en-US"/>
        </w:rPr>
        <w:t>Krauss</w:t>
      </w:r>
      <w:r>
        <w:rPr>
          <w:rFonts w:eastAsia="Times New Roman" w:cs="Times New Roman"/>
          <w:szCs w:val="24"/>
        </w:rPr>
        <w:t xml:space="preserve"> </w:t>
      </w:r>
      <w:r>
        <w:rPr>
          <w:rFonts w:eastAsia="Times New Roman" w:cs="Times New Roman"/>
          <w:szCs w:val="24"/>
          <w:lang w:val="en-US"/>
        </w:rPr>
        <w:t>Maffei</w:t>
      </w:r>
      <w:r>
        <w:rPr>
          <w:rFonts w:eastAsia="Times New Roman" w:cs="Times New Roman"/>
          <w:szCs w:val="24"/>
        </w:rPr>
        <w:t xml:space="preserve">. Δεν θα έπρεπε να πάρουν οι Γάλλοι τα καράβια ούτε οι Αμερικάνοι τα Απάτσι. Δεν θα </w:t>
      </w:r>
      <w:r>
        <w:rPr>
          <w:rFonts w:eastAsia="Times New Roman" w:cs="Times New Roman"/>
          <w:szCs w:val="24"/>
        </w:rPr>
        <w:t>έπρεπε να πάρει κανένας τίποτα, γιατί δεν υπήρχε καμ</w:t>
      </w:r>
      <w:r>
        <w:rPr>
          <w:rFonts w:eastAsia="Times New Roman" w:cs="Times New Roman"/>
          <w:szCs w:val="24"/>
        </w:rPr>
        <w:t>μ</w:t>
      </w:r>
      <w:r>
        <w:rPr>
          <w:rFonts w:eastAsia="Times New Roman" w:cs="Times New Roman"/>
          <w:szCs w:val="24"/>
        </w:rPr>
        <w:t xml:space="preserve">ία κανονικότητα. </w:t>
      </w:r>
      <w:r>
        <w:rPr>
          <w:rFonts w:eastAsia="Times New Roman" w:cs="Times New Roman"/>
          <w:szCs w:val="24"/>
        </w:rPr>
        <w:t>Ή</w:t>
      </w:r>
      <w:r>
        <w:rPr>
          <w:rFonts w:eastAsia="Times New Roman" w:cs="Times New Roman"/>
          <w:szCs w:val="24"/>
        </w:rPr>
        <w:t xml:space="preserve">ρθαν εδώ να μας πουν πώς δανειστήκαμε εμείς; </w:t>
      </w:r>
    </w:p>
    <w:p w14:paraId="522581E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Είναι δυνατόν, συνάδελφοι, να συζητάμε όταν υπάρχουν αποδείξεις; Υπάρχουν όχι ενδείξεις αλλά αποδείξεις -τα γράφουν οι ίδιοι- ότι το ΠΑΣΟΚ </w:t>
      </w:r>
      <w:r>
        <w:rPr>
          <w:rFonts w:eastAsia="Times New Roman" w:cs="Times New Roman"/>
          <w:szCs w:val="24"/>
        </w:rPr>
        <w:t xml:space="preserve">εξαπάτησε πιθανόν και με συνέργεια της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 xml:space="preserve"> -δεν τους βγάζω εκτός- το ελληνικό </w:t>
      </w:r>
      <w:r>
        <w:rPr>
          <w:rFonts w:eastAsia="Times New Roman" w:cs="Times New Roman"/>
          <w:szCs w:val="24"/>
        </w:rPr>
        <w:t>δ</w:t>
      </w:r>
      <w:r>
        <w:rPr>
          <w:rFonts w:eastAsia="Times New Roman" w:cs="Times New Roman"/>
          <w:szCs w:val="24"/>
        </w:rPr>
        <w:t xml:space="preserve">ημόσιο και όλη </w:t>
      </w:r>
      <w:r>
        <w:rPr>
          <w:rFonts w:eastAsia="Times New Roman" w:cs="Times New Roman"/>
          <w:szCs w:val="24"/>
        </w:rPr>
        <w:lastRenderedPageBreak/>
        <w:t>την Ευρώπη διά χειρός Παπαντωνίου και Σημίτη. Υπουργός Οικονομικών ήταν εκείνα τα χρόνια και Υπουργός που δεν πέρναγε τα έξοδα και δεν τα πέρναγε σαν δημόσιο</w:t>
      </w:r>
      <w:r>
        <w:rPr>
          <w:rFonts w:eastAsia="Times New Roman" w:cs="Times New Roman"/>
          <w:szCs w:val="24"/>
        </w:rPr>
        <w:t xml:space="preserve"> χρέος και τα έστελνε «του Αγίου….» που λένε στα καφενεία, για να τα βρούμε εμείς, τα παιδιά μας και τα εγγόνια μας. Αυτή ήταν η Κυβέρνηση του ΠΑΣΟΚ και θα μας πουν τώρα ότι φταίμε εμείς και έρχεστε και μας κάνετε πρόλογο γιατί σας βάλαμε στο ευρώ; Θέλετε </w:t>
      </w:r>
      <w:r>
        <w:rPr>
          <w:rFonts w:eastAsia="Times New Roman" w:cs="Times New Roman"/>
          <w:szCs w:val="24"/>
        </w:rPr>
        <w:t xml:space="preserve">να πω στον κ. Παπαντωνίου τι έγινε το βράδυ με το </w:t>
      </w:r>
      <w:r>
        <w:rPr>
          <w:rFonts w:eastAsia="Times New Roman" w:cs="Times New Roman"/>
          <w:szCs w:val="24"/>
          <w:lang w:val="en-US"/>
        </w:rPr>
        <w:t>ecu</w:t>
      </w:r>
      <w:r>
        <w:rPr>
          <w:rFonts w:eastAsia="Times New Roman" w:cs="Times New Roman"/>
          <w:szCs w:val="24"/>
        </w:rPr>
        <w:t xml:space="preserve"> που ήταν η δουλειά μου τότε, που βγήκε και είπε ότι το ξέρανε μόνο πενήντα; Κύριε Βορίδη, αν το θυμάστε, μόνο πενήντα –λέει- το έμαθαν το βράδυ. Δεν έπρεπε να το μάθει κανένας ότι την άλλη μέρα μπαίναμε</w:t>
      </w:r>
      <w:r>
        <w:rPr>
          <w:rFonts w:eastAsia="Times New Roman" w:cs="Times New Roman"/>
          <w:szCs w:val="24"/>
        </w:rPr>
        <w:t xml:space="preserve"> στο ευρώ ούτε τις δύο συναλλαγματικές διαφορές από το </w:t>
      </w:r>
      <w:r>
        <w:rPr>
          <w:rFonts w:eastAsia="Times New Roman" w:cs="Times New Roman"/>
          <w:szCs w:val="24"/>
          <w:lang w:val="en-US"/>
        </w:rPr>
        <w:t>ecu</w:t>
      </w:r>
      <w:r>
        <w:rPr>
          <w:rFonts w:eastAsia="Times New Roman" w:cs="Times New Roman"/>
          <w:szCs w:val="24"/>
        </w:rPr>
        <w:t xml:space="preserve"> που φτάσαμε στα 345 από τα 212 σε δραχμές. Τα εγκλήματα έχουν συντελεστεί. Θα βρούμε την άκρη σιγά σιγά. </w:t>
      </w:r>
    </w:p>
    <w:p w14:paraId="522581E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Όσον αφορά το δημόσιο χρέος, όλα αυτά έγιναν και θα ελεγχθούν. Υπάρχει –λέω πάλι- κατηγορία</w:t>
      </w:r>
      <w:r>
        <w:rPr>
          <w:rFonts w:eastAsia="Times New Roman" w:cs="Times New Roman"/>
          <w:szCs w:val="24"/>
        </w:rPr>
        <w:t xml:space="preserve"> Γάλλου Διευθύνοντος Συμβούλου της </w:t>
      </w:r>
      <w:r>
        <w:rPr>
          <w:rFonts w:eastAsia="Times New Roman" w:cs="Times New Roman"/>
          <w:szCs w:val="24"/>
        </w:rPr>
        <w:t>«</w:t>
      </w:r>
      <w:r>
        <w:rPr>
          <w:rFonts w:eastAsia="Times New Roman" w:cs="Times New Roman"/>
          <w:szCs w:val="24"/>
          <w:lang w:val="en-US"/>
        </w:rPr>
        <w:t>T</w:t>
      </w:r>
      <w:r>
        <w:rPr>
          <w:rFonts w:eastAsia="Times New Roman" w:cs="Times New Roman"/>
          <w:szCs w:val="24"/>
          <w:lang w:val="en-US"/>
        </w:rPr>
        <w:t>HALES</w:t>
      </w:r>
      <w:r>
        <w:rPr>
          <w:rFonts w:eastAsia="Times New Roman" w:cs="Times New Roman"/>
          <w:szCs w:val="24"/>
        </w:rPr>
        <w:t>»</w:t>
      </w:r>
      <w:r>
        <w:rPr>
          <w:rFonts w:eastAsia="Times New Roman" w:cs="Times New Roman"/>
          <w:szCs w:val="24"/>
        </w:rPr>
        <w:t xml:space="preserve">, ο οποίος μαζί με τα ναυπηγεία τα ελληνικά πήρε τη σύμβαση για τις φρεγάτες και κατέθεσε ενόρκως στη Γαλλία ότι έδωσε 9 εκατομμύρια μίζα στην Κύπρο. Έχει και </w:t>
      </w:r>
      <w:r>
        <w:rPr>
          <w:rFonts w:eastAsia="Times New Roman" w:cs="Times New Roman"/>
          <w:szCs w:val="24"/>
        </w:rPr>
        <w:lastRenderedPageBreak/>
        <w:t>ονόματα Ελλήνων. Δεν τα λέω τώρα εδώ, δεν έχει σημασία</w:t>
      </w:r>
      <w:r>
        <w:rPr>
          <w:rFonts w:eastAsia="Times New Roman" w:cs="Times New Roman"/>
          <w:szCs w:val="24"/>
        </w:rPr>
        <w:t xml:space="preserve">. Θα βρούμε τη διαδρομή. Ποιο χρέος; </w:t>
      </w:r>
    </w:p>
    <w:p w14:paraId="522581E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Καταθέτω το έγγραφο της ΕΛΣΤΑΤ για τα Πρακτικά. Τρεις σελίδες είναι. Θα διαβάσετε και για άλλα, όμως οι σελίδες 15 έως και 17 έχουν να κάνουν μόνο με τα εξοπλιστικά που βρήκαν, του Σημίτη και του Γιάννου. Μόνο για τα ε</w:t>
      </w:r>
      <w:r>
        <w:rPr>
          <w:rFonts w:eastAsia="Times New Roman" w:cs="Times New Roman"/>
          <w:szCs w:val="24"/>
        </w:rPr>
        <w:t>ξοπλιστικά. Αφήστε το πώς κρύβανε τους φόρους κ</w:t>
      </w:r>
      <w:r>
        <w:rPr>
          <w:rFonts w:eastAsia="Times New Roman" w:cs="Times New Roman"/>
          <w:szCs w:val="24"/>
        </w:rPr>
        <w:t>.</w:t>
      </w:r>
      <w:r>
        <w:rPr>
          <w:rFonts w:eastAsia="Times New Roman" w:cs="Times New Roman"/>
          <w:szCs w:val="24"/>
        </w:rPr>
        <w:t xml:space="preserve">λπ., έχει διάφορα μέσα. </w:t>
      </w:r>
    </w:p>
    <w:p w14:paraId="522581E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 για τα Πρακτικά το προαναφερθέν έγγραφο, το οποίο βρίσκεται στο αρχείο του Τμήματος Γραμματείας της Διεύθυνσης Στενογραφία</w:t>
      </w:r>
      <w:r>
        <w:rPr>
          <w:rFonts w:eastAsia="Times New Roman" w:cs="Times New Roman"/>
          <w:szCs w:val="24"/>
        </w:rPr>
        <w:t>ς και Πρακτικών της Βουλής).</w:t>
      </w:r>
    </w:p>
    <w:p w14:paraId="522581E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Ποιο ήταν το ύψος των εξοπλιστικών από το 1993 μέχρι το 2004; Ένας λέει 25 δισεκατομμύρια, άλλος λέει 35 δισεκατομμύρια, άλλος λέει 50 και. Γιατί δεν ξέρει κανένας; Επειδή είναι απόρρητο αν θα πάρουμε χωρίς βλήματα; Γιατί είναι</w:t>
      </w:r>
      <w:r>
        <w:rPr>
          <w:rFonts w:eastAsia="Times New Roman" w:cs="Times New Roman"/>
          <w:szCs w:val="24"/>
        </w:rPr>
        <w:t xml:space="preserve"> απόρρητο αν θα εκσυγχρονίσουμε πέντε γριές φρεγάτες αντί να πάρουμε τρεις καινούργιες; Γιατί είναι απόρρητο το δημόσιο χρέος; Θα έρθει η ώρα που θα αποκαλυφθούν, γιατί έχω στα χέρια μου και τα επίσημα στοιχεία πώς έκανε και την απόκρυψη χρέους ο κ. Σημίτη</w:t>
      </w:r>
      <w:r>
        <w:rPr>
          <w:rFonts w:eastAsia="Times New Roman" w:cs="Times New Roman"/>
          <w:szCs w:val="24"/>
        </w:rPr>
        <w:t xml:space="preserve">ς με την </w:t>
      </w:r>
      <w:r>
        <w:rPr>
          <w:rFonts w:eastAsia="Times New Roman" w:cs="Times New Roman"/>
          <w:szCs w:val="24"/>
        </w:rPr>
        <w:t>«</w:t>
      </w:r>
      <w:r>
        <w:rPr>
          <w:rFonts w:eastAsia="Times New Roman" w:cs="Times New Roman"/>
          <w:szCs w:val="24"/>
          <w:lang w:val="en-US"/>
        </w:rPr>
        <w:t>G</w:t>
      </w:r>
      <w:r>
        <w:rPr>
          <w:rFonts w:eastAsia="Times New Roman" w:cs="Times New Roman"/>
          <w:szCs w:val="24"/>
          <w:lang w:val="en-US"/>
        </w:rPr>
        <w:t>OLDMAN</w:t>
      </w:r>
      <w:r w:rsidRPr="00467CC5">
        <w:rPr>
          <w:rFonts w:eastAsia="Times New Roman" w:cs="Times New Roman"/>
          <w:szCs w:val="24"/>
        </w:rPr>
        <w:t xml:space="preserve"> </w:t>
      </w:r>
      <w:r>
        <w:rPr>
          <w:rFonts w:eastAsia="Times New Roman" w:cs="Times New Roman"/>
          <w:szCs w:val="24"/>
          <w:lang w:val="en-US"/>
        </w:rPr>
        <w:t>SACHS</w:t>
      </w:r>
      <w:r>
        <w:rPr>
          <w:rFonts w:eastAsia="Times New Roman" w:cs="Times New Roman"/>
          <w:szCs w:val="24"/>
        </w:rPr>
        <w:t>»</w:t>
      </w:r>
      <w:r>
        <w:rPr>
          <w:rFonts w:eastAsia="Times New Roman" w:cs="Times New Roman"/>
          <w:szCs w:val="24"/>
        </w:rPr>
        <w:t xml:space="preserve">.  </w:t>
      </w:r>
    </w:p>
    <w:p w14:paraId="522581E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Έχω όλους τους πίνακες, τι έκανε ακριβώς και πού το πήγε. Είναι αδύνατον να ελεγχθεί, διότι όλα πέρναγαν τμηματικά -το λέει μέσα η </w:t>
      </w:r>
      <w:r>
        <w:rPr>
          <w:rFonts w:eastAsia="Times New Roman" w:cs="Times New Roman"/>
          <w:szCs w:val="24"/>
          <w:lang w:val="en-US"/>
        </w:rPr>
        <w:t>EUROSTAT</w:t>
      </w:r>
      <w:r>
        <w:rPr>
          <w:rFonts w:eastAsia="Times New Roman" w:cs="Times New Roman"/>
          <w:szCs w:val="24"/>
        </w:rPr>
        <w:t xml:space="preserve">- και τα έβαζαν όποτε ήθελαν, με συγκάλυψη της </w:t>
      </w:r>
      <w:r>
        <w:rPr>
          <w:rFonts w:eastAsia="Times New Roman" w:cs="Times New Roman"/>
          <w:szCs w:val="24"/>
          <w:lang w:val="en-US"/>
        </w:rPr>
        <w:t>EUROSTAT</w:t>
      </w:r>
      <w:r>
        <w:rPr>
          <w:rFonts w:eastAsia="Times New Roman" w:cs="Times New Roman"/>
          <w:szCs w:val="24"/>
        </w:rPr>
        <w:t xml:space="preserve">. </w:t>
      </w:r>
      <w:r>
        <w:rPr>
          <w:rFonts w:eastAsia="Times New Roman" w:cs="Times New Roman"/>
          <w:szCs w:val="24"/>
        </w:rPr>
        <w:t>Ή</w:t>
      </w:r>
      <w:r>
        <w:rPr>
          <w:rFonts w:eastAsia="Times New Roman" w:cs="Times New Roman"/>
          <w:szCs w:val="24"/>
        </w:rPr>
        <w:t>ρθε η χρονιά, το 2004 με το 2009 -θα το πω για πολλοστή φορά- της Κυβέρνησης του Κώστα του Καραμανλή εκείνα τα χρόνια. Θα έρθουν εδώ όλα: και η ΕΛΣΤΑΤ και ο Γεωργίου και όλοι όσοι πέρασαν και ο ΟΔΔΗΧ του κ. Σαρδελή. Εγώ θα πω τα ονόματα, γιατί θα τα πω και</w:t>
      </w:r>
      <w:r>
        <w:rPr>
          <w:rFonts w:eastAsia="Times New Roman" w:cs="Times New Roman"/>
          <w:szCs w:val="24"/>
        </w:rPr>
        <w:t xml:space="preserve"> μεθαύριο. </w:t>
      </w:r>
    </w:p>
    <w:p w14:paraId="522581E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Δεν ξέρω εάν ξέρετε τον κ. Σαρδελή. Είναι τώρα Πρόεδρος στην Εθνική Ασφαλιστική. Ο κ. Σαρδελής είναι αυτός ο οποίος μπήκε πρώτος Διοικητής στον ΟΔΔΗΧ, όταν δεν υπήρχε ΟΔΔΗΧ στην Ελλάδα και ψάχναμε τότε τι έκαναν τα ελληνικά ομόλογα. Δημιουργήθη</w:t>
      </w:r>
      <w:r>
        <w:rPr>
          <w:rFonts w:eastAsia="Times New Roman" w:cs="Times New Roman"/>
          <w:szCs w:val="24"/>
        </w:rPr>
        <w:t xml:space="preserve">κε ο ΟΔΔΗΧ από το ΠΑΣΟΚ με τον κ. Σαρδελή. Θα δούμε πώς έγινε η δουλειά τότε και πώς έκρυβαν το χρέος στον ΟΔΔΗΧ τότε, με την </w:t>
      </w:r>
      <w:r>
        <w:rPr>
          <w:rFonts w:eastAsia="Times New Roman" w:cs="Times New Roman"/>
          <w:szCs w:val="24"/>
        </w:rPr>
        <w:t>«</w:t>
      </w:r>
      <w:r>
        <w:rPr>
          <w:rFonts w:eastAsia="Times New Roman" w:cs="Times New Roman"/>
          <w:szCs w:val="24"/>
          <w:lang w:val="en-US"/>
        </w:rPr>
        <w:t>GOLDMAN</w:t>
      </w:r>
      <w:r>
        <w:rPr>
          <w:rFonts w:eastAsia="Times New Roman" w:cs="Times New Roman"/>
          <w:szCs w:val="24"/>
        </w:rPr>
        <w:t xml:space="preserve"> </w:t>
      </w:r>
      <w:r>
        <w:rPr>
          <w:rFonts w:eastAsia="Times New Roman" w:cs="Times New Roman"/>
          <w:szCs w:val="24"/>
          <w:lang w:val="en-US"/>
        </w:rPr>
        <w:t>SACHS</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τότε. </w:t>
      </w:r>
    </w:p>
    <w:p w14:paraId="522581E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ρχεται η Ελλάδα να πληρώσει 195 δισεκατομμύρια χρέος το 2005-2009, τοκοχρεολύσια. Από το 2004-2009, πέντε </w:t>
      </w:r>
      <w:r>
        <w:rPr>
          <w:rFonts w:eastAsia="Times New Roman" w:cs="Times New Roman"/>
          <w:szCs w:val="24"/>
        </w:rPr>
        <w:t xml:space="preserve">χρόνια 195 δισεκατομμύρια τοκοχρεολύσια! Ποιανού; Δανείστηκε εκείνα τα χρόνια η Ελλάδα 195 δισεκατομμύρια και έπρεπε να τα ξεπληρώσει; Ποιανού ήταν; Εξοπλιστικά και άλλα λογιστικά </w:t>
      </w:r>
      <w:r>
        <w:rPr>
          <w:rFonts w:eastAsia="Times New Roman" w:cs="Times New Roman"/>
          <w:szCs w:val="24"/>
        </w:rPr>
        <w:lastRenderedPageBreak/>
        <w:t>τερτίπια και άλλα έξοδα των προηγούμενων κυβερνήσεων του ΠΑΣΟΚ και κυρίως το</w:t>
      </w:r>
      <w:r>
        <w:rPr>
          <w:rFonts w:eastAsia="Times New Roman" w:cs="Times New Roman"/>
          <w:szCs w:val="24"/>
        </w:rPr>
        <w:t xml:space="preserve">υ κ. Σημίτη, από το 1993, 1996 έως το 2004! </w:t>
      </w:r>
      <w:r>
        <w:rPr>
          <w:rFonts w:eastAsia="Times New Roman" w:cs="Times New Roman"/>
          <w:szCs w:val="24"/>
        </w:rPr>
        <w:t>Δ</w:t>
      </w:r>
      <w:r>
        <w:rPr>
          <w:rFonts w:eastAsia="Times New Roman" w:cs="Times New Roman"/>
          <w:szCs w:val="24"/>
        </w:rPr>
        <w:t>εν βάλαμε μέσα την Ολυμπιάδα!</w:t>
      </w:r>
    </w:p>
    <w:p w14:paraId="522581E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Έφθασαν στο σημείο να περνάνε σαν αντισταθμιστικά οφέλη -στον Θεό σας, τέλος πάντων!- τις μεταφράσεις βιβλίων, δυόμισι εκατομμύρια! </w:t>
      </w:r>
      <w:r>
        <w:rPr>
          <w:rFonts w:eastAsia="Times New Roman" w:cs="Times New Roman"/>
          <w:szCs w:val="24"/>
        </w:rPr>
        <w:t>Έ</w:t>
      </w:r>
      <w:r>
        <w:rPr>
          <w:rFonts w:eastAsia="Times New Roman" w:cs="Times New Roman"/>
          <w:szCs w:val="24"/>
        </w:rPr>
        <w:t>ρχεται ο έλεγχος και λέει «παιδιά, δεν μπορεί να</w:t>
      </w:r>
      <w:r>
        <w:rPr>
          <w:rFonts w:eastAsia="Times New Roman" w:cs="Times New Roman"/>
          <w:szCs w:val="24"/>
        </w:rPr>
        <w:t xml:space="preserve"> περάσουν αντισταθμιστικά οι μεταφράσεις των βιβλίων δυόμισι εκατομμύρια». Δεν μπορείτε να μου χρεώνετε διακόσια ευρώ τη σελίδα, κύριε Υπουργέ μου! Διακόσια ευρώ τη σελίδα μετάφραση -στον Θεό σας!-, Έλληνες συνάδελφοι! </w:t>
      </w:r>
      <w:r>
        <w:rPr>
          <w:rFonts w:eastAsia="Times New Roman" w:cs="Times New Roman"/>
          <w:szCs w:val="24"/>
        </w:rPr>
        <w:t>Έ</w:t>
      </w:r>
      <w:r>
        <w:rPr>
          <w:rFonts w:eastAsia="Times New Roman" w:cs="Times New Roman"/>
          <w:szCs w:val="24"/>
        </w:rPr>
        <w:t>χει 15, 20 ευρώ έξω και οι άνεργοι φ</w:t>
      </w:r>
      <w:r>
        <w:rPr>
          <w:rFonts w:eastAsia="Times New Roman" w:cs="Times New Roman"/>
          <w:szCs w:val="24"/>
        </w:rPr>
        <w:t xml:space="preserve">οιτητές της αγγλικής και της γερμανικής φιλολογίας την κάνουν, δυστυχώς, και με 8 ευρώ. </w:t>
      </w:r>
    </w:p>
    <w:p w14:paraId="522581E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Χρέωναν 200 ευρώ τη σελίδα μετάφραση και τους έκοψαν τα αντισταθμιστικά έξοδα και τι έγινε; Δεν καρπώθηκε το ελληνικό </w:t>
      </w:r>
      <w:r>
        <w:rPr>
          <w:rFonts w:eastAsia="Times New Roman" w:cs="Times New Roman"/>
          <w:szCs w:val="24"/>
        </w:rPr>
        <w:t>δ</w:t>
      </w:r>
      <w:r>
        <w:rPr>
          <w:rFonts w:eastAsia="Times New Roman" w:cs="Times New Roman"/>
          <w:szCs w:val="24"/>
        </w:rPr>
        <w:t>ημόσιο τα χρήματα για να ασκήσει εθνική αμυντική</w:t>
      </w:r>
      <w:r>
        <w:rPr>
          <w:rFonts w:eastAsia="Times New Roman" w:cs="Times New Roman"/>
          <w:szCs w:val="24"/>
        </w:rPr>
        <w:t xml:space="preserve"> πολιτική. </w:t>
      </w:r>
    </w:p>
    <w:p w14:paraId="522581E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Υπάρχουν δύο ερωτήματα και υπάρχουν και άλλες ευθύνες και θα αναφέρω δύο μόνο και τις άλλες αργότερα, για να μην φάω και τον χρόνο σας. Η μ</w:t>
      </w:r>
      <w:r>
        <w:rPr>
          <w:rFonts w:eastAsia="Times New Roman" w:cs="Times New Roman"/>
          <w:szCs w:val="24"/>
        </w:rPr>
        <w:t>ί</w:t>
      </w:r>
      <w:r>
        <w:rPr>
          <w:rFonts w:eastAsia="Times New Roman" w:cs="Times New Roman"/>
          <w:szCs w:val="24"/>
        </w:rPr>
        <w:t xml:space="preserve">α ευθύνη: Γιατί έμεινε πίσω η ελληνική αμυντική βιομηχανία; Ποιος έχει την ευθύνη γι’ αυτό; Δεν </w:t>
      </w:r>
      <w:r>
        <w:rPr>
          <w:rFonts w:eastAsia="Times New Roman" w:cs="Times New Roman"/>
          <w:szCs w:val="24"/>
        </w:rPr>
        <w:lastRenderedPageBreak/>
        <w:t>μιλώ για</w:t>
      </w:r>
      <w:r>
        <w:rPr>
          <w:rFonts w:eastAsia="Times New Roman" w:cs="Times New Roman"/>
          <w:szCs w:val="24"/>
        </w:rPr>
        <w:t xml:space="preserve"> τις θέσεις εργασίας, δεν μιλάω γιατί δεν έγιναν συμπαραγωγές, δεν μιλάω γιατί είπαμε τότε «όχι» στο </w:t>
      </w:r>
      <w:r>
        <w:rPr>
          <w:rFonts w:eastAsia="Times New Roman" w:cs="Times New Roman"/>
          <w:szCs w:val="24"/>
          <w:lang w:val="en-US"/>
        </w:rPr>
        <w:t>Eurofighter</w:t>
      </w:r>
      <w:r>
        <w:rPr>
          <w:rFonts w:eastAsia="Times New Roman" w:cs="Times New Roman"/>
          <w:b/>
          <w:szCs w:val="24"/>
        </w:rPr>
        <w:t xml:space="preserve"> </w:t>
      </w:r>
      <w:r>
        <w:rPr>
          <w:rFonts w:eastAsia="Times New Roman" w:cs="Times New Roman"/>
          <w:szCs w:val="24"/>
        </w:rPr>
        <w:t>και σε άλλα ζητήματα αν είπαμε σωστά ή λάθος. Μιλώ γιατί μείναμε στρατηγικά πίσω και ο Τούρκος αυτή τη στιγμή απέναντι κάνει τα πάντα μόνος του</w:t>
      </w:r>
      <w:r>
        <w:rPr>
          <w:rFonts w:eastAsia="Times New Roman" w:cs="Times New Roman"/>
          <w:szCs w:val="24"/>
        </w:rPr>
        <w:t xml:space="preserve"> και φέρνει και τα Απάτσι και φέρνει και τα </w:t>
      </w:r>
      <w:r>
        <w:rPr>
          <w:rFonts w:eastAsia="Times New Roman" w:cs="Times New Roman"/>
          <w:szCs w:val="24"/>
          <w:lang w:val="en-US"/>
        </w:rPr>
        <w:t>F</w:t>
      </w:r>
      <w:r>
        <w:rPr>
          <w:rFonts w:eastAsia="Times New Roman" w:cs="Times New Roman"/>
          <w:szCs w:val="24"/>
        </w:rPr>
        <w:t xml:space="preserve">-16 και κάνει και τα </w:t>
      </w:r>
      <w:r>
        <w:rPr>
          <w:rFonts w:eastAsia="Times New Roman" w:cs="Times New Roman"/>
          <w:szCs w:val="24"/>
        </w:rPr>
        <w:t>Ραφάλ</w:t>
      </w:r>
      <w:r>
        <w:rPr>
          <w:rFonts w:eastAsia="Times New Roman" w:cs="Times New Roman"/>
          <w:szCs w:val="24"/>
        </w:rPr>
        <w:t>, θα κάνει ό,τι γουστάρει. Γιατί; Γιατί έχει πιο υποτιμημένη λίρα και είναι σε νόμισμα δικό του και δεν είναι στο ευρώ; Γιατί υπάρχει εθνική στρατηγική, συνάδελφοι! Εδώ η στρατηγική ήτα</w:t>
      </w:r>
      <w:r>
        <w:rPr>
          <w:rFonts w:eastAsia="Times New Roman" w:cs="Times New Roman"/>
          <w:szCs w:val="24"/>
        </w:rPr>
        <w:t xml:space="preserve">ν να μην κάνει τίποτα ο Έλληνας, να δίνουμε τις μίζες και να τα κάνουμε όλα έξω και όταν μου λείπουν εμένα λεφτά από τα αντισταθμιστικά και όταν, για παράδειγμα, για τα </w:t>
      </w:r>
      <w:r>
        <w:rPr>
          <w:rFonts w:eastAsia="Times New Roman" w:cs="Times New Roman"/>
          <w:szCs w:val="24"/>
        </w:rPr>
        <w:t>Λέοπαρντ</w:t>
      </w:r>
      <w:r>
        <w:rPr>
          <w:rFonts w:eastAsia="Times New Roman" w:cs="Times New Roman"/>
          <w:szCs w:val="24"/>
        </w:rPr>
        <w:t xml:space="preserve"> ήταν τέσσερα διακόσια τα αντισταθμιστικά και ένα εξακόσια η προμήθεια και μας </w:t>
      </w:r>
      <w:r>
        <w:rPr>
          <w:rFonts w:eastAsia="Times New Roman" w:cs="Times New Roman"/>
          <w:szCs w:val="24"/>
        </w:rPr>
        <w:t xml:space="preserve">έκοψαν 2 δισεκατομμύρια από τα αντισταθμιστικά, ποιος τα έχασε αυτά τα λεφτά; Δισεκατομμύρια, λάθος κωδικοποίηση, λάθος πρόταση, λάθος κωδικός που θα περάσει το έσοδο του αντισταθμιστικού. Πουθενά δουλειά στην Ελλάδα για κανέναν και για κανέναν λόγο. </w:t>
      </w:r>
    </w:p>
    <w:p w14:paraId="522581F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 xml:space="preserve">ποια Ίμια να πούμε; Έκαψαν τις σημαίες, έκαψαν και τον Στρατό και μετά παραγγείλαμε του κόσμου τα δισεκατομμύρια όπλα. </w:t>
      </w:r>
    </w:p>
    <w:p w14:paraId="522581F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Να διαβάσετε την ομιλία του κ. Παπαντωνίου τον Νοέμβριο του 2001 στη συζήτηση για τον </w:t>
      </w:r>
      <w:r>
        <w:rPr>
          <w:rFonts w:eastAsia="Times New Roman" w:cs="Times New Roman"/>
          <w:szCs w:val="24"/>
        </w:rPr>
        <w:t>π</w:t>
      </w:r>
      <w:r>
        <w:rPr>
          <w:rFonts w:eastAsia="Times New Roman" w:cs="Times New Roman"/>
          <w:szCs w:val="24"/>
        </w:rPr>
        <w:t xml:space="preserve">ροϋπολογισμό της Βουλής. Αυτήν την ομιλία να </w:t>
      </w:r>
      <w:r>
        <w:rPr>
          <w:rFonts w:eastAsia="Times New Roman" w:cs="Times New Roman"/>
          <w:szCs w:val="24"/>
        </w:rPr>
        <w:t>διαβάσετε, να δείτε εκεί πέρα τι λέει για τα αμυντικά συστήματα και πώς πρέπει να εκσυγχρονίσουμε τον Στρατό και τι πρέπει να κάνουμε. Ο πρόλογος ήταν φοβερός.</w:t>
      </w:r>
    </w:p>
    <w:p w14:paraId="522581F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Εδώ ήρθαμε για να βρούμε μια λύση. Δεν θα χαριστούμε σε κανέναν. Αυτή η Κυβέρνηση ούτε μετοχοδάν</w:t>
      </w:r>
      <w:r>
        <w:rPr>
          <w:rFonts w:eastAsia="Times New Roman" w:cs="Times New Roman"/>
          <w:szCs w:val="24"/>
        </w:rPr>
        <w:t>εια έδωσε ούτε βγήκε έξω να πει «αγοράστε όλοι μετοχές τώρα -γιατί το ΠΑΣΟΚ ξέρει, γιατί η οικονομία θα πάει καλά- στις επτά χιλιάδες μονάδες» και χάσαμε 170 δισεκατομμύρια ευρώ. Όσες είναι οι καταθέσεις μας σήμερα, αγαπητοί συνάδελφοι, τα χάσαμε στο Χρημα</w:t>
      </w:r>
      <w:r>
        <w:rPr>
          <w:rFonts w:eastAsia="Times New Roman" w:cs="Times New Roman"/>
          <w:szCs w:val="24"/>
        </w:rPr>
        <w:t xml:space="preserve">τιστήριο, 170 δισεκατομμύρια ευρώ, και πήγαν σε πενήντα-ογδόντα επιχειρηματίες. Αυτά μαζί με τους παρένθετους, τις εταιρείες και όλα τα συστηματάκια που έστησαν, θα τα βρούμε, διότι ξέρουμε να ψάχνουμε και δεν μας κρατάει κανένας από πουθενά. </w:t>
      </w:r>
      <w:r>
        <w:rPr>
          <w:rFonts w:eastAsia="Times New Roman" w:cs="Times New Roman"/>
          <w:szCs w:val="24"/>
        </w:rPr>
        <w:t>Χ</w:t>
      </w:r>
      <w:r>
        <w:rPr>
          <w:rFonts w:eastAsia="Times New Roman" w:cs="Times New Roman"/>
          <w:szCs w:val="24"/>
        </w:rPr>
        <w:t xml:space="preserve">αίρομαι που </w:t>
      </w:r>
      <w:r>
        <w:rPr>
          <w:rFonts w:eastAsia="Times New Roman" w:cs="Times New Roman"/>
          <w:szCs w:val="24"/>
        </w:rPr>
        <w:t xml:space="preserve">διακομματικά υπάρχει η ευθύνη και η συνευθύνη, αλλά δεν θα χαριστούμε σε κανέναν, διότι -εγώ θα το πω για άλλη μια φορά και ας πει ο καθένας ό,τι θέλει- ο μπαλαντέρ σε όλα ήταν ο κ. Σημίτης. </w:t>
      </w:r>
      <w:r>
        <w:rPr>
          <w:rFonts w:eastAsia="Times New Roman" w:cs="Times New Roman"/>
          <w:szCs w:val="24"/>
        </w:rPr>
        <w:t>Έ</w:t>
      </w:r>
      <w:r>
        <w:rPr>
          <w:rFonts w:eastAsia="Times New Roman" w:cs="Times New Roman"/>
          <w:szCs w:val="24"/>
        </w:rPr>
        <w:t xml:space="preserve">ρχεται το βράδυ ο υπεύθυνος να μας κάνει τον πρόλογο να πάμε σε </w:t>
      </w:r>
      <w:r>
        <w:rPr>
          <w:rFonts w:eastAsia="Times New Roman" w:cs="Times New Roman"/>
          <w:szCs w:val="24"/>
        </w:rPr>
        <w:t xml:space="preserve">εκλογές. Έρχεται απόψε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μετά απ’ </w:t>
      </w:r>
      <w:r>
        <w:rPr>
          <w:rFonts w:eastAsia="Times New Roman" w:cs="Times New Roman"/>
          <w:szCs w:val="24"/>
        </w:rPr>
        <w:lastRenderedPageBreak/>
        <w:t xml:space="preserve">όλα αυτά που λέμε εδώ, να μας πει ο Σημίτης «παιδιά, δεν πάει καλά. Μήπως να πάμε σε εκλογές, γιατί δεν το βλέπω λίγο το θεματάκι»; Είμαστε σοβαροί; </w:t>
      </w:r>
    </w:p>
    <w:p w14:paraId="522581F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22581F4"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w:t>
      </w:r>
      <w:r>
        <w:rPr>
          <w:rFonts w:eastAsia="Times New Roman" w:cs="Times New Roman"/>
          <w:szCs w:val="24"/>
        </w:rPr>
        <w:t xml:space="preserve">αι </w:t>
      </w:r>
      <w:r>
        <w:rPr>
          <w:rFonts w:eastAsia="Times New Roman" w:cs="Times New Roman"/>
          <w:szCs w:val="24"/>
        </w:rPr>
        <w:t>των ΑΝΕΛ</w:t>
      </w:r>
      <w:r>
        <w:rPr>
          <w:rFonts w:eastAsia="Times New Roman" w:cs="Times New Roman"/>
          <w:szCs w:val="24"/>
        </w:rPr>
        <w:t>)</w:t>
      </w:r>
    </w:p>
    <w:p w14:paraId="522581F5" w14:textId="77777777" w:rsidR="005D2FD3" w:rsidRDefault="00310839">
      <w:pPr>
        <w:spacing w:line="600" w:lineRule="auto"/>
        <w:ind w:firstLine="720"/>
        <w:jc w:val="both"/>
        <w:rPr>
          <w:rFonts w:eastAsia="Times New Roman" w:cs="Times New Roman"/>
          <w:b/>
          <w:szCs w:val="24"/>
        </w:rPr>
      </w:pPr>
      <w:r>
        <w:rPr>
          <w:rFonts w:eastAsia="Times New Roman"/>
          <w:b/>
          <w:bCs/>
        </w:rPr>
        <w:t xml:space="preserve">ΠΡΟΕΔΡΕΥΩΝ (Γεώργιος Λαμπρούλης): </w:t>
      </w:r>
      <w:r>
        <w:rPr>
          <w:rFonts w:eastAsia="Times New Roman"/>
          <w:bCs/>
        </w:rPr>
        <w:t>Τον λόγο έχει ο κ. Μαυρουδής Βορίδης από τη Νέα Δημοκρατία.</w:t>
      </w:r>
    </w:p>
    <w:p w14:paraId="522581F6" w14:textId="77777777" w:rsidR="005D2FD3" w:rsidRDefault="0031083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ΜΑΥΡΟΥΔΗΣ ΒΟΡΙΔΗΣ:</w:t>
      </w:r>
      <w:r>
        <w:rPr>
          <w:rFonts w:eastAsia="Times New Roman" w:cs="Times New Roman"/>
          <w:bCs/>
          <w:shd w:val="clear" w:color="auto" w:fill="FFFFFF"/>
        </w:rPr>
        <w:t xml:space="preserve"> Ευχαριστώ, κύριε Πρόεδρε.  </w:t>
      </w:r>
    </w:p>
    <w:p w14:paraId="522581F7" w14:textId="77777777" w:rsidR="005D2FD3" w:rsidRDefault="00310839">
      <w:pPr>
        <w:spacing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ο ΣΥΡΙΖΑ καταρρέει και μέσα σε αυτό το πλαίσιο της κατάρρευσης και της </w:t>
      </w:r>
      <w:r>
        <w:rPr>
          <w:rFonts w:eastAsia="Times New Roman" w:cs="Times New Roman"/>
          <w:bCs/>
          <w:shd w:val="clear" w:color="auto" w:fill="FFFFFF"/>
        </w:rPr>
        <w:t>αποδρομής του πρέπει κανείς να εντάξει μ</w:t>
      </w:r>
      <w:r>
        <w:rPr>
          <w:rFonts w:eastAsia="Times New Roman" w:cs="Times New Roman"/>
          <w:bCs/>
          <w:shd w:val="clear" w:color="auto" w:fill="FFFFFF"/>
        </w:rPr>
        <w:t>ί</w:t>
      </w:r>
      <w:r>
        <w:rPr>
          <w:rFonts w:eastAsia="Times New Roman" w:cs="Times New Roman"/>
          <w:bCs/>
          <w:shd w:val="clear" w:color="auto" w:fill="FFFFFF"/>
        </w:rPr>
        <w:t xml:space="preserve">α σειρά από ενέργειες. </w:t>
      </w:r>
    </w:p>
    <w:p w14:paraId="522581F8" w14:textId="77777777" w:rsidR="005D2FD3" w:rsidRDefault="00310839">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Με την περίφημη </w:t>
      </w:r>
      <w:r>
        <w:rPr>
          <w:rFonts w:eastAsia="Times New Roman"/>
          <w:bCs/>
          <w:shd w:val="clear" w:color="auto" w:fill="FFFFFF"/>
        </w:rPr>
        <w:t xml:space="preserve">συζήτησις «Μπελογιάννη» να σας ενημερώσω ότι δεν τσιμπάμε. Είναι η αγωνία αναζητήσεως αριστερού άλλοθι, αφού πια δεν έχουν να πουν τίποτα σχετικό στο συγκεκριμένο ακροατήριο. </w:t>
      </w:r>
      <w:r>
        <w:rPr>
          <w:rFonts w:eastAsia="Times New Roman"/>
          <w:bCs/>
          <w:shd w:val="clear" w:color="auto" w:fill="FFFFFF"/>
        </w:rPr>
        <w:t xml:space="preserve">Ξαφνικά, λοιπόν, ανακαλύφθηκε ότι πρέπει να γίνει η άλφα κίνηση ή η βήτα κίνηση προς εξευμενισμόν αριστερού ακροατηρίου. Λογικό. </w:t>
      </w:r>
    </w:p>
    <w:p w14:paraId="522581F9" w14:textId="77777777" w:rsidR="005D2FD3" w:rsidRDefault="00310839">
      <w:pPr>
        <w:spacing w:line="600" w:lineRule="auto"/>
        <w:ind w:firstLine="720"/>
        <w:jc w:val="both"/>
        <w:rPr>
          <w:rFonts w:eastAsia="Times New Roman"/>
          <w:bCs/>
          <w:shd w:val="clear" w:color="auto" w:fill="FFFFFF"/>
        </w:rPr>
      </w:pPr>
      <w:r>
        <w:rPr>
          <w:rFonts w:eastAsia="Times New Roman"/>
          <w:bCs/>
          <w:shd w:val="clear" w:color="auto" w:fill="FFFFFF"/>
        </w:rPr>
        <w:lastRenderedPageBreak/>
        <w:t>Όταν εξελέγης με μ</w:t>
      </w:r>
      <w:r>
        <w:rPr>
          <w:rFonts w:eastAsia="Times New Roman"/>
          <w:bCs/>
          <w:shd w:val="clear" w:color="auto" w:fill="FFFFFF"/>
        </w:rPr>
        <w:t>ί</w:t>
      </w:r>
      <w:r>
        <w:rPr>
          <w:rFonts w:eastAsia="Times New Roman"/>
          <w:bCs/>
          <w:shd w:val="clear" w:color="auto" w:fill="FFFFFF"/>
        </w:rPr>
        <w:t>α συγκεκριμένη ατζέντα και εφαρμόζεις την ακριβώς ανάποδη, όταν είπες ότι θα σκίσεις τα μνημόνια και κατέλη</w:t>
      </w:r>
      <w:r>
        <w:rPr>
          <w:rFonts w:eastAsia="Times New Roman"/>
          <w:bCs/>
          <w:shd w:val="clear" w:color="auto" w:fill="FFFFFF"/>
        </w:rPr>
        <w:t>ξες να τα ψηφίζεις, όταν είπες ότι θα καταργήσεις τον ΕΝΦΙΑ και βεβαίως τον εφαρμόζεις, όταν είπες ότι θα παραιτηθείς, αν κατέβει το αφορολόγητο, και ετοιμάζεσαι να το κατεβάσεις, ξαφνικά και τον Μπελογιάννη θα θυμηθείς και τον Βελουχιώτη θα θυμηθείς και τ</w:t>
      </w:r>
      <w:r>
        <w:rPr>
          <w:rFonts w:eastAsia="Times New Roman"/>
          <w:bCs/>
          <w:shd w:val="clear" w:color="auto" w:fill="FFFFFF"/>
        </w:rPr>
        <w:t xml:space="preserve">ον Δημοκρατικό Στρατό θα θυμηθείς και ό,τι μπορείς θα θυμηθείς, μπας και καταφέρεις να συγκρατήσεις από εκείνη την πλευρά μια ροή. </w:t>
      </w:r>
    </w:p>
    <w:p w14:paraId="522581FA" w14:textId="77777777" w:rsidR="005D2FD3" w:rsidRDefault="00310839">
      <w:pPr>
        <w:spacing w:line="600" w:lineRule="auto"/>
        <w:ind w:firstLine="720"/>
        <w:jc w:val="both"/>
        <w:rPr>
          <w:rFonts w:eastAsia="Times New Roman"/>
          <w:bCs/>
          <w:shd w:val="clear" w:color="auto" w:fill="FFFFFF"/>
        </w:rPr>
      </w:pPr>
      <w:r>
        <w:rPr>
          <w:rFonts w:eastAsia="Times New Roman"/>
          <w:bCs/>
          <w:shd w:val="clear" w:color="auto" w:fill="FFFFFF"/>
        </w:rPr>
        <w:t xml:space="preserve">Θερμή, λοιπόν, παράκληση προς τους καλούς μου συναδέλφους, οι οποίοι τι λένε πράγματι; Κάτι απλό, ότι πάντως αυτό αφορά την </w:t>
      </w:r>
      <w:r>
        <w:rPr>
          <w:rFonts w:eastAsia="Times New Roman"/>
          <w:bCs/>
          <w:shd w:val="clear" w:color="auto" w:fill="FFFFFF"/>
        </w:rPr>
        <w:t>ιστορία της μιας πλευράς και δεν μπορεί ο έχων το τεκμήριο της ουδετερότητος Πρόεδρος του Ελληνικού Κοινοβουλίου να συμπεριφέρεται έτσι. Η απάντηση είναι ότι απλώς εχάθη το τεκμήριο της ουδετερότητος. Ο Πρόεδρος του Κοινοβουλίου συμπεριφέρεται ως εκπροσωπώ</w:t>
      </w:r>
      <w:r>
        <w:rPr>
          <w:rFonts w:eastAsia="Times New Roman"/>
          <w:bCs/>
          <w:shd w:val="clear" w:color="auto" w:fill="FFFFFF"/>
        </w:rPr>
        <w:t xml:space="preserve">ν ή παριστάνων ή αποπειρώμενος να εκπροσωπήσει μια πλευρά. Δικό του θέμα πολιτικά. Εμείς τον βλέπουμε και ασκούμε την κριτική μας ως εκεί. </w:t>
      </w:r>
    </w:p>
    <w:p w14:paraId="522581FB" w14:textId="77777777" w:rsidR="005D2FD3" w:rsidRDefault="00310839">
      <w:pPr>
        <w:spacing w:line="600" w:lineRule="auto"/>
        <w:ind w:firstLine="720"/>
        <w:jc w:val="both"/>
        <w:rPr>
          <w:rFonts w:eastAsia="Times New Roman"/>
          <w:bCs/>
          <w:shd w:val="clear" w:color="auto" w:fill="FFFFFF"/>
        </w:rPr>
      </w:pPr>
      <w:r>
        <w:rPr>
          <w:rFonts w:eastAsia="Times New Roman"/>
          <w:bCs/>
          <w:shd w:val="clear" w:color="auto" w:fill="FFFFFF"/>
        </w:rPr>
        <w:t xml:space="preserve">Στο ίδιο πλαίσιο είναι ενταγμένη η σωρεία </w:t>
      </w:r>
      <w:r>
        <w:rPr>
          <w:rFonts w:eastAsia="Times New Roman"/>
          <w:bCs/>
          <w:shd w:val="clear" w:color="auto" w:fill="FFFFFF"/>
        </w:rPr>
        <w:t>ε</w:t>
      </w:r>
      <w:r>
        <w:rPr>
          <w:rFonts w:eastAsia="Times New Roman"/>
          <w:bCs/>
          <w:shd w:val="clear" w:color="auto" w:fill="FFFFFF"/>
        </w:rPr>
        <w:t xml:space="preserve">ξεταστικών, </w:t>
      </w:r>
      <w:r>
        <w:rPr>
          <w:rFonts w:eastAsia="Times New Roman"/>
          <w:bCs/>
          <w:shd w:val="clear" w:color="auto" w:fill="FFFFFF"/>
        </w:rPr>
        <w:t>π</w:t>
      </w:r>
      <w:r>
        <w:rPr>
          <w:rFonts w:eastAsia="Times New Roman"/>
          <w:bCs/>
          <w:shd w:val="clear" w:color="auto" w:fill="FFFFFF"/>
        </w:rPr>
        <w:t xml:space="preserve">ροανακριτικών και άλλων </w:t>
      </w:r>
      <w:r>
        <w:rPr>
          <w:rFonts w:eastAsia="Times New Roman"/>
          <w:bCs/>
          <w:shd w:val="clear" w:color="auto" w:fill="FFFFFF"/>
        </w:rPr>
        <w:t>ε</w:t>
      </w:r>
      <w:r>
        <w:rPr>
          <w:rFonts w:eastAsia="Times New Roman"/>
          <w:bCs/>
          <w:shd w:val="clear" w:color="auto" w:fill="FFFFFF"/>
        </w:rPr>
        <w:t xml:space="preserve">ξεταστικών και όσων έπονται. Αφού </w:t>
      </w:r>
      <w:r>
        <w:rPr>
          <w:rFonts w:eastAsia="Times New Roman"/>
          <w:bCs/>
          <w:shd w:val="clear" w:color="auto" w:fill="FFFFFF"/>
        </w:rPr>
        <w:lastRenderedPageBreak/>
        <w:t>δ</w:t>
      </w:r>
      <w:r>
        <w:rPr>
          <w:rFonts w:eastAsia="Times New Roman"/>
          <w:bCs/>
          <w:shd w:val="clear" w:color="auto" w:fill="FFFFFF"/>
        </w:rPr>
        <w:t xml:space="preserve">εν έχουμε να συζητήσουμε για πολιτική, να μη συζητήσουμε για τίποτα άλλο; Να μην πάει η μπάλα στην κερκίδα; Να μην υπάρξει κάποιου είδους ποινικοποίηση; </w:t>
      </w:r>
      <w:r>
        <w:rPr>
          <w:rFonts w:eastAsia="Times New Roman"/>
          <w:bCs/>
          <w:shd w:val="clear" w:color="auto" w:fill="FFFFFF"/>
        </w:rPr>
        <w:t>Π</w:t>
      </w:r>
      <w:r>
        <w:rPr>
          <w:rFonts w:eastAsia="Times New Roman"/>
          <w:bCs/>
          <w:shd w:val="clear" w:color="auto" w:fill="FFFFFF"/>
        </w:rPr>
        <w:t xml:space="preserve">ροσέξτε γιατί το λέω αυτό. </w:t>
      </w:r>
    </w:p>
    <w:p w14:paraId="522581FC" w14:textId="77777777" w:rsidR="005D2FD3" w:rsidRDefault="00310839">
      <w:pPr>
        <w:spacing w:line="600" w:lineRule="auto"/>
        <w:ind w:firstLine="720"/>
        <w:jc w:val="both"/>
        <w:rPr>
          <w:rFonts w:eastAsia="Times New Roman"/>
          <w:bCs/>
          <w:shd w:val="clear" w:color="auto" w:fill="FFFFFF"/>
        </w:rPr>
      </w:pPr>
      <w:r>
        <w:rPr>
          <w:rFonts w:eastAsia="Times New Roman"/>
          <w:bCs/>
          <w:shd w:val="clear" w:color="auto" w:fill="FFFFFF"/>
        </w:rPr>
        <w:t xml:space="preserve">Κυρίες και κύριοι συνάδελφοι, εγώ καταλαβαίνω, βεβαίως, ότι θέλει κάποιος </w:t>
      </w:r>
      <w:r>
        <w:rPr>
          <w:rFonts w:eastAsia="Times New Roman"/>
          <w:bCs/>
          <w:shd w:val="clear" w:color="auto" w:fill="FFFFFF"/>
        </w:rPr>
        <w:t xml:space="preserve">–και σωστά– να εξελέγξει όλα τα πεπραγμένα του οιουδήποτε –και καλά κάνει. Προσέξτε, σε αυτό συντασσόμεθα. </w:t>
      </w:r>
      <w:r>
        <w:rPr>
          <w:rFonts w:eastAsia="Times New Roman"/>
          <w:bCs/>
          <w:shd w:val="clear" w:color="auto" w:fill="FFFFFF"/>
        </w:rPr>
        <w:t>Τ</w:t>
      </w:r>
      <w:r>
        <w:rPr>
          <w:rFonts w:eastAsia="Times New Roman"/>
          <w:bCs/>
          <w:shd w:val="clear" w:color="auto" w:fill="FFFFFF"/>
        </w:rPr>
        <w:t>ελικώς, επειδή επικρατεί αυτό το κριτήριο, υπερψηφίζουμε τη συγκεκριμένη πρόταση.</w:t>
      </w:r>
    </w:p>
    <w:p w14:paraId="522581FD" w14:textId="77777777" w:rsidR="005D2FD3" w:rsidRDefault="00310839">
      <w:pPr>
        <w:spacing w:line="600" w:lineRule="auto"/>
        <w:ind w:firstLine="720"/>
        <w:jc w:val="both"/>
        <w:rPr>
          <w:rFonts w:eastAsia="Times New Roman"/>
          <w:bCs/>
          <w:shd w:val="clear" w:color="auto" w:fill="FFFFFF"/>
        </w:rPr>
      </w:pPr>
      <w:r>
        <w:rPr>
          <w:rFonts w:eastAsia="Times New Roman"/>
          <w:bCs/>
          <w:shd w:val="clear" w:color="auto" w:fill="FFFFFF"/>
        </w:rPr>
        <w:t>Όμως, θα πω κάτι, επειδή είμαστε δικηγόροι και ο συνάδελφος εδώ, ο</w:t>
      </w:r>
      <w:r>
        <w:rPr>
          <w:rFonts w:eastAsia="Times New Roman"/>
          <w:bCs/>
          <w:shd w:val="clear" w:color="auto" w:fill="FFFFFF"/>
        </w:rPr>
        <w:t xml:space="preserve"> κύριος Υπουργός, έχει και αυτός την ιδιότητα και ελπίζω ότι δεν την έχει ξεχάσει. Διαβάζω από την πρόταση για τη σύσταση </w:t>
      </w:r>
      <w:r>
        <w:rPr>
          <w:rFonts w:eastAsia="Times New Roman"/>
          <w:bCs/>
          <w:shd w:val="clear" w:color="auto" w:fill="FFFFFF"/>
        </w:rPr>
        <w:t>ε</w:t>
      </w:r>
      <w:r>
        <w:rPr>
          <w:rFonts w:eastAsia="Times New Roman"/>
          <w:bCs/>
          <w:shd w:val="clear" w:color="auto" w:fill="FFFFFF"/>
        </w:rPr>
        <w:t xml:space="preserve">ιδικής </w:t>
      </w:r>
      <w:r>
        <w:rPr>
          <w:rFonts w:eastAsia="Times New Roman"/>
          <w:bCs/>
          <w:shd w:val="clear" w:color="auto" w:fill="FFFFFF"/>
        </w:rPr>
        <w:t>κ</w:t>
      </w:r>
      <w:r>
        <w:rPr>
          <w:rFonts w:eastAsia="Times New Roman"/>
          <w:bCs/>
          <w:shd w:val="clear" w:color="auto" w:fill="FFFFFF"/>
        </w:rPr>
        <w:t xml:space="preserve">οινοβουλευτικής </w:t>
      </w:r>
      <w:r>
        <w:rPr>
          <w:rFonts w:eastAsia="Times New Roman"/>
          <w:bCs/>
          <w:shd w:val="clear" w:color="auto" w:fill="FFFFFF"/>
        </w:rPr>
        <w:t>ε</w:t>
      </w:r>
      <w:r>
        <w:rPr>
          <w:rFonts w:eastAsia="Times New Roman"/>
          <w:bCs/>
          <w:shd w:val="clear" w:color="auto" w:fill="FFFFFF"/>
        </w:rPr>
        <w:t>πιτροπής για την τρίτη πράξη που αποδίδεται: «Σύναψη σύμβασης τον Σεπτέμβριο του 2003 με αντικείμενο τάδε… Ω</w:t>
      </w:r>
      <w:r>
        <w:rPr>
          <w:rFonts w:eastAsia="Times New Roman"/>
          <w:bCs/>
          <w:shd w:val="clear" w:color="auto" w:fill="FFFFFF"/>
        </w:rPr>
        <w:t xml:space="preserve">ς εκ τούτου, συντρέχουν ενδείξεις για την τέλεση απιστίας.». Στους συναδέλφους μου νομικούς απευθύνομαι τώρα. «Ως εκ τούτου»; «Από τη σύναψη της σύμβασης»; «Συντρέχουν ενδείξεις για την τέλεση απιστίας»; </w:t>
      </w:r>
    </w:p>
    <w:p w14:paraId="522581FE" w14:textId="77777777" w:rsidR="005D2FD3" w:rsidRDefault="00310839">
      <w:pPr>
        <w:spacing w:line="600" w:lineRule="auto"/>
        <w:ind w:firstLine="720"/>
        <w:jc w:val="both"/>
        <w:rPr>
          <w:rFonts w:eastAsia="Times New Roman"/>
          <w:bCs/>
          <w:shd w:val="clear" w:color="auto" w:fill="FFFFFF"/>
        </w:rPr>
      </w:pPr>
      <w:r>
        <w:rPr>
          <w:rFonts w:eastAsia="Times New Roman"/>
          <w:bCs/>
          <w:shd w:val="clear" w:color="auto" w:fill="FFFFFF"/>
        </w:rPr>
        <w:t>Μα, δεν μπήκατε στον κόπο να πάτε να δείτε τα βουλε</w:t>
      </w:r>
      <w:r>
        <w:rPr>
          <w:rFonts w:eastAsia="Times New Roman"/>
          <w:bCs/>
          <w:shd w:val="clear" w:color="auto" w:fill="FFFFFF"/>
        </w:rPr>
        <w:t xml:space="preserve">ύματα, να κάνετε τουλάχιστον αντιγραφή των βουλευμάτων για </w:t>
      </w:r>
      <w:r>
        <w:rPr>
          <w:rFonts w:eastAsia="Times New Roman"/>
          <w:bCs/>
          <w:shd w:val="clear" w:color="auto" w:fill="FFFFFF"/>
        </w:rPr>
        <w:lastRenderedPageBreak/>
        <w:t xml:space="preserve">τους άλλους. Εισάγεται με τέτοιον τρόπο αυτή η υπόθεση εδώ; </w:t>
      </w:r>
      <w:r>
        <w:rPr>
          <w:rFonts w:eastAsia="Times New Roman"/>
          <w:bCs/>
          <w:shd w:val="clear" w:color="auto" w:fill="FFFFFF"/>
        </w:rPr>
        <w:t>Ζ</w:t>
      </w:r>
      <w:r>
        <w:rPr>
          <w:rFonts w:eastAsia="Times New Roman"/>
          <w:bCs/>
          <w:shd w:val="clear" w:color="auto" w:fill="FFFFFF"/>
        </w:rPr>
        <w:t xml:space="preserve">ητάτε από το Σώμα την κρίση του; </w:t>
      </w:r>
    </w:p>
    <w:p w14:paraId="522581FF" w14:textId="77777777" w:rsidR="005D2FD3" w:rsidRDefault="00310839">
      <w:pPr>
        <w:spacing w:line="600" w:lineRule="auto"/>
        <w:ind w:firstLine="720"/>
        <w:jc w:val="both"/>
        <w:rPr>
          <w:rFonts w:eastAsia="Times New Roman"/>
          <w:bCs/>
          <w:shd w:val="clear" w:color="auto" w:fill="FFFFFF"/>
        </w:rPr>
      </w:pPr>
      <w:r>
        <w:rPr>
          <w:rFonts w:eastAsia="Times New Roman"/>
          <w:bCs/>
          <w:shd w:val="clear" w:color="auto" w:fill="FFFFFF"/>
        </w:rPr>
        <w:t xml:space="preserve">Προσέξτε, διότι εδώ πού βρισκόμαστε; Θέλετε να καταδικάσουμε –το έκανε ο συνάδελφος προηγουμένως- την </w:t>
      </w:r>
      <w:r>
        <w:rPr>
          <w:rFonts w:eastAsia="Times New Roman"/>
          <w:bCs/>
          <w:shd w:val="clear" w:color="auto" w:fill="FFFFFF"/>
        </w:rPr>
        <w:t xml:space="preserve">περίοδο Σημίτη; Να την καταδικάσουμε πολιτικά, ασμένως, με τα δύο χέρια, την καταδικάζουμε. Από εκεί και πέρα, αυτή είναι η διαδικασία που έχουμε σήμερα εδώ; </w:t>
      </w:r>
    </w:p>
    <w:p w14:paraId="52258200" w14:textId="77777777" w:rsidR="005D2FD3" w:rsidRDefault="00310839">
      <w:pPr>
        <w:spacing w:line="600" w:lineRule="auto"/>
        <w:ind w:firstLine="720"/>
        <w:jc w:val="both"/>
        <w:rPr>
          <w:rFonts w:eastAsia="Times New Roman"/>
          <w:bCs/>
          <w:shd w:val="clear" w:color="auto" w:fill="FFFFFF"/>
        </w:rPr>
      </w:pPr>
      <w:r>
        <w:rPr>
          <w:rFonts w:eastAsia="Times New Roman"/>
          <w:bCs/>
          <w:shd w:val="clear" w:color="auto" w:fill="FFFFFF"/>
        </w:rPr>
        <w:t>Ξέρετε σε ποιο σημείο βρισκόμαστε από δικονομική σκοπιά; Το Κοινοβούλιο σήμερα με την πρότασή σας</w:t>
      </w:r>
      <w:r>
        <w:rPr>
          <w:rFonts w:eastAsia="Times New Roman"/>
          <w:bCs/>
          <w:shd w:val="clear" w:color="auto" w:fill="FFFFFF"/>
        </w:rPr>
        <w:t xml:space="preserve"> ξέρετε σε ποιο σημείο βρίσκεται; Είναι όπως ο Εισαγγελεύς, που έχει λάβει μηνυτήριο αναφορά και πρέπει να την αξιολογήσει. Πώς πράττει εδώ ο Εισαγγελέας; Λέει: το πρώτο ερώτημα είναι να διερευνήσω εάν υπάρχει αδίκημα. Προσέξτε, ακόμα δεν έχω κατηγορούμενο</w:t>
      </w:r>
      <w:r>
        <w:rPr>
          <w:rFonts w:eastAsia="Times New Roman"/>
          <w:bCs/>
          <w:shd w:val="clear" w:color="auto" w:fill="FFFFFF"/>
        </w:rPr>
        <w:t xml:space="preserve">. Διερευνώ εάν υπάρχει αδίκημα. «Προκαταρκτική εξέταση» το λέμε αυτό στη δικονομία. </w:t>
      </w:r>
    </w:p>
    <w:p w14:paraId="52258201" w14:textId="77777777" w:rsidR="005D2FD3" w:rsidRDefault="00310839">
      <w:pPr>
        <w:spacing w:line="600" w:lineRule="auto"/>
        <w:ind w:firstLine="720"/>
        <w:jc w:val="both"/>
        <w:rPr>
          <w:rFonts w:eastAsia="Times New Roman"/>
          <w:bCs/>
          <w:shd w:val="clear" w:color="auto" w:fill="FFFFFF"/>
        </w:rPr>
      </w:pPr>
      <w:r>
        <w:rPr>
          <w:rFonts w:eastAsia="Times New Roman"/>
          <w:bCs/>
          <w:shd w:val="clear" w:color="auto" w:fill="FFFFFF"/>
        </w:rPr>
        <w:t>Βρήκα ότι ενδεχομένως υπάρχει αδίκημα. Τι κάνω; Πρέπει να κρίνω ότι υπάρχουν απλές ενδείξεις ενοχής. «Απλές ενδείξεις». Γιατί; Για να κινήσω την ποινική δίωξη. Τότε την κι</w:t>
      </w:r>
      <w:r>
        <w:rPr>
          <w:rFonts w:eastAsia="Times New Roman"/>
          <w:bCs/>
          <w:shd w:val="clear" w:color="auto" w:fill="FFFFFF"/>
        </w:rPr>
        <w:t xml:space="preserve">νώ. </w:t>
      </w:r>
    </w:p>
    <w:p w14:paraId="52258202" w14:textId="77777777" w:rsidR="005D2FD3" w:rsidRDefault="00310839">
      <w:pPr>
        <w:spacing w:line="600" w:lineRule="auto"/>
        <w:ind w:firstLine="720"/>
        <w:jc w:val="both"/>
        <w:rPr>
          <w:rFonts w:eastAsia="Times New Roman"/>
          <w:bCs/>
          <w:shd w:val="clear" w:color="auto" w:fill="FFFFFF"/>
        </w:rPr>
      </w:pPr>
      <w:r>
        <w:rPr>
          <w:rFonts w:eastAsia="Times New Roman"/>
          <w:bCs/>
          <w:shd w:val="clear" w:color="auto" w:fill="FFFFFF"/>
        </w:rPr>
        <w:lastRenderedPageBreak/>
        <w:t>Γίνεται η κίνηση της ποινικής δίωξης. Διατάσσεται προανάκριση και κύρια ανάκριση. Τελείωσε. Εισάγεται ή απευθείας ή με βούλευμα –ανάλογα– πού τώρα; Εάν υπάρχουν οι απλές ενδείξεις ενοχής, γίναν ισχυρές ενδείξεις ενοχής. Την πάω στο ακροατήριο, στο δικαστήρ</w:t>
      </w:r>
      <w:r>
        <w:rPr>
          <w:rFonts w:eastAsia="Times New Roman"/>
          <w:bCs/>
          <w:shd w:val="clear" w:color="auto" w:fill="FFFFFF"/>
        </w:rPr>
        <w:t xml:space="preserve">ιο, και στο δικαστήριο για την καταδίκη του πρέπει να μην καταλείπεται πια καμμιά αμφιβολία, όχι να υπάρχουν ενδείξεις. </w:t>
      </w:r>
    </w:p>
    <w:p w14:paraId="5225820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2258204"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 xml:space="preserve"> Έχω λίγο χρόνο, κύριε Πρόεδρε;</w:t>
      </w:r>
    </w:p>
    <w:p w14:paraId="52258205" w14:textId="77777777" w:rsidR="005D2FD3" w:rsidRDefault="00310839">
      <w:pPr>
        <w:tabs>
          <w:tab w:val="left" w:pos="2820"/>
        </w:tabs>
        <w:spacing w:line="600" w:lineRule="auto"/>
        <w:ind w:firstLine="720"/>
        <w:jc w:val="both"/>
        <w:rPr>
          <w:rFonts w:eastAsia="Times New Roman"/>
          <w:szCs w:val="24"/>
        </w:rPr>
      </w:pPr>
      <w:r>
        <w:rPr>
          <w:rFonts w:eastAsia="Times New Roman"/>
          <w:b/>
          <w:szCs w:val="24"/>
        </w:rPr>
        <w:t>ΠΡΟΕΔΡΕΥΩΝ (Γεώργιο</w:t>
      </w:r>
      <w:r>
        <w:rPr>
          <w:rFonts w:eastAsia="Times New Roman"/>
          <w:b/>
          <w:szCs w:val="24"/>
        </w:rPr>
        <w:t xml:space="preserve">ς Λαμπρούλης): </w:t>
      </w:r>
      <w:r>
        <w:rPr>
          <w:rFonts w:eastAsia="Times New Roman"/>
          <w:szCs w:val="24"/>
        </w:rPr>
        <w:t>Κύριε Βορίδη, συνεχίστε, απλώς καλό είναι να συντομεύσετε, διότι θα αρχίσει να πιέζει ο χρόνος σε λίγο. Θα μπούμε και στον κύκλο των Προέδρων των Κοινοβουλευτικών Ομάδων.</w:t>
      </w:r>
    </w:p>
    <w:p w14:paraId="52258206" w14:textId="77777777" w:rsidR="005D2FD3" w:rsidRDefault="00310839">
      <w:pPr>
        <w:tabs>
          <w:tab w:val="left" w:pos="2820"/>
        </w:tabs>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Καλώς. Θα συντομεύσω.</w:t>
      </w:r>
    </w:p>
    <w:p w14:paraId="52258207"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Λέω ότι αυτή είναι η διαδικασ</w:t>
      </w:r>
      <w:r>
        <w:rPr>
          <w:rFonts w:eastAsia="Times New Roman"/>
          <w:szCs w:val="24"/>
        </w:rPr>
        <w:t xml:space="preserve">ία. Εδώ, λοιπόν, ή έπρεπε να πείτε: «Ξέρετε με βάση αυτό θέλω να διερευνήσω αν τυχόν έχει τελεστεί πράξη», οπότε κάνουμε εξεταστική, δεν κάνουμε </w:t>
      </w:r>
      <w:r>
        <w:rPr>
          <w:rFonts w:eastAsia="Times New Roman"/>
          <w:szCs w:val="24"/>
        </w:rPr>
        <w:lastRenderedPageBreak/>
        <w:t>προκαταρκτική, οπότε δεν έχουμε κατηγορούμενο -αλλά εδώ είπατε ότι έχουμε κατηγορούμενο- ή φτιάχνουμε ένα κείμε</w:t>
      </w:r>
      <w:r>
        <w:rPr>
          <w:rFonts w:eastAsia="Times New Roman"/>
          <w:szCs w:val="24"/>
        </w:rPr>
        <w:t>νο στο οποίο τουλάχιστον να κρίνουμε ότι υπάρχουν απλές ενδείξεις. Πώς; Με αυτό το εισαγωγικό κείμενο;</w:t>
      </w:r>
    </w:p>
    <w:p w14:paraId="52258208"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Παρεμπιπτόντως να ενημερώσω για κάτι άλλο τους συναδέλφους. Εδώ ισχύει η αρχή «</w:t>
      </w:r>
      <w:r>
        <w:rPr>
          <w:rFonts w:eastAsia="Times New Roman"/>
          <w:szCs w:val="24"/>
          <w:lang w:val="en-US"/>
        </w:rPr>
        <w:t>Ne</w:t>
      </w:r>
      <w:r>
        <w:rPr>
          <w:rFonts w:eastAsia="Times New Roman"/>
          <w:szCs w:val="24"/>
        </w:rPr>
        <w:t xml:space="preserve"> </w:t>
      </w:r>
      <w:r>
        <w:rPr>
          <w:rFonts w:eastAsia="Times New Roman"/>
          <w:szCs w:val="24"/>
          <w:lang w:val="en-US"/>
        </w:rPr>
        <w:t>bis</w:t>
      </w:r>
      <w:r>
        <w:rPr>
          <w:rFonts w:eastAsia="Times New Roman"/>
          <w:szCs w:val="24"/>
        </w:rPr>
        <w:t xml:space="preserve"> </w:t>
      </w:r>
      <w:r>
        <w:rPr>
          <w:rFonts w:eastAsia="Times New Roman"/>
          <w:szCs w:val="24"/>
          <w:lang w:val="en-US"/>
        </w:rPr>
        <w:t>in</w:t>
      </w:r>
      <w:r>
        <w:rPr>
          <w:rFonts w:eastAsia="Times New Roman"/>
          <w:szCs w:val="24"/>
        </w:rPr>
        <w:t xml:space="preserve"> </w:t>
      </w:r>
      <w:r>
        <w:rPr>
          <w:rFonts w:eastAsia="Times New Roman"/>
          <w:szCs w:val="24"/>
          <w:lang w:val="en-US"/>
        </w:rPr>
        <w:t>idem</w:t>
      </w:r>
      <w:r>
        <w:rPr>
          <w:rFonts w:eastAsia="Times New Roman"/>
          <w:szCs w:val="24"/>
        </w:rPr>
        <w:t>». Τι είναι αυτό; Δεν μπορείς να ασκήσεις δ</w:t>
      </w:r>
      <w:r>
        <w:rPr>
          <w:rFonts w:eastAsia="Times New Roman"/>
          <w:szCs w:val="24"/>
        </w:rPr>
        <w:t>ύ</w:t>
      </w:r>
      <w:r>
        <w:rPr>
          <w:rFonts w:eastAsia="Times New Roman"/>
          <w:szCs w:val="24"/>
        </w:rPr>
        <w:t>ο φορές την ίδια</w:t>
      </w:r>
      <w:r>
        <w:rPr>
          <w:rFonts w:eastAsia="Times New Roman"/>
          <w:szCs w:val="24"/>
        </w:rPr>
        <w:t xml:space="preserve"> ποινική δίωξη. Ξέρετε τι έχετε κάνει; Αυτό δεν αλλάζει τώρα. Αυτό είναι η κατηγορία, με αυτό θα πάει. Δεν αλλάζει.</w:t>
      </w:r>
    </w:p>
    <w:p w14:paraId="52258209"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Προσέξτε τώρα. Είχατε σκοπό να τον απαλλάξετε εκ των προτέρων; Γιατί μόνο έτσι δικαιολογείται αυτό το κείμενο, όταν δεν θες να έχεις ουσιαστ</w:t>
      </w:r>
      <w:r>
        <w:rPr>
          <w:rFonts w:eastAsia="Times New Roman"/>
          <w:szCs w:val="24"/>
        </w:rPr>
        <w:t xml:space="preserve">ικό έλεγχο. Ποινική είναι η διαδικασία. Είχατε αποφασίσει να το κλείσετε από πριν; </w:t>
      </w:r>
    </w:p>
    <w:p w14:paraId="5225820A"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 xml:space="preserve">Προσέξτε, πάω και στο θέμα της έρευνας για το «ξέπλυμα». Βεβαίως, υπάρχουν ποσά. Βεβαίως είναι ερευνητέο. Μόνο που τα ποσά πρέπει να συνδεθούν με μια κύρια πράξη. Βεβαίως, πράγματι το «ξέπλυμα» δεν έχει παραγραφεί. </w:t>
      </w:r>
    </w:p>
    <w:p w14:paraId="5225820B"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Όμως πότε υπάρχει «ξέπλυμα» μη παραγεγρα</w:t>
      </w:r>
      <w:r>
        <w:rPr>
          <w:rFonts w:eastAsia="Times New Roman"/>
          <w:szCs w:val="24"/>
        </w:rPr>
        <w:t xml:space="preserve">μμένο, που δεν έχει εξαλειφθεί το αξιόποινό του; Πότε υπάρχει αυτό; Τι μας </w:t>
      </w:r>
      <w:r>
        <w:rPr>
          <w:rFonts w:eastAsia="Times New Roman"/>
          <w:szCs w:val="24"/>
        </w:rPr>
        <w:lastRenderedPageBreak/>
        <w:t>λέει ο Άρειος Πάγος; Όταν έχω, όμως, μ</w:t>
      </w:r>
      <w:r>
        <w:rPr>
          <w:rFonts w:eastAsia="Times New Roman"/>
          <w:szCs w:val="24"/>
        </w:rPr>
        <w:t>ί</w:t>
      </w:r>
      <w:r>
        <w:rPr>
          <w:rFonts w:eastAsia="Times New Roman"/>
          <w:szCs w:val="24"/>
        </w:rPr>
        <w:t xml:space="preserve">α κύρια πράξη. Χωρίς την κύρια πράξη σκέτο «ξέπλυμα», ακόμη κι αν δεν είναι παραγεγραμμένο, δεν είναι. </w:t>
      </w:r>
    </w:p>
    <w:p w14:paraId="5225820C"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Όταν περιγράφετε με αυτόν τον τρόπο τι</w:t>
      </w:r>
      <w:r>
        <w:rPr>
          <w:rFonts w:eastAsia="Times New Roman"/>
          <w:szCs w:val="24"/>
        </w:rPr>
        <w:t>ς κύριες πράξεις, εν συνεχεία τι κάνετε; Στην πραγματικότητα ακυρώνετε και το «ξέπλυμα», αφού δεν έχετε περιγράψει επαρκώς τις κύριες πράξεις. Ηθελημένα έγινε αυτό; Είστε σε κάποια συνεννόηση; Μιλάτε; Δεν εξηγείται αλλιώς.</w:t>
      </w:r>
    </w:p>
    <w:p w14:paraId="5225820D"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Ν</w:t>
      </w:r>
      <w:r>
        <w:rPr>
          <w:rFonts w:eastAsia="Times New Roman"/>
          <w:szCs w:val="24"/>
        </w:rPr>
        <w:t>α πω κάτι. Εδώ δεν μπορώ να ισχυ</w:t>
      </w:r>
      <w:r>
        <w:rPr>
          <w:rFonts w:eastAsia="Times New Roman"/>
          <w:szCs w:val="24"/>
        </w:rPr>
        <w:t>ριστώ ότι ο κ. Κοντονής δεν γνωρίζει. Να πω ότι δεν γνωρίζει, γιατί δεν εμπλέκεται στην κοινοβουλευτική διαδικασία, δεν το έφτιαξε αυτός. Ο κ. Λάππας δεν γνωρίζει; Δεν το έχει υπογράψει. Φυλάχθηκε. Ο κ. Παρασκευόπουλος δεν γνωρίζει; Έχετε διακεκριμένους νο</w:t>
      </w:r>
      <w:r>
        <w:rPr>
          <w:rFonts w:eastAsia="Times New Roman"/>
          <w:szCs w:val="24"/>
        </w:rPr>
        <w:t xml:space="preserve">μικούς να σας πουν. </w:t>
      </w:r>
      <w:r>
        <w:rPr>
          <w:rFonts w:eastAsia="Times New Roman"/>
          <w:szCs w:val="24"/>
        </w:rPr>
        <w:t>Σ</w:t>
      </w:r>
      <w:r>
        <w:rPr>
          <w:rFonts w:eastAsia="Times New Roman"/>
          <w:szCs w:val="24"/>
        </w:rPr>
        <w:t>ας είπαν αυτό; Άρα δεν μπορεί να είναι αβλεψία. Σκοπιμότητα υπάρχει εδώ. Δεν μπορεί να εξηγηθεί αλλιώς.</w:t>
      </w:r>
    </w:p>
    <w:p w14:paraId="5225820E"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΄Η κάτι άλλο: Αν δεν υπάρχει σκοπιμότητα συγκάλυψης του συγκεκριμένου, τότε σας πιέζουν τα πολιτικά γεγονότα τόσο πολύ, σας πιέζουν</w:t>
      </w:r>
      <w:r>
        <w:rPr>
          <w:rFonts w:eastAsia="Times New Roman"/>
          <w:szCs w:val="24"/>
        </w:rPr>
        <w:t xml:space="preserve"> ασφυκτικά και επομένως είστε υποχρεωμένοι </w:t>
      </w:r>
      <w:r>
        <w:rPr>
          <w:rFonts w:eastAsia="Times New Roman"/>
          <w:szCs w:val="24"/>
        </w:rPr>
        <w:lastRenderedPageBreak/>
        <w:t>να κάνετε τέτοια προχειρολογήματα, για να εξυπηρετήσετε τις πολιτικές σας ανάγκες μπας και αντισταθμίσετε την κατάρρευση την οποία υφίστασθε.</w:t>
      </w:r>
    </w:p>
    <w:p w14:paraId="5225820F"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 xml:space="preserve">Εμείς λέμε «Ναι», δίνοντας μία πολιτική προτεραιότητα εδώ, μη θεωρηθεί </w:t>
      </w:r>
      <w:r>
        <w:rPr>
          <w:rFonts w:eastAsia="Times New Roman"/>
          <w:szCs w:val="24"/>
        </w:rPr>
        <w:t>ότι μας νοιάζει εμάς να συγκαλύψουμε τον οποιονδήποτε. Όμως τώρα πρέπει να συζητάμε λίγο σοβαρά μεταξύ μας σε αυτή την Αίθουσα. Έτσι δεν πάνε μακριά τα πράγματα, έτσι κι ο κόσμος ο οποίος παρακολουθεί λέει στο τέλος, όταν δεν βγαίνει τίποτα: «Α, κι αυτό στ</w:t>
      </w:r>
      <w:r>
        <w:rPr>
          <w:rFonts w:eastAsia="Times New Roman"/>
          <w:szCs w:val="24"/>
        </w:rPr>
        <w:t>ρακαστρούκα ήτανε!».</w:t>
      </w:r>
    </w:p>
    <w:p w14:paraId="52258210" w14:textId="77777777" w:rsidR="005D2FD3" w:rsidRDefault="00310839">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2258211"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ΠΡΟΕΔΡΕΥΩΝ (Γεώργιος Λαμπρούλης): </w:t>
      </w:r>
      <w:r>
        <w:rPr>
          <w:rFonts w:eastAsia="Times New Roman"/>
          <w:szCs w:val="24"/>
        </w:rPr>
        <w:t xml:space="preserve">Τον λόγο έχει ο Κοινοβουλευτικός Εκπρόσωπος του Κομμουνιστικού Κόμματος </w:t>
      </w:r>
      <w:r>
        <w:rPr>
          <w:rFonts w:eastAsia="Times New Roman"/>
          <w:szCs w:val="24"/>
        </w:rPr>
        <w:t xml:space="preserve">Ελλάδας </w:t>
      </w:r>
      <w:r>
        <w:rPr>
          <w:rFonts w:eastAsia="Times New Roman"/>
          <w:szCs w:val="24"/>
        </w:rPr>
        <w:t>κ. Παφίλης.</w:t>
      </w:r>
    </w:p>
    <w:p w14:paraId="52258212" w14:textId="77777777" w:rsidR="005D2FD3" w:rsidRDefault="00310839">
      <w:pPr>
        <w:tabs>
          <w:tab w:val="left" w:pos="2820"/>
        </w:tabs>
        <w:spacing w:line="600" w:lineRule="auto"/>
        <w:ind w:firstLine="720"/>
        <w:jc w:val="both"/>
        <w:rPr>
          <w:rFonts w:eastAsia="Times New Roman"/>
          <w:szCs w:val="24"/>
        </w:rPr>
      </w:pPr>
      <w:r>
        <w:rPr>
          <w:rFonts w:eastAsia="Times New Roman"/>
          <w:b/>
          <w:szCs w:val="24"/>
        </w:rPr>
        <w:t>ΝΙΚΟΛΑΟΣ ΠΑΡΑΣΚΕΥΟΠΟΥΛΟΣ:</w:t>
      </w:r>
      <w:r>
        <w:rPr>
          <w:rFonts w:eastAsia="Times New Roman"/>
          <w:szCs w:val="24"/>
        </w:rPr>
        <w:t xml:space="preserve"> Κύριε Πρόεδρε, επειδή υπήρχα</w:t>
      </w:r>
      <w:r>
        <w:rPr>
          <w:rFonts w:eastAsia="Times New Roman"/>
          <w:szCs w:val="24"/>
        </w:rPr>
        <w:t>ν προσωπικές αναφορές, θα μου δώσετε τον λόγο για ένα λεπτό;</w:t>
      </w:r>
    </w:p>
    <w:p w14:paraId="52258213"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ΠΡΟΕΔΡΕΥΩΝ (Γεώργιος Λαμπρούλης): </w:t>
      </w:r>
      <w:r>
        <w:rPr>
          <w:rFonts w:eastAsia="Times New Roman"/>
          <w:szCs w:val="24"/>
        </w:rPr>
        <w:t>Ορίστε, κύριε Παρασκευόπουλε, τι θέλετε;</w:t>
      </w:r>
    </w:p>
    <w:p w14:paraId="52258214" w14:textId="77777777" w:rsidR="005D2FD3" w:rsidRDefault="00310839">
      <w:pPr>
        <w:tabs>
          <w:tab w:val="left" w:pos="2820"/>
        </w:tabs>
        <w:spacing w:line="600" w:lineRule="auto"/>
        <w:ind w:firstLine="720"/>
        <w:jc w:val="both"/>
        <w:rPr>
          <w:rFonts w:eastAsia="Times New Roman"/>
          <w:szCs w:val="24"/>
        </w:rPr>
      </w:pPr>
      <w:r>
        <w:rPr>
          <w:rFonts w:eastAsia="Times New Roman"/>
          <w:b/>
          <w:szCs w:val="24"/>
        </w:rPr>
        <w:lastRenderedPageBreak/>
        <w:t>ΝΙΚΟΛΑΟΣ ΠΑΡΑΣΚΕΥΟΠΟΥΛΟΣ:</w:t>
      </w:r>
      <w:r>
        <w:rPr>
          <w:rFonts w:eastAsia="Times New Roman"/>
          <w:szCs w:val="24"/>
        </w:rPr>
        <w:t xml:space="preserve"> Ο κ. Βορίδης έκανε προσωπική αναφορά και σε μένα και στον κ. Λάππα με χαρακτηρισμό σκοπιμότητ</w:t>
      </w:r>
      <w:r>
        <w:rPr>
          <w:rFonts w:eastAsia="Times New Roman"/>
          <w:szCs w:val="24"/>
        </w:rPr>
        <w:t xml:space="preserve">ας, επειδή κατά την άποψη του κ. Βορίδη δεν είναι σαφής η περιγραφή των πράξεων και των ενδείξεων. </w:t>
      </w:r>
    </w:p>
    <w:p w14:paraId="52258215"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Θέλω να πω ότι ακόμη και στην περίπτωση που ανέφερε παραδειγματικά, όπου γίνεται αναφορά μιας σύμβασης και στη συνέχεια αναφέρεται ότι ως εκ τούτου συντρέχε</w:t>
      </w:r>
      <w:r>
        <w:rPr>
          <w:rFonts w:eastAsia="Times New Roman"/>
          <w:szCs w:val="24"/>
        </w:rPr>
        <w:t xml:space="preserve">ι απιστία, αναφέρεται ότι ως εκ της υπογραφής του συγκεκριμένου σχεδίου επήλθε μείωση της κάλυψης του ποσοστού το οποίο προβλεπόταν κι αυτή είναι η ένδειξη ότι μπορεί να υπάρχει απιστία. </w:t>
      </w:r>
    </w:p>
    <w:p w14:paraId="52258216"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Προφανώς δεν διάβασε όλη την παράγραφο ο κ. Βορίδης.</w:t>
      </w:r>
    </w:p>
    <w:p w14:paraId="52258217" w14:textId="77777777" w:rsidR="005D2FD3" w:rsidRDefault="00310839">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Καλώς. </w:t>
      </w:r>
    </w:p>
    <w:p w14:paraId="52258218"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t>Τον λόγο έχει ο κ. Παφίλης.</w:t>
      </w:r>
    </w:p>
    <w:p w14:paraId="52258219" w14:textId="77777777" w:rsidR="005D2FD3" w:rsidRDefault="00310839">
      <w:pPr>
        <w:tabs>
          <w:tab w:val="left" w:pos="2820"/>
        </w:tabs>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Κύριε Πρόεδρε, μου επιτρέπετε να πάρω τον λόγο επειδή υπήρξε προσωπική αναφορά; </w:t>
      </w:r>
    </w:p>
    <w:p w14:paraId="5225821A" w14:textId="77777777" w:rsidR="005D2FD3" w:rsidRDefault="00310839">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Δεν είναι επί προσωπικού τώρα αυτό, κύριε Βορίδη. Με</w:t>
      </w:r>
      <w:r>
        <w:rPr>
          <w:rFonts w:eastAsia="Times New Roman"/>
          <w:szCs w:val="24"/>
        </w:rPr>
        <w:t xml:space="preserve"> συγχωρείτε. Έδωσα τον λόγο στον κ. Παφίλη. Θα ξεκινήσει ο κ. Παφίλης, και έχουμε πορεία μπροστά. </w:t>
      </w:r>
    </w:p>
    <w:p w14:paraId="5225821B" w14:textId="77777777" w:rsidR="005D2FD3" w:rsidRDefault="00310839">
      <w:pPr>
        <w:tabs>
          <w:tab w:val="left" w:pos="2820"/>
        </w:tabs>
        <w:spacing w:line="600" w:lineRule="auto"/>
        <w:ind w:firstLine="720"/>
        <w:jc w:val="both"/>
        <w:rPr>
          <w:rFonts w:eastAsia="Times New Roman"/>
          <w:szCs w:val="24"/>
        </w:rPr>
      </w:pPr>
      <w:r>
        <w:rPr>
          <w:rFonts w:eastAsia="Times New Roman"/>
          <w:szCs w:val="24"/>
        </w:rPr>
        <w:lastRenderedPageBreak/>
        <w:t>Κοιτάξτε, αρχίζει να πιέζει ο χρόνος. Θα έρθουν οι Πρόεδροι των Κοινοβουλευτικών Ομάδων σε λίγο, σε μία ώρα το πολύ, ίσως και λιγότερο. Δύο Υπουργοί θέλουν ν</w:t>
      </w:r>
      <w:r>
        <w:rPr>
          <w:rFonts w:eastAsia="Times New Roman"/>
          <w:szCs w:val="24"/>
        </w:rPr>
        <w:t xml:space="preserve">α τοποθετηθούν. Υπάρχουν Κοινοβουλευτικοί, υπάρχουν και τρεις-τέσσερις εγγεγραμμένοι συνάδελφοι να μιλήσουν ακόμη. Μην «τρώμε», λοιπόν, τον χρόνο έτσι. </w:t>
      </w:r>
    </w:p>
    <w:p w14:paraId="5225821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Βορίδη, εντάξει, είναι κατανοητό. Το πινγκ πονγκ είναι γνωστό τώρα. Και επειδή</w:t>
      </w:r>
      <w:r>
        <w:rPr>
          <w:rFonts w:eastAsia="Times New Roman" w:cs="Times New Roman"/>
          <w:szCs w:val="24"/>
        </w:rPr>
        <w:t xml:space="preserve"> μιλήσατε λοιπόν…</w:t>
      </w:r>
    </w:p>
    <w:p w14:paraId="5225821D"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δεν είναι θέμα πινγκ πονγκ. </w:t>
      </w:r>
    </w:p>
    <w:p w14:paraId="5225821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Κύριε Πρόεδρε, μου επιτρέπετε; </w:t>
      </w:r>
    </w:p>
    <w:p w14:paraId="5225821F"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Αρχίζω να μιλάω τώρα. Δεν γίνεται τώρα αυτό το πράγμα. Μετά, όταν τελειώσω.</w:t>
      </w:r>
    </w:p>
    <w:p w14:paraId="52258220"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Δύο λεπτά να πω ένα πράγμα. </w:t>
      </w:r>
    </w:p>
    <w:p w14:paraId="5225822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ΠΑΦΙΛΗΣ:</w:t>
      </w:r>
      <w:r>
        <w:rPr>
          <w:rFonts w:eastAsia="Times New Roman" w:cs="Times New Roman"/>
          <w:szCs w:val="24"/>
        </w:rPr>
        <w:t xml:space="preserve"> Όχι, όταν τελειώσω. Αφού μου έδωσε τον λόγο.</w:t>
      </w:r>
    </w:p>
    <w:p w14:paraId="5225822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Έτσι δεν είναι η κοινοβουλευτική διαδικασία. Απάντησε ο κ. Παρασκευόπουλος επί προσωπικού ισχυριζόμενος… </w:t>
      </w:r>
    </w:p>
    <w:p w14:paraId="5225822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 σβήσετε τον χρόνο…</w:t>
      </w:r>
    </w:p>
    <w:p w14:paraId="5225822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Με συγχωρείτε, κύριε Βορίδη, είστε έμπειρος και παλιός Βουλευτής. Γνωρίζετε με βάση τον Κανονισμό τι σημαίνει η χρήση του «επί προσωπικού». Άρα δεν τίθεται θέμα επί προσωπικού και ο κ. Παφίλης συνεχίζει.</w:t>
      </w:r>
    </w:p>
    <w:p w14:paraId="5225822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Κύριε Πρόεδρε, μου επιτρέπετε; Ε</w:t>
      </w:r>
      <w:r>
        <w:rPr>
          <w:rFonts w:eastAsia="Times New Roman" w:cs="Times New Roman"/>
          <w:szCs w:val="24"/>
        </w:rPr>
        <w:t>πειδή γνωρίζω και τηρώ τον Κανονισμό…</w:t>
      </w:r>
    </w:p>
    <w:p w14:paraId="52258226"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Όχι, δεν σας επιτρέπω.</w:t>
      </w:r>
      <w:r>
        <w:rPr>
          <w:rFonts w:eastAsia="Times New Roman" w:cs="Times New Roman"/>
          <w:b/>
          <w:szCs w:val="24"/>
        </w:rPr>
        <w:t xml:space="preserve"> </w:t>
      </w:r>
      <w:r>
        <w:rPr>
          <w:rFonts w:eastAsia="Times New Roman" w:cs="Times New Roman"/>
          <w:szCs w:val="24"/>
        </w:rPr>
        <w:t>Εσείς θα επιτρέπατε σε κάποιον να σας διακόψει, ενώ είχατε ξεκινήσει να ομιλείτε; Με συγχωρείτε πάρα πολύ.</w:t>
      </w:r>
    </w:p>
    <w:p w14:paraId="5225822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Μου δίνετε τον λόγο για ένα λεπτό;</w:t>
      </w:r>
    </w:p>
    <w:p w14:paraId="5225822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Βορίδη, όχι. Δεν σας δίνω τον λόγο! Να σεβαστείτε το Προεδρείο! </w:t>
      </w:r>
      <w:r>
        <w:rPr>
          <w:rFonts w:eastAsia="Times New Roman" w:cs="Times New Roman"/>
          <w:szCs w:val="24"/>
        </w:rPr>
        <w:lastRenderedPageBreak/>
        <w:t>Θα τελειώσει ο Κοινοβουλευτικός Εκπρόσωπος και μετά αν θέλετε να απαντήσετε να πάρετε τον λόγο για ένα λεπτό.</w:t>
      </w:r>
    </w:p>
    <w:p w14:paraId="5225822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Κύριε Παφίλη, ορίστε.</w:t>
      </w:r>
    </w:p>
    <w:p w14:paraId="5225822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Ζ</w:t>
      </w:r>
      <w:r>
        <w:rPr>
          <w:rFonts w:eastAsia="Times New Roman" w:cs="Times New Roman"/>
          <w:szCs w:val="24"/>
        </w:rPr>
        <w:t xml:space="preserve">ητώ τον λόγο επί προσωπικού, σύμφωνα με τον Κανονισμό.  </w:t>
      </w:r>
    </w:p>
    <w:p w14:paraId="5225822B"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Μόνο που τον λόγο τον έχω εγώ τώρα.</w:t>
      </w:r>
    </w:p>
    <w:p w14:paraId="5225822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Καταλαβαίνετε τι σας λέμε; </w:t>
      </w:r>
    </w:p>
    <w:p w14:paraId="5225822D"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Τώρα, θα τελειώσει αυτή η ιστορία; </w:t>
      </w:r>
    </w:p>
    <w:p w14:paraId="5225822E"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Μου δίνε</w:t>
      </w:r>
      <w:r>
        <w:rPr>
          <w:rFonts w:eastAsia="Times New Roman" w:cs="Times New Roman"/>
          <w:szCs w:val="24"/>
        </w:rPr>
        <w:t>τε τον λόγο;</w:t>
      </w:r>
    </w:p>
    <w:p w14:paraId="5225822F"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Καθίστε κάτω!</w:t>
      </w:r>
    </w:p>
    <w:p w14:paraId="52258230"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Εντάξει τώρα, δεν είναι πράγματα αυτά.</w:t>
      </w:r>
    </w:p>
    <w:p w14:paraId="5225823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Βορίδη, καθίστε κάτω. </w:t>
      </w:r>
    </w:p>
    <w:p w14:paraId="5225823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Να μη γράφεται τίποτα από όσα λέει ο κ. Βορίδης.</w:t>
      </w:r>
    </w:p>
    <w:p w14:paraId="5225823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Μα, με συγχωρείτε. Τώρα </w:t>
      </w:r>
      <w:r>
        <w:rPr>
          <w:rFonts w:eastAsia="Times New Roman" w:cs="Times New Roman"/>
          <w:szCs w:val="24"/>
        </w:rPr>
        <w:t>θα χρησιμοποιήσω κα</w:t>
      </w:r>
      <w:r>
        <w:rPr>
          <w:rFonts w:eastAsia="Times New Roman" w:cs="Times New Roman"/>
          <w:szCs w:val="24"/>
        </w:rPr>
        <w:t>μ</w:t>
      </w:r>
      <w:r>
        <w:rPr>
          <w:rFonts w:eastAsia="Times New Roman" w:cs="Times New Roman"/>
          <w:szCs w:val="24"/>
        </w:rPr>
        <w:t>μιά άλλη έκφραση. Διακόπτετε Κοινοβουλευτικό Εκπρόσωπο, έναν συνάδελφο που ανέβηκε στο Βήμα και ξεκίνησε να μιλάει. Εσείς δεν θα το δεχόσασταν καν. Είναι απαράδεκτο αυτό που συμβαίνει! Είναι απαράδεκτο αυτό που κάνετε τώρα.</w:t>
      </w:r>
    </w:p>
    <w:p w14:paraId="5225823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ΜΑΥΡΟΥΔΗΣ ΒΟ</w:t>
      </w:r>
      <w:r>
        <w:rPr>
          <w:rFonts w:eastAsia="Times New Roman" w:cs="Times New Roman"/>
          <w:b/>
          <w:szCs w:val="24"/>
        </w:rPr>
        <w:t>ΡΙΔΗΣ:</w:t>
      </w:r>
      <w:r>
        <w:rPr>
          <w:rFonts w:eastAsia="Times New Roman" w:cs="Times New Roman"/>
          <w:szCs w:val="24"/>
        </w:rPr>
        <w:t xml:space="preserve">... </w:t>
      </w:r>
    </w:p>
    <w:p w14:paraId="5225823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Ακούσατε τι σας είπα; Να ολοκληρώσει ο κ. Παφίλης και θα σας δώσω για ένα λεπτό τον λόγο.</w:t>
      </w:r>
    </w:p>
    <w:p w14:paraId="52258236"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w:t>
      </w:r>
    </w:p>
    <w:p w14:paraId="5225823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 με συγχωρείτε, όποτε θέλετε θα παίρνετε τον λόγο;</w:t>
      </w:r>
    </w:p>
    <w:p w14:paraId="5225823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ΜΑΥΡΟΥΔΗΣ ΒΟ</w:t>
      </w:r>
      <w:r>
        <w:rPr>
          <w:rFonts w:eastAsia="Times New Roman" w:cs="Times New Roman"/>
          <w:b/>
          <w:szCs w:val="24"/>
        </w:rPr>
        <w:t>ΡΙΔΗΣ:</w:t>
      </w:r>
      <w:r>
        <w:rPr>
          <w:rFonts w:eastAsia="Times New Roman" w:cs="Times New Roman"/>
          <w:szCs w:val="24"/>
        </w:rPr>
        <w:t>...</w:t>
      </w:r>
    </w:p>
    <w:p w14:paraId="5225823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 όχι βέβαια! </w:t>
      </w:r>
    </w:p>
    <w:p w14:paraId="5225823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Ελάτε, κύριε Παφίλη, ξεκινήστε. </w:t>
      </w:r>
    </w:p>
    <w:p w14:paraId="5225823B"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Να σβηστεί ο χρόνος και να διπλασιαστεί, παρακαλώ, λόγω του κ. Βορίδη.</w:t>
      </w:r>
    </w:p>
    <w:p w14:paraId="5225823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Παφίλη, έξι λεπτά δικαιούστε επει</w:t>
      </w:r>
      <w:r>
        <w:rPr>
          <w:rFonts w:eastAsia="Times New Roman" w:cs="Times New Roman"/>
          <w:szCs w:val="24"/>
        </w:rPr>
        <w:t xml:space="preserve">δή μίλησε ο Πρόεδρος της Κοινοβουλευτικής σας Ομάδας. </w:t>
      </w:r>
    </w:p>
    <w:p w14:paraId="5225823D"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Βορίδη, μια και κάνατε αυτήν τη φασαρία και μιλήσατε για αποπροσανατολισμό, είναι δοκιμασμένη συνταγή. Την χρησιμοποιήσατε και εσείς ως Κυβέρνηση, η Νέα Δημοκρατία, τη χρησιμοπ</w:t>
      </w:r>
      <w:r>
        <w:rPr>
          <w:rFonts w:eastAsia="Times New Roman" w:cs="Times New Roman"/>
          <w:szCs w:val="24"/>
        </w:rPr>
        <w:t>οίησε και το ΠΑΣΟΚ. Κάθε φορά που στριμώχνονται τα πράγματα, βάλε και μια εξεταστική για αποπροσανατολισμό. Φυσικά, δεν αγνοούμε ότι υπάρχει θέμα, όμως η σκοπιμότητα είναι χαρακτηριστικό και ακολουθεί η Κυβέρνηση ΣΥΡΙΖΑ-ΑΝΕΛ, όπως και σε άλλους βασικούς πο</w:t>
      </w:r>
      <w:r>
        <w:rPr>
          <w:rFonts w:eastAsia="Times New Roman" w:cs="Times New Roman"/>
          <w:szCs w:val="24"/>
        </w:rPr>
        <w:t xml:space="preserve">λιτικούς τομείς, τα ίδια βήματα. Και εμείς το αντιλαμβανόμαστε αυτό. </w:t>
      </w:r>
      <w:r>
        <w:rPr>
          <w:rFonts w:eastAsia="Times New Roman" w:cs="Times New Roman"/>
          <w:szCs w:val="24"/>
        </w:rPr>
        <w:t>Ε</w:t>
      </w:r>
      <w:r>
        <w:rPr>
          <w:rFonts w:eastAsia="Times New Roman" w:cs="Times New Roman"/>
          <w:szCs w:val="24"/>
        </w:rPr>
        <w:t xml:space="preserve">ξυπηρετεί και άλλες σκοπιμότητες. </w:t>
      </w:r>
    </w:p>
    <w:p w14:paraId="5225823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πιο σοβαρή, κατά την άποψή μας, πέρα από την κομματική αντιπαράθεση, είναι ότι όλη αυτή η ιστορία της σκανδαλολογίας τι προσπαθεί να κάνει; Να αθωώσει το ίδιο το καπιταλιστικό </w:t>
      </w:r>
      <w:r>
        <w:rPr>
          <w:rFonts w:eastAsia="Times New Roman" w:cs="Times New Roman"/>
          <w:szCs w:val="24"/>
        </w:rPr>
        <w:lastRenderedPageBreak/>
        <w:t xml:space="preserve">σύστημα. </w:t>
      </w:r>
      <w:r>
        <w:rPr>
          <w:rFonts w:eastAsia="Times New Roman" w:cs="Times New Roman"/>
          <w:szCs w:val="24"/>
        </w:rPr>
        <w:t>Α</w:t>
      </w:r>
      <w:r>
        <w:rPr>
          <w:rFonts w:eastAsia="Times New Roman" w:cs="Times New Roman"/>
          <w:szCs w:val="24"/>
        </w:rPr>
        <w:t xml:space="preserve">υτό γίνεται σκόπιμα από πάρα πολλούς, να φορτωθεί η κρίση. </w:t>
      </w:r>
    </w:p>
    <w:p w14:paraId="5225823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ακού</w:t>
      </w:r>
      <w:r>
        <w:rPr>
          <w:rFonts w:eastAsia="Times New Roman" w:cs="Times New Roman"/>
          <w:szCs w:val="24"/>
        </w:rPr>
        <w:t>γονται πράγματα απίστευτα, επιστημονικά -δεν εννοώ πολιτικά- ότι η Ελλάδα έφτασε ως εδώ λόγω της μίζας και της διαφθοράς, ότι όλος ο καπιταλιστικός κόσμος, δηλαδή, που έχει βαθιά και αξεπέραστη κρίση και που προετοιμάζεται για να έρθει η μεγαλύτερη και πιο</w:t>
      </w:r>
      <w:r>
        <w:rPr>
          <w:rFonts w:eastAsia="Times New Roman" w:cs="Times New Roman"/>
          <w:szCs w:val="24"/>
        </w:rPr>
        <w:t xml:space="preserve"> συγχρονισμένη, το έχει πάθει από το 2% της μίζας. Ε, όχι δα! </w:t>
      </w:r>
    </w:p>
    <w:p w14:paraId="5225824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Να, λοιπόν, μ</w:t>
      </w:r>
      <w:r>
        <w:rPr>
          <w:rFonts w:eastAsia="Times New Roman" w:cs="Times New Roman"/>
          <w:szCs w:val="24"/>
        </w:rPr>
        <w:t>ί</w:t>
      </w:r>
      <w:r>
        <w:rPr>
          <w:rFonts w:eastAsia="Times New Roman" w:cs="Times New Roman"/>
          <w:szCs w:val="24"/>
        </w:rPr>
        <w:t>α καλή υπηρεσία που προσφέρατε κι εσείς στο ίδιο το σύστημα. Ότι υπάρχει και τέτοια πλευρά δεν το αγνοούμε εμείς. Υπάρχει, βεβαίως, όμως η ουσία της κρίσης και η κατάσταση που βιώ</w:t>
      </w:r>
      <w:r>
        <w:rPr>
          <w:rFonts w:eastAsia="Times New Roman" w:cs="Times New Roman"/>
          <w:szCs w:val="24"/>
        </w:rPr>
        <w:t xml:space="preserve">νει και ο ελληνικός λαός και οι λαοί όλου του κόσμου είναι η καπιταλιστική κρίση, το αδιέξοδο, το σάπισμα ενός συστήματος που είναι αντιδραστικό από πάνω μέχρι κάτω, που δεν μπορεί να δώσει τίποτα στην πρόοδο της ανθρωπότητας. </w:t>
      </w:r>
    </w:p>
    <w:p w14:paraId="5225824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Εμείς, λοιπόν, πάντα, πέρα α</w:t>
      </w:r>
      <w:r>
        <w:rPr>
          <w:rFonts w:eastAsia="Times New Roman" w:cs="Times New Roman"/>
          <w:szCs w:val="24"/>
        </w:rPr>
        <w:t xml:space="preserve">πό ορισμένες εξαιρέσεις που έχουν πολιτικές διαστάσεις, συμφωνούμε να συγκροτηθεί αυτή η επιτροπή, να γίνει διερεύνηση, προσπαθούμε να συμβάλλουμε στο μέτρο του δυνατού και ανάλογα με την πληροφόρηση που </w:t>
      </w:r>
      <w:r>
        <w:rPr>
          <w:rFonts w:eastAsia="Times New Roman" w:cs="Times New Roman"/>
          <w:szCs w:val="24"/>
        </w:rPr>
        <w:lastRenderedPageBreak/>
        <w:t>έχουμε -γιατί εμείς δεν είμαστε μέσα στο σύστημα- στ</w:t>
      </w:r>
      <w:r>
        <w:rPr>
          <w:rFonts w:eastAsia="Times New Roman" w:cs="Times New Roman"/>
          <w:szCs w:val="24"/>
        </w:rPr>
        <w:t>ο να βγουν στη φόρα ορισμένες τέτοιες πλευρές σκανδάλων, διαφθοράς, εάν υπάρχουν και όσων υπάρχουν.</w:t>
      </w:r>
    </w:p>
    <w:p w14:paraId="5225824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Ωστόσο η εμπειρία τι δείχνει; Γενικά «κουκουλώνονται». Το σύστημα όταν κινδυνεύει, κλείνει και δεν αφήνει να φύγουν πολλά πράγματα. Στην καλύτερη περίπτωση </w:t>
      </w:r>
      <w:r>
        <w:rPr>
          <w:rFonts w:eastAsia="Times New Roman" w:cs="Times New Roman"/>
          <w:szCs w:val="24"/>
        </w:rPr>
        <w:t>θυσιάζουν μ</w:t>
      </w:r>
      <w:r>
        <w:rPr>
          <w:rFonts w:eastAsia="Times New Roman" w:cs="Times New Roman"/>
          <w:szCs w:val="24"/>
        </w:rPr>
        <w:t>ί</w:t>
      </w:r>
      <w:r>
        <w:rPr>
          <w:rFonts w:eastAsia="Times New Roman" w:cs="Times New Roman"/>
          <w:szCs w:val="24"/>
        </w:rPr>
        <w:t xml:space="preserve">α Ιφιγένεια, για να πει ο κόσμος ότι «να και κάποιος που πιάστηκε» και να συνεχιστεί απρόσκοπτα η όλη λειτουργία της διαφθοράς και της μίζας, που είναι συνυφασμένη με το καπιταλιστικό σύστημα που χρειάζεται. </w:t>
      </w:r>
    </w:p>
    <w:p w14:paraId="5225824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Εκτός από την τρομοκρατία, εκτός απ</w:t>
      </w:r>
      <w:r>
        <w:rPr>
          <w:rFonts w:eastAsia="Times New Roman" w:cs="Times New Roman"/>
          <w:szCs w:val="24"/>
        </w:rPr>
        <w:t xml:space="preserve">ό την επιβολή, για να κινηθεί η μηχανή χρειάζεται και λάδι. Να το πούμε απλά, για να καταλαβαίνει ο κόσμος. </w:t>
      </w:r>
      <w:r>
        <w:rPr>
          <w:rFonts w:eastAsia="Times New Roman" w:cs="Times New Roman"/>
          <w:szCs w:val="24"/>
        </w:rPr>
        <w:t>Τ</w:t>
      </w:r>
      <w:r>
        <w:rPr>
          <w:rFonts w:eastAsia="Times New Roman" w:cs="Times New Roman"/>
          <w:szCs w:val="24"/>
        </w:rPr>
        <w:t>ο λάδι είναι η μίζα, η σύνδεση, δηλαδή, των συμφερόντων των μονοπωλιακών ομίλων, των μεγάλων εταιριών με το πολιτικό προσωπικό και το μιζάρισμα, γι</w:t>
      </w:r>
      <w:r>
        <w:rPr>
          <w:rFonts w:eastAsia="Times New Roman" w:cs="Times New Roman"/>
          <w:szCs w:val="24"/>
        </w:rPr>
        <w:t>α να μπορέσουν να πάρουν τις δουλειές από κάποιες άλλες μονοπωλιακές επιχειρήσεις.</w:t>
      </w:r>
    </w:p>
    <w:p w14:paraId="5225824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Αν κάποιος εδώ μας πει: «Μα, τι μας λέτε;». Ξέρετε, η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Pr>
          <w:rFonts w:eastAsia="Times New Roman" w:cs="Times New Roman"/>
          <w:szCs w:val="24"/>
        </w:rPr>
        <w:t xml:space="preserve">, αυτός ο γίγαντας, έδωσε συνέντευξη Τύπου. Τα έχουμε γραπτά. Και τι είπε; Ότι εξαγόρασε, πλήρωσε εβδομήντα </w:t>
      </w:r>
      <w:r>
        <w:rPr>
          <w:rFonts w:eastAsia="Times New Roman" w:cs="Times New Roman"/>
          <w:szCs w:val="24"/>
        </w:rPr>
        <w:lastRenderedPageBreak/>
        <w:t>π</w:t>
      </w:r>
      <w:r>
        <w:rPr>
          <w:rFonts w:eastAsia="Times New Roman" w:cs="Times New Roman"/>
          <w:szCs w:val="24"/>
        </w:rPr>
        <w:t>έντε κυβερνήσεις χωρών-μελών του ΟΗΕ για να πουλήσει τα δικά του αεροπλάνα.</w:t>
      </w:r>
    </w:p>
    <w:p w14:paraId="5225824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225824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Έχετε κάνει λάθος στον χρόνο. </w:t>
      </w:r>
    </w:p>
    <w:p w14:paraId="5225824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Παφίλη, δεν έκανα λάθος σ</w:t>
      </w:r>
      <w:r>
        <w:rPr>
          <w:rFonts w:eastAsia="Times New Roman" w:cs="Times New Roman"/>
          <w:szCs w:val="24"/>
        </w:rPr>
        <w:t>τον χρόνο. Έχει προηγηθεί ο κ. Κουτσούμπας.</w:t>
      </w:r>
    </w:p>
    <w:p w14:paraId="5225824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 κάνατε λάθος στα δύο λεπτά.</w:t>
      </w:r>
    </w:p>
    <w:p w14:paraId="5225824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χρόνο που σας στερήθηκε από την κουβέντα μας με τον κ. Βορίδη θα σας τον δώσω.</w:t>
      </w:r>
    </w:p>
    <w:p w14:paraId="5225824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Ωραία. Δώστε μας ένα περ</w:t>
      </w:r>
      <w:r>
        <w:rPr>
          <w:rFonts w:eastAsia="Times New Roman" w:cs="Times New Roman"/>
          <w:szCs w:val="24"/>
        </w:rPr>
        <w:t>ιθώριο. Έχουμε τον εισηγητή και κανέναν ομιλητή.</w:t>
      </w:r>
    </w:p>
    <w:p w14:paraId="5225824B"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Θα σας δώσουμε το περιθώριο, κύριε Παφίλη. Όμως, σας εξηγώ για το εξάλεπτο.</w:t>
      </w:r>
    </w:p>
    <w:p w14:paraId="5225824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Εντάξει. Το ξέρουμε ότι είστε αντικειμενικός σε αντίθεση με άλλους.</w:t>
      </w:r>
    </w:p>
    <w:p w14:paraId="5225824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Συνεχίζω, </w:t>
      </w:r>
      <w:r>
        <w:rPr>
          <w:rFonts w:eastAsia="Times New Roman" w:cs="Times New Roman"/>
          <w:szCs w:val="24"/>
        </w:rPr>
        <w:t>λοιπόν. Ποιο είναι το μεγαλύτερο σκάνδαλο στη συγκεκριμένη περίπτωση για τον ελληνικό λαό; Βεβαίως, είναι οι μίζες, η διαφθορά, τα λεφτά που μπορεί να πήραν κάποιοι ή δεν πήραν ή πόσα πήραν. Το μεγαλύτερο είναι τα δισεκατομμύρια, τα αστρονομικά ποσά που πλ</w:t>
      </w:r>
      <w:r>
        <w:rPr>
          <w:rFonts w:eastAsia="Times New Roman" w:cs="Times New Roman"/>
          <w:szCs w:val="24"/>
        </w:rPr>
        <w:t>ηρώνει ο ελληνικός λαός, ο εργαζόμενος, γιατί αυτός τα πληρώνει, ο επαγγελματίας, ο φτωχός αγρότης -οι μεγάλοι δεν πληρώνουν τίποτα- για ποιο λόγο, άραγε; Για την άμυνα της χώρας;</w:t>
      </w:r>
    </w:p>
    <w:p w14:paraId="5225824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Εμείς τι λέμε; Εμείς λέμε ότι θα έπρεπε αποκλειστικά οι στρατιωτικές και οι </w:t>
      </w:r>
      <w:r>
        <w:rPr>
          <w:rFonts w:eastAsia="Times New Roman" w:cs="Times New Roman"/>
          <w:szCs w:val="24"/>
        </w:rPr>
        <w:t>πολεμικές δαπάνες να κατευθύνονται στην υπεράσπιση των συνόρων και της κυριαρχίας της χώρας μας. Είναι έτσι; Συνδέονται αυτές οι δαπάνες με το ΝΑΤΟ και την Ευρωπαϊκή Ένωση; Ναι ή όχι; Για να δούμε.</w:t>
      </w:r>
    </w:p>
    <w:p w14:paraId="5225824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Πολύ απλά ερωτήματα θα θέσουμε και θα θέσουμε και θεμελιακ</w:t>
      </w:r>
      <w:r>
        <w:rPr>
          <w:rFonts w:eastAsia="Times New Roman" w:cs="Times New Roman"/>
          <w:szCs w:val="24"/>
        </w:rPr>
        <w:t>ά: Τι αποφάσισε το ΝΑΤΟ; Αποφάσισε 40% των Ενόπλων Δυνάμεων κάθε χώρας-μέλους να είναι δυνάμεις ταχείας επέμβα</w:t>
      </w:r>
      <w:r>
        <w:rPr>
          <w:rFonts w:eastAsia="Times New Roman" w:cs="Times New Roman"/>
          <w:szCs w:val="24"/>
        </w:rPr>
        <w:lastRenderedPageBreak/>
        <w:t>σης. Για ποιο λόγο; Υπερασπίζονται τα σύνορα; Όχι. Το εφάρμοσε η κυβέρνηση και οι προηγούμενες και τούτη; Ναι, το εφάρμοσε.</w:t>
      </w:r>
    </w:p>
    <w:p w14:paraId="5225825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Άρα πληρώνει ο ελληνικ</w:t>
      </w:r>
      <w:r>
        <w:rPr>
          <w:rFonts w:eastAsia="Times New Roman" w:cs="Times New Roman"/>
          <w:szCs w:val="24"/>
        </w:rPr>
        <w:t>ός λαός αυτόν τον εκσυγχρονισμό των επιθετικών δυνάμεων για τα σχέδια του ΝΑΤΟ και όχι για την υπεράσπιση της ανεξαρτησίας και των συνόρων της χώρας;</w:t>
      </w:r>
    </w:p>
    <w:p w14:paraId="5225825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Δεύτερο θέμα. Δεκατρείς πολεμικές αποστολές της Ελλάδος εκτός συνόρων ποιον εξυπηρετούν; Προστατεύουν τα σ</w:t>
      </w:r>
      <w:r>
        <w:rPr>
          <w:rFonts w:eastAsia="Times New Roman" w:cs="Times New Roman"/>
          <w:szCs w:val="24"/>
        </w:rPr>
        <w:t>ύνορα; Όχι. Ποιος τις πληρώνει; Ο ελληνικός λαός. Είναι κάμποσα δισεκατομμύρια όλα αυτά τα χρόνια. Αυτά έχουν σχέση με την άμυνα της χώρας ή με τα πολεμικά επιθετικά ιμπεριαλιστικά σχέδια του ΝΑΤΟ και της Ευρωπαϊκής Ένωσης; Κάθε λογικός ας απαντήσει.</w:t>
      </w:r>
    </w:p>
    <w:p w14:paraId="5225825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Τρίτο</w:t>
      </w:r>
      <w:r>
        <w:rPr>
          <w:rFonts w:eastAsia="Times New Roman" w:cs="Times New Roman"/>
          <w:szCs w:val="24"/>
        </w:rPr>
        <w:t>ν, ποια είναι τα οπλικά συστήματα και ποιος ο βασικός οπλισμός που παίρνει η Ελλάδα και από ποιες πηγές; Καθορίζονται κατά μεγάλο, για να μην πω κατά 90%, από τη συμμετοχή της χώρας στο ΝΑΤΟ; Ναι ή όχι; Υπάρχουν νατοϊκές προδιαγραφές. Σου λένε ότι πρέπει ν</w:t>
      </w:r>
      <w:r>
        <w:rPr>
          <w:rFonts w:eastAsia="Times New Roman" w:cs="Times New Roman"/>
          <w:szCs w:val="24"/>
        </w:rPr>
        <w:t xml:space="preserve">α «κουμπώνουν» όλα τα όπλα με τα νατοϊκά δεδομένα; Ναι ή όχι; Ας απαντήσουν. Εδώ είναι και ο κ. </w:t>
      </w:r>
      <w:r>
        <w:rPr>
          <w:rFonts w:eastAsia="Times New Roman" w:cs="Times New Roman"/>
          <w:szCs w:val="24"/>
        </w:rPr>
        <w:lastRenderedPageBreak/>
        <w:t>Δρίτσας. Αν υπάρχουν και στρατιωτικοί, ας σηκωθούν να το πουν.</w:t>
      </w:r>
    </w:p>
    <w:p w14:paraId="5225825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Ακόμα το πόσα θα πάρουμε εξαρτάται -και θα πω παραδείγματα- και από τη συμμετοχή της χώρας μας στ</w:t>
      </w:r>
      <w:r>
        <w:rPr>
          <w:rFonts w:eastAsia="Times New Roman" w:cs="Times New Roman"/>
          <w:szCs w:val="24"/>
        </w:rPr>
        <w:t>ο ΝΑΤΟ.</w:t>
      </w:r>
    </w:p>
    <w:p w14:paraId="5225825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Όσον αφορά τα </w:t>
      </w:r>
      <w:r>
        <w:rPr>
          <w:rFonts w:eastAsia="Times New Roman" w:cs="Times New Roman"/>
          <w:szCs w:val="24"/>
        </w:rPr>
        <w:t>Λέοπαρντς</w:t>
      </w:r>
      <w:r>
        <w:rPr>
          <w:rFonts w:eastAsia="Times New Roman" w:cs="Times New Roman"/>
          <w:szCs w:val="24"/>
        </w:rPr>
        <w:t xml:space="preserve">, είναι τεράστιο σκάνδαλο. Τα </w:t>
      </w:r>
      <w:r>
        <w:rPr>
          <w:rFonts w:eastAsia="Times New Roman" w:cs="Times New Roman"/>
          <w:szCs w:val="24"/>
        </w:rPr>
        <w:t>Λέοπαρντς</w:t>
      </w:r>
      <w:r>
        <w:rPr>
          <w:rFonts w:eastAsia="Times New Roman" w:cs="Times New Roman"/>
          <w:szCs w:val="24"/>
        </w:rPr>
        <w:t xml:space="preserve"> είναι βαριά τεθωρακισμένα. Κινούνται μόνο σε πεδιάδες. Όταν τα πήραμε, όταν αποφασίστηκε αυτή η αγορά, δεν υπήρχαν γέφυρες να τα σηκώσουμε,. Μπορούν ν’ αμυνθούν τα νησιά με τα </w:t>
      </w:r>
      <w:r>
        <w:rPr>
          <w:rFonts w:eastAsia="Times New Roman" w:cs="Times New Roman"/>
          <w:szCs w:val="24"/>
        </w:rPr>
        <w:t>Λέοπαρντς</w:t>
      </w:r>
      <w:r>
        <w:rPr>
          <w:rFonts w:eastAsia="Times New Roman" w:cs="Times New Roman"/>
          <w:szCs w:val="24"/>
        </w:rPr>
        <w:t>; Όχι, δεν μπορούν. Πέρα από τα τεράστια προβλήματα που είχαν και δεν θέλω να τα πω, γιατί δεν έχω χρόνο, που ξεκινούν από βλάβες στα πυροβόλα, από βλάβες στις ερπύστριες, από τεράστια προβλήματα, από έλλειψη πυρομαχικών.</w:t>
      </w:r>
    </w:p>
    <w:p w14:paraId="5225825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Γιατί τα πήραμε και δεν θα μπορούσ</w:t>
      </w:r>
      <w:r>
        <w:rPr>
          <w:rFonts w:eastAsia="Times New Roman" w:cs="Times New Roman"/>
          <w:szCs w:val="24"/>
        </w:rPr>
        <w:t>αν να παρθούν κάποια άλλα τεθωρακισμένα και γιατί τόσος αριθμός; Ακόμη και οι ανώτατοι αξιωματικοί των τεθωρακισμένων λένε ότι είναι πάρα πολλά και δεν χρειάζονταν τόσα. Χρειάζεται άλλος συνδυασμός για την άμυνα της χώρας με βάση τις ιδιομορφίες που υπάρχο</w:t>
      </w:r>
      <w:r>
        <w:rPr>
          <w:rFonts w:eastAsia="Times New Roman" w:cs="Times New Roman"/>
          <w:szCs w:val="24"/>
        </w:rPr>
        <w:t>υν.</w:t>
      </w:r>
    </w:p>
    <w:p w14:paraId="5225825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Τεράστια συζήτηση είναι για τα </w:t>
      </w:r>
      <w:r>
        <w:rPr>
          <w:rFonts w:eastAsia="Times New Roman" w:cs="Times New Roman"/>
          <w:szCs w:val="24"/>
          <w:lang w:val="en-US"/>
        </w:rPr>
        <w:t>TOR</w:t>
      </w:r>
      <w:r>
        <w:rPr>
          <w:rFonts w:eastAsia="Times New Roman" w:cs="Times New Roman"/>
          <w:szCs w:val="24"/>
        </w:rPr>
        <w:t>-</w:t>
      </w:r>
      <w:r>
        <w:rPr>
          <w:rFonts w:eastAsia="Times New Roman" w:cs="Times New Roman"/>
          <w:szCs w:val="24"/>
          <w:lang w:val="en-US"/>
        </w:rPr>
        <w:t>M</w:t>
      </w:r>
      <w:r>
        <w:rPr>
          <w:rFonts w:eastAsia="Times New Roman" w:cs="Times New Roman"/>
          <w:szCs w:val="24"/>
        </w:rPr>
        <w:t xml:space="preserve">1 και τους </w:t>
      </w:r>
      <w:r>
        <w:rPr>
          <w:rFonts w:eastAsia="Times New Roman" w:cs="Times New Roman"/>
          <w:szCs w:val="24"/>
          <w:lang w:val="en-US"/>
        </w:rPr>
        <w:t>S</w:t>
      </w:r>
      <w:r>
        <w:rPr>
          <w:rFonts w:eastAsia="Times New Roman" w:cs="Times New Roman"/>
          <w:szCs w:val="24"/>
        </w:rPr>
        <w:t>-300. Παραλίγο να μη δουλέψουν, γιατί δεν «κούμπωναν» με τα νατοϊκά.</w:t>
      </w:r>
    </w:p>
    <w:p w14:paraId="5225825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Άλλη μεγάλη συζήτηση είναι για τις φρεγάτες. Πόσες μεγάλες χρειαζόμασταν; Χρειαζόμασταν ορισμένες μεγάλες, λόγω καιρικών συνθηκών, για </w:t>
      </w:r>
      <w:r>
        <w:rPr>
          <w:rFonts w:eastAsia="Times New Roman" w:cs="Times New Roman"/>
          <w:szCs w:val="24"/>
        </w:rPr>
        <w:t>να μπορούν να πηγαίνουν. Όμως, υπήρχε μεγάλη συζήτηση γι’ αυτό. Κι όμως, επιβλήθηκαν συνολικά οι μεγάλες φρεγάτες.</w:t>
      </w:r>
    </w:p>
    <w:p w14:paraId="5225825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Ακόμα είναι εκπληκτικό -και το λέω και για τους στρατιωτικούς που μπορεί να ακούνε- ότι και τα διαμετρήματα των όπλων σχετίζονται με αυτό. Πρ</w:t>
      </w:r>
      <w:r>
        <w:rPr>
          <w:rFonts w:eastAsia="Times New Roman" w:cs="Times New Roman"/>
          <w:szCs w:val="24"/>
        </w:rPr>
        <w:t xml:space="preserve">οσπαθεί το ΝΑΤΟ να επιβάλει το 5,56, μικρό διαμέτρημα, αντί του 7,62 που υπάρχει, που είναι κυρίως αμυντικό όπλο. Γιατί; Για επιχειρήσεις εντός αστικού περιβάλλοντος. </w:t>
      </w:r>
    </w:p>
    <w:p w14:paraId="5225825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Αυτές είναι οι προδιαγραφές που δίνει το ΝΑΤΟ και προσπαθεί να επιβάλει, να πετάξει δηλα</w:t>
      </w:r>
      <w:r>
        <w:rPr>
          <w:rFonts w:eastAsia="Times New Roman" w:cs="Times New Roman"/>
          <w:szCs w:val="24"/>
        </w:rPr>
        <w:t xml:space="preserve">δή η Ελλάδα το </w:t>
      </w:r>
      <w:r>
        <w:rPr>
          <w:rFonts w:eastAsia="Times New Roman" w:cs="Times New Roman"/>
          <w:szCs w:val="24"/>
          <w:lang w:val="en-US"/>
        </w:rPr>
        <w:t>GA</w:t>
      </w:r>
      <w:r>
        <w:rPr>
          <w:rFonts w:eastAsia="Times New Roman" w:cs="Times New Roman"/>
          <w:szCs w:val="24"/>
        </w:rPr>
        <w:t xml:space="preserve">-3 που έχει και που είναι μια ελληνική παραγωγή. Μέχρι εκεί φτάνει. </w:t>
      </w:r>
    </w:p>
    <w:p w14:paraId="5225825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Να πούμε τι συζήτηση είχε γίνει για τα αεροπλάνα, τα </w:t>
      </w:r>
      <w:r>
        <w:rPr>
          <w:rFonts w:eastAsia="Times New Roman" w:cs="Times New Roman"/>
          <w:szCs w:val="24"/>
          <w:lang w:val="en-US"/>
        </w:rPr>
        <w:t>F</w:t>
      </w:r>
      <w:r>
        <w:rPr>
          <w:rFonts w:eastAsia="Times New Roman" w:cs="Times New Roman"/>
          <w:szCs w:val="24"/>
        </w:rPr>
        <w:t xml:space="preserve">-16 τα </w:t>
      </w:r>
      <w:r>
        <w:rPr>
          <w:rFonts w:eastAsia="Times New Roman" w:cs="Times New Roman"/>
          <w:szCs w:val="24"/>
        </w:rPr>
        <w:t>Σουχόι</w:t>
      </w:r>
      <w:r>
        <w:rPr>
          <w:rFonts w:eastAsia="Times New Roman" w:cs="Times New Roman"/>
          <w:szCs w:val="24"/>
        </w:rPr>
        <w:t xml:space="preserve"> και άλλα; </w:t>
      </w:r>
      <w:r>
        <w:rPr>
          <w:rFonts w:eastAsia="Times New Roman" w:cs="Times New Roman"/>
          <w:szCs w:val="24"/>
        </w:rPr>
        <w:t>Ό</w:t>
      </w:r>
      <w:r>
        <w:rPr>
          <w:rFonts w:eastAsia="Times New Roman" w:cs="Times New Roman"/>
          <w:szCs w:val="24"/>
        </w:rPr>
        <w:t xml:space="preserve">μως, επιβλήθηκαν και επιβάλλονται από τη </w:t>
      </w:r>
      <w:r>
        <w:rPr>
          <w:rFonts w:eastAsia="Times New Roman" w:cs="Times New Roman"/>
          <w:szCs w:val="24"/>
        </w:rPr>
        <w:lastRenderedPageBreak/>
        <w:t xml:space="preserve">συμμετοχή μας στο ΝΑΤΟ συγκεκριμένα οπλικά συστήματα που δεν σχετίζονται κυρίως –για να μην πω απόλυτα- με την άμυνα της χώρας. </w:t>
      </w:r>
    </w:p>
    <w:p w14:paraId="5225825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κόμα, κύριε Υπουργέ, αλήθεια, πόσα ελληνικά πλοία –δεν είναι και ο κ. Καμμένος εδώ- λ</w:t>
      </w:r>
      <w:r>
        <w:rPr>
          <w:rFonts w:eastAsia="Times New Roman" w:cs="Times New Roman"/>
          <w:szCs w:val="24"/>
        </w:rPr>
        <w:t xml:space="preserve">είπουν σε νατοϊκές αποστολές; </w:t>
      </w:r>
      <w:r>
        <w:rPr>
          <w:rFonts w:eastAsia="Times New Roman" w:cs="Times New Roman"/>
          <w:szCs w:val="24"/>
        </w:rPr>
        <w:t>Μ</w:t>
      </w:r>
      <w:r>
        <w:rPr>
          <w:rFonts w:eastAsia="Times New Roman" w:cs="Times New Roman"/>
          <w:szCs w:val="24"/>
        </w:rPr>
        <w:t xml:space="preserve">ε τέτοια όξυνση της κατάστασης που υπάρχει σήμερα γιατί θα πρέπει ελληνικά πολεμικά πλοία να συμμετέχουν σε νατοϊκές αποστολές, τη στιγμή που, εάν συμβεί κάτι στο Αιγαίο, δεν προλαβαίνουν να έρθουν πίσω; </w:t>
      </w:r>
    </w:p>
    <w:p w14:paraId="5225825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Αυτά είναι ορισμένα </w:t>
      </w:r>
      <w:r>
        <w:rPr>
          <w:rFonts w:eastAsia="Times New Roman" w:cs="Times New Roman"/>
          <w:szCs w:val="24"/>
        </w:rPr>
        <w:t xml:space="preserve">παραδείγματα που δείχνουν τι σχέση έχουν οι εξοπλισμοί με το ΝΑΤΟ. Επίσης, τι σχέση έχει η Ευρωπαϊκή Ένωση με την αμυντική βιομηχανία; Κόλαφος για όλους εσάς τους ευρωπαϊστές και τους ευρωλιγούρηδες. </w:t>
      </w:r>
    </w:p>
    <w:p w14:paraId="5225825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Ποια είναι η απόφαση της Ευρωπαϊκής Ένωσης; Να υπάρχουν</w:t>
      </w:r>
      <w:r>
        <w:rPr>
          <w:rFonts w:eastAsia="Times New Roman" w:cs="Times New Roman"/>
          <w:szCs w:val="24"/>
        </w:rPr>
        <w:t xml:space="preserve"> υπεργολάβοι. Πέντε χώρες είναι που θα παράγουν τα πάντα και οι άλλοι θα είναι δούλοι. Θα φτιάχνουν συμπληρωματικά. </w:t>
      </w:r>
    </w:p>
    <w:p w14:paraId="5225825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Μπορούσε η Ελλάδα να έχει σοβαρή αμυντική βιομηχανία; Να καλύψει όχι όλες –είναι αδύνατο με το μέγεθος που έχει- αλλά </w:t>
      </w:r>
      <w:r>
        <w:rPr>
          <w:rFonts w:eastAsia="Times New Roman" w:cs="Times New Roman"/>
          <w:szCs w:val="24"/>
        </w:rPr>
        <w:lastRenderedPageBreak/>
        <w:t>πάρα πολλές πλευρές τ</w:t>
      </w:r>
      <w:r>
        <w:rPr>
          <w:rFonts w:eastAsia="Times New Roman" w:cs="Times New Roman"/>
          <w:szCs w:val="24"/>
        </w:rPr>
        <w:t>ης άμυνάς της, γιατί έχει και τεχνογνωσία και επιστημονικό προσωπικό. Το αντιαεροπορικό βλήμα που παράγουμε το έχει φτιάξει Έλληνας και οι Αμερικάνοι το έχουν κλείσει δεν ξέρω για πόσα χρόνια, το ίδιο και οι Ισραηλινοί. Ναι ή όχι, κύριε Υπουργέ;</w:t>
      </w:r>
    </w:p>
    <w:p w14:paraId="5225825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Θα μπορούσ</w:t>
      </w:r>
      <w:r>
        <w:rPr>
          <w:rFonts w:eastAsia="Times New Roman" w:cs="Times New Roman"/>
          <w:szCs w:val="24"/>
        </w:rPr>
        <w:t xml:space="preserve">ε η Ελλάδα να καλύψει άλλες ανάγκες; Θα μπορούσε. Όμως, δεν γίνεται. Δεν σας αφήνουν. Εδώ δεν μας αφήνουν να επισκευάσουμε πολεμικά πλοία άλλων χωρών, παρά μόνο τα δικά μας στα ναυπηγεία. </w:t>
      </w:r>
    </w:p>
    <w:p w14:paraId="5225826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κόμα, με όλα αυτά, όλοι σας λέτε «Ζήτω η Ευρωπαϊκή Ένωση και το ΝΑ</w:t>
      </w:r>
      <w:r>
        <w:rPr>
          <w:rFonts w:eastAsia="Times New Roman" w:cs="Times New Roman"/>
          <w:szCs w:val="24"/>
        </w:rPr>
        <w:t xml:space="preserve">ΤΟ»! Γιατί; </w:t>
      </w:r>
      <w:r>
        <w:rPr>
          <w:rFonts w:eastAsia="Times New Roman" w:cs="Times New Roman"/>
          <w:szCs w:val="24"/>
        </w:rPr>
        <w:t>Ε</w:t>
      </w:r>
      <w:r>
        <w:rPr>
          <w:rFonts w:eastAsia="Times New Roman" w:cs="Times New Roman"/>
          <w:szCs w:val="24"/>
        </w:rPr>
        <w:t xml:space="preserve">δώ είναι το ερώτημα, και απαντά σε όλα αυτά που είπε ο κ. Τζαβάρας και ο κ. Τασούλας για τη δημοκρατία και την υπεράσπισή της, που έγινε με αφορμή το θέμα Μπελογιάννη. </w:t>
      </w:r>
    </w:p>
    <w:p w14:paraId="5225826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Να γιατί θέλετε το ΝΑΤΟ και την Ευρωπαϊκή Ένωση. Γιατί το ΝΑΤΟ είναι το οπ</w:t>
      </w:r>
      <w:r>
        <w:rPr>
          <w:rFonts w:eastAsia="Times New Roman" w:cs="Times New Roman"/>
          <w:szCs w:val="24"/>
        </w:rPr>
        <w:t xml:space="preserve">λισμένο χέρι του ιμπεριαλισμού, η σιδερένια γροθιά που διασφαλίζει την κυριαρχία του 10% του παγκόσμιου πληθυσμού, που κατέχει το 90% του παγκόσμιου ΑΕΠ, που διασφαλίζει την κυριαρχία του 10% της αστικής τάξης της Ελλάδας και των παρατρεχάμενων, που έχουν </w:t>
      </w:r>
      <w:r>
        <w:rPr>
          <w:rFonts w:eastAsia="Times New Roman" w:cs="Times New Roman"/>
          <w:szCs w:val="24"/>
        </w:rPr>
        <w:t xml:space="preserve">το 60% του ελληνικού ΑΕΠ. </w:t>
      </w:r>
    </w:p>
    <w:p w14:paraId="5225826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Αυτό είναι και γι’ αυτό είστε υπέρ και οι μεν και οι δε και εσείς που ήρθατε τώρα. Αυτό ακριβώς στηρίζει το ΝΑΤΟ και η Ευρωπαϊκή Ένωση: τα συμφέροντα της αστικής τάξης. Δεν σύρεται η Ελλάδα πίσω από τις διεθνείς υποχρεώσεις, λόγω</w:t>
      </w:r>
      <w:r>
        <w:rPr>
          <w:rFonts w:eastAsia="Times New Roman" w:cs="Times New Roman"/>
          <w:szCs w:val="24"/>
        </w:rPr>
        <w:t xml:space="preserve"> του ότι ανήκει σε ένα περιβάλλον και όλα αυτά που λένε. Σύρεται, διότι τα συμφέροντα του ελληνικού κεφαλαίου διασφαλίζονται με τον καλύτερο τρόπο και με τα όπλα του ΝΑΤΟ και με τα πολιτικά και τα κανονικά όπλα της ίδιας της Ευρωπαϊκής Ένωσης.</w:t>
      </w:r>
    </w:p>
    <w:p w14:paraId="5225826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Αυτά, λοιπόν</w:t>
      </w:r>
      <w:r>
        <w:rPr>
          <w:rFonts w:eastAsia="Times New Roman" w:cs="Times New Roman"/>
          <w:szCs w:val="24"/>
        </w:rPr>
        <w:t xml:space="preserve">, κρίθηκαν, κυρίες και κύριοι, που λέτε για την περίοδο Μπελογιάννη. </w:t>
      </w:r>
      <w:r>
        <w:rPr>
          <w:rFonts w:eastAsia="Times New Roman" w:cs="Times New Roman"/>
          <w:szCs w:val="24"/>
        </w:rPr>
        <w:t>Θ</w:t>
      </w:r>
      <w:r>
        <w:rPr>
          <w:rFonts w:eastAsia="Times New Roman" w:cs="Times New Roman"/>
          <w:szCs w:val="24"/>
        </w:rPr>
        <w:t xml:space="preserve">έλω να πω στον κ. Τασούλα, που μιλάει για κομμουνιστική δικτατορία, ότι εμείς είχαμε τον λαό με το μέρος μας. Είχαμε πάνω από το 80% του ελληνικού λαού. Δυστυχώς, κάναμε λάθος και δεν πήραμε την εξουσία. </w:t>
      </w:r>
    </w:p>
    <w:p w14:paraId="5225826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Εσάς, όχι εσάς προσωπικά, αλλά την αστική τάξη της </w:t>
      </w:r>
      <w:r>
        <w:rPr>
          <w:rFonts w:eastAsia="Times New Roman" w:cs="Times New Roman"/>
          <w:szCs w:val="24"/>
        </w:rPr>
        <w:t xml:space="preserve">Ελλάδας, τη γλίτωσαν οι Εγγλέζοι και οι Αμερικάνοι. </w:t>
      </w:r>
      <w:r>
        <w:rPr>
          <w:rFonts w:eastAsia="Times New Roman" w:cs="Times New Roman"/>
          <w:szCs w:val="24"/>
        </w:rPr>
        <w:t>Γ</w:t>
      </w:r>
      <w:r>
        <w:rPr>
          <w:rFonts w:eastAsia="Times New Roman" w:cs="Times New Roman"/>
          <w:szCs w:val="24"/>
        </w:rPr>
        <w:t>ια ποιο λόγο τη γλίτωσαν; Για να ζήσει καλά ο λαός; Όχι! Για να διασφαλίσουν τα δικά τους συμφέροντα και τα συμφέροντα των δωσίλογων, αυτών που συνεργάστηκαν με τους Γερμανούς και που βγήκαν πλούσιοι μετ</w:t>
      </w:r>
      <w:r>
        <w:rPr>
          <w:rFonts w:eastAsia="Times New Roman" w:cs="Times New Roman"/>
          <w:szCs w:val="24"/>
        </w:rPr>
        <w:t xml:space="preserve">ά την κατοχή, όταν οι κομμουνιστές και άλλοι πάρα </w:t>
      </w:r>
      <w:r>
        <w:rPr>
          <w:rFonts w:eastAsia="Times New Roman" w:cs="Times New Roman"/>
          <w:szCs w:val="24"/>
        </w:rPr>
        <w:lastRenderedPageBreak/>
        <w:t xml:space="preserve">πολλοί Έλληνες πατριώτες έχυναν το αίμα τους και πολεμούσαν ενάντια στον κατακτητή. </w:t>
      </w:r>
    </w:p>
    <w:p w14:paraId="5225826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Παφίλη, ολοκληρώστε. </w:t>
      </w:r>
    </w:p>
    <w:p w14:paraId="52258266"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Τελειώνω, κύριε Πρόεδρε. </w:t>
      </w:r>
    </w:p>
    <w:p w14:paraId="5225826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Αυτή είναι η ι</w:t>
      </w:r>
      <w:r>
        <w:rPr>
          <w:rFonts w:eastAsia="Times New Roman" w:cs="Times New Roman"/>
          <w:szCs w:val="24"/>
        </w:rPr>
        <w:t xml:space="preserve">στορική αλήθεια. </w:t>
      </w:r>
    </w:p>
    <w:p w14:paraId="5225826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Σχετικά με τη Χρυσή Αυγή, αυτοί δεν έχουν το θάρρος να πουν «ναι, είμαστε χιτλερικοί, πιστεύουμε στον φασισμό». Γιατί τον πιστεύουν. Έχουν αγκυλωτούς σταυρούς στα μπράτσα τους, κάνουν πάρτι και έχουν σχέσεις με Γερμανούς. Τι κοροϊδία είνα</w:t>
      </w:r>
      <w:r>
        <w:rPr>
          <w:rFonts w:eastAsia="Times New Roman" w:cs="Times New Roman"/>
          <w:szCs w:val="24"/>
        </w:rPr>
        <w:t xml:space="preserve">ι αυτή; Έχουν τέτοια θρασυδειλία; Βγες και πες ανοιχτά ότι είμαι αυτός. </w:t>
      </w:r>
    </w:p>
    <w:p w14:paraId="5225826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Για να πούμε, λοιπόν, για τον Μπελογιάννη. Δεν θα πω μεγάλες κουβέντες. Κηρύσσεται ο πόλεμος του 1940. Ο Μπελογιάννης και οι κομμουνιστές είναι στην Ακροναυπλία. Ζητούν να πάνε να πολ</w:t>
      </w:r>
      <w:r>
        <w:rPr>
          <w:rFonts w:eastAsia="Times New Roman" w:cs="Times New Roman"/>
          <w:szCs w:val="24"/>
        </w:rPr>
        <w:t xml:space="preserve">εμήσουν και ο Μεταξάς δεν τους το επιτρέπει. </w:t>
      </w:r>
    </w:p>
    <w:p w14:paraId="5225826A"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Οι Γερμανοί μπαίνουν στην Ελλάδα. Το καθεστώς Μεταξά –γιατί ο Μεταξάς πέθανε- τους παραδίδει στους Γερμανούς κι αυτόν και τον Ζαχαριάδη και χιλιάδες άλλες κομμουνιστές και οι Γερμανοί βέβαια τους στέλνουν εκεί </w:t>
      </w:r>
      <w:r>
        <w:rPr>
          <w:rFonts w:eastAsia="Times New Roman"/>
          <w:color w:val="000000" w:themeColor="text1"/>
          <w:szCs w:val="24"/>
        </w:rPr>
        <w:t>που τους στέλνουν.</w:t>
      </w:r>
    </w:p>
    <w:p w14:paraId="5225826B"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Τι συμβαίνει μετά; Ο Μπελογιάννης και άλλοι κομμουνιστές δραπετεύουν. Όταν η αστική τάξη της Ελλάδας πήγε στην Αίγυπτο και κουβάλησε και τον χρυσό της Ελλάδας, όταν τα αστικά κόμματα της Ελλάδας ή σιωπούσαν ή ορισμένοι συνεργάστηκαν ή άλ</w:t>
      </w:r>
      <w:r>
        <w:rPr>
          <w:rFonts w:eastAsia="Times New Roman"/>
          <w:color w:val="000000" w:themeColor="text1"/>
          <w:szCs w:val="24"/>
        </w:rPr>
        <w:t xml:space="preserve">λοι την κοπάνησαν και περιμέναν να δουν τι θα γίνει, βγαίνουν στο βουνό, φτιάχνουν τον ΕΛΑΣ και πολεμούν τον κατακτητή. Η αμοιβή τους ποια ήταν; Η επέμβαση των Άγγλων στην Ελλάδα. </w:t>
      </w:r>
    </w:p>
    <w:p w14:paraId="5225826C"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Τι έκαναν οι πολιτικοί πρόγονοι της Χρυσής Αυγής τότε; Τότε συνεργάστηκαν μ</w:t>
      </w:r>
      <w:r>
        <w:rPr>
          <w:rFonts w:eastAsia="Times New Roman"/>
          <w:color w:val="000000" w:themeColor="text1"/>
          <w:szCs w:val="24"/>
        </w:rPr>
        <w:t>ε τους Γερμανούς, τότε φορούσαν την κουκούλα, στο Μπλόκο της Κοκκινιάς έδειχναν με τα χέρια και φωνάζουν και τα συνθήματα «Δόξα και τιμή στους χίτες και στους ταγματασφαλίτες». Αυτά, για να ξέρει η νεολαία πώς γράφτηκε η ίδια η ιστορία.</w:t>
      </w:r>
    </w:p>
    <w:p w14:paraId="5225826D"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Εμείς αντιλαμβανόμα</w:t>
      </w:r>
      <w:r>
        <w:rPr>
          <w:rFonts w:eastAsia="Times New Roman"/>
          <w:color w:val="000000" w:themeColor="text1"/>
          <w:szCs w:val="24"/>
        </w:rPr>
        <w:t xml:space="preserve">στε, δεν μπορούν να χωνέψουν. Αυτή η άτιμη εικόνα με το σφυροδρέπανο στο Ράιχσταγκ, στην </w:t>
      </w:r>
      <w:r>
        <w:rPr>
          <w:rFonts w:eastAsia="Times New Roman"/>
          <w:color w:val="000000" w:themeColor="text1"/>
          <w:szCs w:val="24"/>
        </w:rPr>
        <w:lastRenderedPageBreak/>
        <w:t>καρδιά του χιτλερικού τέρατος, η αυτοκτονία του Χίτλερ και η νίκη του Κόκκινου Στρατού, δεν μπορεί, είναι εφιάλτης στα όνειρά τους.</w:t>
      </w:r>
    </w:p>
    <w:p w14:paraId="5225826E"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Ε</w:t>
      </w:r>
      <w:r>
        <w:rPr>
          <w:rFonts w:eastAsia="Times New Roman"/>
          <w:color w:val="000000" w:themeColor="text1"/>
          <w:szCs w:val="24"/>
        </w:rPr>
        <w:t>πειδή, λοιπόν, κάποιος είχε το θρά</w:t>
      </w:r>
      <w:r>
        <w:rPr>
          <w:rFonts w:eastAsia="Times New Roman"/>
          <w:color w:val="000000" w:themeColor="text1"/>
          <w:szCs w:val="24"/>
        </w:rPr>
        <w:t>σος –και εδώ αντιλαμβάνεται κάποιος- να λέει ότι θα γκρεμίσουν, όταν έρθουν, αυτό το σπίτι του Μπελογιάννη, θέλουμε να τους πούμε ότι θα τους γκρεμίσει στα Τάρταρα ο ελληνικός λαός κι όχι μόνο δεν θα έρθουν ποτέ, αλλά θα εξαφανιστούν και θα πάνε στον σκουπ</w:t>
      </w:r>
      <w:r>
        <w:rPr>
          <w:rFonts w:eastAsia="Times New Roman"/>
          <w:color w:val="000000" w:themeColor="text1"/>
          <w:szCs w:val="24"/>
        </w:rPr>
        <w:t>ιδοτενεκέ της ιστορίας, όπως έτσι τους ανήκει.</w:t>
      </w:r>
    </w:p>
    <w:p w14:paraId="5225826F"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w:t>
      </w:r>
    </w:p>
    <w:p w14:paraId="52258270" w14:textId="77777777" w:rsidR="005D2FD3" w:rsidRDefault="00310839">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w:t>
      </w:r>
    </w:p>
    <w:p w14:paraId="52258271"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Λαμπρούλης):</w:t>
      </w:r>
      <w:r>
        <w:rPr>
          <w:rFonts w:eastAsia="Times New Roman"/>
          <w:color w:val="000000" w:themeColor="text1"/>
          <w:szCs w:val="24"/>
        </w:rPr>
        <w:t xml:space="preserve"> Τον λόγο έχει η κ. Χριστοφιλοπούλου από τη Δημοκρατική Συμπαράταξη.</w:t>
      </w:r>
    </w:p>
    <w:p w14:paraId="52258272"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ΜΑΥΡΟΥΔΗΣ ΒΟΡΙΔΗΣ:</w:t>
      </w:r>
      <w:r>
        <w:rPr>
          <w:rFonts w:eastAsia="Times New Roman"/>
          <w:color w:val="000000" w:themeColor="text1"/>
          <w:szCs w:val="24"/>
        </w:rPr>
        <w:t xml:space="preserve"> Κύριε Πρόεδρε…</w:t>
      </w:r>
    </w:p>
    <w:p w14:paraId="52258273"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Λαμπρούλης):</w:t>
      </w:r>
      <w:r>
        <w:rPr>
          <w:rFonts w:eastAsia="Times New Roman"/>
          <w:color w:val="000000" w:themeColor="text1"/>
          <w:szCs w:val="24"/>
        </w:rPr>
        <w:t xml:space="preserve"> Μέχρι να έρ</w:t>
      </w:r>
      <w:r>
        <w:rPr>
          <w:rFonts w:eastAsia="Times New Roman"/>
          <w:color w:val="000000" w:themeColor="text1"/>
          <w:szCs w:val="24"/>
        </w:rPr>
        <w:t>θει στο Βήμα η κ. Χριστοφιλοπούλου να κάνω μ</w:t>
      </w:r>
      <w:r>
        <w:rPr>
          <w:rFonts w:eastAsia="Times New Roman"/>
          <w:color w:val="000000" w:themeColor="text1"/>
          <w:szCs w:val="24"/>
        </w:rPr>
        <w:t>ί</w:t>
      </w:r>
      <w:r>
        <w:rPr>
          <w:rFonts w:eastAsia="Times New Roman"/>
          <w:color w:val="000000" w:themeColor="text1"/>
          <w:szCs w:val="24"/>
        </w:rPr>
        <w:t>α ανακοίνωση προς το Σώμα.</w:t>
      </w:r>
    </w:p>
    <w:p w14:paraId="52258274"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Ο Υπουργός Δικαιοσύνης, Διαφάνειας και Ανθρωπίνων Δικαιωμάτων διαβίβασε στη Βουλή, σύμφωνα με το άρθρο 86 του Συντάγματος και το ν.3126/2003 «Ποινική ευθύνη των Υπουργών», όπως ισχύει,</w:t>
      </w:r>
      <w:r>
        <w:rPr>
          <w:rFonts w:eastAsia="Times New Roman"/>
          <w:color w:val="000000" w:themeColor="text1"/>
          <w:szCs w:val="24"/>
        </w:rPr>
        <w:t xml:space="preserve"> στις 28</w:t>
      </w:r>
      <w:r>
        <w:rPr>
          <w:rFonts w:eastAsia="Times New Roman"/>
          <w:color w:val="000000" w:themeColor="text1"/>
          <w:szCs w:val="24"/>
        </w:rPr>
        <w:t>-</w:t>
      </w:r>
      <w:r>
        <w:rPr>
          <w:rFonts w:eastAsia="Times New Roman"/>
          <w:color w:val="000000" w:themeColor="text1"/>
          <w:szCs w:val="24"/>
        </w:rPr>
        <w:t>3</w:t>
      </w:r>
      <w:r>
        <w:rPr>
          <w:rFonts w:eastAsia="Times New Roman"/>
          <w:color w:val="000000" w:themeColor="text1"/>
          <w:szCs w:val="24"/>
        </w:rPr>
        <w:t>-</w:t>
      </w:r>
      <w:r>
        <w:rPr>
          <w:rFonts w:eastAsia="Times New Roman"/>
          <w:color w:val="000000" w:themeColor="text1"/>
          <w:szCs w:val="24"/>
        </w:rPr>
        <w:t>2017:</w:t>
      </w:r>
    </w:p>
    <w:p w14:paraId="52258275"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1.Ποινική δικογραφία που αφορά στον πρώην Υπουργό Οικονομικών κ. Ιωάννη Στουρνάρα και </w:t>
      </w:r>
    </w:p>
    <w:p w14:paraId="52258276"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2.Ποινική δικογραφία που αφορά στον πρώην Πρωθυπουργό κ. Αντώνη Σαμαρά.</w:t>
      </w:r>
    </w:p>
    <w:p w14:paraId="52258277" w14:textId="77777777" w:rsidR="005D2FD3" w:rsidRDefault="00310839">
      <w:pPr>
        <w:spacing w:line="600" w:lineRule="auto"/>
        <w:ind w:left="720"/>
        <w:jc w:val="both"/>
        <w:rPr>
          <w:rFonts w:eastAsia="Times New Roman"/>
          <w:color w:val="000000" w:themeColor="text1"/>
          <w:szCs w:val="24"/>
        </w:rPr>
      </w:pPr>
      <w:r>
        <w:rPr>
          <w:rFonts w:eastAsia="Times New Roman"/>
          <w:color w:val="000000" w:themeColor="text1"/>
          <w:szCs w:val="24"/>
        </w:rPr>
        <w:t>Κυρία Χριστοφιλοπούλου, έχετε τον λόγο.</w:t>
      </w:r>
    </w:p>
    <w:p w14:paraId="52258278"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ΜΑΥΡΟΥΔΗΣ ΒΟΡΙΔΗΣ:</w:t>
      </w:r>
      <w:r>
        <w:rPr>
          <w:rFonts w:eastAsia="Times New Roman"/>
          <w:color w:val="000000" w:themeColor="text1"/>
          <w:szCs w:val="24"/>
        </w:rPr>
        <w:t xml:space="preserve"> Κύριε Πρόεδρε, ούτε τ</w:t>
      </w:r>
      <w:r>
        <w:rPr>
          <w:rFonts w:eastAsia="Times New Roman"/>
          <w:color w:val="000000" w:themeColor="text1"/>
          <w:szCs w:val="24"/>
        </w:rPr>
        <w:t>ώρα μου δώσατε τον λόγο.</w:t>
      </w:r>
    </w:p>
    <w:p w14:paraId="52258279"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Λαμπρούλης):</w:t>
      </w:r>
      <w:r>
        <w:rPr>
          <w:rFonts w:eastAsia="Times New Roman"/>
          <w:color w:val="000000" w:themeColor="text1"/>
          <w:szCs w:val="24"/>
        </w:rPr>
        <w:t xml:space="preserve"> Ορίστε;</w:t>
      </w:r>
    </w:p>
    <w:p w14:paraId="5225827A"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ΜΑΥΡΟΥΔΗΣ ΒΟΡΙΔΗΣ:</w:t>
      </w:r>
      <w:r>
        <w:rPr>
          <w:rFonts w:eastAsia="Times New Roman"/>
          <w:color w:val="000000" w:themeColor="text1"/>
          <w:szCs w:val="24"/>
        </w:rPr>
        <w:t xml:space="preserve"> Μου είχατε πει ότι μετά τον κ. Παφίλη θα μιλήσω, αλλά ούτε τώρα μου δίνετε τον λόγο.</w:t>
      </w:r>
    </w:p>
    <w:p w14:paraId="5225827B"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Λαμπρούλης):</w:t>
      </w:r>
      <w:r>
        <w:rPr>
          <w:rFonts w:eastAsia="Times New Roman"/>
          <w:color w:val="000000" w:themeColor="text1"/>
          <w:szCs w:val="24"/>
        </w:rPr>
        <w:t xml:space="preserve"> Ναι. Και σας είχα πει, επίσης, ότι δεν τίθεται θέμα προσωπικού. Δεν είναι προσωπικό το θέμα.</w:t>
      </w:r>
    </w:p>
    <w:p w14:paraId="5225827C"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ΜΑΥΡΟΥΔΗΣ ΒΟΡΙΔΗΣ:</w:t>
      </w:r>
      <w:r>
        <w:rPr>
          <w:rFonts w:eastAsia="Times New Roman"/>
          <w:color w:val="000000" w:themeColor="text1"/>
          <w:szCs w:val="24"/>
        </w:rPr>
        <w:t xml:space="preserve"> Προτού το κρίνετε, δεν θέλετε να το ακούσετε;</w:t>
      </w:r>
    </w:p>
    <w:p w14:paraId="5225827D"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Λαμπρούλης):</w:t>
      </w:r>
      <w:r>
        <w:rPr>
          <w:rFonts w:eastAsia="Times New Roman"/>
          <w:color w:val="000000" w:themeColor="text1"/>
          <w:szCs w:val="24"/>
        </w:rPr>
        <w:t xml:space="preserve"> Όχι, δεν θέλω να σας ακούσω. Τώρα κ. Βορίδη θα πάμε στην ιστορί</w:t>
      </w:r>
      <w:r>
        <w:rPr>
          <w:rFonts w:eastAsia="Times New Roman"/>
          <w:color w:val="000000" w:themeColor="text1"/>
          <w:szCs w:val="24"/>
        </w:rPr>
        <w:t>α αυτή; Σας παρακαλώ. Είναι άλλοι τρεις-τέσσερις ομιλητές, υπάρχουν οι Κοινοβουλευτικοί και οι Υπουργοί και θα μπούμε στη διαδικασία των παρεμβάσεων των Προέδρων των Κοινοβουλευτικών Ομάδων.</w:t>
      </w:r>
    </w:p>
    <w:p w14:paraId="5225827E"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ΜΑΥΡΟΥΔΗΣ ΒΟΡΙΔΗΣ:</w:t>
      </w:r>
      <w:r>
        <w:rPr>
          <w:rFonts w:eastAsia="Times New Roman"/>
          <w:color w:val="000000" w:themeColor="text1"/>
          <w:szCs w:val="24"/>
        </w:rPr>
        <w:t xml:space="preserve"> Τι να πω, κύριε Πρόεδρε; Πάντως εγώ το αφήνω σ</w:t>
      </w:r>
      <w:r>
        <w:rPr>
          <w:rFonts w:eastAsia="Times New Roman"/>
          <w:color w:val="000000" w:themeColor="text1"/>
          <w:szCs w:val="24"/>
        </w:rPr>
        <w:t>την κρίση των συναδέλφων.</w:t>
      </w:r>
    </w:p>
    <w:p w14:paraId="5225827F"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Λαμπρούλης):</w:t>
      </w:r>
      <w:r>
        <w:rPr>
          <w:rFonts w:eastAsia="Times New Roman"/>
          <w:color w:val="000000" w:themeColor="text1"/>
          <w:szCs w:val="24"/>
        </w:rPr>
        <w:t xml:space="preserve"> Τώρα με συγχωρείτε, αισθάνεστε και αδικημένος από πάνω;</w:t>
      </w:r>
    </w:p>
    <w:p w14:paraId="52258280"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Ελάτε, κυρία Χριστοφιλοπούλου.</w:t>
      </w:r>
    </w:p>
    <w:p w14:paraId="52258281"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ΜΑΥΡΟΥΔΗΣ ΒΟΡΙΔΗΣ:</w:t>
      </w:r>
      <w:r>
        <w:rPr>
          <w:rFonts w:eastAsia="Times New Roman"/>
          <w:color w:val="000000" w:themeColor="text1"/>
          <w:szCs w:val="24"/>
        </w:rPr>
        <w:t xml:space="preserve"> Τι να σας πω. Εδώ δεν μπορούμε να μιλάμε πια. Ο κ. Παρασκευόπουλος παίρνει τον λόγο επί πρ</w:t>
      </w:r>
      <w:r>
        <w:rPr>
          <w:rFonts w:eastAsia="Times New Roman"/>
          <w:color w:val="000000" w:themeColor="text1"/>
          <w:szCs w:val="24"/>
        </w:rPr>
        <w:t>οσωπικού, λέει κάτι για μένα και εγώ δεν μπορώ να απαντήσω στον κ. Παρασκευόπουλο. Έτσι δεν είναι; Αυτό απαγορεύεται!</w:t>
      </w:r>
    </w:p>
    <w:p w14:paraId="52258282"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ΠΡΟΕΔΡΕΥΩΝ (Γεώργιος Λαμπρούλης):</w:t>
      </w:r>
      <w:r>
        <w:rPr>
          <w:rFonts w:eastAsia="Times New Roman"/>
          <w:color w:val="000000" w:themeColor="text1"/>
          <w:szCs w:val="24"/>
        </w:rPr>
        <w:t xml:space="preserve"> Κυρία Χριστοφιλοπούλου, έχετε τον λόγο.</w:t>
      </w:r>
    </w:p>
    <w:p w14:paraId="52258283"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ΠΑΡΑΣΚΕΥΗ ΧΡΙΣΤΟΦΙΛΟΠΟΥΛΟΥ:</w:t>
      </w:r>
      <w:r>
        <w:rPr>
          <w:rFonts w:eastAsia="Times New Roman"/>
          <w:color w:val="000000" w:themeColor="text1"/>
          <w:szCs w:val="24"/>
        </w:rPr>
        <w:t xml:space="preserve"> Ναι, κύριε Πρόεδρε. Απλώς δεν θέλω ν</w:t>
      </w:r>
      <w:r>
        <w:rPr>
          <w:rFonts w:eastAsia="Times New Roman"/>
          <w:color w:val="000000" w:themeColor="text1"/>
          <w:szCs w:val="24"/>
        </w:rPr>
        <w:t>α με διακόψουν, γιατί έχω πολύ λίγο χρόνο.</w:t>
      </w:r>
    </w:p>
    <w:p w14:paraId="52258284"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Ας γυρίσουμε, όμως, στο σήμερα</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Α</w:t>
      </w:r>
      <w:r>
        <w:rPr>
          <w:rFonts w:eastAsia="Times New Roman"/>
          <w:color w:val="000000" w:themeColor="text1"/>
          <w:szCs w:val="24"/>
        </w:rPr>
        <w:t>υτό που βλέπουμε σήμερα, κυρίες και κύριοι συνάδελφοι, είναι ένα πλέγμα ενεργειών από την παρούσα Κυβέρνηση ΣΥΡΙΖΑ</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ΑΝΕΛ για εξεταστικές, πολλές εξεταστικές. Μετά την ολοκληρωθείσ</w:t>
      </w:r>
      <w:r>
        <w:rPr>
          <w:rFonts w:eastAsia="Times New Roman"/>
          <w:color w:val="000000" w:themeColor="text1"/>
          <w:szCs w:val="24"/>
        </w:rPr>
        <w:t xml:space="preserve">α </w:t>
      </w:r>
      <w:r>
        <w:rPr>
          <w:rFonts w:eastAsia="Times New Roman"/>
          <w:color w:val="000000" w:themeColor="text1"/>
          <w:szCs w:val="24"/>
        </w:rPr>
        <w:t>ε</w:t>
      </w:r>
      <w:r>
        <w:rPr>
          <w:rFonts w:eastAsia="Times New Roman"/>
          <w:color w:val="000000" w:themeColor="text1"/>
          <w:szCs w:val="24"/>
        </w:rPr>
        <w:t xml:space="preserve">ξεταστική </w:t>
      </w:r>
      <w:r>
        <w:rPr>
          <w:rFonts w:eastAsia="Times New Roman"/>
          <w:color w:val="000000" w:themeColor="text1"/>
          <w:szCs w:val="24"/>
        </w:rPr>
        <w:t>ε</w:t>
      </w:r>
      <w:r>
        <w:rPr>
          <w:rFonts w:eastAsia="Times New Roman"/>
          <w:color w:val="000000" w:themeColor="text1"/>
          <w:szCs w:val="24"/>
        </w:rPr>
        <w:t xml:space="preserve">πιτροπή για τα ΜΜΕ και τα κόμματα, η οποία δεν κατόρθωσε –φευ!- να βγάλει συμπέρασμα πολιτικών ευθυνών, έχουμε τη σημερινή </w:t>
      </w:r>
      <w:r>
        <w:rPr>
          <w:rFonts w:eastAsia="Times New Roman"/>
          <w:color w:val="000000" w:themeColor="text1"/>
          <w:szCs w:val="24"/>
        </w:rPr>
        <w:t>ε</w:t>
      </w:r>
      <w:r>
        <w:rPr>
          <w:rFonts w:eastAsia="Times New Roman"/>
          <w:color w:val="000000" w:themeColor="text1"/>
          <w:szCs w:val="24"/>
        </w:rPr>
        <w:t xml:space="preserve">ξεταστική που συζητάμε για θέματα της άμυνας επί </w:t>
      </w:r>
      <w:r>
        <w:rPr>
          <w:rFonts w:eastAsia="Times New Roman"/>
          <w:color w:val="000000" w:themeColor="text1"/>
          <w:szCs w:val="24"/>
        </w:rPr>
        <w:t>υ</w:t>
      </w:r>
      <w:r>
        <w:rPr>
          <w:rFonts w:eastAsia="Times New Roman"/>
          <w:color w:val="000000" w:themeColor="text1"/>
          <w:szCs w:val="24"/>
        </w:rPr>
        <w:t xml:space="preserve">πουργίας Γιάννου Παπαντωνίου και, βεβαίως, έρχεται –μας εξήγγειλε ο </w:t>
      </w:r>
      <w:r>
        <w:rPr>
          <w:rFonts w:eastAsia="Times New Roman"/>
          <w:color w:val="000000" w:themeColor="text1"/>
          <w:szCs w:val="24"/>
        </w:rPr>
        <w:t>κύριος Πρωθυπουργός- η εξεταστική για την υγεία. Καλώς να έρθει, λοιπόν, κι αυτή.</w:t>
      </w:r>
    </w:p>
    <w:p w14:paraId="52258285"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Μόνο που είναι πλέον εμφανές τι ακριβώς κάνεις</w:t>
      </w:r>
      <w:r>
        <w:rPr>
          <w:rFonts w:eastAsia="Times New Roman"/>
          <w:color w:val="000000" w:themeColor="text1"/>
          <w:szCs w:val="24"/>
        </w:rPr>
        <w:t>,</w:t>
      </w:r>
      <w:r>
        <w:rPr>
          <w:rFonts w:eastAsia="Times New Roman"/>
          <w:color w:val="000000" w:themeColor="text1"/>
          <w:szCs w:val="24"/>
        </w:rPr>
        <w:t xml:space="preserve"> όταν έχεις κόψει το ΕΚΑΣ σε τετρακόσιες χιλιάδες συνταξιούχους. Τι ακριβώς κάνεις, όταν σου έχουν βάλει το μαχαίρι στο</w:t>
      </w:r>
      <w:r>
        <w:rPr>
          <w:rFonts w:eastAsia="Times New Roman"/>
          <w:color w:val="000000" w:themeColor="text1"/>
          <w:szCs w:val="24"/>
        </w:rPr>
        <w:t>ν</w:t>
      </w:r>
      <w:r>
        <w:rPr>
          <w:rFonts w:eastAsia="Times New Roman"/>
          <w:color w:val="000000" w:themeColor="text1"/>
          <w:szCs w:val="24"/>
        </w:rPr>
        <w:t xml:space="preserve"> λαιμό </w:t>
      </w:r>
      <w:r>
        <w:rPr>
          <w:rFonts w:eastAsia="Times New Roman"/>
          <w:color w:val="000000" w:themeColor="text1"/>
          <w:szCs w:val="24"/>
        </w:rPr>
        <w:t xml:space="preserve">και </w:t>
      </w:r>
      <w:r>
        <w:rPr>
          <w:rFonts w:eastAsia="Times New Roman"/>
          <w:color w:val="000000" w:themeColor="text1"/>
          <w:szCs w:val="24"/>
        </w:rPr>
        <w:lastRenderedPageBreak/>
        <w:t>εκτός από τα 12,5 επιπλέον δισεκατομμύρια ευρώ που έχετε φορτώσει στις πλάτες του ελληνικού λαού, σου ζητούν ένα τέταρτο, κατ’ ουσίαν, μνημόνιο χωρίς χρηματοδότηση; Τι μπορείς να κάνεις, όταν επικρέμεται εδώ η ψηφοφορία της συμφωνίας</w:t>
      </w:r>
      <w:r>
        <w:rPr>
          <w:rFonts w:eastAsia="Times New Roman"/>
          <w:color w:val="000000" w:themeColor="text1"/>
          <w:szCs w:val="24"/>
        </w:rPr>
        <w:t>,</w:t>
      </w:r>
      <w:r>
        <w:rPr>
          <w:rFonts w:eastAsia="Times New Roman"/>
          <w:color w:val="000000" w:themeColor="text1"/>
          <w:szCs w:val="24"/>
        </w:rPr>
        <w:t xml:space="preserve"> που θα κλείσει, ό</w:t>
      </w:r>
      <w:r>
        <w:rPr>
          <w:rFonts w:eastAsia="Times New Roman"/>
          <w:color w:val="000000" w:themeColor="text1"/>
          <w:szCs w:val="24"/>
        </w:rPr>
        <w:t xml:space="preserve">ποτε κλείσει, αφού παίξουμε λίγο το επικοινωνιακό μας, συμφωνία η οποία έχει μείωση αφορολόγητου, έχει κόφτη στις συντάξεις και άλλα πολλά; </w:t>
      </w:r>
    </w:p>
    <w:p w14:paraId="52258286"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Τι κάνεις; Προφανώς κάνεις αντιπερισπασμό. Προφανώς κάνεις τακτικισμούς. Γιατί τι να πεις και τι να πεις και στον κ</w:t>
      </w:r>
      <w:r>
        <w:rPr>
          <w:rFonts w:eastAsia="Times New Roman"/>
          <w:color w:val="000000" w:themeColor="text1"/>
          <w:szCs w:val="24"/>
        </w:rPr>
        <w:t>όσμο, άραγε, στον κόσμο που του έλεγες πως θα ήσουν άλλος, πως συντάξεις δεν θα έκοβες, αλλά συντάξεις θα έδινες, πως θα έφερνες την ανάπτυξη και θα έπαιζες τα νταούλια και οι αγορές θα χόρευαν.</w:t>
      </w:r>
    </w:p>
    <w:p w14:paraId="52258287" w14:textId="77777777" w:rsidR="005D2FD3" w:rsidRDefault="00310839">
      <w:pPr>
        <w:spacing w:line="600" w:lineRule="auto"/>
        <w:ind w:firstLine="720"/>
        <w:jc w:val="both"/>
        <w:rPr>
          <w:rFonts w:eastAsia="Times New Roman"/>
          <w:szCs w:val="24"/>
        </w:rPr>
      </w:pPr>
      <w:r>
        <w:rPr>
          <w:rFonts w:eastAsia="Times New Roman"/>
          <w:szCs w:val="24"/>
        </w:rPr>
        <w:t>Μετά από όλα αυτά τα ψέματα, μετά από όλη αυτή την παραπλάνησ</w:t>
      </w:r>
      <w:r>
        <w:rPr>
          <w:rFonts w:eastAsia="Times New Roman"/>
          <w:szCs w:val="24"/>
        </w:rPr>
        <w:t>η, δυστυχώς</w:t>
      </w:r>
      <w:r>
        <w:rPr>
          <w:rFonts w:eastAsia="Times New Roman"/>
          <w:szCs w:val="24"/>
        </w:rPr>
        <w:t>,</w:t>
      </w:r>
      <w:r>
        <w:rPr>
          <w:rFonts w:eastAsia="Times New Roman"/>
          <w:szCs w:val="24"/>
        </w:rPr>
        <w:t xml:space="preserve"> κυρίες και κύριοι συνάδελφοι του ΣΥΡΙΖΑ</w:t>
      </w:r>
      <w:r>
        <w:rPr>
          <w:rFonts w:eastAsia="Times New Roman"/>
          <w:szCs w:val="24"/>
        </w:rPr>
        <w:t>,</w:t>
      </w:r>
      <w:r>
        <w:rPr>
          <w:rFonts w:eastAsia="Times New Roman"/>
          <w:szCs w:val="24"/>
        </w:rPr>
        <w:t xml:space="preserve"> ο κόσμος δεν ενδιαφέρεται. Δεν ενδιαφέρεται και δεν θα εισπράξετε αυτό που ελπίζετε να εισπράξετε στην κάλπη, όποτε κι αν έλθει αυτή.</w:t>
      </w:r>
    </w:p>
    <w:p w14:paraId="52258288" w14:textId="77777777" w:rsidR="005D2FD3" w:rsidRDefault="00310839">
      <w:pPr>
        <w:spacing w:line="600" w:lineRule="auto"/>
        <w:ind w:firstLine="720"/>
        <w:jc w:val="both"/>
        <w:rPr>
          <w:rFonts w:eastAsia="Times New Roman"/>
          <w:szCs w:val="24"/>
        </w:rPr>
      </w:pPr>
      <w:r>
        <w:rPr>
          <w:rFonts w:eastAsia="Times New Roman"/>
          <w:szCs w:val="24"/>
        </w:rPr>
        <w:lastRenderedPageBreak/>
        <w:t>Για να δούμε, όμως, πώς ακριβώς χρησιμοποιείτε τις εξεταστικές επιτρ</w:t>
      </w:r>
      <w:r>
        <w:rPr>
          <w:rFonts w:eastAsia="Times New Roman"/>
          <w:szCs w:val="24"/>
        </w:rPr>
        <w:t xml:space="preserve">οπές; Ακούστηκαν πολλά και το πρωί από τον Κοινοβουλευτικό μας Εκπρόσωπο, τον κ. Λοβέρδο, και από άλλους συναδέλφους, από διάφορα κόμματα για το «έωλο», το νομικά «έωλο» του πορίσματος. </w:t>
      </w:r>
    </w:p>
    <w:p w14:paraId="52258289" w14:textId="77777777" w:rsidR="005D2FD3" w:rsidRDefault="00310839">
      <w:pPr>
        <w:spacing w:line="600" w:lineRule="auto"/>
        <w:ind w:firstLine="720"/>
        <w:jc w:val="both"/>
        <w:rPr>
          <w:rFonts w:eastAsia="Times New Roman"/>
          <w:szCs w:val="24"/>
        </w:rPr>
      </w:pPr>
      <w:r>
        <w:rPr>
          <w:rFonts w:eastAsia="Times New Roman"/>
          <w:szCs w:val="24"/>
        </w:rPr>
        <w:t xml:space="preserve">Κοιτάξτε, να τα ξεκαθαρίσουμε. Έωλο ή μη έωλο, εμείς θα πούμε «ναι». </w:t>
      </w:r>
      <w:r>
        <w:rPr>
          <w:rFonts w:eastAsia="Times New Roman"/>
          <w:szCs w:val="24"/>
        </w:rPr>
        <w:t>Ξ</w:t>
      </w:r>
      <w:r>
        <w:rPr>
          <w:rFonts w:eastAsia="Times New Roman"/>
          <w:szCs w:val="24"/>
        </w:rPr>
        <w:t>έρετε γιατί θα πούμε «ναι»; Καθαρά για λόγους αρχής. Όλα στο φως. Δεν έχουμε να φοβηθούμε τίποτα και θέλουμε διαφάνεια σε όλα. Όμως, αυτό που κάνει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είναι μια επιλεκτική χρησιμοποίηση των εξεταστικών επιτροπών, για να πουλήσει το παραμύθι της διαφάνειας. </w:t>
      </w:r>
    </w:p>
    <w:p w14:paraId="5225828A" w14:textId="77777777" w:rsidR="005D2FD3" w:rsidRDefault="00310839">
      <w:pPr>
        <w:spacing w:line="600" w:lineRule="auto"/>
        <w:ind w:firstLine="720"/>
        <w:jc w:val="both"/>
        <w:rPr>
          <w:rFonts w:eastAsia="Times New Roman"/>
          <w:szCs w:val="24"/>
        </w:rPr>
      </w:pPr>
      <w:r>
        <w:rPr>
          <w:rFonts w:eastAsia="Times New Roman"/>
          <w:szCs w:val="24"/>
        </w:rPr>
        <w:t>Άκουσα εδώ συναδέλφους του ΣΥΡΙΖΑ να λένε ότι δεν το κάνουν επιλεκτικά. Το κάνουν για λόγους προσωπικής ευαισθησίας, για λόγους δημοκρατικής ευα</w:t>
      </w:r>
      <w:r>
        <w:rPr>
          <w:rFonts w:eastAsia="Times New Roman"/>
          <w:szCs w:val="24"/>
        </w:rPr>
        <w:t>ισθησίας. Δεν μου λέτε, σήμερα η δικαιοσύνη άσκησε δίωξη για το ΚΕΕΛΠΝΟ. Ίδρωσε κανενός το αυτί, κύριε Υπουργέ της Δικαιοσύνης; Κανενός. Κάνατε κάτι γι’ αυτό; Σας πείραξε μήπως;</w:t>
      </w:r>
    </w:p>
    <w:p w14:paraId="5225828B" w14:textId="77777777" w:rsidR="005D2FD3" w:rsidRDefault="00310839">
      <w:pPr>
        <w:spacing w:line="600" w:lineRule="auto"/>
        <w:ind w:firstLine="720"/>
        <w:jc w:val="both"/>
        <w:rPr>
          <w:rFonts w:eastAsia="Times New Roman"/>
          <w:szCs w:val="24"/>
        </w:rPr>
      </w:pPr>
      <w:r>
        <w:rPr>
          <w:rFonts w:eastAsia="Times New Roman"/>
          <w:b/>
          <w:szCs w:val="24"/>
        </w:rPr>
        <w:lastRenderedPageBreak/>
        <w:t>ΣΤΑΥΡΟΣ ΚΟΝΤΟΝΗΣ (Υπουργός Δικαιοσύνης, Διαφάνειας και Ανθρωπίνων Δικαιωμάτων)</w:t>
      </w:r>
      <w:r>
        <w:rPr>
          <w:rFonts w:eastAsia="Times New Roman"/>
          <w:b/>
          <w:szCs w:val="24"/>
        </w:rPr>
        <w:t xml:space="preserve">: </w:t>
      </w:r>
      <w:r>
        <w:rPr>
          <w:rFonts w:eastAsia="Times New Roman"/>
          <w:szCs w:val="24"/>
        </w:rPr>
        <w:t>Τι να κάνουμε, κυρία Χριστοφιλοπούλου;</w:t>
      </w:r>
    </w:p>
    <w:p w14:paraId="5225828C" w14:textId="77777777" w:rsidR="005D2FD3" w:rsidRDefault="00310839">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Θέλετε να με διακόψετε; Θέλετε να απαντήσετε μετά; Όπως θέλετε!</w:t>
      </w:r>
    </w:p>
    <w:p w14:paraId="5225828D" w14:textId="77777777" w:rsidR="005D2FD3" w:rsidRDefault="00310839">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Επειδή με ρωτάτε.</w:t>
      </w:r>
    </w:p>
    <w:p w14:paraId="5225828E" w14:textId="77777777" w:rsidR="005D2FD3" w:rsidRDefault="00310839">
      <w:pPr>
        <w:spacing w:line="600" w:lineRule="auto"/>
        <w:ind w:firstLine="720"/>
        <w:jc w:val="both"/>
        <w:rPr>
          <w:rFonts w:eastAsia="Times New Roman"/>
          <w:szCs w:val="24"/>
        </w:rPr>
      </w:pPr>
      <w:r>
        <w:rPr>
          <w:rFonts w:eastAsia="Times New Roman"/>
          <w:b/>
          <w:szCs w:val="24"/>
        </w:rPr>
        <w:t xml:space="preserve">ΠΑΡΑΣΚΕΥΗ </w:t>
      </w:r>
      <w:r>
        <w:rPr>
          <w:rFonts w:eastAsia="Times New Roman"/>
          <w:b/>
          <w:szCs w:val="24"/>
        </w:rPr>
        <w:t>ΧΡΙΣΤΟΦΙΛΟΠΟΥΛΟΥ:</w:t>
      </w:r>
      <w:r>
        <w:rPr>
          <w:rFonts w:eastAsia="Times New Roman"/>
          <w:szCs w:val="24"/>
        </w:rPr>
        <w:t xml:space="preserve"> Όπως θέλετε, κύριε Υπουργέ.</w:t>
      </w:r>
    </w:p>
    <w:p w14:paraId="5225828F" w14:textId="77777777" w:rsidR="005D2FD3" w:rsidRDefault="00310839">
      <w:pPr>
        <w:spacing w:line="600" w:lineRule="auto"/>
        <w:ind w:firstLine="720"/>
        <w:jc w:val="both"/>
        <w:rPr>
          <w:rFonts w:eastAsia="Times New Roman"/>
          <w:szCs w:val="24"/>
        </w:rPr>
      </w:pPr>
      <w:r>
        <w:rPr>
          <w:rFonts w:eastAsia="Times New Roman"/>
          <w:szCs w:val="24"/>
        </w:rPr>
        <w:t>Επίσης, κύριε Υπουργέ της Δικαιοσύνης, όταν παραιτήθηκε η κ. Ρά</w:t>
      </w:r>
      <w:r>
        <w:rPr>
          <w:rFonts w:eastAsia="Times New Roman"/>
          <w:szCs w:val="24"/>
        </w:rPr>
        <w:t>ι</w:t>
      </w:r>
      <w:r>
        <w:rPr>
          <w:rFonts w:eastAsia="Times New Roman"/>
          <w:szCs w:val="24"/>
        </w:rPr>
        <w:t>κου, αισθανθήκατε τίποτα; Επίσης, κύριε Υπουργέ της Δικαιοσύνης, όταν διαρρέονται συστηματικά σε συγκεκριμένη εφημερίδα</w:t>
      </w:r>
      <w:r>
        <w:rPr>
          <w:rFonts w:eastAsia="Times New Roman"/>
          <w:szCs w:val="24"/>
        </w:rPr>
        <w:t>,</w:t>
      </w:r>
      <w:r>
        <w:rPr>
          <w:rFonts w:eastAsia="Times New Roman"/>
          <w:szCs w:val="24"/>
        </w:rPr>
        <w:t xml:space="preserve"> και μάλιστα στην εφημερίδ</w:t>
      </w:r>
      <w:r>
        <w:rPr>
          <w:rFonts w:eastAsia="Times New Roman"/>
          <w:szCs w:val="24"/>
        </w:rPr>
        <w:t xml:space="preserve">α </w:t>
      </w:r>
      <w:r>
        <w:rPr>
          <w:rFonts w:eastAsia="Times New Roman"/>
          <w:szCs w:val="24"/>
        </w:rPr>
        <w:t>«</w:t>
      </w:r>
      <w:r>
        <w:rPr>
          <w:rFonts w:eastAsia="Times New Roman"/>
          <w:szCs w:val="24"/>
          <w:lang w:val="en-US"/>
        </w:rPr>
        <w:t>DOCUMENTO</w:t>
      </w:r>
      <w:r>
        <w:rPr>
          <w:rFonts w:eastAsia="Times New Roman"/>
          <w:szCs w:val="24"/>
        </w:rPr>
        <w:t>»</w:t>
      </w:r>
      <w:r>
        <w:rPr>
          <w:rFonts w:eastAsia="Times New Roman"/>
          <w:szCs w:val="24"/>
        </w:rPr>
        <w:t xml:space="preserve">, με αγαστή συνεργασία και του Αναπληρωτού </w:t>
      </w:r>
      <w:r>
        <w:rPr>
          <w:rFonts w:eastAsia="Times New Roman"/>
          <w:szCs w:val="24"/>
        </w:rPr>
        <w:t>σας,</w:t>
      </w:r>
      <w:r>
        <w:rPr>
          <w:rFonts w:eastAsia="Times New Roman"/>
          <w:szCs w:val="24"/>
        </w:rPr>
        <w:t xml:space="preserve"> του κ. Παπαγγελόπουλου, όταν αυτά διοχετεύονται, ποινικές διαδικασίες κατά συρροή, αισθάνεστε κάπως; Κάνετε τίποτα;</w:t>
      </w:r>
    </w:p>
    <w:p w14:paraId="52258290" w14:textId="77777777" w:rsidR="005D2FD3" w:rsidRDefault="00310839">
      <w:pPr>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Έλεος. Τη Μάνδρου να ρωτήσετε.</w:t>
      </w:r>
    </w:p>
    <w:p w14:paraId="52258291" w14:textId="77777777" w:rsidR="005D2FD3" w:rsidRDefault="00310839">
      <w:pPr>
        <w:spacing w:line="600" w:lineRule="auto"/>
        <w:ind w:firstLine="720"/>
        <w:jc w:val="both"/>
        <w:rPr>
          <w:rFonts w:eastAsia="Times New Roman"/>
          <w:szCs w:val="24"/>
        </w:rPr>
      </w:pPr>
      <w:r>
        <w:rPr>
          <w:rFonts w:eastAsia="Times New Roman"/>
          <w:b/>
          <w:szCs w:val="24"/>
        </w:rPr>
        <w:lastRenderedPageBreak/>
        <w:t>ΠΑΡΑΣΚΕΥΗ ΧΡΙΣΤΟΦΙΛΟΠΟΥΛΟΥ:</w:t>
      </w:r>
      <w:r>
        <w:rPr>
          <w:rFonts w:eastAsia="Times New Roman"/>
          <w:szCs w:val="24"/>
        </w:rPr>
        <w:t xml:space="preserve"> Σα</w:t>
      </w:r>
      <w:r>
        <w:rPr>
          <w:rFonts w:eastAsia="Times New Roman"/>
          <w:szCs w:val="24"/>
        </w:rPr>
        <w:t>ς ενοχλούν αυτά. Θέλατε να το πάμε παραλία. Δεν θα το πάμε παραλία, γιατί δεν αξίζετε καμμία συναίνεση. Καμμία συναίνεση!</w:t>
      </w:r>
    </w:p>
    <w:p w14:paraId="52258292" w14:textId="77777777" w:rsidR="005D2FD3" w:rsidRDefault="00310839">
      <w:pPr>
        <w:spacing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της κυρίας Βουλευτού)</w:t>
      </w:r>
    </w:p>
    <w:p w14:paraId="52258293" w14:textId="77777777" w:rsidR="005D2FD3" w:rsidRDefault="00310839">
      <w:pPr>
        <w:spacing w:line="600" w:lineRule="auto"/>
        <w:ind w:firstLine="720"/>
        <w:jc w:val="both"/>
        <w:rPr>
          <w:rFonts w:eastAsia="Times New Roman"/>
          <w:szCs w:val="24"/>
        </w:rPr>
      </w:pPr>
      <w:r>
        <w:rPr>
          <w:rFonts w:eastAsia="Times New Roman"/>
          <w:szCs w:val="24"/>
        </w:rPr>
        <w:t>Κύριε Πρόεδρε, λίγο την ανοχή σας</w:t>
      </w:r>
      <w:r>
        <w:rPr>
          <w:rFonts w:eastAsia="Times New Roman"/>
          <w:szCs w:val="24"/>
        </w:rPr>
        <w:t xml:space="preserve"> κι εγώ.</w:t>
      </w:r>
    </w:p>
    <w:p w14:paraId="52258294" w14:textId="77777777" w:rsidR="005D2FD3" w:rsidRDefault="00310839">
      <w:pPr>
        <w:spacing w:line="600" w:lineRule="auto"/>
        <w:ind w:firstLine="720"/>
        <w:jc w:val="both"/>
        <w:rPr>
          <w:rFonts w:eastAsia="Times New Roman"/>
          <w:szCs w:val="24"/>
        </w:rPr>
      </w:pPr>
      <w:r>
        <w:rPr>
          <w:rFonts w:eastAsia="Times New Roman"/>
          <w:szCs w:val="24"/>
        </w:rPr>
        <w:t xml:space="preserve">Μπροστά στα αδιέξοδα και τα εσωτερικά σας κομματικά αδιέξοδα, θέλετε να στρίψετε διά του αρραβώνος των εξεταστικών. Δεν γίνεται αυτό. </w:t>
      </w:r>
    </w:p>
    <w:p w14:paraId="52258295" w14:textId="77777777" w:rsidR="005D2FD3" w:rsidRDefault="00310839">
      <w:pPr>
        <w:spacing w:line="600" w:lineRule="auto"/>
        <w:ind w:firstLine="720"/>
        <w:jc w:val="both"/>
        <w:rPr>
          <w:rFonts w:eastAsia="Times New Roman"/>
          <w:szCs w:val="24"/>
        </w:rPr>
      </w:pPr>
      <w:r>
        <w:rPr>
          <w:rFonts w:eastAsia="Times New Roman"/>
          <w:szCs w:val="24"/>
        </w:rPr>
        <w:t>Έχουμε καταθέσει πρόταση εξεταστικής επιτροπής για την οικονομία. Όχι επιλεκτική. Αρχίζει από το 2000. Γιατί; Γι</w:t>
      </w:r>
      <w:r>
        <w:rPr>
          <w:rFonts w:eastAsia="Times New Roman"/>
          <w:szCs w:val="24"/>
        </w:rPr>
        <w:t xml:space="preserve">ατί τότε μπήκαμε στο ευρώ. Όλες οι κυβερνήσεις: </w:t>
      </w:r>
      <w:r>
        <w:rPr>
          <w:rFonts w:eastAsia="Times New Roman"/>
          <w:szCs w:val="24"/>
        </w:rPr>
        <w:t>κ</w:t>
      </w:r>
      <w:r>
        <w:rPr>
          <w:rFonts w:eastAsia="Times New Roman"/>
          <w:szCs w:val="24"/>
        </w:rPr>
        <w:t>αι του Σημίτη και του Καραμανλή και όλες οι μετέπειτα κυβερνήσεις της μνημονιακής περιόδου. Γιατί θέλουμε να λάμψει η αλήθεια. Και δικές μας κυβερνήσεις, ναι. Την ψηφίζετε, κύριοι του ΣΥΡΙΖΑ; Την ψηφίζετε, κ</w:t>
      </w:r>
      <w:r>
        <w:rPr>
          <w:rFonts w:eastAsia="Times New Roman"/>
          <w:szCs w:val="24"/>
        </w:rPr>
        <w:t xml:space="preserve">ύριοι της Νέας Δημοκρατίας; </w:t>
      </w:r>
    </w:p>
    <w:p w14:paraId="52258296" w14:textId="77777777" w:rsidR="005D2FD3" w:rsidRDefault="00310839">
      <w:pPr>
        <w:spacing w:line="600" w:lineRule="auto"/>
        <w:ind w:firstLine="720"/>
        <w:jc w:val="both"/>
        <w:rPr>
          <w:rFonts w:eastAsia="Times New Roman"/>
          <w:szCs w:val="24"/>
        </w:rPr>
      </w:pPr>
      <w:r>
        <w:rPr>
          <w:rFonts w:eastAsia="Times New Roman"/>
          <w:szCs w:val="24"/>
        </w:rPr>
        <w:t>Ε</w:t>
      </w:r>
      <w:r>
        <w:rPr>
          <w:rFonts w:eastAsia="Times New Roman"/>
          <w:szCs w:val="24"/>
        </w:rPr>
        <w:t>σείς, κύριοι του ΣΥΡΙΖΑ, γιατί δεν λέτε τίποτα για εκείνη την περίοδο</w:t>
      </w:r>
      <w:r>
        <w:rPr>
          <w:rFonts w:eastAsia="Times New Roman"/>
          <w:szCs w:val="24"/>
        </w:rPr>
        <w:t>,</w:t>
      </w:r>
      <w:r>
        <w:rPr>
          <w:rFonts w:eastAsia="Times New Roman"/>
          <w:szCs w:val="24"/>
        </w:rPr>
        <w:t xml:space="preserve"> του 2004-2009; Ποιον καλύπτετ</w:t>
      </w:r>
      <w:r>
        <w:rPr>
          <w:rFonts w:eastAsia="Times New Roman"/>
          <w:szCs w:val="24"/>
        </w:rPr>
        <w:t>ε</w:t>
      </w:r>
      <w:r>
        <w:rPr>
          <w:rFonts w:eastAsia="Times New Roman"/>
          <w:szCs w:val="24"/>
        </w:rPr>
        <w:t xml:space="preserve"> και γιατί; Μόνο έ</w:t>
      </w:r>
      <w:r>
        <w:rPr>
          <w:rFonts w:eastAsia="Times New Roman"/>
          <w:szCs w:val="24"/>
        </w:rPr>
        <w:lastRenderedPageBreak/>
        <w:t xml:space="preserve">ναν αριθμό θα αναφέρω. Ξέρετε ότι τα ελλείμματα των ασφαλιστικών ταμείων το 2003 ήταν 503 εκατομμύρια ευρώ </w:t>
      </w:r>
      <w:r>
        <w:rPr>
          <w:rFonts w:eastAsia="Times New Roman"/>
          <w:szCs w:val="24"/>
        </w:rPr>
        <w:t>και το 2009 πήγαν στα 5,4 δισεκατομμύρια ευρώ; Δεκαπλασιάστηκαν! Και μας λέτε ότι δεν υπογράφετε αυτή την εξεταστική περίοδο. Επιλεκτικά.</w:t>
      </w:r>
    </w:p>
    <w:p w14:paraId="52258297" w14:textId="77777777" w:rsidR="005D2FD3" w:rsidRDefault="00310839">
      <w:pPr>
        <w:spacing w:line="600" w:lineRule="auto"/>
        <w:ind w:firstLine="720"/>
        <w:jc w:val="both"/>
        <w:rPr>
          <w:rFonts w:eastAsia="Times New Roman"/>
          <w:szCs w:val="24"/>
        </w:rPr>
      </w:pPr>
      <w:r>
        <w:rPr>
          <w:rFonts w:eastAsia="Times New Roman"/>
          <w:szCs w:val="24"/>
        </w:rPr>
        <w:t>Σ</w:t>
      </w:r>
      <w:r>
        <w:rPr>
          <w:rFonts w:eastAsia="Times New Roman"/>
          <w:szCs w:val="24"/>
        </w:rPr>
        <w:t>ας προειδοποιούμε -και τελειώνω με αυτό- ότι στην υγεία θα πρέπει να εξεταστούν όλες οι περίοδοι. Και το 2004-2009 κα</w:t>
      </w:r>
      <w:r>
        <w:rPr>
          <w:rFonts w:eastAsia="Times New Roman"/>
          <w:szCs w:val="24"/>
        </w:rPr>
        <w:t>ι</w:t>
      </w:r>
      <w:r>
        <w:rPr>
          <w:rFonts w:eastAsia="Times New Roman"/>
          <w:szCs w:val="24"/>
        </w:rPr>
        <w:t>,</w:t>
      </w:r>
      <w:r>
        <w:rPr>
          <w:rFonts w:eastAsia="Times New Roman"/>
          <w:szCs w:val="24"/>
        </w:rPr>
        <w:t xml:space="preserve"> βεβαίως, αυτά για τα οποία σήμερα ασκεί δίωξη η δικαιοσύνη του κ. Πολάκη, ο οποίος μας το παίζει κιόλας ότι είναι θύμα του πελατειακού. Ο πρώτος πελατειακός! Για τον διορισμό των </w:t>
      </w:r>
      <w:r>
        <w:rPr>
          <w:rFonts w:eastAsia="Times New Roman"/>
          <w:szCs w:val="24"/>
        </w:rPr>
        <w:t>«</w:t>
      </w:r>
      <w:r>
        <w:rPr>
          <w:rFonts w:eastAsia="Times New Roman"/>
          <w:szCs w:val="24"/>
        </w:rPr>
        <w:t>ημετέρων</w:t>
      </w:r>
      <w:r>
        <w:rPr>
          <w:rFonts w:eastAsia="Times New Roman"/>
          <w:szCs w:val="24"/>
        </w:rPr>
        <w:t>»</w:t>
      </w:r>
      <w:r>
        <w:rPr>
          <w:rFonts w:eastAsia="Times New Roman"/>
          <w:szCs w:val="24"/>
        </w:rPr>
        <w:t xml:space="preserve"> έγινε αυτό που έγινε στο ΚΕΕΛΠΝΟ. </w:t>
      </w:r>
    </w:p>
    <w:p w14:paraId="52258298" w14:textId="77777777" w:rsidR="005D2FD3" w:rsidRDefault="00310839">
      <w:pPr>
        <w:spacing w:line="600" w:lineRule="auto"/>
        <w:ind w:firstLine="720"/>
        <w:jc w:val="both"/>
        <w:rPr>
          <w:rFonts w:eastAsia="Times New Roman"/>
          <w:szCs w:val="24"/>
        </w:rPr>
      </w:pPr>
      <w:r>
        <w:rPr>
          <w:rFonts w:eastAsia="Times New Roman"/>
          <w:szCs w:val="24"/>
        </w:rPr>
        <w:t>Άρα, λοιπόν, τι θα κάνετε γι</w:t>
      </w:r>
      <w:r>
        <w:rPr>
          <w:rFonts w:eastAsia="Times New Roman"/>
          <w:szCs w:val="24"/>
        </w:rPr>
        <w:t>α την υγεία; Γιατί εμείς δεν θα δεχτούμε επιλεκτικές και έχουμε καταθέσει μηνυτήρια αναφορά και για το ΚΕΕΛΠΝΟ και για τις τιμές, τη μη τιμολόγηση φαρμάκων το 2015. Να δούμε, λοιπόν, ποια είναι η επιλεκτική σας αντιμετώπιση. Εδώ σας θέλω, λοιπόν. Ψηφίστε τ</w:t>
      </w:r>
      <w:r>
        <w:rPr>
          <w:rFonts w:eastAsia="Times New Roman"/>
          <w:szCs w:val="24"/>
        </w:rPr>
        <w:t>ην εξεταστική για την οικονομία και να ψηφίσουμε μαζί μια εξεταστική για την υγεία, που θα διαπερνά περιόδους και κόμματα, αν θέλετε στα αλήθεια. Τα άλλα δεν τα ακούει κανείς.</w:t>
      </w:r>
    </w:p>
    <w:p w14:paraId="52258299" w14:textId="77777777" w:rsidR="005D2FD3" w:rsidRDefault="00310839">
      <w:pPr>
        <w:spacing w:line="600" w:lineRule="auto"/>
        <w:ind w:firstLine="720"/>
        <w:jc w:val="both"/>
        <w:rPr>
          <w:rFonts w:eastAsia="Times New Roman"/>
          <w:szCs w:val="24"/>
        </w:rPr>
      </w:pPr>
      <w:r>
        <w:rPr>
          <w:rFonts w:eastAsia="Times New Roman"/>
          <w:szCs w:val="24"/>
        </w:rPr>
        <w:t>Ευχαριστώ πολύ.</w:t>
      </w:r>
    </w:p>
    <w:p w14:paraId="5225829A" w14:textId="77777777" w:rsidR="005D2FD3" w:rsidRDefault="00310839">
      <w:pPr>
        <w:spacing w:line="600" w:lineRule="auto"/>
        <w:ind w:firstLine="720"/>
        <w:jc w:val="both"/>
        <w:rPr>
          <w:rFonts w:eastAsia="Times New Roman"/>
          <w:szCs w:val="24"/>
        </w:rPr>
      </w:pPr>
      <w:r>
        <w:rPr>
          <w:rFonts w:eastAsia="Times New Roman"/>
          <w:szCs w:val="24"/>
        </w:rPr>
        <w:lastRenderedPageBreak/>
        <w:t>(Χειροκροτήματα από την πτέρυγα της Δημοκρατικής Συμπαράταξης ΠΑ</w:t>
      </w:r>
      <w:r>
        <w:rPr>
          <w:rFonts w:eastAsia="Times New Roman"/>
          <w:szCs w:val="24"/>
        </w:rPr>
        <w:t>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w:t>
      </w:r>
    </w:p>
    <w:p w14:paraId="5225829B" w14:textId="77777777" w:rsidR="005D2FD3" w:rsidRDefault="00310839">
      <w:pPr>
        <w:spacing w:line="600" w:lineRule="auto"/>
        <w:ind w:firstLine="720"/>
        <w:jc w:val="both"/>
        <w:rPr>
          <w:rFonts w:eastAsia="Times New Roman"/>
        </w:rPr>
      </w:pPr>
      <w:r>
        <w:rPr>
          <w:rFonts w:eastAsia="Times New Roman"/>
          <w:b/>
          <w:szCs w:val="24"/>
        </w:rPr>
        <w:t>ΠΡΟΕΔΡΕΥΩΝ (Γεώργιος Λαμπρούλης):</w:t>
      </w:r>
      <w:r>
        <w:rPr>
          <w:rFonts w:eastAsia="Times New Roman"/>
          <w:szCs w:val="24"/>
        </w:rPr>
        <w:t xml:space="preserve"> </w:t>
      </w:r>
      <w:r>
        <w:rPr>
          <w:rFonts w:eastAsia="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rPr>
        <w:t>τον τρόπο οργάνωσης και λειτουργίας της Βουλής, τριάντα επτά μαθητές και μαθήτριες και δύο εκπαιδευτικοί συνοδοί τους από το 1</w:t>
      </w:r>
      <w:r>
        <w:rPr>
          <w:rFonts w:eastAsia="Times New Roman"/>
          <w:vertAlign w:val="superscript"/>
        </w:rPr>
        <w:t>ο</w:t>
      </w:r>
      <w:r>
        <w:rPr>
          <w:rFonts w:eastAsia="Times New Roman"/>
        </w:rPr>
        <w:t xml:space="preserve"> Γενικό Λύκειο Αικατερίνης. </w:t>
      </w:r>
    </w:p>
    <w:p w14:paraId="5225829C" w14:textId="77777777" w:rsidR="005D2FD3" w:rsidRDefault="00310839">
      <w:pPr>
        <w:spacing w:line="600" w:lineRule="auto"/>
        <w:ind w:left="360" w:firstLine="360"/>
        <w:jc w:val="both"/>
        <w:rPr>
          <w:rFonts w:eastAsia="Times New Roman"/>
        </w:rPr>
      </w:pPr>
      <w:r>
        <w:rPr>
          <w:rFonts w:eastAsia="Times New Roman"/>
        </w:rPr>
        <w:t xml:space="preserve">Η Βουλή τούς καλωσορίζει. </w:t>
      </w:r>
    </w:p>
    <w:p w14:paraId="5225829D" w14:textId="77777777" w:rsidR="005D2FD3" w:rsidRDefault="00310839">
      <w:pPr>
        <w:spacing w:line="600" w:lineRule="auto"/>
        <w:ind w:left="360"/>
        <w:jc w:val="center"/>
        <w:rPr>
          <w:rFonts w:eastAsia="Times New Roman"/>
        </w:rPr>
      </w:pPr>
      <w:r>
        <w:rPr>
          <w:rFonts w:eastAsia="Times New Roman"/>
        </w:rPr>
        <w:t>(Χειροκροτήματα απ’ όλες τις πτέρυγες της Βουλής)</w:t>
      </w:r>
    </w:p>
    <w:p w14:paraId="5225829E" w14:textId="77777777" w:rsidR="005D2FD3" w:rsidRDefault="00310839">
      <w:pPr>
        <w:spacing w:line="600" w:lineRule="auto"/>
        <w:ind w:firstLine="720"/>
        <w:jc w:val="both"/>
        <w:rPr>
          <w:rFonts w:eastAsia="Times New Roman"/>
          <w:szCs w:val="24"/>
        </w:rPr>
      </w:pPr>
      <w:r>
        <w:rPr>
          <w:rFonts w:eastAsia="Times New Roman"/>
          <w:szCs w:val="24"/>
        </w:rPr>
        <w:t>Τον λόγο έχει ο κ. Κατσ</w:t>
      </w:r>
      <w:r>
        <w:rPr>
          <w:rFonts w:eastAsia="Times New Roman"/>
          <w:szCs w:val="24"/>
        </w:rPr>
        <w:t>ίκης από τους Ανεξάρτητους Έλληνες.</w:t>
      </w:r>
    </w:p>
    <w:p w14:paraId="5225829F" w14:textId="77777777" w:rsidR="005D2FD3" w:rsidRDefault="00310839">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Ευχαριστώ, κύριε Πρόεδρε.</w:t>
      </w:r>
    </w:p>
    <w:p w14:paraId="522582A0" w14:textId="77777777" w:rsidR="005D2FD3" w:rsidRDefault="00310839">
      <w:pPr>
        <w:spacing w:line="600" w:lineRule="auto"/>
        <w:ind w:firstLine="720"/>
        <w:jc w:val="both"/>
        <w:rPr>
          <w:rFonts w:eastAsia="Times New Roman"/>
          <w:szCs w:val="24"/>
        </w:rPr>
      </w:pPr>
      <w:r>
        <w:rPr>
          <w:rFonts w:eastAsia="Times New Roman"/>
          <w:szCs w:val="24"/>
        </w:rPr>
        <w:t>Κυρίες και κύριοι Υπουργοί, κυρίες και κύριοι συνάδελφοι,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κάνοντας πράξη τη δέσμευσή της να εξετάσει όλες τις υποθέσεις διαφθοράς που οδήγησαν τ</w:t>
      </w:r>
      <w:r>
        <w:rPr>
          <w:rFonts w:eastAsia="Times New Roman"/>
          <w:szCs w:val="24"/>
        </w:rPr>
        <w:t xml:space="preserve">η </w:t>
      </w:r>
      <w:r>
        <w:rPr>
          <w:rFonts w:eastAsia="Times New Roman"/>
          <w:szCs w:val="24"/>
        </w:rPr>
        <w:lastRenderedPageBreak/>
        <w:t xml:space="preserve">χώρα στην εξαθλίωση, κατέθεσε πρόταση για τη σύσταση </w:t>
      </w:r>
      <w:r>
        <w:rPr>
          <w:rFonts w:eastAsia="Times New Roman"/>
          <w:szCs w:val="24"/>
        </w:rPr>
        <w:t>ε</w:t>
      </w:r>
      <w:r>
        <w:rPr>
          <w:rFonts w:eastAsia="Times New Roman"/>
          <w:szCs w:val="24"/>
        </w:rPr>
        <w:t xml:space="preserve">ιδικής </w:t>
      </w:r>
      <w:r>
        <w:rPr>
          <w:rFonts w:eastAsia="Times New Roman"/>
          <w:szCs w:val="24"/>
        </w:rPr>
        <w:t>κ</w:t>
      </w:r>
      <w:r>
        <w:rPr>
          <w:rFonts w:eastAsia="Times New Roman"/>
          <w:szCs w:val="24"/>
        </w:rPr>
        <w:t xml:space="preserve">οινοβουλευτικής </w:t>
      </w:r>
      <w:r>
        <w:rPr>
          <w:rFonts w:eastAsia="Times New Roman"/>
          <w:szCs w:val="24"/>
        </w:rPr>
        <w:t>ε</w:t>
      </w:r>
      <w:r>
        <w:rPr>
          <w:rFonts w:eastAsia="Times New Roman"/>
          <w:szCs w:val="24"/>
        </w:rPr>
        <w:t>πιτροπής</w:t>
      </w:r>
      <w:r>
        <w:rPr>
          <w:rFonts w:eastAsia="Times New Roman"/>
          <w:szCs w:val="24"/>
        </w:rPr>
        <w:t>,</w:t>
      </w:r>
      <w:r>
        <w:rPr>
          <w:rFonts w:eastAsia="Times New Roman"/>
          <w:szCs w:val="24"/>
        </w:rPr>
        <w:t xml:space="preserve"> σχετικά με τη διερεύνηση ενδεχόμενων αδικημάτων</w:t>
      </w:r>
      <w:r>
        <w:rPr>
          <w:rFonts w:eastAsia="Times New Roman"/>
          <w:szCs w:val="24"/>
        </w:rPr>
        <w:t>,</w:t>
      </w:r>
      <w:r>
        <w:rPr>
          <w:rFonts w:eastAsia="Times New Roman"/>
          <w:szCs w:val="24"/>
        </w:rPr>
        <w:t xml:space="preserve"> που αφορούν εξοπλιστικά προγράμματα επί Υπουργίας κ. Ιωάννη Παπαντωνίου.  </w:t>
      </w:r>
    </w:p>
    <w:p w14:paraId="522582A1" w14:textId="77777777" w:rsidR="005D2FD3" w:rsidRDefault="00310839">
      <w:pPr>
        <w:spacing w:line="600" w:lineRule="auto"/>
        <w:ind w:firstLine="720"/>
        <w:jc w:val="both"/>
        <w:rPr>
          <w:rFonts w:eastAsia="Times New Roman"/>
          <w:szCs w:val="24"/>
        </w:rPr>
      </w:pPr>
      <w:r>
        <w:rPr>
          <w:rFonts w:eastAsia="Times New Roman"/>
          <w:szCs w:val="24"/>
        </w:rPr>
        <w:t>Η απόφασή μας να χυθεί άπλετο φως στην πε</w:t>
      </w:r>
      <w:r>
        <w:rPr>
          <w:rFonts w:eastAsia="Times New Roman"/>
          <w:szCs w:val="24"/>
        </w:rPr>
        <w:t>ρίοδο Κωνσταντίνου Σημίτη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Γιάννου Παπαντωνίου, κατά τη διάρκεια της οποίας ίσως συνετελέσθη η μεγαλύτερη λεηλασία δημοσίου χρήματος με τις συμβάσεις για εξοπλιστικά προγράμματα, είναι ειλημμένη. Εάν από την αποδεικτική διαδικασία προκύψει ενοχή οποιουδήπ</w:t>
      </w:r>
      <w:r>
        <w:rPr>
          <w:rFonts w:eastAsia="Times New Roman"/>
          <w:szCs w:val="24"/>
        </w:rPr>
        <w:t>οτε πολιτικού προσώπου</w:t>
      </w:r>
      <w:r>
        <w:rPr>
          <w:rFonts w:eastAsia="Times New Roman"/>
          <w:szCs w:val="24"/>
        </w:rPr>
        <w:t>,</w:t>
      </w:r>
      <w:r>
        <w:rPr>
          <w:rFonts w:eastAsia="Times New Roman"/>
          <w:szCs w:val="24"/>
        </w:rPr>
        <w:t xml:space="preserve"> που με ενέργειες ή παραλείψεις του ζημίωσε το κράτος και τον λαό, δεν θα υπάρξει κα</w:t>
      </w:r>
      <w:r>
        <w:rPr>
          <w:rFonts w:eastAsia="Times New Roman"/>
          <w:szCs w:val="24"/>
        </w:rPr>
        <w:t>μ</w:t>
      </w:r>
      <w:r>
        <w:rPr>
          <w:rFonts w:eastAsia="Times New Roman"/>
          <w:szCs w:val="24"/>
        </w:rPr>
        <w:t>μία</w:t>
      </w:r>
      <w:r>
        <w:rPr>
          <w:rFonts w:eastAsia="Times New Roman"/>
          <w:szCs w:val="24"/>
        </w:rPr>
        <w:t>,</w:t>
      </w:r>
      <w:r>
        <w:rPr>
          <w:rFonts w:eastAsia="Times New Roman"/>
          <w:szCs w:val="24"/>
        </w:rPr>
        <w:t xml:space="preserve"> μα κα</w:t>
      </w:r>
      <w:r>
        <w:rPr>
          <w:rFonts w:eastAsia="Times New Roman"/>
          <w:szCs w:val="24"/>
        </w:rPr>
        <w:t>μ</w:t>
      </w:r>
      <w:r>
        <w:rPr>
          <w:rFonts w:eastAsia="Times New Roman"/>
          <w:szCs w:val="24"/>
        </w:rPr>
        <w:t>μία</w:t>
      </w:r>
      <w:r>
        <w:rPr>
          <w:rFonts w:eastAsia="Times New Roman"/>
          <w:szCs w:val="24"/>
        </w:rPr>
        <w:t>,</w:t>
      </w:r>
      <w:r>
        <w:rPr>
          <w:rFonts w:eastAsia="Times New Roman"/>
          <w:szCs w:val="24"/>
        </w:rPr>
        <w:t xml:space="preserve"> ασυλία. Η δε ανοχή ολόκληρου του πολιτικού συστήματος θα είναι μηδενική.</w:t>
      </w:r>
    </w:p>
    <w:p w14:paraId="522582A2" w14:textId="77777777" w:rsidR="005D2FD3" w:rsidRDefault="00310839">
      <w:pPr>
        <w:spacing w:line="600" w:lineRule="auto"/>
        <w:ind w:firstLine="720"/>
        <w:jc w:val="both"/>
        <w:rPr>
          <w:rFonts w:eastAsia="Times New Roman"/>
          <w:szCs w:val="24"/>
        </w:rPr>
      </w:pPr>
      <w:r>
        <w:rPr>
          <w:rFonts w:eastAsia="Times New Roman"/>
          <w:szCs w:val="24"/>
        </w:rPr>
        <w:t>Για την ιστορία, ο Γιάννος Παπαντωνίου</w:t>
      </w:r>
      <w:r>
        <w:rPr>
          <w:rFonts w:eastAsia="Times New Roman"/>
          <w:szCs w:val="24"/>
        </w:rPr>
        <w:t>,</w:t>
      </w:r>
      <w:r>
        <w:rPr>
          <w:rFonts w:eastAsia="Times New Roman"/>
          <w:szCs w:val="24"/>
        </w:rPr>
        <w:t xml:space="preserve"> κατά τη διάρκεια τη</w:t>
      </w:r>
      <w:r>
        <w:rPr>
          <w:rFonts w:eastAsia="Times New Roman"/>
          <w:szCs w:val="24"/>
        </w:rPr>
        <w:t xml:space="preserve">ς θητείας του στο Υπουργείο Εθνικής Άμυνας από τον Οκτώβριο του 2001 μέχρι και τον Μάρτιο του 2004, είχε υπογράψει συμβάσεις εξοπλιστικών προγραμμάτων συνολικού ύψους 6,2 δισεκατομμυρίων ευρώ. </w:t>
      </w:r>
    </w:p>
    <w:p w14:paraId="522582A3" w14:textId="77777777" w:rsidR="005D2FD3" w:rsidRDefault="00310839">
      <w:pPr>
        <w:spacing w:line="600" w:lineRule="auto"/>
        <w:ind w:firstLine="720"/>
        <w:jc w:val="both"/>
        <w:rPr>
          <w:rFonts w:eastAsia="Times New Roman"/>
          <w:szCs w:val="24"/>
        </w:rPr>
      </w:pPr>
      <w:r>
        <w:rPr>
          <w:rFonts w:eastAsia="Times New Roman"/>
          <w:szCs w:val="24"/>
        </w:rPr>
        <w:lastRenderedPageBreak/>
        <w:t xml:space="preserve">Η πρόταση συγκρότησης </w:t>
      </w:r>
      <w:r>
        <w:rPr>
          <w:rFonts w:eastAsia="Times New Roman"/>
          <w:szCs w:val="24"/>
        </w:rPr>
        <w:t>ε</w:t>
      </w:r>
      <w:r>
        <w:rPr>
          <w:rFonts w:eastAsia="Times New Roman"/>
          <w:szCs w:val="24"/>
        </w:rPr>
        <w:t xml:space="preserve">ιδικής </w:t>
      </w:r>
      <w:r>
        <w:rPr>
          <w:rFonts w:eastAsia="Times New Roman"/>
          <w:szCs w:val="24"/>
        </w:rPr>
        <w:t>κ</w:t>
      </w:r>
      <w:r>
        <w:rPr>
          <w:rFonts w:eastAsia="Times New Roman"/>
          <w:szCs w:val="24"/>
        </w:rPr>
        <w:t xml:space="preserve">οινοβουλευτικής </w:t>
      </w:r>
      <w:r>
        <w:rPr>
          <w:rFonts w:eastAsia="Times New Roman"/>
          <w:szCs w:val="24"/>
        </w:rPr>
        <w:t>ε</w:t>
      </w:r>
      <w:r>
        <w:rPr>
          <w:rFonts w:eastAsia="Times New Roman"/>
          <w:szCs w:val="24"/>
        </w:rPr>
        <w:t>πιτροπής προκα</w:t>
      </w:r>
      <w:r>
        <w:rPr>
          <w:rFonts w:eastAsia="Times New Roman"/>
          <w:szCs w:val="24"/>
        </w:rPr>
        <w:t xml:space="preserve">ταρκτικής εξέτασης κατατίθεται μετά από σειρά δικογραφιών που διαβιβάστηκαν από τον εισαγγελέα στη Βουλή και την επισήμανση από τους υπογράφοντες των ενδείξεων για την τέλεση του εγκλήματος της νομιμοποίησης εσόδων από εγκληματική δραστηριότητα. </w:t>
      </w:r>
    </w:p>
    <w:p w14:paraId="522582A4" w14:textId="77777777" w:rsidR="005D2FD3" w:rsidRDefault="00310839">
      <w:pPr>
        <w:spacing w:line="600" w:lineRule="auto"/>
        <w:ind w:firstLine="720"/>
        <w:jc w:val="both"/>
        <w:rPr>
          <w:rFonts w:eastAsia="Times New Roman"/>
          <w:szCs w:val="24"/>
        </w:rPr>
      </w:pPr>
      <w:r>
        <w:rPr>
          <w:rFonts w:eastAsia="Times New Roman"/>
          <w:szCs w:val="24"/>
        </w:rPr>
        <w:t>Η υπόθεση</w:t>
      </w:r>
      <w:r>
        <w:rPr>
          <w:rFonts w:eastAsia="Times New Roman"/>
          <w:szCs w:val="24"/>
        </w:rPr>
        <w:t xml:space="preserve"> αυτή, όπως και άλλες, αφορά σε χρήματα του ελληνικού λαού</w:t>
      </w:r>
      <w:r>
        <w:rPr>
          <w:rFonts w:eastAsia="Times New Roman"/>
          <w:szCs w:val="24"/>
        </w:rPr>
        <w:t>,</w:t>
      </w:r>
      <w:r>
        <w:rPr>
          <w:rFonts w:eastAsia="Times New Roman"/>
          <w:szCs w:val="24"/>
        </w:rPr>
        <w:t xml:space="preserve"> που κατασπαταλήθηκαν επί σειρά ετών, στερώντας από τη χώρα πολύτιμους πόρους, χρήματα του ελληνικού λαού</w:t>
      </w:r>
      <w:r>
        <w:rPr>
          <w:rFonts w:eastAsia="Times New Roman"/>
          <w:szCs w:val="24"/>
        </w:rPr>
        <w:t>,</w:t>
      </w:r>
      <w:r>
        <w:rPr>
          <w:rFonts w:eastAsia="Times New Roman"/>
          <w:szCs w:val="24"/>
        </w:rPr>
        <w:t xml:space="preserve"> στα οποία ήταν αποτυπωμένος ο ιδρώτας του, ο κόπος του και το αίμα του.</w:t>
      </w:r>
    </w:p>
    <w:p w14:paraId="522582A5" w14:textId="77777777" w:rsidR="005D2FD3" w:rsidRDefault="00310839">
      <w:pPr>
        <w:spacing w:line="600" w:lineRule="auto"/>
        <w:ind w:firstLine="720"/>
        <w:jc w:val="both"/>
        <w:rPr>
          <w:rFonts w:eastAsia="Times New Roman"/>
          <w:szCs w:val="24"/>
        </w:rPr>
      </w:pPr>
      <w:r>
        <w:rPr>
          <w:rFonts w:eastAsia="Times New Roman"/>
          <w:szCs w:val="24"/>
        </w:rPr>
        <w:t>Σύμφωνα με την πρό</w:t>
      </w:r>
      <w:r>
        <w:rPr>
          <w:rFonts w:eastAsia="Times New Roman"/>
          <w:szCs w:val="24"/>
        </w:rPr>
        <w:t xml:space="preserve">ταση της Κυβέρνησης, τα αδικήματα για τα οποία υπάρχουν ενδείξεις για τέλεση απιστίας και αφορούν την περίοδο 2001-2004 σχετίζονται με την προμήθεια </w:t>
      </w:r>
      <w:r>
        <w:rPr>
          <w:rFonts w:eastAsia="Times New Roman"/>
          <w:szCs w:val="24"/>
        </w:rPr>
        <w:t xml:space="preserve">εκατόν εβδομήντα </w:t>
      </w:r>
      <w:r>
        <w:rPr>
          <w:rFonts w:eastAsia="Times New Roman"/>
          <w:szCs w:val="24"/>
        </w:rPr>
        <w:t xml:space="preserve">αρμάτων μάχης τύπου </w:t>
      </w:r>
      <w:r>
        <w:rPr>
          <w:rFonts w:eastAsia="Times New Roman"/>
          <w:szCs w:val="24"/>
        </w:rPr>
        <w:t>Λέοπαρντ</w:t>
      </w:r>
      <w:r>
        <w:rPr>
          <w:rFonts w:eastAsia="Times New Roman"/>
          <w:szCs w:val="24"/>
        </w:rPr>
        <w:t xml:space="preserve">, </w:t>
      </w:r>
      <w:r>
        <w:rPr>
          <w:rFonts w:eastAsia="Times New Roman"/>
          <w:szCs w:val="24"/>
        </w:rPr>
        <w:t>δώδεκα</w:t>
      </w:r>
      <w:r>
        <w:rPr>
          <w:rFonts w:eastAsia="Times New Roman"/>
          <w:szCs w:val="24"/>
        </w:rPr>
        <w:t xml:space="preserve"> επιθετικών ελικοπτέρων τύπου </w:t>
      </w:r>
      <w:r>
        <w:rPr>
          <w:rFonts w:eastAsia="Times New Roman"/>
          <w:szCs w:val="24"/>
        </w:rPr>
        <w:t>Απάτσι</w:t>
      </w:r>
      <w:r>
        <w:rPr>
          <w:rFonts w:eastAsia="Times New Roman"/>
          <w:szCs w:val="24"/>
        </w:rPr>
        <w:t xml:space="preserve">, 6 φρεγατών τύπου </w:t>
      </w:r>
      <w:r>
        <w:rPr>
          <w:rFonts w:eastAsia="Times New Roman"/>
          <w:szCs w:val="24"/>
          <w:lang w:val="en-US"/>
        </w:rPr>
        <w:t>S</w:t>
      </w:r>
      <w:r>
        <w:rPr>
          <w:rFonts w:eastAsia="Times New Roman"/>
          <w:szCs w:val="24"/>
        </w:rPr>
        <w:t>,</w:t>
      </w:r>
      <w:r>
        <w:rPr>
          <w:rFonts w:eastAsia="Times New Roman"/>
          <w:szCs w:val="24"/>
        </w:rPr>
        <w:t xml:space="preserve"> ηλεκτρονικών συστημάτων πολέμου</w:t>
      </w:r>
      <w:r>
        <w:rPr>
          <w:rFonts w:eastAsia="Times New Roman"/>
          <w:szCs w:val="24"/>
        </w:rPr>
        <w:t>,</w:t>
      </w:r>
      <w:r>
        <w:rPr>
          <w:rFonts w:eastAsia="Times New Roman"/>
          <w:szCs w:val="24"/>
        </w:rPr>
        <w:t xml:space="preserve"> και </w:t>
      </w:r>
      <w:r>
        <w:rPr>
          <w:rFonts w:eastAsia="Times New Roman"/>
          <w:szCs w:val="24"/>
        </w:rPr>
        <w:t>είκοσι</w:t>
      </w:r>
      <w:r>
        <w:rPr>
          <w:rFonts w:eastAsia="Times New Roman"/>
          <w:szCs w:val="24"/>
        </w:rPr>
        <w:t xml:space="preserve"> μεταφορικών ελικοπτέρων </w:t>
      </w:r>
      <w:r>
        <w:rPr>
          <w:rFonts w:eastAsia="Times New Roman"/>
          <w:szCs w:val="24"/>
          <w:lang w:val="en-US"/>
        </w:rPr>
        <w:t>NH</w:t>
      </w:r>
      <w:r>
        <w:rPr>
          <w:rFonts w:eastAsia="Times New Roman"/>
          <w:szCs w:val="24"/>
        </w:rPr>
        <w:t xml:space="preserve"> 90. </w:t>
      </w:r>
    </w:p>
    <w:p w14:paraId="522582A6" w14:textId="77777777" w:rsidR="005D2FD3" w:rsidRDefault="00310839">
      <w:pPr>
        <w:spacing w:line="600" w:lineRule="auto"/>
        <w:ind w:firstLine="720"/>
        <w:jc w:val="both"/>
        <w:rPr>
          <w:rFonts w:eastAsia="Times New Roman"/>
          <w:szCs w:val="24"/>
        </w:rPr>
      </w:pPr>
      <w:r>
        <w:rPr>
          <w:rFonts w:eastAsia="Times New Roman"/>
          <w:szCs w:val="24"/>
        </w:rPr>
        <w:lastRenderedPageBreak/>
        <w:t>Είναι επιβεβλημένο να σημειώσουμε πως σε όλες τις περιπτώσεις έχουν επισημανθεί στοιχεία από τα οποία θα μπορούσαν να συναχθούν ενδείξεις παραγωγής περιουσιακ</w:t>
      </w:r>
      <w:r>
        <w:rPr>
          <w:rFonts w:eastAsia="Times New Roman"/>
          <w:szCs w:val="24"/>
        </w:rPr>
        <w:t>ού οφέλους από την πράξη της απιστίας και στη συνέχεια της νομιμοποίησης εσόδων από εγκληματική ενέργεια. Το όνομα του πρώην Υπουργού κ. Παπαντωνίου αναγράφεται σε λίστα καταθετών εξωτερικού μεγάλων χρηματικών ποσών</w:t>
      </w:r>
      <w:r>
        <w:rPr>
          <w:rFonts w:eastAsia="Times New Roman"/>
          <w:szCs w:val="24"/>
        </w:rPr>
        <w:t>,</w:t>
      </w:r>
      <w:r>
        <w:rPr>
          <w:rFonts w:eastAsia="Times New Roman"/>
          <w:szCs w:val="24"/>
        </w:rPr>
        <w:t xml:space="preserve"> 1,3 εκατομμυρί</w:t>
      </w:r>
      <w:r>
        <w:rPr>
          <w:rFonts w:eastAsia="Times New Roman"/>
          <w:szCs w:val="24"/>
        </w:rPr>
        <w:t>ου</w:t>
      </w:r>
      <w:r>
        <w:rPr>
          <w:rFonts w:eastAsia="Times New Roman"/>
          <w:szCs w:val="24"/>
        </w:rPr>
        <w:t xml:space="preserve"> ευρώ</w:t>
      </w:r>
      <w:r>
        <w:rPr>
          <w:rFonts w:eastAsia="Times New Roman"/>
          <w:szCs w:val="24"/>
        </w:rPr>
        <w:t>,</w:t>
      </w:r>
      <w:r>
        <w:rPr>
          <w:rFonts w:eastAsia="Times New Roman"/>
          <w:szCs w:val="24"/>
        </w:rPr>
        <w:t xml:space="preserve"> στην τράπεζα </w:t>
      </w:r>
      <w:r>
        <w:rPr>
          <w:rFonts w:eastAsia="Times New Roman"/>
          <w:szCs w:val="24"/>
          <w:lang w:val="en-US"/>
        </w:rPr>
        <w:t>HSB</w:t>
      </w:r>
      <w:r>
        <w:rPr>
          <w:rFonts w:eastAsia="Times New Roman"/>
          <w:szCs w:val="24"/>
          <w:lang w:val="en-US"/>
        </w:rPr>
        <w:t>C</w:t>
      </w:r>
      <w:r>
        <w:rPr>
          <w:rFonts w:eastAsia="Times New Roman"/>
          <w:szCs w:val="24"/>
        </w:rPr>
        <w:t xml:space="preserve"> στο όνομα και της συζύγου του, διότι πρόκειται για κοινό τραπεζικό λογαριασμό.</w:t>
      </w:r>
    </w:p>
    <w:p w14:paraId="522582A7" w14:textId="77777777" w:rsidR="005D2FD3" w:rsidRDefault="00310839">
      <w:pPr>
        <w:spacing w:line="600" w:lineRule="auto"/>
        <w:ind w:firstLine="720"/>
        <w:jc w:val="both"/>
        <w:rPr>
          <w:rFonts w:eastAsia="Times New Roman"/>
          <w:szCs w:val="24"/>
        </w:rPr>
      </w:pPr>
      <w:r>
        <w:rPr>
          <w:rFonts w:eastAsia="Times New Roman"/>
          <w:szCs w:val="24"/>
        </w:rPr>
        <w:t xml:space="preserve">Να σημειωθεί, επίσης, πως η απόκτηση περιουσίας με τρόπο μη σύννομο και η διακίνησή της στο χρηματοπιστωτικό σύστημα συνιστούν εγκλήματα διαρκή και ως εκ τούτου δεν τίθεται θέμα παραγραφής τους. Η διαλεύκανση της </w:t>
      </w:r>
      <w:r>
        <w:rPr>
          <w:rFonts w:eastAsia="Times New Roman"/>
          <w:szCs w:val="24"/>
        </w:rPr>
        <w:t>Σ</w:t>
      </w:r>
      <w:r>
        <w:rPr>
          <w:rFonts w:eastAsia="Times New Roman"/>
          <w:szCs w:val="24"/>
        </w:rPr>
        <w:t>ημιτικής περιόδου</w:t>
      </w:r>
      <w:r>
        <w:rPr>
          <w:rFonts w:eastAsia="Times New Roman"/>
          <w:szCs w:val="24"/>
        </w:rPr>
        <w:t>,</w:t>
      </w:r>
      <w:r>
        <w:rPr>
          <w:rFonts w:eastAsia="Times New Roman"/>
          <w:szCs w:val="24"/>
        </w:rPr>
        <w:t xml:space="preserve"> με το Χρηματιστήριο, τα</w:t>
      </w:r>
      <w:r>
        <w:rPr>
          <w:rFonts w:eastAsia="Times New Roman"/>
          <w:szCs w:val="24"/>
        </w:rPr>
        <w:t xml:space="preserve"> δομημένα ομόλογα, τα εξοπλιστικά, η δανειοδότηση των μέσων μαζικής επικοινωνίας και των κομμάτων, το μεγάλο πανηγύρι των Ολυμπιακών Αγώνων, είναι λαϊκή απαίτηση που βαραίνει στις πλάτες όλων μας. </w:t>
      </w:r>
    </w:p>
    <w:p w14:paraId="522582A8" w14:textId="77777777" w:rsidR="005D2FD3" w:rsidRDefault="00310839">
      <w:pPr>
        <w:spacing w:line="600" w:lineRule="auto"/>
        <w:ind w:firstLine="720"/>
        <w:jc w:val="both"/>
        <w:rPr>
          <w:rFonts w:eastAsia="Times New Roman"/>
          <w:szCs w:val="24"/>
        </w:rPr>
      </w:pPr>
      <w:r>
        <w:rPr>
          <w:rFonts w:eastAsia="Times New Roman"/>
          <w:szCs w:val="24"/>
        </w:rPr>
        <w:t>Συνεκτιμωμένου και του γεγονότος πως ο πρώην Υπουργός κατα</w:t>
      </w:r>
      <w:r>
        <w:rPr>
          <w:rFonts w:eastAsia="Times New Roman"/>
          <w:szCs w:val="24"/>
        </w:rPr>
        <w:t>δικάστηκε πρόσφατα και με αμετάκλητη ποινική από</w:t>
      </w:r>
      <w:r>
        <w:rPr>
          <w:rFonts w:eastAsia="Times New Roman"/>
          <w:szCs w:val="24"/>
        </w:rPr>
        <w:lastRenderedPageBreak/>
        <w:t xml:space="preserve">φαση για ανακριβή δήλωση «πόθεν έσχες» των οικονομικών ετών 2008, 2009 και 2010, αποτελεί για μας προϋπόθεση </w:t>
      </w:r>
      <w:r>
        <w:rPr>
          <w:rFonts w:eastAsia="Times New Roman"/>
          <w:szCs w:val="24"/>
          <w:lang w:val="en-US"/>
        </w:rPr>
        <w:t>sine</w:t>
      </w:r>
      <w:r>
        <w:rPr>
          <w:rFonts w:eastAsia="Times New Roman"/>
          <w:szCs w:val="24"/>
        </w:rPr>
        <w:t xml:space="preserve"> </w:t>
      </w:r>
      <w:r>
        <w:rPr>
          <w:rFonts w:eastAsia="Times New Roman"/>
          <w:szCs w:val="24"/>
          <w:lang w:val="en-US"/>
        </w:rPr>
        <w:t>qua</w:t>
      </w:r>
      <w:r>
        <w:rPr>
          <w:rFonts w:eastAsia="Times New Roman"/>
          <w:szCs w:val="24"/>
        </w:rPr>
        <w:t xml:space="preserve"> </w:t>
      </w:r>
      <w:r>
        <w:rPr>
          <w:rFonts w:eastAsia="Times New Roman"/>
          <w:szCs w:val="24"/>
          <w:lang w:val="en-US"/>
        </w:rPr>
        <w:t>non</w:t>
      </w:r>
      <w:r>
        <w:rPr>
          <w:rFonts w:eastAsia="Times New Roman"/>
          <w:szCs w:val="24"/>
        </w:rPr>
        <w:t xml:space="preserve">, είναι εκ των ων ουκ άνευ η σύσταση της προτεινόμενης </w:t>
      </w:r>
      <w:r>
        <w:rPr>
          <w:rFonts w:eastAsia="Times New Roman"/>
          <w:szCs w:val="24"/>
        </w:rPr>
        <w:t>ε</w:t>
      </w:r>
      <w:r>
        <w:rPr>
          <w:rFonts w:eastAsia="Times New Roman"/>
          <w:szCs w:val="24"/>
        </w:rPr>
        <w:t xml:space="preserve">ιδικής </w:t>
      </w:r>
      <w:r>
        <w:rPr>
          <w:rFonts w:eastAsia="Times New Roman"/>
          <w:szCs w:val="24"/>
        </w:rPr>
        <w:t>κ</w:t>
      </w:r>
      <w:r>
        <w:rPr>
          <w:rFonts w:eastAsia="Times New Roman"/>
          <w:szCs w:val="24"/>
        </w:rPr>
        <w:t xml:space="preserve">οινοβουλευτικής </w:t>
      </w:r>
      <w:r>
        <w:rPr>
          <w:rFonts w:eastAsia="Times New Roman"/>
          <w:szCs w:val="24"/>
        </w:rPr>
        <w:t>ε</w:t>
      </w:r>
      <w:r>
        <w:rPr>
          <w:rFonts w:eastAsia="Times New Roman"/>
          <w:szCs w:val="24"/>
        </w:rPr>
        <w:t>πιτροπ</w:t>
      </w:r>
      <w:r>
        <w:rPr>
          <w:rFonts w:eastAsia="Times New Roman"/>
          <w:szCs w:val="24"/>
        </w:rPr>
        <w:t>ής,</w:t>
      </w:r>
      <w:r>
        <w:rPr>
          <w:rFonts w:eastAsia="Times New Roman" w:cs="Times New Roman"/>
          <w:szCs w:val="24"/>
        </w:rPr>
        <w:t xml:space="preserve"> όπως αυτή προβλέπεται στις διατάξεις του άρθρου 153 του Κανονισμού της Βουλής, κατ’ εφαρμογή της βούλησης του συνταγματικού νομοθέτη, όπως αυτή αποτυπώνεται στο άρθρο 86 του Συντάγματος. </w:t>
      </w:r>
    </w:p>
    <w:p w14:paraId="522582A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πιτροπή της Βουλής θα ήταν δόκιμο να διερευν</w:t>
      </w:r>
      <w:r>
        <w:rPr>
          <w:rFonts w:eastAsia="Times New Roman" w:cs="Times New Roman"/>
          <w:szCs w:val="24"/>
        </w:rPr>
        <w:t xml:space="preserve">ηθούν και οι ποινικές ευθύνες του τότε </w:t>
      </w:r>
      <w:r>
        <w:rPr>
          <w:rFonts w:eastAsia="Times New Roman" w:cs="Times New Roman"/>
          <w:szCs w:val="24"/>
        </w:rPr>
        <w:t>Π</w:t>
      </w:r>
      <w:r>
        <w:rPr>
          <w:rFonts w:eastAsia="Times New Roman" w:cs="Times New Roman"/>
          <w:szCs w:val="24"/>
        </w:rPr>
        <w:t xml:space="preserve">ρωθυπουργού, αφού όλες οι αναθέσεις γίνονταν με δική του εντολή και βεβαίως με την παρουσία του στο ΚΥΣΕΑ, όπου αποφασίζονταν τα εξοπλιστικά προγράμματα. </w:t>
      </w:r>
    </w:p>
    <w:p w14:paraId="522582A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Κλείνοντας, θα ήθελα να υπενθυμίσω την προτεραιοποίηση που έθ</w:t>
      </w:r>
      <w:r>
        <w:rPr>
          <w:rFonts w:eastAsia="Times New Roman" w:cs="Times New Roman"/>
          <w:szCs w:val="24"/>
        </w:rPr>
        <w:t>εσε ο Υπουργός Εθνικής Άμυνας και Πρόεδρος των Ανεξαρτήτων Ελλήνων κ. Πάνος Καμμένος, όταν ανέλαβε τα καθήκοντά του στη διερεύνηση των συμβάσεων προμηθειών των εξοπλιστικών προγραμμάτων. Ήταν ο πρώτος που μίλησε ανοικτά</w:t>
      </w:r>
      <w:r>
        <w:rPr>
          <w:rFonts w:eastAsia="Times New Roman" w:cs="Times New Roman"/>
          <w:szCs w:val="24"/>
        </w:rPr>
        <w:t>,</w:t>
      </w:r>
      <w:r>
        <w:rPr>
          <w:rFonts w:eastAsia="Times New Roman" w:cs="Times New Roman"/>
          <w:szCs w:val="24"/>
        </w:rPr>
        <w:t xml:space="preserve"> με ονοματεπώνυμα</w:t>
      </w:r>
      <w:r>
        <w:rPr>
          <w:rFonts w:eastAsia="Times New Roman" w:cs="Times New Roman"/>
          <w:szCs w:val="24"/>
        </w:rPr>
        <w:t>,</w:t>
      </w:r>
      <w:r>
        <w:rPr>
          <w:rFonts w:eastAsia="Times New Roman" w:cs="Times New Roman"/>
          <w:szCs w:val="24"/>
        </w:rPr>
        <w:t xml:space="preserve"> και δεν έχει διαψ</w:t>
      </w:r>
      <w:r>
        <w:rPr>
          <w:rFonts w:eastAsia="Times New Roman" w:cs="Times New Roman"/>
          <w:szCs w:val="24"/>
        </w:rPr>
        <w:t>ευσ</w:t>
      </w:r>
      <w:r>
        <w:rPr>
          <w:rFonts w:eastAsia="Times New Roman" w:cs="Times New Roman"/>
          <w:szCs w:val="24"/>
        </w:rPr>
        <w:t>θ</w:t>
      </w:r>
      <w:r>
        <w:rPr>
          <w:rFonts w:eastAsia="Times New Roman" w:cs="Times New Roman"/>
          <w:szCs w:val="24"/>
        </w:rPr>
        <w:t xml:space="preserve">εί από την εξέλιξη των γεγονότων. Οι αποστολές στη δικαιοσύνη των περίεργων </w:t>
      </w:r>
      <w:r>
        <w:rPr>
          <w:rFonts w:eastAsia="Times New Roman" w:cs="Times New Roman"/>
          <w:szCs w:val="24"/>
        </w:rPr>
        <w:lastRenderedPageBreak/>
        <w:t>και αμαρτωλών συμβάσεων αποδείχ</w:t>
      </w:r>
      <w:r>
        <w:rPr>
          <w:rFonts w:eastAsia="Times New Roman" w:cs="Times New Roman"/>
          <w:szCs w:val="24"/>
        </w:rPr>
        <w:t>θ</w:t>
      </w:r>
      <w:r>
        <w:rPr>
          <w:rFonts w:eastAsia="Times New Roman" w:cs="Times New Roman"/>
          <w:szCs w:val="24"/>
        </w:rPr>
        <w:t xml:space="preserve">ηκε πως δεν ήταν κενές περιεχομένου. </w:t>
      </w:r>
    </w:p>
    <w:p w14:paraId="522582A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Καλώ, λοιπόν, το σύνολο του Σώματος να στηρίξει την πρόταση της Κυβέρνησης και να ψηφίσει τη σύσταση της π</w:t>
      </w:r>
      <w:r>
        <w:rPr>
          <w:rFonts w:eastAsia="Times New Roman" w:cs="Times New Roman"/>
          <w:szCs w:val="24"/>
        </w:rPr>
        <w:t xml:space="preserve">ροτεινόμενης εξεταστικής επιτροπής. </w:t>
      </w:r>
    </w:p>
    <w:p w14:paraId="522582A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22582AD"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η κ. Θεοδώρα Μεγαλοοικονόμου από την Ένωση Κεντρώων. </w:t>
      </w:r>
    </w:p>
    <w:p w14:paraId="522582AE"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Ευχαριστώ πολύ, κύριε Πρόεδρε. </w:t>
      </w:r>
    </w:p>
    <w:p w14:paraId="522582A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η σημερινή συζήτηση είναι ιδιαιτέρως ενδιαφέρουσα, καθώς έχει πολλές προεκτάσεις, αφού αφορά τη σύσταση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για τη διενέργεια προκαταρκτικής εξέτασης για ποινικές </w:t>
      </w:r>
      <w:r>
        <w:rPr>
          <w:rFonts w:eastAsia="Times New Roman" w:cs="Times New Roman"/>
          <w:szCs w:val="24"/>
        </w:rPr>
        <w:t xml:space="preserve">δικογραφίες που αφορούν τον πρώην Υπουργό Εθνικής Άμυνας κ. Γιάννη Παπαντωνίου. </w:t>
      </w:r>
    </w:p>
    <w:p w14:paraId="522582B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Βεβαίως, είναι ερευνητέο ακόμη σε αυτό το στάδιο το αν και κατά πόσον ο κ. Παπαντωνίου υπηρέτησε όπως έπρεπε τον ελληνικό λαό. Ωστόσο</w:t>
      </w:r>
      <w:r>
        <w:rPr>
          <w:rFonts w:eastAsia="Times New Roman" w:cs="Times New Roman"/>
          <w:szCs w:val="24"/>
        </w:rPr>
        <w:t>,</w:t>
      </w:r>
      <w:r>
        <w:rPr>
          <w:rFonts w:eastAsia="Times New Roman" w:cs="Times New Roman"/>
          <w:szCs w:val="24"/>
        </w:rPr>
        <w:t xml:space="preserve"> από το υπόμνημά του</w:t>
      </w:r>
      <w:r>
        <w:rPr>
          <w:rFonts w:eastAsia="Times New Roman" w:cs="Times New Roman"/>
          <w:szCs w:val="24"/>
        </w:rPr>
        <w:t>,</w:t>
      </w:r>
      <w:r>
        <w:rPr>
          <w:rFonts w:eastAsia="Times New Roman" w:cs="Times New Roman"/>
          <w:szCs w:val="24"/>
        </w:rPr>
        <w:t xml:space="preserve"> το οποίο απέστειλε </w:t>
      </w:r>
      <w:r>
        <w:rPr>
          <w:rFonts w:eastAsia="Times New Roman" w:cs="Times New Roman"/>
          <w:szCs w:val="24"/>
        </w:rPr>
        <w:lastRenderedPageBreak/>
        <w:t xml:space="preserve">στα μέλη του Κοινοβουλίου, στοχεύοντας στην αντίκρουση της σύστασης αρμόδιας επιτροπής, εγείρονται αρκετά ερωτήματα. </w:t>
      </w:r>
    </w:p>
    <w:p w14:paraId="522582B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Φυσικά δεν είμαι εγώ αυτή που θα υποδείξω στον τέως Υπουργό τι πρέπει να πει για την υπεράσπισή του. Όμως, αφ</w:t>
      </w:r>
      <w:r>
        <w:rPr>
          <w:rFonts w:eastAsia="Times New Roman" w:cs="Times New Roman"/>
          <w:szCs w:val="24"/>
        </w:rPr>
        <w:t xml:space="preserve">’ </w:t>
      </w:r>
      <w:r>
        <w:rPr>
          <w:rFonts w:eastAsia="Times New Roman" w:cs="Times New Roman"/>
          <w:szCs w:val="24"/>
        </w:rPr>
        <w:t>ενός κατά γενική ομολογία ό</w:t>
      </w:r>
      <w:r>
        <w:rPr>
          <w:rFonts w:eastAsia="Times New Roman" w:cs="Times New Roman"/>
          <w:szCs w:val="24"/>
        </w:rPr>
        <w:t>ποιος είναι πραγματικά αθώος δεν φοβάται να αντιμετωπίσει την ελληνική δικαιοσύνη και αφ</w:t>
      </w:r>
      <w:r>
        <w:rPr>
          <w:rFonts w:eastAsia="Times New Roman" w:cs="Times New Roman"/>
          <w:szCs w:val="24"/>
        </w:rPr>
        <w:t xml:space="preserve">’ </w:t>
      </w:r>
      <w:r>
        <w:rPr>
          <w:rFonts w:eastAsia="Times New Roman" w:cs="Times New Roman"/>
          <w:szCs w:val="24"/>
        </w:rPr>
        <w:t>ετέρου -για να θυμηθούμε και το πρόσφατο παρελθόν- ο τελευταίος Υπουργός που υποστήριζε με σθένος ότι εις η βάρος του ποινική διαδικασία οφείλεται σε πολιτική δίωξη β</w:t>
      </w:r>
      <w:r>
        <w:rPr>
          <w:rFonts w:eastAsia="Times New Roman" w:cs="Times New Roman"/>
          <w:szCs w:val="24"/>
        </w:rPr>
        <w:t>ρίσκεται σήμερα στη φυλακή.</w:t>
      </w:r>
    </w:p>
    <w:p w14:paraId="522582B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Σέβομαι το τεκμήριο της αθωότητας του κ. Παπαντωνίου, όμως δεν μπορούμε να παραβλέψουμε ότι έχει ήδη καταδικαστεί για ανακρίβειες στο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του. Αυτή τη στιγμή εκκρεμούν εις βάρος του στη Βουλή έξι κακουργηματικές δικογρ</w:t>
      </w:r>
      <w:r>
        <w:rPr>
          <w:rFonts w:eastAsia="Times New Roman" w:cs="Times New Roman"/>
          <w:szCs w:val="24"/>
        </w:rPr>
        <w:t>αφίες. Ας μας πουν οι δικηγόροι συνάδελφοι Βουλευτές εάν γνωρίζουν κάποιον απλό πολίτη που να έχει ήδη καταδικαστεί για κάποια αδικήματα, να βαρύνεται επιπλέον με έξι κακουργηματικές κατηγορίες και ο αρμόδιος ανακριτής να μην τον έχει προφυλακίσει. Πρώτη φ</w:t>
      </w:r>
      <w:r>
        <w:rPr>
          <w:rFonts w:eastAsia="Times New Roman" w:cs="Times New Roman"/>
          <w:szCs w:val="24"/>
        </w:rPr>
        <w:t xml:space="preserve">ορά συμβαίνει αυτό. </w:t>
      </w:r>
    </w:p>
    <w:p w14:paraId="522582B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ντροπιαστικό να κρύβεται ένας πρώην Υπουργός πίσω από τον νόμο περί ευθύνης Υπουργών. Εξάλλου μάλλον για νόμο περί μη ευθύνης Υπουργών πρέπει να μιλάμε και όχι ευθύνης Υπουργών. Πρέπει άμεσα να αναθεωρήσουμε το σχετικό άρθρο του </w:t>
      </w:r>
      <w:r>
        <w:rPr>
          <w:rFonts w:eastAsia="Times New Roman" w:cs="Times New Roman"/>
          <w:szCs w:val="24"/>
        </w:rPr>
        <w:t>Συντάγματος</w:t>
      </w:r>
      <w:r>
        <w:rPr>
          <w:rFonts w:eastAsia="Times New Roman" w:cs="Times New Roman"/>
          <w:szCs w:val="24"/>
        </w:rPr>
        <w:t>,</w:t>
      </w:r>
      <w:r>
        <w:rPr>
          <w:rFonts w:eastAsia="Times New Roman" w:cs="Times New Roman"/>
          <w:szCs w:val="24"/>
        </w:rPr>
        <w:t xml:space="preserve"> που ουσιαστικά βάλλει τη θεμελιώδη αρχή, γιατί όλοι οι Έλληνες, όπως ξέρουμε, είμαστε ίσοι ενώπιον του νόμου. </w:t>
      </w:r>
    </w:p>
    <w:p w14:paraId="522582B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Ακόμα πιο εξοργιστική είναι η αναφορά του πρώην Υπουργού ότι δήθεν η Βουλή θέλει να τον ελέγξει για πολιτικούς λόγους. Ο συγκεκριμέν</w:t>
      </w:r>
      <w:r>
        <w:rPr>
          <w:rFonts w:eastAsia="Times New Roman" w:cs="Times New Roman"/>
          <w:szCs w:val="24"/>
        </w:rPr>
        <w:t>ος πρώην Υπουργός δεν είναι πλέον Βουλευτής και δεν έχει ενεργό συμμετοχή στην πολιτική ζωή του τόπου. Επομένως δεν αντιλαμβάνομαι τι ακριβώς εξυπηρετεί μια πολιτική δίωξη εις βάρος του. Βεβαίως, επαναλαμβάνω, ο πρώην Υπουργός καλύπτεται από το τεκμήριο τη</w:t>
      </w:r>
      <w:r>
        <w:rPr>
          <w:rFonts w:eastAsia="Times New Roman" w:cs="Times New Roman"/>
          <w:szCs w:val="24"/>
        </w:rPr>
        <w:t xml:space="preserve">ς αθωότητος και μένει σε κάθε περίπτωση στην ελληνική δικαιοσύνη να αποφανθεί περί ποινικής ευθύνης ή μη. </w:t>
      </w:r>
    </w:p>
    <w:p w14:paraId="522582B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Αλήθεια, όμως, δεν ξέρω εάν αντιλαμβάνεται ο πρώην Υπουργός το πώς ακούγεται σε όλους μας το επιχείρημα ότι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θα συκο</w:t>
      </w:r>
      <w:r>
        <w:rPr>
          <w:rFonts w:eastAsia="Times New Roman" w:cs="Times New Roman"/>
          <w:szCs w:val="24"/>
        </w:rPr>
        <w:t>φαντήσει</w:t>
      </w:r>
      <w:r>
        <w:rPr>
          <w:rFonts w:eastAsia="Times New Roman" w:cs="Times New Roman"/>
          <w:szCs w:val="24"/>
        </w:rPr>
        <w:t>,</w:t>
      </w:r>
      <w:r>
        <w:rPr>
          <w:rFonts w:eastAsia="Times New Roman" w:cs="Times New Roman"/>
          <w:szCs w:val="24"/>
        </w:rPr>
        <w:t xml:space="preserve"> δήθεν</w:t>
      </w:r>
      <w:r>
        <w:rPr>
          <w:rFonts w:eastAsia="Times New Roman" w:cs="Times New Roman"/>
          <w:szCs w:val="24"/>
        </w:rPr>
        <w:t>,</w:t>
      </w:r>
      <w:r>
        <w:rPr>
          <w:rFonts w:eastAsia="Times New Roman" w:cs="Times New Roman"/>
          <w:szCs w:val="24"/>
        </w:rPr>
        <w:t xml:space="preserve"> την εποχή της διακυβέρνησης Σημίτη. </w:t>
      </w:r>
    </w:p>
    <w:p w14:paraId="522582B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Μάλλον ο πρώην κύριος Υπουργός δεν έχει συνειδητοποιήσει ότι το μεγαλύτερο μέρος της ελληνικής κοινωνίας δεν υπολήπτεται ιδιαίτερα την εποχή στην οποία αναφέρεται. Ο ελληνικός λαός έχει συνδέσει εκείνη </w:t>
      </w:r>
      <w:r>
        <w:rPr>
          <w:rFonts w:eastAsia="Times New Roman" w:cs="Times New Roman"/>
          <w:szCs w:val="24"/>
        </w:rPr>
        <w:t>την εποχή με μια σειρά σκανδάλων να διαδέχονται το ένα το άλλο. Δεν το λέω εγώ. Το λέει η δικαιοσύνη. Το ομολογούν τα στελέχη του εν λόγω κόμματος</w:t>
      </w:r>
      <w:r>
        <w:rPr>
          <w:rFonts w:eastAsia="Times New Roman" w:cs="Times New Roman"/>
          <w:szCs w:val="24"/>
        </w:rPr>
        <w:t>,</w:t>
      </w:r>
      <w:r>
        <w:rPr>
          <w:rFonts w:eastAsia="Times New Roman" w:cs="Times New Roman"/>
          <w:szCs w:val="24"/>
        </w:rPr>
        <w:t xml:space="preserve"> που μετέφεραν χρήματα στα ταμεία του κόμματος από δήθεν χορηγίες. Μάλιστα, ο τότε Υπουργός, κ. Σημίτης, ας μ</w:t>
      </w:r>
      <w:r>
        <w:rPr>
          <w:rFonts w:eastAsia="Times New Roman" w:cs="Times New Roman"/>
          <w:szCs w:val="24"/>
        </w:rPr>
        <w:t xml:space="preserve">ην ξεχνάμε ότι εξυμνούσε το </w:t>
      </w:r>
      <w:r>
        <w:rPr>
          <w:rFonts w:eastAsia="Times New Roman" w:cs="Times New Roman"/>
          <w:szCs w:val="24"/>
        </w:rPr>
        <w:t>Χ</w:t>
      </w:r>
      <w:r>
        <w:rPr>
          <w:rFonts w:eastAsia="Times New Roman" w:cs="Times New Roman"/>
          <w:szCs w:val="24"/>
        </w:rPr>
        <w:t xml:space="preserve">ρηματιστήριο ότι είχε φτάσει 7.000, 8.000, 9.000 μονάδες και ότι θα πήγαινε ακόμα παραπάνω. Τους προέτρεπε να βάλουν τις αιματηρές οικονομίες τους, να παίξουν στο </w:t>
      </w:r>
      <w:r>
        <w:rPr>
          <w:rFonts w:eastAsia="Times New Roman" w:cs="Times New Roman"/>
          <w:szCs w:val="24"/>
        </w:rPr>
        <w:t>Χ</w:t>
      </w:r>
      <w:r>
        <w:rPr>
          <w:rFonts w:eastAsia="Times New Roman" w:cs="Times New Roman"/>
          <w:szCs w:val="24"/>
        </w:rPr>
        <w:t>ρηματιστήριο, ενώ ήδη ήξεραν ότι επρόκειτο για μια φούσκα και θ</w:t>
      </w:r>
      <w:r>
        <w:rPr>
          <w:rFonts w:eastAsia="Times New Roman" w:cs="Times New Roman"/>
          <w:szCs w:val="24"/>
        </w:rPr>
        <w:t xml:space="preserve">α έχαναν τα λεφτά τους. Έτσι έχασαν τα χρήματά τους και από τότε άρχισε η σειρά των αυτοκτονιών. </w:t>
      </w:r>
    </w:p>
    <w:p w14:paraId="522582B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Προέτρεπε άλλους να αγοράσουν ομόλογα του ελληνικού δημοσίου -άλλη πικρή ιστορία αυτή-</w:t>
      </w:r>
      <w:r>
        <w:rPr>
          <w:rFonts w:eastAsia="Times New Roman" w:cs="Times New Roman"/>
          <w:szCs w:val="24"/>
        </w:rPr>
        <w:t>,</w:t>
      </w:r>
      <w:r>
        <w:rPr>
          <w:rFonts w:eastAsia="Times New Roman" w:cs="Times New Roman"/>
          <w:szCs w:val="24"/>
        </w:rPr>
        <w:t xml:space="preserve"> χωρίς να θεωρεί και να αισθάνεται κανέναν φόβο ή κα</w:t>
      </w:r>
      <w:r>
        <w:rPr>
          <w:rFonts w:eastAsia="Times New Roman" w:cs="Times New Roman"/>
          <w:szCs w:val="24"/>
        </w:rPr>
        <w:t>μ</w:t>
      </w:r>
      <w:r>
        <w:rPr>
          <w:rFonts w:eastAsia="Times New Roman" w:cs="Times New Roman"/>
          <w:szCs w:val="24"/>
        </w:rPr>
        <w:t>μιά ντροπή ότι εξέ</w:t>
      </w:r>
      <w:r>
        <w:rPr>
          <w:rFonts w:eastAsia="Times New Roman" w:cs="Times New Roman"/>
          <w:szCs w:val="24"/>
        </w:rPr>
        <w:t>θετε αυτούς τους φτωχούς ομολογιούχους σε μέγα κίνδυνο</w:t>
      </w:r>
      <w:r>
        <w:rPr>
          <w:rFonts w:eastAsia="Times New Roman" w:cs="Times New Roman"/>
          <w:szCs w:val="24"/>
        </w:rPr>
        <w:t>,</w:t>
      </w:r>
      <w:r>
        <w:rPr>
          <w:rFonts w:eastAsia="Times New Roman" w:cs="Times New Roman"/>
          <w:szCs w:val="24"/>
        </w:rPr>
        <w:t xml:space="preserve"> να παίζουν τις οικονομίες που είχαν μαζέψει μια ζωή. Ξέρετε τι έγινε. Απλώς έγιναν φτωχοί και οι μισοί πέθαναν.  </w:t>
      </w:r>
    </w:p>
    <w:p w14:paraId="522582B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Πρόεδρος της Βουλής κ. </w:t>
      </w:r>
      <w:r w:rsidRPr="00C74FC4">
        <w:rPr>
          <w:rFonts w:eastAsia="Times New Roman" w:cs="Times New Roman"/>
          <w:b/>
          <w:szCs w:val="24"/>
        </w:rPr>
        <w:t xml:space="preserve">ΝΙΚΟΛΑΟΣ </w:t>
      </w:r>
      <w:r w:rsidRPr="00C74FC4">
        <w:rPr>
          <w:rFonts w:eastAsia="Times New Roman" w:cs="Times New Roman"/>
          <w:b/>
          <w:szCs w:val="24"/>
        </w:rPr>
        <w:t>ΒΟΥΤΣΗΣ</w:t>
      </w:r>
      <w:r>
        <w:rPr>
          <w:rFonts w:eastAsia="Times New Roman" w:cs="Times New Roman"/>
          <w:szCs w:val="24"/>
        </w:rPr>
        <w:t>)</w:t>
      </w:r>
    </w:p>
    <w:p w14:paraId="522582B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Σε κάθε περίπτωση, η Βουλή και ο ελληνικός λαός απαιτούν και δικαιούνται να μάθουν τι συνέβη εκείνη την περίοδο. Ο λαός απαιτεί εξηγήσεις για την πτώχευση της χώρας</w:t>
      </w:r>
      <w:r>
        <w:rPr>
          <w:rFonts w:eastAsia="Times New Roman" w:cs="Times New Roman"/>
          <w:szCs w:val="24"/>
        </w:rPr>
        <w:t>,</w:t>
      </w:r>
      <w:r>
        <w:rPr>
          <w:rFonts w:eastAsia="Times New Roman" w:cs="Times New Roman"/>
          <w:szCs w:val="24"/>
        </w:rPr>
        <w:t xml:space="preserve"> την οποία προκάλεσαν αυτές οι πολιτικές επιλογές. </w:t>
      </w:r>
      <w:r>
        <w:rPr>
          <w:rFonts w:eastAsia="Times New Roman" w:cs="Times New Roman"/>
          <w:szCs w:val="24"/>
        </w:rPr>
        <w:t>Β</w:t>
      </w:r>
      <w:r>
        <w:rPr>
          <w:rFonts w:eastAsia="Times New Roman" w:cs="Times New Roman"/>
          <w:szCs w:val="24"/>
        </w:rPr>
        <w:t>εβαίως δεν υπάρχει κανένας απο</w:t>
      </w:r>
      <w:r>
        <w:rPr>
          <w:rFonts w:eastAsia="Times New Roman" w:cs="Times New Roman"/>
          <w:szCs w:val="24"/>
        </w:rPr>
        <w:t xml:space="preserve">λύτως λόγος να μη φροντίσουμε να υπάρξει απόλυτη διαφάνεια σε όλες τις διαδικασίες. Δεν νομίζω να υπάρχει Έλληνας πολίτης που δεν ζητά να υπάρξει διερεύνηση και να αποδοθούν ευθύνες, όπου κι αν πραγματικά αναλογούν. </w:t>
      </w:r>
    </w:p>
    <w:p w14:paraId="522582B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Αυτό δεν αφορά φυσικά μόνο τον κ. Παπαν</w:t>
      </w:r>
      <w:r>
        <w:rPr>
          <w:rFonts w:eastAsia="Times New Roman" w:cs="Times New Roman"/>
          <w:szCs w:val="24"/>
        </w:rPr>
        <w:t xml:space="preserve">τωνίου, αλλά σε όλα τα πολιτικά πρόσωπα που διετέλεσαν σε θέση ευθύνης και που πιθανώς να έπαιξαν ρόλο στην κατάρρευση της χώρας μας. Όλοι θα έπρεπε να εξεταστούν και για όλους θα έπρεπε η ελληνική δικαιοσύνη να έχει τον τελευταίο λόγο. </w:t>
      </w:r>
    </w:p>
    <w:p w14:paraId="522582B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Τέλος, επιτρέψτε μ</w:t>
      </w:r>
      <w:r>
        <w:rPr>
          <w:rFonts w:eastAsia="Times New Roman" w:cs="Times New Roman"/>
          <w:szCs w:val="24"/>
        </w:rPr>
        <w:t xml:space="preserve">ου μια προσωπική αναφορά. Το 2004 ο Πρόεδρος Βασίλης Λεβέντης κατήγγειλε την επίπλαστη οικονομική άνθηση. Το 2004 το 90% του εκλογικού σώματος ψήφιζε μόνο Νέα Δημοκρατία και ΠΑΣΟΚ. </w:t>
      </w:r>
    </w:p>
    <w:p w14:paraId="522582B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Τελειώνοντας, είμαι ιδιαιτέρως υπερήφανη που ο Πρόεδρός μας δικαιώθηκε πια</w:t>
      </w:r>
      <w:r>
        <w:rPr>
          <w:rFonts w:eastAsia="Times New Roman" w:cs="Times New Roman"/>
          <w:szCs w:val="24"/>
        </w:rPr>
        <w:t xml:space="preserve"> από τις αποκαλύψεις και την ιστορία. Θα συνεχίσουμε μέχρι τέλους, μέχρι ο ελληνικός λαός να μάθει την αλήθεια, να δικαιωθεί και όσοι καταχράστηκαν δημόσιο χρήμα να καταλήξουν εκεί που τους αξίζει, σαφώς στη φυλακή. </w:t>
      </w:r>
    </w:p>
    <w:p w14:paraId="522582B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Σας ευχαριστώ.</w:t>
      </w:r>
    </w:p>
    <w:p w14:paraId="522582BE"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της Ένωσης Κεντρώων)</w:t>
      </w:r>
    </w:p>
    <w:p w14:paraId="522582BF"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πολύ.</w:t>
      </w:r>
    </w:p>
    <w:p w14:paraId="522582C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Ψαριανός.</w:t>
      </w:r>
    </w:p>
    <w:p w14:paraId="522582C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Σε λίγο θα σας ανακοινώσω όλη τη σειρά</w:t>
      </w:r>
      <w:r>
        <w:rPr>
          <w:rFonts w:eastAsia="Times New Roman" w:cs="Times New Roman"/>
          <w:szCs w:val="24"/>
        </w:rPr>
        <w:t>,</w:t>
      </w:r>
      <w:r>
        <w:rPr>
          <w:rFonts w:eastAsia="Times New Roman" w:cs="Times New Roman"/>
          <w:szCs w:val="24"/>
        </w:rPr>
        <w:t xml:space="preserve"> μέχρι λήξεως της συνεδρίασης. </w:t>
      </w:r>
    </w:p>
    <w:p w14:paraId="522582C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Ευχαριστώ πολύ, κύριε Πρόεδρε.</w:t>
      </w:r>
    </w:p>
    <w:p w14:paraId="522582C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Είμαι τελευταίος ομιλητής, έτσι; </w:t>
      </w:r>
    </w:p>
    <w:p w14:paraId="522582C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Από τους κύκλους είστε ο τελευταίος. </w:t>
      </w:r>
    </w:p>
    <w:p w14:paraId="522582C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Μάλιστα.</w:t>
      </w:r>
    </w:p>
    <w:p w14:paraId="522582C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Μιλάμε για τη συγκεκριμένη εξεταστική επιτροπή. Θέλω να σας πω μερικά πράγματα που αφορούν συνολικά την απάτη των εξεταστικών </w:t>
      </w:r>
      <w:r>
        <w:rPr>
          <w:rFonts w:eastAsia="Times New Roman" w:cs="Times New Roman"/>
          <w:szCs w:val="24"/>
        </w:rPr>
        <w:t>επιτροπών.</w:t>
      </w:r>
    </w:p>
    <w:p w14:paraId="522582C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Δυο ομολογίες προσώπων και ένα ολόκληρο ιστορικό εξεταστικών επιτροπών είναι αρκετά για να πείσουν και τον πιο δύσπιστο ότι οι προτάσεις της Κυβέρνησης για σύσταση εξεταστικής επιτροπής για τα εξοπλιστικά, ως προς τον Παπαντωνίου</w:t>
      </w:r>
      <w:r>
        <w:rPr>
          <w:rFonts w:eastAsia="Times New Roman" w:cs="Times New Roman"/>
          <w:szCs w:val="24"/>
        </w:rPr>
        <w:t>,</w:t>
      </w:r>
      <w:r>
        <w:rPr>
          <w:rFonts w:eastAsia="Times New Roman" w:cs="Times New Roman"/>
          <w:szCs w:val="24"/>
        </w:rPr>
        <w:t xml:space="preserve"> ή για την υγεί</w:t>
      </w:r>
      <w:r>
        <w:rPr>
          <w:rFonts w:eastAsia="Times New Roman" w:cs="Times New Roman"/>
          <w:szCs w:val="24"/>
        </w:rPr>
        <w:t xml:space="preserve">α, ως προς τον Γεωργιάδη, που συμπαρασύρουν τον Λοβέρδο, τον Αβραμόπουλο, τον Κακλαμάνη κι άλλους γι’ αυτά τα χρονικά διαστήματα, δεν είναι τίποτα άλλο από απόπειρες εξαπάτησης των πολιτών εν όψει των νέων σκληρών μέτρων σε βάρος τους. </w:t>
      </w:r>
    </w:p>
    <w:p w14:paraId="522582C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Οι συγκεκριμένοι στ</w:t>
      </w:r>
      <w:r>
        <w:rPr>
          <w:rFonts w:eastAsia="Times New Roman" w:cs="Times New Roman"/>
          <w:szCs w:val="24"/>
        </w:rPr>
        <w:t>όχοι έχουν επιλεγεί</w:t>
      </w:r>
      <w:r>
        <w:rPr>
          <w:rFonts w:eastAsia="Times New Roman" w:cs="Times New Roman"/>
          <w:szCs w:val="24"/>
        </w:rPr>
        <w:t>,</w:t>
      </w:r>
      <w:r>
        <w:rPr>
          <w:rFonts w:eastAsia="Times New Roman" w:cs="Times New Roman"/>
          <w:szCs w:val="24"/>
        </w:rPr>
        <w:t xml:space="preserve"> επειδή η Νέα Δημοκρατία έχει σταθεροποιηθεί δημοσκοπικά σε διπλάσια ποσοστά από τον ΣΥΡΙΖΑ, ενώ το ΠΑΣΟΚ τσιμπολογάει πάλι οπαδούς που είχαν αυτομολήσει στον ΣΥΡΙΖΑ. Πρέπει, λοιπόν, να τιμωρηθούν και να λοιδορηθούν με επίσημο μανδύα αυ</w:t>
      </w:r>
      <w:r>
        <w:rPr>
          <w:rFonts w:eastAsia="Times New Roman" w:cs="Times New Roman"/>
          <w:szCs w:val="24"/>
        </w:rPr>
        <w:t xml:space="preserve">τά τα δυο κόμματα. </w:t>
      </w:r>
    </w:p>
    <w:p w14:paraId="522582C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w:t>
      </w:r>
      <w:r>
        <w:rPr>
          <w:rFonts w:eastAsia="Times New Roman" w:cs="Times New Roman"/>
          <w:szCs w:val="24"/>
        </w:rPr>
        <w:t xml:space="preserve"> αυτόν τον ανεύθυνο τρόπο οι </w:t>
      </w:r>
      <w:r>
        <w:rPr>
          <w:rFonts w:eastAsia="Times New Roman" w:cs="Times New Roman"/>
          <w:szCs w:val="24"/>
        </w:rPr>
        <w:t>«</w:t>
      </w:r>
      <w:r>
        <w:rPr>
          <w:rFonts w:eastAsia="Times New Roman" w:cs="Times New Roman"/>
          <w:szCs w:val="24"/>
        </w:rPr>
        <w:t>ΣΥΡΙΖΑΝΕΞΕΛ</w:t>
      </w:r>
      <w:r>
        <w:rPr>
          <w:rFonts w:eastAsia="Times New Roman" w:cs="Times New Roman"/>
          <w:szCs w:val="24"/>
        </w:rPr>
        <w:t>»</w:t>
      </w:r>
      <w:r>
        <w:rPr>
          <w:rFonts w:eastAsia="Times New Roman" w:cs="Times New Roman"/>
          <w:szCs w:val="24"/>
        </w:rPr>
        <w:t xml:space="preserve"> ακολουθούν τον αντιδημοκρατικό δρόμο απαξίωσης της Βουλής, </w:t>
      </w:r>
      <w:r>
        <w:rPr>
          <w:rFonts w:eastAsia="Times New Roman" w:cs="Times New Roman"/>
          <w:szCs w:val="24"/>
        </w:rPr>
        <w:lastRenderedPageBreak/>
        <w:t>των εργασιών της και των εξεταστικών, που είναι δικλίδες δημοκρατίας, στον βωμό ενός κομματικού κυβερνητικού συμφέροντος, είτε για ν</w:t>
      </w:r>
      <w:r>
        <w:rPr>
          <w:rFonts w:eastAsia="Times New Roman" w:cs="Times New Roman"/>
          <w:szCs w:val="24"/>
        </w:rPr>
        <w:t>α εξοντώσουν αντιπάλους είτε για να αποπροσανατολίσουν την κοινή γνώμη για πολύ σοβαρά ζητήματα, όπως έκανε και η Νέα Δημοκρατία και το ΠΑΣΟΚ στο παρελθόν.</w:t>
      </w:r>
    </w:p>
    <w:p w14:paraId="522582C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Πρέπει να γίνονται </w:t>
      </w:r>
      <w:r>
        <w:rPr>
          <w:rFonts w:eastAsia="Times New Roman" w:cs="Times New Roman"/>
          <w:szCs w:val="24"/>
        </w:rPr>
        <w:t>ε</w:t>
      </w:r>
      <w:r>
        <w:rPr>
          <w:rFonts w:eastAsia="Times New Roman" w:cs="Times New Roman"/>
          <w:szCs w:val="24"/>
        </w:rPr>
        <w:t>ξεταστικές; Βεβαίως πρέπει να γίνονται</w:t>
      </w:r>
      <w:r>
        <w:rPr>
          <w:rFonts w:eastAsia="Times New Roman" w:cs="Times New Roman"/>
          <w:szCs w:val="24"/>
        </w:rPr>
        <w:t>,</w:t>
      </w:r>
      <w:r>
        <w:rPr>
          <w:rFonts w:eastAsia="Times New Roman" w:cs="Times New Roman"/>
          <w:szCs w:val="24"/>
        </w:rPr>
        <w:t xml:space="preserve"> με σοβαρότητα και υπευθυνότητα, στοιχεία</w:t>
      </w:r>
      <w:r>
        <w:rPr>
          <w:rFonts w:eastAsia="Times New Roman" w:cs="Times New Roman"/>
          <w:szCs w:val="24"/>
        </w:rPr>
        <w:t xml:space="preserve"> που στερείται εντελώς το παρόν πολιτικό προσωπικό</w:t>
      </w:r>
      <w:r>
        <w:rPr>
          <w:rFonts w:eastAsia="Times New Roman" w:cs="Times New Roman"/>
          <w:szCs w:val="24"/>
        </w:rPr>
        <w:t>,</w:t>
      </w:r>
      <w:r>
        <w:rPr>
          <w:rFonts w:eastAsia="Times New Roman" w:cs="Times New Roman"/>
          <w:szCs w:val="24"/>
        </w:rPr>
        <w:t xml:space="preserve"> στη συντριπτική του πλειονότητα. </w:t>
      </w:r>
    </w:p>
    <w:p w14:paraId="522582C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Για την υπόθεση Παπαντωνίου, ο Πρόεδρος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του 2005 για τα εξοπλιστικά</w:t>
      </w:r>
      <w:r>
        <w:rPr>
          <w:rFonts w:eastAsia="Times New Roman" w:cs="Times New Roman"/>
          <w:szCs w:val="24"/>
        </w:rPr>
        <w:t>,</w:t>
      </w:r>
      <w:r>
        <w:rPr>
          <w:rFonts w:eastAsia="Times New Roman" w:cs="Times New Roman"/>
          <w:szCs w:val="24"/>
        </w:rPr>
        <w:t xml:space="preserve"> ο κ. Τραγάκης, είχε πει: «Είχαμε τεκμηριώσει πλήρως την ανάμειξη για τα όπλα που αγόρασε επί Τσοχατζόπουλου η χώρα και τις μίζες της εταιρείας της γνωστής, αλλά και του Παπαντωνίου στο πάρτι των προμηθειών στις Ένοπλες Δυνάμεις. Δυστυχώς, εκεί σταματήσαμε</w:t>
      </w:r>
      <w:r>
        <w:rPr>
          <w:rFonts w:eastAsia="Times New Roman" w:cs="Times New Roman"/>
          <w:szCs w:val="24"/>
        </w:rPr>
        <w:t>.</w:t>
      </w:r>
      <w:r>
        <w:rPr>
          <w:rFonts w:eastAsia="Times New Roman" w:cs="Times New Roman"/>
          <w:szCs w:val="24"/>
        </w:rPr>
        <w:t xml:space="preserve">». Αυτό είχε πει ο κ. Τραγάκης. Ποιο ήταν το αποτέλεσμα του σταματήματος; Ήταν η παραγραφή των αδικημάτων, σύμφωνα με το άρθρο το γνωστό, που απαλλάσσει τους Υπουργούς από τα αδικήματα της απιστίας, αν δεν παραπεμφθούν εντός δύο </w:t>
      </w:r>
      <w:r>
        <w:rPr>
          <w:rFonts w:eastAsia="Times New Roman" w:cs="Times New Roman"/>
          <w:szCs w:val="24"/>
        </w:rPr>
        <w:t>β</w:t>
      </w:r>
      <w:r>
        <w:rPr>
          <w:rFonts w:eastAsia="Times New Roman" w:cs="Times New Roman"/>
          <w:szCs w:val="24"/>
        </w:rPr>
        <w:t xml:space="preserve">ουλευτικών περιόδων. </w:t>
      </w:r>
    </w:p>
    <w:p w14:paraId="522582C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Δια</w:t>
      </w:r>
      <w:r>
        <w:rPr>
          <w:rFonts w:eastAsia="Times New Roman" w:cs="Times New Roman"/>
          <w:szCs w:val="24"/>
        </w:rPr>
        <w:t xml:space="preserve">δρομή μαύρου χρήματος δεν έχει βρεθεί όμως για τον Γιάννο Παπαντωνίου, παρά τις έρευνες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ε</w:t>
      </w:r>
      <w:r>
        <w:rPr>
          <w:rFonts w:eastAsia="Times New Roman" w:cs="Times New Roman"/>
          <w:szCs w:val="24"/>
        </w:rPr>
        <w:t xml:space="preserve">πιτροπής ανακριτών καταπολέμησης της διαφθοράς εδώ και πέντε χρόνια. Καταδικάστηκε για το 1 εκατομμύριο, που δεν δήλωσε, σε αντίθεση με τον συνάδελφό του, </w:t>
      </w:r>
      <w:r>
        <w:rPr>
          <w:rFonts w:eastAsia="Times New Roman" w:cs="Times New Roman"/>
          <w:szCs w:val="24"/>
        </w:rPr>
        <w:t>του ΣΥΡΙΖΑ, τον κ. Σταθάκη, τον οποίο η Βουλή αθώωσε για τα 2 εκατομμύρια</w:t>
      </w:r>
      <w:r>
        <w:rPr>
          <w:rFonts w:eastAsia="Times New Roman" w:cs="Times New Roman"/>
          <w:szCs w:val="24"/>
        </w:rPr>
        <w:t>,</w:t>
      </w:r>
      <w:r>
        <w:rPr>
          <w:rFonts w:eastAsia="Times New Roman" w:cs="Times New Roman"/>
          <w:szCs w:val="24"/>
        </w:rPr>
        <w:t xml:space="preserve"> που επίσης δεν δήλωσε. </w:t>
      </w:r>
    </w:p>
    <w:p w14:paraId="522582C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Τι σημαίνουν αυτά; Σημαίνει ότι ο πρώην Υπουργός Άμυνας του ΠΑΣΟΚ δεν έχει σχέση με μαύρο χρήμα; Δεν μπορούμε να μιλήσουμε υπεύθυνα για την πραγματικότητα χω</w:t>
      </w:r>
      <w:r>
        <w:rPr>
          <w:rFonts w:eastAsia="Times New Roman" w:cs="Times New Roman"/>
          <w:szCs w:val="24"/>
        </w:rPr>
        <w:t>ρίς στοιχεία. Στη συνείδησή μας και στο τι πιστεύουμε ο καθένας μας μπορεί να είναι και ένοχος. Σε δικαστικό επίπεδο ακόμα είναι αθώος. Τίθεται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 ερώτημα: Θα πετύχουν οι Βουλευτές που δεν ξέρουν να μοιράσουν το πράγμα, το ζήτημα και να καταλογίσο</w:t>
      </w:r>
      <w:r>
        <w:rPr>
          <w:rFonts w:eastAsia="Times New Roman" w:cs="Times New Roman"/>
          <w:szCs w:val="24"/>
        </w:rPr>
        <w:t xml:space="preserve">υν ευθύνες εκεί όπου απέτυχαν οι ειδικοί ανακριτές; </w:t>
      </w:r>
    </w:p>
    <w:p w14:paraId="522582C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Όλα αυτά τα ξέρει η Κυβέρνηση</w:t>
      </w:r>
      <w:r>
        <w:rPr>
          <w:rFonts w:eastAsia="Times New Roman" w:cs="Times New Roman"/>
          <w:szCs w:val="24"/>
        </w:rPr>
        <w:t>,</w:t>
      </w:r>
      <w:r>
        <w:rPr>
          <w:rFonts w:eastAsia="Times New Roman" w:cs="Times New Roman"/>
          <w:szCs w:val="24"/>
        </w:rPr>
        <w:t xml:space="preserve"> που θέλει να κάνει έναν ακόμη ντόρο χωρίς αποτέλεσμα, σαν την πρόσφατη </w:t>
      </w:r>
      <w:r>
        <w:rPr>
          <w:rFonts w:eastAsia="Times New Roman" w:cs="Times New Roman"/>
          <w:szCs w:val="24"/>
        </w:rPr>
        <w:t>ε</w:t>
      </w:r>
      <w:r>
        <w:rPr>
          <w:rFonts w:eastAsia="Times New Roman" w:cs="Times New Roman"/>
          <w:szCs w:val="24"/>
        </w:rPr>
        <w:t>ξεταστική για το πολιτικό χρήμα και τη σχέση μέσων μαζικής ενημέρωσης και κομμάτων, που κόστισε απλώ</w:t>
      </w:r>
      <w:r>
        <w:rPr>
          <w:rFonts w:eastAsia="Times New Roman" w:cs="Times New Roman"/>
          <w:szCs w:val="24"/>
        </w:rPr>
        <w:t>ς στον λαό τ</w:t>
      </w:r>
      <w:r>
        <w:rPr>
          <w:rFonts w:eastAsia="Times New Roman" w:cs="Times New Roman"/>
          <w:szCs w:val="24"/>
        </w:rPr>
        <w:t>ις</w:t>
      </w:r>
      <w:r>
        <w:rPr>
          <w:rFonts w:eastAsia="Times New Roman" w:cs="Times New Roman"/>
          <w:szCs w:val="24"/>
        </w:rPr>
        <w:t xml:space="preserve"> χιλιάδες ευρώ της συμμετοχής των Βουλευτών σε αυτή. </w:t>
      </w:r>
    </w:p>
    <w:p w14:paraId="522582C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 1950 έως σήμερα έχουν συσταθεί είκοσι τέσσερις </w:t>
      </w:r>
      <w:r>
        <w:rPr>
          <w:rFonts w:eastAsia="Times New Roman" w:cs="Times New Roman"/>
          <w:szCs w:val="24"/>
        </w:rPr>
        <w:t>ε</w:t>
      </w:r>
      <w:r>
        <w:rPr>
          <w:rFonts w:eastAsia="Times New Roman" w:cs="Times New Roman"/>
          <w:szCs w:val="24"/>
        </w:rPr>
        <w:t xml:space="preserve">ξεταστικές </w:t>
      </w:r>
      <w:r>
        <w:rPr>
          <w:rFonts w:eastAsia="Times New Roman" w:cs="Times New Roman"/>
          <w:szCs w:val="24"/>
        </w:rPr>
        <w:t>ε</w:t>
      </w:r>
      <w:r>
        <w:rPr>
          <w:rFonts w:eastAsia="Times New Roman" w:cs="Times New Roman"/>
          <w:szCs w:val="24"/>
        </w:rPr>
        <w:t>πιτροπές. Από αυτές τις είκοσι τέσσερις, μόνο δύο κατέληξαν σε παραπομπή κ</w:t>
      </w:r>
      <w:r>
        <w:rPr>
          <w:rFonts w:eastAsia="Times New Roman" w:cs="Times New Roman"/>
          <w:szCs w:val="24"/>
        </w:rPr>
        <w:t>α</w:t>
      </w:r>
      <w:r>
        <w:rPr>
          <w:rFonts w:eastAsia="Times New Roman" w:cs="Times New Roman"/>
          <w:szCs w:val="24"/>
        </w:rPr>
        <w:t>ι εκδίκαση: του Ανδρέα Παπανδρέου και του Αθαν</w:t>
      </w:r>
      <w:r>
        <w:rPr>
          <w:rFonts w:eastAsia="Times New Roman" w:cs="Times New Roman"/>
          <w:szCs w:val="24"/>
        </w:rPr>
        <w:t>ασόπουλου</w:t>
      </w:r>
      <w:r>
        <w:rPr>
          <w:rFonts w:eastAsia="Times New Roman" w:cs="Times New Roman"/>
          <w:szCs w:val="24"/>
        </w:rPr>
        <w:t>,</w:t>
      </w:r>
      <w:r>
        <w:rPr>
          <w:rFonts w:eastAsia="Times New Roman" w:cs="Times New Roman"/>
          <w:szCs w:val="24"/>
        </w:rPr>
        <w:t xml:space="preserve"> για το καλαμπόκι. Να πούμε τι έγιναν οι υπόλοιπες είκοσι δύο. Τι έγιναν; Τι αποτελέσματα είχαν; Τίποτα. Θέλετε να σας πω ποιες ήταν; Είναι ένας κατάλογος είκοσι δύο </w:t>
      </w:r>
      <w:r>
        <w:rPr>
          <w:rFonts w:eastAsia="Times New Roman" w:cs="Times New Roman"/>
          <w:szCs w:val="24"/>
        </w:rPr>
        <w:t>ε</w:t>
      </w:r>
      <w:r>
        <w:rPr>
          <w:rFonts w:eastAsia="Times New Roman" w:cs="Times New Roman"/>
          <w:szCs w:val="24"/>
        </w:rPr>
        <w:t xml:space="preserve">ξεταστικών με στοιχεία και αποτελέσματα. Αυτά υπάρχουν στα Πρακτικά και μπορεί </w:t>
      </w:r>
      <w:r>
        <w:rPr>
          <w:rFonts w:eastAsia="Times New Roman" w:cs="Times New Roman"/>
          <w:szCs w:val="24"/>
        </w:rPr>
        <w:t xml:space="preserve">να τα βρει όποιος θέλει. Από όλες αυτές τις είκοσι τέσσερις </w:t>
      </w:r>
      <w:r>
        <w:rPr>
          <w:rFonts w:eastAsia="Times New Roman" w:cs="Times New Roman"/>
          <w:szCs w:val="24"/>
        </w:rPr>
        <w:t>ε</w:t>
      </w:r>
      <w:r>
        <w:rPr>
          <w:rFonts w:eastAsia="Times New Roman" w:cs="Times New Roman"/>
          <w:szCs w:val="24"/>
        </w:rPr>
        <w:t>πιτροπές και για όλα αυτά τα διαφανή ή αδιαφανή θέματα</w:t>
      </w:r>
      <w:r>
        <w:rPr>
          <w:rFonts w:eastAsia="Times New Roman" w:cs="Times New Roman"/>
          <w:szCs w:val="24"/>
        </w:rPr>
        <w:t>,</w:t>
      </w:r>
      <w:r>
        <w:rPr>
          <w:rFonts w:eastAsia="Times New Roman" w:cs="Times New Roman"/>
          <w:szCs w:val="24"/>
        </w:rPr>
        <w:t xml:space="preserve"> από τα οποία χάθηκαν δισεκατομμύρια</w:t>
      </w:r>
      <w:r>
        <w:rPr>
          <w:rFonts w:eastAsia="Times New Roman" w:cs="Times New Roman"/>
          <w:szCs w:val="24"/>
        </w:rPr>
        <w:t>,</w:t>
      </w:r>
      <w:r>
        <w:rPr>
          <w:rFonts w:eastAsia="Times New Roman" w:cs="Times New Roman"/>
          <w:szCs w:val="24"/>
        </w:rPr>
        <w:t xml:space="preserve"> έχει βρεθεί ένας ένοχος και αυτός από την </w:t>
      </w:r>
      <w:r>
        <w:rPr>
          <w:rFonts w:eastAsia="Times New Roman" w:cs="Times New Roman"/>
          <w:szCs w:val="24"/>
        </w:rPr>
        <w:t>ε</w:t>
      </w:r>
      <w:r>
        <w:rPr>
          <w:rFonts w:eastAsia="Times New Roman" w:cs="Times New Roman"/>
          <w:szCs w:val="24"/>
        </w:rPr>
        <w:t xml:space="preserve">ισαγγελία της </w:t>
      </w:r>
      <w:r>
        <w:rPr>
          <w:rFonts w:eastAsia="Times New Roman" w:cs="Times New Roman"/>
          <w:szCs w:val="24"/>
        </w:rPr>
        <w:t>δ</w:t>
      </w:r>
      <w:r>
        <w:rPr>
          <w:rFonts w:eastAsia="Times New Roman" w:cs="Times New Roman"/>
          <w:szCs w:val="24"/>
        </w:rPr>
        <w:t>ικαιοσύνης και όχι από τη Βουλή: ο Άκης Τσοχ</w:t>
      </w:r>
      <w:r>
        <w:rPr>
          <w:rFonts w:eastAsia="Times New Roman" w:cs="Times New Roman"/>
          <w:szCs w:val="24"/>
        </w:rPr>
        <w:t xml:space="preserve">ατζόπουλος. Για τα σημερινά; Γαργάρα. Βαρουφάκειες ευθύνες, ξεπούλημα δημόσιας περιουσίας για ενενήντα εννιά χρόνια. </w:t>
      </w:r>
      <w:r>
        <w:rPr>
          <w:rFonts w:eastAsia="Times New Roman" w:cs="Times New Roman"/>
          <w:szCs w:val="24"/>
        </w:rPr>
        <w:t>Σ</w:t>
      </w:r>
      <w:r>
        <w:rPr>
          <w:rFonts w:eastAsia="Times New Roman" w:cs="Times New Roman"/>
          <w:szCs w:val="24"/>
        </w:rPr>
        <w:t>καλίζουμε όλα τα προηγούμενα –όχι όλα, μερικά άλλα δεν τα σκαλίζουμε, γιατί είναι φίλοι μας- μόνο για να κάνουμε ντόρο</w:t>
      </w:r>
      <w:r>
        <w:rPr>
          <w:rFonts w:eastAsia="Times New Roman" w:cs="Times New Roman"/>
          <w:szCs w:val="24"/>
        </w:rPr>
        <w:t>,</w:t>
      </w:r>
      <w:r>
        <w:rPr>
          <w:rFonts w:eastAsia="Times New Roman" w:cs="Times New Roman"/>
          <w:szCs w:val="24"/>
        </w:rPr>
        <w:t xml:space="preserve"> με έναν τρόπο μάλι</w:t>
      </w:r>
      <w:r>
        <w:rPr>
          <w:rFonts w:eastAsia="Times New Roman" w:cs="Times New Roman"/>
          <w:szCs w:val="24"/>
        </w:rPr>
        <w:t>στα εδώ που</w:t>
      </w:r>
      <w:r>
        <w:rPr>
          <w:rFonts w:eastAsia="Times New Roman" w:cs="Times New Roman"/>
          <w:szCs w:val="24"/>
        </w:rPr>
        <w:t>,</w:t>
      </w:r>
      <w:r>
        <w:rPr>
          <w:rFonts w:eastAsia="Times New Roman" w:cs="Times New Roman"/>
          <w:szCs w:val="24"/>
        </w:rPr>
        <w:t xml:space="preserve"> νομικά, όπως πολλοί έχουν πει, μπορεί να οδηγήσει σε απαλλαγή. </w:t>
      </w:r>
    </w:p>
    <w:p w14:paraId="522582D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Εξεταστικές </w:t>
      </w:r>
      <w:r>
        <w:rPr>
          <w:rFonts w:eastAsia="Times New Roman" w:cs="Times New Roman"/>
          <w:szCs w:val="24"/>
        </w:rPr>
        <w:t>ε</w:t>
      </w:r>
      <w:r>
        <w:rPr>
          <w:rFonts w:eastAsia="Times New Roman" w:cs="Times New Roman"/>
          <w:szCs w:val="24"/>
        </w:rPr>
        <w:t xml:space="preserve">πιτροπές ή επιτροπές κομματοκρατίας; Θέλω να θέσω αυτό το ερώτημα εδώ, ενώπιον όλων μας. Οι </w:t>
      </w:r>
      <w:r>
        <w:rPr>
          <w:rFonts w:eastAsia="Times New Roman" w:cs="Times New Roman"/>
          <w:szCs w:val="24"/>
        </w:rPr>
        <w:t>ε</w:t>
      </w:r>
      <w:r>
        <w:rPr>
          <w:rFonts w:eastAsia="Times New Roman" w:cs="Times New Roman"/>
          <w:szCs w:val="24"/>
        </w:rPr>
        <w:t xml:space="preserve">ξεταστικές </w:t>
      </w:r>
      <w:r>
        <w:rPr>
          <w:rFonts w:eastAsia="Times New Roman" w:cs="Times New Roman"/>
          <w:szCs w:val="24"/>
        </w:rPr>
        <w:t>ε</w:t>
      </w:r>
      <w:r>
        <w:rPr>
          <w:rFonts w:eastAsia="Times New Roman" w:cs="Times New Roman"/>
          <w:szCs w:val="24"/>
        </w:rPr>
        <w:t>πιτροπές στην ουσία δεν είναι επιτροπές της Βουλής. Είναι επι</w:t>
      </w:r>
      <w:r>
        <w:rPr>
          <w:rFonts w:eastAsia="Times New Roman" w:cs="Times New Roman"/>
          <w:szCs w:val="24"/>
        </w:rPr>
        <w:t>τροπές των κυβερνήσεων με πορίσματα από τα κόμματα. Κάθε ένα κόμμα είναι με το δικό του πόρισμα. Πρόκειται περί γελοιότητας. Οποιαδήποτε κυβέρνηση εγκαλεί τις προηγούμενες ή τα κόμματα που συμμετείχαν σε προηγούμενες και συνήθως χωρίς αποτέλεσμα, απλώς για</w:t>
      </w:r>
      <w:r>
        <w:rPr>
          <w:rFonts w:eastAsia="Times New Roman" w:cs="Times New Roman"/>
          <w:szCs w:val="24"/>
        </w:rPr>
        <w:t xml:space="preserve"> να γίνεται ντόρος. Το πόρισμα κάθε </w:t>
      </w:r>
      <w:r>
        <w:rPr>
          <w:rFonts w:eastAsia="Times New Roman" w:cs="Times New Roman"/>
          <w:szCs w:val="24"/>
        </w:rPr>
        <w:t>ε</w:t>
      </w:r>
      <w:r>
        <w:rPr>
          <w:rFonts w:eastAsia="Times New Roman" w:cs="Times New Roman"/>
          <w:szCs w:val="24"/>
        </w:rPr>
        <w:t>ξεταστικής είναι μια παλαβομάρα. Είναι πορίσματα. Κάθε κόμμα έχει το δικό του πόρισμα. Τι ακριβώς κάνουμε; Τι παίζουμε; Ποιος είναι αυτός ο ρόλος που προσπαθούμε να δείξουμε στον ελληνικό λαό ότι κάνουμε καθάρσεις κι εκ</w:t>
      </w:r>
      <w:r>
        <w:rPr>
          <w:rFonts w:eastAsia="Times New Roman" w:cs="Times New Roman"/>
          <w:szCs w:val="24"/>
        </w:rPr>
        <w:t xml:space="preserve">καθαρίσεις και αυτοεκκαθαριζόμεθα; </w:t>
      </w:r>
    </w:p>
    <w:p w14:paraId="522582D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Με αυτές τις πραγματικότητες η Κυβέρνηση προαναγγέλλει αίτημα για σύσταση </w:t>
      </w:r>
      <w:r>
        <w:rPr>
          <w:rFonts w:eastAsia="Times New Roman" w:cs="Times New Roman"/>
          <w:szCs w:val="24"/>
        </w:rPr>
        <w:t>ε</w:t>
      </w:r>
      <w:r>
        <w:rPr>
          <w:rFonts w:eastAsia="Times New Roman" w:cs="Times New Roman"/>
          <w:szCs w:val="24"/>
        </w:rPr>
        <w:t xml:space="preserve">ξεταστικής για τα εξοπλιστικά για πέμπτη φορά και για την </w:t>
      </w:r>
      <w:r>
        <w:rPr>
          <w:rFonts w:eastAsia="Times New Roman" w:cs="Times New Roman"/>
          <w:szCs w:val="24"/>
        </w:rPr>
        <w:t>υ</w:t>
      </w:r>
      <w:r>
        <w:rPr>
          <w:rFonts w:eastAsia="Times New Roman" w:cs="Times New Roman"/>
          <w:szCs w:val="24"/>
        </w:rPr>
        <w:t xml:space="preserve">γεία. Υπάρχει θέμα με αυτά; Υπάρχει τεράστιο θέμα. Υπάρχουν κι ευθύνες τεράστιες. </w:t>
      </w:r>
      <w:r>
        <w:rPr>
          <w:rFonts w:eastAsia="Times New Roman" w:cs="Times New Roman"/>
          <w:szCs w:val="24"/>
        </w:rPr>
        <w:t>Δισεκατομμύρια έχουν χαθεί σε βαθιές, τρύπιες κι άγνωστες τσέπες. Υπάρχει θέμα; Υπάρχει τεράστιο θέμα, όπως και με κάθε πράξη του δημόσιου πολιτικού μας βίου.</w:t>
      </w:r>
    </w:p>
    <w:p w14:paraId="522582D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Οι εξεταστικές, όμως, είναι οι τελευταίες που θα το διαλευκάνουν. Δεν έχουν διαλευκάνει οι είκοσι</w:t>
      </w:r>
      <w:r>
        <w:rPr>
          <w:rFonts w:eastAsia="Times New Roman" w:cs="Times New Roman"/>
          <w:szCs w:val="24"/>
        </w:rPr>
        <w:t xml:space="preserve"> δύο στις ως τώρα είκοσι τέσσερις. Αντίθετα, για μια ακόμη φορά, θα το γελοιοποιήσουμε</w:t>
      </w:r>
      <w:r>
        <w:rPr>
          <w:rFonts w:eastAsia="Times New Roman" w:cs="Times New Roman"/>
          <w:szCs w:val="24"/>
        </w:rPr>
        <w:t>,</w:t>
      </w:r>
      <w:r>
        <w:rPr>
          <w:rFonts w:eastAsia="Times New Roman" w:cs="Times New Roman"/>
          <w:szCs w:val="24"/>
        </w:rPr>
        <w:t xml:space="preserve"> όπως έχουμε ξανακάνει και με όλα τα υπόλοιπα. Στο τέλος θα το κουκουλώσουμε και θα λένε οι άνθρωποι στον δρόμο, καλόπιστοι και κακόπιστοι: «Έλα</w:t>
      </w:r>
      <w:r>
        <w:rPr>
          <w:rFonts w:eastAsia="Times New Roman" w:cs="Times New Roman"/>
          <w:szCs w:val="24"/>
        </w:rPr>
        <w:t>,</w:t>
      </w:r>
      <w:r>
        <w:rPr>
          <w:rFonts w:eastAsia="Times New Roman" w:cs="Times New Roman"/>
          <w:szCs w:val="24"/>
        </w:rPr>
        <w:t xml:space="preserve"> μωρέ, εκεί τα κουκουλών</w:t>
      </w:r>
      <w:r>
        <w:rPr>
          <w:rFonts w:eastAsia="Times New Roman" w:cs="Times New Roman"/>
          <w:szCs w:val="24"/>
        </w:rPr>
        <w:t xml:space="preserve">ουν, όλοι τρώνε, μια παρέα είναι και τρώνε αυτοί και ο λαουτζίκος την πληρώνει» και τα γνωστά. Αυτή είναι μία όχι υφέρπουσα, μια καλλιεργούμενη «χουντίλα», το έχω ξαναπεί, που στρέφεται κατά της </w:t>
      </w:r>
      <w:r>
        <w:rPr>
          <w:rFonts w:eastAsia="Times New Roman" w:cs="Times New Roman"/>
          <w:szCs w:val="24"/>
        </w:rPr>
        <w:t>δ</w:t>
      </w:r>
      <w:r>
        <w:rPr>
          <w:rFonts w:eastAsia="Times New Roman" w:cs="Times New Roman"/>
          <w:szCs w:val="24"/>
        </w:rPr>
        <w:t>ημοκρατίας και κατά του κοινοβουλευτισμού.</w:t>
      </w:r>
    </w:p>
    <w:p w14:paraId="522582D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Στο τέλος θα το κ</w:t>
      </w:r>
      <w:r>
        <w:rPr>
          <w:rFonts w:eastAsia="Times New Roman" w:cs="Times New Roman"/>
          <w:szCs w:val="24"/>
        </w:rPr>
        <w:t>ουκουλώσουμε</w:t>
      </w:r>
      <w:r>
        <w:rPr>
          <w:rFonts w:eastAsia="Times New Roman" w:cs="Times New Roman"/>
          <w:szCs w:val="24"/>
        </w:rPr>
        <w:t>,</w:t>
      </w:r>
      <w:r>
        <w:rPr>
          <w:rFonts w:eastAsia="Times New Roman" w:cs="Times New Roman"/>
          <w:szCs w:val="24"/>
        </w:rPr>
        <w:t xml:space="preserve"> για να κουκουλωθούν και τα ατοπήματα ή οι ακαθαρσίες του ηθικού πλεονεκτήματός μας, μερικών</w:t>
      </w:r>
      <w:r>
        <w:rPr>
          <w:rFonts w:eastAsia="Times New Roman" w:cs="Times New Roman"/>
          <w:szCs w:val="24"/>
        </w:rPr>
        <w:t xml:space="preserve"> </w:t>
      </w:r>
      <w:r>
        <w:rPr>
          <w:rFonts w:eastAsia="Times New Roman" w:cs="Times New Roman"/>
          <w:szCs w:val="24"/>
        </w:rPr>
        <w:t xml:space="preserve">μερικών, κάποιων περίεργων νέων διαπλεκόμενων της </w:t>
      </w:r>
      <w:r>
        <w:rPr>
          <w:rFonts w:eastAsia="Times New Roman" w:cs="Times New Roman"/>
          <w:szCs w:val="24"/>
        </w:rPr>
        <w:t>«</w:t>
      </w:r>
      <w:r>
        <w:rPr>
          <w:rFonts w:eastAsia="Times New Roman" w:cs="Times New Roman"/>
          <w:szCs w:val="24"/>
        </w:rPr>
        <w:t>πρώτη φορά</w:t>
      </w:r>
      <w:r>
        <w:rPr>
          <w:rFonts w:eastAsia="Times New Roman" w:cs="Times New Roman"/>
          <w:szCs w:val="24"/>
        </w:rPr>
        <w:t>»</w:t>
      </w:r>
      <w:r>
        <w:rPr>
          <w:rFonts w:eastAsia="Times New Roman" w:cs="Times New Roman"/>
          <w:szCs w:val="24"/>
        </w:rPr>
        <w:t xml:space="preserve"> Αριστεράς διαπλοκής και διαφθοράς, με το φιάσκο «βοσκοτόπια </w:t>
      </w:r>
      <w:r>
        <w:rPr>
          <w:rFonts w:eastAsia="Times New Roman" w:cs="Times New Roman"/>
          <w:szCs w:val="24"/>
          <w:lang w:val="en-US"/>
        </w:rPr>
        <w:t>TV</w:t>
      </w:r>
      <w:r>
        <w:rPr>
          <w:rFonts w:eastAsia="Times New Roman" w:cs="Times New Roman"/>
          <w:szCs w:val="24"/>
        </w:rPr>
        <w:t>» ή με τη γαργάρα στις επ</w:t>
      </w:r>
      <w:r>
        <w:rPr>
          <w:rFonts w:eastAsia="Times New Roman" w:cs="Times New Roman"/>
          <w:szCs w:val="24"/>
        </w:rPr>
        <w:t>ώνυμες καταγγελίες δημοσιογράφου πως Υπουργός της Κυβέρνησης «ΣΥΡΙΖΑΝΕΞΕΛ» χρηματοδοτούσε τη λειτουργία ιστοσελίδων</w:t>
      </w:r>
      <w:r>
        <w:rPr>
          <w:rFonts w:eastAsia="Times New Roman" w:cs="Times New Roman"/>
          <w:szCs w:val="24"/>
        </w:rPr>
        <w:t>,</w:t>
      </w:r>
      <w:r>
        <w:rPr>
          <w:rFonts w:eastAsia="Times New Roman" w:cs="Times New Roman"/>
          <w:szCs w:val="24"/>
        </w:rPr>
        <w:t xml:space="preserve"> για να στηρίζουν αυτές οι ιστοσελίδες τα έργα και να προβάλλουν το μέγα έργο της συγκεκριμένης Κυβέρνησης.</w:t>
      </w:r>
    </w:p>
    <w:p w14:paraId="522582D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Για όλα αυτά πότε θα κάνουμε εξε</w:t>
      </w:r>
      <w:r>
        <w:rPr>
          <w:rFonts w:eastAsia="Times New Roman" w:cs="Times New Roman"/>
          <w:szCs w:val="24"/>
        </w:rPr>
        <w:t>ταστικές; Από βδομάδα!</w:t>
      </w:r>
    </w:p>
    <w:p w14:paraId="522582D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522582D6"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522582D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Αγαπητές κυρίες και κύριοι συνάδελφοι, η διαδικασία από εδώ και πέρα είναι η εξής, για να είμαστε μέσα στο όριο που έχουμε πει ότι θα τελειώσο</w:t>
      </w:r>
      <w:r>
        <w:rPr>
          <w:rFonts w:eastAsia="Times New Roman" w:cs="Times New Roman"/>
          <w:szCs w:val="24"/>
        </w:rPr>
        <w:t>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οι Πρόεδροι κομμάτων, κάποιοι εκ των Κοινοβουλευτικών και δύο Υπουργοί.</w:t>
      </w:r>
    </w:p>
    <w:p w14:paraId="522582D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σειρά είναι η εξής: ο κ. Θεοδωράκης, ύστερα ο Υπουργός κ. Βίτσας, μετά ο Πρόεδρος κ. Λεβέντης, μετά ο Κοινοβουλευτικός Εκπρόσωπος κ. Λάππας, μετά ο κ. Μιχαλολιάκος, μετά ο</w:t>
      </w:r>
      <w:r>
        <w:rPr>
          <w:rFonts w:eastAsia="Times New Roman" w:cs="Times New Roman"/>
          <w:szCs w:val="24"/>
        </w:rPr>
        <w:t xml:space="preserve"> κ. Λοβέρδος στη θέση της κ. Γεννηματά, ως Κοινοβουλευτικός άλλωστε, ο κ. Παναγιώτης Καμμένος, ο κ. Δένδιας στη θέση του Αρχηγού της Αξιωματικής Αντιπολίτευσης, ο Πρωθυπουργός και θα κλείσει ο Υπουργός Δικαιοσύνης. Είναι η κλασική διαδικασία που έχει ακολο</w:t>
      </w:r>
      <w:r>
        <w:rPr>
          <w:rFonts w:eastAsia="Times New Roman" w:cs="Times New Roman"/>
          <w:szCs w:val="24"/>
        </w:rPr>
        <w:t>υθηθεί εδώ και αρκετά χρόνια για τη συζήτηση για τις εξεταστικές επιτροπές.</w:t>
      </w:r>
    </w:p>
    <w:p w14:paraId="522582D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Παρακαλώ πολύ, κύριε Θεοδωράκη, έχετε τον λόγο για δεκαπέντε λεπτά</w:t>
      </w:r>
      <w:r>
        <w:rPr>
          <w:rFonts w:eastAsia="Times New Roman" w:cs="Times New Roman"/>
          <w:szCs w:val="24"/>
        </w:rPr>
        <w:t>,</w:t>
      </w:r>
      <w:r>
        <w:rPr>
          <w:rFonts w:eastAsia="Times New Roman" w:cs="Times New Roman"/>
          <w:szCs w:val="24"/>
        </w:rPr>
        <w:t xml:space="preserve"> με τη γνωστή ελαστικότητα.</w:t>
      </w:r>
    </w:p>
    <w:p w14:paraId="522582D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ΘΕΟΔΩΡΑΚΗΣ (Πρόεδρος του 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Μάλιστα, κύριε Πρόεδρε.</w:t>
      </w:r>
    </w:p>
    <w:p w14:paraId="522582D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Πριν </w:t>
      </w:r>
      <w:r>
        <w:rPr>
          <w:rFonts w:eastAsia="Times New Roman" w:cs="Times New Roman"/>
          <w:szCs w:val="24"/>
        </w:rPr>
        <w:t>από δύο αιώνες, το 1824, ο Μιαούλης, ο αρχηγός του στόλου, είπε ότι το Ναυτικό χρειάζεται νέα πλοία. Φιλέλληνες στο Λονδίνο προσφέρθηκαν να μεσολαβήσουν</w:t>
      </w:r>
      <w:r>
        <w:rPr>
          <w:rFonts w:eastAsia="Times New Roman" w:cs="Times New Roman"/>
          <w:szCs w:val="24"/>
        </w:rPr>
        <w:t>,</w:t>
      </w:r>
      <w:r>
        <w:rPr>
          <w:rFonts w:eastAsia="Times New Roman" w:cs="Times New Roman"/>
          <w:szCs w:val="24"/>
        </w:rPr>
        <w:t xml:space="preserve"> ώστε να πάρουμε από την Αμερική δύο ατμοκίνητες φρεγάτες. Κόστιζαν 155.000 λίρες. Θα τις πληρώναμε με </w:t>
      </w:r>
      <w:r>
        <w:rPr>
          <w:rFonts w:eastAsia="Times New Roman" w:cs="Times New Roman"/>
          <w:szCs w:val="24"/>
        </w:rPr>
        <w:t>δάνειο</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που θα παίρναμε από την Αγγλία.</w:t>
      </w:r>
    </w:p>
    <w:p w14:paraId="522582D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Μετά από δύο χρόνια, τα αμερικάνικα ναυπηγεία ζήτησαν άλλες 50.000 λίρες. Η κυβέρνηση έστειλε έναν τραπεζίτη, τον Αλέξανδρο Κοντόσταυλο, να διαπραγματευ</w:t>
      </w:r>
      <w:r>
        <w:rPr>
          <w:rFonts w:eastAsia="Times New Roman" w:cs="Times New Roman"/>
          <w:szCs w:val="24"/>
        </w:rPr>
        <w:t>θ</w:t>
      </w:r>
      <w:r>
        <w:rPr>
          <w:rFonts w:eastAsia="Times New Roman" w:cs="Times New Roman"/>
          <w:szCs w:val="24"/>
        </w:rPr>
        <w:t>εί την τιμή. Τελικά, τον Δεκέμβριο του ίδιου έτους στην</w:t>
      </w:r>
      <w:r>
        <w:rPr>
          <w:rFonts w:eastAsia="Times New Roman" w:cs="Times New Roman"/>
          <w:szCs w:val="24"/>
        </w:rPr>
        <w:t xml:space="preserve"> Ελλάδα έφτασε μία μόνο φρεγάτα και ο Κοντόσταυλος</w:t>
      </w:r>
      <w:r>
        <w:rPr>
          <w:rFonts w:eastAsia="Times New Roman" w:cs="Times New Roman"/>
          <w:szCs w:val="24"/>
        </w:rPr>
        <w:t>,</w:t>
      </w:r>
      <w:r>
        <w:rPr>
          <w:rFonts w:eastAsia="Times New Roman" w:cs="Times New Roman"/>
          <w:szCs w:val="24"/>
        </w:rPr>
        <w:t xml:space="preserve"> ο τραπεζίτης, έχτισε ένα πολυτελές μέγαρο στην πλατεία Κλαυθμώνος.</w:t>
      </w:r>
    </w:p>
    <w:p w14:paraId="522582D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Κινήθηκαν υποψίες, δικάστηκε και καταδικάστηκε το 1835 να επιστρέψει </w:t>
      </w:r>
      <w:r>
        <w:rPr>
          <w:rFonts w:eastAsia="Times New Roman" w:cs="Times New Roman"/>
          <w:szCs w:val="24"/>
        </w:rPr>
        <w:t>σ</w:t>
      </w:r>
      <w:r>
        <w:rPr>
          <w:rFonts w:eastAsia="Times New Roman" w:cs="Times New Roman"/>
          <w:szCs w:val="24"/>
        </w:rPr>
        <w:t xml:space="preserve">το ελληνικό δημόσιο την προμήθεια που είχε αποκαλυφθεί ότι είχε </w:t>
      </w:r>
      <w:r>
        <w:rPr>
          <w:rFonts w:eastAsia="Times New Roman" w:cs="Times New Roman"/>
          <w:szCs w:val="24"/>
        </w:rPr>
        <w:t>πάρει από τους Αμερικανούς. Διέφυγε, όμως, στην Τουρκία, στην Κωνσταντινούπολη, και επέστρεψε μετά από οκτώ χρόνια</w:t>
      </w:r>
      <w:r>
        <w:rPr>
          <w:rFonts w:eastAsia="Times New Roman" w:cs="Times New Roman"/>
          <w:szCs w:val="24"/>
        </w:rPr>
        <w:t>,</w:t>
      </w:r>
      <w:r>
        <w:rPr>
          <w:rFonts w:eastAsia="Times New Roman" w:cs="Times New Roman"/>
          <w:szCs w:val="24"/>
        </w:rPr>
        <w:t xml:space="preserve"> με μια άλλη κυβέρνηση και</w:t>
      </w:r>
      <w:r>
        <w:rPr>
          <w:rFonts w:eastAsia="Times New Roman" w:cs="Times New Roman"/>
          <w:szCs w:val="24"/>
        </w:rPr>
        <w:t xml:space="preserve">, </w:t>
      </w:r>
      <w:r>
        <w:rPr>
          <w:rFonts w:eastAsia="Times New Roman" w:cs="Times New Roman"/>
          <w:szCs w:val="24"/>
        </w:rPr>
        <w:t>βέβαια</w:t>
      </w:r>
      <w:r>
        <w:rPr>
          <w:rFonts w:eastAsia="Times New Roman" w:cs="Times New Roman"/>
          <w:szCs w:val="24"/>
        </w:rPr>
        <w:t>,</w:t>
      </w:r>
      <w:r>
        <w:rPr>
          <w:rFonts w:eastAsia="Times New Roman" w:cs="Times New Roman"/>
          <w:szCs w:val="24"/>
        </w:rPr>
        <w:t xml:space="preserve"> αθωώθηκε.</w:t>
      </w:r>
    </w:p>
    <w:p w14:paraId="522582DE" w14:textId="77777777" w:rsidR="005D2FD3" w:rsidRDefault="00310839">
      <w:pPr>
        <w:spacing w:line="600" w:lineRule="auto"/>
        <w:ind w:firstLine="720"/>
        <w:jc w:val="both"/>
        <w:rPr>
          <w:rFonts w:eastAsia="Times New Roman"/>
          <w:szCs w:val="24"/>
        </w:rPr>
      </w:pPr>
      <w:r>
        <w:rPr>
          <w:rFonts w:eastAsia="Times New Roman"/>
          <w:szCs w:val="24"/>
        </w:rPr>
        <w:lastRenderedPageBreak/>
        <w:t>Εξοπλισμοί, λοιπόν, μίζες, πολυτελή σπίτια, διαφυγή στο εξωτερικό, δικαστήρια και τελικά</w:t>
      </w:r>
      <w:r>
        <w:rPr>
          <w:rFonts w:eastAsia="Times New Roman"/>
          <w:szCs w:val="24"/>
        </w:rPr>
        <w:t xml:space="preserve">, </w:t>
      </w:r>
      <w:r>
        <w:rPr>
          <w:rFonts w:eastAsia="Times New Roman"/>
          <w:szCs w:val="24"/>
        </w:rPr>
        <w:t>τελικ</w:t>
      </w:r>
      <w:r>
        <w:rPr>
          <w:rFonts w:eastAsia="Times New Roman"/>
          <w:szCs w:val="24"/>
        </w:rPr>
        <w:t xml:space="preserve">ά κουκούλωμα. Είναι ότι μερικά πράγματα δεν αλλάζουν στην ελληνική ιστορία. Σαράντα μία εξεταστικές από τη Μεταπολίτευση και οκτώ προανακριτικές σε σαράντα τρία χρόνια δημοκρατίας. </w:t>
      </w:r>
    </w:p>
    <w:p w14:paraId="522582DF" w14:textId="77777777" w:rsidR="005D2FD3" w:rsidRDefault="00310839">
      <w:pPr>
        <w:spacing w:line="600" w:lineRule="auto"/>
        <w:ind w:firstLine="720"/>
        <w:jc w:val="both"/>
        <w:rPr>
          <w:rFonts w:eastAsia="Times New Roman"/>
          <w:szCs w:val="24"/>
        </w:rPr>
      </w:pPr>
      <w:r>
        <w:rPr>
          <w:rFonts w:eastAsia="Times New Roman"/>
          <w:szCs w:val="24"/>
        </w:rPr>
        <w:t>Όμως -και σωστά επισημάνθηκε- από τις πενήντα έρευνες προέκυψαν μόνο τέσσε</w:t>
      </w:r>
      <w:r>
        <w:rPr>
          <w:rFonts w:eastAsia="Times New Roman"/>
          <w:szCs w:val="24"/>
        </w:rPr>
        <w:t>ρις παραπομπές. Και εδώ κάτι δεν πάει καλά. Είτε κακώς γίνονται όλες αυτές οι εξεταστικές είτε δεν τολμάει η Βουλή να ολοκληρώσει τη δουλειά της, γίνονται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εξεταστικές για τα μάτια του κόσμου, ελέγχουμε, αλλά τελικά η ατιμωρησία είναι εξασφαλισμένη</w:t>
      </w:r>
      <w:r>
        <w:rPr>
          <w:rFonts w:eastAsia="Times New Roman"/>
          <w:szCs w:val="24"/>
        </w:rPr>
        <w:t>, με τη βοήθεια</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και του νόμου περί ευθύνης Υπουργών.</w:t>
      </w:r>
    </w:p>
    <w:p w14:paraId="522582E0" w14:textId="77777777" w:rsidR="005D2FD3" w:rsidRDefault="00310839">
      <w:pPr>
        <w:spacing w:line="600" w:lineRule="auto"/>
        <w:ind w:firstLine="720"/>
        <w:jc w:val="both"/>
        <w:rPr>
          <w:rFonts w:eastAsia="Times New Roman"/>
          <w:szCs w:val="24"/>
        </w:rPr>
      </w:pPr>
      <w:r>
        <w:rPr>
          <w:rFonts w:eastAsia="Times New Roman"/>
          <w:szCs w:val="24"/>
        </w:rPr>
        <w:t>Έ</w:t>
      </w:r>
      <w:r>
        <w:rPr>
          <w:rFonts w:eastAsia="Times New Roman"/>
          <w:szCs w:val="24"/>
        </w:rPr>
        <w:t>χουμε εφεύρει και την παγκόσμια πατέντα των χωριστών πορισμάτων. Μια εξεταστική, τέσσερα πορίσματα, πέντε πορίσματα, έξι πορίσματα. Ο καθένας με την κομματική του γραμμή και στο θέμα των εξετασ</w:t>
      </w:r>
      <w:r>
        <w:rPr>
          <w:rFonts w:eastAsia="Times New Roman"/>
          <w:szCs w:val="24"/>
        </w:rPr>
        <w:t xml:space="preserve">τικών επιτροπών. </w:t>
      </w:r>
    </w:p>
    <w:p w14:paraId="522582E1" w14:textId="77777777" w:rsidR="005D2FD3" w:rsidRDefault="00310839">
      <w:pPr>
        <w:spacing w:line="600" w:lineRule="auto"/>
        <w:ind w:firstLine="720"/>
        <w:jc w:val="both"/>
        <w:rPr>
          <w:rFonts w:eastAsia="Times New Roman"/>
          <w:szCs w:val="24"/>
        </w:rPr>
      </w:pPr>
      <w:r>
        <w:rPr>
          <w:rFonts w:eastAsia="Times New Roman"/>
          <w:szCs w:val="24"/>
        </w:rPr>
        <w:t xml:space="preserve">Πάμε στην υπόθεση Παπαντωνίου. Έξι δικογραφίες διαβιβάστηκαν στη Βουλή για </w:t>
      </w:r>
      <w:r>
        <w:rPr>
          <w:rFonts w:eastAsia="Times New Roman"/>
          <w:szCs w:val="24"/>
        </w:rPr>
        <w:t>ε</w:t>
      </w:r>
      <w:r>
        <w:rPr>
          <w:rFonts w:eastAsia="Times New Roman"/>
          <w:szCs w:val="24"/>
        </w:rPr>
        <w:t xml:space="preserve">ξοπλιστικά </w:t>
      </w:r>
      <w:r>
        <w:rPr>
          <w:rFonts w:eastAsia="Times New Roman"/>
          <w:szCs w:val="24"/>
        </w:rPr>
        <w:t>π</w:t>
      </w:r>
      <w:r>
        <w:rPr>
          <w:rFonts w:eastAsia="Times New Roman"/>
          <w:szCs w:val="24"/>
        </w:rPr>
        <w:t xml:space="preserve">ρογράμματα επί υπουργίας Παπαντωνίου: προμήθειες αρμάτων μάχης, </w:t>
      </w:r>
      <w:r>
        <w:rPr>
          <w:rFonts w:eastAsia="Times New Roman"/>
          <w:szCs w:val="24"/>
        </w:rPr>
        <w:t xml:space="preserve">Λέοπαρντ </w:t>
      </w:r>
      <w:r>
        <w:rPr>
          <w:rFonts w:eastAsia="Times New Roman"/>
          <w:szCs w:val="24"/>
          <w:lang w:val="en-US"/>
        </w:rPr>
        <w:t>II</w:t>
      </w:r>
      <w:r>
        <w:rPr>
          <w:rFonts w:eastAsia="Times New Roman"/>
          <w:szCs w:val="24"/>
        </w:rPr>
        <w:t>, ε</w:t>
      </w:r>
      <w:r>
        <w:rPr>
          <w:rFonts w:eastAsia="Times New Roman"/>
          <w:szCs w:val="24"/>
        </w:rPr>
        <w:lastRenderedPageBreak/>
        <w:t xml:space="preserve">λικόπτερα </w:t>
      </w:r>
      <w:r>
        <w:rPr>
          <w:rFonts w:eastAsia="Times New Roman"/>
          <w:szCs w:val="24"/>
        </w:rPr>
        <w:t>Απάτσι</w:t>
      </w:r>
      <w:r>
        <w:rPr>
          <w:rFonts w:eastAsia="Times New Roman"/>
          <w:szCs w:val="24"/>
        </w:rPr>
        <w:t>, συστήματα ηλεκτρονικού πολέμου και εκσυγχρονισμός φρεγ</w:t>
      </w:r>
      <w:r>
        <w:rPr>
          <w:rFonts w:eastAsia="Times New Roman"/>
          <w:szCs w:val="24"/>
        </w:rPr>
        <w:t xml:space="preserve">ατών. Η ζημιά του </w:t>
      </w:r>
      <w:r>
        <w:rPr>
          <w:rFonts w:eastAsia="Times New Roman"/>
          <w:szCs w:val="24"/>
        </w:rPr>
        <w:t>δ</w:t>
      </w:r>
      <w:r>
        <w:rPr>
          <w:rFonts w:eastAsia="Times New Roman"/>
          <w:szCs w:val="24"/>
        </w:rPr>
        <w:t>ημοσίου φαίνεται να ανέρχεται σε εκατοντάδες εκατομμύρια, 270 εκατομμύρια ευρώ μόνο για τις τέσσερις συμβάσεις.</w:t>
      </w:r>
    </w:p>
    <w:p w14:paraId="522582E2" w14:textId="77777777" w:rsidR="005D2FD3" w:rsidRDefault="00310839">
      <w:pPr>
        <w:spacing w:line="600" w:lineRule="auto"/>
        <w:ind w:firstLine="720"/>
        <w:jc w:val="both"/>
        <w:rPr>
          <w:rFonts w:eastAsia="Times New Roman"/>
          <w:szCs w:val="24"/>
        </w:rPr>
      </w:pPr>
      <w:r>
        <w:rPr>
          <w:rFonts w:eastAsia="Times New Roman"/>
          <w:szCs w:val="24"/>
        </w:rPr>
        <w:t>Η προμήθεια των αρμάτων μάχης έγινε μέσω εταιρείας συμφερόντων Λιακουνάκου, η οποία κατηγορείται ότι έχει μεταφέρει ποσά εκατ</w:t>
      </w:r>
      <w:r>
        <w:rPr>
          <w:rFonts w:eastAsia="Times New Roman"/>
          <w:szCs w:val="24"/>
        </w:rPr>
        <w:t>ομμυρίων σε ιδιωτικούς λογαριασμούς. Για τον εκσυγχρονισμό δε των φρεγατών στέλεχος της γαλλικής εταιρείας που πήρε το έργο αποκάλυψε ότι στους πολιτικούς δόθηκε η συνήθης προμήθεια του 7% έως 10%.</w:t>
      </w:r>
    </w:p>
    <w:p w14:paraId="522582E3" w14:textId="77777777" w:rsidR="005D2FD3" w:rsidRDefault="00310839">
      <w:pPr>
        <w:spacing w:line="600" w:lineRule="auto"/>
        <w:ind w:firstLine="720"/>
        <w:jc w:val="both"/>
        <w:rPr>
          <w:rFonts w:eastAsia="Times New Roman"/>
          <w:szCs w:val="24"/>
        </w:rPr>
      </w:pPr>
      <w:r>
        <w:rPr>
          <w:rFonts w:eastAsia="Times New Roman"/>
          <w:szCs w:val="24"/>
        </w:rPr>
        <w:t xml:space="preserve"> Να γίνει, λοιπόν,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w:t>
      </w:r>
      <w:r>
        <w:rPr>
          <w:rFonts w:eastAsia="Times New Roman"/>
          <w:szCs w:val="24"/>
        </w:rPr>
        <w:t xml:space="preserve"> για τον</w:t>
      </w:r>
      <w:r>
        <w:rPr>
          <w:rFonts w:eastAsia="Times New Roman"/>
          <w:szCs w:val="24"/>
        </w:rPr>
        <w:t xml:space="preserve"> κ. Παπαντωνίου; Να γίνει. Πολλοί λένε στην κοινωνία ότι αυτός είναι ένας αντιπερισπασμός, να μην ασχολείται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ο κόσμος με τα προβλήματα της οικονομίας, με τα καθημερινά ζητήματα και να ασχολείται με κάποια σκάνδαλα του παρελθόντος. </w:t>
      </w:r>
      <w:r>
        <w:rPr>
          <w:rFonts w:eastAsia="Times New Roman"/>
          <w:szCs w:val="24"/>
        </w:rPr>
        <w:t>Π</w:t>
      </w:r>
      <w:r>
        <w:rPr>
          <w:rFonts w:eastAsia="Times New Roman"/>
          <w:szCs w:val="24"/>
        </w:rPr>
        <w:t>ροφανώς έτσι μπ</w:t>
      </w:r>
      <w:r>
        <w:rPr>
          <w:rFonts w:eastAsia="Times New Roman"/>
          <w:szCs w:val="24"/>
        </w:rPr>
        <w:t xml:space="preserve">ορεί να σκέφτονται κάποια στελέχη της Κυβέρνησης των ΣΥΡΙΖΑ - ΑΝΕΛ, αλλά αυτό δεν σημαίνει για εμάς, για το Ποτάμι ότι οι πολιτικοί και η Αντιπολίτευση πρέπει να πάψουν να ασχολούνται με τα σκάνδαλα που αποκαλύπτονται. Και εδώ υπάρχει ένα σκάνδαλο. Δεν θα </w:t>
      </w:r>
      <w:r>
        <w:rPr>
          <w:rFonts w:eastAsia="Times New Roman"/>
          <w:szCs w:val="24"/>
        </w:rPr>
        <w:t xml:space="preserve">μιλήσω νομικά, δεν είναι δικός </w:t>
      </w:r>
      <w:r>
        <w:rPr>
          <w:rFonts w:eastAsia="Times New Roman"/>
          <w:szCs w:val="24"/>
        </w:rPr>
        <w:lastRenderedPageBreak/>
        <w:t xml:space="preserve">μου ο ρόλος. Εδώ, όμως, υπάρχουν μεγάλα ερωτήματα και ζητήματα ηθικής τάξης. </w:t>
      </w:r>
    </w:p>
    <w:p w14:paraId="522582E4" w14:textId="77777777" w:rsidR="005D2FD3" w:rsidRDefault="00310839">
      <w:pPr>
        <w:spacing w:line="600" w:lineRule="auto"/>
        <w:ind w:firstLine="720"/>
        <w:jc w:val="both"/>
        <w:rPr>
          <w:rFonts w:eastAsia="Times New Roman"/>
          <w:szCs w:val="24"/>
        </w:rPr>
      </w:pPr>
      <w:r>
        <w:rPr>
          <w:rFonts w:eastAsia="Times New Roman"/>
          <w:szCs w:val="24"/>
        </w:rPr>
        <w:t>Θα γίνω συγκεκριμένος, κυρίες και κύριοι συνάδελφοι. Οι ελβετικές τράπεζες πρόσφατα, όπως είμαστε σε θέση να γνωρίζουμε, γνωστοποίησαν στις ελληνικές αρχές ότι υπάρχουν τρεις λογαριασμοί στο όνομα του κ. Παπαντωνίου και της γυναίκας του. Το ερώτημα των ελλ</w:t>
      </w:r>
      <w:r>
        <w:rPr>
          <w:rFonts w:eastAsia="Times New Roman"/>
          <w:szCs w:val="24"/>
        </w:rPr>
        <w:t xml:space="preserve">ηνικών αρχών ήταν βέβαια παλιό, ήταν προ ΣΥΡΙΖΑ – ΑΝΕΛ. </w:t>
      </w:r>
    </w:p>
    <w:p w14:paraId="522582E5" w14:textId="77777777" w:rsidR="005D2FD3" w:rsidRDefault="00310839">
      <w:pPr>
        <w:spacing w:line="600" w:lineRule="auto"/>
        <w:ind w:firstLine="720"/>
        <w:jc w:val="both"/>
        <w:rPr>
          <w:rFonts w:eastAsia="Times New Roman"/>
          <w:szCs w:val="24"/>
        </w:rPr>
      </w:pPr>
      <w:r>
        <w:rPr>
          <w:rFonts w:eastAsia="Times New Roman"/>
          <w:szCs w:val="24"/>
        </w:rPr>
        <w:t>Το σημαντικό, όμως, είναι η απάντηση των Ελβετών. Ναι, υπάρχουν τρεις λογαριασμοί με αυτά τα ονόματα και ο Εισαγγελέας Αντώνης Ελευθεριάνος από την Εισαγγελία Διαφθοράς, αφού έμαθαν για αυτούς τους τ</w:t>
      </w:r>
      <w:r>
        <w:rPr>
          <w:rFonts w:eastAsia="Times New Roman"/>
          <w:szCs w:val="24"/>
        </w:rPr>
        <w:t>ρεις λογαριασμούς, έκανε πριν από λίγες μέρες, στις 13 Μαρτίου, κατεπείγον αίτημα στις ελβετικές αρχές για δικαστική συνδρομή, δηλαδή για έλεγχο των τριών λογαριασμών.</w:t>
      </w:r>
    </w:p>
    <w:p w14:paraId="522582E6" w14:textId="77777777" w:rsidR="005D2FD3" w:rsidRDefault="00310839">
      <w:pPr>
        <w:spacing w:line="600" w:lineRule="auto"/>
        <w:ind w:firstLine="720"/>
        <w:jc w:val="both"/>
        <w:rPr>
          <w:rFonts w:eastAsia="Times New Roman"/>
          <w:szCs w:val="24"/>
        </w:rPr>
      </w:pPr>
      <w:r>
        <w:rPr>
          <w:rFonts w:eastAsia="Times New Roman"/>
          <w:szCs w:val="24"/>
        </w:rPr>
        <w:t>Εγείρεται, λοιπόν, ένα τεράστιο πολιτικό θέμα για τον πρώην Υπουργό κ. Παπαντωνίου. Πρέπ</w:t>
      </w:r>
      <w:r>
        <w:rPr>
          <w:rFonts w:eastAsia="Times New Roman"/>
          <w:szCs w:val="24"/>
        </w:rPr>
        <w:t>ει να απαντήσει τι είναι αυτοί οι λογαριασμοί, τι λεφτά έχουν και τι κινήσεις έγιναν. Ο ίδιος λέει ότι διώκεται το κόμμα του, ότι διώκεται για τις πολιτικές του αποφάσεις. Τα έχουμε ξανακούσει.</w:t>
      </w:r>
    </w:p>
    <w:p w14:paraId="522582E7" w14:textId="77777777" w:rsidR="005D2FD3" w:rsidRDefault="00310839">
      <w:pPr>
        <w:spacing w:line="600" w:lineRule="auto"/>
        <w:ind w:firstLine="720"/>
        <w:jc w:val="both"/>
        <w:rPr>
          <w:rFonts w:eastAsia="Times New Roman" w:cs="Times New Roman"/>
          <w:szCs w:val="24"/>
        </w:rPr>
      </w:pPr>
      <w:r>
        <w:rPr>
          <w:rFonts w:eastAsia="Times New Roman"/>
          <w:szCs w:val="24"/>
        </w:rPr>
        <w:lastRenderedPageBreak/>
        <w:t>Εμείς λέμε ότι</w:t>
      </w:r>
      <w:r>
        <w:rPr>
          <w:rFonts w:eastAsia="Times New Roman"/>
          <w:szCs w:val="24"/>
        </w:rPr>
        <w:t>,</w:t>
      </w:r>
      <w:r>
        <w:rPr>
          <w:rFonts w:eastAsia="Times New Roman"/>
          <w:szCs w:val="24"/>
        </w:rPr>
        <w:t xml:space="preserve"> για να προστατεύσει το κόμμα του, για να προστ</w:t>
      </w:r>
      <w:r>
        <w:rPr>
          <w:rFonts w:eastAsia="Times New Roman"/>
          <w:szCs w:val="24"/>
        </w:rPr>
        <w:t>ατεύσει την πολιτική του δράση ένα</w:t>
      </w:r>
      <w:r>
        <w:rPr>
          <w:rFonts w:eastAsia="Times New Roman"/>
          <w:szCs w:val="24"/>
        </w:rPr>
        <w:t>ν</w:t>
      </w:r>
      <w:r>
        <w:rPr>
          <w:rFonts w:eastAsia="Times New Roman"/>
          <w:szCs w:val="24"/>
        </w:rPr>
        <w:t xml:space="preserve"> δρόμο έχει: να βγει τώρα και να δώσει όλα τα στοιχεία για όλους τους τραπεζικούς λογαριασμούς της Ελβετίας και όπου αλλού, να μην περιμένει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το συμπέρασμα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w:t>
      </w:r>
      <w:r>
        <w:rPr>
          <w:rFonts w:eastAsia="Times New Roman"/>
          <w:szCs w:val="24"/>
        </w:rPr>
        <w:t xml:space="preserve">, να μην περιμένει </w:t>
      </w:r>
      <w:r>
        <w:rPr>
          <w:rFonts w:eastAsia="Times New Roman"/>
          <w:szCs w:val="24"/>
        </w:rPr>
        <w:t>τα πορίσματα της Βουλής και τις δικαστικές αποφάσεις.</w:t>
      </w:r>
    </w:p>
    <w:p w14:paraId="522582E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Ίσως η αποκάλυψη που κάνουμε σήμερα γι’ αυτούς τους τρεις λογαριασμούς του κ. Παπαντωνίου είναι και ο λόγος που κινήθηκαν ξαφνικά οι συνάδελφοι Βουλευτές από τον ΣΥΡΙΖΑ και τους ΑΝΕΛ. Η απάντηση των ελβ</w:t>
      </w:r>
      <w:r>
        <w:rPr>
          <w:rFonts w:eastAsia="Times New Roman" w:cs="Times New Roman"/>
          <w:szCs w:val="24"/>
        </w:rPr>
        <w:t>ετικών αρχών για τους τρεις λογαριασμούς έφτασε στην Εισαγγελία Διαφθοράς –λογικό-</w:t>
      </w:r>
      <w:r>
        <w:rPr>
          <w:rFonts w:eastAsia="Times New Roman" w:cs="Times New Roman"/>
          <w:szCs w:val="24"/>
        </w:rPr>
        <w:t>,</w:t>
      </w:r>
      <w:r>
        <w:rPr>
          <w:rFonts w:eastAsia="Times New Roman" w:cs="Times New Roman"/>
          <w:szCs w:val="24"/>
        </w:rPr>
        <w:t xml:space="preserve"> αλλά πέρασε και από το Υπουργείο Δικαιοσύνης και από το Υπουργείο Εξωτερικών και</w:t>
      </w:r>
      <w:r>
        <w:rPr>
          <w:rFonts w:eastAsia="Times New Roman" w:cs="Times New Roman"/>
          <w:szCs w:val="24"/>
        </w:rPr>
        <w:t>,</w:t>
      </w:r>
      <w:r>
        <w:rPr>
          <w:rFonts w:eastAsia="Times New Roman" w:cs="Times New Roman"/>
          <w:szCs w:val="24"/>
        </w:rPr>
        <w:t xml:space="preserve"> προφανώς, έφτασε και στους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οι οποίοι είπαν να κινήσουν αυτή τη διαδικασία γ</w:t>
      </w:r>
      <w:r>
        <w:rPr>
          <w:rFonts w:eastAsia="Times New Roman" w:cs="Times New Roman"/>
          <w:szCs w:val="24"/>
        </w:rPr>
        <w:t xml:space="preserve">ια σύσταση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w:t>
      </w:r>
    </w:p>
    <w:p w14:paraId="522582E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Τα έχετε αυτά; </w:t>
      </w:r>
    </w:p>
    <w:p w14:paraId="522582E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ησυχία.</w:t>
      </w:r>
    </w:p>
    <w:p w14:paraId="522582EB"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ΣΤΑΥΡΟΣ ΘΕΟΔΩΡΑΚΗΣ (Πρόεδρος του κόμματος Το Ποτάμι):</w:t>
      </w:r>
      <w:r>
        <w:rPr>
          <w:rFonts w:eastAsia="Times New Roman" w:cs="Times New Roman"/>
          <w:szCs w:val="24"/>
        </w:rPr>
        <w:t xml:space="preserve"> Ερωτήσεις θα δεχθώ μετά το πέρας της συζήτησης. </w:t>
      </w:r>
    </w:p>
    <w:p w14:paraId="522582E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Όμως, αυτή η συζήτηση πρ</w:t>
      </w:r>
      <w:r>
        <w:rPr>
          <w:rFonts w:eastAsia="Times New Roman" w:cs="Times New Roman"/>
          <w:szCs w:val="24"/>
        </w:rPr>
        <w:t xml:space="preserve">έπει να είναι αφορμή για να προβληματιστούμε για τον τρόπο </w:t>
      </w:r>
      <w:r>
        <w:rPr>
          <w:rFonts w:eastAsia="Times New Roman" w:cs="Times New Roman"/>
          <w:szCs w:val="24"/>
        </w:rPr>
        <w:t>με τον οποίο</w:t>
      </w:r>
      <w:r>
        <w:rPr>
          <w:rFonts w:eastAsia="Times New Roman" w:cs="Times New Roman"/>
          <w:szCs w:val="24"/>
        </w:rPr>
        <w:t xml:space="preserve"> αντιλαμβανόμαστε την άμυνα της χώρας, ξεκινώντας από τον προϋπολογισμό της άμυνας. </w:t>
      </w:r>
    </w:p>
    <w:p w14:paraId="522582E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Προσέξτε</w:t>
      </w:r>
      <w:r>
        <w:rPr>
          <w:rFonts w:eastAsia="Times New Roman" w:cs="Times New Roman"/>
          <w:szCs w:val="24"/>
        </w:rPr>
        <w:t>,</w:t>
      </w:r>
      <w:r>
        <w:rPr>
          <w:rFonts w:eastAsia="Times New Roman" w:cs="Times New Roman"/>
          <w:szCs w:val="24"/>
        </w:rPr>
        <w:t xml:space="preserve"> παρακαλώ</w:t>
      </w:r>
      <w:r>
        <w:rPr>
          <w:rFonts w:eastAsia="Times New Roman" w:cs="Times New Roman"/>
          <w:szCs w:val="24"/>
        </w:rPr>
        <w:t>,</w:t>
      </w:r>
      <w:r>
        <w:rPr>
          <w:rFonts w:eastAsia="Times New Roman" w:cs="Times New Roman"/>
          <w:szCs w:val="24"/>
        </w:rPr>
        <w:t xml:space="preserve"> τα παρακάτω στοιχεία. Για εξοπλισμούς η Ελλάδα δαπανά 17% του προϋπολογισμού του</w:t>
      </w:r>
      <w:r>
        <w:rPr>
          <w:rFonts w:eastAsia="Times New Roman" w:cs="Times New Roman"/>
          <w:szCs w:val="24"/>
        </w:rPr>
        <w:t xml:space="preserve"> Υπουργείου Αμύνης, ενώ ο μέσος όρος των χωρών της Ευρωπαϊκής Ένωσης είναι 24%. Για τη συντήρηση των όπλων η Ελλάδα δαπανά το 13%, ενώ ο μέσος όρος των χωρών της Ευρωπαϊκής Ένωσης είναι 24%. Για τις υποδομές η Ελλάδα δαπανά 1% έως 1,5% περίπου, ενώ ο μέσος</w:t>
      </w:r>
      <w:r>
        <w:rPr>
          <w:rFonts w:eastAsia="Times New Roman" w:cs="Times New Roman"/>
          <w:szCs w:val="24"/>
        </w:rPr>
        <w:t xml:space="preserve"> όρος των χωρών της Ευρωπαϊκής Ένωσης είναι 5% με 6%. </w:t>
      </w:r>
      <w:r>
        <w:rPr>
          <w:rFonts w:eastAsia="Times New Roman" w:cs="Times New Roman"/>
          <w:szCs w:val="24"/>
        </w:rPr>
        <w:t>Γ</w:t>
      </w:r>
      <w:r>
        <w:rPr>
          <w:rFonts w:eastAsia="Times New Roman" w:cs="Times New Roman"/>
          <w:szCs w:val="24"/>
        </w:rPr>
        <w:t xml:space="preserve">ια μισθούς –εδώ είναι το σημαντικό- η Ελλάδα δαπανά περίπου το 70% του προϋπολογισμού της άμυνας, ενώ ο μέσος όρος των χωρών της Ευρωπαϊκής Ένωσης είναι περίπου 50%. </w:t>
      </w:r>
    </w:p>
    <w:p w14:paraId="522582E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Μην κάνετε λάθος, δεν δίνουμε πολλ</w:t>
      </w:r>
      <w:r>
        <w:rPr>
          <w:rFonts w:eastAsia="Times New Roman" w:cs="Times New Roman"/>
          <w:szCs w:val="24"/>
        </w:rPr>
        <w:t>ά λεφτά στους στρατιωτικούς, απλώς έχουμε πολλούς στρατιωτικούς, κυρίως υψηλόβαθμους. Συγκεκριμένα, έχουμε τους περισσότερους στρατηγούς στον κόσμο. Ο αμερικανικός στρατός έχει έξι στρατηγούς, εμείς έχουμε έντεκα. Απλώς τους λέμε αντιστράτηγους. Είναι ο αν</w:t>
      </w:r>
      <w:r>
        <w:rPr>
          <w:rFonts w:eastAsia="Times New Roman" w:cs="Times New Roman"/>
          <w:szCs w:val="24"/>
        </w:rPr>
        <w:t xml:space="preserve">ώτερος βαθμός που έχουν οι αξιωματικοί στην Ελλάδα. Το Ισραήλ το στρατιωτικοποιημένο, με σχεδόν διπλάσιο αριθμό από την Ελλάδα, έχει μόνο έναν αντιστράτηγο. Εμείς –επαναλαμβάνω- έχουμε έντεκα. Είναι το πελατειακό κράτος, βέβαια, και εδώ. </w:t>
      </w:r>
    </w:p>
    <w:p w14:paraId="522582E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μεγάλη μάζα των</w:t>
      </w:r>
      <w:r>
        <w:rPr>
          <w:rFonts w:eastAsia="Times New Roman" w:cs="Times New Roman"/>
          <w:szCs w:val="24"/>
        </w:rPr>
        <w:t xml:space="preserve"> αξιωματικών –άλλο ένα πρόβλημα που πρέπει να λύσουμε- εκπαιδεύονται, μετεκπαιδεύονται και αποστρατεύονται στον βαθμό του ταξιάρχου, δηλαδή στην πράξη σε ηλικία πενήντα δύο, πενήντα τριών ετών. Έτσι καταλήγουμε να μην υπάρχουν λεφτά για εκεί που πρέπει να </w:t>
      </w:r>
      <w:r>
        <w:rPr>
          <w:rFonts w:eastAsia="Times New Roman" w:cs="Times New Roman"/>
          <w:szCs w:val="24"/>
        </w:rPr>
        <w:t xml:space="preserve">υπάρχουν λεφτά. </w:t>
      </w:r>
    </w:p>
    <w:p w14:paraId="522582F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Προσέξτε, κύριοι συνάδελφοι: Ο μισθός του Αρχηγού ΓΕΕΘΑ είναι σήμερα</w:t>
      </w:r>
      <w:r>
        <w:rPr>
          <w:rFonts w:eastAsia="Times New Roman" w:cs="Times New Roman"/>
          <w:szCs w:val="24"/>
        </w:rPr>
        <w:t>,</w:t>
      </w:r>
      <w:r>
        <w:rPr>
          <w:rFonts w:eastAsia="Times New Roman" w:cs="Times New Roman"/>
          <w:szCs w:val="24"/>
        </w:rPr>
        <w:t xml:space="preserve"> μαζί με όλα τα επιδόματα, τα έξοδα κίνησης</w:t>
      </w:r>
      <w:r>
        <w:rPr>
          <w:rFonts w:eastAsia="Times New Roman" w:cs="Times New Roman"/>
          <w:szCs w:val="24"/>
        </w:rPr>
        <w:t>,</w:t>
      </w:r>
      <w:r>
        <w:rPr>
          <w:rFonts w:eastAsia="Times New Roman" w:cs="Times New Roman"/>
          <w:szCs w:val="24"/>
        </w:rPr>
        <w:t xml:space="preserve"> λιγότερο από 3.000 ευρώ, είναι 2.845 ευρώ. </w:t>
      </w:r>
      <w:r>
        <w:rPr>
          <w:rFonts w:eastAsia="Times New Roman" w:cs="Times New Roman"/>
          <w:szCs w:val="24"/>
        </w:rPr>
        <w:t>Ο</w:t>
      </w:r>
      <w:r>
        <w:rPr>
          <w:rFonts w:eastAsia="Times New Roman" w:cs="Times New Roman"/>
          <w:szCs w:val="24"/>
        </w:rPr>
        <w:t xml:space="preserve">ι μισθοί των </w:t>
      </w:r>
      <w:r>
        <w:rPr>
          <w:rFonts w:eastAsia="Times New Roman" w:cs="Times New Roman"/>
          <w:szCs w:val="24"/>
        </w:rPr>
        <w:t>Α</w:t>
      </w:r>
      <w:r>
        <w:rPr>
          <w:rFonts w:eastAsia="Times New Roman" w:cs="Times New Roman"/>
          <w:szCs w:val="24"/>
        </w:rPr>
        <w:t xml:space="preserve">ρχηγών των τριών κλάδων, μαζί με τα όποια επιδόματα, είναι 2.500 </w:t>
      </w:r>
      <w:r>
        <w:rPr>
          <w:rFonts w:eastAsia="Times New Roman" w:cs="Times New Roman"/>
          <w:szCs w:val="24"/>
        </w:rPr>
        <w:t xml:space="preserve">ευρώ. Νομίζω ότι είναι ντροπή οι άνθρωποι που κρατούν </w:t>
      </w:r>
      <w:r>
        <w:rPr>
          <w:rFonts w:eastAsia="Times New Roman" w:cs="Times New Roman"/>
          <w:szCs w:val="24"/>
        </w:rPr>
        <w:lastRenderedPageBreak/>
        <w:t>την άμυνα της χώρας στα χέρια τους να παίρνουν λιγότερο από το</w:t>
      </w:r>
      <w:r>
        <w:rPr>
          <w:rFonts w:eastAsia="Times New Roman" w:cs="Times New Roman"/>
          <w:szCs w:val="24"/>
        </w:rPr>
        <w:t>ν</w:t>
      </w:r>
      <w:r>
        <w:rPr>
          <w:rFonts w:eastAsia="Times New Roman" w:cs="Times New Roman"/>
          <w:szCs w:val="24"/>
        </w:rPr>
        <w:t xml:space="preserve"> μισό μισθό ενός Βουλευτή. </w:t>
      </w:r>
    </w:p>
    <w:p w14:paraId="522582F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Όλα αυτά πρέπει να αλλάξουν. Πρέπει να είναι ορθολογικότερες οι δαπάνες, να γίνεται αξιολόγηση και να πάψουμε ν</w:t>
      </w:r>
      <w:r>
        <w:rPr>
          <w:rFonts w:eastAsia="Times New Roman" w:cs="Times New Roman"/>
          <w:szCs w:val="24"/>
        </w:rPr>
        <w:t xml:space="preserve">α αγοράζουμε όπλα μόνο για τις μίζες ή για δημόσιες σχέσεις. Τι εννοώ; Μιλάω για όπλα που αγοράζουμε και δεν χρειάζονται. </w:t>
      </w:r>
    </w:p>
    <w:p w14:paraId="522582F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1998 αγοράσαμε από τη Σλοβακία δώδεκα πυροβόλα, 20 εκατομμύρια ευρώ μόνο! Ο </w:t>
      </w:r>
      <w:r>
        <w:rPr>
          <w:rFonts w:eastAsia="Times New Roman" w:cs="Times New Roman"/>
          <w:szCs w:val="24"/>
        </w:rPr>
        <w:t>Σ</w:t>
      </w:r>
      <w:r>
        <w:rPr>
          <w:rFonts w:eastAsia="Times New Roman" w:cs="Times New Roman"/>
          <w:szCs w:val="24"/>
        </w:rPr>
        <w:t>τρατός δεν τα ήθελε και τα πυροβόλα πήγαν στην Κύπρο.</w:t>
      </w:r>
      <w:r>
        <w:rPr>
          <w:rFonts w:eastAsia="Times New Roman" w:cs="Times New Roman"/>
          <w:szCs w:val="24"/>
        </w:rPr>
        <w:t xml:space="preserve"> Το ίδιο έγινε και με τα έξι ραντάρ </w:t>
      </w:r>
      <w:r>
        <w:rPr>
          <w:rFonts w:eastAsia="Times New Roman" w:cs="Times New Roman"/>
          <w:szCs w:val="24"/>
        </w:rPr>
        <w:t>Π</w:t>
      </w:r>
      <w:r>
        <w:rPr>
          <w:rFonts w:eastAsia="Times New Roman" w:cs="Times New Roman"/>
          <w:szCs w:val="24"/>
        </w:rPr>
        <w:t>υροβολικού, τα οποία αγοράστηκαν επί υπουργίας Τσοχατζόπουλου</w:t>
      </w:r>
      <w:r>
        <w:rPr>
          <w:rFonts w:eastAsia="Times New Roman" w:cs="Times New Roman"/>
          <w:szCs w:val="24"/>
        </w:rPr>
        <w:t>,</w:t>
      </w:r>
      <w:r>
        <w:rPr>
          <w:rFonts w:eastAsia="Times New Roman" w:cs="Times New Roman"/>
          <w:szCs w:val="24"/>
        </w:rPr>
        <w:t xml:space="preserve"> με απευθείας ανάθεση σε αμερικανική εταιρεία, 130 εκατομμύρια δολάρια μόνο! </w:t>
      </w:r>
    </w:p>
    <w:p w14:paraId="522582F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Τα δοκίμασε ο </w:t>
      </w:r>
      <w:r>
        <w:rPr>
          <w:rFonts w:eastAsia="Times New Roman" w:cs="Times New Roman"/>
          <w:szCs w:val="24"/>
        </w:rPr>
        <w:t>Σ</w:t>
      </w:r>
      <w:r>
        <w:rPr>
          <w:rFonts w:eastAsia="Times New Roman" w:cs="Times New Roman"/>
          <w:szCs w:val="24"/>
        </w:rPr>
        <w:t>τρατός, είπε ότι δεν του κάνουν, οι πολιτικοί, όμως, επέμειναν κ</w:t>
      </w:r>
      <w:r>
        <w:rPr>
          <w:rFonts w:eastAsia="Times New Roman" w:cs="Times New Roman"/>
          <w:szCs w:val="24"/>
        </w:rPr>
        <w:t>αι έτσι αγοράστηκαν. Το Ναυτικό αγόρασε το 2004 πλοία ταχείας μεταφοράς, τα γνωστά ως Χόβερκραφτ. Δύο αγοράστηκαν από τη Ρωσία, δύο από την Ουκρανία</w:t>
      </w:r>
      <w:r>
        <w:rPr>
          <w:rFonts w:eastAsia="Times New Roman" w:cs="Times New Roman"/>
          <w:szCs w:val="24"/>
        </w:rPr>
        <w:t>,</w:t>
      </w:r>
      <w:r>
        <w:rPr>
          <w:rFonts w:eastAsia="Times New Roman" w:cs="Times New Roman"/>
          <w:szCs w:val="24"/>
        </w:rPr>
        <w:t xml:space="preserve"> με συνολικό κόστος 205 εκατομμύρια</w:t>
      </w:r>
      <w:r>
        <w:rPr>
          <w:rFonts w:eastAsia="Times New Roman" w:cs="Times New Roman"/>
          <w:szCs w:val="24"/>
        </w:rPr>
        <w:t>,</w:t>
      </w:r>
      <w:r>
        <w:rPr>
          <w:rFonts w:eastAsia="Times New Roman" w:cs="Times New Roman"/>
          <w:szCs w:val="24"/>
        </w:rPr>
        <w:t xml:space="preserve"> και αυτά τα σκάφη δεν μπορούν να πλεύσουν με πάνω από έξι μποφόρ. Απλώ</w:t>
      </w:r>
      <w:r>
        <w:rPr>
          <w:rFonts w:eastAsia="Times New Roman" w:cs="Times New Roman"/>
          <w:szCs w:val="24"/>
        </w:rPr>
        <w:t>ς τα βγάζουμε κά</w:t>
      </w:r>
      <w:r>
        <w:rPr>
          <w:rFonts w:eastAsia="Times New Roman" w:cs="Times New Roman"/>
          <w:szCs w:val="24"/>
        </w:rPr>
        <w:lastRenderedPageBreak/>
        <w:t>ποια στιγμή στον ήλιο</w:t>
      </w:r>
      <w:r>
        <w:rPr>
          <w:rFonts w:eastAsia="Times New Roman" w:cs="Times New Roman"/>
          <w:szCs w:val="24"/>
        </w:rPr>
        <w:t>,</w:t>
      </w:r>
      <w:r>
        <w:rPr>
          <w:rFonts w:eastAsia="Times New Roman" w:cs="Times New Roman"/>
          <w:szCs w:val="24"/>
        </w:rPr>
        <w:t xml:space="preserve"> για να μη σκουριάσουν. Α</w:t>
      </w:r>
      <w:r>
        <w:rPr>
          <w:rFonts w:eastAsia="Times New Roman"/>
          <w:szCs w:val="24"/>
        </w:rPr>
        <w:t>γοράστηκαν</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και αυτά, όπως και πολλά άλλα όπλα, πέρα από κάθε επιχειρησιακή ανάγκη.</w:t>
      </w:r>
    </w:p>
    <w:p w14:paraId="522582F4" w14:textId="77777777" w:rsidR="005D2FD3" w:rsidRDefault="00310839">
      <w:pPr>
        <w:spacing w:line="600" w:lineRule="auto"/>
        <w:ind w:firstLine="720"/>
        <w:jc w:val="both"/>
        <w:rPr>
          <w:rFonts w:eastAsia="Times New Roman"/>
          <w:szCs w:val="24"/>
        </w:rPr>
      </w:pPr>
      <w:r>
        <w:rPr>
          <w:rFonts w:eastAsia="Times New Roman"/>
          <w:szCs w:val="24"/>
        </w:rPr>
        <w:t xml:space="preserve">Το Ναυτικό προχώρησε στον εκσυγχρονισμό έξι φρεγατών -είναι η σύμβαση που θα απασχολήσει και την </w:t>
      </w:r>
      <w:r>
        <w:rPr>
          <w:rFonts w:eastAsia="Times New Roman"/>
          <w:szCs w:val="24"/>
        </w:rPr>
        <w:t>ε</w:t>
      </w:r>
      <w:r>
        <w:rPr>
          <w:rFonts w:eastAsia="Times New Roman"/>
          <w:szCs w:val="24"/>
        </w:rPr>
        <w:t>πιτ</w:t>
      </w:r>
      <w:r>
        <w:rPr>
          <w:rFonts w:eastAsia="Times New Roman"/>
          <w:szCs w:val="24"/>
        </w:rPr>
        <w:t xml:space="preserve">ροπή- με ανάδοχο τα </w:t>
      </w:r>
      <w:r>
        <w:rPr>
          <w:rFonts w:eastAsia="Times New Roman"/>
          <w:szCs w:val="24"/>
        </w:rPr>
        <w:t>Ν</w:t>
      </w:r>
      <w:r>
        <w:rPr>
          <w:rFonts w:eastAsia="Times New Roman"/>
          <w:szCs w:val="24"/>
        </w:rPr>
        <w:t xml:space="preserve">αυπηγεία Σκαραμαγκά, ως υποκατασκευή γαλλικής εταιρείας. Το Πολεμικό Ναυτικό είχε κρίνει ότι το πρόγραμμα, τεχνολογικά, επιχειρησιακά και οικονομικά, είναι ασύμφορο. Τα πλοία ήταν ήδη είκοσι, είκοσι δύο ετών. Το έργο, όμως, προχώρησε, </w:t>
      </w:r>
      <w:r>
        <w:rPr>
          <w:rFonts w:eastAsia="Times New Roman"/>
          <w:szCs w:val="24"/>
        </w:rPr>
        <w:t xml:space="preserve">με απόφαση των πολιτικών.  </w:t>
      </w:r>
    </w:p>
    <w:p w14:paraId="522582F5" w14:textId="77777777" w:rsidR="005D2FD3" w:rsidRDefault="00310839">
      <w:pPr>
        <w:spacing w:line="600" w:lineRule="auto"/>
        <w:ind w:firstLine="720"/>
        <w:jc w:val="both"/>
        <w:rPr>
          <w:rFonts w:eastAsia="Times New Roman"/>
          <w:szCs w:val="24"/>
        </w:rPr>
      </w:pPr>
      <w:r>
        <w:rPr>
          <w:rFonts w:eastAsia="Times New Roman"/>
          <w:szCs w:val="24"/>
        </w:rPr>
        <w:t>Είχαμε σπατάλες, λοιπόν, πελατειακό κράτος και μίζες δεκαετιών. Το ερώτημα είναι πολλαπλό, όμως, κύριοι συνάδελφοι. Είναι μόνο ο Τσοχατζόπουλος; Είναι μόνο ο Παπαντωνίου; Αυτοί οι δύο είναι οι εξαιρέσεις και σε όλες τις άλλες πρ</w:t>
      </w:r>
      <w:r>
        <w:rPr>
          <w:rFonts w:eastAsia="Times New Roman"/>
          <w:szCs w:val="24"/>
        </w:rPr>
        <w:t>ομήθειες τα κυκλώματα έκαναν πίσω και δεν έδιναν μίζες; Πότε θα μάθουμε την αλήθεια;</w:t>
      </w:r>
    </w:p>
    <w:p w14:paraId="522582F6" w14:textId="77777777" w:rsidR="005D2FD3" w:rsidRDefault="00310839">
      <w:pPr>
        <w:spacing w:line="600" w:lineRule="auto"/>
        <w:ind w:firstLine="720"/>
        <w:jc w:val="both"/>
        <w:rPr>
          <w:rFonts w:eastAsia="Times New Roman"/>
          <w:szCs w:val="24"/>
        </w:rPr>
      </w:pPr>
      <w:r>
        <w:rPr>
          <w:rFonts w:eastAsia="Times New Roman"/>
          <w:szCs w:val="24"/>
        </w:rPr>
        <w:t>Υπάρχει, όμως, κι ένα άλλο ερώτημα που αφορά τη σημερινή Κυβέρνηση. Σήμερα τι γίνεται; Όλοι αυτοί που μέχρι χθες μοίραζαν μίζες στα πολιτικά πρόσωπα</w:t>
      </w:r>
      <w:r>
        <w:rPr>
          <w:rFonts w:eastAsia="Times New Roman"/>
          <w:szCs w:val="24"/>
        </w:rPr>
        <w:t>,</w:t>
      </w:r>
      <w:r>
        <w:rPr>
          <w:rFonts w:eastAsia="Times New Roman"/>
          <w:szCs w:val="24"/>
        </w:rPr>
        <w:t xml:space="preserve"> για να παίρνουν τα έρ</w:t>
      </w:r>
      <w:r>
        <w:rPr>
          <w:rFonts w:eastAsia="Times New Roman"/>
          <w:szCs w:val="24"/>
        </w:rPr>
        <w:t xml:space="preserve">γα, </w:t>
      </w:r>
      <w:r>
        <w:rPr>
          <w:rFonts w:eastAsia="Times New Roman"/>
          <w:szCs w:val="24"/>
        </w:rPr>
        <w:lastRenderedPageBreak/>
        <w:t xml:space="preserve">έχουν πάρει ξαφνικά σύνταξη; Έχει αλλάξει ο τρόπος που αποφασίζουμε τι όπλα έχουμε ανάγκη; Έχει αλλάξει η διαδικασία της αγοράς όπλων; Τίποτα δεν έχει αλλάξει. Μόνο τα χρήματα, ίσως, να είναι λιγότερα.  </w:t>
      </w:r>
    </w:p>
    <w:p w14:paraId="522582F7" w14:textId="77777777" w:rsidR="005D2FD3" w:rsidRDefault="00310839">
      <w:pPr>
        <w:spacing w:line="600" w:lineRule="auto"/>
        <w:ind w:firstLine="720"/>
        <w:jc w:val="both"/>
        <w:rPr>
          <w:rFonts w:eastAsia="Times New Roman"/>
          <w:szCs w:val="24"/>
        </w:rPr>
      </w:pPr>
      <w:r>
        <w:rPr>
          <w:rFonts w:eastAsia="Times New Roman"/>
          <w:szCs w:val="24"/>
        </w:rPr>
        <w:t>Είπαμε και θα το ξαναπούμε: Χρειάζεται Συμβούλιο</w:t>
      </w:r>
      <w:r>
        <w:rPr>
          <w:rFonts w:eastAsia="Times New Roman"/>
          <w:szCs w:val="24"/>
        </w:rPr>
        <w:t xml:space="preserve"> Εθνικής Ασφαλείας</w:t>
      </w:r>
      <w:r>
        <w:rPr>
          <w:rFonts w:eastAsia="Times New Roman"/>
          <w:szCs w:val="24"/>
        </w:rPr>
        <w:t>,</w:t>
      </w:r>
      <w:r>
        <w:rPr>
          <w:rFonts w:eastAsia="Times New Roman"/>
          <w:szCs w:val="24"/>
        </w:rPr>
        <w:t xml:space="preserve"> με τη συμμετοχή της ηγεσίας του στρατεύματος και της πολιτικής ηγεσίας</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υβέρνησης και </w:t>
      </w:r>
      <w:r>
        <w:rPr>
          <w:rFonts w:eastAsia="Times New Roman"/>
          <w:szCs w:val="24"/>
        </w:rPr>
        <w:t>α</w:t>
      </w:r>
      <w:r>
        <w:rPr>
          <w:rFonts w:eastAsia="Times New Roman"/>
          <w:szCs w:val="24"/>
        </w:rPr>
        <w:t>ντιπολίτευσης. Όχι άλλα πεταμένα λεφτά σε άχρηστα όπλα. Να κόψουμε το νήμα που συνδέει πολιτικούς και προμηθευτές στην άμυνα, στην υγεία, στα δημόσι</w:t>
      </w:r>
      <w:r>
        <w:rPr>
          <w:rFonts w:eastAsia="Times New Roman"/>
          <w:szCs w:val="24"/>
        </w:rPr>
        <w:t xml:space="preserve">α έργα. </w:t>
      </w:r>
    </w:p>
    <w:p w14:paraId="522582F8" w14:textId="77777777" w:rsidR="005D2FD3" w:rsidRDefault="00310839">
      <w:pPr>
        <w:spacing w:line="600" w:lineRule="auto"/>
        <w:ind w:firstLine="720"/>
        <w:jc w:val="both"/>
        <w:rPr>
          <w:rFonts w:eastAsia="Times New Roman"/>
          <w:szCs w:val="24"/>
        </w:rPr>
      </w:pPr>
      <w:r>
        <w:rPr>
          <w:rFonts w:eastAsia="Times New Roman"/>
          <w:szCs w:val="24"/>
        </w:rPr>
        <w:t>Όλα αυτά, όμως, δεν θα συμβούν με στρακαστρούκες. Όλα αυτά θέλουν σχέδιο</w:t>
      </w:r>
      <w:r>
        <w:rPr>
          <w:rFonts w:eastAsia="Times New Roman"/>
          <w:szCs w:val="24"/>
        </w:rPr>
        <w:t xml:space="preserve"> κ</w:t>
      </w:r>
      <w:r>
        <w:rPr>
          <w:rFonts w:eastAsia="Times New Roman"/>
          <w:szCs w:val="24"/>
        </w:rPr>
        <w:t>αι</w:t>
      </w:r>
      <w:r>
        <w:rPr>
          <w:rFonts w:eastAsia="Times New Roman"/>
          <w:szCs w:val="24"/>
        </w:rPr>
        <w:t>,</w:t>
      </w:r>
      <w:r>
        <w:rPr>
          <w:rFonts w:eastAsia="Times New Roman"/>
          <w:szCs w:val="24"/>
        </w:rPr>
        <w:t xml:space="preserve"> βέβαια, θέλουν βούληση για σύγκρουση, όχι σύγκρουση με τη διαφθορά των άλλων, αλλά σύγκρουση με τη διαφθορά του συστήματος. </w:t>
      </w:r>
    </w:p>
    <w:p w14:paraId="522582F9" w14:textId="77777777" w:rsidR="005D2FD3" w:rsidRDefault="00310839">
      <w:pPr>
        <w:spacing w:line="600" w:lineRule="auto"/>
        <w:ind w:firstLine="720"/>
        <w:jc w:val="both"/>
        <w:rPr>
          <w:rFonts w:eastAsia="Times New Roman"/>
          <w:szCs w:val="24"/>
        </w:rPr>
      </w:pPr>
      <w:r>
        <w:rPr>
          <w:rFonts w:eastAsia="Times New Roman"/>
          <w:szCs w:val="24"/>
        </w:rPr>
        <w:t xml:space="preserve">Όσα έχουν συμβεί τους τελευταίους μήνες στην Τράπεζα Αττικής και στα κονδύλια της προσφυγικής και μεταναστευτικής κρίσης φανερώνουν ότι οι </w:t>
      </w:r>
      <w:r>
        <w:rPr>
          <w:rFonts w:eastAsia="Times New Roman"/>
          <w:szCs w:val="24"/>
        </w:rPr>
        <w:t>«</w:t>
      </w:r>
      <w:r>
        <w:rPr>
          <w:rFonts w:eastAsia="Times New Roman"/>
          <w:szCs w:val="24"/>
        </w:rPr>
        <w:t>ΣΥΡΙΖΑΝΕΛ</w:t>
      </w:r>
      <w:r>
        <w:rPr>
          <w:rFonts w:eastAsia="Times New Roman"/>
          <w:szCs w:val="24"/>
        </w:rPr>
        <w:t>»</w:t>
      </w:r>
      <w:r>
        <w:rPr>
          <w:rFonts w:eastAsia="Times New Roman"/>
          <w:szCs w:val="24"/>
        </w:rPr>
        <w:t xml:space="preserve"> δεν έχουν την ικανότητα, αλλά κυρίως δεν έχουν τη βούληση να συγκρουστούν με τη διαφθορά τους συστήματος.</w:t>
      </w:r>
      <w:r>
        <w:rPr>
          <w:rFonts w:eastAsia="Times New Roman"/>
          <w:szCs w:val="24"/>
        </w:rPr>
        <w:t xml:space="preserve"> Συμβιβάστηκαν και την υπηρετούν. </w:t>
      </w:r>
    </w:p>
    <w:p w14:paraId="522582FA" w14:textId="77777777" w:rsidR="005D2FD3" w:rsidRDefault="00310839">
      <w:pPr>
        <w:spacing w:line="600" w:lineRule="auto"/>
        <w:ind w:firstLine="720"/>
        <w:jc w:val="both"/>
        <w:rPr>
          <w:rFonts w:eastAsia="Times New Roman"/>
          <w:szCs w:val="24"/>
        </w:rPr>
      </w:pPr>
      <w:r>
        <w:rPr>
          <w:rFonts w:eastAsia="Times New Roman"/>
          <w:szCs w:val="24"/>
        </w:rPr>
        <w:lastRenderedPageBreak/>
        <w:t>Επιμένουν στην Κυβέρνηση, για παράδειγμα, κύριοι συνάδελφοι, στα συσσίτια για μετανάστες και πρόσφυγες, ενώ η Ευρωπαϊκή Ένωση διαθέτει 400 ευρώ ανά οικογένεια πρόσφυγα για τη σίτισή του. Αρνούμαστε να πάρουμε αυτά τα λεφτ</w:t>
      </w:r>
      <w:r>
        <w:rPr>
          <w:rFonts w:eastAsia="Times New Roman"/>
          <w:szCs w:val="24"/>
        </w:rPr>
        <w:t xml:space="preserve">ά και θα το κάνουμε, λέμε, τον Μάιο. Γιατί τον Μάιο; Γιατί όχι χθες; Μήπως γιατί η σίτιση των προσφύγων είναι μια κερδοφόρα επιχείρηση, έχουν εμπλακεί εταιρείες φιλικές στους </w:t>
      </w:r>
      <w:r>
        <w:rPr>
          <w:rFonts w:eastAsia="Times New Roman"/>
          <w:szCs w:val="24"/>
        </w:rPr>
        <w:t>«</w:t>
      </w:r>
      <w:r>
        <w:rPr>
          <w:rFonts w:eastAsia="Times New Roman"/>
          <w:szCs w:val="24"/>
        </w:rPr>
        <w:t>ΣΥΡΙΖΑΝΕΛ</w:t>
      </w:r>
      <w:r>
        <w:rPr>
          <w:rFonts w:eastAsia="Times New Roman"/>
          <w:szCs w:val="24"/>
        </w:rPr>
        <w:t>»</w:t>
      </w:r>
      <w:r>
        <w:rPr>
          <w:rFonts w:eastAsia="Times New Roman"/>
          <w:szCs w:val="24"/>
        </w:rPr>
        <w:t>, που με τη διαδικασία του κατεπείγοντος αναλαμβάνουν συμβόλαια εκατον</w:t>
      </w:r>
      <w:r>
        <w:rPr>
          <w:rFonts w:eastAsia="Times New Roman"/>
          <w:szCs w:val="24"/>
        </w:rPr>
        <w:t>τάδων εκατομμυρίων, σπασμένα σε μικρά μικρά κομμάτια, ώστε να είναι σχεδόν αδύνατος ο έλεγχος;</w:t>
      </w:r>
    </w:p>
    <w:p w14:paraId="522582FB" w14:textId="77777777" w:rsidR="005D2FD3" w:rsidRDefault="00310839">
      <w:pPr>
        <w:spacing w:line="600" w:lineRule="auto"/>
        <w:ind w:firstLine="720"/>
        <w:jc w:val="both"/>
        <w:rPr>
          <w:rFonts w:eastAsia="Times New Roman"/>
          <w:szCs w:val="24"/>
        </w:rPr>
      </w:pPr>
      <w:r>
        <w:rPr>
          <w:rFonts w:eastAsia="Times New Roman"/>
          <w:szCs w:val="24"/>
        </w:rPr>
        <w:t>Κυρίες και κύριοι συνάδελφοι, πρόσεξα ότι κάποια στιγμή ο κ. Τσίπρας προσπάθησε να ρίξει την ευθύνη στον Κώστα Σημίτη. Προφανώς είναι της άποψης ότι η χώρα θα πή</w:t>
      </w:r>
      <w:r>
        <w:rPr>
          <w:rFonts w:eastAsia="Times New Roman"/>
          <w:szCs w:val="24"/>
        </w:rPr>
        <w:t xml:space="preserve">γαινε καλύτερα αν είχε κερδίσει τη μάχη ο κ. Τσοχατζόπουλος. Το είπε, άλλωστε, ξεκάθαρα ο σύντροφος του κ. Τσίπρα, ο κ. Κοτσακάς. </w:t>
      </w:r>
      <w:r>
        <w:rPr>
          <w:rFonts w:eastAsia="Times New Roman"/>
          <w:szCs w:val="24"/>
        </w:rPr>
        <w:t>Δ</w:t>
      </w:r>
      <w:r>
        <w:rPr>
          <w:rFonts w:eastAsia="Times New Roman"/>
          <w:szCs w:val="24"/>
        </w:rPr>
        <w:t xml:space="preserve">εν το είπε τότε, το 1996, το είπε τώρα. Το είπε τώρα που ξέρουμε. </w:t>
      </w:r>
    </w:p>
    <w:p w14:paraId="522582FC" w14:textId="77777777" w:rsidR="005D2FD3" w:rsidRDefault="00310839">
      <w:pPr>
        <w:spacing w:line="600" w:lineRule="auto"/>
        <w:ind w:firstLine="720"/>
        <w:jc w:val="both"/>
        <w:rPr>
          <w:rFonts w:eastAsia="Times New Roman"/>
          <w:szCs w:val="24"/>
        </w:rPr>
      </w:pPr>
      <w:r>
        <w:rPr>
          <w:rFonts w:eastAsia="Times New Roman"/>
          <w:szCs w:val="24"/>
        </w:rPr>
        <w:t>Προσέξτε! Στις αρχές Νοεμβρίου ο κ. Κοτσακάς ανέλαβε τον π</w:t>
      </w:r>
      <w:r>
        <w:rPr>
          <w:rFonts w:eastAsia="Times New Roman"/>
          <w:szCs w:val="24"/>
        </w:rPr>
        <w:t>ολιτικό σχεδιασμό του ΣΥΡΙΖΑ. Κανένα πρόβλημα, ο καθένας επιλέγει τα στελέχη του. Τ</w:t>
      </w:r>
      <w:r>
        <w:rPr>
          <w:rFonts w:eastAsia="Times New Roman"/>
          <w:szCs w:val="24"/>
        </w:rPr>
        <w:t>ι δήλωσε; Δήλωσε, τώρα, τον Νο</w:t>
      </w:r>
      <w:r>
        <w:rPr>
          <w:rFonts w:eastAsia="Times New Roman"/>
          <w:szCs w:val="24"/>
        </w:rPr>
        <w:lastRenderedPageBreak/>
        <w:t>έμβριο: «Ναι, το 1996 στήριξα την υποψηφιότητα του κ. Τσοχατζόπουλου και το έκανα συνειδητά, γιατί έβλεπα τη συντηρητική στροφή της σοσιαλδημοκ</w:t>
      </w:r>
      <w:r>
        <w:rPr>
          <w:rFonts w:eastAsia="Times New Roman"/>
          <w:szCs w:val="24"/>
        </w:rPr>
        <w:t>ρατίας. Και αποδείχθηκε εκ των πραγμάτων ότι και το ΠΑΣΟΚ θα έκανε συντηρητική δεξιά στροφή. Επ’ αυτού», δηλαδή όσο</w:t>
      </w:r>
      <w:r>
        <w:rPr>
          <w:rFonts w:eastAsia="Times New Roman"/>
          <w:szCs w:val="24"/>
        </w:rPr>
        <w:t>ν</w:t>
      </w:r>
      <w:r>
        <w:rPr>
          <w:rFonts w:eastAsia="Times New Roman"/>
          <w:szCs w:val="24"/>
        </w:rPr>
        <w:t xml:space="preserve"> αφορά τη διακυβέρνηση Σημίτη, «δικαιώθηκα εκ του αποτελέσματος</w:t>
      </w:r>
      <w:r>
        <w:rPr>
          <w:rFonts w:eastAsia="Times New Roman"/>
          <w:szCs w:val="24"/>
        </w:rPr>
        <w:t>.</w:t>
      </w:r>
      <w:r>
        <w:rPr>
          <w:rFonts w:eastAsia="Times New Roman"/>
          <w:szCs w:val="24"/>
        </w:rPr>
        <w:t>».</w:t>
      </w:r>
    </w:p>
    <w:p w14:paraId="522582FD" w14:textId="77777777" w:rsidR="005D2FD3" w:rsidRDefault="00310839">
      <w:pPr>
        <w:spacing w:line="600" w:lineRule="auto"/>
        <w:ind w:firstLine="720"/>
        <w:jc w:val="both"/>
        <w:rPr>
          <w:rFonts w:eastAsia="Times New Roman"/>
          <w:szCs w:val="24"/>
        </w:rPr>
      </w:pPr>
      <w:r>
        <w:rPr>
          <w:rFonts w:eastAsia="Times New Roman"/>
          <w:szCs w:val="24"/>
        </w:rPr>
        <w:t>Ο κ. Κοτσακάς, στενός συνεργάτης του κ. Τσοχατζόπουλου και πρωτοκλασάτο σ</w:t>
      </w:r>
      <w:r>
        <w:rPr>
          <w:rFonts w:eastAsia="Times New Roman"/>
          <w:szCs w:val="24"/>
        </w:rPr>
        <w:t>τέλεχος του ΣΥΡΙΖΑ, δεν νιώθει την ανάγκη να πει ούτε μία λέξη ούτε μία κουβέντα, όλα αυτά τα χρόνια</w:t>
      </w:r>
      <w:r>
        <w:rPr>
          <w:rFonts w:eastAsia="Times New Roman"/>
          <w:szCs w:val="24"/>
        </w:rPr>
        <w:t>,</w:t>
      </w:r>
      <w:r>
        <w:rPr>
          <w:rFonts w:eastAsia="Times New Roman"/>
          <w:szCs w:val="24"/>
        </w:rPr>
        <w:t xml:space="preserve"> για τα λεφτά που κατέληγαν στις τσέπες των πολιτικών. Λέει</w:t>
      </w:r>
      <w:r>
        <w:rPr>
          <w:rFonts w:eastAsia="Times New Roman"/>
          <w:szCs w:val="24"/>
        </w:rPr>
        <w:t>,</w:t>
      </w:r>
      <w:r>
        <w:rPr>
          <w:rFonts w:eastAsia="Times New Roman"/>
          <w:szCs w:val="24"/>
        </w:rPr>
        <w:t xml:space="preserve"> όμως, «</w:t>
      </w:r>
      <w:r>
        <w:rPr>
          <w:rFonts w:eastAsia="Times New Roman"/>
          <w:szCs w:val="24"/>
        </w:rPr>
        <w:t>δ</w:t>
      </w:r>
      <w:r>
        <w:rPr>
          <w:rFonts w:eastAsia="Times New Roman"/>
          <w:szCs w:val="24"/>
        </w:rPr>
        <w:t>ικαιώθηκα που στήριξα τον κ. Τσοχατζόπουλο». Αυτή είναι και η άποψη της Κυβέρνησης; Αυ</w:t>
      </w:r>
      <w:r>
        <w:rPr>
          <w:rFonts w:eastAsia="Times New Roman"/>
          <w:szCs w:val="24"/>
        </w:rPr>
        <w:t>τή είναι η άποψη του κ. Τσίπρα; Καλύτερα Άκης παρά Σημίτης;</w:t>
      </w:r>
    </w:p>
    <w:p w14:paraId="522582FE" w14:textId="77777777" w:rsidR="005D2FD3" w:rsidRDefault="00310839">
      <w:pPr>
        <w:spacing w:line="600" w:lineRule="auto"/>
        <w:ind w:firstLine="720"/>
        <w:jc w:val="both"/>
        <w:rPr>
          <w:rFonts w:eastAsia="Times New Roman"/>
          <w:szCs w:val="24"/>
        </w:rPr>
      </w:pPr>
      <w:r>
        <w:rPr>
          <w:rFonts w:eastAsia="Times New Roman"/>
          <w:szCs w:val="24"/>
        </w:rPr>
        <w:t>Κυρίες και κύριοι, το Ποτάμι θα ψηφίσει «</w:t>
      </w:r>
      <w:r>
        <w:rPr>
          <w:rFonts w:eastAsia="Times New Roman"/>
          <w:szCs w:val="24"/>
        </w:rPr>
        <w:t>ναι</w:t>
      </w:r>
      <w:r>
        <w:rPr>
          <w:rFonts w:eastAsia="Times New Roman"/>
          <w:szCs w:val="24"/>
        </w:rPr>
        <w:t xml:space="preserve">» στην </w:t>
      </w:r>
      <w:r>
        <w:rPr>
          <w:rFonts w:eastAsia="Times New Roman"/>
          <w:szCs w:val="24"/>
        </w:rPr>
        <w:t>ε</w:t>
      </w:r>
      <w:r>
        <w:rPr>
          <w:rFonts w:eastAsia="Times New Roman"/>
          <w:szCs w:val="24"/>
        </w:rPr>
        <w:t xml:space="preserve">ιδική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 xml:space="preserve">πιτροπή </w:t>
      </w:r>
      <w:r>
        <w:rPr>
          <w:rFonts w:eastAsia="Times New Roman"/>
          <w:szCs w:val="24"/>
        </w:rPr>
        <w:t>κ</w:t>
      </w:r>
      <w:r>
        <w:rPr>
          <w:rFonts w:eastAsia="Times New Roman"/>
          <w:szCs w:val="24"/>
        </w:rPr>
        <w:t>αι οι Βουλευτές του θα προσπαθήσουν να αποκαλυφθεί, ακόμα και στ</w:t>
      </w:r>
      <w:r>
        <w:rPr>
          <w:rFonts w:eastAsia="Times New Roman"/>
          <w:szCs w:val="24"/>
        </w:rPr>
        <w:t>ο</w:t>
      </w:r>
      <w:r>
        <w:rPr>
          <w:rFonts w:eastAsia="Times New Roman"/>
          <w:szCs w:val="24"/>
        </w:rPr>
        <w:t xml:space="preserve"> στεν</w:t>
      </w:r>
      <w:r>
        <w:rPr>
          <w:rFonts w:eastAsia="Times New Roman"/>
          <w:szCs w:val="24"/>
        </w:rPr>
        <w:t>ό</w:t>
      </w:r>
      <w:r>
        <w:rPr>
          <w:rFonts w:eastAsia="Times New Roman"/>
          <w:szCs w:val="24"/>
        </w:rPr>
        <w:t xml:space="preserve"> πλαίσι</w:t>
      </w:r>
      <w:r>
        <w:rPr>
          <w:rFonts w:eastAsia="Times New Roman"/>
          <w:szCs w:val="24"/>
        </w:rPr>
        <w:t>ο</w:t>
      </w:r>
      <w:r>
        <w:rPr>
          <w:rFonts w:eastAsia="Times New Roman"/>
          <w:szCs w:val="24"/>
        </w:rPr>
        <w:t xml:space="preserve"> αυτής της διαδικασίας, η αλήθεια</w:t>
      </w:r>
      <w:r>
        <w:rPr>
          <w:rFonts w:eastAsia="Times New Roman"/>
          <w:szCs w:val="24"/>
        </w:rPr>
        <w:t>. Το ίδιο θα κάνουμε και για κάθε άλλη ανάλογη υπόθεση που έχει οσμή σκανδάλου. Θα συγκρουστούμε με όλες τις μελανές σελίδες του παρελθόντος και του παρόντος. Η κοινωνία έχει ανάγκη να ξέρει πο</w:t>
      </w:r>
      <w:r>
        <w:rPr>
          <w:rFonts w:eastAsia="Times New Roman"/>
          <w:szCs w:val="24"/>
        </w:rPr>
        <w:t>ύ</w:t>
      </w:r>
      <w:r>
        <w:rPr>
          <w:rFonts w:eastAsia="Times New Roman"/>
          <w:szCs w:val="24"/>
        </w:rPr>
        <w:t xml:space="preserve"> καταλήγουν τα λεφτά της και </w:t>
      </w:r>
      <w:r>
        <w:rPr>
          <w:rFonts w:eastAsia="Times New Roman"/>
          <w:szCs w:val="24"/>
        </w:rPr>
        <w:lastRenderedPageBreak/>
        <w:t xml:space="preserve">κυρίως η κοινωνία έχει ανάγκη να </w:t>
      </w:r>
      <w:r>
        <w:rPr>
          <w:rFonts w:eastAsia="Times New Roman"/>
          <w:szCs w:val="24"/>
        </w:rPr>
        <w:t xml:space="preserve">ξαναπιστέψει σε ένα πολιτικό σύστημα μακριά από μίζες και από σκιές. </w:t>
      </w:r>
    </w:p>
    <w:p w14:paraId="522582FF" w14:textId="77777777" w:rsidR="005D2FD3" w:rsidRDefault="00310839">
      <w:pPr>
        <w:spacing w:line="600" w:lineRule="auto"/>
        <w:ind w:firstLine="720"/>
        <w:jc w:val="both"/>
        <w:rPr>
          <w:rFonts w:eastAsia="Times New Roman"/>
          <w:szCs w:val="24"/>
        </w:rPr>
      </w:pPr>
      <w:r>
        <w:rPr>
          <w:rFonts w:eastAsia="Times New Roman"/>
          <w:szCs w:val="24"/>
        </w:rPr>
        <w:t>Σας ευχαριστώ.</w:t>
      </w:r>
    </w:p>
    <w:p w14:paraId="52258300" w14:textId="77777777" w:rsidR="005D2FD3" w:rsidRDefault="00310839">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52258301" w14:textId="77777777" w:rsidR="005D2FD3" w:rsidRDefault="00310839">
      <w:pPr>
        <w:spacing w:line="600" w:lineRule="auto"/>
        <w:ind w:firstLine="539"/>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 τον κ. Θεοδωράκη.</w:t>
      </w:r>
    </w:p>
    <w:p w14:paraId="52258302" w14:textId="77777777" w:rsidR="005D2FD3" w:rsidRDefault="00310839">
      <w:pPr>
        <w:spacing w:line="600" w:lineRule="auto"/>
        <w:ind w:left="-181" w:firstLine="720"/>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 xml:space="preserve">ότι </w:t>
      </w:r>
      <w:r>
        <w:rPr>
          <w:rFonts w:eastAsia="Times New Roman"/>
          <w:szCs w:val="24"/>
        </w:rPr>
        <w:t>τη συνε</w:t>
      </w:r>
      <w:r>
        <w:rPr>
          <w:rFonts w:eastAsia="Times New Roman"/>
          <w:szCs w:val="24"/>
        </w:rPr>
        <w:t xml:space="preserve">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t xml:space="preserve">ενημερώθηκαν για την ιστορία του κτηρίου και τον τρόπο οργάνωσης και λειτουργίας της Βουλής και ξεναγήθηκαν στην έκθεση της </w:t>
      </w:r>
      <w:r>
        <w:rPr>
          <w:rFonts w:eastAsia="Times New Roman"/>
          <w:szCs w:val="24"/>
        </w:rPr>
        <w:t xml:space="preserve">αίθουσας </w:t>
      </w:r>
      <w:r>
        <w:rPr>
          <w:rFonts w:eastAsia="Times New Roman"/>
          <w:szCs w:val="24"/>
        </w:rPr>
        <w:t xml:space="preserve">«ΕΛΕΥΘΕΡΙΟΣ ΒΕΝΙΖΕΛΟΣ», τριάντα τέσσερις μαθήτριες και μαθητές και τέσσερις συνοδοί από σχολείο της Ολλανδίας, από το </w:t>
      </w:r>
      <w:r>
        <w:rPr>
          <w:rFonts w:eastAsia="Times New Roman"/>
          <w:szCs w:val="24"/>
          <w:lang w:val="en-US"/>
        </w:rPr>
        <w:t>Hyperion</w:t>
      </w:r>
      <w:r>
        <w:rPr>
          <w:rFonts w:eastAsia="Times New Roman"/>
          <w:szCs w:val="24"/>
        </w:rPr>
        <w:t xml:space="preserve"> </w:t>
      </w:r>
      <w:r>
        <w:rPr>
          <w:rFonts w:eastAsia="Times New Roman"/>
          <w:szCs w:val="24"/>
          <w:lang w:val="en-US"/>
        </w:rPr>
        <w:t>Lyceum</w:t>
      </w:r>
      <w:r>
        <w:rPr>
          <w:rFonts w:eastAsia="Times New Roman"/>
          <w:szCs w:val="24"/>
        </w:rPr>
        <w:t>.</w:t>
      </w:r>
    </w:p>
    <w:p w14:paraId="52258303" w14:textId="77777777" w:rsidR="005D2FD3" w:rsidRDefault="00310839">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52258304"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2258305" w14:textId="77777777" w:rsidR="005D2FD3" w:rsidRDefault="00310839">
      <w:pPr>
        <w:spacing w:line="600" w:lineRule="auto"/>
        <w:ind w:firstLine="720"/>
        <w:jc w:val="both"/>
        <w:rPr>
          <w:rFonts w:eastAsia="Times New Roman"/>
          <w:szCs w:val="24"/>
        </w:rPr>
      </w:pPr>
      <w:r>
        <w:rPr>
          <w:rFonts w:eastAsia="Times New Roman"/>
          <w:szCs w:val="24"/>
        </w:rPr>
        <w:t>Τον λόγο έχει ο Αναπληρωτής Υπουργός Εθνικής</w:t>
      </w:r>
      <w:r>
        <w:rPr>
          <w:rFonts w:eastAsia="Times New Roman"/>
          <w:szCs w:val="24"/>
        </w:rPr>
        <w:t xml:space="preserve"> Άμυνας κ. Δημήτριος Βίτσας.</w:t>
      </w:r>
    </w:p>
    <w:p w14:paraId="52258306" w14:textId="77777777" w:rsidR="005D2FD3" w:rsidRDefault="00310839">
      <w:pPr>
        <w:spacing w:line="600" w:lineRule="auto"/>
        <w:ind w:firstLine="720"/>
        <w:jc w:val="both"/>
        <w:rPr>
          <w:rFonts w:eastAsia="Times New Roman"/>
          <w:szCs w:val="24"/>
        </w:rPr>
      </w:pPr>
      <w:r>
        <w:rPr>
          <w:rFonts w:eastAsia="Times New Roman"/>
          <w:b/>
          <w:szCs w:val="24"/>
        </w:rPr>
        <w:lastRenderedPageBreak/>
        <w:t xml:space="preserve">ΔΗΜΗΤΡΙΟΣ ΒΙΤΣΑΣ (Αναπληρωτής Υπουργός Εθνικής Άμυνας): </w:t>
      </w:r>
      <w:r>
        <w:rPr>
          <w:rFonts w:eastAsia="Times New Roman"/>
          <w:szCs w:val="24"/>
        </w:rPr>
        <w:t>Ευχαριστώ, κύριε Πρόεδρε.</w:t>
      </w:r>
    </w:p>
    <w:p w14:paraId="52258307" w14:textId="77777777" w:rsidR="005D2FD3" w:rsidRDefault="00310839">
      <w:pPr>
        <w:spacing w:line="600" w:lineRule="auto"/>
        <w:ind w:firstLine="720"/>
        <w:jc w:val="both"/>
        <w:rPr>
          <w:rFonts w:eastAsia="Times New Roman"/>
          <w:szCs w:val="24"/>
        </w:rPr>
      </w:pPr>
      <w:r>
        <w:rPr>
          <w:rFonts w:eastAsia="Times New Roman"/>
          <w:szCs w:val="24"/>
        </w:rPr>
        <w:t>Κύριοι συνάδελφοι, κατ’ αρχ</w:t>
      </w:r>
      <w:r>
        <w:rPr>
          <w:rFonts w:eastAsia="Times New Roman"/>
          <w:szCs w:val="24"/>
        </w:rPr>
        <w:t>άς</w:t>
      </w:r>
      <w:r>
        <w:rPr>
          <w:rFonts w:eastAsia="Times New Roman"/>
          <w:szCs w:val="24"/>
        </w:rPr>
        <w:t xml:space="preserve"> δεν μπορώ να ξεφύγω από την πρόκληση που έγινε σήμερα σε αυτή την Αίθουσα στη συζήτηση. </w:t>
      </w:r>
      <w:r>
        <w:rPr>
          <w:rFonts w:eastAsia="Times New Roman"/>
          <w:szCs w:val="24"/>
        </w:rPr>
        <w:t>Α</w:t>
      </w:r>
      <w:r>
        <w:rPr>
          <w:rFonts w:eastAsia="Times New Roman"/>
          <w:szCs w:val="24"/>
        </w:rPr>
        <w:t xml:space="preserve">ναφέρομαι σε αυτό που και </w:t>
      </w:r>
      <w:r>
        <w:rPr>
          <w:rFonts w:eastAsia="Times New Roman"/>
          <w:szCs w:val="24"/>
        </w:rPr>
        <w:t>ο Πρόεδρος της Βουλής αλλά και εγώ ο ίδιος</w:t>
      </w:r>
      <w:r>
        <w:rPr>
          <w:rFonts w:eastAsia="Times New Roman"/>
          <w:szCs w:val="24"/>
        </w:rPr>
        <w:t>,</w:t>
      </w:r>
      <w:r>
        <w:rPr>
          <w:rFonts w:eastAsia="Times New Roman"/>
          <w:szCs w:val="24"/>
        </w:rPr>
        <w:t xml:space="preserve"> με ιδιαίτερη έκπληξη</w:t>
      </w:r>
      <w:r>
        <w:rPr>
          <w:rFonts w:eastAsia="Times New Roman"/>
          <w:szCs w:val="24"/>
        </w:rPr>
        <w:t>,</w:t>
      </w:r>
      <w:r>
        <w:rPr>
          <w:rFonts w:eastAsia="Times New Roman"/>
          <w:szCs w:val="24"/>
        </w:rPr>
        <w:t xml:space="preserve"> άκουσα και αφορούσε τη χθεσινή έκθεση για τον Νίκο Μπελογιάννη. Δεν θα επεκταθώ. Ειπώθηκαν πάρα πολλά. </w:t>
      </w:r>
    </w:p>
    <w:p w14:paraId="52258308" w14:textId="77777777" w:rsidR="005D2FD3" w:rsidRDefault="00310839">
      <w:pPr>
        <w:spacing w:line="600" w:lineRule="auto"/>
        <w:ind w:firstLine="720"/>
        <w:jc w:val="both"/>
        <w:rPr>
          <w:rFonts w:eastAsia="Times New Roman"/>
          <w:szCs w:val="24"/>
        </w:rPr>
      </w:pPr>
      <w:r>
        <w:rPr>
          <w:rFonts w:eastAsia="Times New Roman"/>
          <w:szCs w:val="24"/>
        </w:rPr>
        <w:t>Εγώ, όμως, έβγαλα ένα συμπέρασμα και θέλω να το μοιραστώ μαζί σας. Ο Νίκος Μπελογιάννη</w:t>
      </w:r>
      <w:r>
        <w:rPr>
          <w:rFonts w:eastAsia="Times New Roman"/>
          <w:szCs w:val="24"/>
        </w:rPr>
        <w:t>ς, μέλος της Κεντρικής Επιτροπής του Κομμουνιστικού Κόμματος Ελλάδας, αγωνιστής του ΕΑΜ και του ΕΛΑΣ, άνθρωπος που δολοφονήθηκε το 1952 διά παρανόμου εκτελέσεως, ζει. Ζει και</w:t>
      </w:r>
      <w:r>
        <w:rPr>
          <w:rFonts w:eastAsia="Times New Roman"/>
          <w:szCs w:val="24"/>
        </w:rPr>
        <w:t>,</w:t>
      </w:r>
      <w:r>
        <w:rPr>
          <w:rFonts w:eastAsia="Times New Roman"/>
          <w:szCs w:val="24"/>
        </w:rPr>
        <w:t xml:space="preserve"> όχι μόνο ζει, αλλά φοβίζει. Φοβίζει αυτός ο ήρωας κάθε δημοκράτη </w:t>
      </w:r>
      <w:r>
        <w:rPr>
          <w:rFonts w:eastAsia="Times New Roman"/>
          <w:szCs w:val="24"/>
        </w:rPr>
        <w:t>ανθρώπου</w:t>
      </w:r>
      <w:r>
        <w:rPr>
          <w:rFonts w:eastAsia="Times New Roman"/>
          <w:szCs w:val="24"/>
        </w:rPr>
        <w:t xml:space="preserve">, κάθε </w:t>
      </w:r>
      <w:r>
        <w:rPr>
          <w:rFonts w:eastAsia="Times New Roman"/>
          <w:szCs w:val="24"/>
        </w:rPr>
        <w:t>α</w:t>
      </w:r>
      <w:r>
        <w:rPr>
          <w:rFonts w:eastAsia="Times New Roman"/>
          <w:szCs w:val="24"/>
        </w:rPr>
        <w:t>ριστερ</w:t>
      </w:r>
      <w:r>
        <w:rPr>
          <w:rFonts w:eastAsia="Times New Roman"/>
          <w:szCs w:val="24"/>
        </w:rPr>
        <w:t>ού</w:t>
      </w:r>
      <w:r>
        <w:rPr>
          <w:rFonts w:eastAsia="Times New Roman"/>
          <w:szCs w:val="24"/>
        </w:rPr>
        <w:t xml:space="preserve"> </w:t>
      </w:r>
      <w:r>
        <w:rPr>
          <w:rFonts w:eastAsia="Times New Roman"/>
          <w:szCs w:val="24"/>
        </w:rPr>
        <w:t>α</w:t>
      </w:r>
      <w:r>
        <w:rPr>
          <w:rFonts w:eastAsia="Times New Roman"/>
          <w:szCs w:val="24"/>
        </w:rPr>
        <w:t>νθρ</w:t>
      </w:r>
      <w:r>
        <w:rPr>
          <w:rFonts w:eastAsia="Times New Roman"/>
          <w:szCs w:val="24"/>
        </w:rPr>
        <w:t>ώ</w:t>
      </w:r>
      <w:r>
        <w:rPr>
          <w:rFonts w:eastAsia="Times New Roman"/>
          <w:szCs w:val="24"/>
        </w:rPr>
        <w:t>πο</w:t>
      </w:r>
      <w:r>
        <w:rPr>
          <w:rFonts w:eastAsia="Times New Roman"/>
          <w:szCs w:val="24"/>
        </w:rPr>
        <w:t>υ</w:t>
      </w:r>
      <w:r>
        <w:rPr>
          <w:rFonts w:eastAsia="Times New Roman"/>
          <w:szCs w:val="24"/>
        </w:rPr>
        <w:t>, ο οποίος έχει παλέψει για την ελευθερία απ’ όλες τις δημοκρατικές παρατάξεις, όλους εκείνους οι οποίοι στο μυαλό τους και στην καθημερινή τους πρακτική έχουν μόνο και μόνο τις διαδικασίες της καταπίεσης, της δουλείας, τις διαδικασίες το</w:t>
      </w:r>
      <w:r>
        <w:rPr>
          <w:rFonts w:eastAsia="Times New Roman"/>
          <w:szCs w:val="24"/>
        </w:rPr>
        <w:t>υ αυταρχισμού και βεβαίως φοβίζει τους φασίστες και τους ναζιστές.</w:t>
      </w:r>
    </w:p>
    <w:p w14:paraId="52258309" w14:textId="77777777" w:rsidR="005D2FD3" w:rsidRDefault="00310839">
      <w:pPr>
        <w:spacing w:line="600" w:lineRule="auto"/>
        <w:ind w:firstLine="720"/>
        <w:jc w:val="both"/>
        <w:rPr>
          <w:rFonts w:eastAsia="Times New Roman"/>
          <w:szCs w:val="24"/>
        </w:rPr>
      </w:pPr>
      <w:r>
        <w:rPr>
          <w:rFonts w:eastAsia="Times New Roman"/>
          <w:szCs w:val="24"/>
        </w:rPr>
        <w:lastRenderedPageBreak/>
        <w:t xml:space="preserve">Νομίζω ότι αυτή η αναφορά μου ήταν αναγκαία. </w:t>
      </w:r>
    </w:p>
    <w:p w14:paraId="5225830A" w14:textId="77777777" w:rsidR="005D2FD3" w:rsidRDefault="00310839">
      <w:pPr>
        <w:spacing w:line="600" w:lineRule="auto"/>
        <w:ind w:firstLine="720"/>
        <w:jc w:val="both"/>
        <w:rPr>
          <w:rFonts w:eastAsia="Times New Roman"/>
          <w:szCs w:val="24"/>
        </w:rPr>
      </w:pPr>
      <w:r>
        <w:rPr>
          <w:rFonts w:eastAsia="Times New Roman"/>
          <w:szCs w:val="24"/>
        </w:rPr>
        <w:t xml:space="preserve">Ας μπούμε στο θέμα μας. Γίνεται </w:t>
      </w:r>
      <w:r>
        <w:rPr>
          <w:rFonts w:eastAsia="Times New Roman"/>
          <w:szCs w:val="24"/>
        </w:rPr>
        <w:t>ε</w:t>
      </w:r>
      <w:r>
        <w:rPr>
          <w:rFonts w:eastAsia="Times New Roman"/>
          <w:szCs w:val="24"/>
        </w:rPr>
        <w:t xml:space="preserve">ιδική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πιτροπή. Γίνεται σαν αντιπερισπασμός; Εγώ βγάζω ένα δεύτερο συμπέρασμα απ’ αυτό. Στα πε</w:t>
      </w:r>
      <w:r>
        <w:rPr>
          <w:rFonts w:eastAsia="Times New Roman"/>
          <w:szCs w:val="24"/>
        </w:rPr>
        <w:t xml:space="preserve">ρισσότερα κόμματα ή στις περισσότερες πολιτικές δυνάμεις παραμένει ίδια η αντίληψη για τη δυνατότητα κρίσης της Ελληνίδας και του Έλληνα πολίτη. Τον θεωρούν κουτό, ότι δεν μπορεί να κρίνει, δεν μπορεί να διαχωρίσει, δεν μπορεί να ξεχωρίσει. </w:t>
      </w:r>
    </w:p>
    <w:p w14:paraId="5225830B" w14:textId="77777777" w:rsidR="005D2FD3" w:rsidRDefault="00310839">
      <w:pPr>
        <w:spacing w:line="600" w:lineRule="auto"/>
        <w:ind w:firstLine="720"/>
        <w:jc w:val="both"/>
        <w:rPr>
          <w:rFonts w:eastAsia="Times New Roman" w:cs="Times New Roman"/>
          <w:szCs w:val="24"/>
        </w:rPr>
      </w:pPr>
      <w:r>
        <w:rPr>
          <w:rFonts w:eastAsia="Times New Roman"/>
          <w:szCs w:val="24"/>
        </w:rPr>
        <w:t>Το ίδιο ξαναβγ</w:t>
      </w:r>
      <w:r>
        <w:rPr>
          <w:rFonts w:eastAsia="Times New Roman"/>
          <w:szCs w:val="24"/>
        </w:rPr>
        <w:t>αίνει με τις εξεταστικές. Άκουσα δύο φορές στα τελευταία δέκα λεπτά ότι έχουν γίνει τόσες εξεταστικές, τόσες προανακριτικές. Προτείνει κανένας την κατάργηση του θεσμού ή την ουσιαστικοποίησή του;</w:t>
      </w:r>
      <w:r>
        <w:rPr>
          <w:rFonts w:eastAsia="Times New Roman" w:cs="Times New Roman"/>
          <w:szCs w:val="24"/>
        </w:rPr>
        <w:t xml:space="preserve"> Ελπίζω ότι όλοι μιλάμε για την ουσιαστικοποίησή του. Άρα όλο</w:t>
      </w:r>
      <w:r>
        <w:rPr>
          <w:rFonts w:eastAsia="Times New Roman" w:cs="Times New Roman"/>
          <w:szCs w:val="24"/>
        </w:rPr>
        <w:t>ι μαζί -και με αλλαγές- πραγματικά να βοηθήσουμε σε αυτή την κατεύθυνση.</w:t>
      </w:r>
    </w:p>
    <w:p w14:paraId="5225830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ια αναφορά ακόμα: Εγώ δεν περίμενα να ακούσω </w:t>
      </w:r>
      <w:r>
        <w:rPr>
          <w:rFonts w:eastAsia="Times New Roman" w:cs="Times New Roman"/>
          <w:szCs w:val="24"/>
        </w:rPr>
        <w:t>Α</w:t>
      </w:r>
      <w:r>
        <w:rPr>
          <w:rFonts w:eastAsia="Times New Roman" w:cs="Times New Roman"/>
          <w:szCs w:val="24"/>
        </w:rPr>
        <w:t>ρχηγό κόμματος, επικεφαλής</w:t>
      </w:r>
      <w:r>
        <w:rPr>
          <w:rFonts w:eastAsia="Times New Roman" w:cs="Times New Roman"/>
          <w:szCs w:val="24"/>
        </w:rPr>
        <w:t>,</w:t>
      </w:r>
      <w:r>
        <w:rPr>
          <w:rFonts w:eastAsia="Times New Roman" w:cs="Times New Roman"/>
          <w:szCs w:val="24"/>
        </w:rPr>
        <w:t xml:space="preserve"> να επιτιμά άνθρωπο, ο οποίος δεν είναι εδώ για να του απαντήσει και που έχει γίνει καραμέλα. </w:t>
      </w:r>
      <w:r>
        <w:rPr>
          <w:rFonts w:eastAsia="Times New Roman" w:cs="Times New Roman"/>
          <w:szCs w:val="24"/>
        </w:rPr>
        <w:t>Σ</w:t>
      </w:r>
      <w:r>
        <w:rPr>
          <w:rFonts w:eastAsia="Times New Roman" w:cs="Times New Roman"/>
          <w:szCs w:val="24"/>
        </w:rPr>
        <w:t>το ερώτημα «</w:t>
      </w:r>
      <w:r>
        <w:rPr>
          <w:rFonts w:eastAsia="Times New Roman" w:cs="Times New Roman"/>
          <w:szCs w:val="24"/>
        </w:rPr>
        <w:t>φ</w:t>
      </w:r>
      <w:r>
        <w:rPr>
          <w:rFonts w:eastAsia="Times New Roman" w:cs="Times New Roman"/>
          <w:szCs w:val="24"/>
        </w:rPr>
        <w:t xml:space="preserve">τάνει μόνο ο Σημίτης ή ο Τσοχατζόπουλος;», το «ούτε Σημίτης ούτε Τσοχατζόπουλος» δεν το έχουμε στο μυαλό </w:t>
      </w:r>
      <w:r>
        <w:rPr>
          <w:rFonts w:eastAsia="Times New Roman" w:cs="Times New Roman"/>
          <w:szCs w:val="24"/>
        </w:rPr>
        <w:lastRenderedPageBreak/>
        <w:t xml:space="preserve">μας; </w:t>
      </w:r>
      <w:r>
        <w:rPr>
          <w:rFonts w:eastAsia="Times New Roman" w:cs="Times New Roman"/>
          <w:szCs w:val="24"/>
        </w:rPr>
        <w:t>Α</w:t>
      </w:r>
      <w:r>
        <w:rPr>
          <w:rFonts w:eastAsia="Times New Roman" w:cs="Times New Roman"/>
          <w:szCs w:val="24"/>
        </w:rPr>
        <w:t>υτό είναι το βασικό ζήτημα. Ξέρετε</w:t>
      </w:r>
      <w:r>
        <w:rPr>
          <w:rFonts w:eastAsia="Times New Roman" w:cs="Times New Roman"/>
          <w:szCs w:val="24"/>
        </w:rPr>
        <w:t>,</w:t>
      </w:r>
      <w:r>
        <w:rPr>
          <w:rFonts w:eastAsia="Times New Roman" w:cs="Times New Roman"/>
          <w:szCs w:val="24"/>
        </w:rPr>
        <w:t xml:space="preserve"> υπάρχουν και από αυτούς τους ανθρώπους και εδώ μέσα και έξω.</w:t>
      </w:r>
    </w:p>
    <w:p w14:paraId="5225830D"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Ο Κοτσακάς, όμως, απάντησε για </w:t>
      </w:r>
      <w:r>
        <w:rPr>
          <w:rFonts w:eastAsia="Times New Roman" w:cs="Times New Roman"/>
          <w:szCs w:val="24"/>
        </w:rPr>
        <w:t>εσάς.</w:t>
      </w:r>
    </w:p>
    <w:p w14:paraId="5225830E"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Αυτό καταλάβατε;</w:t>
      </w:r>
    </w:p>
    <w:p w14:paraId="5225830F"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ησυχία.</w:t>
      </w:r>
    </w:p>
    <w:p w14:paraId="52258310"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Ερωτήσεις θα δεχθώ μετά το τέλος της ομιλίας μου.</w:t>
      </w:r>
    </w:p>
    <w:p w14:paraId="5225831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Αμυρά, σας παρακαλώ. Μετά γνώσεως ο κ. Βίτσας αναφέρθηκε σε ό,τι αναφέρθηκε.</w:t>
      </w:r>
    </w:p>
    <w:p w14:paraId="5225831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Θέλω να πω το εξής: Εγώ δεν έχω τίποτα να αφαιρέσω, μάλλον έχω πολλά να προσθέσω σε αυτά</w:t>
      </w:r>
      <w:r>
        <w:rPr>
          <w:rFonts w:eastAsia="Times New Roman" w:cs="Times New Roman"/>
          <w:szCs w:val="24"/>
        </w:rPr>
        <w:t xml:space="preserve"> που ανέφερε ο κ. Θεοδωράκης μόλις προηγουμένως</w:t>
      </w:r>
      <w:r>
        <w:rPr>
          <w:rFonts w:eastAsia="Times New Roman" w:cs="Times New Roman"/>
          <w:szCs w:val="24"/>
        </w:rPr>
        <w:t>,</w:t>
      </w:r>
      <w:r>
        <w:rPr>
          <w:rFonts w:eastAsia="Times New Roman" w:cs="Times New Roman"/>
          <w:szCs w:val="24"/>
        </w:rPr>
        <w:t xml:space="preserve"> σε σχέση με την πορεία </w:t>
      </w:r>
      <w:r>
        <w:rPr>
          <w:rFonts w:eastAsia="Times New Roman" w:cs="Times New Roman"/>
          <w:szCs w:val="24"/>
        </w:rPr>
        <w:lastRenderedPageBreak/>
        <w:t xml:space="preserve">των εξοπλιστικών προγραμμάτων, τη λογική τους και τον τρόπο τους. Θα πω και ορισμένα πράγματα από την ομιλία του. </w:t>
      </w:r>
    </w:p>
    <w:p w14:paraId="5225831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Θέλω να προσθέσω, όμως, ένα στοιχείο. </w:t>
      </w:r>
      <w:r>
        <w:rPr>
          <w:rFonts w:eastAsia="Times New Roman" w:cs="Times New Roman"/>
          <w:szCs w:val="24"/>
        </w:rPr>
        <w:t>Δ</w:t>
      </w:r>
      <w:r>
        <w:rPr>
          <w:rFonts w:eastAsia="Times New Roman" w:cs="Times New Roman"/>
          <w:szCs w:val="24"/>
        </w:rPr>
        <w:t>εν το προσθέτω εγώ, αλλά</w:t>
      </w:r>
      <w:r>
        <w:rPr>
          <w:rFonts w:eastAsia="Times New Roman" w:cs="Times New Roman"/>
          <w:szCs w:val="24"/>
        </w:rPr>
        <w:t>,</w:t>
      </w:r>
      <w:r>
        <w:rPr>
          <w:rFonts w:eastAsia="Times New Roman" w:cs="Times New Roman"/>
          <w:szCs w:val="24"/>
        </w:rPr>
        <w:t xml:space="preserve"> παρα</w:t>
      </w:r>
      <w:r>
        <w:rPr>
          <w:rFonts w:eastAsia="Times New Roman" w:cs="Times New Roman"/>
          <w:szCs w:val="24"/>
        </w:rPr>
        <w:t>δόξως</w:t>
      </w:r>
      <w:r>
        <w:rPr>
          <w:rFonts w:eastAsia="Times New Roman" w:cs="Times New Roman"/>
          <w:szCs w:val="24"/>
        </w:rPr>
        <w:t>,</w:t>
      </w:r>
      <w:r>
        <w:rPr>
          <w:rFonts w:eastAsia="Times New Roman" w:cs="Times New Roman"/>
          <w:szCs w:val="24"/>
        </w:rPr>
        <w:t xml:space="preserve"> το λέει ο κ. Νίκος Χριστοδουλάκης στη συζήτηση για τον </w:t>
      </w:r>
      <w:r>
        <w:rPr>
          <w:rFonts w:eastAsia="Times New Roman" w:cs="Times New Roman"/>
          <w:szCs w:val="24"/>
        </w:rPr>
        <w:t>π</w:t>
      </w:r>
      <w:r>
        <w:rPr>
          <w:rFonts w:eastAsia="Times New Roman" w:cs="Times New Roman"/>
          <w:szCs w:val="24"/>
        </w:rPr>
        <w:t>ροϋπολογισμό του 2004</w:t>
      </w:r>
      <w:r>
        <w:rPr>
          <w:rFonts w:eastAsia="Times New Roman" w:cs="Times New Roman"/>
          <w:szCs w:val="24"/>
        </w:rPr>
        <w:t>,</w:t>
      </w:r>
      <w:r>
        <w:rPr>
          <w:rFonts w:eastAsia="Times New Roman" w:cs="Times New Roman"/>
          <w:szCs w:val="24"/>
        </w:rPr>
        <w:t xml:space="preserve"> στην Επιτροπή Οικονομικών Υποθέσεων της Βουλής. Τι μας λέει εκεί; Ότι τουλάχιστον 25 μονάδες του δημοσίου χρέους, δηλαδή το ένα τέταρτο, οφείλεται στις «δικαιολογημένες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μεν», λέει, «αλλά ιδιαιτέρως αυξημένες αμυντικές δαπάνες της χώρας μας». Αν αυτό το πάρουμε σαν στοιχείο και μέσα βάλουμε τη μίζα, την υπερτιμολόγηση κ.λπ</w:t>
      </w:r>
      <w:r>
        <w:rPr>
          <w:rFonts w:eastAsia="Times New Roman" w:cs="Times New Roman"/>
          <w:szCs w:val="24"/>
        </w:rPr>
        <w:t>.</w:t>
      </w:r>
      <w:r>
        <w:rPr>
          <w:rFonts w:eastAsia="Times New Roman" w:cs="Times New Roman"/>
          <w:szCs w:val="24"/>
        </w:rPr>
        <w:t>, βρίσκουμε ένα καινούρ</w:t>
      </w:r>
      <w:r>
        <w:rPr>
          <w:rFonts w:eastAsia="Times New Roman" w:cs="Times New Roman"/>
          <w:szCs w:val="24"/>
        </w:rPr>
        <w:t>γ</w:t>
      </w:r>
      <w:r>
        <w:rPr>
          <w:rFonts w:eastAsia="Times New Roman" w:cs="Times New Roman"/>
          <w:szCs w:val="24"/>
        </w:rPr>
        <w:t xml:space="preserve">ιο στοιχείο. Αυτό είναι αυτό που θα ήθελα να επισημάνω. </w:t>
      </w:r>
    </w:p>
    <w:p w14:paraId="5225831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λέω αυτό</w:t>
      </w:r>
      <w:r>
        <w:rPr>
          <w:rFonts w:eastAsia="Times New Roman" w:cs="Times New Roman"/>
          <w:szCs w:val="24"/>
        </w:rPr>
        <w:t>,</w:t>
      </w:r>
      <w:r>
        <w:rPr>
          <w:rFonts w:eastAsia="Times New Roman" w:cs="Times New Roman"/>
          <w:szCs w:val="24"/>
        </w:rPr>
        <w:t xml:space="preserve"> γιατί θ</w:t>
      </w:r>
      <w:r>
        <w:rPr>
          <w:rFonts w:eastAsia="Times New Roman" w:cs="Times New Roman"/>
          <w:szCs w:val="24"/>
        </w:rPr>
        <w:t>α σας πω κάτι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το οποίο θα σας φανεί πιθανά παράξενο και σε μερικούς θα φανεί πιθανά και παράλογο, όμως, κατά τη γνώμη μου</w:t>
      </w:r>
      <w:r>
        <w:rPr>
          <w:rFonts w:eastAsia="Times New Roman" w:cs="Times New Roman"/>
          <w:szCs w:val="24"/>
        </w:rPr>
        <w:t>,</w:t>
      </w:r>
      <w:r>
        <w:rPr>
          <w:rFonts w:eastAsia="Times New Roman" w:cs="Times New Roman"/>
          <w:szCs w:val="24"/>
        </w:rPr>
        <w:t xml:space="preserve"> δεν είναι. Η σημερινή συζήτηση και οι αντίστοιχες συζητήσεις και αποφάσεις που παίρνονται συνδέονται, κατά τη γνώμη μου, </w:t>
      </w:r>
      <w:r>
        <w:rPr>
          <w:rFonts w:eastAsia="Times New Roman" w:cs="Times New Roman"/>
          <w:szCs w:val="24"/>
        </w:rPr>
        <w:t xml:space="preserve">άμεσα με το ζήτημα της ανάπτυξης και της παραγωγικής ανασυγκρότησης της χώρας. </w:t>
      </w:r>
    </w:p>
    <w:p w14:paraId="5225831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χτύπημα, δηλαδή, της διαφθοράς και της διαπλοκής δεν είναι ζήτημα νομικό ή ζήτημα ηθικής τάξης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εν είναι μόνο </w:t>
      </w:r>
      <w:r>
        <w:rPr>
          <w:rFonts w:eastAsia="Times New Roman" w:cs="Times New Roman"/>
          <w:szCs w:val="24"/>
        </w:rPr>
        <w:lastRenderedPageBreak/>
        <w:t>ζήτημα ποινικό και απόδοσης ευθυνών εκεί που ανήκουν, αλλά είν</w:t>
      </w:r>
      <w:r>
        <w:rPr>
          <w:rFonts w:eastAsia="Times New Roman" w:cs="Times New Roman"/>
          <w:szCs w:val="24"/>
        </w:rPr>
        <w:t>αι ένα ζήτημα βαθιά πολιτικό, συνδέεται με τον τρόπο λειτουργίας του κράτους. Δηλαδή η πάταξη της διαφθοράς και της διαπλοκής είναι πολιτική πράξη και</w:t>
      </w:r>
      <w:r>
        <w:rPr>
          <w:rFonts w:eastAsia="Times New Roman" w:cs="Times New Roman"/>
          <w:szCs w:val="24"/>
        </w:rPr>
        <w:t>,</w:t>
      </w:r>
      <w:r>
        <w:rPr>
          <w:rFonts w:eastAsia="Times New Roman" w:cs="Times New Roman"/>
          <w:szCs w:val="24"/>
        </w:rPr>
        <w:t xml:space="preserve"> σε τελική ανάλυση</w:t>
      </w:r>
      <w:r>
        <w:rPr>
          <w:rFonts w:eastAsia="Times New Roman" w:cs="Times New Roman"/>
          <w:szCs w:val="24"/>
        </w:rPr>
        <w:t>,</w:t>
      </w:r>
      <w:r>
        <w:rPr>
          <w:rFonts w:eastAsia="Times New Roman" w:cs="Times New Roman"/>
          <w:szCs w:val="24"/>
        </w:rPr>
        <w:t xml:space="preserve"> είναι και αναπτυξιακή πράξη. </w:t>
      </w:r>
    </w:p>
    <w:p w14:paraId="5225831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Δεν μπορούμε να συνεχίσουμε -και είναι ανάμεσα σε αυτά </w:t>
      </w:r>
      <w:r>
        <w:rPr>
          <w:rFonts w:eastAsia="Times New Roman" w:cs="Times New Roman"/>
          <w:szCs w:val="24"/>
        </w:rPr>
        <w:t xml:space="preserve">για τα οποία αποφάσισε ο λαός μας το 2015- με τον τρόπο που είχε συγκροτηθεί αυτό το σύστημα σε όλα τα επίπεδα. </w:t>
      </w:r>
      <w:r>
        <w:rPr>
          <w:rFonts w:eastAsia="Times New Roman" w:cs="Times New Roman"/>
          <w:szCs w:val="24"/>
        </w:rPr>
        <w:t>Για</w:t>
      </w:r>
      <w:r>
        <w:rPr>
          <w:rFonts w:eastAsia="Times New Roman" w:cs="Times New Roman"/>
          <w:szCs w:val="24"/>
        </w:rPr>
        <w:t xml:space="preserve"> αυτό χρειαζόμαστε πολιτική βούληση και αυτή η πολιτική βούληση πρέπει να μετατραπεί σε ένα νομικό οπλοστάσιο. Φαίνεται απλό σε μια πρώτη θεώ</w:t>
      </w:r>
      <w:r>
        <w:rPr>
          <w:rFonts w:eastAsia="Times New Roman" w:cs="Times New Roman"/>
          <w:szCs w:val="24"/>
        </w:rPr>
        <w:t>ρηση, αλλά στην πραγματικότητα</w:t>
      </w:r>
      <w:r>
        <w:rPr>
          <w:rFonts w:eastAsia="Times New Roman" w:cs="Times New Roman"/>
          <w:szCs w:val="24"/>
        </w:rPr>
        <w:t>,</w:t>
      </w:r>
      <w:r>
        <w:rPr>
          <w:rFonts w:eastAsia="Times New Roman" w:cs="Times New Roman"/>
          <w:szCs w:val="24"/>
        </w:rPr>
        <w:t xml:space="preserve"> όταν μπαίνεις μέσα στο πεδίο, βλέπεις ότι υπάρχουν και άλλες διαστάσεις, που είτε δεν τις είχες δει προηγούμενα είτε τις είχες υποτιμήσει. </w:t>
      </w:r>
    </w:p>
    <w:p w14:paraId="5225831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ίδιο το σύστημα της διαφθοράς και της διαπλοκής έχει διαμορφώσει, θα μπορούσα να </w:t>
      </w:r>
      <w:r>
        <w:rPr>
          <w:rFonts w:eastAsia="Times New Roman" w:cs="Times New Roman"/>
          <w:szCs w:val="24"/>
        </w:rPr>
        <w:t>πω πως είχε μεταλλάξει, λειτουργίες του κράτους</w:t>
      </w:r>
      <w:r>
        <w:rPr>
          <w:rFonts w:eastAsia="Times New Roman" w:cs="Times New Roman"/>
          <w:szCs w:val="24"/>
        </w:rPr>
        <w:t>,</w:t>
      </w:r>
      <w:r>
        <w:rPr>
          <w:rFonts w:eastAsia="Times New Roman" w:cs="Times New Roman"/>
          <w:szCs w:val="24"/>
        </w:rPr>
        <w:t xml:space="preserve"> ώστε να εξυπηρετούν τη διαπλοκή και τη διαφθορά αλλά και να τους προσφέρει προστασία και ασυλία. Από κάτω, δηλαδή, το σύστημα είχε πολλά συστήματα, που λέει, αν θυμάμαι καλά, ο Κραουνάκης. </w:t>
      </w:r>
    </w:p>
    <w:p w14:paraId="5225831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ο λέω αυτό γιατί</w:t>
      </w:r>
      <w:r>
        <w:rPr>
          <w:rFonts w:eastAsia="Times New Roman" w:cs="Times New Roman"/>
          <w:szCs w:val="24"/>
        </w:rPr>
        <w:t>,</w:t>
      </w:r>
      <w:r>
        <w:rPr>
          <w:rFonts w:eastAsia="Times New Roman" w:cs="Times New Roman"/>
          <w:szCs w:val="24"/>
        </w:rPr>
        <w:t xml:space="preserve"> ναι, χρειάζεται η αλλαγή στο Σύνταγμα για τον νόμο περί ευθύνης Υπουργών, αλλά χρειάζονται και άλλες πολλές αλλαγές, ώστε όλη αυτή η διαδικασία να είναι διαφανής, να είναι κρυστάλλινη και</w:t>
      </w:r>
      <w:r>
        <w:rPr>
          <w:rFonts w:eastAsia="Times New Roman" w:cs="Times New Roman"/>
          <w:szCs w:val="24"/>
        </w:rPr>
        <w:t>,</w:t>
      </w:r>
      <w:r>
        <w:rPr>
          <w:rFonts w:eastAsia="Times New Roman" w:cs="Times New Roman"/>
          <w:szCs w:val="24"/>
        </w:rPr>
        <w:t xml:space="preserve"> με μία έννοια</w:t>
      </w:r>
      <w:r>
        <w:rPr>
          <w:rFonts w:eastAsia="Times New Roman" w:cs="Times New Roman"/>
          <w:szCs w:val="24"/>
        </w:rPr>
        <w:t>,</w:t>
      </w:r>
      <w:r>
        <w:rPr>
          <w:rFonts w:eastAsia="Times New Roman" w:cs="Times New Roman"/>
          <w:szCs w:val="24"/>
        </w:rPr>
        <w:t xml:space="preserve"> να είναι ωφέλιμη. </w:t>
      </w:r>
    </w:p>
    <w:p w14:paraId="5225831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Κατάφερε, λοιπόν, η διαπλοκή κα</w:t>
      </w:r>
      <w:r>
        <w:rPr>
          <w:rFonts w:eastAsia="Times New Roman" w:cs="Times New Roman"/>
          <w:szCs w:val="24"/>
        </w:rPr>
        <w:t>ι η διαφθορά να διεισδύσει στον σκληρό πυρήνα λειτουργίας του κράτους. Είναι ανάγκη να αποκρυπτογραφήσουμε τους μηχανισμούς και τις λειτουργίες του. Είμαστε σε καλό δρόμο, χρειάζεται περισσότερη δουλειά, δεν μένουμε εδώ, δηλαδή στο πώς κατανοούμε το φαινόμ</w:t>
      </w:r>
      <w:r>
        <w:rPr>
          <w:rFonts w:eastAsia="Times New Roman" w:cs="Times New Roman"/>
          <w:szCs w:val="24"/>
        </w:rPr>
        <w:t>ενο, κάνουμε το πρώτο βήμα, μελετάμε τις νομοθετικές παρεμβάσεις που απαιτούνται, σχεδιάζουμε τις αντίστοιχες δομές, που θα υπηρετήσουν αυτή την επιχείρηση εξυγίανσης του δημοσίου</w:t>
      </w:r>
      <w:r>
        <w:rPr>
          <w:rFonts w:eastAsia="Times New Roman" w:cs="Times New Roman"/>
          <w:szCs w:val="24"/>
        </w:rPr>
        <w:t>,</w:t>
      </w:r>
      <w:r>
        <w:rPr>
          <w:rFonts w:eastAsia="Times New Roman" w:cs="Times New Roman"/>
          <w:szCs w:val="24"/>
        </w:rPr>
        <w:t xml:space="preserve"> και παράλληλα δίνουμε ιδιαίτερη σημασία και στους ανθρώπους που θα στελεχών</w:t>
      </w:r>
      <w:r>
        <w:rPr>
          <w:rFonts w:eastAsia="Times New Roman" w:cs="Times New Roman"/>
          <w:szCs w:val="24"/>
        </w:rPr>
        <w:t>ουν και θα υπηρετούν αυτή τη διαδικασία.</w:t>
      </w:r>
    </w:p>
    <w:p w14:paraId="5225831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Στη θέση που καθόμουν έχω ένα βιβλίο -ανάμεσα στα πολλά βιβλία, αλλά αυτό είναι ένα εξαιρετικό βιβλίο- το οποίο έχει τον τίτλο «Η λεηλασία της άμυνας ή αμύνεσθαι περί πάτρης». Δεν συμφωνώ με όλα όσα λέει ο συγγραφέα</w:t>
      </w:r>
      <w:r>
        <w:rPr>
          <w:rFonts w:eastAsia="Times New Roman" w:cs="Times New Roman"/>
          <w:szCs w:val="24"/>
        </w:rPr>
        <w:t xml:space="preserve">ς, αλλά με τα περισσότερα συμφωνώ. Θα θυμίσω ότι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Δ</w:t>
      </w:r>
      <w:r>
        <w:rPr>
          <w:rFonts w:eastAsia="Times New Roman" w:cs="Times New Roman"/>
          <w:szCs w:val="24"/>
        </w:rPr>
        <w:t xml:space="preserve">ιευθυντής της ΓΔΑΕΕ, την περίοδο του κ. Παπαντωνίου, ήταν ο πρώην πρόεδρος της </w:t>
      </w:r>
      <w:r>
        <w:rPr>
          <w:rFonts w:eastAsia="Times New Roman" w:cs="Times New Roman"/>
          <w:szCs w:val="24"/>
        </w:rPr>
        <w:lastRenderedPageBreak/>
        <w:t>λ</w:t>
      </w:r>
      <w:r>
        <w:rPr>
          <w:rFonts w:eastAsia="Times New Roman" w:cs="Times New Roman"/>
          <w:szCs w:val="24"/>
        </w:rPr>
        <w:t xml:space="preserve">αχαναγοράς της Αθήνας. Δεν λέω τίποτα για τον άνθρωπο, αλλά σας λέω πώς γίνονται οι «μετακομίσεις». </w:t>
      </w:r>
    </w:p>
    <w:p w14:paraId="5225831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Προσεγγίζοντας</w:t>
      </w:r>
      <w:r>
        <w:rPr>
          <w:rFonts w:eastAsia="Times New Roman" w:cs="Times New Roman"/>
          <w:szCs w:val="24"/>
        </w:rPr>
        <w:t>,</w:t>
      </w:r>
      <w:r>
        <w:rPr>
          <w:rFonts w:eastAsia="Times New Roman" w:cs="Times New Roman"/>
          <w:szCs w:val="24"/>
        </w:rPr>
        <w:t xml:space="preserve"> λ</w:t>
      </w:r>
      <w:r>
        <w:rPr>
          <w:rFonts w:eastAsia="Times New Roman" w:cs="Times New Roman"/>
          <w:szCs w:val="24"/>
        </w:rPr>
        <w:t>οιπόν</w:t>
      </w:r>
      <w:r>
        <w:rPr>
          <w:rFonts w:eastAsia="Times New Roman" w:cs="Times New Roman"/>
          <w:szCs w:val="24"/>
        </w:rPr>
        <w:t>,</w:t>
      </w:r>
      <w:r>
        <w:rPr>
          <w:rFonts w:eastAsia="Times New Roman" w:cs="Times New Roman"/>
          <w:szCs w:val="24"/>
        </w:rPr>
        <w:t xml:space="preserve"> αυτό το θέμα, θέλω να επισημάνω τα εξής: Γύρω από αυτά που αφορούσαν τα εξοπλιστικά προγράμματα πάντοτε υπήρχαν σκιές, άλλοτε μεγάλες και άλλοτε μικρές. Ίσως εδώ παίζει και έναν ρόλο η ιδιαιτερότητα των ζητημάτων που άπτονται της εθνικής άμυνας, καθ</w:t>
      </w:r>
      <w:r>
        <w:rPr>
          <w:rFonts w:eastAsia="Times New Roman" w:cs="Times New Roman"/>
          <w:szCs w:val="24"/>
        </w:rPr>
        <w:t xml:space="preserve">ώς κάποιοι εντέχνως χρησιμοποιούν τα ζητήματα της εθνικής ασφάλειας ως χώρο απόκρυψης των ανομιών τους. </w:t>
      </w:r>
    </w:p>
    <w:p w14:paraId="5225831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Πρέπει όμως να ξεφύγουμε από ένα τεράστιο λάθος που κάνουμε. Το τεράστιο λάθος είναι ότι, όταν αποκαλύπτονται τέτοια ζητήματα, μπορεί να θεωρούμε ότι π</w:t>
      </w:r>
      <w:r>
        <w:rPr>
          <w:rFonts w:eastAsia="Times New Roman" w:cs="Times New Roman"/>
          <w:szCs w:val="24"/>
        </w:rPr>
        <w:t xml:space="preserve">λήττεται είτε η άμυνα είτε οι </w:t>
      </w:r>
      <w:r>
        <w:rPr>
          <w:rFonts w:eastAsia="Times New Roman" w:cs="Times New Roman"/>
          <w:szCs w:val="24"/>
        </w:rPr>
        <w:t>Έ</w:t>
      </w:r>
      <w:r>
        <w:rPr>
          <w:rFonts w:eastAsia="Times New Roman" w:cs="Times New Roman"/>
          <w:szCs w:val="24"/>
        </w:rPr>
        <w:t xml:space="preserve">νοπλες </w:t>
      </w:r>
      <w:r>
        <w:rPr>
          <w:rFonts w:eastAsia="Times New Roman" w:cs="Times New Roman"/>
          <w:szCs w:val="24"/>
        </w:rPr>
        <w:t>Δ</w:t>
      </w:r>
      <w:r>
        <w:rPr>
          <w:rFonts w:eastAsia="Times New Roman" w:cs="Times New Roman"/>
          <w:szCs w:val="24"/>
        </w:rPr>
        <w:t>υνάμεις. Το αντίθετο</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πό αυτή τη διαδικασία της κάθαρσης και η άμυνα και οι </w:t>
      </w:r>
      <w:r>
        <w:rPr>
          <w:rFonts w:eastAsia="Times New Roman" w:cs="Times New Roman"/>
          <w:szCs w:val="24"/>
        </w:rPr>
        <w:t>Έ</w:t>
      </w:r>
      <w:r>
        <w:rPr>
          <w:rFonts w:eastAsia="Times New Roman" w:cs="Times New Roman"/>
          <w:szCs w:val="24"/>
        </w:rPr>
        <w:t xml:space="preserve">νοπλες </w:t>
      </w:r>
      <w:r>
        <w:rPr>
          <w:rFonts w:eastAsia="Times New Roman" w:cs="Times New Roman"/>
          <w:szCs w:val="24"/>
        </w:rPr>
        <w:t>Δ</w:t>
      </w:r>
      <w:r>
        <w:rPr>
          <w:rFonts w:eastAsia="Times New Roman" w:cs="Times New Roman"/>
          <w:szCs w:val="24"/>
        </w:rPr>
        <w:t xml:space="preserve">υνάμεις μπορούν να βγουν κερδισμένες. </w:t>
      </w:r>
    </w:p>
    <w:p w14:paraId="5225831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Να θυμίσω πάλι τι έλεγε</w:t>
      </w:r>
      <w:r>
        <w:rPr>
          <w:rFonts w:eastAsia="Times New Roman" w:cs="Times New Roman"/>
          <w:szCs w:val="24"/>
        </w:rPr>
        <w:t>,</w:t>
      </w:r>
      <w:r>
        <w:rPr>
          <w:rFonts w:eastAsia="Times New Roman" w:cs="Times New Roman"/>
          <w:szCs w:val="24"/>
        </w:rPr>
        <w:t xml:space="preserve"> από άλλο</w:t>
      </w:r>
      <w:r>
        <w:rPr>
          <w:rFonts w:eastAsia="Times New Roman" w:cs="Times New Roman"/>
          <w:szCs w:val="24"/>
        </w:rPr>
        <w:t>ν</w:t>
      </w:r>
      <w:r>
        <w:rPr>
          <w:rFonts w:eastAsia="Times New Roman" w:cs="Times New Roman"/>
          <w:szCs w:val="24"/>
        </w:rPr>
        <w:t xml:space="preserve"> χώρο</w:t>
      </w:r>
      <w:r>
        <w:rPr>
          <w:rFonts w:eastAsia="Times New Roman" w:cs="Times New Roman"/>
          <w:szCs w:val="24"/>
        </w:rPr>
        <w:t>,</w:t>
      </w:r>
      <w:r>
        <w:rPr>
          <w:rFonts w:eastAsia="Times New Roman" w:cs="Times New Roman"/>
          <w:szCs w:val="24"/>
        </w:rPr>
        <w:t xml:space="preserve"> ο κ. Πάνος Μπεγλίτης, Αναπληρωτής Υπουργός Εθνικής </w:t>
      </w:r>
      <w:r>
        <w:rPr>
          <w:rFonts w:eastAsia="Times New Roman" w:cs="Times New Roman"/>
          <w:szCs w:val="24"/>
        </w:rPr>
        <w:t xml:space="preserve">Άμυνας και μετά Υπουργός Εθνικής Άμυνας, το 2010; «Γύρω από τους αμυντικούς εξοπλισμούς φτιάχτηκαν περιουσίες, ενδεχομένως και πολιτικές καριέρες. Κάποιοι έγιναν πλούσιοι και βρίσκονται εντός </w:t>
      </w:r>
      <w:r>
        <w:rPr>
          <w:rFonts w:eastAsia="Times New Roman" w:cs="Times New Roman"/>
          <w:szCs w:val="24"/>
        </w:rPr>
        <w:lastRenderedPageBreak/>
        <w:t>και εκτός Πενταγώνου. Όποια ντουλάπα της Γενικής Διεύθυνσης Εξοπ</w:t>
      </w:r>
      <w:r>
        <w:rPr>
          <w:rFonts w:eastAsia="Times New Roman" w:cs="Times New Roman"/>
          <w:szCs w:val="24"/>
        </w:rPr>
        <w:t>λισμών κι αν ανοίξεις</w:t>
      </w:r>
      <w:r>
        <w:rPr>
          <w:rFonts w:eastAsia="Times New Roman" w:cs="Times New Roman"/>
          <w:szCs w:val="24"/>
        </w:rPr>
        <w:t>,</w:t>
      </w:r>
      <w:r>
        <w:rPr>
          <w:rFonts w:eastAsia="Times New Roman" w:cs="Times New Roman"/>
          <w:szCs w:val="24"/>
        </w:rPr>
        <w:t xml:space="preserve"> θα βρεις σκελετούς</w:t>
      </w:r>
      <w:r>
        <w:rPr>
          <w:rFonts w:eastAsia="Times New Roman" w:cs="Times New Roman"/>
          <w:szCs w:val="24"/>
        </w:rPr>
        <w:t>.</w:t>
      </w:r>
      <w:r>
        <w:rPr>
          <w:rFonts w:eastAsia="Times New Roman" w:cs="Times New Roman"/>
          <w:szCs w:val="24"/>
        </w:rPr>
        <w:t xml:space="preserve">». </w:t>
      </w:r>
    </w:p>
    <w:p w14:paraId="5225831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Βρισκόμαστε όμως σε μία κατάσταση η οποία διαφέρει και ποιοτικά και ποσοτικά. Μιλάμε για μία συγκεκριμένη οκταετία, την οκταετία 1996-2004. Τι προηγήθηκε αυτής της οκταετίας; Ας είμαστε εδώ ειλικρινείς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α πάντ</w:t>
      </w:r>
      <w:r>
        <w:rPr>
          <w:rFonts w:eastAsia="Times New Roman" w:cs="Times New Roman"/>
          <w:szCs w:val="24"/>
        </w:rPr>
        <w:t>α ξεκινούν απ’ τα Ίμια και από μια φράση που σε αυτό</w:t>
      </w:r>
      <w:r>
        <w:rPr>
          <w:rFonts w:eastAsia="Times New Roman" w:cs="Times New Roman"/>
          <w:szCs w:val="24"/>
        </w:rPr>
        <w:t>ν</w:t>
      </w:r>
      <w:r>
        <w:rPr>
          <w:rFonts w:eastAsia="Times New Roman" w:cs="Times New Roman"/>
          <w:szCs w:val="24"/>
        </w:rPr>
        <w:t xml:space="preserve"> τον χώρο είπε ο τότε </w:t>
      </w:r>
      <w:r>
        <w:rPr>
          <w:rFonts w:eastAsia="Times New Roman" w:cs="Times New Roman"/>
          <w:szCs w:val="24"/>
        </w:rPr>
        <w:t>Π</w:t>
      </w:r>
      <w:r>
        <w:rPr>
          <w:rFonts w:eastAsia="Times New Roman" w:cs="Times New Roman"/>
          <w:szCs w:val="24"/>
        </w:rPr>
        <w:t xml:space="preserve">ρωθυπουργός της χώρας κ. Σημίτης. </w:t>
      </w:r>
    </w:p>
    <w:p w14:paraId="5225831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Αυτή η φράση ήταν τρεις λέξεις, αν δεν κάνω λάθος: «Διαπιστώθηκε έλλειψη δυνάμεως</w:t>
      </w:r>
      <w:r>
        <w:rPr>
          <w:rFonts w:eastAsia="Times New Roman" w:cs="Times New Roman"/>
          <w:szCs w:val="24"/>
        </w:rPr>
        <w:t>.</w:t>
      </w:r>
      <w:r>
        <w:rPr>
          <w:rFonts w:eastAsia="Times New Roman" w:cs="Times New Roman"/>
          <w:szCs w:val="24"/>
        </w:rPr>
        <w:t xml:space="preserve">». Από εκεί και πέρα ξεκίνησε το μεγάλο πάρτι. Από αυτή την </w:t>
      </w:r>
      <w:r>
        <w:rPr>
          <w:rFonts w:eastAsia="Times New Roman" w:cs="Times New Roman"/>
          <w:szCs w:val="24"/>
        </w:rPr>
        <w:t>οκταετία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έχουμε δεδομένα ορισμένα στοιχεία. Ποια είναι τα δεδομένα στοιχεία; Ότι ο κ. Τσοχατζόπουλος αλλά και η πολιτική ηγεσία και διάφοροι αξιωματικοί εκείνης της εποχής τώρα κάνουν αιτήσεις αποφυλάκισης. </w:t>
      </w:r>
    </w:p>
    <w:p w14:paraId="5225832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δεύτερο κομμάτι</w:t>
      </w:r>
      <w:r>
        <w:rPr>
          <w:rFonts w:eastAsia="Times New Roman" w:cs="Times New Roman"/>
          <w:szCs w:val="24"/>
        </w:rPr>
        <w:t>,</w:t>
      </w:r>
      <w:r>
        <w:rPr>
          <w:rFonts w:eastAsia="Times New Roman" w:cs="Times New Roman"/>
          <w:szCs w:val="24"/>
        </w:rPr>
        <w:t xml:space="preserve"> όμως, που πολλοί εδ</w:t>
      </w:r>
      <w:r>
        <w:rPr>
          <w:rFonts w:eastAsia="Times New Roman" w:cs="Times New Roman"/>
          <w:szCs w:val="24"/>
        </w:rPr>
        <w:t>ώ ομιλητές είπαν, για το 2003 είναι γνωστό. Εγώ δεν σας λέω αυτό. Το γεγονός ότι λες ότι το 2003 έγιναν παραγγελίες 5,5 δισεκατομμυρίων ευρώ δεν αποδεικνύει τίποτα από μόνο του. Το τι έχει γίνει μέσα σε αυτή τη διαδικασία έχει σημασία και εδώ πρέπει πολιτι</w:t>
      </w:r>
      <w:r>
        <w:rPr>
          <w:rFonts w:eastAsia="Times New Roman" w:cs="Times New Roman"/>
          <w:szCs w:val="24"/>
        </w:rPr>
        <w:t xml:space="preserve">κά να διευκολύνουμε και τη δικαιοσύνη στο έργο της. </w:t>
      </w:r>
    </w:p>
    <w:p w14:paraId="5225832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Το ότι έφτασαν έξι δικογραφίες, οι οποίες εμπεριέχουν ενδείξεις των κακουργηματικών πράξεων, είναι επαρκέστατο ζήτημα και έχει να κάνει και με την κύρια. </w:t>
      </w:r>
      <w:r>
        <w:rPr>
          <w:rFonts w:eastAsia="Times New Roman" w:cs="Times New Roman"/>
          <w:szCs w:val="24"/>
        </w:rPr>
        <w:t>Α</w:t>
      </w:r>
      <w:r>
        <w:rPr>
          <w:rFonts w:eastAsia="Times New Roman" w:cs="Times New Roman"/>
          <w:szCs w:val="24"/>
        </w:rPr>
        <w:t>ς μην παίζουμε νομικά</w:t>
      </w:r>
      <w:r>
        <w:rPr>
          <w:rFonts w:eastAsia="Times New Roman" w:cs="Times New Roman"/>
          <w:szCs w:val="24"/>
        </w:rPr>
        <w:t>,</w:t>
      </w:r>
      <w:r>
        <w:rPr>
          <w:rFonts w:eastAsia="Times New Roman" w:cs="Times New Roman"/>
          <w:szCs w:val="24"/>
        </w:rPr>
        <w:t xml:space="preserve"> λέγοντας «η κύρια και η ε</w:t>
      </w:r>
      <w:r>
        <w:rPr>
          <w:rFonts w:eastAsia="Times New Roman" w:cs="Times New Roman"/>
          <w:szCs w:val="24"/>
        </w:rPr>
        <w:t>πικουρική»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θα τα έλεγαν οι κύριοι Βουλευτές αυτά</w:t>
      </w:r>
      <w:r>
        <w:rPr>
          <w:rFonts w:eastAsia="Times New Roman" w:cs="Times New Roman"/>
          <w:szCs w:val="24"/>
        </w:rPr>
        <w:t>,</w:t>
      </w:r>
      <w:r>
        <w:rPr>
          <w:rFonts w:eastAsia="Times New Roman" w:cs="Times New Roman"/>
          <w:szCs w:val="24"/>
        </w:rPr>
        <w:t xml:space="preserve"> αν βρίσκονταν σε ένα δικαστήριο, είτε από το ένα μέρος είτε από το άλλο. </w:t>
      </w:r>
    </w:p>
    <w:p w14:paraId="5225832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Είναι ακριβώς το ζήτημα για το οποίο μπορούμε να συστήσουμε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και εντός αυτών των δικογραφιών</w:t>
      </w:r>
      <w:r>
        <w:rPr>
          <w:rFonts w:eastAsia="Times New Roman" w:cs="Times New Roman"/>
          <w:szCs w:val="24"/>
        </w:rPr>
        <w:t xml:space="preserve"> υπάρχουν όλες οι ενδείξεις. </w:t>
      </w:r>
      <w:r>
        <w:rPr>
          <w:rFonts w:eastAsia="Times New Roman" w:cs="Times New Roman"/>
          <w:szCs w:val="24"/>
        </w:rPr>
        <w:t>Σ</w:t>
      </w:r>
      <w:r>
        <w:rPr>
          <w:rFonts w:eastAsia="Times New Roman" w:cs="Times New Roman"/>
          <w:szCs w:val="24"/>
        </w:rPr>
        <w:t>την πρόταση, μόνο η αναφορά των δικογραφιών ως νομιμοποιητικής βάσης της πρότασης</w:t>
      </w:r>
      <w:r>
        <w:rPr>
          <w:rFonts w:eastAsia="Times New Roman" w:cs="Times New Roman"/>
          <w:szCs w:val="24"/>
        </w:rPr>
        <w:t>,</w:t>
      </w:r>
      <w:r>
        <w:rPr>
          <w:rFonts w:eastAsia="Times New Roman" w:cs="Times New Roman"/>
          <w:szCs w:val="24"/>
        </w:rPr>
        <w:t xml:space="preserve"> είναι επαρκέστατη για την πρόταση. Θέλετε πίσω από κάθε μία να βάζουμε όλη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Αυτό ήθελα να το κάνω απτό. </w:t>
      </w:r>
    </w:p>
    <w:p w14:paraId="5225832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λέω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αυτό και είπα όλα τα άλλα</w:t>
      </w:r>
      <w:r>
        <w:rPr>
          <w:rFonts w:eastAsia="Times New Roman" w:cs="Times New Roman"/>
          <w:szCs w:val="24"/>
        </w:rPr>
        <w:t>,</w:t>
      </w:r>
      <w:r>
        <w:rPr>
          <w:rFonts w:eastAsia="Times New Roman" w:cs="Times New Roman"/>
          <w:szCs w:val="24"/>
        </w:rPr>
        <w:t xml:space="preserve"> για το να βλέπεις τους δρόμους, γιατί ο κ. Παπαντωνίου, στο σημείωμά του που μας μοιράστηκε, επικεντρώνεται στη νομοτεχνική αρτιότητα των συμβάσεων και επιχειρεί να οχυρωθεί πίσω από αυτές. Εδώ το ζήτημά μας δεν είν</w:t>
      </w:r>
      <w:r>
        <w:rPr>
          <w:rFonts w:eastAsia="Times New Roman" w:cs="Times New Roman"/>
          <w:szCs w:val="24"/>
        </w:rPr>
        <w:t>αι η νομοτεχνική αρτιότητα, η οποία</w:t>
      </w:r>
      <w:r>
        <w:rPr>
          <w:rFonts w:eastAsia="Times New Roman" w:cs="Times New Roman"/>
          <w:szCs w:val="24"/>
        </w:rPr>
        <w:t>,</w:t>
      </w:r>
      <w:r>
        <w:rPr>
          <w:rFonts w:eastAsia="Times New Roman" w:cs="Times New Roman"/>
          <w:szCs w:val="24"/>
        </w:rPr>
        <w:t xml:space="preserve"> στο κάτω κάτω της γραφής</w:t>
      </w:r>
      <w:r>
        <w:rPr>
          <w:rFonts w:eastAsia="Times New Roman" w:cs="Times New Roman"/>
          <w:szCs w:val="24"/>
        </w:rPr>
        <w:t>,</w:t>
      </w:r>
      <w:r>
        <w:rPr>
          <w:rFonts w:eastAsia="Times New Roman" w:cs="Times New Roman"/>
          <w:szCs w:val="24"/>
        </w:rPr>
        <w:t xml:space="preserve"> έχει φτιαχτεί από εξαίρετους νομικούς, και δικούς μας και ξένους, αλλά είναι τι κρύβεται από πίσω. Α</w:t>
      </w:r>
      <w:r>
        <w:rPr>
          <w:rFonts w:eastAsia="Times New Roman" w:cs="Times New Roman"/>
          <w:szCs w:val="24"/>
        </w:rPr>
        <w:t xml:space="preserve">υτό </w:t>
      </w:r>
      <w:r>
        <w:rPr>
          <w:rFonts w:eastAsia="Times New Roman" w:cs="Times New Roman"/>
          <w:szCs w:val="24"/>
        </w:rPr>
        <w:lastRenderedPageBreak/>
        <w:t>που καλούμαστε να διαλευκάνουμε είναι να βρούμε τους δρόμους του πιθανού «μαύρου» πολιτικ</w:t>
      </w:r>
      <w:r>
        <w:rPr>
          <w:rFonts w:eastAsia="Times New Roman" w:cs="Times New Roman"/>
          <w:szCs w:val="24"/>
        </w:rPr>
        <w:t>ού χρήματος και της μίζας.</w:t>
      </w:r>
    </w:p>
    <w:p w14:paraId="5225832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Όλοι ξέρουμε -αν δεν το ξέρει κανένας, πραγματικά θα εκπλαγώ σε σχέση και με τις ηλικίες μας, δηλαδή όσοι είμαστε από δεκαοκτώ χρονών και πάνω, αυτό πρέπει να το γνωρίζουμε- ότι μίζα με απόδειξη δεν δίνεται. Δεν δίνεται. Άρα θα π</w:t>
      </w:r>
      <w:r>
        <w:rPr>
          <w:rFonts w:eastAsia="Times New Roman" w:cs="Times New Roman"/>
          <w:szCs w:val="24"/>
        </w:rPr>
        <w:t xml:space="preserve">ρέπει σ’ αυτή τη διαδικασία να εμπλακείς. Εδώ, λοιπόν, «μπάζει». </w:t>
      </w:r>
    </w:p>
    <w:p w14:paraId="5225832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Να προσθέσω και κάτι άλλο.</w:t>
      </w:r>
    </w:p>
    <w:p w14:paraId="52258326"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Σας παρακαλώ, κύριε Υπουργέ, να ολοκληρώνετε. </w:t>
      </w:r>
    </w:p>
    <w:p w14:paraId="5225832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Ολοκληρώνω σε ένα λεπτό, κύριε </w:t>
      </w:r>
      <w:r>
        <w:rPr>
          <w:rFonts w:eastAsia="Times New Roman" w:cs="Times New Roman"/>
          <w:szCs w:val="24"/>
        </w:rPr>
        <w:t>Πρόεδρε.</w:t>
      </w:r>
    </w:p>
    <w:p w14:paraId="5225832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Ευχαριστώ.</w:t>
      </w:r>
    </w:p>
    <w:p w14:paraId="5225832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Σε μια απ’ αυτές τις υποθέσεις –νομίζω ότι ο κ. Δαβάκης το ξέρει καλά, όπως και ο κ. Δένδιας το ξέρει καλά- ακριβώς την ίδια ποσότητα του οπλικού </w:t>
      </w:r>
      <w:r>
        <w:rPr>
          <w:rFonts w:eastAsia="Times New Roman" w:cs="Times New Roman"/>
          <w:szCs w:val="24"/>
        </w:rPr>
        <w:t xml:space="preserve">συστήματος, έναν χρόνο πριν, είχε αγοράσει η Φινλανδία με ακριβώς το 50% του κόστους. </w:t>
      </w:r>
      <w:r>
        <w:rPr>
          <w:rFonts w:eastAsia="Times New Roman" w:cs="Times New Roman"/>
          <w:szCs w:val="24"/>
        </w:rPr>
        <w:lastRenderedPageBreak/>
        <w:t>Ακριβώς έναν χρόνο πριν. Πόσο, λοιπόν, αυξήθηκε αυτό το –επιτρέψτε μου την έκφραση- ρημάδι; Άρα, εκεί που μπαίνουν ερωτήσεις</w:t>
      </w:r>
      <w:r>
        <w:rPr>
          <w:rFonts w:eastAsia="Times New Roman" w:cs="Times New Roman"/>
          <w:szCs w:val="24"/>
        </w:rPr>
        <w:t>,</w:t>
      </w:r>
      <w:r>
        <w:rPr>
          <w:rFonts w:eastAsia="Times New Roman" w:cs="Times New Roman"/>
          <w:szCs w:val="24"/>
        </w:rPr>
        <w:t xml:space="preserve"> πρέπει να βγουν και ορισμένα αναγκαία συμπερ</w:t>
      </w:r>
      <w:r>
        <w:rPr>
          <w:rFonts w:eastAsia="Times New Roman" w:cs="Times New Roman"/>
          <w:szCs w:val="24"/>
        </w:rPr>
        <w:t>άσματα. Με συγχωρείτε, σαφώς -και δεν έχει προσωπικό τόνο, κύριε Θεοδωράκη- πρέπει να αλλάξουμε ορισμένα πράγματα.</w:t>
      </w:r>
    </w:p>
    <w:p w14:paraId="5225832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Πρώτον, όσον αφορά στη λειτουργία της Επιτροπής Εξοπλιστικών </w:t>
      </w:r>
      <w:r>
        <w:rPr>
          <w:rFonts w:eastAsia="Times New Roman" w:cs="Times New Roman"/>
          <w:szCs w:val="24"/>
        </w:rPr>
        <w:t xml:space="preserve">Προγραμμάτων </w:t>
      </w:r>
      <w:r>
        <w:rPr>
          <w:rFonts w:eastAsia="Times New Roman" w:cs="Times New Roman"/>
          <w:szCs w:val="24"/>
        </w:rPr>
        <w:t xml:space="preserve">της Βουλής, είναι πολύ σημαντικό να αλλάξει και να πάρει και ένα </w:t>
      </w:r>
      <w:r>
        <w:rPr>
          <w:rFonts w:eastAsia="Times New Roman" w:cs="Times New Roman"/>
          <w:szCs w:val="24"/>
        </w:rPr>
        <w:t>επίπεδο απορρήτου, αλλά και ένα επίπεδο γνώσης. Είναι ένα από τα βασικά ζητήματα.</w:t>
      </w:r>
    </w:p>
    <w:p w14:paraId="5225832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Δεύτερον, τώρα που έχουμε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 xml:space="preserve">μυντική </w:t>
      </w:r>
      <w:r>
        <w:rPr>
          <w:rFonts w:eastAsia="Times New Roman" w:cs="Times New Roman"/>
          <w:szCs w:val="24"/>
        </w:rPr>
        <w:t>Β</w:t>
      </w:r>
      <w:r>
        <w:rPr>
          <w:rFonts w:eastAsia="Times New Roman" w:cs="Times New Roman"/>
          <w:szCs w:val="24"/>
        </w:rPr>
        <w:t xml:space="preserve">ιομηχανική </w:t>
      </w:r>
      <w:r>
        <w:rPr>
          <w:rFonts w:eastAsia="Times New Roman" w:cs="Times New Roman"/>
          <w:szCs w:val="24"/>
        </w:rPr>
        <w:t>Σ</w:t>
      </w:r>
      <w:r>
        <w:rPr>
          <w:rFonts w:eastAsia="Times New Roman" w:cs="Times New Roman"/>
          <w:szCs w:val="24"/>
        </w:rPr>
        <w:t>τρατηγική -και είναι ωραίο που ακούμε όλοι ότι πρέπει να βοηθήσουμε την αμυντική μας βιομηχανία- θα πρέπει να συγκρ</w:t>
      </w:r>
      <w:r>
        <w:rPr>
          <w:rFonts w:eastAsia="Times New Roman" w:cs="Times New Roman"/>
          <w:szCs w:val="24"/>
        </w:rPr>
        <w:t xml:space="preserve">οτήσουμε το Συμβούλιο της Εθνικής Αμυντικής Βιομηχανίας και Τεχνολογίας, με καθηγητές πανεπιστημίου, με επιτελείς, να δούμε και τον τρόπο που μπορούν να συμμετέχουν όλες οι πολιτικές δυνάμεις. Πρέπει να λύσουμε, δηλαδή, τέτοια ζητήματα. </w:t>
      </w:r>
    </w:p>
    <w:p w14:paraId="5225832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Στόχος μας είναι ν</w:t>
      </w:r>
      <w:r>
        <w:rPr>
          <w:rFonts w:eastAsia="Times New Roman" w:cs="Times New Roman"/>
          <w:szCs w:val="24"/>
        </w:rPr>
        <w:t xml:space="preserve">α έχουμε ένα δεκαπενταετές πρόγραμμα και ένα τριετές πολύ συγκεκριμένο πρόγραμμα. Προβλέπεται </w:t>
      </w:r>
      <w:r>
        <w:rPr>
          <w:rFonts w:eastAsia="Times New Roman" w:cs="Times New Roman"/>
          <w:szCs w:val="24"/>
        </w:rPr>
        <w:lastRenderedPageBreak/>
        <w:t>στον νόμο. Στόχος μας είναι να αλλάξουμε τον νόμο περί προμηθειών, όχι με την έννοια της ανατροπής του, αλλά με την έννοια της βελτίωσής του. Άρα με αυτή τη λογικ</w:t>
      </w:r>
      <w:r>
        <w:rPr>
          <w:rFonts w:eastAsia="Times New Roman" w:cs="Times New Roman"/>
          <w:szCs w:val="24"/>
        </w:rPr>
        <w:t xml:space="preserve">ή πρέπει να πάμε. </w:t>
      </w:r>
    </w:p>
    <w:p w14:paraId="5225832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Πρέπει, συγχρόνως, να επιμένουμε σε συμβάσεις </w:t>
      </w:r>
      <w:r>
        <w:rPr>
          <w:rFonts w:eastAsia="Times New Roman" w:cs="Times New Roman"/>
          <w:szCs w:val="24"/>
        </w:rPr>
        <w:t>–</w:t>
      </w:r>
      <w:r>
        <w:rPr>
          <w:rFonts w:eastAsia="Times New Roman" w:cs="Times New Roman"/>
          <w:szCs w:val="24"/>
        </w:rPr>
        <w:t>όπου στοχεύσουμε για εξοπλισμούς</w:t>
      </w:r>
      <w:r>
        <w:rPr>
          <w:rFonts w:eastAsia="Times New Roman" w:cs="Times New Roman"/>
          <w:szCs w:val="24"/>
        </w:rPr>
        <w:t>–</w:t>
      </w:r>
      <w:r>
        <w:rPr>
          <w:rFonts w:eastAsia="Times New Roman" w:cs="Times New Roman"/>
          <w:szCs w:val="24"/>
        </w:rPr>
        <w:t xml:space="preserve"> και όχι να αγοράσουμε εξοπλισμούς για τη μίζα -το είπατε κι εσείς, το λένε κι άλλοι- στις διακρατικές συνεργασίες, δηλαδή στις «</w:t>
      </w:r>
      <w:r>
        <w:rPr>
          <w:rFonts w:eastAsia="Times New Roman" w:cs="Times New Roman"/>
          <w:szCs w:val="24"/>
          <w:lang w:val="en-US"/>
        </w:rPr>
        <w:t>G</w:t>
      </w:r>
      <w:r>
        <w:rPr>
          <w:rFonts w:eastAsia="Times New Roman" w:cs="Times New Roman"/>
          <w:szCs w:val="24"/>
        </w:rPr>
        <w:t>2</w:t>
      </w:r>
      <w:r>
        <w:rPr>
          <w:rFonts w:eastAsia="Times New Roman" w:cs="Times New Roman"/>
          <w:szCs w:val="24"/>
          <w:lang w:val="en-US"/>
        </w:rPr>
        <w:t>G</w:t>
      </w:r>
      <w:r>
        <w:rPr>
          <w:rFonts w:eastAsia="Times New Roman" w:cs="Times New Roman"/>
          <w:szCs w:val="24"/>
        </w:rPr>
        <w:t>», που έχει αποδειχθεί ότ</w:t>
      </w:r>
      <w:r>
        <w:rPr>
          <w:rFonts w:eastAsia="Times New Roman" w:cs="Times New Roman"/>
          <w:szCs w:val="24"/>
        </w:rPr>
        <w:t>ι μπορείς να τις ελέγξεις καλύτερα, για να μπαίνεις σ</w:t>
      </w:r>
      <w:r>
        <w:rPr>
          <w:rFonts w:eastAsia="Times New Roman" w:cs="Times New Roman"/>
          <w:szCs w:val="24"/>
        </w:rPr>
        <w:t>ε</w:t>
      </w:r>
      <w:r>
        <w:rPr>
          <w:rFonts w:eastAsia="Times New Roman" w:cs="Times New Roman"/>
          <w:szCs w:val="24"/>
        </w:rPr>
        <w:t xml:space="preserve"> αυτή τη διαδικασία πιο εύκολα. </w:t>
      </w:r>
    </w:p>
    <w:p w14:paraId="5225832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τόχος μας θα πρέπει να είναι ο εξής: </w:t>
      </w:r>
      <w:r>
        <w:rPr>
          <w:rFonts w:eastAsia="Times New Roman" w:cs="Times New Roman"/>
          <w:szCs w:val="24"/>
        </w:rPr>
        <w:t>θ</w:t>
      </w:r>
      <w:r>
        <w:rPr>
          <w:rFonts w:eastAsia="Times New Roman" w:cs="Times New Roman"/>
          <w:szCs w:val="24"/>
        </w:rPr>
        <w:t>α πρέπει να βλέπουμε τον κύκλο των αγορών μας όχι στην τιμή πτήσης</w:t>
      </w:r>
      <w:r>
        <w:rPr>
          <w:rFonts w:eastAsia="Times New Roman" w:cs="Times New Roman"/>
          <w:szCs w:val="24"/>
        </w:rPr>
        <w:t>,</w:t>
      </w:r>
      <w:r>
        <w:rPr>
          <w:rFonts w:eastAsia="Times New Roman" w:cs="Times New Roman"/>
          <w:szCs w:val="24"/>
        </w:rPr>
        <w:t xml:space="preserve"> αλλά στον κύκλο ζωής. Θα ξαναπώ ότι ένα μαχητικό αεροπλάνο μπο</w:t>
      </w:r>
      <w:r>
        <w:rPr>
          <w:rFonts w:eastAsia="Times New Roman" w:cs="Times New Roman"/>
          <w:szCs w:val="24"/>
        </w:rPr>
        <w:t xml:space="preserve">ρεί να κάνει άλφα χρήματα, όταν το αγοράζεις από το κουτί, αλλά στον κύκλο ζωής του το κόστος του είναι τέσσερα επί άλφα. Είναι, δηλαδή, πολλαπλάσιο. Αν δεν τα έχεις όλα αυτά, δεν μπορείς να κάνεις τίποτα. </w:t>
      </w:r>
    </w:p>
    <w:p w14:paraId="5225832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Άρα, κλείνοντας</w:t>
      </w:r>
      <w:r>
        <w:rPr>
          <w:rFonts w:eastAsia="Times New Roman" w:cs="Times New Roman"/>
          <w:szCs w:val="24"/>
        </w:rPr>
        <w:t>,</w:t>
      </w:r>
      <w:r>
        <w:rPr>
          <w:rFonts w:eastAsia="Times New Roman" w:cs="Times New Roman"/>
          <w:szCs w:val="24"/>
        </w:rPr>
        <w:t xml:space="preserve"> θέλω να επισημάνω ότι η διαφάνει</w:t>
      </w:r>
      <w:r>
        <w:rPr>
          <w:rFonts w:eastAsia="Times New Roman" w:cs="Times New Roman"/>
          <w:szCs w:val="24"/>
        </w:rPr>
        <w:t xml:space="preserve">α που πρέπει να υπάρχει σε όλες τις διαδικασίες απαιτεί αυτές τις αλλαγές και η ειδική κοινοβουλευτική επιτροπή δεν έχει μόνο τον χαρακτήρα και τον ρόλο που της δίνει ο Κανονισμός της Βουλής, </w:t>
      </w:r>
      <w:r>
        <w:rPr>
          <w:rFonts w:eastAsia="Times New Roman" w:cs="Times New Roman"/>
          <w:szCs w:val="24"/>
        </w:rPr>
        <w:lastRenderedPageBreak/>
        <w:t>δηλαδή τη συγκεκριμενοποίηση των ευθυνών, αλλά μπορεί να λειτουρ</w:t>
      </w:r>
      <w:r>
        <w:rPr>
          <w:rFonts w:eastAsia="Times New Roman" w:cs="Times New Roman"/>
          <w:szCs w:val="24"/>
        </w:rPr>
        <w:t>γήσει και σε ένα άλλο επίπεδο</w:t>
      </w:r>
      <w:r>
        <w:rPr>
          <w:rFonts w:eastAsia="Times New Roman" w:cs="Times New Roman"/>
          <w:szCs w:val="24"/>
        </w:rPr>
        <w:t>,</w:t>
      </w:r>
      <w:r>
        <w:rPr>
          <w:rFonts w:eastAsia="Times New Roman" w:cs="Times New Roman"/>
          <w:szCs w:val="24"/>
        </w:rPr>
        <w:t xml:space="preserve"> για την κάθαρση του τρόπου </w:t>
      </w:r>
      <w:r>
        <w:rPr>
          <w:rFonts w:eastAsia="Times New Roman" w:cs="Times New Roman"/>
          <w:szCs w:val="24"/>
        </w:rPr>
        <w:t>με τον οποίο</w:t>
      </w:r>
      <w:r>
        <w:rPr>
          <w:rFonts w:eastAsia="Times New Roman" w:cs="Times New Roman"/>
          <w:szCs w:val="24"/>
        </w:rPr>
        <w:t xml:space="preserve"> λειτουργεί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δ</w:t>
      </w:r>
      <w:r>
        <w:rPr>
          <w:rFonts w:eastAsia="Times New Roman" w:cs="Times New Roman"/>
          <w:szCs w:val="24"/>
        </w:rPr>
        <w:t>ημοκρατία</w:t>
      </w:r>
      <w:r>
        <w:rPr>
          <w:rFonts w:eastAsia="Times New Roman" w:cs="Times New Roman"/>
          <w:szCs w:val="24"/>
        </w:rPr>
        <w:t>,</w:t>
      </w:r>
      <w:r>
        <w:rPr>
          <w:rFonts w:eastAsia="Times New Roman" w:cs="Times New Roman"/>
          <w:szCs w:val="24"/>
        </w:rPr>
        <w:t xml:space="preserve"> μέσα από μια διαδικασία θεσμικής θωράκισης, γιατί το ζητούμενό μας δεν είναι μόνο να θεραπεύουμε, αλλά και να προλαμβάνουμε.</w:t>
      </w:r>
    </w:p>
    <w:p w14:paraId="5225833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2258331"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από την πτέρυγα του ΣΥΡΙΖΑ)</w:t>
      </w:r>
    </w:p>
    <w:p w14:paraId="5225833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Ευχαριστώ και παρακαλώ για την τήρηση του χρόνου.</w:t>
      </w:r>
    </w:p>
    <w:p w14:paraId="5225833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Πρόεδρος της Ένωσης Κεντρώων κ. Βασίλειος Λεβέντης έχει τον λόγο.</w:t>
      </w:r>
    </w:p>
    <w:p w14:paraId="52258334"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ΒΑΣΙΛΗΣ ΛΕΒΕΝΤΗΣ (Πρόεδρος της Ένωσης Κεντρώων):</w:t>
      </w:r>
      <w:r>
        <w:rPr>
          <w:rFonts w:eastAsia="Times New Roman"/>
          <w:color w:val="000000" w:themeColor="text1"/>
          <w:szCs w:val="24"/>
        </w:rPr>
        <w:t xml:space="preserve"> Κύριε Πρόεδρε, κυρίες και κύριοι Υπουργοί, κυρίες και κύριοι Βουλευτές, την καλησπέρα μου σε όλους και σε όλες.</w:t>
      </w:r>
    </w:p>
    <w:p w14:paraId="52258335"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Μια και τίθεται θέμα για ένα πολιτικό πρόσωπο, για το κατά πόσον θα συσταθεί ειδική κοινοβουλευτική επιτροπή, ήθελα να πω κάτι που έλεγα από πο</w:t>
      </w:r>
      <w:r>
        <w:rPr>
          <w:rFonts w:eastAsia="Times New Roman"/>
          <w:color w:val="000000" w:themeColor="text1"/>
          <w:szCs w:val="24"/>
        </w:rPr>
        <w:t xml:space="preserve">λύ παλιά για όσους με παρακολουθούσαν. Στις προμήθειες πάνω από 1 εκατομμύριο ευρώ έπρεπε να υπάρχει η παρουσία εισαγγελικού λειτουργού διά κληρώσεως </w:t>
      </w:r>
      <w:r>
        <w:rPr>
          <w:rFonts w:eastAsia="Times New Roman"/>
          <w:color w:val="000000" w:themeColor="text1"/>
          <w:szCs w:val="24"/>
        </w:rPr>
        <w:lastRenderedPageBreak/>
        <w:t xml:space="preserve">από το </w:t>
      </w:r>
      <w:r>
        <w:rPr>
          <w:rFonts w:eastAsia="Times New Roman"/>
          <w:color w:val="000000" w:themeColor="text1"/>
          <w:szCs w:val="24"/>
        </w:rPr>
        <w:t>σ</w:t>
      </w:r>
      <w:r>
        <w:rPr>
          <w:rFonts w:eastAsia="Times New Roman"/>
          <w:color w:val="000000" w:themeColor="text1"/>
          <w:szCs w:val="24"/>
        </w:rPr>
        <w:t xml:space="preserve">ώμα των </w:t>
      </w:r>
      <w:r>
        <w:rPr>
          <w:rFonts w:eastAsia="Times New Roman"/>
          <w:color w:val="000000" w:themeColor="text1"/>
          <w:szCs w:val="24"/>
        </w:rPr>
        <w:t>ε</w:t>
      </w:r>
      <w:r>
        <w:rPr>
          <w:rFonts w:eastAsia="Times New Roman"/>
          <w:color w:val="000000" w:themeColor="text1"/>
          <w:szCs w:val="24"/>
        </w:rPr>
        <w:t xml:space="preserve">ισαγγελέων </w:t>
      </w:r>
      <w:r>
        <w:rPr>
          <w:rFonts w:eastAsia="Times New Roman"/>
          <w:color w:val="000000" w:themeColor="text1"/>
          <w:szCs w:val="24"/>
        </w:rPr>
        <w:t>ε</w:t>
      </w:r>
      <w:r>
        <w:rPr>
          <w:rFonts w:eastAsia="Times New Roman"/>
          <w:color w:val="000000" w:themeColor="text1"/>
          <w:szCs w:val="24"/>
        </w:rPr>
        <w:t>φετών, να επιβλέπει όλη τη διαδικασία. Τώρα δεν θα είχαμε ούτε Τσοχατζόπουλου</w:t>
      </w:r>
      <w:r>
        <w:rPr>
          <w:rFonts w:eastAsia="Times New Roman"/>
          <w:color w:val="000000" w:themeColor="text1"/>
          <w:szCs w:val="24"/>
        </w:rPr>
        <w:t>ς ούτε Παπαντωνίου ούτε τίποτα, εάν το είχαμε εφαρμόσει αυτό και στα δημόσια έργα. Γιατί τώρα βλέπουμε τα λεφτά των εξοπλιστικών. Των δημοσίων έργων τα λεφτά περνούν απαρατήρητα ή μεροληπτεί η Βουλή, ψάχνει έναν τομέα και αφήνει ανεξερεύνητο έναν άλλο</w:t>
      </w:r>
      <w:r>
        <w:rPr>
          <w:rFonts w:eastAsia="Times New Roman"/>
          <w:color w:val="000000" w:themeColor="text1"/>
          <w:szCs w:val="24"/>
        </w:rPr>
        <w:t>,</w:t>
      </w:r>
      <w:r>
        <w:rPr>
          <w:rFonts w:eastAsia="Times New Roman"/>
          <w:color w:val="000000" w:themeColor="text1"/>
          <w:szCs w:val="24"/>
        </w:rPr>
        <w:t xml:space="preserve"> εξί</w:t>
      </w:r>
      <w:r>
        <w:rPr>
          <w:rFonts w:eastAsia="Times New Roman"/>
          <w:color w:val="000000" w:themeColor="text1"/>
          <w:szCs w:val="24"/>
        </w:rPr>
        <w:t>σου σοβαρό;</w:t>
      </w:r>
    </w:p>
    <w:p w14:paraId="52258336"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Επομένως, αν θέλουμε να είμαστε ειλικρινείς, θα έπρεπε να είχε εφαρμοστεί αυτή η πρότασή μου, που υπάρχει από το ’90, ότι στις σοβαρές περιπτώσεις με μεγάλου ύψους προμήθειες πρέπει να υπάρχει εισαγγελικός λειτουργός διά κληρώσεως σε όλη τη δια</w:t>
      </w:r>
      <w:r>
        <w:rPr>
          <w:rFonts w:eastAsia="Times New Roman"/>
          <w:color w:val="000000" w:themeColor="text1"/>
          <w:szCs w:val="24"/>
        </w:rPr>
        <w:t xml:space="preserve">δικασία ως </w:t>
      </w:r>
      <w:r>
        <w:rPr>
          <w:rFonts w:eastAsia="Times New Roman"/>
          <w:color w:val="000000" w:themeColor="text1"/>
          <w:szCs w:val="24"/>
        </w:rPr>
        <w:t>π</w:t>
      </w:r>
      <w:r>
        <w:rPr>
          <w:rFonts w:eastAsia="Times New Roman"/>
          <w:color w:val="000000" w:themeColor="text1"/>
          <w:szCs w:val="24"/>
        </w:rPr>
        <w:t xml:space="preserve">ρόεδρος της </w:t>
      </w:r>
      <w:r>
        <w:rPr>
          <w:rFonts w:eastAsia="Times New Roman"/>
          <w:color w:val="000000" w:themeColor="text1"/>
          <w:szCs w:val="24"/>
        </w:rPr>
        <w:t>ε</w:t>
      </w:r>
      <w:r>
        <w:rPr>
          <w:rFonts w:eastAsia="Times New Roman"/>
          <w:color w:val="000000" w:themeColor="text1"/>
          <w:szCs w:val="24"/>
        </w:rPr>
        <w:t>πιτροπής και να μην είναι του κάθε Υπουργού να παραγγέλνει υποβρύχια, να αναθέτει έργα κ</w:t>
      </w:r>
      <w:r>
        <w:rPr>
          <w:rFonts w:eastAsia="Times New Roman"/>
          <w:color w:val="000000" w:themeColor="text1"/>
          <w:szCs w:val="24"/>
        </w:rPr>
        <w:t xml:space="preserve">αι </w:t>
      </w:r>
      <w:r>
        <w:rPr>
          <w:rFonts w:eastAsia="Times New Roman"/>
          <w:color w:val="000000" w:themeColor="text1"/>
          <w:szCs w:val="24"/>
        </w:rPr>
        <w:t>λ</w:t>
      </w:r>
      <w:r>
        <w:rPr>
          <w:rFonts w:eastAsia="Times New Roman"/>
          <w:color w:val="000000" w:themeColor="text1"/>
          <w:szCs w:val="24"/>
        </w:rPr>
        <w:t>οι</w:t>
      </w:r>
      <w:r>
        <w:rPr>
          <w:rFonts w:eastAsia="Times New Roman"/>
          <w:color w:val="000000" w:themeColor="text1"/>
          <w:szCs w:val="24"/>
        </w:rPr>
        <w:t>π</w:t>
      </w:r>
      <w:r>
        <w:rPr>
          <w:rFonts w:eastAsia="Times New Roman"/>
          <w:color w:val="000000" w:themeColor="text1"/>
          <w:szCs w:val="24"/>
        </w:rPr>
        <w:t>ά</w:t>
      </w:r>
      <w:r>
        <w:rPr>
          <w:rFonts w:eastAsia="Times New Roman"/>
          <w:color w:val="000000" w:themeColor="text1"/>
          <w:szCs w:val="24"/>
        </w:rPr>
        <w:t>. Διότι ο Υπουργός ποιαν σοβαρότητα μπορεί να έχει; Μπορεί να είναι σοβαρός ένας Υπουργός, αλλά εμπιστευόμεθα την εντιμότητά του; Είναι</w:t>
      </w:r>
      <w:r>
        <w:rPr>
          <w:rFonts w:eastAsia="Times New Roman"/>
          <w:color w:val="000000" w:themeColor="text1"/>
          <w:szCs w:val="24"/>
        </w:rPr>
        <w:t xml:space="preserve"> μεγάλα τα ποσά. Ιδιαίτερα μετά την Ολυμπιάδα άρχισαν τα ποσά να είναι μεγάλα. Μήπως την Ολυμπιάδα την ψάξαμε; Διερευνήθηκε η Ολυμπιάδα και είναι όλα τέλεια; Ο λαός</w:t>
      </w:r>
      <w:r>
        <w:rPr>
          <w:rFonts w:eastAsia="Times New Roman"/>
          <w:color w:val="000000" w:themeColor="text1"/>
          <w:szCs w:val="24"/>
        </w:rPr>
        <w:t>,</w:t>
      </w:r>
      <w:r>
        <w:rPr>
          <w:rFonts w:eastAsia="Times New Roman"/>
          <w:color w:val="000000" w:themeColor="text1"/>
          <w:szCs w:val="24"/>
        </w:rPr>
        <w:t xml:space="preserve"> δηλαδή, που κάθεται στα καφενεία και παρακολου</w:t>
      </w:r>
      <w:r>
        <w:rPr>
          <w:rFonts w:eastAsia="Times New Roman"/>
          <w:color w:val="000000" w:themeColor="text1"/>
          <w:szCs w:val="24"/>
        </w:rPr>
        <w:lastRenderedPageBreak/>
        <w:t>θεί αυτή τη συζήτηση, τι θα λέει από μέσα το</w:t>
      </w:r>
      <w:r>
        <w:rPr>
          <w:rFonts w:eastAsia="Times New Roman"/>
          <w:color w:val="000000" w:themeColor="text1"/>
          <w:szCs w:val="24"/>
        </w:rPr>
        <w:t>υ; Ότι</w:t>
      </w:r>
      <w:r>
        <w:rPr>
          <w:rFonts w:eastAsia="Times New Roman"/>
          <w:color w:val="000000" w:themeColor="text1"/>
          <w:szCs w:val="24"/>
        </w:rPr>
        <w:t>,</w:t>
      </w:r>
      <w:r>
        <w:rPr>
          <w:rFonts w:eastAsia="Times New Roman"/>
          <w:color w:val="000000" w:themeColor="text1"/>
          <w:szCs w:val="24"/>
        </w:rPr>
        <w:t xml:space="preserve"> αν μπει φυλακή ο Παπαντωνίου, καθαίρεται το πολιτικό σύστημα και είναι τέλειο και παραδίδεται άγιο πλέον εις την ιστορία;</w:t>
      </w:r>
    </w:p>
    <w:p w14:paraId="52258337"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Εγώ πιστεύω ότι και τώρα θα πρέπει</w:t>
      </w:r>
      <w:r>
        <w:rPr>
          <w:rFonts w:eastAsia="Times New Roman"/>
          <w:color w:val="000000" w:themeColor="text1"/>
          <w:szCs w:val="24"/>
        </w:rPr>
        <w:t>,</w:t>
      </w:r>
      <w:r>
        <w:rPr>
          <w:rFonts w:eastAsia="Times New Roman"/>
          <w:color w:val="000000" w:themeColor="text1"/>
          <w:szCs w:val="24"/>
        </w:rPr>
        <w:t xml:space="preserve"> όταν γίνεται μια μεγάλη παραγγελία, μια μεγάλη προμήθεια, να υπάρχει διά κληρώσεως από το</w:t>
      </w:r>
      <w:r>
        <w:rPr>
          <w:rFonts w:eastAsia="Times New Roman"/>
          <w:color w:val="000000" w:themeColor="text1"/>
          <w:szCs w:val="24"/>
        </w:rPr>
        <w:t xml:space="preserve"> </w:t>
      </w:r>
      <w:r>
        <w:rPr>
          <w:rFonts w:eastAsia="Times New Roman"/>
          <w:color w:val="000000" w:themeColor="text1"/>
          <w:szCs w:val="24"/>
        </w:rPr>
        <w:t>σ</w:t>
      </w:r>
      <w:r>
        <w:rPr>
          <w:rFonts w:eastAsia="Times New Roman"/>
          <w:color w:val="000000" w:themeColor="text1"/>
          <w:szCs w:val="24"/>
        </w:rPr>
        <w:t xml:space="preserve">ώμα των </w:t>
      </w:r>
      <w:r>
        <w:rPr>
          <w:rFonts w:eastAsia="Times New Roman"/>
          <w:color w:val="000000" w:themeColor="text1"/>
          <w:szCs w:val="24"/>
        </w:rPr>
        <w:t>ε</w:t>
      </w:r>
      <w:r>
        <w:rPr>
          <w:rFonts w:eastAsia="Times New Roman"/>
          <w:color w:val="000000" w:themeColor="text1"/>
          <w:szCs w:val="24"/>
        </w:rPr>
        <w:t xml:space="preserve">ισαγγελέων </w:t>
      </w:r>
      <w:r>
        <w:rPr>
          <w:rFonts w:eastAsia="Times New Roman"/>
          <w:color w:val="000000" w:themeColor="text1"/>
          <w:szCs w:val="24"/>
        </w:rPr>
        <w:t>ε</w:t>
      </w:r>
      <w:r>
        <w:rPr>
          <w:rFonts w:eastAsia="Times New Roman"/>
          <w:color w:val="000000" w:themeColor="text1"/>
          <w:szCs w:val="24"/>
        </w:rPr>
        <w:t xml:space="preserve">φετών παρουσία εισαγγελικού λειτουργού ως </w:t>
      </w:r>
      <w:r>
        <w:rPr>
          <w:rFonts w:eastAsia="Times New Roman"/>
          <w:color w:val="000000" w:themeColor="text1"/>
          <w:szCs w:val="24"/>
        </w:rPr>
        <w:t>π</w:t>
      </w:r>
      <w:r>
        <w:rPr>
          <w:rFonts w:eastAsia="Times New Roman"/>
          <w:color w:val="000000" w:themeColor="text1"/>
          <w:szCs w:val="24"/>
        </w:rPr>
        <w:t xml:space="preserve">ροέδρου της </w:t>
      </w:r>
      <w:r>
        <w:rPr>
          <w:rFonts w:eastAsia="Times New Roman"/>
          <w:color w:val="000000" w:themeColor="text1"/>
          <w:szCs w:val="24"/>
        </w:rPr>
        <w:t>ε</w:t>
      </w:r>
      <w:r>
        <w:rPr>
          <w:rFonts w:eastAsia="Times New Roman"/>
          <w:color w:val="000000" w:themeColor="text1"/>
          <w:szCs w:val="24"/>
        </w:rPr>
        <w:t>πιτροπής. Είναι απαραίτητο αυτό, αν θέλουμε, γιατί είμαστε χώρα που εύκολα κατηγορούμε τον άλλο κλέφτη κι ας μην είναι ή εύκολα κλείνουμε τα μάτια, αν είναι</w:t>
      </w:r>
      <w:r>
        <w:rPr>
          <w:rFonts w:eastAsia="Times New Roman"/>
          <w:color w:val="000000" w:themeColor="text1"/>
          <w:szCs w:val="24"/>
        </w:rPr>
        <w:t>,</w:t>
      </w:r>
      <w:r>
        <w:rPr>
          <w:rFonts w:eastAsia="Times New Roman"/>
          <w:color w:val="000000" w:themeColor="text1"/>
          <w:szCs w:val="24"/>
        </w:rPr>
        <w:t xml:space="preserve"> και τον συγχωρούμε. </w:t>
      </w:r>
      <w:r>
        <w:rPr>
          <w:rFonts w:eastAsia="Times New Roman"/>
          <w:color w:val="000000" w:themeColor="text1"/>
          <w:szCs w:val="24"/>
        </w:rPr>
        <w:t>Σ</w:t>
      </w:r>
      <w:r>
        <w:rPr>
          <w:rFonts w:eastAsia="Times New Roman"/>
          <w:color w:val="000000" w:themeColor="text1"/>
          <w:szCs w:val="24"/>
        </w:rPr>
        <w:t>ας είπα περιστατικά: Ολυμπιάδα, δημόσια έργα. Αυτά όλα τι έγιναν;</w:t>
      </w:r>
    </w:p>
    <w:p w14:paraId="52258338"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Αυτή η πρόταση, όπως και η πρόταση που είπα στον κ. Τσίπρα την προηγούμενη βδομάδα που είχαμε την </w:t>
      </w:r>
      <w:r>
        <w:rPr>
          <w:rFonts w:eastAsia="Times New Roman"/>
          <w:color w:val="000000" w:themeColor="text1"/>
          <w:szCs w:val="24"/>
        </w:rPr>
        <w:t>ώ</w:t>
      </w:r>
      <w:r>
        <w:rPr>
          <w:rFonts w:eastAsia="Times New Roman"/>
          <w:color w:val="000000" w:themeColor="text1"/>
          <w:szCs w:val="24"/>
        </w:rPr>
        <w:t xml:space="preserve">ρα του Πρωθυπουργού, που του είπα για τη σύσταση </w:t>
      </w:r>
      <w:r>
        <w:rPr>
          <w:rFonts w:eastAsia="Times New Roman"/>
          <w:color w:val="000000" w:themeColor="text1"/>
          <w:szCs w:val="24"/>
        </w:rPr>
        <w:t>α</w:t>
      </w:r>
      <w:r>
        <w:rPr>
          <w:rFonts w:eastAsia="Times New Roman"/>
          <w:color w:val="000000" w:themeColor="text1"/>
          <w:szCs w:val="24"/>
        </w:rPr>
        <w:t xml:space="preserve">νεξάρτητης </w:t>
      </w:r>
      <w:r>
        <w:rPr>
          <w:rFonts w:eastAsia="Times New Roman"/>
          <w:color w:val="000000" w:themeColor="text1"/>
          <w:szCs w:val="24"/>
        </w:rPr>
        <w:t>α</w:t>
      </w:r>
      <w:r>
        <w:rPr>
          <w:rFonts w:eastAsia="Times New Roman"/>
          <w:color w:val="000000" w:themeColor="text1"/>
          <w:szCs w:val="24"/>
        </w:rPr>
        <w:t xml:space="preserve">ρχής για τις δημοσκοπήσεις, </w:t>
      </w:r>
      <w:r>
        <w:rPr>
          <w:rFonts w:eastAsia="Times New Roman"/>
          <w:color w:val="000000" w:themeColor="text1"/>
          <w:szCs w:val="24"/>
        </w:rPr>
        <w:t xml:space="preserve">είναι πολύ ουσιώδης. Γίνεται μια δημοσκόπηση, να γίνεται, να παραδοθούν τα ευρήματα, είτε είναι με κάλπη είτε είναι με τηλέφωνα, σε ποιους αριθμούς τηλεφώνησαν, τις απαντήσεις και όλα αυτά στην </w:t>
      </w:r>
      <w:r>
        <w:rPr>
          <w:rFonts w:eastAsia="Times New Roman"/>
          <w:color w:val="000000" w:themeColor="text1"/>
          <w:szCs w:val="24"/>
        </w:rPr>
        <w:t>α</w:t>
      </w:r>
      <w:r>
        <w:rPr>
          <w:rFonts w:eastAsia="Times New Roman"/>
          <w:color w:val="000000" w:themeColor="text1"/>
          <w:szCs w:val="24"/>
        </w:rPr>
        <w:t xml:space="preserve">νεξάρτητη </w:t>
      </w:r>
      <w:r>
        <w:rPr>
          <w:rFonts w:eastAsia="Times New Roman"/>
          <w:color w:val="000000" w:themeColor="text1"/>
          <w:szCs w:val="24"/>
        </w:rPr>
        <w:t>α</w:t>
      </w:r>
      <w:r>
        <w:rPr>
          <w:rFonts w:eastAsia="Times New Roman"/>
          <w:color w:val="000000" w:themeColor="text1"/>
          <w:szCs w:val="24"/>
        </w:rPr>
        <w:t>ρχή, να ελέγχει αμέσως τα στοιχεία -εντός εικοσιτε</w:t>
      </w:r>
      <w:r>
        <w:rPr>
          <w:rFonts w:eastAsia="Times New Roman"/>
          <w:color w:val="000000" w:themeColor="text1"/>
          <w:szCs w:val="24"/>
        </w:rPr>
        <w:t xml:space="preserve">τραώρου μπορεί η </w:t>
      </w:r>
      <w:r>
        <w:rPr>
          <w:rFonts w:eastAsia="Times New Roman"/>
          <w:color w:val="000000" w:themeColor="text1"/>
          <w:szCs w:val="24"/>
        </w:rPr>
        <w:t>α</w:t>
      </w:r>
      <w:r>
        <w:rPr>
          <w:rFonts w:eastAsia="Times New Roman"/>
          <w:color w:val="000000" w:themeColor="text1"/>
          <w:szCs w:val="24"/>
        </w:rPr>
        <w:t xml:space="preserve">νεξάρτητη </w:t>
      </w:r>
      <w:r>
        <w:rPr>
          <w:rFonts w:eastAsia="Times New Roman"/>
          <w:color w:val="000000" w:themeColor="text1"/>
          <w:szCs w:val="24"/>
        </w:rPr>
        <w:lastRenderedPageBreak/>
        <w:t>α</w:t>
      </w:r>
      <w:r>
        <w:rPr>
          <w:rFonts w:eastAsia="Times New Roman"/>
          <w:color w:val="000000" w:themeColor="text1"/>
          <w:szCs w:val="24"/>
        </w:rPr>
        <w:t xml:space="preserve">ρχή να τα επεξεργάζεται- και μετά να τα δούμε στην </w:t>
      </w:r>
      <w:r>
        <w:rPr>
          <w:rFonts w:eastAsia="Times New Roman"/>
          <w:color w:val="000000" w:themeColor="text1"/>
          <w:szCs w:val="24"/>
        </w:rPr>
        <w:t>«</w:t>
      </w:r>
      <w:r>
        <w:rPr>
          <w:rFonts w:eastAsia="Times New Roman"/>
          <w:color w:val="000000" w:themeColor="text1"/>
          <w:szCs w:val="24"/>
        </w:rPr>
        <w:t>ΚΑΘΗΜΕΡΙΝΗ</w:t>
      </w:r>
      <w:r>
        <w:rPr>
          <w:rFonts w:eastAsia="Times New Roman"/>
          <w:color w:val="000000" w:themeColor="text1"/>
          <w:szCs w:val="24"/>
        </w:rPr>
        <w:t>»</w:t>
      </w:r>
      <w:r>
        <w:rPr>
          <w:rFonts w:eastAsia="Times New Roman"/>
          <w:color w:val="000000" w:themeColor="text1"/>
          <w:szCs w:val="24"/>
        </w:rPr>
        <w:t xml:space="preserve">, να τα δούμε στο </w:t>
      </w:r>
      <w:r>
        <w:rPr>
          <w:rFonts w:eastAsia="Times New Roman"/>
          <w:color w:val="000000" w:themeColor="text1"/>
          <w:szCs w:val="24"/>
        </w:rPr>
        <w:t>«</w:t>
      </w:r>
      <w:r>
        <w:rPr>
          <w:rFonts w:eastAsia="Times New Roman"/>
          <w:color w:val="000000" w:themeColor="text1"/>
          <w:szCs w:val="24"/>
        </w:rPr>
        <w:t>ΕΘΝΟΣ</w:t>
      </w:r>
      <w:r>
        <w:rPr>
          <w:rFonts w:eastAsia="Times New Roman"/>
          <w:color w:val="000000" w:themeColor="text1"/>
          <w:szCs w:val="24"/>
        </w:rPr>
        <w:t>»</w:t>
      </w:r>
      <w:r>
        <w:rPr>
          <w:rFonts w:eastAsia="Times New Roman"/>
          <w:color w:val="000000" w:themeColor="text1"/>
          <w:szCs w:val="24"/>
        </w:rPr>
        <w:t xml:space="preserve">, στον </w:t>
      </w:r>
      <w:r>
        <w:rPr>
          <w:rFonts w:eastAsia="Times New Roman"/>
          <w:color w:val="000000" w:themeColor="text1"/>
          <w:szCs w:val="24"/>
        </w:rPr>
        <w:t>«</w:t>
      </w:r>
      <w:r>
        <w:rPr>
          <w:rFonts w:eastAsia="Times New Roman"/>
          <w:color w:val="000000" w:themeColor="text1"/>
          <w:szCs w:val="24"/>
        </w:rPr>
        <w:t>ΣΚΑ</w:t>
      </w:r>
      <w:r>
        <w:rPr>
          <w:rFonts w:eastAsia="Times New Roman"/>
          <w:color w:val="000000" w:themeColor="text1"/>
          <w:szCs w:val="24"/>
        </w:rPr>
        <w:t>Ϊ»</w:t>
      </w:r>
      <w:r>
        <w:rPr>
          <w:rFonts w:eastAsia="Times New Roman"/>
          <w:color w:val="000000" w:themeColor="text1"/>
          <w:szCs w:val="24"/>
        </w:rPr>
        <w:t xml:space="preserve">, στον </w:t>
      </w:r>
      <w:r>
        <w:rPr>
          <w:rFonts w:eastAsia="Times New Roman"/>
          <w:color w:val="000000" w:themeColor="text1"/>
          <w:szCs w:val="24"/>
        </w:rPr>
        <w:t>«</w:t>
      </w:r>
      <w:r>
        <w:rPr>
          <w:rFonts w:eastAsia="Times New Roman"/>
          <w:color w:val="000000" w:themeColor="text1"/>
          <w:szCs w:val="24"/>
        </w:rPr>
        <w:t>ΑΝΤ1</w:t>
      </w:r>
      <w:r>
        <w:rPr>
          <w:rFonts w:eastAsia="Times New Roman"/>
          <w:color w:val="000000" w:themeColor="text1"/>
          <w:szCs w:val="24"/>
        </w:rPr>
        <w:t>»</w:t>
      </w:r>
      <w:r>
        <w:rPr>
          <w:rFonts w:eastAsia="Times New Roman"/>
          <w:color w:val="000000" w:themeColor="text1"/>
          <w:szCs w:val="24"/>
        </w:rPr>
        <w:t>, αλλά</w:t>
      </w:r>
      <w:r>
        <w:rPr>
          <w:rFonts w:eastAsia="Times New Roman"/>
          <w:color w:val="000000" w:themeColor="text1"/>
          <w:szCs w:val="24"/>
        </w:rPr>
        <w:t>,</w:t>
      </w:r>
      <w:r>
        <w:rPr>
          <w:rFonts w:eastAsia="Times New Roman"/>
          <w:color w:val="000000" w:themeColor="text1"/>
          <w:szCs w:val="24"/>
        </w:rPr>
        <w:t xml:space="preserve"> όχι, μπαμ στον </w:t>
      </w:r>
      <w:r>
        <w:rPr>
          <w:rFonts w:eastAsia="Times New Roman"/>
          <w:color w:val="000000" w:themeColor="text1"/>
          <w:szCs w:val="24"/>
        </w:rPr>
        <w:t>«</w:t>
      </w:r>
      <w:r>
        <w:rPr>
          <w:rFonts w:eastAsia="Times New Roman"/>
          <w:color w:val="000000" w:themeColor="text1"/>
          <w:szCs w:val="24"/>
        </w:rPr>
        <w:t>ΣΚΑ</w:t>
      </w:r>
      <w:r>
        <w:rPr>
          <w:rFonts w:eastAsia="Times New Roman"/>
          <w:color w:val="000000" w:themeColor="text1"/>
          <w:szCs w:val="24"/>
        </w:rPr>
        <w:t>Ϊ»</w:t>
      </w:r>
      <w:r>
        <w:rPr>
          <w:rFonts w:eastAsia="Times New Roman"/>
          <w:color w:val="000000" w:themeColor="text1"/>
          <w:szCs w:val="24"/>
        </w:rPr>
        <w:t xml:space="preserve"> «τριάντα κάτι τοις εκατό η Νέα Δημοκρατία». Καταλάβατε; Αυτά δεν είναι έγκυρα πράγματα, δεν είναι σοβαρά πράγματα.</w:t>
      </w:r>
    </w:p>
    <w:p w14:paraId="52258339"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Αυτό είπε ο κύριος Πρωθυπουργός ότι το έκανε δεκτό. Να το δούμε, όμως, διότι από το να το κάνει δεκτό μέχρι να το κάνει εφαρμοσμένο έχει μια</w:t>
      </w:r>
      <w:r>
        <w:rPr>
          <w:rFonts w:eastAsia="Times New Roman"/>
          <w:color w:val="000000" w:themeColor="text1"/>
          <w:szCs w:val="24"/>
        </w:rPr>
        <w:t xml:space="preserve"> μικρή, πολύ μεγάλη</w:t>
      </w:r>
      <w:r>
        <w:rPr>
          <w:rFonts w:eastAsia="Times New Roman"/>
          <w:color w:val="000000" w:themeColor="text1"/>
          <w:szCs w:val="24"/>
        </w:rPr>
        <w:t>,</w:t>
      </w:r>
      <w:r>
        <w:rPr>
          <w:rFonts w:eastAsia="Times New Roman"/>
          <w:color w:val="000000" w:themeColor="text1"/>
          <w:szCs w:val="24"/>
        </w:rPr>
        <w:t xml:space="preserve"> διαφορά βέβαια. Μπορεί να είναι πολύ μικρή, αλλά τελικά είναι πολύ μεγάλη.</w:t>
      </w:r>
    </w:p>
    <w:p w14:paraId="5225833A"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Συνηγορήσαμε ως κόμμα η Ένωση Κεντρώων στη σύσταση της </w:t>
      </w:r>
      <w:r>
        <w:rPr>
          <w:rFonts w:eastAsia="Times New Roman"/>
          <w:color w:val="000000" w:themeColor="text1"/>
          <w:szCs w:val="24"/>
        </w:rPr>
        <w:t>ε</w:t>
      </w:r>
      <w:r>
        <w:rPr>
          <w:rFonts w:eastAsia="Times New Roman"/>
          <w:color w:val="000000" w:themeColor="text1"/>
          <w:szCs w:val="24"/>
        </w:rPr>
        <w:t xml:space="preserve">ιδικής </w:t>
      </w:r>
      <w:r>
        <w:rPr>
          <w:rFonts w:eastAsia="Times New Roman"/>
          <w:color w:val="000000" w:themeColor="text1"/>
          <w:szCs w:val="24"/>
        </w:rPr>
        <w:t>κ</w:t>
      </w:r>
      <w:r>
        <w:rPr>
          <w:rFonts w:eastAsia="Times New Roman"/>
          <w:color w:val="000000" w:themeColor="text1"/>
          <w:szCs w:val="24"/>
        </w:rPr>
        <w:t xml:space="preserve">οινοβουλευτικής </w:t>
      </w:r>
      <w:r>
        <w:rPr>
          <w:rFonts w:eastAsia="Times New Roman"/>
          <w:color w:val="000000" w:themeColor="text1"/>
          <w:szCs w:val="24"/>
        </w:rPr>
        <w:t>ε</w:t>
      </w:r>
      <w:r>
        <w:rPr>
          <w:rFonts w:eastAsia="Times New Roman"/>
          <w:color w:val="000000" w:themeColor="text1"/>
          <w:szCs w:val="24"/>
        </w:rPr>
        <w:t>πιτροπής, αλλά με βαριά καρδιά, διότι θέλαμε η κάθαρση να απλωθεί εις όλους του</w:t>
      </w:r>
      <w:r>
        <w:rPr>
          <w:rFonts w:eastAsia="Times New Roman"/>
          <w:color w:val="000000" w:themeColor="text1"/>
          <w:szCs w:val="24"/>
        </w:rPr>
        <w:t>ς τομείς και αυτό ήταν το επιβεβλημένο, αν θέλει η Βουλή να έχει καθαρό πρόσωπο απέναντι στους πολίτες και να τους κοιτάζει στα μάτια.</w:t>
      </w:r>
    </w:p>
    <w:p w14:paraId="5225833B" w14:textId="77777777" w:rsidR="005D2FD3" w:rsidRDefault="00310839">
      <w:pPr>
        <w:spacing w:line="600" w:lineRule="auto"/>
        <w:ind w:firstLine="720"/>
        <w:jc w:val="both"/>
        <w:rPr>
          <w:rFonts w:eastAsia="Times New Roman"/>
          <w:szCs w:val="24"/>
        </w:rPr>
      </w:pPr>
      <w:r>
        <w:rPr>
          <w:rFonts w:eastAsia="Times New Roman"/>
          <w:szCs w:val="24"/>
        </w:rPr>
        <w:t>Θα αναφερθώ στο θέμα της διαπραγμάτευσης που γίνεται, διότι εδώ παρουσιάζεται μια εικόνα ζοφερή. Οι μεν της Νέας Δημοκρατ</w:t>
      </w:r>
      <w:r>
        <w:rPr>
          <w:rFonts w:eastAsia="Times New Roman"/>
          <w:szCs w:val="24"/>
        </w:rPr>
        <w:t>ίας λένε «κάντε γρήγορα, ο χρόνος είναι χρήμα». Ουδείς αμφιβάλλει ότι</w:t>
      </w:r>
      <w:r>
        <w:rPr>
          <w:rFonts w:eastAsia="Times New Roman"/>
          <w:szCs w:val="24"/>
        </w:rPr>
        <w:t>,</w:t>
      </w:r>
      <w:r>
        <w:rPr>
          <w:rFonts w:eastAsia="Times New Roman"/>
          <w:szCs w:val="24"/>
        </w:rPr>
        <w:t xml:space="preserve"> αν η διαπραγμάτευση είχε τελειώσει δύο, τρεις μήνες νωρίτερα</w:t>
      </w:r>
      <w:r>
        <w:rPr>
          <w:rFonts w:eastAsia="Times New Roman"/>
          <w:szCs w:val="24"/>
        </w:rPr>
        <w:t>,</w:t>
      </w:r>
      <w:r>
        <w:rPr>
          <w:rFonts w:eastAsia="Times New Roman"/>
          <w:szCs w:val="24"/>
        </w:rPr>
        <w:t xml:space="preserve"> θα ήταν ακόμα καλύτερα. Από την άλλη μεριά ο Τσίπρας και ο ΣΥΡΙΖΑ λέει «τι θέλετε</w:t>
      </w:r>
      <w:r>
        <w:rPr>
          <w:rFonts w:eastAsia="Times New Roman"/>
          <w:szCs w:val="24"/>
        </w:rPr>
        <w:t>,</w:t>
      </w:r>
      <w:r>
        <w:rPr>
          <w:rFonts w:eastAsia="Times New Roman"/>
          <w:szCs w:val="24"/>
        </w:rPr>
        <w:t xml:space="preserve"> </w:t>
      </w:r>
      <w:r>
        <w:rPr>
          <w:rFonts w:eastAsia="Times New Roman"/>
          <w:szCs w:val="24"/>
        </w:rPr>
        <w:t>ν</w:t>
      </w:r>
      <w:r>
        <w:rPr>
          <w:rFonts w:eastAsia="Times New Roman"/>
          <w:szCs w:val="24"/>
        </w:rPr>
        <w:t xml:space="preserve">α τα δεχτούμε όλα;». Και </w:t>
      </w:r>
      <w:r>
        <w:rPr>
          <w:rFonts w:eastAsia="Times New Roman"/>
          <w:szCs w:val="24"/>
        </w:rPr>
        <w:lastRenderedPageBreak/>
        <w:t>προχωράει ο χρ</w:t>
      </w:r>
      <w:r>
        <w:rPr>
          <w:rFonts w:eastAsia="Times New Roman"/>
          <w:szCs w:val="24"/>
        </w:rPr>
        <w:t xml:space="preserve">όνος. Πού θα πάει αυτή η δουλειά; Υπάρχει και διχογνωμία εντός των τειχών  του ΣΥΡΙΖΑ. Δηλαδή, υπάρχει Υπουργός που δεν θέλει να δοθεί ο ΑΔΜΗΕ, να μην ιδιωτικοποιηθεί. Τι θα γίνει; Εδώ πωλούνται και τα λιγνιτωρυχεία, πωλούνται όλα. Δεν μένει τίποτα. Είστε </w:t>
      </w:r>
      <w:r>
        <w:rPr>
          <w:rFonts w:eastAsia="Times New Roman"/>
          <w:szCs w:val="24"/>
        </w:rPr>
        <w:t>ένα κόμμα που ήσασταν καθέτως αντίθετοι στις ιδιωτικοποιήσεις και τώρα παρουσιάζεστε ως ένα κόμμα που θα τα υπογράψετε όλα. Τι θα πούμε στους πολίτες;</w:t>
      </w:r>
    </w:p>
    <w:p w14:paraId="5225833C" w14:textId="77777777" w:rsidR="005D2FD3" w:rsidRDefault="00310839">
      <w:pPr>
        <w:spacing w:line="600" w:lineRule="auto"/>
        <w:ind w:firstLine="720"/>
        <w:jc w:val="both"/>
        <w:rPr>
          <w:rFonts w:eastAsia="Times New Roman"/>
          <w:szCs w:val="24"/>
        </w:rPr>
      </w:pPr>
      <w:r>
        <w:rPr>
          <w:rFonts w:eastAsia="Times New Roman"/>
          <w:szCs w:val="24"/>
        </w:rPr>
        <w:t xml:space="preserve">Και η Νέα Δημοκρατία, όμως, λέει «κάντε γρήγορα, δεν θα τα ψηφίσω, αλλά θα τα εφαρμόσω όταν έλθω». Είναι </w:t>
      </w:r>
      <w:r>
        <w:rPr>
          <w:rFonts w:eastAsia="Times New Roman"/>
          <w:szCs w:val="24"/>
        </w:rPr>
        <w:t>εικόνα αυτή σοβαρού κόμματος; Δηλαδή θα μπορούσε στο Βέλγιο, σε κάποιο άλλο κράτος, όπως στην Γερμανία, να λέει ένα κόμμα στην Κυβέρνηση «κάντε γρήγορα, ψηφίστε τα, εμείς δεν θα τα ψηφίσουμε, εσείς θα είστε οι προδότες, αλλά θα τα τηρήσουμε»; Δηλαδή, την π</w:t>
      </w:r>
      <w:r>
        <w:rPr>
          <w:rFonts w:eastAsia="Times New Roman"/>
          <w:szCs w:val="24"/>
        </w:rPr>
        <w:t>ροδοσία τη δεχόμαστε, προδότες να μην μας ονομάσουν. Αυτό είναι το όλο ζήτημα, το όλο πρόβλημα της Νέας Δημοκρατίας και δεν συμβάλλει στο να γίνει σοβαρότερη αυτή η διαπραγμάτευση. Διότι, αν με είχε εισακούσει αυτή η Αίθουσα εδώ και ενάμιση χρόνο που είμαι</w:t>
      </w:r>
      <w:r>
        <w:rPr>
          <w:rFonts w:eastAsia="Times New Roman"/>
          <w:szCs w:val="24"/>
        </w:rPr>
        <w:t xml:space="preserve"> μέσα στην Αίθουσα, είχα προτείνει μια μεγάλη </w:t>
      </w:r>
      <w:r>
        <w:rPr>
          <w:rFonts w:eastAsia="Times New Roman"/>
          <w:szCs w:val="24"/>
        </w:rPr>
        <w:t>κ</w:t>
      </w:r>
      <w:r>
        <w:rPr>
          <w:rFonts w:eastAsia="Times New Roman"/>
          <w:szCs w:val="24"/>
        </w:rPr>
        <w:t>υβέρνηση διακοσίων σαράντα εδρών.</w:t>
      </w:r>
    </w:p>
    <w:p w14:paraId="5225833D" w14:textId="77777777" w:rsidR="005D2FD3" w:rsidRDefault="00310839">
      <w:pPr>
        <w:spacing w:line="600" w:lineRule="auto"/>
        <w:ind w:firstLine="720"/>
        <w:jc w:val="center"/>
        <w:rPr>
          <w:rFonts w:eastAsia="Times New Roman"/>
          <w:szCs w:val="24"/>
        </w:rPr>
      </w:pPr>
      <w:r>
        <w:rPr>
          <w:rFonts w:eastAsia="Times New Roman"/>
          <w:szCs w:val="24"/>
        </w:rPr>
        <w:t>(Θόρυβος στην Αίθουσα)</w:t>
      </w:r>
    </w:p>
    <w:p w14:paraId="5225833E" w14:textId="77777777" w:rsidR="005D2FD3" w:rsidRDefault="00310839">
      <w:pPr>
        <w:spacing w:line="600" w:lineRule="auto"/>
        <w:ind w:firstLine="720"/>
        <w:jc w:val="both"/>
        <w:rPr>
          <w:rFonts w:eastAsia="Times New Roman"/>
          <w:szCs w:val="24"/>
        </w:rPr>
      </w:pPr>
      <w:r>
        <w:rPr>
          <w:rFonts w:eastAsia="Times New Roman"/>
          <w:szCs w:val="24"/>
        </w:rPr>
        <w:lastRenderedPageBreak/>
        <w:t>Πώς; Κυβέρνηση που να έχει…</w:t>
      </w:r>
    </w:p>
    <w:p w14:paraId="5225833F" w14:textId="77777777" w:rsidR="005D2FD3" w:rsidRDefault="00310839">
      <w:pPr>
        <w:spacing w:line="600" w:lineRule="auto"/>
        <w:ind w:firstLine="720"/>
        <w:jc w:val="center"/>
        <w:rPr>
          <w:rFonts w:eastAsia="Times New Roman"/>
          <w:szCs w:val="24"/>
        </w:rPr>
      </w:pPr>
      <w:r>
        <w:rPr>
          <w:rFonts w:eastAsia="Times New Roman"/>
          <w:szCs w:val="24"/>
        </w:rPr>
        <w:t>(Θόρυβος στην Αίθουσα)</w:t>
      </w:r>
    </w:p>
    <w:p w14:paraId="52258340" w14:textId="77777777" w:rsidR="005D2FD3" w:rsidRDefault="00310839">
      <w:pPr>
        <w:spacing w:line="600" w:lineRule="auto"/>
        <w:ind w:firstLine="720"/>
        <w:jc w:val="both"/>
        <w:rPr>
          <w:rFonts w:eastAsia="Times New Roman"/>
          <w:szCs w:val="24"/>
        </w:rPr>
      </w:pPr>
      <w:r>
        <w:rPr>
          <w:rFonts w:eastAsia="Times New Roman"/>
          <w:szCs w:val="24"/>
        </w:rPr>
        <w:t>Εντάξει. Και η έδρα είναι για κάθε Βουλευτή μία.</w:t>
      </w:r>
    </w:p>
    <w:p w14:paraId="52258341" w14:textId="77777777" w:rsidR="005D2FD3" w:rsidRDefault="00310839">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Στήριξη, ναι.</w:t>
      </w:r>
    </w:p>
    <w:p w14:paraId="52258342" w14:textId="77777777" w:rsidR="005D2FD3" w:rsidRDefault="00310839">
      <w:pPr>
        <w:spacing w:line="600" w:lineRule="auto"/>
        <w:ind w:firstLine="720"/>
        <w:jc w:val="both"/>
        <w:rPr>
          <w:rFonts w:eastAsia="Times New Roman"/>
          <w:szCs w:val="24"/>
        </w:rPr>
      </w:pPr>
      <w:r>
        <w:rPr>
          <w:rFonts w:eastAsia="Times New Roman"/>
          <w:b/>
          <w:szCs w:val="24"/>
        </w:rPr>
        <w:t xml:space="preserve">ΒΑΣΙΛΗΣ </w:t>
      </w:r>
      <w:r>
        <w:rPr>
          <w:rFonts w:eastAsia="Times New Roman"/>
          <w:b/>
          <w:szCs w:val="24"/>
        </w:rPr>
        <w:t>ΛΕΒΕΝΤΗΣ (Πρόεδρος της Ένωσης των Κεντρώων):</w:t>
      </w:r>
      <w:r>
        <w:rPr>
          <w:rFonts w:eastAsia="Times New Roman"/>
          <w:szCs w:val="24"/>
        </w:rPr>
        <w:t xml:space="preserve"> Στήριξη. Εντάξει, κύριοι συνάδελφοι. Νόμιζα ότι έγινα σαφής. Μπορεί να μη το διατύπωσα σωστά.</w:t>
      </w:r>
    </w:p>
    <w:p w14:paraId="52258343" w14:textId="77777777" w:rsidR="005D2FD3" w:rsidRDefault="00310839">
      <w:pPr>
        <w:spacing w:line="600" w:lineRule="auto"/>
        <w:ind w:firstLine="720"/>
        <w:jc w:val="both"/>
        <w:rPr>
          <w:rFonts w:eastAsia="Times New Roman"/>
          <w:szCs w:val="24"/>
        </w:rPr>
      </w:pPr>
      <w:r>
        <w:rPr>
          <w:rFonts w:eastAsia="Times New Roman"/>
          <w:szCs w:val="24"/>
        </w:rPr>
        <w:t>Γιατί λέτε ότι είχα κάνει αυτή την πρόταση; Για να μη γίνονται αυτά: «ψήφισε εσύ, πάρε την προδοσία εσύ, εγώ δεν ψηφί</w:t>
      </w:r>
      <w:r>
        <w:rPr>
          <w:rFonts w:eastAsia="Times New Roman"/>
          <w:szCs w:val="24"/>
        </w:rPr>
        <w:t xml:space="preserve">ζω». Δεν είναι σοβαρά αυτά τα πράγματα. </w:t>
      </w:r>
    </w:p>
    <w:p w14:paraId="52258344" w14:textId="77777777" w:rsidR="005D2FD3" w:rsidRDefault="00310839">
      <w:pPr>
        <w:spacing w:line="600" w:lineRule="auto"/>
        <w:ind w:firstLine="720"/>
        <w:jc w:val="both"/>
        <w:rPr>
          <w:rFonts w:eastAsia="Times New Roman"/>
          <w:szCs w:val="24"/>
        </w:rPr>
      </w:pPr>
      <w:r>
        <w:rPr>
          <w:rFonts w:eastAsia="Times New Roman"/>
          <w:szCs w:val="24"/>
        </w:rPr>
        <w:t>Όμως και ο κ. Τσίπρας ήταν υπέρ τού να ιδιωτικοποιηθεί η ενέργεια; Ερωτώ: Ήταν υπέρ; Νομίζω ότι υπάρχουν κασέτες διά των οποίων φαίνεται ότι το αναθεματίζετε αυτό εις το παρελθόν. Τι άλλαξε; Άλλαξε κάτι το κοσμογονι</w:t>
      </w:r>
      <w:r>
        <w:rPr>
          <w:rFonts w:eastAsia="Times New Roman"/>
          <w:szCs w:val="24"/>
        </w:rPr>
        <w:t xml:space="preserve">κό; Το μόνο που άλλαξε είναι ότι πλέον οι ξένοι αντελήφθησαν ότι στα επτά χρόνια που πέρασαν δεν κάναμε καμμία μεταρρύθμιση, αλλά παίρναμε μέτρα. Έχω ξαναπεί σε αυτή την Αίθουσα -την προηγούμενη φορά- τη διαφορά μεταξύ μέτρων και μεταρρυθμίσεων. </w:t>
      </w:r>
    </w:p>
    <w:p w14:paraId="52258345" w14:textId="77777777" w:rsidR="005D2FD3" w:rsidRDefault="00310839">
      <w:pPr>
        <w:spacing w:line="600" w:lineRule="auto"/>
        <w:ind w:firstLine="720"/>
        <w:jc w:val="both"/>
        <w:rPr>
          <w:rFonts w:eastAsia="Times New Roman"/>
          <w:szCs w:val="24"/>
        </w:rPr>
      </w:pPr>
      <w:r>
        <w:rPr>
          <w:rFonts w:eastAsia="Times New Roman"/>
          <w:szCs w:val="24"/>
        </w:rPr>
        <w:lastRenderedPageBreak/>
        <w:t>Μεταρρύθμ</w:t>
      </w:r>
      <w:r>
        <w:rPr>
          <w:rFonts w:eastAsia="Times New Roman"/>
          <w:szCs w:val="24"/>
        </w:rPr>
        <w:t>ιση είναι κάτι μόνιμο. Στα εργασιακά</w:t>
      </w:r>
      <w:r>
        <w:rPr>
          <w:rFonts w:eastAsia="Times New Roman"/>
          <w:szCs w:val="24"/>
        </w:rPr>
        <w:t>,</w:t>
      </w:r>
      <w:r>
        <w:rPr>
          <w:rFonts w:eastAsia="Times New Roman"/>
          <w:szCs w:val="24"/>
        </w:rPr>
        <w:t xml:space="preserve"> ας πούμε, το να κόψουμε τις συλλογικές συμβάσεις είναι μεταρρύθμιση, γιατί είναι κάτι μόνιμο</w:t>
      </w:r>
      <w:r>
        <w:rPr>
          <w:rFonts w:eastAsia="Times New Roman"/>
          <w:szCs w:val="24"/>
        </w:rPr>
        <w:t>,</w:t>
      </w:r>
      <w:r>
        <w:rPr>
          <w:rFonts w:eastAsia="Times New Roman"/>
          <w:szCs w:val="24"/>
        </w:rPr>
        <w:t xml:space="preserve"> που υποτίθεται ότι διευκολύνει την άφιξη επενδύσεων. Ενώ το να μειώσουμε τις συντάξεις είναι μέτρο, που έχεις κάποιο προσωρινό έσοδο. Έχεις ένα προσωρινό έσοδο</w:t>
      </w:r>
      <w:r>
        <w:rPr>
          <w:rFonts w:eastAsia="Times New Roman"/>
          <w:szCs w:val="24"/>
        </w:rPr>
        <w:t>,</w:t>
      </w:r>
      <w:r>
        <w:rPr>
          <w:rFonts w:eastAsia="Times New Roman"/>
          <w:szCs w:val="24"/>
        </w:rPr>
        <w:t xml:space="preserve"> να τη βγάλεις φέτος ή έναν χρόνο ακόμη. Αυτή είναι η διαφορά. Μέτρο είναι κάτι προσωρινό, που </w:t>
      </w:r>
      <w:r>
        <w:rPr>
          <w:rFonts w:eastAsia="Times New Roman"/>
          <w:szCs w:val="24"/>
        </w:rPr>
        <w:t>εφήμερα αγγίζει έναν ή δύο ή το πολύ τρεις προϋπολογισμούς, ενώ μεταρρύθμιση είναι κάτι μόνιμο</w:t>
      </w:r>
      <w:r>
        <w:rPr>
          <w:rFonts w:eastAsia="Times New Roman"/>
          <w:szCs w:val="24"/>
        </w:rPr>
        <w:t>,</w:t>
      </w:r>
      <w:r>
        <w:rPr>
          <w:rFonts w:eastAsia="Times New Roman"/>
          <w:szCs w:val="24"/>
        </w:rPr>
        <w:t xml:space="preserve"> που το κάνεις για να μπορεί να λειτουργήσει η παραγωγική μηχανή με μεγαλύτερη ευελιξία και αποδοτικότητα.</w:t>
      </w:r>
    </w:p>
    <w:p w14:paraId="52258346" w14:textId="77777777" w:rsidR="005D2FD3" w:rsidRDefault="00310839">
      <w:pPr>
        <w:spacing w:line="600" w:lineRule="auto"/>
        <w:jc w:val="both"/>
        <w:rPr>
          <w:rFonts w:eastAsia="Times New Roman"/>
          <w:szCs w:val="24"/>
        </w:rPr>
      </w:pPr>
      <w:r>
        <w:rPr>
          <w:rFonts w:eastAsia="Times New Roman"/>
          <w:szCs w:val="24"/>
        </w:rPr>
        <w:t>Εδώ συνεχώς επτά χρόνια παίρνουμε μέτρα. Δεν κάναμε κα</w:t>
      </w:r>
      <w:r>
        <w:rPr>
          <w:rFonts w:eastAsia="Times New Roman"/>
          <w:szCs w:val="24"/>
        </w:rPr>
        <w:t>μμία μεταρρύθμιση, ούτε άνοιγμα επαγγελμάτων ούτε φοροεισπρακτικό σύστημα ούτε συγχώνευση των πολλών συντάξεων σε μ</w:t>
      </w:r>
      <w:r>
        <w:rPr>
          <w:rFonts w:eastAsia="Times New Roman"/>
          <w:szCs w:val="24"/>
        </w:rPr>
        <w:t>ί</w:t>
      </w:r>
      <w:r>
        <w:rPr>
          <w:rFonts w:eastAsia="Times New Roman"/>
          <w:szCs w:val="24"/>
        </w:rPr>
        <w:t xml:space="preserve">α. Δήμοι, ΔΕΚΟ και </w:t>
      </w:r>
      <w:r>
        <w:rPr>
          <w:rFonts w:eastAsia="Times New Roman"/>
          <w:szCs w:val="24"/>
        </w:rPr>
        <w:t>δ</w:t>
      </w:r>
      <w:r>
        <w:rPr>
          <w:rFonts w:eastAsia="Times New Roman"/>
          <w:szCs w:val="24"/>
        </w:rPr>
        <w:t>ημόσιο ξέρετε ότι έχουν μεγάλο ποσοστό αργόμισθων και γι’ αυτό και η ΑΔΕΔΥ πριν</w:t>
      </w:r>
      <w:r>
        <w:rPr>
          <w:rFonts w:eastAsia="Times New Roman"/>
          <w:szCs w:val="24"/>
        </w:rPr>
        <w:t xml:space="preserve"> από</w:t>
      </w:r>
      <w:r>
        <w:rPr>
          <w:rFonts w:eastAsia="Times New Roman"/>
          <w:szCs w:val="24"/>
        </w:rPr>
        <w:t xml:space="preserve"> τέσσερις μέρες προκήρυξε εκ των προτ</w:t>
      </w:r>
      <w:r>
        <w:rPr>
          <w:rFonts w:eastAsia="Times New Roman"/>
          <w:szCs w:val="24"/>
        </w:rPr>
        <w:t xml:space="preserve">έρων απεργία. Πρώτη φορά άκουσα προκαταβολικά προκήρυξη απεργίας. </w:t>
      </w:r>
      <w:r>
        <w:rPr>
          <w:rFonts w:eastAsia="Times New Roman"/>
          <w:szCs w:val="24"/>
        </w:rPr>
        <w:t>«Αν πάτε να κάνετε αξιολόγηση, εμείς θα είμαστε σε μόνιμη απεργία», λέει η ΑΔΕΔΥ, γιατί προφανώς γνωρίζει ότι</w:t>
      </w:r>
      <w:r>
        <w:rPr>
          <w:rFonts w:eastAsia="Times New Roman"/>
          <w:szCs w:val="24"/>
        </w:rPr>
        <w:t>,</w:t>
      </w:r>
      <w:r>
        <w:rPr>
          <w:rFonts w:eastAsia="Times New Roman"/>
          <w:szCs w:val="24"/>
        </w:rPr>
        <w:t xml:space="preserve"> αν γίνει αξιολόγηση, ένα μεγάλο ποσο</w:t>
      </w:r>
      <w:r>
        <w:rPr>
          <w:rFonts w:eastAsia="Times New Roman"/>
          <w:szCs w:val="24"/>
        </w:rPr>
        <w:lastRenderedPageBreak/>
        <w:t>στό υπαλλήλων θα έχει πρόβλημα</w:t>
      </w:r>
      <w:r>
        <w:rPr>
          <w:rFonts w:eastAsia="Times New Roman"/>
          <w:szCs w:val="24"/>
        </w:rPr>
        <w:t>,</w:t>
      </w:r>
      <w:r>
        <w:rPr>
          <w:rFonts w:eastAsia="Times New Roman"/>
          <w:szCs w:val="24"/>
        </w:rPr>
        <w:t xml:space="preserve"> γιατί δεν κ</w:t>
      </w:r>
      <w:r>
        <w:rPr>
          <w:rFonts w:eastAsia="Times New Roman"/>
          <w:szCs w:val="24"/>
        </w:rPr>
        <w:t xml:space="preserve">αλύπτει πάγιες ανάγκες, πολλοί δεν προσέρχονται και πάει και ο μισθός στο σπίτι. Ακόμα συμβαίνουν αυτά σήμερα, όσο και αν λέτε ότι πέρασαν επτά χρόνια μνημονίων. </w:t>
      </w:r>
    </w:p>
    <w:p w14:paraId="52258347" w14:textId="77777777" w:rsidR="005D2FD3" w:rsidRDefault="00310839">
      <w:pPr>
        <w:spacing w:line="600" w:lineRule="auto"/>
        <w:ind w:firstLine="709"/>
        <w:jc w:val="both"/>
        <w:rPr>
          <w:rFonts w:eastAsia="Times New Roman"/>
          <w:szCs w:val="24"/>
        </w:rPr>
      </w:pPr>
      <w:r>
        <w:rPr>
          <w:rFonts w:eastAsia="Times New Roman"/>
          <w:szCs w:val="24"/>
        </w:rPr>
        <w:t>Επομένως, το θέμα της διαπραγμάτευσης είναι ένα σοβαρό θέμα, γι’ αυτό είπα και την προηγούμεν</w:t>
      </w:r>
      <w:r>
        <w:rPr>
          <w:rFonts w:eastAsia="Times New Roman"/>
          <w:szCs w:val="24"/>
        </w:rPr>
        <w:t>η φορά στον κ. Τσίπρα να μην επιμείνει στις εργασιακές σχέσεις, διότι οι ξένοι, επειδή ξέρουν ότι είναι η εποχή που πρέπει να γίνουν ιδιωτικοποιήσεις και επειδή ξέρουν ότι πρέπει να έλθουν επενδύσεις, θέλουν μια εργασιακή ευελιξία. Δεν θα αφήσουν νόμοι σκλ</w:t>
      </w:r>
      <w:r>
        <w:rPr>
          <w:rFonts w:eastAsia="Times New Roman"/>
          <w:szCs w:val="24"/>
        </w:rPr>
        <w:t>ηροί, προτεινόμενοι από τους συνδικαλιστές, να παρεμποδίσουν τις ιδιωτικοποιήσεις και τις επενδύσεις, γιατί το να λέμε ότι θα φέρουμε επενδύσεις και να έχουμε νόμους που προτείνουν οι διάφοροι κύριοι συνδικαλιστές, αυτά τα δύο είναι ασύμβατα επίπεδα</w:t>
      </w:r>
      <w:r>
        <w:rPr>
          <w:rFonts w:eastAsia="Times New Roman"/>
          <w:szCs w:val="24"/>
        </w:rPr>
        <w:t>,</w:t>
      </w:r>
      <w:r>
        <w:rPr>
          <w:rFonts w:eastAsia="Times New Roman"/>
          <w:szCs w:val="24"/>
        </w:rPr>
        <w:t xml:space="preserve"> που υ</w:t>
      </w:r>
      <w:r>
        <w:rPr>
          <w:rFonts w:eastAsia="Times New Roman"/>
          <w:szCs w:val="24"/>
        </w:rPr>
        <w:t>πονομεύουν το ένα το άλλο. Είναι ξεκάθαρο αυτό.</w:t>
      </w:r>
    </w:p>
    <w:p w14:paraId="52258348" w14:textId="77777777" w:rsidR="005D2FD3" w:rsidRDefault="00310839">
      <w:pPr>
        <w:spacing w:line="600" w:lineRule="auto"/>
        <w:ind w:firstLine="709"/>
        <w:jc w:val="both"/>
        <w:rPr>
          <w:rFonts w:eastAsia="Times New Roman"/>
          <w:szCs w:val="24"/>
        </w:rPr>
      </w:pPr>
      <w:r>
        <w:rPr>
          <w:rFonts w:eastAsia="Times New Roman"/>
          <w:szCs w:val="24"/>
        </w:rPr>
        <w:t>Επομένως, πρέπει να αποφασίσει η Κυβέρνηση αν μπορεί να σηκώσει το βάρος της διαπραγμάτευσης, που μπορεί να εμπεριέχει και την περαιτέρω συρρίκνωση του ΣΥΡΙΖΑ, γιατί στη ζωή σήμερα, για να σηκώσεις το βάρος μ</w:t>
      </w:r>
      <w:r>
        <w:rPr>
          <w:rFonts w:eastAsia="Times New Roman"/>
          <w:szCs w:val="24"/>
        </w:rPr>
        <w:t xml:space="preserve">ιας μεταρρύθμισης, </w:t>
      </w:r>
      <w:r>
        <w:rPr>
          <w:rFonts w:eastAsia="Times New Roman"/>
          <w:szCs w:val="24"/>
        </w:rPr>
        <w:lastRenderedPageBreak/>
        <w:t xml:space="preserve">μπορεί κομματικά να πρέπει να καταρρεύσεις. Το κάνεις, όμως, για τη χώρα, το κάνεις για κάτι. </w:t>
      </w:r>
    </w:p>
    <w:p w14:paraId="52258349" w14:textId="77777777" w:rsidR="005D2FD3" w:rsidRDefault="00310839">
      <w:pPr>
        <w:spacing w:line="600" w:lineRule="auto"/>
        <w:ind w:firstLine="720"/>
        <w:jc w:val="both"/>
        <w:rPr>
          <w:rFonts w:eastAsia="Times New Roman"/>
          <w:szCs w:val="24"/>
        </w:rPr>
      </w:pPr>
      <w:r>
        <w:rPr>
          <w:rFonts w:eastAsia="Times New Roman"/>
          <w:szCs w:val="24"/>
        </w:rPr>
        <w:t>Πρέπει να βρει το σθένος ο κ. Τσίπρας να πει την αλήθεια. Ο κ. Τσίπρας δεν λέει την αλήθεια, αλλά θέλει και τον σκύλο χορτάτο και την πίτα ολά</w:t>
      </w:r>
      <w:r>
        <w:rPr>
          <w:rFonts w:eastAsia="Times New Roman"/>
          <w:szCs w:val="24"/>
        </w:rPr>
        <w:t xml:space="preserve">κερη, δηλαδή θέλει και να συνεχίσει να έχει τα αντανακλαστικά αριστερού κόμματος και να είναι η Κυβέρνηση που θα φέρει επενδύσεις. Αυτά δεν είναι εύκολα πράγματα. </w:t>
      </w:r>
    </w:p>
    <w:p w14:paraId="5225834A" w14:textId="77777777" w:rsidR="005D2FD3" w:rsidRDefault="00310839">
      <w:pPr>
        <w:spacing w:line="600" w:lineRule="auto"/>
        <w:ind w:firstLine="720"/>
        <w:jc w:val="both"/>
        <w:rPr>
          <w:rFonts w:eastAsia="Times New Roman"/>
          <w:szCs w:val="24"/>
        </w:rPr>
      </w:pPr>
      <w:r>
        <w:rPr>
          <w:rFonts w:eastAsia="Times New Roman"/>
          <w:szCs w:val="24"/>
        </w:rPr>
        <w:t>Ο χρόνος είναι λίγος. Πράγματι, σ’ αυτό έχει δίκιο η Νέα Δημοκρατία και συμφωνείτε κι εσείς.</w:t>
      </w:r>
      <w:r>
        <w:rPr>
          <w:rFonts w:eastAsia="Times New Roman"/>
          <w:szCs w:val="24"/>
        </w:rPr>
        <w:t xml:space="preserve"> Ο κ. Τσακαλώτος είχε πει ότι</w:t>
      </w:r>
      <w:r>
        <w:rPr>
          <w:rFonts w:eastAsia="Times New Roman"/>
          <w:szCs w:val="24"/>
        </w:rPr>
        <w:t>,</w:t>
      </w:r>
      <w:r>
        <w:rPr>
          <w:rFonts w:eastAsia="Times New Roman"/>
          <w:szCs w:val="24"/>
        </w:rPr>
        <w:t xml:space="preserve"> αν δεν κλείσει τον Δεκέμβρη η αξιολόγηση, πάμε χαμένοι. Εκπρόσωποι του ΣΥΡΙΖΑ έκρουσαν τον κώδωνα του κινδύνου. Δεν τον έκρουσε μόνο η Νέα Δημοκρατία. Όλοι μας αναφέραμε το θέμα τού να γίνει γρήγορα, αλλά το «γρήγορα» δεν σημ</w:t>
      </w:r>
      <w:r>
        <w:rPr>
          <w:rFonts w:eastAsia="Times New Roman"/>
          <w:szCs w:val="24"/>
        </w:rPr>
        <w:t>αίνει και υποταγή σε όλα. Να εξηγούμεθα. Το «γρήγορα» σημαίνει αποφασιστικότητα, να πάρει ο κ. Τσίπρας αποφάσεις για το πού θα υποχωρήσει και να ξέρει η Ελλάδα πού θα βαδίσει. Αν δεν το μπορεί αμέσως τώρα αυτό ο κ. Τσίπρας, ας πάει στον κύριο Πρόεδρο της Δ</w:t>
      </w:r>
      <w:r>
        <w:rPr>
          <w:rFonts w:eastAsia="Times New Roman"/>
          <w:szCs w:val="24"/>
        </w:rPr>
        <w:t xml:space="preserve">ημοκρατίας να ζητήσει μια κυβέρνηση τεχνοκρατών. Δεν είναι καλό να ζημιώνει περαιτέρω τη χώρα. </w:t>
      </w:r>
    </w:p>
    <w:p w14:paraId="5225834B" w14:textId="77777777" w:rsidR="005D2FD3" w:rsidRDefault="00310839">
      <w:pPr>
        <w:spacing w:line="600" w:lineRule="auto"/>
        <w:ind w:firstLine="720"/>
        <w:jc w:val="both"/>
        <w:rPr>
          <w:rFonts w:eastAsia="Times New Roman"/>
          <w:szCs w:val="24"/>
        </w:rPr>
      </w:pPr>
      <w:r>
        <w:rPr>
          <w:rFonts w:eastAsia="Times New Roman"/>
          <w:szCs w:val="24"/>
        </w:rPr>
        <w:lastRenderedPageBreak/>
        <w:t>Κάνω έκκληση σ’ αυτή τη Βουλή. Ξέρετε ποιος είμαι, ξέρετε από πού προέρχομαι, από τον χώρο του Κέντρου. Το μόνο που δεν θέλω απ’ αυτή την Αίθουσα και από τις φα</w:t>
      </w:r>
      <w:r>
        <w:rPr>
          <w:rFonts w:eastAsia="Times New Roman"/>
          <w:szCs w:val="24"/>
        </w:rPr>
        <w:t>γωμάρες είναι να προέλθει η κατάρρευση της χώρας. Κάνω έκκληση στον Πρωθυπουργό. Αν μπορεί να σηκώσει το βάρος της διαπραγμάτευσης και βέβαια τις κοινωνικές συνέπειες, να προχωρήσει και να κάτσει. Αν, όμως, δεν μπορεί, ας μην τρώει άλλο</w:t>
      </w:r>
      <w:r>
        <w:rPr>
          <w:rFonts w:eastAsia="Times New Roman"/>
          <w:szCs w:val="24"/>
        </w:rPr>
        <w:t>ν</w:t>
      </w:r>
      <w:r>
        <w:rPr>
          <w:rFonts w:eastAsia="Times New Roman"/>
          <w:szCs w:val="24"/>
        </w:rPr>
        <w:t xml:space="preserve"> χρόνο από τη χώρα.</w:t>
      </w:r>
      <w:r>
        <w:rPr>
          <w:rFonts w:eastAsia="Times New Roman"/>
          <w:szCs w:val="24"/>
        </w:rPr>
        <w:t xml:space="preserve"> </w:t>
      </w:r>
    </w:p>
    <w:p w14:paraId="5225834C" w14:textId="77777777" w:rsidR="005D2FD3" w:rsidRDefault="00310839">
      <w:pPr>
        <w:spacing w:line="600" w:lineRule="auto"/>
        <w:ind w:firstLine="720"/>
        <w:jc w:val="both"/>
        <w:rPr>
          <w:rFonts w:eastAsia="Times New Roman"/>
          <w:szCs w:val="24"/>
        </w:rPr>
      </w:pPr>
      <w:r>
        <w:rPr>
          <w:rFonts w:eastAsia="Times New Roman"/>
          <w:szCs w:val="24"/>
        </w:rPr>
        <w:t>Η χώρα πρέπει να φέρει γρήγορα επενδύσεις, γρήγορα να κάνει όποιες ιδιωτικοποιήσεις απομένουν και, επειδή δεν αντέχει άλλο ο λαός, πρέπει το θέμα της ανεργίας να είναι το πρώτο που θα αντιμετωπίσει. Δεν είναι λύση το να έχουν φύγει εξακόσιες χιλιάδες νέο</w:t>
      </w:r>
      <w:r>
        <w:rPr>
          <w:rFonts w:eastAsia="Times New Roman"/>
          <w:szCs w:val="24"/>
        </w:rPr>
        <w:t>ι μας στο εξωτερικό. Δεν είναι λύση, γιατί μέχρι τώρα η καταπολέμηση της ανεργίας γίνεται με δραπέτευση των νέων μας και αυτό δεν είναι προς τιμήν μας, ούτε είναι μείωση της ανεργίας το να δίνουμε δουλειά με τετράμηνες και εξάμηνες συμβάσεις. Ούτε αυτό είν</w:t>
      </w:r>
      <w:r>
        <w:rPr>
          <w:rFonts w:eastAsia="Times New Roman"/>
          <w:szCs w:val="24"/>
        </w:rPr>
        <w:t xml:space="preserve">αι μείωση της ανεργίας. Αυτά είναι πασαλείμματα, τελεία και παύλα. </w:t>
      </w:r>
    </w:p>
    <w:p w14:paraId="5225834D" w14:textId="77777777" w:rsidR="005D2FD3" w:rsidRDefault="00310839">
      <w:pPr>
        <w:spacing w:line="600" w:lineRule="auto"/>
        <w:ind w:firstLine="720"/>
        <w:jc w:val="both"/>
        <w:rPr>
          <w:rFonts w:eastAsia="Times New Roman"/>
          <w:szCs w:val="24"/>
        </w:rPr>
      </w:pPr>
      <w:r>
        <w:rPr>
          <w:rFonts w:eastAsia="Times New Roman"/>
          <w:szCs w:val="24"/>
        </w:rPr>
        <w:lastRenderedPageBreak/>
        <w:t>Να βρει, λοιπόν, ο Πρωθυπουργός το σθένος να μιλήσει με τον εαυτό του. Εγώ αυτό θα έκανα στη θέση του. Βεβαίως, είστε στο κόμμα και οι υπόλοιποι που πρέπει να ψηφίσετε, αλλά αυτή την ώρα α</w:t>
      </w:r>
      <w:r>
        <w:rPr>
          <w:rFonts w:eastAsia="Times New Roman"/>
          <w:szCs w:val="24"/>
        </w:rPr>
        <w:t>υτός παζαρεύει το κεφάλι του, αυτός το παίζει, αυτός βγήκε και είπε ότι θα έσκιζε μνημόνια και διάφορα άλλα πράγματα. Αυτός μια βραδιά του Ιουλίου του ’15 βρήκε το σθένος και υπέγραψε, ένα αριστερό κόμμα που έβαλε δεξιές υπογραφές, γιατί αυτό έγινε. Καπιτα</w:t>
      </w:r>
      <w:r>
        <w:rPr>
          <w:rFonts w:eastAsia="Times New Roman"/>
          <w:szCs w:val="24"/>
        </w:rPr>
        <w:t>λιστικές υπογραφές ετέθησαν μια νύχτα του Ιουλίου του ’15. Τώρα είναι η δεύτερη δόση του μεγάλου ηρωισμού που πρέπει να δείξει αυτή η Αίθουσα. Οι καθυστερήσεις είναι μοιραίες.</w:t>
      </w:r>
    </w:p>
    <w:p w14:paraId="5225834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Στρέφομαι και προς τη Νέα Δημοκρατία, η οποία λέει ότι είναι ένα κόμμα σοβαρό</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θέλει το ευρώ</w:t>
      </w:r>
      <w:r>
        <w:rPr>
          <w:rFonts w:eastAsia="Times New Roman" w:cs="Times New Roman"/>
          <w:szCs w:val="24"/>
        </w:rPr>
        <w:t>,</w:t>
      </w:r>
      <w:r>
        <w:rPr>
          <w:rFonts w:eastAsia="Times New Roman" w:cs="Times New Roman"/>
          <w:szCs w:val="24"/>
        </w:rPr>
        <w:t xml:space="preserve"> και έχει έναν νέο ηγέτη</w:t>
      </w:r>
      <w:r>
        <w:rPr>
          <w:rFonts w:eastAsia="Times New Roman" w:cs="Times New Roman"/>
          <w:szCs w:val="24"/>
        </w:rPr>
        <w:t>,</w:t>
      </w:r>
      <w:r>
        <w:rPr>
          <w:rFonts w:eastAsia="Times New Roman" w:cs="Times New Roman"/>
          <w:szCs w:val="24"/>
        </w:rPr>
        <w:t xml:space="preserve"> του οποίου τις καλές διαθέσεις να μην τις αμφισβητήσω. Είναι εικόνα κόμματος να λέει «κάν’ τα εσύ Τρίπρα, εμείς δεν υπογράφουμε τίποτα, αλλά θα τα τηρήσουμε»; Οι Πορτογάλοι</w:t>
      </w:r>
      <w:r>
        <w:rPr>
          <w:rFonts w:eastAsia="Times New Roman" w:cs="Times New Roman"/>
          <w:szCs w:val="24"/>
        </w:rPr>
        <w:t>,</w:t>
      </w:r>
      <w:r>
        <w:rPr>
          <w:rFonts w:eastAsia="Times New Roman" w:cs="Times New Roman"/>
          <w:szCs w:val="24"/>
        </w:rPr>
        <w:t xml:space="preserve"> που πήγαν όλοι μαζί και υπογράψανε το μ</w:t>
      </w:r>
      <w:r>
        <w:rPr>
          <w:rFonts w:eastAsia="Times New Roman" w:cs="Times New Roman"/>
          <w:szCs w:val="24"/>
        </w:rPr>
        <w:t xml:space="preserve">νημόνιο, και τα πέντε κόμματα, δεν δίνουν εις την Αίθουσα αυτή κανένα δίδαγμα; </w:t>
      </w:r>
      <w:r>
        <w:rPr>
          <w:rFonts w:eastAsia="Times New Roman" w:cs="Times New Roman"/>
          <w:szCs w:val="24"/>
        </w:rPr>
        <w:t>Σ</w:t>
      </w:r>
      <w:r>
        <w:rPr>
          <w:rFonts w:eastAsia="Times New Roman" w:cs="Times New Roman"/>
          <w:szCs w:val="24"/>
        </w:rPr>
        <w:t xml:space="preserve">ήμερα είναι εκτός μνημονίου. Δύο χρόνια μόνο κράτησε το μνημόνιο. Γιατί; Γιατί είχαν το σθένος να συμπράξουν. Εάν αυτή η χώρα </w:t>
      </w:r>
      <w:r>
        <w:rPr>
          <w:rFonts w:eastAsia="Times New Roman" w:cs="Times New Roman"/>
          <w:szCs w:val="24"/>
        </w:rPr>
        <w:lastRenderedPageBreak/>
        <w:t>τώρα δεν κάνει υπέρβαση του εαυτού της, πότε θα τη</w:t>
      </w:r>
      <w:r>
        <w:rPr>
          <w:rFonts w:eastAsia="Times New Roman" w:cs="Times New Roman"/>
          <w:szCs w:val="24"/>
        </w:rPr>
        <w:t xml:space="preserve">ν κάνει; Πείτε μου πότε. </w:t>
      </w:r>
    </w:p>
    <w:p w14:paraId="5225834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Θέλω να πω και δυο λόγια για την Αναθεώρηση του Συντάγματος. Χθες άκουσα να λέγονται διάφορα πράγματα σε μία εκπομπή στην ΕΡΤ1. Εκείνο που άκουσα είναι ότι οι πολίτες θα θέτουν μέσω του </w:t>
      </w:r>
      <w:r>
        <w:rPr>
          <w:rFonts w:eastAsia="Times New Roman" w:cs="Times New Roman"/>
          <w:szCs w:val="24"/>
          <w:lang w:val="en-US"/>
        </w:rPr>
        <w:t>Taxisnet</w:t>
      </w:r>
      <w:r>
        <w:rPr>
          <w:rFonts w:eastAsia="Times New Roman" w:cs="Times New Roman"/>
          <w:szCs w:val="24"/>
        </w:rPr>
        <w:t xml:space="preserve"> τις ερωτήσεις, μία επιτροπή θα τις </w:t>
      </w:r>
      <w:r>
        <w:rPr>
          <w:rFonts w:eastAsia="Times New Roman" w:cs="Times New Roman"/>
          <w:szCs w:val="24"/>
        </w:rPr>
        <w:t xml:space="preserve">επεξεργάζεται και έτσι θα πάμε σε προτάσεις από τον λαό. Ξέρετε, ο λαός τα θέλει όλα δικά του. Ο λαός είναι σοφός, αλλά μερικές φορές είναι και επικίνδυνος. Δηλαδή, εάν γίνει ένα δημοψήφισμα για το εάν θέλει την </w:t>
      </w:r>
      <w:r>
        <w:rPr>
          <w:rFonts w:eastAsia="Times New Roman" w:cs="Times New Roman"/>
          <w:szCs w:val="24"/>
        </w:rPr>
        <w:t>ε</w:t>
      </w:r>
      <w:r>
        <w:rPr>
          <w:rFonts w:eastAsia="Times New Roman" w:cs="Times New Roman"/>
          <w:szCs w:val="24"/>
        </w:rPr>
        <w:t>φορία ο λαός</w:t>
      </w:r>
      <w:r>
        <w:rPr>
          <w:rFonts w:eastAsia="Times New Roman" w:cs="Times New Roman"/>
          <w:szCs w:val="24"/>
        </w:rPr>
        <w:t>,</w:t>
      </w:r>
      <w:r>
        <w:rPr>
          <w:rFonts w:eastAsia="Times New Roman" w:cs="Times New Roman"/>
          <w:szCs w:val="24"/>
        </w:rPr>
        <w:t xml:space="preserve"> μπορεί να βγάλει ένα 80% ότι </w:t>
      </w:r>
      <w:r>
        <w:rPr>
          <w:rFonts w:eastAsia="Times New Roman" w:cs="Times New Roman"/>
          <w:szCs w:val="24"/>
        </w:rPr>
        <w:t xml:space="preserve">δεν θέλουν καθόλου </w:t>
      </w:r>
      <w:r>
        <w:rPr>
          <w:rFonts w:eastAsia="Times New Roman" w:cs="Times New Roman"/>
          <w:szCs w:val="24"/>
        </w:rPr>
        <w:t>ε</w:t>
      </w:r>
      <w:r>
        <w:rPr>
          <w:rFonts w:eastAsia="Times New Roman" w:cs="Times New Roman"/>
          <w:szCs w:val="24"/>
        </w:rPr>
        <w:t xml:space="preserve">φορία. Τι θα κάνουμε; Η Αίθουσα αυτή έχει ανθρώπους που ιστορικά καταγράφονται ως «ευθύνες ατομικές». </w:t>
      </w:r>
    </w:p>
    <w:p w14:paraId="5225835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Άκουσα κάτι προτάσεις τρελές: να μπορούμε να ανακαλέσουμε τον Πρόεδρο της Δημοκρατίας, να μπορούμε να ανακαλέσουμε τους Βουλευτές. </w:t>
      </w:r>
      <w:r>
        <w:rPr>
          <w:rFonts w:eastAsia="Times New Roman" w:cs="Times New Roman"/>
          <w:szCs w:val="24"/>
        </w:rPr>
        <w:t>Ακούστε προτάσεις τώρα που θα τεθούν! Ο Πρόεδρος της Δημοκρατίας</w:t>
      </w:r>
      <w:r>
        <w:rPr>
          <w:rFonts w:eastAsia="Times New Roman" w:cs="Times New Roman"/>
          <w:szCs w:val="24"/>
        </w:rPr>
        <w:t xml:space="preserve">, </w:t>
      </w:r>
      <w:r>
        <w:rPr>
          <w:rFonts w:eastAsia="Times New Roman" w:cs="Times New Roman"/>
          <w:szCs w:val="24"/>
        </w:rPr>
        <w:t>λέει</w:t>
      </w:r>
      <w:r>
        <w:rPr>
          <w:rFonts w:eastAsia="Times New Roman" w:cs="Times New Roman"/>
          <w:szCs w:val="24"/>
        </w:rPr>
        <w:t>,</w:t>
      </w:r>
      <w:r>
        <w:rPr>
          <w:rFonts w:eastAsia="Times New Roman" w:cs="Times New Roman"/>
          <w:szCs w:val="24"/>
        </w:rPr>
        <w:t xml:space="preserve"> να ορίζει τους επικεφαλής των ανωτάτων δικαστηρίων. Μα, ο Πρόεδρος της Δημοκρατίας –καλή του ώρα- ο σημερινός μπορεί να είναι λίαν αξιόλογος, αλλά είναι ανεύθυνο άτομο, δεν έχει καμμία</w:t>
      </w:r>
      <w:r>
        <w:rPr>
          <w:rFonts w:eastAsia="Times New Roman" w:cs="Times New Roman"/>
          <w:szCs w:val="24"/>
        </w:rPr>
        <w:t xml:space="preserve"> ευθύνη και εάν κάνει λάθη. </w:t>
      </w:r>
      <w:r>
        <w:rPr>
          <w:rFonts w:eastAsia="Times New Roman" w:cs="Times New Roman"/>
          <w:szCs w:val="24"/>
        </w:rPr>
        <w:lastRenderedPageBreak/>
        <w:t xml:space="preserve">Σε ένα ανεύθυνο άτομο θα επιτρέψουμε να κάνει τόσο σπουδαίες επιλογές; Πού ξέρουμε ποιος θα είναι αύριο Πρόεδρος της Δημοκρατίας; </w:t>
      </w:r>
    </w:p>
    <w:p w14:paraId="5225835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παππούς ο Μητσοτάκης έλεγε να εκλέγεται ο Πρόεδρος της Δημοκρατίας απευθείας από τον λαό. Η εκλ</w:t>
      </w:r>
      <w:r>
        <w:rPr>
          <w:rFonts w:eastAsia="Times New Roman" w:cs="Times New Roman"/>
          <w:szCs w:val="24"/>
        </w:rPr>
        <w:t xml:space="preserve">ογή του Προέδρου της Δημοκρατίας από τον λαό δίνει ένα αυξημένο κύρος. Ξέρετε αυτό πού οδηγεί; Σε σύστημα δύο πόλων. Το ’65 ξέρετε πώς ο </w:t>
      </w:r>
      <w:r>
        <w:rPr>
          <w:rFonts w:eastAsia="Times New Roman" w:cs="Times New Roman"/>
          <w:szCs w:val="24"/>
        </w:rPr>
        <w:t>β</w:t>
      </w:r>
      <w:r>
        <w:rPr>
          <w:rFonts w:eastAsia="Times New Roman" w:cs="Times New Roman"/>
          <w:szCs w:val="24"/>
        </w:rPr>
        <w:t xml:space="preserve">ασιλιάς έχασε τον θρόνο του; Από τη σύγκρουση Πρωθυπουργού και </w:t>
      </w:r>
      <w:r>
        <w:rPr>
          <w:rFonts w:eastAsia="Times New Roman" w:cs="Times New Roman"/>
          <w:szCs w:val="24"/>
        </w:rPr>
        <w:t>σ</w:t>
      </w:r>
      <w:r>
        <w:rPr>
          <w:rFonts w:eastAsia="Times New Roman" w:cs="Times New Roman"/>
          <w:szCs w:val="24"/>
        </w:rPr>
        <w:t>τέμματος. Δηλαδή, όταν έχουμε δύο πόλους εξουσίας</w:t>
      </w:r>
      <w:r>
        <w:rPr>
          <w:rFonts w:eastAsia="Times New Roman" w:cs="Times New Roman"/>
          <w:szCs w:val="24"/>
        </w:rPr>
        <w:t>,</w:t>
      </w:r>
      <w:r>
        <w:rPr>
          <w:rFonts w:eastAsia="Times New Roman" w:cs="Times New Roman"/>
          <w:szCs w:val="24"/>
        </w:rPr>
        <w:t xml:space="preserve"> είν</w:t>
      </w:r>
      <w:r>
        <w:rPr>
          <w:rFonts w:eastAsia="Times New Roman" w:cs="Times New Roman"/>
          <w:szCs w:val="24"/>
        </w:rPr>
        <w:t xml:space="preserve">αι πολύ εύκολη η εκτροπή. Δεν τα έχετε σκεφτεί όλα εις την Αίθουσα αυτή. Πιστεύω σιγά σιγά να τα σκεφτούμε. </w:t>
      </w:r>
    </w:p>
    <w:p w14:paraId="5225835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Πρόεδρε, συντομεύετε</w:t>
      </w:r>
      <w:r>
        <w:rPr>
          <w:rFonts w:eastAsia="Times New Roman" w:cs="Times New Roman"/>
          <w:szCs w:val="24"/>
        </w:rPr>
        <w:t>,</w:t>
      </w:r>
      <w:r>
        <w:rPr>
          <w:rFonts w:eastAsia="Times New Roman" w:cs="Times New Roman"/>
          <w:szCs w:val="24"/>
        </w:rPr>
        <w:t xml:space="preserve"> εάν θέλετε. </w:t>
      </w:r>
    </w:p>
    <w:p w14:paraId="5225835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Έπειτα, λένε αυτοί της </w:t>
      </w:r>
      <w:r>
        <w:rPr>
          <w:rFonts w:eastAsia="Times New Roman" w:cs="Times New Roman"/>
          <w:szCs w:val="24"/>
        </w:rPr>
        <w:t>ε</w:t>
      </w:r>
      <w:r>
        <w:rPr>
          <w:rFonts w:eastAsia="Times New Roman" w:cs="Times New Roman"/>
          <w:szCs w:val="24"/>
        </w:rPr>
        <w:t>πιτρ</w:t>
      </w:r>
      <w:r>
        <w:rPr>
          <w:rFonts w:eastAsia="Times New Roman" w:cs="Times New Roman"/>
          <w:szCs w:val="24"/>
        </w:rPr>
        <w:t xml:space="preserve">οπής, στις κυβερνήσεις να είναι Πρωθυπουργός μέλος του Κοινοβουλίου. </w:t>
      </w:r>
      <w:r>
        <w:rPr>
          <w:rFonts w:eastAsia="Times New Roman" w:cs="Times New Roman"/>
          <w:szCs w:val="24"/>
        </w:rPr>
        <w:t>Ε</w:t>
      </w:r>
      <w:r>
        <w:rPr>
          <w:rFonts w:eastAsia="Times New Roman" w:cs="Times New Roman"/>
          <w:szCs w:val="24"/>
        </w:rPr>
        <w:t xml:space="preserve">άν μια εποχή χρειάζεται ένα πρόσωπο σοβαρό, ένας Έλληνας, να ηγηθεί αυτός του Υπουργικού Συμβουλίου, θα πούμε «όχι»; Το 2011 το ΠΑΣΟΚ πρότεινε τον Πετσάλνικο. Μπορούσε ο Πετσάλνικος να </w:t>
      </w:r>
      <w:r>
        <w:rPr>
          <w:rFonts w:eastAsia="Times New Roman" w:cs="Times New Roman"/>
          <w:szCs w:val="24"/>
        </w:rPr>
        <w:lastRenderedPageBreak/>
        <w:t>σ</w:t>
      </w:r>
      <w:r>
        <w:rPr>
          <w:rFonts w:eastAsia="Times New Roman" w:cs="Times New Roman"/>
          <w:szCs w:val="24"/>
        </w:rPr>
        <w:t xml:space="preserve">ταθεί απέναντι στον οποιονδήποτε οικονομολόγο εκείνη την ώρα; Πώς το περιορίζουμε στο ότι πρέπει να είναι Βουλευτής και σε τι μας εξασφαλίζει αυτό; Ότι θα είναι σοφός; </w:t>
      </w:r>
    </w:p>
    <w:p w14:paraId="5225835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Έπειτα, προτείνουν να είναι οκτώ χρόνια η θητεία του Βουλευτή. Εγώ έχω ζητήσει κατ’ επα</w:t>
      </w:r>
      <w:r>
        <w:rPr>
          <w:rFonts w:eastAsia="Times New Roman" w:cs="Times New Roman"/>
          <w:szCs w:val="24"/>
        </w:rPr>
        <w:t xml:space="preserve">νάληψη να έχει πλαφόν η θητεία στην Αίθουσα αυτή, αλλά το δώδεκα. Το «οκτώ χρόνια» είναι πολύ μικρό, γιατί οι περισσότεροι παίρνετε σύνταξη με το οκτώ. Είστε παραπάνω από οκτώ χρόνια οι εντός Αιθούσης. </w:t>
      </w:r>
    </w:p>
    <w:p w14:paraId="5225835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Δεν ισχύει η σύνταξη. </w:t>
      </w:r>
    </w:p>
    <w:p w14:paraId="52258356"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ΛΕΒΕΝΤΗΣ (Πρόεδρος της Ένωσης Κεντρώων):</w:t>
      </w:r>
      <w:r>
        <w:rPr>
          <w:rFonts w:eastAsia="Times New Roman" w:cs="Times New Roman"/>
          <w:szCs w:val="24"/>
        </w:rPr>
        <w:t xml:space="preserve"> Δεν ισχύει η σύνταξη, αλλά οι πέραν των οκτώ ετών πάνε αυτομάτως σπίτι τους. Έτσι δεν είναι; </w:t>
      </w:r>
    </w:p>
    <w:p w14:paraId="5225835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Πρόεδρε, για αυτά τα θέματα θα συζητήσουμε άλλη στιγμή. </w:t>
      </w:r>
    </w:p>
    <w:p w14:paraId="5225835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w:t>
      </w:r>
      <w:r>
        <w:rPr>
          <w:rFonts w:eastAsia="Times New Roman" w:cs="Times New Roman"/>
          <w:b/>
          <w:szCs w:val="24"/>
        </w:rPr>
        <w:t>ς Ένωσης Κεντρώων):</w:t>
      </w:r>
      <w:r>
        <w:rPr>
          <w:rFonts w:eastAsia="Times New Roman" w:cs="Times New Roman"/>
          <w:szCs w:val="24"/>
        </w:rPr>
        <w:t xml:space="preserve"> Σχετικά με τη χρηματοδότηση των κομμάτω</w:t>
      </w:r>
      <w:r>
        <w:rPr>
          <w:rFonts w:eastAsia="Times New Roman" w:cs="Times New Roman"/>
          <w:szCs w:val="24"/>
        </w:rPr>
        <w:t>ν</w:t>
      </w:r>
      <w:r>
        <w:rPr>
          <w:rFonts w:eastAsia="Times New Roman" w:cs="Times New Roman"/>
          <w:szCs w:val="24"/>
        </w:rPr>
        <w:t xml:space="preserve">, αυτή τη στιγμή υπάρχουν </w:t>
      </w:r>
      <w:r>
        <w:rPr>
          <w:rFonts w:eastAsia="Times New Roman" w:cs="Times New Roman"/>
          <w:szCs w:val="24"/>
        </w:rPr>
        <w:t>Γ΄</w:t>
      </w:r>
      <w:r>
        <w:rPr>
          <w:rFonts w:eastAsia="Times New Roman" w:cs="Times New Roman"/>
          <w:szCs w:val="24"/>
        </w:rPr>
        <w:t xml:space="preserve"> κατηγορί</w:t>
      </w:r>
      <w:r>
        <w:rPr>
          <w:rFonts w:eastAsia="Times New Roman" w:cs="Times New Roman"/>
          <w:szCs w:val="24"/>
        </w:rPr>
        <w:t>α</w:t>
      </w:r>
      <w:r>
        <w:rPr>
          <w:rFonts w:eastAsia="Times New Roman" w:cs="Times New Roman"/>
          <w:szCs w:val="24"/>
        </w:rPr>
        <w:t>ς βιβλία που έχουν τα κόμματα και ελέγχονται από τις επιτροπές. Τώρα</w:t>
      </w:r>
      <w:r>
        <w:rPr>
          <w:rFonts w:eastAsia="Times New Roman" w:cs="Times New Roman"/>
          <w:szCs w:val="24"/>
        </w:rPr>
        <w:t>,</w:t>
      </w:r>
      <w:r>
        <w:rPr>
          <w:rFonts w:eastAsia="Times New Roman" w:cs="Times New Roman"/>
          <w:szCs w:val="24"/>
        </w:rPr>
        <w:t xml:space="preserve"> λέει</w:t>
      </w:r>
      <w:r>
        <w:rPr>
          <w:rFonts w:eastAsia="Times New Roman" w:cs="Times New Roman"/>
          <w:szCs w:val="24"/>
        </w:rPr>
        <w:t>,</w:t>
      </w:r>
      <w:r>
        <w:rPr>
          <w:rFonts w:eastAsia="Times New Roman" w:cs="Times New Roman"/>
          <w:szCs w:val="24"/>
        </w:rPr>
        <w:t xml:space="preserve"> θα καταθέτουν τα κόμ</w:t>
      </w:r>
      <w:r>
        <w:rPr>
          <w:rFonts w:eastAsia="Times New Roman" w:cs="Times New Roman"/>
          <w:szCs w:val="24"/>
        </w:rPr>
        <w:lastRenderedPageBreak/>
        <w:t>ματα κάποια έξοδα για να εγκρίνονται. Μήπως αυτό είναι «παράθυ</w:t>
      </w:r>
      <w:r>
        <w:rPr>
          <w:rFonts w:eastAsia="Times New Roman" w:cs="Times New Roman"/>
          <w:szCs w:val="24"/>
        </w:rPr>
        <w:t>ρο» για να αυξήσουμε την κρατική επιχορήγηση; Εν τω μεταξύ</w:t>
      </w:r>
      <w:r>
        <w:rPr>
          <w:rFonts w:eastAsia="Times New Roman" w:cs="Times New Roman"/>
          <w:szCs w:val="24"/>
        </w:rPr>
        <w:t>,</w:t>
      </w:r>
      <w:r>
        <w:rPr>
          <w:rFonts w:eastAsia="Times New Roman" w:cs="Times New Roman"/>
          <w:szCs w:val="24"/>
        </w:rPr>
        <w:t xml:space="preserve"> κάποια κόμματα που έχουν δάνεια, όπως το ΠΑΣΟΚ και η Νέα Δημοκρατία, από 200 εκατομμύρια ευρώ ο καθένας, πώς θα τα πληρώσουν; Διά του τρόπου αυτού τα κόμματα αυτά δεν θα πληρώσουν ποτέ τα δάνειά τ</w:t>
      </w:r>
      <w:r>
        <w:rPr>
          <w:rFonts w:eastAsia="Times New Roman" w:cs="Times New Roman"/>
          <w:szCs w:val="24"/>
        </w:rPr>
        <w:t xml:space="preserve">ους, διότι τώρα δίνουν μέρος της κρατικής επιχορήγησης. Δηλαδή, το σύστημα του ελέγχου από ορκωτούς λογιστές των βιβλίων </w:t>
      </w:r>
      <w:r>
        <w:rPr>
          <w:rFonts w:eastAsia="Times New Roman" w:cs="Times New Roman"/>
          <w:szCs w:val="24"/>
        </w:rPr>
        <w:t xml:space="preserve">Γ΄ </w:t>
      </w:r>
      <w:r>
        <w:rPr>
          <w:rFonts w:eastAsia="Times New Roman" w:cs="Times New Roman"/>
          <w:szCs w:val="24"/>
        </w:rPr>
        <w:t>κατηγορίας είναι ανεπαρκές και είναι καλύτερο να κάνουν πρώτα τα έξοδα τα κόμματα και μετά να καταθέτουν στις επιτροπές; Ξέρετε τι θ</w:t>
      </w:r>
      <w:r>
        <w:rPr>
          <w:rFonts w:eastAsia="Times New Roman" w:cs="Times New Roman"/>
          <w:szCs w:val="24"/>
        </w:rPr>
        <w:t xml:space="preserve">α γίνεται επ’ αυτού;  </w:t>
      </w:r>
    </w:p>
    <w:p w14:paraId="5225835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στο </w:t>
      </w:r>
      <w:r>
        <w:rPr>
          <w:rFonts w:eastAsia="Times New Roman" w:cs="Times New Roman"/>
          <w:szCs w:val="24"/>
        </w:rPr>
        <w:t>ζήτημα</w:t>
      </w:r>
      <w:r>
        <w:rPr>
          <w:rFonts w:eastAsia="Times New Roman" w:cs="Times New Roman"/>
          <w:szCs w:val="24"/>
        </w:rPr>
        <w:t xml:space="preserve"> του Συντάγματος πολλά μπορούν να προταθούν. Δεν υπάρχει καμμία αμφιβολία. Όμως, το Σύνταγμα είναι πάντα σοφό, όπως έλεγε κάποιος συνταγματολόγος. Το Σύνταγμα είναι σοφό. Το τροποποιείς μόνο στα πολύ ουσι</w:t>
      </w:r>
      <w:r>
        <w:rPr>
          <w:rFonts w:eastAsia="Times New Roman" w:cs="Times New Roman"/>
          <w:szCs w:val="24"/>
        </w:rPr>
        <w:t xml:space="preserve">ώδη. Δεν αρχίζεις να παίζεις με το Σύνταγμα. Έφτασαν και μερικοί να λένε να το καταργήσουμε εντελώς και να αρχίσουμε από την αρχή. </w:t>
      </w:r>
    </w:p>
    <w:p w14:paraId="5225835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Αυτή η Μεταπολίτευση είχε πολλά λάθη. Δεν υπάρχει καμμία αμφιβολία ότι είχε πάρα πολλά λάθη. Όμως, δεν είναι και λύση να τα </w:t>
      </w:r>
      <w:r>
        <w:rPr>
          <w:rFonts w:eastAsia="Times New Roman" w:cs="Times New Roman"/>
          <w:szCs w:val="24"/>
        </w:rPr>
        <w:t xml:space="preserve">γκρεμίσουμε όλα. Υπάρχουν και πράγματα τα οποία </w:t>
      </w:r>
      <w:r>
        <w:rPr>
          <w:rFonts w:eastAsia="Times New Roman" w:cs="Times New Roman"/>
          <w:szCs w:val="24"/>
        </w:rPr>
        <w:lastRenderedPageBreak/>
        <w:t>κράτησαν την Ελλάδα όρθια. Υπάρχουν κάποια πράγματα. Δεν είναι σωστό, λοιπόν, να γίνονται τέτοιες συζητήσεις ισοπέδωσης των πάντων, όπως</w:t>
      </w:r>
      <w:r>
        <w:rPr>
          <w:rFonts w:eastAsia="Times New Roman" w:cs="Times New Roman"/>
          <w:szCs w:val="24"/>
        </w:rPr>
        <w:t>,</w:t>
      </w:r>
      <w:r>
        <w:rPr>
          <w:rFonts w:eastAsia="Times New Roman" w:cs="Times New Roman"/>
          <w:szCs w:val="24"/>
        </w:rPr>
        <w:t xml:space="preserve"> λόγου χάρ</w:t>
      </w:r>
      <w:r>
        <w:rPr>
          <w:rFonts w:eastAsia="Times New Roman" w:cs="Times New Roman"/>
          <w:szCs w:val="24"/>
        </w:rPr>
        <w:t>ιν,</w:t>
      </w:r>
      <w:r>
        <w:rPr>
          <w:rFonts w:eastAsia="Times New Roman" w:cs="Times New Roman"/>
          <w:szCs w:val="24"/>
        </w:rPr>
        <w:t xml:space="preserve"> η ασυλία ενός Βουλευτή. Έξω η κοινωνία λέει «όχι, δεν πρέπει να υπάρχει». Κι αν αρχίσουν σε κάποιον τις μηνύσεις για πολιτικές αντεκδικήσεις, θα τον αφήσουμε; </w:t>
      </w:r>
    </w:p>
    <w:p w14:paraId="5225835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Άρα πρέπει να υπάρχει ασυλία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όνο για σχετιζόμενα με την επιτέλεση των καθηκόντων του Βουλευτή</w:t>
      </w:r>
      <w:r>
        <w:rPr>
          <w:rFonts w:eastAsia="Times New Roman" w:cs="Times New Roman"/>
          <w:szCs w:val="24"/>
        </w:rPr>
        <w:t xml:space="preserve"> ή για θέματα καταχρήσεων του δημοσίου χρήματος ή κακουργημάτων κατά ζωής, εγκλημάτων, εκεί να μην υπάρχει καμμία ασυλία. Όμως νομίζω ότι κι η Αίθουσα έτσι ενεργεί. Όταν δει κατάχρηση, το στέλνει. Όταν δει μηνύσεις αντεκδικήσεων, θα ήταν ηλίθιο να το στείλ</w:t>
      </w:r>
      <w:r>
        <w:rPr>
          <w:rFonts w:eastAsia="Times New Roman" w:cs="Times New Roman"/>
          <w:szCs w:val="24"/>
        </w:rPr>
        <w:t>ει.</w:t>
      </w:r>
    </w:p>
    <w:p w14:paraId="5225835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Πρόεδρε, σας παρακαλώ</w:t>
      </w:r>
      <w:r>
        <w:rPr>
          <w:rFonts w:eastAsia="Times New Roman" w:cs="Times New Roman"/>
          <w:szCs w:val="24"/>
        </w:rPr>
        <w:t>,</w:t>
      </w:r>
      <w:r>
        <w:rPr>
          <w:rFonts w:eastAsia="Times New Roman" w:cs="Times New Roman"/>
          <w:szCs w:val="24"/>
        </w:rPr>
        <w:t xml:space="preserve"> να κλείνουμε. </w:t>
      </w:r>
    </w:p>
    <w:p w14:paraId="5225835D"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 Μάλιστα. </w:t>
      </w:r>
    </w:p>
    <w:p w14:paraId="5225835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Υπάρχουν πράγματα προς θεραπεία στο Σύνταγμα, αλλά όχι αυτά που περιγράφονται. Ένα άλλο ζήτημα που πρέπει η Αίθουσα αυτή να θεραπεύσει είναι το ρουσφέτι. Δεν έχουμε ιδρύσει </w:t>
      </w:r>
      <w:r>
        <w:rPr>
          <w:rFonts w:eastAsia="Times New Roman" w:cs="Times New Roman"/>
          <w:szCs w:val="24"/>
        </w:rPr>
        <w:lastRenderedPageBreak/>
        <w:t>γραφεία ανεύρεσης εργασίας με τα οποία να γίνονται οι διορισμοί. Γιατί οι διορισμοί</w:t>
      </w:r>
      <w:r>
        <w:rPr>
          <w:rFonts w:eastAsia="Times New Roman" w:cs="Times New Roman"/>
          <w:szCs w:val="24"/>
        </w:rPr>
        <w:t xml:space="preserve"> σε όλον τον κόσμο γίνονται στα γραφεία ανεύρεσης εργασίας. Εγώ δεν ξέρω ότι πας στον Βουλευτή ή στο κόμμα, όπως γίνεται στην Ελλάδα. Μόνο στην Ελλάδα τα βουλευτικά γραφεία είναι γραφεία υποδοχής ρουσφετιού. </w:t>
      </w:r>
    </w:p>
    <w:p w14:paraId="5225835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Πρέπει να υπάρξει ποινική δίωξη κατά Βουλευτών,</w:t>
      </w:r>
      <w:r>
        <w:rPr>
          <w:rFonts w:eastAsia="Times New Roman" w:cs="Times New Roman"/>
          <w:szCs w:val="24"/>
        </w:rPr>
        <w:t xml:space="preserve"> αν μεσολαβήσουν για προτίμηση φίλου για πρόσληψη σε κάποια θέση. Είναι ξεκάθαρο. Ακόμα και μόνο να ζητήσεις ή να μεσολαβήσεις σε έναν Υπουργό για να προτιμηθεί φίλος σου, πρέπει να διώκεσαι. Πρέπει να φτάσουμε εις ακραίο βαθμό για την καταπολέμηση του ρου</w:t>
      </w:r>
      <w:r>
        <w:rPr>
          <w:rFonts w:eastAsia="Times New Roman" w:cs="Times New Roman"/>
          <w:szCs w:val="24"/>
        </w:rPr>
        <w:t xml:space="preserve">σφετιού. Γιατί αν αυτή η χώρα έχει πτωχεύσει, έχει πτωχεύσει εξαιτίας του ρουσφετιού, κυρίες και κύριοι, αν η Αίθουσα αυτή, βέβαια, έχει όντως σκοπό την καταπολέμηση του ρουσφετιού και δεν γίνονται εδώ συζητήσεις μόνο και μόνο για να γίνονται συζητήσεις. </w:t>
      </w:r>
    </w:p>
    <w:p w14:paraId="5225836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Θέλω να πω κι ένα τελευταίο, πριν αποχωρήσω. Θέλω να ξέρετε τι με κρατάει όρθιο. Στους τόσους μήνες που έχω μπει περνάτε ό,τι θέλετε με εκατόν πενήντα τρεις Βουλευτές, ό,τι και αν </w:t>
      </w:r>
      <w:r>
        <w:rPr>
          <w:rFonts w:eastAsia="Times New Roman" w:cs="Times New Roman"/>
          <w:szCs w:val="24"/>
        </w:rPr>
        <w:lastRenderedPageBreak/>
        <w:t>έχω προτείνει. Τώρα βλέπω ότι, κάτω από την πίεση της πραγματικότητας, και η</w:t>
      </w:r>
      <w:r>
        <w:rPr>
          <w:rFonts w:eastAsia="Times New Roman" w:cs="Times New Roman"/>
          <w:szCs w:val="24"/>
        </w:rPr>
        <w:t xml:space="preserve"> Πλειοψηφία λέει να μειώσει λίγο τον μισθό του Βουλευτή, να εξισώσει τις φορολογίες.</w:t>
      </w:r>
    </w:p>
    <w:p w14:paraId="5225836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Ελάτε, κύριε Λεβέντη. </w:t>
      </w:r>
    </w:p>
    <w:p w14:paraId="5225836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Όμως δυο πράγματα με κρατούν όρθιο και θέλω να τα ακούσει όλη η Ελλάδα</w:t>
      </w:r>
      <w:r>
        <w:rPr>
          <w:rFonts w:eastAsia="Times New Roman" w:cs="Times New Roman"/>
          <w:szCs w:val="24"/>
        </w:rPr>
        <w:t xml:space="preserve"> από το κανάλι της Βουλής κι εσείς οι Βουλευτές: </w:t>
      </w:r>
      <w:r>
        <w:rPr>
          <w:rFonts w:eastAsia="Times New Roman" w:cs="Times New Roman"/>
          <w:szCs w:val="24"/>
        </w:rPr>
        <w:t>ο</w:t>
      </w:r>
      <w:r>
        <w:rPr>
          <w:rFonts w:eastAsia="Times New Roman" w:cs="Times New Roman"/>
          <w:szCs w:val="24"/>
        </w:rPr>
        <w:t>ι νέοι</w:t>
      </w:r>
      <w:r>
        <w:rPr>
          <w:rFonts w:eastAsia="Times New Roman" w:cs="Times New Roman"/>
          <w:szCs w:val="24"/>
        </w:rPr>
        <w:t>,</w:t>
      </w:r>
      <w:r>
        <w:rPr>
          <w:rFonts w:eastAsia="Times New Roman" w:cs="Times New Roman"/>
          <w:szCs w:val="24"/>
        </w:rPr>
        <w:t xml:space="preserve"> που φεύγουν έξω, που αισθάνονται ότι με χρειάζονται σαν Βασίλη Λεβέντη, και οι ηλικιωμένοι</w:t>
      </w:r>
      <w:r>
        <w:rPr>
          <w:rFonts w:eastAsia="Times New Roman" w:cs="Times New Roman"/>
          <w:szCs w:val="24"/>
        </w:rPr>
        <w:t>,</w:t>
      </w:r>
      <w:r>
        <w:rPr>
          <w:rFonts w:eastAsia="Times New Roman" w:cs="Times New Roman"/>
          <w:szCs w:val="24"/>
        </w:rPr>
        <w:t xml:space="preserve"> που τους έχουμε αδικήσει σε τέτοιο</w:t>
      </w:r>
      <w:r>
        <w:rPr>
          <w:rFonts w:eastAsia="Times New Roman" w:cs="Times New Roman"/>
          <w:szCs w:val="24"/>
        </w:rPr>
        <w:t>ν</w:t>
      </w:r>
      <w:r>
        <w:rPr>
          <w:rFonts w:eastAsia="Times New Roman" w:cs="Times New Roman"/>
          <w:szCs w:val="24"/>
        </w:rPr>
        <w:t xml:space="preserve"> βαθμό και τους έχουμε κόψει τη σύνταξη και που</w:t>
      </w:r>
      <w:r>
        <w:rPr>
          <w:rFonts w:eastAsia="Times New Roman" w:cs="Times New Roman"/>
          <w:szCs w:val="24"/>
        </w:rPr>
        <w:t>,</w:t>
      </w:r>
      <w:r>
        <w:rPr>
          <w:rFonts w:eastAsia="Times New Roman" w:cs="Times New Roman"/>
          <w:szCs w:val="24"/>
        </w:rPr>
        <w:t xml:space="preserve"> όπου με πλησιάζουν</w:t>
      </w:r>
      <w:r>
        <w:rPr>
          <w:rFonts w:eastAsia="Times New Roman" w:cs="Times New Roman"/>
          <w:szCs w:val="24"/>
        </w:rPr>
        <w:t>,</w:t>
      </w:r>
      <w:r>
        <w:rPr>
          <w:rFonts w:eastAsia="Times New Roman" w:cs="Times New Roman"/>
          <w:szCs w:val="24"/>
        </w:rPr>
        <w:t xml:space="preserve"> μο</w:t>
      </w:r>
      <w:r>
        <w:rPr>
          <w:rFonts w:eastAsia="Times New Roman" w:cs="Times New Roman"/>
          <w:szCs w:val="24"/>
        </w:rPr>
        <w:t>υ λένε «βάλτε πλάτη». Αισθάνομαι πολύ δύσκολα, όταν γυρίζω</w:t>
      </w:r>
      <w:r>
        <w:rPr>
          <w:rFonts w:eastAsia="Times New Roman" w:cs="Times New Roman"/>
          <w:szCs w:val="24"/>
        </w:rPr>
        <w:t xml:space="preserve"> στο</w:t>
      </w:r>
      <w:r>
        <w:rPr>
          <w:rFonts w:eastAsia="Times New Roman" w:cs="Times New Roman"/>
          <w:szCs w:val="24"/>
        </w:rPr>
        <w:t xml:space="preserve"> σπίτι, εν επιγνώσει αυτών των δυο, ότι ο νέος, για να βρει δουλειά, πρέπει να αποχωρήσει στο εξωτερικό και ότι ο ηλικιωμένος θα είναι νηστικός στο σπίτι του. </w:t>
      </w:r>
    </w:p>
    <w:p w14:paraId="5225836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Διότι και η ΔΕΗ έχει κάνει -δεν ξέ</w:t>
      </w:r>
      <w:r>
        <w:rPr>
          <w:rFonts w:eastAsia="Times New Roman" w:cs="Times New Roman"/>
          <w:szCs w:val="24"/>
        </w:rPr>
        <w:t>ρω αν το ξέρετε- ένα άλλο έγκλημα. Η ΔΕΗ έχει κάνει το εξής: Ενώ έστελνε λογαριασμούς 100-140 ευρώ, τώρα στέλνει πεντακοσάρια σε όλους. Δεν ξέρω τι έχει γίνει με τη ΔΕΗ. Ενώ η χρέωση είναι 90 ευρώ, πάει 380 ευρώ συν και κάτι άλλο, 500 ευρώ. Ένας που παίρνε</w:t>
      </w:r>
      <w:r>
        <w:rPr>
          <w:rFonts w:eastAsia="Times New Roman" w:cs="Times New Roman"/>
          <w:szCs w:val="24"/>
        </w:rPr>
        <w:t xml:space="preserve">ι 800 και </w:t>
      </w:r>
      <w:r>
        <w:rPr>
          <w:rFonts w:eastAsia="Times New Roman" w:cs="Times New Roman"/>
          <w:szCs w:val="24"/>
        </w:rPr>
        <w:lastRenderedPageBreak/>
        <w:t>900 ευρώ</w:t>
      </w:r>
      <w:r>
        <w:rPr>
          <w:rFonts w:eastAsia="Times New Roman" w:cs="Times New Roman"/>
          <w:szCs w:val="24"/>
        </w:rPr>
        <w:t>,</w:t>
      </w:r>
      <w:r>
        <w:rPr>
          <w:rFonts w:eastAsia="Times New Roman" w:cs="Times New Roman"/>
          <w:szCs w:val="24"/>
        </w:rPr>
        <w:t xml:space="preserve"> ξέρετε, κύριε Πάντζα, τι σημαίνει να δίνει 500 ευρώ ΔΕΗ; Τι του μένουν να φάει; Αυτά έπρεπε να απασχολούν την Αίθουσα. </w:t>
      </w:r>
    </w:p>
    <w:p w14:paraId="5225836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Όμως, το κυριότερο είναι ότι θα πούμε «</w:t>
      </w:r>
      <w:r>
        <w:rPr>
          <w:rFonts w:eastAsia="Times New Roman" w:cs="Times New Roman"/>
          <w:szCs w:val="24"/>
        </w:rPr>
        <w:t>ναι</w:t>
      </w:r>
      <w:r>
        <w:rPr>
          <w:rFonts w:eastAsia="Times New Roman" w:cs="Times New Roman"/>
          <w:szCs w:val="24"/>
        </w:rPr>
        <w:t>» για τον Παπαντωνίου. Τα δημόσια έργα, η Ολυμπιάδα, όλοι αυτοί που έφαγαν</w:t>
      </w:r>
      <w:r>
        <w:rPr>
          <w:rFonts w:eastAsia="Times New Roman" w:cs="Times New Roman"/>
          <w:szCs w:val="24"/>
        </w:rPr>
        <w:t xml:space="preserve">; Ατιμώρητοι. </w:t>
      </w:r>
    </w:p>
    <w:p w14:paraId="5225836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Ευχαριστώ.</w:t>
      </w:r>
    </w:p>
    <w:p w14:paraId="52258366" w14:textId="77777777" w:rsidR="005D2FD3" w:rsidRDefault="00310839">
      <w:pPr>
        <w:spacing w:line="600" w:lineRule="auto"/>
        <w:ind w:left="720"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225836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 κ. Πάντζας δεν φταίει σε τίποτα, κύριε Πρόεδρε. Ο κ. Πάντζας τι φταίει; </w:t>
      </w:r>
    </w:p>
    <w:p w14:paraId="5225836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Με έβλεπε. </w:t>
      </w:r>
    </w:p>
    <w:p w14:paraId="5225836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w:t>
      </w:r>
      <w:r>
        <w:rPr>
          <w:rFonts w:eastAsia="Times New Roman" w:cs="Times New Roman"/>
          <w:b/>
          <w:szCs w:val="24"/>
        </w:rPr>
        <w:t>κόλαος Βούτσης):</w:t>
      </w:r>
      <w:r>
        <w:rPr>
          <w:rFonts w:eastAsia="Times New Roman" w:cs="Times New Roman"/>
          <w:szCs w:val="24"/>
        </w:rPr>
        <w:t xml:space="preserve"> Σας έβλεπαν και όλοι οι άλλοι, άλλοι με λατρεία, άλλοι με απόγνωση. </w:t>
      </w:r>
    </w:p>
    <w:p w14:paraId="5225836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Είναι ο καλύτερος ακροατής και είναι φίλος μου και τον θαυμάζω και ως ηθοποιό. </w:t>
      </w:r>
    </w:p>
    <w:p w14:paraId="5225836B"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Τον λόγο έχε</w:t>
      </w:r>
      <w:r>
        <w:rPr>
          <w:rFonts w:eastAsia="Times New Roman" w:cs="Times New Roman"/>
          <w:szCs w:val="24"/>
        </w:rPr>
        <w:t xml:space="preserve">ι ο Κοινοβουλευτικός Εκπρόσωπος του ΣΥΡΙΖΑ κ. Σπυρίδων Λάππας. </w:t>
      </w:r>
    </w:p>
    <w:p w14:paraId="5225836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Κύριε Λάππα, παρακαλώ, κρατήστε τον χρόνο. </w:t>
      </w:r>
    </w:p>
    <w:p w14:paraId="5225836D"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Ευχαριστώ, κύριε Πρόεδρε. </w:t>
      </w:r>
    </w:p>
    <w:p w14:paraId="5225836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τον Απρίλιο του 2015, τρεις μήνες μετά την ανάληψη εξουσίας από τον ΣΥΡΙΖΑ, έγινε εδώ μια συζήτηση για τη διαφθορά. Έχω μπροστά μου τα Πρακτικά του τότε Υπουργού της Διαφθοράς κ. Νικολούδη. Βεβαίως, ακούσαμε π</w:t>
      </w:r>
      <w:r>
        <w:rPr>
          <w:rFonts w:eastAsia="Times New Roman" w:cs="Times New Roman"/>
          <w:szCs w:val="24"/>
        </w:rPr>
        <w:t>ράγματα, τα οποία τώρα επεξεργαζόμαστε. Μας είπε για ποσοστά μίζας στην υγεία, για ποσοστά μίζας στα εξοπλιστικά, για ποσοστά μίζας προμηθευτριών εταιρειών του εξωτερικού και άλλες αντίστοιχες που είναι εταιρειών του εσωτερικού. Μας είπε ποσοστά από 2%, 3%</w:t>
      </w:r>
      <w:r>
        <w:rPr>
          <w:rFonts w:eastAsia="Times New Roman" w:cs="Times New Roman"/>
          <w:szCs w:val="24"/>
        </w:rPr>
        <w:t xml:space="preserve">, 4% έως 24% στον χώρο της υγείας και τρελαινόμασταν και δεν τα πιστεύαμε. Ήρθε η ώρα, λοιπόν, τώρα, όχι μόνο να τα πιστέψουμε, αλλά να τα συζητάμε, να τα διερευνούμε και να τα οδηγούμε εκεί που πρέπει. </w:t>
      </w:r>
    </w:p>
    <w:p w14:paraId="5225836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Τότε</w:t>
      </w:r>
      <w:r>
        <w:rPr>
          <w:rFonts w:eastAsia="Times New Roman" w:cs="Times New Roman"/>
          <w:szCs w:val="24"/>
        </w:rPr>
        <w:t>,</w:t>
      </w:r>
      <w:r>
        <w:rPr>
          <w:rFonts w:eastAsia="Times New Roman" w:cs="Times New Roman"/>
          <w:szCs w:val="24"/>
        </w:rPr>
        <w:t xml:space="preserve"> μάλιστα, έγινε μια ευρεία συζήτηση, να δώσουμε</w:t>
      </w:r>
      <w:r>
        <w:rPr>
          <w:rFonts w:eastAsia="Times New Roman" w:cs="Times New Roman"/>
          <w:szCs w:val="24"/>
        </w:rPr>
        <w:t xml:space="preserve"> έναν ορισμό για το τι είναι διαφθορά. Υπήρξε, βέβαια, ορισμός από </w:t>
      </w:r>
      <w:r>
        <w:rPr>
          <w:rFonts w:eastAsia="Times New Roman" w:cs="Times New Roman"/>
          <w:szCs w:val="24"/>
        </w:rPr>
        <w:lastRenderedPageBreak/>
        <w:t>τον ΟΗΕ, αυτό το γνωστό εγχειρίδιο περί διαφθοράς. Υπήρχε ένας ορισμός –ο αρτιότερος, θα έλεγα- από το Συμβούλιο της Ευρώπης. Υπάρχει ορισμός από την Παγκόσμια Τράπεζα, από τον ΟΟΣΑ και από</w:t>
      </w:r>
      <w:r>
        <w:rPr>
          <w:rFonts w:eastAsia="Times New Roman" w:cs="Times New Roman"/>
          <w:szCs w:val="24"/>
        </w:rPr>
        <w:t xml:space="preserve"> την Ευρωπαϊκή Επιτροπή. </w:t>
      </w:r>
    </w:p>
    <w:p w14:paraId="52258370" w14:textId="77777777" w:rsidR="005D2FD3" w:rsidRDefault="00310839">
      <w:pPr>
        <w:spacing w:line="600" w:lineRule="auto"/>
        <w:ind w:firstLine="720"/>
        <w:jc w:val="both"/>
        <w:rPr>
          <w:rFonts w:eastAsia="Times New Roman"/>
          <w:bCs/>
          <w:szCs w:val="24"/>
        </w:rPr>
      </w:pPr>
      <w:r>
        <w:rPr>
          <w:rFonts w:eastAsia="Times New Roman" w:cs="Times New Roman"/>
          <w:szCs w:val="24"/>
        </w:rPr>
        <w:t xml:space="preserve">Εγώ ανέφερα αντί ορισμού ένα περιστατικό, που είχα ακούσει σε ένα συνέδριο δικηγόρων για τη διαφθορά. Ήταν το εξής, αν το θυμάμαι καλά: </w:t>
      </w:r>
      <w:r>
        <w:rPr>
          <w:rFonts w:eastAsia="Times New Roman"/>
          <w:bCs/>
          <w:szCs w:val="24"/>
        </w:rPr>
        <w:t>Μια μέρα, ένας εμποράκος, που είχε μεγάλα προβλήματα και σχεδόν αδιέξοδα, επισκέφθηκε τον</w:t>
      </w:r>
      <w:r>
        <w:rPr>
          <w:rFonts w:eastAsia="Times New Roman" w:cs="Times New Roman"/>
          <w:szCs w:val="24"/>
        </w:rPr>
        <w:t xml:space="preserve"> </w:t>
      </w:r>
      <w:r>
        <w:rPr>
          <w:rFonts w:eastAsia="Times New Roman"/>
          <w:bCs/>
          <w:szCs w:val="24"/>
        </w:rPr>
        <w:t>Ταλλ</w:t>
      </w:r>
      <w:r>
        <w:rPr>
          <w:rFonts w:eastAsia="Times New Roman"/>
          <w:bCs/>
          <w:szCs w:val="24"/>
        </w:rPr>
        <w:t>εϋράνδο, Υπουργό Εξωτερικών της Γαλλίας, ο οποίος ήταν ιδιοφυέστατος και διεφθαρμένος απόλυτα και του είπε: «Εξοχότατε, θέλω να μου κάνετε αυτό το πραγματάκι, που δεν είναι νόμιμο. Θα σας δώσω χίλια ευρώ και δεν θα το πω σε κανέναν</w:t>
      </w:r>
      <w:r>
        <w:rPr>
          <w:rFonts w:eastAsia="Times New Roman"/>
          <w:bCs/>
          <w:szCs w:val="24"/>
        </w:rPr>
        <w:t>.</w:t>
      </w:r>
      <w:r>
        <w:rPr>
          <w:rFonts w:eastAsia="Times New Roman"/>
          <w:bCs/>
          <w:szCs w:val="24"/>
        </w:rPr>
        <w:t xml:space="preserve">». Τον κοιτάει ο </w:t>
      </w:r>
      <w:r>
        <w:rPr>
          <w:rFonts w:eastAsia="Times New Roman"/>
          <w:bCs/>
          <w:szCs w:val="24"/>
        </w:rPr>
        <w:t>ε</w:t>
      </w:r>
      <w:r>
        <w:rPr>
          <w:rFonts w:eastAsia="Times New Roman"/>
          <w:bCs/>
          <w:szCs w:val="24"/>
        </w:rPr>
        <w:t>ξοχότα</w:t>
      </w:r>
      <w:r>
        <w:rPr>
          <w:rFonts w:eastAsia="Times New Roman"/>
          <w:bCs/>
          <w:szCs w:val="24"/>
        </w:rPr>
        <w:t>τος, το σκέφτεται και του λέει: «Κάνε τα φράγκα δέκα χιλιάδες και π</w:t>
      </w:r>
      <w:r>
        <w:rPr>
          <w:rFonts w:eastAsia="Times New Roman"/>
          <w:bCs/>
          <w:szCs w:val="24"/>
        </w:rPr>
        <w:t xml:space="preserve">ες </w:t>
      </w:r>
      <w:r>
        <w:rPr>
          <w:rFonts w:eastAsia="Times New Roman"/>
          <w:bCs/>
          <w:szCs w:val="24"/>
        </w:rPr>
        <w:t>το σε όποιον θες</w:t>
      </w:r>
      <w:r>
        <w:rPr>
          <w:rFonts w:eastAsia="Times New Roman"/>
          <w:bCs/>
          <w:szCs w:val="24"/>
        </w:rPr>
        <w:t>.</w:t>
      </w:r>
      <w:r>
        <w:rPr>
          <w:rFonts w:eastAsia="Times New Roman"/>
          <w:bCs/>
          <w:szCs w:val="24"/>
        </w:rPr>
        <w:t xml:space="preserve">». </w:t>
      </w:r>
    </w:p>
    <w:p w14:paraId="52258371" w14:textId="77777777" w:rsidR="005D2FD3" w:rsidRDefault="00310839">
      <w:pPr>
        <w:spacing w:line="600" w:lineRule="auto"/>
        <w:ind w:firstLine="720"/>
        <w:jc w:val="both"/>
        <w:rPr>
          <w:rFonts w:eastAsia="Times New Roman"/>
          <w:bCs/>
          <w:szCs w:val="24"/>
        </w:rPr>
      </w:pPr>
      <w:r>
        <w:rPr>
          <w:rFonts w:eastAsia="Times New Roman"/>
          <w:bCs/>
          <w:szCs w:val="24"/>
        </w:rPr>
        <w:t xml:space="preserve">Αυτή είναι η έννοια της διαφθοράς των Μανδαρίνων, δηλαδή των κρατικών αξιωματούχων. Όταν κατέρρεε η </w:t>
      </w:r>
      <w:r>
        <w:rPr>
          <w:rFonts w:eastAsia="Times New Roman"/>
          <w:bCs/>
          <w:szCs w:val="24"/>
        </w:rPr>
        <w:t>Ρ</w:t>
      </w:r>
      <w:r>
        <w:rPr>
          <w:rFonts w:eastAsia="Times New Roman"/>
          <w:bCs/>
          <w:szCs w:val="24"/>
        </w:rPr>
        <w:t xml:space="preserve">ωμαϊκή </w:t>
      </w:r>
      <w:r>
        <w:rPr>
          <w:rFonts w:eastAsia="Times New Roman"/>
          <w:bCs/>
          <w:szCs w:val="24"/>
        </w:rPr>
        <w:t>Α</w:t>
      </w:r>
      <w:r>
        <w:rPr>
          <w:rFonts w:eastAsia="Times New Roman"/>
          <w:bCs/>
          <w:szCs w:val="24"/>
        </w:rPr>
        <w:t xml:space="preserve">υτοκρατορία –και αυτό το λέω για τον φίλο μου τον Κώστα </w:t>
      </w:r>
      <w:r>
        <w:rPr>
          <w:rFonts w:eastAsia="Times New Roman"/>
          <w:bCs/>
          <w:szCs w:val="24"/>
        </w:rPr>
        <w:t>Δουζίνα, μια αυτοκρατορία καταρρέει ηθικά πρώτα και μετά πολιτικά και οικονομικά-</w:t>
      </w:r>
      <w:r>
        <w:rPr>
          <w:rFonts w:eastAsia="Times New Roman"/>
          <w:bCs/>
          <w:szCs w:val="24"/>
        </w:rPr>
        <w:t>,</w:t>
      </w:r>
      <w:r>
        <w:rPr>
          <w:rFonts w:eastAsia="Times New Roman"/>
          <w:bCs/>
          <w:szCs w:val="24"/>
        </w:rPr>
        <w:t xml:space="preserve"> κυριαρχούσε ένα αξίωμα στη </w:t>
      </w:r>
      <w:r>
        <w:rPr>
          <w:rFonts w:eastAsia="Times New Roman"/>
          <w:bCs/>
          <w:szCs w:val="24"/>
        </w:rPr>
        <w:t>Ρ</w:t>
      </w:r>
      <w:r>
        <w:rPr>
          <w:rFonts w:eastAsia="Times New Roman"/>
          <w:bCs/>
          <w:szCs w:val="24"/>
        </w:rPr>
        <w:t xml:space="preserve">ωμαϊκή </w:t>
      </w:r>
      <w:r>
        <w:rPr>
          <w:rFonts w:eastAsia="Times New Roman"/>
          <w:bCs/>
          <w:szCs w:val="24"/>
        </w:rPr>
        <w:t>Α</w:t>
      </w:r>
      <w:r>
        <w:rPr>
          <w:rFonts w:eastAsia="Times New Roman"/>
          <w:bCs/>
          <w:szCs w:val="24"/>
        </w:rPr>
        <w:t>υτοκρα</w:t>
      </w:r>
      <w:r>
        <w:rPr>
          <w:rFonts w:eastAsia="Times New Roman"/>
          <w:bCs/>
          <w:szCs w:val="24"/>
        </w:rPr>
        <w:lastRenderedPageBreak/>
        <w:t>τορία</w:t>
      </w:r>
      <w:r>
        <w:rPr>
          <w:rFonts w:eastAsia="Times New Roman"/>
          <w:bCs/>
          <w:szCs w:val="24"/>
        </w:rPr>
        <w:t>,</w:t>
      </w:r>
      <w:r>
        <w:rPr>
          <w:rFonts w:eastAsia="Times New Roman"/>
          <w:bCs/>
          <w:szCs w:val="24"/>
        </w:rPr>
        <w:t xml:space="preserve"> που έλεγε το εξής: «</w:t>
      </w:r>
      <w:r>
        <w:rPr>
          <w:rFonts w:eastAsia="Times New Roman"/>
          <w:bCs/>
          <w:szCs w:val="24"/>
          <w:lang w:val="en-US"/>
        </w:rPr>
        <w:t>Corruptio</w:t>
      </w:r>
      <w:r>
        <w:rPr>
          <w:rFonts w:eastAsia="Times New Roman"/>
          <w:bCs/>
          <w:szCs w:val="24"/>
        </w:rPr>
        <w:t xml:space="preserve"> </w:t>
      </w:r>
      <w:r>
        <w:rPr>
          <w:rFonts w:eastAsia="Times New Roman"/>
          <w:bCs/>
          <w:szCs w:val="24"/>
          <w:lang w:val="en-US"/>
        </w:rPr>
        <w:t>optimi</w:t>
      </w:r>
      <w:r>
        <w:rPr>
          <w:rFonts w:eastAsia="Times New Roman"/>
          <w:bCs/>
          <w:szCs w:val="24"/>
        </w:rPr>
        <w:t xml:space="preserve"> </w:t>
      </w:r>
      <w:r>
        <w:rPr>
          <w:rFonts w:eastAsia="Times New Roman"/>
          <w:bCs/>
          <w:szCs w:val="24"/>
          <w:lang w:val="en-US"/>
        </w:rPr>
        <w:t>pessima</w:t>
      </w:r>
      <w:r>
        <w:rPr>
          <w:rFonts w:eastAsia="Times New Roman"/>
          <w:bCs/>
          <w:szCs w:val="24"/>
        </w:rPr>
        <w:t xml:space="preserve">». Η διαφθορά τον Μανδαρίνων, των αρίστων, είναι αυτή που είναι η χειρότερη. </w:t>
      </w:r>
    </w:p>
    <w:p w14:paraId="52258372" w14:textId="77777777" w:rsidR="005D2FD3" w:rsidRDefault="00310839">
      <w:pPr>
        <w:spacing w:line="600" w:lineRule="auto"/>
        <w:ind w:firstLine="720"/>
        <w:jc w:val="both"/>
        <w:rPr>
          <w:rFonts w:eastAsia="Times New Roman"/>
          <w:bCs/>
          <w:szCs w:val="24"/>
        </w:rPr>
      </w:pPr>
      <w:r>
        <w:rPr>
          <w:rFonts w:eastAsia="Times New Roman"/>
          <w:bCs/>
          <w:szCs w:val="24"/>
        </w:rPr>
        <w:t>Ε</w:t>
      </w:r>
      <w:r>
        <w:rPr>
          <w:rFonts w:eastAsia="Times New Roman"/>
          <w:bCs/>
          <w:szCs w:val="24"/>
        </w:rPr>
        <w:t>π</w:t>
      </w:r>
      <w:r>
        <w:rPr>
          <w:rFonts w:eastAsia="Times New Roman"/>
          <w:bCs/>
          <w:szCs w:val="24"/>
        </w:rPr>
        <w:t>ειδή συζητάμε σήμερα μια τέτοια περίπτωση διαφθοράς –γιατί ως διαφθορά εκλαμβάνουμε τη συζήτηση που γίνεται, ως μια εκδοχή της και περίπτωσή της, αυτό αφορά τον κ. Παπαντωνίου, βεβαίως- εκ προοιμίου, θέλω να πω κάτι που ακούστηκε από τους εισηγητές και του</w:t>
      </w:r>
      <w:r>
        <w:rPr>
          <w:rFonts w:eastAsia="Times New Roman"/>
          <w:bCs/>
          <w:szCs w:val="24"/>
        </w:rPr>
        <w:t>ς εκπροσώπους όλων των κομμάτων, ότι δήθεν η σημερινή συζήτηση είναι</w:t>
      </w:r>
      <w:r>
        <w:rPr>
          <w:rFonts w:eastAsia="Times New Roman"/>
          <w:bCs/>
          <w:szCs w:val="24"/>
        </w:rPr>
        <w:t>,</w:t>
      </w:r>
      <w:r>
        <w:rPr>
          <w:rFonts w:eastAsia="Times New Roman"/>
          <w:bCs/>
          <w:szCs w:val="24"/>
        </w:rPr>
        <w:t xml:space="preserve"> πέραν των άλλων ή πρωτίστως, μια προσπάθεια, μια απόπειρα, μια επινόηση –θα έλεγα- του ΣΥΡΙΖΑ και των ΑΝΕΛ, προκειμένου –λέει- να αποπροσανατολίσουμε τους εργαζόμενους και την κοινή γνώμ</w:t>
      </w:r>
      <w:r>
        <w:rPr>
          <w:rFonts w:eastAsia="Times New Roman"/>
          <w:bCs/>
          <w:szCs w:val="24"/>
        </w:rPr>
        <w:t xml:space="preserve">η και τον λαό από τα πραγματικά προβλήματα. </w:t>
      </w:r>
    </w:p>
    <w:p w14:paraId="52258373" w14:textId="77777777" w:rsidR="005D2FD3" w:rsidRDefault="00310839">
      <w:pPr>
        <w:spacing w:line="600" w:lineRule="auto"/>
        <w:ind w:firstLine="720"/>
        <w:jc w:val="both"/>
        <w:rPr>
          <w:rFonts w:eastAsia="Times New Roman"/>
          <w:bCs/>
          <w:szCs w:val="24"/>
        </w:rPr>
      </w:pPr>
      <w:r>
        <w:rPr>
          <w:rFonts w:eastAsia="Times New Roman"/>
          <w:bCs/>
          <w:szCs w:val="24"/>
        </w:rPr>
        <w:t>Τ</w:t>
      </w:r>
      <w:r>
        <w:rPr>
          <w:rFonts w:eastAsia="Times New Roman"/>
          <w:bCs/>
          <w:szCs w:val="24"/>
        </w:rPr>
        <w:t>ο άκουσα αυτό από εσάς, κύριε Παπαθεοδώρου, όπως το άκουσα και από συναδέλφους δικηγόρους</w:t>
      </w:r>
      <w:r>
        <w:rPr>
          <w:rFonts w:eastAsia="Times New Roman"/>
          <w:bCs/>
          <w:szCs w:val="24"/>
        </w:rPr>
        <w:t>,</w:t>
      </w:r>
      <w:r>
        <w:rPr>
          <w:rFonts w:eastAsia="Times New Roman"/>
          <w:bCs/>
          <w:szCs w:val="24"/>
        </w:rPr>
        <w:t xml:space="preserve"> </w:t>
      </w:r>
      <w:r>
        <w:rPr>
          <w:rFonts w:eastAsia="Times New Roman"/>
          <w:bCs/>
          <w:szCs w:val="24"/>
        </w:rPr>
        <w:t>κ</w:t>
      </w:r>
      <w:r>
        <w:rPr>
          <w:rFonts w:eastAsia="Times New Roman"/>
          <w:bCs/>
          <w:szCs w:val="24"/>
        </w:rPr>
        <w:t>αι λυπάμαι αφάνταστα. Ξέρετε γιατί; Διότι δεν συζητάμε για τη δημιουργία μιας εξεταστικής επιτροπής, που είναι απόφαση</w:t>
      </w:r>
      <w:r>
        <w:rPr>
          <w:rFonts w:eastAsia="Times New Roman"/>
          <w:bCs/>
          <w:szCs w:val="24"/>
        </w:rPr>
        <w:t xml:space="preserve">, πιθανόν, ενός κυβερνώντος κόμματος. Συζητάμε για τη σύσταση </w:t>
      </w:r>
      <w:r>
        <w:rPr>
          <w:rFonts w:eastAsia="Times New Roman"/>
          <w:bCs/>
          <w:szCs w:val="24"/>
        </w:rPr>
        <w:t>π</w:t>
      </w:r>
      <w:r>
        <w:rPr>
          <w:rFonts w:eastAsia="Times New Roman"/>
          <w:bCs/>
          <w:szCs w:val="24"/>
        </w:rPr>
        <w:t xml:space="preserve">ροανακριτικής </w:t>
      </w:r>
      <w:r>
        <w:rPr>
          <w:rFonts w:eastAsia="Times New Roman"/>
          <w:bCs/>
          <w:szCs w:val="24"/>
        </w:rPr>
        <w:t>ε</w:t>
      </w:r>
      <w:r>
        <w:rPr>
          <w:rFonts w:eastAsia="Times New Roman"/>
          <w:bCs/>
          <w:szCs w:val="24"/>
        </w:rPr>
        <w:t xml:space="preserve">ιδικής </w:t>
      </w:r>
      <w:r>
        <w:rPr>
          <w:rFonts w:eastAsia="Times New Roman"/>
          <w:bCs/>
          <w:szCs w:val="24"/>
        </w:rPr>
        <w:t>κ</w:t>
      </w:r>
      <w:r>
        <w:rPr>
          <w:rFonts w:eastAsia="Times New Roman"/>
          <w:bCs/>
          <w:szCs w:val="24"/>
        </w:rPr>
        <w:t xml:space="preserve">οινοβουλευτικής </w:t>
      </w:r>
      <w:r>
        <w:rPr>
          <w:rFonts w:eastAsia="Times New Roman"/>
          <w:bCs/>
          <w:szCs w:val="24"/>
        </w:rPr>
        <w:t>ε</w:t>
      </w:r>
      <w:r>
        <w:rPr>
          <w:rFonts w:eastAsia="Times New Roman"/>
          <w:bCs/>
          <w:szCs w:val="24"/>
        </w:rPr>
        <w:t xml:space="preserve">πιτροπής όχι επί εδάφους εικασιών ή πολιτικών στοχεύσεων, αλλά επί υπαρχουσών δικογραφιών. Έξι </w:t>
      </w:r>
      <w:r>
        <w:rPr>
          <w:rFonts w:eastAsia="Times New Roman"/>
          <w:bCs/>
          <w:szCs w:val="24"/>
        </w:rPr>
        <w:lastRenderedPageBreak/>
        <w:t>είναι οι μεγάλες δικογραφίες που υπάρχουν μέσα. Επ</w:t>
      </w:r>
      <w:r>
        <w:rPr>
          <w:rFonts w:eastAsia="Times New Roman"/>
          <w:bCs/>
          <w:szCs w:val="24"/>
        </w:rPr>
        <w:t>ί</w:t>
      </w:r>
      <w:r>
        <w:rPr>
          <w:rFonts w:eastAsia="Times New Roman"/>
          <w:bCs/>
          <w:szCs w:val="24"/>
        </w:rPr>
        <w:t xml:space="preserve"> αυτών </w:t>
      </w:r>
      <w:r>
        <w:rPr>
          <w:rFonts w:eastAsia="Times New Roman"/>
          <w:bCs/>
          <w:szCs w:val="24"/>
        </w:rPr>
        <w:t>πρέπει να αποφανθούμε. Είναι φαντασιοπληξία μας; Είναι επινόηση; Είναι σε επίπεδο φαντασιακό το γεγονός ότι σήμερα ερχόμαστε και συζητάμε για αυτές τις έξι δικογραφίες; Άλλωστε, η έρευνα για τους συμμέτοχους συνεχίζεται διαρκώς. Τι λέτε, λοιπόν; Τι να αποπ</w:t>
      </w:r>
      <w:r>
        <w:rPr>
          <w:rFonts w:eastAsia="Times New Roman"/>
          <w:bCs/>
          <w:szCs w:val="24"/>
        </w:rPr>
        <w:t xml:space="preserve">ροσανατολίσουμε; </w:t>
      </w:r>
    </w:p>
    <w:p w14:paraId="52258374" w14:textId="77777777" w:rsidR="005D2FD3" w:rsidRDefault="00310839">
      <w:pPr>
        <w:spacing w:line="600" w:lineRule="auto"/>
        <w:ind w:firstLine="720"/>
        <w:jc w:val="both"/>
        <w:rPr>
          <w:rFonts w:eastAsia="Times New Roman"/>
          <w:bCs/>
          <w:szCs w:val="24"/>
        </w:rPr>
      </w:pPr>
      <w:r>
        <w:rPr>
          <w:rFonts w:eastAsia="Times New Roman"/>
          <w:bCs/>
          <w:szCs w:val="24"/>
        </w:rPr>
        <w:t>Αντιστρέφω</w:t>
      </w:r>
      <w:r>
        <w:rPr>
          <w:rFonts w:eastAsia="Times New Roman"/>
          <w:bCs/>
          <w:szCs w:val="24"/>
        </w:rPr>
        <w:t>,</w:t>
      </w:r>
      <w:r>
        <w:rPr>
          <w:rFonts w:eastAsia="Times New Roman"/>
          <w:bCs/>
          <w:szCs w:val="24"/>
        </w:rPr>
        <w:t xml:space="preserve"> λοιπόν</w:t>
      </w:r>
      <w:r>
        <w:rPr>
          <w:rFonts w:eastAsia="Times New Roman"/>
          <w:bCs/>
          <w:szCs w:val="24"/>
        </w:rPr>
        <w:t>,</w:t>
      </w:r>
      <w:r>
        <w:rPr>
          <w:rFonts w:eastAsia="Times New Roman"/>
          <w:bCs/>
          <w:szCs w:val="24"/>
        </w:rPr>
        <w:t xml:space="preserve"> το επιχείρημα και θα έλεγα ότι η δική σας επιχειρηματολογία θέλει και επιχειρεί να αποπροσανατολίσει την κοινή γνώμη από τα ζητήματα της διαφθοράς, ιδίως όταν αφορά κρατικούς αξιωματούχους, άλλως Μανδαρίνους. Ξέρετε γιατί; </w:t>
      </w:r>
    </w:p>
    <w:p w14:paraId="52258375" w14:textId="77777777" w:rsidR="005D2FD3" w:rsidRDefault="00310839">
      <w:pPr>
        <w:spacing w:line="600" w:lineRule="auto"/>
        <w:ind w:firstLine="720"/>
        <w:jc w:val="both"/>
        <w:rPr>
          <w:rFonts w:eastAsia="Times New Roman"/>
          <w:bCs/>
          <w:szCs w:val="24"/>
        </w:rPr>
      </w:pPr>
      <w:r>
        <w:rPr>
          <w:rFonts w:eastAsia="Times New Roman"/>
          <w:bCs/>
          <w:szCs w:val="24"/>
        </w:rPr>
        <w:t xml:space="preserve">Σας θέτω το εξής ερώτημα: Έχει </w:t>
      </w:r>
      <w:r>
        <w:rPr>
          <w:rFonts w:eastAsia="Times New Roman"/>
          <w:bCs/>
          <w:szCs w:val="24"/>
        </w:rPr>
        <w:t>υποχρέωση η Βουλή να αποφανθεί στην εισαγγελική παραγγελία για τις έξι δικογραφίες; Εάν τολμάει κάποιος από ένα κόμμα</w:t>
      </w:r>
      <w:r>
        <w:rPr>
          <w:rFonts w:eastAsia="Times New Roman"/>
          <w:bCs/>
          <w:szCs w:val="24"/>
        </w:rPr>
        <w:t>,</w:t>
      </w:r>
      <w:r>
        <w:rPr>
          <w:rFonts w:eastAsia="Times New Roman"/>
          <w:bCs/>
          <w:szCs w:val="24"/>
        </w:rPr>
        <w:t xml:space="preserve"> απ’ όσους θεωρούν ότι κάνουμε αποπροσανατολισμό, να έρθει και να το πει από το Βήμα. Να πει ότι μπορεί η Βουλή να αδιαφορήσει για την εισ</w:t>
      </w:r>
      <w:r>
        <w:rPr>
          <w:rFonts w:eastAsia="Times New Roman"/>
          <w:bCs/>
          <w:szCs w:val="24"/>
        </w:rPr>
        <w:t xml:space="preserve">αγγελική παραγγελία και να μην πάρει καμμία θέση για τις έξι δικογραφίες. Αυτό είναι το πρώτο. </w:t>
      </w:r>
    </w:p>
    <w:p w14:paraId="52258376" w14:textId="77777777" w:rsidR="005D2FD3" w:rsidRDefault="00310839">
      <w:pPr>
        <w:spacing w:line="600" w:lineRule="auto"/>
        <w:ind w:firstLine="720"/>
        <w:jc w:val="both"/>
        <w:rPr>
          <w:rFonts w:eastAsia="Times New Roman"/>
          <w:bCs/>
          <w:szCs w:val="24"/>
        </w:rPr>
      </w:pPr>
      <w:r>
        <w:rPr>
          <w:rFonts w:eastAsia="Times New Roman"/>
          <w:bCs/>
          <w:szCs w:val="24"/>
        </w:rPr>
        <w:t>Άρα τους υπαινιγμούς ή τις ευθείες κατηγορίες –ανάλογα από ποιο κόμμα εκπορεύονται- σε βάρος του ΣΥΡΙΖΑ</w:t>
      </w:r>
      <w:r>
        <w:rPr>
          <w:rFonts w:eastAsia="Times New Roman"/>
          <w:bCs/>
          <w:szCs w:val="24"/>
        </w:rPr>
        <w:t>,</w:t>
      </w:r>
      <w:r>
        <w:rPr>
          <w:rFonts w:eastAsia="Times New Roman"/>
          <w:bCs/>
          <w:szCs w:val="24"/>
        </w:rPr>
        <w:t xml:space="preserve"> ότι</w:t>
      </w:r>
      <w:r>
        <w:rPr>
          <w:rFonts w:eastAsia="Times New Roman"/>
          <w:bCs/>
          <w:szCs w:val="24"/>
        </w:rPr>
        <w:t>,</w:t>
      </w:r>
      <w:r>
        <w:rPr>
          <w:rFonts w:eastAsia="Times New Roman"/>
          <w:bCs/>
          <w:szCs w:val="24"/>
        </w:rPr>
        <w:t xml:space="preserve"> δήθεν</w:t>
      </w:r>
      <w:r>
        <w:rPr>
          <w:rFonts w:eastAsia="Times New Roman"/>
          <w:bCs/>
          <w:szCs w:val="24"/>
        </w:rPr>
        <w:t>,</w:t>
      </w:r>
      <w:r>
        <w:rPr>
          <w:rFonts w:eastAsia="Times New Roman"/>
          <w:bCs/>
          <w:szCs w:val="24"/>
        </w:rPr>
        <w:t xml:space="preserve"> </w:t>
      </w:r>
      <w:r>
        <w:rPr>
          <w:rFonts w:eastAsia="Times New Roman"/>
          <w:bCs/>
          <w:szCs w:val="24"/>
        </w:rPr>
        <w:lastRenderedPageBreak/>
        <w:t>είμαστε μέρος της διαπλοκής και ότι έχουμε συμβιβαστεί με τη διαφθορά</w:t>
      </w:r>
      <w:r>
        <w:rPr>
          <w:rFonts w:eastAsia="Times New Roman"/>
          <w:bCs/>
          <w:szCs w:val="24"/>
        </w:rPr>
        <w:t>,</w:t>
      </w:r>
      <w:r>
        <w:rPr>
          <w:rFonts w:eastAsia="Times New Roman"/>
          <w:bCs/>
          <w:szCs w:val="24"/>
        </w:rPr>
        <w:t xml:space="preserve"> στην καλύτερη περίπτωση το εκλαμβάνουμε ως ανέκδοτο και στη </w:t>
      </w:r>
      <w:r w:rsidRPr="00D16236">
        <w:rPr>
          <w:rFonts w:eastAsia="Times New Roman"/>
          <w:bCs/>
          <w:szCs w:val="24"/>
        </w:rPr>
        <w:t xml:space="preserve">χειρότερη ως ύβρη. </w:t>
      </w:r>
    </w:p>
    <w:p w14:paraId="5225837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Όμως, πρέπει να σας πω, για να θυμίσω και κάτι από τον Ηράκλειτο, ότι κάποτε πρέπει να σβήνουμε περισσότ</w:t>
      </w:r>
      <w:r>
        <w:rPr>
          <w:rFonts w:eastAsia="Times New Roman" w:cs="Times New Roman"/>
          <w:szCs w:val="24"/>
        </w:rPr>
        <w:t>ερα από την πυρκαγιά και την ύβρη. Ηράκλειτος.</w:t>
      </w:r>
    </w:p>
    <w:p w14:paraId="5225837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Και πάμε τώρα στα ζητήματα που ετέθησαν. Θα έλεγα ότι το μείζον θέμα που τέθηκε, ετέθη από τον κ. Βορίδη. Αναφέρομαι στο γεγονός ότι από το εισαγωγικό έγγραφο της πρότασής μας λείπει ο αιτιώδης σύνδεσμος, η αι</w:t>
      </w:r>
      <w:r>
        <w:rPr>
          <w:rFonts w:eastAsia="Times New Roman" w:cs="Times New Roman"/>
          <w:szCs w:val="24"/>
        </w:rPr>
        <w:t>τιώδης συνάφεια ανάμεσα στην πράξη-συμπεριφορά που είναι παραβατική –προκύπτει από τη δικογραφία- και στη ζημιά, η οποία επίσης αναφέρεται.</w:t>
      </w:r>
    </w:p>
    <w:p w14:paraId="5225837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Κύριε Βορίδη, θα αναγνώσετε πάμπολλα -μην σας πω τα περισσότερα- κατηγορητήρια, ακόμα και δικαστικές αποφάσεις, που </w:t>
      </w:r>
      <w:r>
        <w:rPr>
          <w:rFonts w:eastAsia="Times New Roman" w:cs="Times New Roman"/>
          <w:szCs w:val="24"/>
        </w:rPr>
        <w:t>δεν επεξεργάζονται κεφάλαιο για την αιτιώδη συνάφεια ή τον αιτιώδη σύνδεσμο. Αυτό, όμως, δεν τις καθιστά αναιρετέες τις αποφάσεις, γιατί προκύπτει από το ιστορικό της δικογραφίας και από το ιστορικό της απόφασης. Εδώ έχουμε παραβατική συμπεριφορά; Προκύπτε</w:t>
      </w:r>
      <w:r>
        <w:rPr>
          <w:rFonts w:eastAsia="Times New Roman" w:cs="Times New Roman"/>
          <w:szCs w:val="24"/>
        </w:rPr>
        <w:t>ι ανενδοίαστα. Έχουμε ζημιά; Αναφέρεται στο έγγραφό μας.</w:t>
      </w:r>
    </w:p>
    <w:p w14:paraId="5225837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Μπορεί να έχετε δίκιο γενικώς. Όμως, φανταστείτε το εξής, όταν γινόταν η δικογραφία για τον Τσοχατζόπουλο η απόφαση της Βουλής εδώ, της </w:t>
      </w:r>
      <w:r>
        <w:rPr>
          <w:rFonts w:eastAsia="Times New Roman" w:cs="Times New Roman"/>
          <w:szCs w:val="24"/>
        </w:rPr>
        <w:t>ε</w:t>
      </w:r>
      <w:r>
        <w:rPr>
          <w:rFonts w:eastAsia="Times New Roman" w:cs="Times New Roman"/>
          <w:szCs w:val="24"/>
        </w:rPr>
        <w:t>πιτροπής, κύριε Βορίδη, είχε αποφανθεί ότι ο Τσοχατζόπουλος ευ</w:t>
      </w:r>
      <w:r>
        <w:rPr>
          <w:rFonts w:eastAsia="Times New Roman" w:cs="Times New Roman"/>
          <w:szCs w:val="24"/>
        </w:rPr>
        <w:t xml:space="preserve">θύνεται για 21 εκατομμύρια συνολικά και μόνον για το αδίκημα της δωροδοκίας. Το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ε</w:t>
      </w:r>
      <w:r>
        <w:rPr>
          <w:rFonts w:eastAsia="Times New Roman" w:cs="Times New Roman"/>
          <w:szCs w:val="24"/>
        </w:rPr>
        <w:t>φετών, μετά την ανάκριση που διενεργήθηκε, κατέληξε ότι η ζημιά είναι 84 εκατομμύρια.</w:t>
      </w:r>
    </w:p>
    <w:p w14:paraId="5225837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Άρα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πλέον </w:t>
      </w:r>
      <w:r>
        <w:rPr>
          <w:rFonts w:eastAsia="Times New Roman" w:cs="Times New Roman"/>
          <w:szCs w:val="24"/>
        </w:rPr>
        <w:t>ε</w:t>
      </w:r>
      <w:r>
        <w:rPr>
          <w:rFonts w:eastAsia="Times New Roman" w:cs="Times New Roman"/>
          <w:szCs w:val="24"/>
        </w:rPr>
        <w:t>πιτροπή μπορεί να συμπληρώσει και να προσθέ</w:t>
      </w:r>
      <w:r>
        <w:rPr>
          <w:rFonts w:eastAsia="Times New Roman" w:cs="Times New Roman"/>
          <w:szCs w:val="24"/>
        </w:rPr>
        <w:t>σει και σε επίπεδο νέων γεγονότων και σε επίπεδο αιτιολογίας ακόμα και τη συνάφεια</w:t>
      </w:r>
      <w:r>
        <w:rPr>
          <w:rFonts w:eastAsia="Times New Roman" w:cs="Times New Roman"/>
          <w:szCs w:val="24"/>
        </w:rPr>
        <w:t>,</w:t>
      </w:r>
      <w:r>
        <w:rPr>
          <w:rFonts w:eastAsia="Times New Roman" w:cs="Times New Roman"/>
          <w:szCs w:val="24"/>
        </w:rPr>
        <w:t xml:space="preserve"> την οποία εσείς θέλετε και αξιώνετε. Ένα είναι αυτό.</w:t>
      </w:r>
    </w:p>
    <w:p w14:paraId="5225837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Κύριε Πρόεδρε, ένας ρωτούσε τι θα κάνει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Θα σας πω, κύριε Βορίδη, γιατί εσείς θέσατε,</w:t>
      </w:r>
      <w:r>
        <w:rPr>
          <w:rFonts w:eastAsia="Times New Roman" w:cs="Times New Roman"/>
          <w:szCs w:val="24"/>
        </w:rPr>
        <w:t xml:space="preserve"> νομίζω, το ερώτημα. Πέρα από τη διερεύνηση, κατ’ αρχάς, υπάρχει ένα πλούσιο αποδεικτικό υλικό στις έξι δικογραφίες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εμείς λέμε στο κείμενό μας ότι είναι συναφείς. Το ύποπτο πρόσωπο για εμάς είναι ένα, ο πρώην Υπουργός Άμυνας κ. Παπαντωνίου. Άρα είναι </w:t>
      </w:r>
      <w:r>
        <w:rPr>
          <w:rFonts w:eastAsia="Times New Roman" w:cs="Times New Roman"/>
          <w:szCs w:val="24"/>
        </w:rPr>
        <w:t xml:space="preserve">συναφείς κατά την έννοια του άρθρου 129 του Κώδικα Ποινικής Δικονομίας. Είναι μία δικογραφία, λοιπόν, </w:t>
      </w:r>
      <w:r w:rsidRPr="000D5D3B">
        <w:rPr>
          <w:rFonts w:eastAsia="Times New Roman" w:cs="Times New Roman"/>
          <w:szCs w:val="24"/>
        </w:rPr>
        <w:t xml:space="preserve">μία </w:t>
      </w:r>
      <w:r w:rsidRPr="000D5D3B">
        <w:rPr>
          <w:rFonts w:eastAsia="Times New Roman" w:cs="Times New Roman"/>
          <w:szCs w:val="24"/>
        </w:rPr>
        <w:lastRenderedPageBreak/>
        <w:t>θα εξετάσει</w:t>
      </w:r>
      <w:r>
        <w:rPr>
          <w:rFonts w:eastAsia="Times New Roman" w:cs="Times New Roman"/>
          <w:szCs w:val="24"/>
        </w:rPr>
        <w:t>,</w:t>
      </w:r>
      <w:r>
        <w:rPr>
          <w:rFonts w:eastAsia="Times New Roman" w:cs="Times New Roman"/>
          <w:szCs w:val="24"/>
        </w:rPr>
        <w:t xml:space="preserve"> η δικογραφία με όλες αυτές τις πτυχές που διαχέονται στις έξι.</w:t>
      </w:r>
    </w:p>
    <w:p w14:paraId="5225837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Τι θα κάνει; Πρώτον, θα αξιολογήσει το υπάρχον υλικό που είναι </w:t>
      </w:r>
      <w:r>
        <w:rPr>
          <w:rFonts w:eastAsia="Times New Roman" w:cs="Times New Roman"/>
          <w:szCs w:val="24"/>
        </w:rPr>
        <w:t>πλουσιότατο. Ο εισαγγελικός λειτουργός, κύριε Βορίδη, όταν κάνει την έρευνα για τους συμμετόχους την κάνει, την έκανε και θα εξακολουθεί να την κάνει. Όταν έφτασε, λοιπόν, και βλέπει ότι υπάρχουν ενδείξεις ενοχής, πιθανές ευθύνες πολιτικού προσώπου, το στέ</w:t>
      </w:r>
      <w:r>
        <w:rPr>
          <w:rFonts w:eastAsia="Times New Roman" w:cs="Times New Roman"/>
          <w:szCs w:val="24"/>
        </w:rPr>
        <w:t>λνει εδώ. Αυτό κάνουμε τώρα εδώ πέρα.</w:t>
      </w:r>
    </w:p>
    <w:p w14:paraId="5225837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Θα σας πω τι θα κάνει. Είναι τρία πραγματάκια –θα σας τα πω τάκα-τάκα- και γι’ αυτό θεωρώ ότι θα είναι πολύ σύντομο το έργο της </w:t>
      </w:r>
      <w:r>
        <w:rPr>
          <w:rFonts w:eastAsia="Times New Roman" w:cs="Times New Roman"/>
          <w:szCs w:val="24"/>
        </w:rPr>
        <w:t>ε</w:t>
      </w:r>
      <w:r>
        <w:rPr>
          <w:rFonts w:eastAsia="Times New Roman" w:cs="Times New Roman"/>
          <w:szCs w:val="24"/>
        </w:rPr>
        <w:t>πιτροπής αυτής. Υπάρχει πλούσιο υλικό. Εγώ κοίταξα τις δικογραφίες, τις είδα και τις έξι.</w:t>
      </w:r>
      <w:r>
        <w:rPr>
          <w:rFonts w:eastAsia="Times New Roman" w:cs="Times New Roman"/>
          <w:szCs w:val="24"/>
        </w:rPr>
        <w:t xml:space="preserve"> Υπάρχει πάρα πολύ καλό και πλούσιο υλικό. </w:t>
      </w:r>
    </w:p>
    <w:p w14:paraId="5225837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Πρώτον, θα αξιολογήσει το υλικό αυτό που είπαμε. Δεύτερον, θα διεξαγάγει την έρευνα που δεν έκανε ο εισαγγελέας αποκλειστικά και μόνον για τον κ. Παπαντωνίου. </w:t>
      </w:r>
    </w:p>
    <w:p w14:paraId="5225838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Τι μπορεί να πει για τον κ. Παπαντωνίου; Τι δεν υπάρ</w:t>
      </w:r>
      <w:r>
        <w:rPr>
          <w:rFonts w:eastAsia="Times New Roman" w:cs="Times New Roman"/>
          <w:szCs w:val="24"/>
        </w:rPr>
        <w:t xml:space="preserve">χει στη δικογραφία, κύριε Βορίδη; Τρία πράγματα δεν υπάρχουν. </w:t>
      </w:r>
      <w:r>
        <w:rPr>
          <w:rFonts w:eastAsia="Times New Roman" w:cs="Times New Roman"/>
          <w:szCs w:val="24"/>
        </w:rPr>
        <w:lastRenderedPageBreak/>
        <w:t>Πρώτον, αντίγραφο τις λίστας Λαγκάρντ όπου βρέθηκε η κατάθεση του 1,3 εκατομμυρίων. Δεύτερον, οι τρεις καταδικαστικές αποφάσεις για τη μη δήλωση ή δήλωση ανακριβούς «πόθεν έσχες». Η μία είναι αμ</w:t>
      </w:r>
      <w:r>
        <w:rPr>
          <w:rFonts w:eastAsia="Times New Roman" w:cs="Times New Roman"/>
          <w:szCs w:val="24"/>
        </w:rPr>
        <w:t>ετάκλητη υπόθεση, τέσσερα χρόνια φυλακή. Η άλλη είναι τελεσίδικη, επίσης τέσσερα χρόνια φυλακή. Και η άλλη είναι οριστική απόφαση. Έχει τρεις καταδικαστικές αποφάσεις, λοιπόν, ο κ. Παπαντωνίου: αμετάκλητη, τελεσίδικη και οριστική, όλες με τέσσερα χρόνια πο</w:t>
      </w:r>
      <w:r>
        <w:rPr>
          <w:rFonts w:eastAsia="Times New Roman" w:cs="Times New Roman"/>
          <w:szCs w:val="24"/>
        </w:rPr>
        <w:t>ινή φυλάκισης.</w:t>
      </w:r>
    </w:p>
    <w:p w14:paraId="5225838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Τρίτον, εκείνο που δεν υπάρχει, επίσης, κύριοι συνάδελφοι, στις δικογραφίες είναι το άνοιγμα των λογαριασμών, το οποίο σήμερα, για εμάς, είναι ένα πολύ ισχυρό, ισχυρότατο, μέσο το οποίο πρέπει ασφαλώς να κάνει χρήση η προανακριτική επιτροπή.</w:t>
      </w:r>
      <w:r>
        <w:rPr>
          <w:rFonts w:eastAsia="Times New Roman" w:cs="Times New Roman"/>
          <w:szCs w:val="24"/>
        </w:rPr>
        <w:t xml:space="preserve"> </w:t>
      </w:r>
    </w:p>
    <w:p w14:paraId="5225838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τελευταίο, πόσα στοιχεία προσκομίζει ο ύποπτος, ο κ. Παπαντωνίου. Ας μας φέρει όσα και ό,τι θέλει. Θα τα αξιολογήσουμε όλα και θα τα στείλουμε στην εισαγγελική αρχή για τα περαιτέρω. Αυτό είναι το έργο. Τόσο απλά.</w:t>
      </w:r>
    </w:p>
    <w:p w14:paraId="5225838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Τώρα, κύριε Πρόεδρε, θα μπορούσα να π</w:t>
      </w:r>
      <w:r>
        <w:rPr>
          <w:rFonts w:eastAsia="Times New Roman" w:cs="Times New Roman"/>
          <w:szCs w:val="24"/>
        </w:rPr>
        <w:t xml:space="preserve">ω λίγα πράγματα για την διαφθορά. Κύριε Λοβέρδο, σε εσάς θα το πω. Ο κ. </w:t>
      </w:r>
      <w:r>
        <w:rPr>
          <w:rFonts w:eastAsia="Times New Roman" w:cs="Times New Roman"/>
          <w:szCs w:val="24"/>
        </w:rPr>
        <w:lastRenderedPageBreak/>
        <w:t>Βενιζέλος προλογίζει το σύγγραμμα του Χαράλαμπου Δημόπουλου που επιγράφεται</w:t>
      </w:r>
      <w:r>
        <w:rPr>
          <w:rFonts w:eastAsia="Times New Roman" w:cs="Times New Roman"/>
          <w:szCs w:val="24"/>
        </w:rPr>
        <w:t>:</w:t>
      </w:r>
      <w:r>
        <w:rPr>
          <w:rFonts w:eastAsia="Times New Roman" w:cs="Times New Roman"/>
          <w:szCs w:val="24"/>
        </w:rPr>
        <w:t xml:space="preserve"> «Η διαφθορά». Έχει, λοιπόν, έναν πρόλογο με τον οποίο θα μπορούσα να συμφωνήσω οπωσδήποτε σε όλα. Τι είναι </w:t>
      </w:r>
      <w:r>
        <w:rPr>
          <w:rFonts w:eastAsia="Times New Roman" w:cs="Times New Roman"/>
          <w:szCs w:val="24"/>
        </w:rPr>
        <w:t xml:space="preserve">διαφθορά, αν είναι ενδημικό ή συγκυριακό φαινόμενο, αν είναι ελληνικό ή αν είναι ευρωπαϊκό, αν είναι ευρωπαϊκό ή αν είναι διεθνές. Θα συμφωνούσα με τον πρόλογο αυτόν του κ. Βενιζέλου. </w:t>
      </w:r>
    </w:p>
    <w:p w14:paraId="5225838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Όμως, εδώ ποιο είναι το πρόβλημα τώρα; Ενώ όλοι λέμε ότι υπάρχει διαφθο</w:t>
      </w:r>
      <w:r>
        <w:rPr>
          <w:rFonts w:eastAsia="Times New Roman" w:cs="Times New Roman"/>
          <w:szCs w:val="24"/>
        </w:rPr>
        <w:t xml:space="preserve">ρά σε πολλά επίπεδα έκφανσης της πολιτικής, οικονομικής ζωής, της διοίκησης κ.λπ., τι δεν συνειδητοποιούμε; Μέχρι τώρα λέμε ότι μόνον τα τελευταία χρόνια πλέον η έννοια της διαφθοράς αποτέλεσε υλικό για νομοθέτηση αντιμετώπισής του. </w:t>
      </w:r>
    </w:p>
    <w:p w14:paraId="52258385" w14:textId="77777777" w:rsidR="005D2FD3" w:rsidRDefault="00310839">
      <w:pPr>
        <w:spacing w:line="600" w:lineRule="auto"/>
        <w:ind w:firstLine="720"/>
        <w:jc w:val="both"/>
        <w:rPr>
          <w:rFonts w:eastAsia="Times New Roman"/>
          <w:szCs w:val="24"/>
        </w:rPr>
      </w:pPr>
      <w:r>
        <w:rPr>
          <w:rFonts w:eastAsia="Times New Roman"/>
          <w:szCs w:val="24"/>
        </w:rPr>
        <w:t>Ξέρετε γιατί; Γιατί στ</w:t>
      </w:r>
      <w:r>
        <w:rPr>
          <w:rFonts w:eastAsia="Times New Roman"/>
          <w:szCs w:val="24"/>
        </w:rPr>
        <w:t>ην ατομοκεντρική φιλοσοφία του Ποινικού Δικαίου -μιλάω και με τους συναδέλφους σας τους δικηγόρους- η παράδοση του Ποινικού Δικαίου τιμωρεί συγκεκριμένες πράξεις, δεν τιμωρεί φαινόμενα. Και έτσι λέγαμε: Ο δωροδοκών ή ο δωροδοκούμενος ευθύνονται, αδιάφορα α</w:t>
      </w:r>
      <w:r>
        <w:rPr>
          <w:rFonts w:eastAsia="Times New Roman"/>
          <w:szCs w:val="24"/>
        </w:rPr>
        <w:t>ν είναι διεφθαρμένος ή ο δωροδοκών ή ο δωροδοκούμενος.</w:t>
      </w:r>
    </w:p>
    <w:p w14:paraId="52258386" w14:textId="77777777" w:rsidR="005D2FD3" w:rsidRDefault="00310839">
      <w:pPr>
        <w:spacing w:line="600" w:lineRule="auto"/>
        <w:ind w:firstLine="720"/>
        <w:jc w:val="both"/>
        <w:rPr>
          <w:rFonts w:eastAsia="Times New Roman"/>
          <w:szCs w:val="24"/>
        </w:rPr>
      </w:pPr>
      <w:r>
        <w:rPr>
          <w:rFonts w:eastAsia="Times New Roman"/>
          <w:szCs w:val="24"/>
        </w:rPr>
        <w:lastRenderedPageBreak/>
        <w:t>Αυτό, όμως, κατέστη πλέον ανάγκη όχι μόνο ελληνική αλλά και διεθνής, το φαινόμενο της διαφθοράς να αντιμετωπιστεί πλέον και με την τροποποίηση ποινικού νόμου. Έτσι, λοιπόν και ο εθνικός και ο υπερεθνικ</w:t>
      </w:r>
      <w:r>
        <w:rPr>
          <w:rFonts w:eastAsia="Times New Roman"/>
          <w:szCs w:val="24"/>
        </w:rPr>
        <w:t>ός νομοθέτης, πράγματι, βρήκαν τρόπους και έκαναν και υπερνομοθετικά κείμενα και εδώ στην Ελλάδα ο ν.2803/2000 και ο ν.3691/2008 για το ξέπλυμα. Έτσι, λοιπόν, έχουμε αντιμετώπιση και των φαινομένων τουλάχιστον σε επίπεδο δικαιικό.</w:t>
      </w:r>
    </w:p>
    <w:p w14:paraId="52258387" w14:textId="77777777" w:rsidR="005D2FD3" w:rsidRDefault="00310839">
      <w:pPr>
        <w:spacing w:line="600" w:lineRule="auto"/>
        <w:ind w:firstLine="720"/>
        <w:jc w:val="both"/>
        <w:rPr>
          <w:rFonts w:eastAsia="Times New Roman"/>
          <w:szCs w:val="24"/>
        </w:rPr>
      </w:pPr>
      <w:r>
        <w:rPr>
          <w:rFonts w:eastAsia="Times New Roman"/>
          <w:szCs w:val="24"/>
        </w:rPr>
        <w:t>Κύριοι συνάδελφοι, από με</w:t>
      </w:r>
      <w:r>
        <w:rPr>
          <w:rFonts w:eastAsia="Times New Roman"/>
          <w:szCs w:val="24"/>
        </w:rPr>
        <w:t>λέτες δημοσιογραφικές και όχι μόνο</w:t>
      </w:r>
      <w:r>
        <w:rPr>
          <w:rFonts w:eastAsia="Times New Roman"/>
          <w:szCs w:val="24"/>
        </w:rPr>
        <w:t>,</w:t>
      </w:r>
      <w:r>
        <w:rPr>
          <w:rFonts w:eastAsia="Times New Roman"/>
          <w:szCs w:val="24"/>
        </w:rPr>
        <w:t xml:space="preserve"> αν υπολογιστεί η διαφθορά στο</w:t>
      </w:r>
      <w:r>
        <w:rPr>
          <w:rFonts w:eastAsia="Times New Roman"/>
          <w:szCs w:val="24"/>
        </w:rPr>
        <w:t>ν</w:t>
      </w:r>
      <w:r>
        <w:rPr>
          <w:rFonts w:eastAsia="Times New Roman"/>
          <w:szCs w:val="24"/>
        </w:rPr>
        <w:t xml:space="preserve"> χώρο των εξοπλιστικών και της υγείας, θα μπορούσε </w:t>
      </w:r>
      <w:r>
        <w:rPr>
          <w:rFonts w:eastAsia="Times New Roman"/>
          <w:szCs w:val="24"/>
        </w:rPr>
        <w:t xml:space="preserve">κάποιος </w:t>
      </w:r>
      <w:r>
        <w:rPr>
          <w:rFonts w:eastAsia="Times New Roman"/>
          <w:szCs w:val="24"/>
        </w:rPr>
        <w:t xml:space="preserve">να πει ότι το πάρτι που γινόταν στους εξοπλισμούς και στον χώρο της υγείας θα αρκούσε να αιτιολογήσει </w:t>
      </w:r>
      <w:r>
        <w:rPr>
          <w:rFonts w:eastAsia="Times New Roman"/>
          <w:szCs w:val="24"/>
        </w:rPr>
        <w:t xml:space="preserve">κάποιος </w:t>
      </w:r>
      <w:r>
        <w:rPr>
          <w:rFonts w:eastAsia="Times New Roman"/>
          <w:szCs w:val="24"/>
        </w:rPr>
        <w:t>το ότι η χώρα είχε μι</w:t>
      </w:r>
      <w:r>
        <w:rPr>
          <w:rFonts w:eastAsia="Times New Roman"/>
          <w:szCs w:val="24"/>
        </w:rPr>
        <w:t xml:space="preserve">α πορεία πλέον που δεν ήταν αναστρέψιμη. Δεν ήταν αναστρέψιμη στον χώρο της υγείας. Τεράστια ποσά! </w:t>
      </w:r>
    </w:p>
    <w:p w14:paraId="52258388" w14:textId="77777777" w:rsidR="005D2FD3" w:rsidRDefault="00310839">
      <w:pPr>
        <w:spacing w:line="600" w:lineRule="auto"/>
        <w:ind w:firstLine="720"/>
        <w:jc w:val="both"/>
        <w:rPr>
          <w:rFonts w:eastAsia="Times New Roman"/>
          <w:szCs w:val="24"/>
        </w:rPr>
      </w:pPr>
      <w:r>
        <w:rPr>
          <w:rFonts w:eastAsia="Times New Roman"/>
          <w:szCs w:val="24"/>
        </w:rPr>
        <w:t>Φανταστείτε δε, επειδή μιλάμε τώρα για τις τυχόν ευθύνες ποινικές του κ. Παπαντωνίου, ότι είχαμε από το 1996 μέχρι το 2001 τον κ. Τσοχατζόπουλο, Υπουργό Άμυ</w:t>
      </w:r>
      <w:r>
        <w:rPr>
          <w:rFonts w:eastAsia="Times New Roman"/>
          <w:szCs w:val="24"/>
        </w:rPr>
        <w:t xml:space="preserve">νας. Μίζες, μίζες, μίζες. Λέγαμε, τελείωσαν οι μίζες στα εξοπλιστικά. Τώρα έχουμε από το 2001 μέχρι το 2006 με ύποπτο τον κ. Παπαντωνίου. Άρα </w:t>
      </w:r>
      <w:r>
        <w:rPr>
          <w:rFonts w:eastAsia="Times New Roman"/>
          <w:szCs w:val="24"/>
        </w:rPr>
        <w:lastRenderedPageBreak/>
        <w:t xml:space="preserve">είναι μια περίοδος περίπου μιας δεκαετίας </w:t>
      </w:r>
      <w:r>
        <w:rPr>
          <w:rFonts w:eastAsia="Times New Roman"/>
          <w:szCs w:val="24"/>
        </w:rPr>
        <w:t xml:space="preserve">κατά τη διάρκεια της οποίας </w:t>
      </w:r>
      <w:r>
        <w:rPr>
          <w:rFonts w:eastAsia="Times New Roman"/>
          <w:szCs w:val="24"/>
        </w:rPr>
        <w:t>οι μίζες στα εξοπλιστικά έδιναν και έπαιρναν</w:t>
      </w:r>
      <w:r>
        <w:rPr>
          <w:rFonts w:eastAsia="Times New Roman"/>
          <w:szCs w:val="24"/>
        </w:rPr>
        <w:t>.</w:t>
      </w:r>
    </w:p>
    <w:p w14:paraId="52258389" w14:textId="77777777" w:rsidR="005D2FD3" w:rsidRDefault="00310839">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Έως το 2006;</w:t>
      </w:r>
    </w:p>
    <w:p w14:paraId="5225838A" w14:textId="77777777" w:rsidR="005D2FD3" w:rsidRDefault="00310839">
      <w:pPr>
        <w:spacing w:line="600" w:lineRule="auto"/>
        <w:ind w:firstLine="720"/>
        <w:jc w:val="both"/>
        <w:rPr>
          <w:rFonts w:eastAsia="Times New Roman"/>
          <w:b/>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Από το 2001 μέχρι το 2006, βεβαίως.</w:t>
      </w:r>
      <w:r>
        <w:rPr>
          <w:rFonts w:eastAsia="Times New Roman"/>
          <w:b/>
          <w:szCs w:val="24"/>
        </w:rPr>
        <w:t xml:space="preserve"> </w:t>
      </w:r>
    </w:p>
    <w:p w14:paraId="5225838B" w14:textId="77777777" w:rsidR="005D2FD3" w:rsidRDefault="00310839">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Κάνετε λάθος τη χρονιά.</w:t>
      </w:r>
    </w:p>
    <w:p w14:paraId="5225838C" w14:textId="77777777" w:rsidR="005D2FD3" w:rsidRDefault="00310839">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 xml:space="preserve">Και εδώ θα κάνω λίγο τον συνήγορο του διαβόλου… </w:t>
      </w:r>
    </w:p>
    <w:p w14:paraId="5225838D" w14:textId="77777777" w:rsidR="005D2FD3" w:rsidRDefault="00310839">
      <w:pPr>
        <w:spacing w:line="600" w:lineRule="auto"/>
        <w:ind w:firstLine="720"/>
        <w:jc w:val="both"/>
        <w:rPr>
          <w:rFonts w:eastAsia="Times New Roman"/>
          <w:szCs w:val="24"/>
        </w:rPr>
      </w:pPr>
      <w:r>
        <w:rPr>
          <w:rFonts w:eastAsia="Times New Roman" w:cs="Times New Roman"/>
          <w:szCs w:val="24"/>
        </w:rPr>
        <w:t xml:space="preserve">(Στο σημείο αυτό κτυπάει το κουδούνι λήξεως του χρόνου </w:t>
      </w:r>
      <w:r>
        <w:rPr>
          <w:rFonts w:eastAsia="Times New Roman" w:cs="Times New Roman"/>
          <w:szCs w:val="24"/>
        </w:rPr>
        <w:t>ομιλίας του κυρίου Βουλευτή)</w:t>
      </w:r>
    </w:p>
    <w:p w14:paraId="5225838E" w14:textId="77777777" w:rsidR="005D2FD3" w:rsidRDefault="00310839">
      <w:pPr>
        <w:spacing w:line="600" w:lineRule="auto"/>
        <w:ind w:firstLine="720"/>
        <w:jc w:val="both"/>
        <w:rPr>
          <w:rFonts w:eastAsia="Times New Roman"/>
          <w:b/>
          <w:szCs w:val="24"/>
        </w:rPr>
      </w:pPr>
      <w:r>
        <w:rPr>
          <w:rFonts w:eastAsia="Times New Roman"/>
          <w:szCs w:val="24"/>
        </w:rPr>
        <w:t>Τελειώνω, κύριε Πρόεδρε.</w:t>
      </w:r>
    </w:p>
    <w:p w14:paraId="5225838F" w14:textId="77777777" w:rsidR="005D2FD3" w:rsidRDefault="00310839">
      <w:pPr>
        <w:spacing w:line="600" w:lineRule="auto"/>
        <w:ind w:firstLine="720"/>
        <w:jc w:val="both"/>
        <w:rPr>
          <w:rFonts w:eastAsia="Times New Roman"/>
          <w:szCs w:val="24"/>
        </w:rPr>
      </w:pPr>
      <w:r>
        <w:rPr>
          <w:rFonts w:eastAsia="Times New Roman"/>
          <w:szCs w:val="24"/>
        </w:rPr>
        <w:t xml:space="preserve">Όταν ο κ. Παπαντωνίου εμφανίστηκε στο δευτεροβάθμιο δικαστήριο, στο </w:t>
      </w:r>
      <w:r>
        <w:rPr>
          <w:rFonts w:eastAsia="Times New Roman"/>
          <w:szCs w:val="24"/>
        </w:rPr>
        <w:t>π</w:t>
      </w:r>
      <w:r>
        <w:rPr>
          <w:rFonts w:eastAsia="Times New Roman"/>
          <w:szCs w:val="24"/>
        </w:rPr>
        <w:t xml:space="preserve">ενταμελές </w:t>
      </w:r>
      <w:r>
        <w:rPr>
          <w:rFonts w:eastAsia="Times New Roman"/>
          <w:szCs w:val="24"/>
        </w:rPr>
        <w:t>ε</w:t>
      </w:r>
      <w:r>
        <w:rPr>
          <w:rFonts w:eastAsia="Times New Roman"/>
          <w:szCs w:val="24"/>
        </w:rPr>
        <w:t xml:space="preserve">φετείο, ως μάρτυρας μαζί με τον κ. Βενιζέλο και τον κ. Σημίτη ρωτήθηκε από τον </w:t>
      </w:r>
      <w:r>
        <w:rPr>
          <w:rFonts w:eastAsia="Times New Roman"/>
          <w:szCs w:val="24"/>
        </w:rPr>
        <w:t>π</w:t>
      </w:r>
      <w:r>
        <w:rPr>
          <w:rFonts w:eastAsia="Times New Roman"/>
          <w:szCs w:val="24"/>
        </w:rPr>
        <w:t xml:space="preserve">ρόεδρο το εξής: «Κύριε Παπαντωνίου, εσείς </w:t>
      </w:r>
      <w:r>
        <w:rPr>
          <w:rFonts w:eastAsia="Times New Roman"/>
          <w:szCs w:val="24"/>
        </w:rPr>
        <w:t>ως Υπουργός Άμυνας, που διαδεχθήκατε τον κ. Τσοχατζόπουλο, διαπιστώσατε στη θητεία σας κάποιες υπόγειες διαδρομές ποσών, κ</w:t>
      </w:r>
      <w:r>
        <w:rPr>
          <w:rFonts w:eastAsia="Times New Roman"/>
          <w:szCs w:val="24"/>
        </w:rPr>
        <w:t>αι λοιπά</w:t>
      </w:r>
      <w:r>
        <w:rPr>
          <w:rFonts w:eastAsia="Times New Roman"/>
          <w:szCs w:val="24"/>
        </w:rPr>
        <w:t>;»</w:t>
      </w:r>
    </w:p>
    <w:p w14:paraId="52258390" w14:textId="77777777" w:rsidR="005D2FD3" w:rsidRDefault="00310839">
      <w:pPr>
        <w:spacing w:line="600" w:lineRule="auto"/>
        <w:ind w:firstLine="720"/>
        <w:jc w:val="both"/>
        <w:rPr>
          <w:rFonts w:eastAsia="Times New Roman"/>
          <w:szCs w:val="24"/>
        </w:rPr>
      </w:pPr>
      <w:r>
        <w:rPr>
          <w:rFonts w:eastAsia="Times New Roman"/>
          <w:szCs w:val="24"/>
        </w:rPr>
        <w:lastRenderedPageBreak/>
        <w:t>Απάντηση του κ. Παπαντωνίου: «Εάν το διαπίστωνα, κύριε Πρόεδρε, το πρώτο που θα έκανα θα ήταν να τα φέρω σε εσάς».</w:t>
      </w:r>
    </w:p>
    <w:p w14:paraId="52258391" w14:textId="77777777" w:rsidR="005D2FD3" w:rsidRDefault="00310839">
      <w:pPr>
        <w:spacing w:line="600" w:lineRule="auto"/>
        <w:ind w:firstLine="720"/>
        <w:jc w:val="both"/>
        <w:rPr>
          <w:rFonts w:eastAsia="Times New Roman"/>
          <w:szCs w:val="24"/>
        </w:rPr>
      </w:pPr>
      <w:r>
        <w:rPr>
          <w:rFonts w:eastAsia="Times New Roman"/>
          <w:szCs w:val="24"/>
        </w:rPr>
        <w:t>Τελικά έ</w:t>
      </w:r>
      <w:r>
        <w:rPr>
          <w:rFonts w:eastAsia="Times New Roman"/>
          <w:szCs w:val="24"/>
        </w:rPr>
        <w:t>ρχεται ο ίδιος σε αυτούς, χωρίς να το φέρνει ο ίδιος, αναγκαστικά έρχεται ο ίδιος.</w:t>
      </w:r>
    </w:p>
    <w:p w14:paraId="52258392" w14:textId="77777777" w:rsidR="005D2FD3" w:rsidRDefault="00310839">
      <w:pPr>
        <w:spacing w:line="600" w:lineRule="auto"/>
        <w:ind w:firstLine="720"/>
        <w:jc w:val="both"/>
        <w:rPr>
          <w:rFonts w:eastAsia="Times New Roman"/>
          <w:szCs w:val="24"/>
        </w:rPr>
      </w:pPr>
      <w:r>
        <w:rPr>
          <w:rFonts w:eastAsia="Times New Roman"/>
          <w:szCs w:val="24"/>
        </w:rPr>
        <w:t xml:space="preserve">Θα ήταν παράλειψη, εάν δεν τόνιζα -και θα τελειώσω με αυτό, κύριε Πρόεδρε- ότι την περίοδο 2001 - 2005 η Ελλάδα ήταν η πρώτη στον κόσμο αγοράστρια οπλικών συστημάτων από τις ΗΠΑ. Το δε διάστημα της κρίσης 2008 - 2011 -νομίζω- ήταν πέμπτη στον κόσμο αγοράς </w:t>
      </w:r>
      <w:r>
        <w:rPr>
          <w:rFonts w:eastAsia="Times New Roman"/>
          <w:szCs w:val="24"/>
        </w:rPr>
        <w:t xml:space="preserve">πάλι τέτοιων οπλικών συστημάτων. </w:t>
      </w:r>
    </w:p>
    <w:p w14:paraId="52258393" w14:textId="77777777" w:rsidR="005D2FD3" w:rsidRDefault="00310839">
      <w:pPr>
        <w:spacing w:line="600" w:lineRule="auto"/>
        <w:ind w:firstLine="720"/>
        <w:jc w:val="both"/>
        <w:rPr>
          <w:rFonts w:eastAsia="Times New Roman"/>
          <w:szCs w:val="24"/>
        </w:rPr>
      </w:pPr>
      <w:r>
        <w:rPr>
          <w:rFonts w:eastAsia="Times New Roman"/>
          <w:szCs w:val="24"/>
        </w:rPr>
        <w:t>Η συνολική δαπάνη της αγοράς του αιώνα ήταν 53 δισεκατομμύρια, κύριε Πρόεδρε, και με τις ωριμάνσεις γύρω στα 57 δισεκατομμύρια. Όλο το ποσό της αγοράς του αιώνα -και σημειώστε το, παρακαλώ- εξασφαλίστηκε αποκλειστικά από ε</w:t>
      </w:r>
      <w:r>
        <w:rPr>
          <w:rFonts w:eastAsia="Times New Roman"/>
          <w:szCs w:val="24"/>
        </w:rPr>
        <w:t>ξωτερικό δανεισμό που πληρώνουμε ακόμα και σήμερα. Σημειώστε το απλά. Μάλιστα, λένε μερικοί ότι το μεγαλύτερο μέρος των οπλικών συστημάτων</w:t>
      </w:r>
      <w:r>
        <w:rPr>
          <w:rFonts w:eastAsia="Times New Roman"/>
          <w:szCs w:val="24"/>
        </w:rPr>
        <w:t>,</w:t>
      </w:r>
      <w:r>
        <w:rPr>
          <w:rFonts w:eastAsia="Times New Roman"/>
          <w:szCs w:val="24"/>
        </w:rPr>
        <w:t xml:space="preserve"> που αγοράστηκαν στην αγορά του αιώνα</w:t>
      </w:r>
      <w:r>
        <w:rPr>
          <w:rFonts w:eastAsia="Times New Roman"/>
          <w:szCs w:val="24"/>
        </w:rPr>
        <w:t>,</w:t>
      </w:r>
      <w:r>
        <w:rPr>
          <w:rFonts w:eastAsia="Times New Roman"/>
          <w:szCs w:val="24"/>
        </w:rPr>
        <w:t xml:space="preserve"> ήταν σχεδόν αχρείαστα, γιατί δεν ανταποκρίνονταν και δεν «κούμπωναν» με τη δομ</w:t>
      </w:r>
      <w:r>
        <w:rPr>
          <w:rFonts w:eastAsia="Times New Roman"/>
          <w:szCs w:val="24"/>
        </w:rPr>
        <w:t xml:space="preserve">ή και τη φιλοσοφία του αμυντικού δόγματος της χώρας. </w:t>
      </w:r>
      <w:r>
        <w:rPr>
          <w:rFonts w:eastAsia="Times New Roman"/>
          <w:szCs w:val="24"/>
        </w:rPr>
        <w:lastRenderedPageBreak/>
        <w:t>Καταλαβαίνετε, λοιπόν, ότι το έγκλημα είναι στο τετράγωνο και διπλό.</w:t>
      </w:r>
    </w:p>
    <w:p w14:paraId="52258394" w14:textId="77777777" w:rsidR="005D2FD3" w:rsidRDefault="00310839">
      <w:pPr>
        <w:spacing w:line="600" w:lineRule="auto"/>
        <w:ind w:firstLine="720"/>
        <w:jc w:val="both"/>
        <w:rPr>
          <w:rFonts w:eastAsia="Times New Roman"/>
          <w:szCs w:val="24"/>
        </w:rPr>
      </w:pPr>
      <w:r>
        <w:rPr>
          <w:rFonts w:eastAsia="Times New Roman" w:cs="Times New Roman"/>
          <w:b/>
          <w:szCs w:val="24"/>
        </w:rPr>
        <w:t xml:space="preserve">ΝΙΚΟΛΑΟΣ </w:t>
      </w:r>
      <w:r>
        <w:rPr>
          <w:rFonts w:eastAsia="Times New Roman"/>
          <w:b/>
          <w:szCs w:val="24"/>
        </w:rPr>
        <w:t xml:space="preserve">ΔΕΝΔΙΑΣ: </w:t>
      </w:r>
      <w:r>
        <w:rPr>
          <w:rFonts w:eastAsia="Times New Roman"/>
          <w:szCs w:val="24"/>
        </w:rPr>
        <w:t>Είναι τετραπλό.</w:t>
      </w:r>
    </w:p>
    <w:p w14:paraId="52258395" w14:textId="77777777" w:rsidR="005D2FD3" w:rsidRDefault="00310839">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Και ένα τελευταίο, κύριε Πρόεδρε και τελείωσα.</w:t>
      </w:r>
    </w:p>
    <w:p w14:paraId="52258396" w14:textId="77777777" w:rsidR="005D2FD3" w:rsidRDefault="00310839">
      <w:pPr>
        <w:spacing w:line="600" w:lineRule="auto"/>
        <w:ind w:firstLine="720"/>
        <w:jc w:val="both"/>
        <w:rPr>
          <w:rFonts w:eastAsia="Times New Roman"/>
          <w:szCs w:val="24"/>
        </w:rPr>
      </w:pPr>
      <w:r>
        <w:rPr>
          <w:rFonts w:eastAsia="Times New Roman"/>
          <w:szCs w:val="24"/>
        </w:rPr>
        <w:t>Η νομολογία -και εσάς αφορά, κύριε</w:t>
      </w:r>
      <w:r>
        <w:rPr>
          <w:rFonts w:eastAsia="Times New Roman"/>
          <w:szCs w:val="24"/>
        </w:rPr>
        <w:t xml:space="preserve"> Δένδια- έχει αποφανθεί πλέον με αποφάσεις μετά το 2009 ότι η νομιμοποίηση του ξεπλύματος βρώμικού χρήματος, να το πω έτσι, έχει αποσυνδεθεί πλέον από τυχόν κατάφαση του βασικού εγκλήματος. Απλά αξιοποιείται παρεμπιπτόντως το βασικό έγκλημα να αποδειχθεί η</w:t>
      </w:r>
      <w:r>
        <w:rPr>
          <w:rFonts w:eastAsia="Times New Roman"/>
          <w:szCs w:val="24"/>
        </w:rPr>
        <w:t xml:space="preserve"> δικανική πεποίθηση περί τέλεσής του, άσχετα εάν υπάρχει καταδικαστική απόφαση ή όχι, άσχετα αν παραγράφεται ή όχι, άσχετα αν ασκήθηκε ποινική δίωξη ή όχι. Συμφωνούμε σε αυτό; Συμφωνούμε.</w:t>
      </w:r>
    </w:p>
    <w:p w14:paraId="52258397" w14:textId="77777777" w:rsidR="005D2FD3" w:rsidRDefault="00310839">
      <w:pPr>
        <w:spacing w:line="600" w:lineRule="auto"/>
        <w:ind w:firstLine="720"/>
        <w:jc w:val="both"/>
        <w:rPr>
          <w:rFonts w:eastAsia="Times New Roman"/>
          <w:szCs w:val="24"/>
        </w:rPr>
      </w:pPr>
      <w:r>
        <w:rPr>
          <w:rFonts w:eastAsia="Times New Roman"/>
          <w:szCs w:val="24"/>
        </w:rPr>
        <w:t>Άρα, λοιπόν, αποδεσμεύουμε το αδίκημα της νομιμοποίησης από το βασικ</w:t>
      </w:r>
      <w:r>
        <w:rPr>
          <w:rFonts w:eastAsia="Times New Roman"/>
          <w:szCs w:val="24"/>
        </w:rPr>
        <w:t xml:space="preserve">ό έγκλημα, εάν υπάρχει κατηγορία ή εάν έχει παραγραφεί και πλέον, εφόσον δεν ανάγεται στα υπουργικά καθήκοντα και στις υπουργικές αρμοδιότητες -έτσι είπε η νομολογία πάγια και σταθερά, έχω σωρεία αποφάσεων που θα τις δώσω </w:t>
      </w:r>
      <w:r>
        <w:rPr>
          <w:rFonts w:eastAsia="Times New Roman"/>
          <w:szCs w:val="24"/>
        </w:rPr>
        <w:lastRenderedPageBreak/>
        <w:t xml:space="preserve">στην </w:t>
      </w:r>
      <w:r>
        <w:rPr>
          <w:rFonts w:eastAsia="Times New Roman"/>
          <w:szCs w:val="24"/>
        </w:rPr>
        <w:t>ε</w:t>
      </w:r>
      <w:r>
        <w:rPr>
          <w:rFonts w:eastAsia="Times New Roman"/>
          <w:szCs w:val="24"/>
        </w:rPr>
        <w:t xml:space="preserve">πιτροπή- με αυτή την έννοια </w:t>
      </w:r>
      <w:r>
        <w:rPr>
          <w:rFonts w:eastAsia="Times New Roman"/>
          <w:szCs w:val="24"/>
        </w:rPr>
        <w:t xml:space="preserve">ξεφεύγει, λέει, η νομολογία από τον έλεγχο της Βουλής, κύριε Βορίδη και ανάγεται στην αρμοδιότητα αποκλειστικά -θα το δείτε αυτό στην </w:t>
      </w:r>
      <w:r>
        <w:rPr>
          <w:rFonts w:eastAsia="Times New Roman"/>
          <w:szCs w:val="24"/>
        </w:rPr>
        <w:t>ε</w:t>
      </w:r>
      <w:r>
        <w:rPr>
          <w:rFonts w:eastAsia="Times New Roman"/>
          <w:szCs w:val="24"/>
        </w:rPr>
        <w:t>πιτροπή- των κοινών εισαγγελικών και δικαστικών αρχών.</w:t>
      </w:r>
    </w:p>
    <w:p w14:paraId="52258398" w14:textId="77777777" w:rsidR="005D2FD3" w:rsidRDefault="00310839">
      <w:pPr>
        <w:spacing w:line="600" w:lineRule="auto"/>
        <w:ind w:firstLine="720"/>
        <w:jc w:val="both"/>
        <w:rPr>
          <w:rFonts w:eastAsia="Times New Roman"/>
          <w:szCs w:val="24"/>
        </w:rPr>
      </w:pPr>
      <w:r>
        <w:rPr>
          <w:rFonts w:eastAsia="Times New Roman"/>
          <w:szCs w:val="24"/>
        </w:rPr>
        <w:t>Άρα η παραγραφή είναι δεκαπενταετής από τότε που αρχίζει. Θα δούμε</w:t>
      </w:r>
      <w:r>
        <w:rPr>
          <w:rFonts w:eastAsia="Times New Roman"/>
          <w:szCs w:val="24"/>
        </w:rPr>
        <w:t xml:space="preserve"> πότε αρχίζει. Ο κ. Παρασκευόπουλος έκανε πολύ σωστή σκέψη πότε αρχίζει η παραγραφή στη νομιμοποίηση. Αν έχουμε νομιμοποίηση και το 2010 και το 2009 και το 2008, όπως λένε καταδικαστικές αποφάσεις για το «πόθεν έσχες», θα δούμε πότε αρχίζει, άρα δεκαπενταε</w:t>
      </w:r>
      <w:r>
        <w:rPr>
          <w:rFonts w:eastAsia="Times New Roman"/>
          <w:szCs w:val="24"/>
        </w:rPr>
        <w:t>τής η παραγραφή.</w:t>
      </w:r>
    </w:p>
    <w:p w14:paraId="52258399" w14:textId="77777777" w:rsidR="005D2FD3" w:rsidRDefault="00310839">
      <w:pPr>
        <w:spacing w:line="600" w:lineRule="auto"/>
        <w:ind w:firstLine="720"/>
        <w:jc w:val="both"/>
        <w:rPr>
          <w:rFonts w:eastAsia="Times New Roman"/>
          <w:szCs w:val="24"/>
        </w:rPr>
      </w:pPr>
      <w:r>
        <w:rPr>
          <w:rFonts w:eastAsia="Times New Roman"/>
          <w:szCs w:val="24"/>
        </w:rPr>
        <w:t>Θα ήθελα να πω και κάτι άλλο. Να μην ξεχνάτε δε ότι σύμφωνα με την νομολογία αυτή, κύριε Λοβέρδο -και τελείωσα- δεν μπορεί ο Υπουργός να πάει να δικαστεί στο ίδιο δικαστήριο και για αδικήματα που έκανε και συνάπτονται με τις αρμοδιότητές τ</w:t>
      </w:r>
      <w:r>
        <w:rPr>
          <w:rFonts w:eastAsia="Times New Roman"/>
          <w:szCs w:val="24"/>
        </w:rPr>
        <w:t>ου και τα καθήκοντά του με άλλες που δεν συνάπτονται.</w:t>
      </w:r>
    </w:p>
    <w:p w14:paraId="5225839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Γιατί; Διότι εκεί υπάρχει πραγματική αληθής συρροή για το καθένα από τα δύο: δωροδοκία και νομιμοποίηση. Είπε η νομολογία ότι δέχομαι πραγματική αληθινή συρροή. Και για το καθένα από τα αδικήματα αυτά, </w:t>
      </w:r>
      <w:r>
        <w:rPr>
          <w:rFonts w:eastAsia="Times New Roman" w:cs="Times New Roman"/>
          <w:szCs w:val="24"/>
        </w:rPr>
        <w:t>δωροδοκία, απιστία ή νομιμοποίηση, έχει την παραγραφή που ορίζει το κοινό Ποινικό Δίκαιο.</w:t>
      </w:r>
    </w:p>
    <w:p w14:paraId="5225839B"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 xml:space="preserve">Κύριε συνάδελφε, στην </w:t>
      </w:r>
      <w:r>
        <w:rPr>
          <w:rFonts w:eastAsia="Times New Roman" w:cs="Times New Roman"/>
          <w:szCs w:val="24"/>
        </w:rPr>
        <w:t>ε</w:t>
      </w:r>
      <w:r>
        <w:rPr>
          <w:rFonts w:eastAsia="Times New Roman" w:cs="Times New Roman"/>
          <w:szCs w:val="24"/>
        </w:rPr>
        <w:t>πιτροπή αυτά.</w:t>
      </w:r>
    </w:p>
    <w:p w14:paraId="5225839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Τελείωσα, κύριε Πρόεδρε. </w:t>
      </w:r>
    </w:p>
    <w:p w14:paraId="5225839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Κι επειδή η διαφθορά εξοργίζει την κοινωνία, ο </w:t>
      </w:r>
      <w:r>
        <w:rPr>
          <w:rFonts w:eastAsia="Times New Roman" w:cs="Times New Roman"/>
          <w:szCs w:val="24"/>
        </w:rPr>
        <w:t xml:space="preserve">Γιώργος </w:t>
      </w:r>
      <w:r>
        <w:rPr>
          <w:rFonts w:eastAsia="Times New Roman" w:cs="Times New Roman"/>
          <w:szCs w:val="24"/>
        </w:rPr>
        <w:t xml:space="preserve">Σούρλας, ο δικός σας άνθρωπος, σε ένα σύγγραμμα που έχει εκδώσει το Ίδρυμα </w:t>
      </w:r>
      <w:r>
        <w:rPr>
          <w:rFonts w:eastAsia="Times New Roman" w:cs="Times New Roman"/>
          <w:szCs w:val="24"/>
        </w:rPr>
        <w:t>«</w:t>
      </w:r>
      <w:r>
        <w:rPr>
          <w:rFonts w:eastAsia="Times New Roman" w:cs="Times New Roman"/>
          <w:szCs w:val="24"/>
        </w:rPr>
        <w:t>Μαραγκοπούλου</w:t>
      </w:r>
      <w:r>
        <w:rPr>
          <w:rFonts w:eastAsia="Times New Roman" w:cs="Times New Roman"/>
          <w:szCs w:val="24"/>
        </w:rPr>
        <w:t>»</w:t>
      </w:r>
      <w:r>
        <w:rPr>
          <w:rFonts w:eastAsia="Times New Roman" w:cs="Times New Roman"/>
          <w:szCs w:val="24"/>
        </w:rPr>
        <w:t xml:space="preserve"> -αφού είπαν για «καθαρά χέρια», ότι έτσι πρέπει να είναι οι πολιτικοί κ.λπ.- είπε ότι η κοινωνία είναι εξεγερμένη. Αυτή ήταν η διαπίστωση του συνεδρίου και θύμισε μια φράση του Τζον Κένεντι ότι: «Αυτοί που καθιστούν μια ειρηνική επανάσταση αδύνατη –και πρ</w:t>
      </w:r>
      <w:r>
        <w:rPr>
          <w:rFonts w:eastAsia="Times New Roman" w:cs="Times New Roman"/>
          <w:szCs w:val="24"/>
        </w:rPr>
        <w:t>έπει να είναι μια τέτοια επανάσταση η αντιμετώπιση της κάθαρσης- κάνουν μια βίαιη επανάσταση αναπόφευκτη».</w:t>
      </w:r>
    </w:p>
    <w:p w14:paraId="5225839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Ευχαριστώ.</w:t>
      </w:r>
    </w:p>
    <w:p w14:paraId="5225839F"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2583A0"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 πολύ.</w:t>
      </w:r>
    </w:p>
    <w:p w14:paraId="522583A1" w14:textId="77777777" w:rsidR="005D2FD3" w:rsidRDefault="00310839">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w:t>
      </w:r>
      <w:r>
        <w:rPr>
          <w:rFonts w:eastAsia="Times New Roman" w:cs="Times New Roman"/>
        </w:rPr>
        <w:t>ανακοινώσω στο Σώμα ότι τη συνεδρίασή μας παρακολουθούν από τα άνω δυτικά θεωρεία, αφού προηγουμένως ξεναγήθηκαν στην έκ</w:t>
      </w:r>
      <w:r>
        <w:rPr>
          <w:rFonts w:eastAsia="Times New Roman" w:cs="Times New Roman"/>
        </w:rPr>
        <w:lastRenderedPageBreak/>
        <w:t>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rPr>
        <w:t>, τριάντα τέσσερις μαθητές και μαθήτριες και δύο εκπαιδευτικοί συνοδοί τους από το 1</w:t>
      </w:r>
      <w:r>
        <w:rPr>
          <w:rFonts w:eastAsia="Times New Roman" w:cs="Times New Roman"/>
          <w:vertAlign w:val="superscript"/>
        </w:rPr>
        <w:t>ο</w:t>
      </w:r>
      <w:r>
        <w:rPr>
          <w:rFonts w:eastAsia="Times New Roman" w:cs="Times New Roman"/>
        </w:rPr>
        <w:t xml:space="preserve"> Γενικό Λύκειο Κατερίνης </w:t>
      </w:r>
      <w:r>
        <w:rPr>
          <w:rFonts w:eastAsia="Times New Roman" w:cs="Times New Roman"/>
        </w:rPr>
        <w:t>(</w:t>
      </w:r>
      <w:r>
        <w:rPr>
          <w:rFonts w:eastAsia="Times New Roman" w:cs="Times New Roman"/>
        </w:rPr>
        <w:t>πρώτο τ</w:t>
      </w:r>
      <w:r>
        <w:rPr>
          <w:rFonts w:eastAsia="Times New Roman" w:cs="Times New Roman"/>
        </w:rPr>
        <w:t>μήμα</w:t>
      </w:r>
      <w:r>
        <w:rPr>
          <w:rFonts w:eastAsia="Times New Roman" w:cs="Times New Roman"/>
        </w:rPr>
        <w:t>)</w:t>
      </w:r>
      <w:r>
        <w:rPr>
          <w:rFonts w:eastAsia="Times New Roman" w:cs="Times New Roman"/>
        </w:rPr>
        <w:t xml:space="preserve">. </w:t>
      </w:r>
    </w:p>
    <w:p w14:paraId="522583A2" w14:textId="77777777" w:rsidR="005D2FD3" w:rsidRDefault="00310839">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522583A3" w14:textId="77777777" w:rsidR="005D2FD3" w:rsidRDefault="00310839">
      <w:pPr>
        <w:spacing w:line="600" w:lineRule="auto"/>
        <w:ind w:left="36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522583A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Τον λόγο έχει ο κ. Νικόλαος Μιχαλολιάκος, Γενικός Γρα</w:t>
      </w:r>
      <w:r>
        <w:rPr>
          <w:rFonts w:eastAsia="Times New Roman" w:cs="Times New Roman"/>
          <w:szCs w:val="24"/>
        </w:rPr>
        <w:t>μματέας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p>
    <w:p w14:paraId="522583A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Χρυσή Αυγή):</w:t>
      </w:r>
      <w:r>
        <w:rPr>
          <w:rFonts w:eastAsia="Times New Roman" w:cs="Times New Roman"/>
          <w:szCs w:val="24"/>
        </w:rPr>
        <w:t xml:space="preserve"> Κύριε Πρόεδρε, κυρίες και κύριοι Βουλευτές, πριν αναφερθώ στο θέμα της σημερινής συνεδριάσεως, που είναι η σύσταση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οινοβουλευτ</w:t>
      </w:r>
      <w:r>
        <w:rPr>
          <w:rFonts w:eastAsia="Times New Roman" w:cs="Times New Roman"/>
          <w:szCs w:val="24"/>
        </w:rPr>
        <w:t xml:space="preserve">ικής </w:t>
      </w:r>
      <w:r>
        <w:rPr>
          <w:rFonts w:eastAsia="Times New Roman" w:cs="Times New Roman"/>
          <w:szCs w:val="24"/>
        </w:rPr>
        <w:t>ε</w:t>
      </w:r>
      <w:r>
        <w:rPr>
          <w:rFonts w:eastAsia="Times New Roman" w:cs="Times New Roman"/>
          <w:szCs w:val="24"/>
        </w:rPr>
        <w:t xml:space="preserve">πιτροπής, η οποία θα εξετάσει την περίπτωση του πρώην Υπουργού κ. Παπαντωνίου, θα ήθελα να καταγγείλω ότι στη χώρα αυτή δεν λειτουργεί η </w:t>
      </w:r>
      <w:r>
        <w:rPr>
          <w:rFonts w:eastAsia="Times New Roman" w:cs="Times New Roman"/>
          <w:szCs w:val="24"/>
        </w:rPr>
        <w:t>δ</w:t>
      </w:r>
      <w:r>
        <w:rPr>
          <w:rFonts w:eastAsia="Times New Roman" w:cs="Times New Roman"/>
          <w:szCs w:val="24"/>
        </w:rPr>
        <w:t>ημοκρατία, δεν λειτουργεί η πολυφωνία και να καταγγείλω συγκεκριμένα ότι τον προηγούμενο μήνα στη συνεδρίαση της</w:t>
      </w:r>
      <w:r>
        <w:rPr>
          <w:rFonts w:eastAsia="Times New Roman" w:cs="Times New Roman"/>
          <w:szCs w:val="24"/>
        </w:rPr>
        <w:t xml:space="preserve"> Κοινοβουλευτικής Ομάδας της Χρυσής Αυγής, την οποία </w:t>
      </w:r>
      <w:r>
        <w:rPr>
          <w:rFonts w:eastAsia="Times New Roman" w:cs="Times New Roman"/>
          <w:szCs w:val="24"/>
        </w:rPr>
        <w:t>εί</w:t>
      </w:r>
      <w:r>
        <w:rPr>
          <w:rFonts w:eastAsia="Times New Roman" w:cs="Times New Roman"/>
          <w:szCs w:val="24"/>
        </w:rPr>
        <w:t xml:space="preserve">χε υποχρέωση να προβάλει η κρατική τηλεόραση απεφάνθη μια </w:t>
      </w:r>
      <w:r>
        <w:rPr>
          <w:rFonts w:eastAsia="Times New Roman" w:cs="Times New Roman"/>
          <w:szCs w:val="24"/>
        </w:rPr>
        <w:lastRenderedPageBreak/>
        <w:t>ειδική επιτροπή</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οποία </w:t>
      </w:r>
      <w:r>
        <w:rPr>
          <w:rFonts w:eastAsia="Times New Roman" w:cs="Times New Roman"/>
          <w:szCs w:val="24"/>
        </w:rPr>
        <w:t>συστάθηκε στην ΕΡΤ</w:t>
      </w:r>
      <w:r>
        <w:rPr>
          <w:rFonts w:eastAsia="Times New Roman" w:cs="Times New Roman"/>
          <w:szCs w:val="24"/>
        </w:rPr>
        <w:t>,</w:t>
      </w:r>
      <w:r>
        <w:rPr>
          <w:rFonts w:eastAsia="Times New Roman" w:cs="Times New Roman"/>
          <w:szCs w:val="24"/>
        </w:rPr>
        <w:t xml:space="preserve"> ότι η ομιλία μου ήταν ένα κήρυγμα μίσους και είχε ρατσιστικό λόγο. </w:t>
      </w:r>
    </w:p>
    <w:p w14:paraId="522583A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Αποστείλαμε μαζί με τη σχετική</w:t>
      </w:r>
      <w:r>
        <w:rPr>
          <w:rFonts w:eastAsia="Times New Roman" w:cs="Times New Roman"/>
          <w:szCs w:val="24"/>
        </w:rPr>
        <w:t xml:space="preserve"> καταγγελία με εξώδικο ολόκληρο το κείμενο της ομιλίας, το οποίο ήτο τρεις χιλιάδες εξακόσιες λέξεις και δεν υπήρχε πουθενά καμμιά παράβαση του λεγόμενου αντιρατσιστικού νόμου, τον οποίο ήδη καταρρίπτουν τα δικαστήρια, κρίνοντας ότι είναι αντισυνταγματικός</w:t>
      </w:r>
      <w:r>
        <w:rPr>
          <w:rFonts w:eastAsia="Times New Roman" w:cs="Times New Roman"/>
          <w:szCs w:val="24"/>
        </w:rPr>
        <w:t>, όπως συνέβη στην περίπτωση δ</w:t>
      </w:r>
      <w:r>
        <w:rPr>
          <w:rFonts w:eastAsia="Times New Roman" w:cs="Times New Roman"/>
          <w:szCs w:val="24"/>
        </w:rPr>
        <w:t>ύ</w:t>
      </w:r>
      <w:r>
        <w:rPr>
          <w:rFonts w:eastAsia="Times New Roman" w:cs="Times New Roman"/>
          <w:szCs w:val="24"/>
        </w:rPr>
        <w:t xml:space="preserve">ο σχετικών δικών και στην περίπτωση του αθωωτικού απαλλακτικού βουλεύματος για πέντε Βουλευτές της Χρυσής Αυγής και για τα όσα είχαν πει σε δημόσια ομιλία. </w:t>
      </w:r>
    </w:p>
    <w:p w14:paraId="522583A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Σάββατο 25 Μαρτίου του 2017 συνεργείο της κρατικής τηλεοράσεως ήτ</w:t>
      </w:r>
      <w:r>
        <w:rPr>
          <w:rFonts w:eastAsia="Times New Roman" w:cs="Times New Roman"/>
          <w:szCs w:val="24"/>
        </w:rPr>
        <w:t>αν στη Θεσσαλονίκη όπου είχα επίσης ομιλία, την οποία, επίσης, ήτο υποχρεωμένη η κρατική τηλεόραση να την καλύψει και πάλι η επιτροπή η σχετική απεφάνθη ότι είναι δυνατόν να μεταδοθεί και ξαφνικά στις οθόνες της τηλεοράσεως εμφανίστηκε ένα μήνυμα γύρω στις</w:t>
      </w:r>
      <w:r>
        <w:rPr>
          <w:rFonts w:eastAsia="Times New Roman" w:cs="Times New Roman"/>
          <w:szCs w:val="24"/>
        </w:rPr>
        <w:t xml:space="preserve"> δύο η ώρα το βράδυ -εκείνη την ώρα σκόπευαν να τη μεταδώσουν- ότι η ΠΟΣΠΕΡΤ κάνει απεργία. </w:t>
      </w:r>
    </w:p>
    <w:p w14:paraId="522583A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Και ερωτώ: Ποιος κυβερνά επιτέλους αυτόν τον τόπο ή μήπως μεταθέτετε τις πολιτικές σας ευθύνες στην οποιαδήποτε </w:t>
      </w:r>
      <w:r>
        <w:rPr>
          <w:rFonts w:eastAsia="Times New Roman" w:cs="Times New Roman"/>
          <w:szCs w:val="24"/>
        </w:rPr>
        <w:lastRenderedPageBreak/>
        <w:t>ΠΟΣΠΕΡΤ; Και είναι δυνατόν ένα συνδικαλιστικό όργαν</w:t>
      </w:r>
      <w:r>
        <w:rPr>
          <w:rFonts w:eastAsia="Times New Roman" w:cs="Times New Roman"/>
          <w:szCs w:val="24"/>
        </w:rPr>
        <w:t>ο της κρατικής τηλεοράσεως, την οποία πληρώνουν όλοι οι Έλληνες φορολογούμενοι και οι ψηφοφόροι ασφαλώς της Χρυσής</w:t>
      </w:r>
      <w:r>
        <w:rPr>
          <w:rFonts w:eastAsia="Times New Roman" w:cs="Times New Roman"/>
          <w:szCs w:val="24"/>
        </w:rPr>
        <w:t xml:space="preserve"> Αυγής</w:t>
      </w:r>
      <w:r>
        <w:rPr>
          <w:rFonts w:eastAsia="Times New Roman" w:cs="Times New Roman"/>
          <w:szCs w:val="24"/>
        </w:rPr>
        <w:t xml:space="preserve">, να ρίχνει μαύρο στην ΕΡΤ; </w:t>
      </w:r>
    </w:p>
    <w:p w14:paraId="522583A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Εσείς είχατε κάνει ολόκληρο θέμα σαν παράταξη, μέχρι τα κάγκελα είχατε καβαλήσει για το περίφημο μαύρο στην</w:t>
      </w:r>
      <w:r>
        <w:rPr>
          <w:rFonts w:eastAsia="Times New Roman" w:cs="Times New Roman"/>
          <w:szCs w:val="24"/>
        </w:rPr>
        <w:t xml:space="preserve"> ΕΡΤ. Τώρα γνωρίζετε πολύ καλά τι είναι αυτό το μαύρο και το ασκείτε εις βάρος της Χρυσής Αυγής. Όμως, ό,τι κι αν κάνετε, όσες μετ</w:t>
      </w:r>
      <w:r>
        <w:rPr>
          <w:rFonts w:eastAsia="Times New Roman" w:cs="Times New Roman"/>
          <w:szCs w:val="24"/>
        </w:rPr>
        <w:t>εγ</w:t>
      </w:r>
      <w:r>
        <w:rPr>
          <w:rFonts w:eastAsia="Times New Roman" w:cs="Times New Roman"/>
          <w:szCs w:val="24"/>
        </w:rPr>
        <w:t>γραφές Βουλευτών, ό,τι κι αν γίνει, η Χρυσή Αυγή είναι σήμερα, όπως την ανέδειξαν οι τελευταίες εκλογές, η τρίτη πολιτική δύ</w:t>
      </w:r>
      <w:r>
        <w:rPr>
          <w:rFonts w:eastAsia="Times New Roman" w:cs="Times New Roman"/>
          <w:szCs w:val="24"/>
        </w:rPr>
        <w:t xml:space="preserve">ναμη της χώρας και θα παραμένει. </w:t>
      </w:r>
    </w:p>
    <w:p w14:paraId="522583AA"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22583A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Οι μετ</w:t>
      </w:r>
      <w:r>
        <w:rPr>
          <w:rFonts w:eastAsia="Times New Roman" w:cs="Times New Roman"/>
          <w:szCs w:val="24"/>
        </w:rPr>
        <w:t>εγ</w:t>
      </w:r>
      <w:r>
        <w:rPr>
          <w:rFonts w:eastAsia="Times New Roman" w:cs="Times New Roman"/>
          <w:szCs w:val="24"/>
        </w:rPr>
        <w:t xml:space="preserve">γραφές δεν πρόκειται να σώσουν το πολιτικό κατεστημένο από τη Χρυσή Αυγή που θα γίνεται όλο και περισσότερο δυνατή. </w:t>
      </w:r>
    </w:p>
    <w:p w14:paraId="522583AC" w14:textId="77777777" w:rsidR="005D2FD3" w:rsidRDefault="00310839">
      <w:pPr>
        <w:spacing w:line="600" w:lineRule="auto"/>
        <w:ind w:firstLine="720"/>
        <w:jc w:val="both"/>
        <w:rPr>
          <w:rFonts w:eastAsia="Times New Roman"/>
          <w:szCs w:val="24"/>
        </w:rPr>
      </w:pPr>
      <w:r>
        <w:rPr>
          <w:rFonts w:eastAsia="Times New Roman"/>
          <w:szCs w:val="24"/>
        </w:rPr>
        <w:t>Εκτός θέματος κι ένα ακόμη μεγάλο εθνικό ζήτημα</w:t>
      </w:r>
      <w:r>
        <w:rPr>
          <w:rFonts w:eastAsia="Times New Roman"/>
          <w:szCs w:val="24"/>
        </w:rPr>
        <w:t>, το οποίο πέρασε στα ψιλά, δεν συζητήθηκε καν στη Βουλή. Στις 20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22 Μαρτίου επρόκειτο να λάβει χώρα μία άσκηση του ΝΑΤΟ και οι Τούρκοι, ο σουλτάνος Ερντογάν, ο οποίος απειλεί ολόκληρη </w:t>
      </w:r>
      <w:r>
        <w:rPr>
          <w:rFonts w:eastAsia="Times New Roman"/>
          <w:szCs w:val="24"/>
        </w:rPr>
        <w:lastRenderedPageBreak/>
        <w:t>την Ευρώπη και λέει ότι δεν θα μπορούν να κυκλοφορήσουν με ασφάλεια ο</w:t>
      </w:r>
      <w:r>
        <w:rPr>
          <w:rFonts w:eastAsia="Times New Roman"/>
          <w:szCs w:val="24"/>
        </w:rPr>
        <w:t>ι Ευρωπαίοι πολίτες στις χώρες τους, απαίτησαν να μην συμπεριληφθεί η Λήμνος στην άσκηση. Και το ΝΑΤΟ το απεδέχθη. Παρενέβη και η Ευρωπαϊκή Ένωση, η οποία</w:t>
      </w:r>
      <w:r>
        <w:rPr>
          <w:rFonts w:eastAsia="Times New Roman"/>
          <w:szCs w:val="24"/>
        </w:rPr>
        <w:t>,</w:t>
      </w:r>
      <w:r>
        <w:rPr>
          <w:rFonts w:eastAsia="Times New Roman"/>
          <w:szCs w:val="24"/>
        </w:rPr>
        <w:t xml:space="preserve"> ως νέος Πόντιος Πιλάτος</w:t>
      </w:r>
      <w:r>
        <w:rPr>
          <w:rFonts w:eastAsia="Times New Roman"/>
          <w:szCs w:val="24"/>
        </w:rPr>
        <w:t>,</w:t>
      </w:r>
      <w:r>
        <w:rPr>
          <w:rFonts w:eastAsia="Times New Roman"/>
          <w:szCs w:val="24"/>
        </w:rPr>
        <w:t xml:space="preserve"> είπε ότι δεν μπορεί να λάβει θέση απέναντι στις διαφορές Ελλάδος και Τουρκί</w:t>
      </w:r>
      <w:r>
        <w:rPr>
          <w:rFonts w:eastAsia="Times New Roman"/>
          <w:szCs w:val="24"/>
        </w:rPr>
        <w:t xml:space="preserve">ας. </w:t>
      </w:r>
    </w:p>
    <w:p w14:paraId="522583AD" w14:textId="77777777" w:rsidR="005D2FD3" w:rsidRDefault="00310839">
      <w:pPr>
        <w:spacing w:line="600" w:lineRule="auto"/>
        <w:ind w:firstLine="720"/>
        <w:jc w:val="both"/>
        <w:rPr>
          <w:rFonts w:eastAsia="Times New Roman"/>
          <w:szCs w:val="24"/>
        </w:rPr>
      </w:pPr>
      <w:r>
        <w:rPr>
          <w:rFonts w:eastAsia="Times New Roman"/>
          <w:szCs w:val="24"/>
        </w:rPr>
        <w:t>Ζήσαμε για μία ακόμη φορά μία προδοσία των «συμμάχων» μας. Πολεμήσαμε και χύσαμε το αίμα μας, το ελληνικό έθνος, τόσο στον Α</w:t>
      </w:r>
      <w:r>
        <w:rPr>
          <w:rFonts w:eastAsia="Times New Roman"/>
          <w:szCs w:val="24"/>
        </w:rPr>
        <w:t>΄</w:t>
      </w:r>
      <w:r>
        <w:rPr>
          <w:rFonts w:eastAsia="Times New Roman"/>
          <w:szCs w:val="24"/>
        </w:rPr>
        <w:t xml:space="preserve"> όσο και στον Β</w:t>
      </w:r>
      <w:r>
        <w:rPr>
          <w:rFonts w:eastAsia="Times New Roman"/>
          <w:szCs w:val="24"/>
        </w:rPr>
        <w:t>΄</w:t>
      </w:r>
      <w:r>
        <w:rPr>
          <w:rFonts w:eastAsia="Times New Roman"/>
          <w:szCs w:val="24"/>
        </w:rPr>
        <w:t xml:space="preserve"> Παγκόσμιο Πόλεμο. Η Τουρκία στον Α</w:t>
      </w:r>
      <w:r>
        <w:rPr>
          <w:rFonts w:eastAsia="Times New Roman"/>
          <w:szCs w:val="24"/>
        </w:rPr>
        <w:t>΄</w:t>
      </w:r>
      <w:r>
        <w:rPr>
          <w:rFonts w:eastAsia="Times New Roman"/>
          <w:szCs w:val="24"/>
        </w:rPr>
        <w:t xml:space="preserve"> Παγκόσμιο Πόλεμο ήταν με την πλευρά των Γερμανών, και στον Β</w:t>
      </w:r>
      <w:r>
        <w:rPr>
          <w:rFonts w:eastAsia="Times New Roman"/>
          <w:szCs w:val="24"/>
        </w:rPr>
        <w:t>΄</w:t>
      </w:r>
      <w:r>
        <w:rPr>
          <w:rFonts w:eastAsia="Times New Roman"/>
          <w:szCs w:val="24"/>
        </w:rPr>
        <w:t xml:space="preserve"> Παγκόσμιο Π</w:t>
      </w:r>
      <w:r>
        <w:rPr>
          <w:rFonts w:eastAsia="Times New Roman"/>
          <w:szCs w:val="24"/>
        </w:rPr>
        <w:t>όλεμο ήταν επιτήδεια ουδέτερη. Και τι λαμβάνουμε σήμερα; Λαμβάνουμε σαν ευχαριστώ το να λειτουργούν οι μηχανισμοί αυτοί, τόσο του ΝΑΤΟ όσο και της Ευρωπαϊκής Ενώσεως, εναντίον των ελληνικών συμφερόντων.</w:t>
      </w:r>
    </w:p>
    <w:p w14:paraId="522583AE" w14:textId="77777777" w:rsidR="005D2FD3" w:rsidRDefault="00310839">
      <w:pPr>
        <w:spacing w:line="600" w:lineRule="auto"/>
        <w:ind w:firstLine="720"/>
        <w:jc w:val="both"/>
        <w:rPr>
          <w:rFonts w:eastAsia="Times New Roman"/>
          <w:szCs w:val="24"/>
        </w:rPr>
      </w:pPr>
      <w:r>
        <w:rPr>
          <w:rFonts w:eastAsia="Times New Roman"/>
          <w:szCs w:val="24"/>
        </w:rPr>
        <w:t>Δεν αρκεί το διπλωματικό διάβημα στο οποίο προέβη η Κ</w:t>
      </w:r>
      <w:r>
        <w:rPr>
          <w:rFonts w:eastAsia="Times New Roman"/>
          <w:szCs w:val="24"/>
        </w:rPr>
        <w:t xml:space="preserve">υβέρνηση και σωστά έκανε. Δεν αρκεί. Πρέπει να τους φέρουμε ενώπιον των ευθυνών τους. Ο </w:t>
      </w:r>
      <w:r>
        <w:rPr>
          <w:rFonts w:eastAsia="Times New Roman"/>
          <w:szCs w:val="24"/>
        </w:rPr>
        <w:t>Ι</w:t>
      </w:r>
      <w:r>
        <w:rPr>
          <w:rFonts w:eastAsia="Times New Roman"/>
          <w:szCs w:val="24"/>
        </w:rPr>
        <w:t>σλαμισμός απειλεί ολόκληρη την Ευρώπη, απειλεί την Ελλάδα. Μετρούν, πλέον, εκατοντάδες αν όχι χιλιάδες νεκρούς σε όλες της χώρες της Ευρώπης και πρέπει η χώρα μας να α</w:t>
      </w:r>
      <w:r>
        <w:rPr>
          <w:rFonts w:eastAsia="Times New Roman"/>
          <w:szCs w:val="24"/>
        </w:rPr>
        <w:t>μυνθεί.</w:t>
      </w:r>
    </w:p>
    <w:p w14:paraId="522583AF" w14:textId="77777777" w:rsidR="005D2FD3" w:rsidRDefault="00310839">
      <w:pPr>
        <w:spacing w:line="600" w:lineRule="auto"/>
        <w:ind w:firstLine="720"/>
        <w:jc w:val="both"/>
        <w:rPr>
          <w:rFonts w:eastAsia="Times New Roman"/>
          <w:szCs w:val="24"/>
        </w:rPr>
      </w:pPr>
      <w:r>
        <w:rPr>
          <w:rFonts w:eastAsia="Times New Roman"/>
          <w:szCs w:val="24"/>
        </w:rPr>
        <w:lastRenderedPageBreak/>
        <w:t>Συχνά πυκνά, κύριε Πρόεδρε, κυρίες και κύριοι Βουλευτές, μέσα σε αυτήν εδώ τη Βουλή μ</w:t>
      </w:r>
      <w:r>
        <w:rPr>
          <w:rFonts w:eastAsia="Times New Roman"/>
          <w:szCs w:val="24"/>
        </w:rPr>
        <w:t>α</w:t>
      </w:r>
      <w:r>
        <w:rPr>
          <w:rFonts w:eastAsia="Times New Roman"/>
          <w:szCs w:val="24"/>
        </w:rPr>
        <w:t xml:space="preserve">ς κουνάτε το δάχτυλο και μας λέτε ότι είμαστε υπόδικοι. Μόλις πριν μία ημέρα, όμως, ήρθαν κάποιες δικογραφίες στη Βουλή, ανάμεσα στις οποίες και η δικογραφία που </w:t>
      </w:r>
      <w:r>
        <w:rPr>
          <w:rFonts w:eastAsia="Times New Roman"/>
          <w:szCs w:val="24"/>
        </w:rPr>
        <w:t>αφορά τον πρώην Πρωθυπουργό της Νέας Δημοκρατίας Αντώνη Σαμαρά -που και αυτός είναι υπόδικος επομένως- για το τηλεφώνημά του με το οποίο καλούσε δικαστικό λειτουργό να βάλει Βουλευτές της Χρυσής Αυγής στη φυλακή. Έτσι βρεθήκαμε στη φυλακή και το ξέρετε πάρ</w:t>
      </w:r>
      <w:r>
        <w:rPr>
          <w:rFonts w:eastAsia="Times New Roman"/>
          <w:szCs w:val="24"/>
        </w:rPr>
        <w:t xml:space="preserve">α πολύ καλά. Υπόδικοι, όμως, δεν θα είμαστε ποτέ απέναντι στον ελληνικό λαό, απέναντι στο ελληνικό έθνος ότι ξεπουλήσαμε την πατρίδα. </w:t>
      </w:r>
    </w:p>
    <w:p w14:paraId="522583B0" w14:textId="77777777" w:rsidR="005D2FD3" w:rsidRDefault="00310839">
      <w:pPr>
        <w:spacing w:line="600" w:lineRule="auto"/>
        <w:ind w:firstLine="720"/>
        <w:jc w:val="both"/>
        <w:rPr>
          <w:rFonts w:eastAsia="Times New Roman"/>
          <w:szCs w:val="24"/>
        </w:rPr>
      </w:pPr>
      <w:r>
        <w:rPr>
          <w:rFonts w:eastAsia="Times New Roman"/>
          <w:szCs w:val="24"/>
        </w:rPr>
        <w:t>Αντίθετα, σήμερα μιλάμε για έναν υπόδικο ο οποίος αφορά ένα συγκεκριμένο πολιτικό κόμμα, αλλά αφορά κι εσάς, την Κυβέρνησ</w:t>
      </w:r>
      <w:r>
        <w:rPr>
          <w:rFonts w:eastAsia="Times New Roman"/>
          <w:szCs w:val="24"/>
        </w:rPr>
        <w:t xml:space="preserve">η του ΣΥΡΙΖΑ. Γιατί μην ξεχνάμε ότι οι ψηφοφόροι του κ. Παπαντωνίου και των συντρόφων του είναι που σας έφεραν στην εξουσία. Μην ξεχνάμε ότι ακόμα και στα κυβερνητικά έδρανα κάθονται άνθρωποι οι οποίοι ήταν σύντροφοι με τον κ. Παπαντωνίου όταν έγιναν αυτά </w:t>
      </w:r>
      <w:r>
        <w:rPr>
          <w:rFonts w:eastAsia="Times New Roman"/>
          <w:szCs w:val="24"/>
        </w:rPr>
        <w:t xml:space="preserve">τα πράγματα. </w:t>
      </w:r>
    </w:p>
    <w:p w14:paraId="522583B1" w14:textId="77777777" w:rsidR="005D2FD3" w:rsidRDefault="00310839">
      <w:pPr>
        <w:spacing w:line="600" w:lineRule="auto"/>
        <w:ind w:firstLine="720"/>
        <w:jc w:val="both"/>
        <w:rPr>
          <w:rFonts w:eastAsia="Times New Roman"/>
          <w:szCs w:val="24"/>
        </w:rPr>
      </w:pPr>
      <w:r>
        <w:rPr>
          <w:rFonts w:eastAsia="Times New Roman"/>
          <w:szCs w:val="24"/>
        </w:rPr>
        <w:lastRenderedPageBreak/>
        <w:t xml:space="preserve">Θεωρούμε την όλη διαδικασία μία ακόμη επιχείρηση αποπροσανατολισμού. Και δεν είναι τυχαίο ότι η </w:t>
      </w:r>
      <w:r>
        <w:rPr>
          <w:rFonts w:eastAsia="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w:t>
      </w:r>
      <w:r>
        <w:rPr>
          <w:rFonts w:eastAsia="Times New Roman"/>
          <w:szCs w:val="24"/>
        </w:rPr>
        <w:t xml:space="preserve">για τον Παπαντωνίου ήλθε στην παρούσα περίσταση, όταν απειλείται ο ελληνικός λαός με τα νέα εξοντωτικά μέτρα του μνημονίου του ΣΥΡΙΖΑ, το οποίο ψήφισε και η Νέα Δημοκρατία και το ΠΑΣΟΚ και το Ποτάμι, στις 14 Αυγούστου 2015. </w:t>
      </w:r>
    </w:p>
    <w:p w14:paraId="522583B2" w14:textId="77777777" w:rsidR="005D2FD3" w:rsidRDefault="00310839">
      <w:pPr>
        <w:spacing w:line="600" w:lineRule="auto"/>
        <w:ind w:firstLine="720"/>
        <w:jc w:val="both"/>
        <w:rPr>
          <w:rFonts w:eastAsia="Times New Roman"/>
          <w:szCs w:val="24"/>
        </w:rPr>
      </w:pPr>
      <w:r>
        <w:rPr>
          <w:rFonts w:eastAsia="Times New Roman"/>
          <w:szCs w:val="24"/>
        </w:rPr>
        <w:t xml:space="preserve">Πρόσφατη είναι και η περίπτωση </w:t>
      </w:r>
      <w:r>
        <w:rPr>
          <w:rFonts w:eastAsia="Times New Roman"/>
          <w:szCs w:val="24"/>
        </w:rPr>
        <w:t>με τα χρέη των καναλιών και τα χρέη των κομμάτων, που κυριολεκτικά σκίσατε μια βρεγμένη σακούλα. Δεν κάνατε τίποτε. Και το πόρισμά σας ήταν ότι δεν υπάρχουν ευθύνες ποινικές σε κανένα πολιτικό πρόσωπο για όλα αυτά τα θαλασσοδάνεια, για τα σημεία και τέρατα</w:t>
      </w:r>
      <w:r>
        <w:rPr>
          <w:rFonts w:eastAsia="Times New Roman"/>
          <w:szCs w:val="24"/>
        </w:rPr>
        <w:t xml:space="preserve"> τα οποία ακούστηκαν στη Βουλή, για χρέη 200 εκατομμυρίων στα κόμματα, εκατοντάδων εκατομμυρίων στα ΜΜΕ. Δεν πρόκειται, λοιπόν, να βγει τίποτε ούτε από αυτή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w:t>
      </w:r>
      <w:r>
        <w:rPr>
          <w:rFonts w:eastAsia="Times New Roman"/>
          <w:szCs w:val="24"/>
        </w:rPr>
        <w:t xml:space="preserve">. </w:t>
      </w:r>
    </w:p>
    <w:p w14:paraId="522583B3" w14:textId="77777777" w:rsidR="005D2FD3" w:rsidRDefault="00310839">
      <w:pPr>
        <w:spacing w:line="600" w:lineRule="auto"/>
        <w:ind w:firstLine="720"/>
        <w:jc w:val="both"/>
        <w:rPr>
          <w:rFonts w:eastAsia="Times New Roman"/>
          <w:szCs w:val="24"/>
        </w:rPr>
      </w:pPr>
      <w:r>
        <w:rPr>
          <w:rFonts w:eastAsia="Times New Roman"/>
          <w:szCs w:val="24"/>
        </w:rPr>
        <w:t>Συντάξατε, ο ΣΥΡΙΖΑ και οι Ανεξάρτητοι Έλληνες, μία πρόταση π</w:t>
      </w:r>
      <w:r>
        <w:rPr>
          <w:rFonts w:eastAsia="Times New Roman"/>
          <w:szCs w:val="24"/>
        </w:rPr>
        <w:t>ρος τη Βουλή των Ελλήνων, η οποία αποτελεί και το αντικείμενο της σημερινής συνεδριάσεως. Σε αυτή την απευθυνόμενη προς τ</w:t>
      </w:r>
      <w:r>
        <w:rPr>
          <w:rFonts w:eastAsia="Times New Roman"/>
          <w:szCs w:val="24"/>
        </w:rPr>
        <w:t>η</w:t>
      </w:r>
      <w:r>
        <w:rPr>
          <w:rFonts w:eastAsia="Times New Roman"/>
          <w:szCs w:val="24"/>
        </w:rPr>
        <w:t xml:space="preserve"> Βουλή των Ελλήνων πρόταση λέει ότι είναι «σύσταση </w:t>
      </w:r>
      <w:r>
        <w:rPr>
          <w:rFonts w:eastAsia="Times New Roman"/>
          <w:szCs w:val="24"/>
        </w:rPr>
        <w:t>ε</w:t>
      </w:r>
      <w:r>
        <w:rPr>
          <w:rFonts w:eastAsia="Times New Roman"/>
          <w:szCs w:val="24"/>
        </w:rPr>
        <w:t xml:space="preserve">ιδικής </w:t>
      </w:r>
      <w:r>
        <w:rPr>
          <w:rFonts w:eastAsia="Times New Roman"/>
          <w:szCs w:val="24"/>
        </w:rPr>
        <w:t>κ</w:t>
      </w:r>
      <w:r>
        <w:rPr>
          <w:rFonts w:eastAsia="Times New Roman"/>
          <w:szCs w:val="24"/>
        </w:rPr>
        <w:t xml:space="preserve">οινοβουλευτικής </w:t>
      </w:r>
      <w:r>
        <w:rPr>
          <w:rFonts w:eastAsia="Times New Roman"/>
          <w:szCs w:val="24"/>
        </w:rPr>
        <w:t>ε</w:t>
      </w:r>
      <w:r>
        <w:rPr>
          <w:rFonts w:eastAsia="Times New Roman"/>
          <w:szCs w:val="24"/>
        </w:rPr>
        <w:t xml:space="preserve">πιτροπής για τη διενέργεια </w:t>
      </w:r>
      <w:r>
        <w:rPr>
          <w:rFonts w:eastAsia="Times New Roman"/>
          <w:szCs w:val="24"/>
        </w:rPr>
        <w:lastRenderedPageBreak/>
        <w:t xml:space="preserve">προκαταρκτικής εξέτασης, κατά </w:t>
      </w:r>
      <w:r>
        <w:rPr>
          <w:rFonts w:eastAsia="Times New Roman"/>
          <w:szCs w:val="24"/>
        </w:rPr>
        <w:t>το άρθρο 86, παράγραφος 3 του Συντάγματος, περί ποινικής ευθύνης Υπουργών».</w:t>
      </w:r>
    </w:p>
    <w:p w14:paraId="522583B4" w14:textId="77777777" w:rsidR="005D2FD3" w:rsidRDefault="00310839">
      <w:pPr>
        <w:spacing w:line="600" w:lineRule="auto"/>
        <w:ind w:firstLine="720"/>
        <w:jc w:val="both"/>
        <w:rPr>
          <w:rFonts w:eastAsia="Times New Roman"/>
          <w:szCs w:val="24"/>
        </w:rPr>
      </w:pPr>
      <w:r>
        <w:rPr>
          <w:rFonts w:eastAsia="Times New Roman"/>
          <w:szCs w:val="24"/>
        </w:rPr>
        <w:t xml:space="preserve">Εισαγωγικά στην πρότασή σας λέτε –μου έκανε πολύ μεγάλη εντύπωση- το εξής χαρακτηριστικό: «Τα εξοπλιστικά προγράμματα της χώρας», και το είπε προηγουμένως ο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κπρόσ</w:t>
      </w:r>
      <w:r>
        <w:rPr>
          <w:rFonts w:eastAsia="Times New Roman"/>
          <w:szCs w:val="24"/>
        </w:rPr>
        <w:t>ωπ</w:t>
      </w:r>
      <w:r>
        <w:rPr>
          <w:rFonts w:eastAsia="Times New Roman"/>
          <w:szCs w:val="24"/>
        </w:rPr>
        <w:t>ό</w:t>
      </w:r>
      <w:r>
        <w:rPr>
          <w:rFonts w:eastAsia="Times New Roman"/>
          <w:szCs w:val="24"/>
        </w:rPr>
        <w:t>ς</w:t>
      </w:r>
      <w:r>
        <w:rPr>
          <w:rFonts w:eastAsia="Times New Roman"/>
          <w:szCs w:val="24"/>
        </w:rPr>
        <w:t xml:space="preserve"> σας</w:t>
      </w:r>
      <w:r>
        <w:rPr>
          <w:rFonts w:eastAsia="Times New Roman"/>
          <w:szCs w:val="24"/>
        </w:rPr>
        <w:t xml:space="preserve">, «αποτελούσαν ανέκαθεν πηγή κινδύνων για διαφθορά δομών και προσώπων». Όχι, κύριοι, δεν είναι έτσι. Δεν ήταν ανέκαθεν τα εξοπλιστικά προγράμματα πηγή διαφθορών. Έγιναν πηγή διαφθορών, όταν καθιερώθηκε το καθεστώς των μεσαζόντων. Όταν οι Ελληνικές </w:t>
      </w:r>
      <w:r>
        <w:rPr>
          <w:rFonts w:eastAsia="Times New Roman"/>
          <w:szCs w:val="24"/>
        </w:rPr>
        <w:t>Ένοπλες Δυνάμεις παρήγγε</w:t>
      </w:r>
      <w:r>
        <w:rPr>
          <w:rFonts w:eastAsia="Times New Roman"/>
          <w:szCs w:val="24"/>
        </w:rPr>
        <w:t>λ</w:t>
      </w:r>
      <w:r>
        <w:rPr>
          <w:rFonts w:eastAsia="Times New Roman"/>
          <w:szCs w:val="24"/>
        </w:rPr>
        <w:t>ν</w:t>
      </w:r>
      <w:r>
        <w:rPr>
          <w:rFonts w:eastAsia="Times New Roman"/>
          <w:szCs w:val="24"/>
        </w:rPr>
        <w:t>αν κατευθείαν τα οπλικά τους συστήματα, δεν είχαμε ούτε διαφθορά ούτε μεσάζοντες.</w:t>
      </w:r>
    </w:p>
    <w:p w14:paraId="522583B5" w14:textId="77777777" w:rsidR="005D2FD3" w:rsidRDefault="00310839">
      <w:pPr>
        <w:spacing w:line="600" w:lineRule="auto"/>
        <w:ind w:firstLine="720"/>
        <w:jc w:val="both"/>
        <w:rPr>
          <w:rFonts w:eastAsia="Times New Roman"/>
          <w:szCs w:val="24"/>
        </w:rPr>
      </w:pPr>
      <w:r>
        <w:rPr>
          <w:rFonts w:eastAsia="Times New Roman"/>
          <w:szCs w:val="24"/>
        </w:rPr>
        <w:t>Παρακάτω σε αυτή την εισαγωγική σας έκθεση λέτε: «Τα παρακάτω αναφερόμενα εξοπλιστικά προγράμματα ανάγονται σε μία συνολικότερη περίοδο κατά την οπο</w:t>
      </w:r>
      <w:r>
        <w:rPr>
          <w:rFonts w:eastAsia="Times New Roman"/>
          <w:szCs w:val="24"/>
        </w:rPr>
        <w:t>ία κορυφώθηκαν πράξεις και παραλείψεις του παλαιού πολιτικού συστήματος, που οδήγησ</w:t>
      </w:r>
      <w:r>
        <w:rPr>
          <w:rFonts w:eastAsia="Times New Roman"/>
          <w:szCs w:val="24"/>
        </w:rPr>
        <w:t>αν</w:t>
      </w:r>
      <w:r>
        <w:rPr>
          <w:rFonts w:eastAsia="Times New Roman"/>
          <w:szCs w:val="24"/>
        </w:rPr>
        <w:t xml:space="preserve"> τη χώρα στη χρεοκοπία». Επιμένετε ακόμη ότι αυτοί ήταν το παλαιό πολιτικό σύστημα και εσείς το καινούρ</w:t>
      </w:r>
      <w:r>
        <w:rPr>
          <w:rFonts w:eastAsia="Times New Roman"/>
          <w:szCs w:val="24"/>
        </w:rPr>
        <w:t>γ</w:t>
      </w:r>
      <w:r>
        <w:rPr>
          <w:rFonts w:eastAsia="Times New Roman"/>
          <w:szCs w:val="24"/>
        </w:rPr>
        <w:t xml:space="preserve">ιο; Εμείς δεν έχουμε δει κάτι τέτοιο. «Χρηματιστήριο, εξοπλιστικά, </w:t>
      </w:r>
      <w:r>
        <w:rPr>
          <w:rFonts w:eastAsia="Times New Roman"/>
          <w:szCs w:val="24"/>
        </w:rPr>
        <w:t xml:space="preserve">δομημένα ομόλογα, υπερβάσεις ολυμπιακών έργων, δανειοδότηση μέσων </w:t>
      </w:r>
      <w:r>
        <w:rPr>
          <w:rFonts w:eastAsia="Times New Roman"/>
          <w:szCs w:val="24"/>
        </w:rPr>
        <w:lastRenderedPageBreak/>
        <w:t>ενημέρωσης και κομμάτων συνέθεταν την εικόνα διαπλοκής και διαφθοράς». Μας λέτε με δύο λόγια, πολύ απλά, ότι όλα αυτά -εξοπλιστικά, σπατάλη του 2004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οδήγησαν τη χώρα στη χρεοκοπία. </w:t>
      </w:r>
    </w:p>
    <w:p w14:paraId="522583B6" w14:textId="77777777" w:rsidR="005D2FD3" w:rsidRDefault="00310839">
      <w:pPr>
        <w:spacing w:line="600" w:lineRule="auto"/>
        <w:ind w:firstLine="720"/>
        <w:jc w:val="both"/>
        <w:rPr>
          <w:rFonts w:eastAsia="Times New Roman"/>
          <w:szCs w:val="24"/>
        </w:rPr>
      </w:pPr>
      <w:r>
        <w:rPr>
          <w:rFonts w:eastAsia="Times New Roman"/>
          <w:szCs w:val="24"/>
        </w:rPr>
        <w:t>Θ</w:t>
      </w:r>
      <w:r>
        <w:rPr>
          <w:rFonts w:eastAsia="Times New Roman"/>
          <w:szCs w:val="24"/>
        </w:rPr>
        <w:t xml:space="preserve">α σας διαβάσω επί του προκειμένου τον ορισμό που δίνει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 xml:space="preserve">ίκαιο για το τι είναι επαχθές χρέος. Σύμφωνα, λοιπόν, με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ίκαιο, το επαχθές χρέος, επίσης γνωστό ως παράνομο χρέος, είναι μια νομική θεωρία σύμφωνα με την οποία το εθνικό χρέος</w:t>
      </w:r>
      <w:r>
        <w:rPr>
          <w:rFonts w:eastAsia="Times New Roman"/>
          <w:szCs w:val="24"/>
        </w:rPr>
        <w:t>,</w:t>
      </w:r>
      <w:r>
        <w:rPr>
          <w:rFonts w:eastAsia="Times New Roman"/>
          <w:szCs w:val="24"/>
        </w:rPr>
        <w:t xml:space="preserve"> </w:t>
      </w:r>
      <w:r>
        <w:rPr>
          <w:rFonts w:eastAsia="Times New Roman"/>
          <w:szCs w:val="24"/>
        </w:rPr>
        <w:t>το οποίο έχει δημιουργηθεί από ένα καθεστώς για λόγους</w:t>
      </w:r>
      <w:r>
        <w:rPr>
          <w:rFonts w:eastAsia="Times New Roman"/>
          <w:szCs w:val="24"/>
        </w:rPr>
        <w:t>,</w:t>
      </w:r>
      <w:r>
        <w:rPr>
          <w:rFonts w:eastAsia="Times New Roman"/>
          <w:szCs w:val="24"/>
        </w:rPr>
        <w:t xml:space="preserve"> που δεν εξυπηρετούν τα εθνικά συμφέροντα</w:t>
      </w:r>
      <w:r>
        <w:rPr>
          <w:rFonts w:eastAsia="Times New Roman"/>
          <w:szCs w:val="24"/>
        </w:rPr>
        <w:t>,</w:t>
      </w:r>
      <w:r>
        <w:rPr>
          <w:rFonts w:eastAsia="Times New Roman"/>
          <w:szCs w:val="24"/>
        </w:rPr>
        <w:t xml:space="preserve"> δεν πρέπει να είναι εκτελέσιμο. Επομένως τέτοιου είδους χρέη θεωρούνται απ</w:t>
      </w:r>
      <w:r>
        <w:rPr>
          <w:rFonts w:eastAsia="Times New Roman"/>
          <w:szCs w:val="24"/>
        </w:rPr>
        <w:t>ό</w:t>
      </w:r>
      <w:r>
        <w:rPr>
          <w:rFonts w:eastAsia="Times New Roman"/>
          <w:szCs w:val="24"/>
        </w:rPr>
        <w:t xml:space="preserve"> αυτή</w:t>
      </w:r>
      <w:r>
        <w:rPr>
          <w:rFonts w:eastAsia="Times New Roman"/>
          <w:szCs w:val="24"/>
        </w:rPr>
        <w:t xml:space="preserve"> τη θεωρία προσωπικά χρέη του καθεστώτος που τα δημιούργησε και όχι κρατικά χρέη. </w:t>
      </w:r>
    </w:p>
    <w:p w14:paraId="522583B7" w14:textId="77777777" w:rsidR="005D2FD3" w:rsidRDefault="00310839">
      <w:pPr>
        <w:spacing w:line="600" w:lineRule="auto"/>
        <w:ind w:firstLine="720"/>
        <w:jc w:val="both"/>
        <w:rPr>
          <w:rFonts w:eastAsia="Times New Roman"/>
          <w:szCs w:val="24"/>
        </w:rPr>
      </w:pPr>
      <w:r>
        <w:rPr>
          <w:rFonts w:eastAsia="Times New Roman"/>
          <w:szCs w:val="24"/>
        </w:rPr>
        <w:t>Και στο σημείο αυτό να σας ρωτήσω –γιατί το μεγάλο πρόβλημα της χώρας είναι το εξωτερικό χρέος- γιατί δεν καταγγέλλετε το εξωτερικό χρέος όπως είχατε υποσχεθεί και κοροϊδέψα</w:t>
      </w:r>
      <w:r>
        <w:rPr>
          <w:rFonts w:eastAsia="Times New Roman"/>
          <w:szCs w:val="24"/>
        </w:rPr>
        <w:t>τε τον ελληνικό λαό τόσο τον Ιανουάριο του 2015 όσο και τον Σεπτέμβριο του 2015; Εσείς οι ίδιοι στην έκθεση</w:t>
      </w:r>
      <w:r>
        <w:rPr>
          <w:rFonts w:eastAsia="Times New Roman"/>
          <w:szCs w:val="24"/>
        </w:rPr>
        <w:t>,</w:t>
      </w:r>
      <w:r>
        <w:rPr>
          <w:rFonts w:eastAsia="Times New Roman"/>
          <w:szCs w:val="24"/>
        </w:rPr>
        <w:t xml:space="preserve"> την οποία αναφέρετε</w:t>
      </w:r>
      <w:r>
        <w:rPr>
          <w:rFonts w:eastAsia="Times New Roman"/>
          <w:szCs w:val="24"/>
        </w:rPr>
        <w:t>,</w:t>
      </w:r>
      <w:r>
        <w:rPr>
          <w:rFonts w:eastAsia="Times New Roman"/>
          <w:szCs w:val="24"/>
        </w:rPr>
        <w:t xml:space="preserve"> λέτε σαφέστατα και ξεκάθαρα ότι αυτό το χρέος είναι παράνομο. </w:t>
      </w:r>
      <w:r>
        <w:rPr>
          <w:rFonts w:eastAsia="Times New Roman"/>
          <w:szCs w:val="24"/>
        </w:rPr>
        <w:lastRenderedPageBreak/>
        <w:t>Δεν πρόκειται να το κάνετε, γιατί δεν είστε τίποτε άλλο παρά συν</w:t>
      </w:r>
      <w:r>
        <w:rPr>
          <w:rFonts w:eastAsia="Times New Roman"/>
          <w:szCs w:val="24"/>
        </w:rPr>
        <w:t xml:space="preserve">έχεια του παλαιού πολιτικού κατεστημένου. </w:t>
      </w:r>
    </w:p>
    <w:p w14:paraId="522583B8" w14:textId="77777777" w:rsidR="005D2FD3" w:rsidRDefault="00310839">
      <w:pPr>
        <w:spacing w:line="600" w:lineRule="auto"/>
        <w:ind w:firstLine="720"/>
        <w:jc w:val="both"/>
        <w:rPr>
          <w:rFonts w:eastAsia="Times New Roman"/>
          <w:szCs w:val="24"/>
        </w:rPr>
      </w:pPr>
      <w:r>
        <w:rPr>
          <w:rFonts w:eastAsia="Times New Roman"/>
          <w:szCs w:val="24"/>
        </w:rPr>
        <w:t>Η θέση της Χρυσής Αυγής είναι ξεκάθαρη. Πιστεύουμε στην καταγγελία του χρέους και στον διεθνή λογιστικό έλεγχο του χρέους. Πόσω μάλλον που είναι δεδομένη η δολιότητα εκ μέρους κρατών, προμηθευτών της Ελλάδος, όπως</w:t>
      </w:r>
      <w:r>
        <w:rPr>
          <w:rFonts w:eastAsia="Times New Roman"/>
          <w:szCs w:val="24"/>
        </w:rPr>
        <w:t xml:space="preserve"> η Γερμανία με τα εξοπλιστικά, οι οποίοι μάλιστα έκαναν ποινικές υποθέσεις και δίκες σχετικά με τα εξοπλιστικά.</w:t>
      </w:r>
    </w:p>
    <w:p w14:paraId="522583B9" w14:textId="77777777" w:rsidR="005D2FD3" w:rsidRDefault="00310839">
      <w:pPr>
        <w:spacing w:line="600" w:lineRule="auto"/>
        <w:ind w:firstLine="720"/>
        <w:jc w:val="both"/>
        <w:rPr>
          <w:rFonts w:eastAsia="Times New Roman"/>
          <w:szCs w:val="24"/>
        </w:rPr>
      </w:pPr>
      <w:r>
        <w:rPr>
          <w:rFonts w:eastAsia="Times New Roman"/>
          <w:szCs w:val="24"/>
        </w:rPr>
        <w:t xml:space="preserve">Λέτε στην έκθεσή σας ότι οι ευθύνες είναι πολιτικές και ποινικές. Οι πολιτικές ευθύνες αποδίδονται από τον λαό. Οι ποινικές ευθύνες αποδίδονται </w:t>
      </w:r>
      <w:r>
        <w:rPr>
          <w:rFonts w:eastAsia="Times New Roman"/>
          <w:szCs w:val="24"/>
        </w:rPr>
        <w:t>από τη δικαιοσύνη. Το υφιστάμενο, όμως, θεσμικό πλαίσιο βρέθηκε να θωρακίζει τα πολιτικά πρόσωπα</w:t>
      </w:r>
      <w:r>
        <w:rPr>
          <w:rFonts w:eastAsia="Times New Roman"/>
          <w:szCs w:val="24"/>
        </w:rPr>
        <w:t>,</w:t>
      </w:r>
      <w:r>
        <w:rPr>
          <w:rFonts w:eastAsia="Times New Roman"/>
          <w:szCs w:val="24"/>
        </w:rPr>
        <w:t xml:space="preserve"> που έβαλαν το δά</w:t>
      </w:r>
      <w:r>
        <w:rPr>
          <w:rFonts w:eastAsia="Times New Roman"/>
          <w:szCs w:val="24"/>
        </w:rPr>
        <w:t>κ</w:t>
      </w:r>
      <w:r>
        <w:rPr>
          <w:rFonts w:eastAsia="Times New Roman"/>
          <w:szCs w:val="24"/>
        </w:rPr>
        <w:t>τυλο στο μέλι</w:t>
      </w:r>
      <w:r>
        <w:rPr>
          <w:rFonts w:eastAsia="Times New Roman"/>
          <w:szCs w:val="24"/>
        </w:rPr>
        <w:t>,</w:t>
      </w:r>
      <w:r>
        <w:rPr>
          <w:rFonts w:eastAsia="Times New Roman"/>
          <w:szCs w:val="24"/>
        </w:rPr>
        <w:t xml:space="preserve"> με το ίδιο το Σύνταγμα, με τον νόμο περί ευθύνης Υπουργών. Ωραίοι είσαστε στα λόγια για να λέτε όλα αυτά, ότι έβαλαν το δά</w:t>
      </w:r>
      <w:r>
        <w:rPr>
          <w:rFonts w:eastAsia="Times New Roman"/>
          <w:szCs w:val="24"/>
        </w:rPr>
        <w:t>κ</w:t>
      </w:r>
      <w:r>
        <w:rPr>
          <w:rFonts w:eastAsia="Times New Roman"/>
          <w:szCs w:val="24"/>
        </w:rPr>
        <w:t>τυλ</w:t>
      </w:r>
      <w:r>
        <w:rPr>
          <w:rFonts w:eastAsia="Times New Roman"/>
          <w:szCs w:val="24"/>
        </w:rPr>
        <w:t>ο στο μέλι.</w:t>
      </w:r>
    </w:p>
    <w:p w14:paraId="522583BA" w14:textId="77777777" w:rsidR="005D2FD3" w:rsidRDefault="00310839">
      <w:pPr>
        <w:spacing w:line="600" w:lineRule="auto"/>
        <w:ind w:firstLine="720"/>
        <w:jc w:val="both"/>
        <w:rPr>
          <w:rFonts w:eastAsia="Times New Roman"/>
          <w:szCs w:val="24"/>
        </w:rPr>
      </w:pPr>
      <w:r>
        <w:rPr>
          <w:rFonts w:eastAsia="Times New Roman"/>
          <w:szCs w:val="24"/>
        </w:rPr>
        <w:t xml:space="preserve">Και συνεχίζετε και λέτε ότι η Κυβέρνηση έχει δεσμευτεί για τη ριζική μεταβολή της νομοθεσίας για τον νόμο περί ευθύνης Υπουργών με την επικείμενη συνταγματική </w:t>
      </w:r>
      <w:r>
        <w:rPr>
          <w:rFonts w:eastAsia="Times New Roman"/>
          <w:szCs w:val="24"/>
        </w:rPr>
        <w:t>Α</w:t>
      </w:r>
      <w:r>
        <w:rPr>
          <w:rFonts w:eastAsia="Times New Roman"/>
          <w:szCs w:val="24"/>
        </w:rPr>
        <w:t xml:space="preserve">ναθεώρηση. Δεν είναι έτσι. Δεν λέτε αυτό το πράγμα. Στο φυλλάδιο που βγάλατε για </w:t>
      </w:r>
      <w:r>
        <w:rPr>
          <w:rFonts w:eastAsia="Times New Roman"/>
          <w:szCs w:val="24"/>
        </w:rPr>
        <w:lastRenderedPageBreak/>
        <w:t xml:space="preserve">τη </w:t>
      </w:r>
      <w:r>
        <w:rPr>
          <w:rFonts w:eastAsia="Times New Roman"/>
          <w:szCs w:val="24"/>
        </w:rPr>
        <w:t xml:space="preserve">συνταγματική </w:t>
      </w:r>
      <w:r>
        <w:rPr>
          <w:rFonts w:eastAsia="Times New Roman"/>
          <w:szCs w:val="24"/>
        </w:rPr>
        <w:t>Α</w:t>
      </w:r>
      <w:r>
        <w:rPr>
          <w:rFonts w:eastAsia="Times New Roman"/>
          <w:szCs w:val="24"/>
        </w:rPr>
        <w:t xml:space="preserve">ναθεώρηση λέτε την εξής φράση: «με οριακές εξαιρέσεις για προστασία από πολιτική δίωξη, άρθρο 86». </w:t>
      </w:r>
    </w:p>
    <w:p w14:paraId="522583BB" w14:textId="77777777" w:rsidR="005D2FD3" w:rsidRDefault="00310839">
      <w:pPr>
        <w:spacing w:line="600" w:lineRule="auto"/>
        <w:ind w:firstLine="720"/>
        <w:jc w:val="both"/>
        <w:rPr>
          <w:rFonts w:eastAsia="Times New Roman"/>
          <w:szCs w:val="24"/>
        </w:rPr>
      </w:pPr>
      <w:r>
        <w:rPr>
          <w:rFonts w:eastAsia="Times New Roman"/>
          <w:szCs w:val="24"/>
        </w:rPr>
        <w:t>Επομένως προβλέπετε την περίπτωση, γιατί για όλες οι περιπτώσεις που δίνετε ασυλία είτε στους Βουλευτές είτε στους Υπουργούς επικαλείστε πολιτ</w:t>
      </w:r>
      <w:r>
        <w:rPr>
          <w:rFonts w:eastAsia="Times New Roman"/>
          <w:szCs w:val="24"/>
        </w:rPr>
        <w:t xml:space="preserve">ικούς λόγους. Έτσι και στο μέλλον, λοιπόν, κάποιος θα επικαλείται πολιτικούς λόγους. Και έτσι για πολιτικούς λόγους ζούμε τα τελευταία σαράντα τρία χρόνια Βουλευτές με ακάλυπτες επιταγές, με τροχαία ατυχήματα, με διαφόρου είδους αδικήματα να απαλλάσσονται </w:t>
      </w:r>
      <w:r>
        <w:rPr>
          <w:rFonts w:eastAsia="Times New Roman"/>
          <w:szCs w:val="24"/>
        </w:rPr>
        <w:t>και να μην πηγαίνουν ποτέ στο δικαστήριο. Όχι μόνο αφήνετε ανοι</w:t>
      </w:r>
      <w:r>
        <w:rPr>
          <w:rFonts w:eastAsia="Times New Roman"/>
          <w:szCs w:val="24"/>
        </w:rPr>
        <w:t>κ</w:t>
      </w:r>
      <w:r>
        <w:rPr>
          <w:rFonts w:eastAsia="Times New Roman"/>
          <w:szCs w:val="24"/>
        </w:rPr>
        <w:t>τό παράθυρο για να συνεχίσει να ισχύει ο νόμος περί ευθύνης Υπουργών, αλλά διάπλατες, τεράστιες πόρτες.</w:t>
      </w:r>
    </w:p>
    <w:p w14:paraId="522583BC" w14:textId="77777777" w:rsidR="005D2FD3" w:rsidRDefault="00310839">
      <w:pPr>
        <w:spacing w:line="600" w:lineRule="auto"/>
        <w:ind w:firstLine="720"/>
        <w:jc w:val="both"/>
        <w:rPr>
          <w:rFonts w:eastAsia="Times New Roman"/>
          <w:szCs w:val="24"/>
        </w:rPr>
      </w:pPr>
      <w:r>
        <w:rPr>
          <w:rFonts w:eastAsia="Times New Roman"/>
          <w:szCs w:val="24"/>
        </w:rPr>
        <w:t>Αναφέρεστε στη συνέχεια στην περίπτωση του τέως Υπουργού Αμύνης, Ιωάννη Παπαντωνίου. Ανα</w:t>
      </w:r>
      <w:r>
        <w:rPr>
          <w:rFonts w:eastAsia="Times New Roman"/>
          <w:szCs w:val="24"/>
        </w:rPr>
        <w:t>φέρετε τις περιπτώσεις εξοπλισμού της χώρας με άρματα τύπου</w:t>
      </w:r>
      <w:r>
        <w:rPr>
          <w:rFonts w:eastAsia="Times New Roman"/>
          <w:szCs w:val="24"/>
        </w:rPr>
        <w:t xml:space="preserve"> Λέοπαρντ</w:t>
      </w:r>
      <w:r>
        <w:rPr>
          <w:rFonts w:eastAsia="Times New Roman"/>
          <w:szCs w:val="24"/>
        </w:rPr>
        <w:t>, με τα επιθετικά ελικόπτερα τύπου Απάτσι, έξι φρ</w:t>
      </w:r>
      <w:r>
        <w:rPr>
          <w:rFonts w:eastAsia="Times New Roman"/>
          <w:szCs w:val="24"/>
        </w:rPr>
        <w:t>εγατών</w:t>
      </w:r>
      <w:r>
        <w:rPr>
          <w:rFonts w:eastAsia="Times New Roman"/>
          <w:szCs w:val="24"/>
        </w:rPr>
        <w:t xml:space="preserve"> τύπου </w:t>
      </w:r>
      <w:r>
        <w:rPr>
          <w:rFonts w:eastAsia="Times New Roman"/>
          <w:szCs w:val="24"/>
          <w:lang w:val="en-US"/>
        </w:rPr>
        <w:t>S</w:t>
      </w:r>
      <w:r>
        <w:rPr>
          <w:rFonts w:eastAsia="Times New Roman"/>
          <w:szCs w:val="24"/>
        </w:rPr>
        <w:t xml:space="preserve">, συστημάτων ηλεκτρονικού πολέμου και είκοσι μεταφορικών ελικοπτέρων </w:t>
      </w:r>
      <w:r>
        <w:rPr>
          <w:rFonts w:eastAsia="Times New Roman"/>
          <w:szCs w:val="24"/>
          <w:lang w:val="en-US"/>
        </w:rPr>
        <w:t>NH</w:t>
      </w:r>
      <w:r>
        <w:rPr>
          <w:rFonts w:eastAsia="Times New Roman"/>
          <w:szCs w:val="24"/>
        </w:rPr>
        <w:t>90.</w:t>
      </w:r>
    </w:p>
    <w:p w14:paraId="522583B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Και λέτε ότι κάτω από κανονικές συνθήκες, ήτοι</w:t>
      </w:r>
      <w:r>
        <w:rPr>
          <w:rFonts w:eastAsia="Times New Roman" w:cs="Times New Roman"/>
          <w:szCs w:val="24"/>
        </w:rPr>
        <w:t>,</w:t>
      </w:r>
      <w:r>
        <w:rPr>
          <w:rFonts w:eastAsia="Times New Roman" w:cs="Times New Roman"/>
          <w:szCs w:val="24"/>
        </w:rPr>
        <w:t xml:space="preserve"> αν</w:t>
      </w:r>
      <w:r>
        <w:rPr>
          <w:rFonts w:eastAsia="Times New Roman" w:cs="Times New Roman"/>
          <w:szCs w:val="24"/>
        </w:rPr>
        <w:t xml:space="preserve"> δεν είχε μεσολαβήσει η παραγραφή, την οποία εισάγει το άρθρο 86 </w:t>
      </w:r>
      <w:r>
        <w:rPr>
          <w:rFonts w:eastAsia="Times New Roman" w:cs="Times New Roman"/>
          <w:szCs w:val="24"/>
        </w:rPr>
        <w:lastRenderedPageBreak/>
        <w:t>του Συντάγματος, οι πράξεις και οι παραλείψεις, που αποδίδονται στο συγκεκριμένο πρόσωπο, θα μπορούσαν να εξεταστούν από τον φυσικό δικαστή, αλλά δεν μπορούν, όμως. Και λέτε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 εξαίρεση συν</w:t>
      </w:r>
      <w:r>
        <w:rPr>
          <w:rFonts w:eastAsia="Times New Roman" w:cs="Times New Roman"/>
          <w:szCs w:val="24"/>
        </w:rPr>
        <w:t xml:space="preserve">οδευτικές πράξεις για την ύπαρξη των οποίων υφίστανται ισχυρές ενδείξεις» και αναφέρεστε στο περίφημο ξέπλυμα βρώμικου χρήματος. </w:t>
      </w:r>
    </w:p>
    <w:p w14:paraId="522583B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Πιο ακατανόητο πράγμα από αυτό δεν έχω ακούσει. Ένας νόμο ο οποίος δεν αντέχει σε αυτή την ίδια τη λογική</w:t>
      </w:r>
      <w:r>
        <w:rPr>
          <w:rFonts w:eastAsia="Times New Roman" w:cs="Times New Roman"/>
          <w:szCs w:val="24"/>
        </w:rPr>
        <w:t>,</w:t>
      </w:r>
      <w:r>
        <w:rPr>
          <w:rFonts w:eastAsia="Times New Roman" w:cs="Times New Roman"/>
          <w:szCs w:val="24"/>
        </w:rPr>
        <w:t xml:space="preserve"> δεν μπορεί να είναι</w:t>
      </w:r>
      <w:r>
        <w:rPr>
          <w:rFonts w:eastAsia="Times New Roman" w:cs="Times New Roman"/>
          <w:szCs w:val="24"/>
        </w:rPr>
        <w:t xml:space="preserve"> νόμος. Απαλλάσσεται και λέτε ότι έχει παραγραφεί το να κλέψει κανείς το δημόσιο ταμείο, αλλά δεν απαλλάσσεται από το τι έκανε τα κλεμμένα. Τέτοιου είδους χατζηαβατισμός μόνο στο</w:t>
      </w:r>
      <w:r>
        <w:rPr>
          <w:rFonts w:eastAsia="Times New Roman" w:cs="Times New Roman"/>
          <w:szCs w:val="24"/>
        </w:rPr>
        <w:t>ν</w:t>
      </w:r>
      <w:r>
        <w:rPr>
          <w:rFonts w:eastAsia="Times New Roman" w:cs="Times New Roman"/>
          <w:szCs w:val="24"/>
        </w:rPr>
        <w:t xml:space="preserve"> φαύλο πολιτικό κατεστημένο της </w:t>
      </w:r>
      <w:r>
        <w:rPr>
          <w:rFonts w:eastAsia="Times New Roman" w:cs="Times New Roman"/>
          <w:szCs w:val="24"/>
        </w:rPr>
        <w:t>Μ</w:t>
      </w:r>
      <w:r>
        <w:rPr>
          <w:rFonts w:eastAsia="Times New Roman" w:cs="Times New Roman"/>
          <w:szCs w:val="24"/>
        </w:rPr>
        <w:t xml:space="preserve">εταπολιτεύσεως θα μπορούσε να υπάρχει. </w:t>
      </w:r>
    </w:p>
    <w:p w14:paraId="522583B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Αλλά</w:t>
      </w:r>
      <w:r>
        <w:rPr>
          <w:rFonts w:eastAsia="Times New Roman" w:cs="Times New Roman"/>
          <w:szCs w:val="24"/>
        </w:rPr>
        <w:t xml:space="preserve"> το σκεπτικό σας το καταρρίπτει συντριπτικά ένας Υπουργός αυτής της ίδιας της Κυβερνήσεώς σας, ο Αναπληρωτής Υπουργός Δικαιοσύνης κ. Παπαγγελόπουλος, ο οποίος έδωσε συνέντευξη στην εφημερίδα «</w:t>
      </w:r>
      <w:r>
        <w:rPr>
          <w:rFonts w:eastAsia="Times New Roman" w:cs="Times New Roman"/>
          <w:szCs w:val="24"/>
        </w:rPr>
        <w:t>ΔΗΜΟΚΡΑΤΙΑ</w:t>
      </w:r>
      <w:r>
        <w:rPr>
          <w:rFonts w:eastAsia="Times New Roman" w:cs="Times New Roman"/>
          <w:szCs w:val="24"/>
        </w:rPr>
        <w:t>» την περασμέν</w:t>
      </w:r>
      <w:r>
        <w:rPr>
          <w:rFonts w:eastAsia="Times New Roman" w:cs="Times New Roman"/>
          <w:szCs w:val="24"/>
        </w:rPr>
        <w:t>η</w:t>
      </w:r>
      <w:r>
        <w:rPr>
          <w:rFonts w:eastAsia="Times New Roman" w:cs="Times New Roman"/>
          <w:szCs w:val="24"/>
        </w:rPr>
        <w:t xml:space="preserve"> Κυριακή, στην οποία ερωτώμενος για την</w:t>
      </w:r>
      <w:r>
        <w:rPr>
          <w:rFonts w:eastAsia="Times New Roman" w:cs="Times New Roman"/>
          <w:szCs w:val="24"/>
        </w:rPr>
        <w:t xml:space="preserve"> υπόθεση Παπαντωνίου και για όλες τις υποθέσεις που αφορούν τον νόμο περί ευθύνης Υπουργών, δήλωσε -είναι λόγια δικού σας Υπουργού- τα </w:t>
      </w:r>
      <w:r>
        <w:rPr>
          <w:rFonts w:eastAsia="Times New Roman" w:cs="Times New Roman"/>
          <w:szCs w:val="24"/>
        </w:rPr>
        <w:lastRenderedPageBreak/>
        <w:t>εξής: «Πρέπει να σας διευκρινίσω ότι εγώ είμαι εναντίον της ποινικοποίησης της πολιτικής ζωής. Αυτό, όμως, δεν σημαίνει ό</w:t>
      </w:r>
      <w:r>
        <w:rPr>
          <w:rFonts w:eastAsia="Times New Roman" w:cs="Times New Roman"/>
          <w:szCs w:val="24"/>
        </w:rPr>
        <w:t>τι ο ελληνικός λαός δεν πρέπει να πληροφορηθεί την αλήθεια. Όσο για το θέμα της παραγραφής, πρέπει να ληφθεί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ότι ο νόμος περί ευθύνης Υπουργών αφορά πράξεις πολιτικών προσώπων -και αυτό ισχύει και για τους Βουλευτές- που τέλεσαν κατά την άσκηση τω</w:t>
      </w:r>
      <w:r>
        <w:rPr>
          <w:rFonts w:eastAsia="Times New Roman" w:cs="Times New Roman"/>
          <w:szCs w:val="24"/>
        </w:rPr>
        <w:t xml:space="preserve">ν καθηκόντων </w:t>
      </w:r>
      <w:r>
        <w:rPr>
          <w:rFonts w:eastAsia="Times New Roman" w:cs="Times New Roman"/>
          <w:szCs w:val="24"/>
        </w:rPr>
        <w:t>τους</w:t>
      </w:r>
      <w:r>
        <w:rPr>
          <w:rFonts w:eastAsia="Times New Roman" w:cs="Times New Roman"/>
          <w:szCs w:val="24"/>
        </w:rPr>
        <w:t xml:space="preserve"> και όχι οποιαδήποτε άλλη πράξη. Δεν μου περνά από το μυαλό ότι ο νομοθέτης θεωρεί ότι ανάγεται στα καθήκοντα του Υπουργού η δωροδοκία ή οποιαδήποτε άλλη αξιόποινη πράξη. Δηλαδή, κύριε Στάθη», λέει απευθυνόμενος στον δημοσιογράφο, «αν σας </w:t>
      </w:r>
      <w:r>
        <w:rPr>
          <w:rFonts w:eastAsia="Times New Roman" w:cs="Times New Roman"/>
          <w:szCs w:val="24"/>
        </w:rPr>
        <w:t>δώσω μια μπουνιά τώρα</w:t>
      </w:r>
      <w:r>
        <w:rPr>
          <w:rFonts w:eastAsia="Times New Roman" w:cs="Times New Roman"/>
          <w:szCs w:val="24"/>
        </w:rPr>
        <w:t>,</w:t>
      </w:r>
      <w:r>
        <w:rPr>
          <w:rFonts w:eastAsia="Times New Roman" w:cs="Times New Roman"/>
          <w:szCs w:val="24"/>
        </w:rPr>
        <w:t xml:space="preserve"> όταν κάθομαι στο Υπουργικό μου γραφείο</w:t>
      </w:r>
      <w:r>
        <w:rPr>
          <w:rFonts w:eastAsia="Times New Roman" w:cs="Times New Roman"/>
          <w:szCs w:val="24"/>
        </w:rPr>
        <w:t>,</w:t>
      </w:r>
      <w:r>
        <w:rPr>
          <w:rFonts w:eastAsia="Times New Roman" w:cs="Times New Roman"/>
          <w:szCs w:val="24"/>
        </w:rPr>
        <w:t xml:space="preserve"> η πράξη μου αυτή πρέπει να υπαχθεί στις διατάξεις περί παραγραφής του νόμου περί ευθύνης Υπουργών;». </w:t>
      </w:r>
    </w:p>
    <w:p w14:paraId="522583C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Εδώ τα πράγματα είναι πολύ απλά. Αν ισχύει η άποψη του Υπουργού της δικής σας Κυβερνήσεως, </w:t>
      </w:r>
      <w:r>
        <w:rPr>
          <w:rFonts w:eastAsia="Times New Roman" w:cs="Times New Roman"/>
          <w:szCs w:val="24"/>
        </w:rPr>
        <w:t xml:space="preserve">δεν χρειάζεται καν εξεταστική </w:t>
      </w:r>
      <w:r>
        <w:rPr>
          <w:rFonts w:eastAsia="Times New Roman" w:cs="Times New Roman"/>
          <w:szCs w:val="24"/>
        </w:rPr>
        <w:t>ε</w:t>
      </w:r>
      <w:r>
        <w:rPr>
          <w:rFonts w:eastAsia="Times New Roman" w:cs="Times New Roman"/>
          <w:szCs w:val="24"/>
        </w:rPr>
        <w:t xml:space="preserve">πιτροπή ούτε για την απόδοση ποινικών ευθυνών σε Υπουργούς ούτε για την άρση ασυλίας Βουλευτών, αλλά πρέπει κατευθείαν να προχωρήσετε στην παράδοση της όλης υποθέσεως στη δικαιοσύνη και σε ένα ποινικό δικαστήριο. </w:t>
      </w:r>
    </w:p>
    <w:p w14:paraId="522583C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Οι ευθύνες </w:t>
      </w:r>
      <w:r>
        <w:rPr>
          <w:rFonts w:eastAsia="Times New Roman" w:cs="Times New Roman"/>
          <w:szCs w:val="24"/>
        </w:rPr>
        <w:t xml:space="preserve">της Νέας Δημοκρατίας είναι τεράστιες. Χαρακτηριστικά των ευθυνών της Νέας Δημοκρατίας για την εξέλιξη των σκανδάλων είναι αυτά που είχε δηλώσει το 2005 ο Πρόεδρος της τότε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κ. Τραγάκης στην «</w:t>
      </w:r>
      <w:r>
        <w:rPr>
          <w:rFonts w:eastAsia="Times New Roman" w:cs="Times New Roman"/>
          <w:szCs w:val="24"/>
        </w:rPr>
        <w:t>ΕΛΕΥΘΕΡΟΤΥΠΙΑ</w:t>
      </w:r>
      <w:r>
        <w:rPr>
          <w:rFonts w:eastAsia="Times New Roman" w:cs="Times New Roman"/>
          <w:szCs w:val="24"/>
        </w:rPr>
        <w:t>»: «Είχαμε τεκμηριώσει πλήρως τ</w:t>
      </w:r>
      <w:r>
        <w:rPr>
          <w:rFonts w:eastAsia="Times New Roman" w:cs="Times New Roman"/>
          <w:szCs w:val="24"/>
        </w:rPr>
        <w:t>ης ανάμ</w:t>
      </w:r>
      <w:r>
        <w:rPr>
          <w:rFonts w:eastAsia="Times New Roman" w:cs="Times New Roman"/>
          <w:szCs w:val="24"/>
        </w:rPr>
        <w:t>ε</w:t>
      </w:r>
      <w:r>
        <w:rPr>
          <w:rFonts w:eastAsia="Times New Roman" w:cs="Times New Roman"/>
          <w:szCs w:val="24"/>
        </w:rPr>
        <w:t xml:space="preserve">ιξη για </w:t>
      </w:r>
      <w:r>
        <w:rPr>
          <w:rFonts w:eastAsia="Times New Roman" w:cs="Times New Roman"/>
          <w:szCs w:val="24"/>
          <w:lang w:val="en-US"/>
        </w:rPr>
        <w:t>TORM</w:t>
      </w:r>
      <w:r>
        <w:rPr>
          <w:rFonts w:eastAsia="Times New Roman" w:cs="Times New Roman"/>
          <w:szCs w:val="24"/>
        </w:rPr>
        <w:t xml:space="preserve">1 και τα </w:t>
      </w:r>
      <w:r>
        <w:rPr>
          <w:rFonts w:eastAsia="Times New Roman" w:cs="Times New Roman"/>
          <w:szCs w:val="24"/>
          <w:lang w:val="en-US"/>
        </w:rPr>
        <w:t>TPQ</w:t>
      </w:r>
      <w:r>
        <w:rPr>
          <w:rFonts w:eastAsia="Times New Roman" w:cs="Times New Roman"/>
          <w:szCs w:val="24"/>
        </w:rPr>
        <w:t xml:space="preserve">37 του Άκη Τσοχατζόπουλου στις μίζες της εταιρείας </w:t>
      </w:r>
      <w:r>
        <w:rPr>
          <w:rFonts w:eastAsia="Times New Roman" w:cs="Times New Roman"/>
          <w:szCs w:val="24"/>
        </w:rPr>
        <w:t>«</w:t>
      </w:r>
      <w:r>
        <w:rPr>
          <w:rFonts w:eastAsia="Times New Roman" w:cs="Times New Roman"/>
          <w:szCs w:val="24"/>
          <w:lang w:val="en-US"/>
        </w:rPr>
        <w:t>DRUMILAN</w:t>
      </w:r>
      <w:r>
        <w:rPr>
          <w:rFonts w:eastAsia="Times New Roman" w:cs="Times New Roman"/>
          <w:szCs w:val="24"/>
        </w:rPr>
        <w:t>»</w:t>
      </w:r>
      <w:r>
        <w:rPr>
          <w:rFonts w:eastAsia="Times New Roman" w:cs="Times New Roman"/>
          <w:szCs w:val="24"/>
        </w:rPr>
        <w:t xml:space="preserve">, αλλά και του Γιάννου Παπαντωνίου στο πάρτι των προμηθειών στις Ένοπλες Δυνάμεις, αλλά δυστυχώς εκεί σταματήσαμε, αυτή είναι η αλήθεια». </w:t>
      </w:r>
    </w:p>
    <w:p w14:paraId="522583C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Και έρχεται τώρα ένα δημ</w:t>
      </w:r>
      <w:r>
        <w:rPr>
          <w:rFonts w:eastAsia="Times New Roman" w:cs="Times New Roman"/>
          <w:szCs w:val="24"/>
        </w:rPr>
        <w:t xml:space="preserve">οσίευμα γερμανικής εφημερίδος και έρχονται και οι αποκαλύψεις στις Ηνωμένες Πολιτείες της Αμερικής για να έρθουν άλλα σκάνδαλα στην επιφάνεια, όπως το μεγάλο σκάνδαλο στον χώρο της υγείας με την εταιρεία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Είναι τραγικό: Από δημοσιεύματα και από </w:t>
      </w:r>
      <w:r>
        <w:rPr>
          <w:rFonts w:eastAsia="Times New Roman" w:cs="Times New Roman"/>
          <w:szCs w:val="24"/>
        </w:rPr>
        <w:t>έρευνες ξένων υπηρεσιών μαθαίνουμε για τα σκάνδαλα Υπουργών της Ελλάδος και πολιτικών.</w:t>
      </w:r>
    </w:p>
    <w:p w14:paraId="522583C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θέση της Χρυσής Αυγής πάνω στο αντικείμενο της σημερινής συνεδριάσεως είναι ότι η παραπομπή Παπαντωνίου δεν φτάνει, δεν είναι αρκετή και δεν είναι η κάθαρση</w:t>
      </w:r>
      <w:r>
        <w:rPr>
          <w:rFonts w:eastAsia="Times New Roman" w:cs="Times New Roman"/>
          <w:szCs w:val="24"/>
        </w:rPr>
        <w:t>,</w:t>
      </w:r>
      <w:r>
        <w:rPr>
          <w:rFonts w:eastAsia="Times New Roman" w:cs="Times New Roman"/>
          <w:szCs w:val="24"/>
        </w:rPr>
        <w:t xml:space="preserve"> την οποία υπο</w:t>
      </w:r>
      <w:r>
        <w:rPr>
          <w:rFonts w:eastAsia="Times New Roman" w:cs="Times New Roman"/>
          <w:szCs w:val="24"/>
        </w:rPr>
        <w:lastRenderedPageBreak/>
        <w:t xml:space="preserve">σχεθήκατε στον ελληνικό λαό. Υπήρχε ΚΥΣΕΑ, μαζί με τον Παπαντωνίου υπέγραψαν και άλλοι με κορυφαίο τον Σημίτη. Γιατί δεν επεκτείνετε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Ο λαός διψάει για δικαιοσύνη. Παντού όπου πάτε, σε κάθε γωνιά της Ελλάδο</w:t>
      </w:r>
      <w:r>
        <w:rPr>
          <w:rFonts w:eastAsia="Times New Roman" w:cs="Times New Roman"/>
          <w:szCs w:val="24"/>
        </w:rPr>
        <w:t>ς θα ακούσετε σε καφενεία, σε κοινωνικούς χώρους να καταγγέλλουν και να καθυβρίζουν τους πολιτικούς. Έρχονται τώρα και οι ημέρες της Λαμπρής και όσοι επιχειρήσουν πολιτικές περιοδείες θα απολαύσουν την επιδοκιμασία ή την αποδοκιμασία του λαού.</w:t>
      </w:r>
    </w:p>
    <w:p w14:paraId="522583C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θέση της Χ</w:t>
      </w:r>
      <w:r>
        <w:rPr>
          <w:rFonts w:eastAsia="Times New Roman" w:cs="Times New Roman"/>
          <w:szCs w:val="24"/>
        </w:rPr>
        <w:t xml:space="preserve">ρυσής Αυγής είναι ότι το θέμα των σκανδάλων, δύο χρόνια που κυβερνάτε, δεν έχει προχωρήσει καθόλου και ότι ο λαός δεν είναι ικανοποιημένος από τις εξεταστικές επιτροπές που καταλήγουν στο τίποτε. Είναι δεδομένο ότι το πολιτικό σύστημα νοσεί βαθύτατα. Μόνη </w:t>
      </w:r>
      <w:r>
        <w:rPr>
          <w:rFonts w:eastAsia="Times New Roman" w:cs="Times New Roman"/>
          <w:szCs w:val="24"/>
        </w:rPr>
        <w:t>λύση για να αποδοθεί δικαιοσύνη, μία λύση εθνική, η Χρυσή Αυγή!</w:t>
      </w:r>
    </w:p>
    <w:p w14:paraId="522583C5"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υγή</w:t>
      </w:r>
      <w:r>
        <w:rPr>
          <w:rFonts w:eastAsia="Times New Roman" w:cs="Times New Roman"/>
          <w:szCs w:val="24"/>
        </w:rPr>
        <w:t>ς</w:t>
      </w:r>
      <w:r>
        <w:rPr>
          <w:rFonts w:eastAsia="Times New Roman" w:cs="Times New Roman"/>
          <w:szCs w:val="24"/>
        </w:rPr>
        <w:t>)</w:t>
      </w:r>
    </w:p>
    <w:p w14:paraId="522583C6" w14:textId="77777777" w:rsidR="005D2FD3" w:rsidRDefault="00310839">
      <w:pPr>
        <w:spacing w:line="600" w:lineRule="auto"/>
        <w:ind w:firstLine="720"/>
        <w:jc w:val="both"/>
        <w:rPr>
          <w:rFonts w:eastAsia="Times New Roman"/>
          <w:bCs/>
          <w:szCs w:val="24"/>
        </w:rPr>
      </w:pPr>
      <w:r>
        <w:rPr>
          <w:rFonts w:eastAsia="Times New Roman"/>
          <w:b/>
          <w:bCs/>
          <w:szCs w:val="24"/>
        </w:rPr>
        <w:t xml:space="preserve">ΠΡΟΕΔΡΟΣ (Νικόλαος Βούτσης): </w:t>
      </w:r>
      <w:r>
        <w:rPr>
          <w:rFonts w:eastAsia="Times New Roman"/>
          <w:bCs/>
          <w:szCs w:val="24"/>
        </w:rPr>
        <w:t>Ευχαριστούμε.</w:t>
      </w:r>
    </w:p>
    <w:p w14:paraId="522583C7" w14:textId="77777777" w:rsidR="005D2FD3" w:rsidRDefault="00310839">
      <w:pPr>
        <w:spacing w:line="600" w:lineRule="auto"/>
        <w:ind w:firstLine="720"/>
        <w:jc w:val="both"/>
        <w:rPr>
          <w:rFonts w:eastAsia="Times New Roman"/>
          <w:bCs/>
          <w:szCs w:val="24"/>
        </w:rPr>
      </w:pPr>
      <w:r>
        <w:rPr>
          <w:rFonts w:eastAsia="Times New Roman"/>
          <w:bCs/>
          <w:szCs w:val="24"/>
        </w:rPr>
        <w:lastRenderedPageBreak/>
        <w:t>Τον λόγο έχει ο Κοινοβουλευτικός Εκπρόσωπος της Δημοκρατικής Συμπαράταξης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ΔΗΜΑΡ κ. Ανδρέας </w:t>
      </w:r>
      <w:r>
        <w:rPr>
          <w:rFonts w:eastAsia="Times New Roman"/>
          <w:bCs/>
          <w:szCs w:val="24"/>
        </w:rPr>
        <w:t>Λοβέρδος.</w:t>
      </w:r>
    </w:p>
    <w:p w14:paraId="522583C8" w14:textId="77777777" w:rsidR="005D2FD3" w:rsidRDefault="00310839">
      <w:pPr>
        <w:spacing w:line="600" w:lineRule="auto"/>
        <w:ind w:firstLine="720"/>
        <w:jc w:val="both"/>
        <w:rPr>
          <w:rFonts w:eastAsia="Times New Roman" w:cs="Times New Roman"/>
          <w:szCs w:val="24"/>
        </w:rPr>
      </w:pPr>
      <w:r>
        <w:rPr>
          <w:rFonts w:eastAsia="Times New Roman"/>
          <w:b/>
          <w:bCs/>
          <w:szCs w:val="24"/>
        </w:rPr>
        <w:t>ΑΝΔΡΕΑΣ ΛΟΒΕΡΔΟΣ:</w:t>
      </w:r>
      <w:r>
        <w:rPr>
          <w:rFonts w:eastAsia="Times New Roman"/>
          <w:bCs/>
          <w:szCs w:val="24"/>
        </w:rPr>
        <w:t xml:space="preserve"> </w:t>
      </w:r>
      <w:r>
        <w:rPr>
          <w:rFonts w:eastAsia="Times New Roman" w:cs="Times New Roman"/>
          <w:szCs w:val="24"/>
        </w:rPr>
        <w:t xml:space="preserve">Κυρίες και κύριοι Βουλευτές, κύριοι Υπουργοί, κυρίες Υπουργοί, από την πρώτη μέρα που ενημερωθήκαμε –Παρασκευή ήταν και είχαμε κοινοβουλευτικό έλεγχο- ότι η Πλειοψηφία καταθέτει πρόταση για τη λεγομένη «προανακριτική επιτροπή», </w:t>
      </w:r>
      <w:r>
        <w:rPr>
          <w:rFonts w:eastAsia="Times New Roman" w:cs="Times New Roman"/>
          <w:szCs w:val="24"/>
        </w:rPr>
        <w:t xml:space="preserve">δηλαδή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είπαμε «ναι», «ναι» στην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πιτροπή για τα εξοπλιστικά, όπως λέμε «ναι» στην εξεταστική ή προανακριτική για τον Βαρουφάκη, όπως λέμε «ναι» στην εξεταστική ή προανακριτική για την Τράπεζα Αττι</w:t>
      </w:r>
      <w:r>
        <w:rPr>
          <w:rFonts w:eastAsia="Times New Roman" w:cs="Times New Roman"/>
          <w:szCs w:val="24"/>
        </w:rPr>
        <w:t>κής, όπως λέμε «ναι» στην εξεταστική ή προανακριτική –θα δούμε- για τη ΔΕΗ, όπως λέμε «ναι» σε οτιδήποτε θέλει ο οποιοσδήποτε να εξεταστεί, για τη υγεία ή για όποιο άλλο θέμα. Γιατί η αρχή μας είναι «ναι σε όλα» όσα αφορούν τη διαφάνεια, «ναι σε όλα» που θ</w:t>
      </w:r>
      <w:r>
        <w:rPr>
          <w:rFonts w:eastAsia="Times New Roman" w:cs="Times New Roman"/>
          <w:szCs w:val="24"/>
        </w:rPr>
        <w:t>α ρίξουν φως σε σκοτεινά σημεία και υποθέσεις.</w:t>
      </w:r>
    </w:p>
    <w:p w14:paraId="522583C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Αλλά αυτή η συμπεριφορά, κυρίες και κύριοι, δεν αντιστοιχεί στη συμπεριφορά της Πλειοψηφίας, σε μια συμπεριφορά αδιαφάνειας, στην οποία ανταποκρίνεται και η Αντιπολίτευση. Η </w:t>
      </w:r>
      <w:r>
        <w:rPr>
          <w:rFonts w:eastAsia="Times New Roman" w:cs="Times New Roman"/>
          <w:szCs w:val="24"/>
        </w:rPr>
        <w:lastRenderedPageBreak/>
        <w:t>Πλειοψηφία λέει «όχι» σε ό,τι την α</w:t>
      </w:r>
      <w:r>
        <w:rPr>
          <w:rFonts w:eastAsia="Times New Roman" w:cs="Times New Roman"/>
          <w:szCs w:val="24"/>
        </w:rPr>
        <w:t xml:space="preserve">φορά ή σε ό,τι αισθάνεται ότι την αφορά. Είπε «όχι» στην εξεταστική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τον Βαρουφάκη και αρνήθηκε την πρόταση της Γεννηματά, της Προέδρου του ΠΑΣΟΚ, που κατατέθηκε στη Βουλή προ μηνών, σύμφωνα με την οποία ζητήσαμε για όλη τη φάση </w:t>
      </w:r>
      <w:r>
        <w:rPr>
          <w:rFonts w:eastAsia="Times New Roman" w:cs="Times New Roman"/>
          <w:szCs w:val="24"/>
        </w:rPr>
        <w:t>των μνημονίων και όλων των μνημονίων και πριν από αυτή για όλη τη φάση του ευρώ μία εξεταστική επιτροπή, που αν μη τι άλλο</w:t>
      </w:r>
      <w:r>
        <w:rPr>
          <w:rFonts w:eastAsia="Times New Roman" w:cs="Times New Roman"/>
          <w:szCs w:val="24"/>
        </w:rPr>
        <w:t>,</w:t>
      </w:r>
      <w:r>
        <w:rPr>
          <w:rFonts w:eastAsia="Times New Roman" w:cs="Times New Roman"/>
          <w:szCs w:val="24"/>
        </w:rPr>
        <w:t xml:space="preserve"> εξετάζοντας πράγματα και καταστάσεις θα βοηθούσε την Εθνική Αντιπροσωπεία αλλά και την Ελλάδα, τους Έλληνες και τις Ελληνίδες, να κα</w:t>
      </w:r>
      <w:r>
        <w:rPr>
          <w:rFonts w:eastAsia="Times New Roman" w:cs="Times New Roman"/>
          <w:szCs w:val="24"/>
        </w:rPr>
        <w:t>ταλάβουν ποια ήταν ακριβώς η πορεία της χώρας προς την παρακμή, προς την ύφεση, προς την ουσιαστική χρεοκοπία. Για το φρεσκάρισμα πρόσφατης μνήμης, που χάνεται σε αυτή την Αίθουσα, καταθέτω στα Πρακτικά την πρόταση αυτή που καταθέσαμε ως Δημοκρατική Συμπαρ</w:t>
      </w:r>
      <w:r>
        <w:rPr>
          <w:rFonts w:eastAsia="Times New Roman" w:cs="Times New Roman"/>
          <w:szCs w:val="24"/>
        </w:rPr>
        <w:t xml:space="preserve">άταξη. </w:t>
      </w:r>
    </w:p>
    <w:p w14:paraId="522583CA" w14:textId="77777777" w:rsidR="005D2FD3" w:rsidRDefault="00310839">
      <w:pPr>
        <w:spacing w:line="600" w:lineRule="auto"/>
        <w:ind w:firstLine="709"/>
        <w:jc w:val="both"/>
        <w:rPr>
          <w:rFonts w:eastAsia="Times New Roman" w:cs="Times New Roman"/>
          <w:szCs w:val="24"/>
        </w:rPr>
      </w:pPr>
      <w:r>
        <w:rPr>
          <w:rFonts w:eastAsia="Times New Roman" w:cs="Times New Roman"/>
          <w:szCs w:val="24"/>
        </w:rPr>
        <w:t xml:space="preserve">(Στο σημείο αυτό η Βουλευτής κ. Ανδρέας Λοβέρδος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22583C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Εμείς λέμε λοιπόν «ναι σε όλα» όσα συντ</w:t>
      </w:r>
      <w:r>
        <w:rPr>
          <w:rFonts w:eastAsia="Times New Roman" w:cs="Times New Roman"/>
          <w:szCs w:val="24"/>
        </w:rPr>
        <w:t xml:space="preserve">είνουν στη διαφάνεια, αλλά «ναι» και στο φως που πρέπει να πέσει σε ορισμένα </w:t>
      </w:r>
      <w:r>
        <w:rPr>
          <w:rFonts w:eastAsia="Times New Roman" w:cs="Times New Roman"/>
          <w:szCs w:val="24"/>
        </w:rPr>
        <w:lastRenderedPageBreak/>
        <w:t>κόλπα που γίνονται εδώ. «Ναι» στη διαφάνεια, «ναι» στο φως σε όλα, σε όλα και στα κόλπα. Και θα κάνουμε έρευνα, κυρίες και κύριοι Βουλευτές. Αυτή είναι μια υπόσχεση που δίνουμε στ</w:t>
      </w:r>
      <w:r>
        <w:rPr>
          <w:rFonts w:eastAsia="Times New Roman" w:cs="Times New Roman"/>
          <w:szCs w:val="24"/>
        </w:rPr>
        <w:t xml:space="preserve">ην Εθνική Αντιπροσωπεία, όταν ξεκινήσει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αναζητώντας το ζητούμενο, λογαριασμούς, μαύρο χρήμα, ξέπλυμα μαύρου χρήματος και οτιδήποτε αφορά την εργασία μας. </w:t>
      </w:r>
    </w:p>
    <w:p w14:paraId="522583C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Ωστόσο, ο στόχος, όπως ειπώθηκε από πολλούς και από όλα τα κόμματα</w:t>
      </w:r>
      <w:r>
        <w:rPr>
          <w:rFonts w:eastAsia="Times New Roman" w:cs="Times New Roman"/>
          <w:szCs w:val="24"/>
        </w:rPr>
        <w:t xml:space="preserve"> της Αντιπολίτευσης, αυτής της πρότασης που κατατέθηκε δεν είναι να υπάρξει διαφάνεια και να πέσει φως σε όλα. Εκτιμούμε -προς ώρας αρκούμαι σε αυτό- ότι δεν πρέπει να έχει προκύψει κάποιο καινούρ</w:t>
      </w:r>
      <w:r>
        <w:rPr>
          <w:rFonts w:eastAsia="Times New Roman" w:cs="Times New Roman"/>
          <w:szCs w:val="24"/>
        </w:rPr>
        <w:t>γ</w:t>
      </w:r>
      <w:r>
        <w:rPr>
          <w:rFonts w:eastAsia="Times New Roman" w:cs="Times New Roman"/>
          <w:szCs w:val="24"/>
        </w:rPr>
        <w:t>ιο στοιχείο, διότι αν είχε, πρώτον θα το είχατε συμπεριλάβε</w:t>
      </w:r>
      <w:r>
        <w:rPr>
          <w:rFonts w:eastAsia="Times New Roman" w:cs="Times New Roman"/>
          <w:szCs w:val="24"/>
        </w:rPr>
        <w:t xml:space="preserve">ι στο κείμενο, δεύτερον θα το είχε αξιοποιήσει ο </w:t>
      </w:r>
      <w:r>
        <w:rPr>
          <w:rFonts w:eastAsia="Times New Roman" w:cs="Times New Roman"/>
          <w:szCs w:val="24"/>
        </w:rPr>
        <w:t>ε</w:t>
      </w:r>
      <w:r>
        <w:rPr>
          <w:rFonts w:eastAsia="Times New Roman" w:cs="Times New Roman"/>
          <w:szCs w:val="24"/>
        </w:rPr>
        <w:t>ισηγητής της Πλειοψηφίας κ. Παρασκευόπουλος και τρίτον, επειδή είναι Ελλάδα εδώ, θα είχε διαρρεύσει. Κάποιος αρχηγός κόμματος θα το έλεγε στη Βουλή ή κάποιος δημοσιογράφος θα το έγραφε.</w:t>
      </w:r>
      <w:r>
        <w:rPr>
          <w:rFonts w:eastAsia="Times New Roman"/>
          <w:bCs/>
          <w:szCs w:val="24"/>
        </w:rPr>
        <w:t xml:space="preserve"> </w:t>
      </w:r>
    </w:p>
    <w:p w14:paraId="522583C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Δεν φαίνεται λοιπόν</w:t>
      </w:r>
      <w:r>
        <w:rPr>
          <w:rFonts w:eastAsia="Times New Roman" w:cs="Times New Roman"/>
          <w:szCs w:val="24"/>
        </w:rPr>
        <w:t xml:space="preserve"> –προσέχω τα λόγια μου- να υπάρχει κάτι. Γι’ αυτό και εκτεθήκατε, συνάδελφοι της Πλειοψηφίας, όλοι </w:t>
      </w:r>
      <w:r>
        <w:rPr>
          <w:rFonts w:eastAsia="Times New Roman" w:cs="Times New Roman"/>
          <w:szCs w:val="24"/>
        </w:rPr>
        <w:lastRenderedPageBreak/>
        <w:t xml:space="preserve">όσοι υπογράψατε, όταν λέτε ότι υπάρχει μια σύμβαση περί αντισταθμιστικών ωφελημάτων, περί εξοπλιστικού προγράμματος, να την περιγράφετε τη σύμβαση και μόλις </w:t>
      </w:r>
      <w:r>
        <w:rPr>
          <w:rFonts w:eastAsia="Times New Roman" w:cs="Times New Roman"/>
          <w:szCs w:val="24"/>
        </w:rPr>
        <w:t>βάζετε τελεία, να αρχίζετε από κάτω «Ως εκ τούτου, ως εκ του τίτλου», χωρίς ένα στοιχείο! Καλά, έναν δικηγόρο δεν έχετε στην Κυβέρνηση; Έναν νομικό σύμβουλο δεν έχετε; Πώς τα υπογράψατε αυτά; Σας τα λέγαμε το πρωί. Και είναι απαράδεκτο πώς διέλαθε τη</w:t>
      </w:r>
      <w:r>
        <w:rPr>
          <w:rFonts w:eastAsia="Times New Roman" w:cs="Times New Roman"/>
          <w:szCs w:val="24"/>
        </w:rPr>
        <w:t>ν</w:t>
      </w:r>
      <w:r>
        <w:rPr>
          <w:rFonts w:eastAsia="Times New Roman" w:cs="Times New Roman"/>
          <w:szCs w:val="24"/>
        </w:rPr>
        <w:t xml:space="preserve"> προσοχή της Διάσκεψης Προέδρων αυτό. Όχι να μπούμε στην ουσία, στην ουσία μπαίνει η Εθνική Αντιπροσωπεία, αλλά πώς ένα τέτοιο κείμενο έρχεται εδώ. </w:t>
      </w:r>
    </w:p>
    <w:p w14:paraId="522583C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Αναφέρεστε στο κείμενο και στον λογαριασμό, σ</w:t>
      </w:r>
      <w:r>
        <w:rPr>
          <w:rFonts w:eastAsia="Times New Roman" w:cs="Times New Roman"/>
          <w:szCs w:val="24"/>
        </w:rPr>
        <w:t>ε</w:t>
      </w:r>
      <w:r>
        <w:rPr>
          <w:rFonts w:eastAsia="Times New Roman" w:cs="Times New Roman"/>
          <w:szCs w:val="24"/>
        </w:rPr>
        <w:t xml:space="preserve"> έναν γνωστό λογαριασμό, για τον οποίο έχει υπάρξει δίκη δις,</w:t>
      </w:r>
      <w:r>
        <w:rPr>
          <w:rFonts w:eastAsia="Times New Roman" w:cs="Times New Roman"/>
          <w:szCs w:val="24"/>
        </w:rPr>
        <w:t xml:space="preserve"> αμετάκλητη απόφαση Αρείου Πάγου, που αφορά τη σύζυγο Παπαντωνίου και τα τέκνα της. Και προσέξτε τώρα τι λέτε: «Μα, ήρθαν οι φάκελοι στη Βουλή, τι να κάναμε;». Τι να κάνατε; Αναπτύξατε μια θεωρία –στέκει εν μέρει- ότι αφού υπάρχει παραγεγραμμένο μεν, αλλά </w:t>
      </w:r>
      <w:r>
        <w:rPr>
          <w:rFonts w:eastAsia="Times New Roman" w:cs="Times New Roman"/>
          <w:szCs w:val="24"/>
        </w:rPr>
        <w:t xml:space="preserve">πάντως αδίκημα απιστίας, το συνοδευτικό αδίκημα, το παρακολουθηματικό αδίκημα του ξεπλύματος, της αξιοποίησης εσόδων που προήλθαν από παράνομες πράξεις, θα το εξετάσουμε, αφού εξετάσουμε το παραγεγραμμένο μεν, αλλά πάντως </w:t>
      </w:r>
      <w:r>
        <w:rPr>
          <w:rFonts w:eastAsia="Times New Roman" w:cs="Times New Roman"/>
          <w:szCs w:val="24"/>
        </w:rPr>
        <w:lastRenderedPageBreak/>
        <w:t>ένα αδίκημα για το οποίο ήρθη το α</w:t>
      </w:r>
      <w:r>
        <w:rPr>
          <w:rFonts w:eastAsia="Times New Roman" w:cs="Times New Roman"/>
          <w:szCs w:val="24"/>
        </w:rPr>
        <w:t xml:space="preserve">ξιόποινο, αλλά αδίκημα παραμένει. Άδικη πράξη υπήρξε, λέτε. </w:t>
      </w:r>
    </w:p>
    <w:p w14:paraId="522583C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Και πάτε ακριβώς, συνάδελφοι, σε μια διάταξη του νόμου του 2008 –άλλοι τον έκαναν και αυτόν, όχι εσείς προφανώς- του ν.3691, στο </w:t>
      </w:r>
      <w:r>
        <w:rPr>
          <w:rFonts w:eastAsia="Times New Roman" w:cs="Times New Roman"/>
          <w:szCs w:val="24"/>
        </w:rPr>
        <w:t>άρθρο</w:t>
      </w:r>
      <w:r>
        <w:rPr>
          <w:rFonts w:eastAsia="Times New Roman" w:cs="Times New Roman"/>
          <w:szCs w:val="24"/>
        </w:rPr>
        <w:t xml:space="preserve"> 45 παράγραφος 3 και το στηρίζετε εκεί που λέει ότι η παραγρα</w:t>
      </w:r>
      <w:r>
        <w:rPr>
          <w:rFonts w:eastAsia="Times New Roman" w:cs="Times New Roman"/>
          <w:szCs w:val="24"/>
        </w:rPr>
        <w:t>φή δεν απαγορεύει να γίνουν αυτές οι διαδικασίες. Σωστά. Λίγο παραπάνω, όμως, συνάδελφοι της απροσεξίας –και είπα το πρωί, καλά να είσαι μηχανορράφος, αλλά πρέπει να είσαι και κύριος και προσεκτικός μηχανορράφος- η παραπάνω παράγραφος λέει ότι έχει τη δυνα</w:t>
      </w:r>
      <w:r>
        <w:rPr>
          <w:rFonts w:eastAsia="Times New Roman" w:cs="Times New Roman"/>
          <w:szCs w:val="24"/>
        </w:rPr>
        <w:t xml:space="preserve">τότητα, όχι εμείς, η </w:t>
      </w:r>
      <w:r>
        <w:rPr>
          <w:rFonts w:eastAsia="Times New Roman" w:cs="Times New Roman"/>
          <w:szCs w:val="24"/>
        </w:rPr>
        <w:t>τ</w:t>
      </w:r>
      <w:r>
        <w:rPr>
          <w:rFonts w:eastAsia="Times New Roman" w:cs="Times New Roman"/>
          <w:szCs w:val="24"/>
        </w:rPr>
        <w:t xml:space="preserve">ακτική </w:t>
      </w:r>
      <w:r>
        <w:rPr>
          <w:rFonts w:eastAsia="Times New Roman" w:cs="Times New Roman"/>
          <w:szCs w:val="24"/>
        </w:rPr>
        <w:t>π</w:t>
      </w:r>
      <w:r>
        <w:rPr>
          <w:rFonts w:eastAsia="Times New Roman" w:cs="Times New Roman"/>
          <w:szCs w:val="24"/>
        </w:rPr>
        <w:t xml:space="preserve">οινική </w:t>
      </w:r>
      <w:r>
        <w:rPr>
          <w:rFonts w:eastAsia="Times New Roman" w:cs="Times New Roman"/>
          <w:szCs w:val="24"/>
        </w:rPr>
        <w:t>δ</w:t>
      </w:r>
      <w:r>
        <w:rPr>
          <w:rFonts w:eastAsia="Times New Roman" w:cs="Times New Roman"/>
          <w:szCs w:val="24"/>
        </w:rPr>
        <w:t xml:space="preserve">ικαιοσύνη να προχωρήσει στο παρακολουθηματικό αδίκημα, δίχως να έχει εξετάσει τι έχει συμβεί με το βασικό αδίκημα, δίχως να έχει γίνει η ποινική δίωξη, δίχως να υπάρχει δικαστική απόφαση. </w:t>
      </w:r>
    </w:p>
    <w:p w14:paraId="522583D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Τα λέει αυτά η παράγραφος 2, </w:t>
      </w:r>
      <w:r>
        <w:rPr>
          <w:rFonts w:eastAsia="Times New Roman" w:cs="Times New Roman"/>
          <w:szCs w:val="24"/>
        </w:rPr>
        <w:t>αγαπητές και αγαπητοί συνάδελφοι. Άρα έχουμε δ</w:t>
      </w:r>
      <w:r>
        <w:rPr>
          <w:rFonts w:eastAsia="Times New Roman" w:cs="Times New Roman"/>
          <w:szCs w:val="24"/>
        </w:rPr>
        <w:t>ύ</w:t>
      </w:r>
      <w:r>
        <w:rPr>
          <w:rFonts w:eastAsia="Times New Roman" w:cs="Times New Roman"/>
          <w:szCs w:val="24"/>
        </w:rPr>
        <w:t xml:space="preserve">ο εκδοχές. Η πρώτη εκδοχή είναι ότι η Βουλή, αφού πήρε τους φακέλους και έπρεπε κάτι να τους κάνει, να συνεδριάσει, για να διαπιστώσει την απόσβεση της δυνατότητας που είχε να συστήσει τη λεγόμενη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κ</w:t>
      </w:r>
      <w:r>
        <w:rPr>
          <w:rFonts w:eastAsia="Times New Roman" w:cs="Times New Roman"/>
          <w:szCs w:val="24"/>
        </w:rPr>
        <w:t>οινο</w:t>
      </w:r>
      <w:r>
        <w:rPr>
          <w:rFonts w:eastAsia="Times New Roman" w:cs="Times New Roman"/>
          <w:szCs w:val="24"/>
        </w:rPr>
        <w:t xml:space="preserve">βουλευτική </w:t>
      </w:r>
      <w:r>
        <w:rPr>
          <w:rFonts w:eastAsia="Times New Roman" w:cs="Times New Roman"/>
          <w:szCs w:val="24"/>
        </w:rPr>
        <w:t>ε</w:t>
      </w:r>
      <w:r>
        <w:rPr>
          <w:rFonts w:eastAsia="Times New Roman" w:cs="Times New Roman"/>
          <w:szCs w:val="24"/>
        </w:rPr>
        <w:t xml:space="preserve">πιτροπή και έτσι να πει στη </w:t>
      </w:r>
      <w:r>
        <w:rPr>
          <w:rFonts w:eastAsia="Times New Roman" w:cs="Times New Roman"/>
          <w:szCs w:val="24"/>
        </w:rPr>
        <w:t>δ</w:t>
      </w:r>
      <w:r>
        <w:rPr>
          <w:rFonts w:eastAsia="Times New Roman" w:cs="Times New Roman"/>
          <w:szCs w:val="24"/>
        </w:rPr>
        <w:t>ικαιοσύνη: Προχ</w:t>
      </w:r>
      <w:r>
        <w:rPr>
          <w:rFonts w:eastAsia="Times New Roman" w:cs="Times New Roman"/>
          <w:szCs w:val="24"/>
        </w:rPr>
        <w:t>ώρα</w:t>
      </w:r>
      <w:r>
        <w:rPr>
          <w:rFonts w:eastAsia="Times New Roman" w:cs="Times New Roman"/>
          <w:szCs w:val="24"/>
        </w:rPr>
        <w:t xml:space="preserve"> στα θέματα του </w:t>
      </w:r>
      <w:r>
        <w:rPr>
          <w:rFonts w:eastAsia="Times New Roman" w:cs="Times New Roman"/>
          <w:szCs w:val="24"/>
        </w:rPr>
        <w:lastRenderedPageBreak/>
        <w:t xml:space="preserve">ξεπλύματος, γιατί εμείς διαπιστώνουμε, όπως μόνοι αρμόδιοι εμείς είμαστε, τη συγκεκριμένη -ας την πούμε έτσι, για να συνεννοηθούμε – παραγραφή. Ή η </w:t>
      </w:r>
      <w:r>
        <w:rPr>
          <w:rFonts w:eastAsia="Times New Roman" w:cs="Times New Roman"/>
          <w:szCs w:val="24"/>
        </w:rPr>
        <w:t>δ</w:t>
      </w:r>
      <w:r>
        <w:rPr>
          <w:rFonts w:eastAsia="Times New Roman" w:cs="Times New Roman"/>
          <w:szCs w:val="24"/>
        </w:rPr>
        <w:t>ικαιοσύνη να μην στείλει καν τον</w:t>
      </w:r>
      <w:r>
        <w:rPr>
          <w:rFonts w:eastAsia="Times New Roman" w:cs="Times New Roman"/>
          <w:szCs w:val="24"/>
        </w:rPr>
        <w:t xml:space="preserve"> φάκελο εδώ και, βασισμένη στην παράγραφο 2 του </w:t>
      </w:r>
      <w:r>
        <w:rPr>
          <w:rFonts w:eastAsia="Times New Roman" w:cs="Times New Roman"/>
          <w:szCs w:val="24"/>
        </w:rPr>
        <w:t xml:space="preserve">άρθρου </w:t>
      </w:r>
      <w:r>
        <w:rPr>
          <w:rFonts w:eastAsia="Times New Roman" w:cs="Times New Roman"/>
          <w:szCs w:val="24"/>
        </w:rPr>
        <w:t xml:space="preserve">45, να προχωρήσει, γιατί πρόκειται για ξέπλυμα. </w:t>
      </w:r>
    </w:p>
    <w:p w14:paraId="522583D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Και το ξέπλυμα, κύριε Λάππα -επειδή αναφερθήκατε σε εμένα και σας ευχαριστώ- μπορεί νομολογιακά να έχει προκύψει ως μια διαδικασία παράνομη, ως συγκρότη</w:t>
      </w:r>
      <w:r>
        <w:rPr>
          <w:rFonts w:eastAsia="Times New Roman" w:cs="Times New Roman"/>
          <w:szCs w:val="24"/>
        </w:rPr>
        <w:t>ση αδικήματος αξιόποινης συμπεριφοράς που δεν σχετίζεται με την άσκηση υπουργικών καθηκόντων, αλλά πάει παράλληλα και άσχετα με αυτά, αλλά σας θυμίζω ότι το 2011 υπήρξε και σχετική νομοθετική πρωτοβουλία για αυτό, για τα αδικήματα Υπουργών που δεν είναι υπ</w:t>
      </w:r>
      <w:r>
        <w:rPr>
          <w:rFonts w:eastAsia="Times New Roman" w:cs="Times New Roman"/>
          <w:szCs w:val="24"/>
        </w:rPr>
        <w:t xml:space="preserve">ουργικά. Το ξεχνάτε αυτό. </w:t>
      </w:r>
    </w:p>
    <w:p w14:paraId="522583D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Καθόλου, το αναφέραμε.</w:t>
      </w:r>
    </w:p>
    <w:p w14:paraId="522583D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Και το ξεχνάτε σκοπίμως, γιατί ο Αντιπρόεδρος της </w:t>
      </w:r>
      <w:r>
        <w:rPr>
          <w:rFonts w:eastAsia="Times New Roman" w:cs="Times New Roman"/>
          <w:szCs w:val="24"/>
        </w:rPr>
        <w:t>κ</w:t>
      </w:r>
      <w:r>
        <w:rPr>
          <w:rFonts w:eastAsia="Times New Roman" w:cs="Times New Roman"/>
          <w:szCs w:val="24"/>
        </w:rPr>
        <w:t>υβέρνησης τότε, ο Ευάγγελος Βενιζέλος, το υπογράφει, όπως και ο Υπουργός Εσωτερικών, ο Χάρης Καστανίδης, και ο Υπουργό</w:t>
      </w:r>
      <w:r>
        <w:rPr>
          <w:rFonts w:eastAsia="Times New Roman" w:cs="Times New Roman"/>
          <w:szCs w:val="24"/>
        </w:rPr>
        <w:t>ς Δικαιοσύνης, ο Μιλτιάδης Παπαϊωάννου, αγαπητές και αγαπητοί συνάδελφοι της Πλειοψηφίας.</w:t>
      </w:r>
    </w:p>
    <w:p w14:paraId="522583D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Σας το αναφέραμε.</w:t>
      </w:r>
    </w:p>
    <w:p w14:paraId="522583D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Όπως ξεχνάτε ότι όλα τα όργανα στα οποία αναφέρεστε, εισαγγελείς διαφθοράς, οικονομικοί εισαγγελείς, είναι θεσμ</w:t>
      </w:r>
      <w:r>
        <w:rPr>
          <w:rFonts w:eastAsia="Times New Roman" w:cs="Times New Roman"/>
          <w:szCs w:val="24"/>
        </w:rPr>
        <w:t xml:space="preserve">οί που θεσπίστηκαν από την κυβέρνηση του ΠΑΣΟΚ πριν και από την κυβέρνηση Παπαδήμου. </w:t>
      </w:r>
    </w:p>
    <w:p w14:paraId="522583D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Υπήρξε μια συζήτηση στην Αίθουσα από τοποθέτηση Αρχηγού ότι υπάρχουν στοιχεία για λογαριασμούς που προέκυψαν τον μήνα Μάρτιο. </w:t>
      </w:r>
    </w:p>
    <w:p w14:paraId="522583D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Για τρεις.</w:t>
      </w:r>
    </w:p>
    <w:p w14:paraId="522583D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Ναι, έτσι είπε. </w:t>
      </w:r>
    </w:p>
    <w:p w14:paraId="522583D9"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Δεν είναι της παρούσης να ερωτηθεί για να απαντήσει περί τίνος ακριβώς πρόκειται, αλλά θα κληθεί φαντάζομαι στην </w:t>
      </w:r>
      <w:r>
        <w:rPr>
          <w:rFonts w:eastAsia="Times New Roman"/>
          <w:color w:val="000000" w:themeColor="text1"/>
          <w:szCs w:val="24"/>
        </w:rPr>
        <w:t>ε</w:t>
      </w:r>
      <w:r>
        <w:rPr>
          <w:rFonts w:eastAsia="Times New Roman"/>
          <w:color w:val="000000" w:themeColor="text1"/>
          <w:szCs w:val="24"/>
        </w:rPr>
        <w:t xml:space="preserve">ιδική </w:t>
      </w:r>
      <w:r>
        <w:rPr>
          <w:rFonts w:eastAsia="Times New Roman"/>
          <w:color w:val="000000" w:themeColor="text1"/>
          <w:szCs w:val="24"/>
        </w:rPr>
        <w:t>κ</w:t>
      </w:r>
      <w:r>
        <w:rPr>
          <w:rFonts w:eastAsia="Times New Roman"/>
          <w:color w:val="000000" w:themeColor="text1"/>
          <w:szCs w:val="24"/>
        </w:rPr>
        <w:t xml:space="preserve">οινοβουλευτική </w:t>
      </w:r>
      <w:r>
        <w:rPr>
          <w:rFonts w:eastAsia="Times New Roman"/>
          <w:color w:val="000000" w:themeColor="text1"/>
          <w:szCs w:val="24"/>
        </w:rPr>
        <w:t>ε</w:t>
      </w:r>
      <w:r>
        <w:rPr>
          <w:rFonts w:eastAsia="Times New Roman"/>
          <w:color w:val="000000" w:themeColor="text1"/>
          <w:szCs w:val="24"/>
        </w:rPr>
        <w:t>πιτροπή –από εμάς θα κληθεί πάντως- για να μας πει μήπως πρόκειται για την εξέλιξη τ</w:t>
      </w:r>
      <w:r>
        <w:rPr>
          <w:rFonts w:eastAsia="Times New Roman"/>
          <w:color w:val="000000" w:themeColor="text1"/>
          <w:szCs w:val="24"/>
        </w:rPr>
        <w:t>ου καταπιστεύματος του λογαριασμού αυτού που αναφέρεστε μέσα στο κείμενό σας και που το περιεχόμενό του έχει δημιουργηθεί πριν ο κ. Παπαντωνίου γίνει Υπουργός Εθνικής Αμύνης</w:t>
      </w:r>
      <w:r>
        <w:rPr>
          <w:rFonts w:eastAsia="Times New Roman"/>
          <w:color w:val="000000" w:themeColor="text1"/>
          <w:szCs w:val="24"/>
        </w:rPr>
        <w:t>,</w:t>
      </w:r>
      <w:r>
        <w:rPr>
          <w:rFonts w:eastAsia="Times New Roman"/>
          <w:color w:val="000000" w:themeColor="text1"/>
          <w:szCs w:val="24"/>
        </w:rPr>
        <w:t xml:space="preserve"> το 2000. Αυτό να είναι σαφές, για να δούμε τι ακριβώς έχει συμβεί.</w:t>
      </w:r>
    </w:p>
    <w:p w14:paraId="522583DA"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Και εμείς θα ε</w:t>
      </w:r>
      <w:r>
        <w:rPr>
          <w:rFonts w:eastAsia="Times New Roman"/>
          <w:color w:val="000000" w:themeColor="text1"/>
          <w:szCs w:val="24"/>
        </w:rPr>
        <w:t xml:space="preserve">ξετάσουμε μέσα στην </w:t>
      </w:r>
      <w:r>
        <w:rPr>
          <w:rFonts w:eastAsia="Times New Roman"/>
          <w:color w:val="000000" w:themeColor="text1"/>
          <w:szCs w:val="24"/>
        </w:rPr>
        <w:t>ε</w:t>
      </w:r>
      <w:r>
        <w:rPr>
          <w:rFonts w:eastAsia="Times New Roman"/>
          <w:color w:val="000000" w:themeColor="text1"/>
          <w:szCs w:val="24"/>
        </w:rPr>
        <w:t xml:space="preserve">ιδική </w:t>
      </w:r>
      <w:r>
        <w:rPr>
          <w:rFonts w:eastAsia="Times New Roman"/>
          <w:color w:val="000000" w:themeColor="text1"/>
          <w:szCs w:val="24"/>
        </w:rPr>
        <w:t>κ</w:t>
      </w:r>
      <w:r>
        <w:rPr>
          <w:rFonts w:eastAsia="Times New Roman"/>
          <w:color w:val="000000" w:themeColor="text1"/>
          <w:szCs w:val="24"/>
        </w:rPr>
        <w:t xml:space="preserve">οινοβουλευτική </w:t>
      </w:r>
      <w:r>
        <w:rPr>
          <w:rFonts w:eastAsia="Times New Roman"/>
          <w:color w:val="000000" w:themeColor="text1"/>
          <w:szCs w:val="24"/>
        </w:rPr>
        <w:t>ε</w:t>
      </w:r>
      <w:r>
        <w:rPr>
          <w:rFonts w:eastAsia="Times New Roman"/>
          <w:color w:val="000000" w:themeColor="text1"/>
          <w:szCs w:val="24"/>
        </w:rPr>
        <w:t xml:space="preserve">πιτροπή και αυτό ακριβώς το επιχείρημα, το οποίο λέει και στο κείμενο που έστειλε στη Βουλή ο κ. Παπαντωνίου. Θα τον ρωτήσουμε με την ακρίβεια που προσιδιάζει σε ανθρώπους που ξέρουν νομικά και που καταλαβαίνουν </w:t>
      </w:r>
      <w:r>
        <w:rPr>
          <w:rFonts w:eastAsia="Times New Roman"/>
          <w:color w:val="000000" w:themeColor="text1"/>
          <w:szCs w:val="24"/>
        </w:rPr>
        <w:t xml:space="preserve">τι είναι </w:t>
      </w:r>
      <w:r>
        <w:rPr>
          <w:rFonts w:eastAsia="Times New Roman"/>
          <w:color w:val="000000" w:themeColor="text1"/>
          <w:szCs w:val="24"/>
        </w:rPr>
        <w:t>ε</w:t>
      </w:r>
      <w:r>
        <w:rPr>
          <w:rFonts w:eastAsia="Times New Roman"/>
          <w:color w:val="000000" w:themeColor="text1"/>
          <w:szCs w:val="24"/>
        </w:rPr>
        <w:t xml:space="preserve">ιδική </w:t>
      </w:r>
      <w:r>
        <w:rPr>
          <w:rFonts w:eastAsia="Times New Roman"/>
          <w:color w:val="000000" w:themeColor="text1"/>
          <w:szCs w:val="24"/>
        </w:rPr>
        <w:t>κ</w:t>
      </w:r>
      <w:r>
        <w:rPr>
          <w:rFonts w:eastAsia="Times New Roman"/>
          <w:color w:val="000000" w:themeColor="text1"/>
          <w:szCs w:val="24"/>
        </w:rPr>
        <w:t xml:space="preserve">οινοβουλευτική </w:t>
      </w:r>
      <w:r>
        <w:rPr>
          <w:rFonts w:eastAsia="Times New Roman"/>
          <w:color w:val="000000" w:themeColor="text1"/>
          <w:szCs w:val="24"/>
        </w:rPr>
        <w:t>ε</w:t>
      </w:r>
      <w:r>
        <w:rPr>
          <w:rFonts w:eastAsia="Times New Roman"/>
          <w:color w:val="000000" w:themeColor="text1"/>
          <w:szCs w:val="24"/>
        </w:rPr>
        <w:t xml:space="preserve">πιτροπή. </w:t>
      </w:r>
    </w:p>
    <w:p w14:paraId="522583DB"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Διότι, συνάδελφοι, με «ου</w:t>
      </w:r>
      <w:r>
        <w:rPr>
          <w:rFonts w:eastAsia="Times New Roman"/>
          <w:color w:val="000000" w:themeColor="text1"/>
          <w:szCs w:val="24"/>
        </w:rPr>
        <w:t>ά</w:t>
      </w:r>
      <w:r>
        <w:rPr>
          <w:rFonts w:eastAsia="Times New Roman"/>
          <w:color w:val="000000" w:themeColor="text1"/>
          <w:szCs w:val="24"/>
        </w:rPr>
        <w:t>ου» και με «γιούχες» δεν δικάζονται άνθρωποι στον πολιτισμό μας. Με «γιούχες» και με «ου</w:t>
      </w:r>
      <w:r>
        <w:rPr>
          <w:rFonts w:eastAsia="Times New Roman"/>
          <w:color w:val="000000" w:themeColor="text1"/>
          <w:szCs w:val="24"/>
        </w:rPr>
        <w:t>ά</w:t>
      </w:r>
      <w:r>
        <w:rPr>
          <w:rFonts w:eastAsia="Times New Roman"/>
          <w:color w:val="000000" w:themeColor="text1"/>
          <w:szCs w:val="24"/>
        </w:rPr>
        <w:t>ου» δεν δικάζονται άνθρωποι. Οι άνθρωποι δικάζονται με κριτήριο τις πράξεις τους και τις έρευνες π</w:t>
      </w:r>
      <w:r>
        <w:rPr>
          <w:rFonts w:eastAsia="Times New Roman"/>
          <w:color w:val="000000" w:themeColor="text1"/>
          <w:szCs w:val="24"/>
        </w:rPr>
        <w:t>ου κάνουν τα αρμόδια όργανα για τις πράξεις αυτές.</w:t>
      </w:r>
    </w:p>
    <w:p w14:paraId="522583DC"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Έχετε, λοιπόν, κάποιο στοιχείο παρ</w:t>
      </w:r>
      <w:r>
        <w:rPr>
          <w:rFonts w:eastAsia="Times New Roman"/>
          <w:color w:val="000000" w:themeColor="text1"/>
          <w:szCs w:val="24"/>
        </w:rPr>
        <w:t xml:space="preserve">’ </w:t>
      </w:r>
      <w:r>
        <w:rPr>
          <w:rFonts w:eastAsia="Times New Roman"/>
          <w:color w:val="000000" w:themeColor="text1"/>
          <w:szCs w:val="24"/>
        </w:rPr>
        <w:t xml:space="preserve">όλα αυτά τα οποία έχουν ακουστεί εδώ και δεν το φέρνετε στην Εθνική Αντιπροσωπεία και εκτίθεστε με τα κείμενα που καταθέτετε, για να αιφνιδιάσετε; Ευπρόσδεκτο. Στη </w:t>
      </w:r>
      <w:r>
        <w:rPr>
          <w:rFonts w:eastAsia="Times New Roman"/>
          <w:color w:val="000000" w:themeColor="text1"/>
          <w:szCs w:val="24"/>
        </w:rPr>
        <w:t>λογική τη δική μας «όλα στο φως», θα αξιοποιηθεί κατά τα δέοντα. Να έχετε, όμως. Διότι αν δεν έχετε, θα καταλάβουμε όλοι ότι με τη λογική σας, πού πάτε; Τυχοδιώκτες, χρυσοθήρες είστε. Πάτε εκεί, κοιτάτε την άμμο, κρησαρίζετε με την κρησάρα κι αν σας μείνει</w:t>
      </w:r>
      <w:r>
        <w:rPr>
          <w:rFonts w:eastAsia="Times New Roman"/>
          <w:color w:val="000000" w:themeColor="text1"/>
          <w:szCs w:val="24"/>
        </w:rPr>
        <w:t xml:space="preserve"> άμμος και πετραδάκια κι αν δεν </w:t>
      </w:r>
      <w:r>
        <w:rPr>
          <w:rFonts w:eastAsia="Times New Roman"/>
          <w:color w:val="000000" w:themeColor="text1"/>
          <w:szCs w:val="24"/>
        </w:rPr>
        <w:lastRenderedPageBreak/>
        <w:t>βρεθεί χρυσός, τι θα κάνετε μετά; Τυχοδιώκτες, χρυσοθήρες; Προς τι όλη αυτή η φασαρία;</w:t>
      </w:r>
    </w:p>
    <w:p w14:paraId="522583DD"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Εδώ τα επιχειρήματα, ότι δηλαδή θέλετε κάπως να αποσπάσετε την προσοχή του κόσμου, των πολιτών, είναι προφανή, όπως είναι προφανές -και τ</w:t>
      </w:r>
      <w:r>
        <w:rPr>
          <w:rFonts w:eastAsia="Times New Roman"/>
          <w:color w:val="000000" w:themeColor="text1"/>
          <w:szCs w:val="24"/>
        </w:rPr>
        <w:t xml:space="preserve">ο είπα από την πρώτη μέρα- ότι θέλετε να κάνετε αναπαραγωγή του Απριλίου του 2012, όπου σε πολύ –σε εισαγωγικά- «κατάλληλο» χρόνο προφυλακίστηκε ο Τσοχατζόπουλος. </w:t>
      </w:r>
    </w:p>
    <w:p w14:paraId="522583DE"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Δεν προφυλακίστηκε, συνάδελφε Λάππα –δεν ξέρω ποιος το είπε-, επειδή η δικαιοσύνη λειτούργησ</w:t>
      </w:r>
      <w:r>
        <w:rPr>
          <w:rFonts w:eastAsia="Times New Roman"/>
          <w:color w:val="000000" w:themeColor="text1"/>
          <w:szCs w:val="24"/>
        </w:rPr>
        <w:t xml:space="preserve">ε, αλλά επειδή η </w:t>
      </w:r>
      <w:r>
        <w:rPr>
          <w:rFonts w:eastAsia="Times New Roman"/>
          <w:color w:val="000000" w:themeColor="text1"/>
          <w:szCs w:val="24"/>
        </w:rPr>
        <w:t>π</w:t>
      </w:r>
      <w:r>
        <w:rPr>
          <w:rFonts w:eastAsia="Times New Roman"/>
          <w:color w:val="000000" w:themeColor="text1"/>
          <w:szCs w:val="24"/>
        </w:rPr>
        <w:t xml:space="preserve">ροανακριτική </w:t>
      </w:r>
      <w:r>
        <w:rPr>
          <w:rFonts w:eastAsia="Times New Roman"/>
          <w:color w:val="000000" w:themeColor="text1"/>
          <w:szCs w:val="24"/>
        </w:rPr>
        <w:t>ε</w:t>
      </w:r>
      <w:r>
        <w:rPr>
          <w:rFonts w:eastAsia="Times New Roman"/>
          <w:color w:val="000000" w:themeColor="text1"/>
          <w:szCs w:val="24"/>
        </w:rPr>
        <w:t>πιτροπή της Βουλής, με Πρόεδρο τον Βουλευτή σας σήμερα, Μάρκο Μπόλαρη, επί πλειοψηφίας μας εξέτασε εκείνη την υπόθεση και την παρέπεμψε. Φαίνεται, λοιπόν, επειδή σας βοήθησε στα αποτελέσματα των εκλογών Μαΐου και Ιουνίου του</w:t>
      </w:r>
      <w:r>
        <w:rPr>
          <w:rFonts w:eastAsia="Times New Roman"/>
          <w:color w:val="000000" w:themeColor="text1"/>
          <w:szCs w:val="24"/>
        </w:rPr>
        <w:t xml:space="preserve"> 2012 η περίπτωση Τσοχατζόπουλου, να ξανακάνετε κάτι να το έχετε εκκρεμές, μην γίνουν εκλογές –αν τις κάνετε- να έχετε κάτι.</w:t>
      </w:r>
    </w:p>
    <w:p w14:paraId="522583DF"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Και με πείθει και η επίθεση που κάνατε στον Σημίτη, που αν μη τι άλλο και την Κύπρο στην Ευρωπαϊκή Ένωση μπορεί να έχει στο βιογραφ</w:t>
      </w:r>
      <w:r>
        <w:rPr>
          <w:rFonts w:eastAsia="Times New Roman"/>
          <w:color w:val="000000" w:themeColor="text1"/>
          <w:szCs w:val="24"/>
        </w:rPr>
        <w:t xml:space="preserve">ικό του επάξια και τον Συνήγορο του Πολίτη και τον </w:t>
      </w:r>
      <w:r>
        <w:rPr>
          <w:rFonts w:eastAsia="Times New Roman"/>
          <w:color w:val="000000" w:themeColor="text1"/>
          <w:szCs w:val="24"/>
        </w:rPr>
        <w:t>«</w:t>
      </w:r>
      <w:r>
        <w:rPr>
          <w:rFonts w:eastAsia="Times New Roman"/>
          <w:color w:val="000000" w:themeColor="text1"/>
          <w:szCs w:val="24"/>
        </w:rPr>
        <w:t>ΚΑΠΟΔΙΣΤΡΙΑ</w:t>
      </w:r>
      <w:r>
        <w:rPr>
          <w:rFonts w:eastAsia="Times New Roman"/>
          <w:color w:val="000000" w:themeColor="text1"/>
          <w:szCs w:val="24"/>
        </w:rPr>
        <w:t>»</w:t>
      </w:r>
      <w:r>
        <w:rPr>
          <w:rFonts w:eastAsia="Times New Roman"/>
          <w:color w:val="000000" w:themeColor="text1"/>
          <w:szCs w:val="24"/>
        </w:rPr>
        <w:t xml:space="preserve"> και την ένταξη της χώρας στο ευρώ. Εσείς </w:t>
      </w:r>
      <w:r>
        <w:rPr>
          <w:rFonts w:eastAsia="Times New Roman"/>
          <w:color w:val="000000" w:themeColor="text1"/>
          <w:szCs w:val="24"/>
        </w:rPr>
        <w:lastRenderedPageBreak/>
        <w:t>τι έχετε να πείτε στον ελληνικό λαό δύο χρόνια; Τι έχετε να πείτε δύο χρόνια;</w:t>
      </w:r>
    </w:p>
    <w:p w14:paraId="522583E0"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Κύριε συνάδελφε και κύριε Υπουργέ </w:t>
      </w:r>
      <w:r>
        <w:rPr>
          <w:rFonts w:eastAsia="Times New Roman"/>
          <w:color w:val="000000" w:themeColor="text1"/>
          <w:szCs w:val="24"/>
        </w:rPr>
        <w:t xml:space="preserve">Άμυνας, έχουμε χειριστεί τα θέματα της άμυνας, όπως πολύ καλά ξέρετε, για δυόμισι χρόνια. Η λογική του τυχοδιώκτη, χρυσοθήρα, διότι πολλοί λένε ότι για χάρη σας γίνεται αυτή η </w:t>
      </w:r>
      <w:r>
        <w:rPr>
          <w:rFonts w:eastAsia="Times New Roman"/>
          <w:color w:val="000000" w:themeColor="text1"/>
          <w:szCs w:val="24"/>
        </w:rPr>
        <w:t>ε</w:t>
      </w:r>
      <w:r>
        <w:rPr>
          <w:rFonts w:eastAsia="Times New Roman"/>
          <w:color w:val="000000" w:themeColor="text1"/>
          <w:szCs w:val="24"/>
        </w:rPr>
        <w:t xml:space="preserve">ιδική </w:t>
      </w:r>
      <w:r>
        <w:rPr>
          <w:rFonts w:eastAsia="Times New Roman"/>
          <w:color w:val="000000" w:themeColor="text1"/>
          <w:szCs w:val="24"/>
        </w:rPr>
        <w:t>κ</w:t>
      </w:r>
      <w:r>
        <w:rPr>
          <w:rFonts w:eastAsia="Times New Roman"/>
          <w:color w:val="000000" w:themeColor="text1"/>
          <w:szCs w:val="24"/>
        </w:rPr>
        <w:t xml:space="preserve">οινοβουλευτική </w:t>
      </w:r>
      <w:r>
        <w:rPr>
          <w:rFonts w:eastAsia="Times New Roman"/>
          <w:color w:val="000000" w:themeColor="text1"/>
          <w:szCs w:val="24"/>
        </w:rPr>
        <w:t>ε</w:t>
      </w:r>
      <w:r>
        <w:rPr>
          <w:rFonts w:eastAsia="Times New Roman"/>
          <w:color w:val="000000" w:themeColor="text1"/>
          <w:szCs w:val="24"/>
        </w:rPr>
        <w:t>πιτροπή και θα το δούμε…</w:t>
      </w:r>
    </w:p>
    <w:p w14:paraId="522583E1"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ΠΑΝΟΣ ΚΑΜΜΕΝΟΣ (Υπουργός Εθνική</w:t>
      </w:r>
      <w:r>
        <w:rPr>
          <w:rFonts w:eastAsia="Times New Roman"/>
          <w:b/>
          <w:color w:val="000000" w:themeColor="text1"/>
          <w:szCs w:val="24"/>
        </w:rPr>
        <w:t>ς Άμυνας</w:t>
      </w:r>
      <w:r>
        <w:rPr>
          <w:rFonts w:eastAsia="Times New Roman"/>
          <w:b/>
          <w:color w:val="000000" w:themeColor="text1"/>
          <w:szCs w:val="24"/>
        </w:rPr>
        <w:t xml:space="preserve"> </w:t>
      </w:r>
      <w:r>
        <w:rPr>
          <w:rFonts w:eastAsia="Times New Roman"/>
          <w:b/>
          <w:color w:val="000000" w:themeColor="text1"/>
          <w:szCs w:val="24"/>
        </w:rPr>
        <w:t>-</w:t>
      </w:r>
      <w:r>
        <w:rPr>
          <w:rFonts w:eastAsia="Times New Roman"/>
          <w:b/>
          <w:color w:val="000000" w:themeColor="text1"/>
          <w:szCs w:val="24"/>
        </w:rPr>
        <w:t xml:space="preserve"> </w:t>
      </w:r>
      <w:r>
        <w:rPr>
          <w:rFonts w:eastAsia="Times New Roman"/>
          <w:b/>
          <w:color w:val="000000" w:themeColor="text1"/>
          <w:szCs w:val="24"/>
        </w:rPr>
        <w:t xml:space="preserve">Πρόεδρος </w:t>
      </w:r>
      <w:r>
        <w:rPr>
          <w:rFonts w:eastAsia="Times New Roman"/>
          <w:b/>
          <w:color w:val="000000" w:themeColor="text1"/>
          <w:szCs w:val="24"/>
        </w:rPr>
        <w:t xml:space="preserve">των </w:t>
      </w:r>
      <w:r>
        <w:rPr>
          <w:rFonts w:eastAsia="Times New Roman"/>
          <w:b/>
          <w:color w:val="000000" w:themeColor="text1"/>
          <w:szCs w:val="24"/>
        </w:rPr>
        <w:t>Ανεξαρτήτων Ελλήνων):</w:t>
      </w:r>
      <w:r>
        <w:rPr>
          <w:rFonts w:eastAsia="Times New Roman"/>
          <w:color w:val="000000" w:themeColor="text1"/>
          <w:szCs w:val="24"/>
        </w:rPr>
        <w:t xml:space="preserve"> Για δική μου χάρη;</w:t>
      </w:r>
    </w:p>
    <w:p w14:paraId="522583E2"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ΠΡΟΕΔΡΟΣ (Νικόλαος Βούτσης):</w:t>
      </w:r>
      <w:r>
        <w:rPr>
          <w:rFonts w:eastAsia="Times New Roman"/>
          <w:color w:val="000000" w:themeColor="text1"/>
          <w:szCs w:val="24"/>
        </w:rPr>
        <w:t xml:space="preserve"> Παρακαλώ, ησυχία.</w:t>
      </w:r>
    </w:p>
    <w:p w14:paraId="522583E3"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ΑΝΔΡΕΑΣ ΛΟΒΕΡΔΟΣ:</w:t>
      </w:r>
      <w:r>
        <w:rPr>
          <w:rFonts w:eastAsia="Times New Roman"/>
          <w:color w:val="000000" w:themeColor="text1"/>
          <w:szCs w:val="24"/>
        </w:rPr>
        <w:t xml:space="preserve"> Αυτή η λογική, λοιπόν, κύριε συνάδελφε, λέει το εξής. Όταν μετά από δύο χρόνια χάσετε τις εκλογές –το 2019 δεν λέτε;- το 2017,</w:t>
      </w:r>
      <w:r>
        <w:rPr>
          <w:rFonts w:eastAsia="Times New Roman"/>
          <w:color w:val="000000" w:themeColor="text1"/>
          <w:szCs w:val="24"/>
        </w:rPr>
        <w:t xml:space="preserve"> το 2018, όποτε τις χάσετε, φαντάζεστε να πουν για εσάς, για τα «σαπάκια»: «Κύριε Καμμένο, δεν λέω ότι έχετε κάνει κάτι, αλλά να το δούμε». Να κρατήσει δύο χρόνια το κοίταγμα και στα δύο χρόνια να βγείτε καθαρός. Ωραίο, ε; Πολύ ωραίο.</w:t>
      </w:r>
    </w:p>
    <w:p w14:paraId="522583E4"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ΠΑΝΟΣ ΚΑΜΜΕΝΟΣ (Υπουρ</w:t>
      </w:r>
      <w:r>
        <w:rPr>
          <w:rFonts w:eastAsia="Times New Roman"/>
          <w:b/>
          <w:color w:val="000000" w:themeColor="text1"/>
          <w:szCs w:val="24"/>
        </w:rPr>
        <w:t>γός Εθνικής Άμυνας</w:t>
      </w:r>
      <w:r>
        <w:rPr>
          <w:rFonts w:eastAsia="Times New Roman"/>
          <w:b/>
          <w:color w:val="000000" w:themeColor="text1"/>
          <w:szCs w:val="24"/>
        </w:rPr>
        <w:t xml:space="preserve"> </w:t>
      </w:r>
      <w:r>
        <w:rPr>
          <w:rFonts w:eastAsia="Times New Roman"/>
          <w:b/>
          <w:color w:val="000000" w:themeColor="text1"/>
          <w:szCs w:val="24"/>
        </w:rPr>
        <w:t>–</w:t>
      </w:r>
      <w:r>
        <w:rPr>
          <w:rFonts w:eastAsia="Times New Roman"/>
          <w:b/>
          <w:color w:val="000000" w:themeColor="text1"/>
          <w:szCs w:val="24"/>
        </w:rPr>
        <w:t xml:space="preserve"> </w:t>
      </w:r>
      <w:r>
        <w:rPr>
          <w:rFonts w:eastAsia="Times New Roman"/>
          <w:b/>
          <w:color w:val="000000" w:themeColor="text1"/>
          <w:szCs w:val="24"/>
        </w:rPr>
        <w:t xml:space="preserve">Πρόεδρος </w:t>
      </w:r>
      <w:r>
        <w:rPr>
          <w:rFonts w:eastAsia="Times New Roman"/>
          <w:b/>
          <w:color w:val="000000" w:themeColor="text1"/>
          <w:szCs w:val="24"/>
        </w:rPr>
        <w:t xml:space="preserve">των </w:t>
      </w:r>
      <w:r>
        <w:rPr>
          <w:rFonts w:eastAsia="Times New Roman"/>
          <w:b/>
          <w:color w:val="000000" w:themeColor="text1"/>
          <w:szCs w:val="24"/>
        </w:rPr>
        <w:t>Ανεξαρτήτων Ελλήνων):</w:t>
      </w:r>
      <w:r>
        <w:rPr>
          <w:rFonts w:eastAsia="Times New Roman"/>
          <w:color w:val="000000" w:themeColor="text1"/>
          <w:szCs w:val="24"/>
        </w:rPr>
        <w:t xml:space="preserve"> Μακάρι να πουν.</w:t>
      </w:r>
    </w:p>
    <w:p w14:paraId="522583E5"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ΠΡΟΕΔΡΟΣ (Νικόλαος Βούτσης):</w:t>
      </w:r>
      <w:r>
        <w:rPr>
          <w:rFonts w:eastAsia="Times New Roman"/>
          <w:color w:val="000000" w:themeColor="text1"/>
          <w:szCs w:val="24"/>
        </w:rPr>
        <w:t xml:space="preserve"> Παρακαλώ, έπεστε, κύριε Πρόεδρε.</w:t>
      </w:r>
    </w:p>
    <w:p w14:paraId="522583E6"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ΑΝΔΡΕΑΣ ΛΟΒΕΡΔΟΣ:</w:t>
      </w:r>
      <w:r>
        <w:rPr>
          <w:rFonts w:eastAsia="Times New Roman"/>
          <w:color w:val="000000" w:themeColor="text1"/>
          <w:szCs w:val="24"/>
        </w:rPr>
        <w:t xml:space="preserve"> Καταφύγατε, λοιπόν, σε αυτά…</w:t>
      </w:r>
    </w:p>
    <w:p w14:paraId="522583E7" w14:textId="77777777" w:rsidR="005D2FD3" w:rsidRDefault="00310839">
      <w:pPr>
        <w:spacing w:line="600" w:lineRule="auto"/>
        <w:ind w:firstLine="720"/>
        <w:jc w:val="both"/>
        <w:rPr>
          <w:rFonts w:eastAsia="Times New Roman"/>
          <w:b/>
          <w:color w:val="000000" w:themeColor="text1"/>
          <w:szCs w:val="24"/>
        </w:rPr>
      </w:pPr>
      <w:r>
        <w:rPr>
          <w:rFonts w:eastAsia="Times New Roman"/>
          <w:b/>
          <w:color w:val="000000" w:themeColor="text1"/>
          <w:szCs w:val="24"/>
        </w:rPr>
        <w:t xml:space="preserve">ΠΑΝΟΣ ΚΑΜΜΕΝΟΣ (Υπουργός Εθνικής Άμυνας – Πρόεδρος </w:t>
      </w:r>
      <w:r>
        <w:rPr>
          <w:rFonts w:eastAsia="Times New Roman"/>
          <w:b/>
          <w:color w:val="000000" w:themeColor="text1"/>
          <w:szCs w:val="24"/>
        </w:rPr>
        <w:t xml:space="preserve">των </w:t>
      </w:r>
      <w:r>
        <w:rPr>
          <w:rFonts w:eastAsia="Times New Roman"/>
          <w:b/>
          <w:color w:val="000000" w:themeColor="text1"/>
          <w:szCs w:val="24"/>
        </w:rPr>
        <w:t>Ανεξαρτήτων Ελλήνων)</w:t>
      </w:r>
      <w:r>
        <w:rPr>
          <w:rFonts w:eastAsia="Times New Roman"/>
          <w:b/>
          <w:color w:val="000000" w:themeColor="text1"/>
          <w:szCs w:val="24"/>
        </w:rPr>
        <w:t>:</w:t>
      </w:r>
      <w:r>
        <w:rPr>
          <w:rFonts w:eastAsia="Times New Roman"/>
          <w:color w:val="000000" w:themeColor="text1"/>
          <w:szCs w:val="24"/>
        </w:rPr>
        <w:t xml:space="preserve"> Αν πουν και για το 1,5 εκατομμύριο πού το ξέχασε, καλώς.</w:t>
      </w:r>
    </w:p>
    <w:p w14:paraId="522583E8"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ΑΝΔΡΕΑΣ ΛΟΒΕΡΔΟΣ:</w:t>
      </w:r>
      <w:r>
        <w:rPr>
          <w:rFonts w:eastAsia="Times New Roman"/>
          <w:color w:val="000000" w:themeColor="text1"/>
          <w:szCs w:val="24"/>
        </w:rPr>
        <w:t xml:space="preserve"> Αν υπάρχει κάτι, θα το δούμε και είμαστε οι πρώτοι που θα πάρουμε τις σχετικές αποφάσεις. Θα δείτε πώς θα λειτουργήσουμε στην </w:t>
      </w:r>
      <w:r>
        <w:rPr>
          <w:rFonts w:eastAsia="Times New Roman"/>
          <w:color w:val="000000" w:themeColor="text1"/>
          <w:szCs w:val="24"/>
        </w:rPr>
        <w:t>ε</w:t>
      </w:r>
      <w:r>
        <w:rPr>
          <w:rFonts w:eastAsia="Times New Roman"/>
          <w:color w:val="000000" w:themeColor="text1"/>
          <w:szCs w:val="24"/>
        </w:rPr>
        <w:t xml:space="preserve">ιδική </w:t>
      </w:r>
      <w:r>
        <w:rPr>
          <w:rFonts w:eastAsia="Times New Roman"/>
          <w:color w:val="000000" w:themeColor="text1"/>
          <w:szCs w:val="24"/>
        </w:rPr>
        <w:t>κ</w:t>
      </w:r>
      <w:r>
        <w:rPr>
          <w:rFonts w:eastAsia="Times New Roman"/>
          <w:color w:val="000000" w:themeColor="text1"/>
          <w:szCs w:val="24"/>
        </w:rPr>
        <w:t xml:space="preserve">οινοβουλευτική </w:t>
      </w:r>
      <w:r>
        <w:rPr>
          <w:rFonts w:eastAsia="Times New Roman"/>
          <w:color w:val="000000" w:themeColor="text1"/>
          <w:szCs w:val="24"/>
        </w:rPr>
        <w:t>ε</w:t>
      </w:r>
      <w:r>
        <w:rPr>
          <w:rFonts w:eastAsia="Times New Roman"/>
          <w:color w:val="000000" w:themeColor="text1"/>
          <w:szCs w:val="24"/>
        </w:rPr>
        <w:t>πιτροπή. Αν, όμως, δεν υπάρχε</w:t>
      </w:r>
      <w:r>
        <w:rPr>
          <w:rFonts w:eastAsia="Times New Roman"/>
          <w:color w:val="000000" w:themeColor="text1"/>
          <w:szCs w:val="24"/>
        </w:rPr>
        <w:t xml:space="preserve">ι και αν όλη αυτή η φασαρία είναι για τους λόγους που όλη η Αντιπολίτευση σας λέει εδώ, τότε δύο χρόνια στο τιμόνι του κράτους εσείς, οι καινούργιοι, με την Τράπεζα Αττικής, με τα </w:t>
      </w:r>
      <w:r>
        <w:rPr>
          <w:rFonts w:eastAsia="Times New Roman"/>
          <w:color w:val="000000" w:themeColor="text1"/>
          <w:szCs w:val="24"/>
          <w:lang w:val="en-US"/>
        </w:rPr>
        <w:t>capital</w:t>
      </w:r>
      <w:r>
        <w:rPr>
          <w:rFonts w:eastAsia="Times New Roman"/>
          <w:color w:val="000000" w:themeColor="text1"/>
          <w:szCs w:val="24"/>
        </w:rPr>
        <w:t xml:space="preserve"> </w:t>
      </w:r>
      <w:r>
        <w:rPr>
          <w:rFonts w:eastAsia="Times New Roman"/>
          <w:color w:val="000000" w:themeColor="text1"/>
          <w:szCs w:val="24"/>
          <w:lang w:val="en-US"/>
        </w:rPr>
        <w:t>controls</w:t>
      </w:r>
      <w:r>
        <w:rPr>
          <w:rFonts w:eastAsia="Times New Roman"/>
          <w:color w:val="000000" w:themeColor="text1"/>
          <w:szCs w:val="24"/>
        </w:rPr>
        <w:t xml:space="preserve">, με την ανακεφαλαιοποίηση, με τη ΔΕΗ και ό,τι άλλο </w:t>
      </w:r>
      <w:r>
        <w:rPr>
          <w:rFonts w:eastAsia="Times New Roman"/>
          <w:color w:val="000000" w:themeColor="text1"/>
          <w:szCs w:val="24"/>
        </w:rPr>
        <w:t>προκύπτει σε αυτά τα δύο χρόνια, να δω πώς θα χειριστείτε το μέλλον σας.</w:t>
      </w:r>
    </w:p>
    <w:p w14:paraId="522583E9"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Οι συσχετισμοί –και κλείνω- αλλάζουν, κύριοι συνάδελφοι. Δεν έχουν ακόμη εκφραστεί. Θα εκφραστούν. Είναι θέμα χρόνου και εκλογής, εκλογής από την πλευρά της λαϊκής κυριαρχίας, επιλογή</w:t>
      </w:r>
      <w:r>
        <w:rPr>
          <w:rFonts w:eastAsia="Times New Roman"/>
          <w:color w:val="000000" w:themeColor="text1"/>
          <w:szCs w:val="24"/>
        </w:rPr>
        <w:t xml:space="preserve">ς του λαού, έκφρασης της λαϊκής κυριαρχίας. </w:t>
      </w:r>
    </w:p>
    <w:p w14:paraId="522583EA" w14:textId="77777777" w:rsidR="005D2FD3" w:rsidRDefault="00310839">
      <w:pPr>
        <w:tabs>
          <w:tab w:val="left" w:pos="1134"/>
        </w:tabs>
        <w:spacing w:line="600" w:lineRule="auto"/>
        <w:ind w:firstLine="720"/>
        <w:jc w:val="both"/>
        <w:rPr>
          <w:rFonts w:eastAsia="Times New Roman"/>
          <w:color w:val="000000" w:themeColor="text1"/>
          <w:szCs w:val="24"/>
        </w:rPr>
      </w:pPr>
      <w:r>
        <w:rPr>
          <w:rFonts w:eastAsia="Times New Roman"/>
          <w:szCs w:val="24"/>
        </w:rPr>
        <w:lastRenderedPageBreak/>
        <w:t>(Στο σημείο αυτό κτυπάει το κουδούνι λήξεως του χρόνου ομιλίας του κυρίου Βουλευτή)</w:t>
      </w:r>
    </w:p>
    <w:p w14:paraId="522583EB"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Και καταλαβαίνουμε να μην έχετε να πείτε κάτι για τη ΔΕΗ, καταλαβαίνουμε να μην έχετε να πείτε κάτι για το τρίτο μνημόνιο, κατα</w:t>
      </w:r>
      <w:r>
        <w:rPr>
          <w:rFonts w:eastAsia="Times New Roman"/>
          <w:color w:val="000000" w:themeColor="text1"/>
          <w:szCs w:val="24"/>
        </w:rPr>
        <w:t xml:space="preserve">λαβαίνουμε ότι δεν μπορείτε να πείτε κάτι στον κόσμο σας για την επιστροφή στην ύφεση, καταλαβαίνουμε ότι τα έχετε κάνει «μούσκεμα» με το </w:t>
      </w:r>
      <w:r>
        <w:rPr>
          <w:rFonts w:eastAsia="Times New Roman"/>
          <w:color w:val="000000" w:themeColor="text1"/>
          <w:szCs w:val="24"/>
        </w:rPr>
        <w:t>α</w:t>
      </w:r>
      <w:r>
        <w:rPr>
          <w:rFonts w:eastAsia="Times New Roman"/>
          <w:color w:val="000000" w:themeColor="text1"/>
          <w:szCs w:val="24"/>
        </w:rPr>
        <w:t>σφαλιστικό Κατρούγκαλου, καταλαβαίνουμε ότι δεν έχετε θέμα να μιλήσετε.</w:t>
      </w:r>
    </w:p>
    <w:p w14:paraId="522583EC" w14:textId="77777777" w:rsidR="005D2FD3" w:rsidRDefault="00310839">
      <w:pPr>
        <w:spacing w:line="600" w:lineRule="auto"/>
        <w:ind w:firstLine="720"/>
        <w:jc w:val="both"/>
        <w:rPr>
          <w:rFonts w:eastAsia="Times New Roman"/>
          <w:szCs w:val="24"/>
        </w:rPr>
      </w:pPr>
      <w:r>
        <w:rPr>
          <w:rFonts w:eastAsia="Times New Roman"/>
          <w:szCs w:val="24"/>
        </w:rPr>
        <w:t>Ένα θέμα βρήκατε</w:t>
      </w:r>
      <w:r>
        <w:rPr>
          <w:rFonts w:eastAsia="Times New Roman"/>
          <w:szCs w:val="24"/>
        </w:rPr>
        <w:t>,</w:t>
      </w:r>
      <w:r>
        <w:rPr>
          <w:rFonts w:eastAsia="Times New Roman"/>
          <w:szCs w:val="24"/>
        </w:rPr>
        <w:t xml:space="preserve"> ως νεόκοποι στην εξουσία, μ</w:t>
      </w:r>
      <w:r>
        <w:rPr>
          <w:rFonts w:eastAsia="Times New Roman"/>
          <w:szCs w:val="24"/>
        </w:rPr>
        <w:t>ε πέντε-έξι, όμως, υποθεσούλες ήδη, τη διαφθορά. Και εδώ; Εδώ δεν σας βγαίνει. Διότι, κύριε Υπουργέ Δικαιοσύνης, περίμενα ότι θα προηγηθείτε, ώστε να είχα και τις απόψεις σας και στην Εθνική Αντιπροσωπεία, πέρα από τις δηλώσεις σας.</w:t>
      </w:r>
    </w:p>
    <w:p w14:paraId="522583ED" w14:textId="77777777" w:rsidR="005D2FD3" w:rsidRDefault="00310839">
      <w:pPr>
        <w:spacing w:line="600" w:lineRule="auto"/>
        <w:ind w:firstLine="720"/>
        <w:jc w:val="both"/>
        <w:rPr>
          <w:rFonts w:eastAsia="Times New Roman"/>
          <w:szCs w:val="24"/>
        </w:rPr>
      </w:pPr>
      <w:r>
        <w:rPr>
          <w:rFonts w:eastAsia="Times New Roman"/>
          <w:b/>
          <w:szCs w:val="24"/>
        </w:rPr>
        <w:t>ΣΤΑΥΡΟΣ ΚΟΝΤΟΝΗΣ (Υπουρ</w:t>
      </w:r>
      <w:r>
        <w:rPr>
          <w:rFonts w:eastAsia="Times New Roman"/>
          <w:b/>
          <w:szCs w:val="24"/>
        </w:rPr>
        <w:t xml:space="preserve">γός Δικαιοσύνης, Διαφάνειας και Ανθρωπίνων Δικαιωμάτων): </w:t>
      </w:r>
      <w:r>
        <w:rPr>
          <w:rFonts w:eastAsia="Times New Roman"/>
          <w:szCs w:val="24"/>
        </w:rPr>
        <w:t>Θα με ακούσετε σε λίγο.</w:t>
      </w:r>
    </w:p>
    <w:p w14:paraId="522583EE" w14:textId="77777777" w:rsidR="005D2FD3" w:rsidRDefault="00310839">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ακούσω, κύριε συνάδελφε.</w:t>
      </w:r>
    </w:p>
    <w:p w14:paraId="522583EF" w14:textId="77777777" w:rsidR="005D2FD3" w:rsidRDefault="00310839">
      <w:pPr>
        <w:spacing w:line="600" w:lineRule="auto"/>
        <w:ind w:firstLine="720"/>
        <w:jc w:val="both"/>
        <w:rPr>
          <w:rFonts w:eastAsia="Times New Roman"/>
          <w:szCs w:val="24"/>
        </w:rPr>
      </w:pPr>
      <w:r>
        <w:rPr>
          <w:rFonts w:eastAsia="Times New Roman"/>
          <w:szCs w:val="24"/>
        </w:rPr>
        <w:t xml:space="preserve">Είχατε την παραίτηση Ράϊκου. Εγώ δεν θα κάνω το λάθος, εγώ γνωρίζω τα όρια της νομοθετικής λειτουργίας. Ούτε σκιτζής </w:t>
      </w:r>
      <w:r>
        <w:rPr>
          <w:rFonts w:eastAsia="Times New Roman"/>
          <w:szCs w:val="24"/>
        </w:rPr>
        <w:lastRenderedPageBreak/>
        <w:t>είμαι ούτε τ</w:t>
      </w:r>
      <w:r>
        <w:rPr>
          <w:rFonts w:eastAsia="Times New Roman"/>
          <w:szCs w:val="24"/>
        </w:rPr>
        <w:t xml:space="preserve">α χέρια μου βάζω εκεί που δεν πρέπει να τα βάλω, στις αρμοδιότητες άλλων. Με πολύ λεπτότητα ήταν οι ανακοινώσεις οι δικές μας. </w:t>
      </w:r>
    </w:p>
    <w:p w14:paraId="522583F0" w14:textId="77777777" w:rsidR="005D2FD3" w:rsidRDefault="00310839">
      <w:pPr>
        <w:spacing w:line="600" w:lineRule="auto"/>
        <w:ind w:firstLine="720"/>
        <w:jc w:val="both"/>
        <w:rPr>
          <w:rFonts w:eastAsia="Times New Roman"/>
          <w:szCs w:val="24"/>
        </w:rPr>
      </w:pPr>
      <w:r>
        <w:rPr>
          <w:rFonts w:eastAsia="Times New Roman"/>
          <w:szCs w:val="24"/>
        </w:rPr>
        <w:t>Εμείς δεν θα υπεισέλθουμε, δεν είμαστε Υπουργοί Δικαιοσύνης. Δεν είμαστε θεσμικοί, είμαστε η Βουλή των Ελλήνων. Δεν θα πούμε</w:t>
      </w:r>
      <w:r>
        <w:rPr>
          <w:rFonts w:eastAsia="Times New Roman"/>
          <w:szCs w:val="24"/>
        </w:rPr>
        <w:t>,</w:t>
      </w:r>
      <w:r>
        <w:rPr>
          <w:rFonts w:eastAsia="Times New Roman"/>
          <w:szCs w:val="24"/>
        </w:rPr>
        <w:t xml:space="preserve"> αν</w:t>
      </w:r>
      <w:r>
        <w:rPr>
          <w:rFonts w:eastAsia="Times New Roman"/>
          <w:szCs w:val="24"/>
        </w:rPr>
        <w:t xml:space="preserve"> η </w:t>
      </w:r>
      <w:r>
        <w:rPr>
          <w:rFonts w:eastAsia="Times New Roman"/>
          <w:szCs w:val="24"/>
        </w:rPr>
        <w:t>ε</w:t>
      </w:r>
      <w:r>
        <w:rPr>
          <w:rFonts w:eastAsia="Times New Roman"/>
          <w:szCs w:val="24"/>
        </w:rPr>
        <w:t>ισαγγελέας έχει δίκιο ή αν κάποιος άλλος δικαστικός λειτουργός έχει δίκιο, ποιος έχει δίκιο. Εμείς μιλάμε για δύο γεγονότα που προκύπτουν από την επιστολή.</w:t>
      </w:r>
    </w:p>
    <w:p w14:paraId="522583F1" w14:textId="77777777" w:rsidR="005D2FD3" w:rsidRDefault="00310839">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συνάδελφε, παρακαλώ.</w:t>
      </w:r>
    </w:p>
    <w:p w14:paraId="522583F2" w14:textId="77777777" w:rsidR="005D2FD3" w:rsidRDefault="00310839">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μου δώσετε ένα λεπτ</w:t>
      </w:r>
      <w:r>
        <w:rPr>
          <w:rFonts w:eastAsia="Times New Roman"/>
          <w:szCs w:val="24"/>
        </w:rPr>
        <w:t>ό και κλείνω, κύριε Πρόεδρε.</w:t>
      </w:r>
    </w:p>
    <w:p w14:paraId="522583F3" w14:textId="77777777" w:rsidR="005D2FD3" w:rsidRDefault="00310839">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Ένα λεπτό ακριβώς.</w:t>
      </w:r>
    </w:p>
    <w:p w14:paraId="522583F4" w14:textId="77777777" w:rsidR="005D2FD3" w:rsidRDefault="00310839">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Το πρώτο γεγονός είναι ότι φιλοκυβερνητική εφημερίδα -και όχι κάποια αντιπολιτευόμενη εφημερίδα- επιτέθηκε στη συγκεκριμένη δικαστική λειτουργό και το δεύτερο θέ</w:t>
      </w:r>
      <w:r>
        <w:rPr>
          <w:rFonts w:eastAsia="Times New Roman"/>
          <w:szCs w:val="24"/>
        </w:rPr>
        <w:t>μα είναι ότι παρεμποδίστηκε η εισαγγελική της έρευνα. Και φυσικά αυτή την παρεμπόδιση δεν μπορεί να την κάνει η Αντιπολίτευση. Αυτά τα δύο είναι τα γεγονότα.</w:t>
      </w:r>
    </w:p>
    <w:p w14:paraId="522583F5" w14:textId="77777777" w:rsidR="005D2FD3" w:rsidRDefault="00310839">
      <w:pPr>
        <w:spacing w:line="600" w:lineRule="auto"/>
        <w:ind w:firstLine="720"/>
        <w:jc w:val="both"/>
        <w:rPr>
          <w:rFonts w:eastAsia="Times New Roman"/>
          <w:szCs w:val="24"/>
        </w:rPr>
      </w:pPr>
      <w:r>
        <w:rPr>
          <w:rFonts w:eastAsia="Times New Roman"/>
          <w:b/>
          <w:szCs w:val="24"/>
        </w:rPr>
        <w:lastRenderedPageBreak/>
        <w:t xml:space="preserve">ΣΤΑΥΡΟΣ ΚΟΝΤΟΝΗΣ (Υπουργός Δικαιοσύνης, Διαφάνειας και Ανθρωπίνων Δικαιωμάτων): </w:t>
      </w:r>
      <w:r>
        <w:rPr>
          <w:rFonts w:eastAsia="Times New Roman"/>
          <w:szCs w:val="24"/>
        </w:rPr>
        <w:t xml:space="preserve">Πού το είδατε ότι </w:t>
      </w:r>
      <w:r>
        <w:rPr>
          <w:rFonts w:eastAsia="Times New Roman"/>
          <w:szCs w:val="24"/>
        </w:rPr>
        <w:t>παρεμποδίστηκε; Ποιος τα λέει αυτά;</w:t>
      </w:r>
    </w:p>
    <w:p w14:paraId="522583F6" w14:textId="77777777" w:rsidR="005D2FD3" w:rsidRDefault="00310839">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Στο κείμενο, το έχω κι εδώ.</w:t>
      </w:r>
    </w:p>
    <w:p w14:paraId="522583F7" w14:textId="77777777" w:rsidR="005D2FD3" w:rsidRDefault="00310839">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Ποιος τα λέει αυτά; Από ποιον;</w:t>
      </w:r>
    </w:p>
    <w:p w14:paraId="522583F8" w14:textId="77777777" w:rsidR="005D2FD3" w:rsidRDefault="00310839">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Παρακαλώ, κύριε Υπουργέ.</w:t>
      </w:r>
    </w:p>
    <w:p w14:paraId="522583F9" w14:textId="77777777" w:rsidR="005D2FD3" w:rsidRDefault="00310839">
      <w:pPr>
        <w:spacing w:line="600" w:lineRule="auto"/>
        <w:ind w:firstLine="720"/>
        <w:jc w:val="both"/>
        <w:rPr>
          <w:rFonts w:eastAsia="Times New Roman"/>
          <w:szCs w:val="24"/>
        </w:rPr>
      </w:pPr>
      <w:r>
        <w:rPr>
          <w:rFonts w:eastAsia="Times New Roman"/>
          <w:b/>
          <w:szCs w:val="24"/>
        </w:rPr>
        <w:t xml:space="preserve">ΑΝΔΡΕΑΣ </w:t>
      </w:r>
      <w:r>
        <w:rPr>
          <w:rFonts w:eastAsia="Times New Roman"/>
          <w:b/>
          <w:szCs w:val="24"/>
        </w:rPr>
        <w:t>ΛΟΒΕΡΔΟΣ:</w:t>
      </w:r>
      <w:r>
        <w:rPr>
          <w:rFonts w:eastAsia="Times New Roman"/>
          <w:szCs w:val="24"/>
        </w:rPr>
        <w:t xml:space="preserve"> Δεν το ξέρω ούτε θα πω.</w:t>
      </w:r>
    </w:p>
    <w:p w14:paraId="522583FA" w14:textId="77777777" w:rsidR="005D2FD3" w:rsidRDefault="00310839">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Α, δεν το ξέρετε.</w:t>
      </w:r>
    </w:p>
    <w:p w14:paraId="522583FB" w14:textId="77777777" w:rsidR="005D2FD3" w:rsidRDefault="00310839">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Βεβαίως και όχι.</w:t>
      </w:r>
    </w:p>
    <w:p w14:paraId="522583FC" w14:textId="77777777" w:rsidR="005D2FD3" w:rsidRDefault="00310839">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Κύριοι, σας παρακαλώ.</w:t>
      </w:r>
    </w:p>
    <w:p w14:paraId="522583FD" w14:textId="77777777" w:rsidR="005D2FD3" w:rsidRDefault="00310839">
      <w:pPr>
        <w:spacing w:line="600" w:lineRule="auto"/>
        <w:ind w:firstLine="720"/>
        <w:jc w:val="both"/>
        <w:rPr>
          <w:rFonts w:eastAsia="Times New Roman"/>
          <w:szCs w:val="24"/>
        </w:rPr>
      </w:pPr>
      <w:r>
        <w:rPr>
          <w:rFonts w:eastAsia="Times New Roman"/>
          <w:b/>
          <w:szCs w:val="24"/>
        </w:rPr>
        <w:lastRenderedPageBreak/>
        <w:t>ΣΤΑΥΡΟΣ ΚΟΝΤΟΝΗΣ (Υπουργός Δικαιοσύνης</w:t>
      </w:r>
      <w:r>
        <w:rPr>
          <w:rFonts w:eastAsia="Times New Roman"/>
          <w:b/>
          <w:szCs w:val="24"/>
        </w:rPr>
        <w:t xml:space="preserve">, Διαφάνειας και Ανθρωπίνων Δικαιωμάτων): </w:t>
      </w:r>
      <w:r>
        <w:rPr>
          <w:rFonts w:eastAsia="Times New Roman"/>
          <w:szCs w:val="24"/>
        </w:rPr>
        <w:t>Τότε να πείτε «και η Κυβέρνηση και η Αντιπολίτευση».</w:t>
      </w:r>
    </w:p>
    <w:p w14:paraId="522583FE" w14:textId="77777777" w:rsidR="005D2FD3" w:rsidRDefault="00310839">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Ακούστε, σας παρακαλώ.</w:t>
      </w:r>
    </w:p>
    <w:p w14:paraId="522583FF" w14:textId="77777777" w:rsidR="005D2FD3" w:rsidRDefault="00310839">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Κύριε Υπουργέ, θα κλείσετε τη συζήτηση. Παρακαλώ.</w:t>
      </w:r>
    </w:p>
    <w:p w14:paraId="52258400" w14:textId="77777777" w:rsidR="005D2FD3" w:rsidRDefault="00310839">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Εγώ μένω στα γεγονότα, δεν αξιολογώ. Και μάλιστα επειδή επιτεθήκατε και χαρακτηρίσατε την επιστολή, ο προϊστάμενος δεν κάνει αυτά. Ο πολιτικός προϊστάμενος ερευνά πρώτα την ουσία και μετά βλέπει. </w:t>
      </w:r>
    </w:p>
    <w:p w14:paraId="52258401" w14:textId="77777777" w:rsidR="005D2FD3" w:rsidRDefault="00310839">
      <w:pPr>
        <w:spacing w:line="600" w:lineRule="auto"/>
        <w:ind w:firstLine="720"/>
        <w:jc w:val="both"/>
        <w:rPr>
          <w:rFonts w:eastAsia="Times New Roman"/>
          <w:szCs w:val="24"/>
        </w:rPr>
      </w:pPr>
      <w:r>
        <w:rPr>
          <w:rFonts w:eastAsia="Times New Roman"/>
          <w:szCs w:val="24"/>
        </w:rPr>
        <w:t xml:space="preserve">Η δική μας στάση, κυρίες και κύριοι συνάδελφοι, είναι ότι </w:t>
      </w:r>
      <w:r>
        <w:rPr>
          <w:rFonts w:eastAsia="Times New Roman"/>
          <w:szCs w:val="24"/>
        </w:rPr>
        <w:t>τη δικαιοσύνη ούτε τη μέμφεσαι ούτε την επαινείς. Όποιος επαινεί τη δικαιοσύνη είναι ύποπτος και όποιος τη μέμφεται επίσης έχει πρόβλημα. Όμως, δεν μας ξενίζει αυτό που έκανε ο Υπουργός Δικαιοσύνης. Τα ίδια δεν έκαναν οι Υπουργοί σας, για τους δικαστές του</w:t>
      </w:r>
      <w:r>
        <w:rPr>
          <w:rFonts w:eastAsia="Times New Roman"/>
          <w:szCs w:val="24"/>
        </w:rPr>
        <w:t xml:space="preserve"> Συμβουλίου της Επικρατείας; Δεν περιποιηθήκατε </w:t>
      </w:r>
      <w:r>
        <w:rPr>
          <w:rFonts w:eastAsia="Times New Roman"/>
          <w:szCs w:val="24"/>
        </w:rPr>
        <w:t>δ</w:t>
      </w:r>
      <w:r>
        <w:rPr>
          <w:rFonts w:eastAsia="Times New Roman"/>
          <w:szCs w:val="24"/>
        </w:rPr>
        <w:t xml:space="preserve">ικαστή του Συμβουλίου </w:t>
      </w:r>
      <w:r>
        <w:rPr>
          <w:rFonts w:eastAsia="Times New Roman"/>
          <w:szCs w:val="24"/>
        </w:rPr>
        <w:t xml:space="preserve">της </w:t>
      </w:r>
      <w:r>
        <w:rPr>
          <w:rFonts w:eastAsia="Times New Roman"/>
          <w:szCs w:val="24"/>
        </w:rPr>
        <w:t xml:space="preserve">Επικρατείας; Δεν καταγγελθήκατε από τις </w:t>
      </w:r>
      <w:r>
        <w:rPr>
          <w:rFonts w:eastAsia="Times New Roman"/>
          <w:szCs w:val="24"/>
        </w:rPr>
        <w:t>ε</w:t>
      </w:r>
      <w:r>
        <w:rPr>
          <w:rFonts w:eastAsia="Times New Roman"/>
          <w:szCs w:val="24"/>
        </w:rPr>
        <w:t xml:space="preserve">νώσεις των </w:t>
      </w:r>
      <w:r>
        <w:rPr>
          <w:rFonts w:eastAsia="Times New Roman"/>
          <w:szCs w:val="24"/>
        </w:rPr>
        <w:t>δ</w:t>
      </w:r>
      <w:r>
        <w:rPr>
          <w:rFonts w:eastAsia="Times New Roman"/>
          <w:szCs w:val="24"/>
        </w:rPr>
        <w:t>ικαστών;</w:t>
      </w:r>
    </w:p>
    <w:p w14:paraId="52258402" w14:textId="77777777" w:rsidR="005D2FD3" w:rsidRDefault="00310839">
      <w:pPr>
        <w:spacing w:line="600" w:lineRule="auto"/>
        <w:ind w:firstLine="720"/>
        <w:jc w:val="both"/>
        <w:rPr>
          <w:rFonts w:eastAsia="Times New Roman"/>
          <w:szCs w:val="24"/>
        </w:rPr>
      </w:pPr>
      <w:r>
        <w:rPr>
          <w:rFonts w:eastAsia="Times New Roman"/>
          <w:b/>
          <w:szCs w:val="24"/>
        </w:rPr>
        <w:lastRenderedPageBreak/>
        <w:t xml:space="preserve">ΠΡΟΕΔΡΟΣ (Νικόλαος Βούτσης): </w:t>
      </w:r>
      <w:r>
        <w:rPr>
          <w:rFonts w:eastAsia="Times New Roman"/>
          <w:szCs w:val="24"/>
        </w:rPr>
        <w:t>Κύριε Λοβέρδο, σας παρακαλώ, έχετε κλείσει.</w:t>
      </w:r>
    </w:p>
    <w:p w14:paraId="52258403" w14:textId="77777777" w:rsidR="005D2FD3" w:rsidRDefault="00310839">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Τελευταία φράση, κύριε Πρόεδ</w:t>
      </w:r>
      <w:r>
        <w:rPr>
          <w:rFonts w:eastAsia="Times New Roman"/>
          <w:szCs w:val="24"/>
        </w:rPr>
        <w:t xml:space="preserve">ρε. </w:t>
      </w:r>
    </w:p>
    <w:p w14:paraId="52258404" w14:textId="77777777" w:rsidR="005D2FD3" w:rsidRDefault="00310839">
      <w:pPr>
        <w:spacing w:line="600" w:lineRule="auto"/>
        <w:ind w:firstLine="720"/>
        <w:jc w:val="both"/>
        <w:rPr>
          <w:rFonts w:eastAsia="Times New Roman"/>
          <w:szCs w:val="24"/>
        </w:rPr>
      </w:pPr>
      <w:r>
        <w:rPr>
          <w:rFonts w:eastAsia="Times New Roman"/>
          <w:szCs w:val="24"/>
        </w:rPr>
        <w:t>Και τώρα στη συγκεκριμένη περίπτωση, κυρίες και κύριοι συνάδελφοι, υπήρξε μια επιστολή</w:t>
      </w:r>
      <w:r>
        <w:rPr>
          <w:rFonts w:eastAsia="Times New Roman"/>
          <w:szCs w:val="24"/>
        </w:rPr>
        <w:t>,</w:t>
      </w:r>
      <w:r>
        <w:rPr>
          <w:rFonts w:eastAsia="Times New Roman"/>
          <w:szCs w:val="24"/>
        </w:rPr>
        <w:t xml:space="preserve"> την οποία ο αρμόδιος Υπουργός χαρακτήρισε, την ανέλυσε πολιτικά. Δεν άσκησε τα καθήκοντά του. Ελπίζουμε σήμερα εδώ να μας πει κάτι.</w:t>
      </w:r>
    </w:p>
    <w:p w14:paraId="52258405" w14:textId="77777777" w:rsidR="005D2FD3" w:rsidRDefault="00310839">
      <w:pPr>
        <w:spacing w:line="600" w:lineRule="auto"/>
        <w:ind w:firstLine="720"/>
        <w:jc w:val="both"/>
        <w:rPr>
          <w:rFonts w:eastAsia="Times New Roman"/>
          <w:szCs w:val="24"/>
        </w:rPr>
      </w:pPr>
      <w:r>
        <w:rPr>
          <w:rFonts w:eastAsia="Times New Roman"/>
          <w:szCs w:val="24"/>
        </w:rPr>
        <w:t>Για να κλείσω όπως άρχισα, θέλω</w:t>
      </w:r>
      <w:r>
        <w:rPr>
          <w:rFonts w:eastAsia="Times New Roman"/>
          <w:szCs w:val="24"/>
        </w:rPr>
        <w:t xml:space="preserve"> να πω ότι ψηφίζουμε «ναι». Θα είμαστε παρόντες. Θα εξετάσουμε με ακρίβεια όλα τα νομικά θέματα, είτε είναι ποινικά είτε είναι άλλα. Και στο τέλος αυτής της διαδικασίας -να το θυμηθείτε αυτό- εδώ όλοι μας θα πρέπει να δείξουμε πρόσωπο. Να δω τι πρόσωπο θα </w:t>
      </w:r>
      <w:r>
        <w:rPr>
          <w:rFonts w:eastAsia="Times New Roman"/>
          <w:szCs w:val="24"/>
        </w:rPr>
        <w:t>δείξετε εσείς.</w:t>
      </w:r>
    </w:p>
    <w:p w14:paraId="52258406" w14:textId="77777777" w:rsidR="005D2FD3" w:rsidRDefault="00310839">
      <w:pPr>
        <w:spacing w:line="600" w:lineRule="auto"/>
        <w:ind w:firstLine="720"/>
        <w:jc w:val="both"/>
        <w:rPr>
          <w:rFonts w:eastAsia="Times New Roman"/>
          <w:szCs w:val="24"/>
        </w:rPr>
      </w:pPr>
      <w:r>
        <w:rPr>
          <w:rFonts w:eastAsia="Times New Roman"/>
          <w:szCs w:val="24"/>
        </w:rPr>
        <w:t>Ευχαριστώ πολύ.</w:t>
      </w:r>
    </w:p>
    <w:p w14:paraId="52258407" w14:textId="77777777" w:rsidR="005D2FD3" w:rsidRDefault="00310839">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2258408" w14:textId="77777777" w:rsidR="005D2FD3" w:rsidRDefault="00310839">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Ευχαριστούμε.</w:t>
      </w:r>
    </w:p>
    <w:p w14:paraId="52258409" w14:textId="77777777" w:rsidR="005D2FD3" w:rsidRDefault="00310839">
      <w:pPr>
        <w:spacing w:line="600" w:lineRule="auto"/>
        <w:ind w:firstLine="720"/>
        <w:jc w:val="both"/>
        <w:rPr>
          <w:rFonts w:eastAsia="Times New Roman"/>
        </w:rPr>
      </w:pPr>
      <w:r>
        <w:rPr>
          <w:rFonts w:eastAsia="Times New Roman"/>
        </w:rPr>
        <w:lastRenderedPageBreak/>
        <w:t>Κυρίες και κύριοι συνάδελφοι, έχω την τιμή να ανακοινώσω στο Σώμα ότι τη συνεδρίασή μας παρακολουθούν από</w:t>
      </w:r>
      <w:r>
        <w:rPr>
          <w:rFonts w:eastAsia="Times New Roman"/>
        </w:rPr>
        <w:t xml:space="preserve">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ένας μαθήτριες και μαθητές και τρεις εκπαιδευτικο</w:t>
      </w:r>
      <w:r>
        <w:rPr>
          <w:rFonts w:eastAsia="Times New Roman"/>
        </w:rPr>
        <w:t>ί συνοδοί από το Γυμνάσιο Προμαχών Αλμωπίας της Πέλλας.</w:t>
      </w:r>
    </w:p>
    <w:p w14:paraId="5225840A" w14:textId="77777777" w:rsidR="005D2FD3" w:rsidRDefault="00310839">
      <w:pPr>
        <w:spacing w:line="600" w:lineRule="auto"/>
        <w:ind w:left="360" w:firstLine="360"/>
        <w:jc w:val="both"/>
        <w:rPr>
          <w:rFonts w:eastAsia="Times New Roman"/>
        </w:rPr>
      </w:pPr>
      <w:r>
        <w:rPr>
          <w:rFonts w:eastAsia="Times New Roman"/>
        </w:rPr>
        <w:t xml:space="preserve">Η Βουλή τούς καλωσορίζει. </w:t>
      </w:r>
    </w:p>
    <w:p w14:paraId="5225840B" w14:textId="77777777" w:rsidR="005D2FD3" w:rsidRDefault="00310839">
      <w:pPr>
        <w:spacing w:line="600" w:lineRule="auto"/>
        <w:ind w:left="360"/>
        <w:jc w:val="center"/>
        <w:rPr>
          <w:rFonts w:eastAsia="Times New Roman"/>
        </w:rPr>
      </w:pPr>
      <w:r>
        <w:rPr>
          <w:rFonts w:eastAsia="Times New Roman"/>
        </w:rPr>
        <w:t>(Χειροκροτήματα απ’ όλες τις πτέρυγες της Βουλής)</w:t>
      </w:r>
    </w:p>
    <w:p w14:paraId="5225840C" w14:textId="77777777" w:rsidR="005D2FD3" w:rsidRDefault="00310839">
      <w:pPr>
        <w:spacing w:line="600" w:lineRule="auto"/>
        <w:ind w:firstLine="720"/>
        <w:jc w:val="both"/>
        <w:rPr>
          <w:rFonts w:eastAsia="Times New Roman"/>
          <w:szCs w:val="24"/>
        </w:rPr>
      </w:pPr>
      <w:r>
        <w:rPr>
          <w:rFonts w:eastAsia="Times New Roman"/>
          <w:szCs w:val="24"/>
        </w:rPr>
        <w:t>Τον λόγο έχει ο Πρόεδρος της Κοινοβουλευτικής Ομάδας των Ανεξαρτήτων Ελλήνων, ο Υπουργός κ. Παναγιώτης Καμμένος.</w:t>
      </w:r>
    </w:p>
    <w:p w14:paraId="5225840D" w14:textId="77777777" w:rsidR="005D2FD3" w:rsidRDefault="00310839">
      <w:pPr>
        <w:spacing w:line="600" w:lineRule="auto"/>
        <w:ind w:firstLine="720"/>
        <w:jc w:val="both"/>
        <w:rPr>
          <w:rFonts w:eastAsia="Times New Roman"/>
          <w:szCs w:val="24"/>
        </w:rPr>
      </w:pPr>
      <w:r>
        <w:rPr>
          <w:rFonts w:eastAsia="Times New Roman"/>
          <w:b/>
          <w:szCs w:val="24"/>
        </w:rPr>
        <w:t>ΠΑΝΟΣ ΚΑΜΜ</w:t>
      </w:r>
      <w:r>
        <w:rPr>
          <w:rFonts w:eastAsia="Times New Roman"/>
          <w:b/>
          <w:szCs w:val="24"/>
        </w:rPr>
        <w:t>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Ελλήνων):</w:t>
      </w:r>
      <w:r>
        <w:rPr>
          <w:rFonts w:eastAsia="Times New Roman"/>
          <w:szCs w:val="24"/>
        </w:rPr>
        <w:t xml:space="preserve"> Κύριε Πρόεδρε, κυρίες και κύριοι συνάδελφοι, η ομιλία του κυρίου συναδέλφου κ. Λοβέρδου, που προηγήθηκε της δικής μου, αποτελεί ακριβώς την πεμπτουσία της διαφοράς που υπάρχει μεταξύ της ση</w:t>
      </w:r>
      <w:r>
        <w:rPr>
          <w:rFonts w:eastAsia="Times New Roman"/>
          <w:szCs w:val="24"/>
        </w:rPr>
        <w:t xml:space="preserve">μερινής </w:t>
      </w:r>
      <w:r>
        <w:rPr>
          <w:rFonts w:eastAsia="Times New Roman"/>
          <w:szCs w:val="24"/>
        </w:rPr>
        <w:lastRenderedPageBreak/>
        <w:t xml:space="preserve">Κυβέρνησης και των προηγούμενων κυβερνήσεων. Διότι, η σημερινή Κυβέρνηση δεν έχει τίποτα για το οποίο πρέπει να συμβιβαστεί, για να τα «βρούμε». </w:t>
      </w:r>
    </w:p>
    <w:p w14:paraId="5225840E" w14:textId="77777777" w:rsidR="005D2FD3" w:rsidRDefault="00310839">
      <w:pPr>
        <w:spacing w:line="600" w:lineRule="auto"/>
        <w:ind w:firstLine="720"/>
        <w:jc w:val="both"/>
        <w:rPr>
          <w:rFonts w:eastAsia="Times New Roman"/>
          <w:szCs w:val="24"/>
        </w:rPr>
      </w:pPr>
      <w:r>
        <w:rPr>
          <w:rFonts w:eastAsia="Times New Roman"/>
          <w:szCs w:val="24"/>
        </w:rPr>
        <w:t>Ανοίξτε ό,τι θέλετε. Ανοίξτε τις τράπεζες τις γενικές -πώς την είπατε, την Κεντρική Τράπεζα- ανοίξτε τ</w:t>
      </w:r>
      <w:r>
        <w:rPr>
          <w:rFonts w:eastAsia="Times New Roman"/>
          <w:szCs w:val="24"/>
        </w:rPr>
        <w:t xml:space="preserve">α εξοπλιστικά, ανοίξτε ό,τι πράξη έκανε αυτή η Κυβέρνηση. Δεν έχουμε κάτι, που θα πρέπει να τα βρούμε, όπως τα βρήκατε εσείς με τους άλλους για να κάνετε την </w:t>
      </w:r>
      <w:r>
        <w:rPr>
          <w:rFonts w:eastAsia="Times New Roman"/>
          <w:szCs w:val="24"/>
        </w:rPr>
        <w:t>κ</w:t>
      </w:r>
      <w:r>
        <w:rPr>
          <w:rFonts w:eastAsia="Times New Roman"/>
          <w:szCs w:val="24"/>
        </w:rPr>
        <w:t>υβέρνηση, η οποία το μόνο που φρόντισε είναι να συγκαλύψει από τη μια και από την άλλη πλευρά.</w:t>
      </w:r>
    </w:p>
    <w:p w14:paraId="5225840F" w14:textId="77777777" w:rsidR="005D2FD3" w:rsidRDefault="00310839">
      <w:pPr>
        <w:spacing w:line="600" w:lineRule="auto"/>
        <w:ind w:firstLine="720"/>
        <w:jc w:val="both"/>
        <w:rPr>
          <w:rFonts w:eastAsia="Times New Roman"/>
          <w:szCs w:val="24"/>
        </w:rPr>
      </w:pPr>
      <w:r>
        <w:rPr>
          <w:rFonts w:eastAsia="Times New Roman"/>
          <w:szCs w:val="24"/>
        </w:rPr>
        <w:t>Κυρίες και κύριοι συνάδελφοι, η σημερινή συζήτηση δεν είναι μια συζήτηση που γίνεται για χάρη μου, όπως λέει ο κ. Λοβέρδος. Η σημερινή συζήτηση γίνεται διότι η Κυβέρνηση αυτή, με εντολή του Πρωθυπουργού, από την πρώτη στιγμή, συγκρότησε την Επιτροπή Εσωτερ</w:t>
      </w:r>
      <w:r>
        <w:rPr>
          <w:rFonts w:eastAsia="Times New Roman"/>
          <w:szCs w:val="24"/>
        </w:rPr>
        <w:t>ικών Υποθέσεων του Υπουργείου Εθνικής Άμυνας, με αξιωματικούς οι οποίοι ήλθαν από τα άκρα της Ελλάδος, χωρίς να έχουν καμμία μέχρι τώρα συμμετοχή σε καμμία επιτροπή, από διακλαδική επιλογή, τυχαία.</w:t>
      </w:r>
    </w:p>
    <w:p w14:paraId="52258410" w14:textId="77777777" w:rsidR="005D2FD3" w:rsidRDefault="00310839">
      <w:pPr>
        <w:spacing w:line="600" w:lineRule="auto"/>
        <w:ind w:firstLine="720"/>
        <w:jc w:val="both"/>
        <w:rPr>
          <w:rFonts w:eastAsia="Times New Roman"/>
          <w:szCs w:val="24"/>
        </w:rPr>
      </w:pPr>
      <w:r>
        <w:rPr>
          <w:rFonts w:eastAsia="Times New Roman"/>
          <w:szCs w:val="24"/>
        </w:rPr>
        <w:t>Συγκροτήθηκε η Επιτροπή Εσωτερικών Υποθέσεων και η πρώτη ε</w:t>
      </w:r>
      <w:r>
        <w:rPr>
          <w:rFonts w:eastAsia="Times New Roman"/>
          <w:szCs w:val="24"/>
        </w:rPr>
        <w:t xml:space="preserve">ντολή που τους έδωσε είναι «πάρτε τα κλειδιά του γραφείου μου και ελέγξτε πρώτα εμένα και ελέγξτε και τους Αρχηγούς </w:t>
      </w:r>
      <w:r>
        <w:rPr>
          <w:rFonts w:eastAsia="Times New Roman"/>
          <w:szCs w:val="24"/>
        </w:rPr>
        <w:lastRenderedPageBreak/>
        <w:t xml:space="preserve">και ελέγξτε και τη Γενική Διεύθυνση Εξοπλισμών και ανοίξτε όλες τις υποθέσεις και συγκροτήστε φακέλους και οδηγήστε τις υποθέσεις αυτές στη </w:t>
      </w:r>
      <w:r>
        <w:rPr>
          <w:rFonts w:eastAsia="Times New Roman"/>
          <w:szCs w:val="24"/>
        </w:rPr>
        <w:t>δικαιοσύνη».</w:t>
      </w:r>
    </w:p>
    <w:p w14:paraId="52258411" w14:textId="77777777" w:rsidR="005D2FD3" w:rsidRDefault="00310839">
      <w:pPr>
        <w:spacing w:line="600" w:lineRule="auto"/>
        <w:ind w:firstLine="720"/>
        <w:jc w:val="both"/>
        <w:rPr>
          <w:rFonts w:eastAsia="Times New Roman"/>
          <w:szCs w:val="24"/>
        </w:rPr>
      </w:pPr>
      <w:r>
        <w:rPr>
          <w:rFonts w:eastAsia="Times New Roman"/>
          <w:szCs w:val="24"/>
        </w:rPr>
        <w:t xml:space="preserve">Η υπόθεση που συζητάμε σήμερα είναι προϊόν ακριβώς αυτής της εργασίας. Συγκροτήθηκε ο φάκελος των </w:t>
      </w:r>
      <w:r>
        <w:rPr>
          <w:rFonts w:eastAsia="Times New Roman"/>
          <w:szCs w:val="24"/>
        </w:rPr>
        <w:t xml:space="preserve">Λέοπαρντ </w:t>
      </w:r>
      <w:r>
        <w:rPr>
          <w:rFonts w:eastAsia="Times New Roman"/>
          <w:szCs w:val="24"/>
        </w:rPr>
        <w:t xml:space="preserve">2, συγκροτήθηκε ο φάκελος των </w:t>
      </w:r>
      <w:r>
        <w:rPr>
          <w:rFonts w:eastAsia="Times New Roman"/>
          <w:szCs w:val="24"/>
          <w:lang w:val="en-US"/>
        </w:rPr>
        <w:t>NH</w:t>
      </w:r>
      <w:r>
        <w:rPr>
          <w:rFonts w:eastAsia="Times New Roman"/>
          <w:szCs w:val="24"/>
        </w:rPr>
        <w:t>90, συγκροτήθηκε ο φάκελος των έξι φρεγατών, συγκροτήθηκε ο φάκελος των υποβρυχίων και των αντισταθμιστι</w:t>
      </w:r>
      <w:r>
        <w:rPr>
          <w:rFonts w:eastAsia="Times New Roman"/>
          <w:szCs w:val="24"/>
        </w:rPr>
        <w:t xml:space="preserve">κων ωφελημάτων. </w:t>
      </w:r>
    </w:p>
    <w:p w14:paraId="52258412" w14:textId="77777777" w:rsidR="005D2FD3" w:rsidRDefault="00310839">
      <w:pPr>
        <w:spacing w:line="600" w:lineRule="auto"/>
        <w:ind w:firstLine="720"/>
        <w:jc w:val="both"/>
        <w:rPr>
          <w:rFonts w:eastAsia="Times New Roman"/>
          <w:szCs w:val="24"/>
        </w:rPr>
      </w:pPr>
      <w:r>
        <w:rPr>
          <w:rFonts w:eastAsia="Times New Roman"/>
          <w:szCs w:val="24"/>
        </w:rPr>
        <w:t xml:space="preserve">Αυτοί οι φάκελοι με άμεσο διαβιβαστικό δικό μου και του κ. Βίτσα έφυγαν και πήγαν στην </w:t>
      </w:r>
      <w:r>
        <w:rPr>
          <w:rFonts w:eastAsia="Times New Roman"/>
          <w:szCs w:val="24"/>
        </w:rPr>
        <w:t>Ε</w:t>
      </w:r>
      <w:r>
        <w:rPr>
          <w:rFonts w:eastAsia="Times New Roman"/>
          <w:szCs w:val="24"/>
        </w:rPr>
        <w:t xml:space="preserve">ισαγγελέα </w:t>
      </w:r>
      <w:r>
        <w:rPr>
          <w:rFonts w:eastAsia="Times New Roman"/>
          <w:szCs w:val="24"/>
        </w:rPr>
        <w:t>Δ</w:t>
      </w:r>
      <w:r>
        <w:rPr>
          <w:rFonts w:eastAsia="Times New Roman"/>
          <w:szCs w:val="24"/>
        </w:rPr>
        <w:t>ιαφθοράς, στην κ. Ράικου</w:t>
      </w:r>
      <w:r>
        <w:rPr>
          <w:rFonts w:eastAsia="Times New Roman"/>
          <w:szCs w:val="24"/>
        </w:rPr>
        <w:t>,</w:t>
      </w:r>
      <w:r>
        <w:rPr>
          <w:rFonts w:eastAsia="Times New Roman"/>
          <w:szCs w:val="24"/>
        </w:rPr>
        <w:t xml:space="preserve"> που λέτε κι εσείς και μαζί με τους συνεργάτες της και τη βοήθεια </w:t>
      </w:r>
      <w:r>
        <w:rPr>
          <w:rFonts w:eastAsia="Times New Roman"/>
          <w:szCs w:val="24"/>
        </w:rPr>
        <w:t xml:space="preserve">δεκαπέντε αξιωματικών, οικονομικών και δικαστικών, που δώσαμε για να βοηθήσουν στη συγκρότηση των φακέλων, κατέληξαν στα αποτελέσματα αυτά που σήμερα ερχόμαστε να συζητήσουμε στη Βουλή. </w:t>
      </w:r>
    </w:p>
    <w:p w14:paraId="52258413" w14:textId="77777777" w:rsidR="005D2FD3" w:rsidRDefault="00310839">
      <w:pPr>
        <w:spacing w:line="600" w:lineRule="auto"/>
        <w:ind w:firstLine="720"/>
        <w:jc w:val="both"/>
        <w:rPr>
          <w:rFonts w:eastAsia="Times New Roman"/>
          <w:szCs w:val="24"/>
        </w:rPr>
      </w:pPr>
      <w:r>
        <w:rPr>
          <w:rFonts w:eastAsia="Times New Roman"/>
          <w:szCs w:val="24"/>
        </w:rPr>
        <w:t>Είναι προϊόν μιας ολόκληρης έρευνας που συγκρότησε φακέλους για θέματ</w:t>
      </w:r>
      <w:r>
        <w:rPr>
          <w:rFonts w:eastAsia="Times New Roman"/>
          <w:szCs w:val="24"/>
        </w:rPr>
        <w:t>α</w:t>
      </w:r>
      <w:r>
        <w:rPr>
          <w:rFonts w:eastAsia="Times New Roman"/>
          <w:szCs w:val="24"/>
        </w:rPr>
        <w:t>,</w:t>
      </w:r>
      <w:r>
        <w:rPr>
          <w:rFonts w:eastAsia="Times New Roman"/>
          <w:szCs w:val="24"/>
        </w:rPr>
        <w:t xml:space="preserve"> τα οποία καταγγείλαμε εδώ και πολλά χρόνια και γι’ αυτό είναι ιστορική η σημερινή συζήτηση στη Βουλή. Είναι σημαντική για τη δημοκρατία και είναι και μια δικαίωση προ</w:t>
      </w:r>
      <w:r>
        <w:rPr>
          <w:rFonts w:eastAsia="Times New Roman"/>
          <w:szCs w:val="24"/>
        </w:rPr>
        <w:lastRenderedPageBreak/>
        <w:t>σωπική, αν θέλετε, -επειδή μου το αφιερώσατε- ε</w:t>
      </w:r>
      <w:r>
        <w:rPr>
          <w:rFonts w:eastAsia="Times New Roman"/>
          <w:szCs w:val="24"/>
        </w:rPr>
        <w:t>ί</w:t>
      </w:r>
      <w:r>
        <w:rPr>
          <w:rFonts w:eastAsia="Times New Roman"/>
          <w:szCs w:val="24"/>
        </w:rPr>
        <w:t>κοσι</w:t>
      </w:r>
      <w:r>
        <w:rPr>
          <w:rFonts w:eastAsia="Times New Roman"/>
          <w:szCs w:val="24"/>
        </w:rPr>
        <w:t xml:space="preserve"> </w:t>
      </w:r>
      <w:r>
        <w:rPr>
          <w:rFonts w:eastAsia="Times New Roman"/>
          <w:szCs w:val="24"/>
        </w:rPr>
        <w:t>επτά, τριάντα ετών εδώ μέσα, γιατί</w:t>
      </w:r>
      <w:r>
        <w:rPr>
          <w:rFonts w:eastAsia="Times New Roman"/>
          <w:szCs w:val="24"/>
        </w:rPr>
        <w:t xml:space="preserve"> είναι η πραγματική αποτίμηση των αιτιών της κρίσης που ζούμε και που προσπαθούμε ως Κυβέρνηση εθνικής συμφιλίωσης να αντιμετωπίσουμε. </w:t>
      </w:r>
    </w:p>
    <w:p w14:paraId="52258414" w14:textId="77777777" w:rsidR="005D2FD3" w:rsidRDefault="00310839">
      <w:pPr>
        <w:spacing w:line="600" w:lineRule="auto"/>
        <w:ind w:firstLine="720"/>
        <w:jc w:val="both"/>
        <w:rPr>
          <w:rFonts w:eastAsia="Times New Roman"/>
          <w:szCs w:val="24"/>
        </w:rPr>
      </w:pPr>
      <w:r>
        <w:rPr>
          <w:rFonts w:eastAsia="Times New Roman"/>
          <w:szCs w:val="24"/>
        </w:rPr>
        <w:t>Μόλις έπεσε το παραπέτασμα της συγκάλυψης των γενεσιουργών αιτιών της οικονομικής κατάρρευσης, αποδείχθηκε περίτρανα ότι</w:t>
      </w:r>
      <w:r>
        <w:rPr>
          <w:rFonts w:eastAsia="Times New Roman"/>
          <w:szCs w:val="24"/>
        </w:rPr>
        <w:t xml:space="preserve"> δεν τα φάγαμε μαζί. Δεν τα φάγαμε μαζί, όπως έλεγε ο κ. Πάγκαλος και γελούσε. Δεν τα φάγαμε μαζί, όπως ισχυριζόταν ο κ. Τσουκάτος στα δικαστήρια. Δεν τα έφαγαν οι εργαζόμενοι των 700 ευρώ και οι συνταξιούχοι των 500 ευρώ. Δεν τα έφαγαν εκείνοι οι μικρομεσ</w:t>
      </w:r>
      <w:r>
        <w:rPr>
          <w:rFonts w:eastAsia="Times New Roman"/>
          <w:szCs w:val="24"/>
        </w:rPr>
        <w:t xml:space="preserve">αίοι επαγγελματίες τους οποίους κατηγορούμε συλλήβδην και αφήνουμε και κάποιους από την Ευρώπη να τους κατηγορούν. </w:t>
      </w:r>
    </w:p>
    <w:p w14:paraId="52258415" w14:textId="77777777" w:rsidR="005D2FD3" w:rsidRDefault="00310839">
      <w:pPr>
        <w:spacing w:line="600" w:lineRule="auto"/>
        <w:ind w:firstLine="720"/>
        <w:jc w:val="both"/>
        <w:rPr>
          <w:rFonts w:eastAsia="Times New Roman"/>
          <w:szCs w:val="24"/>
        </w:rPr>
      </w:pPr>
      <w:r>
        <w:rPr>
          <w:rFonts w:eastAsia="Times New Roman"/>
          <w:szCs w:val="24"/>
        </w:rPr>
        <w:t xml:space="preserve">Τον πλούτο και τον μόχθο του ελληνικού λαού έφαγε, για να γεμίσει προσωπικούς λογαριασμούς στην Ελβετία, συγκεκριμένη εγκληματική οργάνωση, </w:t>
      </w:r>
      <w:r>
        <w:rPr>
          <w:rFonts w:eastAsia="Times New Roman"/>
          <w:szCs w:val="24"/>
        </w:rPr>
        <w:t xml:space="preserve">μία εγκληματική οργάνωση οικονομικοπολιτικών συμφερόντων, που υποθήκευσε τις επόμενες γενιές με σκανδαλώδεις συμβάσεις δεκάδων δισεκατομμυρίων, με </w:t>
      </w:r>
      <w:r>
        <w:rPr>
          <w:rFonts w:eastAsia="Times New Roman"/>
          <w:szCs w:val="24"/>
        </w:rPr>
        <w:lastRenderedPageBreak/>
        <w:t>ανταλλάγματα «μαύρες» βαλίτσες μίζας που γέμισαν προσωπικούς λογαριασμούς. Μιλώ για εγκληματική οργάνωση, διό</w:t>
      </w:r>
      <w:r>
        <w:rPr>
          <w:rFonts w:eastAsia="Times New Roman"/>
          <w:szCs w:val="24"/>
        </w:rPr>
        <w:t>τι την έζησα κι εγώ προσωπικά στη ζωή μου εδώ και τρεις δεκαετίες.</w:t>
      </w:r>
    </w:p>
    <w:p w14:paraId="52258416" w14:textId="77777777" w:rsidR="005D2FD3" w:rsidRDefault="00310839">
      <w:pPr>
        <w:spacing w:line="600" w:lineRule="auto"/>
        <w:ind w:firstLine="720"/>
        <w:jc w:val="both"/>
        <w:rPr>
          <w:rFonts w:eastAsia="Times New Roman"/>
          <w:szCs w:val="24"/>
        </w:rPr>
      </w:pPr>
      <w:r>
        <w:rPr>
          <w:rFonts w:eastAsia="Times New Roman"/>
          <w:szCs w:val="24"/>
        </w:rPr>
        <w:t>Δεν είμαι απ’ αυτούς που μιλάνε για το «πλιάτσικο» τώρα. Μίλησα για το «πλιάτσικο» με ερωτήσεις που κατέθεσα από το 1996, το 1998, το 2000, το 2001, το 2007 ακόμα, όταν παίρναμε τα στοιχεία</w:t>
      </w:r>
      <w:r>
        <w:rPr>
          <w:rFonts w:eastAsia="Times New Roman"/>
          <w:szCs w:val="24"/>
        </w:rPr>
        <w:t xml:space="preserve"> τότε ως κυβέρνηση Καραμανλή και τα στέλναμε στη δικαιοσύνη. Τότε δεν μιλήσαμε κατόπιν εορτής. </w:t>
      </w:r>
    </w:p>
    <w:p w14:paraId="52258417" w14:textId="77777777" w:rsidR="005D2FD3" w:rsidRDefault="00310839">
      <w:pPr>
        <w:spacing w:line="600" w:lineRule="auto"/>
        <w:ind w:firstLine="720"/>
        <w:jc w:val="both"/>
        <w:rPr>
          <w:rFonts w:eastAsia="Times New Roman"/>
          <w:szCs w:val="24"/>
        </w:rPr>
      </w:pPr>
      <w:r>
        <w:rPr>
          <w:rFonts w:eastAsia="Times New Roman"/>
          <w:szCs w:val="24"/>
        </w:rPr>
        <w:t>Στη δικαιοσύνη πήγαν ακόμα και αυτοί που αποτέλεσαν τη Λερναία Ύδρα του έθνους με άπειρα κεφάλια, που είχε πολιτικούς, είχε εκδότες συνεργούς, είχε αργυρώνητους</w:t>
      </w:r>
      <w:r>
        <w:rPr>
          <w:rFonts w:eastAsia="Times New Roman"/>
          <w:szCs w:val="24"/>
        </w:rPr>
        <w:t xml:space="preserve"> δημοσιογράφους, είχε κρατικοδίαιτους επιχειρηματίες της διαπλοκής, που έπαιρναν μερτικό από τη ληστεία του έθνους και λειτουργούσαν ως πληρωμένα πιστόλια απέναντι σ</w:t>
      </w:r>
      <w:r>
        <w:rPr>
          <w:rFonts w:eastAsia="Times New Roman"/>
          <w:szCs w:val="24"/>
        </w:rPr>
        <w:t>ε</w:t>
      </w:r>
      <w:r>
        <w:rPr>
          <w:rFonts w:eastAsia="Times New Roman"/>
          <w:szCs w:val="24"/>
        </w:rPr>
        <w:t xml:space="preserve"> όσους τολμούσαν να μιλήσουν. </w:t>
      </w:r>
    </w:p>
    <w:p w14:paraId="52258418" w14:textId="77777777" w:rsidR="005D2FD3" w:rsidRDefault="00310839">
      <w:pPr>
        <w:spacing w:line="600" w:lineRule="auto"/>
        <w:ind w:firstLine="720"/>
        <w:jc w:val="both"/>
        <w:rPr>
          <w:rFonts w:eastAsia="Times New Roman"/>
          <w:szCs w:val="24"/>
        </w:rPr>
      </w:pPr>
      <w:r>
        <w:rPr>
          <w:rFonts w:eastAsia="Times New Roman"/>
          <w:szCs w:val="24"/>
        </w:rPr>
        <w:t>Ευτυχώς είναι εδώ τα Πρακτικά της Βουλής διαθέσιμα σ</w:t>
      </w:r>
      <w:r>
        <w:rPr>
          <w:rFonts w:eastAsia="Times New Roman"/>
          <w:szCs w:val="24"/>
        </w:rPr>
        <w:t>ε</w:t>
      </w:r>
      <w:r>
        <w:rPr>
          <w:rFonts w:eastAsia="Times New Roman"/>
          <w:szCs w:val="24"/>
        </w:rPr>
        <w:t xml:space="preserve"> όλους</w:t>
      </w:r>
      <w:r>
        <w:rPr>
          <w:rFonts w:eastAsia="Times New Roman"/>
          <w:szCs w:val="24"/>
        </w:rPr>
        <w:t xml:space="preserve"> τους συναδέλφους και σήμερα αποκτούν όχι μόνο ιστορικό, αλλά και απόλυτο πρακτικό χαρακτήρα για την υπόθεση που μας απασχολεί. </w:t>
      </w:r>
    </w:p>
    <w:p w14:paraId="52258419" w14:textId="77777777" w:rsidR="005D2FD3" w:rsidRDefault="00310839">
      <w:pPr>
        <w:spacing w:line="600" w:lineRule="auto"/>
        <w:ind w:firstLine="720"/>
        <w:jc w:val="both"/>
        <w:rPr>
          <w:rFonts w:eastAsia="Times New Roman"/>
          <w:szCs w:val="24"/>
        </w:rPr>
      </w:pPr>
      <w:r>
        <w:rPr>
          <w:rFonts w:eastAsia="Times New Roman"/>
          <w:szCs w:val="24"/>
        </w:rPr>
        <w:lastRenderedPageBreak/>
        <w:t xml:space="preserve">Όταν για τα </w:t>
      </w:r>
      <w:r>
        <w:rPr>
          <w:rFonts w:eastAsia="Times New Roman"/>
          <w:szCs w:val="24"/>
          <w:lang w:val="en-US"/>
        </w:rPr>
        <w:t>NH</w:t>
      </w:r>
      <w:r>
        <w:rPr>
          <w:rFonts w:eastAsia="Times New Roman"/>
          <w:szCs w:val="24"/>
        </w:rPr>
        <w:t>90 μίλησα το 2000 και λέγαμε ότι πρόκειται περί σκανδάλου, όπως και για τα υποβρύχια, η Νέα Δημοκρατία τότε, με τ</w:t>
      </w:r>
      <w:r>
        <w:rPr>
          <w:rFonts w:eastAsia="Times New Roman"/>
          <w:szCs w:val="24"/>
        </w:rPr>
        <w:t>ομεάρχη τον Σπήλιο Σπηλιωτόπουλο –ήμουν μαζί του, αναπληρωτής του- κατέθεσε δύο φακέλους, δύο ντοσιέ τεράστια που αφορούσαν το σκάνδαλο που χτιζόταν, τα Α-Ω που δεν θα γίνονταν ποτέ, που αφορούσαν τις μίζες που έφευγαν από τα παράθυρα τότε, την εποχή που γ</w:t>
      </w:r>
      <w:r>
        <w:rPr>
          <w:rFonts w:eastAsia="Times New Roman"/>
          <w:szCs w:val="24"/>
        </w:rPr>
        <w:t xml:space="preserve">έμιζαν οι λογαριασμοί όλων αυτών. </w:t>
      </w:r>
    </w:p>
    <w:p w14:paraId="5225841A" w14:textId="77777777" w:rsidR="005D2FD3" w:rsidRDefault="00310839">
      <w:pPr>
        <w:spacing w:line="600" w:lineRule="auto"/>
        <w:ind w:firstLine="720"/>
        <w:jc w:val="both"/>
        <w:rPr>
          <w:rFonts w:eastAsia="Times New Roman"/>
          <w:szCs w:val="24"/>
        </w:rPr>
      </w:pPr>
      <w:r>
        <w:rPr>
          <w:rFonts w:eastAsia="Times New Roman"/>
          <w:szCs w:val="24"/>
        </w:rPr>
        <w:t xml:space="preserve">Μίλησε για τα ΝΗ90 και είπε: «Δίνετε 70% προκαταβολή για ελικόπτερα που δεν έχουν καν σχεδιαστεί. Παράλληλα με το 70% της προκαταβολής, κάνετε ένα </w:t>
      </w:r>
      <w:r>
        <w:rPr>
          <w:rFonts w:eastAsia="Times New Roman"/>
          <w:szCs w:val="24"/>
          <w:lang w:val="en-US"/>
        </w:rPr>
        <w:t>swap</w:t>
      </w:r>
      <w:r>
        <w:rPr>
          <w:rFonts w:eastAsia="Times New Roman"/>
          <w:szCs w:val="24"/>
        </w:rPr>
        <w:t xml:space="preserve">». Το </w:t>
      </w:r>
      <w:r>
        <w:rPr>
          <w:rFonts w:eastAsia="Times New Roman"/>
          <w:szCs w:val="24"/>
          <w:lang w:val="en-US"/>
        </w:rPr>
        <w:t>swap</w:t>
      </w:r>
      <w:r>
        <w:rPr>
          <w:rFonts w:eastAsia="Times New Roman"/>
          <w:szCs w:val="24"/>
        </w:rPr>
        <w:t xml:space="preserve"> τι είναι; Είναι οι τόκοι –λέει- που θα πληρώσει η Ελλάδα γι</w:t>
      </w:r>
      <w:r>
        <w:rPr>
          <w:rFonts w:eastAsia="Times New Roman"/>
          <w:szCs w:val="24"/>
        </w:rPr>
        <w:t xml:space="preserve">’ αυτά που προπληρώνει. </w:t>
      </w:r>
    </w:p>
    <w:p w14:paraId="5225841B" w14:textId="77777777" w:rsidR="005D2FD3" w:rsidRDefault="00310839">
      <w:pPr>
        <w:spacing w:line="600" w:lineRule="auto"/>
        <w:ind w:firstLine="720"/>
        <w:jc w:val="both"/>
        <w:rPr>
          <w:rFonts w:eastAsia="Times New Roman"/>
          <w:szCs w:val="24"/>
        </w:rPr>
      </w:pPr>
      <w:r>
        <w:rPr>
          <w:rFonts w:eastAsia="Times New Roman"/>
          <w:szCs w:val="24"/>
        </w:rPr>
        <w:t>Ξέρετε τι συνέβαινε τότε; Κα</w:t>
      </w:r>
      <w:r>
        <w:rPr>
          <w:rFonts w:eastAsia="Times New Roman"/>
          <w:szCs w:val="24"/>
        </w:rPr>
        <w:t>μ</w:t>
      </w:r>
      <w:r>
        <w:rPr>
          <w:rFonts w:eastAsia="Times New Roman"/>
          <w:szCs w:val="24"/>
        </w:rPr>
        <w:t xml:space="preserve">μία απ’ αυτές τις συμβάσεις δεν περνούσε προσυμβατικό έλεγχο. Ακόμα και σήμερα που η υπόθεση έφτασε στη Βουλή, που ελέγχθηκε από εισαγγελείς, ξέρετε ποια είναι η απάντηση του Ελεγκτικού Συνεδρίου, όταν </w:t>
      </w:r>
      <w:r>
        <w:rPr>
          <w:rFonts w:eastAsia="Times New Roman"/>
          <w:szCs w:val="24"/>
        </w:rPr>
        <w:t>τους λέω «δεν θα παραλάβω, αρνούμαι να παραλάβω»; Το έκανε και ο Μεϊμαράκης, όταν ήταν Υπουργός.</w:t>
      </w:r>
    </w:p>
    <w:p w14:paraId="5225841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Η απάντηση είναι ότι, αφού δεν υπάρχει προσυμβατικός έλεγχος, δεν μπορεί το Ελεγκτικό Συνέδριο να αποφανθεί περί </w:t>
      </w:r>
      <w:r>
        <w:rPr>
          <w:rFonts w:eastAsia="Times New Roman" w:cs="Times New Roman"/>
          <w:szCs w:val="24"/>
        </w:rPr>
        <w:lastRenderedPageBreak/>
        <w:t>των επεκτάσεων της συμβάσεως. Το Νομικό Συμβού</w:t>
      </w:r>
      <w:r>
        <w:rPr>
          <w:rFonts w:eastAsia="Times New Roman" w:cs="Times New Roman"/>
          <w:szCs w:val="24"/>
        </w:rPr>
        <w:t xml:space="preserve">λιο του </w:t>
      </w:r>
      <w:r>
        <w:rPr>
          <w:rFonts w:eastAsia="Times New Roman" w:cs="Times New Roman"/>
          <w:szCs w:val="24"/>
          <w:lang w:val="en-US"/>
        </w:rPr>
        <w:t>K</w:t>
      </w:r>
      <w:r>
        <w:rPr>
          <w:rFonts w:eastAsia="Times New Roman" w:cs="Times New Roman"/>
          <w:szCs w:val="24"/>
        </w:rPr>
        <w:t>ράτους λέει ότι εδώ υπάρχει περίπτωση διαφθοράς. Είναι δωροδοκία. Στη</w:t>
      </w:r>
      <w:r>
        <w:rPr>
          <w:rFonts w:eastAsia="Times New Roman" w:cs="Times New Roman"/>
          <w:szCs w:val="24"/>
        </w:rPr>
        <w:t xml:space="preserve"> </w:t>
      </w:r>
      <w:r w:rsidRPr="008D4640">
        <w:rPr>
          <w:rFonts w:eastAsia="Times New Roman" w:cs="Times New Roman"/>
          <w:szCs w:val="24"/>
        </w:rPr>
        <w:t>“</w:t>
      </w:r>
      <w:r>
        <w:rPr>
          <w:rFonts w:eastAsia="Times New Roman" w:cs="Times New Roman"/>
          <w:szCs w:val="24"/>
          <w:lang w:val="en-US"/>
        </w:rPr>
        <w:t>R</w:t>
      </w:r>
      <w:r>
        <w:rPr>
          <w:rFonts w:eastAsia="Times New Roman" w:cs="Times New Roman"/>
          <w:szCs w:val="24"/>
        </w:rPr>
        <w:t>ΗΕΙΝΜΕΤΑ</w:t>
      </w:r>
      <w:r>
        <w:rPr>
          <w:rFonts w:eastAsia="Times New Roman" w:cs="Times New Roman"/>
          <w:szCs w:val="24"/>
          <w:lang w:val="en-US"/>
        </w:rPr>
        <w:t>LL</w:t>
      </w:r>
      <w:r w:rsidRPr="008D4640">
        <w:rPr>
          <w:rFonts w:eastAsia="Times New Roman" w:cs="Times New Roman"/>
          <w:szCs w:val="24"/>
        </w:rPr>
        <w:t>”</w:t>
      </w:r>
      <w:r>
        <w:rPr>
          <w:rFonts w:eastAsia="Times New Roman" w:cs="Times New Roman"/>
          <w:szCs w:val="24"/>
        </w:rPr>
        <w:t xml:space="preserve">, στη γερμανική δικαιοσύνη πλήρωσαν για τις δωροδοκίες στην Ελλάδα 37 εκατομμύρια ευρώ αποζημίωση. Δεν παραλαμβάνω. Δεν αφήνω αυτή την εταιρεία μέσα. </w:t>
      </w:r>
    </w:p>
    <w:p w14:paraId="5225841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απάντηση το</w:t>
      </w:r>
      <w:r>
        <w:rPr>
          <w:rFonts w:eastAsia="Times New Roman" w:cs="Times New Roman"/>
          <w:szCs w:val="24"/>
        </w:rPr>
        <w:t xml:space="preserve">υ Νομικού Συμβουλίου του Kράτους είναι: «Παραλάβετε πρώτα, γιατί εάν δεν παραλάβετε, για τις ρήτρες που θα πέσουν θα είστε υπεύθυνοι εσείς». </w:t>
      </w:r>
    </w:p>
    <w:p w14:paraId="5225841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Έχτισαν οι μαφιόζοι το σύστημα πολύ καλά. Και εάν δεν σπάσουμε σήμερα αυτά τα αποστήματα και δεν τους στείλουμε όλους μαζί στη δικαιοσύνη για να πληρώσουν, τότε θα έχουμε και εμείς ευθύνη. </w:t>
      </w:r>
    </w:p>
    <w:p w14:paraId="5225841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Θα δείτε, λοιπόν, τις κοινοβουλευτικές παρεμβάσεις σε αυτό το εθνι</w:t>
      </w:r>
      <w:r>
        <w:rPr>
          <w:rFonts w:eastAsia="Times New Roman" w:cs="Times New Roman"/>
          <w:szCs w:val="24"/>
        </w:rPr>
        <w:t xml:space="preserve">κό αίσχος που λάμβανε τότε χώρα και τις απαντήσεις των τότε υπουργών της </w:t>
      </w:r>
      <w:r>
        <w:rPr>
          <w:rFonts w:eastAsia="Times New Roman" w:cs="Times New Roman"/>
          <w:szCs w:val="24"/>
        </w:rPr>
        <w:t>κ</w:t>
      </w:r>
      <w:r>
        <w:rPr>
          <w:rFonts w:eastAsia="Times New Roman" w:cs="Times New Roman"/>
          <w:szCs w:val="24"/>
        </w:rPr>
        <w:t>υβέρνησης του Κώστα Σημίτη. Όλες οι επίμαχες συμβάσεις του Τσοχατζόπουλου στο παρελθόν και του Παπαντωνίου, που διερευνούμε σήμερα και που έχουν τεκμηριωθεί, αναφέρονται στη Βουλή το</w:t>
      </w:r>
      <w:r>
        <w:rPr>
          <w:rFonts w:eastAsia="Times New Roman" w:cs="Times New Roman"/>
          <w:szCs w:val="24"/>
        </w:rPr>
        <w:t xml:space="preserve"> 2001, το 2002, το 2003 και το 2004 λίγο πριν τις εκλογές.</w:t>
      </w:r>
    </w:p>
    <w:p w14:paraId="5225842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θυμίσω, λοιπόν, ότι εκείνη την εποχή αποκαλύπτοντας το σκάνδαλο </w:t>
      </w:r>
      <w:r>
        <w:rPr>
          <w:rFonts w:eastAsia="Times New Roman" w:cs="Times New Roman"/>
          <w:szCs w:val="24"/>
        </w:rPr>
        <w:t xml:space="preserve">Λέοπαρντ </w:t>
      </w:r>
      <w:r>
        <w:rPr>
          <w:rFonts w:eastAsia="Times New Roman" w:cs="Times New Roman"/>
          <w:szCs w:val="24"/>
        </w:rPr>
        <w:t xml:space="preserve">για το οποίο σήμερα μιλούσαμε, είχαν εξαναγκαστεί σε παραίτηση οι λειτουργοί –ο Θεός να τους κάνει λειτουργούς!- της </w:t>
      </w:r>
      <w:r>
        <w:rPr>
          <w:rFonts w:eastAsia="Times New Roman" w:cs="Times New Roman"/>
          <w:szCs w:val="24"/>
        </w:rPr>
        <w:t>κ</w:t>
      </w:r>
      <w:r>
        <w:rPr>
          <w:rFonts w:eastAsia="Times New Roman" w:cs="Times New Roman"/>
          <w:szCs w:val="24"/>
        </w:rPr>
        <w:t xml:space="preserve">υβέρνησης Σημίτη. </w:t>
      </w:r>
    </w:p>
    <w:p w14:paraId="5225842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Τι δήλωναν τότε; Δήλωναν στις εφημερίδες της διαπλοκής σε πρωτοσέλιδα ότι κάποιος ακροδεξιός Βουλευτής –εγώ είμαι αυτός- τους στοχοποιεί. Είναι τα ίδια ακριβώς που λέει ο Θεοδωράκης και κάποιοι άλλοι από το ΠΑΣΟΚ σήμερα, όταν πια η υπόθ</w:t>
      </w:r>
      <w:r>
        <w:rPr>
          <w:rFonts w:eastAsia="Times New Roman" w:cs="Times New Roman"/>
          <w:szCs w:val="24"/>
        </w:rPr>
        <w:t xml:space="preserve">εση έρχεται εδώ στη Βουλή και στη </w:t>
      </w:r>
      <w:r>
        <w:rPr>
          <w:rFonts w:eastAsia="Times New Roman" w:cs="Times New Roman"/>
          <w:szCs w:val="24"/>
        </w:rPr>
        <w:t>δ</w:t>
      </w:r>
      <w:r>
        <w:rPr>
          <w:rFonts w:eastAsia="Times New Roman" w:cs="Times New Roman"/>
          <w:szCs w:val="24"/>
        </w:rPr>
        <w:t xml:space="preserve">ικαιοσύνη. </w:t>
      </w:r>
    </w:p>
    <w:p w14:paraId="5225842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Και ακολουθούν συκοφαντικά δημοσιεύματα, δυσφημιστικά άρθρα από εκδοτικά συγκροτήματα που σήμερα τα αφεντικά τους διερευνώνται για ξέπλυμα μαύρου χρήματος, για θαλασσοδάνεια εκατοντάδων εκατομμυρίων ευρώ. Πριν</w:t>
      </w:r>
      <w:r>
        <w:rPr>
          <w:rFonts w:eastAsia="Times New Roman" w:cs="Times New Roman"/>
          <w:szCs w:val="24"/>
        </w:rPr>
        <w:t xml:space="preserve"> από λίγο μαθαίνω ότι ο κ. Ψυχάρης έφαγε τριάντα μήνες με αναστολή για παραβίαση του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γιατί δεν μπορούν να δικαιολογήσουν τα λεφτά που έχουν. Και ακόμα είμαστε στην αρχή. </w:t>
      </w:r>
    </w:p>
    <w:p w14:paraId="5225842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Προσφεύγουμε στη δικαιοσύνη. Δικαιωνόμαστε στη δικαιοσύνη. Για είκοσι </w:t>
      </w:r>
      <w:r>
        <w:rPr>
          <w:rFonts w:eastAsia="Times New Roman" w:cs="Times New Roman"/>
          <w:szCs w:val="24"/>
        </w:rPr>
        <w:t xml:space="preserve">ένα δημοσιεύματα προσέφυγα και τις κέρδισα </w:t>
      </w:r>
      <w:r>
        <w:rPr>
          <w:rFonts w:eastAsia="Times New Roman" w:cs="Times New Roman"/>
          <w:szCs w:val="24"/>
        </w:rPr>
        <w:lastRenderedPageBreak/>
        <w:t xml:space="preserve">όλες τις δίκες. Τι έγινε; Έγραφαν ένα συγγνώμη. Και αφού έγραφαν το συγγνώμη, σαν να μην έχει γίνει τίποτα, σαν πραγματικοί γκάνγκστερ με πένα και εξώφυλλα, επανερχόντουσαν. </w:t>
      </w:r>
    </w:p>
    <w:p w14:paraId="5225842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Είναι οι ίδιοι που σκότωσαν τον πατέρα</w:t>
      </w:r>
      <w:r>
        <w:rPr>
          <w:rFonts w:eastAsia="Times New Roman" w:cs="Times New Roman"/>
          <w:szCs w:val="24"/>
        </w:rPr>
        <w:t xml:space="preserve"> μου με δημοσιεύματα, έναν επιχειρηματία ογδόντα έξι ετών που πήγαν να τον ξεφτιλίσουν στη δύση της ζωής του. Είναι αυτοί που τόλμησαν να πουν για το παιδί μου, δεκαέξι ετών, ότι είναι συνεργάτης της Πόλα Ρούπα, για να μην μπορεί να πάρει βίζα ποτέ να πάει</w:t>
      </w:r>
      <w:r>
        <w:rPr>
          <w:rFonts w:eastAsia="Times New Roman" w:cs="Times New Roman"/>
          <w:szCs w:val="24"/>
        </w:rPr>
        <w:t xml:space="preserve"> στο εξωτερικό και να είναι πάντα στοχοποιημένο. Τα ίδια πιστόλια δουλεύουν και σήμερα.</w:t>
      </w:r>
    </w:p>
    <w:p w14:paraId="5225842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συγκάλυψη αυτή συνεχίστηκε δώδεκα ολόκληρα χρόνια, μέχρι επιτέλους ο λαός να επιλέξει αυτή την Κυβέρνηση εθνικής συμφιλίωσης που η βασική της δέσμευση είναι να πατάξε</w:t>
      </w:r>
      <w:r>
        <w:rPr>
          <w:rFonts w:eastAsia="Times New Roman" w:cs="Times New Roman"/>
          <w:szCs w:val="24"/>
        </w:rPr>
        <w:t>ι αυτή τη μάστιγα του έθνους και να οδηγήσει τους αυτουργούς στη δικαιοσύνη. Δώδεκα χρόνια, κυρίες και κύριοι συνάδελφοι, που με το θράσος των επίορκων να μην έχει όριο.</w:t>
      </w:r>
    </w:p>
    <w:p w14:paraId="5225842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Ποιος θα ξεχάσει την </w:t>
      </w:r>
      <w:r>
        <w:rPr>
          <w:rFonts w:eastAsia="Times New Roman" w:cs="Times New Roman"/>
          <w:szCs w:val="24"/>
        </w:rPr>
        <w:t>εξ</w:t>
      </w:r>
      <w:r>
        <w:rPr>
          <w:rFonts w:eastAsia="Times New Roman" w:cs="Times New Roman"/>
          <w:szCs w:val="24"/>
        </w:rPr>
        <w:t xml:space="preserve">εταστική της </w:t>
      </w:r>
      <w:r>
        <w:rPr>
          <w:rFonts w:eastAsia="Times New Roman" w:cs="Times New Roman"/>
          <w:szCs w:val="24"/>
        </w:rPr>
        <w:t>κ</w:t>
      </w:r>
      <w:r>
        <w:rPr>
          <w:rFonts w:eastAsia="Times New Roman" w:cs="Times New Roman"/>
          <w:szCs w:val="24"/>
        </w:rPr>
        <w:t>υβέρνησης Καραμανλή το 2005 για τον κ. Τσοχατζόπο</w:t>
      </w:r>
      <w:r>
        <w:rPr>
          <w:rFonts w:eastAsia="Times New Roman" w:cs="Times New Roman"/>
          <w:szCs w:val="24"/>
        </w:rPr>
        <w:t xml:space="preserve">υλο; Τότε ο κ. Βενιζέλος, αλλά και εσείς, κύριε Λοβέρδο, δηλώνατε ότι οι λογαριασμοί της μίζας είναι αριθμοί τηλεφώνου. Αυτό έλεγε ο Τραγάκης. </w:t>
      </w:r>
    </w:p>
    <w:p w14:paraId="5225842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Όταν φέραμε τα </w:t>
      </w:r>
      <w:r>
        <w:rPr>
          <w:rFonts w:eastAsia="Times New Roman" w:cs="Times New Roman"/>
          <w:szCs w:val="24"/>
          <w:lang w:val="en-US"/>
        </w:rPr>
        <w:t>transfer</w:t>
      </w:r>
      <w:r>
        <w:rPr>
          <w:rFonts w:eastAsia="Times New Roman" w:cs="Times New Roman"/>
          <w:szCs w:val="24"/>
        </w:rPr>
        <w:t xml:space="preserve"> και τα πήρατε στα χέρια σας, μας λέγατε ότι οι αριθμοί των λογαριασμών που επιδείξαμε κα</w:t>
      </w:r>
      <w:r>
        <w:rPr>
          <w:rFonts w:eastAsia="Times New Roman" w:cs="Times New Roman"/>
          <w:szCs w:val="24"/>
        </w:rPr>
        <w:t xml:space="preserve">ι αποδείχθηκε ότι ήταν αυτοί, ήταν αριθμοί τηλεφώνου. Μήπως και τώρα αριθμοί τηλεφώνου είναι; Μήπως και τώρα είναι το </w:t>
      </w:r>
      <w:r>
        <w:rPr>
          <w:rFonts w:eastAsia="Times New Roman" w:cs="Times New Roman"/>
          <w:szCs w:val="24"/>
        </w:rPr>
        <w:t>«</w:t>
      </w:r>
      <w:r>
        <w:rPr>
          <w:rFonts w:eastAsia="Times New Roman" w:cs="Times New Roman"/>
          <w:szCs w:val="24"/>
        </w:rPr>
        <w:t>18880</w:t>
      </w:r>
      <w:r>
        <w:rPr>
          <w:rFonts w:eastAsia="Times New Roman" w:cs="Times New Roman"/>
          <w:szCs w:val="24"/>
        </w:rPr>
        <w:t>»</w:t>
      </w:r>
      <w:r>
        <w:rPr>
          <w:rFonts w:eastAsia="Times New Roman" w:cs="Times New Roman"/>
          <w:szCs w:val="24"/>
        </w:rPr>
        <w:t xml:space="preserve"> που θα πάρουμε; Είναι λογαριασμοί με λεφτά, με κλεμμένα! </w:t>
      </w:r>
    </w:p>
    <w:p w14:paraId="5225842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Τότε ο ΣΥΡΙΖΑ τι έλεγε; </w:t>
      </w:r>
    </w:p>
    <w:p w14:paraId="5225842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w:t>
      </w:r>
      <w:r>
        <w:rPr>
          <w:rFonts w:eastAsia="Times New Roman" w:cs="Times New Roman"/>
          <w:b/>
          <w:szCs w:val="24"/>
        </w:rPr>
        <w:t>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Κύριε Δαβάκη, θα σας πω εγώ τι λέγατε εσείς.</w:t>
      </w:r>
    </w:p>
    <w:p w14:paraId="5225842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Όχι, ο τότε ΣΥΡΙΖΑ να μου πείτε. </w:t>
      </w:r>
    </w:p>
    <w:p w14:paraId="5225842B" w14:textId="77777777" w:rsidR="005D2FD3" w:rsidRDefault="00310839">
      <w:pPr>
        <w:spacing w:line="600" w:lineRule="auto"/>
        <w:ind w:firstLine="720"/>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κύριε Δαβάκη, μην παρεμβαίνετε.</w:t>
      </w:r>
    </w:p>
    <w:p w14:paraId="5225842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Ο τότε ΣΥΡΙΖΑ στην </w:t>
      </w:r>
      <w:r>
        <w:rPr>
          <w:rFonts w:eastAsia="Times New Roman" w:cs="Times New Roman"/>
          <w:szCs w:val="24"/>
        </w:rPr>
        <w:t>ε</w:t>
      </w:r>
      <w:r>
        <w:rPr>
          <w:rFonts w:eastAsia="Times New Roman" w:cs="Times New Roman"/>
          <w:szCs w:val="24"/>
        </w:rPr>
        <w:t xml:space="preserve">πιτροπή είχε παραπέμψει. </w:t>
      </w:r>
    </w:p>
    <w:p w14:paraId="5225842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επειδή σας άκουσα το πρωί; </w:t>
      </w:r>
    </w:p>
    <w:p w14:paraId="5225842E"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 xml:space="preserve">Τι έλεγε η εκπρόσωπος του ΣΥΡΙΖΑ τότε; </w:t>
      </w:r>
    </w:p>
    <w:p w14:paraId="5225842F"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Ξέρετε, έχω την κακή συνήθεια να είμαι «άρρωστος» κοινοβουλευτικός. Ακούστε, λοιπόν, τι είπατε εσείς το πρωί και διαβάζω από τα Πρακτικά της Βουλής: «Διότι σχετικά με τις αναφορές</w:t>
      </w:r>
      <w:r>
        <w:rPr>
          <w:rFonts w:eastAsia="Times New Roman" w:cs="Times New Roman"/>
          <w:szCs w:val="24"/>
        </w:rPr>
        <w:t xml:space="preserve"> που προελέχθησαν, οι οποίες αναφέρουν ότι από το 2001 μέχρι το 2004 υπήρξε όργιο μίζας, κατασπατάλησης του δημοσίου χρήματος και αδιαφανών εξοπλιστικών προγραμμάτων, θα ήθελα να πω ότι, πέραν από τα κατακριτέα στα οποία και εμείς θα είμαστε σύμμαχοί σας γ</w:t>
      </w:r>
      <w:r>
        <w:rPr>
          <w:rFonts w:eastAsia="Times New Roman" w:cs="Times New Roman"/>
          <w:szCs w:val="24"/>
        </w:rPr>
        <w:t xml:space="preserve">ια να τα βρούμε, είναι αυτές οι αγορές οι οποίες κρατούν το αξιόμαχο των Ενόπλων Δυνάμεών μας ακόμη και τώρα σε ισχύ». </w:t>
      </w:r>
    </w:p>
    <w:p w14:paraId="5225843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Αυτά λέτε! Τα ΝΗ90 δεν πέταξαν ποτέ! Από τα δώδεκα ελικόπτερα πετάει το ένα. Αυτή είναι η ισχύς των Ενόπλων Δυνάμεων; Γιατί τους καλύπτε</w:t>
      </w:r>
      <w:r>
        <w:rPr>
          <w:rFonts w:eastAsia="Times New Roman" w:cs="Times New Roman"/>
          <w:szCs w:val="24"/>
        </w:rPr>
        <w:t xml:space="preserve">τε, κύριε Δαβάκη; Γιατί κάνατε τη Νέα Δημοκρατία υπερασπιστή του ΠΑΣΟΚ; Γιατί «σκαρτσάρατε»; </w:t>
      </w:r>
    </w:p>
    <w:p w14:paraId="5225843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Τα καταθέτω στη Βουλή, έτσι για να υπάρχουν. </w:t>
      </w:r>
    </w:p>
    <w:p w14:paraId="52258432" w14:textId="77777777" w:rsidR="005D2FD3" w:rsidRDefault="00310839">
      <w:pPr>
        <w:spacing w:line="600" w:lineRule="auto"/>
        <w:ind w:firstLine="720"/>
        <w:jc w:val="both"/>
        <w:rPr>
          <w:rFonts w:eastAsia="Times New Roman" w:cs="Times New Roman"/>
          <w:szCs w:val="24"/>
        </w:rPr>
      </w:pPr>
      <w:r>
        <w:rPr>
          <w:rFonts w:eastAsia="Times New Roman"/>
          <w:szCs w:val="24"/>
        </w:rPr>
        <w:lastRenderedPageBreak/>
        <w:t xml:space="preserve">(Στο σημείο αυτό ο Υπουργός και Πρόεδρος των Ανεξαρτήτων Ελλήνων καταθέτει για τα Πρακτικά το προαναφερθέν έγγραφο, </w:t>
      </w:r>
      <w:r>
        <w:rPr>
          <w:rFonts w:eastAsia="Times New Roman"/>
          <w:szCs w:val="24"/>
        </w:rPr>
        <w:t xml:space="preserve">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225843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Τι είναι αυτά που λέτε; </w:t>
      </w:r>
    </w:p>
    <w:p w14:paraId="5225843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xml:space="preserve">- Πρόεδρος των Ανεξαρτήτων Ελλήνων): </w:t>
      </w:r>
      <w:r>
        <w:rPr>
          <w:rFonts w:eastAsia="Times New Roman" w:cs="Times New Roman"/>
          <w:szCs w:val="24"/>
        </w:rPr>
        <w:t>Τα Πρακτικά είναι δικά σας</w:t>
      </w:r>
      <w:r>
        <w:rPr>
          <w:rFonts w:eastAsia="Times New Roman" w:cs="Times New Roman"/>
          <w:szCs w:val="24"/>
        </w:rPr>
        <w:t xml:space="preserve">. Πάρτε τα να τα δείτε. Πάρτε τα. </w:t>
      </w:r>
    </w:p>
    <w:p w14:paraId="5225843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Εμμένω σ</w:t>
      </w:r>
      <w:r>
        <w:rPr>
          <w:rFonts w:eastAsia="Times New Roman" w:cs="Times New Roman"/>
          <w:szCs w:val="24"/>
        </w:rPr>
        <w:t>ε</w:t>
      </w:r>
      <w:r>
        <w:rPr>
          <w:rFonts w:eastAsia="Times New Roman" w:cs="Times New Roman"/>
          <w:szCs w:val="24"/>
        </w:rPr>
        <w:t xml:space="preserve"> αυτά που λέω. </w:t>
      </w:r>
    </w:p>
    <w:p w14:paraId="52258436"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xml:space="preserve">- Πρόεδρος των Ανεξαρτήτων Ελλήνων): </w:t>
      </w:r>
      <w:r>
        <w:rPr>
          <w:rFonts w:eastAsia="Times New Roman" w:cs="Times New Roman"/>
          <w:szCs w:val="24"/>
        </w:rPr>
        <w:t xml:space="preserve">Κάνατε προνομιακούς συνομιλητές τον κ. Βενιζέλο. </w:t>
      </w:r>
    </w:p>
    <w:p w14:paraId="5225843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Πρόεδρε, ένα λε</w:t>
      </w:r>
      <w:r>
        <w:rPr>
          <w:rFonts w:eastAsia="Times New Roman" w:cs="Times New Roman"/>
          <w:szCs w:val="24"/>
        </w:rPr>
        <w:t xml:space="preserve">πτό. </w:t>
      </w:r>
    </w:p>
    <w:p w14:paraId="5225843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Κύριε Δαβάκη, έπεται ο Κοινοβουλευτικός Εκπρόσωπος του κόμματός σας, με άνεση χρόνου αν θέλει να πει οτιδήποτε. Παρακαλώ, μην παρεμβαίνετε, μην διακόπτετε. </w:t>
      </w:r>
    </w:p>
    <w:p w14:paraId="5225843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Αναφέρθηκε σε εμένα, κύριε Πρόεδρε.</w:t>
      </w:r>
    </w:p>
    <w:p w14:paraId="5225843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w:t>
      </w:r>
      <w:r>
        <w:rPr>
          <w:rFonts w:eastAsia="Times New Roman" w:cs="Times New Roman"/>
          <w:b/>
          <w:szCs w:val="24"/>
        </w:rPr>
        <w:t>ς</w:t>
      </w:r>
      <w:r>
        <w:rPr>
          <w:rFonts w:eastAsia="Times New Roman" w:cs="Times New Roman"/>
          <w:b/>
          <w:szCs w:val="24"/>
        </w:rPr>
        <w:t xml:space="preserve"> </w:t>
      </w:r>
      <w:r>
        <w:rPr>
          <w:rFonts w:eastAsia="Times New Roman" w:cs="Times New Roman"/>
          <w:b/>
          <w:szCs w:val="24"/>
        </w:rPr>
        <w:t xml:space="preserve">- Πρόεδρος των Ανεξαρτήτων Ελλήνων): </w:t>
      </w:r>
      <w:r>
        <w:rPr>
          <w:rFonts w:eastAsia="Times New Roman" w:cs="Times New Roman"/>
          <w:szCs w:val="24"/>
        </w:rPr>
        <w:t xml:space="preserve">Προνομιακοί συνομιλητές έγιναν ο κ. Βενιζέλος, οι άνθρωποι του ΠΑΣΟΚ τους οποίους κατηγορούσε τότε η Νέα Δημοκρατία. Ποιος θα ξεχάσει τις πύρινες δηλώσεις του κορυφαίου στελέχους της Νέας Δημοκρατίας πριν τις εκλογές </w:t>
      </w:r>
      <w:r>
        <w:rPr>
          <w:rFonts w:eastAsia="Times New Roman" w:cs="Times New Roman"/>
          <w:szCs w:val="24"/>
        </w:rPr>
        <w:t>του 2012 που αποκαλυπτόταν ότι η συμφωνία Βενιζέλου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Σάφα είναι διπλά ζημιογόνες απ</w:t>
      </w:r>
      <w:r>
        <w:rPr>
          <w:rFonts w:eastAsia="Times New Roman" w:cs="Times New Roman"/>
          <w:szCs w:val="24"/>
        </w:rPr>
        <w:t>ό</w:t>
      </w:r>
      <w:r>
        <w:rPr>
          <w:rFonts w:eastAsia="Times New Roman" w:cs="Times New Roman"/>
          <w:szCs w:val="24"/>
        </w:rPr>
        <w:t xml:space="preserve"> αυτές του Τσοχατζόπουλου, που σήμερα είναι στη φυλακή και προανήγγειλαν εξεταστική; </w:t>
      </w:r>
    </w:p>
    <w:p w14:paraId="5225843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Να σας θυμίσω τις ομιλίες του κ. Τασούλα και του κ. Μεϊμαράκη; Έχω εδώ τα Πρακτικά. Θ</w:t>
      </w:r>
      <w:r>
        <w:rPr>
          <w:rFonts w:eastAsia="Times New Roman" w:cs="Times New Roman"/>
          <w:szCs w:val="24"/>
        </w:rPr>
        <w:t xml:space="preserve">έλετε να σας πω τι έλεγε τότε για το ΛΑΟΣ και για την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 xml:space="preserve">μάδα ο Βαγγέλης Μεϊμαράκης, πρώην </w:t>
      </w:r>
      <w:r>
        <w:rPr>
          <w:rFonts w:eastAsia="Times New Roman" w:cs="Times New Roman"/>
          <w:szCs w:val="24"/>
        </w:rPr>
        <w:t>Π</w:t>
      </w:r>
      <w:r>
        <w:rPr>
          <w:rFonts w:eastAsia="Times New Roman" w:cs="Times New Roman"/>
          <w:szCs w:val="24"/>
        </w:rPr>
        <w:t xml:space="preserve">ρόεδρος της Νέας Δημοκρατίας; </w:t>
      </w:r>
    </w:p>
    <w:p w14:paraId="5225843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Σας διαβάζω από τα Πρακτικά: «Νονοί, λαμόγια και περιθωριακές δυνάμεις που έχουν δυσανάλογη παρέμβαση στον δημόσιο λόγο</w:t>
      </w:r>
      <w:r>
        <w:rPr>
          <w:rFonts w:eastAsia="Times New Roman" w:cs="Times New Roman"/>
          <w:szCs w:val="24"/>
        </w:rPr>
        <w:t xml:space="preserve"> σε σχέση με τη δύναμή τους». Ζητά τη σύσταση εξεταστικής επιτροπής για τους Βουλευτές του ΛΑΟΣ που σήμερα </w:t>
      </w:r>
      <w:r>
        <w:rPr>
          <w:rFonts w:eastAsia="Times New Roman" w:cs="Times New Roman"/>
          <w:szCs w:val="24"/>
        </w:rPr>
        <w:lastRenderedPageBreak/>
        <w:t xml:space="preserve">είναι στελέχη σας. Ο Βαγγέλης Μεϊμαράκης τα έλεγε αυτά. Θέλετε να προχωρήσω και λίγο παραπάνω; </w:t>
      </w:r>
    </w:p>
    <w:p w14:paraId="5225843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Απαντώντας στις υπόνοιες του ΛΑΟΣ ότι χάλασε την παρα</w:t>
      </w:r>
      <w:r>
        <w:rPr>
          <w:rFonts w:eastAsia="Times New Roman" w:cs="Times New Roman"/>
          <w:szCs w:val="24"/>
        </w:rPr>
        <w:t>λαβή των πυρομαχικών</w:t>
      </w:r>
      <w:r>
        <w:rPr>
          <w:rFonts w:eastAsia="Times New Roman" w:cs="Times New Roman"/>
          <w:szCs w:val="24"/>
        </w:rPr>
        <w:t xml:space="preserve"> Λέοπαρντ</w:t>
      </w:r>
      <w:r>
        <w:rPr>
          <w:rFonts w:eastAsia="Times New Roman" w:cs="Times New Roman"/>
          <w:szCs w:val="24"/>
        </w:rPr>
        <w:t xml:space="preserve">, αυτών που εξετάζουμε σήμερα, αναφέρει επί λέξει ο Βαγγέλης Μεϊμαράκης τότε: «Εμείς λέγαμε να γίνει ανάθεση στην ΕΑΣ και ο Καρατζαφέρης και το κόμμα του στους Αμερικάνους». Ίδια υπόθεση. Άλλος είναι ο Μεϊμαράκης ο τότε, άλλος ο τώρα; </w:t>
      </w:r>
    </w:p>
    <w:p w14:paraId="5225843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Απλώς αυτός επιμένει</w:t>
      </w:r>
      <w:r>
        <w:rPr>
          <w:rFonts w:eastAsia="Times New Roman" w:cs="Times New Roman"/>
          <w:szCs w:val="24"/>
        </w:rPr>
        <w:t xml:space="preserve"> να τα λέει, ενώ εσείς κάνετε μέσα σε μια νύχτα ειδικό νόμο για να την κοπανήσει ο Σάφα -που πήρε πεντακόσια εκατομμύρια και την «έκανε»- για να μην πάει ο Βενιζέλος ποτέ στην εξεταστική επιτροπή. </w:t>
      </w:r>
    </w:p>
    <w:p w14:paraId="5225843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Να σας θυμίσω κι άλλα, λοιπόν; Όταν ξεπλένατε το σκάνδαλο </w:t>
      </w:r>
      <w:r>
        <w:rPr>
          <w:rFonts w:eastAsia="Times New Roman" w:cs="Times New Roman"/>
          <w:szCs w:val="24"/>
        </w:rPr>
        <w:t>νύχτα με τροπολογίες του Αθανασίου -τότε που διαχώρισα τη θέση μου μαζί σας- για να αποφυλακιστεί ο Εμμανουήλ και όταν καταγγείλαμε από το Βήμα της Βουλής την τροπολογία που έκανε ο Αθανασίου για την αποφυλάκιση του Εμμανουήλ, στείλατε το ΣΔΟΕ να μπουκάρει</w:t>
      </w:r>
      <w:r>
        <w:rPr>
          <w:rFonts w:eastAsia="Times New Roman" w:cs="Times New Roman"/>
          <w:szCs w:val="24"/>
        </w:rPr>
        <w:t xml:space="preserve"> στο μαγαζί του πατέρα μου για να πει ότι είναι ανοίκιαστο, για να με εκβιάσουν. </w:t>
      </w:r>
    </w:p>
    <w:p w14:paraId="5225844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Και ξέρετε τι έγινε στο τέλος; Την τροπολογία που έκανε ο Αθανασίου και βγήκε ο Εμμανουήλ από τη φυλακή, έρχεται σήμερα ο Άρειος Πάγος και την κρίνει αντισυνταγματική και άκυ</w:t>
      </w:r>
      <w:r>
        <w:rPr>
          <w:rFonts w:eastAsia="Times New Roman" w:cs="Times New Roman"/>
          <w:szCs w:val="24"/>
        </w:rPr>
        <w:t>ρη. Χρησιμοποιήθηκαν</w:t>
      </w:r>
      <w:r>
        <w:rPr>
          <w:rFonts w:eastAsia="Times New Roman" w:cs="Times New Roman"/>
          <w:szCs w:val="24"/>
        </w:rPr>
        <w:t>,</w:t>
      </w:r>
      <w:r>
        <w:rPr>
          <w:rFonts w:eastAsia="Times New Roman" w:cs="Times New Roman"/>
          <w:szCs w:val="24"/>
        </w:rPr>
        <w:t xml:space="preserve"> όμως αυτές για να διαφεύγουν εγκληματίες. Ο κ. Βενιζέλος είναι ειδικός επί του θέματος. </w:t>
      </w:r>
    </w:p>
    <w:p w14:paraId="5225844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Ποιος θα ξεχάσει ότι την ώρα που η </w:t>
      </w:r>
      <w:r>
        <w:rPr>
          <w:rFonts w:eastAsia="Times New Roman" w:cs="Times New Roman"/>
          <w:szCs w:val="24"/>
        </w:rPr>
        <w:t>κ</w:t>
      </w:r>
      <w:r>
        <w:rPr>
          <w:rFonts w:eastAsia="Times New Roman" w:cs="Times New Roman"/>
          <w:szCs w:val="24"/>
        </w:rPr>
        <w:t xml:space="preserve">υβέρνηση Σημίτη κατέστρεφε την Ελλάδα, εξασφάλιζε την ατιμωρησία των </w:t>
      </w:r>
      <w:r>
        <w:rPr>
          <w:rFonts w:eastAsia="Times New Roman" w:cs="Times New Roman"/>
          <w:szCs w:val="24"/>
        </w:rPr>
        <w:t>Υ</w:t>
      </w:r>
      <w:r>
        <w:rPr>
          <w:rFonts w:eastAsia="Times New Roman" w:cs="Times New Roman"/>
          <w:szCs w:val="24"/>
        </w:rPr>
        <w:t>πουργών της με τον επαίσχυντο νόμο περί</w:t>
      </w:r>
      <w:r>
        <w:rPr>
          <w:rFonts w:eastAsia="Times New Roman" w:cs="Times New Roman"/>
          <w:szCs w:val="24"/>
        </w:rPr>
        <w:t xml:space="preserve"> ευθύνης </w:t>
      </w:r>
      <w:r>
        <w:rPr>
          <w:rFonts w:eastAsia="Times New Roman" w:cs="Times New Roman"/>
          <w:szCs w:val="24"/>
        </w:rPr>
        <w:t>Υ</w:t>
      </w:r>
      <w:r>
        <w:rPr>
          <w:rFonts w:eastAsia="Times New Roman" w:cs="Times New Roman"/>
          <w:szCs w:val="24"/>
        </w:rPr>
        <w:t xml:space="preserve">πουργών; Ολοκληρωμένο έγκλημα. Δεν υπολόγισαν όμως κάτι. Όπως στην περίπτωση Τσοχατζόπουλου, έτσι και στην περίπτωση Παπαντωνίου, το μαύρο χρήμα σε λογαριασμούς του εξωτερικού καθίσταται συνεχές. Δεν τίθεται θέμα παραγραφής. </w:t>
      </w:r>
    </w:p>
    <w:p w14:paraId="5225844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Να υπενθυμίσω, λοιπό</w:t>
      </w:r>
      <w:r>
        <w:rPr>
          <w:rFonts w:eastAsia="Times New Roman" w:cs="Times New Roman"/>
          <w:szCs w:val="24"/>
        </w:rPr>
        <w:t xml:space="preserve">ν, ότι όταν κι αυτό το δήλωσα από εδώ, από το έδρανο της Βουλής, τότε κάτι δημοσιογράφοι οσφυοκάμπτες της εξουσίας του Σημίτη, που σήμερα βρίσκονται στα βουλευτικά έδρανα, εξαπέλυαν ειρωνικές και συκοφαντικές επιθέσεις εναντίον μου. </w:t>
      </w:r>
    </w:p>
    <w:p w14:paraId="5225844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δικαιοσύνη όμως αποφ</w:t>
      </w:r>
      <w:r>
        <w:rPr>
          <w:rFonts w:eastAsia="Times New Roman" w:cs="Times New Roman"/>
          <w:szCs w:val="24"/>
        </w:rPr>
        <w:t xml:space="preserve">άνθηκε. Αυτό το υποστήριξαν θερμά και πολιτικοί που δεν ελέγχονται από τη διαπλοκή και γνωρίζουν το Σύνταγμα καλύτερα και ξεκάθαρα, όπως ο σημερινός </w:t>
      </w:r>
      <w:r>
        <w:rPr>
          <w:rFonts w:eastAsia="Times New Roman" w:cs="Times New Roman"/>
          <w:szCs w:val="24"/>
        </w:rPr>
        <w:lastRenderedPageBreak/>
        <w:t xml:space="preserve">Πρόεδρος της Δημοκρατίας, τότε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της Νέας Δημοκρατίας και ο σημερινός Αναπληρωτής</w:t>
      </w:r>
      <w:r>
        <w:rPr>
          <w:rFonts w:eastAsia="Times New Roman" w:cs="Times New Roman"/>
          <w:szCs w:val="24"/>
        </w:rPr>
        <w:t xml:space="preserve"> Υπουργός Δικαιοσύνης, ο Δημήτρης Παπαγγελόπουλος. </w:t>
      </w:r>
    </w:p>
    <w:p w14:paraId="5225844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Τεκμηρίωσαν ότι χρηματισμός Υπουργού, μαύρο χρήμα σε λογαριασμό Υπουργού ή συγγενή του δεν καλύπτεται από κανένα νόμο περί ευθύνης </w:t>
      </w:r>
      <w:r>
        <w:rPr>
          <w:rFonts w:eastAsia="Times New Roman" w:cs="Times New Roman"/>
          <w:szCs w:val="24"/>
        </w:rPr>
        <w:t>Υ</w:t>
      </w:r>
      <w:r>
        <w:rPr>
          <w:rFonts w:eastAsia="Times New Roman" w:cs="Times New Roman"/>
          <w:szCs w:val="24"/>
        </w:rPr>
        <w:t>πουργών. Δεν υπόκειται σε κα</w:t>
      </w:r>
      <w:r>
        <w:rPr>
          <w:rFonts w:eastAsia="Times New Roman" w:cs="Times New Roman"/>
          <w:szCs w:val="24"/>
        </w:rPr>
        <w:t>Μ</w:t>
      </w:r>
      <w:r>
        <w:rPr>
          <w:rFonts w:eastAsia="Times New Roman" w:cs="Times New Roman"/>
          <w:szCs w:val="24"/>
        </w:rPr>
        <w:t>μία παραγραφή. Κι αν η δικαιολογία είναι ότ</w:t>
      </w:r>
      <w:r>
        <w:rPr>
          <w:rFonts w:eastAsia="Times New Roman" w:cs="Times New Roman"/>
          <w:szCs w:val="24"/>
        </w:rPr>
        <w:t xml:space="preserve">ι τα λεφτά είναι από παλιά, πιθανόν είναι να είναι από την προηγούμενη ληστεία, από τη ληστεία του </w:t>
      </w:r>
      <w:r>
        <w:rPr>
          <w:rFonts w:eastAsia="Times New Roman" w:cs="Times New Roman"/>
          <w:szCs w:val="24"/>
        </w:rPr>
        <w:t>Χ</w:t>
      </w:r>
      <w:r>
        <w:rPr>
          <w:rFonts w:eastAsia="Times New Roman" w:cs="Times New Roman"/>
          <w:szCs w:val="24"/>
        </w:rPr>
        <w:t xml:space="preserve">ρηματιστηρίου. Να ψάξουμε, λοιπόν, τα χρήματα αυτά από πού προήλθαν και τι τόκους παράγουν κάθε μέρα. </w:t>
      </w:r>
    </w:p>
    <w:p w14:paraId="5225844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…(δεν ακούστηκε)</w:t>
      </w:r>
    </w:p>
    <w:p w14:paraId="52258446"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ΠΑΝΟΣ ΚΑΜΜΕΝΟΣ </w:t>
      </w:r>
      <w:r>
        <w:rPr>
          <w:rFonts w:eastAsia="Times New Roman" w:cs="Times New Roman"/>
          <w:b/>
          <w:szCs w:val="24"/>
        </w:rPr>
        <w:t>(Υπουργός Εθνικής Άμυνας</w:t>
      </w:r>
      <w:r>
        <w:rPr>
          <w:rFonts w:eastAsia="Times New Roman" w:cs="Times New Roman"/>
          <w:b/>
          <w:szCs w:val="24"/>
        </w:rPr>
        <w:t xml:space="preserve"> </w:t>
      </w:r>
      <w:r>
        <w:rPr>
          <w:rFonts w:eastAsia="Times New Roman" w:cs="Times New Roman"/>
          <w:b/>
          <w:szCs w:val="24"/>
        </w:rPr>
        <w:t xml:space="preserve">- Πρόεδρος των Ανεξαρτήτων Ελλήνων): </w:t>
      </w:r>
      <w:r>
        <w:rPr>
          <w:rFonts w:eastAsia="Times New Roman" w:cs="Times New Roman"/>
          <w:szCs w:val="24"/>
        </w:rPr>
        <w:t xml:space="preserve">Μάλιστα, κυρία Βούλτεψη. Εσείς ήσασταν από τις πρώτες που τότε ουρλιάζατε για την υπόθεση των υποβρυχίων. Τώρα γίνατε μια ομάδα. Μην πειράξει κανείς τον Βενιζέλο, θα τα ακούσει. </w:t>
      </w:r>
    </w:p>
    <w:p w14:paraId="5225844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Θυμηθείτε, λοιπ</w:t>
      </w:r>
      <w:r>
        <w:rPr>
          <w:rFonts w:eastAsia="Times New Roman" w:cs="Times New Roman"/>
          <w:szCs w:val="24"/>
        </w:rPr>
        <w:t>όν, για τον κ. Παπαντωνίου. Υπάρχουν λογαριασμοί…</w:t>
      </w:r>
    </w:p>
    <w:p w14:paraId="5225844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ΣΟΦΙΑ ΒΟΥΛΤΕΨΗ: </w:t>
      </w:r>
      <w:r>
        <w:rPr>
          <w:rFonts w:eastAsia="Times New Roman" w:cs="Times New Roman"/>
          <w:szCs w:val="24"/>
        </w:rPr>
        <w:t xml:space="preserve">Μεγάλος ο καημός σου. Πούλα τώρα τη ΔΕΗ κι άσε τα υπόλοιπα. </w:t>
      </w:r>
    </w:p>
    <w:p w14:paraId="5225844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όχι διάλογος.</w:t>
      </w:r>
    </w:p>
    <w:p w14:paraId="5225844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Πρόεδρος των Ανεξαρτήτων Ελλήνων):</w:t>
      </w:r>
      <w:r>
        <w:rPr>
          <w:rFonts w:eastAsia="Times New Roman" w:cs="Times New Roman"/>
          <w:b/>
          <w:szCs w:val="24"/>
        </w:rPr>
        <w:t xml:space="preserve"> </w:t>
      </w:r>
      <w:r>
        <w:rPr>
          <w:rFonts w:eastAsia="Times New Roman" w:cs="Times New Roman"/>
          <w:szCs w:val="24"/>
        </w:rPr>
        <w:t xml:space="preserve">Φωνάζετε, φωνάζετε. </w:t>
      </w:r>
    </w:p>
    <w:p w14:paraId="5225844B"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Κυρία Βούλτεψη, παρακαλώ ησυχία. </w:t>
      </w:r>
    </w:p>
    <w:p w14:paraId="5225844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 xml:space="preserve">- Πρόεδρος των Ανεξαρτήτων Ελλήνων): </w:t>
      </w:r>
      <w:r>
        <w:rPr>
          <w:rFonts w:eastAsia="Times New Roman" w:cs="Times New Roman"/>
          <w:szCs w:val="24"/>
        </w:rPr>
        <w:t>Υπάρχουν λογαριασμοί αδήλωτοι που πλέον η δικαιοσύνη απεφάνθη ότι του ανήκουν. Θυμηθείτε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w:t>
      </w:r>
      <w:r>
        <w:rPr>
          <w:rFonts w:eastAsia="Times New Roman" w:cs="Times New Roman"/>
          <w:szCs w:val="24"/>
        </w:rPr>
        <w:t xml:space="preserve"> την αμέριστη στήριξη που του προσέφεραν τότε τα μέσα της διαπλοκής, όταν είχε αποκαλυφθεί ο λογαριασμός της συζύγου του στη λίστα Λαγκάρντ. </w:t>
      </w:r>
    </w:p>
    <w:p w14:paraId="5225844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Στην αρχή ο κ. Παπαντωνίου μιλούσε για συνωνυμία και απειλούσε με αγωγές. Τον χειροκροτούσαν οι αργυρώνητοι της </w:t>
      </w:r>
      <w:r>
        <w:rPr>
          <w:rFonts w:eastAsia="Times New Roman" w:cs="Times New Roman"/>
          <w:szCs w:val="24"/>
        </w:rPr>
        <w:t xml:space="preserve">διαπλοκής. Έπειτα παραδέχθηκε ότι ο λογαριασμός είναι δικός του, της συζύγου του δηλαδή, αλλά δεν γνώριζε την ύπαρξή του. </w:t>
      </w:r>
      <w:r>
        <w:rPr>
          <w:rFonts w:eastAsia="Times New Roman" w:cs="Times New Roman"/>
          <w:szCs w:val="24"/>
        </w:rPr>
        <w:lastRenderedPageBreak/>
        <w:t xml:space="preserve">Και πάλι απειλούσε με αγωγές. Στο τέλος παραδέχεται ότι ο λογαριασμός όντως ανήκει στη σύζυγό του, αλλά τα χρήματα είχαν μπει από τον </w:t>
      </w:r>
      <w:r>
        <w:rPr>
          <w:rFonts w:eastAsia="Times New Roman" w:cs="Times New Roman"/>
          <w:szCs w:val="24"/>
        </w:rPr>
        <w:t>πρώην σύζυγό της, έναν βιοπαλαιστή με μαγαζί στη Λιοσίων που βγήκε στην τηλεόραση και είπε «δεν έχω μαντήλι να κλάψω».</w:t>
      </w:r>
    </w:p>
    <w:p w14:paraId="5225844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Φυσικά, κανείς από τους κλακαδόρους αυτούς δεν ένιωσε την ανάγκη να ζητήσει συγγνώμη που εξαπάτησε τον ελληνικό λαό για λογαριασμό του κ.</w:t>
      </w:r>
      <w:r>
        <w:rPr>
          <w:rFonts w:eastAsia="Times New Roman" w:cs="Times New Roman"/>
          <w:szCs w:val="24"/>
        </w:rPr>
        <w:t xml:space="preserve"> Παπαντωνίου. Φυσικά, ο κ. Παπαντωνίου για να απειλήσει όσους μιλούσαν χρησιμοποίησε τη «βιομηχανία» των αγωγών. </w:t>
      </w:r>
    </w:p>
    <w:p w14:paraId="5225844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Ποιος θα ξεχάσει τις αγωγές του κ. Τσουκάτου; Τρεις αγωγές έφαγα από τον κ. Τσουκάτο. Δικηγόρος ήταν ο κ. Γκούσκος. Ήρθε λοιπόν ο Τσουκάτος ότ</w:t>
      </w:r>
      <w:r>
        <w:rPr>
          <w:rFonts w:eastAsia="Times New Roman" w:cs="Times New Roman"/>
          <w:szCs w:val="24"/>
        </w:rPr>
        <w:t xml:space="preserve">αν αποκάλυψα με τον συνάδελφό μου εξ Ηλείας ορμώμενο το «μαύρο εκατομμύριό» του στην </w:t>
      </w:r>
      <w:r>
        <w:rPr>
          <w:rFonts w:eastAsia="Times New Roman" w:cs="Times New Roman"/>
          <w:szCs w:val="24"/>
        </w:rPr>
        <w:t>ε</w:t>
      </w:r>
      <w:r>
        <w:rPr>
          <w:rFonts w:eastAsia="Times New Roman" w:cs="Times New Roman"/>
          <w:szCs w:val="24"/>
        </w:rPr>
        <w:t xml:space="preserve">ξεταστική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Τότε, τον κάλυπταν ανελλιπώς με την ιερά οργή του Τσουκάτου προς το πρόσωπο το δικό μου και του κ. Τζαβάρα. Ουδείς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αναφέρθηκε στην απόφ</w:t>
      </w:r>
      <w:r>
        <w:rPr>
          <w:rFonts w:eastAsia="Times New Roman" w:cs="Times New Roman"/>
          <w:szCs w:val="24"/>
        </w:rPr>
        <w:t>αση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καταπέλτη της ελληνικής </w:t>
      </w:r>
      <w:r>
        <w:rPr>
          <w:rFonts w:eastAsia="Times New Roman" w:cs="Times New Roman"/>
          <w:szCs w:val="24"/>
        </w:rPr>
        <w:t>δ</w:t>
      </w:r>
      <w:r>
        <w:rPr>
          <w:rFonts w:eastAsia="Times New Roman" w:cs="Times New Roman"/>
          <w:szCs w:val="24"/>
        </w:rPr>
        <w:t xml:space="preserve">ικαιοσύνης, που όχι μόνο με δικαίωσε στην αγωγή που μου είχε κάνει, αλλά και απεφάνθη αμετάκλητα ότι το </w:t>
      </w:r>
      <w:r>
        <w:rPr>
          <w:rFonts w:eastAsia="Times New Roman" w:cs="Times New Roman"/>
          <w:szCs w:val="24"/>
        </w:rPr>
        <w:lastRenderedPageBreak/>
        <w:t>εκατομμύριο του Τσουκάτου κατέληξε στο ΠΑΣΟΚ του Σημίτη, γεγονός που συνιστά παραβίαση της νομοθεσίας περί λειτουργίας κο</w:t>
      </w:r>
      <w:r>
        <w:rPr>
          <w:rFonts w:eastAsia="Times New Roman" w:cs="Times New Roman"/>
          <w:szCs w:val="24"/>
        </w:rPr>
        <w:t xml:space="preserve">μμάτων με την εκδίκαση της υπόθεσης αυτής. </w:t>
      </w:r>
    </w:p>
    <w:p w14:paraId="5225845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Στο ΠΑΣΟΚ πλέον κανονικά δεν θα μπορούσε να υπάρχει. Κι όμως, το ΠΑΣΟΚ στο μεσοδιάστημα δανείστηκε σκανδαλωδώς εκατοντάδες εκατομμύρια εις βάρος του ελληνικού λαού, βρέθηκαν και δεκαπέντε στο ντουλάπι, αγόρασε κα</w:t>
      </w:r>
      <w:r>
        <w:rPr>
          <w:rFonts w:eastAsia="Times New Roman" w:cs="Times New Roman"/>
          <w:szCs w:val="24"/>
        </w:rPr>
        <w:t xml:space="preserve">ι το γυμναστήριο του Γιωργάκη και τώρα προσπαθεί να αλλάξει προβιά και ΑΦΜ, γνωρίζοντας τι έρχεται. </w:t>
      </w:r>
    </w:p>
    <w:p w14:paraId="5225845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Τι έγινε, κυρίες και κύριοι συνάδελφοι; «Πλακάκια» έγιναν. Και συνεχίζουν να προκαλούν βάναυσα τον ελληνικό λαό, φτιάχνοντας αγιογραφίες του «αρχιερέα της </w:t>
      </w:r>
      <w:r>
        <w:rPr>
          <w:rFonts w:eastAsia="Times New Roman" w:cs="Times New Roman"/>
          <w:szCs w:val="24"/>
        </w:rPr>
        <w:t xml:space="preserve">διαπλοκής», όπως τον είπε ο Κώστας Καραμανλής, όχι επειδή είναι παραπλανημένοι, αλλά επειδή μοιράστηκαν μαζί τα κλεμμένα. </w:t>
      </w:r>
    </w:p>
    <w:p w14:paraId="5225845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Μιας και αναφέρθηκα στον Τσουκάτο, θα σας αποκαλύψω και μια άγνωστη ιστορία, για να δείτε πώς δούλευαν τότε οι τεχνοκράτες και πώς κα</w:t>
      </w:r>
      <w:r>
        <w:rPr>
          <w:rFonts w:eastAsia="Times New Roman" w:cs="Times New Roman"/>
          <w:szCs w:val="24"/>
        </w:rPr>
        <w:t xml:space="preserve">τέστρεφαν την οικονομία και πώς εκβίαζαν επιχειρηματίες. </w:t>
      </w:r>
    </w:p>
    <w:p w14:paraId="5225845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Το 2000, λοιπόν, ο κ. Τσουκάτος, το δεξί χέρι του Κώστα Σημίτη, επισκέπτεται καναλάρχη και του λέει: «Αν θες να μπεις το κανάλι στο Χρηματιστήριο, υπάρχει ένας όρος». Και παραβιάζοντας κάθε νόμο ελε</w:t>
      </w:r>
      <w:r>
        <w:rPr>
          <w:rFonts w:eastAsia="Times New Roman" w:cs="Times New Roman"/>
          <w:szCs w:val="24"/>
        </w:rPr>
        <w:t>ύθερης οικονομίας και κάθε κανονισμό, του λέει «θα απολυθούν οι εξής δημοσιογράφοι»: η αξέχαστη Μαλβίνα Κάραλη, η σημερινή Βουλευτής του ΚΚΕ Λιάνα Κανέλλη -πήρα την άδειά της να την αναφέρω σήμερα, γιατί τότε απελύθη ως δημοσιογράφος- ο πρώην Υπουργός Πάνο</w:t>
      </w:r>
      <w:r>
        <w:rPr>
          <w:rFonts w:eastAsia="Times New Roman" w:cs="Times New Roman"/>
          <w:szCs w:val="24"/>
        </w:rPr>
        <w:t>ς Παναγιωτόπουλος και ο Μάρκος Μουζάκης, που είναι στην Προεδρία της Δημοκρατίας. Την επόμενη των εκλογών τούς ανακοινώθηκε η λήξη συνεργασίας. Το νταβατζιλίκι ήταν τέτοιο που δεν μπορούσε ούτε καν καναλάρχης πανίσχυρος να κρατήσει δημοσιογράφο. Και το καθ</w:t>
      </w:r>
      <w:r>
        <w:rPr>
          <w:rFonts w:eastAsia="Times New Roman" w:cs="Times New Roman"/>
          <w:szCs w:val="24"/>
        </w:rPr>
        <w:t xml:space="preserve">εστώς διέλυε σπίτια, την ώρα που έκλεβε και λήστευε τον ελληνικό λαό. </w:t>
      </w:r>
    </w:p>
    <w:p w14:paraId="5225845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Θα μπορούσαμε πολλοί να παίξουμε το παιχνίδι αυτό και να υποκλιθούμε στη διαπλοκή, να γλιτώσουμε τον λυσσαλέο πόλεμο και να είμαστε στα σαλόνια των εφημερίδων και να μας χαϊδεύουν από τ</w:t>
      </w:r>
      <w:r>
        <w:rPr>
          <w:rFonts w:eastAsia="Times New Roman" w:cs="Times New Roman"/>
          <w:szCs w:val="24"/>
        </w:rPr>
        <w:t>ο πρωί μέχρι το βράδυ, προδίδοντας όμως τις επόμενες γενιές. Ε, λοιπόν, όχι!</w:t>
      </w:r>
    </w:p>
    <w:p w14:paraId="5225845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είπα και το 2011 στην </w:t>
      </w:r>
      <w:r>
        <w:rPr>
          <w:rFonts w:eastAsia="Times New Roman" w:cs="Times New Roman"/>
          <w:szCs w:val="24"/>
        </w:rPr>
        <w:t>ε</w:t>
      </w:r>
      <w:r>
        <w:rPr>
          <w:rFonts w:eastAsia="Times New Roman" w:cs="Times New Roman"/>
          <w:szCs w:val="24"/>
        </w:rPr>
        <w:t>ξεταστική για τον Τσοχατζόπουλο θα το επαναλάβω και σήμερα, γιατί πάλι έρχονται αυτές οι μέρες της θυσίας του Πάσχα, της θυσίας του Θεανθρώπου, που</w:t>
      </w:r>
      <w:r>
        <w:rPr>
          <w:rFonts w:eastAsia="Times New Roman" w:cs="Times New Roman"/>
          <w:szCs w:val="24"/>
        </w:rPr>
        <w:t xml:space="preserve"> οφείλουμε να ενταχθούμε άπαντες, πέρα από κάθε ιδεολογία και κάθε θεμιτή διαφοροποίηση πολιτικής σκέψης και δράσης. Υπάρχουν δ</w:t>
      </w:r>
      <w:r>
        <w:rPr>
          <w:rFonts w:eastAsia="Times New Roman" w:cs="Times New Roman"/>
          <w:szCs w:val="24"/>
        </w:rPr>
        <w:t>ύ</w:t>
      </w:r>
      <w:r>
        <w:rPr>
          <w:rFonts w:eastAsia="Times New Roman" w:cs="Times New Roman"/>
          <w:szCs w:val="24"/>
        </w:rPr>
        <w:t>ο δρόμοι</w:t>
      </w:r>
      <w:r>
        <w:rPr>
          <w:rFonts w:eastAsia="Times New Roman" w:cs="Times New Roman"/>
          <w:szCs w:val="24"/>
        </w:rPr>
        <w:t>,</w:t>
      </w:r>
      <w:r>
        <w:rPr>
          <w:rFonts w:eastAsia="Times New Roman" w:cs="Times New Roman"/>
          <w:szCs w:val="24"/>
        </w:rPr>
        <w:t xml:space="preserve"> που καλούμαστε όλοι να επιλέξουμε: τον δρόμο του Εσταυρωμένου ή τον δρόμο των σταυρωτών. </w:t>
      </w:r>
    </w:p>
    <w:p w14:paraId="5225845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Αυτή η Κυβέρνηση, με διαφορε</w:t>
      </w:r>
      <w:r>
        <w:rPr>
          <w:rFonts w:eastAsia="Times New Roman" w:cs="Times New Roman"/>
          <w:szCs w:val="24"/>
        </w:rPr>
        <w:t xml:space="preserve">τικές πολιτικές καταβολές, διάλεξε τον πρώτο δρόμο, διάλεξε τον δρόμο της σύγκρουσης με τη διαπλοκή και τη διαφθορά. Και δεν θα μας εκβιάσετε με τίποτα! </w:t>
      </w:r>
    </w:p>
    <w:p w14:paraId="52258457"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των </w:t>
      </w:r>
      <w:r>
        <w:rPr>
          <w:rFonts w:eastAsia="Times New Roman" w:cs="Times New Roman"/>
          <w:szCs w:val="24"/>
        </w:rPr>
        <w:t>ΑΝΕΛ</w:t>
      </w:r>
      <w:r>
        <w:rPr>
          <w:rFonts w:eastAsia="Times New Roman" w:cs="Times New Roman"/>
          <w:szCs w:val="24"/>
        </w:rPr>
        <w:t>)</w:t>
      </w:r>
    </w:p>
    <w:p w14:paraId="5225845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Δεν έχουμε βρώμικα στα ντουλάπια μας, δεν έχουμε σκελετούς κ</w:t>
      </w:r>
      <w:r>
        <w:rPr>
          <w:rFonts w:eastAsia="Times New Roman" w:cs="Times New Roman"/>
          <w:szCs w:val="24"/>
        </w:rPr>
        <w:t xml:space="preserve">αι ούτε θα ανταλλάξουμε εμείς τον οποιονδήποτε έλεγχο με συγκάλυψη του παρελθόντος. </w:t>
      </w:r>
    </w:p>
    <w:p w14:paraId="5225845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Σας καλώ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σήμερα όλους μαζί -και αναφέρομαι κυρίως στους συναδέλφους της Νέας Δημοκρατίας και πράγματι λυπάμαι, γιατί όλους αυτούς τους αγώνες που έγιναν τότε, τις</w:t>
      </w:r>
      <w:r>
        <w:rPr>
          <w:rFonts w:eastAsia="Times New Roman" w:cs="Times New Roman"/>
          <w:szCs w:val="24"/>
        </w:rPr>
        <w:t xml:space="preserve"> έρευνες για τις περιπτώσεις αυτές τις πέταξε στα σκουπίδια ο Σαμαράς, που τα βρήκε με τον Βενιζέλο- και σας λέω: Ελάτε όλοι </w:t>
      </w:r>
      <w:r>
        <w:rPr>
          <w:rFonts w:eastAsia="Times New Roman" w:cs="Times New Roman"/>
          <w:szCs w:val="24"/>
        </w:rPr>
        <w:lastRenderedPageBreak/>
        <w:t>μαζί, δίπλα και μαζί με την Κυβέρνηση, ως Ελληνίδες κι Έλληνες, και όλα τα κόμματα να κάνουμε αυτό που κάνει ο ιερέας τη Μεγάλη Παρ</w:t>
      </w:r>
      <w:r>
        <w:rPr>
          <w:rFonts w:eastAsia="Times New Roman" w:cs="Times New Roman"/>
          <w:szCs w:val="24"/>
        </w:rPr>
        <w:t>ασκευή με τον Επιτάφιο γυρίζοντας στη Σύρο. Να κάνουμε το «άρατε πύλας» από τη διαπλοκή και τη διαφθορά, να προχωρήσουμε όλοι μαζί στο να καθαρίσει το έθνος και όχι να συγκαλύπτετε για μια καρέκλα, κυρία Βούλτεψη, τον κ. Βενιζέλο και να προχωράτε σε συμβάσ</w:t>
      </w:r>
      <w:r>
        <w:rPr>
          <w:rFonts w:eastAsia="Times New Roman" w:cs="Times New Roman"/>
          <w:szCs w:val="24"/>
        </w:rPr>
        <w:t xml:space="preserve">εις, συμφωνίες που ο στόχος είναι μόνο να σας μοιράσουν ένα κομματάκι εξουσίας. Διότι αυτή την εξουσία δεν θα σας της δώσει ποτέ ο ελληνικός λαός! </w:t>
      </w:r>
    </w:p>
    <w:p w14:paraId="5225845A"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w:t>
      </w:r>
      <w:r>
        <w:rPr>
          <w:rFonts w:eastAsia="Times New Roman" w:cs="Times New Roman"/>
          <w:szCs w:val="24"/>
        </w:rPr>
        <w:t xml:space="preserve"> ΑΝΕΛ</w:t>
      </w:r>
      <w:r>
        <w:rPr>
          <w:rFonts w:eastAsia="Times New Roman" w:cs="Times New Roman"/>
          <w:szCs w:val="24"/>
        </w:rPr>
        <w:t>)</w:t>
      </w:r>
    </w:p>
    <w:p w14:paraId="5225845B"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πολύ.</w:t>
      </w:r>
    </w:p>
    <w:p w14:paraId="5225845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Να σας πω ακριβώς τη </w:t>
      </w:r>
      <w:r>
        <w:rPr>
          <w:rFonts w:eastAsia="Times New Roman" w:cs="Times New Roman"/>
          <w:szCs w:val="24"/>
        </w:rPr>
        <w:t>διαδικασία, διότι τώρα ήρθατε οι περισσότεροι. Θα έχει τον λόγο ο κ. Δένδιας, ύστερα ο Πρωθυπουργός και θα κλείσει ο Υπουργός κ. Κοντονής.</w:t>
      </w:r>
    </w:p>
    <w:p w14:paraId="5225845D"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w:t>
      </w:r>
    </w:p>
    <w:p w14:paraId="5225845E"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δεν υπάρχουν προσωπικά, κύ</w:t>
      </w:r>
      <w:r>
        <w:rPr>
          <w:rFonts w:eastAsia="Times New Roman" w:cs="Times New Roman"/>
          <w:szCs w:val="24"/>
        </w:rPr>
        <w:t xml:space="preserve">ριε Λοβέρδο. Αυτή η συζήτηση είτε έτσι </w:t>
      </w:r>
      <w:r>
        <w:rPr>
          <w:rFonts w:eastAsia="Times New Roman" w:cs="Times New Roman"/>
          <w:szCs w:val="24"/>
        </w:rPr>
        <w:lastRenderedPageBreak/>
        <w:t>είτε αλλιώς αναφέρεται από κόμμα σε κόμμα για το παρελθόν του, το παρόν του, για τους ηγέτες του. Δεν υπήρξε ύβρις.</w:t>
      </w:r>
    </w:p>
    <w:p w14:paraId="5225845F"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τον λόγο για ένα λεπτό, σας παρακαλώ. Είχα ενημερώσει το Προεδρείο ό</w:t>
      </w:r>
      <w:r>
        <w:rPr>
          <w:rFonts w:eastAsia="Times New Roman" w:cs="Times New Roman"/>
          <w:szCs w:val="24"/>
        </w:rPr>
        <w:t>τι αν γίνει αναφορά…</w:t>
      </w:r>
    </w:p>
    <w:p w14:paraId="52258460"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Όχι, δεν υπάρχει περίπτωση. Με συγχωρείτε.</w:t>
      </w:r>
    </w:p>
    <w:p w14:paraId="5225846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μου είχατε υποσχεθεί. Μου επιτρέπετε;</w:t>
      </w:r>
    </w:p>
    <w:p w14:paraId="5225846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Μην αναφέρεστε στα διαδικαστικά. Πάρτε τον λόγο για ένα λεπτό σε κάτι στο οποίο ανεφέρθη ο κ. Καμμένος, αν θέλετε να το διευκρινίσετε. </w:t>
      </w:r>
    </w:p>
    <w:p w14:paraId="5225846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Πριν από αυτό, με συγχωρείτε, αλλά είχαμε πει το πρωί και μαζί, και με το Προεδρείο και με τους συνερ</w:t>
      </w:r>
      <w:r>
        <w:rPr>
          <w:rFonts w:eastAsia="Times New Roman" w:cs="Times New Roman"/>
          <w:szCs w:val="24"/>
        </w:rPr>
        <w:t xml:space="preserve">γάτες σας στο Προεδρείο, τους υπαλλήλους της Βουλής, ότι επειδή ήταν βέβαιο ότι θα γίνει, αφού το κάνει κατ’ επάγγελμα χρόνια ο κύριος Υπουργός Άμυνας, να αναφέρεται στο ΠΑΣΟΚ και σε πρόσωπα του ΠΑΣΟΚ, δικαιούμαστε μιας δευτερολογίας </w:t>
      </w:r>
      <w:r>
        <w:rPr>
          <w:rFonts w:eastAsia="Times New Roman" w:cs="Times New Roman"/>
          <w:szCs w:val="24"/>
        </w:rPr>
        <w:lastRenderedPageBreak/>
        <w:t>αφού και η Πρόεδρος το</w:t>
      </w:r>
      <w:r>
        <w:rPr>
          <w:rFonts w:eastAsia="Times New Roman" w:cs="Times New Roman"/>
          <w:szCs w:val="24"/>
        </w:rPr>
        <w:t>υ Κινήματος δεν μπορούσε να είναι σήμερα εδώ. Είχατε πει «ναι» και μου είχατε πει ότι θα δοθεί ο λόγος για πέντε λεπτά. Δεν τα χρειάζομαι. Χρειάζομαι, όμως, δύο λεπτά.</w:t>
      </w:r>
    </w:p>
    <w:p w14:paraId="5225846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Έχετε δύο λεπτά, αλλά επειδή αναφερθήκατε στην Πρόεδρο του </w:t>
      </w:r>
      <w:r>
        <w:rPr>
          <w:rFonts w:eastAsia="Times New Roman" w:cs="Times New Roman"/>
          <w:szCs w:val="24"/>
        </w:rPr>
        <w:t>Κινήματος, που ξέρετε πόσο την εκτιμώ, να σας πω ότι κάναμε αναβολή της συζήτησης για μία εβδομάδα για να είναι παρούσα. Η ίδια επέλεξε να μην είναι σήμερα εδώ, αν και θα είχε πολύ μεγαλύτερη ευχέρεια χρόνου. Εσείς έχετε ένα βάρος σήμερα, το οποίο αναγνωρί</w:t>
      </w:r>
      <w:r>
        <w:rPr>
          <w:rFonts w:eastAsia="Times New Roman" w:cs="Times New Roman"/>
          <w:szCs w:val="24"/>
        </w:rPr>
        <w:t>ζω ότι θα πρέπει να το διεπεξέλθετε με τον καλύτερο τρόπο. Έχετε δύο</w:t>
      </w:r>
      <w:r>
        <w:rPr>
          <w:rFonts w:eastAsia="Times New Roman" w:cs="Times New Roman"/>
          <w:szCs w:val="24"/>
        </w:rPr>
        <w:t xml:space="preserve"> </w:t>
      </w:r>
      <w:r>
        <w:rPr>
          <w:rFonts w:eastAsia="Times New Roman" w:cs="Times New Roman"/>
          <w:szCs w:val="24"/>
        </w:rPr>
        <w:t>-τρία λεπτά αν θέλετε να πείτε κάτι, και τελεία.</w:t>
      </w:r>
    </w:p>
    <w:p w14:paraId="5225846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πρώτο θέμα που θέλω να θίξω, κύριε Πρόεδρε, επειδή το λέει συνεχώς ο κ. Καμμένος και το αναπαράγουν και καλοπροαίρετα</w:t>
      </w:r>
      <w:r>
        <w:rPr>
          <w:rFonts w:eastAsia="Times New Roman" w:cs="Times New Roman"/>
          <w:szCs w:val="24"/>
        </w:rPr>
        <w:t xml:space="preserve"> βέβαια κάποιοι Βουλευτές, είναι αυτό που μου αποδίδει ότι είχα πει το 2003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2004 στην τότε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-το 2005, δεν θυμάμαι πότε ήταν- ότι οι τότε αριθμοί δεν ήταν λογαριασμοί αλλά αριθμοί τηλεφώνων.</w:t>
      </w:r>
    </w:p>
    <w:p w14:paraId="5225846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Κύριε συνάδελφε, ήταν αριθμοί τηλεφώνων ή αρι</w:t>
      </w:r>
      <w:r>
        <w:rPr>
          <w:rFonts w:eastAsia="Times New Roman" w:cs="Times New Roman"/>
          <w:szCs w:val="24"/>
        </w:rPr>
        <w:t xml:space="preserve">θμοί, αλλά οι λογαριασμοί βρέθηκαν με δική μας πρωτοβουλία. Εγώ </w:t>
      </w:r>
      <w:r>
        <w:rPr>
          <w:rFonts w:eastAsia="Times New Roman" w:cs="Times New Roman"/>
          <w:szCs w:val="24"/>
        </w:rPr>
        <w:lastRenderedPageBreak/>
        <w:t>ζήτησα το άνοιγμα των λογαριασμών στην Ελβετία. Και σας ξαναθυμίζω, γιατί από δω μπαίνει και από δω βγαίνει, ότι παραπέμφθηκε ο συγκεκριμένος άνθρωπος από προανακριτική επιτροπή αυτής της Βουλ</w:t>
      </w:r>
      <w:r>
        <w:rPr>
          <w:rFonts w:eastAsia="Times New Roman" w:cs="Times New Roman"/>
          <w:szCs w:val="24"/>
        </w:rPr>
        <w:t xml:space="preserve">ής με δική μας πλειοψηφία και Πρόεδρο τον Βουλευτή της Πλειοψηφίας σήμερα, τον κ. Μπόλαρη. Ένα το κρατούμενο. </w:t>
      </w:r>
    </w:p>
    <w:p w14:paraId="5225846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Δεύτερο κρατούμενο. Έχουμε προτείνει με τον κ. Μητσοτάκη και άλλους δέκα συναδέλφους το 2006 να αλλάξει ο νόμος περί ευθύνης των Υπουργών με τη τ</w:t>
      </w:r>
      <w:r>
        <w:rPr>
          <w:rFonts w:eastAsia="Times New Roman" w:cs="Times New Roman"/>
          <w:szCs w:val="24"/>
        </w:rPr>
        <w:t xml:space="preserve">ότε αλλαγή του Συντάγματος. Δεν θυμάμαι να έχετε υπογράψει. Ούτε θυμάμαι και από τον Συνασπισμό τότε να υπέγραψε κανείς. Αν είχατε υπογράψει πρέπει να παραδεχόσασταν σήμερα ότι έγινε μία απόπειρα από δώδεκα Βουλευτές, αλλά δεν γίναμε πενήντα, βλέπετε, για </w:t>
      </w:r>
      <w:r>
        <w:rPr>
          <w:rFonts w:eastAsia="Times New Roman" w:cs="Times New Roman"/>
          <w:szCs w:val="24"/>
        </w:rPr>
        <w:t xml:space="preserve">να τεθούν σε λειτουργία οι διαδικασίες </w:t>
      </w:r>
      <w:r>
        <w:rPr>
          <w:rFonts w:eastAsia="Times New Roman" w:cs="Times New Roman"/>
          <w:szCs w:val="24"/>
        </w:rPr>
        <w:t>Α</w:t>
      </w:r>
      <w:r>
        <w:rPr>
          <w:rFonts w:eastAsia="Times New Roman" w:cs="Times New Roman"/>
          <w:szCs w:val="24"/>
        </w:rPr>
        <w:t>ναθεώρησης του Συντάγματος.</w:t>
      </w:r>
    </w:p>
    <w:p w14:paraId="5225846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Κλείνω με το εξής. Πρέπει να κάνετε και ένα τεστ στον εαυτό σας, να μιλήσετε μια φορά στη Βουλή δέκα λεπτά χωρίς να πείτε μια φορά το όνομα «Βενιζέλος». Δεν σας βγάζει πουθενά. Σας εκθέτει</w:t>
      </w:r>
      <w:r>
        <w:rPr>
          <w:rFonts w:eastAsia="Times New Roman" w:cs="Times New Roman"/>
          <w:szCs w:val="24"/>
        </w:rPr>
        <w:t xml:space="preserve"> μάλιστα.</w:t>
      </w:r>
    </w:p>
    <w:p w14:paraId="5225846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w:t>
      </w:r>
    </w:p>
    <w:p w14:paraId="5225846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(Υπουργός </w:t>
      </w:r>
      <w:r>
        <w:rPr>
          <w:rFonts w:eastAsia="Times New Roman" w:cs="Times New Roman"/>
          <w:b/>
          <w:szCs w:val="24"/>
        </w:rPr>
        <w:t xml:space="preserve">Εθνικής </w:t>
      </w:r>
      <w:r>
        <w:rPr>
          <w:rFonts w:eastAsia="Times New Roman" w:cs="Times New Roman"/>
          <w:b/>
          <w:szCs w:val="24"/>
        </w:rPr>
        <w:t>Άμυνας – Πρόεδρος των Ανεξαρτήτων Ελλήνων):</w:t>
      </w:r>
      <w:r>
        <w:rPr>
          <w:rFonts w:eastAsia="Times New Roman" w:cs="Times New Roman"/>
          <w:szCs w:val="24"/>
        </w:rPr>
        <w:t xml:space="preserve"> Κύριε Πρόεδρε, θα ήθελα τον λόγο παρακαλώ.</w:t>
      </w:r>
    </w:p>
    <w:p w14:paraId="5225846B"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Πάντως προσωπικό δεν ετέθη. Μην ξαναπείτε για τον κ. Β</w:t>
      </w:r>
      <w:r>
        <w:rPr>
          <w:rFonts w:eastAsia="Times New Roman" w:cs="Times New Roman"/>
          <w:szCs w:val="24"/>
        </w:rPr>
        <w:t>ενιζέλο τώρα.</w:t>
      </w:r>
    </w:p>
    <w:p w14:paraId="5225846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w:t>
      </w:r>
      <w:r>
        <w:rPr>
          <w:rFonts w:eastAsia="Times New Roman" w:cs="Times New Roman"/>
          <w:b/>
          <w:szCs w:val="24"/>
        </w:rPr>
        <w:t xml:space="preserve">Εθνικής </w:t>
      </w:r>
      <w:r>
        <w:rPr>
          <w:rFonts w:eastAsia="Times New Roman" w:cs="Times New Roman"/>
          <w:b/>
          <w:szCs w:val="24"/>
        </w:rPr>
        <w:t>Άμυνας – Πρόεδρος των Ανεξαρτήτων Ελλήνων):</w:t>
      </w:r>
      <w:r>
        <w:rPr>
          <w:rFonts w:eastAsia="Times New Roman" w:cs="Times New Roman"/>
          <w:szCs w:val="24"/>
        </w:rPr>
        <w:t xml:space="preserve"> Μου θυμίζετε την περίφημη δίκη «Πανούση – Νταλάρα» που έλεγε: «Νταλάρας, Νταλάρας, Νταλάρας». Τι να κάνω; Αυτόν είχαμε τόσα χρόνια</w:t>
      </w:r>
      <w:r>
        <w:rPr>
          <w:rFonts w:eastAsia="Times New Roman" w:cs="Times New Roman"/>
          <w:szCs w:val="24"/>
        </w:rPr>
        <w:t>,</w:t>
      </w:r>
      <w:r>
        <w:rPr>
          <w:rFonts w:eastAsia="Times New Roman" w:cs="Times New Roman"/>
          <w:szCs w:val="24"/>
        </w:rPr>
        <w:t xml:space="preserve"> ο οποίος διαφέντευε τον τόπο.</w:t>
      </w:r>
    </w:p>
    <w:p w14:paraId="5225846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Ακο</w:t>
      </w:r>
      <w:r>
        <w:rPr>
          <w:rFonts w:eastAsia="Times New Roman" w:cs="Times New Roman"/>
          <w:szCs w:val="24"/>
        </w:rPr>
        <w:t>ύστε με, κύριε Λοβέρδο. Τον νόμο περί ευθύνης Υπουργών -έχουμε προτείνει επίσημα οι Ανεξάρτητοι Έλληνες- σαν Νέα Δημοκρατία ούτε εγώ το υπέγραψα. Θέλετε να κάνουμε κάτι; Ξεκινάει αυτή τη στιγμή ο Κοινοβουλευτικός Εκπρόσωπ</w:t>
      </w:r>
      <w:r>
        <w:rPr>
          <w:rFonts w:eastAsia="Times New Roman" w:cs="Times New Roman"/>
          <w:szCs w:val="24"/>
        </w:rPr>
        <w:t>ό</w:t>
      </w:r>
      <w:r>
        <w:rPr>
          <w:rFonts w:eastAsia="Times New Roman" w:cs="Times New Roman"/>
          <w:szCs w:val="24"/>
        </w:rPr>
        <w:t xml:space="preserve">ς </w:t>
      </w:r>
      <w:r>
        <w:rPr>
          <w:rFonts w:eastAsia="Times New Roman" w:cs="Times New Roman"/>
          <w:szCs w:val="24"/>
        </w:rPr>
        <w:t>μας</w:t>
      </w:r>
      <w:r>
        <w:rPr>
          <w:rFonts w:eastAsia="Times New Roman" w:cs="Times New Roman"/>
          <w:szCs w:val="24"/>
        </w:rPr>
        <w:t xml:space="preserve"> με την πρόταση περί κατάργησ</w:t>
      </w:r>
      <w:r>
        <w:rPr>
          <w:rFonts w:eastAsia="Times New Roman" w:cs="Times New Roman"/>
          <w:szCs w:val="24"/>
        </w:rPr>
        <w:t>ης του νόμου περί ευθύνης Υπουργών με πρώτες υπογραφές τις δικές μας. Βάλτε κι εσείς, να υπογράψουμε όλοι μαζί, να τελειώνουμε.</w:t>
      </w:r>
    </w:p>
    <w:p w14:paraId="5225846E"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έχουμε κάνει. Τότε όμως δεν υπογράψατε.</w:t>
      </w:r>
    </w:p>
    <w:p w14:paraId="5225846F"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(Υπουργός </w:t>
      </w:r>
      <w:r>
        <w:rPr>
          <w:rFonts w:eastAsia="Times New Roman" w:cs="Times New Roman"/>
          <w:b/>
          <w:szCs w:val="24"/>
        </w:rPr>
        <w:t xml:space="preserve">Εθνικής </w:t>
      </w:r>
      <w:r>
        <w:rPr>
          <w:rFonts w:eastAsia="Times New Roman" w:cs="Times New Roman"/>
          <w:b/>
          <w:szCs w:val="24"/>
        </w:rPr>
        <w:t xml:space="preserve">Άμυνας – Πρόεδρος των Ανεξαρτήτων </w:t>
      </w:r>
      <w:r>
        <w:rPr>
          <w:rFonts w:eastAsia="Times New Roman" w:cs="Times New Roman"/>
          <w:b/>
          <w:szCs w:val="24"/>
        </w:rPr>
        <w:t>Ελλήνων):</w:t>
      </w:r>
      <w:r>
        <w:rPr>
          <w:rFonts w:eastAsia="Times New Roman" w:cs="Times New Roman"/>
          <w:szCs w:val="24"/>
        </w:rPr>
        <w:t xml:space="preserve"> Τώρα. Και με αναδρομική ισχύ, με εκατόν ογδόντα Βουλευτές. Αυτά θα δείτε σύντομα.</w:t>
      </w:r>
    </w:p>
    <w:p w14:paraId="5225847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Τώρα, όσον αφορά τους ανοι</w:t>
      </w:r>
      <w:r>
        <w:rPr>
          <w:rFonts w:eastAsia="Times New Roman" w:cs="Times New Roman"/>
          <w:szCs w:val="24"/>
        </w:rPr>
        <w:t>κ</w:t>
      </w:r>
      <w:r>
        <w:rPr>
          <w:rFonts w:eastAsia="Times New Roman" w:cs="Times New Roman"/>
          <w:szCs w:val="24"/>
        </w:rPr>
        <w:t>τούς λογαριασμούς, κύριε Λοβέρδο, όχι απλώς είπατε ότι ήταν αριθμοί λογαριασμών, αλλά κάνατε και δικό σας πόρισμα.</w:t>
      </w:r>
    </w:p>
    <w:p w14:paraId="5225847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Εμεί</w:t>
      </w:r>
      <w:r>
        <w:rPr>
          <w:rFonts w:eastAsia="Times New Roman" w:cs="Times New Roman"/>
          <w:szCs w:val="24"/>
        </w:rPr>
        <w:t>ς κάναμε αίτηση να ανοίξουν οι λογαριασμοί.</w:t>
      </w:r>
    </w:p>
    <w:p w14:paraId="5225847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w:t>
      </w:r>
      <w:r>
        <w:rPr>
          <w:rFonts w:eastAsia="Times New Roman" w:cs="Times New Roman"/>
          <w:b/>
          <w:szCs w:val="24"/>
        </w:rPr>
        <w:t xml:space="preserve">Εθνικής </w:t>
      </w:r>
      <w:r>
        <w:rPr>
          <w:rFonts w:eastAsia="Times New Roman" w:cs="Times New Roman"/>
          <w:b/>
          <w:szCs w:val="24"/>
        </w:rPr>
        <w:t>Άμυνας – Πρόεδρος των Ανεξαρτήτων Ελλήνων):</w:t>
      </w:r>
      <w:r>
        <w:rPr>
          <w:rFonts w:eastAsia="Times New Roman" w:cs="Times New Roman"/>
          <w:szCs w:val="24"/>
        </w:rPr>
        <w:t xml:space="preserve"> Κάνατε δικό σας πόρισμα, το οποίο φέρει την υπογραφή του κ. Βενιζέλου και υπογράφετε και οι υπόλοιποι, ότι τότε οι αριθμοί λογαριασμών </w:t>
      </w:r>
      <w:r>
        <w:rPr>
          <w:rFonts w:eastAsia="Times New Roman" w:cs="Times New Roman"/>
          <w:szCs w:val="24"/>
        </w:rPr>
        <w:t>είναι αριθμοί τηλεφώνων εξωτερικού.</w:t>
      </w:r>
    </w:p>
    <w:p w14:paraId="5225847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Άλλοι ήταν οι λογαριασμοί. Δεν τα θυμάστε.</w:t>
      </w:r>
    </w:p>
    <w:p w14:paraId="5225847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w:t>
      </w:r>
      <w:r>
        <w:rPr>
          <w:rFonts w:eastAsia="Times New Roman" w:cs="Times New Roman"/>
          <w:b/>
          <w:szCs w:val="24"/>
        </w:rPr>
        <w:t xml:space="preserve">Εθνικής </w:t>
      </w:r>
      <w:r>
        <w:rPr>
          <w:rFonts w:eastAsia="Times New Roman" w:cs="Times New Roman"/>
          <w:b/>
          <w:szCs w:val="24"/>
        </w:rPr>
        <w:t>Άμυνας – Πρόεδρος των Ανεξαρτήτων Ελλήνων):</w:t>
      </w:r>
      <w:r>
        <w:rPr>
          <w:rFonts w:eastAsia="Times New Roman" w:cs="Times New Roman"/>
          <w:szCs w:val="24"/>
        </w:rPr>
        <w:t xml:space="preserve"> Έλα, όμως, που έσπασε ο διάολος το ποδάρι του και ανοίξανε οι λογαριασμοί και </w:t>
      </w:r>
      <w:r>
        <w:rPr>
          <w:rFonts w:eastAsia="Times New Roman" w:cs="Times New Roman"/>
          <w:szCs w:val="24"/>
        </w:rPr>
        <w:lastRenderedPageBreak/>
        <w:t>ήταν</w:t>
      </w:r>
      <w:r>
        <w:rPr>
          <w:rFonts w:eastAsia="Times New Roman" w:cs="Times New Roman"/>
          <w:szCs w:val="24"/>
        </w:rPr>
        <w:t xml:space="preserve"> αυτοί</w:t>
      </w:r>
      <w:r>
        <w:rPr>
          <w:rFonts w:eastAsia="Times New Roman" w:cs="Times New Roman"/>
          <w:szCs w:val="24"/>
        </w:rPr>
        <w:t>,</w:t>
      </w:r>
      <w:r>
        <w:rPr>
          <w:rFonts w:eastAsia="Times New Roman" w:cs="Times New Roman"/>
          <w:szCs w:val="24"/>
        </w:rPr>
        <w:t xml:space="preserve"> και τα τηλέφωνα έγιναν λογαριασμοί. Και τώρα βρήκαμε και τα λεφτά. Για να δω τώρα, τώρα θα μας πείτε μήπως ότι έχει παρέλθει η ημερομηνία που θα πρέπει να δικαστούν; Σε αυτό χρησιμοποιήθηκαν ίσως οι αριθμοί τηλεφώνων που είχαν...</w:t>
      </w:r>
    </w:p>
    <w:p w14:paraId="5225847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w:t>
      </w:r>
      <w:r>
        <w:rPr>
          <w:rFonts w:eastAsia="Times New Roman" w:cs="Times New Roman"/>
          <w:b/>
          <w:szCs w:val="24"/>
        </w:rPr>
        <w:t xml:space="preserve"> Βούτσης):</w:t>
      </w:r>
      <w:r>
        <w:rPr>
          <w:rFonts w:eastAsia="Times New Roman" w:cs="Times New Roman"/>
          <w:szCs w:val="24"/>
        </w:rPr>
        <w:t xml:space="preserve"> Ευχαριστώ, κύριε Υπουργέ.</w:t>
      </w:r>
    </w:p>
    <w:p w14:paraId="5225847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Τον λόγο έχει ο κ. Δένδιας, Κοινοβουλευτικός Εκπρόσωπος της Νέας Δημοκρατίας.</w:t>
      </w:r>
    </w:p>
    <w:p w14:paraId="52258477" w14:textId="77777777" w:rsidR="005D2FD3" w:rsidRDefault="00310839">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Κυρίες και κύριοι συνάδελφοι, θα ήθελα να δώσω, κατ’ αρχάς δύο εξηγήσεις.</w:t>
      </w:r>
    </w:p>
    <w:p w14:paraId="52258478" w14:textId="77777777" w:rsidR="005D2FD3" w:rsidRDefault="00310839">
      <w:pPr>
        <w:spacing w:line="600" w:lineRule="auto"/>
        <w:ind w:firstLine="720"/>
        <w:jc w:val="both"/>
        <w:rPr>
          <w:rFonts w:eastAsia="Times New Roman"/>
          <w:szCs w:val="24"/>
        </w:rPr>
      </w:pPr>
      <w:r>
        <w:rPr>
          <w:rFonts w:eastAsia="Times New Roman"/>
          <w:szCs w:val="24"/>
        </w:rPr>
        <w:t>Η πρώτη αφορά το παρελθόν. Η πραγματικότης, αγαπη</w:t>
      </w:r>
      <w:r>
        <w:rPr>
          <w:rFonts w:eastAsia="Times New Roman"/>
          <w:szCs w:val="24"/>
        </w:rPr>
        <w:t xml:space="preserve">τέ συνάδελφε κύριε Λοβέρδο, είναι ότι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του 2004 που έγινε από την </w:t>
      </w:r>
      <w:r>
        <w:rPr>
          <w:rFonts w:eastAsia="Times New Roman"/>
          <w:szCs w:val="24"/>
        </w:rPr>
        <w:t>κ</w:t>
      </w:r>
      <w:r>
        <w:rPr>
          <w:rFonts w:eastAsia="Times New Roman"/>
          <w:szCs w:val="24"/>
        </w:rPr>
        <w:t xml:space="preserve">υβέρνηση Καραμανλή για τα </w:t>
      </w:r>
      <w:r>
        <w:rPr>
          <w:rFonts w:eastAsia="Times New Roman"/>
          <w:szCs w:val="24"/>
        </w:rPr>
        <w:t>ε</w:t>
      </w:r>
      <w:r>
        <w:rPr>
          <w:rFonts w:eastAsia="Times New Roman"/>
          <w:szCs w:val="24"/>
        </w:rPr>
        <w:t>ξοπλιστικά δεν μπορεί να πει κανείς ότι το τότε ΠΑΣΟΚ διευκόλυνε την εξέλιξη των ερευνών. Και χρειάστηκε να βρεθεί η «</w:t>
      </w:r>
      <w:r>
        <w:rPr>
          <w:rFonts w:eastAsia="Times New Roman"/>
          <w:szCs w:val="24"/>
          <w:lang w:val="en-US"/>
        </w:rPr>
        <w:t>TORCASO</w:t>
      </w:r>
      <w:r>
        <w:rPr>
          <w:rFonts w:eastAsia="Times New Roman"/>
          <w:szCs w:val="24"/>
        </w:rPr>
        <w:t>» μέσω περιέρ</w:t>
      </w:r>
      <w:r>
        <w:rPr>
          <w:rFonts w:eastAsia="Times New Roman"/>
          <w:szCs w:val="24"/>
        </w:rPr>
        <w:t>γως της υπόθεσης Βατοπ</w:t>
      </w:r>
      <w:r>
        <w:rPr>
          <w:rFonts w:eastAsia="Times New Roman"/>
          <w:szCs w:val="24"/>
        </w:rPr>
        <w:t>ε</w:t>
      </w:r>
      <w:r>
        <w:rPr>
          <w:rFonts w:eastAsia="Times New Roman"/>
          <w:szCs w:val="24"/>
        </w:rPr>
        <w:t>δίου και να βρεθούν διάφορα άλλα πράγματα τα οποία οδήγησαν στην καταδίκη του Άκη Τσοχατζόπουλου.</w:t>
      </w:r>
    </w:p>
    <w:p w14:paraId="52258479" w14:textId="77777777" w:rsidR="005D2FD3" w:rsidRDefault="00310839">
      <w:pPr>
        <w:spacing w:line="600" w:lineRule="auto"/>
        <w:ind w:firstLine="720"/>
        <w:jc w:val="both"/>
        <w:rPr>
          <w:rFonts w:eastAsia="Times New Roman"/>
          <w:szCs w:val="24"/>
        </w:rPr>
      </w:pPr>
      <w:r>
        <w:rPr>
          <w:rFonts w:eastAsia="Times New Roman"/>
          <w:szCs w:val="24"/>
        </w:rPr>
        <w:lastRenderedPageBreak/>
        <w:t>Το δεύτερο, το οποίο θα ήθελα να πω, κύριε Υπουργέ Άμυνας, χωρίς να παρέμβω στα θέματα θρησκευτικής συνείδησης, είναι ότι εμείς στην Κέ</w:t>
      </w:r>
      <w:r>
        <w:rPr>
          <w:rFonts w:eastAsia="Times New Roman"/>
          <w:szCs w:val="24"/>
        </w:rPr>
        <w:t>ρκυρα το «άρατε πύλας» το λέμε με την εικόνα της Αναστάσεως, όχι με τον Επιτάφιο, αλλά πάλι κανείς ποτέ δεν ξέρει.</w:t>
      </w:r>
    </w:p>
    <w:p w14:paraId="5225847A" w14:textId="77777777" w:rsidR="005D2FD3" w:rsidRDefault="00310839">
      <w:pPr>
        <w:spacing w:line="600" w:lineRule="auto"/>
        <w:ind w:firstLine="720"/>
        <w:jc w:val="both"/>
        <w:rPr>
          <w:rFonts w:eastAsia="Times New Roman" w:cs="Times New Roman"/>
          <w:szCs w:val="24"/>
        </w:rPr>
      </w:pPr>
      <w:r>
        <w:rPr>
          <w:rFonts w:eastAsia="Times New Roman"/>
          <w:b/>
          <w:szCs w:val="24"/>
        </w:rPr>
        <w:t>ΠΑΝΟΣ ΚΑΜΜΕΝΟΣ (</w:t>
      </w:r>
      <w:r>
        <w:rPr>
          <w:rFonts w:eastAsia="Times New Roman" w:cs="Times New Roman"/>
          <w:b/>
          <w:szCs w:val="24"/>
        </w:rPr>
        <w:t>Υπουργός Εθνικής Άμυνας - Πρόεδρος των Ανεξαρτήτων Ελλήνων):</w:t>
      </w:r>
      <w:r>
        <w:rPr>
          <w:rFonts w:eastAsia="Times New Roman" w:cs="Times New Roman"/>
          <w:szCs w:val="24"/>
        </w:rPr>
        <w:t xml:space="preserve"> Έχετε ιδιαιτερότητες εκεί!</w:t>
      </w:r>
    </w:p>
    <w:p w14:paraId="5225847B"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225847C" w14:textId="77777777" w:rsidR="005D2FD3" w:rsidRDefault="00310839">
      <w:pPr>
        <w:spacing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 xml:space="preserve">Το «άρατε πύλας» εκφωνείται με την επιστροφή του Επιταφίου στην </w:t>
      </w:r>
      <w:r>
        <w:rPr>
          <w:rFonts w:eastAsia="Times New Roman"/>
          <w:szCs w:val="24"/>
        </w:rPr>
        <w:t>ε</w:t>
      </w:r>
      <w:r>
        <w:rPr>
          <w:rFonts w:eastAsia="Times New Roman"/>
          <w:szCs w:val="24"/>
        </w:rPr>
        <w:t>κκλησία.</w:t>
      </w:r>
    </w:p>
    <w:p w14:paraId="5225847D" w14:textId="77777777" w:rsidR="005D2FD3" w:rsidRDefault="00310839">
      <w:pPr>
        <w:spacing w:line="600" w:lineRule="auto"/>
        <w:ind w:firstLine="720"/>
        <w:jc w:val="both"/>
        <w:rPr>
          <w:rFonts w:eastAsia="Times New Roman"/>
          <w:b/>
          <w:szCs w:val="24"/>
        </w:rPr>
      </w:pPr>
      <w:r>
        <w:rPr>
          <w:rFonts w:eastAsia="Times New Roman"/>
          <w:b/>
          <w:szCs w:val="24"/>
        </w:rPr>
        <w:t>ΠΡΟΕΔΡΟΣ (Νικόλαος Βούτσης):</w:t>
      </w:r>
      <w:r>
        <w:rPr>
          <w:rFonts w:eastAsia="Times New Roman"/>
          <w:szCs w:val="24"/>
        </w:rPr>
        <w:t xml:space="preserve"> Κύριε Φίλη, ως ειδικός επί των θρησκευτικών είστε...</w:t>
      </w:r>
    </w:p>
    <w:p w14:paraId="5225847E" w14:textId="77777777" w:rsidR="005D2FD3" w:rsidRDefault="00310839">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Κύριε Φίλη, πράγματι η θρησκευτική σας παιδεία είναι κάτι το </w:t>
      </w:r>
      <w:r>
        <w:rPr>
          <w:rFonts w:eastAsia="Times New Roman"/>
          <w:szCs w:val="24"/>
        </w:rPr>
        <w:t>εντυπωσιακό!</w:t>
      </w:r>
    </w:p>
    <w:p w14:paraId="5225847F" w14:textId="77777777" w:rsidR="005D2FD3" w:rsidRDefault="00310839">
      <w:pPr>
        <w:spacing w:line="600" w:lineRule="auto"/>
        <w:ind w:firstLine="720"/>
        <w:jc w:val="center"/>
        <w:rPr>
          <w:rFonts w:eastAsia="Times New Roman"/>
          <w:szCs w:val="24"/>
        </w:rPr>
      </w:pPr>
      <w:r>
        <w:rPr>
          <w:rFonts w:eastAsia="Times New Roman" w:cs="Times New Roman"/>
          <w:szCs w:val="24"/>
        </w:rPr>
        <w:t>(Θόρυβος στην Αίθουσα)</w:t>
      </w:r>
    </w:p>
    <w:p w14:paraId="52258480" w14:textId="77777777" w:rsidR="005D2FD3" w:rsidRDefault="00310839">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κάντε λίγη ησυχία! Αποκαταστάθηκαν τα θέματα.</w:t>
      </w:r>
    </w:p>
    <w:p w14:paraId="52258481" w14:textId="77777777" w:rsidR="005D2FD3" w:rsidRDefault="00310839">
      <w:pPr>
        <w:spacing w:line="600" w:lineRule="auto"/>
        <w:ind w:firstLine="720"/>
        <w:jc w:val="both"/>
        <w:rPr>
          <w:rFonts w:eastAsia="Times New Roman"/>
          <w:b/>
          <w:szCs w:val="24"/>
        </w:rPr>
      </w:pPr>
      <w:r>
        <w:rPr>
          <w:rFonts w:eastAsia="Times New Roman"/>
          <w:b/>
          <w:szCs w:val="24"/>
        </w:rPr>
        <w:lastRenderedPageBreak/>
        <w:t xml:space="preserve">ΝΙΚΟΛΑΟΣ ΔΕΝΔΙΑΣ: </w:t>
      </w:r>
      <w:r>
        <w:rPr>
          <w:rFonts w:eastAsia="Times New Roman"/>
          <w:szCs w:val="24"/>
        </w:rPr>
        <w:t>Κύριε Πρόεδρε, μου επιτρέπετε ένα λεπτό;</w:t>
      </w:r>
    </w:p>
    <w:p w14:paraId="52258482" w14:textId="77777777" w:rsidR="005D2FD3" w:rsidRDefault="00310839">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Ναι, σας επιτρέπω.</w:t>
      </w:r>
    </w:p>
    <w:p w14:paraId="52258483" w14:textId="77777777" w:rsidR="005D2FD3" w:rsidRDefault="00310839">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Κύριε Φίλη</w:t>
      </w:r>
      <w:r>
        <w:rPr>
          <w:rFonts w:eastAsia="Times New Roman"/>
          <w:szCs w:val="24"/>
        </w:rPr>
        <w:t xml:space="preserve">, πάντως να σας πω, μια και μου το λέτε, ότι στην Κέρκυρα την πρώτη μέρα του Πάσχα, το χάραμα, γίνεται η περιφορά των εικόνων της Αναστάσεως και τότε στην Παναγία των Ξένων κλείνει η πόρτα και </w:t>
      </w:r>
      <w:r>
        <w:rPr>
          <w:rFonts w:eastAsia="Times New Roman"/>
          <w:szCs w:val="24"/>
        </w:rPr>
        <w:t>κ</w:t>
      </w:r>
      <w:r>
        <w:rPr>
          <w:rFonts w:eastAsia="Times New Roman"/>
          <w:szCs w:val="24"/>
        </w:rPr>
        <w:t>τυπάει ο παπάς και λέει τρεις φορές το «άρατε πύλας» και την τ</w:t>
      </w:r>
      <w:r>
        <w:rPr>
          <w:rFonts w:eastAsia="Times New Roman"/>
          <w:szCs w:val="24"/>
        </w:rPr>
        <w:t>ρίτη σπρώχνει με την εικόνα της Ανάστασης και μπαίνει μέσα. Αυτό, βέβαια, είναι άλλο θέμα, αλλά εν πάση περιπτώσει, επειδή είχατε την καλοσύνη να συμμετάσχετε στη συζήτηση με τον κ. Καμμένο, το λέω για να καταλήξουμε σε έναν θρησκευτικό κοινό τόπο.</w:t>
      </w:r>
    </w:p>
    <w:p w14:paraId="52258484" w14:textId="77777777" w:rsidR="005D2FD3" w:rsidRDefault="00310839">
      <w:pPr>
        <w:spacing w:line="600" w:lineRule="auto"/>
        <w:ind w:firstLine="720"/>
        <w:jc w:val="center"/>
        <w:rPr>
          <w:rFonts w:eastAsia="Times New Roman"/>
          <w:szCs w:val="24"/>
        </w:rPr>
      </w:pPr>
      <w:r>
        <w:rPr>
          <w:rFonts w:eastAsia="Times New Roman" w:cs="Times New Roman"/>
          <w:szCs w:val="24"/>
        </w:rPr>
        <w:t>(Θόρυβο</w:t>
      </w:r>
      <w:r>
        <w:rPr>
          <w:rFonts w:eastAsia="Times New Roman" w:cs="Times New Roman"/>
          <w:szCs w:val="24"/>
        </w:rPr>
        <w:t>ς στην Αίθουσα)</w:t>
      </w:r>
    </w:p>
    <w:p w14:paraId="52258485" w14:textId="77777777" w:rsidR="005D2FD3" w:rsidRDefault="00310839">
      <w:pPr>
        <w:spacing w:line="600" w:lineRule="auto"/>
        <w:ind w:firstLine="720"/>
        <w:jc w:val="both"/>
        <w:rPr>
          <w:rFonts w:eastAsia="Times New Roman"/>
          <w:b/>
          <w:szCs w:val="24"/>
        </w:rPr>
      </w:pPr>
      <w:r>
        <w:rPr>
          <w:rFonts w:eastAsia="Times New Roman"/>
          <w:b/>
          <w:szCs w:val="24"/>
        </w:rPr>
        <w:t xml:space="preserve">ΠΡΟΕΔΡΟΣ (Νικόλαος Βούτσης): </w:t>
      </w:r>
      <w:r>
        <w:rPr>
          <w:rFonts w:eastAsia="Times New Roman"/>
          <w:szCs w:val="24"/>
        </w:rPr>
        <w:t>Κάντε ησυχία, σας παρακαλώ.</w:t>
      </w:r>
    </w:p>
    <w:p w14:paraId="52258486" w14:textId="77777777" w:rsidR="005D2FD3" w:rsidRDefault="00310839">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Πάμε τώρα στα ζητήματα αυτά που μας απασχολούν σήμερα. </w:t>
      </w:r>
    </w:p>
    <w:p w14:paraId="52258487" w14:textId="77777777" w:rsidR="005D2FD3" w:rsidRDefault="00310839">
      <w:pPr>
        <w:spacing w:line="600" w:lineRule="auto"/>
        <w:ind w:firstLine="720"/>
        <w:jc w:val="both"/>
        <w:rPr>
          <w:rFonts w:eastAsia="Times New Roman"/>
          <w:szCs w:val="24"/>
        </w:rPr>
      </w:pPr>
      <w:r>
        <w:rPr>
          <w:rFonts w:eastAsia="Times New Roman"/>
          <w:szCs w:val="24"/>
        </w:rPr>
        <w:t>Παρακολουθώντας την τοποθέτηση και την εισήγηση της Πλειοψηφίας, αλλά και των Υπουργών που μίλησαν μέχρι τώρα</w:t>
      </w:r>
      <w:r>
        <w:rPr>
          <w:rFonts w:eastAsia="Times New Roman"/>
          <w:szCs w:val="24"/>
        </w:rPr>
        <w:t xml:space="preserve"> </w:t>
      </w:r>
      <w:r>
        <w:rPr>
          <w:rFonts w:eastAsia="Times New Roman"/>
          <w:szCs w:val="24"/>
        </w:rPr>
        <w:lastRenderedPageBreak/>
        <w:t>αντιλαμβάνομαι ότι αισθάνεται η κυβερνητική πλειοψηφία ότι η υποβολή αυτή της πρότασης συνιστά μια ισχυρή θεσμική κίνηση, μια θεσμική κίνηση για την προάσπιση της διαφάνειας των θεσμών, την αποκατάσταση του κράτους δικαίου.</w:t>
      </w:r>
    </w:p>
    <w:p w14:paraId="52258488" w14:textId="77777777" w:rsidR="005D2FD3" w:rsidRDefault="00310839">
      <w:pPr>
        <w:spacing w:line="600" w:lineRule="auto"/>
        <w:ind w:firstLine="720"/>
        <w:jc w:val="both"/>
        <w:rPr>
          <w:rFonts w:eastAsia="Times New Roman"/>
          <w:b/>
          <w:szCs w:val="24"/>
        </w:rPr>
      </w:pPr>
      <w:r>
        <w:rPr>
          <w:rFonts w:eastAsia="Times New Roman"/>
          <w:szCs w:val="24"/>
        </w:rPr>
        <w:t>Κυρίες και κύριοι συνάδελφοι, ε</w:t>
      </w:r>
      <w:r>
        <w:rPr>
          <w:rFonts w:eastAsia="Times New Roman"/>
          <w:szCs w:val="24"/>
        </w:rPr>
        <w:t>μείς δηλώσαμε ευθέως ότι αυτή την πρόταση θα την ψηφίσουμε. Το ξεκαθαρίζουμε από την αρχή. Κατά συνέπεια δεν προσερχόμαστε σε αυτή</w:t>
      </w:r>
      <w:r>
        <w:rPr>
          <w:rFonts w:eastAsia="Times New Roman"/>
          <w:szCs w:val="24"/>
        </w:rPr>
        <w:t xml:space="preserve"> </w:t>
      </w:r>
      <w:r>
        <w:rPr>
          <w:rFonts w:eastAsia="Times New Roman"/>
          <w:szCs w:val="24"/>
        </w:rPr>
        <w:t>τη συζήτηση με διάθεση αντιπολίτευσης. Πρέπει, όμως, να σας πούμε μερικά πράγματα. Το πρώτο είναι η καθυστέρηση. Αυτές οι δικ</w:t>
      </w:r>
      <w:r>
        <w:rPr>
          <w:rFonts w:eastAsia="Times New Roman"/>
          <w:szCs w:val="24"/>
        </w:rPr>
        <w:t>ογραφίες βρίσκονται στη Βουλή κάπου από το καλοκαίρι του 2016. Θα πρέπει να μας εξηγηθεί, εφόσον δίνετε αυτή την τεράστια σπουδαιότητα -και πιθανότατα δικαίως- σε αυτή την υπόθεση, γιατί καθυστερήσαμε μέχρι σήμερα.</w:t>
      </w:r>
    </w:p>
    <w:p w14:paraId="52258489" w14:textId="77777777" w:rsidR="005D2FD3" w:rsidRDefault="00310839">
      <w:pPr>
        <w:spacing w:line="600" w:lineRule="auto"/>
        <w:ind w:firstLine="720"/>
        <w:jc w:val="both"/>
        <w:rPr>
          <w:rFonts w:eastAsia="Times New Roman"/>
          <w:b/>
          <w:szCs w:val="24"/>
        </w:rPr>
      </w:pPr>
      <w:r>
        <w:rPr>
          <w:rFonts w:eastAsia="Times New Roman"/>
          <w:b/>
          <w:szCs w:val="24"/>
        </w:rPr>
        <w:t>ΣΠΥΡΙΔΩ</w:t>
      </w:r>
      <w:r>
        <w:rPr>
          <w:rFonts w:eastAsia="Times New Roman"/>
          <w:b/>
          <w:szCs w:val="24"/>
        </w:rPr>
        <w:t>ΝΑΣ</w:t>
      </w:r>
      <w:r>
        <w:rPr>
          <w:rFonts w:eastAsia="Times New Roman"/>
          <w:b/>
          <w:szCs w:val="24"/>
        </w:rPr>
        <w:t xml:space="preserve"> ΛΑΠΠΑΣ: </w:t>
      </w:r>
      <w:r>
        <w:rPr>
          <w:rFonts w:eastAsia="Times New Roman"/>
          <w:szCs w:val="24"/>
        </w:rPr>
        <w:t>Από τον Νοέμβριο.</w:t>
      </w:r>
    </w:p>
    <w:p w14:paraId="5225848A" w14:textId="77777777" w:rsidR="005D2FD3" w:rsidRDefault="00310839">
      <w:pPr>
        <w:spacing w:line="600" w:lineRule="auto"/>
        <w:ind w:firstLine="720"/>
        <w:jc w:val="both"/>
        <w:rPr>
          <w:rFonts w:eastAsia="Times New Roman"/>
          <w:szCs w:val="24"/>
        </w:rPr>
      </w:pPr>
      <w:r>
        <w:rPr>
          <w:rFonts w:eastAsia="Times New Roman"/>
          <w:b/>
          <w:szCs w:val="24"/>
        </w:rPr>
        <w:t>ΝΙΚΟ</w:t>
      </w:r>
      <w:r>
        <w:rPr>
          <w:rFonts w:eastAsia="Times New Roman"/>
          <w:b/>
          <w:szCs w:val="24"/>
        </w:rPr>
        <w:t xml:space="preserve">ΛΑΟΣ ΔΕΝΔΙΑΣ: </w:t>
      </w:r>
      <w:r>
        <w:rPr>
          <w:rFonts w:eastAsia="Times New Roman"/>
          <w:szCs w:val="24"/>
        </w:rPr>
        <w:t>Θέλετε να πούμε από το φθινόπωρο; Το φθινόπωρο.</w:t>
      </w:r>
    </w:p>
    <w:p w14:paraId="5225848B" w14:textId="77777777" w:rsidR="005D2FD3" w:rsidRDefault="00310839">
      <w:pPr>
        <w:spacing w:line="600" w:lineRule="auto"/>
        <w:ind w:firstLine="720"/>
        <w:jc w:val="both"/>
        <w:rPr>
          <w:rFonts w:eastAsia="Times New Roman"/>
          <w:szCs w:val="24"/>
        </w:rPr>
      </w:pPr>
      <w:r>
        <w:rPr>
          <w:rFonts w:eastAsia="Times New Roman"/>
          <w:szCs w:val="24"/>
        </w:rPr>
        <w:t xml:space="preserve">Δεύτερον, και χειρότερο από την καθυστέρηση. Κύριε συνάδελφε, κύριε καθηγητά, εμένα μου έκανε εντύπωση ότι εσείς </w:t>
      </w:r>
      <w:r>
        <w:rPr>
          <w:rFonts w:eastAsia="Times New Roman"/>
          <w:szCs w:val="24"/>
        </w:rPr>
        <w:lastRenderedPageBreak/>
        <w:t>εισηγηθήκατε χωρίς να προβείτε σε παρατηρήσεις επί του κειμένου. Πρόκειται για τε</w:t>
      </w:r>
      <w:r>
        <w:rPr>
          <w:rFonts w:eastAsia="Times New Roman"/>
          <w:szCs w:val="24"/>
        </w:rPr>
        <w:t xml:space="preserve">ράστια προχειρότητα εδώ. Θα με συγχωρήσετε αν σας πω, διότι πάρα πολλοί συνάδελφοι εδώ το έχετε υπογράψει, ότι πρόκειται σχεδόν για γελοιοποίηση της νομικής επιστήμης. Αυτό είναι αυτό το κείμενο και θα σας εξηγήσω γιατί. </w:t>
      </w:r>
    </w:p>
    <w:p w14:paraId="5225848C" w14:textId="77777777" w:rsidR="005D2FD3" w:rsidRDefault="00310839">
      <w:pPr>
        <w:spacing w:line="600" w:lineRule="auto"/>
        <w:ind w:firstLine="720"/>
        <w:jc w:val="both"/>
        <w:rPr>
          <w:rFonts w:eastAsia="Times New Roman"/>
          <w:szCs w:val="24"/>
        </w:rPr>
      </w:pPr>
      <w:r>
        <w:rPr>
          <w:rFonts w:eastAsia="Times New Roman"/>
          <w:szCs w:val="24"/>
        </w:rPr>
        <w:t>Δεν θα σταθώ, κατ’ αρχάς, μόνο στη</w:t>
      </w:r>
      <w:r>
        <w:rPr>
          <w:rFonts w:eastAsia="Times New Roman"/>
          <w:szCs w:val="24"/>
        </w:rPr>
        <w:t xml:space="preserve">ν παρατήρηση του εισηγητή μας κ. Δαβάκη, ο οποίος ορθώς σας είπε ότι στο εισηγητικό σημείωμα, το οποίο υποτίθεται ότι διατυπώνει τις σκέψεις σας και τον συλλογισμό σας, αντί για </w:t>
      </w:r>
      <w:r>
        <w:rPr>
          <w:rFonts w:eastAsia="Times New Roman"/>
          <w:szCs w:val="24"/>
        </w:rPr>
        <w:t>«</w:t>
      </w:r>
      <w:r>
        <w:rPr>
          <w:rFonts w:eastAsia="Times New Roman"/>
          <w:szCs w:val="24"/>
        </w:rPr>
        <w:t>φρεγάτες</w:t>
      </w:r>
      <w:r>
        <w:rPr>
          <w:rFonts w:eastAsia="Times New Roman"/>
          <w:szCs w:val="24"/>
        </w:rPr>
        <w:t>»</w:t>
      </w:r>
      <w:r>
        <w:rPr>
          <w:rFonts w:eastAsia="Times New Roman"/>
          <w:szCs w:val="24"/>
        </w:rPr>
        <w:t xml:space="preserve"> αναφέρεστε σε </w:t>
      </w:r>
      <w:r>
        <w:rPr>
          <w:rFonts w:eastAsia="Times New Roman"/>
          <w:szCs w:val="24"/>
        </w:rPr>
        <w:t>«</w:t>
      </w:r>
      <w:r>
        <w:rPr>
          <w:rFonts w:eastAsia="Times New Roman"/>
          <w:szCs w:val="24"/>
        </w:rPr>
        <w:t>φράγματα</w:t>
      </w:r>
      <w:r>
        <w:rPr>
          <w:rFonts w:eastAsia="Times New Roman"/>
          <w:szCs w:val="24"/>
        </w:rPr>
        <w:t>»</w:t>
      </w:r>
      <w:r>
        <w:rPr>
          <w:rFonts w:eastAsia="Times New Roman"/>
          <w:szCs w:val="24"/>
        </w:rPr>
        <w:t>. Φαντάζομαι ότι στοιχειώδης έλεγχος θα μπο</w:t>
      </w:r>
      <w:r>
        <w:rPr>
          <w:rFonts w:eastAsia="Times New Roman"/>
          <w:szCs w:val="24"/>
        </w:rPr>
        <w:t>ρούσε να γίνει για να μην γελοιοποιείται και η Εθνική Αντιπροσωπεία, διότι αυτή η πρότασή σας θα αποτελέσει τμήμα δικογραφίας.</w:t>
      </w:r>
    </w:p>
    <w:p w14:paraId="5225848D" w14:textId="77777777" w:rsidR="005D2FD3" w:rsidRDefault="00310839">
      <w:pPr>
        <w:spacing w:line="600" w:lineRule="auto"/>
        <w:ind w:firstLine="720"/>
        <w:jc w:val="both"/>
        <w:rPr>
          <w:rFonts w:eastAsia="Times New Roman"/>
          <w:szCs w:val="24"/>
        </w:rPr>
      </w:pPr>
      <w:r>
        <w:rPr>
          <w:rFonts w:eastAsia="Times New Roman"/>
          <w:szCs w:val="24"/>
        </w:rPr>
        <w:t>Δεύτερον, πάμε στην ανάλυση μετά το εισηγητικό σας σημείωμα. Θα σας διαβάσω ένα παράδειγμα για να δείτε τι κάνετε. Πάμε στο σημεί</w:t>
      </w:r>
      <w:r>
        <w:rPr>
          <w:rFonts w:eastAsia="Times New Roman"/>
          <w:szCs w:val="24"/>
        </w:rPr>
        <w:t>ο 4 της πρότασής σας, σε μια από τις συμβάσεις που αφορά εδώ τις έξι φρεγάτες.</w:t>
      </w:r>
    </w:p>
    <w:p w14:paraId="5225848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Γράφετε: Σύναψη και υλοποίηση σύμβασης με ημερομηνία ενεργοποίησης τάδε, συμβατικό τίμημα τάδε, στον κύριο υποκατασκευαστή τάδε, με αντικείμενο εκσυγχρονισμό έξι φρεγατών </w:t>
      </w:r>
      <w:r>
        <w:rPr>
          <w:rFonts w:eastAsia="Times New Roman" w:cs="Times New Roman"/>
          <w:szCs w:val="24"/>
        </w:rPr>
        <w:lastRenderedPageBreak/>
        <w:t>κ.λπ.,</w:t>
      </w:r>
      <w:r>
        <w:rPr>
          <w:rFonts w:eastAsia="Times New Roman" w:cs="Times New Roman"/>
          <w:szCs w:val="24"/>
        </w:rPr>
        <w:t xml:space="preserve"> κ.λπ.. Απόφαση κατακύρωσης στην ΕΝΑΕ ως κύρια ανάδοχο και στην </w:t>
      </w:r>
      <w:r>
        <w:rPr>
          <w:rFonts w:eastAsia="Times New Roman" w:cs="Times New Roman"/>
          <w:szCs w:val="24"/>
          <w:lang w:val="en-US"/>
        </w:rPr>
        <w:t>TNNL</w:t>
      </w:r>
      <w:r>
        <w:rPr>
          <w:rFonts w:eastAsia="Times New Roman" w:cs="Times New Roman"/>
          <w:szCs w:val="24"/>
        </w:rPr>
        <w:t xml:space="preserve"> ως υποκατασκευαστή. </w:t>
      </w:r>
    </w:p>
    <w:p w14:paraId="5225848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Αυτό είναι το κείμενο. Και από κάτω γράφετε: «Ως εκ τούτου συντρέχουν ενδείξεις για τέλεση απιστίας κατά του </w:t>
      </w:r>
      <w:r>
        <w:rPr>
          <w:rFonts w:eastAsia="Times New Roman" w:cs="Times New Roman"/>
          <w:szCs w:val="24"/>
        </w:rPr>
        <w:t>δ</w:t>
      </w:r>
      <w:r>
        <w:rPr>
          <w:rFonts w:eastAsia="Times New Roman" w:cs="Times New Roman"/>
          <w:szCs w:val="24"/>
        </w:rPr>
        <w:t xml:space="preserve">ημοσίου». </w:t>
      </w:r>
    </w:p>
    <w:p w14:paraId="5225849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με συγχωρείτε, το έχετε ξαναδεί αυτό το πράγμα σε οποιοδήποτε έγγραφο έχει να κάνει με ποινική ή άλλη δικαιοσύνη ή στοιχειώδη ανθρώπινη σοβαρότητα; Για να καταλάβουμε δηλαδή. Αυτό ισχύει για όλες τις συμβάσεις, και τις έξι. </w:t>
      </w:r>
    </w:p>
    <w:p w14:paraId="5225849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Δηλαδή τι λέ</w:t>
      </w:r>
      <w:r>
        <w:rPr>
          <w:rFonts w:eastAsia="Times New Roman" w:cs="Times New Roman"/>
          <w:szCs w:val="24"/>
        </w:rPr>
        <w:t>τε; Λέτε κατ’ αρχάς την περιγραφή της σύμβασης και από κάτω γράφετε: «Ως εκ τούτου προκύπτουν ενδείξεις απιστίας». Αν αυτό το κείμενο αποτελούσε το εισαγωγικό κείμενο δίκης, ο κύριος κατηγορούμενος θα αποχωρούσε αθώος και καγχάζων.</w:t>
      </w:r>
    </w:p>
    <w:p w14:paraId="5225849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Αυτά τα πράγματα δεν είν</w:t>
      </w:r>
      <w:r>
        <w:rPr>
          <w:rFonts w:eastAsia="Times New Roman" w:cs="Times New Roman"/>
          <w:szCs w:val="24"/>
        </w:rPr>
        <w:t>αι πράγματα σοβαρά. Δεν υπάρχει καθόλου ούτε η στοιχειώδης περιγραφή της ανθρώπινης συμπεριφοράς</w:t>
      </w:r>
      <w:r>
        <w:rPr>
          <w:rFonts w:eastAsia="Times New Roman" w:cs="Times New Roman"/>
          <w:szCs w:val="24"/>
        </w:rPr>
        <w:t>,</w:t>
      </w:r>
      <w:r>
        <w:rPr>
          <w:rFonts w:eastAsia="Times New Roman" w:cs="Times New Roman"/>
          <w:szCs w:val="24"/>
        </w:rPr>
        <w:t xml:space="preserve"> η οποία καθιστά τον τότε Υπουργό υποκείμενο αυ</w:t>
      </w:r>
      <w:r>
        <w:rPr>
          <w:rFonts w:eastAsia="Times New Roman" w:cs="Times New Roman"/>
          <w:szCs w:val="24"/>
        </w:rPr>
        <w:lastRenderedPageBreak/>
        <w:t xml:space="preserve">τής της ποινικής διαδικασίας. Δεν υπάρχει ούτε καν προσδιορισμός της ελάττωσης της περιουσίας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είναι απαραίτητος για να τεκμηριώσετε την απιστία. Υπάρχει απλώς περιγραφή των ορίων του νόμου, χωρίς να εξηγούνται. Τι είναι αυτά τα πράγματα; Ειλικρινά σας λέω, κάποιος κακόβουλος θα έλεγε «μήπως θέλετε να απαλλάξετε τον κ. Παπαντωνίου και μετέρχεστε αυτ</w:t>
      </w:r>
      <w:r>
        <w:rPr>
          <w:rFonts w:eastAsia="Times New Roman" w:cs="Times New Roman"/>
          <w:szCs w:val="24"/>
        </w:rPr>
        <w:t xml:space="preserve">ές τις μεθόδους»; Θέλετε πραγματικά να γελοιοποιήσουμε το </w:t>
      </w:r>
      <w:r>
        <w:rPr>
          <w:rFonts w:eastAsia="Times New Roman" w:cs="Times New Roman"/>
          <w:szCs w:val="24"/>
        </w:rPr>
        <w:t>ε</w:t>
      </w:r>
      <w:r>
        <w:rPr>
          <w:rFonts w:eastAsia="Times New Roman" w:cs="Times New Roman"/>
          <w:szCs w:val="24"/>
        </w:rPr>
        <w:t xml:space="preserve">θνικό Κοινοβούλιο; Τι είναι αυτά που κάνετε; Πώς τα κάνετε έτσι; Δεν μπορούσαν να διατεθούν δύο-τρεις ώρες νομικής εργασίας για να παρουσιαστεί εδώ ένα στοιχειωδώς αξιοπρεπές κείμενο; </w:t>
      </w:r>
    </w:p>
    <w:p w14:paraId="52258493" w14:textId="77777777" w:rsidR="005D2FD3" w:rsidRDefault="00310839">
      <w:pPr>
        <w:spacing w:line="600" w:lineRule="auto"/>
        <w:ind w:firstLine="720"/>
        <w:jc w:val="both"/>
        <w:rPr>
          <w:rFonts w:eastAsia="Times New Roman" w:cs="Times New Roman"/>
          <w:szCs w:val="24"/>
        </w:rPr>
      </w:pPr>
      <w:r w:rsidRPr="001E0918">
        <w:rPr>
          <w:rFonts w:eastAsia="Times New Roman" w:cs="Times New Roman"/>
          <w:szCs w:val="24"/>
        </w:rPr>
        <w:t>Διότι, κυρίε</w:t>
      </w:r>
      <w:r w:rsidRPr="001E0918">
        <w:rPr>
          <w:rFonts w:eastAsia="Times New Roman" w:cs="Times New Roman"/>
          <w:szCs w:val="24"/>
        </w:rPr>
        <w:t xml:space="preserve">ς και κύριοι συνάδελφοι, θέλω να είμαστε συνεννοημένοι και σε αυτά νομίζω πως μπορούμε να συμφωνήσουμε απολύτως, ότι για να υπάρχει «ξέπλυμα» -χρησιμοποιώ την αγοραία έκφραση- δηλαδή νομιμοποίηση χρημάτων από παράνομη δραστηριότητα το οποίο δεν έχει </w:t>
      </w:r>
      <w:r>
        <w:rPr>
          <w:rFonts w:eastAsia="Times New Roman" w:cs="Times New Roman"/>
          <w:szCs w:val="24"/>
        </w:rPr>
        <w:t>παραγρ</w:t>
      </w:r>
      <w:r>
        <w:rPr>
          <w:rFonts w:eastAsia="Times New Roman" w:cs="Times New Roman"/>
          <w:szCs w:val="24"/>
        </w:rPr>
        <w:t>αφεί, θα πρέπει να υπάρχει βασικό αδίκημα. Εδώ είναι απιστία, διότι δεν απεδείχθη δωροδοκία και δεν απεδείχθη δωροδοκία</w:t>
      </w:r>
      <w:r>
        <w:rPr>
          <w:rFonts w:eastAsia="Times New Roman" w:cs="Times New Roman"/>
          <w:szCs w:val="24"/>
        </w:rPr>
        <w:t>,</w:t>
      </w:r>
      <w:r>
        <w:rPr>
          <w:rFonts w:eastAsia="Times New Roman" w:cs="Times New Roman"/>
          <w:szCs w:val="24"/>
        </w:rPr>
        <w:t xml:space="preserve"> διότι δεν βρέθηκαν λογαριασμοί. Αν δεν τεκμηριωθεί η απιστία, το παρακολουθηματικό αδίκημα από τον ν.3691/2008 δεν μπορεί να σταθεί. </w:t>
      </w:r>
      <w:r>
        <w:rPr>
          <w:rFonts w:eastAsia="Times New Roman" w:cs="Times New Roman"/>
          <w:szCs w:val="24"/>
        </w:rPr>
        <w:lastRenderedPageBreak/>
        <w:t>Κα</w:t>
      </w:r>
      <w:r>
        <w:rPr>
          <w:rFonts w:eastAsia="Times New Roman" w:cs="Times New Roman"/>
          <w:szCs w:val="24"/>
        </w:rPr>
        <w:t>τά συνέπεια είμαστε υποχρεωμένοι να τεκμηριώσουμε την απιστία. Έτσι θα τεκμηριώσουμε την απιστία; Με αυτόν τον τρόπο; Ή θα γίνουμε για άλλη μια φορά περίγελος της ελληνικής κοινωνίας και θα μας λένε ότι συγκαλύπτουμε; Διότι κανείς δεν θα πιστέψει ότι είμασ</w:t>
      </w:r>
      <w:r>
        <w:rPr>
          <w:rFonts w:eastAsia="Times New Roman" w:cs="Times New Roman"/>
          <w:szCs w:val="24"/>
        </w:rPr>
        <w:t xml:space="preserve">τε τόσο ανίκανοι, ότι είμαστε τόσο πρόχειροι, ότι είμαστε τόσο αδιάφοροι, ότι είμαστε τόσο επιπόλαιοι. </w:t>
      </w:r>
    </w:p>
    <w:p w14:paraId="5225849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νομικό κομμάτι εδώ που έχει κριθεί, έχει κριθεί κατ’ αρχάς από το </w:t>
      </w:r>
      <w:r>
        <w:rPr>
          <w:rFonts w:eastAsia="Times New Roman" w:cs="Times New Roman"/>
          <w:szCs w:val="24"/>
        </w:rPr>
        <w:t>β</w:t>
      </w:r>
      <w:r>
        <w:rPr>
          <w:rFonts w:eastAsia="Times New Roman" w:cs="Times New Roman"/>
          <w:szCs w:val="24"/>
        </w:rPr>
        <w:t>ούλευμα 1 του 2011 του Δικαστικού Συμβουλίου που προ</w:t>
      </w:r>
      <w:r>
        <w:rPr>
          <w:rFonts w:eastAsia="Times New Roman" w:cs="Times New Roman"/>
          <w:szCs w:val="24"/>
        </w:rPr>
        <w:t>βλέπει το άρθρο 86 του Συντάγματος σε συνδυασμό με το βούλευμα 545 του 2013 του Συμβουλίου Εφετών. Αυτά τα δύο αφορούν την υπόθεση Τσοχατζόπουλου. Έπρεπε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απλώς να ακολουθηθεί με σοβαρότητα η πεπατημένη. Και τα στοιχεία υπάρχουν. Υπάρχουν στα έγγρα</w:t>
      </w:r>
      <w:r>
        <w:rPr>
          <w:rFonts w:eastAsia="Times New Roman" w:cs="Times New Roman"/>
          <w:szCs w:val="24"/>
        </w:rPr>
        <w:t xml:space="preserve">φα που έστειλε η Εισαγγελεύς Εγκλημάτων Διαφθοράς, κ. Ράικου. </w:t>
      </w:r>
    </w:p>
    <w:p w14:paraId="5225849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Κύριε Υπουργέ της Δικαιοσύνης</w:t>
      </w:r>
      <w:r>
        <w:rPr>
          <w:rFonts w:eastAsia="Times New Roman" w:cs="Times New Roman"/>
          <w:szCs w:val="24"/>
        </w:rPr>
        <w:t>,</w:t>
      </w:r>
      <w:r>
        <w:rPr>
          <w:rFonts w:eastAsia="Times New Roman" w:cs="Times New Roman"/>
          <w:szCs w:val="24"/>
        </w:rPr>
        <w:t xml:space="preserve"> για το θέμα της κ. Ράικου πρέπει να μας πείτε μερικά πράγματα. Έχω στα χέρια μου την αντίδραση, την ανακοίνωση της Ένωσης Δικαστών και Εισαγγελέων, την οποία καταθέτω στα Πρακτικά. </w:t>
      </w:r>
    </w:p>
    <w:p w14:paraId="5225849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Νικόλαος Δένδιας καταθέτει για τα Πρακτικ</w:t>
      </w:r>
      <w:r>
        <w:rPr>
          <w:rFonts w:eastAsia="Times New Roman" w:cs="Times New Roman"/>
          <w:szCs w:val="24"/>
        </w:rPr>
        <w:t xml:space="preserve">ά την προαναφερθείσα ανακοίνωση,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225849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Την ξέρετε. Απλώς πρέπει να μας πείτε τι συμβαίνει. Εμείς λειτουργούμε θεσμικά. Δεν θέλουμε να διατυπώσουμε άποψη π</w:t>
      </w:r>
      <w:r>
        <w:rPr>
          <w:rFonts w:eastAsia="Times New Roman" w:cs="Times New Roman"/>
          <w:szCs w:val="24"/>
        </w:rPr>
        <w:t xml:space="preserve">ριν σας ακούσουμε. Όμως θέλουμε να σας ακούσουμε. </w:t>
      </w:r>
    </w:p>
    <w:p w14:paraId="5225849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Επίσης υπάρχουν στοιχεία στο παραπεμπτικό </w:t>
      </w:r>
      <w:r>
        <w:rPr>
          <w:rFonts w:eastAsia="Times New Roman" w:cs="Times New Roman"/>
          <w:szCs w:val="24"/>
        </w:rPr>
        <w:t>β</w:t>
      </w:r>
      <w:r>
        <w:rPr>
          <w:rFonts w:eastAsia="Times New Roman" w:cs="Times New Roman"/>
          <w:szCs w:val="24"/>
        </w:rPr>
        <w:t>ούλευμα του Συμβουλίου Εφετών Αθηνών</w:t>
      </w:r>
      <w:r>
        <w:rPr>
          <w:rFonts w:eastAsia="Times New Roman" w:cs="Times New Roman"/>
          <w:szCs w:val="24"/>
        </w:rPr>
        <w:t>,</w:t>
      </w:r>
      <w:r>
        <w:rPr>
          <w:rFonts w:eastAsia="Times New Roman" w:cs="Times New Roman"/>
          <w:szCs w:val="24"/>
        </w:rPr>
        <w:t xml:space="preserve"> που υπάρχουν επίσης στον φάκελο, δηλαδή η απαλλαγή των υποκατασκευαστών από την υποχρέωση προμήθειας υλικών, η μείωση των πι</w:t>
      </w:r>
      <w:r>
        <w:rPr>
          <w:rFonts w:eastAsia="Times New Roman" w:cs="Times New Roman"/>
          <w:szCs w:val="24"/>
        </w:rPr>
        <w:t>στ</w:t>
      </w:r>
      <w:r>
        <w:rPr>
          <w:rFonts w:eastAsia="Times New Roman" w:cs="Times New Roman"/>
          <w:szCs w:val="24"/>
        </w:rPr>
        <w:t>ω</w:t>
      </w:r>
      <w:r>
        <w:rPr>
          <w:rFonts w:eastAsia="Times New Roman" w:cs="Times New Roman"/>
          <w:szCs w:val="24"/>
        </w:rPr>
        <w:t>τικών υποχρεώσεων, η μη αναπροσαρμογή των πιστωτικών υποχρεώσεων, η μείωση κάλυψης ποσοστού προγραμμάτων υποκατασκευής στη δικογραφία των φρεγατών, οι ασάφειες κ.λπ.</w:t>
      </w:r>
      <w:r>
        <w:rPr>
          <w:rFonts w:eastAsia="Times New Roman" w:cs="Times New Roman"/>
          <w:szCs w:val="24"/>
        </w:rPr>
        <w:t>.</w:t>
      </w:r>
      <w:r>
        <w:rPr>
          <w:rFonts w:eastAsia="Times New Roman" w:cs="Times New Roman"/>
          <w:szCs w:val="24"/>
        </w:rPr>
        <w:t xml:space="preserve"> Όλα αυτά, κυρίες και κύριοι συνάδελφοι, δεν υπάρχουν μέσα σε αυτή την πρότασή σας. </w:t>
      </w:r>
    </w:p>
    <w:p w14:paraId="5225849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Γε</w:t>
      </w:r>
      <w:r>
        <w:rPr>
          <w:rFonts w:eastAsia="Times New Roman" w:cs="Times New Roman"/>
          <w:szCs w:val="24"/>
        </w:rPr>
        <w:t>νική μας θέση, γενική θέση της Νέας Δημοκρατίας είναι η εξής: Θεωρούμε ότι κάθε προσπάθεια διερεύνησης μιας γκρίζας ζώνης</w:t>
      </w:r>
      <w:r>
        <w:rPr>
          <w:rFonts w:eastAsia="Times New Roman" w:cs="Times New Roman"/>
          <w:szCs w:val="24"/>
        </w:rPr>
        <w:t>,</w:t>
      </w:r>
      <w:r>
        <w:rPr>
          <w:rFonts w:eastAsia="Times New Roman" w:cs="Times New Roman"/>
          <w:szCs w:val="24"/>
        </w:rPr>
        <w:t xml:space="preserve"> είναι απαραίτητο να γίνεται. Έχουμε, όμως, την υπό</w:t>
      </w:r>
      <w:r>
        <w:rPr>
          <w:rFonts w:eastAsia="Times New Roman" w:cs="Times New Roman"/>
          <w:szCs w:val="24"/>
        </w:rPr>
        <w:lastRenderedPageBreak/>
        <w:t>νοια και σας το λέμε ξεκάθαρα, κυρίες και κύριοι της Πλειοψηφίας, ότι εδώ εσείς δεν</w:t>
      </w:r>
      <w:r>
        <w:rPr>
          <w:rFonts w:eastAsia="Times New Roman" w:cs="Times New Roman"/>
          <w:szCs w:val="24"/>
        </w:rPr>
        <w:t xml:space="preserve"> επιδιώκετε κατ’ ανάγκη αυτό. Σε αυτό οδηγούν κατ’ αρχάς οι συλλογισμοί που σας είπα προηγουμένως, η μεγάλη καθυστέρηση και η απίστευτη προχειρότητα. </w:t>
      </w:r>
    </w:p>
    <w:p w14:paraId="5225849A" w14:textId="77777777" w:rsidR="005D2FD3" w:rsidRDefault="00310839">
      <w:pPr>
        <w:spacing w:line="600" w:lineRule="auto"/>
        <w:ind w:firstLine="720"/>
        <w:jc w:val="both"/>
        <w:rPr>
          <w:rFonts w:eastAsia="Times New Roman"/>
          <w:szCs w:val="24"/>
        </w:rPr>
      </w:pPr>
      <w:r>
        <w:rPr>
          <w:rFonts w:eastAsia="Times New Roman"/>
          <w:szCs w:val="24"/>
        </w:rPr>
        <w:t xml:space="preserve">Είναι προφανές ότι αυτή εδώ η πρόταση γράφτηκε επί του γονάτου της επικαιρότητας κι όχι επί της θεσμικής </w:t>
      </w:r>
      <w:r>
        <w:rPr>
          <w:rFonts w:eastAsia="Times New Roman"/>
          <w:szCs w:val="24"/>
        </w:rPr>
        <w:t>ανάγκης εξυγίανσης του πολιτικού σκηνικού. Εάν δε συνδυάσουμε με αυτό και την έσχατη προσπάθεια συμμετοχής σε συμβολισμούς της Αριστεράς, δηλαδή σε προσπάθεια συσπείρωσης ενός ευρύτερου ακροατηρίου, από το ελάχιστο το οποίο έχει απομείνει αυτή τη στιγμή κα</w:t>
      </w:r>
      <w:r>
        <w:rPr>
          <w:rFonts w:eastAsia="Times New Roman"/>
          <w:szCs w:val="24"/>
        </w:rPr>
        <w:t xml:space="preserve">ι στηρίζει την Κυβέρνηση ΣΥΡΙΖΑ-ΑΝΕΛ, τότε οι υποψίες μας νομίζω ότι, μάλλον, θα είναι βάσιμες. </w:t>
      </w:r>
    </w:p>
    <w:p w14:paraId="5225849B" w14:textId="77777777" w:rsidR="005D2FD3" w:rsidRDefault="00310839">
      <w:pPr>
        <w:spacing w:line="600" w:lineRule="auto"/>
        <w:ind w:firstLine="720"/>
        <w:jc w:val="both"/>
        <w:rPr>
          <w:rFonts w:eastAsia="Times New Roman"/>
          <w:szCs w:val="24"/>
        </w:rPr>
      </w:pPr>
      <w:r>
        <w:rPr>
          <w:rFonts w:eastAsia="Times New Roman"/>
          <w:szCs w:val="24"/>
        </w:rPr>
        <w:t>Εάν, όμως, εν πάση περιπτώσει δεν συμβαίνει αυτό, εάν πραγματικά πρόκειται για θεσμική ευαισθησία, τότε, κυρίες και κύριοι συνάδελφοι, προκύπτ</w:t>
      </w:r>
      <w:r>
        <w:rPr>
          <w:rFonts w:eastAsia="Times New Roman"/>
          <w:szCs w:val="24"/>
        </w:rPr>
        <w:t>ει</w:t>
      </w:r>
      <w:r>
        <w:rPr>
          <w:rFonts w:eastAsia="Times New Roman"/>
          <w:szCs w:val="24"/>
        </w:rPr>
        <w:t xml:space="preserve"> σειρά ερωτημάτων. </w:t>
      </w:r>
    </w:p>
    <w:p w14:paraId="5225849C" w14:textId="77777777" w:rsidR="005D2FD3" w:rsidRDefault="00310839">
      <w:pPr>
        <w:spacing w:line="600" w:lineRule="auto"/>
        <w:ind w:firstLine="720"/>
        <w:jc w:val="both"/>
        <w:rPr>
          <w:rFonts w:eastAsia="Times New Roman"/>
          <w:szCs w:val="24"/>
        </w:rPr>
      </w:pPr>
      <w:r>
        <w:rPr>
          <w:rFonts w:eastAsia="Times New Roman"/>
          <w:szCs w:val="24"/>
        </w:rPr>
        <w:t xml:space="preserve">Το πρώτο ερώτημα αφορά την </w:t>
      </w:r>
      <w:r>
        <w:rPr>
          <w:rFonts w:eastAsia="Times New Roman"/>
          <w:szCs w:val="24"/>
        </w:rPr>
        <w:t>ε</w:t>
      </w:r>
      <w:r>
        <w:rPr>
          <w:rFonts w:eastAsia="Times New Roman"/>
          <w:szCs w:val="24"/>
        </w:rPr>
        <w:t xml:space="preserve">ξεταστική για την </w:t>
      </w:r>
      <w:r>
        <w:rPr>
          <w:rFonts w:eastAsia="Times New Roman"/>
          <w:szCs w:val="24"/>
        </w:rPr>
        <w:t>ο</w:t>
      </w:r>
      <w:r>
        <w:rPr>
          <w:rFonts w:eastAsia="Times New Roman"/>
          <w:szCs w:val="24"/>
        </w:rPr>
        <w:t xml:space="preserve">ικονομία. Είχαμε ζητήσει </w:t>
      </w:r>
      <w:r>
        <w:rPr>
          <w:rFonts w:eastAsia="Times New Roman"/>
          <w:szCs w:val="24"/>
        </w:rPr>
        <w:t>ε</w:t>
      </w:r>
      <w:r>
        <w:rPr>
          <w:rFonts w:eastAsia="Times New Roman"/>
          <w:szCs w:val="24"/>
        </w:rPr>
        <w:t xml:space="preserve">ξεταστική για την οικονομία το 2015. Τότε ο κύριος Πρωθυπουργός δεν είχε έρθει στη Βουλή για να τοποθετηθεί επί του θέματος και η κυβερνητική πλειοψηφία απέρριψε </w:t>
      </w:r>
      <w:r>
        <w:rPr>
          <w:rFonts w:eastAsia="Times New Roman"/>
          <w:szCs w:val="24"/>
        </w:rPr>
        <w:lastRenderedPageBreak/>
        <w:t>τ</w:t>
      </w:r>
      <w:r>
        <w:rPr>
          <w:rFonts w:eastAsia="Times New Roman"/>
          <w:szCs w:val="24"/>
        </w:rPr>
        <w:t>ην πρότασή μας. Η πρότασή μας αυτή υπάρχει πάντοτε και κάποια στιγμή είναι βέβαιο ότι με τη δική μας κυβερνητική πλειοψηφία θα εκπληρωθεί. Θα ήταν, όμως, δείγμα δική σας θεσμικής ευαισθησίας να συναινούσατε τώρα, για να μπορέσουμε να διερευνήσουμε τα όσα έ</w:t>
      </w:r>
      <w:r>
        <w:rPr>
          <w:rFonts w:eastAsia="Times New Roman"/>
          <w:szCs w:val="24"/>
        </w:rPr>
        <w:t xml:space="preserve">χουν συμβεί τους τελευταίους είκοσι τέσσερις, είκοσι έξι, είκοσι επτά μήνες στη χώρα.  </w:t>
      </w:r>
    </w:p>
    <w:p w14:paraId="5225849D" w14:textId="77777777" w:rsidR="005D2FD3" w:rsidRDefault="00310839">
      <w:pPr>
        <w:spacing w:line="600" w:lineRule="auto"/>
        <w:ind w:firstLine="720"/>
        <w:jc w:val="both"/>
        <w:rPr>
          <w:rFonts w:eastAsia="Times New Roman"/>
          <w:szCs w:val="24"/>
        </w:rPr>
      </w:pPr>
      <w:r>
        <w:rPr>
          <w:rFonts w:eastAsia="Times New Roman"/>
          <w:szCs w:val="24"/>
        </w:rPr>
        <w:t>Το δεύτερο</w:t>
      </w:r>
      <w:r>
        <w:rPr>
          <w:rFonts w:eastAsia="Times New Roman"/>
          <w:szCs w:val="24"/>
        </w:rPr>
        <w:t>,</w:t>
      </w:r>
      <w:r>
        <w:rPr>
          <w:rFonts w:eastAsia="Times New Roman"/>
          <w:szCs w:val="24"/>
        </w:rPr>
        <w:t xml:space="preserve"> έχει να κάνει με την υπόθεση τη χθεσινή, προχθεσινή, τις ποινικές διώξεις για τις προσλήψεις στο ΚΕΕΛΠΝΟ σε βαθμό κακουργήματος. Κυρίες και κύριοι συνάδελφο</w:t>
      </w:r>
      <w:r>
        <w:rPr>
          <w:rFonts w:eastAsia="Times New Roman"/>
          <w:szCs w:val="24"/>
        </w:rPr>
        <w:t>ι, εκεί είναι φανερό ότι το θέμα πρέπει να διερευνηθεί ως προς τις ευθύνες του Αναπληρωτή Υπουργού, του κ. Πολάκη. Ο ίδιος αυτοβούλως επαινετέα αν θέλετε, σηκώθηκε και είπε «εγώ είμαι που έδωσα τις εντολές». Στη νομική επιστήμη αυτό, ξέρετε, ονομάζεται ηθι</w:t>
      </w:r>
      <w:r>
        <w:rPr>
          <w:rFonts w:eastAsia="Times New Roman"/>
          <w:szCs w:val="24"/>
        </w:rPr>
        <w:t>κή αυτουργία</w:t>
      </w:r>
      <w:r>
        <w:rPr>
          <w:rFonts w:eastAsia="Times New Roman"/>
          <w:szCs w:val="24"/>
        </w:rPr>
        <w:t>,</w:t>
      </w:r>
      <w:r>
        <w:rPr>
          <w:rFonts w:eastAsia="Times New Roman"/>
          <w:szCs w:val="24"/>
        </w:rPr>
        <w:t xml:space="preserve"> σε κάτι για το οποίο η </w:t>
      </w:r>
      <w:r>
        <w:rPr>
          <w:rFonts w:eastAsia="Times New Roman"/>
          <w:szCs w:val="24"/>
        </w:rPr>
        <w:t>δ</w:t>
      </w:r>
      <w:r>
        <w:rPr>
          <w:rFonts w:eastAsia="Times New Roman"/>
          <w:szCs w:val="24"/>
        </w:rPr>
        <w:t>ικαιοσύνη έχει παραπέμψει για κακούργημα.</w:t>
      </w:r>
    </w:p>
    <w:p w14:paraId="5225849E" w14:textId="77777777" w:rsidR="005D2FD3" w:rsidRDefault="00310839">
      <w:pPr>
        <w:spacing w:line="600" w:lineRule="auto"/>
        <w:ind w:firstLine="720"/>
        <w:jc w:val="both"/>
        <w:rPr>
          <w:rFonts w:eastAsia="Times New Roman"/>
          <w:szCs w:val="24"/>
        </w:rPr>
      </w:pPr>
      <w:r>
        <w:rPr>
          <w:rFonts w:eastAsia="Times New Roman"/>
          <w:szCs w:val="24"/>
        </w:rPr>
        <w:t>Έχουμε, λοιπόν, ομολογία ηθικού αυτουργού για κακούργημα. Τι περιμένετε, κυρίες και κύριοι συνάδελφοι; Θα μου πείτε να καταθέσουμε εμείς πρόταση. Θα σας πω γιατί δεν θα καταθέσ</w:t>
      </w:r>
      <w:r>
        <w:rPr>
          <w:rFonts w:eastAsia="Times New Roman"/>
          <w:szCs w:val="24"/>
        </w:rPr>
        <w:t xml:space="preserve">ουμε εμείς ακόμη. Γιατί αν καταθέσουμε εμείς και την απορρίψετε εσείς, στην πραγματικότητα οδηγούμαστε σε απαλλαγή. </w:t>
      </w:r>
      <w:r>
        <w:rPr>
          <w:rFonts w:eastAsia="Times New Roman"/>
          <w:szCs w:val="24"/>
        </w:rPr>
        <w:lastRenderedPageBreak/>
        <w:t xml:space="preserve">Άρα δικό σας θεσμικό καθήκον είναι να παραπέμψετε στην </w:t>
      </w:r>
      <w:r>
        <w:rPr>
          <w:rFonts w:eastAsia="Times New Roman"/>
          <w:szCs w:val="24"/>
        </w:rPr>
        <w:t>ε</w:t>
      </w:r>
      <w:r>
        <w:rPr>
          <w:rFonts w:eastAsia="Times New Roman"/>
          <w:szCs w:val="24"/>
        </w:rPr>
        <w:t xml:space="preserve">ιδική </w:t>
      </w:r>
      <w:r>
        <w:rPr>
          <w:rFonts w:eastAsia="Times New Roman"/>
          <w:szCs w:val="24"/>
        </w:rPr>
        <w:t>ε</w:t>
      </w:r>
      <w:r>
        <w:rPr>
          <w:rFonts w:eastAsia="Times New Roman"/>
          <w:szCs w:val="24"/>
        </w:rPr>
        <w:t>πιτροπή, όμοια με αυτή που σήμερα θα δημιουργήσουμε, τον Υπουργό κ. Πολάκη. Κ</w:t>
      </w:r>
      <w:r>
        <w:rPr>
          <w:rFonts w:eastAsia="Times New Roman"/>
          <w:szCs w:val="24"/>
        </w:rPr>
        <w:t xml:space="preserve">αι εφόσον υπάρχει και η ομολογία –και είμαι βέβαιος ότι θα επαναλάβει την ομολογία του ενώπιον της </w:t>
      </w:r>
      <w:r>
        <w:rPr>
          <w:rFonts w:eastAsia="Times New Roman"/>
          <w:szCs w:val="24"/>
        </w:rPr>
        <w:t>ε</w:t>
      </w:r>
      <w:r>
        <w:rPr>
          <w:rFonts w:eastAsia="Times New Roman"/>
          <w:szCs w:val="24"/>
        </w:rPr>
        <w:t xml:space="preserve">πιτροπής- η δουλειά μας θα είναι και ιδιαίτερα εύκολη. </w:t>
      </w:r>
    </w:p>
    <w:p w14:paraId="5225849F" w14:textId="77777777" w:rsidR="005D2FD3" w:rsidRDefault="00310839">
      <w:pPr>
        <w:spacing w:line="600" w:lineRule="auto"/>
        <w:ind w:firstLine="720"/>
        <w:jc w:val="both"/>
        <w:rPr>
          <w:rFonts w:eastAsia="Times New Roman"/>
          <w:szCs w:val="24"/>
        </w:rPr>
      </w:pPr>
      <w:r>
        <w:rPr>
          <w:rFonts w:eastAsia="Times New Roman"/>
          <w:szCs w:val="24"/>
        </w:rPr>
        <w:t>Κυρίες και κύριοι συνάδελφοι, το τελευταίο που θα ήθελα να ξεκαθαρίσουμε εδώ, θα μου επιτρέψετε να σ</w:t>
      </w:r>
      <w:r>
        <w:rPr>
          <w:rFonts w:eastAsia="Times New Roman"/>
          <w:szCs w:val="24"/>
        </w:rPr>
        <w:t xml:space="preserve">ας πω ειλικρινά, γνωριζόμαστε πια δύο-δυόμισι χρόνια, είναι αυτό το παραμύθι το δικό σας περί της «δικής σας διαφάνειας» και της «δικής μας ενοχής». </w:t>
      </w:r>
    </w:p>
    <w:p w14:paraId="522584A0" w14:textId="77777777" w:rsidR="005D2FD3" w:rsidRDefault="00310839">
      <w:pPr>
        <w:spacing w:line="600" w:lineRule="auto"/>
        <w:ind w:firstLine="720"/>
        <w:jc w:val="both"/>
        <w:rPr>
          <w:rFonts w:eastAsia="Times New Roman"/>
          <w:szCs w:val="24"/>
        </w:rPr>
      </w:pPr>
      <w:r>
        <w:rPr>
          <w:rFonts w:eastAsia="Times New Roman"/>
          <w:szCs w:val="24"/>
        </w:rPr>
        <w:t>Κυρίες και κύριοι συνάδελφοι, ο κοινοβουλευτικός μανδύας τον οποίο φοράτε πια είναι βαρύς. Θέλετε να σας α</w:t>
      </w:r>
      <w:r>
        <w:rPr>
          <w:rFonts w:eastAsia="Times New Roman"/>
          <w:szCs w:val="24"/>
        </w:rPr>
        <w:t xml:space="preserve">παριθμήσω μερικά βάρη τα οποία κουβαλάτε και τα οποία θα κουβαλάτε και τα οποία αίρουν πλήρως τον ισχυρισμό σας; </w:t>
      </w:r>
    </w:p>
    <w:p w14:paraId="522584A1" w14:textId="77777777" w:rsidR="005D2FD3" w:rsidRDefault="00310839">
      <w:pPr>
        <w:spacing w:line="600" w:lineRule="auto"/>
        <w:ind w:firstLine="720"/>
        <w:jc w:val="both"/>
        <w:rPr>
          <w:rFonts w:eastAsia="Times New Roman"/>
          <w:szCs w:val="24"/>
        </w:rPr>
      </w:pPr>
      <w:r>
        <w:rPr>
          <w:rFonts w:eastAsia="Times New Roman"/>
          <w:szCs w:val="24"/>
        </w:rPr>
        <w:t xml:space="preserve">Καταργήσατε ή δεν καταργήσατε εσείς τον θεσμό του Εθνικού Συντονιστή για την καταπολέμηση της </w:t>
      </w:r>
      <w:r>
        <w:rPr>
          <w:rFonts w:eastAsia="Times New Roman"/>
          <w:szCs w:val="24"/>
        </w:rPr>
        <w:t>δ</w:t>
      </w:r>
      <w:r>
        <w:rPr>
          <w:rFonts w:eastAsia="Times New Roman"/>
          <w:szCs w:val="24"/>
        </w:rPr>
        <w:t xml:space="preserve">ιαφθοράς; Ήταν ο ν.4320/2015, αν θέλετε να σας </w:t>
      </w:r>
      <w:r>
        <w:rPr>
          <w:rFonts w:eastAsia="Times New Roman"/>
          <w:szCs w:val="24"/>
        </w:rPr>
        <w:t>πω και με ποιο νομοθέτημα.</w:t>
      </w:r>
    </w:p>
    <w:p w14:paraId="522584A2" w14:textId="77777777" w:rsidR="005D2FD3" w:rsidRDefault="00310839">
      <w:pPr>
        <w:spacing w:line="600" w:lineRule="auto"/>
        <w:ind w:firstLine="720"/>
        <w:jc w:val="both"/>
        <w:rPr>
          <w:rFonts w:eastAsia="Times New Roman"/>
          <w:szCs w:val="24"/>
        </w:rPr>
      </w:pPr>
      <w:r>
        <w:rPr>
          <w:rFonts w:eastAsia="Times New Roman"/>
          <w:szCs w:val="24"/>
        </w:rPr>
        <w:lastRenderedPageBreak/>
        <w:t>Καρατομήσατε</w:t>
      </w:r>
      <w:r>
        <w:rPr>
          <w:rFonts w:eastAsia="Times New Roman"/>
          <w:szCs w:val="24"/>
        </w:rPr>
        <w:t xml:space="preserve">, </w:t>
      </w:r>
      <w:r>
        <w:rPr>
          <w:rFonts w:eastAsia="Times New Roman"/>
          <w:szCs w:val="24"/>
        </w:rPr>
        <w:t>εσείς που επικαλείστε τη διαφάνεια</w:t>
      </w:r>
      <w:r>
        <w:rPr>
          <w:rFonts w:eastAsia="Times New Roman"/>
          <w:szCs w:val="24"/>
        </w:rPr>
        <w:t>,</w:t>
      </w:r>
      <w:r>
        <w:rPr>
          <w:rFonts w:eastAsia="Times New Roman"/>
          <w:szCs w:val="24"/>
        </w:rPr>
        <w:t xml:space="preserve"> ή δεν καρατομήσατε σε μια νύχτα τις </w:t>
      </w:r>
      <w:r>
        <w:rPr>
          <w:rFonts w:eastAsia="Times New Roman"/>
          <w:szCs w:val="24"/>
        </w:rPr>
        <w:t>α</w:t>
      </w:r>
      <w:r>
        <w:rPr>
          <w:rFonts w:eastAsia="Times New Roman"/>
          <w:szCs w:val="24"/>
        </w:rPr>
        <w:t xml:space="preserve">νεξάρτητες </w:t>
      </w:r>
      <w:r>
        <w:rPr>
          <w:rFonts w:eastAsia="Times New Roman"/>
          <w:szCs w:val="24"/>
        </w:rPr>
        <w:t>δ</w:t>
      </w:r>
      <w:r>
        <w:rPr>
          <w:rFonts w:eastAsia="Times New Roman"/>
          <w:szCs w:val="24"/>
        </w:rPr>
        <w:t xml:space="preserve">ιοικητικές </w:t>
      </w:r>
      <w:r>
        <w:rPr>
          <w:rFonts w:eastAsia="Times New Roman"/>
          <w:szCs w:val="24"/>
        </w:rPr>
        <w:t>α</w:t>
      </w:r>
      <w:r>
        <w:rPr>
          <w:rFonts w:eastAsia="Times New Roman"/>
          <w:szCs w:val="24"/>
        </w:rPr>
        <w:t xml:space="preserve">ρχές, όταν θεσπίζατε με νόμο την αυτοδίκαιη αποχώρηση των μελών </w:t>
      </w:r>
      <w:r>
        <w:rPr>
          <w:rFonts w:eastAsia="Times New Roman"/>
          <w:szCs w:val="24"/>
        </w:rPr>
        <w:t>τους,</w:t>
      </w:r>
      <w:r>
        <w:rPr>
          <w:rFonts w:eastAsia="Times New Roman"/>
          <w:szCs w:val="24"/>
        </w:rPr>
        <w:t xml:space="preserve"> πριν λήξει η θητεία τους; Εσείς οι ίδιοι το κάνα</w:t>
      </w:r>
      <w:r>
        <w:rPr>
          <w:rFonts w:eastAsia="Times New Roman"/>
          <w:szCs w:val="24"/>
        </w:rPr>
        <w:t xml:space="preserve">τε με εκπρόθεσμη τροπολογία, κρυμμένη μάλιστα σε </w:t>
      </w:r>
      <w:r>
        <w:rPr>
          <w:rFonts w:eastAsia="Times New Roman"/>
          <w:szCs w:val="24"/>
        </w:rPr>
        <w:t>κ</w:t>
      </w:r>
      <w:r>
        <w:rPr>
          <w:rFonts w:eastAsia="Times New Roman"/>
          <w:szCs w:val="24"/>
        </w:rPr>
        <w:t xml:space="preserve">ύρωση διεθνούς σύμβασης με την Λευκορωσία, αν αγαπάτε. </w:t>
      </w:r>
    </w:p>
    <w:p w14:paraId="522584A3" w14:textId="77777777" w:rsidR="005D2FD3" w:rsidRDefault="00310839">
      <w:pPr>
        <w:spacing w:line="600" w:lineRule="auto"/>
        <w:ind w:firstLine="720"/>
        <w:jc w:val="both"/>
        <w:rPr>
          <w:rFonts w:eastAsia="Times New Roman"/>
          <w:szCs w:val="24"/>
        </w:rPr>
      </w:pPr>
      <w:r>
        <w:rPr>
          <w:rFonts w:eastAsia="Times New Roman"/>
          <w:szCs w:val="24"/>
        </w:rPr>
        <w:t>Υφαρπάξατε ή δεν υφαρπάξατε τις αρμοδιότητες του ΕΣΡ, όπως προβλέπεται από το άρθρο 15 του Συντάγματος και στο οποίο καταλήξατε, βεβαίως, στη γνωστή υ</w:t>
      </w:r>
      <w:r>
        <w:rPr>
          <w:rFonts w:eastAsia="Times New Roman"/>
          <w:szCs w:val="24"/>
        </w:rPr>
        <w:t xml:space="preserve">πόθεση του Συμβουλίου της Επικρατείας; </w:t>
      </w:r>
    </w:p>
    <w:p w14:paraId="522584A4" w14:textId="77777777" w:rsidR="005D2FD3" w:rsidRDefault="00310839">
      <w:pPr>
        <w:spacing w:line="600" w:lineRule="auto"/>
        <w:ind w:firstLine="720"/>
        <w:jc w:val="center"/>
        <w:rPr>
          <w:rFonts w:eastAsia="Times New Roman"/>
          <w:szCs w:val="24"/>
        </w:rPr>
      </w:pPr>
      <w:r>
        <w:rPr>
          <w:rFonts w:eastAsia="Times New Roman"/>
          <w:szCs w:val="24"/>
        </w:rPr>
        <w:t>(Θόρυβος από την πτέρυγα του ΣΥΡΙΖΑ)</w:t>
      </w:r>
    </w:p>
    <w:p w14:paraId="522584A5" w14:textId="77777777" w:rsidR="005D2FD3" w:rsidRDefault="00310839">
      <w:pPr>
        <w:spacing w:line="600" w:lineRule="auto"/>
        <w:ind w:firstLine="720"/>
        <w:jc w:val="both"/>
        <w:rPr>
          <w:rFonts w:eastAsia="Times New Roman"/>
          <w:szCs w:val="24"/>
        </w:rPr>
      </w:pPr>
      <w:r>
        <w:rPr>
          <w:rFonts w:eastAsia="Times New Roman"/>
          <w:szCs w:val="24"/>
        </w:rPr>
        <w:t xml:space="preserve">Θέλετε να πάμε λίγο παρακάτω; </w:t>
      </w:r>
    </w:p>
    <w:p w14:paraId="522584A6" w14:textId="77777777" w:rsidR="005D2FD3" w:rsidRDefault="00310839">
      <w:pPr>
        <w:spacing w:line="600" w:lineRule="auto"/>
        <w:ind w:firstLine="720"/>
        <w:jc w:val="both"/>
        <w:rPr>
          <w:rFonts w:eastAsia="Times New Roman"/>
          <w:szCs w:val="24"/>
        </w:rPr>
      </w:pPr>
      <w:r>
        <w:rPr>
          <w:rFonts w:eastAsia="Times New Roman"/>
          <w:szCs w:val="24"/>
        </w:rPr>
        <w:t>Εξαλείψατε ή δεν εξαλείψατε το αξιόποινο όλων των εγκλημάτων που στοιχειοθετούνται με παραβάσεις της νομοθεσίας περί ελεύθερου ανταγωνισμού -αναφέρο</w:t>
      </w:r>
      <w:r>
        <w:rPr>
          <w:rFonts w:eastAsia="Times New Roman"/>
          <w:szCs w:val="24"/>
        </w:rPr>
        <w:t xml:space="preserve">μαι, δηλαδή, στο καρτέλ των εργολάβων- με το άρθρο 106 του ν.4389/2016; Το θυμάστε αυτό; Θυμάστε τι είναι; Θυμάστε όταν ψηφίσατε ότι όλοι οι εργολάβοι ανεξαρτήτως του τι έχουν πράξει, δεν τιμωρούνται </w:t>
      </w:r>
      <w:r>
        <w:rPr>
          <w:rFonts w:eastAsia="Times New Roman"/>
          <w:szCs w:val="24"/>
        </w:rPr>
        <w:lastRenderedPageBreak/>
        <w:t>ποινικά; Αυτή η διάταξη ήταν υπέρ της διαφάνειας, κυρίες</w:t>
      </w:r>
      <w:r>
        <w:rPr>
          <w:rFonts w:eastAsia="Times New Roman"/>
          <w:szCs w:val="24"/>
        </w:rPr>
        <w:t xml:space="preserve"> και κύριοι συνάδελφοι, και δεν το καταλάβαμε εμείς οι υπόλοιποι; </w:t>
      </w:r>
    </w:p>
    <w:p w14:paraId="522584A7" w14:textId="77777777" w:rsidR="005D2FD3" w:rsidRDefault="00310839">
      <w:pPr>
        <w:spacing w:line="600" w:lineRule="auto"/>
        <w:ind w:firstLine="720"/>
        <w:jc w:val="both"/>
        <w:rPr>
          <w:rFonts w:eastAsia="Times New Roman"/>
          <w:szCs w:val="24"/>
        </w:rPr>
      </w:pPr>
      <w:r>
        <w:rPr>
          <w:rFonts w:eastAsia="Times New Roman"/>
          <w:szCs w:val="24"/>
        </w:rPr>
        <w:t>Καταργήσατε ή δεν καταργήσατε τα αυτοτελή φορολογικά πρόστιμα για τη μη έκδοση ή την ανακριβή έκδοση αποδείξεων με τον ν.</w:t>
      </w:r>
      <w:r>
        <w:rPr>
          <w:rFonts w:eastAsia="Times New Roman"/>
          <w:szCs w:val="24"/>
        </w:rPr>
        <w:t>4</w:t>
      </w:r>
      <w:r>
        <w:rPr>
          <w:rFonts w:eastAsia="Times New Roman"/>
          <w:szCs w:val="24"/>
        </w:rPr>
        <w:t>3</w:t>
      </w:r>
      <w:r>
        <w:rPr>
          <w:rFonts w:eastAsia="Times New Roman"/>
          <w:szCs w:val="24"/>
        </w:rPr>
        <w:t>3</w:t>
      </w:r>
      <w:r>
        <w:rPr>
          <w:rFonts w:eastAsia="Times New Roman"/>
          <w:szCs w:val="24"/>
        </w:rPr>
        <w:t xml:space="preserve">7/2015 </w:t>
      </w:r>
      <w:r>
        <w:rPr>
          <w:rFonts w:eastAsia="Times New Roman"/>
          <w:szCs w:val="24"/>
        </w:rPr>
        <w:t xml:space="preserve">διάταξη, </w:t>
      </w:r>
      <w:r>
        <w:rPr>
          <w:rFonts w:eastAsia="Times New Roman"/>
          <w:szCs w:val="24"/>
        </w:rPr>
        <w:t>την οποία μετά αναγκαστήκατε, υπό το κράτος του γ</w:t>
      </w:r>
      <w:r>
        <w:rPr>
          <w:rFonts w:eastAsia="Times New Roman"/>
          <w:szCs w:val="24"/>
        </w:rPr>
        <w:t>ενικού διασυρμού, να επανακαταργήσετε;</w:t>
      </w:r>
    </w:p>
    <w:p w14:paraId="522584A8" w14:textId="77777777" w:rsidR="005D2FD3" w:rsidRDefault="00310839">
      <w:pPr>
        <w:spacing w:line="600" w:lineRule="auto"/>
        <w:ind w:firstLine="720"/>
        <w:jc w:val="both"/>
        <w:rPr>
          <w:rFonts w:eastAsia="Times New Roman"/>
          <w:szCs w:val="24"/>
        </w:rPr>
      </w:pPr>
      <w:r>
        <w:rPr>
          <w:rFonts w:eastAsia="Times New Roman"/>
          <w:szCs w:val="24"/>
        </w:rPr>
        <w:t xml:space="preserve">Θεσπίσατε ή δεν θεσπίσατε κατά παρέκκλιση κάθε διάταξης σωρεία διατάξεων για τη σύναψη δημοσίων συμβάσεων χωρίς καν δημοσίευση προκήρυξης; Ναι ή όχι, κύριοι συνάδελφοι; </w:t>
      </w:r>
    </w:p>
    <w:p w14:paraId="522584A9" w14:textId="77777777" w:rsidR="005D2FD3" w:rsidRDefault="00310839">
      <w:pPr>
        <w:spacing w:line="600" w:lineRule="auto"/>
        <w:ind w:firstLine="720"/>
        <w:jc w:val="both"/>
        <w:rPr>
          <w:rFonts w:eastAsia="Times New Roman"/>
          <w:szCs w:val="24"/>
        </w:rPr>
      </w:pPr>
      <w:r>
        <w:rPr>
          <w:rFonts w:eastAsia="Times New Roman"/>
          <w:szCs w:val="24"/>
        </w:rPr>
        <w:t>Θεσπίσατε ή δεν θεσπίσατε ειδικό λογαριασμό εκτ</w:t>
      </w:r>
      <w:r>
        <w:rPr>
          <w:rFonts w:eastAsia="Times New Roman"/>
          <w:szCs w:val="24"/>
        </w:rPr>
        <w:t>ός δημοσίου λογιστικού,θεωρητικά για την αρωγή προσφύγων και στην πραγματικότητα την πηγή όλων των δεινών και όλων των φημών γύρω από το μεταναστευτικό;</w:t>
      </w:r>
    </w:p>
    <w:p w14:paraId="522584AA" w14:textId="77777777" w:rsidR="005D2FD3" w:rsidRDefault="00310839">
      <w:pPr>
        <w:spacing w:line="600" w:lineRule="auto"/>
        <w:ind w:firstLine="720"/>
        <w:jc w:val="both"/>
        <w:rPr>
          <w:rFonts w:eastAsia="Times New Roman"/>
          <w:szCs w:val="24"/>
        </w:rPr>
      </w:pPr>
      <w:r>
        <w:rPr>
          <w:rFonts w:eastAsia="Times New Roman"/>
          <w:szCs w:val="24"/>
        </w:rPr>
        <w:t>Ψηφίσατε ή δεν ψηφίσατε απαλλαγές από τον ειδικό φόρο κατανάλωσης με βουλευτική τροπολογία σε κύρωση</w:t>
      </w:r>
      <w:r>
        <w:rPr>
          <w:rFonts w:eastAsia="Times New Roman"/>
          <w:szCs w:val="24"/>
        </w:rPr>
        <w:t>,</w:t>
      </w:r>
      <w:r>
        <w:rPr>
          <w:rFonts w:eastAsia="Times New Roman"/>
          <w:szCs w:val="24"/>
        </w:rPr>
        <w:t xml:space="preserve"> α</w:t>
      </w:r>
      <w:r>
        <w:rPr>
          <w:rFonts w:eastAsia="Times New Roman"/>
          <w:szCs w:val="24"/>
        </w:rPr>
        <w:t>ν αγαπάτε</w:t>
      </w:r>
      <w:r>
        <w:rPr>
          <w:rFonts w:eastAsia="Times New Roman"/>
          <w:szCs w:val="24"/>
        </w:rPr>
        <w:t>,</w:t>
      </w:r>
      <w:r>
        <w:rPr>
          <w:rFonts w:eastAsia="Times New Roman"/>
          <w:szCs w:val="24"/>
        </w:rPr>
        <w:t xml:space="preserve"> διεθνούς συνθήκης με τη Νέα Ζηλανδία; Φαίνεται ότι στις διεθνείς συμβάσεις έχετε μια αγάπη να βάζετε ένα παρακολούθημα.</w:t>
      </w:r>
    </w:p>
    <w:p w14:paraId="522584AB" w14:textId="77777777" w:rsidR="005D2FD3" w:rsidRDefault="00310839">
      <w:pPr>
        <w:spacing w:line="600" w:lineRule="auto"/>
        <w:ind w:firstLine="720"/>
        <w:jc w:val="both"/>
        <w:rPr>
          <w:rFonts w:eastAsia="Times New Roman"/>
          <w:szCs w:val="24"/>
        </w:rPr>
      </w:pPr>
      <w:r>
        <w:rPr>
          <w:rFonts w:eastAsia="Times New Roman"/>
          <w:szCs w:val="24"/>
        </w:rPr>
        <w:lastRenderedPageBreak/>
        <w:t>Θυμάστε την άφεση αμαρτιών από τους καταλογισμούς σε πανεπιστημιακούς; Ή μήπως δεν σας λέει τίποτα το άρθρο 68 του ν.4386/201</w:t>
      </w:r>
      <w:r>
        <w:rPr>
          <w:rFonts w:eastAsia="Times New Roman"/>
          <w:szCs w:val="24"/>
        </w:rPr>
        <w:t xml:space="preserve">6; Δεν σας θυμίζουν κάτι; Προχωρήσατε ή δεν προχωρήσατε σε κατά παρέκκλιση νομιμοποίηση και εκκαθάριση δαπανών προγραμματικών συμβάσεων του Υπουργείου Εργασίας; </w:t>
      </w:r>
    </w:p>
    <w:p w14:paraId="522584AC" w14:textId="77777777" w:rsidR="005D2FD3" w:rsidRDefault="00310839">
      <w:pPr>
        <w:spacing w:line="600" w:lineRule="auto"/>
        <w:ind w:firstLine="720"/>
        <w:jc w:val="both"/>
        <w:rPr>
          <w:rFonts w:eastAsia="Times New Roman"/>
          <w:szCs w:val="24"/>
        </w:rPr>
      </w:pPr>
      <w:r>
        <w:rPr>
          <w:rFonts w:eastAsia="Times New Roman"/>
          <w:szCs w:val="24"/>
        </w:rPr>
        <w:t>Παρά το άρθρο 103 του Συντάγματος παρατείνατε ή δεν παρατείνατε συμβάσεις ορισμένου χρόνου και</w:t>
      </w:r>
      <w:r>
        <w:rPr>
          <w:rFonts w:eastAsia="Times New Roman"/>
          <w:szCs w:val="24"/>
        </w:rPr>
        <w:t xml:space="preserve"> νομιμοποιήσατε τις σχετικές δαπάνες; Ναι ή όχι;</w:t>
      </w:r>
    </w:p>
    <w:p w14:paraId="522584AD" w14:textId="77777777" w:rsidR="005D2FD3" w:rsidRDefault="00310839">
      <w:pPr>
        <w:spacing w:line="600" w:lineRule="auto"/>
        <w:ind w:firstLine="720"/>
        <w:jc w:val="both"/>
        <w:rPr>
          <w:rFonts w:eastAsia="Times New Roman"/>
          <w:szCs w:val="24"/>
        </w:rPr>
      </w:pPr>
      <w:r>
        <w:rPr>
          <w:rFonts w:eastAsia="Times New Roman"/>
          <w:szCs w:val="24"/>
        </w:rPr>
        <w:t>Και το χειρότερο</w:t>
      </w:r>
      <w:r>
        <w:rPr>
          <w:rFonts w:eastAsia="Times New Roman"/>
          <w:szCs w:val="24"/>
        </w:rPr>
        <w:t>,</w:t>
      </w:r>
      <w:r>
        <w:rPr>
          <w:rFonts w:eastAsia="Times New Roman"/>
          <w:szCs w:val="24"/>
        </w:rPr>
        <w:t xml:space="preserve"> και εάν μου επιτρέπετε να πω και το φαιδρότερο</w:t>
      </w:r>
      <w:r>
        <w:rPr>
          <w:rFonts w:eastAsia="Times New Roman"/>
          <w:szCs w:val="24"/>
        </w:rPr>
        <w:t xml:space="preserve">, </w:t>
      </w:r>
      <w:r>
        <w:rPr>
          <w:rFonts w:eastAsia="Times New Roman"/>
          <w:szCs w:val="24"/>
        </w:rPr>
        <w:t xml:space="preserve">έχετε ψηφίσει ή δεν έχετε ψηφίσει ειδική ρύθμιση απαλλαγής από τον ειδικό φόρο ακίνητης περιουσίας 15% στις </w:t>
      </w:r>
      <w:r>
        <w:rPr>
          <w:rFonts w:eastAsia="Times New Roman"/>
          <w:szCs w:val="24"/>
          <w:lang w:val="en-US"/>
        </w:rPr>
        <w:t>offshore</w:t>
      </w:r>
      <w:r>
        <w:rPr>
          <w:rFonts w:eastAsia="Times New Roman"/>
          <w:szCs w:val="24"/>
        </w:rPr>
        <w:t xml:space="preserve"> εταιρείες με το άρθρο102 του ν.4446/2016; </w:t>
      </w:r>
    </w:p>
    <w:p w14:paraId="522584AE" w14:textId="77777777" w:rsidR="005D2FD3" w:rsidRDefault="00310839">
      <w:pPr>
        <w:spacing w:line="600" w:lineRule="auto"/>
        <w:ind w:firstLine="720"/>
        <w:jc w:val="both"/>
        <w:rPr>
          <w:rFonts w:eastAsia="Times New Roman"/>
          <w:szCs w:val="24"/>
        </w:rPr>
      </w:pPr>
      <w:r>
        <w:rPr>
          <w:rFonts w:eastAsia="Times New Roman"/>
          <w:szCs w:val="24"/>
        </w:rPr>
        <w:t xml:space="preserve">Κυρίες και κύριοι συνάδελφοι, έχω στη διάθεσή σας έναν κατάλογο </w:t>
      </w:r>
      <w:r>
        <w:rPr>
          <w:rFonts w:eastAsia="Times New Roman"/>
          <w:szCs w:val="24"/>
        </w:rPr>
        <w:t>πεντακοσίων τριάντα τεσσάρων</w:t>
      </w:r>
      <w:r>
        <w:rPr>
          <w:rFonts w:eastAsia="Times New Roman"/>
          <w:szCs w:val="24"/>
        </w:rPr>
        <w:t xml:space="preserve"> τροπολογιών σας. Καμμία απ’ αυτές δεν αντέχει την κριτική του φωτός της ημέρας. Κατά συνέπεια η θεσμική σας παρουσία πά</w:t>
      </w:r>
      <w:r>
        <w:rPr>
          <w:rFonts w:eastAsia="Times New Roman"/>
          <w:szCs w:val="24"/>
        </w:rPr>
        <w:t xml:space="preserve">σχει. Είναι απεριόριστα βεβαρημένη. Εμείς θα ψηφίσουμε, κυρίες και κύριοι συνάδελφοι, τη σύσταση αυτής της </w:t>
      </w:r>
      <w:r>
        <w:rPr>
          <w:rFonts w:eastAsia="Times New Roman"/>
          <w:szCs w:val="24"/>
        </w:rPr>
        <w:t>ε</w:t>
      </w:r>
      <w:r>
        <w:rPr>
          <w:rFonts w:eastAsia="Times New Roman"/>
          <w:szCs w:val="24"/>
        </w:rPr>
        <w:t xml:space="preserve">ιδικής </w:t>
      </w:r>
      <w:r>
        <w:rPr>
          <w:rFonts w:eastAsia="Times New Roman"/>
          <w:szCs w:val="24"/>
        </w:rPr>
        <w:t>κ</w:t>
      </w:r>
      <w:r>
        <w:rPr>
          <w:rFonts w:eastAsia="Times New Roman"/>
          <w:szCs w:val="24"/>
        </w:rPr>
        <w:t xml:space="preserve">οινοβουλευτικής </w:t>
      </w:r>
      <w:r>
        <w:rPr>
          <w:rFonts w:eastAsia="Times New Roman"/>
          <w:szCs w:val="24"/>
        </w:rPr>
        <w:t>ε</w:t>
      </w:r>
      <w:r>
        <w:rPr>
          <w:rFonts w:eastAsia="Times New Roman"/>
          <w:szCs w:val="24"/>
        </w:rPr>
        <w:t>πιτροπής.</w:t>
      </w:r>
    </w:p>
    <w:p w14:paraId="522584AF" w14:textId="77777777" w:rsidR="005D2FD3" w:rsidRDefault="00310839">
      <w:pPr>
        <w:spacing w:line="600" w:lineRule="auto"/>
        <w:ind w:firstLine="720"/>
        <w:jc w:val="both"/>
        <w:rPr>
          <w:rFonts w:eastAsia="Times New Roman"/>
          <w:szCs w:val="24"/>
        </w:rPr>
      </w:pPr>
      <w:r>
        <w:rPr>
          <w:rFonts w:eastAsia="Times New Roman"/>
          <w:szCs w:val="24"/>
        </w:rPr>
        <w:lastRenderedPageBreak/>
        <w:t>Στο ευρύτερο, όμως, θέμα της διαφάνειας για τη χώρα</w:t>
      </w:r>
      <w:r>
        <w:rPr>
          <w:rFonts w:eastAsia="Times New Roman"/>
          <w:szCs w:val="24"/>
        </w:rPr>
        <w:t xml:space="preserve"> αυτό το οποίο πρέπει να συμβεί –και είναι το μόνο το οποίο μπορεί να δώσει λύση- είναι η αποχώρηση σας και η αποκατάσταση ενός θεσμικού πλαισίου δικαιοσύνης, διαφάνειας και κυρίως σοβαρότητας.</w:t>
      </w:r>
    </w:p>
    <w:p w14:paraId="522584B0" w14:textId="77777777" w:rsidR="005D2FD3" w:rsidRDefault="00310839">
      <w:pPr>
        <w:spacing w:line="600" w:lineRule="auto"/>
        <w:ind w:firstLine="720"/>
        <w:jc w:val="both"/>
        <w:rPr>
          <w:rFonts w:eastAsia="Times New Roman"/>
          <w:szCs w:val="24"/>
        </w:rPr>
      </w:pPr>
      <w:r>
        <w:rPr>
          <w:rFonts w:eastAsia="Times New Roman"/>
          <w:szCs w:val="24"/>
        </w:rPr>
        <w:t>Σας ευχαριστώ πολύ.</w:t>
      </w:r>
    </w:p>
    <w:p w14:paraId="522584B1"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w:t>
      </w:r>
      <w:r>
        <w:rPr>
          <w:rFonts w:eastAsia="Times New Roman" w:cs="Times New Roman"/>
          <w:szCs w:val="24"/>
        </w:rPr>
        <w:t>ημοκρατίας)</w:t>
      </w:r>
    </w:p>
    <w:p w14:paraId="522584B2" w14:textId="77777777" w:rsidR="005D2FD3" w:rsidRDefault="00310839">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Τον λόγο έχει ο κ. Πολάκης, επειδή ζητήθηκε η παραπομπή του. Και παρακαλώ πολύ να μην υπάρξουν απόνερα από την τοποθέτηση.</w:t>
      </w:r>
    </w:p>
    <w:p w14:paraId="522584B3" w14:textId="77777777" w:rsidR="005D2FD3" w:rsidRDefault="00310839">
      <w:pPr>
        <w:spacing w:line="600" w:lineRule="auto"/>
        <w:ind w:firstLine="720"/>
        <w:jc w:val="both"/>
        <w:rPr>
          <w:rFonts w:eastAsia="Times New Roman"/>
          <w:szCs w:val="24"/>
        </w:rPr>
      </w:pPr>
      <w:r>
        <w:rPr>
          <w:rFonts w:eastAsia="Times New Roman"/>
          <w:szCs w:val="24"/>
        </w:rPr>
        <w:t>Ορίστε, κύριε Υπουργέ, έχετε τον λόγο.</w:t>
      </w:r>
    </w:p>
    <w:p w14:paraId="522584B4" w14:textId="77777777" w:rsidR="005D2FD3" w:rsidRDefault="00310839">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Ευχαρισ</w:t>
      </w:r>
      <w:r>
        <w:rPr>
          <w:rFonts w:eastAsia="Times New Roman"/>
          <w:szCs w:val="24"/>
        </w:rPr>
        <w:t>τώ, πάρα πολύ, κύριε Πρόεδρε.</w:t>
      </w:r>
    </w:p>
    <w:p w14:paraId="522584B5" w14:textId="77777777" w:rsidR="005D2FD3" w:rsidRDefault="00310839">
      <w:pPr>
        <w:spacing w:line="600" w:lineRule="auto"/>
        <w:ind w:firstLine="720"/>
        <w:jc w:val="both"/>
        <w:rPr>
          <w:rFonts w:eastAsia="Times New Roman"/>
          <w:szCs w:val="24"/>
        </w:rPr>
      </w:pPr>
      <w:r>
        <w:rPr>
          <w:rFonts w:eastAsia="Times New Roman"/>
          <w:szCs w:val="24"/>
        </w:rPr>
        <w:t>Δεν ξέρω εάν θα υπάρξουν απόνερα. Πάντως παλιρροιακά κύματα και τσουνάμι απ’ αυτά που έρχονται</w:t>
      </w:r>
      <w:r>
        <w:rPr>
          <w:rFonts w:eastAsia="Times New Roman"/>
          <w:szCs w:val="24"/>
        </w:rPr>
        <w:t>,</w:t>
      </w:r>
      <w:r>
        <w:rPr>
          <w:rFonts w:eastAsia="Times New Roman"/>
          <w:szCs w:val="24"/>
        </w:rPr>
        <w:t xml:space="preserve"> θα υπάρξουν σίγουρα.</w:t>
      </w:r>
    </w:p>
    <w:p w14:paraId="522584B6" w14:textId="77777777" w:rsidR="005D2FD3" w:rsidRDefault="00310839">
      <w:pPr>
        <w:spacing w:line="600" w:lineRule="auto"/>
        <w:ind w:firstLine="720"/>
        <w:jc w:val="both"/>
        <w:rPr>
          <w:rFonts w:eastAsia="Times New Roman"/>
          <w:szCs w:val="24"/>
        </w:rPr>
      </w:pPr>
      <w:r>
        <w:rPr>
          <w:rFonts w:eastAsia="Times New Roman"/>
          <w:szCs w:val="24"/>
        </w:rPr>
        <w:lastRenderedPageBreak/>
        <w:t>Προσέξτε, λοιπόν, τι έχει γίνει. Προκηρύξαμε τον διαγωνισμό</w:t>
      </w:r>
      <w:r>
        <w:rPr>
          <w:rFonts w:eastAsia="Times New Roman"/>
          <w:szCs w:val="24"/>
        </w:rPr>
        <w:t>,</w:t>
      </w:r>
      <w:r>
        <w:rPr>
          <w:rFonts w:eastAsia="Times New Roman"/>
          <w:szCs w:val="24"/>
        </w:rPr>
        <w:t xml:space="preserve"> τα λέω πολύ γρήγορα</w:t>
      </w:r>
      <w:r>
        <w:rPr>
          <w:rFonts w:eastAsia="Times New Roman"/>
          <w:szCs w:val="24"/>
        </w:rPr>
        <w:t>,</w:t>
      </w:r>
      <w:r>
        <w:rPr>
          <w:rFonts w:eastAsia="Times New Roman"/>
          <w:szCs w:val="24"/>
        </w:rPr>
        <w:t xml:space="preserve"> για την κάλυψη των κενών κρ</w:t>
      </w:r>
      <w:r>
        <w:rPr>
          <w:rFonts w:eastAsia="Times New Roman"/>
          <w:szCs w:val="24"/>
        </w:rPr>
        <w:t>εβατιών εντατικής θεραπείας πέρυσι τον Μάιο με χρηματοδότηση από το ΚΕΕΛΠΝΟ για εκατό γιατρούς και τετρακόσιες νοσηλεύτριες. Κατατέθηκαν διακόσιες αιτήσεις γιατρών. Μάθαμε ότι κατά τη διάρκεια της επεξεργασίας των αιτήσεων ακολουθούνταν το παλιό σύστημα απ</w:t>
      </w:r>
      <w:r>
        <w:rPr>
          <w:rFonts w:eastAsia="Times New Roman"/>
          <w:szCs w:val="24"/>
        </w:rPr>
        <w:t>ό τον παραμηχανισμό</w:t>
      </w:r>
      <w:r>
        <w:rPr>
          <w:rFonts w:eastAsia="Times New Roman"/>
          <w:szCs w:val="24"/>
        </w:rPr>
        <w:t>,</w:t>
      </w:r>
      <w:r>
        <w:rPr>
          <w:rFonts w:eastAsia="Times New Roman"/>
          <w:szCs w:val="24"/>
        </w:rPr>
        <w:t xml:space="preserve"> που συνέχιζε να εμφιλοχωρεί μέσα στο ΚΕΕΛΠΝΟ. Δηλαδή να κάνει μοριοδότηση με βάση τα μπιλιετάκια που είχε μάθει αυτός ο μηχανισμός να του στέλνουν στο παρελθόν.</w:t>
      </w:r>
    </w:p>
    <w:p w14:paraId="522584B7" w14:textId="77777777" w:rsidR="005D2FD3" w:rsidRDefault="00310839">
      <w:pPr>
        <w:spacing w:line="600" w:lineRule="auto"/>
        <w:ind w:firstLine="720"/>
        <w:jc w:val="both"/>
        <w:rPr>
          <w:rFonts w:eastAsia="Times New Roman"/>
          <w:szCs w:val="24"/>
        </w:rPr>
      </w:pPr>
      <w:r>
        <w:rPr>
          <w:rFonts w:eastAsia="Times New Roman"/>
          <w:szCs w:val="24"/>
        </w:rPr>
        <w:t>Είχαμε ηθική, νομική και πολιτική υποχρέωση</w:t>
      </w:r>
      <w:r>
        <w:rPr>
          <w:rFonts w:eastAsia="Times New Roman"/>
          <w:szCs w:val="24"/>
        </w:rPr>
        <w:t>,</w:t>
      </w:r>
      <w:r>
        <w:rPr>
          <w:rFonts w:eastAsia="Times New Roman"/>
          <w:szCs w:val="24"/>
        </w:rPr>
        <w:t xml:space="preserve"> να ελέγξουμε εάν ισχύουν αυτέ</w:t>
      </w:r>
      <w:r>
        <w:rPr>
          <w:rFonts w:eastAsia="Times New Roman"/>
          <w:szCs w:val="24"/>
        </w:rPr>
        <w:t>ς οι καταγγελίες. Δώσαμε εντολή</w:t>
      </w:r>
      <w:r>
        <w:rPr>
          <w:rFonts w:eastAsia="Times New Roman"/>
          <w:szCs w:val="24"/>
        </w:rPr>
        <w:t>,</w:t>
      </w:r>
      <w:r>
        <w:rPr>
          <w:rFonts w:eastAsia="Times New Roman"/>
          <w:szCs w:val="24"/>
        </w:rPr>
        <w:t xml:space="preserve"> ναι εμείς το είπαμε και είναι τιμή μας και καμάρι μας που το κάναμε</w:t>
      </w:r>
      <w:r>
        <w:rPr>
          <w:rFonts w:eastAsia="Times New Roman"/>
          <w:szCs w:val="24"/>
        </w:rPr>
        <w:t>,</w:t>
      </w:r>
      <w:r>
        <w:rPr>
          <w:rFonts w:eastAsia="Times New Roman"/>
          <w:szCs w:val="24"/>
        </w:rPr>
        <w:t xml:space="preserve"> στη διοίκηση του ΚΕΕΛΠΝΟ να μας αποστείλει τους φακέλους και την κατάταξη που είχανε κάνει</w:t>
      </w:r>
      <w:r>
        <w:rPr>
          <w:rFonts w:eastAsia="Times New Roman"/>
          <w:szCs w:val="24"/>
        </w:rPr>
        <w:t>,</w:t>
      </w:r>
      <w:r>
        <w:rPr>
          <w:rFonts w:eastAsia="Times New Roman"/>
          <w:szCs w:val="24"/>
        </w:rPr>
        <w:t xml:space="preserve"> για να δούμε εάν όντως ισχύει. Και ω του θαύματος τι αποκαλύφθ</w:t>
      </w:r>
      <w:r>
        <w:rPr>
          <w:rFonts w:eastAsia="Times New Roman"/>
          <w:szCs w:val="24"/>
        </w:rPr>
        <w:t>ηκε; Ότι σε διακόσιες πέντε αιτήσεις είχαν υπάρξει ογδόντα οκτώ «λάθος» μοριοδοτήσεις. Δηλαδή άνθρωποι οι οποίοι δεν είχαν μεταπτυχιακό, φαινόταν ότι είχαν. Άνθρωποι που είχαν, δεν το έβαζαν. Υπήρχαν λάθη στους χρόνους προϋπηρεσίας και άρα λάθος σειρά κατά</w:t>
      </w:r>
      <w:r>
        <w:rPr>
          <w:rFonts w:eastAsia="Times New Roman"/>
          <w:szCs w:val="24"/>
        </w:rPr>
        <w:t xml:space="preserve">ταξης. </w:t>
      </w:r>
    </w:p>
    <w:p w14:paraId="522584B8" w14:textId="77777777" w:rsidR="005D2FD3" w:rsidRDefault="00310839">
      <w:pPr>
        <w:spacing w:line="600" w:lineRule="auto"/>
        <w:ind w:firstLine="720"/>
        <w:jc w:val="both"/>
        <w:rPr>
          <w:rFonts w:eastAsia="Times New Roman"/>
          <w:szCs w:val="24"/>
        </w:rPr>
      </w:pPr>
      <w:r>
        <w:rPr>
          <w:rFonts w:eastAsia="Times New Roman"/>
          <w:szCs w:val="24"/>
        </w:rPr>
        <w:lastRenderedPageBreak/>
        <w:t>Είπαν, λοιπόν, οι άνθρωποι αυτοί ότι έχετε κάνει ογδόντα οκτώ λάθη και παρακαλώ διορθώστε τα, γιατί ορίστε εδώ είναι τα στοιχεία. Και αυτό έγινε. Και μετά η επιτροπή του ΚΕΕΛΠΝΟ αυτό έβγαλε και δεν υπήρξε καμμία ένσταση. Γιατί αυτό ήταν η πρώτη φορ</w:t>
      </w:r>
      <w:r>
        <w:rPr>
          <w:rFonts w:eastAsia="Times New Roman"/>
          <w:szCs w:val="24"/>
        </w:rPr>
        <w:t>ά που εφαρμόστηκαν στο ΚΕΕΛΠΝΟ από καταβολής του κριτήρια του ΑΣΕΠ και ορθής μοριοδότησης.</w:t>
      </w:r>
    </w:p>
    <w:p w14:paraId="522584B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Αυτό έγινε. </w:t>
      </w:r>
    </w:p>
    <w:p w14:paraId="522584B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Μισό λεπτό, δεν τελειώσαμε.</w:t>
      </w:r>
    </w:p>
    <w:p w14:paraId="522584B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Κάνει μήνυση ο κ. Γεωργιάδης για υπεξαίρεση δημοσίου εγγράφου. Ποιων; Η πολιτική ηγεσία που δέχεται μία καταγγελία να μην τη</w:t>
      </w:r>
      <w:r>
        <w:rPr>
          <w:rFonts w:eastAsia="Times New Roman" w:cs="Times New Roman"/>
          <w:szCs w:val="24"/>
        </w:rPr>
        <w:t>ν ελέγξει, γιατί θα ακουμπήσει τα «άγια δισκοπότηρα» που είναι κρυμμένα στο ΚΕΕΛΠΝΟ, αυτό κάναμε. Έρχεται εδώ και δεν κάνει πρόταση για άρση ασυλίας ο κ. Γεωργιάδης, για να πάω με τον νόμο περί ευθύνης Υπουργών. Κάνει για άρση ασυλίας.</w:t>
      </w:r>
    </w:p>
    <w:p w14:paraId="522584B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w:t>
      </w:r>
      <w:r>
        <w:rPr>
          <w:rFonts w:eastAsia="Times New Roman" w:cs="Times New Roman"/>
          <w:b/>
          <w:szCs w:val="24"/>
        </w:rPr>
        <w:t>ούτσης):</w:t>
      </w:r>
      <w:r>
        <w:rPr>
          <w:rFonts w:eastAsia="Times New Roman" w:cs="Times New Roman"/>
          <w:szCs w:val="24"/>
        </w:rPr>
        <w:t xml:space="preserve"> Όχι αναφορές σε ονόματα, παρακαλώ.</w:t>
      </w:r>
    </w:p>
    <w:p w14:paraId="522584BD"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Μα ο κ. Τζαβάρας και ο κ. Γεωργιάδης έχουν κάνει αυτή τη μήνυση. </w:t>
      </w:r>
    </w:p>
    <w:p w14:paraId="522584BE"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Κάποιος θα την έκανε.</w:t>
      </w:r>
    </w:p>
    <w:p w14:paraId="522584BF"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Να </w:t>
      </w:r>
      <w:r>
        <w:rPr>
          <w:rFonts w:eastAsia="Times New Roman" w:cs="Times New Roman"/>
          <w:szCs w:val="24"/>
        </w:rPr>
        <w:t>πούμε και ποιος την έκανε, να μην κρυβόμαστε γενικώς.</w:t>
      </w:r>
    </w:p>
    <w:p w14:paraId="522584C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Διότι υπήρχε -και ήξερε ότι υπήρχε- και καταγγελία που είχε στοιχειοθετηθεί για τους διορισμούς που είχαν κάνει τα προηγούμενα χρόνια. Και ακόμα την ελέγχει η δικαιοσύνη. Τα έχουμε καταθέσει έξι και επτά μήνες και ακόμα ελέγχεται. </w:t>
      </w:r>
    </w:p>
    <w:p w14:paraId="522584C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Κάνουν τη μήνυση, σε χρό</w:t>
      </w:r>
      <w:r>
        <w:rPr>
          <w:rFonts w:eastAsia="Times New Roman" w:cs="Times New Roman"/>
          <w:szCs w:val="24"/>
        </w:rPr>
        <w:t xml:space="preserve">νο ρεκόρ έρχεται για άρση ασυλίας ως Βουλευτή σε εμένα. Αυτά που λέω τώρα εδώ τα λέω και στην </w:t>
      </w:r>
      <w:r>
        <w:rPr>
          <w:rFonts w:eastAsia="Times New Roman" w:cs="Times New Roman"/>
          <w:szCs w:val="24"/>
        </w:rPr>
        <w:t>ε</w:t>
      </w:r>
      <w:r>
        <w:rPr>
          <w:rFonts w:eastAsia="Times New Roman" w:cs="Times New Roman"/>
          <w:szCs w:val="24"/>
        </w:rPr>
        <w:t xml:space="preserve">πιτροπή και καταλήγει η </w:t>
      </w:r>
      <w:r>
        <w:rPr>
          <w:rFonts w:eastAsia="Times New Roman" w:cs="Times New Roman"/>
          <w:szCs w:val="24"/>
        </w:rPr>
        <w:t>ε</w:t>
      </w:r>
      <w:r>
        <w:rPr>
          <w:rFonts w:eastAsia="Times New Roman" w:cs="Times New Roman"/>
          <w:szCs w:val="24"/>
        </w:rPr>
        <w:t>πιτροπή ότι πρέπει να ζητηθεί να πάω με τον νόμο περί ευθύνης Υπουργών. Βεβαίως και να πάω. Αν τολμάτε κάντε το, να δούμε πόσα απίδια βά</w:t>
      </w:r>
      <w:r>
        <w:rPr>
          <w:rFonts w:eastAsia="Times New Roman" w:cs="Times New Roman"/>
          <w:szCs w:val="24"/>
        </w:rPr>
        <w:t xml:space="preserve">νει ο σάκος. </w:t>
      </w:r>
    </w:p>
    <w:p w14:paraId="522584C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Και τι γίνεται τώρα; Μαζί με εμένα και τον Ανδρέα Ξανθό, τον Υπουργό, καταγγέλλουν και μηνύουν τους δύο συνεργάτες </w:t>
      </w:r>
      <w:r>
        <w:rPr>
          <w:rFonts w:eastAsia="Times New Roman" w:cs="Times New Roman"/>
          <w:szCs w:val="24"/>
        </w:rPr>
        <w:lastRenderedPageBreak/>
        <w:t xml:space="preserve">μας και τον έναν υπάλληλο του Υπουργείου, οι οποίοι έκαναν τη δουλειά του ελέγχου. </w:t>
      </w:r>
    </w:p>
    <w:p w14:paraId="522584C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π</w:t>
      </w:r>
      <w:r>
        <w:rPr>
          <w:rFonts w:eastAsia="Times New Roman" w:cs="Times New Roman"/>
          <w:szCs w:val="24"/>
        </w:rPr>
        <w:t>ρωτοδικών με ένα κείμενο τρι</w:t>
      </w:r>
      <w:r>
        <w:rPr>
          <w:rFonts w:eastAsia="Times New Roman" w:cs="Times New Roman"/>
          <w:szCs w:val="24"/>
        </w:rPr>
        <w:t xml:space="preserve">ών σελίδων, απ’ ό,τι μάθαμε, λέει ότι πρέπει να μπει η υπόθεση στο αρχείο. Και αυτό ανακοινώνω προχθές, γιατί στο </w:t>
      </w:r>
      <w:r>
        <w:rPr>
          <w:rFonts w:eastAsia="Times New Roman" w:cs="Times New Roman"/>
          <w:szCs w:val="24"/>
          <w:lang w:val="en-US"/>
        </w:rPr>
        <w:t>site</w:t>
      </w:r>
      <w:r>
        <w:rPr>
          <w:rFonts w:eastAsia="Times New Roman" w:cs="Times New Roman"/>
          <w:szCs w:val="24"/>
        </w:rPr>
        <w:t xml:space="preserve"> του δικηγορικού συλλόγου, πριν από κάποιες ημέρες που είχαμε την κουβέντα στη Βουλή, φάνηκε ο αριθμός της απόφασης που λέει ότι αυτή η υπ</w:t>
      </w:r>
      <w:r>
        <w:rPr>
          <w:rFonts w:eastAsia="Times New Roman" w:cs="Times New Roman"/>
          <w:szCs w:val="24"/>
        </w:rPr>
        <w:t xml:space="preserve">όθεση πρέπει να αρχειοθετηθεί. Πηγαίνει, λοιπόν, η υπόθεση στον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ε</w:t>
      </w:r>
      <w:r>
        <w:rPr>
          <w:rFonts w:eastAsia="Times New Roman" w:cs="Times New Roman"/>
          <w:szCs w:val="24"/>
        </w:rPr>
        <w:t>φετών, ο οποίος</w:t>
      </w:r>
      <w:r>
        <w:rPr>
          <w:rFonts w:eastAsia="Times New Roman" w:cs="Times New Roman"/>
          <w:szCs w:val="24"/>
        </w:rPr>
        <w:t>,</w:t>
      </w:r>
      <w:r>
        <w:rPr>
          <w:rFonts w:eastAsia="Times New Roman" w:cs="Times New Roman"/>
          <w:szCs w:val="24"/>
        </w:rPr>
        <w:t xml:space="preserve"> πολλή αξία θα έχει να δούμε τι αιτιολόγηση κάνει, θα εκτεθείτε</w:t>
      </w:r>
      <w:r>
        <w:rPr>
          <w:rFonts w:eastAsia="Times New Roman" w:cs="Times New Roman"/>
          <w:szCs w:val="24"/>
        </w:rPr>
        <w:t>,</w:t>
      </w:r>
      <w:r>
        <w:rPr>
          <w:rFonts w:eastAsia="Times New Roman" w:cs="Times New Roman"/>
          <w:szCs w:val="24"/>
        </w:rPr>
        <w:t xml:space="preserve"> λέει «διαφωνώ, να ασκηθεί δίωξη». Να δούμε την αιτιολόγηση, γιατί μπορεί και να μην υπάρχει. </w:t>
      </w:r>
    </w:p>
    <w:p w14:paraId="522584C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Και ε</w:t>
      </w:r>
      <w:r>
        <w:rPr>
          <w:rFonts w:eastAsia="Times New Roman" w:cs="Times New Roman"/>
          <w:szCs w:val="24"/>
        </w:rPr>
        <w:t xml:space="preserve">γώ το λέω εδώ δημόσια ότι θα πάω στην </w:t>
      </w:r>
      <w:r>
        <w:rPr>
          <w:rFonts w:eastAsia="Times New Roman" w:cs="Times New Roman"/>
          <w:szCs w:val="24"/>
        </w:rPr>
        <w:t>ε</w:t>
      </w:r>
      <w:r>
        <w:rPr>
          <w:rFonts w:eastAsia="Times New Roman" w:cs="Times New Roman"/>
          <w:szCs w:val="24"/>
        </w:rPr>
        <w:t xml:space="preserve">ισαγγελέα του Αρείου Πάγου να ελέγξει τις δύο αιτιολογήσεις. Διότι δεν μπορεί ο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π</w:t>
      </w:r>
      <w:r>
        <w:rPr>
          <w:rFonts w:eastAsia="Times New Roman" w:cs="Times New Roman"/>
          <w:szCs w:val="24"/>
        </w:rPr>
        <w:t>ρωτοδικών να λέει «</w:t>
      </w:r>
      <w:r>
        <w:rPr>
          <w:rFonts w:eastAsia="Times New Roman" w:cs="Times New Roman"/>
          <w:szCs w:val="24"/>
        </w:rPr>
        <w:t>Π</w:t>
      </w:r>
      <w:r>
        <w:rPr>
          <w:rFonts w:eastAsia="Times New Roman" w:cs="Times New Roman"/>
          <w:szCs w:val="24"/>
        </w:rPr>
        <w:t xml:space="preserve">άει στο αρχείο» και ο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ε</w:t>
      </w:r>
      <w:r>
        <w:rPr>
          <w:rFonts w:eastAsia="Times New Roman" w:cs="Times New Roman"/>
          <w:szCs w:val="24"/>
        </w:rPr>
        <w:t>φετών να λέει «Πάνε για τρία κακουργήματα και ένα πλημμέλημα οι υπάλλ</w:t>
      </w:r>
      <w:r>
        <w:rPr>
          <w:rFonts w:eastAsia="Times New Roman" w:cs="Times New Roman"/>
          <w:szCs w:val="24"/>
        </w:rPr>
        <w:t>ηλοι». Αυτό έχουν κάνει. Αυτό έχει γίνει.</w:t>
      </w:r>
    </w:p>
    <w:p w14:paraId="522584C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δόθηκαν οι διευκρινίσεις.</w:t>
      </w:r>
    </w:p>
    <w:p w14:paraId="522584C6"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Και βέβαια έχω πει ποιος είναι αυτός ο εισαγγελέας. Είναι αυτός που αρχειοθέτησε την υπόθεση </w:t>
      </w:r>
      <w:r>
        <w:rPr>
          <w:rFonts w:eastAsia="Times New Roman" w:cs="Times New Roman"/>
          <w:szCs w:val="24"/>
        </w:rPr>
        <w:t>«</w:t>
      </w:r>
      <w:r>
        <w:rPr>
          <w:rFonts w:eastAsia="Times New Roman" w:cs="Times New Roman"/>
          <w:szCs w:val="24"/>
          <w:lang w:val="en-US"/>
        </w:rPr>
        <w:t>SIEME</w:t>
      </w:r>
      <w:r>
        <w:rPr>
          <w:rFonts w:eastAsia="Times New Roman" w:cs="Times New Roman"/>
          <w:szCs w:val="24"/>
          <w:lang w:val="en-US"/>
        </w:rPr>
        <w:t>NS</w:t>
      </w:r>
      <w:r>
        <w:rPr>
          <w:rFonts w:eastAsia="Times New Roman" w:cs="Times New Roman"/>
          <w:szCs w:val="24"/>
        </w:rPr>
        <w:t xml:space="preserve">», </w:t>
      </w:r>
      <w:r>
        <w:rPr>
          <w:rFonts w:eastAsia="Times New Roman" w:cs="Times New Roman"/>
          <w:szCs w:val="24"/>
        </w:rPr>
        <w:t>ΟΣΕ και αυτός που χειρίστηκε το διεθνές ένταλμα του Χριστοφοράκου. Αυτός είναι.</w:t>
      </w:r>
    </w:p>
    <w:p w14:paraId="522584C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Εντάξει, κύριε Πολάκη, μη συνεχίζετε, διότι για την ώρα ζητάει τον λόγο μόνο ο κ. Τζαβάρας και διακόπτουμε τον ειρμό μιας συζήτησης.</w:t>
      </w:r>
    </w:p>
    <w:p w14:paraId="522584C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έχει ο κ. Τζαβάρας για ένα λεπτό παρακαλώ, επειδή είστε ο μηνύων, για να κλείσει το θέμα για λόγους τάξης.</w:t>
      </w:r>
    </w:p>
    <w:p w14:paraId="522584C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με τη μήνυση που κατατέθηκε, την οποία την είχα συντάξει εγώ ως νομικός, ασκήθηκε ποινική δίωξη εναντίον εκείνων που εκτέλεσαν εντολή του κυρίου Αναπληρωτή Υπουργού. Βεβαίως εμείς δεν είχαμε στραφεί εναντίον των υπαλλήλων. Αυτοί προέκυψαν α</w:t>
      </w:r>
      <w:r>
        <w:rPr>
          <w:rFonts w:eastAsia="Times New Roman" w:cs="Times New Roman"/>
          <w:szCs w:val="24"/>
        </w:rPr>
        <w:t>πό την προδικασία. Αυτό είναι το πρώτο που ήθελα να πω.</w:t>
      </w:r>
    </w:p>
    <w:p w14:paraId="522584C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έχει, επίσης, προκύψει </w:t>
      </w:r>
      <w:r>
        <w:rPr>
          <w:rFonts w:eastAsia="Times New Roman" w:cs="Times New Roman"/>
          <w:szCs w:val="24"/>
        </w:rPr>
        <w:t>πως</w:t>
      </w:r>
      <w:r>
        <w:rPr>
          <w:rFonts w:eastAsia="Times New Roman" w:cs="Times New Roman"/>
          <w:szCs w:val="24"/>
        </w:rPr>
        <w:t xml:space="preserve"> από τις αρμοδιότητες που έχει αναθέσει ο Πρωθυπουργός στον κύριο Αναπληρωτή</w:t>
      </w:r>
      <w:r>
        <w:rPr>
          <w:rFonts w:eastAsia="Times New Roman" w:cs="Times New Roman"/>
          <w:szCs w:val="24"/>
        </w:rPr>
        <w:t>,</w:t>
      </w:r>
      <w:r>
        <w:rPr>
          <w:rFonts w:eastAsia="Times New Roman" w:cs="Times New Roman"/>
          <w:szCs w:val="24"/>
        </w:rPr>
        <w:t xml:space="preserve"> δεν υπάρχει πουθενά αρμοδιότητα που να ελέγχει </w:t>
      </w:r>
      <w:r>
        <w:rPr>
          <w:rFonts w:eastAsia="Times New Roman" w:cs="Times New Roman"/>
          <w:szCs w:val="24"/>
        </w:rPr>
        <w:lastRenderedPageBreak/>
        <w:t>και εποπτεύει προσλήψεις στο</w:t>
      </w:r>
      <w:r>
        <w:rPr>
          <w:rFonts w:eastAsia="Times New Roman" w:cs="Times New Roman"/>
          <w:szCs w:val="24"/>
        </w:rPr>
        <w:t xml:space="preserve"> ΚΕΕΛΠΝΟ. Από εκεί και δημιουργήθηκε το ζήτημα ότι χωρίς κανένα δικαίωμα επενέβη και επεξεργάστηκε αρχείο</w:t>
      </w:r>
      <w:r>
        <w:rPr>
          <w:rFonts w:eastAsia="Times New Roman" w:cs="Times New Roman"/>
          <w:szCs w:val="24"/>
        </w:rPr>
        <w:t>,</w:t>
      </w:r>
      <w:r>
        <w:rPr>
          <w:rFonts w:eastAsia="Times New Roman" w:cs="Times New Roman"/>
          <w:szCs w:val="24"/>
        </w:rPr>
        <w:t xml:space="preserve"> το οποίο με βάση τον νόμο που προστατεύει τα προσωπικά δεδομένα, εφόσον προκαλεί ζημιά σε άλλους, προβλέπει και τιμωρεί σε βαθμό κακουργήματος. </w:t>
      </w:r>
    </w:p>
    <w:p w14:paraId="522584C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Αυτά</w:t>
      </w:r>
      <w:r>
        <w:rPr>
          <w:rFonts w:eastAsia="Times New Roman" w:cs="Times New Roman"/>
          <w:szCs w:val="24"/>
        </w:rPr>
        <w:t>, όμως, θα έπρεπε ο κ. Πολάκης να τα έχει αντιμετωπίσει με μεγαλύτερη γενναιότητα και αντί να υβρίζει τους εισαγγελικούς λειτουργούς</w:t>
      </w:r>
      <w:r>
        <w:rPr>
          <w:rFonts w:eastAsia="Times New Roman" w:cs="Times New Roman"/>
          <w:szCs w:val="24"/>
        </w:rPr>
        <w:t>,</w:t>
      </w:r>
      <w:r>
        <w:rPr>
          <w:rFonts w:eastAsia="Times New Roman" w:cs="Times New Roman"/>
          <w:szCs w:val="24"/>
        </w:rPr>
        <w:t xml:space="preserve"> θα έπρεπε, τουλάχιστον</w:t>
      </w:r>
      <w:r>
        <w:rPr>
          <w:rFonts w:eastAsia="Times New Roman" w:cs="Times New Roman"/>
          <w:szCs w:val="24"/>
        </w:rPr>
        <w:t>,</w:t>
      </w:r>
      <w:r>
        <w:rPr>
          <w:rFonts w:eastAsia="Times New Roman" w:cs="Times New Roman"/>
          <w:szCs w:val="24"/>
        </w:rPr>
        <w:t xml:space="preserve"> στον βαθμό που δεν του αρέσει η δικαιοσύνη, να σέβεται ένα και μόνο, ότι είναι μια κρατική λειτουρ</w:t>
      </w:r>
      <w:r>
        <w:rPr>
          <w:rFonts w:eastAsia="Times New Roman" w:cs="Times New Roman"/>
          <w:szCs w:val="24"/>
        </w:rPr>
        <w:t>γία και αυτός έχει την τιμή σε αυτή τη δημοκρατία να υπηρετεί μία άλλη κρατική λειτουργία. Σε αυτά τα πλαίσια, λοιπόν, την ευπρέπειας θα πρέπει να και να τοποθετείται, όταν αναφέρεται στη δικαιοσύνη.</w:t>
      </w:r>
    </w:p>
    <w:p w14:paraId="522584CC" w14:textId="77777777" w:rsidR="005D2FD3" w:rsidRDefault="00310839">
      <w:pPr>
        <w:spacing w:line="600" w:lineRule="auto"/>
        <w:ind w:firstLine="720"/>
        <w:jc w:val="both"/>
        <w:rPr>
          <w:rFonts w:eastAsia="Times New Roman" w:cs="Times New Roman"/>
          <w:szCs w:val="24"/>
        </w:rPr>
      </w:pPr>
      <w:r>
        <w:rPr>
          <w:rFonts w:eastAsia="Times New Roman"/>
          <w:b/>
          <w:bCs/>
          <w:szCs w:val="24"/>
        </w:rPr>
        <w:t xml:space="preserve">ΠΡΟΕΔΡΟΣ (Νικόλαος Βούτσης): </w:t>
      </w:r>
      <w:r>
        <w:rPr>
          <w:rFonts w:eastAsia="Times New Roman"/>
          <w:bCs/>
          <w:szCs w:val="24"/>
        </w:rPr>
        <w:t>Ε</w:t>
      </w:r>
      <w:r>
        <w:rPr>
          <w:rFonts w:eastAsia="Times New Roman" w:cs="Times New Roman"/>
          <w:szCs w:val="24"/>
        </w:rPr>
        <w:t xml:space="preserve">υχαριστώ πολύ. </w:t>
      </w:r>
    </w:p>
    <w:p w14:paraId="522584C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Κι εγώ έχω την τιμή να καλέσω τον Πρωθυπουργό και Πρόεδρο της Κοινοβουλευτικής Ομάδας του ΣΥΡΙΖΑ κ. Αλέξη Τσίπρα στο Βήμα. </w:t>
      </w:r>
    </w:p>
    <w:p w14:paraId="522584CE" w14:textId="77777777" w:rsidR="005D2FD3" w:rsidRDefault="00310839">
      <w:pPr>
        <w:spacing w:line="600" w:lineRule="auto"/>
        <w:ind w:firstLine="720"/>
        <w:jc w:val="both"/>
        <w:rPr>
          <w:rFonts w:eastAsia="Times New Roman" w:cs="Times New Roman"/>
          <w:szCs w:val="24"/>
        </w:rPr>
      </w:pPr>
      <w:r>
        <w:rPr>
          <w:rFonts w:eastAsia="Times New Roman"/>
          <w:b/>
          <w:bCs/>
          <w:szCs w:val="24"/>
        </w:rPr>
        <w:t>ΑΛΕΞΗΣ ΤΣΙΠΡΑΣ (Πρόεδρος της Κυβέρνησης):</w:t>
      </w:r>
      <w:r>
        <w:rPr>
          <w:rFonts w:eastAsia="Times New Roman"/>
          <w:bCs/>
          <w:szCs w:val="24"/>
        </w:rPr>
        <w:t xml:space="preserve"> </w:t>
      </w:r>
      <w:r>
        <w:rPr>
          <w:rFonts w:eastAsia="Times New Roman" w:cs="Times New Roman"/>
          <w:szCs w:val="24"/>
        </w:rPr>
        <w:t xml:space="preserve">Κυρίες και κύριοι συνάδελφοι, διέκρινα από τον Κοινοβουλευτικό </w:t>
      </w:r>
      <w:r>
        <w:rPr>
          <w:rFonts w:eastAsia="Times New Roman" w:cs="Times New Roman"/>
          <w:szCs w:val="24"/>
        </w:rPr>
        <w:lastRenderedPageBreak/>
        <w:t>Εκπρόσωπο της Νέας Δημοκρατ</w:t>
      </w:r>
      <w:r>
        <w:rPr>
          <w:rFonts w:eastAsia="Times New Roman" w:cs="Times New Roman"/>
          <w:szCs w:val="24"/>
        </w:rPr>
        <w:t>ίας κ. Δένδια μια αμηχανία κατά την τοποθέτησή του. Ανέβηκε στο Βήμα</w:t>
      </w:r>
      <w:r>
        <w:rPr>
          <w:rFonts w:eastAsia="Times New Roman" w:cs="Times New Roman"/>
          <w:szCs w:val="24"/>
        </w:rPr>
        <w:t>,</w:t>
      </w:r>
      <w:r>
        <w:rPr>
          <w:rFonts w:eastAsia="Times New Roman" w:cs="Times New Roman"/>
          <w:szCs w:val="24"/>
        </w:rPr>
        <w:t xml:space="preserve"> για να μας πει ότι θα υπερψηφίσει τελικά την πρόταση για τη σύσταση προανακριτικής επιτροπής για τον κ. Παπαντωνίου, αλλά το </w:t>
      </w:r>
      <w:r>
        <w:rPr>
          <w:rFonts w:eastAsia="Times New Roman" w:cs="Times New Roman"/>
          <w:szCs w:val="24"/>
        </w:rPr>
        <w:t xml:space="preserve">1/3 </w:t>
      </w:r>
      <w:r>
        <w:rPr>
          <w:rFonts w:eastAsia="Times New Roman" w:cs="Times New Roman"/>
          <w:szCs w:val="24"/>
        </w:rPr>
        <w:t xml:space="preserve">της ομιλίας του </w:t>
      </w:r>
      <w:r>
        <w:rPr>
          <w:rFonts w:eastAsia="Times New Roman" w:cs="Times New Roman"/>
          <w:szCs w:val="24"/>
        </w:rPr>
        <w:t>«</w:t>
      </w:r>
      <w:r>
        <w:rPr>
          <w:rFonts w:eastAsia="Times New Roman" w:cs="Times New Roman"/>
          <w:szCs w:val="24"/>
        </w:rPr>
        <w:t>το έφαγε</w:t>
      </w:r>
      <w:r>
        <w:rPr>
          <w:rFonts w:eastAsia="Times New Roman" w:cs="Times New Roman"/>
          <w:szCs w:val="24"/>
        </w:rPr>
        <w:t>»</w:t>
      </w:r>
      <w:r>
        <w:rPr>
          <w:rFonts w:eastAsia="Times New Roman" w:cs="Times New Roman"/>
          <w:szCs w:val="24"/>
        </w:rPr>
        <w:t xml:space="preserve"> για να μας εξηγεί ότι είναι πρ</w:t>
      </w:r>
      <w:r>
        <w:rPr>
          <w:rFonts w:eastAsia="Times New Roman" w:cs="Times New Roman"/>
          <w:szCs w:val="24"/>
        </w:rPr>
        <w:t xml:space="preserve">όχειρα γραμμένη αυτή η πρόταση, καθότι μάλιστα δεν είχε γίνει και ορθογραφικός έλεγχος -είχε περάσει από τον αυτόματο διορθωτή του υπολογιστή και εκεί που έπρεπε να γράφει «φρεγάτες» έγραφε «φράγματα»- και το άλλο </w:t>
      </w:r>
      <w:r>
        <w:rPr>
          <w:rFonts w:eastAsia="Times New Roman" w:cs="Times New Roman"/>
          <w:szCs w:val="24"/>
        </w:rPr>
        <w:t xml:space="preserve">1/3 </w:t>
      </w:r>
      <w:r>
        <w:rPr>
          <w:rFonts w:eastAsia="Times New Roman" w:cs="Times New Roman"/>
          <w:szCs w:val="24"/>
        </w:rPr>
        <w:t xml:space="preserve">της ομιλίας του </w:t>
      </w:r>
      <w:r>
        <w:rPr>
          <w:rFonts w:eastAsia="Times New Roman" w:cs="Times New Roman"/>
          <w:szCs w:val="24"/>
        </w:rPr>
        <w:t>«</w:t>
      </w:r>
      <w:r>
        <w:rPr>
          <w:rFonts w:eastAsia="Times New Roman" w:cs="Times New Roman"/>
          <w:szCs w:val="24"/>
        </w:rPr>
        <w:t>το έφαγε</w:t>
      </w:r>
      <w:r>
        <w:rPr>
          <w:rFonts w:eastAsia="Times New Roman" w:cs="Times New Roman"/>
          <w:szCs w:val="24"/>
        </w:rPr>
        <w:t>»</w:t>
      </w:r>
      <w:r>
        <w:rPr>
          <w:rFonts w:eastAsia="Times New Roman" w:cs="Times New Roman"/>
          <w:szCs w:val="24"/>
        </w:rPr>
        <w:t xml:space="preserve"> για να συγκ</w:t>
      </w:r>
      <w:r>
        <w:rPr>
          <w:rFonts w:eastAsia="Times New Roman" w:cs="Times New Roman"/>
          <w:szCs w:val="24"/>
        </w:rPr>
        <w:t>ρίνει την υπόθεση Παπαντωνίου με τα εκατομμύρια των μιζών για τα εξοπλιστικά προγράμματα, με μία μήνυση που έκαναν Βουλευτές της Νέας Δημοκρατίας προς τον κ. Πολάκη και τους υπαλλήλους του Υπουργείου Υγείας, με αφορμή το γεγονός ότι</w:t>
      </w:r>
      <w:r>
        <w:rPr>
          <w:rFonts w:eastAsia="Times New Roman" w:cs="Times New Roman"/>
          <w:szCs w:val="24"/>
        </w:rPr>
        <w:t>,</w:t>
      </w:r>
      <w:r>
        <w:rPr>
          <w:rFonts w:eastAsia="Times New Roman" w:cs="Times New Roman"/>
          <w:szCs w:val="24"/>
        </w:rPr>
        <w:t xml:space="preserve"> λέει</w:t>
      </w:r>
      <w:r>
        <w:rPr>
          <w:rFonts w:eastAsia="Times New Roman" w:cs="Times New Roman"/>
          <w:szCs w:val="24"/>
        </w:rPr>
        <w:t>,</w:t>
      </w:r>
      <w:r>
        <w:rPr>
          <w:rFonts w:eastAsia="Times New Roman" w:cs="Times New Roman"/>
          <w:szCs w:val="24"/>
        </w:rPr>
        <w:t xml:space="preserve"> δεν του είχα δώσ</w:t>
      </w:r>
      <w:r>
        <w:rPr>
          <w:rFonts w:eastAsia="Times New Roman" w:cs="Times New Roman"/>
          <w:szCs w:val="24"/>
        </w:rPr>
        <w:t>ει εγώ την αρμοδιότητα να εποπτεύει τη μοριοδότηση στο ΚΕΕΛΠΝΟ. Συγκρίνετε εσείς αν έχει κανένα νόημα και κρίνετε εσείς αν έχει νόημα…</w:t>
      </w:r>
    </w:p>
    <w:p w14:paraId="522584CF"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Δεν είναι και λίγο αυτό, κύριε Πρωθυπουργέ, να κάνει ό,τι θέλει!</w:t>
      </w:r>
    </w:p>
    <w:p w14:paraId="522584D0" w14:textId="77777777" w:rsidR="005D2FD3" w:rsidRDefault="00310839">
      <w:pPr>
        <w:spacing w:line="600" w:lineRule="auto"/>
        <w:ind w:firstLine="720"/>
        <w:jc w:val="both"/>
        <w:rPr>
          <w:rFonts w:eastAsia="Times New Roman"/>
          <w:bCs/>
          <w:szCs w:val="24"/>
        </w:rPr>
      </w:pPr>
      <w:r>
        <w:rPr>
          <w:rFonts w:eastAsia="Times New Roman"/>
          <w:b/>
          <w:bCs/>
          <w:szCs w:val="24"/>
        </w:rPr>
        <w:lastRenderedPageBreak/>
        <w:t>ΑΛΕΞΗΣ ΤΣΙΠΡΑΣ (Πρόεδρος της Κυβέ</w:t>
      </w:r>
      <w:r>
        <w:rPr>
          <w:rFonts w:eastAsia="Times New Roman"/>
          <w:b/>
          <w:bCs/>
          <w:szCs w:val="24"/>
        </w:rPr>
        <w:t>ρνησης):</w:t>
      </w:r>
      <w:r>
        <w:rPr>
          <w:rFonts w:eastAsia="Times New Roman"/>
          <w:bCs/>
          <w:szCs w:val="24"/>
        </w:rPr>
        <w:t xml:space="preserve"> Βεβαίως, αλίμονο! Μπορεί κανείς να βάζει στην ίδια ζυγαριά τις μίζες των εκατομμυρίων στα εξοπλιστικά προγράμματα, τη μίζα για τη ρεμούλα στο ΚΕΕΛΠΝΟ, με αυτούς που προσπαθούν να βγάλουν στο φως όλα όσα εσείς διαπράξατε όλα αυτά τα χρόνια; Αλίμονο</w:t>
      </w:r>
      <w:r>
        <w:rPr>
          <w:rFonts w:eastAsia="Times New Roman"/>
          <w:bCs/>
          <w:szCs w:val="24"/>
        </w:rPr>
        <w:t>!</w:t>
      </w:r>
    </w:p>
    <w:p w14:paraId="522584D1" w14:textId="77777777" w:rsidR="005D2FD3" w:rsidRDefault="00310839">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522584D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 διορίσει και Πρόεδρο του Αρείου Πάγου!</w:t>
      </w:r>
    </w:p>
    <w:p w14:paraId="522584D3" w14:textId="77777777" w:rsidR="005D2FD3" w:rsidRDefault="00310839">
      <w:pPr>
        <w:spacing w:line="600" w:lineRule="auto"/>
        <w:ind w:firstLine="720"/>
        <w:jc w:val="both"/>
        <w:rPr>
          <w:rFonts w:eastAsia="Times New Roman"/>
          <w:bCs/>
          <w:szCs w:val="24"/>
        </w:rPr>
      </w:pPr>
      <w:r>
        <w:rPr>
          <w:rFonts w:eastAsia="Times New Roman"/>
          <w:b/>
          <w:bCs/>
          <w:szCs w:val="24"/>
        </w:rPr>
        <w:t xml:space="preserve">ΠΡΟΕΔΡΟΣ (Νικόλαος Βούτσης): </w:t>
      </w:r>
      <w:r>
        <w:rPr>
          <w:rFonts w:eastAsia="Times New Roman"/>
          <w:bCs/>
          <w:szCs w:val="24"/>
        </w:rPr>
        <w:t>Κύριε Τζαβάρα, σας παρακαλώ. Πήρατε τον λόγο προηγουμένως. Μην επανέλθετε.</w:t>
      </w:r>
    </w:p>
    <w:p w14:paraId="522584D4" w14:textId="77777777" w:rsidR="005D2FD3" w:rsidRDefault="00310839">
      <w:pPr>
        <w:spacing w:line="600" w:lineRule="auto"/>
        <w:ind w:firstLine="720"/>
        <w:jc w:val="both"/>
        <w:rPr>
          <w:rFonts w:eastAsia="Times New Roman" w:cs="Times New Roman"/>
          <w:szCs w:val="24"/>
        </w:rPr>
      </w:pPr>
      <w:r>
        <w:rPr>
          <w:rFonts w:eastAsia="Times New Roman"/>
          <w:b/>
          <w:bCs/>
          <w:szCs w:val="24"/>
        </w:rPr>
        <w:t>ΑΛΕΞΗΣ ΤΣΙΠΡΑΣ (Πρόεδρος της Κυβέρνησης):</w:t>
      </w:r>
      <w:r>
        <w:rPr>
          <w:rFonts w:eastAsia="Times New Roman"/>
          <w:bCs/>
          <w:szCs w:val="24"/>
        </w:rPr>
        <w:t xml:space="preserve"> Κ</w:t>
      </w:r>
      <w:r>
        <w:rPr>
          <w:rFonts w:eastAsia="Times New Roman" w:cs="Times New Roman"/>
          <w:szCs w:val="24"/>
        </w:rPr>
        <w:t>υρίες και κύριοι συνάδελφοι, πραγματικά δεν ήθελα να ξεκινήσω έτσι, αλλά οι τοποθετήσεις που κάνατε μας βοηθούν, είναι αυτό που λένε στο ποδόσφαιρο «πάρε, βάλε», πάρε πάσα, βάλε γκολ. Οι τοποθετήσεις που κάνατε από εδώ, από αυτό το Βήμα, είναι ενδεικτικέ</w:t>
      </w:r>
      <w:r>
        <w:rPr>
          <w:rFonts w:eastAsia="Times New Roman" w:cs="Times New Roman"/>
          <w:szCs w:val="24"/>
        </w:rPr>
        <w:t xml:space="preserve">ς και της αμηχανίας σας αλλά και της μεγάλης βιασύνης που έχετε τώρα τελευταία. Γι’ αυτό ζητάτε και διαρκώς εκλογές, </w:t>
      </w:r>
      <w:r>
        <w:rPr>
          <w:rFonts w:eastAsia="Times New Roman" w:cs="Times New Roman"/>
          <w:szCs w:val="24"/>
        </w:rPr>
        <w:lastRenderedPageBreak/>
        <w:t>όχι για κανέναν άλλο λόγο αλλά μην τυχόν και μια σειρά από υποθέσεις που για χρόνια απασχολούν τον ελληνικό λαό</w:t>
      </w:r>
      <w:r>
        <w:rPr>
          <w:rFonts w:eastAsia="Times New Roman" w:cs="Times New Roman"/>
          <w:szCs w:val="24"/>
        </w:rPr>
        <w:t>,</w:t>
      </w:r>
      <w:r>
        <w:rPr>
          <w:rFonts w:eastAsia="Times New Roman" w:cs="Times New Roman"/>
          <w:szCs w:val="24"/>
        </w:rPr>
        <w:t xml:space="preserve"> πάρουν σειρά για να μπαίνο</w:t>
      </w:r>
      <w:r>
        <w:rPr>
          <w:rFonts w:eastAsia="Times New Roman" w:cs="Times New Roman"/>
          <w:szCs w:val="24"/>
        </w:rPr>
        <w:t>υν στο φως. Θα μου πείτε ότι θα μπουν στο φως, αλλά υπάρχει και το ζήτημα της παραγραφής. Θα τοποθετηθώ, λοιπόν, και γι’ αυτό αναλυτικά.</w:t>
      </w:r>
    </w:p>
    <w:p w14:paraId="522584D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που διεξάγεται σήμερα αφορά τον κ. Παπαντωνίου, πρώην Υπουργό Άμυνας των κυβερ</w:t>
      </w:r>
      <w:r>
        <w:rPr>
          <w:rFonts w:eastAsia="Times New Roman" w:cs="Times New Roman"/>
          <w:szCs w:val="24"/>
        </w:rPr>
        <w:t>νήσεων του ΠΑΣΟΚ, και προκλήθηκε ύστερα από αίτημα των Βουλευτών του ΣΥΡΙΖΑ και των Ανεξαρτήτων Ελλήνων, δηλαδή των Βουλευτών της Πλειοψηφίας, και έχει ως αφετηρία έξι ποινικές δικογραφίες που διαβιβάστηκαν πρόσφατα στη Βουλή. Αν δεν κάνω λάθος, αυτό έγινε</w:t>
      </w:r>
      <w:r>
        <w:rPr>
          <w:rFonts w:eastAsia="Times New Roman" w:cs="Times New Roman"/>
          <w:szCs w:val="24"/>
        </w:rPr>
        <w:t xml:space="preserve"> στα τέλη του προηγούμενου έτους. Στις δικογραφίες αυτές περιγράφεται με κάθε λεπτομέρεια η τεράστια ζημία που υπέστη το ελληνικό δημόσιο από μια σειρά συμβάσεις για εξοπλιστικά προγράμματα, συμβάσεις οι οποίες φέρουν την υπογραφή του εν λόγω πρώην Υπουργο</w:t>
      </w:r>
      <w:r>
        <w:rPr>
          <w:rFonts w:eastAsia="Times New Roman" w:cs="Times New Roman"/>
          <w:szCs w:val="24"/>
        </w:rPr>
        <w:t xml:space="preserve">ύ. </w:t>
      </w:r>
    </w:p>
    <w:p w14:paraId="522584D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Επειδή αυτή η συζήτηση εξ όσων γνωρίζω, όπως όλες άλλωστε, μεταδίδεται ζωντανά από το </w:t>
      </w:r>
      <w:r>
        <w:rPr>
          <w:rFonts w:eastAsia="Times New Roman" w:cs="Times New Roman"/>
          <w:szCs w:val="24"/>
        </w:rPr>
        <w:t>κ</w:t>
      </w:r>
      <w:r>
        <w:rPr>
          <w:rFonts w:eastAsia="Times New Roman" w:cs="Times New Roman"/>
          <w:szCs w:val="24"/>
        </w:rPr>
        <w:t>ανάλι της Βουλής και επειδή οι πολίτες που μας παρακολουθούν τούτη την ώρα</w:t>
      </w:r>
      <w:r>
        <w:rPr>
          <w:rFonts w:eastAsia="Times New Roman" w:cs="Times New Roman"/>
          <w:szCs w:val="24"/>
        </w:rPr>
        <w:t>,</w:t>
      </w:r>
      <w:r>
        <w:rPr>
          <w:rFonts w:eastAsia="Times New Roman" w:cs="Times New Roman"/>
          <w:szCs w:val="24"/>
        </w:rPr>
        <w:t xml:space="preserve"> βιώ</w:t>
      </w:r>
      <w:r>
        <w:rPr>
          <w:rFonts w:eastAsia="Times New Roman" w:cs="Times New Roman"/>
          <w:szCs w:val="24"/>
        </w:rPr>
        <w:lastRenderedPageBreak/>
        <w:t>νουν εδώ και επτά χρόνια μια σκληρή δημοσιονομική πραγματικότητα, σκοπεύω να μιλήσω με</w:t>
      </w:r>
      <w:r>
        <w:rPr>
          <w:rFonts w:eastAsia="Times New Roman" w:cs="Times New Roman"/>
          <w:szCs w:val="24"/>
        </w:rPr>
        <w:t xml:space="preserve"> λόγια απλά και καθαρά. Θέλω, λοιπόν, να κάνω τρεις παρατηρήσεις. </w:t>
      </w:r>
    </w:p>
    <w:p w14:paraId="522584D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Παρατήρηση πρώτη: Μιλάμε για πράξεις ή παραλείψεις που συνέβησαν το 2003. Πόσο έχουμε σήμερα; 2017. Έχουν περάσει, δηλαδή, δεκατέσσερα ολόκληρα χρόνια και μόλις σήμερα καλείται η Βουλή να σ</w:t>
      </w:r>
      <w:r>
        <w:rPr>
          <w:rFonts w:eastAsia="Times New Roman" w:cs="Times New Roman"/>
          <w:szCs w:val="24"/>
        </w:rPr>
        <w:t xml:space="preserve">υγκροτήσει προανακριτική επιτροπή και μάλιστα όλες οι πτέρυγες της Βουλής λένε ότι θα την υπερψηφίσουν. </w:t>
      </w:r>
    </w:p>
    <w:p w14:paraId="522584D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Με τι άραγε σχετίζεται αυτή η αδιανόητη καθυστέρηση, αφού όλοι συναινούν ότι πρέπει να γίνει προανακριτική, και μάλιστα όταν μιλάμε για υποθέσεις που ζ</w:t>
      </w:r>
      <w:r>
        <w:rPr>
          <w:rFonts w:eastAsia="Times New Roman" w:cs="Times New Roman"/>
          <w:szCs w:val="24"/>
        </w:rPr>
        <w:t>ημίωσαν το δημόσιο με εκατοντάδες εκατομμύρια ευρώ; Σχετίζεται με την απροθυμία της Βουλής</w:t>
      </w:r>
      <w:r>
        <w:rPr>
          <w:rFonts w:eastAsia="Times New Roman" w:cs="Times New Roman"/>
          <w:szCs w:val="24"/>
        </w:rPr>
        <w:t>,</w:t>
      </w:r>
      <w:r>
        <w:rPr>
          <w:rFonts w:eastAsia="Times New Roman" w:cs="Times New Roman"/>
          <w:szCs w:val="24"/>
        </w:rPr>
        <w:t xml:space="preserve"> να διερευνήσει ποινικές ευθύνες πολιτικών προσώπων σε τέτοιου είδους υποθέσεις;</w:t>
      </w:r>
    </w:p>
    <w:p w14:paraId="522584D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Σχετίζεται μήπως με πολιτικές παρεμβάσεις στη δικαιοσύνη, που τόσα χρόνια δεν επρόκο</w:t>
      </w:r>
      <w:r>
        <w:rPr>
          <w:rFonts w:eastAsia="Times New Roman" w:cs="Times New Roman"/>
          <w:szCs w:val="24"/>
        </w:rPr>
        <w:t>ψαν να φέρουν τη δικογραφία στη Βουλή; Σχετίζεται μήπως με κάποιου είδους συνομωσία σιωπής, ομερτά, όπως λένε στην γλώσσα της μαφίας;</w:t>
      </w:r>
    </w:p>
    <w:p w14:paraId="522584D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Ο κόσμος που μας ακούει</w:t>
      </w:r>
      <w:r>
        <w:rPr>
          <w:rFonts w:eastAsia="Times New Roman" w:cs="Times New Roman"/>
          <w:szCs w:val="24"/>
        </w:rPr>
        <w:t>,</w:t>
      </w:r>
      <w:r>
        <w:rPr>
          <w:rFonts w:eastAsia="Times New Roman" w:cs="Times New Roman"/>
          <w:szCs w:val="24"/>
        </w:rPr>
        <w:t xml:space="preserve"> περιμένει με πολύ μεγάλο ενδιαφέρον μια καθαρή απάντηση σ’ αυτά τα ερωτήματα. Και ξέρετε, δεν την</w:t>
      </w:r>
      <w:r>
        <w:rPr>
          <w:rFonts w:eastAsia="Times New Roman" w:cs="Times New Roman"/>
          <w:szCs w:val="24"/>
        </w:rPr>
        <w:t xml:space="preserve"> περιμένει αυτή την απάντηση από τους Βουλευτές των κομμάτων που υπέβαλαν το αίτημα για σύσταση προανακριτικής, δηλαδή από τους Βουλευτές του ΣΥΡΙΖΑ και των Ανεξαρτήτων Ελλήνων. Οι πολίτες ξέρουν πολύ καλά</w:t>
      </w:r>
      <w:r>
        <w:rPr>
          <w:rFonts w:eastAsia="Times New Roman" w:cs="Times New Roman"/>
          <w:szCs w:val="24"/>
        </w:rPr>
        <w:t>,</w:t>
      </w:r>
      <w:r>
        <w:rPr>
          <w:rFonts w:eastAsia="Times New Roman" w:cs="Times New Roman"/>
          <w:szCs w:val="24"/>
        </w:rPr>
        <w:t xml:space="preserve"> ότι εάν δεν υπήρχε πολιτική αλλαγή τον Γενάρη του</w:t>
      </w:r>
      <w:r>
        <w:rPr>
          <w:rFonts w:eastAsia="Times New Roman" w:cs="Times New Roman"/>
          <w:szCs w:val="24"/>
        </w:rPr>
        <w:t xml:space="preserve"> 2015, αυτή η συζήτηση εδώ στη Βουλή, η προανακριτική για τα εξοπλιστικά της περιόδου που ήταν Υπουργός ο κ. Παπαντωνίου δεν θα γινόταν ποτέ. Εάν περιμένει μια καθαρή απάντηση ο ελληνικός λαός, την περιμένει από τα κόμματα που κυβέρνησαν τον τόπο και που ε</w:t>
      </w:r>
      <w:r>
        <w:rPr>
          <w:rFonts w:eastAsia="Times New Roman" w:cs="Times New Roman"/>
          <w:szCs w:val="24"/>
        </w:rPr>
        <w:t>ίχαν την ευθύνη. Την περιμένει από τη Νέα Δημοκρατία και το ΠΑΣΟΚ, τα κόμματα που οδήγησαν εν τέλει τη χώρα στη χρεοκοπία και σήμερα ζητούν και τα ρέστα.</w:t>
      </w:r>
    </w:p>
    <w:p w14:paraId="522584D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Μόνο που αυτή την απάντηση ο ελληνικός λαός εάν την περιμένει, απ’ ό,τι φαίνεται, ματαίως θα την περιμ</w:t>
      </w:r>
      <w:r>
        <w:rPr>
          <w:rFonts w:eastAsia="Times New Roman" w:cs="Times New Roman"/>
          <w:szCs w:val="24"/>
        </w:rPr>
        <w:t>ένει. Δεν πρόκειται να την λάβει ποτέ. Γιατί ακόμη και στη σημερινή συζήτηση και παρά το γεγονός ότι, απ’ ό,τι φαίνεται, εξαναγκάστηκαν αυτά τα δυο κόμματα να τοποθετηθούν θετικά στο αίτημα για τη διενέρ</w:t>
      </w:r>
      <w:r>
        <w:rPr>
          <w:rFonts w:eastAsia="Times New Roman" w:cs="Times New Roman"/>
          <w:szCs w:val="24"/>
        </w:rPr>
        <w:lastRenderedPageBreak/>
        <w:t>γεια προανακριτικής, αφού πρωτίστως άλλα κόμματα είχα</w:t>
      </w:r>
      <w:r>
        <w:rPr>
          <w:rFonts w:eastAsia="Times New Roman" w:cs="Times New Roman"/>
          <w:szCs w:val="24"/>
        </w:rPr>
        <w:t>ν, επίσης, προλάβει να ταχθούν θετικά και φοβήθηκαν την απομόνωση, ακόμη και σήμερα ενώ έχουν πει ότι θα υπερψηφίσουν, οι Αρχηγοί τους επέλεξαν να φυγομαχήσουν, να απουσιάσουν από τη συνεδρίαση.</w:t>
      </w:r>
    </w:p>
    <w:p w14:paraId="522584D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Στη Μάλτα είναι ο Πρόεδρός μας.</w:t>
      </w:r>
    </w:p>
    <w:p w14:paraId="522584DD"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ΑΛΕΞΗΣ Τ</w:t>
      </w:r>
      <w:r>
        <w:rPr>
          <w:rFonts w:eastAsia="Times New Roman" w:cs="Times New Roman"/>
          <w:b/>
          <w:szCs w:val="24"/>
        </w:rPr>
        <w:t xml:space="preserve">ΣΙΠΡΑΣ (Πρόεδρος της Κυβέρνησης): </w:t>
      </w:r>
      <w:r>
        <w:rPr>
          <w:rFonts w:eastAsia="Times New Roman" w:cs="Times New Roman"/>
          <w:szCs w:val="24"/>
        </w:rPr>
        <w:t>Η κ. Γεννηματά</w:t>
      </w:r>
      <w:r>
        <w:rPr>
          <w:rFonts w:eastAsia="Times New Roman" w:cs="Times New Roman"/>
          <w:szCs w:val="24"/>
        </w:rPr>
        <w:t>,</w:t>
      </w:r>
      <w:r>
        <w:rPr>
          <w:rFonts w:eastAsia="Times New Roman" w:cs="Times New Roman"/>
          <w:szCs w:val="24"/>
        </w:rPr>
        <w:t xml:space="preserve"> μάλιστα, όπως πληροφορήθηκα πριν από δέκα μέρες από τον Πρόεδρο της Βουλής, ζήτησε να αναβληθεί η συνεδρίαση την προηγούμενη βδομάδα, προκειμένου να είναι παρούσα. Παρ’ όλα αυτά</w:t>
      </w:r>
      <w:r>
        <w:rPr>
          <w:rFonts w:eastAsia="Times New Roman" w:cs="Times New Roman"/>
          <w:szCs w:val="24"/>
        </w:rPr>
        <w:t xml:space="preserve"> επέλεξε να απουσιάζει. Φρόντισε, βέβαια, να αφήσει στο πόδι της μάλλον –εξ όσων άκουσα, δεν θέλω να σας κατηγορήσω, κύριε Λοβέρδο- ως συνήγορο υπεράσπισης του κ. Παπαντωνίου, απ’ όσα άκουσα…</w:t>
      </w:r>
    </w:p>
    <w:p w14:paraId="522584DE"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με ακούσατε. </w:t>
      </w:r>
    </w:p>
    <w:p w14:paraId="522584DF"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w:t>
      </w:r>
      <w:r>
        <w:rPr>
          <w:rFonts w:eastAsia="Times New Roman" w:cs="Times New Roman"/>
          <w:b/>
          <w:szCs w:val="24"/>
        </w:rPr>
        <w:t xml:space="preserve"> Κυβέρνησης): </w:t>
      </w:r>
      <w:r>
        <w:rPr>
          <w:rFonts w:eastAsia="Times New Roman" w:cs="Times New Roman"/>
          <w:szCs w:val="24"/>
        </w:rPr>
        <w:t>Τα άκουσα από το γραφείο μου, σας άκουσα με προσοχή.</w:t>
      </w:r>
    </w:p>
    <w:p w14:paraId="522584E0"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ακούσατε τι είπα.</w:t>
      </w:r>
    </w:p>
    <w:p w14:paraId="522584E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Σας άκουσα με προσοχή αλλά δεν είναι εκεί το θέμα. Το θέμα είναι ότι επέλεξε να απουσιάζει η Πρόεδρος του Π</w:t>
      </w:r>
      <w:r>
        <w:rPr>
          <w:rFonts w:eastAsia="Times New Roman" w:cs="Times New Roman"/>
          <w:szCs w:val="24"/>
        </w:rPr>
        <w:t>ΑΣΟΚ. Την ίδια, ομοίως, σιωπή και απουσία επέλεξε ο κ. Μητσοτάκης ο οποίος…</w:t>
      </w:r>
    </w:p>
    <w:p w14:paraId="522584E2"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22584E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Στη Μάλτα είναι.</w:t>
      </w:r>
    </w:p>
    <w:p w14:paraId="522584E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Είναι στο </w:t>
      </w:r>
      <w:r>
        <w:rPr>
          <w:rFonts w:eastAsia="Times New Roman" w:cs="Times New Roman"/>
          <w:szCs w:val="24"/>
        </w:rPr>
        <w:t>σ</w:t>
      </w:r>
      <w:r>
        <w:rPr>
          <w:rFonts w:eastAsia="Times New Roman" w:cs="Times New Roman"/>
          <w:szCs w:val="24"/>
        </w:rPr>
        <w:t>υνέδριο του Ευρωπαϊκού Λαϊκού Κόμματος.</w:t>
      </w:r>
    </w:p>
    <w:p w14:paraId="522584E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Βεβαίως, βεβαίως, αλίμονο, δεν υπήρχε πτήση, ώστε να μιλήσει το πρωί και να φύγει αργότερα, εάν έπρεπε να είναι στη Μάλτα. </w:t>
      </w:r>
    </w:p>
    <w:p w14:paraId="522584E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Είναι πολιτική επιλογή, κυρίες και κύριοι συνάδελφοι. Και είναι πολιτική επιλογή, η οποία </w:t>
      </w:r>
      <w:r>
        <w:rPr>
          <w:rFonts w:eastAsia="Times New Roman" w:cs="Times New Roman"/>
          <w:szCs w:val="24"/>
        </w:rPr>
        <w:t>δίνει την ευκαιρία στον ελληνικό λαό να βγάλει τα συμπεράσματά του και για την αμηχανία σας και για τη σιωπή σας και για τη φυγομαχία σας.</w:t>
      </w:r>
    </w:p>
    <w:p w14:paraId="522584E7"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2584E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Παρατήρηση δεύτερη. Δυστυχώς με βάση αυτά που ορίζει το Σύνταγμα, το αδίκ</w:t>
      </w:r>
      <w:r>
        <w:rPr>
          <w:rFonts w:eastAsia="Times New Roman" w:cs="Times New Roman"/>
          <w:szCs w:val="24"/>
        </w:rPr>
        <w:t xml:space="preserve">ημα της απιστίας σε βάρος του δημοσίου για </w:t>
      </w:r>
      <w:r>
        <w:rPr>
          <w:rFonts w:eastAsia="Times New Roman" w:cs="Times New Roman"/>
          <w:szCs w:val="24"/>
        </w:rPr>
        <w:lastRenderedPageBreak/>
        <w:t xml:space="preserve">τον κ. Παπαντωνίου έχει παραγραφεί από το μακρινό 2006, δηλαδή εδώ και έντεκα χρόνια. Χρειάστηκαν δεκατέσσερα ολόκληρα χρόνια μόνο για να ολοκληρωθεί η δικαστική διερεύνηση. </w:t>
      </w:r>
    </w:p>
    <w:p w14:paraId="522584E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Ως γνωστόν, βάσει της συνταγματικής δι</w:t>
      </w:r>
      <w:r>
        <w:rPr>
          <w:rFonts w:eastAsia="Times New Roman" w:cs="Times New Roman"/>
          <w:szCs w:val="24"/>
        </w:rPr>
        <w:t>άταξης για την ευθύνη των Υπουργών, στα τρία πρώτα χρόνια κάθε πολιτικό πρόσωπο που ενδεχομένως να έχει εμπλακεί στο συγκεκριμένο ποινικό αδίκημα της απιστίας, έχει ήδη ξελασπώσει και συνεπώς η δικαστική διερεύνηση, εάν και εφόσον ολοκληρωθεί ποτέ, μετά τα</w:t>
      </w:r>
      <w:r>
        <w:rPr>
          <w:rFonts w:eastAsia="Times New Roman" w:cs="Times New Roman"/>
          <w:szCs w:val="24"/>
        </w:rPr>
        <w:t xml:space="preserve"> τρία χρόνια δεν μπορεί να «ακουμπήσει» το ίδιο το πολιτικό πρόσωπο παρά μονάχα διάφορους παρατρεχάμενους αυτού.</w:t>
      </w:r>
    </w:p>
    <w:p w14:paraId="522584E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Πολύ βολικό δεν ακούγεται; Και θέλω εδώ να είμαι ξεκάθαρος. Υπάρχει βαρύτατη πολιτική ευθύνη</w:t>
      </w:r>
      <w:r>
        <w:rPr>
          <w:rFonts w:eastAsia="Times New Roman" w:cs="Times New Roman"/>
          <w:szCs w:val="24"/>
        </w:rPr>
        <w:t>,</w:t>
      </w:r>
      <w:r>
        <w:rPr>
          <w:rFonts w:eastAsia="Times New Roman" w:cs="Times New Roman"/>
          <w:szCs w:val="24"/>
        </w:rPr>
        <w:t xml:space="preserve"> γι’ αυτούς που πέρασαν στο Σύνταγμα της χώρας αυτ</w:t>
      </w:r>
      <w:r>
        <w:rPr>
          <w:rFonts w:eastAsia="Times New Roman" w:cs="Times New Roman"/>
          <w:szCs w:val="24"/>
        </w:rPr>
        <w:t>ή την εκτρωματική διάταξη, η οποία προσφέρει ασυλία και κάλυψη σε κάθε Υπουργό που ζημιώνει το δημόσιο στο συντομότερο δυνατό διάστημα από τη διάπραξη του αδικήματος.</w:t>
      </w:r>
    </w:p>
    <w:p w14:paraId="522584EB"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Και σήμερα απολύτως υποκριτικά όλοι δημοσίως, όλοι μηδενός εξαιρουμένου, στον δημόσιο διά</w:t>
      </w:r>
      <w:r>
        <w:rPr>
          <w:rFonts w:eastAsia="Times New Roman"/>
          <w:color w:val="000000" w:themeColor="text1"/>
          <w:szCs w:val="24"/>
        </w:rPr>
        <w:t xml:space="preserve">λογο όταν αναφέρονται σε αυτό το έκτρωμα, ένα έκτρωμα που είναι, θα έλεγα, ντροπή για μια ευρωπαϊκή, κατά τα άλλα, χώρα, καταθέτουν την ντροπή τους, </w:t>
      </w:r>
      <w:r>
        <w:rPr>
          <w:rFonts w:eastAsia="Times New Roman"/>
          <w:color w:val="000000" w:themeColor="text1"/>
          <w:szCs w:val="24"/>
        </w:rPr>
        <w:lastRenderedPageBreak/>
        <w:t>τη διαφωνία τους και τη μελλοντική πρόταση και υπόσχεση ότι θα καταργηθεί.</w:t>
      </w:r>
    </w:p>
    <w:p w14:paraId="522584EC"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Όμως, κυρίες και κύριοι συνάδελφ</w:t>
      </w:r>
      <w:r>
        <w:rPr>
          <w:rFonts w:eastAsia="Times New Roman"/>
          <w:color w:val="000000" w:themeColor="text1"/>
          <w:szCs w:val="24"/>
        </w:rPr>
        <w:t xml:space="preserve">οι, αυτό το άρθρο δεν προέκυψε από παρθενογένεση ούτε το βρήκαμε γραμμένο στην πέτρα του Μωυσή με τις δέκα εντολές. Κάπως προέκυψε. Και δεν προέκυψε, εξ όσων γνωρίζω, από τους Βουλευτές και τα κόμματα που σήμερα συγκροτούν την κοινοβουλευτική </w:t>
      </w:r>
      <w:r>
        <w:rPr>
          <w:rFonts w:eastAsia="Times New Roman"/>
          <w:color w:val="000000" w:themeColor="text1"/>
          <w:szCs w:val="24"/>
        </w:rPr>
        <w:t>Π</w:t>
      </w:r>
      <w:r>
        <w:rPr>
          <w:rFonts w:eastAsia="Times New Roman"/>
          <w:color w:val="000000" w:themeColor="text1"/>
          <w:szCs w:val="24"/>
        </w:rPr>
        <w:t>λειοψηφία. Π</w:t>
      </w:r>
      <w:r>
        <w:rPr>
          <w:rFonts w:eastAsia="Times New Roman"/>
          <w:color w:val="000000" w:themeColor="text1"/>
          <w:szCs w:val="24"/>
        </w:rPr>
        <w:t>ροέκυψε από εσάς. Προτάθηκε από τον κ. Βενιζέλο και ψηφίστηκε</w:t>
      </w:r>
      <w:r>
        <w:rPr>
          <w:rFonts w:eastAsia="Times New Roman"/>
          <w:color w:val="000000" w:themeColor="text1"/>
          <w:szCs w:val="24"/>
        </w:rPr>
        <w:t>…</w:t>
      </w:r>
    </w:p>
    <w:p w14:paraId="522584ED"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ΚΩΝΣΤΑΝΤΙΝΟΣ ΤΖΑΒΑΡΑΣ:</w:t>
      </w:r>
      <w:r>
        <w:rPr>
          <w:rFonts w:eastAsia="Times New Roman"/>
          <w:color w:val="000000" w:themeColor="text1"/>
          <w:szCs w:val="24"/>
        </w:rPr>
        <w:t xml:space="preserve"> Το 1864.</w:t>
      </w:r>
    </w:p>
    <w:p w14:paraId="522584EE"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ΑΛΕΞΗΣ ΤΣΙΠΡΑΣ (Πρόεδρος της Κυβέρνησης):</w:t>
      </w:r>
      <w:r>
        <w:rPr>
          <w:rFonts w:eastAsia="Times New Roman"/>
          <w:color w:val="000000" w:themeColor="text1"/>
          <w:szCs w:val="24"/>
        </w:rPr>
        <w:t xml:space="preserve"> …όχι από τον Βενιζέλο τον Ελευθέριο, δεν πάμε τόσο μακριά. Προτάθηκε από άλλον Βενιζέλο, τον οποίο ο κ. Λοβέρδος όποτε </w:t>
      </w:r>
      <w:r>
        <w:rPr>
          <w:rFonts w:eastAsia="Times New Roman"/>
          <w:color w:val="000000" w:themeColor="text1"/>
          <w:szCs w:val="24"/>
        </w:rPr>
        <w:t>βλέπει το όνομά του, εξανίσταται. Όμως αυτή είναι η πραγματικότητα. Και ψηφίστηκε από διακόσιους εξήντα οκτώ Βουλευτές σε αυτή εδώ την Αίθουσα με τις ψήφους του ΠΑΣΟΚ και της Νέας Δημοκρατίας, με ευρύτατη συναίνεση, κυρία Μπακογιάννη, ευρύτατη συναίνεση πο</w:t>
      </w:r>
      <w:r>
        <w:rPr>
          <w:rFonts w:eastAsia="Times New Roman"/>
          <w:color w:val="000000" w:themeColor="text1"/>
          <w:szCs w:val="24"/>
        </w:rPr>
        <w:t xml:space="preserve">υ σας αρέσει ιδιαίτερα και μάλιστα σε μια εποχή </w:t>
      </w:r>
      <w:r>
        <w:rPr>
          <w:rFonts w:eastAsia="Times New Roman"/>
          <w:color w:val="000000" w:themeColor="text1"/>
          <w:szCs w:val="24"/>
        </w:rPr>
        <w:lastRenderedPageBreak/>
        <w:t xml:space="preserve">που ακόμα η ταύτιση των δύο κομμάτων μεγάλων τότε, των κομμάτων σας, δεν ήταν και τόσο εύκολη. Εκεί, όμως, τα βρήκατε. </w:t>
      </w:r>
    </w:p>
    <w:p w14:paraId="522584EF"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Και προφανώς δεν επρόκειτο περί λάθους. Είναι η θεσμική σας συνεισφορά σε αυτόν τον τόπο</w:t>
      </w:r>
      <w:r>
        <w:rPr>
          <w:rFonts w:eastAsia="Times New Roman"/>
          <w:color w:val="000000" w:themeColor="text1"/>
          <w:szCs w:val="24"/>
        </w:rPr>
        <w:t>, η συνταγματική σας ασπίδα, προκειμένου να έχετε την ευχέρεια να ξελασπώνετε</w:t>
      </w:r>
      <w:r>
        <w:rPr>
          <w:rFonts w:eastAsia="Times New Roman"/>
          <w:color w:val="000000" w:themeColor="text1"/>
          <w:szCs w:val="24"/>
        </w:rPr>
        <w:t>,</w:t>
      </w:r>
      <w:r>
        <w:rPr>
          <w:rFonts w:eastAsia="Times New Roman"/>
          <w:color w:val="000000" w:themeColor="text1"/>
          <w:szCs w:val="24"/>
        </w:rPr>
        <w:t xml:space="preserve"> χωρίς να χρειαστεί να καταβά</w:t>
      </w:r>
      <w:r>
        <w:rPr>
          <w:rFonts w:eastAsia="Times New Roman"/>
          <w:color w:val="000000" w:themeColor="text1"/>
          <w:szCs w:val="24"/>
        </w:rPr>
        <w:t>λ</w:t>
      </w:r>
      <w:r>
        <w:rPr>
          <w:rFonts w:eastAsia="Times New Roman"/>
          <w:color w:val="000000" w:themeColor="text1"/>
          <w:szCs w:val="24"/>
        </w:rPr>
        <w:t>λετε πολύ μεγάλη προσπάθεια.</w:t>
      </w:r>
    </w:p>
    <w:p w14:paraId="522584F0"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Τι δεν καλύπτει, όμως, αυτή η συνταγματική ασπίδα που προστατεύει εδώ και πολλά χρόνια τη διαπλοκή; Ένα πράγμα δεν καλύ</w:t>
      </w:r>
      <w:r>
        <w:rPr>
          <w:rFonts w:eastAsia="Times New Roman"/>
          <w:color w:val="000000" w:themeColor="text1"/>
          <w:szCs w:val="24"/>
        </w:rPr>
        <w:t>πτει</w:t>
      </w:r>
      <w:r>
        <w:rPr>
          <w:rFonts w:eastAsia="Times New Roman"/>
          <w:color w:val="000000" w:themeColor="text1"/>
          <w:szCs w:val="24"/>
        </w:rPr>
        <w:t>.</w:t>
      </w:r>
      <w:r>
        <w:rPr>
          <w:rFonts w:eastAsia="Times New Roman"/>
          <w:color w:val="000000" w:themeColor="text1"/>
          <w:szCs w:val="24"/>
        </w:rPr>
        <w:t xml:space="preserve"> Το ξέπλυμα «μαύρου» χρήματος. </w:t>
      </w:r>
    </w:p>
    <w:p w14:paraId="522584F1"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Τι δεν καλύπτει η παραγραφή που θεσμοθετήσατε στο Σύνταγμα; Να έχει πάρει ένας Υπουργός λεφτά, να τα έχει βάλει στην τσέπη του και να μην έχει φροντίσει με τρόπο μεθοδικό</w:t>
      </w:r>
      <w:r>
        <w:rPr>
          <w:rFonts w:eastAsia="Times New Roman"/>
          <w:color w:val="000000" w:themeColor="text1"/>
          <w:szCs w:val="24"/>
        </w:rPr>
        <w:t>,</w:t>
      </w:r>
      <w:r>
        <w:rPr>
          <w:rFonts w:eastAsia="Times New Roman"/>
          <w:color w:val="000000" w:themeColor="text1"/>
          <w:szCs w:val="24"/>
        </w:rPr>
        <w:t xml:space="preserve"> να συγκαλυφθούν τα ίχνη αυτών των χρημάτων. </w:t>
      </w:r>
    </w:p>
    <w:p w14:paraId="522584F2"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Με</w:t>
      </w:r>
      <w:r>
        <w:rPr>
          <w:rFonts w:eastAsia="Times New Roman"/>
          <w:color w:val="000000" w:themeColor="text1"/>
          <w:szCs w:val="24"/>
        </w:rPr>
        <w:t xml:space="preserve"> δυο λόγια δυο περιπτώσεις δεν καλύπτει για να είμαστε ειλικρινείς μεταξύ </w:t>
      </w:r>
      <w:r>
        <w:rPr>
          <w:rFonts w:eastAsia="Times New Roman"/>
          <w:color w:val="000000" w:themeColor="text1"/>
          <w:szCs w:val="24"/>
        </w:rPr>
        <w:t>μας.</w:t>
      </w:r>
      <w:r>
        <w:rPr>
          <w:rFonts w:eastAsia="Times New Roman"/>
          <w:color w:val="000000" w:themeColor="text1"/>
          <w:szCs w:val="24"/>
        </w:rPr>
        <w:t xml:space="preserve"> Ή να είναι αλαζόνας ή να είναι ερασιτέχνης. Βέβαια εξ όσων γνωρίζουμε από εσάς που περάσατε από υπουργικά έδρανα, ερασιτεχνισμό σε τέτοια πράγματα δεν επιδείξατε. Αλαζονεία πολλ</w:t>
      </w:r>
      <w:r>
        <w:rPr>
          <w:rFonts w:eastAsia="Times New Roman"/>
          <w:color w:val="000000" w:themeColor="text1"/>
          <w:szCs w:val="24"/>
        </w:rPr>
        <w:t>ές φορές.</w:t>
      </w:r>
    </w:p>
    <w:p w14:paraId="522584F3"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Αν, λοιπόν, οποιοσδήποτε Υπουργός είχε φροντίσει να καλύψει τα ίχνη αυτού του χρήματος σε σχέση με τις ποινικές του ευθύνες, σήμερα δεν μπορούμε να κάνουμε τίποτα. Αν μπορέσει δε να αποδείξει ότι έβαλε αυτά τα χρήματα σε σακούλες και τα πήγε στο </w:t>
      </w:r>
      <w:r>
        <w:rPr>
          <w:rFonts w:eastAsia="Times New Roman"/>
          <w:color w:val="000000" w:themeColor="text1"/>
          <w:szCs w:val="24"/>
        </w:rPr>
        <w:t xml:space="preserve">κόμμα, στα ταμεία του κόμματος, χωρίς να κρατήσει ούτε μισό ευρώ, επίσης απαλλάσσεται και η διερεύνηση σταματά. Και δεν το λέω τυχαία αυτό. Το λέω, διότι αφορά και την περίπτωση </w:t>
      </w:r>
      <w:r>
        <w:rPr>
          <w:rFonts w:eastAsia="Times New Roman"/>
          <w:color w:val="000000" w:themeColor="text1"/>
          <w:szCs w:val="24"/>
        </w:rPr>
        <w:t>«</w:t>
      </w:r>
      <w:r>
        <w:rPr>
          <w:rFonts w:eastAsia="Times New Roman"/>
          <w:color w:val="000000" w:themeColor="text1"/>
          <w:szCs w:val="24"/>
          <w:lang w:val="en-US"/>
        </w:rPr>
        <w:t>SIEMENS</w:t>
      </w:r>
      <w:r>
        <w:rPr>
          <w:rFonts w:eastAsia="Times New Roman"/>
          <w:color w:val="000000" w:themeColor="text1"/>
          <w:szCs w:val="24"/>
        </w:rPr>
        <w:t>»</w:t>
      </w:r>
      <w:r>
        <w:rPr>
          <w:rFonts w:eastAsia="Times New Roman"/>
          <w:color w:val="000000" w:themeColor="text1"/>
          <w:szCs w:val="24"/>
        </w:rPr>
        <w:t xml:space="preserve">. Η </w:t>
      </w:r>
      <w:r>
        <w:rPr>
          <w:rFonts w:eastAsia="Times New Roman"/>
          <w:color w:val="000000" w:themeColor="text1"/>
          <w:szCs w:val="24"/>
        </w:rPr>
        <w:t>«</w:t>
      </w:r>
      <w:r>
        <w:rPr>
          <w:rFonts w:eastAsia="Times New Roman"/>
          <w:color w:val="000000" w:themeColor="text1"/>
          <w:szCs w:val="24"/>
          <w:lang w:val="en-US"/>
        </w:rPr>
        <w:t>SIEMENS</w:t>
      </w:r>
      <w:r>
        <w:rPr>
          <w:rFonts w:eastAsia="Times New Roman"/>
          <w:color w:val="000000" w:themeColor="text1"/>
          <w:szCs w:val="24"/>
        </w:rPr>
        <w:t>»</w:t>
      </w:r>
      <w:r>
        <w:rPr>
          <w:rFonts w:eastAsia="Times New Roman"/>
          <w:color w:val="000000" w:themeColor="text1"/>
          <w:szCs w:val="24"/>
        </w:rPr>
        <w:t xml:space="preserve"> είναι μια τέτοια περίπτωση.</w:t>
      </w:r>
    </w:p>
    <w:p w14:paraId="522584F4"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Τότε, λοιπόν, θα με ρωτήσει</w:t>
      </w:r>
      <w:r>
        <w:rPr>
          <w:rFonts w:eastAsia="Times New Roman"/>
          <w:color w:val="000000" w:themeColor="text1"/>
          <w:szCs w:val="24"/>
        </w:rPr>
        <w:t xml:space="preserve"> κανείς καλοπροαίρετα</w:t>
      </w:r>
      <w:r>
        <w:rPr>
          <w:rFonts w:eastAsia="Times New Roman"/>
          <w:color w:val="000000" w:themeColor="text1"/>
          <w:szCs w:val="24"/>
        </w:rPr>
        <w:t>.</w:t>
      </w:r>
      <w:r>
        <w:rPr>
          <w:rFonts w:eastAsia="Times New Roman"/>
          <w:color w:val="000000" w:themeColor="text1"/>
          <w:szCs w:val="24"/>
        </w:rPr>
        <w:t xml:space="preserve"> Αφού είναι έτσι τα πράγματα, εσείς τι την θέλετε τώρα την προανακριτική μετά από τόσο χρόνο;</w:t>
      </w:r>
    </w:p>
    <w:p w14:paraId="522584F5"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ΣΟΦΙΑ ΒΟΥΛΤΕΨΗ:</w:t>
      </w:r>
      <w:r>
        <w:rPr>
          <w:rFonts w:eastAsia="Times New Roman"/>
          <w:color w:val="000000" w:themeColor="text1"/>
          <w:szCs w:val="24"/>
        </w:rPr>
        <w:t xml:space="preserve"> Για να κρύψετε το τέταρτο μνημόνιο.</w:t>
      </w:r>
    </w:p>
    <w:p w14:paraId="522584F6"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ΑΛΕΞΗΣ ΤΣΙΠΡΑΣ (Πρόεδρος της Κυβέρνησης):</w:t>
      </w:r>
      <w:r>
        <w:rPr>
          <w:rFonts w:eastAsia="Times New Roman"/>
          <w:color w:val="000000" w:themeColor="text1"/>
          <w:szCs w:val="24"/>
        </w:rPr>
        <w:t xml:space="preserve"> Αλίμονο, κυρία Βούλτεψη. Αυτό είναι.</w:t>
      </w:r>
    </w:p>
    <w:p w14:paraId="522584F7" w14:textId="77777777" w:rsidR="005D2FD3" w:rsidRDefault="00310839">
      <w:pPr>
        <w:spacing w:line="600" w:lineRule="auto"/>
        <w:ind w:firstLine="720"/>
        <w:jc w:val="center"/>
        <w:rPr>
          <w:rFonts w:eastAsia="Times New Roman"/>
          <w:color w:val="000000" w:themeColor="text1"/>
          <w:szCs w:val="24"/>
        </w:rPr>
      </w:pPr>
      <w:r>
        <w:rPr>
          <w:rFonts w:eastAsia="Times New Roman"/>
          <w:color w:val="000000" w:themeColor="text1"/>
          <w:szCs w:val="24"/>
        </w:rPr>
        <w:t xml:space="preserve">(Θόρυβος </w:t>
      </w:r>
      <w:r>
        <w:rPr>
          <w:rFonts w:eastAsia="Times New Roman"/>
          <w:color w:val="000000" w:themeColor="text1"/>
          <w:szCs w:val="24"/>
        </w:rPr>
        <w:t>στην Αίθουσα)</w:t>
      </w:r>
    </w:p>
    <w:p w14:paraId="522584F8" w14:textId="77777777" w:rsidR="005D2FD3" w:rsidRDefault="00310839">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Κυρία Βούλτεψη, σας παρακαλώ, μην το επαναλάβετε.</w:t>
      </w:r>
    </w:p>
    <w:p w14:paraId="522584F9"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t>ΣΟΦΙΑ ΒΟΥΛΤΕΨΗ:</w:t>
      </w:r>
      <w:r>
        <w:rPr>
          <w:rFonts w:eastAsia="Times New Roman"/>
          <w:color w:val="000000" w:themeColor="text1"/>
          <w:szCs w:val="24"/>
        </w:rPr>
        <w:t xml:space="preserve"> Ρώτησε ο Πρόεδρός σας και του απάντησα.</w:t>
      </w:r>
    </w:p>
    <w:p w14:paraId="522584FA" w14:textId="77777777" w:rsidR="005D2FD3" w:rsidRDefault="00310839">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ΑΛΕΞΗΣ ΤΣΙΠΡΑΣ (Πρόεδρος της Κυβέρνησης):</w:t>
      </w:r>
      <w:r>
        <w:rPr>
          <w:rFonts w:eastAsia="Times New Roman"/>
          <w:color w:val="000000" w:themeColor="text1"/>
          <w:szCs w:val="24"/>
        </w:rPr>
        <w:t xml:space="preserve"> Θα σας απαντήσω, λοιπόν, με ευθύτητα, κυρία Βούλτεψη, μιας και αν</w:t>
      </w:r>
      <w:r>
        <w:rPr>
          <w:rFonts w:eastAsia="Times New Roman"/>
          <w:color w:val="000000" w:themeColor="text1"/>
          <w:szCs w:val="24"/>
        </w:rPr>
        <w:t>αρωτιέστε. Είναι τρεις οι λόγοι για τους οποίους αποφασίσαμε την προανακριτική επιτροπή με τόσο μεγάλη καθυστέρηση.</w:t>
      </w:r>
    </w:p>
    <w:p w14:paraId="522584FB" w14:textId="77777777" w:rsidR="005D2FD3" w:rsidRDefault="00310839">
      <w:pPr>
        <w:spacing w:line="600" w:lineRule="auto"/>
        <w:ind w:firstLine="720"/>
        <w:jc w:val="both"/>
        <w:rPr>
          <w:rFonts w:eastAsia="Times New Roman"/>
          <w:color w:val="000000" w:themeColor="text1"/>
          <w:szCs w:val="24"/>
        </w:rPr>
      </w:pPr>
      <w:r>
        <w:rPr>
          <w:rFonts w:eastAsia="Times New Roman"/>
          <w:color w:val="000000" w:themeColor="text1"/>
          <w:szCs w:val="24"/>
        </w:rPr>
        <w:t>Ο πρώτος λόγος</w:t>
      </w:r>
      <w:r>
        <w:rPr>
          <w:rFonts w:eastAsia="Times New Roman"/>
          <w:color w:val="000000" w:themeColor="text1"/>
          <w:szCs w:val="24"/>
        </w:rPr>
        <w:t>,</w:t>
      </w:r>
      <w:r>
        <w:rPr>
          <w:rFonts w:eastAsia="Times New Roman"/>
          <w:color w:val="000000" w:themeColor="text1"/>
          <w:szCs w:val="24"/>
        </w:rPr>
        <w:t xml:space="preserve"> είναι ότι για εμάς το να πέσει άπλετο φως σε όλες τις υποθέσεις που συγκροτούν το παζλ της λεηλασίας του δημόσιου πλούτου κα</w:t>
      </w:r>
      <w:r>
        <w:rPr>
          <w:rFonts w:eastAsia="Times New Roman"/>
          <w:color w:val="000000" w:themeColor="text1"/>
          <w:szCs w:val="24"/>
        </w:rPr>
        <w:t>ι κατ’ επέκταση της χρεοκοπίας της χώρας, αποτελεί ηθική υποχρέωση αλλά και πολιτική μας δέσμευση απέναντι στον ελληνικό λαό.</w:t>
      </w:r>
    </w:p>
    <w:p w14:paraId="522584FC" w14:textId="77777777" w:rsidR="005D2FD3" w:rsidRDefault="00310839">
      <w:pPr>
        <w:spacing w:line="600" w:lineRule="auto"/>
        <w:ind w:firstLine="720"/>
        <w:jc w:val="both"/>
        <w:rPr>
          <w:rFonts w:eastAsia="Times New Roman"/>
          <w:szCs w:val="24"/>
        </w:rPr>
      </w:pPr>
      <w:r>
        <w:rPr>
          <w:rFonts w:eastAsia="Times New Roman"/>
          <w:color w:val="000000" w:themeColor="text1"/>
          <w:szCs w:val="24"/>
        </w:rPr>
        <w:t>Ο δεύτερος λόγος</w:t>
      </w:r>
      <w:r>
        <w:rPr>
          <w:rFonts w:eastAsia="Times New Roman"/>
          <w:color w:val="000000" w:themeColor="text1"/>
          <w:szCs w:val="24"/>
        </w:rPr>
        <w:t>,</w:t>
      </w:r>
      <w:r>
        <w:rPr>
          <w:rFonts w:eastAsia="Times New Roman"/>
          <w:color w:val="000000" w:themeColor="text1"/>
          <w:szCs w:val="24"/>
        </w:rPr>
        <w:t xml:space="preserve"> είναι γιατί δεν είμαστε απόλυτα βέβαιοι ότι ο εν λόγω Υπουργός, όπως και άλλες περιπτώσεις που πιθανόν να ακολου</w:t>
      </w:r>
      <w:r>
        <w:rPr>
          <w:rFonts w:eastAsia="Times New Roman"/>
          <w:color w:val="000000" w:themeColor="text1"/>
          <w:szCs w:val="24"/>
        </w:rPr>
        <w:t>θήσουν</w:t>
      </w:r>
      <w:r>
        <w:rPr>
          <w:rFonts w:eastAsia="Times New Roman"/>
          <w:color w:val="000000" w:themeColor="text1"/>
          <w:szCs w:val="24"/>
        </w:rPr>
        <w:t>,</w:t>
      </w:r>
      <w:r>
        <w:rPr>
          <w:rFonts w:eastAsia="Times New Roman"/>
          <w:color w:val="000000" w:themeColor="text1"/>
          <w:szCs w:val="24"/>
        </w:rPr>
        <w:t xml:space="preserve"> γιατί δεν θα σταματήσουμε εδώ, δεν ανήκει στην κατηγορία των αλαζόνων.</w:t>
      </w:r>
    </w:p>
    <w:p w14:paraId="522584FD" w14:textId="77777777" w:rsidR="005D2FD3" w:rsidRDefault="00310839">
      <w:pPr>
        <w:spacing w:line="600" w:lineRule="auto"/>
        <w:ind w:firstLine="720"/>
        <w:jc w:val="both"/>
        <w:rPr>
          <w:rFonts w:eastAsia="Times New Roman"/>
          <w:szCs w:val="24"/>
        </w:rPr>
      </w:pPr>
      <w:r>
        <w:rPr>
          <w:rFonts w:eastAsia="Times New Roman"/>
          <w:szCs w:val="24"/>
        </w:rPr>
        <w:t>Για παράδειγμα ο κ. Τσοχατζόπουλος ο οποίος καταδικάστηκε όχι για το αδίκημα της απιστίας</w:t>
      </w:r>
      <w:r>
        <w:rPr>
          <w:rFonts w:eastAsia="Times New Roman"/>
          <w:szCs w:val="24"/>
        </w:rPr>
        <w:t xml:space="preserve"> θυμίζω, ούτε και γιατί με μεγάλη γενναιότητα καταλάβατε ότι δεν επρόκειτο για αριθμό τηλεφώνου αλλά για τραπεζικό λογαριασμό. Δεν καταδικάστηκε ο κ. Τσοχατζόπουλος για απιστία αλλά για ξέπλυμα χρήματος αργότερα.</w:t>
      </w:r>
    </w:p>
    <w:p w14:paraId="522584FE" w14:textId="77777777" w:rsidR="005D2FD3" w:rsidRDefault="00310839">
      <w:pPr>
        <w:spacing w:line="600" w:lineRule="auto"/>
        <w:ind w:firstLine="720"/>
        <w:jc w:val="both"/>
        <w:rPr>
          <w:rFonts w:eastAsia="Times New Roman"/>
          <w:szCs w:val="24"/>
        </w:rPr>
      </w:pPr>
      <w:r>
        <w:rPr>
          <w:rFonts w:eastAsia="Times New Roman"/>
          <w:szCs w:val="24"/>
        </w:rPr>
        <w:lastRenderedPageBreak/>
        <w:t>Και ο τρίτος λόγος είναι</w:t>
      </w:r>
      <w:r>
        <w:rPr>
          <w:rFonts w:eastAsia="Times New Roman"/>
          <w:szCs w:val="24"/>
        </w:rPr>
        <w:t>,</w:t>
      </w:r>
      <w:r>
        <w:rPr>
          <w:rFonts w:eastAsia="Times New Roman"/>
          <w:szCs w:val="24"/>
        </w:rPr>
        <w:t xml:space="preserve"> γιατί ψάχνοντας ό</w:t>
      </w:r>
      <w:r>
        <w:rPr>
          <w:rFonts w:eastAsia="Times New Roman"/>
          <w:szCs w:val="24"/>
        </w:rPr>
        <w:t>λο και κάτι βρίσκει κανείς. Μπορεί για παράδειγμα λέω εγώ, να ξεκινήσει να ψάχνει κανείς για τα εξοπλιστικά και πέραν των αυτονόητων που αναμένεται να βρει εκεί, να βρει και άλλα πράγματα. Να προκύψουν</w:t>
      </w:r>
      <w:r>
        <w:rPr>
          <w:rFonts w:eastAsia="Times New Roman"/>
          <w:szCs w:val="24"/>
        </w:rPr>
        <w:t>,</w:t>
      </w:r>
      <w:r>
        <w:rPr>
          <w:rFonts w:eastAsia="Times New Roman"/>
          <w:szCs w:val="24"/>
        </w:rPr>
        <w:t xml:space="preserve"> ενδεχομένως, μίζες από την περίοδο του </w:t>
      </w:r>
      <w:r>
        <w:rPr>
          <w:rFonts w:eastAsia="Times New Roman"/>
          <w:szCs w:val="24"/>
        </w:rPr>
        <w:t>Χ</w:t>
      </w:r>
      <w:r>
        <w:rPr>
          <w:rFonts w:eastAsia="Times New Roman"/>
          <w:szCs w:val="24"/>
        </w:rPr>
        <w:t>ρηματιστηρίου</w:t>
      </w:r>
      <w:r>
        <w:rPr>
          <w:rFonts w:eastAsia="Times New Roman"/>
          <w:szCs w:val="24"/>
        </w:rPr>
        <w:t xml:space="preserve">. Μπορεί να συμβεί και αυτό. Γιατί ξέρετε ουδέν κρυπτόν υπό τον ήλιο, αρκεί να αποφασίσουμε κάποιες υποθέσεις να τις ξεκουκουλώσουμε, για να τις δει λιγάκι ο ήλιος. Αν τις δει ο ήλιος, να μείνετε βέβαιοι ότι ουδέν κρυπτόν. Και σε κάθε περίπτωση εμείς αυτό </w:t>
      </w:r>
      <w:r>
        <w:rPr>
          <w:rFonts w:eastAsia="Times New Roman"/>
          <w:szCs w:val="24"/>
        </w:rPr>
        <w:t>θα κάνουμε. Θα τις ξεκουκουλώσουμε αυτές τις υποθέσεις.</w:t>
      </w:r>
    </w:p>
    <w:p w14:paraId="522584FF" w14:textId="77777777" w:rsidR="005D2FD3" w:rsidRDefault="00310839">
      <w:pPr>
        <w:spacing w:line="600" w:lineRule="auto"/>
        <w:ind w:firstLine="720"/>
        <w:jc w:val="both"/>
        <w:rPr>
          <w:rFonts w:eastAsia="Times New Roman"/>
          <w:szCs w:val="24"/>
        </w:rPr>
      </w:pPr>
      <w:r>
        <w:rPr>
          <w:rFonts w:eastAsia="Times New Roman"/>
          <w:szCs w:val="24"/>
        </w:rPr>
        <w:t>Και μια, επιτρέψτε μου, τελευταία παρατήρηση, η τρίτη που υποσχέθηκα. Όσοι λένε</w:t>
      </w:r>
      <w:r>
        <w:rPr>
          <w:rFonts w:eastAsia="Times New Roman"/>
          <w:szCs w:val="24"/>
        </w:rPr>
        <w:t>,</w:t>
      </w:r>
      <w:r>
        <w:rPr>
          <w:rFonts w:eastAsia="Times New Roman"/>
          <w:szCs w:val="24"/>
        </w:rPr>
        <w:t xml:space="preserve"> γιατί το έχω ακούσει τις τελευταίες μέρες, ότι αποφασίζουμε την προανακριτική για λόγους εντυπωσιασμού, θα το πω </w:t>
      </w:r>
      <w:r>
        <w:rPr>
          <w:rFonts w:eastAsia="Times New Roman"/>
          <w:szCs w:val="24"/>
        </w:rPr>
        <w:t xml:space="preserve">ευθέως, λένε ανοησίες. Γιατί η αλήθεια είναι, δυστυχώς, ότι κανείς σήμερα δεν εντυπωσιάζεται -και λέω πάλι δυστυχώς- από τέτοιου είδους αποκαλύψεις. Εκατομμύρια μίζες από εξοπλιστικά; Σου λέει «Και τι έγινε; Σιγά το σοβαρό. Ίσα-ίσα που αν είμαστε και πολύ </w:t>
      </w:r>
      <w:r>
        <w:rPr>
          <w:rFonts w:eastAsia="Times New Roman"/>
          <w:szCs w:val="24"/>
        </w:rPr>
        <w:t>μάγκες</w:t>
      </w:r>
      <w:r>
        <w:rPr>
          <w:rFonts w:eastAsia="Times New Roman"/>
          <w:szCs w:val="24"/>
        </w:rPr>
        <w:t>,</w:t>
      </w:r>
      <w:r>
        <w:rPr>
          <w:rFonts w:eastAsia="Times New Roman"/>
          <w:szCs w:val="24"/>
        </w:rPr>
        <w:t xml:space="preserve"> μπορούμε και να μην έλθουμε στη Βουλή να τοποθετηθούμε». Όχι μόνο γιατί οι αποκαλύψεις παραπέμπουν σε υποθέσεις παλιές, όχι επειδή έχουν φροντίσει </w:t>
      </w:r>
      <w:r>
        <w:rPr>
          <w:rFonts w:eastAsia="Times New Roman"/>
          <w:szCs w:val="24"/>
        </w:rPr>
        <w:lastRenderedPageBreak/>
        <w:t>εν</w:t>
      </w:r>
      <w:r>
        <w:rPr>
          <w:rFonts w:eastAsia="Times New Roman"/>
          <w:szCs w:val="24"/>
        </w:rPr>
        <w:t xml:space="preserve"> </w:t>
      </w:r>
      <w:r>
        <w:rPr>
          <w:rFonts w:eastAsia="Times New Roman"/>
          <w:szCs w:val="24"/>
        </w:rPr>
        <w:t>τω</w:t>
      </w:r>
      <w:r>
        <w:rPr>
          <w:rFonts w:eastAsia="Times New Roman"/>
          <w:szCs w:val="24"/>
        </w:rPr>
        <w:t xml:space="preserve"> </w:t>
      </w:r>
      <w:r>
        <w:rPr>
          <w:rFonts w:eastAsia="Times New Roman"/>
          <w:szCs w:val="24"/>
        </w:rPr>
        <w:t>μεταξύ να απομακρυνθούν πολιτικά δίπλα από τον κ. Παπαντωνίου, η μαγκιά του «ε, σιγά και τι έγι</w:t>
      </w:r>
      <w:r>
        <w:rPr>
          <w:rFonts w:eastAsia="Times New Roman"/>
          <w:szCs w:val="24"/>
        </w:rPr>
        <w:t>νε», απορρέει από κάτι άλλο πιο ανησυχητικό κατά την άποψη μου. Απορρέει από την ανοσία πια της κοινής γνώμης. Δεν λέμε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και κάτι καινούρ</w:t>
      </w:r>
      <w:r>
        <w:rPr>
          <w:rFonts w:eastAsia="Times New Roman"/>
          <w:szCs w:val="24"/>
        </w:rPr>
        <w:t>γ</w:t>
      </w:r>
      <w:r>
        <w:rPr>
          <w:rFonts w:eastAsia="Times New Roman"/>
          <w:szCs w:val="24"/>
        </w:rPr>
        <w:t>ιο σήμερα</w:t>
      </w:r>
      <w:r>
        <w:rPr>
          <w:rFonts w:eastAsia="Times New Roman"/>
          <w:szCs w:val="24"/>
        </w:rPr>
        <w:t>,</w:t>
      </w:r>
      <w:r>
        <w:rPr>
          <w:rFonts w:eastAsia="Times New Roman"/>
          <w:szCs w:val="24"/>
        </w:rPr>
        <w:t xml:space="preserve"> όταν μιλάμε για μίζες της περιόδου των κυβερνήσεων των παχιών αγελάδων της Νέας Δημοκρατίας και του</w:t>
      </w:r>
      <w:r>
        <w:rPr>
          <w:rFonts w:eastAsia="Times New Roman"/>
          <w:szCs w:val="24"/>
        </w:rPr>
        <w:t xml:space="preserve"> ΠΑΣΟΚ ιδιαίτερα της περιόδου της διακυβέρνησης του κ. Σημίτη. </w:t>
      </w:r>
    </w:p>
    <w:p w14:paraId="52258500" w14:textId="77777777" w:rsidR="005D2FD3" w:rsidRDefault="00310839">
      <w:pPr>
        <w:spacing w:line="600" w:lineRule="auto"/>
        <w:ind w:firstLine="720"/>
        <w:jc w:val="both"/>
        <w:rPr>
          <w:rFonts w:eastAsia="Times New Roman"/>
          <w:szCs w:val="24"/>
        </w:rPr>
      </w:pPr>
      <w:r>
        <w:rPr>
          <w:rFonts w:eastAsia="Times New Roman"/>
          <w:szCs w:val="24"/>
        </w:rPr>
        <w:t>Δεν είναι πρωτάκουστα αυτά που λέμε. Είχαν γραφτεί από τότε, η κοινωνία βοούσε. Οι ιστορίες για μίζες και δημόσιο χρήμα που άλλαζε χέρια σε δευτερόλεπτα</w:t>
      </w:r>
      <w:r>
        <w:rPr>
          <w:rFonts w:eastAsia="Times New Roman"/>
          <w:szCs w:val="24"/>
        </w:rPr>
        <w:t>,</w:t>
      </w:r>
      <w:r>
        <w:rPr>
          <w:rFonts w:eastAsia="Times New Roman"/>
          <w:szCs w:val="24"/>
        </w:rPr>
        <w:t xml:space="preserve"> ήταν μέρος της καθημερινότητας, όχι μό</w:t>
      </w:r>
      <w:r>
        <w:rPr>
          <w:rFonts w:eastAsia="Times New Roman"/>
          <w:szCs w:val="24"/>
        </w:rPr>
        <w:t>νο στα εξοπλιστικά αλλά και στα δημόσια έργα, σε δρόμους που στοίχησαν τέσσερις και πέντε φορές το πραγματικό τους κόστους. Στα λεφτά των ασφαλιστικών ταμείων που δαπανήθηκαν</w:t>
      </w:r>
      <w:r>
        <w:rPr>
          <w:rFonts w:eastAsia="Times New Roman"/>
          <w:szCs w:val="24"/>
        </w:rPr>
        <w:t>,</w:t>
      </w:r>
      <w:r>
        <w:rPr>
          <w:rFonts w:eastAsia="Times New Roman"/>
          <w:szCs w:val="24"/>
        </w:rPr>
        <w:t xml:space="preserve"> για να κρατήσουν τότε ψηλά τη χρηματιστηριακή φούσκα και τα παιχνίδια που παίζον</w:t>
      </w:r>
      <w:r>
        <w:rPr>
          <w:rFonts w:eastAsia="Times New Roman"/>
          <w:szCs w:val="24"/>
        </w:rPr>
        <w:t xml:space="preserve">ταν εκεί. Στην απίστευτη ρεμούλα των ολυμπιακών έργων, στο τραπεζικό χρήμα που πλούτισε χωρίς εγγυήσεις τους βαρόνους των μέσων μαζικής ενημέρωσης. Στη σκανδαλώδη φοροδιαφυγή των οικονομικά ισχυρών, στα δομημένα ομόλογα -για να μη λέτε ότι δεν θυμάμαι και </w:t>
      </w:r>
      <w:r>
        <w:rPr>
          <w:rFonts w:eastAsia="Times New Roman"/>
          <w:szCs w:val="24"/>
        </w:rPr>
        <w:t xml:space="preserve">τα επόμενα-, που ζημίωσαν με τεράστια ποσά τα αποθεματικά των ταμείων, </w:t>
      </w:r>
      <w:r>
        <w:rPr>
          <w:rFonts w:eastAsia="Times New Roman"/>
          <w:szCs w:val="24"/>
        </w:rPr>
        <w:lastRenderedPageBreak/>
        <w:t>στην προσπάθεια να συγκαλυφθούν και να κουκουλωθούν οι λίστες του μαύρου χρήματος από τις οποίες προκύπτουν σαφείς ενδείξεις λεηλασίας του δημόσιου πλούτου. Στα δάνεια να μην ξεχνιόμαστ</w:t>
      </w:r>
      <w:r>
        <w:rPr>
          <w:rFonts w:eastAsia="Times New Roman"/>
          <w:szCs w:val="24"/>
        </w:rPr>
        <w:t xml:space="preserve">ε, στα θαλασσοδάνεια των δύο πρώην μεγάλων κομμάτων που ξεπλύθηκαν ποινικά με επαίσχυντες τροπολογίες τελευταίας στιγμής στη Βουλή, πάλι με ευρύτερες κοινοβουλευτικές </w:t>
      </w:r>
      <w:r>
        <w:rPr>
          <w:rFonts w:eastAsia="Times New Roman"/>
          <w:szCs w:val="24"/>
        </w:rPr>
        <w:t>Π</w:t>
      </w:r>
      <w:r>
        <w:rPr>
          <w:rFonts w:eastAsia="Times New Roman"/>
          <w:szCs w:val="24"/>
        </w:rPr>
        <w:t>λειοψηφίες, όπως και το άρθρο που αφορά την ευθύνη των Υπουργών. Άλλη μια μεγάλη θεσμική</w:t>
      </w:r>
      <w:r>
        <w:rPr>
          <w:rFonts w:eastAsia="Times New Roman"/>
          <w:szCs w:val="24"/>
        </w:rPr>
        <w:t xml:space="preserve"> σας συνεισφορά ήταν αυτή στον τόπο. Τροπολογία που ξέπλυνε τις ποινικές ευθύνες για τα δάνεια των δύο μεγάλων κομμάτων. </w:t>
      </w:r>
    </w:p>
    <w:p w14:paraId="52258501" w14:textId="77777777" w:rsidR="005D2FD3" w:rsidRDefault="00310839">
      <w:pPr>
        <w:spacing w:line="600" w:lineRule="auto"/>
        <w:ind w:firstLine="720"/>
        <w:jc w:val="both"/>
        <w:rPr>
          <w:rFonts w:eastAsia="Times New Roman"/>
          <w:szCs w:val="24"/>
        </w:rPr>
      </w:pPr>
      <w:r>
        <w:rPr>
          <w:rFonts w:eastAsia="Times New Roman"/>
          <w:szCs w:val="24"/>
        </w:rPr>
        <w:t>Θέλω σε αυτό το σημείο να πω το εξής: Τα δύο κόμματα, ΠΑΣΟΚ και Νέα Δημοκρατία, που κυβερνήσατε τη χώρα μέχρι το 2015, χρωστάτε πάνω α</w:t>
      </w:r>
      <w:r>
        <w:rPr>
          <w:rFonts w:eastAsia="Times New Roman"/>
          <w:szCs w:val="24"/>
        </w:rPr>
        <w:t>πό 200 εκατομμύρια ευρώ σε θαλασσοδάνεια. Μου είπατε ότι απουσιάζει ο κ. Μητσοτάκης, επειδή πήγε στη Μάλτα, να συναντήσει ομοϊδεάτες τους Ευρωπαίους πολιτικούς ηγέτες.</w:t>
      </w:r>
    </w:p>
    <w:p w14:paraId="5225850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Δεν αφορά μόνο τον κ. Μητσοτάκη αυτό. Ενδεχομένως να αφορά και την κ. Γεννηματά και όλου</w:t>
      </w:r>
      <w:r>
        <w:rPr>
          <w:rFonts w:eastAsia="Times New Roman" w:cs="Times New Roman"/>
          <w:szCs w:val="24"/>
        </w:rPr>
        <w:t>ς τους εκπροσώπους τον δύο κομμάτων</w:t>
      </w:r>
      <w:r>
        <w:rPr>
          <w:rFonts w:eastAsia="Times New Roman" w:cs="Times New Roman"/>
          <w:szCs w:val="24"/>
        </w:rPr>
        <w:t>,</w:t>
      </w:r>
      <w:r>
        <w:rPr>
          <w:rFonts w:eastAsia="Times New Roman" w:cs="Times New Roman"/>
          <w:szCs w:val="24"/>
        </w:rPr>
        <w:t xml:space="preserve"> που πηγαίνουν στο εξωτερικό και συναντούν </w:t>
      </w:r>
      <w:r>
        <w:rPr>
          <w:rFonts w:eastAsia="Times New Roman" w:cs="Times New Roman"/>
          <w:szCs w:val="24"/>
        </w:rPr>
        <w:t>Ε</w:t>
      </w:r>
      <w:r>
        <w:rPr>
          <w:rFonts w:eastAsia="Times New Roman" w:cs="Times New Roman"/>
          <w:szCs w:val="24"/>
        </w:rPr>
        <w:t>υ</w:t>
      </w:r>
      <w:r>
        <w:rPr>
          <w:rFonts w:eastAsia="Times New Roman" w:cs="Times New Roman"/>
          <w:szCs w:val="24"/>
        </w:rPr>
        <w:lastRenderedPageBreak/>
        <w:t>ρωπαίους</w:t>
      </w:r>
      <w:r>
        <w:rPr>
          <w:rFonts w:eastAsia="Times New Roman" w:cs="Times New Roman"/>
          <w:szCs w:val="24"/>
        </w:rPr>
        <w:t>,</w:t>
      </w:r>
      <w:r>
        <w:rPr>
          <w:rFonts w:eastAsia="Times New Roman" w:cs="Times New Roman"/>
          <w:szCs w:val="24"/>
        </w:rPr>
        <w:t xml:space="preserve"> ηγέτες ή μη</w:t>
      </w:r>
      <w:r>
        <w:rPr>
          <w:rFonts w:eastAsia="Times New Roman" w:cs="Times New Roman"/>
          <w:szCs w:val="24"/>
        </w:rPr>
        <w:t>,</w:t>
      </w:r>
      <w:r>
        <w:rPr>
          <w:rFonts w:eastAsia="Times New Roman" w:cs="Times New Roman"/>
          <w:szCs w:val="24"/>
        </w:rPr>
        <w:t xml:space="preserve"> οι οποίοι γνωρίζουν τι συνέβη τόσα χρόνια στην Ελλάδα. Έχουν εικόνα του τι συνέβη τόσα χρόνια στην Ελλάδα. Το ερώτημα είναι</w:t>
      </w:r>
      <w:r>
        <w:rPr>
          <w:rFonts w:eastAsia="Times New Roman" w:cs="Times New Roman"/>
          <w:szCs w:val="24"/>
        </w:rPr>
        <w:t>.</w:t>
      </w:r>
      <w:r>
        <w:rPr>
          <w:rFonts w:eastAsia="Times New Roman" w:cs="Times New Roman"/>
          <w:szCs w:val="24"/>
        </w:rPr>
        <w:t xml:space="preserve"> Πώς πάτε και τους αντικρίζε</w:t>
      </w:r>
      <w:r>
        <w:rPr>
          <w:rFonts w:eastAsia="Times New Roman" w:cs="Times New Roman"/>
          <w:szCs w:val="24"/>
        </w:rPr>
        <w:t xml:space="preserve">τε και συζητάτε μαζί τους ότι το συμφέρον της Ελλάδας είναι να ξανάρθετε εσείς στα πράγματα; Απορώ. </w:t>
      </w:r>
    </w:p>
    <w:p w14:paraId="5225850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Νομίζετε ότι δεν ξέρουν ποιοι είστε και τι κάνατε στα κόμματά σας τόσα χρόνια; Ή παριστάνετε τους καινούργιους στην πολιτική ζωή του τόπου; Δηλαδή όταν συν</w:t>
      </w:r>
      <w:r>
        <w:rPr>
          <w:rFonts w:eastAsia="Times New Roman" w:cs="Times New Roman"/>
          <w:szCs w:val="24"/>
        </w:rPr>
        <w:t xml:space="preserve">έβαιναν αυτά εδώ,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τα εξοπλιστικά, το μεγάλο σκάνδαλο στην υγεία, τότε εσείς ήσασταν κάπου αλλού, διαβάζατε.</w:t>
      </w:r>
    </w:p>
    <w:p w14:paraId="5225850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είμαι ξεκάθαρος. Η σημερινή σας ψήφος υπέρ της εξεταστικής επιτροπής είναι καλοδεχούμενη μεν, δεν</w:t>
      </w:r>
      <w:r>
        <w:rPr>
          <w:rFonts w:eastAsia="Times New Roman" w:cs="Times New Roman"/>
          <w:szCs w:val="24"/>
        </w:rPr>
        <w:t xml:space="preserve"> σας ξεπλένει δε. Μπορεί η Νέα Δημοκρατία να παριστάνει την αθώα σε σχέση με τον κ. Παπαντωνίου. Μπορεί το μισό ΠΑΣΟΚ να ισχυρίζεται ότι η εποχή που είχε πολιτική σχέση με τον κ. Παπαντωνίου είναι πολύ παλιά, το άλλο μισό δι</w:t>
      </w:r>
      <w:r>
        <w:rPr>
          <w:rFonts w:eastAsia="Times New Roman" w:cs="Times New Roman"/>
          <w:szCs w:val="24"/>
        </w:rPr>
        <w:t>ά</w:t>
      </w:r>
      <w:r>
        <w:rPr>
          <w:rFonts w:eastAsia="Times New Roman" w:cs="Times New Roman"/>
          <w:szCs w:val="24"/>
        </w:rPr>
        <w:t xml:space="preserve"> του κ. Λοβέρδου σήμερα να επιχ</w:t>
      </w:r>
      <w:r>
        <w:rPr>
          <w:rFonts w:eastAsia="Times New Roman" w:cs="Times New Roman"/>
          <w:szCs w:val="24"/>
        </w:rPr>
        <w:t xml:space="preserve">ειρεί με δικονομικά τερτίπια και επιχειρήματα να τον ξεπλύνει. </w:t>
      </w:r>
    </w:p>
    <w:p w14:paraId="5225850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όμως, ένα πράγμα δεν ξεπλένεται εύκολα</w:t>
      </w:r>
      <w:r>
        <w:rPr>
          <w:rFonts w:eastAsia="Times New Roman" w:cs="Times New Roman"/>
          <w:szCs w:val="24"/>
        </w:rPr>
        <w:t>.</w:t>
      </w:r>
      <w:r>
        <w:rPr>
          <w:rFonts w:eastAsia="Times New Roman" w:cs="Times New Roman"/>
          <w:szCs w:val="24"/>
        </w:rPr>
        <w:t xml:space="preserve"> Η στάση που κρατήσατε όλα αυτά τα χρόνια, την οποία κρίνει ο ελληνικός λαός. Γιατί το μεγαλύτερο έγκλημα των κομμάτων σας των κομμάτω</w:t>
      </w:r>
      <w:r>
        <w:rPr>
          <w:rFonts w:eastAsia="Times New Roman" w:cs="Times New Roman"/>
          <w:szCs w:val="24"/>
        </w:rPr>
        <w:t xml:space="preserve">ν που κυβέρνησαν μέχρι το 2015, δεν είναι τόσο τα πιθανά αδικήματα των Υπουργών σας που θα διερευνηθούν και σε αυτή την </w:t>
      </w:r>
      <w:r>
        <w:rPr>
          <w:rFonts w:eastAsia="Times New Roman" w:cs="Times New Roman"/>
          <w:szCs w:val="24"/>
        </w:rPr>
        <w:t>ε</w:t>
      </w:r>
      <w:r>
        <w:rPr>
          <w:rFonts w:eastAsia="Times New Roman" w:cs="Times New Roman"/>
          <w:szCs w:val="24"/>
        </w:rPr>
        <w:t>πιτροπή. Το μεγαλύτερο έγκλημα είναι η τοξικότητα με την οποία διαποτίσατε την ελληνική κοινωνία, ώστε κάθε υπόθεση ρεμούλας και αδιαφά</w:t>
      </w:r>
      <w:r>
        <w:rPr>
          <w:rFonts w:eastAsia="Times New Roman" w:cs="Times New Roman"/>
          <w:szCs w:val="24"/>
        </w:rPr>
        <w:t xml:space="preserve">νειας να γίνεται πλέον ανεκτή με απάθεια. </w:t>
      </w:r>
    </w:p>
    <w:p w14:paraId="52258506"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25850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μεγαλύτερο έγκλημα που κάνατε</w:t>
      </w:r>
      <w:r>
        <w:rPr>
          <w:rFonts w:eastAsia="Times New Roman" w:cs="Times New Roman"/>
          <w:szCs w:val="24"/>
        </w:rPr>
        <w:t>,</w:t>
      </w:r>
      <w:r>
        <w:rPr>
          <w:rFonts w:eastAsia="Times New Roman" w:cs="Times New Roman"/>
          <w:szCs w:val="24"/>
        </w:rPr>
        <w:t xml:space="preserve"> είναι ότι δημιουργήσατε ένα δεδομένο, ένα καθεστώς του «έλα μωρέ, όλοι το ίδιο πάνω-κάτω, όλοι το ίδιο κλέφτες είναι». Το έγκλημα είναι</w:t>
      </w:r>
      <w:r>
        <w:rPr>
          <w:rFonts w:eastAsia="Times New Roman" w:cs="Times New Roman"/>
          <w:szCs w:val="24"/>
        </w:rPr>
        <w:t>,</w:t>
      </w:r>
      <w:r>
        <w:rPr>
          <w:rFonts w:eastAsia="Times New Roman" w:cs="Times New Roman"/>
          <w:szCs w:val="24"/>
        </w:rPr>
        <w:t xml:space="preserve"> ότι με αυτόν τον τρόπο υποβιβάσατε και εξευτελίσατε, θα έλεγα, την αξιοπρέπεια ολόκληρου του πολιτικού συστήματος. Και αυτό δεν είναι μόνο ανήθικο. Είναι επικίνδυνο για την ίδια τη </w:t>
      </w:r>
      <w:r>
        <w:rPr>
          <w:rFonts w:eastAsia="Times New Roman" w:cs="Times New Roman"/>
          <w:szCs w:val="24"/>
        </w:rPr>
        <w:t>δ</w:t>
      </w:r>
      <w:r>
        <w:rPr>
          <w:rFonts w:eastAsia="Times New Roman" w:cs="Times New Roman"/>
          <w:szCs w:val="24"/>
        </w:rPr>
        <w:t xml:space="preserve">ημοκρατία. </w:t>
      </w:r>
    </w:p>
    <w:p w14:paraId="5225850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Και αντί για μια θαρραλέα αυτοκριτική για όλα αυτά που συνέβ</w:t>
      </w:r>
      <w:r>
        <w:rPr>
          <w:rFonts w:eastAsia="Times New Roman" w:cs="Times New Roman"/>
          <w:szCs w:val="24"/>
        </w:rPr>
        <w:t xml:space="preserve">ησαν αυτή την εικοσαετία, είχατε το θράσος, όταν μάλιστα η χώρα βρέθηκε σε μεγάλη περιδίνηση εξαιτίας και των δικών σας ενεργειών, του μοντέλου της ανάπτυξης, της ρεμούλας, της </w:t>
      </w:r>
      <w:r>
        <w:rPr>
          <w:rFonts w:eastAsia="Times New Roman" w:cs="Times New Roman"/>
          <w:szCs w:val="24"/>
        </w:rPr>
        <w:lastRenderedPageBreak/>
        <w:t>διαπλοκής που οδηγηθήκαμε στην κατάσταση της χρεοκοπίας, είχατε το θράσος τότε,</w:t>
      </w:r>
      <w:r>
        <w:rPr>
          <w:rFonts w:eastAsia="Times New Roman" w:cs="Times New Roman"/>
          <w:szCs w:val="24"/>
        </w:rPr>
        <w:t xml:space="preserve"> αντί για αυτοκριτική, να κουνάτε το δάχτυλο</w:t>
      </w:r>
      <w:r>
        <w:rPr>
          <w:rFonts w:eastAsia="Times New Roman" w:cs="Times New Roman"/>
          <w:szCs w:val="24"/>
        </w:rPr>
        <w:t>,</w:t>
      </w:r>
      <w:r>
        <w:rPr>
          <w:rFonts w:eastAsia="Times New Roman" w:cs="Times New Roman"/>
          <w:szCs w:val="24"/>
        </w:rPr>
        <w:t xml:space="preserve"> λέγοντας λίγο πολύ στους Έλληνες πολίτες ότι αυτοί </w:t>
      </w:r>
      <w:r>
        <w:rPr>
          <w:rFonts w:eastAsia="Times New Roman" w:cs="Times New Roman"/>
          <w:szCs w:val="24"/>
        </w:rPr>
        <w:t xml:space="preserve">είναι </w:t>
      </w:r>
      <w:r>
        <w:rPr>
          <w:rFonts w:eastAsia="Times New Roman" w:cs="Times New Roman"/>
          <w:szCs w:val="24"/>
        </w:rPr>
        <w:t xml:space="preserve">υπεύθυνοι για τη χρεοκοπία, διότι στην καλύτερη περίπτωση τα φάγατε μαζί. Διότι αυτό ειπώθηκε και ότι πρέπει οι Έλληνες πολίτες να νιώθουν ένοχοι, γιατί </w:t>
      </w:r>
      <w:r>
        <w:rPr>
          <w:rFonts w:eastAsia="Times New Roman" w:cs="Times New Roman"/>
          <w:szCs w:val="24"/>
        </w:rPr>
        <w:t>τις εποχές που γινόταν αυτό το μεγάλο πάρτι</w:t>
      </w:r>
      <w:r>
        <w:rPr>
          <w:rFonts w:eastAsia="Times New Roman" w:cs="Times New Roman"/>
          <w:szCs w:val="24"/>
        </w:rPr>
        <w:t>,</w:t>
      </w:r>
      <w:r>
        <w:rPr>
          <w:rFonts w:eastAsia="Times New Roman" w:cs="Times New Roman"/>
          <w:szCs w:val="24"/>
        </w:rPr>
        <w:t xml:space="preserve"> έμεναν απαθείς και εξαπατημένοι να εμπιστεύονται σε εσάς τη διακυβέρνηση της χώρας, εναλλασσόμενοι τότε στην εξουσία. </w:t>
      </w:r>
    </w:p>
    <w:p w14:paraId="5225850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Αλλά όταν η συζήτηση υπεισέρχεται σε λεπτομέρειες, δεν σας μένει τίποτα άλλο από το να επινο</w:t>
      </w:r>
      <w:r>
        <w:rPr>
          <w:rFonts w:eastAsia="Times New Roman" w:cs="Times New Roman"/>
          <w:szCs w:val="24"/>
        </w:rPr>
        <w:t>είτε διαδικαστικά κωλύματα και να πετάτε τη μπάλα στην εξέδρα. Το λέω αυτό</w:t>
      </w:r>
      <w:r>
        <w:rPr>
          <w:rFonts w:eastAsia="Times New Roman" w:cs="Times New Roman"/>
          <w:szCs w:val="24"/>
        </w:rPr>
        <w:t>,</w:t>
      </w:r>
      <w:r>
        <w:rPr>
          <w:rFonts w:eastAsia="Times New Roman" w:cs="Times New Roman"/>
          <w:szCs w:val="24"/>
        </w:rPr>
        <w:t xml:space="preserve"> γιατί ο κ. Παπαντωνίου μπορεί σήμερα να φαίνεται ακάλυπτος πολιτικά, παρά τις προσπάθειές του να ταυτιστεί απολύτως με το σημερινό ΠΑΣΟΚ τις οποίες ενίσχυσε η τοποθέτηση του κ. Λοβέρδου σήμερα, μπορεί ό,τι προκύψει εις βάρος του από τη συγκεκριμένη εξετασ</w:t>
      </w:r>
      <w:r>
        <w:rPr>
          <w:rFonts w:eastAsia="Times New Roman" w:cs="Times New Roman"/>
          <w:szCs w:val="24"/>
        </w:rPr>
        <w:t>τική</w:t>
      </w:r>
      <w:r>
        <w:rPr>
          <w:rFonts w:eastAsia="Times New Roman" w:cs="Times New Roman"/>
          <w:szCs w:val="24"/>
        </w:rPr>
        <w:t>,</w:t>
      </w:r>
      <w:r>
        <w:rPr>
          <w:rFonts w:eastAsia="Times New Roman" w:cs="Times New Roman"/>
          <w:szCs w:val="24"/>
        </w:rPr>
        <w:t xml:space="preserve"> να βαρύνει τον ίδιο και όχι το κόμμα του, ή το σύστημα πολύ περισσότερο που επέβαλε αυτό το μοντέλο διακυβέρνησης </w:t>
      </w:r>
      <w:r>
        <w:rPr>
          <w:rFonts w:eastAsia="Times New Roman" w:cs="Times New Roman"/>
          <w:szCs w:val="24"/>
        </w:rPr>
        <w:lastRenderedPageBreak/>
        <w:t>και τη δυνατότητα να γίνεται ρεμούλα στα εξοπλιστικά προγράμματα αλλά εγώ ένα πράγμα θέλω να πω κλείνοντας τη σημερινή συζήτηση:</w:t>
      </w:r>
    </w:p>
    <w:p w14:paraId="5225850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Όσο έχο</w:t>
      </w:r>
      <w:r>
        <w:rPr>
          <w:rFonts w:eastAsia="Times New Roman" w:cs="Times New Roman"/>
          <w:szCs w:val="24"/>
        </w:rPr>
        <w:t xml:space="preserve">υμε εμείς την πλειοψηφία σε αυτή τη Βουλή -και θα την έχουμε σας διαβεβαιώνω για πολλά ακόμη χρόνια- δεν πρόκειται να αφήσουμε τίποτα από όλα αυτά να πέσει κάτω. Όλες οι υποθέσεις διαφθοράς θα φτάσουν μέχρι τέλους. </w:t>
      </w:r>
    </w:p>
    <w:p w14:paraId="5225850B"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w:t>
      </w:r>
      <w:r>
        <w:rPr>
          <w:rFonts w:eastAsia="Times New Roman" w:cs="Times New Roman"/>
          <w:szCs w:val="24"/>
        </w:rPr>
        <w:t>ΖΑ)</w:t>
      </w:r>
    </w:p>
    <w:p w14:paraId="5225850C" w14:textId="77777777" w:rsidR="005D2FD3" w:rsidRDefault="00310839">
      <w:pPr>
        <w:spacing w:line="600" w:lineRule="auto"/>
        <w:ind w:firstLine="720"/>
        <w:jc w:val="both"/>
        <w:rPr>
          <w:rFonts w:eastAsia="Times New Roman"/>
          <w:szCs w:val="24"/>
        </w:rPr>
      </w:pPr>
      <w:r>
        <w:rPr>
          <w:rFonts w:eastAsia="Times New Roman"/>
          <w:szCs w:val="24"/>
        </w:rPr>
        <w:t>Να ξέρετε και κάτι ακόμα</w:t>
      </w:r>
      <w:r>
        <w:rPr>
          <w:rFonts w:eastAsia="Times New Roman"/>
          <w:szCs w:val="24"/>
        </w:rPr>
        <w:t>.</w:t>
      </w:r>
      <w:r>
        <w:rPr>
          <w:rFonts w:eastAsia="Times New Roman"/>
          <w:szCs w:val="24"/>
        </w:rPr>
        <w:t xml:space="preserve"> Η μάχη για την διαφάνεια δεν σταματάει εκεί. Υπάρχουν και άλλες υποθέσεις προς διερεύνηση. </w:t>
      </w:r>
    </w:p>
    <w:p w14:paraId="5225850D" w14:textId="77777777" w:rsidR="005D2FD3" w:rsidRDefault="00310839">
      <w:pPr>
        <w:spacing w:line="600" w:lineRule="auto"/>
        <w:ind w:firstLine="720"/>
        <w:jc w:val="both"/>
        <w:rPr>
          <w:rFonts w:eastAsia="Times New Roman"/>
          <w:szCs w:val="24"/>
        </w:rPr>
      </w:pPr>
      <w:r>
        <w:rPr>
          <w:rFonts w:eastAsia="Times New Roman"/>
          <w:szCs w:val="24"/>
        </w:rPr>
        <w:t xml:space="preserve">Σ’ ό,τι αφορά την υπόθεση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και συνολικά</w:t>
      </w:r>
      <w:r>
        <w:rPr>
          <w:rFonts w:eastAsia="Times New Roman"/>
          <w:szCs w:val="24"/>
        </w:rPr>
        <w:t>,</w:t>
      </w:r>
      <w:r>
        <w:rPr>
          <w:rFonts w:eastAsia="Times New Roman"/>
          <w:szCs w:val="24"/>
        </w:rPr>
        <w:t xml:space="preserve"> θα έλεγα</w:t>
      </w:r>
      <w:r>
        <w:rPr>
          <w:rFonts w:eastAsia="Times New Roman"/>
          <w:szCs w:val="24"/>
        </w:rPr>
        <w:t>,</w:t>
      </w:r>
      <w:r>
        <w:rPr>
          <w:rFonts w:eastAsia="Times New Roman"/>
          <w:szCs w:val="24"/>
        </w:rPr>
        <w:t xml:space="preserve"> τις υποθέσεις που αφορούν το πάρτι στον χώρο της υγείας -μία εξ αυτών</w:t>
      </w:r>
      <w:r>
        <w:rPr>
          <w:rFonts w:eastAsia="Times New Roman"/>
          <w:szCs w:val="24"/>
        </w:rPr>
        <w:t xml:space="preserve"> διαβιβάστηκε ως δικογραφία πρόσφατα στη Βουλή και αφορά στελέχη, Υπουργούς της προηγούμενης κυβέρνησης- έχω την αίσθηση ότι κατά τη συζήτηση αυτών των υποθέσεων</w:t>
      </w:r>
      <w:r>
        <w:rPr>
          <w:rFonts w:eastAsia="Times New Roman"/>
          <w:szCs w:val="24"/>
        </w:rPr>
        <w:t>,</w:t>
      </w:r>
      <w:r>
        <w:rPr>
          <w:rFonts w:eastAsia="Times New Roman"/>
          <w:szCs w:val="24"/>
        </w:rPr>
        <w:t xml:space="preserve"> δεν θα είστε τόσο ανέμελοι όσο παρουσιάζεστε σήμερα κατά τη συζήτηση για τη σύσταση προανακρι</w:t>
      </w:r>
      <w:r>
        <w:rPr>
          <w:rFonts w:eastAsia="Times New Roman"/>
          <w:szCs w:val="24"/>
        </w:rPr>
        <w:t>τικής επιτροπής για τον κ. Παπαντωνίου ούτε τόσο «τζάμπα» υπερασπιστές της διαφάνειας. Το λέω αυτό</w:t>
      </w:r>
      <w:r>
        <w:rPr>
          <w:rFonts w:eastAsia="Times New Roman"/>
          <w:szCs w:val="24"/>
        </w:rPr>
        <w:t>,</w:t>
      </w:r>
      <w:r>
        <w:rPr>
          <w:rFonts w:eastAsia="Times New Roman"/>
          <w:szCs w:val="24"/>
        </w:rPr>
        <w:t xml:space="preserve"> διότι δεν θα αργήσει πολύ αυτή η </w:t>
      </w:r>
      <w:r>
        <w:rPr>
          <w:rFonts w:eastAsia="Times New Roman"/>
          <w:szCs w:val="24"/>
        </w:rPr>
        <w:lastRenderedPageBreak/>
        <w:t xml:space="preserve">ώρα. Έχω την αίσθηση ότι την επόμενη εβδομάδα θα κάνουμε αυτή τη συζήτηση. Δεν θα αργήσει και η ώρα που θα διερευνηθούν σε </w:t>
      </w:r>
      <w:r>
        <w:rPr>
          <w:rFonts w:eastAsia="Times New Roman"/>
          <w:szCs w:val="24"/>
        </w:rPr>
        <w:t>βάθος αυτές οι υποθέσεις και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περιμένουμε να δούμε εκεί τη μεγαλοσύνη σας και τη δέσμευσή σας υπέρ του δημοσίου συμφέροντος. </w:t>
      </w:r>
    </w:p>
    <w:p w14:paraId="5225850E" w14:textId="77777777" w:rsidR="005D2FD3" w:rsidRDefault="00310839">
      <w:pPr>
        <w:spacing w:line="600" w:lineRule="auto"/>
        <w:ind w:firstLine="720"/>
        <w:jc w:val="both"/>
        <w:rPr>
          <w:rFonts w:eastAsia="Times New Roman"/>
          <w:szCs w:val="24"/>
        </w:rPr>
      </w:pPr>
      <w:r>
        <w:rPr>
          <w:rFonts w:eastAsia="Times New Roman"/>
          <w:szCs w:val="24"/>
        </w:rPr>
        <w:t>Θέλω, λοιπόν, να κλείσω με το εξής</w:t>
      </w:r>
      <w:r>
        <w:rPr>
          <w:rFonts w:eastAsia="Times New Roman"/>
          <w:szCs w:val="24"/>
        </w:rPr>
        <w:t>.</w:t>
      </w:r>
      <w:r>
        <w:rPr>
          <w:rFonts w:eastAsia="Times New Roman"/>
          <w:szCs w:val="24"/>
        </w:rPr>
        <w:t xml:space="preserve"> Η Κυβέρνηση αυτή είναι απολύτως προσηλωμένη, κυρίες και κύριοι συνάδελφοι, στην υπ</w:t>
      </w:r>
      <w:r>
        <w:rPr>
          <w:rFonts w:eastAsia="Times New Roman"/>
          <w:szCs w:val="24"/>
        </w:rPr>
        <w:t>όθεση της διαφάνειας. Για τον σκοπό αυτό θα κάνουμε ό,τι περνά από το χέρι μας είτε μέσα στο ισχύον θεσμικό πλαίσιο, το οποίο εσείς έχετε διαμορφώσει, προκειμένου να αποκαλυφθεί η αλήθεια σχετικά με το μεγάλο πάρτι που λεηλάτησε τον τόπο είτε και με θεσμικ</w:t>
      </w:r>
      <w:r>
        <w:rPr>
          <w:rFonts w:eastAsia="Times New Roman"/>
          <w:szCs w:val="24"/>
        </w:rPr>
        <w:t xml:space="preserve">ές πρωτοβουλίες στις οποίες τα κόμματα της Αντιπολίτευσης σύντομα θα κληθούν είτε θέλουν είτε δεν θέλουν, να πάρουν θέση, να τοποθετηθούν. Η </w:t>
      </w:r>
      <w:r>
        <w:rPr>
          <w:rFonts w:eastAsia="Times New Roman"/>
          <w:szCs w:val="24"/>
        </w:rPr>
        <w:t>σ</w:t>
      </w:r>
      <w:r>
        <w:rPr>
          <w:rFonts w:eastAsia="Times New Roman"/>
          <w:szCs w:val="24"/>
        </w:rPr>
        <w:t>υνταγματική Αναθεώρηση ο διάλογος της οποίας έχει ξεκινήσει, είναι μια τέτοια πρωτοβουλία στην οποία αναμένεται να</w:t>
      </w:r>
      <w:r>
        <w:rPr>
          <w:rFonts w:eastAsia="Times New Roman"/>
          <w:szCs w:val="24"/>
        </w:rPr>
        <w:t xml:space="preserve"> κριθούν οι προθέσεις όλων μας. </w:t>
      </w:r>
    </w:p>
    <w:p w14:paraId="5225850F" w14:textId="77777777" w:rsidR="005D2FD3" w:rsidRDefault="00310839">
      <w:pPr>
        <w:spacing w:line="600" w:lineRule="auto"/>
        <w:ind w:firstLine="720"/>
        <w:jc w:val="both"/>
        <w:rPr>
          <w:rFonts w:eastAsia="Times New Roman"/>
          <w:szCs w:val="24"/>
        </w:rPr>
      </w:pPr>
      <w:r>
        <w:rPr>
          <w:rFonts w:eastAsia="Times New Roman"/>
          <w:szCs w:val="24"/>
        </w:rPr>
        <w:t xml:space="preserve">Στο πλαίσιο αυτό, λοιπόν, σήμερα καλώ το Σώμα να υπερψηφίσει την πρόταση για την συγκρότηση προανακριτικής επιτροπής για τις υποθέσεις των εξοπλιστικών προγραμμάτων επί </w:t>
      </w:r>
      <w:r>
        <w:rPr>
          <w:rFonts w:eastAsia="Times New Roman"/>
          <w:szCs w:val="24"/>
        </w:rPr>
        <w:lastRenderedPageBreak/>
        <w:t>υπουργίας του κ. Παπαντωνίου. Είμαι βέβαιος ότι κατά τ</w:t>
      </w:r>
      <w:r>
        <w:rPr>
          <w:rFonts w:eastAsia="Times New Roman"/>
          <w:szCs w:val="24"/>
        </w:rPr>
        <w:t xml:space="preserve">η διάρκεια αυτής της διερεύνησης θα ακουστούν πολλά και ο κόσμος που θα παρακολουθεί θα τα συνειδητοποιήσει και η αλήθεια θα βρεθεί και έχει σημασία να βρεθεί η αλήθεια, ανεξαρτήτως του αν είναι κάποια από τα αδικήματα παραγεγραμμένα. </w:t>
      </w:r>
    </w:p>
    <w:p w14:paraId="52258510" w14:textId="77777777" w:rsidR="005D2FD3" w:rsidRDefault="00310839">
      <w:pPr>
        <w:spacing w:line="600" w:lineRule="auto"/>
        <w:ind w:firstLine="720"/>
        <w:jc w:val="both"/>
        <w:rPr>
          <w:rFonts w:eastAsia="Times New Roman"/>
          <w:szCs w:val="24"/>
        </w:rPr>
      </w:pPr>
      <w:r>
        <w:rPr>
          <w:rFonts w:eastAsia="Times New Roman"/>
          <w:szCs w:val="24"/>
        </w:rPr>
        <w:t>Στο ίδιο ακριβώς πλα</w:t>
      </w:r>
      <w:r>
        <w:rPr>
          <w:rFonts w:eastAsia="Times New Roman"/>
          <w:szCs w:val="24"/>
        </w:rPr>
        <w:t>ίσιο δεσμευόμαστε να προβούμε και σε κάθε θεσμική πρωτοβουλία που θα διασφαλίζει τη διαφάνεια στη χώρα και θα αποκαθιστά το θεσμικό κύρος του κοινοβουλευτικού συστήματος, γιατί αυτή είναι η δέσμευσή μας απέναντι στον ελληνικό λαό και αυτή τη δέσμευση θα τη</w:t>
      </w:r>
      <w:r>
        <w:rPr>
          <w:rFonts w:eastAsia="Times New Roman"/>
          <w:szCs w:val="24"/>
        </w:rPr>
        <w:t>ν τηρήσουμε στο ακέραιο.</w:t>
      </w:r>
    </w:p>
    <w:p w14:paraId="52258511" w14:textId="77777777" w:rsidR="005D2FD3" w:rsidRDefault="00310839">
      <w:pPr>
        <w:spacing w:line="600" w:lineRule="auto"/>
        <w:ind w:firstLine="720"/>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52258512" w14:textId="77777777" w:rsidR="005D2FD3" w:rsidRDefault="00310839">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Τον λόγο έχει για ένα λεπτό ο κ. Δένδιας, πριν μιλήσει ο Υπουργός Δικαιοσύνης κ. Κοντονής. Ύστερα θα διευκρινίσουμε και με τον κ. Βενιζέλο κάτι </w:t>
      </w:r>
      <w:r>
        <w:rPr>
          <w:rFonts w:eastAsia="Times New Roman"/>
          <w:szCs w:val="24"/>
        </w:rPr>
        <w:t>που ζητάει.</w:t>
      </w:r>
    </w:p>
    <w:p w14:paraId="52258513" w14:textId="77777777" w:rsidR="005D2FD3" w:rsidRDefault="00310839">
      <w:pPr>
        <w:spacing w:line="600" w:lineRule="auto"/>
        <w:ind w:firstLine="720"/>
        <w:jc w:val="both"/>
        <w:rPr>
          <w:rFonts w:eastAsia="Times New Roman"/>
          <w:szCs w:val="24"/>
        </w:rPr>
      </w:pPr>
      <w:r>
        <w:rPr>
          <w:rFonts w:eastAsia="Times New Roman"/>
          <w:szCs w:val="24"/>
        </w:rPr>
        <w:t>Ορίστε, κύριε Δένδια, έχετε τον λόγο για ένα λεπτό.</w:t>
      </w:r>
    </w:p>
    <w:p w14:paraId="52258514" w14:textId="77777777" w:rsidR="005D2FD3" w:rsidRDefault="00310839">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Μου αρκεί, κύριε Πρόεδρε.</w:t>
      </w:r>
    </w:p>
    <w:p w14:paraId="52258515" w14:textId="77777777" w:rsidR="005D2FD3" w:rsidRDefault="00310839">
      <w:pPr>
        <w:spacing w:line="600" w:lineRule="auto"/>
        <w:ind w:firstLine="720"/>
        <w:jc w:val="both"/>
        <w:rPr>
          <w:rFonts w:eastAsia="Times New Roman"/>
          <w:szCs w:val="24"/>
        </w:rPr>
      </w:pPr>
      <w:r>
        <w:rPr>
          <w:rFonts w:eastAsia="Times New Roman"/>
          <w:szCs w:val="24"/>
        </w:rPr>
        <w:lastRenderedPageBreak/>
        <w:t>Κύριε Πρόεδρε, θέλω να σας πω ότι ο σχολιασμός της απουσίας του Αρχηγού της Αξιωματικής Αντιπολίτευσης κ. Μητσοτάκη στη Μάλτα</w:t>
      </w:r>
      <w:r>
        <w:rPr>
          <w:rFonts w:eastAsia="Times New Roman"/>
          <w:szCs w:val="24"/>
        </w:rPr>
        <w:t>,</w:t>
      </w:r>
      <w:r>
        <w:rPr>
          <w:rFonts w:eastAsia="Times New Roman"/>
          <w:szCs w:val="24"/>
        </w:rPr>
        <w:t xml:space="preserve"> δεν είναι ορθός. Ο κ.</w:t>
      </w:r>
      <w:r>
        <w:rPr>
          <w:rFonts w:eastAsia="Times New Roman"/>
          <w:szCs w:val="24"/>
        </w:rPr>
        <w:t xml:space="preserve"> Μητσοτάκης βρίσκεται εκτός της χώρας για θεσμική υποχρέωση, όπως πολλές φορές, κύριε Πρόεδρε, λείψατε κι εσείς για θεσμική υποχρέωση ως Πρωθυπουργός της χώρας. Ουδέποτε σας κατηγορήσαμε γι’ αυτό, ουδέποτε δημιουργήσαμε θέμα γι’ αυτό.</w:t>
      </w:r>
    </w:p>
    <w:p w14:paraId="52258516" w14:textId="77777777" w:rsidR="005D2FD3" w:rsidRDefault="00310839">
      <w:pPr>
        <w:spacing w:line="600" w:lineRule="auto"/>
        <w:ind w:firstLine="720"/>
        <w:jc w:val="both"/>
        <w:rPr>
          <w:rFonts w:eastAsia="Times New Roman"/>
          <w:szCs w:val="24"/>
        </w:rPr>
      </w:pPr>
      <w:r>
        <w:rPr>
          <w:rFonts w:eastAsia="Times New Roman"/>
          <w:szCs w:val="24"/>
        </w:rPr>
        <w:t>Θέλω δε να σας θυμίσω</w:t>
      </w:r>
      <w:r>
        <w:rPr>
          <w:rFonts w:eastAsia="Times New Roman"/>
          <w:szCs w:val="24"/>
        </w:rPr>
        <w:t xml:space="preserve"> την απουσία σας κατά τη συζήτηση του αιτήματός μας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για την οικονομία, όμως και τότε και πάλι εμείς δεν δημιουργήσαμε θέμα από σεβασμό στον θεσμικό σας ρόλο. Θα σας παρακαλέσω, λοιπόν, τον ίδιο σεβασμό να απολαμβάνει και ο</w:t>
      </w:r>
      <w:r>
        <w:rPr>
          <w:rFonts w:eastAsia="Times New Roman"/>
          <w:szCs w:val="24"/>
        </w:rPr>
        <w:t xml:space="preserve"> Αρχηγός της Αξιωματικής Αντιπολίτευσης. </w:t>
      </w:r>
    </w:p>
    <w:p w14:paraId="52258517" w14:textId="77777777" w:rsidR="005D2FD3" w:rsidRDefault="00310839">
      <w:pPr>
        <w:spacing w:line="600" w:lineRule="auto"/>
        <w:ind w:firstLine="720"/>
        <w:jc w:val="both"/>
        <w:rPr>
          <w:rFonts w:eastAsia="Times New Roman"/>
          <w:szCs w:val="24"/>
        </w:rPr>
      </w:pPr>
      <w:r>
        <w:rPr>
          <w:rFonts w:eastAsia="Times New Roman"/>
          <w:szCs w:val="24"/>
        </w:rPr>
        <w:t>Με την ευκαιρία θα μου επιτρέψετε δύο πραγματάκια ακόμα. Παρακολούθησα με μεγάλη προσοχή την τοποθέτησή σας. Στην πραγματικότητα, κύριε Πρόεδρε, σε ό,τι σας θέσαμε</w:t>
      </w:r>
      <w:r>
        <w:rPr>
          <w:rFonts w:eastAsia="Times New Roman"/>
          <w:szCs w:val="24"/>
        </w:rPr>
        <w:t>,</w:t>
      </w:r>
      <w:r>
        <w:rPr>
          <w:rFonts w:eastAsia="Times New Roman"/>
          <w:szCs w:val="24"/>
        </w:rPr>
        <w:t xml:space="preserve"> δεν μας απαντήσατε. Δεν μας απαντήσατε για τα θέματα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για την οικονομία. Δεν μας απαντήσατε, παρά την η</w:t>
      </w:r>
      <w:r>
        <w:rPr>
          <w:rFonts w:eastAsia="Times New Roman"/>
          <w:szCs w:val="24"/>
        </w:rPr>
        <w:lastRenderedPageBreak/>
        <w:t xml:space="preserve">χηρή παρέμβαση του κυρίου Αναπληρωτή Υπουργού, εάν συμφωνεί η κυβερνητική </w:t>
      </w:r>
      <w:r>
        <w:rPr>
          <w:rFonts w:eastAsia="Times New Roman"/>
          <w:szCs w:val="24"/>
        </w:rPr>
        <w:t>π</w:t>
      </w:r>
      <w:r>
        <w:rPr>
          <w:rFonts w:eastAsia="Times New Roman"/>
          <w:szCs w:val="24"/>
        </w:rPr>
        <w:t>λειοψηφία</w:t>
      </w:r>
      <w:r>
        <w:rPr>
          <w:rFonts w:eastAsia="Times New Roman"/>
          <w:szCs w:val="24"/>
        </w:rPr>
        <w:t>,</w:t>
      </w:r>
      <w:r>
        <w:rPr>
          <w:rFonts w:eastAsia="Times New Roman"/>
          <w:szCs w:val="24"/>
        </w:rPr>
        <w:t xml:space="preserve"> στο να συστήσουμε προανακριτική για τον κ. Πολάκη. </w:t>
      </w:r>
    </w:p>
    <w:p w14:paraId="5225851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Δεν μ</w:t>
      </w:r>
      <w:r>
        <w:rPr>
          <w:rFonts w:eastAsia="Times New Roman" w:cs="Times New Roman"/>
          <w:szCs w:val="24"/>
        </w:rPr>
        <w:t>ας</w:t>
      </w:r>
      <w:r>
        <w:rPr>
          <w:rFonts w:eastAsia="Times New Roman" w:cs="Times New Roman"/>
          <w:szCs w:val="24"/>
        </w:rPr>
        <w:t xml:space="preserve"> είπατε ούτε μια κουβέντα για την σωρεία των χαριστικών διατάξεων τις οποίες σας απαρίθμησα. Θέλω να πω, κύριε Πρόεδρε, ότι είναι προφανές ότι διαθέτετε κοινοβουλευτικό ρεαλισμό. Και θα σας πω για</w:t>
      </w:r>
      <w:r>
        <w:rPr>
          <w:rFonts w:eastAsia="Times New Roman" w:cs="Times New Roman"/>
          <w:szCs w:val="24"/>
        </w:rPr>
        <w:t xml:space="preserve">τί. Μιλήσατε προηγουμένως στην κατακλείδα της ομιλίας σας για την κοινοβουλευτική </w:t>
      </w:r>
      <w:r>
        <w:rPr>
          <w:rFonts w:eastAsia="Times New Roman" w:cs="Times New Roman"/>
          <w:szCs w:val="24"/>
        </w:rPr>
        <w:t>Π</w:t>
      </w:r>
      <w:r>
        <w:rPr>
          <w:rFonts w:eastAsia="Times New Roman" w:cs="Times New Roman"/>
          <w:szCs w:val="24"/>
        </w:rPr>
        <w:t xml:space="preserve">λειοψηφία. Είπατε την λέξη «όσο έχουμε ακόμα την κοινοβουλευτική </w:t>
      </w:r>
      <w:r>
        <w:rPr>
          <w:rFonts w:eastAsia="Times New Roman" w:cs="Times New Roman"/>
          <w:szCs w:val="24"/>
        </w:rPr>
        <w:t>Π</w:t>
      </w:r>
      <w:r>
        <w:rPr>
          <w:rFonts w:eastAsia="Times New Roman" w:cs="Times New Roman"/>
          <w:szCs w:val="24"/>
        </w:rPr>
        <w:t>λειοψηφία». Είναι προφανές ότι έχετε αντιληφθεί, κύριε Πρόεδρε, ότι την λαϊκή πλειοψηφία δεν την έχετε πλέο</w:t>
      </w:r>
      <w:r>
        <w:rPr>
          <w:rFonts w:eastAsia="Times New Roman" w:cs="Times New Roman"/>
          <w:szCs w:val="24"/>
        </w:rPr>
        <w:t xml:space="preserve">ν. </w:t>
      </w:r>
    </w:p>
    <w:p w14:paraId="52258519"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225851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Κύριε Πρόεδρε, θα ήθελα τον λόγο. </w:t>
      </w:r>
    </w:p>
    <w:p w14:paraId="5225851B"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Πρωθυπουργέ, αν θέλετε να σχολιάσετε κάτι, βεβαίως. </w:t>
      </w:r>
    </w:p>
    <w:p w14:paraId="5225851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w:t>
      </w:r>
      <w:r>
        <w:rPr>
          <w:rFonts w:eastAsia="Times New Roman" w:cs="Times New Roman"/>
          <w:b/>
          <w:szCs w:val="24"/>
        </w:rPr>
        <w:t>ρνησης):</w:t>
      </w:r>
      <w:r>
        <w:rPr>
          <w:rFonts w:eastAsia="Times New Roman" w:cs="Times New Roman"/>
          <w:szCs w:val="24"/>
        </w:rPr>
        <w:t xml:space="preserve"> Πολύ σύντομα, κύριε Πρόεδρε.</w:t>
      </w:r>
    </w:p>
    <w:p w14:paraId="5225851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Κύριε Δένδια, ο κ. Μητσοτάκης είχε ενημερώσει το Προεδρείο της Βουλής ότι θα είναι εδώ μέχρι τις 5.00΄ διότι μετά πρέπει να φύγει για να πάει στη Μάλτα για θεσμική του υποχρέωση. Είχα ενημερωθεί κι είχα κανονίσει και τ</w:t>
      </w:r>
      <w:r>
        <w:rPr>
          <w:rFonts w:eastAsia="Times New Roman" w:cs="Times New Roman"/>
          <w:szCs w:val="24"/>
        </w:rPr>
        <w:t>ο πρόγραμμά μου έτσι, γιατί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χαίρομαι να τον συναντώ και να ανταλλάσσουμε απόψεις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κοινοβουλευτισμού. Αυτό είναι η πεμπτουσία της δημοκρατίας. </w:t>
      </w:r>
    </w:p>
    <w:p w14:paraId="5225851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Εξ όσων γνωρίζω, η συνεδρίαση ξεκίνησε από τις 10.00΄ το πρωί. Άρα ήταν πολιτική επιλ</w:t>
      </w:r>
      <w:r>
        <w:rPr>
          <w:rFonts w:eastAsia="Times New Roman" w:cs="Times New Roman"/>
          <w:szCs w:val="24"/>
        </w:rPr>
        <w:t>ογή του Αρχηγού σας να μην τοποθετηθεί σήμερα. Πολύ ευγενικά το έκρινα. Ο ελληνικός λαός θα κρίνει. Έχει κάθε ευχέρεια, αν θέλει, να παρίσταται, αν δεν θέλει, να μην παρίσταται, να δίνει τον λόγο σε ένα πολύ έμπειρο κοινοβουλευτικά στέλεχος, στον Κοινοβουλ</w:t>
      </w:r>
      <w:r>
        <w:rPr>
          <w:rFonts w:eastAsia="Times New Roman" w:cs="Times New Roman"/>
          <w:szCs w:val="24"/>
        </w:rPr>
        <w:t>ευτικό Εκπρόσωπο. Δικαίωμά του είναι. Αλλά επιτρέψτε μου κι εμένα να κάνω το πολιτικό μου σχόλιο</w:t>
      </w:r>
      <w:r>
        <w:rPr>
          <w:rFonts w:eastAsia="Times New Roman" w:cs="Times New Roman"/>
          <w:szCs w:val="24"/>
        </w:rPr>
        <w:t>,</w:t>
      </w:r>
      <w:r>
        <w:rPr>
          <w:rFonts w:eastAsia="Times New Roman" w:cs="Times New Roman"/>
          <w:szCs w:val="24"/>
        </w:rPr>
        <w:t xml:space="preserve"> δεν είναι αγένεια να πω ότι σήμερα και οι δυο Αρχηγοί των κομμάτων που κυβέρνησαν για πολλά χρόνια τη χώρα και έχουν ευθύνη για τη διαφθορά και για τα φαινόμε</w:t>
      </w:r>
      <w:r>
        <w:rPr>
          <w:rFonts w:eastAsia="Times New Roman" w:cs="Times New Roman"/>
          <w:szCs w:val="24"/>
        </w:rPr>
        <w:t xml:space="preserve">να διασπάθισης δημόσιου χρήματος, τα παλιά που παρεγράφησαν σε ό,τι αφορά στα ποινικά αδικήματα, επέλεξαν την απουσία τους. Αυτό είναι μια πολιτική κριτική. </w:t>
      </w:r>
    </w:p>
    <w:p w14:paraId="5225851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δε το επιχείρημά μας ότι θα πρέπει να αποφασίσουμε προανακριτική για τον κ. Πολάκη, </w:t>
      </w:r>
      <w:r>
        <w:rPr>
          <w:rFonts w:eastAsia="Times New Roman" w:cs="Times New Roman"/>
          <w:szCs w:val="24"/>
        </w:rPr>
        <w:t xml:space="preserve">θέλω να σας πω ότι υπάρχει μια παροιμία που λέει «ο </w:t>
      </w:r>
      <w:r>
        <w:rPr>
          <w:rFonts w:eastAsia="Times New Roman" w:cs="Times New Roman"/>
          <w:szCs w:val="24"/>
        </w:rPr>
        <w:t>θ</w:t>
      </w:r>
      <w:r>
        <w:rPr>
          <w:rFonts w:eastAsia="Times New Roman" w:cs="Times New Roman"/>
          <w:szCs w:val="24"/>
        </w:rPr>
        <w:t>εός αγαπάει τον κλέφτη, αγαπάει και τον νοικοκύρη». Ο κ. Πολάκης κι αυτή η Κυβέρνηση</w:t>
      </w:r>
      <w:r>
        <w:rPr>
          <w:rFonts w:eastAsia="Times New Roman" w:cs="Times New Roman"/>
          <w:szCs w:val="24"/>
        </w:rPr>
        <w:t>,</w:t>
      </w:r>
      <w:r>
        <w:rPr>
          <w:rFonts w:eastAsia="Times New Roman" w:cs="Times New Roman"/>
          <w:szCs w:val="24"/>
        </w:rPr>
        <w:t xml:space="preserve"> με την επιμονή του και με την επιμονή μας θα δικαιωθούμε. Θα βγούνε στη φόρα τα ανομήματα που αφορούν τον χώρο της υγ</w:t>
      </w:r>
      <w:r>
        <w:rPr>
          <w:rFonts w:eastAsia="Times New Roman" w:cs="Times New Roman"/>
          <w:szCs w:val="24"/>
        </w:rPr>
        <w:t>είας είτε αυτά είναι του ΚΕΕΛΠΟ εί</w:t>
      </w:r>
      <w:r>
        <w:rPr>
          <w:rFonts w:eastAsia="Times New Roman" w:cs="Times New Roman"/>
          <w:szCs w:val="24"/>
        </w:rPr>
        <w:t>τε</w:t>
      </w:r>
      <w:r>
        <w:rPr>
          <w:rFonts w:eastAsia="Times New Roman" w:cs="Times New Roman"/>
          <w:szCs w:val="24"/>
        </w:rPr>
        <w:t xml:space="preserve"> αυτά είναι της υπόθεσης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είτε αυτά αφορούν το </w:t>
      </w:r>
      <w:r>
        <w:rPr>
          <w:rFonts w:eastAsia="Times New Roman" w:cs="Times New Roman"/>
          <w:szCs w:val="24"/>
        </w:rPr>
        <w:t>«</w:t>
      </w:r>
      <w:r>
        <w:rPr>
          <w:rFonts w:eastAsia="Times New Roman" w:cs="Times New Roman"/>
          <w:szCs w:val="24"/>
        </w:rPr>
        <w:t>Ερρίκος Ντυνάν</w:t>
      </w:r>
      <w:r>
        <w:rPr>
          <w:rFonts w:eastAsia="Times New Roman" w:cs="Times New Roman"/>
          <w:szCs w:val="24"/>
        </w:rPr>
        <w:t>»</w:t>
      </w:r>
      <w:r>
        <w:rPr>
          <w:rFonts w:eastAsia="Times New Roman" w:cs="Times New Roman"/>
          <w:szCs w:val="24"/>
        </w:rPr>
        <w:t>, που διαβιβάστηκε πρόσφατα. Θα επιμείνουμε και θα δικαιωθούμε. Είναι όμως άδικο για την κοινοβουλευτική σας εμπειρία</w:t>
      </w:r>
      <w:r>
        <w:rPr>
          <w:rFonts w:eastAsia="Times New Roman" w:cs="Times New Roman"/>
          <w:szCs w:val="24"/>
        </w:rPr>
        <w:t>,</w:t>
      </w:r>
      <w:r>
        <w:rPr>
          <w:rFonts w:eastAsia="Times New Roman" w:cs="Times New Roman"/>
          <w:szCs w:val="24"/>
        </w:rPr>
        <w:t xml:space="preserve"> να κάνετε συγκρίσεις σε ό,τι</w:t>
      </w:r>
      <w:r>
        <w:rPr>
          <w:rFonts w:eastAsia="Times New Roman" w:cs="Times New Roman"/>
          <w:szCs w:val="24"/>
        </w:rPr>
        <w:t xml:space="preserve"> αφορά μια υπόθεση που ταλανίζει τη δημόσια σφαίρα εδώ και πάρα πολλά χρόνια, εννοώ τις μίζες στα εξοπλιστικά, και είναι γνωστό</w:t>
      </w:r>
      <w:r>
        <w:rPr>
          <w:rFonts w:eastAsia="Times New Roman" w:cs="Times New Roman"/>
          <w:szCs w:val="24"/>
        </w:rPr>
        <w:t>,</w:t>
      </w:r>
      <w:r>
        <w:rPr>
          <w:rFonts w:eastAsia="Times New Roman" w:cs="Times New Roman"/>
          <w:szCs w:val="24"/>
        </w:rPr>
        <w:t xml:space="preserve"> άλλωστε γι’ αυτό ψηφίζετε υπέρ</w:t>
      </w:r>
      <w:r>
        <w:rPr>
          <w:rFonts w:eastAsia="Times New Roman" w:cs="Times New Roman"/>
          <w:szCs w:val="24"/>
        </w:rPr>
        <w:t>,</w:t>
      </w:r>
      <w:r>
        <w:rPr>
          <w:rFonts w:eastAsia="Times New Roman" w:cs="Times New Roman"/>
          <w:szCs w:val="24"/>
        </w:rPr>
        <w:t xml:space="preserve"> με το ότι υπήρξε μια μήνυση που</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αφορά υπαλλήλους του Υπουργείου Υγείας</w:t>
      </w:r>
      <w:r>
        <w:rPr>
          <w:rFonts w:eastAsia="Times New Roman" w:cs="Times New Roman"/>
          <w:szCs w:val="24"/>
        </w:rPr>
        <w:t>,</w:t>
      </w:r>
      <w:r>
        <w:rPr>
          <w:rFonts w:eastAsia="Times New Roman" w:cs="Times New Roman"/>
          <w:szCs w:val="24"/>
        </w:rPr>
        <w:t xml:space="preserve"> για την οποία </w:t>
      </w:r>
      <w:r>
        <w:rPr>
          <w:rFonts w:eastAsia="Times New Roman" w:cs="Times New Roman"/>
          <w:szCs w:val="24"/>
        </w:rPr>
        <w:t xml:space="preserve">θα έπρεπε εμείς δήθεν να κάνουμε προανακριτική με ελεγχόμενο τον Αναπληρωτή Υπουργό. </w:t>
      </w:r>
    </w:p>
    <w:p w14:paraId="5225852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Επαναλαμβάνω αυτό που είπα, διότι δεν το ακούσατε καλά. Σας είπα: «Όσο θα είμαι εδώ κοινοβουλευτική </w:t>
      </w:r>
      <w:r>
        <w:rPr>
          <w:rFonts w:eastAsia="Times New Roman" w:cs="Times New Roman"/>
          <w:szCs w:val="24"/>
        </w:rPr>
        <w:t>Π</w:t>
      </w:r>
      <w:r>
        <w:rPr>
          <w:rFonts w:eastAsia="Times New Roman" w:cs="Times New Roman"/>
          <w:szCs w:val="24"/>
        </w:rPr>
        <w:t>λειοψηφία και θα είμαστε δυστυχώς για σας για πολλά ακόμα χρόνια, δεν</w:t>
      </w:r>
      <w:r>
        <w:rPr>
          <w:rFonts w:eastAsia="Times New Roman" w:cs="Times New Roman"/>
          <w:szCs w:val="24"/>
        </w:rPr>
        <w:t xml:space="preserve"> πρόκειται να αφήσουμε τίποτα να πέσει κάτω». </w:t>
      </w:r>
    </w:p>
    <w:p w14:paraId="52258521" w14:textId="77777777" w:rsidR="005D2FD3" w:rsidRDefault="00310839">
      <w:pPr>
        <w:spacing w:line="600" w:lineRule="auto"/>
        <w:ind w:firstLine="720"/>
        <w:jc w:val="center"/>
        <w:rPr>
          <w:rFonts w:eastAsia="Times New Roman" w:cs="Times New Roman"/>
          <w:b/>
          <w:szCs w:val="24"/>
        </w:rPr>
      </w:pPr>
      <w:r>
        <w:rPr>
          <w:rFonts w:eastAsia="Times New Roman" w:cs="Times New Roman"/>
          <w:szCs w:val="24"/>
        </w:rPr>
        <w:lastRenderedPageBreak/>
        <w:t xml:space="preserve">(Χειροκροτήματα από τις πτέρυγες του ΣΥΡΙΖΑ και των </w:t>
      </w:r>
      <w:r>
        <w:rPr>
          <w:rFonts w:eastAsia="Times New Roman" w:cs="Times New Roman"/>
          <w:szCs w:val="24"/>
        </w:rPr>
        <w:t>ΑΝΕΛ)</w:t>
      </w:r>
    </w:p>
    <w:p w14:paraId="5225852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Κατανοώ την αγωνία και τη δική σας και διάφορων άλλων φαντασμάτων του παρελθόντος</w:t>
      </w:r>
      <w:r>
        <w:rPr>
          <w:rFonts w:eastAsia="Times New Roman" w:cs="Times New Roman"/>
          <w:szCs w:val="24"/>
        </w:rPr>
        <w:t>,</w:t>
      </w:r>
      <w:r>
        <w:rPr>
          <w:rFonts w:eastAsia="Times New Roman" w:cs="Times New Roman"/>
          <w:szCs w:val="24"/>
        </w:rPr>
        <w:t xml:space="preserve"> που βγαίνουν στα τηλεοπτικά παράθυρα εσχάτως και ζητάνε εκλογές</w:t>
      </w:r>
      <w:r>
        <w:rPr>
          <w:rFonts w:eastAsia="Times New Roman" w:cs="Times New Roman"/>
          <w:szCs w:val="24"/>
        </w:rPr>
        <w:t xml:space="preserve"> αλλά εκλογές θα γίνουν το 2019 και θα τις κερδίσουμε. Και μέχρι τότε δεν θα πέσει τίποτα κάτω. </w:t>
      </w:r>
    </w:p>
    <w:p w14:paraId="52258523" w14:textId="77777777" w:rsidR="005D2FD3" w:rsidRDefault="00310839">
      <w:pPr>
        <w:spacing w:line="600" w:lineRule="auto"/>
        <w:ind w:firstLine="720"/>
        <w:jc w:val="center"/>
        <w:rPr>
          <w:rFonts w:eastAsia="Times New Roman" w:cs="Times New Roman"/>
          <w:b/>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5225852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Κύριε Πρόεδρε, θα ήθελα τον λόγο.</w:t>
      </w:r>
    </w:p>
    <w:p w14:paraId="52258525"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Δεν θα γίνει κύκλ</w:t>
      </w:r>
      <w:r>
        <w:rPr>
          <w:rFonts w:eastAsia="Times New Roman" w:cs="Times New Roman"/>
          <w:szCs w:val="24"/>
        </w:rPr>
        <w:t xml:space="preserve">ος συζήτησης. </w:t>
      </w:r>
    </w:p>
    <w:p w14:paraId="5225852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Κύριε Βενιζέλο, θέλετε να θέσετε ένα ζήτημα. Δεν θα πάρετε τον λόγο. Πείτε τι ζήτημα θέλετε να θέσετε και θα διαλεχθούμε μαζί. Δεν θα γίνει κύκλος συζήτησης. </w:t>
      </w:r>
    </w:p>
    <w:p w14:paraId="5225852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Κύριε Πρόεδρε, άκουσα τον Πρωθυπουργό της χώρας να ανεβαίνει </w:t>
      </w:r>
      <w:r>
        <w:rPr>
          <w:rFonts w:eastAsia="Times New Roman" w:cs="Times New Roman"/>
          <w:szCs w:val="24"/>
        </w:rPr>
        <w:t>στο Βήμα της Βουλής και να εμφανίζεται παντελώς ανιστόρητος.</w:t>
      </w:r>
    </w:p>
    <w:p w14:paraId="52258528" w14:textId="77777777" w:rsidR="005D2FD3" w:rsidRDefault="00310839">
      <w:pPr>
        <w:spacing w:line="600" w:lineRule="auto"/>
        <w:ind w:left="2160" w:firstLine="720"/>
        <w:jc w:val="both"/>
        <w:rPr>
          <w:rFonts w:eastAsia="Times New Roman" w:cs="Times New Roman"/>
          <w:szCs w:val="24"/>
        </w:rPr>
      </w:pPr>
      <w:r>
        <w:rPr>
          <w:rFonts w:eastAsia="Times New Roman" w:cs="Times New Roman"/>
          <w:szCs w:val="24"/>
        </w:rPr>
        <w:lastRenderedPageBreak/>
        <w:t>(Θόρυβος στην Αίθουσα)</w:t>
      </w:r>
    </w:p>
    <w:p w14:paraId="5225852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Παντελώς. Προκλητικά. Οι ρυθμίσεις του Συντάγματος για την ευθύνη των Υπουργών ισχύουν στη χώρα μας από το 1864. Το 2001</w:t>
      </w:r>
      <w:r>
        <w:rPr>
          <w:rFonts w:eastAsia="Times New Roman" w:cs="Times New Roman"/>
          <w:szCs w:val="24"/>
        </w:rPr>
        <w:t>,</w:t>
      </w:r>
      <w:r>
        <w:rPr>
          <w:rFonts w:eastAsia="Times New Roman" w:cs="Times New Roman"/>
          <w:szCs w:val="24"/>
        </w:rPr>
        <w:t xml:space="preserve"> με συντριπτική πλειοψηφία διπλασιάσαμε τον χρόνο π</w:t>
      </w:r>
      <w:r>
        <w:rPr>
          <w:rFonts w:eastAsia="Times New Roman" w:cs="Times New Roman"/>
          <w:szCs w:val="24"/>
        </w:rPr>
        <w:t xml:space="preserve">αραγραφής, ώστε να συμπεριληφθεί όχι μόνον η πρώτη αλλά και η δεύτερη τακτική </w:t>
      </w:r>
      <w:r>
        <w:rPr>
          <w:rFonts w:eastAsia="Times New Roman" w:cs="Times New Roman"/>
          <w:szCs w:val="24"/>
        </w:rPr>
        <w:t>σ</w:t>
      </w:r>
      <w:r>
        <w:rPr>
          <w:rFonts w:eastAsia="Times New Roman" w:cs="Times New Roman"/>
          <w:szCs w:val="24"/>
        </w:rPr>
        <w:t>ύνοδος της επόμενης Βουλής. Αυτό ψηφίστηκε από τη συντριπτική πλειοψηφία. Ο δε εκτελεστικός νόμος περί ευθύνης υπουργών που εισηγήθηκε ο κ. Πετσάλνικος ως Υπουργός Δικαιοσύνης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ψηφίστηκε απ’ όλα τα κόμματα. Κι από τον τότε Συνασπισμό διά του κ. Κουβέλη. </w:t>
      </w:r>
    </w:p>
    <w:p w14:paraId="5225852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Πρέπει να είναι όμως ήσυχος κι επαναπαυμένος ο κ. Τσίπρας, γιατί με βάση τις ισχύουσες συνταγματικές διατάξεις οι ευθύνες της Κυβέρνησης ΣΥΡΙΖΑ-ΑΝΕΛ για την καταστροφή της οικονο</w:t>
      </w:r>
      <w:r>
        <w:rPr>
          <w:rFonts w:eastAsia="Times New Roman" w:cs="Times New Roman"/>
          <w:szCs w:val="24"/>
        </w:rPr>
        <w:t>μίας και όλα όσα ακολουθούν το φαινόμενο αυτό</w:t>
      </w:r>
      <w:r>
        <w:rPr>
          <w:rFonts w:eastAsia="Times New Roman" w:cs="Times New Roman"/>
          <w:szCs w:val="24"/>
        </w:rPr>
        <w:t>,</w:t>
      </w:r>
      <w:r>
        <w:rPr>
          <w:rFonts w:eastAsia="Times New Roman" w:cs="Times New Roman"/>
          <w:szCs w:val="24"/>
        </w:rPr>
        <w:t xml:space="preserve"> θα εξεταστούν με άνεση από την επόμενη Βουλή. </w:t>
      </w:r>
    </w:p>
    <w:p w14:paraId="5225852B"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5225852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πολύ, κύριε Βενιζέλο. Κρατήσαμε το «με άνεση». </w:t>
      </w:r>
    </w:p>
    <w:p w14:paraId="5225852D"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ΒΕΝΙΖΕΛΟΣ: </w:t>
      </w:r>
      <w:r>
        <w:rPr>
          <w:rFonts w:eastAsia="Times New Roman" w:cs="Times New Roman"/>
          <w:szCs w:val="24"/>
        </w:rPr>
        <w:t>Αυ</w:t>
      </w:r>
      <w:r>
        <w:rPr>
          <w:rFonts w:eastAsia="Times New Roman" w:cs="Times New Roman"/>
          <w:szCs w:val="24"/>
        </w:rPr>
        <w:t xml:space="preserve">τή είναι η ουσία του ζητήματος που έθεσε ο κ. Τσίπρας. </w:t>
      </w:r>
    </w:p>
    <w:p w14:paraId="5225852E"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πολύ. Δόθηκαν οι διευκρινίσεις. </w:t>
      </w:r>
    </w:p>
    <w:p w14:paraId="5225852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Ο Υπουργός Δικαιοσύνης κλείνει τη συζήτηση. </w:t>
      </w:r>
    </w:p>
    <w:p w14:paraId="5225853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 Σας παρακαλώ να μη</w:t>
      </w:r>
      <w:r>
        <w:rPr>
          <w:rFonts w:eastAsia="Times New Roman" w:cs="Times New Roman"/>
          <w:szCs w:val="24"/>
        </w:rPr>
        <w:t xml:space="preserve"> μείνουμε επί προσωπικών θεμάτων. Κλείστε πολιτικά τη συζήτηση. </w:t>
      </w:r>
    </w:p>
    <w:p w14:paraId="5225853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Τον χρόνο βάλτε. </w:t>
      </w:r>
    </w:p>
    <w:p w14:paraId="5225853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Η τεχνολογία μας έχει εγκαταλείψει. </w:t>
      </w:r>
    </w:p>
    <w:p w14:paraId="5225853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Για να είμαστε σαφείς, γιατ</w:t>
      </w:r>
      <w:r>
        <w:rPr>
          <w:rFonts w:eastAsia="Times New Roman" w:cs="Times New Roman"/>
          <w:szCs w:val="24"/>
        </w:rPr>
        <w:t xml:space="preserve">ί κρατιούνται Πρακτικά. Ο κύριος Πρωθυπουργός μίλησε εικοσιεξίμισι λεπτά με το εδώ χρονόμετρο. Δυστυχώς υπάρχει ένα πρόβλημα στα ηλεκτρονικά. Ο κ. Κοντονής έχει τον λόγο για δέκα λεπτά. </w:t>
      </w:r>
    </w:p>
    <w:p w14:paraId="5225853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Κύριε Υπουργέ, παρακαλώ να τηρήσετε τον χρόνο κατά το δοκούν. </w:t>
      </w:r>
    </w:p>
    <w:p w14:paraId="5225853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Ευχαρι</w:t>
      </w:r>
      <w:r>
        <w:rPr>
          <w:rFonts w:eastAsia="Times New Roman" w:cs="Times New Roman"/>
          <w:szCs w:val="24"/>
        </w:rPr>
        <w:t xml:space="preserve">στώ. </w:t>
      </w:r>
    </w:p>
    <w:p w14:paraId="52258536"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Θα προσπαθήσω, κύριε Πρόεδρε. </w:t>
      </w:r>
    </w:p>
    <w:p w14:paraId="5225853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βρισκόμαστε μπροστά σε μια παραδοξότητα. Η παραδοξότητα αυτή είναι ότι όλα τα κόμματα σήμερα στη Βουλή συμφων</w:t>
      </w:r>
      <w:r>
        <w:rPr>
          <w:rFonts w:eastAsia="Times New Roman" w:cs="Times New Roman"/>
          <w:szCs w:val="24"/>
        </w:rPr>
        <w:t xml:space="preserve">ούν με την κυβερνητική </w:t>
      </w:r>
      <w:r>
        <w:rPr>
          <w:rFonts w:eastAsia="Times New Roman" w:cs="Times New Roman"/>
          <w:szCs w:val="24"/>
        </w:rPr>
        <w:t>π</w:t>
      </w:r>
      <w:r>
        <w:rPr>
          <w:rFonts w:eastAsia="Times New Roman" w:cs="Times New Roman"/>
          <w:szCs w:val="24"/>
        </w:rPr>
        <w:t xml:space="preserve">λειοψηφία για τη σύσταση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w:t>
      </w:r>
    </w:p>
    <w:p w14:paraId="5225853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w:t>
      </w:r>
      <w:r>
        <w:rPr>
          <w:rFonts w:eastAsia="Times New Roman" w:cs="Times New Roman"/>
          <w:szCs w:val="24"/>
        </w:rPr>
        <w:t>΄</w:t>
      </w:r>
      <w:r>
        <w:rPr>
          <w:rFonts w:eastAsia="Times New Roman" w:cs="Times New Roman"/>
          <w:szCs w:val="24"/>
        </w:rPr>
        <w:t xml:space="preserve"> Αντιπρόεδρος της Βουλής κ. </w:t>
      </w:r>
      <w:r w:rsidRPr="0080384B">
        <w:rPr>
          <w:rFonts w:eastAsia="Times New Roman" w:cs="Times New Roman"/>
          <w:b/>
          <w:szCs w:val="24"/>
        </w:rPr>
        <w:t>ΑΝΑΣΤΑΣΙΟΣ ΚΟΥΡΑΚΗΣ</w:t>
      </w:r>
      <w:r>
        <w:rPr>
          <w:rFonts w:eastAsia="Times New Roman" w:cs="Times New Roman"/>
          <w:szCs w:val="24"/>
        </w:rPr>
        <w:t>)</w:t>
      </w:r>
    </w:p>
    <w:p w14:paraId="5225853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Τα κόμματα όμως της Αντιπολίτευσης διατυπώνουν έναν ισχυρισμό</w:t>
      </w:r>
      <w:r>
        <w:rPr>
          <w:rFonts w:eastAsia="Times New Roman" w:cs="Times New Roman"/>
          <w:szCs w:val="24"/>
        </w:rPr>
        <w:t>,</w:t>
      </w:r>
      <w:r>
        <w:rPr>
          <w:rFonts w:eastAsia="Times New Roman" w:cs="Times New Roman"/>
          <w:szCs w:val="24"/>
        </w:rPr>
        <w:t xml:space="preserve"> ότι πίσω από αυτή την πρόταση της σύστασης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κρύβεται κάτι δόλιο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προσπάθεια της Κυβέρνησης</w:t>
      </w:r>
      <w:r>
        <w:rPr>
          <w:rFonts w:eastAsia="Times New Roman" w:cs="Times New Roman"/>
          <w:szCs w:val="24"/>
        </w:rPr>
        <w:t>,</w:t>
      </w:r>
      <w:r>
        <w:rPr>
          <w:rFonts w:eastAsia="Times New Roman" w:cs="Times New Roman"/>
          <w:szCs w:val="24"/>
        </w:rPr>
        <w:t xml:space="preserve"> δήθεν</w:t>
      </w:r>
      <w:r>
        <w:rPr>
          <w:rFonts w:eastAsia="Times New Roman" w:cs="Times New Roman"/>
          <w:szCs w:val="24"/>
        </w:rPr>
        <w:t>,</w:t>
      </w:r>
      <w:r>
        <w:rPr>
          <w:rFonts w:eastAsia="Times New Roman" w:cs="Times New Roman"/>
          <w:szCs w:val="24"/>
        </w:rPr>
        <w:t xml:space="preserve"> </w:t>
      </w:r>
      <w:r>
        <w:rPr>
          <w:rFonts w:eastAsia="Times New Roman" w:cs="Times New Roman"/>
          <w:szCs w:val="24"/>
        </w:rPr>
        <w:t>να α</w:t>
      </w:r>
      <w:r>
        <w:rPr>
          <w:rFonts w:eastAsia="Times New Roman" w:cs="Times New Roman"/>
          <w:szCs w:val="24"/>
        </w:rPr>
        <w:t>ποπροσανατολ</w:t>
      </w:r>
      <w:r>
        <w:rPr>
          <w:rFonts w:eastAsia="Times New Roman" w:cs="Times New Roman"/>
          <w:szCs w:val="24"/>
        </w:rPr>
        <w:t>ί</w:t>
      </w:r>
      <w:r>
        <w:rPr>
          <w:rFonts w:eastAsia="Times New Roman" w:cs="Times New Roman"/>
          <w:szCs w:val="24"/>
        </w:rPr>
        <w:t>σ</w:t>
      </w:r>
      <w:r>
        <w:rPr>
          <w:rFonts w:eastAsia="Times New Roman" w:cs="Times New Roman"/>
          <w:szCs w:val="24"/>
        </w:rPr>
        <w:t>ει</w:t>
      </w:r>
      <w:r>
        <w:rPr>
          <w:rFonts w:eastAsia="Times New Roman" w:cs="Times New Roman"/>
          <w:szCs w:val="24"/>
        </w:rPr>
        <w:t xml:space="preserve"> τη</w:t>
      </w:r>
      <w:r>
        <w:rPr>
          <w:rFonts w:eastAsia="Times New Roman" w:cs="Times New Roman"/>
          <w:szCs w:val="24"/>
        </w:rPr>
        <w:t>ν</w:t>
      </w:r>
      <w:r>
        <w:rPr>
          <w:rFonts w:eastAsia="Times New Roman" w:cs="Times New Roman"/>
          <w:szCs w:val="24"/>
        </w:rPr>
        <w:t xml:space="preserve"> κοινωνία. </w:t>
      </w:r>
    </w:p>
    <w:p w14:paraId="5225853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κοινωνία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για την Αντιπολίτευση βλέπει αυτή την ώρα την κυβερνητική </w:t>
      </w:r>
      <w:r>
        <w:rPr>
          <w:rFonts w:eastAsia="Times New Roman" w:cs="Times New Roman"/>
          <w:szCs w:val="24"/>
        </w:rPr>
        <w:t>π</w:t>
      </w:r>
      <w:r>
        <w:rPr>
          <w:rFonts w:eastAsia="Times New Roman" w:cs="Times New Roman"/>
          <w:szCs w:val="24"/>
        </w:rPr>
        <w:t>λειοψ</w:t>
      </w:r>
      <w:r>
        <w:rPr>
          <w:rFonts w:eastAsia="Times New Roman" w:cs="Times New Roman"/>
          <w:szCs w:val="24"/>
        </w:rPr>
        <w:t xml:space="preserve">ηφία μετά από μια δεκαετία και πλέον να φέρνει στη Βουλή ένα ζήτημα που ήταν κοινό μυστικό, </w:t>
      </w:r>
      <w:r>
        <w:rPr>
          <w:rFonts w:eastAsia="Times New Roman" w:cs="Times New Roman"/>
          <w:szCs w:val="24"/>
        </w:rPr>
        <w:lastRenderedPageBreak/>
        <w:t>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μίζες στα εξοπλιστικά. Αυτό όμως δεν το κάνει για να λάμψει η αλήθεια. Το κάνει για να αποπροσανατολίσει την κοινωνία. </w:t>
      </w:r>
    </w:p>
    <w:p w14:paraId="5225853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 κ. Βορίδης το πήγε ακόμη πιο πέρα</w:t>
      </w:r>
      <w:r>
        <w:rPr>
          <w:rFonts w:eastAsia="Times New Roman" w:cs="Times New Roman"/>
          <w:szCs w:val="24"/>
        </w:rPr>
        <w:t>.</w:t>
      </w:r>
      <w:r>
        <w:rPr>
          <w:rFonts w:eastAsia="Times New Roman" w:cs="Times New Roman"/>
          <w:szCs w:val="24"/>
        </w:rPr>
        <w:t xml:space="preserve"> Ότι</w:t>
      </w:r>
      <w:r>
        <w:rPr>
          <w:rFonts w:eastAsia="Times New Roman" w:cs="Times New Roman"/>
          <w:szCs w:val="24"/>
        </w:rPr>
        <w:t xml:space="preserve"> εκτός από αυτή την προσπάθεια κάνει και μια άλλη </w:t>
      </w:r>
      <w:r>
        <w:rPr>
          <w:rFonts w:eastAsia="Times New Roman" w:cs="Times New Roman"/>
          <w:szCs w:val="24"/>
        </w:rPr>
        <w:t xml:space="preserve">χρησιμοποιώντας </w:t>
      </w:r>
      <w:r>
        <w:rPr>
          <w:rFonts w:eastAsia="Times New Roman" w:cs="Times New Roman"/>
          <w:szCs w:val="24"/>
        </w:rPr>
        <w:t>το θέμα της μνήμης του Νίκου Μπελογιάννη</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ροσπαθεί να μιλήσει σε ένα ακροατήριο της Αριστεράς, ακριβώς διότι τα μέτρα τα οποία εφάρμοσε</w:t>
      </w:r>
      <w:r>
        <w:rPr>
          <w:rFonts w:eastAsia="Times New Roman" w:cs="Times New Roman"/>
          <w:szCs w:val="24"/>
        </w:rPr>
        <w:t>,</w:t>
      </w:r>
      <w:r>
        <w:rPr>
          <w:rFonts w:eastAsia="Times New Roman" w:cs="Times New Roman"/>
          <w:szCs w:val="24"/>
        </w:rPr>
        <w:t xml:space="preserve"> δεν ήταν και τόσο φιλολαϊκά. </w:t>
      </w:r>
    </w:p>
    <w:p w14:paraId="5225853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Σε αυτή την περίπτωση</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δεν είναι η αποκατάσταση της ιστορικής μνήμης, αν και </w:t>
      </w:r>
      <w:r>
        <w:rPr>
          <w:rFonts w:eastAsia="Times New Roman" w:cs="Times New Roman"/>
          <w:szCs w:val="24"/>
        </w:rPr>
        <w:t xml:space="preserve">για </w:t>
      </w:r>
      <w:r>
        <w:rPr>
          <w:rFonts w:eastAsia="Times New Roman" w:cs="Times New Roman"/>
          <w:szCs w:val="24"/>
        </w:rPr>
        <w:t xml:space="preserve">τον λαό ο Μπελογιάννης ήταν σύμβολο πάντα. Δεν </w:t>
      </w:r>
      <w:r>
        <w:rPr>
          <w:rFonts w:eastAsia="Times New Roman" w:cs="Times New Roman"/>
          <w:szCs w:val="24"/>
        </w:rPr>
        <w:t>είναι</w:t>
      </w:r>
      <w:r>
        <w:rPr>
          <w:rFonts w:eastAsia="Times New Roman" w:cs="Times New Roman"/>
          <w:szCs w:val="24"/>
        </w:rPr>
        <w:t xml:space="preserve"> η εκ μέρους του κράτους δικαίωση ενός λαϊκού αγωνιστή, ενός αγωνιστή της Εθνικής Αντίστασης, που κατά κυριολεξία δολοφονήθηκε, επειδή χα</w:t>
      </w:r>
      <w:r>
        <w:rPr>
          <w:rFonts w:eastAsia="Times New Roman" w:cs="Times New Roman"/>
          <w:szCs w:val="24"/>
        </w:rPr>
        <w:t>λκεύθηκαν ψευδέστατες κατηγορίες περί κατασκοπίας. Είναι και πάλι εδώ η δολιότητα της Κυβέρνησης να αποπροσανατολίσει τον ελληνικό λαό. Υπάρχει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ένα σχέδιο αποπροσανατολισμού, το οποίο και στη μία και στην άλλη περίπτωση</w:t>
      </w:r>
      <w:r>
        <w:rPr>
          <w:rFonts w:eastAsia="Times New Roman" w:cs="Times New Roman"/>
          <w:szCs w:val="24"/>
        </w:rPr>
        <w:t xml:space="preserve"> </w:t>
      </w:r>
      <w:r>
        <w:rPr>
          <w:rFonts w:eastAsia="Times New Roman" w:cs="Times New Roman"/>
          <w:szCs w:val="24"/>
        </w:rPr>
        <w:t>το οργανώνει</w:t>
      </w:r>
      <w:r w:rsidRPr="006310D9">
        <w:rPr>
          <w:rFonts w:eastAsia="Times New Roman" w:cs="Times New Roman"/>
          <w:szCs w:val="24"/>
        </w:rPr>
        <w:t xml:space="preserve"> </w:t>
      </w:r>
      <w:r>
        <w:rPr>
          <w:rFonts w:eastAsia="Times New Roman" w:cs="Times New Roman"/>
          <w:szCs w:val="24"/>
        </w:rPr>
        <w:t xml:space="preserve">αυτή η </w:t>
      </w:r>
      <w:r>
        <w:rPr>
          <w:rFonts w:eastAsia="Times New Roman" w:cs="Times New Roman"/>
          <w:szCs w:val="24"/>
        </w:rPr>
        <w:t>Κυβέρνηση</w:t>
      </w:r>
      <w:r>
        <w:rPr>
          <w:rFonts w:eastAsia="Times New Roman" w:cs="Times New Roman"/>
          <w:szCs w:val="24"/>
        </w:rPr>
        <w:t xml:space="preserve">, όχι γιατί θέλει να λάμψει η αλήθεια ούτε γιατί θέλει να αποκατασταθεί ένας λαϊκός αγωνιστής ως υποχρέωση του κράτους, αλλά για να παραπλανήσει τον λαό. </w:t>
      </w:r>
    </w:p>
    <w:p w14:paraId="5225853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νομίζω ότι καλό είναι να μην κάνουμε δίκη προθέσεων, αλλά να β</w:t>
      </w:r>
      <w:r>
        <w:rPr>
          <w:rFonts w:eastAsia="Times New Roman" w:cs="Times New Roman"/>
          <w:szCs w:val="24"/>
        </w:rPr>
        <w:t xml:space="preserve">λέπουμε τι έχει κάνει ο καθένας. Δεκατέσσερα χρόνια πέρασαν για να έρθει στη Βουλή το συγκεκριμένο ζήτημα και κατηγορείτε την Κυβέρνηση για </w:t>
      </w:r>
      <w:r>
        <w:rPr>
          <w:rFonts w:eastAsia="Times New Roman" w:cs="Times New Roman"/>
          <w:szCs w:val="24"/>
        </w:rPr>
        <w:t xml:space="preserve">τις </w:t>
      </w:r>
      <w:r>
        <w:rPr>
          <w:rFonts w:eastAsia="Times New Roman" w:cs="Times New Roman"/>
          <w:szCs w:val="24"/>
        </w:rPr>
        <w:t>προθέσε</w:t>
      </w:r>
      <w:r>
        <w:rPr>
          <w:rFonts w:eastAsia="Times New Roman" w:cs="Times New Roman"/>
          <w:szCs w:val="24"/>
        </w:rPr>
        <w:t>ις της</w:t>
      </w:r>
      <w:r>
        <w:rPr>
          <w:rFonts w:eastAsia="Times New Roman" w:cs="Times New Roman"/>
          <w:szCs w:val="24"/>
        </w:rPr>
        <w:t xml:space="preserve">; Οι δικές σας προθέσεις ποιες ήταν; Και δεν είναι μόνο αυτό. Διανθίζετε όλη αυτή την κατάσταση με </w:t>
      </w:r>
      <w:r>
        <w:rPr>
          <w:rFonts w:eastAsia="Times New Roman" w:cs="Times New Roman"/>
          <w:szCs w:val="24"/>
        </w:rPr>
        <w:t xml:space="preserve">κατηγορίες του τύπου ότι δεν ήταν προσεκτική η Κοινοβουλευτική Ομάδα του ΣΥΡΙΖΑ και των ΑΝΕΛ στην κατάστρωση της πρότασης, όταν ξέρετε πολύ καλά ότι στους εισαγγελείς δεν θα αποσταλεί η πρόταση αλλά το πόρισμα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Αυτά τ</w:t>
      </w:r>
      <w:r>
        <w:rPr>
          <w:rFonts w:eastAsia="Times New Roman" w:cs="Times New Roman"/>
          <w:szCs w:val="24"/>
        </w:rPr>
        <w:t xml:space="preserve">α γνωρίζετε πολύ καλά αλλά τα λέτε για να ειπωθεί κάτι προς την κοινωνία. </w:t>
      </w:r>
    </w:p>
    <w:p w14:paraId="5225853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σας πω ότι μπορεί να υπάρχουν παραγραμμένα αδικήματα, αλλά θα ήθελα να επιβεβαιώσω κάτι, το οποίο η κ. Ράικου το είχε δημοσιοποιήσει με την παραίτηση την οποία υπέβ</w:t>
      </w:r>
      <w:r>
        <w:rPr>
          <w:rFonts w:eastAsia="Times New Roman" w:cs="Times New Roman"/>
          <w:szCs w:val="24"/>
        </w:rPr>
        <w:t>αλε</w:t>
      </w:r>
      <w:r>
        <w:rPr>
          <w:rFonts w:eastAsia="Times New Roman" w:cs="Times New Roman"/>
          <w:szCs w:val="24"/>
        </w:rPr>
        <w:t>.</w:t>
      </w:r>
      <w:r>
        <w:rPr>
          <w:rFonts w:eastAsia="Times New Roman" w:cs="Times New Roman"/>
          <w:szCs w:val="24"/>
        </w:rPr>
        <w:t xml:space="preserve"> </w:t>
      </w:r>
    </w:p>
    <w:p w14:paraId="5225853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Ήδη έχουν εντοπιστεί τρεις λογαριασμοί του κ. Παπαντωνίου στην Ελβετία. Ξέρετε πολύ καλά</w:t>
      </w:r>
      <w:r>
        <w:rPr>
          <w:rFonts w:eastAsia="Times New Roman" w:cs="Times New Roman"/>
          <w:szCs w:val="24"/>
        </w:rPr>
        <w:t>,</w:t>
      </w:r>
      <w:r>
        <w:rPr>
          <w:rFonts w:eastAsia="Times New Roman" w:cs="Times New Roman"/>
          <w:szCs w:val="24"/>
        </w:rPr>
        <w:t xml:space="preserve"> ότι αν συνδεθούν οι λογαριασμοί και το περιεχόμενο των λογαριασμών με χρήματα τα ο</w:t>
      </w:r>
      <w:r>
        <w:rPr>
          <w:rFonts w:eastAsia="Times New Roman" w:cs="Times New Roman"/>
          <w:szCs w:val="24"/>
        </w:rPr>
        <w:lastRenderedPageBreak/>
        <w:t xml:space="preserve">ποία αναφέρονται σε αυτές τις αξιόποινες πράξεις, τότε δεν υπάρχει παραγραφή, </w:t>
      </w:r>
      <w:r>
        <w:rPr>
          <w:rFonts w:eastAsia="Times New Roman" w:cs="Times New Roman"/>
          <w:szCs w:val="24"/>
        </w:rPr>
        <w:t>γιατί το αδίκημα είναι διαρκές, επεκτείνεται σε χρόνο που δεν είναι Υπουργός, που δεν τον καλύπτει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 συνταγματικό κατασκεύασμα των κυβερνήσεών σας και μπορεί να διωχθεί, δηλαδή ό,τι έγινε με τον κ. Τσοχατζόπουλο.</w:t>
      </w:r>
    </w:p>
    <w:p w14:paraId="5225854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Το βάρος, λοιπόν,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οι</w:t>
      </w:r>
      <w:r>
        <w:rPr>
          <w:rFonts w:eastAsia="Times New Roman" w:cs="Times New Roman"/>
          <w:szCs w:val="24"/>
        </w:rPr>
        <w:t xml:space="preserve">νοβουλευτικής </w:t>
      </w:r>
      <w:r>
        <w:rPr>
          <w:rFonts w:eastAsia="Times New Roman" w:cs="Times New Roman"/>
          <w:szCs w:val="24"/>
        </w:rPr>
        <w:t>ε</w:t>
      </w:r>
      <w:r>
        <w:rPr>
          <w:rFonts w:eastAsia="Times New Roman" w:cs="Times New Roman"/>
          <w:szCs w:val="24"/>
        </w:rPr>
        <w:t>πιτροπής, κύριοι συνάδελφοι, είναι τεράστιο, διότι κατά τη διάρκεια των εργασιών εάν αποδώσει</w:t>
      </w:r>
      <w:r>
        <w:rPr>
          <w:rFonts w:eastAsia="Times New Roman" w:cs="Times New Roman"/>
          <w:szCs w:val="24"/>
        </w:rPr>
        <w:t>,</w:t>
      </w:r>
      <w:r>
        <w:rPr>
          <w:rFonts w:eastAsia="Times New Roman" w:cs="Times New Roman"/>
          <w:szCs w:val="24"/>
        </w:rPr>
        <w:t xml:space="preserve"> και είμαι σίγουρος ότι θα αποδώσει</w:t>
      </w:r>
      <w:r>
        <w:rPr>
          <w:rFonts w:eastAsia="Times New Roman" w:cs="Times New Roman"/>
          <w:szCs w:val="24"/>
        </w:rPr>
        <w:t>,</w:t>
      </w:r>
      <w:r>
        <w:rPr>
          <w:rFonts w:eastAsia="Times New Roman" w:cs="Times New Roman"/>
          <w:szCs w:val="24"/>
        </w:rPr>
        <w:t xml:space="preserve"> η δικαστική συνδρομή που ζητήθηκε από τις ελβετικές αρχές, τότε τα πράγματα θα είναι πολύ διαφορετικά. Κυρίως </w:t>
      </w:r>
      <w:r>
        <w:rPr>
          <w:rFonts w:eastAsia="Times New Roman" w:cs="Times New Roman"/>
          <w:szCs w:val="24"/>
        </w:rPr>
        <w:t>για όσους μας λένε ότι κρατάμε κρησάρες και δεν πρόκειται να βρούμε χρυσό. Τότε θα δούμε ποιος θα μείνει με την κρησάρα στο χέρι. Θα τα πούμε και στη δικαιοσύνη.</w:t>
      </w:r>
    </w:p>
    <w:p w14:paraId="5225854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ζητήθηκε από τον Κοινοβουλευτικό Εκπρόσωπο της Νέας Δημοκρ</w:t>
      </w:r>
      <w:r>
        <w:rPr>
          <w:rFonts w:eastAsia="Times New Roman" w:cs="Times New Roman"/>
          <w:szCs w:val="24"/>
        </w:rPr>
        <w:t>ατίας, τον κ. Δένδια</w:t>
      </w:r>
      <w:r>
        <w:rPr>
          <w:rFonts w:eastAsia="Times New Roman" w:cs="Times New Roman"/>
          <w:szCs w:val="24"/>
        </w:rPr>
        <w:t>,</w:t>
      </w:r>
      <w:r>
        <w:rPr>
          <w:rFonts w:eastAsia="Times New Roman" w:cs="Times New Roman"/>
          <w:szCs w:val="24"/>
        </w:rPr>
        <w:t xml:space="preserve"> με την ευπρέπεια που τον διακρίνει βεβαίως</w:t>
      </w:r>
      <w:r>
        <w:rPr>
          <w:rFonts w:eastAsia="Times New Roman" w:cs="Times New Roman"/>
          <w:szCs w:val="24"/>
        </w:rPr>
        <w:t>,</w:t>
      </w:r>
      <w:r>
        <w:rPr>
          <w:rFonts w:eastAsia="Times New Roman" w:cs="Times New Roman"/>
          <w:szCs w:val="24"/>
        </w:rPr>
        <w:t xml:space="preserve"> και με ένα ύφος ολίγον εισαγγελικό από τον κύριο εκπρόσωπο του </w:t>
      </w:r>
      <w:r>
        <w:rPr>
          <w:rFonts w:eastAsia="Times New Roman" w:cs="Times New Roman"/>
        </w:rPr>
        <w:t>ΠΑΣΟΚ</w:t>
      </w:r>
      <w:r>
        <w:rPr>
          <w:rFonts w:eastAsia="Times New Roman" w:cs="Times New Roman"/>
          <w:szCs w:val="24"/>
        </w:rPr>
        <w:t xml:space="preserve">, να αναφερθώ στην παραίτηση της κ. Ράικου. Και θεωρώ ότι είναι υποχρέωσή </w:t>
      </w:r>
      <w:r>
        <w:rPr>
          <w:rFonts w:eastAsia="Times New Roman" w:cs="Times New Roman"/>
          <w:szCs w:val="24"/>
        </w:rPr>
        <w:t xml:space="preserve">μου </w:t>
      </w:r>
      <w:r>
        <w:rPr>
          <w:rFonts w:eastAsia="Times New Roman" w:cs="Times New Roman"/>
          <w:szCs w:val="24"/>
        </w:rPr>
        <w:t>να το κάνω.</w:t>
      </w:r>
    </w:p>
    <w:p w14:paraId="5225854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αν </w:t>
      </w:r>
      <w:r>
        <w:rPr>
          <w:rFonts w:eastAsia="Times New Roman" w:cs="Times New Roman"/>
          <w:szCs w:val="24"/>
        </w:rPr>
        <w:t>έχετε διαβάσει το κείμενο της παραίτησης της Αντιεισαγγελέως κ. Ράικου, διαλαμβάνονται εν αρχή τρία δεδομένα</w:t>
      </w:r>
      <w:r>
        <w:rPr>
          <w:rFonts w:eastAsia="Times New Roman" w:cs="Times New Roman"/>
          <w:szCs w:val="24"/>
        </w:rPr>
        <w:t>.</w:t>
      </w:r>
      <w:r>
        <w:rPr>
          <w:rFonts w:eastAsia="Times New Roman" w:cs="Times New Roman"/>
          <w:szCs w:val="24"/>
        </w:rPr>
        <w:t xml:space="preserve"> Κατά πρώτον, η κ. Ράικου αναφέρει στην επιστολή </w:t>
      </w:r>
      <w:r>
        <w:rPr>
          <w:rFonts w:eastAsia="Times New Roman" w:cs="Times New Roman"/>
          <w:szCs w:val="24"/>
        </w:rPr>
        <w:t>της,</w:t>
      </w:r>
      <w:r>
        <w:rPr>
          <w:rFonts w:eastAsia="Times New Roman" w:cs="Times New Roman"/>
          <w:szCs w:val="24"/>
        </w:rPr>
        <w:t xml:space="preserve"> ότι από τον Δεκέμβριο ασχολείται με αυτή την υπόθεση, διότι έλαβε την παραγγελία από τον Υπου</w:t>
      </w:r>
      <w:r>
        <w:rPr>
          <w:rFonts w:eastAsia="Times New Roman" w:cs="Times New Roman"/>
          <w:szCs w:val="24"/>
        </w:rPr>
        <w:t xml:space="preserve">ργό Δικαιοσύνης. </w:t>
      </w:r>
    </w:p>
    <w:p w14:paraId="5225854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Δεν την έλαβε από κάποιον εισαγγελικό λειτουργό, από την Κυβέρνηση έλαβε την παραγγελία</w:t>
      </w:r>
      <w:r>
        <w:rPr>
          <w:rFonts w:eastAsia="Times New Roman" w:cs="Times New Roman"/>
          <w:szCs w:val="24"/>
        </w:rPr>
        <w:t>,</w:t>
      </w:r>
      <w:r>
        <w:rPr>
          <w:rFonts w:eastAsia="Times New Roman" w:cs="Times New Roman"/>
          <w:szCs w:val="24"/>
        </w:rPr>
        <w:t xml:space="preserve"> αυτό λέει η κ. Ράικου</w:t>
      </w:r>
      <w:r>
        <w:rPr>
          <w:rFonts w:eastAsia="Times New Roman" w:cs="Times New Roman"/>
          <w:szCs w:val="24"/>
        </w:rPr>
        <w:t>,</w:t>
      </w:r>
      <w:r>
        <w:rPr>
          <w:rFonts w:eastAsia="Times New Roman" w:cs="Times New Roman"/>
          <w:szCs w:val="24"/>
        </w:rPr>
        <w:t xml:space="preserve"> και συμφωνούμε απολύτως- για την υπόθεση </w:t>
      </w:r>
      <w:r>
        <w:rPr>
          <w:rFonts w:eastAsia="Times New Roman" w:cs="Times New Roman"/>
          <w:szCs w:val="24"/>
        </w:rPr>
        <w:t>«</w:t>
      </w:r>
      <w:r w:rsidRPr="00912D5F">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γιατί μέχρι τότε </w:t>
      </w:r>
      <w:r>
        <w:rPr>
          <w:rFonts w:eastAsia="Times New Roman" w:cs="Times New Roman"/>
          <w:szCs w:val="24"/>
        </w:rPr>
        <w:t xml:space="preserve">η προηγούμενη κυβέρνηση δεν είχε πράξει το παραμικρό προς αυτή την κατεύθυνση. Η Κυβέρνηση, λοιπόν, είχε την πρωτοβουλία εκκίνησης αυτής της υπόθεσης και λόγω της κυβερνητικής πρωτοβουλίας διερευνάται τώρα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Πρώτη συμφωνία με την κ. Ρ</w:t>
      </w:r>
      <w:r>
        <w:rPr>
          <w:rFonts w:eastAsia="Times New Roman" w:cs="Times New Roman"/>
          <w:szCs w:val="24"/>
        </w:rPr>
        <w:t>άικου.</w:t>
      </w:r>
    </w:p>
    <w:p w14:paraId="5225854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δεύτερο είναι</w:t>
      </w:r>
      <w:r>
        <w:rPr>
          <w:rFonts w:eastAsia="Times New Roman" w:cs="Times New Roman"/>
          <w:szCs w:val="24"/>
        </w:rPr>
        <w:t>,</w:t>
      </w:r>
      <w:r>
        <w:rPr>
          <w:rFonts w:eastAsia="Times New Roman" w:cs="Times New Roman"/>
          <w:szCs w:val="24"/>
        </w:rPr>
        <w:t xml:space="preserve"> ότι αναφέρει μέσα στο κείμενο της παραίτησης πως η έρευνα είχε φτάσει σε ένα ικανοποιητικότατο επίπεδο όσον αφορά χιλιάδες, κύριοι συνάδελφοι, εμπλεκόμενους ιατρούς του ΕΣΥ, οι οποίοι –προσέξτε!- λάμβαναν χρηματοδότηση στους λογαρι</w:t>
      </w:r>
      <w:r>
        <w:rPr>
          <w:rFonts w:eastAsia="Times New Roman" w:cs="Times New Roman"/>
          <w:szCs w:val="24"/>
        </w:rPr>
        <w:t xml:space="preserve">ασμούς τους κατευθείαν από τη </w:t>
      </w:r>
      <w:r>
        <w:rPr>
          <w:rFonts w:eastAsia="Times New Roman" w:cs="Times New Roman"/>
          <w:szCs w:val="24"/>
        </w:rPr>
        <w:t>«NOVARTIS»</w:t>
      </w:r>
      <w:r>
        <w:rPr>
          <w:rFonts w:eastAsia="Times New Roman" w:cs="Times New Roman"/>
          <w:szCs w:val="24"/>
        </w:rPr>
        <w:t xml:space="preserve"> Ελβετίας. Πού ήξερε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Ελβετίας τους γιατρούς του ΕΣΥ στην Ελλάδα και τους λογαριασμούς τους; </w:t>
      </w:r>
    </w:p>
    <w:p w14:paraId="5225854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Πολύ σωστά, λοιπόν, αποκαλύπτονται αυτά τα ζητήματα, όπως επίσης και νομικά πρόσωπα στην Ελλάδα, τα οποία ήταν</w:t>
      </w:r>
      <w:r>
        <w:rPr>
          <w:rFonts w:eastAsia="Times New Roman" w:cs="Times New Roman"/>
          <w:szCs w:val="24"/>
        </w:rPr>
        <w:t xml:space="preserve"> τα οχήματα διοχέτευσης αυτών των χρημάτων σε κρατικούς λειτουργούς. Δεν θα πω τίποτα περισσότερο αυτή τη στιγμή. Αυτά είναι από τη συζήτηση που είχαμε με την κ. Ράικου, την Πέμπτη 23 Μαρτίου, για τα ζητήματα αυτά.</w:t>
      </w:r>
    </w:p>
    <w:p w14:paraId="52258546"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Πολύ σωστά, λοιπόν, διατυπώνονται αυτές ο</w:t>
      </w:r>
      <w:r>
        <w:rPr>
          <w:rFonts w:eastAsia="Times New Roman" w:cs="Times New Roman"/>
          <w:szCs w:val="24"/>
        </w:rPr>
        <w:t>ι διαπιστώσεις. Μάλιστα αναφέρει ότι μέχρι στιγμής</w:t>
      </w:r>
      <w:r>
        <w:rPr>
          <w:rFonts w:eastAsia="Times New Roman" w:cs="Times New Roman"/>
          <w:szCs w:val="24"/>
        </w:rPr>
        <w:t>,</w:t>
      </w:r>
      <w:r>
        <w:rPr>
          <w:rFonts w:eastAsia="Times New Roman" w:cs="Times New Roman"/>
          <w:szCs w:val="24"/>
        </w:rPr>
        <w:t xml:space="preserve"> μπορούμε με βεβαιότητα να εξάγουμε το συμπέρασμα ότι αυτές οι μίζες που σας περιέγραψα, ανέρχονται ούτε λίγο ούτε πολύ στα 28 εκατομμύρια ευρώ.</w:t>
      </w:r>
    </w:p>
    <w:p w14:paraId="52258547"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Γιατί παραιτήθηκε τότε;</w:t>
      </w:r>
    </w:p>
    <w:p w14:paraId="52258548"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ΣΤΑΥΡΟΣ ΚΟΝΤΟΝΗ</w:t>
      </w:r>
      <w:r>
        <w:rPr>
          <w:rFonts w:eastAsia="Times New Roman" w:cs="Times New Roman"/>
          <w:b/>
          <w:szCs w:val="24"/>
        </w:rPr>
        <w:t>Σ (Υπουργός Δικαιοσύνης, Διαφάνειας και Ανθρωπίνων Δικαιωμάτων):</w:t>
      </w:r>
      <w:r>
        <w:rPr>
          <w:rFonts w:eastAsia="Times New Roman" w:cs="Times New Roman"/>
          <w:szCs w:val="24"/>
        </w:rPr>
        <w:t xml:space="preserve"> Γι’ αυτό είμαι εδώ.</w:t>
      </w:r>
    </w:p>
    <w:p w14:paraId="5225854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Πέστε μας, λοιπόν.</w:t>
      </w:r>
    </w:p>
    <w:p w14:paraId="5225854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Γι’ αυτό είμαι εδώ. Ησυχάστε.</w:t>
      </w:r>
    </w:p>
    <w:p w14:paraId="5225854B" w14:textId="77777777" w:rsidR="005D2FD3" w:rsidRDefault="00310839">
      <w:pPr>
        <w:spacing w:line="600" w:lineRule="auto"/>
        <w:ind w:firstLine="720"/>
        <w:jc w:val="both"/>
        <w:rPr>
          <w:rFonts w:eastAsia="Times New Roman" w:cs="Times New Roman"/>
        </w:rPr>
      </w:pPr>
      <w:r>
        <w:rPr>
          <w:rFonts w:eastAsia="Times New Roman" w:cs="Times New Roman"/>
        </w:rPr>
        <w:lastRenderedPageBreak/>
        <w:t>Μέχρι τώρα, λοιπόν: Π</w:t>
      </w:r>
      <w:r>
        <w:rPr>
          <w:rFonts w:eastAsia="Times New Roman" w:cs="Times New Roman"/>
        </w:rPr>
        <w:t xml:space="preserve">ρώτον, η Κυβέρνηση πήρε την πρωτοβουλία για να ερευνηθεί το σκάνδαλο. Δεύτερον, η έρευνα συνεχιζόταν κανονικότατα. Και τρίτον, συμφωνούμε απολύτως με την κ. Ράικου, ότι το σκάνδαλο </w:t>
      </w:r>
      <w:r>
        <w:rPr>
          <w:rFonts w:eastAsia="Times New Roman" w:cs="Times New Roman"/>
        </w:rPr>
        <w:t>«</w:t>
      </w:r>
      <w:r>
        <w:rPr>
          <w:rFonts w:eastAsia="Times New Roman" w:cs="Times New Roman"/>
          <w:lang w:val="en-US"/>
        </w:rPr>
        <w:t>NOVARTIS</w:t>
      </w:r>
      <w:r>
        <w:rPr>
          <w:rFonts w:eastAsia="Times New Roman" w:cs="Times New Roman"/>
        </w:rPr>
        <w:t>»</w:t>
      </w:r>
      <w:r>
        <w:rPr>
          <w:rFonts w:eastAsia="Times New Roman" w:cs="Times New Roman"/>
        </w:rPr>
        <w:t xml:space="preserve"> είναι η κορωνίδα της διαφθοράς, όπως λέει, στην Ελλάδα.</w:t>
      </w:r>
    </w:p>
    <w:p w14:paraId="5225854C" w14:textId="77777777" w:rsidR="005D2FD3" w:rsidRDefault="00310839">
      <w:pPr>
        <w:spacing w:line="600" w:lineRule="auto"/>
        <w:ind w:firstLine="720"/>
        <w:jc w:val="both"/>
        <w:rPr>
          <w:rFonts w:eastAsia="Times New Roman" w:cs="Times New Roman"/>
        </w:rPr>
      </w:pPr>
      <w:r>
        <w:rPr>
          <w:rFonts w:eastAsia="Times New Roman" w:cs="Times New Roman"/>
        </w:rPr>
        <w:t xml:space="preserve">Εγώ, δε, είχα πει πολύ νωρίτερα ότι το σκάνδαλο </w:t>
      </w:r>
      <w:r>
        <w:rPr>
          <w:rFonts w:eastAsia="Times New Roman" w:cs="Times New Roman"/>
        </w:rPr>
        <w:t>«</w:t>
      </w:r>
      <w:r>
        <w:rPr>
          <w:rFonts w:eastAsia="Times New Roman" w:cs="Times New Roman"/>
          <w:lang w:val="en-US"/>
        </w:rPr>
        <w:t>NOVARTIS</w:t>
      </w:r>
      <w:r>
        <w:rPr>
          <w:rFonts w:eastAsia="Times New Roman" w:cs="Times New Roman"/>
        </w:rPr>
        <w:t>»</w:t>
      </w:r>
      <w:r>
        <w:rPr>
          <w:rFonts w:eastAsia="Times New Roman" w:cs="Times New Roman"/>
        </w:rPr>
        <w:t xml:space="preserve"> θα αποδειχθεί ίσως μεγαλύτερο και από αυτό το σκάνδαλο της </w:t>
      </w:r>
      <w:r>
        <w:rPr>
          <w:rFonts w:eastAsia="Times New Roman" w:cs="Times New Roman"/>
        </w:rPr>
        <w:t>«</w:t>
      </w:r>
      <w:r>
        <w:rPr>
          <w:rFonts w:eastAsia="Times New Roman" w:cs="Times New Roman"/>
          <w:lang w:val="en-US"/>
        </w:rPr>
        <w:t>SIEMENS</w:t>
      </w:r>
      <w:r>
        <w:rPr>
          <w:rFonts w:eastAsia="Times New Roman" w:cs="Times New Roman"/>
        </w:rPr>
        <w:t>»</w:t>
      </w:r>
      <w:r>
        <w:rPr>
          <w:rFonts w:eastAsia="Times New Roman" w:cs="Times New Roman"/>
        </w:rPr>
        <w:t>.</w:t>
      </w:r>
    </w:p>
    <w:p w14:paraId="5225854D" w14:textId="77777777" w:rsidR="005D2FD3" w:rsidRDefault="00310839">
      <w:pPr>
        <w:spacing w:line="600" w:lineRule="auto"/>
        <w:ind w:firstLine="720"/>
        <w:jc w:val="both"/>
        <w:rPr>
          <w:rFonts w:eastAsia="Times New Roman" w:cs="Times New Roman"/>
        </w:rPr>
      </w:pPr>
      <w:r>
        <w:rPr>
          <w:rFonts w:eastAsia="Times New Roman" w:cs="Times New Roman"/>
          <w:b/>
        </w:rPr>
        <w:t xml:space="preserve">ΘΕΟΔΩΡΑ ΜΠΑΚΟΓΙΑΝΝΗ: </w:t>
      </w:r>
      <w:r>
        <w:rPr>
          <w:rFonts w:eastAsia="Times New Roman" w:cs="Times New Roman"/>
        </w:rPr>
        <w:t>Συμφωνεί, λοιπόν. Παρακάτω.</w:t>
      </w:r>
    </w:p>
    <w:p w14:paraId="5225854E" w14:textId="77777777" w:rsidR="005D2FD3" w:rsidRDefault="00310839">
      <w:pPr>
        <w:spacing w:line="600" w:lineRule="auto"/>
        <w:ind w:firstLine="720"/>
        <w:jc w:val="both"/>
        <w:rPr>
          <w:rFonts w:eastAsia="Times New Roman" w:cs="Times New Roman"/>
          <w:b/>
        </w:rPr>
      </w:pPr>
      <w:r>
        <w:rPr>
          <w:rFonts w:eastAsia="Times New Roman" w:cs="Times New Roman"/>
          <w:b/>
        </w:rPr>
        <w:t xml:space="preserve">ΧΑΡΑΛΑΜΠΟΣ ΑΘΑΝΑΣΙΟΥ: </w:t>
      </w:r>
      <w:r>
        <w:rPr>
          <w:rFonts w:eastAsia="Times New Roman" w:cs="Times New Roman"/>
        </w:rPr>
        <w:t>Γιατί δεν παραιτήθηκε;</w:t>
      </w:r>
    </w:p>
    <w:p w14:paraId="5225854F" w14:textId="77777777" w:rsidR="005D2FD3" w:rsidRDefault="00310839">
      <w:pPr>
        <w:spacing w:line="600" w:lineRule="auto"/>
        <w:ind w:firstLine="720"/>
        <w:jc w:val="both"/>
        <w:rPr>
          <w:rFonts w:eastAsia="Times New Roman" w:cs="Times New Roman"/>
        </w:rPr>
      </w:pPr>
      <w:r>
        <w:rPr>
          <w:rFonts w:eastAsia="Times New Roman" w:cs="Times New Roman"/>
          <w:b/>
        </w:rPr>
        <w:t xml:space="preserve">ΣΤΑΥΡΟΣ ΚΟΝΤΟΝΗΣ (Υπουργός Δικαιοσύνης, Διαφάνειας και Ανθρωπίνων Δικαιωμάτων): </w:t>
      </w:r>
      <w:r>
        <w:rPr>
          <w:rFonts w:eastAsia="Times New Roman" w:cs="Times New Roman"/>
        </w:rPr>
        <w:t>Εδώ, όμως, διαλαμβάνονται κάποιοι ισχυρισμοί στην παραίτηση της κ. Ράικου. Και ο πρώτος ισχυρισμός είναι ότι εθίγη -και είναι δικαίωμά της- από ένα διαφημιστικό κυριακάτικης εφ</w:t>
      </w:r>
      <w:r>
        <w:rPr>
          <w:rFonts w:eastAsia="Times New Roman" w:cs="Times New Roman"/>
        </w:rPr>
        <w:t>ημερίδας, το οποίο χωρίς να αναφέρει ονόματα, έλεγε με σαφήνεια: «Ανακρίτρια δεν απέστειλε στην εισαγγελία, στην αρμόδια ανακρίτρια, στοιχεία τα οποία έπρεπε να αποστείλει.».</w:t>
      </w:r>
    </w:p>
    <w:p w14:paraId="52258550" w14:textId="77777777" w:rsidR="005D2FD3" w:rsidRDefault="00310839">
      <w:pPr>
        <w:spacing w:line="600" w:lineRule="auto"/>
        <w:ind w:firstLine="720"/>
        <w:jc w:val="both"/>
        <w:rPr>
          <w:rFonts w:eastAsia="Times New Roman" w:cs="Times New Roman"/>
        </w:rPr>
      </w:pPr>
      <w:r>
        <w:rPr>
          <w:rFonts w:eastAsia="Times New Roman" w:cs="Times New Roman"/>
        </w:rPr>
        <w:lastRenderedPageBreak/>
        <w:t xml:space="preserve">Εδώ, λοιπόν, γεννάται το πρώτο ερώτημα, για αυτό ακριβώς εγώ με προσοχή είπα ότι </w:t>
      </w:r>
      <w:r>
        <w:rPr>
          <w:rFonts w:eastAsia="Times New Roman" w:cs="Times New Roman"/>
        </w:rPr>
        <w:t xml:space="preserve">γεννώνται εύλογα ερωτηματικά. Από ό,τι διαβάσατε και εσείς στο δημοσίευμα παρατίθενται κάποια γεγονότα. Συγκεκριμένα, η αναφορά ανακρίτριας Προέδρου Πρωτοδικών, της κ. Ζαμανίκα, προς τον </w:t>
      </w:r>
      <w:r>
        <w:rPr>
          <w:rFonts w:eastAsia="Times New Roman" w:cs="Times New Roman"/>
        </w:rPr>
        <w:t>ε</w:t>
      </w:r>
      <w:r>
        <w:rPr>
          <w:rFonts w:eastAsia="Times New Roman" w:cs="Times New Roman"/>
        </w:rPr>
        <w:t xml:space="preserve">πόπτη </w:t>
      </w:r>
      <w:r>
        <w:rPr>
          <w:rFonts w:eastAsia="Times New Roman" w:cs="Times New Roman"/>
        </w:rPr>
        <w:t>α</w:t>
      </w:r>
      <w:r>
        <w:rPr>
          <w:rFonts w:eastAsia="Times New Roman" w:cs="Times New Roman"/>
        </w:rPr>
        <w:t xml:space="preserve">ντιεισαγγελέα </w:t>
      </w:r>
      <w:r>
        <w:rPr>
          <w:rFonts w:eastAsia="Times New Roman" w:cs="Times New Roman"/>
        </w:rPr>
        <w:t>ε</w:t>
      </w:r>
      <w:r>
        <w:rPr>
          <w:rFonts w:eastAsia="Times New Roman" w:cs="Times New Roman"/>
        </w:rPr>
        <w:t xml:space="preserve">φετών, τον </w:t>
      </w:r>
      <w:r>
        <w:rPr>
          <w:rFonts w:eastAsia="Times New Roman" w:cs="Times New Roman"/>
        </w:rPr>
        <w:t>ε</w:t>
      </w:r>
      <w:r>
        <w:rPr>
          <w:rFonts w:eastAsia="Times New Roman" w:cs="Times New Roman"/>
        </w:rPr>
        <w:t>ισαγγελέα που εποπτεύει το έργο τη</w:t>
      </w:r>
      <w:r>
        <w:rPr>
          <w:rFonts w:eastAsia="Times New Roman" w:cs="Times New Roman"/>
        </w:rPr>
        <w:t xml:space="preserve">ς διαφθοράς, ότι ενώ είχαν ζητηθεί συγκεκριμένα έγγραφα, τα οποία είχαν κατασχεθεί, δεν είχαν αποσταλεί και σε κάθε περίπτωση απεστάλησαν με καθυστέρηση. </w:t>
      </w:r>
    </w:p>
    <w:p w14:paraId="52258551" w14:textId="77777777" w:rsidR="005D2FD3" w:rsidRDefault="00310839">
      <w:pPr>
        <w:spacing w:line="600" w:lineRule="auto"/>
        <w:ind w:firstLine="720"/>
        <w:jc w:val="both"/>
        <w:rPr>
          <w:rFonts w:eastAsia="Times New Roman" w:cs="Times New Roman"/>
          <w:b/>
        </w:rPr>
      </w:pPr>
      <w:r>
        <w:rPr>
          <w:rFonts w:eastAsia="Times New Roman" w:cs="Times New Roman"/>
        </w:rPr>
        <w:t>Το πρώτο, λοιπόν, ερώτημα που μου γεννάται εμένα είναι το εξής: Από πού και ως πού την παραμονή της δ</w:t>
      </w:r>
      <w:r>
        <w:rPr>
          <w:rFonts w:eastAsia="Times New Roman" w:cs="Times New Roman"/>
        </w:rPr>
        <w:t xml:space="preserve">ημοσίευσης η κυρία </w:t>
      </w:r>
      <w:r>
        <w:rPr>
          <w:rFonts w:eastAsia="Times New Roman" w:cs="Times New Roman"/>
        </w:rPr>
        <w:t>α</w:t>
      </w:r>
      <w:r>
        <w:rPr>
          <w:rFonts w:eastAsia="Times New Roman" w:cs="Times New Roman"/>
        </w:rPr>
        <w:t>ντιεισαγγελέας μιλάει για δημοσίευμα άκρως συκοφαντικό και υποβολιμαίο, όταν το δημοσίευμα δεν υπάρχει, υπάρχει μόνο το διαφημιστικό τρέιλερ;</w:t>
      </w:r>
    </w:p>
    <w:p w14:paraId="52258552" w14:textId="77777777" w:rsidR="005D2FD3" w:rsidRDefault="00310839">
      <w:pPr>
        <w:spacing w:line="600" w:lineRule="auto"/>
        <w:ind w:firstLine="720"/>
        <w:jc w:val="both"/>
        <w:rPr>
          <w:rFonts w:eastAsia="Times New Roman" w:cs="Times New Roman"/>
          <w:b/>
        </w:rPr>
      </w:pPr>
      <w:r>
        <w:rPr>
          <w:rFonts w:eastAsia="Times New Roman" w:cs="Times New Roman"/>
          <w:b/>
        </w:rPr>
        <w:t xml:space="preserve">ΘΕΟΔΩΡΑ ΜΠΑΚΟΓΙΑΝΝΗ: </w:t>
      </w:r>
      <w:r>
        <w:rPr>
          <w:rFonts w:eastAsia="Times New Roman" w:cs="Times New Roman"/>
        </w:rPr>
        <w:t>Πώς το ήξερε η εφημερίδα;</w:t>
      </w:r>
    </w:p>
    <w:p w14:paraId="52258553" w14:textId="77777777" w:rsidR="005D2FD3" w:rsidRDefault="00310839">
      <w:pPr>
        <w:spacing w:line="600" w:lineRule="auto"/>
        <w:ind w:firstLine="720"/>
        <w:jc w:val="both"/>
        <w:rPr>
          <w:rFonts w:eastAsia="Times New Roman" w:cs="Times New Roman"/>
        </w:rPr>
      </w:pPr>
      <w:r>
        <w:rPr>
          <w:rFonts w:eastAsia="Times New Roman" w:cs="Times New Roman"/>
          <w:b/>
        </w:rPr>
        <w:t>ΣΤΑΥΡΟΣ ΚΟΝΤΟΝΗΣ (Υπουργός Δικαιοσύνης, Διαφάνε</w:t>
      </w:r>
      <w:r>
        <w:rPr>
          <w:rFonts w:eastAsia="Times New Roman" w:cs="Times New Roman"/>
          <w:b/>
        </w:rPr>
        <w:t xml:space="preserve">ιας και Ανθρωπίνων Δικαιωμάτων): </w:t>
      </w:r>
      <w:r>
        <w:rPr>
          <w:rFonts w:eastAsia="Times New Roman" w:cs="Times New Roman"/>
        </w:rPr>
        <w:t>Δεύτερον, εάν είναι κάτι συκοφαντικό, κυρίες και κύριοι Βουλευτές, δεν είναι το δημο</w:t>
      </w:r>
      <w:r>
        <w:rPr>
          <w:rFonts w:eastAsia="Times New Roman" w:cs="Times New Roman"/>
        </w:rPr>
        <w:lastRenderedPageBreak/>
        <w:t>σίευμα το οποίο παραθέτει γεγονότα, είναι η αναφορά της ανακρίτριας. Πείτε μου, όμως, για αυτό δεν υπάρχει δομημένη διαδικασία εντός του Δι</w:t>
      </w:r>
      <w:r>
        <w:rPr>
          <w:rFonts w:eastAsia="Times New Roman" w:cs="Times New Roman"/>
        </w:rPr>
        <w:t xml:space="preserve">καστικού Σώματος, να προσφύγει, να πει τη γνώμη της, τους ισχυρισμούς και τις απόψεις της η κυρία </w:t>
      </w:r>
      <w:r>
        <w:rPr>
          <w:rFonts w:eastAsia="Times New Roman" w:cs="Times New Roman"/>
        </w:rPr>
        <w:t>α</w:t>
      </w:r>
      <w:r>
        <w:rPr>
          <w:rFonts w:eastAsia="Times New Roman" w:cs="Times New Roman"/>
        </w:rPr>
        <w:t>ντιεισαγγελέας;</w:t>
      </w:r>
    </w:p>
    <w:p w14:paraId="52258554" w14:textId="77777777" w:rsidR="005D2FD3" w:rsidRDefault="00310839">
      <w:pPr>
        <w:spacing w:line="600" w:lineRule="auto"/>
        <w:ind w:firstLine="720"/>
        <w:jc w:val="both"/>
        <w:rPr>
          <w:rFonts w:eastAsia="Times New Roman" w:cs="Times New Roman"/>
        </w:rPr>
      </w:pPr>
      <w:r>
        <w:rPr>
          <w:rFonts w:eastAsia="Times New Roman" w:cs="Times New Roman"/>
        </w:rPr>
        <w:t>Και σε τελευταία ανάλυση γιατί στρέφεται με χαρακτηρισμούς κατά της κ. Ζαμανίκα, όταν η κ. Ζαμανίκα ακολουθεί την προβλεπόμενη διαδικασία από</w:t>
      </w:r>
      <w:r>
        <w:rPr>
          <w:rFonts w:eastAsia="Times New Roman" w:cs="Times New Roman"/>
        </w:rPr>
        <w:t xml:space="preserve"> τον </w:t>
      </w:r>
      <w:r>
        <w:rPr>
          <w:rFonts w:eastAsia="Times New Roman" w:cs="Times New Roman"/>
        </w:rPr>
        <w:t>κ</w:t>
      </w:r>
      <w:r>
        <w:rPr>
          <w:rFonts w:eastAsia="Times New Roman" w:cs="Times New Roman"/>
        </w:rPr>
        <w:t xml:space="preserve">ώδικα; Δηλαδή, ζητάει τα στοιχεία που δεν της έχουν αποδοθεί, που δεν της έχουν παρασχεθεί και το αναφέρει αυτό εις τον </w:t>
      </w:r>
      <w:r>
        <w:rPr>
          <w:rFonts w:eastAsia="Times New Roman" w:cs="Times New Roman"/>
        </w:rPr>
        <w:t>π</w:t>
      </w:r>
      <w:r>
        <w:rPr>
          <w:rFonts w:eastAsia="Times New Roman" w:cs="Times New Roman"/>
        </w:rPr>
        <w:t xml:space="preserve">ροϊστάμενο </w:t>
      </w:r>
      <w:r>
        <w:rPr>
          <w:rFonts w:eastAsia="Times New Roman" w:cs="Times New Roman"/>
        </w:rPr>
        <w:t>ε</w:t>
      </w:r>
      <w:r>
        <w:rPr>
          <w:rFonts w:eastAsia="Times New Roman" w:cs="Times New Roman"/>
        </w:rPr>
        <w:t xml:space="preserve">ισαγγελέα </w:t>
      </w:r>
      <w:r>
        <w:rPr>
          <w:rFonts w:eastAsia="Times New Roman" w:cs="Times New Roman"/>
        </w:rPr>
        <w:t>ε</w:t>
      </w:r>
      <w:r>
        <w:rPr>
          <w:rFonts w:eastAsia="Times New Roman" w:cs="Times New Roman"/>
        </w:rPr>
        <w:t xml:space="preserve">φετών. </w:t>
      </w:r>
    </w:p>
    <w:p w14:paraId="52258555" w14:textId="77777777" w:rsidR="005D2FD3" w:rsidRDefault="00310839">
      <w:pPr>
        <w:spacing w:line="600" w:lineRule="auto"/>
        <w:ind w:firstLine="720"/>
        <w:jc w:val="both"/>
        <w:rPr>
          <w:rFonts w:eastAsia="Times New Roman" w:cs="Times New Roman"/>
        </w:rPr>
      </w:pPr>
      <w:r>
        <w:rPr>
          <w:rFonts w:eastAsia="Times New Roman" w:cs="Times New Roman"/>
        </w:rPr>
        <w:t xml:space="preserve">Πού είναι το πρόβλημα; Για να δούμε. Διότι ενώ η ανακρίτρια και Πρόεδρος Πρωτοδικών λέει «εγώ δεν </w:t>
      </w:r>
      <w:r>
        <w:rPr>
          <w:rFonts w:eastAsia="Times New Roman" w:cs="Times New Roman"/>
        </w:rPr>
        <w:t xml:space="preserve">έχω στοιχεία τα οποία έχουν καταγραφεί στην πράξη κατάσχεσης», η κυρία </w:t>
      </w:r>
      <w:r>
        <w:rPr>
          <w:rFonts w:eastAsia="Times New Roman" w:cs="Times New Roman"/>
        </w:rPr>
        <w:t>ε</w:t>
      </w:r>
      <w:r>
        <w:rPr>
          <w:rFonts w:eastAsia="Times New Roman" w:cs="Times New Roman"/>
        </w:rPr>
        <w:t xml:space="preserve">ισαγγελέας αντιδρά κατ’ αυτόν τον τρόπο. Εδώ, λοιπόν, πρέπει να κάνουμε μια στάση για ορισμένες διαπιστώσεις. </w:t>
      </w:r>
    </w:p>
    <w:p w14:paraId="52258556" w14:textId="77777777" w:rsidR="005D2FD3" w:rsidRDefault="00310839">
      <w:pPr>
        <w:spacing w:line="600" w:lineRule="auto"/>
        <w:ind w:firstLine="720"/>
        <w:jc w:val="both"/>
        <w:rPr>
          <w:rFonts w:eastAsia="Times New Roman" w:cs="Times New Roman"/>
        </w:rPr>
      </w:pPr>
      <w:r>
        <w:rPr>
          <w:rFonts w:eastAsia="Times New Roman" w:cs="Times New Roman"/>
        </w:rPr>
        <w:t>Οι βολές προς την κ. Ράικου δεν προέρχονται ούτε από την Κυβέρνηση ούτε α</w:t>
      </w:r>
      <w:r>
        <w:rPr>
          <w:rFonts w:eastAsia="Times New Roman" w:cs="Times New Roman"/>
        </w:rPr>
        <w:t xml:space="preserve">πό οικονομικούς κύκλους ούτε από κόμματα πολύ περισσότερο, προέρχονται από μια συνάδελφό της Πρόεδρο Πρωτοδικών, </w:t>
      </w:r>
      <w:r>
        <w:rPr>
          <w:rFonts w:eastAsia="Times New Roman" w:cs="Times New Roman"/>
        </w:rPr>
        <w:t>α</w:t>
      </w:r>
      <w:r>
        <w:rPr>
          <w:rFonts w:eastAsia="Times New Roman" w:cs="Times New Roman"/>
        </w:rPr>
        <w:t xml:space="preserve">νακρίτρια του ν.4022. Και σε αυτή την </w:t>
      </w:r>
      <w:r>
        <w:rPr>
          <w:rFonts w:eastAsia="Times New Roman" w:cs="Times New Roman"/>
        </w:rPr>
        <w:lastRenderedPageBreak/>
        <w:t xml:space="preserve">αναφορά διαλαμβάνονται κάποιες αιτιάσεις, ότι δεν είχε λάβει δύο σκληρούς δίσκους, </w:t>
      </w:r>
      <w:r>
        <w:rPr>
          <w:rFonts w:eastAsia="Times New Roman" w:cs="Times New Roman"/>
        </w:rPr>
        <w:t>οι οποίοι περιλαμβάνο</w:t>
      </w:r>
      <w:r>
        <w:rPr>
          <w:rFonts w:eastAsia="Times New Roman" w:cs="Times New Roman"/>
        </w:rPr>
        <w:t xml:space="preserve">νται </w:t>
      </w:r>
      <w:r>
        <w:rPr>
          <w:rFonts w:eastAsia="Times New Roman" w:cs="Times New Roman"/>
        </w:rPr>
        <w:t xml:space="preserve">στην έκθεση κατάσχεσης που είχε στα χέρια </w:t>
      </w:r>
      <w:r>
        <w:rPr>
          <w:rFonts w:eastAsia="Times New Roman" w:cs="Times New Roman"/>
        </w:rPr>
        <w:t>της.</w:t>
      </w:r>
    </w:p>
    <w:p w14:paraId="52258557" w14:textId="77777777" w:rsidR="005D2FD3" w:rsidRDefault="00310839">
      <w:pPr>
        <w:spacing w:line="600" w:lineRule="auto"/>
        <w:ind w:firstLine="720"/>
        <w:jc w:val="both"/>
        <w:rPr>
          <w:rFonts w:eastAsia="Times New Roman" w:cs="Times New Roman"/>
        </w:rPr>
      </w:pPr>
      <w:r>
        <w:rPr>
          <w:rFonts w:eastAsia="Times New Roman" w:cs="Times New Roman"/>
        </w:rPr>
        <w:t>Για ποια, λοιπόν, παράκεντρα ομιλείτε εσείς της Νέας Δημοκρατίας</w:t>
      </w:r>
      <w:r>
        <w:rPr>
          <w:rFonts w:eastAsia="Times New Roman" w:cs="Times New Roman"/>
        </w:rPr>
        <w:t>,</w:t>
      </w:r>
      <w:r>
        <w:rPr>
          <w:rFonts w:eastAsia="Times New Roman" w:cs="Times New Roman"/>
        </w:rPr>
        <w:t xml:space="preserve"> στην ανακοίνωση που εκδώσατε; Είναι παράκεντρο η με αυτόν τον τρόπο εκδήλωση απόψεων από την αρμόδια ανακρίτρια; </w:t>
      </w:r>
    </w:p>
    <w:p w14:paraId="52258558"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Και για ποια άλωση της δ</w:t>
      </w:r>
      <w:r>
        <w:rPr>
          <w:rFonts w:eastAsia="Times New Roman" w:cs="Times New Roman"/>
          <w:szCs w:val="24"/>
        </w:rPr>
        <w:t xml:space="preserve">ικαιοσύνης μιλάει το </w:t>
      </w:r>
      <w:r>
        <w:rPr>
          <w:rFonts w:eastAsia="Times New Roman" w:cs="Times New Roman"/>
        </w:rPr>
        <w:t>ΠΑΣΟΚ</w:t>
      </w:r>
      <w:r>
        <w:rPr>
          <w:rFonts w:eastAsia="Times New Roman" w:cs="Times New Roman"/>
          <w:szCs w:val="24"/>
        </w:rPr>
        <w:t>, όταν ανακρίτρια, δηλαδή δικαστική λειτουργός</w:t>
      </w:r>
      <w:r>
        <w:rPr>
          <w:rFonts w:eastAsia="Times New Roman" w:cs="Times New Roman"/>
          <w:szCs w:val="24"/>
        </w:rPr>
        <w:t>,</w:t>
      </w:r>
      <w:r>
        <w:rPr>
          <w:rFonts w:eastAsia="Times New Roman" w:cs="Times New Roman"/>
          <w:szCs w:val="24"/>
        </w:rPr>
        <w:t xml:space="preserve"> αναφέρεται στην προϊστάμενη αρχή για πράγματα τα οποία διαπιστώνει, δικαίως ή αδίκως; Εγώ δεν μπαίνω στη διαδικασία να πω ποιος έχει δίκιο ή ποιος έχει άδικο. </w:t>
      </w:r>
    </w:p>
    <w:p w14:paraId="5225855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 κ</w:t>
      </w:r>
      <w:r>
        <w:rPr>
          <w:rFonts w:eastAsia="Times New Roman" w:cs="Times New Roman"/>
          <w:szCs w:val="24"/>
        </w:rPr>
        <w:t>άνετε; Παίρνετε θέση…</w:t>
      </w:r>
    </w:p>
    <w:p w14:paraId="5225855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Σας παρακαλώ, ηρεμήστε λίγο. Βλέπετε ότι καταρρέει όλη η προσπάθειά σας. </w:t>
      </w:r>
    </w:p>
    <w:p w14:paraId="5225855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Ποια στήριξη μάς ζητάει το Π</w:t>
      </w:r>
      <w:r>
        <w:rPr>
          <w:rFonts w:eastAsia="Times New Roman" w:cs="Times New Roman"/>
          <w:szCs w:val="24"/>
        </w:rPr>
        <w:t>οτάμι</w:t>
      </w:r>
      <w:r>
        <w:rPr>
          <w:rFonts w:eastAsia="Times New Roman" w:cs="Times New Roman"/>
          <w:szCs w:val="24"/>
        </w:rPr>
        <w:t xml:space="preserve"> προς την κ. Ράικου -διότι αυτά τα τρία κόμματα εξέδωσαν ανακοίνωση- όταν η κ. Ράι</w:t>
      </w:r>
      <w:r>
        <w:rPr>
          <w:rFonts w:eastAsia="Times New Roman" w:cs="Times New Roman"/>
          <w:szCs w:val="24"/>
        </w:rPr>
        <w:lastRenderedPageBreak/>
        <w:t xml:space="preserve">κου από την Κυβέρνηση στην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είχε εμπράκτως λάβει την απόλυτη στήριξη κι αυτό μπορεί να το βεβαιώσει η ίδια και να το βεβαιώσει δημόσια κι όχι με μήνυμα που </w:t>
      </w:r>
      <w:r>
        <w:rPr>
          <w:rFonts w:eastAsia="Times New Roman" w:cs="Times New Roman"/>
          <w:szCs w:val="24"/>
        </w:rPr>
        <w:t xml:space="preserve">απέστειλε στο τηλέφωνό μου. </w:t>
      </w:r>
    </w:p>
    <w:p w14:paraId="5225855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Ζητάω, λοιπόν, από την κυρία </w:t>
      </w:r>
      <w:r>
        <w:rPr>
          <w:rFonts w:eastAsia="Times New Roman" w:cs="Times New Roman"/>
          <w:szCs w:val="24"/>
        </w:rPr>
        <w:t>ε</w:t>
      </w:r>
      <w:r>
        <w:rPr>
          <w:rFonts w:eastAsia="Times New Roman" w:cs="Times New Roman"/>
          <w:szCs w:val="24"/>
        </w:rPr>
        <w:t>ισαγγελέα</w:t>
      </w:r>
      <w:r>
        <w:rPr>
          <w:rFonts w:eastAsia="Times New Roman" w:cs="Times New Roman"/>
          <w:szCs w:val="24"/>
        </w:rPr>
        <w:t>,</w:t>
      </w:r>
      <w:r>
        <w:rPr>
          <w:rFonts w:eastAsia="Times New Roman" w:cs="Times New Roman"/>
          <w:szCs w:val="24"/>
        </w:rPr>
        <w:t xml:space="preserve"> να μας πει επιτέλους ποιοι ήταν αυτοί που την εμπόδισαν στη συγκεκριμένη υπόθεση, διότι η Κυβέρνηση έκανε ό,τι ήταν δυνατόν σε αυτό που της αναλογούσε στις διπλωματικές επαφές της χώρας</w:t>
      </w:r>
      <w:r>
        <w:rPr>
          <w:rFonts w:eastAsia="Times New Roman" w:cs="Times New Roman"/>
          <w:szCs w:val="24"/>
        </w:rPr>
        <w:t>,</w:t>
      </w:r>
      <w:r>
        <w:rPr>
          <w:rFonts w:eastAsia="Times New Roman" w:cs="Times New Roman"/>
          <w:szCs w:val="24"/>
        </w:rPr>
        <w:t xml:space="preserve"> για να ευδοκιμήσει η δικαστική συνδρομή με τις Ηνωμένες Πολιτείες και να κινηθεί γρήγορα η διαδικασία. Έκανε ό,τι ακριβώς έπρεπε, σε απόλυτη συνεννόηση με την κυρία </w:t>
      </w:r>
      <w:r>
        <w:rPr>
          <w:rFonts w:eastAsia="Times New Roman" w:cs="Times New Roman"/>
          <w:szCs w:val="24"/>
        </w:rPr>
        <w:t>ε</w:t>
      </w:r>
      <w:r>
        <w:rPr>
          <w:rFonts w:eastAsia="Times New Roman" w:cs="Times New Roman"/>
          <w:szCs w:val="24"/>
        </w:rPr>
        <w:t xml:space="preserve">ισαγγελέα. </w:t>
      </w:r>
    </w:p>
    <w:p w14:paraId="5225855D"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Ερωτώ, λοιπόν, κι εγώ με τη σειρά μου το εξής: Υπάρχει κανένας που να υιοθετε</w:t>
      </w:r>
      <w:r>
        <w:rPr>
          <w:rFonts w:eastAsia="Times New Roman" w:cs="Times New Roman"/>
          <w:szCs w:val="24"/>
        </w:rPr>
        <w:t>ί αυτές τις απόψεις, δηλαδή τις απόψεις μιας εισαγγελικής λειτουργού έναντι των όσων ισχυρίζεται μια ανακρίτρια διαφθοράς; Ή μήπως εδώ θα πρέπει να κινηθούμε ανάποδα και να αρχίσουμε να λογοκρίνουμε τον Τύπο, κύριοι συνάδελφοι; Διότι το γεγονός ότι αναφέρα</w:t>
      </w:r>
      <w:r>
        <w:rPr>
          <w:rFonts w:eastAsia="Times New Roman" w:cs="Times New Roman"/>
          <w:szCs w:val="24"/>
        </w:rPr>
        <w:t xml:space="preserve">τε, πάρα πολλοί από εσάς, ότι η εφημερίδα είναι φιλοκυβερνητική, κύριοι συνάδελφοι, αυτό ξέρετε ξεπερνάει κάθε όριο. </w:t>
      </w:r>
    </w:p>
    <w:p w14:paraId="5225855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Η κάθε εφημερίδα μπορεί να προβάλλει</w:t>
      </w:r>
      <w:r>
        <w:rPr>
          <w:rFonts w:eastAsia="Times New Roman" w:cs="Times New Roman"/>
          <w:szCs w:val="24"/>
        </w:rPr>
        <w:t>,</w:t>
      </w:r>
      <w:r>
        <w:rPr>
          <w:rFonts w:eastAsia="Times New Roman" w:cs="Times New Roman"/>
          <w:szCs w:val="24"/>
        </w:rPr>
        <w:t xml:space="preserve"> οτιδήποτε θεωρεί πως δημιουργεί ένα κλίμα αποκαλύψεων. Και εδώ στη συγκεκριμένη περίπτωση δεν μπορώ </w:t>
      </w:r>
      <w:r>
        <w:rPr>
          <w:rFonts w:eastAsia="Times New Roman" w:cs="Times New Roman"/>
          <w:szCs w:val="24"/>
        </w:rPr>
        <w:t>να καταλάβω</w:t>
      </w:r>
      <w:r>
        <w:rPr>
          <w:rFonts w:eastAsia="Times New Roman" w:cs="Times New Roman"/>
          <w:szCs w:val="24"/>
        </w:rPr>
        <w:t>,</w:t>
      </w:r>
      <w:r>
        <w:rPr>
          <w:rFonts w:eastAsia="Times New Roman" w:cs="Times New Roman"/>
          <w:szCs w:val="24"/>
        </w:rPr>
        <w:t xml:space="preserve"> γιατί εμμένετε σ’ αυτό το σημείο. Αν αυτό το είχε αποκαλύψει μια εφημερίδα του δικού σας πολιτικού φάσματος, τι θα λέγατε; </w:t>
      </w:r>
    </w:p>
    <w:p w14:paraId="5225855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ανέφερε ο κ. Δένδιας και κατέθεσε την ανακοίνωση της Ένωσης Δικαστών Εισαγγελέων. Θα πρέπ</w:t>
      </w:r>
      <w:r>
        <w:rPr>
          <w:rFonts w:eastAsia="Times New Roman" w:cs="Times New Roman"/>
          <w:szCs w:val="24"/>
        </w:rPr>
        <w:t>ει κατά πρώτον να τονίσω στο Σώμα ότι η αρμόδια Ένωση Εισαγγελέων Ελλάδος</w:t>
      </w:r>
      <w:r>
        <w:rPr>
          <w:rFonts w:eastAsia="Times New Roman" w:cs="Times New Roman"/>
          <w:szCs w:val="24"/>
        </w:rPr>
        <w:t>,</w:t>
      </w:r>
      <w:r>
        <w:rPr>
          <w:rFonts w:eastAsia="Times New Roman" w:cs="Times New Roman"/>
          <w:szCs w:val="24"/>
        </w:rPr>
        <w:t xml:space="preserve"> δεν εξέδωσε καμμιά ανακοίνωση, ακριβώς γιατί δεν παίρνει καμμία θέση</w:t>
      </w:r>
      <w:r>
        <w:rPr>
          <w:rFonts w:eastAsia="Times New Roman" w:cs="Times New Roman"/>
          <w:szCs w:val="24"/>
        </w:rPr>
        <w:t>,</w:t>
      </w:r>
      <w:r>
        <w:rPr>
          <w:rFonts w:eastAsia="Times New Roman" w:cs="Times New Roman"/>
          <w:szCs w:val="24"/>
        </w:rPr>
        <w:t xml:space="preserve"> σε ένα καθαρά υπηρεσιακό θέμα που αναφέρονται δύο επίλεκτα στελέχη της δικαστικής κοινότητας, μία </w:t>
      </w:r>
      <w:r>
        <w:rPr>
          <w:rFonts w:eastAsia="Times New Roman" w:cs="Times New Roman"/>
          <w:szCs w:val="24"/>
        </w:rPr>
        <w:t>α</w:t>
      </w:r>
      <w:r>
        <w:rPr>
          <w:rFonts w:eastAsia="Times New Roman" w:cs="Times New Roman"/>
          <w:szCs w:val="24"/>
        </w:rPr>
        <w:t>ντιεισαγγελέ</w:t>
      </w:r>
      <w:r>
        <w:rPr>
          <w:rFonts w:eastAsia="Times New Roman" w:cs="Times New Roman"/>
          <w:szCs w:val="24"/>
        </w:rPr>
        <w:t xml:space="preserve">ας </w:t>
      </w:r>
      <w:r>
        <w:rPr>
          <w:rFonts w:eastAsia="Times New Roman" w:cs="Times New Roman"/>
          <w:szCs w:val="24"/>
        </w:rPr>
        <w:t>ε</w:t>
      </w:r>
      <w:r>
        <w:rPr>
          <w:rFonts w:eastAsia="Times New Roman" w:cs="Times New Roman"/>
          <w:szCs w:val="24"/>
        </w:rPr>
        <w:t xml:space="preserve">φετών και μια Πρόεδρος Πρωτοδικών, </w:t>
      </w:r>
      <w:r>
        <w:rPr>
          <w:rFonts w:eastAsia="Times New Roman" w:cs="Times New Roman"/>
          <w:szCs w:val="24"/>
        </w:rPr>
        <w:t>α</w:t>
      </w:r>
      <w:r>
        <w:rPr>
          <w:rFonts w:eastAsia="Times New Roman" w:cs="Times New Roman"/>
          <w:szCs w:val="24"/>
        </w:rPr>
        <w:t xml:space="preserve">νακρίτρια κατά της </w:t>
      </w:r>
      <w:r>
        <w:rPr>
          <w:rFonts w:eastAsia="Times New Roman" w:cs="Times New Roman"/>
          <w:szCs w:val="24"/>
        </w:rPr>
        <w:t>δ</w:t>
      </w:r>
      <w:r>
        <w:rPr>
          <w:rFonts w:eastAsia="Times New Roman" w:cs="Times New Roman"/>
          <w:szCs w:val="24"/>
        </w:rPr>
        <w:t xml:space="preserve">ιαφθοράς. </w:t>
      </w:r>
    </w:p>
    <w:p w14:paraId="5225856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Αντιθέτως η Ένωση Δικαστών </w:t>
      </w:r>
      <w:r>
        <w:rPr>
          <w:rFonts w:eastAsia="Times New Roman" w:cs="Times New Roman"/>
          <w:szCs w:val="24"/>
        </w:rPr>
        <w:t xml:space="preserve">καιι </w:t>
      </w:r>
      <w:r>
        <w:rPr>
          <w:rFonts w:eastAsia="Times New Roman" w:cs="Times New Roman"/>
          <w:szCs w:val="24"/>
        </w:rPr>
        <w:t>Εισαγγελέων κάνει κάποιες ενδιαφέρουσες αναφορές. Ποια θεσμική θωράκιση ζητάει ακριβώς από την πολιτεία προς τους δικαστές; Ποια; Δεν μας την λέει. Εσείς</w:t>
      </w:r>
      <w:r>
        <w:rPr>
          <w:rFonts w:eastAsia="Times New Roman" w:cs="Times New Roman"/>
          <w:szCs w:val="24"/>
        </w:rPr>
        <w:t xml:space="preserve"> ασπάζεστε αυτές τις απόψεις; Γιατί αν τις ασπάζεστε, έπρεπε να τις είχατε υλοποιήσει</w:t>
      </w:r>
      <w:r>
        <w:rPr>
          <w:rFonts w:eastAsia="Times New Roman" w:cs="Times New Roman"/>
          <w:szCs w:val="24"/>
        </w:rPr>
        <w:t>,</w:t>
      </w:r>
      <w:r>
        <w:rPr>
          <w:rFonts w:eastAsia="Times New Roman" w:cs="Times New Roman"/>
          <w:szCs w:val="24"/>
        </w:rPr>
        <w:t xml:space="preserve"> όταν ήσασταν </w:t>
      </w:r>
      <w:r>
        <w:rPr>
          <w:rFonts w:eastAsia="Times New Roman" w:cs="Times New Roman"/>
          <w:szCs w:val="24"/>
        </w:rPr>
        <w:t>κ</w:t>
      </w:r>
      <w:r>
        <w:rPr>
          <w:rFonts w:eastAsia="Times New Roman" w:cs="Times New Roman"/>
          <w:szCs w:val="24"/>
        </w:rPr>
        <w:t xml:space="preserve">υβέρνηση είκοσι χρόνια. </w:t>
      </w:r>
    </w:p>
    <w:p w14:paraId="5225856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 xml:space="preserve">Ζητήσαμε να ερευνηθεί η υπόθεση. </w:t>
      </w:r>
    </w:p>
    <w:p w14:paraId="5225856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w:t>
      </w:r>
      <w:r>
        <w:rPr>
          <w:rFonts w:eastAsia="Times New Roman" w:cs="Times New Roman"/>
          <w:b/>
          <w:szCs w:val="24"/>
        </w:rPr>
        <w:t xml:space="preserve">άτων): </w:t>
      </w:r>
      <w:r>
        <w:rPr>
          <w:rFonts w:eastAsia="Times New Roman" w:cs="Times New Roman"/>
          <w:szCs w:val="24"/>
        </w:rPr>
        <w:t xml:space="preserve">Ακούστε με, κύριε Τζαβάρα. Ξέρετε ότι εκτιμώ και τη νομική σας σκέψη και τη στάση σας στο Κοινοβούλιο. </w:t>
      </w:r>
    </w:p>
    <w:p w14:paraId="5225856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Επομένως εδώ η Ένωση Δικαστών </w:t>
      </w:r>
      <w:r>
        <w:rPr>
          <w:rFonts w:eastAsia="Times New Roman" w:cs="Times New Roman"/>
          <w:szCs w:val="24"/>
        </w:rPr>
        <w:t xml:space="preserve">και </w:t>
      </w:r>
      <w:r>
        <w:rPr>
          <w:rFonts w:eastAsia="Times New Roman" w:cs="Times New Roman"/>
          <w:szCs w:val="24"/>
        </w:rPr>
        <w:t xml:space="preserve">Εισαγγελέων, αντίθετα με την Ένωση Εισαγγελέων που μέλος της είναι η κ. Ράικου, παίρνει μια </w:t>
      </w:r>
      <w:r>
        <w:rPr>
          <w:rFonts w:eastAsia="Times New Roman" w:cs="Times New Roman"/>
          <w:szCs w:val="24"/>
        </w:rPr>
        <w:t>θέ</w:t>
      </w:r>
      <w:r>
        <w:rPr>
          <w:rFonts w:eastAsia="Times New Roman" w:cs="Times New Roman"/>
          <w:szCs w:val="24"/>
        </w:rPr>
        <w:t xml:space="preserve">ση, η οποία λίγο </w:t>
      </w:r>
      <w:r>
        <w:rPr>
          <w:rFonts w:eastAsia="Times New Roman" w:cs="Times New Roman"/>
          <w:szCs w:val="24"/>
        </w:rPr>
        <w:t>έως πολύ σ</w:t>
      </w:r>
      <w:r>
        <w:rPr>
          <w:rFonts w:eastAsia="Times New Roman" w:cs="Times New Roman"/>
          <w:szCs w:val="24"/>
        </w:rPr>
        <w:t>χε</w:t>
      </w:r>
      <w:r>
        <w:rPr>
          <w:rFonts w:eastAsia="Times New Roman" w:cs="Times New Roman"/>
          <w:szCs w:val="24"/>
        </w:rPr>
        <w:t xml:space="preserve">τίζεται με τις ανακοινώσεις των κομμάτων της Αντιπολίτευσης. Κι έχω πει κατ’ επανάληψη ότι όταν οι </w:t>
      </w:r>
      <w:r>
        <w:rPr>
          <w:rFonts w:eastAsia="Times New Roman" w:cs="Times New Roman"/>
          <w:szCs w:val="24"/>
        </w:rPr>
        <w:t>ε</w:t>
      </w:r>
      <w:r>
        <w:rPr>
          <w:rFonts w:eastAsia="Times New Roman" w:cs="Times New Roman"/>
          <w:szCs w:val="24"/>
        </w:rPr>
        <w:t>νώσεις λαμβάνουν τέτοιες θέσεις, χάνουν από την αξιοπιστία τους και από το κύρος τους, το οποίο είναι απαραίτητο να διαθέτουν, διότι είναι κρίσι</w:t>
      </w:r>
      <w:r>
        <w:rPr>
          <w:rFonts w:eastAsia="Times New Roman" w:cs="Times New Roman"/>
          <w:szCs w:val="24"/>
        </w:rPr>
        <w:t xml:space="preserve">μο και απαραίτητο. </w:t>
      </w:r>
    </w:p>
    <w:p w14:paraId="52258564"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κύριε Υπουργέ, σας παρακαλώ. </w:t>
      </w:r>
    </w:p>
    <w:p w14:paraId="52258565" w14:textId="77777777" w:rsidR="005D2FD3" w:rsidRDefault="00310839">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Ολοκληρώνω, κύριε Πρόεδρε.</w:t>
      </w:r>
    </w:p>
    <w:p w14:paraId="52258566" w14:textId="77777777" w:rsidR="005D2FD3" w:rsidRDefault="00310839">
      <w:pPr>
        <w:spacing w:line="600" w:lineRule="auto"/>
        <w:ind w:firstLine="720"/>
        <w:jc w:val="both"/>
        <w:rPr>
          <w:rFonts w:eastAsia="Times New Roman"/>
          <w:szCs w:val="24"/>
        </w:rPr>
      </w:pPr>
      <w:r>
        <w:rPr>
          <w:rFonts w:eastAsia="Times New Roman"/>
          <w:szCs w:val="24"/>
        </w:rPr>
        <w:lastRenderedPageBreak/>
        <w:t>Επομένως, κυρίες και κύριοι συνάδελφοι, για ποια συμ</w:t>
      </w:r>
      <w:r>
        <w:rPr>
          <w:rFonts w:eastAsia="Times New Roman"/>
          <w:szCs w:val="24"/>
        </w:rPr>
        <w:t xml:space="preserve">φέροντα στον χώρο του φαρμάκου κάνει λόγο η κ. Ράικου και για ποιους διεφθαρμένους κρατικούς λειτουργούς; </w:t>
      </w:r>
    </w:p>
    <w:p w14:paraId="52258567" w14:textId="77777777" w:rsidR="005D2FD3" w:rsidRDefault="00310839">
      <w:pPr>
        <w:spacing w:line="600" w:lineRule="auto"/>
        <w:ind w:firstLine="720"/>
        <w:jc w:val="both"/>
        <w:rPr>
          <w:rFonts w:eastAsia="Times New Roman"/>
          <w:szCs w:val="24"/>
        </w:rPr>
      </w:pPr>
      <w:r>
        <w:rPr>
          <w:rFonts w:eastAsia="Times New Roman"/>
          <w:szCs w:val="24"/>
        </w:rPr>
        <w:t>Κατά πρώτον, δεν αναφέρει την Κυβέρνηση. Μήπως, όμως, θα μπορούσε να το διευκρινίσει; Διότι, εκτός από την ανάγκη διευκρινίσεων, υπάρχει και κάτι άλλ</w:t>
      </w:r>
      <w:r>
        <w:rPr>
          <w:rFonts w:eastAsia="Times New Roman"/>
          <w:szCs w:val="24"/>
        </w:rPr>
        <w:t>ο σε αυτό το ζήτημα. Η κ. Ράικου είναι εισαγγελικός λειτουργός κι έχει όλα τα όπλα που της διαθέτει ο Κώδικας Ποινικής Δικονομίας, αν εμποδίζεται στο έργο της να πράξει τα ανάλογα. Επομένως αναφορές περί Ιφιγένειας κ</w:t>
      </w:r>
      <w:r>
        <w:rPr>
          <w:rFonts w:eastAsia="Times New Roman"/>
          <w:szCs w:val="24"/>
        </w:rPr>
        <w:t>.</w:t>
      </w:r>
      <w:r>
        <w:rPr>
          <w:rFonts w:eastAsia="Times New Roman"/>
          <w:szCs w:val="24"/>
        </w:rPr>
        <w:t xml:space="preserve">λπ., καλύτερα να έλειπαν σε αυτή την </w:t>
      </w:r>
      <w:r>
        <w:rPr>
          <w:rFonts w:eastAsia="Times New Roman"/>
          <w:szCs w:val="24"/>
        </w:rPr>
        <w:t>επιστολή.</w:t>
      </w:r>
    </w:p>
    <w:p w14:paraId="52258568" w14:textId="77777777" w:rsidR="005D2FD3" w:rsidRDefault="00310839">
      <w:pPr>
        <w:spacing w:line="600" w:lineRule="auto"/>
        <w:ind w:firstLine="720"/>
        <w:jc w:val="both"/>
        <w:rPr>
          <w:rFonts w:eastAsia="Times New Roman"/>
          <w:szCs w:val="24"/>
        </w:rPr>
      </w:pPr>
      <w:r>
        <w:rPr>
          <w:rFonts w:eastAsia="Times New Roman"/>
          <w:szCs w:val="24"/>
        </w:rPr>
        <w:t xml:space="preserve">Είπα προηγουμένως ότι η κ. Ζαμανίκα ενημέρωσε τον </w:t>
      </w:r>
      <w:r>
        <w:rPr>
          <w:rFonts w:eastAsia="Times New Roman"/>
          <w:szCs w:val="24"/>
        </w:rPr>
        <w:t>π</w:t>
      </w:r>
      <w:r>
        <w:rPr>
          <w:rFonts w:eastAsia="Times New Roman"/>
          <w:szCs w:val="24"/>
        </w:rPr>
        <w:t xml:space="preserve">ροϊστάμενό της με αναφορά όπως υποχρεούται… </w:t>
      </w:r>
    </w:p>
    <w:p w14:paraId="52258569" w14:textId="77777777" w:rsidR="005D2FD3" w:rsidRDefault="00310839">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Κύριε Πρόεδρε, μιλάει δεκαεπτά λεπτά.  </w:t>
      </w:r>
    </w:p>
    <w:p w14:paraId="5225856A" w14:textId="77777777" w:rsidR="005D2FD3" w:rsidRDefault="00310839">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Μου ζητήσατε διευκρινίσεις, κυρία Μπακογιάννη. Τώρα που τις παίρνετε, δεν σας αρέσουν; Ο κ. Δένδιας μου τις ζήτησε. </w:t>
      </w:r>
    </w:p>
    <w:p w14:paraId="5225856B" w14:textId="77777777" w:rsidR="005D2FD3" w:rsidRDefault="00310839">
      <w:pPr>
        <w:spacing w:line="600" w:lineRule="auto"/>
        <w:ind w:firstLine="720"/>
        <w:jc w:val="both"/>
        <w:rPr>
          <w:rFonts w:eastAsia="Times New Roman"/>
          <w:szCs w:val="24"/>
        </w:rPr>
      </w:pPr>
      <w:r>
        <w:rPr>
          <w:rFonts w:eastAsia="Times New Roman"/>
          <w:b/>
          <w:szCs w:val="24"/>
        </w:rPr>
        <w:lastRenderedPageBreak/>
        <w:t xml:space="preserve">ΘΕΟΔΩΡΑ ΜΠΑΚΟΓΙΑΝΝΗ: </w:t>
      </w:r>
      <w:r>
        <w:rPr>
          <w:rFonts w:eastAsia="Times New Roman"/>
          <w:szCs w:val="24"/>
        </w:rPr>
        <w:t xml:space="preserve">Αν τις δίνατε τουλάχιστον, χαλάλι. </w:t>
      </w:r>
    </w:p>
    <w:p w14:paraId="5225856C" w14:textId="77777777" w:rsidR="005D2FD3" w:rsidRDefault="00310839">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Έτ</w:t>
      </w:r>
      <w:r>
        <w:rPr>
          <w:rFonts w:eastAsia="Times New Roman"/>
          <w:szCs w:val="24"/>
        </w:rPr>
        <w:t xml:space="preserve">σι ακριβώς. Αν δεν σας κάνουν, είναι προφανές γιατί. </w:t>
      </w:r>
    </w:p>
    <w:p w14:paraId="5225856D" w14:textId="77777777" w:rsidR="005D2FD3" w:rsidRDefault="00310839">
      <w:pPr>
        <w:spacing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 xml:space="preserve">Έχω λόγους; </w:t>
      </w:r>
    </w:p>
    <w:p w14:paraId="5225856E" w14:textId="77777777" w:rsidR="005D2FD3" w:rsidRDefault="00310839">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Έτσι ακριβώς. </w:t>
      </w:r>
    </w:p>
    <w:p w14:paraId="5225856F" w14:textId="77777777" w:rsidR="005D2FD3" w:rsidRDefault="00310839">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Γιατί παραιτήθηκε, κύριε Υπουργέ; </w:t>
      </w:r>
    </w:p>
    <w:p w14:paraId="52258570" w14:textId="77777777" w:rsidR="005D2FD3" w:rsidRDefault="00310839">
      <w:pPr>
        <w:spacing w:line="600" w:lineRule="auto"/>
        <w:ind w:firstLine="720"/>
        <w:jc w:val="both"/>
        <w:rPr>
          <w:rFonts w:eastAsia="Times New Roman"/>
          <w:szCs w:val="24"/>
        </w:rPr>
      </w:pPr>
      <w:r>
        <w:rPr>
          <w:rFonts w:eastAsia="Times New Roman"/>
          <w:b/>
          <w:szCs w:val="24"/>
        </w:rPr>
        <w:t>ΣΤΑΥΡΟΣ ΚΟΝΤΟΝΗΣ</w:t>
      </w:r>
      <w:r>
        <w:rPr>
          <w:rFonts w:eastAsia="Times New Roman"/>
          <w:b/>
          <w:szCs w:val="24"/>
        </w:rPr>
        <w:t xml:space="preserve"> (Υπουργός Δικαιοσύνης, Διαφάνειας και Ανθρωπίνων Δικαιωμάτων): </w:t>
      </w:r>
      <w:r>
        <w:rPr>
          <w:rFonts w:eastAsia="Times New Roman"/>
          <w:szCs w:val="24"/>
        </w:rPr>
        <w:t xml:space="preserve">Ρωτήστε την, λοιπόν. Διότι αυτά τα ερωτήματα διατυπώνω </w:t>
      </w:r>
      <w:r>
        <w:rPr>
          <w:rFonts w:eastAsia="Times New Roman"/>
          <w:szCs w:val="24"/>
        </w:rPr>
        <w:t xml:space="preserve">εγώ </w:t>
      </w:r>
      <w:r>
        <w:rPr>
          <w:rFonts w:eastAsia="Times New Roman"/>
          <w:szCs w:val="24"/>
        </w:rPr>
        <w:t xml:space="preserve">σήμερα. </w:t>
      </w:r>
    </w:p>
    <w:p w14:paraId="52258571" w14:textId="77777777" w:rsidR="005D2FD3" w:rsidRDefault="0031083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Κύριε Υπουργέ, μην απαντάτε και ολοκληρώστε, αν έχετε την καλοσύνη. Έχουμε ψηφοφορία μετά.</w:t>
      </w:r>
      <w:r>
        <w:rPr>
          <w:rFonts w:eastAsia="Times New Roman"/>
          <w:szCs w:val="24"/>
        </w:rPr>
        <w:t xml:space="preserve"> </w:t>
      </w:r>
    </w:p>
    <w:p w14:paraId="52258572" w14:textId="77777777" w:rsidR="005D2FD3" w:rsidRDefault="00310839">
      <w:pPr>
        <w:spacing w:line="600" w:lineRule="auto"/>
        <w:ind w:firstLine="720"/>
        <w:jc w:val="both"/>
        <w:rPr>
          <w:rFonts w:eastAsia="Times New Roman"/>
          <w:szCs w:val="24"/>
        </w:rPr>
      </w:pPr>
      <w:r>
        <w:rPr>
          <w:rFonts w:eastAsia="Times New Roman"/>
          <w:b/>
          <w:szCs w:val="24"/>
        </w:rPr>
        <w:lastRenderedPageBreak/>
        <w:t xml:space="preserve">ΣΤΑΥΡΟΣ ΚΟΝΤΟΝΗΣ (Υπουργός Δικαιοσύνης, Διαφάνειας και Ανθρωπίνων Δικαιωμάτων): </w:t>
      </w:r>
      <w:r>
        <w:rPr>
          <w:rFonts w:eastAsia="Times New Roman"/>
          <w:szCs w:val="24"/>
        </w:rPr>
        <w:t xml:space="preserve">Εδώ, λοιπόν, είναι ορισμένα πράγματα ολίγον εντυπωσιακά. </w:t>
      </w:r>
    </w:p>
    <w:p w14:paraId="52258573" w14:textId="77777777" w:rsidR="005D2FD3" w:rsidRDefault="00310839">
      <w:pPr>
        <w:spacing w:line="600" w:lineRule="auto"/>
        <w:ind w:firstLine="720"/>
        <w:jc w:val="both"/>
        <w:rPr>
          <w:rFonts w:eastAsia="Times New Roman"/>
          <w:szCs w:val="24"/>
        </w:rPr>
      </w:pPr>
      <w:r>
        <w:rPr>
          <w:rFonts w:eastAsia="Times New Roman"/>
          <w:szCs w:val="24"/>
        </w:rPr>
        <w:t>Η κ. Ράικου στο κείμενο της παραίτησης αναφέρει ότι δεν απεστάλησαν τα έγγραφα αυτά, διότι είχαν δευτερεύουσα σημασί</w:t>
      </w:r>
      <w:r>
        <w:rPr>
          <w:rFonts w:eastAsia="Times New Roman"/>
          <w:szCs w:val="24"/>
        </w:rPr>
        <w:t xml:space="preserve">α. Να πούμε ότι οι σκληροί δίσκοι είχαν δευτερεύουσα σημασία. Εγώ δεν εξετάζω τη βασιμότητα και δεν υπεισέρχομαι στη βασιμότητα των ισχυρισμών. </w:t>
      </w:r>
    </w:p>
    <w:p w14:paraId="52258574" w14:textId="77777777" w:rsidR="005D2FD3" w:rsidRDefault="00310839">
      <w:pPr>
        <w:spacing w:line="600" w:lineRule="auto"/>
        <w:ind w:firstLine="720"/>
        <w:jc w:val="both"/>
        <w:rPr>
          <w:rFonts w:eastAsia="Times New Roman"/>
          <w:szCs w:val="24"/>
        </w:rPr>
      </w:pPr>
      <w:r>
        <w:rPr>
          <w:rFonts w:eastAsia="Times New Roman"/>
          <w:szCs w:val="24"/>
        </w:rPr>
        <w:t>Λέει, όμως, και κάτι άλλο. Λέει ότι εκ παραδρομής παρέμειναν στο γραφείο της. Ή ήταν δευτερεύοντα στοιχεία, κύρ</w:t>
      </w:r>
      <w:r>
        <w:rPr>
          <w:rFonts w:eastAsia="Times New Roman"/>
          <w:szCs w:val="24"/>
        </w:rPr>
        <w:t xml:space="preserve">ιοι συνάδελφοι, και παρέμειναν στο γραφείο της ή παρέμειναν εκ παραδρομής. Και δευτερεύοντα και εκ παραδρομής δεν γίνεται. </w:t>
      </w:r>
    </w:p>
    <w:p w14:paraId="52258575" w14:textId="77777777" w:rsidR="005D2FD3" w:rsidRDefault="00310839">
      <w:pPr>
        <w:spacing w:line="600" w:lineRule="auto"/>
        <w:ind w:firstLine="720"/>
        <w:jc w:val="both"/>
        <w:rPr>
          <w:rFonts w:eastAsia="Times New Roman"/>
          <w:szCs w:val="24"/>
        </w:rPr>
      </w:pPr>
      <w:r>
        <w:rPr>
          <w:rFonts w:eastAsia="Times New Roman"/>
          <w:szCs w:val="24"/>
        </w:rPr>
        <w:t>Και το χειρότερο ποιο είναι; Το χειρότερο είναι ότι στην απάντηση που δίνει ο βοηθός, ο Εισαγγελέας κ. Ελευθεριάνος, λέει «αυτούς το</w:t>
      </w:r>
      <w:r>
        <w:rPr>
          <w:rFonts w:eastAsia="Times New Roman"/>
          <w:szCs w:val="24"/>
        </w:rPr>
        <w:t xml:space="preserve">υς σκληρούς δίσκους δεν τους ελέγξαμε ποτέ και δεν τους αξιολογήσαμε». Πώς λέει, λοιπόν, η κ. Ράικου ότι ήταν δευτερεύοντα στοιχεία; Ή δεν ανοίχθηκαν και δεν αξιολογήθηκαν ή ανοίχθηκαν και κρίθηκαν δευτερεύοντα. Δεν βλέπετε εδώ μία </w:t>
      </w:r>
      <w:r>
        <w:rPr>
          <w:rFonts w:eastAsia="Times New Roman"/>
          <w:szCs w:val="24"/>
        </w:rPr>
        <w:lastRenderedPageBreak/>
        <w:t>ασυνέχεια σε ισχυρισμούς</w:t>
      </w:r>
      <w:r>
        <w:rPr>
          <w:rFonts w:eastAsia="Times New Roman"/>
          <w:szCs w:val="24"/>
        </w:rPr>
        <w:t xml:space="preserve">; Δεν βλέπετε αντιφατικούς ισχυρισμούς; </w:t>
      </w:r>
    </w:p>
    <w:p w14:paraId="52258576" w14:textId="77777777" w:rsidR="005D2FD3" w:rsidRDefault="00310839">
      <w:pPr>
        <w:spacing w:line="600" w:lineRule="auto"/>
        <w:ind w:firstLine="720"/>
        <w:jc w:val="both"/>
        <w:rPr>
          <w:rFonts w:eastAsia="Times New Roman"/>
          <w:szCs w:val="24"/>
        </w:rPr>
      </w:pPr>
      <w:r>
        <w:rPr>
          <w:rFonts w:eastAsia="Times New Roman"/>
          <w:szCs w:val="24"/>
        </w:rPr>
        <w:t xml:space="preserve">Θέλω, λοιπόν, να πω ότι αυτά χρήζουν περαιτέρω διερεύνησης. Ποιος θα την κάνει, κύριοι συνάδελφοι; Θα την κάνουν τα αρμόδια πειθαρχικά όργανα της δικαιοσύνης και τα όργανα που με βάση τον </w:t>
      </w:r>
      <w:r>
        <w:rPr>
          <w:rFonts w:eastAsia="Times New Roman"/>
          <w:szCs w:val="24"/>
        </w:rPr>
        <w:t>ο</w:t>
      </w:r>
      <w:r>
        <w:rPr>
          <w:rFonts w:eastAsia="Times New Roman"/>
          <w:szCs w:val="24"/>
        </w:rPr>
        <w:t xml:space="preserve">ργανισμό </w:t>
      </w:r>
      <w:r>
        <w:rPr>
          <w:rFonts w:eastAsia="Times New Roman"/>
          <w:szCs w:val="24"/>
        </w:rPr>
        <w:t>δ</w:t>
      </w:r>
      <w:r>
        <w:rPr>
          <w:rFonts w:eastAsia="Times New Roman"/>
          <w:szCs w:val="24"/>
        </w:rPr>
        <w:t>ικαστηρίων είναι</w:t>
      </w:r>
      <w:r>
        <w:rPr>
          <w:rFonts w:eastAsia="Times New Roman"/>
          <w:szCs w:val="24"/>
        </w:rPr>
        <w:t xml:space="preserve"> θεσμοθετημένα να ελέγξουν αυτή την υπόθεση. Θα μπορούσε η κ. Ράικου να απευθυνθεί εκεί; Βεβαίως. Προτίμησε δύο μήνες πριν τη λήξη της θητείας της την παραίτηση. </w:t>
      </w:r>
    </w:p>
    <w:p w14:paraId="52258577" w14:textId="77777777" w:rsidR="005D2FD3" w:rsidRDefault="00310839">
      <w:pPr>
        <w:spacing w:line="600" w:lineRule="auto"/>
        <w:ind w:firstLine="720"/>
        <w:jc w:val="both"/>
        <w:rPr>
          <w:rFonts w:eastAsia="Times New Roman"/>
          <w:szCs w:val="24"/>
        </w:rPr>
      </w:pPr>
      <w:r>
        <w:rPr>
          <w:rFonts w:eastAsia="Times New Roman"/>
          <w:szCs w:val="24"/>
        </w:rPr>
        <w:t xml:space="preserve">Εδώ, όμως, υπάρχει κι ένα άλλο θέμα. </w:t>
      </w:r>
    </w:p>
    <w:p w14:paraId="52258578" w14:textId="77777777" w:rsidR="005D2FD3" w:rsidRDefault="0031083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Με αυτό κλείστε, κύρι</w:t>
      </w:r>
      <w:r>
        <w:rPr>
          <w:rFonts w:eastAsia="Times New Roman"/>
          <w:szCs w:val="24"/>
        </w:rPr>
        <w:t xml:space="preserve">ε Υπουργέ, σας παρακαλώ. </w:t>
      </w:r>
    </w:p>
    <w:p w14:paraId="52258579" w14:textId="77777777" w:rsidR="005D2FD3" w:rsidRDefault="00310839">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Κλείνω με αυτό. </w:t>
      </w:r>
    </w:p>
    <w:p w14:paraId="5225857A" w14:textId="77777777" w:rsidR="005D2FD3" w:rsidRDefault="00310839">
      <w:pPr>
        <w:spacing w:line="600" w:lineRule="auto"/>
        <w:ind w:firstLine="720"/>
        <w:jc w:val="both"/>
        <w:rPr>
          <w:rFonts w:eastAsia="Times New Roman"/>
          <w:szCs w:val="24"/>
        </w:rPr>
      </w:pPr>
      <w:r>
        <w:rPr>
          <w:rFonts w:eastAsia="Times New Roman"/>
          <w:szCs w:val="24"/>
        </w:rPr>
        <w:t xml:space="preserve">Υπάρχει ένα άλλο θέμα. Καθ’ </w:t>
      </w:r>
      <w:r>
        <w:rPr>
          <w:rFonts w:eastAsia="Times New Roman"/>
          <w:szCs w:val="24"/>
        </w:rPr>
        <w:t>ον</w:t>
      </w:r>
      <w:r>
        <w:rPr>
          <w:rFonts w:eastAsia="Times New Roman"/>
          <w:szCs w:val="24"/>
        </w:rPr>
        <w:t xml:space="preserve"> χρόν</w:t>
      </w:r>
      <w:r>
        <w:rPr>
          <w:rFonts w:eastAsia="Times New Roman"/>
          <w:szCs w:val="24"/>
        </w:rPr>
        <w:t>ο</w:t>
      </w:r>
      <w:r>
        <w:rPr>
          <w:rFonts w:eastAsia="Times New Roman"/>
          <w:szCs w:val="24"/>
        </w:rPr>
        <w:t xml:space="preserve"> η Προϊσταμένη της η κ. Ξένη Δημητρίου, η Εισαγγελέας του Αρείου Πάγου, βρίσκεται στο εξωτερικό, </w:t>
      </w:r>
      <w:r>
        <w:rPr>
          <w:rFonts w:eastAsia="Times New Roman"/>
          <w:szCs w:val="24"/>
        </w:rPr>
        <w:t>υποβά</w:t>
      </w:r>
      <w:r>
        <w:rPr>
          <w:rFonts w:eastAsia="Times New Roman"/>
          <w:szCs w:val="24"/>
        </w:rPr>
        <w:t>λ</w:t>
      </w:r>
      <w:r>
        <w:rPr>
          <w:rFonts w:eastAsia="Times New Roman"/>
          <w:szCs w:val="24"/>
        </w:rPr>
        <w:t xml:space="preserve">λει μία παραίτηση και πριν αυτή η παραίτηση περιέλθει εις γνώση της </w:t>
      </w:r>
      <w:r>
        <w:rPr>
          <w:rFonts w:eastAsia="Times New Roman"/>
          <w:szCs w:val="24"/>
        </w:rPr>
        <w:t>ε</w:t>
      </w:r>
      <w:r>
        <w:rPr>
          <w:rFonts w:eastAsia="Times New Roman"/>
          <w:szCs w:val="24"/>
        </w:rPr>
        <w:t xml:space="preserve">ισαγγελέως του Αρείου Πάγου, </w:t>
      </w:r>
      <w:r>
        <w:rPr>
          <w:rFonts w:eastAsia="Times New Roman"/>
          <w:szCs w:val="24"/>
        </w:rPr>
        <w:lastRenderedPageBreak/>
        <w:t>δημοσιοποιείται την παραμονή εκδόσεως της εφημερίδας</w:t>
      </w:r>
      <w:r>
        <w:rPr>
          <w:rFonts w:eastAsia="Times New Roman"/>
          <w:szCs w:val="24"/>
        </w:rPr>
        <w:t>,</w:t>
      </w:r>
      <w:r>
        <w:rPr>
          <w:rFonts w:eastAsia="Times New Roman"/>
          <w:szCs w:val="24"/>
        </w:rPr>
        <w:t xml:space="preserve"> χωρίς να γνωρίζουμε ούτε καν ποιο είναι αυτό το δημοσίευμα. </w:t>
      </w:r>
    </w:p>
    <w:p w14:paraId="5225857B" w14:textId="77777777" w:rsidR="005D2FD3" w:rsidRDefault="00310839">
      <w:pPr>
        <w:spacing w:line="600" w:lineRule="auto"/>
        <w:ind w:firstLine="720"/>
        <w:jc w:val="both"/>
        <w:rPr>
          <w:rFonts w:eastAsia="Times New Roman"/>
          <w:szCs w:val="24"/>
        </w:rPr>
      </w:pPr>
      <w:r>
        <w:rPr>
          <w:rFonts w:eastAsia="Times New Roman"/>
          <w:szCs w:val="24"/>
        </w:rPr>
        <w:t>Σας ρωτώ, κυρίες και κύριοι συνάδελφο</w:t>
      </w:r>
      <w:r>
        <w:rPr>
          <w:rFonts w:eastAsia="Times New Roman"/>
          <w:szCs w:val="24"/>
        </w:rPr>
        <w:t>ι</w:t>
      </w:r>
      <w:r>
        <w:rPr>
          <w:rFonts w:eastAsia="Times New Roman"/>
          <w:szCs w:val="24"/>
        </w:rPr>
        <w:t>.</w:t>
      </w:r>
      <w:r>
        <w:rPr>
          <w:rFonts w:eastAsia="Times New Roman"/>
          <w:szCs w:val="24"/>
        </w:rPr>
        <w:t xml:space="preserve"> Είναι αυτή στάση εισαγγελικού λειτουργού, ο οποίος καλεί και στο γραφείο του τους δημοσιογράφους για να δώσει διευκρινήσεις, όταν η δικαιοσύνη έχει θεσμοθετημένα όργανα και μπορεί σε αυτά να λυθεί το οποιοδήποτε ζήτημα; </w:t>
      </w:r>
    </w:p>
    <w:p w14:paraId="5225857C" w14:textId="77777777" w:rsidR="005D2FD3" w:rsidRDefault="00310839">
      <w:pPr>
        <w:spacing w:line="600" w:lineRule="auto"/>
        <w:ind w:firstLine="720"/>
        <w:jc w:val="both"/>
        <w:rPr>
          <w:rFonts w:eastAsia="Times New Roman"/>
          <w:szCs w:val="24"/>
        </w:rPr>
      </w:pPr>
      <w:r>
        <w:rPr>
          <w:rFonts w:eastAsia="Times New Roman"/>
          <w:szCs w:val="24"/>
        </w:rPr>
        <w:t>Κυρίες και κύριοι συνάδελφοι, τε</w:t>
      </w:r>
      <w:r>
        <w:rPr>
          <w:rFonts w:eastAsia="Times New Roman"/>
          <w:szCs w:val="24"/>
        </w:rPr>
        <w:t xml:space="preserve">λειώνω λέγοντας τούτο. Και στη συζήτηση που έγινε για τα δάνεια των κομμάτων και των </w:t>
      </w:r>
      <w:r>
        <w:rPr>
          <w:rFonts w:eastAsia="Times New Roman"/>
          <w:szCs w:val="24"/>
        </w:rPr>
        <w:t>μ</w:t>
      </w:r>
      <w:r>
        <w:rPr>
          <w:rFonts w:eastAsia="Times New Roman"/>
          <w:szCs w:val="24"/>
        </w:rPr>
        <w:t xml:space="preserve">έσων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w:t>
      </w:r>
      <w:r>
        <w:rPr>
          <w:rFonts w:eastAsia="Times New Roman"/>
          <w:szCs w:val="24"/>
        </w:rPr>
        <w:t>,</w:t>
      </w:r>
      <w:r>
        <w:rPr>
          <w:rFonts w:eastAsia="Times New Roman"/>
          <w:szCs w:val="24"/>
        </w:rPr>
        <w:t xml:space="preserve"> είχατε έρθει εδώ με πομπώδεις εκφράσεις να μας πείτε «</w:t>
      </w:r>
      <w:r>
        <w:rPr>
          <w:rFonts w:eastAsia="Times New Roman"/>
          <w:szCs w:val="24"/>
        </w:rPr>
        <w:t>κ</w:t>
      </w:r>
      <w:r>
        <w:rPr>
          <w:rFonts w:eastAsia="Times New Roman"/>
          <w:szCs w:val="24"/>
        </w:rPr>
        <w:t xml:space="preserve">αι τι έγινε τώρα; Μια τρύπα στο νερό». </w:t>
      </w:r>
    </w:p>
    <w:p w14:paraId="5225857D" w14:textId="77777777" w:rsidR="005D2FD3" w:rsidRDefault="00310839">
      <w:pPr>
        <w:spacing w:line="600" w:lineRule="auto"/>
        <w:ind w:firstLine="720"/>
        <w:jc w:val="both"/>
        <w:rPr>
          <w:rFonts w:eastAsia="Times New Roman"/>
          <w:szCs w:val="24"/>
        </w:rPr>
      </w:pPr>
      <w:r>
        <w:rPr>
          <w:rFonts w:eastAsia="Times New Roman"/>
          <w:szCs w:val="24"/>
        </w:rPr>
        <w:t xml:space="preserve">Βλέπετε, όμως, ότι το πόρισμα που απεστάλη από τη </w:t>
      </w:r>
      <w:r>
        <w:rPr>
          <w:rFonts w:eastAsia="Times New Roman"/>
          <w:szCs w:val="24"/>
        </w:rPr>
        <w:t xml:space="preserve">Βουλή στους </w:t>
      </w:r>
      <w:r>
        <w:rPr>
          <w:rFonts w:eastAsia="Times New Roman"/>
          <w:szCs w:val="24"/>
        </w:rPr>
        <w:t>ε</w:t>
      </w:r>
      <w:r>
        <w:rPr>
          <w:rFonts w:eastAsia="Times New Roman"/>
          <w:szCs w:val="24"/>
        </w:rPr>
        <w:t>ισαγγελείς</w:t>
      </w:r>
      <w:r>
        <w:rPr>
          <w:rFonts w:eastAsia="Times New Roman"/>
          <w:szCs w:val="24"/>
        </w:rPr>
        <w:t>,</w:t>
      </w:r>
      <w:r>
        <w:rPr>
          <w:rFonts w:eastAsia="Times New Roman"/>
          <w:szCs w:val="24"/>
        </w:rPr>
        <w:t xml:space="preserve"> ήδη τους απασχολεί. Ξέρετε ποιο είναι το ενδιαφέρον; Το ενδιαφέρον είναι ότι μεταξύ των </w:t>
      </w:r>
      <w:r>
        <w:rPr>
          <w:rFonts w:eastAsia="Times New Roman"/>
          <w:szCs w:val="24"/>
        </w:rPr>
        <w:t>ε</w:t>
      </w:r>
      <w:r>
        <w:rPr>
          <w:rFonts w:eastAsia="Times New Roman"/>
          <w:szCs w:val="24"/>
        </w:rPr>
        <w:t>ισαγγελέων που ασχολούνται με την υπόθεση</w:t>
      </w:r>
      <w:r>
        <w:rPr>
          <w:rFonts w:eastAsia="Times New Roman"/>
          <w:szCs w:val="24"/>
        </w:rPr>
        <w:t>,</w:t>
      </w:r>
      <w:r>
        <w:rPr>
          <w:rFonts w:eastAsia="Times New Roman"/>
          <w:szCs w:val="24"/>
        </w:rPr>
        <w:t xml:space="preserve"> είναι και ο κ. Καλούδης. Δεν ξέρω εάν σας λέει τίποτα το όνομα. Και ήδη η έρευνα συνεχίζεται.</w:t>
      </w:r>
    </w:p>
    <w:p w14:paraId="5225857E" w14:textId="77777777" w:rsidR="005D2FD3" w:rsidRDefault="00310839">
      <w:pPr>
        <w:spacing w:line="600" w:lineRule="auto"/>
        <w:ind w:firstLine="720"/>
        <w:jc w:val="both"/>
        <w:rPr>
          <w:rFonts w:eastAsia="Times New Roman"/>
          <w:szCs w:val="24"/>
        </w:rPr>
      </w:pPr>
      <w:r>
        <w:rPr>
          <w:rFonts w:eastAsia="Times New Roman"/>
          <w:szCs w:val="24"/>
        </w:rPr>
        <w:t xml:space="preserve">Εγώ, </w:t>
      </w:r>
      <w:r>
        <w:rPr>
          <w:rFonts w:eastAsia="Times New Roman"/>
          <w:szCs w:val="24"/>
        </w:rPr>
        <w:t xml:space="preserve">λοιπόν, θέλω να σας πω ένα και μόνο, σαν αυτό που είπε ο Πρωθυπουργός. Η αλήθεια βρίσκεται στο δρόμο της και </w:t>
      </w:r>
      <w:r>
        <w:rPr>
          <w:rFonts w:eastAsia="Times New Roman"/>
          <w:szCs w:val="24"/>
        </w:rPr>
        <w:lastRenderedPageBreak/>
        <w:t>τίποτα δεν θα την εμποδίσει. Το είχε και πει και ο Ζολά στο «Κατηγορώ».</w:t>
      </w:r>
    </w:p>
    <w:p w14:paraId="5225857F" w14:textId="77777777" w:rsidR="005D2FD3" w:rsidRDefault="00310839">
      <w:pPr>
        <w:spacing w:line="600" w:lineRule="auto"/>
        <w:ind w:firstLine="720"/>
        <w:jc w:val="both"/>
        <w:rPr>
          <w:rFonts w:eastAsia="Times New Roman"/>
          <w:szCs w:val="24"/>
        </w:rPr>
      </w:pPr>
      <w:r>
        <w:rPr>
          <w:rFonts w:eastAsia="Times New Roman"/>
          <w:szCs w:val="24"/>
        </w:rPr>
        <w:t>Σας ευχαριστώ πάρα πολύ.</w:t>
      </w:r>
    </w:p>
    <w:p w14:paraId="52258580"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258581"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(Αναστάσιος Κουράκης): </w:t>
      </w:r>
      <w:r>
        <w:rPr>
          <w:rFonts w:eastAsia="Times New Roman" w:cs="Times New Roman"/>
          <w:szCs w:val="24"/>
        </w:rPr>
        <w:t>Ευχαριστούμε, κύριε Υπουργέ. Έχει τελειώσει η συζήτηση.</w:t>
      </w:r>
    </w:p>
    <w:p w14:paraId="52258582" w14:textId="77777777" w:rsidR="005D2FD3" w:rsidRDefault="00310839">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Κύριε Πρόεδρε, τον λόγο.</w:t>
      </w:r>
    </w:p>
    <w:p w14:paraId="52258583"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Βενιζέλο, έχετε ζητήσει τον λόγο. Στην αιτίαση σύμφωνα με το άρθρο 67</w:t>
      </w:r>
      <w:r>
        <w:rPr>
          <w:rFonts w:eastAsia="Times New Roman" w:cs="Times New Roman"/>
          <w:szCs w:val="24"/>
        </w:rPr>
        <w:t>,</w:t>
      </w:r>
      <w:r>
        <w:rPr>
          <w:rFonts w:eastAsia="Times New Roman" w:cs="Times New Roman"/>
          <w:szCs w:val="24"/>
        </w:rPr>
        <w:t xml:space="preserve"> θα μου </w:t>
      </w:r>
      <w:r>
        <w:rPr>
          <w:rFonts w:eastAsia="Times New Roman" w:cs="Times New Roman"/>
          <w:szCs w:val="24"/>
        </w:rPr>
        <w:t>επιτρέψετε</w:t>
      </w:r>
      <w:r>
        <w:rPr>
          <w:rFonts w:eastAsia="Times New Roman" w:cs="Times New Roman"/>
          <w:szCs w:val="24"/>
        </w:rPr>
        <w:t>,</w:t>
      </w:r>
      <w:r>
        <w:rPr>
          <w:rFonts w:eastAsia="Times New Roman" w:cs="Times New Roman"/>
          <w:szCs w:val="24"/>
        </w:rPr>
        <w:t xml:space="preserve"> ζητάτε τον λόγο για παραβίαση συγκεκριμένης διάταξης. Στο σημείωμα που έχω στα χέρια μου, δεν αναφέρεται συγκεκριμένη διάταξη. </w:t>
      </w:r>
    </w:p>
    <w:p w14:paraId="52258584"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2258585" w14:textId="77777777" w:rsidR="005D2FD3" w:rsidRDefault="00310839">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Κύριε Πρόεδρε, θα μου δώσετε τον λόγο… </w:t>
      </w:r>
    </w:p>
    <w:p w14:paraId="52258586"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b/>
          <w:szCs w:val="24"/>
        </w:rPr>
        <w:t xml:space="preserve">: </w:t>
      </w:r>
      <w:r>
        <w:rPr>
          <w:rFonts w:eastAsia="Times New Roman" w:cs="Times New Roman"/>
          <w:szCs w:val="24"/>
        </w:rPr>
        <w:t>Δεν προέκυψε κανένα ζήτημα. Θα σας δώσω τον λόγο για τριάντα δευτερόλεπτα</w:t>
      </w:r>
      <w:r>
        <w:rPr>
          <w:rFonts w:eastAsia="Times New Roman" w:cs="Times New Roman"/>
          <w:szCs w:val="24"/>
        </w:rPr>
        <w:t>,</w:t>
      </w:r>
      <w:r>
        <w:rPr>
          <w:rFonts w:eastAsia="Times New Roman" w:cs="Times New Roman"/>
          <w:szCs w:val="24"/>
        </w:rPr>
        <w:t xml:space="preserve"> για να μου πείτε για ποια συγκεκριμένη διάταξη λέτε. Μόνο αυτό, τίποτε άλλο δεν θα επιτρέψω.</w:t>
      </w:r>
    </w:p>
    <w:p w14:paraId="52258587"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2258588" w14:textId="77777777" w:rsidR="005D2FD3" w:rsidRDefault="00310839">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Κύριε Πρόεδρε, ζητώ τον λόγο επί του Κανον</w:t>
      </w:r>
      <w:r>
        <w:rPr>
          <w:rFonts w:eastAsia="Times New Roman"/>
          <w:szCs w:val="24"/>
        </w:rPr>
        <w:t>ισμού, διότι παραβιάστηκε το άρθρο 66 παράγραφοι 8 και 9, για τον εξής λόγο. Ο κύριος Υπουργός Δικαιοσύνης μίλησε εκτός του θέματος της ημερήσιας διάταξης.</w:t>
      </w:r>
    </w:p>
    <w:p w14:paraId="52258589"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225858A"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Βενιζέλο, εάν εφαρμόζαμε αυτή τη διάτ</w:t>
      </w:r>
      <w:r>
        <w:rPr>
          <w:rFonts w:eastAsia="Times New Roman" w:cs="Times New Roman"/>
          <w:szCs w:val="24"/>
        </w:rPr>
        <w:t>αξη…</w:t>
      </w:r>
    </w:p>
    <w:p w14:paraId="5225858B" w14:textId="77777777" w:rsidR="005D2FD3" w:rsidRDefault="00310839">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Ακούστε πού παραβιάστηκε ο Κανονισμός.</w:t>
      </w:r>
    </w:p>
    <w:p w14:paraId="5225858C"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Προχωρήστε, παρακαλώ.</w:t>
      </w:r>
    </w:p>
    <w:p w14:paraId="5225858D" w14:textId="77777777" w:rsidR="005D2FD3" w:rsidRDefault="00310839">
      <w:pPr>
        <w:spacing w:line="600" w:lineRule="auto"/>
        <w:ind w:firstLine="720"/>
        <w:jc w:val="both"/>
        <w:rPr>
          <w:rFonts w:eastAsia="Times New Roman"/>
          <w:szCs w:val="24"/>
        </w:rPr>
      </w:pPr>
      <w:r>
        <w:rPr>
          <w:rFonts w:eastAsia="Times New Roman"/>
          <w:b/>
          <w:szCs w:val="24"/>
        </w:rPr>
        <w:lastRenderedPageBreak/>
        <w:t>ΕΥΑΓΓΕΛΟΣ ΒΕΝΙΖΕΛΟΣ:</w:t>
      </w:r>
      <w:r>
        <w:rPr>
          <w:rFonts w:eastAsia="Times New Roman"/>
          <w:szCs w:val="24"/>
        </w:rPr>
        <w:t xml:space="preserve"> Ο κύριος Υπουργός Δικαιοσύνης, σύμφωνα με το άρθρο 91 παράγραφος 3 του Συντάγματος, είναι πειθαρχικός προϊστάμενος</w:t>
      </w:r>
      <w:r>
        <w:rPr>
          <w:rFonts w:eastAsia="Times New Roman"/>
          <w:szCs w:val="24"/>
        </w:rPr>
        <w:t xml:space="preserve"> όλων των δικαστικών και εισαγγελικών λειτουργών. </w:t>
      </w:r>
    </w:p>
    <w:p w14:paraId="5225858E" w14:textId="77777777" w:rsidR="005D2FD3" w:rsidRDefault="00310839">
      <w:pPr>
        <w:spacing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Μιλάτε επί της ουσίας, κύριε Βενιζέλο.</w:t>
      </w:r>
    </w:p>
    <w:p w14:paraId="5225858F" w14:textId="77777777" w:rsidR="005D2FD3" w:rsidRDefault="00310839">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Και ενώ είναι πειθαρχικός προϊστάμενος, έρχεται ενώπιον της Βουλής και για πειθαρχικά ελεγχόμενο εισαγγελικό λε</w:t>
      </w:r>
      <w:r>
        <w:rPr>
          <w:rFonts w:eastAsia="Times New Roman"/>
          <w:szCs w:val="24"/>
        </w:rPr>
        <w:t>ιτουργό, τον καταγγέλλει…</w:t>
      </w:r>
    </w:p>
    <w:p w14:paraId="52258590"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Σας παρακαλώ, δεν έχετε τον λόγο. Όχι σας παρακαλώ.</w:t>
      </w:r>
    </w:p>
    <w:p w14:paraId="52258591" w14:textId="77777777" w:rsidR="005D2FD3" w:rsidRDefault="00310839">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…τον ισοπεδώνει, τον μέμφεται χωρίς αντίλογο, καταθέτει ως μάρτυρας κατηγορίας, διαστρέφει το λειτούργημά του και παραβιάζε</w:t>
      </w:r>
      <w:r>
        <w:rPr>
          <w:rFonts w:eastAsia="Times New Roman"/>
          <w:szCs w:val="24"/>
        </w:rPr>
        <w:t>ι βάναυσα της αρχή της διάκρισης των εξουσιών.</w:t>
      </w:r>
    </w:p>
    <w:p w14:paraId="52258592"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Κυρίες και κύριοι συνάδελφοι, κηρύσσεται περαιωμένη η συζήτηση επί της προτάσεως που κατέθεσαν ο Πρόεδρος της Κοινοβουλευτικής Ομάδας του ΣΥΡΙΖΑ κ. Αλέξης Τσίπρας και οι Βουλε</w:t>
      </w:r>
      <w:r>
        <w:rPr>
          <w:rFonts w:eastAsia="Times New Roman" w:cs="Times New Roman"/>
          <w:szCs w:val="24"/>
        </w:rPr>
        <w:t xml:space="preserve">υτές του </w:t>
      </w:r>
      <w:r>
        <w:rPr>
          <w:rFonts w:eastAsia="Times New Roman" w:cs="Times New Roman"/>
          <w:szCs w:val="24"/>
        </w:rPr>
        <w:lastRenderedPageBreak/>
        <w:t xml:space="preserve">κόμματός του και ο Πρόεδρος της Κοινοβουλευτικής Ομάδας των ΑΝΕΛ κ. Παναγιώτης Καμμένος και οι Βουλευτές του κόμματός του, για σύσταση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w:t>
      </w:r>
    </w:p>
    <w:p w14:paraId="52258593"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Θα ακολουθήσει μυστική ψηφοφορία</w:t>
      </w:r>
      <w:r>
        <w:rPr>
          <w:rFonts w:eastAsia="Times New Roman" w:cs="Times New Roman"/>
          <w:szCs w:val="24"/>
        </w:rPr>
        <w:t>,</w:t>
      </w:r>
      <w:r>
        <w:rPr>
          <w:rFonts w:eastAsia="Times New Roman" w:cs="Times New Roman"/>
          <w:szCs w:val="24"/>
        </w:rPr>
        <w:t xml:space="preserve"> που θα διεξαχθεί σύμφωνα με τις διατάξεις των άρθρων 8 και 9 του άρθρου 155 και του άρθρου 73 του Κανονισμού της Βουλής. </w:t>
      </w:r>
    </w:p>
    <w:p w14:paraId="5225859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Για τη διεξαγωγή της μυστικής ψηφοφορίας σ</w:t>
      </w:r>
      <w:r>
        <w:rPr>
          <w:rFonts w:eastAsia="Times New Roman" w:cs="Times New Roman"/>
          <w:szCs w:val="24"/>
        </w:rPr>
        <w:t>ά</w:t>
      </w:r>
      <w:r>
        <w:rPr>
          <w:rFonts w:eastAsia="Times New Roman" w:cs="Times New Roman"/>
          <w:szCs w:val="24"/>
        </w:rPr>
        <w:t>ς έχει διανεμηθεί ψηφοδέλτιο με το όνομα του πρώην Υπουργού Εθνικής Άμυνας κ. Ιωάννη Παπαν</w:t>
      </w:r>
      <w:r>
        <w:rPr>
          <w:rFonts w:eastAsia="Times New Roman" w:cs="Times New Roman"/>
          <w:szCs w:val="24"/>
        </w:rPr>
        <w:t>τωνίου. Σας έχει διανεμηθεί, επίσης, λευκό ψηφοδέλτιο και φάκελος</w:t>
      </w:r>
      <w:r>
        <w:rPr>
          <w:rFonts w:eastAsia="Times New Roman" w:cs="Times New Roman"/>
          <w:szCs w:val="24"/>
        </w:rPr>
        <w:t>,</w:t>
      </w:r>
      <w:r>
        <w:rPr>
          <w:rFonts w:eastAsia="Times New Roman" w:cs="Times New Roman"/>
          <w:szCs w:val="24"/>
        </w:rPr>
        <w:t xml:space="preserve"> εντός του οποίου θα τοποθετηθεί το ψηφοδέλτιο. Η ψήφος εκφράζεται με σταυρό δίπλα σε μία από τις τρεις λέξεις, «ΝΑΙ», «ΟΧΙ», «ΠΑΡΩΝ». Εφόσον το ψηφοδέλτιο δεν φέρει σταυρό, τότε αυτό θεωρεί</w:t>
      </w:r>
      <w:r>
        <w:rPr>
          <w:rFonts w:eastAsia="Times New Roman" w:cs="Times New Roman"/>
          <w:szCs w:val="24"/>
        </w:rPr>
        <w:t xml:space="preserve">ται άκυρο. </w:t>
      </w:r>
    </w:p>
    <w:p w14:paraId="52258595"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(Το προαναφερθέν ψηφοδέλτιο καταχωρίζεται στα Πρακτικά και έχει ως εξής:</w:t>
      </w:r>
    </w:p>
    <w:p w14:paraId="52258596" w14:textId="77777777" w:rsidR="005D2FD3" w:rsidRDefault="00310839">
      <w:pPr>
        <w:spacing w:line="600" w:lineRule="auto"/>
        <w:ind w:firstLine="720"/>
        <w:jc w:val="center"/>
        <w:rPr>
          <w:rFonts w:eastAsia="Times New Roman" w:cs="Times New Roman"/>
          <w:color w:val="FF0000"/>
          <w:szCs w:val="24"/>
        </w:rPr>
      </w:pPr>
      <w:r w:rsidRPr="0022357B">
        <w:rPr>
          <w:rFonts w:eastAsia="Times New Roman" w:cs="Times New Roman"/>
          <w:color w:val="FF0000"/>
          <w:szCs w:val="24"/>
        </w:rPr>
        <w:t>(</w:t>
      </w:r>
      <w:r w:rsidRPr="0022357B">
        <w:rPr>
          <w:rFonts w:eastAsia="Times New Roman" w:cs="Times New Roman"/>
          <w:color w:val="FF0000"/>
          <w:szCs w:val="24"/>
        </w:rPr>
        <w:t>ΑΛΛΑΓΗ ΣΕΛΙΔΑΣ</w:t>
      </w:r>
      <w:r w:rsidRPr="0022357B">
        <w:rPr>
          <w:rFonts w:eastAsia="Times New Roman" w:cs="Times New Roman"/>
          <w:color w:val="FF0000"/>
          <w:szCs w:val="24"/>
        </w:rPr>
        <w:t>)</w:t>
      </w:r>
    </w:p>
    <w:p w14:paraId="52258597" w14:textId="77777777" w:rsidR="005D2FD3" w:rsidRDefault="00310839">
      <w:pPr>
        <w:spacing w:line="600" w:lineRule="auto"/>
        <w:ind w:firstLine="720"/>
        <w:jc w:val="center"/>
        <w:rPr>
          <w:rFonts w:eastAsia="Times New Roman" w:cs="Times New Roman"/>
          <w:color w:val="FF0000"/>
          <w:szCs w:val="24"/>
        </w:rPr>
      </w:pPr>
      <w:r w:rsidRPr="0022357B">
        <w:rPr>
          <w:rFonts w:eastAsia="Times New Roman" w:cs="Times New Roman"/>
          <w:color w:val="FF0000"/>
          <w:szCs w:val="24"/>
        </w:rPr>
        <w:t>(</w:t>
      </w:r>
      <w:r w:rsidRPr="0022357B">
        <w:rPr>
          <w:rFonts w:eastAsia="Times New Roman" w:cs="Times New Roman"/>
          <w:color w:val="FF0000"/>
          <w:szCs w:val="24"/>
        </w:rPr>
        <w:t>Να μπει η σελίδα 538α</w:t>
      </w:r>
      <w:r w:rsidRPr="0022357B">
        <w:rPr>
          <w:rFonts w:eastAsia="Times New Roman" w:cs="Times New Roman"/>
          <w:color w:val="FF0000"/>
          <w:szCs w:val="24"/>
        </w:rPr>
        <w:t>)</w:t>
      </w:r>
    </w:p>
    <w:p w14:paraId="52258598" w14:textId="77777777" w:rsidR="005D2FD3" w:rsidRDefault="00310839">
      <w:pPr>
        <w:spacing w:line="600" w:lineRule="auto"/>
        <w:ind w:firstLine="720"/>
        <w:jc w:val="center"/>
        <w:rPr>
          <w:rFonts w:eastAsia="Times New Roman" w:cs="Times New Roman"/>
          <w:color w:val="FF0000"/>
          <w:szCs w:val="24"/>
        </w:rPr>
      </w:pPr>
      <w:r w:rsidRPr="0022357B">
        <w:rPr>
          <w:rFonts w:eastAsia="Times New Roman" w:cs="Times New Roman"/>
          <w:color w:val="FF0000"/>
          <w:szCs w:val="24"/>
        </w:rPr>
        <w:t>(ΑΛΛΑΓΗ ΣΕΛΙΔΑΣ)</w:t>
      </w:r>
    </w:p>
    <w:p w14:paraId="52258599" w14:textId="77777777" w:rsidR="005D2FD3" w:rsidRDefault="0031083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Επίσης,</w:t>
      </w:r>
      <w:r>
        <w:rPr>
          <w:rFonts w:eastAsia="Times New Roman" w:cs="Times New Roman"/>
          <w:szCs w:val="24"/>
        </w:rPr>
        <w:t xml:space="preserve"> σύμφωνα με τη παράγραφο 10 του άρθρου 73 του Κανονισμού της Βουλής, σε </w:t>
      </w:r>
      <w:r>
        <w:rPr>
          <w:rFonts w:eastAsia="Times New Roman" w:cs="Times New Roman"/>
          <w:szCs w:val="24"/>
        </w:rPr>
        <w:t>περίπτωση ασυμφωνίας μεταξύ του αριθμού των ψηφοδελτίων και του αριθμού των ψηφισάντων, επαναλαμβάνεται η καταμέτρηση. Αν και μετά τη νέα αυτή καταμέτρηση διαπιστωθεί ότι ο αριθμός των ψηφοδελτίων είναι μεγαλύτερος από τον αριθμό των ψηφισάντων, καταστρέφε</w:t>
      </w:r>
      <w:r>
        <w:rPr>
          <w:rFonts w:eastAsia="Times New Roman" w:cs="Times New Roman"/>
          <w:szCs w:val="24"/>
        </w:rPr>
        <w:t>ται πριν από τη διαλογή αριθμός ψηφοδελτίων ίσος με τον αριθμό των επιπλέον ψηφοδελτίων</w:t>
      </w:r>
      <w:r w:rsidRPr="0022357B">
        <w:rPr>
          <w:rFonts w:eastAsia="Times New Roman" w:cs="Times New Roman"/>
          <w:color w:val="7030A0"/>
          <w:szCs w:val="24"/>
        </w:rPr>
        <w:t xml:space="preserve">. </w:t>
      </w:r>
    </w:p>
    <w:p w14:paraId="5225859A"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Με την εκφώνηση του ονόματός του κάθε Βουλευτής θα προσέρχεται στην ψηφοδόχο, όπου θα εναποθέτει τον φάκελο με την ψήφο του στην κάλπη και οι επί της ψηφοδόχου συνάδε</w:t>
      </w:r>
      <w:r>
        <w:rPr>
          <w:rFonts w:eastAsia="Times New Roman" w:cs="Times New Roman"/>
          <w:szCs w:val="24"/>
        </w:rPr>
        <w:t>λφοι θα επιβεβαιώνουν αναφέροντας το όνομα κάθε συναδέλφου που ψηφίζει.</w:t>
      </w:r>
    </w:p>
    <w:p w14:paraId="5225859B"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Σας γνωστοποιώ, επίσης, ότι έχουν αποσταλεί στο Προεδρείο σφραγισμένες επιστολές από συναδέλφους Βουλευτές και μέλη της Κυβέρνησης και Υφυπουργούς που ευρίσκονται σε αποστολή της Βουλή</w:t>
      </w:r>
      <w:r>
        <w:rPr>
          <w:rFonts w:eastAsia="Times New Roman" w:cs="Times New Roman"/>
          <w:szCs w:val="24"/>
        </w:rPr>
        <w:t>ς και της Κυβέρνησης στο εξωτερικό για συμμετοχή στη μυστική ψηφοφορία, σύμφωνα με το άρθρο 70Α του Κανονισμού της Βουλής.</w:t>
      </w:r>
    </w:p>
    <w:p w14:paraId="5225859C"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lastRenderedPageBreak/>
        <w:t xml:space="preserve">Καλούνται επί του καταλόγου η Γραμματέας της Βουλής κ. Αναστασία Γκαρά από τον Συνασπισμό Ριζοσπαστικής Αριστεράς και ο Βουλευτής Θεσπρωτίας κ. Βασίλειος Γιόγιακας από τη Νέα Δημοκρατία. </w:t>
      </w:r>
    </w:p>
    <w:p w14:paraId="5225859D" w14:textId="77777777" w:rsidR="005D2FD3" w:rsidRDefault="00310839">
      <w:pPr>
        <w:spacing w:line="600" w:lineRule="auto"/>
        <w:ind w:firstLine="720"/>
        <w:jc w:val="both"/>
        <w:rPr>
          <w:rFonts w:eastAsia="Times New Roman"/>
          <w:szCs w:val="24"/>
        </w:rPr>
      </w:pPr>
      <w:r>
        <w:rPr>
          <w:rFonts w:eastAsia="Times New Roman" w:cs="Times New Roman"/>
          <w:szCs w:val="24"/>
        </w:rPr>
        <w:t>Καλούνται επίσης ως ψηφολέκτες ο Βουλευτής Φθιώτιδος του Συνασπισμού</w:t>
      </w:r>
      <w:r>
        <w:rPr>
          <w:rFonts w:eastAsia="Times New Roman" w:cs="Times New Roman"/>
          <w:szCs w:val="24"/>
        </w:rPr>
        <w:t xml:space="preserve"> Ριζοσπαστικής Αριστεράς κ. Ιωάννης Σαρακιώτης και ο Βουλευτής Ημαθίας της Νέας Δημοκρατίας κ. Απόστολος Βεσυρόπουλος.</w:t>
      </w:r>
    </w:p>
    <w:p w14:paraId="5225859E"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Πρόεδρος της εφορευτικής επιτροπής θα είναι</w:t>
      </w:r>
      <w:r>
        <w:rPr>
          <w:rFonts w:eastAsia="Times New Roman" w:cs="Times New Roman"/>
          <w:szCs w:val="24"/>
        </w:rPr>
        <w:t>,</w:t>
      </w:r>
      <w:r>
        <w:rPr>
          <w:rFonts w:eastAsia="Times New Roman" w:cs="Times New Roman"/>
          <w:szCs w:val="24"/>
        </w:rPr>
        <w:t xml:space="preserve"> σύμφωνα με την παράγραφο 6 του άρθρου 73 του Κανονισμού της Βουλής</w:t>
      </w:r>
      <w:r>
        <w:rPr>
          <w:rFonts w:eastAsia="Times New Roman" w:cs="Times New Roman"/>
          <w:szCs w:val="24"/>
        </w:rPr>
        <w:t>,</w:t>
      </w:r>
      <w:r>
        <w:rPr>
          <w:rFonts w:eastAsia="Times New Roman" w:cs="Times New Roman"/>
          <w:szCs w:val="24"/>
        </w:rPr>
        <w:t xml:space="preserve"> ο κ. Αθανάσιος Αθανασίου</w:t>
      </w:r>
      <w:r>
        <w:rPr>
          <w:rFonts w:eastAsia="Times New Roman" w:cs="Times New Roman"/>
          <w:szCs w:val="24"/>
        </w:rPr>
        <w:t>, Κοσμήτορας της Βουλής.</w:t>
      </w:r>
    </w:p>
    <w:p w14:paraId="5225859F"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Παρακαλώ τους κυρίους ψηφολέκτες να προσέλθουν στην κάλπη.</w:t>
      </w:r>
    </w:p>
    <w:p w14:paraId="522585A0"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Επαναλαμβάνω ότι οι επί της ψηφοδόχου συνάδελφοι θα επιβεβαιώνουν</w:t>
      </w:r>
      <w:r>
        <w:rPr>
          <w:rFonts w:eastAsia="Times New Roman" w:cs="Times New Roman"/>
          <w:szCs w:val="24"/>
        </w:rPr>
        <w:t>,</w:t>
      </w:r>
      <w:r>
        <w:rPr>
          <w:rFonts w:eastAsia="Times New Roman" w:cs="Times New Roman"/>
          <w:szCs w:val="24"/>
        </w:rPr>
        <w:t xml:space="preserve"> αναφέροντας το όνομα κάθε συναδέλφου που ψηφίζει, την προσέλευσή του και τη συμμετοχή του στην ψηφοφορία. </w:t>
      </w:r>
    </w:p>
    <w:p w14:paraId="522585A1"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 xml:space="preserve">Πριν αρχίσει η ψηφοφορία, κυρίες και κύριοι συνάδελφοι, έχω την τιμή να ανακοινώσω στο Σώμα ότι τη συνεδρίασή μας </w:t>
      </w:r>
      <w:r>
        <w:rPr>
          <w:rFonts w:eastAsia="Times New Roman" w:cs="Times New Roman"/>
          <w:szCs w:val="24"/>
        </w:rPr>
        <w:lastRenderedPageBreak/>
        <w:t>παρακολουθούν από τα άνω δυτικά θε</w:t>
      </w:r>
      <w:r>
        <w:rPr>
          <w:rFonts w:eastAsia="Times New Roman" w:cs="Times New Roman"/>
          <w:szCs w:val="24"/>
        </w:rPr>
        <w:t xml:space="preserve">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μαθητές και μαθήτριες και τέσσερις εκπαιδευτικοί συνοδοί τους από </w:t>
      </w:r>
      <w:r>
        <w:rPr>
          <w:rFonts w:eastAsia="Times New Roman" w:cs="Times New Roman"/>
          <w:szCs w:val="24"/>
        </w:rPr>
        <w:t>το 12</w:t>
      </w:r>
      <w:r>
        <w:rPr>
          <w:rFonts w:eastAsia="Times New Roman" w:cs="Times New Roman"/>
          <w:szCs w:val="24"/>
          <w:vertAlign w:val="superscript"/>
        </w:rPr>
        <w:t>ο</w:t>
      </w:r>
      <w:r>
        <w:rPr>
          <w:rFonts w:eastAsia="Times New Roman" w:cs="Times New Roman"/>
          <w:szCs w:val="24"/>
        </w:rPr>
        <w:t xml:space="preserve"> Δημοτικό Σχολείο Κέρκυρας.</w:t>
      </w:r>
    </w:p>
    <w:p w14:paraId="522585A2"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22585A3"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22585A4"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522585A5"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(ΨΗΦΟΦΟΡΙΑ)</w:t>
      </w:r>
    </w:p>
    <w:p w14:paraId="522585A6" w14:textId="77777777" w:rsidR="005D2FD3" w:rsidRDefault="00310839">
      <w:pPr>
        <w:spacing w:line="600" w:lineRule="auto"/>
        <w:ind w:firstLine="720"/>
        <w:jc w:val="center"/>
        <w:rPr>
          <w:rFonts w:eastAsia="Times New Roman" w:cs="Times New Roman"/>
          <w:szCs w:val="24"/>
        </w:rPr>
      </w:pPr>
      <w:r>
        <w:rPr>
          <w:rFonts w:eastAsia="Times New Roman" w:cs="Times New Roman"/>
          <w:szCs w:val="24"/>
        </w:rPr>
        <w:t>(ΜΕΤΑ ΚΑΙ ΤΗ ΔΕΥΤΕΡΗ ΑΝΑΓΝΩΣΗ ΤΟΥ ΚΑΤΑΛΟΓΟΥ)</w:t>
      </w:r>
    </w:p>
    <w:p w14:paraId="522585A7" w14:textId="77777777" w:rsidR="005D2FD3" w:rsidRDefault="00310839">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Υπάρχει σ</w:t>
      </w:r>
      <w:r>
        <w:rPr>
          <w:rFonts w:eastAsia="Times New Roman"/>
          <w:bCs/>
          <w:szCs w:val="24"/>
        </w:rPr>
        <w:t>υνάδελφος</w:t>
      </w:r>
      <w:r>
        <w:rPr>
          <w:rFonts w:eastAsia="Times New Roman"/>
          <w:bCs/>
          <w:szCs w:val="24"/>
        </w:rPr>
        <w:t xml:space="preserve">, ο οποίος </w:t>
      </w:r>
      <w:r>
        <w:rPr>
          <w:rFonts w:eastAsia="Times New Roman"/>
          <w:bCs/>
          <w:szCs w:val="24"/>
        </w:rPr>
        <w:t>δεν άκουσε το όνομά του; Κανείς.</w:t>
      </w:r>
    </w:p>
    <w:p w14:paraId="522585A8" w14:textId="77777777" w:rsidR="005D2FD3" w:rsidRDefault="00310839">
      <w:pPr>
        <w:spacing w:line="600" w:lineRule="auto"/>
        <w:ind w:firstLine="720"/>
        <w:jc w:val="both"/>
        <w:rPr>
          <w:rFonts w:eastAsia="Times New Roman" w:cs="Times New Roman"/>
          <w:szCs w:val="24"/>
        </w:rPr>
      </w:pPr>
      <w:r>
        <w:rPr>
          <w:rFonts w:eastAsia="Times New Roman"/>
          <w:bCs/>
          <w:szCs w:val="24"/>
        </w:rPr>
        <w:t xml:space="preserve">Οι σφραγισμένες επιστολές, οι οποίες απεστάλησαν στο Προεδρείο για συμμετοχή στη μυστική ψηφοφορία </w:t>
      </w:r>
      <w:r>
        <w:rPr>
          <w:rFonts w:eastAsia="Times New Roman" w:cs="Times New Roman"/>
          <w:szCs w:val="24"/>
        </w:rPr>
        <w:t xml:space="preserve">για τη σύσταση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για τη διενέργεια προκαταρκτικής εξέτασης κατά του πρώ</w:t>
      </w:r>
      <w:r>
        <w:rPr>
          <w:rFonts w:eastAsia="Times New Roman" w:cs="Times New Roman"/>
          <w:szCs w:val="24"/>
        </w:rPr>
        <w:t xml:space="preserve">ην Υπουργού κ. Ιωάννη </w:t>
      </w:r>
      <w:r>
        <w:rPr>
          <w:rFonts w:eastAsia="Times New Roman" w:cs="Times New Roman"/>
          <w:szCs w:val="24"/>
        </w:rPr>
        <w:lastRenderedPageBreak/>
        <w:t xml:space="preserve">Παπαντωνίου για την ενδεχόμενη τέλεση αδικημάτων στο πλαίσιο της σύναψης συμβάσεων εξοπλιστικών προγραμμάτων του Υπουργείου Εθνικής Άμυνας, σύμφωνα με το άρθρο 70Α του Κανονισμού της Βουλής, </w:t>
      </w:r>
      <w:r>
        <w:rPr>
          <w:rFonts w:eastAsia="Times New Roman" w:cs="Times New Roman"/>
          <w:szCs w:val="24"/>
        </w:rPr>
        <w:t xml:space="preserve">θα καταχωριστούν </w:t>
      </w:r>
      <w:r>
        <w:rPr>
          <w:rFonts w:eastAsia="Times New Roman" w:cs="Times New Roman"/>
          <w:szCs w:val="24"/>
        </w:rPr>
        <w:t>στα Πρακτικά.</w:t>
      </w:r>
    </w:p>
    <w:p w14:paraId="522585A9" w14:textId="77777777" w:rsidR="005D2FD3" w:rsidRDefault="00310839">
      <w:pPr>
        <w:spacing w:line="600" w:lineRule="auto"/>
        <w:ind w:firstLine="720"/>
        <w:jc w:val="both"/>
        <w:rPr>
          <w:rFonts w:eastAsia="Times New Roman" w:cs="Times New Roman"/>
          <w:szCs w:val="24"/>
        </w:rPr>
      </w:pPr>
      <w:r>
        <w:rPr>
          <w:rFonts w:eastAsia="Times New Roman" w:cs="Times New Roman"/>
          <w:szCs w:val="24"/>
        </w:rPr>
        <w:t>(Οι προαναφε</w:t>
      </w:r>
      <w:r>
        <w:rPr>
          <w:rFonts w:eastAsia="Times New Roman" w:cs="Times New Roman"/>
          <w:szCs w:val="24"/>
        </w:rPr>
        <w:t xml:space="preserve">ρθείσες επιστολές </w:t>
      </w:r>
      <w:r>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522585AA" w14:textId="77777777" w:rsidR="005D2FD3" w:rsidRDefault="00310839">
      <w:pPr>
        <w:spacing w:line="600" w:lineRule="auto"/>
        <w:ind w:firstLine="720"/>
        <w:jc w:val="center"/>
        <w:rPr>
          <w:rFonts w:eastAsia="Times New Roman" w:cs="Times New Roman"/>
          <w:color w:val="FF0000"/>
          <w:szCs w:val="24"/>
        </w:rPr>
      </w:pPr>
      <w:r w:rsidRPr="00B42837">
        <w:rPr>
          <w:rFonts w:eastAsia="Times New Roman" w:cs="Times New Roman"/>
          <w:color w:val="FF0000"/>
          <w:szCs w:val="24"/>
        </w:rPr>
        <w:t>(ΑΛΛΑΓΗ ΣΕΛΙΔΑΣ)</w:t>
      </w:r>
    </w:p>
    <w:p w14:paraId="522585AB" w14:textId="77777777" w:rsidR="005D2FD3" w:rsidRDefault="00310839">
      <w:pPr>
        <w:spacing w:line="600" w:lineRule="auto"/>
        <w:ind w:firstLine="720"/>
        <w:jc w:val="center"/>
        <w:rPr>
          <w:rFonts w:eastAsia="Times New Roman" w:cs="Times New Roman"/>
          <w:color w:val="FF0000"/>
          <w:szCs w:val="24"/>
        </w:rPr>
      </w:pPr>
      <w:r w:rsidRPr="00B42837">
        <w:rPr>
          <w:rFonts w:eastAsia="Times New Roman" w:cs="Times New Roman"/>
          <w:color w:val="FF0000"/>
          <w:szCs w:val="24"/>
        </w:rPr>
        <w:t>(Να μπουν οι σελίδες 542 έως 546)</w:t>
      </w:r>
    </w:p>
    <w:p w14:paraId="522585AC" w14:textId="77777777" w:rsidR="005D2FD3" w:rsidRDefault="00310839">
      <w:pPr>
        <w:spacing w:line="600" w:lineRule="auto"/>
        <w:ind w:firstLine="720"/>
        <w:jc w:val="center"/>
        <w:rPr>
          <w:rFonts w:eastAsia="Times New Roman" w:cs="Times New Roman"/>
          <w:color w:val="FF0000"/>
          <w:szCs w:val="24"/>
        </w:rPr>
      </w:pPr>
      <w:r w:rsidRPr="00B42837">
        <w:rPr>
          <w:rFonts w:eastAsia="Times New Roman" w:cs="Times New Roman"/>
          <w:color w:val="FF0000"/>
          <w:szCs w:val="24"/>
        </w:rPr>
        <w:t>(ΑΛΛΑΓΗ ΣΕΛΙΔΑΣ)</w:t>
      </w:r>
    </w:p>
    <w:p w14:paraId="522585AD" w14:textId="77777777" w:rsidR="005D2FD3" w:rsidRDefault="00310839">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cs="Times New Roman"/>
          <w:szCs w:val="24"/>
        </w:rPr>
        <w:t>Κυρίες και κύριοι συνάδελφοι, ανακοινώνω στο Σώμα ότι ο</w:t>
      </w:r>
      <w:r>
        <w:rPr>
          <w:rFonts w:eastAsia="Times New Roman"/>
          <w:bCs/>
          <w:szCs w:val="24"/>
        </w:rPr>
        <w:t xml:space="preserve"> Πρόεδρος της Κοινοβουλευτικής Ομά</w:t>
      </w:r>
      <w:r>
        <w:rPr>
          <w:rFonts w:eastAsia="Times New Roman"/>
          <w:bCs/>
          <w:szCs w:val="24"/>
        </w:rPr>
        <w:t>δας της Νέας Δημοκρατίας και Αρχηγός της Αξιωματικής Αντιπολίτευσης κ. Κυριάκος Μητσοτάκης, ο Γραμματέας της Κοινοβουλευτικής Ομάδας της Νέας Δημοκρατίας κ. Κωνσταντίνος Τσιάρας και ο Βουλευτής της Νέας Δημοκρατίας κ. Βασίλειος Κικίλιας, ευρισκόμενοι σε απ</w:t>
      </w:r>
      <w:r>
        <w:rPr>
          <w:rFonts w:eastAsia="Times New Roman"/>
          <w:bCs/>
          <w:szCs w:val="24"/>
        </w:rPr>
        <w:t>οστολή του κόμματος στο εξωτερικό</w:t>
      </w:r>
      <w:r>
        <w:rPr>
          <w:rFonts w:eastAsia="Times New Roman"/>
          <w:bCs/>
          <w:szCs w:val="24"/>
        </w:rPr>
        <w:t>,</w:t>
      </w:r>
      <w:r>
        <w:rPr>
          <w:rFonts w:eastAsia="Times New Roman"/>
          <w:bCs/>
          <w:szCs w:val="24"/>
        </w:rPr>
        <w:t xml:space="preserve"> αδυνατούν να προσέλθουν και να ψηφίσουν στη σημερινή μυστική ψηφοφορία για τη σύσταση </w:t>
      </w:r>
      <w:r>
        <w:rPr>
          <w:rFonts w:eastAsia="Times New Roman"/>
          <w:bCs/>
          <w:szCs w:val="24"/>
        </w:rPr>
        <w:t>ε</w:t>
      </w:r>
      <w:r>
        <w:rPr>
          <w:rFonts w:eastAsia="Times New Roman"/>
          <w:bCs/>
          <w:szCs w:val="24"/>
        </w:rPr>
        <w:t xml:space="preserve">ιδικής </w:t>
      </w:r>
      <w:r>
        <w:rPr>
          <w:rFonts w:eastAsia="Times New Roman"/>
          <w:bCs/>
          <w:szCs w:val="24"/>
        </w:rPr>
        <w:t>κ</w:t>
      </w:r>
      <w:r>
        <w:rPr>
          <w:rFonts w:eastAsia="Times New Roman"/>
          <w:bCs/>
          <w:szCs w:val="24"/>
        </w:rPr>
        <w:t xml:space="preserve">οινοβουλευτικής </w:t>
      </w:r>
      <w:r>
        <w:rPr>
          <w:rFonts w:eastAsia="Times New Roman"/>
          <w:bCs/>
          <w:szCs w:val="24"/>
        </w:rPr>
        <w:t>ε</w:t>
      </w:r>
      <w:r>
        <w:rPr>
          <w:rFonts w:eastAsia="Times New Roman"/>
          <w:bCs/>
          <w:szCs w:val="24"/>
        </w:rPr>
        <w:t xml:space="preserve">πιτροπής. </w:t>
      </w:r>
    </w:p>
    <w:p w14:paraId="522585AE" w14:textId="77777777" w:rsidR="005D2FD3" w:rsidRDefault="00310839">
      <w:pPr>
        <w:spacing w:line="600" w:lineRule="auto"/>
        <w:ind w:firstLine="720"/>
        <w:jc w:val="both"/>
        <w:rPr>
          <w:rFonts w:eastAsia="Times New Roman"/>
          <w:bCs/>
          <w:szCs w:val="24"/>
        </w:rPr>
      </w:pPr>
      <w:r>
        <w:rPr>
          <w:rFonts w:eastAsia="Times New Roman"/>
          <w:bCs/>
          <w:szCs w:val="24"/>
        </w:rPr>
        <w:lastRenderedPageBreak/>
        <w:t>Ο Αντιπρόεδρος της Νέας Δημοκρατίας και Βουλευτής Β΄ Αθηνών κ. Σπυρίδων</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Άδωνις Γεωργιάδης και ο </w:t>
      </w:r>
      <w:r>
        <w:rPr>
          <w:rFonts w:eastAsia="Times New Roman"/>
          <w:bCs/>
          <w:szCs w:val="24"/>
        </w:rPr>
        <w:t>Βουλευτής Λάρισας της Νέας Δημοκρατίας κ. Χρήστος Κέλλας ευρισκόμενοι στο εξωτερικό</w:t>
      </w:r>
      <w:r>
        <w:rPr>
          <w:rFonts w:eastAsia="Times New Roman"/>
          <w:bCs/>
          <w:szCs w:val="24"/>
        </w:rPr>
        <w:t>,</w:t>
      </w:r>
      <w:r>
        <w:rPr>
          <w:rFonts w:eastAsia="Times New Roman"/>
          <w:bCs/>
          <w:szCs w:val="24"/>
        </w:rPr>
        <w:t xml:space="preserve"> αδυνατούν να προσέλθουν και να ψηφίσουν στη σημερινή μυστική ψηφοφορία για τη σύσταση </w:t>
      </w:r>
      <w:r>
        <w:rPr>
          <w:rFonts w:eastAsia="Times New Roman"/>
          <w:bCs/>
          <w:szCs w:val="24"/>
        </w:rPr>
        <w:t>ε</w:t>
      </w:r>
      <w:r>
        <w:rPr>
          <w:rFonts w:eastAsia="Times New Roman"/>
          <w:bCs/>
          <w:szCs w:val="24"/>
        </w:rPr>
        <w:t xml:space="preserve">ιδικής </w:t>
      </w:r>
      <w:r>
        <w:rPr>
          <w:rFonts w:eastAsia="Times New Roman"/>
          <w:bCs/>
          <w:szCs w:val="24"/>
        </w:rPr>
        <w:t>κ</w:t>
      </w:r>
      <w:r>
        <w:rPr>
          <w:rFonts w:eastAsia="Times New Roman"/>
          <w:bCs/>
          <w:szCs w:val="24"/>
        </w:rPr>
        <w:t xml:space="preserve">οινοβουλευτικής </w:t>
      </w:r>
      <w:r>
        <w:rPr>
          <w:rFonts w:eastAsia="Times New Roman"/>
          <w:bCs/>
          <w:szCs w:val="24"/>
        </w:rPr>
        <w:t>ε</w:t>
      </w:r>
      <w:r>
        <w:rPr>
          <w:rFonts w:eastAsia="Times New Roman"/>
          <w:bCs/>
          <w:szCs w:val="24"/>
        </w:rPr>
        <w:t>πιτροπής.</w:t>
      </w:r>
    </w:p>
    <w:p w14:paraId="522585AF" w14:textId="77777777" w:rsidR="005D2FD3" w:rsidRDefault="00310839">
      <w:pPr>
        <w:spacing w:line="600" w:lineRule="auto"/>
        <w:ind w:firstLine="720"/>
        <w:jc w:val="both"/>
        <w:rPr>
          <w:rFonts w:eastAsia="Times New Roman"/>
          <w:bCs/>
          <w:szCs w:val="24"/>
        </w:rPr>
      </w:pPr>
      <w:r>
        <w:rPr>
          <w:rFonts w:eastAsia="Times New Roman"/>
          <w:bCs/>
          <w:szCs w:val="24"/>
        </w:rPr>
        <w:t>(Οι προαναφερθείσες επιστολές</w:t>
      </w:r>
      <w:r w:rsidRPr="009B3F2B">
        <w:rPr>
          <w:rFonts w:eastAsia="Times New Roman" w:cs="Times New Roman"/>
          <w:szCs w:val="24"/>
        </w:rPr>
        <w:t xml:space="preserve"> </w:t>
      </w:r>
      <w:r>
        <w:rPr>
          <w:rFonts w:eastAsia="Times New Roman" w:cs="Times New Roman"/>
          <w:szCs w:val="24"/>
        </w:rPr>
        <w:t xml:space="preserve">καταχωρίζονται στα </w:t>
      </w:r>
      <w:r>
        <w:rPr>
          <w:rFonts w:eastAsia="Times New Roman" w:cs="Times New Roman"/>
          <w:szCs w:val="24"/>
        </w:rPr>
        <w:t>Πρακτικά και έχουν</w:t>
      </w:r>
      <w:r>
        <w:rPr>
          <w:rFonts w:eastAsia="Times New Roman"/>
          <w:bCs/>
          <w:szCs w:val="24"/>
        </w:rPr>
        <w:t xml:space="preserve"> ως εξής:</w:t>
      </w:r>
    </w:p>
    <w:p w14:paraId="522585B0" w14:textId="77777777" w:rsidR="005D2FD3" w:rsidRDefault="00310839">
      <w:pPr>
        <w:spacing w:line="600" w:lineRule="auto"/>
        <w:ind w:firstLine="720"/>
        <w:jc w:val="center"/>
        <w:rPr>
          <w:rFonts w:eastAsia="Times New Roman"/>
          <w:color w:val="FF0000"/>
          <w:szCs w:val="24"/>
        </w:rPr>
      </w:pPr>
      <w:r w:rsidRPr="00B42837">
        <w:rPr>
          <w:rFonts w:eastAsia="Times New Roman"/>
          <w:bCs/>
          <w:color w:val="FF0000"/>
          <w:szCs w:val="24"/>
        </w:rPr>
        <w:t>(ΑΛΛΑΓΗ ΣΕΛΙΔΑΣ)</w:t>
      </w:r>
    </w:p>
    <w:p w14:paraId="522585B1" w14:textId="77777777" w:rsidR="005D2FD3" w:rsidRDefault="00310839">
      <w:pPr>
        <w:spacing w:line="600" w:lineRule="auto"/>
        <w:ind w:firstLine="720"/>
        <w:jc w:val="center"/>
        <w:rPr>
          <w:rFonts w:eastAsia="Times New Roman"/>
          <w:bCs/>
          <w:color w:val="FF0000"/>
          <w:szCs w:val="24"/>
        </w:rPr>
      </w:pPr>
      <w:r w:rsidRPr="00B42837">
        <w:rPr>
          <w:rFonts w:eastAsia="Times New Roman"/>
          <w:bCs/>
          <w:color w:val="FF0000"/>
          <w:szCs w:val="24"/>
        </w:rPr>
        <w:t>(Να μπουν οι σελίδες 548 έως 552)</w:t>
      </w:r>
    </w:p>
    <w:p w14:paraId="522585B2" w14:textId="77777777" w:rsidR="005D2FD3" w:rsidRDefault="00310839">
      <w:pPr>
        <w:spacing w:line="600" w:lineRule="auto"/>
        <w:ind w:firstLine="720"/>
        <w:jc w:val="center"/>
        <w:rPr>
          <w:rFonts w:eastAsia="Times New Roman"/>
          <w:bCs/>
          <w:color w:val="FF0000"/>
          <w:szCs w:val="24"/>
        </w:rPr>
      </w:pPr>
      <w:r w:rsidRPr="00B42837">
        <w:rPr>
          <w:rFonts w:eastAsia="Times New Roman"/>
          <w:bCs/>
          <w:color w:val="FF0000"/>
          <w:szCs w:val="24"/>
        </w:rPr>
        <w:t>(ΑΛΛΑΓΗ ΣΕΛΙΔΑΣ)</w:t>
      </w:r>
    </w:p>
    <w:p w14:paraId="522585B3" w14:textId="77777777" w:rsidR="005D2FD3" w:rsidRDefault="00310839">
      <w:pPr>
        <w:spacing w:line="600" w:lineRule="auto"/>
        <w:ind w:firstLine="720"/>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bCs/>
          <w:szCs w:val="24"/>
        </w:rPr>
        <w:t>Κ</w:t>
      </w:r>
      <w:r>
        <w:rPr>
          <w:rFonts w:eastAsia="Times New Roman"/>
          <w:bCs/>
          <w:szCs w:val="24"/>
        </w:rPr>
        <w:t>υρίες και κύριοι συνάδελφοι, κ</w:t>
      </w:r>
      <w:r>
        <w:rPr>
          <w:rFonts w:eastAsia="Times New Roman"/>
          <w:bCs/>
          <w:szCs w:val="24"/>
        </w:rPr>
        <w:t>ηρύσσεται περαιωμένη η ψηφοφορία και παρακαλώ τους κυρίους ψηφολέκτες να προβούν στην καταμέτρη</w:t>
      </w:r>
      <w:r>
        <w:rPr>
          <w:rFonts w:eastAsia="Times New Roman"/>
          <w:bCs/>
          <w:szCs w:val="24"/>
        </w:rPr>
        <w:t xml:space="preserve">ση και διαλογή των ψηφοδελτίων και την εξαγωγή του αποτελέσματος. </w:t>
      </w:r>
    </w:p>
    <w:p w14:paraId="522585B4" w14:textId="77777777" w:rsidR="005D2FD3" w:rsidRDefault="00310839">
      <w:pPr>
        <w:spacing w:line="600" w:lineRule="auto"/>
        <w:ind w:firstLine="720"/>
        <w:jc w:val="center"/>
        <w:rPr>
          <w:rFonts w:eastAsia="Times New Roman" w:cs="Times New Roman"/>
          <w:szCs w:val="24"/>
        </w:rPr>
      </w:pPr>
      <w:r>
        <w:rPr>
          <w:rFonts w:eastAsia="Times New Roman"/>
          <w:bCs/>
          <w:szCs w:val="24"/>
        </w:rPr>
        <w:t>(ΚΑΤΑΜΕΤΡΗΣΗ – ΔΙΑΛΟΓΗ)</w:t>
      </w:r>
    </w:p>
    <w:p w14:paraId="522585B5" w14:textId="77777777" w:rsidR="005D2FD3" w:rsidRDefault="00310839">
      <w:pPr>
        <w:spacing w:after="0" w:line="600" w:lineRule="auto"/>
        <w:ind w:firstLine="720"/>
        <w:jc w:val="center"/>
        <w:rPr>
          <w:rFonts w:eastAsia="Times New Roman"/>
          <w:szCs w:val="24"/>
        </w:rPr>
      </w:pPr>
      <w:r>
        <w:rPr>
          <w:rFonts w:eastAsia="Times New Roman"/>
          <w:szCs w:val="24"/>
        </w:rPr>
        <w:t>(ΜΕΤΑ ΤΗ ΔΙΑΛΟΓΗ)</w:t>
      </w:r>
    </w:p>
    <w:p w14:paraId="522585B6" w14:textId="77777777" w:rsidR="005D2FD3" w:rsidRDefault="00310839">
      <w:pPr>
        <w:spacing w:after="0" w:line="600" w:lineRule="auto"/>
        <w:ind w:firstLine="720"/>
        <w:jc w:val="both"/>
        <w:rPr>
          <w:rFonts w:eastAsia="Times New Roman"/>
          <w:szCs w:val="24"/>
        </w:rPr>
      </w:pPr>
      <w:r>
        <w:rPr>
          <w:rFonts w:eastAsia="Times New Roman"/>
          <w:b/>
          <w:szCs w:val="24"/>
        </w:rPr>
        <w:lastRenderedPageBreak/>
        <w:t>ΠΡΟΕΔΡΟΣ (Αναστάσιος Κουράκης):</w:t>
      </w:r>
      <w:r>
        <w:rPr>
          <w:rFonts w:eastAsia="Times New Roman"/>
          <w:szCs w:val="24"/>
        </w:rPr>
        <w:t xml:space="preserve"> Κυρίες και κύριοι συνάδελφοι, έχω την τιμή να ανακοινώσω στο Σώμα το αποτέλεσμα της διεξαχθείσης μυστικής </w:t>
      </w:r>
      <w:r>
        <w:rPr>
          <w:rFonts w:eastAsia="Times New Roman"/>
          <w:szCs w:val="24"/>
        </w:rPr>
        <w:t>ψηφοφορίας.</w:t>
      </w:r>
    </w:p>
    <w:p w14:paraId="522585B7" w14:textId="77777777" w:rsidR="005D2FD3" w:rsidRDefault="00310839">
      <w:pPr>
        <w:spacing w:after="0" w:line="600" w:lineRule="auto"/>
        <w:ind w:firstLine="720"/>
        <w:jc w:val="both"/>
        <w:rPr>
          <w:rFonts w:eastAsia="Times New Roman"/>
          <w:szCs w:val="24"/>
        </w:rPr>
      </w:pPr>
      <w:r>
        <w:rPr>
          <w:rFonts w:eastAsia="Times New Roman"/>
          <w:szCs w:val="24"/>
        </w:rPr>
        <w:t xml:space="preserve">Ψήφισαν συνολικά 268 Βουλευτές. Ευρέθησαν στην </w:t>
      </w:r>
      <w:r>
        <w:rPr>
          <w:rFonts w:eastAsia="Times New Roman"/>
          <w:szCs w:val="24"/>
        </w:rPr>
        <w:t xml:space="preserve">ψηφοδόχο </w:t>
      </w:r>
      <w:r>
        <w:rPr>
          <w:rFonts w:eastAsia="Times New Roman"/>
          <w:szCs w:val="24"/>
        </w:rPr>
        <w:t>268 ψηφοδέλτια. Έγκυρα 259.</w:t>
      </w:r>
    </w:p>
    <w:p w14:paraId="522585B8" w14:textId="77777777" w:rsidR="005D2FD3" w:rsidRDefault="00310839">
      <w:pPr>
        <w:spacing w:line="600" w:lineRule="auto"/>
        <w:ind w:firstLine="720"/>
        <w:jc w:val="both"/>
        <w:rPr>
          <w:rFonts w:eastAsia="Times New Roman"/>
          <w:szCs w:val="24"/>
        </w:rPr>
      </w:pPr>
      <w:r>
        <w:rPr>
          <w:rFonts w:eastAsia="Times New Roman"/>
          <w:szCs w:val="24"/>
        </w:rPr>
        <w:t xml:space="preserve">Υπέρ της πρότασης, δηλαδή «ΝΑΙ», ψήφισαν 252 Βουλευτές. </w:t>
      </w:r>
    </w:p>
    <w:p w14:paraId="522585B9" w14:textId="77777777" w:rsidR="005D2FD3" w:rsidRDefault="00310839">
      <w:pPr>
        <w:spacing w:line="600" w:lineRule="auto"/>
        <w:ind w:firstLine="720"/>
        <w:jc w:val="both"/>
        <w:rPr>
          <w:rFonts w:eastAsia="Times New Roman"/>
          <w:szCs w:val="24"/>
        </w:rPr>
      </w:pPr>
      <w:r>
        <w:rPr>
          <w:rFonts w:eastAsia="Times New Roman"/>
          <w:szCs w:val="24"/>
        </w:rPr>
        <w:t xml:space="preserve">Κατά της πρότασης, δηλαδή «ΟΧΙ», ψήφισαν 3 Βουλευτές. </w:t>
      </w:r>
    </w:p>
    <w:p w14:paraId="522585BA" w14:textId="77777777" w:rsidR="005D2FD3" w:rsidRDefault="00310839">
      <w:pPr>
        <w:spacing w:line="600" w:lineRule="auto"/>
        <w:ind w:firstLine="720"/>
        <w:jc w:val="both"/>
        <w:rPr>
          <w:rFonts w:eastAsia="Times New Roman"/>
          <w:szCs w:val="24"/>
        </w:rPr>
      </w:pPr>
      <w:r>
        <w:rPr>
          <w:rFonts w:eastAsia="Times New Roman"/>
          <w:szCs w:val="24"/>
        </w:rPr>
        <w:t xml:space="preserve">Ψήφισαν «ΠΑΡΩΝ» 4 Βουλευτές. </w:t>
      </w:r>
    </w:p>
    <w:p w14:paraId="522585BB" w14:textId="77777777" w:rsidR="005D2FD3" w:rsidRDefault="00310839">
      <w:pPr>
        <w:spacing w:line="600" w:lineRule="auto"/>
        <w:ind w:firstLine="720"/>
        <w:jc w:val="both"/>
        <w:rPr>
          <w:rFonts w:eastAsia="Times New Roman"/>
          <w:szCs w:val="24"/>
        </w:rPr>
      </w:pPr>
      <w:r>
        <w:rPr>
          <w:rFonts w:eastAsia="Times New Roman"/>
          <w:szCs w:val="24"/>
        </w:rPr>
        <w:t xml:space="preserve">Λευκά: 1. </w:t>
      </w:r>
    </w:p>
    <w:p w14:paraId="522585BC" w14:textId="77777777" w:rsidR="005D2FD3" w:rsidRDefault="00310839">
      <w:pPr>
        <w:spacing w:line="600" w:lineRule="auto"/>
        <w:ind w:firstLine="720"/>
        <w:jc w:val="both"/>
        <w:rPr>
          <w:rFonts w:eastAsia="Times New Roman"/>
          <w:szCs w:val="24"/>
        </w:rPr>
      </w:pPr>
      <w:r>
        <w:rPr>
          <w:rFonts w:eastAsia="Times New Roman"/>
          <w:szCs w:val="24"/>
        </w:rPr>
        <w:t xml:space="preserve">Άκυρα: </w:t>
      </w:r>
      <w:r>
        <w:rPr>
          <w:rFonts w:eastAsia="Times New Roman"/>
          <w:szCs w:val="24"/>
        </w:rPr>
        <w:t>8.</w:t>
      </w:r>
    </w:p>
    <w:p w14:paraId="522585BD" w14:textId="77777777" w:rsidR="005D2FD3" w:rsidRDefault="00310839">
      <w:pPr>
        <w:spacing w:line="600" w:lineRule="auto"/>
        <w:ind w:firstLine="720"/>
        <w:jc w:val="both"/>
        <w:rPr>
          <w:rFonts w:eastAsia="Times New Roman"/>
          <w:szCs w:val="24"/>
        </w:rPr>
      </w:pPr>
      <w:r>
        <w:rPr>
          <w:rFonts w:eastAsia="Times New Roman"/>
          <w:szCs w:val="24"/>
        </w:rPr>
        <w:t xml:space="preserve">Κατόπιν του αποτελέσματος της διεξαχθείσης μυστικής ψηφοφορίας γίνεται δεκτή η σύσταση </w:t>
      </w:r>
      <w:r>
        <w:rPr>
          <w:rFonts w:eastAsia="Times New Roman"/>
          <w:szCs w:val="24"/>
        </w:rPr>
        <w:t>ε</w:t>
      </w:r>
      <w:r>
        <w:rPr>
          <w:rFonts w:eastAsia="Times New Roman"/>
          <w:szCs w:val="24"/>
        </w:rPr>
        <w:t xml:space="preserve">ιδικής </w:t>
      </w:r>
      <w:r>
        <w:rPr>
          <w:rFonts w:eastAsia="Times New Roman"/>
          <w:szCs w:val="24"/>
        </w:rPr>
        <w:t>κ</w:t>
      </w:r>
      <w:r>
        <w:rPr>
          <w:rFonts w:eastAsia="Times New Roman"/>
          <w:szCs w:val="24"/>
        </w:rPr>
        <w:t xml:space="preserve">οινοβουλευτικής </w:t>
      </w:r>
      <w:r>
        <w:rPr>
          <w:rFonts w:eastAsia="Times New Roman"/>
          <w:szCs w:val="24"/>
        </w:rPr>
        <w:t>ε</w:t>
      </w:r>
      <w:r>
        <w:rPr>
          <w:rFonts w:eastAsia="Times New Roman"/>
          <w:szCs w:val="24"/>
        </w:rPr>
        <w:t>πιτροπής για τη διενέργεια προκαταρκτικής εξέτασης κατά του πρώην Υπουργού κ. Ιωάννη Παπαντωνίου, για την ενδεχόμενη τέλεση αδικημάτων στο π</w:t>
      </w:r>
      <w:r>
        <w:rPr>
          <w:rFonts w:eastAsia="Times New Roman"/>
          <w:szCs w:val="24"/>
        </w:rPr>
        <w:t xml:space="preserve">λαίσιο σύναψης συμβάσεων εξοπλιστικών προγραμμάτων του Υπουργείου Εθνικής Άμυνας. </w:t>
      </w:r>
    </w:p>
    <w:p w14:paraId="522585BE" w14:textId="77777777" w:rsidR="005D2FD3" w:rsidRDefault="00310839">
      <w:pPr>
        <w:spacing w:line="600" w:lineRule="auto"/>
        <w:ind w:firstLine="720"/>
        <w:jc w:val="both"/>
        <w:rPr>
          <w:rFonts w:eastAsia="Times New Roman"/>
          <w:szCs w:val="24"/>
        </w:rPr>
      </w:pPr>
      <w:r>
        <w:rPr>
          <w:rFonts w:eastAsia="Times New Roman"/>
          <w:szCs w:val="24"/>
        </w:rPr>
        <w:lastRenderedPageBreak/>
        <w:t xml:space="preserve">Η πρότασή μου είναι η </w:t>
      </w:r>
      <w:r>
        <w:rPr>
          <w:rFonts w:eastAsia="Times New Roman"/>
          <w:szCs w:val="24"/>
        </w:rPr>
        <w:t>ε</w:t>
      </w:r>
      <w:r>
        <w:rPr>
          <w:rFonts w:eastAsia="Times New Roman"/>
          <w:szCs w:val="24"/>
        </w:rPr>
        <w:t xml:space="preserve">ιδική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πιτροπή να αποτελείται από είκοσι ένα μέλη, με εκπροσώπηση, κατ’ αναλογία της δύναμής τους, όλων των Κοινοβουλευτικών Ομάδων, κ</w:t>
      </w:r>
      <w:r>
        <w:rPr>
          <w:rFonts w:eastAsia="Times New Roman"/>
          <w:szCs w:val="24"/>
        </w:rPr>
        <w:t xml:space="preserve">ατ’ εφαρμογή του άρθρου 156 παράγραφοι 1 και 2 του Κανονισμού της Βουλής. </w:t>
      </w:r>
    </w:p>
    <w:p w14:paraId="522585BF" w14:textId="77777777" w:rsidR="005D2FD3" w:rsidRDefault="00310839">
      <w:pPr>
        <w:spacing w:line="600" w:lineRule="auto"/>
        <w:ind w:firstLine="720"/>
        <w:jc w:val="both"/>
        <w:rPr>
          <w:rFonts w:eastAsia="Times New Roman"/>
          <w:szCs w:val="24"/>
        </w:rPr>
      </w:pPr>
      <w:r>
        <w:rPr>
          <w:rFonts w:eastAsia="Times New Roman"/>
          <w:szCs w:val="24"/>
        </w:rPr>
        <w:t xml:space="preserve">Προτείνω στο Σώμα η προθεσμία για την ολοκλήρωση των εργασιών της </w:t>
      </w:r>
      <w:r>
        <w:rPr>
          <w:rFonts w:eastAsia="Times New Roman"/>
          <w:szCs w:val="24"/>
        </w:rPr>
        <w:t>ε</w:t>
      </w:r>
      <w:r>
        <w:rPr>
          <w:rFonts w:eastAsia="Times New Roman"/>
          <w:szCs w:val="24"/>
        </w:rPr>
        <w:t xml:space="preserve">πιτροπής και η υποβολή του πορίσματός της να είναι σε τρεις μήνες από τη συγκρότησή της. </w:t>
      </w:r>
    </w:p>
    <w:p w14:paraId="522585C0" w14:textId="77777777" w:rsidR="005D2FD3" w:rsidRDefault="00310839">
      <w:pPr>
        <w:spacing w:line="600" w:lineRule="auto"/>
        <w:ind w:firstLine="720"/>
        <w:jc w:val="both"/>
        <w:rPr>
          <w:rFonts w:eastAsia="Times New Roman"/>
          <w:szCs w:val="24"/>
        </w:rPr>
      </w:pPr>
      <w:r>
        <w:rPr>
          <w:rFonts w:eastAsia="Times New Roman"/>
          <w:szCs w:val="24"/>
        </w:rPr>
        <w:t>Αύριο θα αποσταλούν οι ε</w:t>
      </w:r>
      <w:r>
        <w:rPr>
          <w:rFonts w:eastAsia="Times New Roman"/>
          <w:szCs w:val="24"/>
        </w:rPr>
        <w:t xml:space="preserve">πιστολές προς τους Προέδρους των Κοινοβουλευτικών Ομάδων για να δηλώσουν τους Βουλευτές που θα συμμετέχουν στην </w:t>
      </w:r>
      <w:r>
        <w:rPr>
          <w:rFonts w:eastAsia="Times New Roman"/>
          <w:szCs w:val="24"/>
        </w:rPr>
        <w:t>ε</w:t>
      </w:r>
      <w:r>
        <w:rPr>
          <w:rFonts w:eastAsia="Times New Roman"/>
          <w:szCs w:val="24"/>
        </w:rPr>
        <w:t>πιτροπή, κατά τα οριζόμενα στον Κανονισμό και παρακαλώ τις Κοινοβουλευτικές Ομάδες να αποστείλουν μέχρι την Τρίτη 4 Απριλίου 2017 τα ονόματα τω</w:t>
      </w:r>
      <w:r>
        <w:rPr>
          <w:rFonts w:eastAsia="Times New Roman"/>
          <w:szCs w:val="24"/>
        </w:rPr>
        <w:t xml:space="preserve">ν Βουλευτών τους. </w:t>
      </w:r>
    </w:p>
    <w:p w14:paraId="522585C1" w14:textId="77777777" w:rsidR="005D2FD3" w:rsidRDefault="00310839">
      <w:pPr>
        <w:spacing w:line="600" w:lineRule="auto"/>
        <w:ind w:firstLine="720"/>
        <w:jc w:val="both"/>
        <w:rPr>
          <w:rFonts w:eastAsia="Times New Roman"/>
          <w:szCs w:val="24"/>
        </w:rPr>
      </w:pPr>
      <w:r>
        <w:rPr>
          <w:rFonts w:eastAsia="Times New Roman"/>
          <w:szCs w:val="24"/>
        </w:rPr>
        <w:t>Συμφωνείτε με αυτή την πρόταση;</w:t>
      </w:r>
    </w:p>
    <w:p w14:paraId="522585C2" w14:textId="77777777" w:rsidR="005D2FD3" w:rsidRDefault="00310839">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522585C3" w14:textId="77777777" w:rsidR="005D2FD3" w:rsidRDefault="0031083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w:t>
      </w:r>
      <w:r>
        <w:rPr>
          <w:rFonts w:eastAsia="Times New Roman"/>
          <w:szCs w:val="24"/>
        </w:rPr>
        <w:t xml:space="preserve">ο Σώμα συνεφώνησε με την παραπάνω πρόταση. </w:t>
      </w:r>
    </w:p>
    <w:p w14:paraId="522585C4" w14:textId="77777777" w:rsidR="005D2FD3" w:rsidRDefault="00310839">
      <w:pPr>
        <w:spacing w:line="600" w:lineRule="auto"/>
        <w:ind w:firstLine="720"/>
        <w:jc w:val="both"/>
        <w:rPr>
          <w:rFonts w:eastAsia="Times New Roman"/>
          <w:szCs w:val="24"/>
        </w:rPr>
      </w:pPr>
      <w:r>
        <w:rPr>
          <w:rFonts w:eastAsia="Times New Roman"/>
          <w:szCs w:val="24"/>
        </w:rPr>
        <w:lastRenderedPageBreak/>
        <w:t>Κ</w:t>
      </w:r>
      <w:r>
        <w:rPr>
          <w:rFonts w:eastAsia="Times New Roman"/>
          <w:szCs w:val="24"/>
        </w:rPr>
        <w:t>υρίες και κ</w:t>
      </w:r>
      <w:r>
        <w:rPr>
          <w:rFonts w:eastAsia="Times New Roman"/>
          <w:szCs w:val="24"/>
        </w:rPr>
        <w:t>ύριοι συνάδελφοι, παρακαλώ το Σώμα να εξουσιοδοτήσει το Προεδρείο για</w:t>
      </w:r>
      <w:r>
        <w:rPr>
          <w:rFonts w:eastAsia="Times New Roman"/>
          <w:szCs w:val="24"/>
        </w:rPr>
        <w:t xml:space="preserve"> την υπ’ ευθύνη του επικύρωση των Πρακτικών της σημερινής συνεδρίασης.</w:t>
      </w:r>
    </w:p>
    <w:p w14:paraId="522585C5" w14:textId="77777777" w:rsidR="005D2FD3" w:rsidRDefault="00310839">
      <w:pPr>
        <w:spacing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522585C6" w14:textId="77777777" w:rsidR="005D2FD3" w:rsidRDefault="00310839">
      <w:pPr>
        <w:spacing w:line="600" w:lineRule="auto"/>
        <w:ind w:firstLine="54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(Αναστάσιος Κουράκης): </w:t>
      </w:r>
      <w:r>
        <w:rPr>
          <w:rFonts w:eastAsia="Times New Roman"/>
          <w:szCs w:val="24"/>
        </w:rPr>
        <w:t>Συνεπώς τ</w:t>
      </w:r>
      <w:r>
        <w:rPr>
          <w:rFonts w:eastAsia="Times New Roman"/>
          <w:szCs w:val="24"/>
        </w:rPr>
        <w:t>ο Σώμα παρέσχε τη ζητηθείσα εξουσιοδότηση.</w:t>
      </w:r>
    </w:p>
    <w:p w14:paraId="522585C7" w14:textId="77777777" w:rsidR="005D2FD3" w:rsidRDefault="00310839">
      <w:pPr>
        <w:spacing w:line="600" w:lineRule="auto"/>
        <w:ind w:firstLine="540"/>
        <w:jc w:val="both"/>
        <w:rPr>
          <w:rFonts w:eastAsia="Times New Roman"/>
          <w:szCs w:val="24"/>
        </w:rPr>
      </w:pPr>
      <w:r>
        <w:rPr>
          <w:rFonts w:eastAsia="Times New Roman"/>
          <w:szCs w:val="24"/>
        </w:rPr>
        <w:t>Κυρίες και κύριοι συνάδελφοι, δέχεστε στο σημείο αυτό να λύσου</w:t>
      </w:r>
      <w:r>
        <w:rPr>
          <w:rFonts w:eastAsia="Times New Roman"/>
          <w:szCs w:val="24"/>
        </w:rPr>
        <w:t>με τη συνεδρίαση;</w:t>
      </w:r>
    </w:p>
    <w:p w14:paraId="522585C8" w14:textId="77777777" w:rsidR="005D2FD3" w:rsidRDefault="00310839">
      <w:pPr>
        <w:spacing w:line="600" w:lineRule="auto"/>
        <w:ind w:firstLine="54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522585C9" w14:textId="77777777" w:rsidR="005D2FD3" w:rsidRDefault="00310839">
      <w:pPr>
        <w:spacing w:line="600" w:lineRule="auto"/>
        <w:ind w:firstLine="54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Με τη συναίνεση του Σώματος και ώρα 22</w:t>
      </w:r>
      <w:r>
        <w:rPr>
          <w:rFonts w:eastAsia="Times New Roman"/>
          <w:szCs w:val="24"/>
        </w:rPr>
        <w:t>.</w:t>
      </w:r>
      <w:r>
        <w:rPr>
          <w:rFonts w:eastAsia="Times New Roman"/>
          <w:szCs w:val="24"/>
        </w:rPr>
        <w:t>41΄ λύεται η συνεδρίαση για αύριο, ημέρα Τετάρτη 29 Μαρτίου 2017 ώρα 10</w:t>
      </w:r>
      <w:r>
        <w:rPr>
          <w:rFonts w:eastAsia="Times New Roman"/>
          <w:szCs w:val="24"/>
        </w:rPr>
        <w:t>.</w:t>
      </w:r>
      <w:r>
        <w:rPr>
          <w:rFonts w:eastAsia="Times New Roman"/>
          <w:szCs w:val="24"/>
        </w:rPr>
        <w:t>00΄</w:t>
      </w:r>
      <w:r>
        <w:rPr>
          <w:rFonts w:eastAsia="Times New Roman"/>
          <w:szCs w:val="24"/>
        </w:rPr>
        <w:t>,</w:t>
      </w:r>
      <w:r>
        <w:rPr>
          <w:rFonts w:eastAsia="Times New Roman"/>
          <w:szCs w:val="24"/>
        </w:rPr>
        <w:t xml:space="preserve"> με αντικείμενο εργασιών του Σώματος: νομοθετική εργ</w:t>
      </w:r>
      <w:r>
        <w:rPr>
          <w:rFonts w:eastAsia="Times New Roman"/>
          <w:szCs w:val="24"/>
        </w:rPr>
        <w:t xml:space="preserve">ασία, σύμφωνα με την ημερήσια διάταξη που έχει διανεμηθεί. </w:t>
      </w:r>
    </w:p>
    <w:p w14:paraId="522585CA" w14:textId="77777777" w:rsidR="005D2FD3" w:rsidRDefault="00310839">
      <w:pPr>
        <w:spacing w:line="600" w:lineRule="auto"/>
        <w:jc w:val="both"/>
        <w:rPr>
          <w:rFonts w:eastAsia="Times New Roman" w:cs="Times New Roman"/>
          <w:szCs w:val="24"/>
        </w:rPr>
      </w:pPr>
      <w:r>
        <w:rPr>
          <w:rFonts w:eastAsia="Times New Roman"/>
          <w:b/>
          <w:bCs/>
          <w:szCs w:val="24"/>
        </w:rPr>
        <w:t>Ο ΠΡΟΕΔΡΟΣ                                                          ΟΙ ΓΡΑΜΜΑΤΕΙΣ</w:t>
      </w:r>
    </w:p>
    <w:sectPr w:rsidR="005D2F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523AB"/>
    <w:multiLevelType w:val="multilevel"/>
    <w:tmpl w:val="0F36F522"/>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CeeqYqVYGk0hbjDFTOXbOMdy918=" w:salt="tYI78jmxqQ/c7mKDgtl42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D3"/>
    <w:rsid w:val="00310839"/>
    <w:rsid w:val="005D2FD3"/>
    <w:rsid w:val="00DA58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7D53"/>
  <w15:docId w15:val="{E9477B1B-4855-48C0-BF66-57A5E662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520960"/>
    <w:pPr>
      <w:spacing w:after="0" w:line="240" w:lineRule="auto"/>
    </w:pPr>
    <w:rPr>
      <w:rFonts w:ascii="Segoe UI" w:hAnsi="Segoe UI" w:cs="Segoe UI"/>
      <w:sz w:val="18"/>
      <w:szCs w:val="18"/>
    </w:rPr>
  </w:style>
  <w:style w:type="character" w:customStyle="1" w:styleId="Char">
    <w:name w:val="Κείμενο πλαισίου Char"/>
    <w:basedOn w:val="a1"/>
    <w:link w:val="a4"/>
    <w:uiPriority w:val="99"/>
    <w:semiHidden/>
    <w:rsid w:val="00520960"/>
    <w:rPr>
      <w:rFonts w:ascii="Segoe UI" w:hAnsi="Segoe UI" w:cs="Segoe UI"/>
      <w:sz w:val="18"/>
      <w:szCs w:val="18"/>
    </w:rPr>
  </w:style>
  <w:style w:type="paragraph" w:styleId="a">
    <w:name w:val="List Bullet"/>
    <w:basedOn w:val="a0"/>
    <w:uiPriority w:val="99"/>
    <w:unhideWhenUsed/>
    <w:rsid w:val="00A1068E"/>
    <w:pPr>
      <w:numPr>
        <w:numId w:val="1"/>
      </w:numPr>
      <w:contextualSpacing/>
    </w:pPr>
  </w:style>
  <w:style w:type="paragraph" w:styleId="a5">
    <w:name w:val="Revision"/>
    <w:hidden/>
    <w:uiPriority w:val="99"/>
    <w:semiHidden/>
    <w:rsid w:val="00CB4F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425</MetadataID>
    <Session xmlns="641f345b-441b-4b81-9152-adc2e73ba5e1">Β´</Session>
    <Date xmlns="641f345b-441b-4b81-9152-adc2e73ba5e1">2017-03-27T21:00:00+00:00</Date>
    <Status xmlns="641f345b-441b-4b81-9152-adc2e73ba5e1">
      <Url>http://srv-sp1/praktika/Lists/Incoming_Metadata/EditForm.aspx?ID=425&amp;Source=/praktika/Recordings_Library/Forms/AllItems.aspx</Url>
      <Description>Δημοσιεύτηκε</Description>
    </Status>
    <Meeting xmlns="641f345b-441b-4b81-9152-adc2e73ba5e1">ϞΗ´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E8C413-8957-4613-963B-934E95534D79}">
  <ds:schemaRefs>
    <ds:schemaRef ds:uri="http://schemas.microsoft.com/sharepoint/v3/contenttype/forms"/>
  </ds:schemaRefs>
</ds:datastoreItem>
</file>

<file path=customXml/itemProps2.xml><?xml version="1.0" encoding="utf-8"?>
<ds:datastoreItem xmlns:ds="http://schemas.openxmlformats.org/officeDocument/2006/customXml" ds:itemID="{A83149C3-D22E-47E1-BDDA-198E5BCF36BB}">
  <ds:schemaRefs>
    <ds:schemaRef ds:uri="http://www.w3.org/XML/1998/namespace"/>
    <ds:schemaRef ds:uri="http://schemas.microsoft.com/office/infopath/2007/PartnerControls"/>
    <ds:schemaRef ds:uri="http://purl.org/dc/terms/"/>
    <ds:schemaRef ds:uri="http://schemas.openxmlformats.org/package/2006/metadata/core-properties"/>
    <ds:schemaRef ds:uri="http://purl.org/dc/elements/1.1/"/>
    <ds:schemaRef ds:uri="http://purl.org/dc/dcmitype/"/>
    <ds:schemaRef ds:uri="http://schemas.microsoft.com/office/2006/documentManagement/types"/>
    <ds:schemaRef ds:uri="641f345b-441b-4b81-9152-adc2e73ba5e1"/>
    <ds:schemaRef ds:uri="http://schemas.microsoft.com/office/2006/metadata/properties"/>
  </ds:schemaRefs>
</ds:datastoreItem>
</file>

<file path=customXml/itemProps3.xml><?xml version="1.0" encoding="utf-8"?>
<ds:datastoreItem xmlns:ds="http://schemas.openxmlformats.org/officeDocument/2006/customXml" ds:itemID="{DD521784-3A5B-4AF1-B0B4-D248FBE78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90677</Words>
  <Characters>489662</Characters>
  <Application>Microsoft Office Word</Application>
  <DocSecurity>0</DocSecurity>
  <Lines>4080</Lines>
  <Paragraphs>1158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579181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2017-04-04T08:11:00Z</dcterms:created>
  <dcterms:modified xsi:type="dcterms:W3CDTF">2017-04-04T08:11:00Z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