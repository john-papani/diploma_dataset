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14F0A" w14:textId="77777777" w:rsidR="00D44329" w:rsidRPr="00D44329" w:rsidRDefault="00D44329" w:rsidP="00D44329">
      <w:pPr>
        <w:spacing w:after="0" w:line="360" w:lineRule="auto"/>
        <w:rPr>
          <w:ins w:id="0" w:author="Φλούδα Χριστίνα" w:date="2016-11-10T14:01:00Z"/>
          <w:rFonts w:eastAsia="Times New Roman"/>
          <w:szCs w:val="24"/>
          <w:lang w:eastAsia="en-US"/>
        </w:rPr>
      </w:pPr>
      <w:bookmarkStart w:id="1" w:name="_GoBack"/>
      <w:bookmarkEnd w:id="1"/>
      <w:ins w:id="2" w:author="Φλούδα Χριστίνα" w:date="2016-11-10T14:01:00Z">
        <w:r w:rsidRPr="00D4432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3522F16" w14:textId="77777777" w:rsidR="00D44329" w:rsidRPr="00D44329" w:rsidRDefault="00D44329" w:rsidP="00D44329">
      <w:pPr>
        <w:spacing w:after="0" w:line="360" w:lineRule="auto"/>
        <w:rPr>
          <w:ins w:id="3" w:author="Φλούδα Χριστίνα" w:date="2016-11-10T14:01:00Z"/>
          <w:rFonts w:eastAsia="Times New Roman"/>
          <w:szCs w:val="24"/>
          <w:lang w:eastAsia="en-US"/>
        </w:rPr>
      </w:pPr>
    </w:p>
    <w:p w14:paraId="62E553F4" w14:textId="77777777" w:rsidR="00D44329" w:rsidRPr="00D44329" w:rsidRDefault="00D44329" w:rsidP="00D44329">
      <w:pPr>
        <w:spacing w:after="0" w:line="360" w:lineRule="auto"/>
        <w:rPr>
          <w:ins w:id="4" w:author="Φλούδα Χριστίνα" w:date="2016-11-10T14:01:00Z"/>
          <w:rFonts w:eastAsia="Times New Roman"/>
          <w:szCs w:val="24"/>
          <w:lang w:eastAsia="en-US"/>
        </w:rPr>
      </w:pPr>
      <w:ins w:id="5" w:author="Φλούδα Χριστίνα" w:date="2016-11-10T14:01:00Z">
        <w:r w:rsidRPr="00D44329">
          <w:rPr>
            <w:rFonts w:eastAsia="Times New Roman"/>
            <w:szCs w:val="24"/>
            <w:lang w:eastAsia="en-US"/>
          </w:rPr>
          <w:t>ΠΙΝΑΚΑΣ ΠΕΡΙΕΧΟΜΕΝΩΝ</w:t>
        </w:r>
      </w:ins>
    </w:p>
    <w:p w14:paraId="12D2A63D" w14:textId="77777777" w:rsidR="00D44329" w:rsidRPr="00D44329" w:rsidRDefault="00D44329" w:rsidP="00D44329">
      <w:pPr>
        <w:spacing w:after="0" w:line="360" w:lineRule="auto"/>
        <w:rPr>
          <w:ins w:id="6" w:author="Φλούδα Χριστίνα" w:date="2016-11-10T14:01:00Z"/>
          <w:rFonts w:eastAsia="Times New Roman"/>
          <w:szCs w:val="24"/>
          <w:lang w:eastAsia="en-US"/>
        </w:rPr>
      </w:pPr>
      <w:ins w:id="7" w:author="Φλούδα Χριστίνα" w:date="2016-11-10T14:01:00Z">
        <w:r w:rsidRPr="00D44329">
          <w:rPr>
            <w:rFonts w:eastAsia="Times New Roman"/>
            <w:szCs w:val="24"/>
            <w:lang w:eastAsia="en-US"/>
          </w:rPr>
          <w:t xml:space="preserve">ΙΖ΄ ΠΕΡΙΟΔΟΣ </w:t>
        </w:r>
      </w:ins>
    </w:p>
    <w:p w14:paraId="36402988" w14:textId="77777777" w:rsidR="00D44329" w:rsidRPr="00D44329" w:rsidRDefault="00D44329" w:rsidP="00D44329">
      <w:pPr>
        <w:spacing w:after="0" w:line="360" w:lineRule="auto"/>
        <w:rPr>
          <w:ins w:id="8" w:author="Φλούδα Χριστίνα" w:date="2016-11-10T14:01:00Z"/>
          <w:rFonts w:eastAsia="Times New Roman"/>
          <w:szCs w:val="24"/>
          <w:lang w:eastAsia="en-US"/>
        </w:rPr>
      </w:pPr>
      <w:ins w:id="9" w:author="Φλούδα Χριστίνα" w:date="2016-11-10T14:01:00Z">
        <w:r w:rsidRPr="00D44329">
          <w:rPr>
            <w:rFonts w:eastAsia="Times New Roman"/>
            <w:szCs w:val="24"/>
            <w:lang w:eastAsia="en-US"/>
          </w:rPr>
          <w:t>ΠΡΟΕΔΡΕΥΟΜΕΝΗΣ ΚΟΙΝΟΒΟΥΛΕΥΤΙΚΗΣ ΔΗΜΟΚΡΑΤΙΑΣ</w:t>
        </w:r>
      </w:ins>
    </w:p>
    <w:p w14:paraId="56862929" w14:textId="77777777" w:rsidR="00D44329" w:rsidRPr="00D44329" w:rsidRDefault="00D44329" w:rsidP="00D44329">
      <w:pPr>
        <w:spacing w:after="0" w:line="360" w:lineRule="auto"/>
        <w:rPr>
          <w:ins w:id="10" w:author="Φλούδα Χριστίνα" w:date="2016-11-10T14:01:00Z"/>
          <w:rFonts w:eastAsia="Times New Roman"/>
          <w:szCs w:val="24"/>
          <w:lang w:eastAsia="en-US"/>
        </w:rPr>
      </w:pPr>
      <w:ins w:id="11" w:author="Φλούδα Χριστίνα" w:date="2016-11-10T14:01:00Z">
        <w:r w:rsidRPr="00D44329">
          <w:rPr>
            <w:rFonts w:eastAsia="Times New Roman"/>
            <w:szCs w:val="24"/>
            <w:lang w:eastAsia="en-US"/>
          </w:rPr>
          <w:t>ΣΥΝΟΔΟΣ Β΄</w:t>
        </w:r>
      </w:ins>
    </w:p>
    <w:p w14:paraId="73E5F32A" w14:textId="77777777" w:rsidR="00D44329" w:rsidRPr="00D44329" w:rsidRDefault="00D44329" w:rsidP="00D44329">
      <w:pPr>
        <w:spacing w:after="0" w:line="360" w:lineRule="auto"/>
        <w:rPr>
          <w:ins w:id="12" w:author="Φλούδα Χριστίνα" w:date="2016-11-10T14:01:00Z"/>
          <w:rFonts w:eastAsia="Times New Roman"/>
          <w:szCs w:val="24"/>
          <w:lang w:eastAsia="en-US"/>
        </w:rPr>
      </w:pPr>
    </w:p>
    <w:p w14:paraId="57AE9A54" w14:textId="77777777" w:rsidR="00D44329" w:rsidRPr="00D44329" w:rsidRDefault="00D44329" w:rsidP="00D44329">
      <w:pPr>
        <w:spacing w:after="0" w:line="360" w:lineRule="auto"/>
        <w:rPr>
          <w:ins w:id="13" w:author="Φλούδα Χριστίνα" w:date="2016-11-10T14:01:00Z"/>
          <w:rFonts w:eastAsia="Times New Roman"/>
          <w:szCs w:val="24"/>
          <w:lang w:eastAsia="en-US"/>
        </w:rPr>
      </w:pPr>
      <w:ins w:id="14" w:author="Φλούδα Χριστίνα" w:date="2016-11-10T14:01:00Z">
        <w:r w:rsidRPr="00D44329">
          <w:rPr>
            <w:rFonts w:eastAsia="Times New Roman"/>
            <w:szCs w:val="24"/>
            <w:lang w:eastAsia="en-US"/>
          </w:rPr>
          <w:t>ΣΥΝΕΔΡΙΑΣΗ Κ΄</w:t>
        </w:r>
      </w:ins>
    </w:p>
    <w:p w14:paraId="60635CF5" w14:textId="77777777" w:rsidR="00D44329" w:rsidRPr="00D44329" w:rsidRDefault="00D44329" w:rsidP="00D44329">
      <w:pPr>
        <w:spacing w:after="0" w:line="360" w:lineRule="auto"/>
        <w:rPr>
          <w:ins w:id="15" w:author="Φλούδα Χριστίνα" w:date="2016-11-10T14:01:00Z"/>
          <w:rFonts w:eastAsia="Times New Roman"/>
          <w:szCs w:val="24"/>
          <w:lang w:eastAsia="en-US"/>
        </w:rPr>
      </w:pPr>
      <w:ins w:id="16" w:author="Φλούδα Χριστίνα" w:date="2016-11-10T14:01:00Z">
        <w:r w:rsidRPr="00D44329">
          <w:rPr>
            <w:rFonts w:eastAsia="Times New Roman"/>
            <w:szCs w:val="24"/>
            <w:lang w:eastAsia="en-US"/>
          </w:rPr>
          <w:t>Παρασκευή  4 Νοεμβρίου 2016</w:t>
        </w:r>
      </w:ins>
    </w:p>
    <w:p w14:paraId="5EF2180A" w14:textId="77777777" w:rsidR="00D44329" w:rsidRPr="00D44329" w:rsidRDefault="00D44329" w:rsidP="00D44329">
      <w:pPr>
        <w:spacing w:after="0" w:line="360" w:lineRule="auto"/>
        <w:rPr>
          <w:ins w:id="17" w:author="Φλούδα Χριστίνα" w:date="2016-11-10T14:01:00Z"/>
          <w:rFonts w:eastAsia="Times New Roman"/>
          <w:szCs w:val="24"/>
          <w:lang w:eastAsia="en-US"/>
        </w:rPr>
      </w:pPr>
    </w:p>
    <w:p w14:paraId="08912D33" w14:textId="77777777" w:rsidR="00D44329" w:rsidRPr="00D44329" w:rsidRDefault="00D44329" w:rsidP="00D44329">
      <w:pPr>
        <w:spacing w:after="0" w:line="360" w:lineRule="auto"/>
        <w:rPr>
          <w:ins w:id="18" w:author="Φλούδα Χριστίνα" w:date="2016-11-10T14:01:00Z"/>
          <w:rFonts w:eastAsia="Times New Roman"/>
          <w:szCs w:val="24"/>
          <w:lang w:eastAsia="en-US"/>
        </w:rPr>
      </w:pPr>
      <w:ins w:id="19" w:author="Φλούδα Χριστίνα" w:date="2016-11-10T14:01:00Z">
        <w:r w:rsidRPr="00D44329">
          <w:rPr>
            <w:rFonts w:eastAsia="Times New Roman"/>
            <w:szCs w:val="24"/>
            <w:lang w:eastAsia="en-US"/>
          </w:rPr>
          <w:t>ΘΕΜΑΤΑ</w:t>
        </w:r>
      </w:ins>
    </w:p>
    <w:p w14:paraId="447FB0C7" w14:textId="77777777" w:rsidR="00D44329" w:rsidRPr="00D44329" w:rsidRDefault="00D44329" w:rsidP="00D44329">
      <w:pPr>
        <w:spacing w:after="0" w:line="360" w:lineRule="auto"/>
        <w:rPr>
          <w:ins w:id="20" w:author="Φλούδα Χριστίνα" w:date="2016-11-10T14:01:00Z"/>
          <w:rFonts w:eastAsia="Times New Roman"/>
          <w:szCs w:val="24"/>
          <w:lang w:eastAsia="en-US"/>
        </w:rPr>
      </w:pPr>
      <w:ins w:id="21" w:author="Φλούδα Χριστίνα" w:date="2016-11-10T14:01:00Z">
        <w:r w:rsidRPr="00D44329">
          <w:rPr>
            <w:rFonts w:eastAsia="Times New Roman"/>
            <w:szCs w:val="24"/>
            <w:lang w:eastAsia="en-US"/>
          </w:rPr>
          <w:t xml:space="preserve"> </w:t>
        </w:r>
        <w:r w:rsidRPr="00D44329">
          <w:rPr>
            <w:rFonts w:eastAsia="Times New Roman"/>
            <w:szCs w:val="24"/>
            <w:lang w:eastAsia="en-US"/>
          </w:rPr>
          <w:br/>
          <w:t xml:space="preserve">Α. ΕΙΔΙΚΑ ΘΕΜΑΤΑ </w:t>
        </w:r>
        <w:r w:rsidRPr="00D44329">
          <w:rPr>
            <w:rFonts w:eastAsia="Times New Roman"/>
            <w:szCs w:val="24"/>
            <w:lang w:eastAsia="en-US"/>
          </w:rPr>
          <w:br/>
          <w:t xml:space="preserve">1. Επικύρωση Πρακτικών, σελ. </w:t>
        </w:r>
        <w:r w:rsidRPr="00D44329">
          <w:rPr>
            <w:rFonts w:eastAsia="Times New Roman"/>
            <w:szCs w:val="24"/>
            <w:lang w:eastAsia="en-US"/>
          </w:rPr>
          <w:br/>
          <w:t xml:space="preserve">2. Ανακοινώνεται ότι τη συνεδρίαση παρακολουθούν μαθητές από το 91ο Δημοτικό Σχολείο Αθηνών, το 1ο Δημοτικό Σχολείο Ξυλοκάστρου, τα εκπαιδευτήρια Πάνου του Νομού Αιτωλοακαρνανίας και μαθητές από το Γυμνάσιο Σκάλας Λακωνίας, σελ. </w:t>
        </w:r>
        <w:r w:rsidRPr="00D44329">
          <w:rPr>
            <w:rFonts w:eastAsia="Times New Roman"/>
            <w:szCs w:val="24"/>
            <w:lang w:eastAsia="en-US"/>
          </w:rPr>
          <w:br/>
          <w:t xml:space="preserve">3. Επί διαδικαστικού θέματος, σελ. </w:t>
        </w:r>
        <w:r w:rsidRPr="00D44329">
          <w:rPr>
            <w:rFonts w:eastAsia="Times New Roman"/>
            <w:szCs w:val="24"/>
            <w:lang w:eastAsia="en-US"/>
          </w:rPr>
          <w:br/>
          <w:t xml:space="preserve">4. Επί προσωπικού θέματος, σελ. </w:t>
        </w:r>
        <w:r w:rsidRPr="00D44329">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4-11-2016 ποινική δικογραφία που αφορά στον τέως Υπουργό Οικονομικών κ. </w:t>
        </w:r>
        <w:proofErr w:type="spellStart"/>
        <w:r w:rsidRPr="00D44329">
          <w:rPr>
            <w:rFonts w:eastAsia="Times New Roman"/>
            <w:szCs w:val="24"/>
            <w:lang w:eastAsia="en-US"/>
          </w:rPr>
          <w:t>Γιάνη</w:t>
        </w:r>
        <w:proofErr w:type="spellEnd"/>
        <w:r w:rsidRPr="00D44329">
          <w:rPr>
            <w:rFonts w:eastAsia="Times New Roman"/>
            <w:szCs w:val="24"/>
            <w:lang w:eastAsia="en-US"/>
          </w:rPr>
          <w:t xml:space="preserve"> </w:t>
        </w:r>
        <w:proofErr w:type="spellStart"/>
        <w:r w:rsidRPr="00D44329">
          <w:rPr>
            <w:rFonts w:eastAsia="Times New Roman"/>
            <w:szCs w:val="24"/>
            <w:lang w:eastAsia="en-US"/>
          </w:rPr>
          <w:t>Βαρουφάκη</w:t>
        </w:r>
        <w:proofErr w:type="spellEnd"/>
        <w:r w:rsidRPr="00D44329">
          <w:rPr>
            <w:rFonts w:eastAsia="Times New Roman"/>
            <w:szCs w:val="24"/>
            <w:lang w:eastAsia="en-US"/>
          </w:rPr>
          <w:t xml:space="preserve">, σελ. </w:t>
        </w:r>
        <w:r w:rsidRPr="00D44329">
          <w:rPr>
            <w:rFonts w:eastAsia="Times New Roman"/>
            <w:szCs w:val="24"/>
            <w:lang w:eastAsia="en-US"/>
          </w:rPr>
          <w:br/>
          <w:t xml:space="preserve"> </w:t>
        </w:r>
        <w:r w:rsidRPr="00D44329">
          <w:rPr>
            <w:rFonts w:eastAsia="Times New Roman"/>
            <w:szCs w:val="24"/>
            <w:lang w:eastAsia="en-US"/>
          </w:rPr>
          <w:br/>
          <w:t xml:space="preserve">Β. ΚΟΙΝΟΒΟΥΛΕΥΤΙΚΟΣ ΕΛΕΓΧΟΣ </w:t>
        </w:r>
        <w:r w:rsidRPr="00D44329">
          <w:rPr>
            <w:rFonts w:eastAsia="Times New Roman"/>
            <w:szCs w:val="24"/>
            <w:lang w:eastAsia="en-US"/>
          </w:rPr>
          <w:br/>
          <w:t xml:space="preserve">1. Ανακοίνωση του δελτίου επικαίρων ερωτήσεων της Δευτέρας 7 Νοεμβρίου 2016, σελ. </w:t>
        </w:r>
        <w:r w:rsidRPr="00D44329">
          <w:rPr>
            <w:rFonts w:eastAsia="Times New Roman"/>
            <w:szCs w:val="24"/>
            <w:lang w:eastAsia="en-US"/>
          </w:rPr>
          <w:br/>
          <w:t>2. Συζήτηση επικαίρων ερωτήσεων:</w:t>
        </w:r>
        <w:r w:rsidRPr="00D44329">
          <w:rPr>
            <w:rFonts w:eastAsia="Times New Roman"/>
            <w:szCs w:val="24"/>
            <w:lang w:eastAsia="en-US"/>
          </w:rPr>
          <w:br/>
          <w:t xml:space="preserve">    α) Προς τον Υπουργό Παιδείας  Έρευνας και Θρησκευμάτων, σχετικά με την απαξίωση της Ρόδου από την ακύρωση της ίδρυσης του Τμήματος Διοίκησης Τουρισμού με έδρα τη Ρόδο και αγγλόφωνων τμημάτων τουριστικών σπουδών που θα απευθύνονται σε αλλοδαπούς φοιτητές με δίδακτρα, σελ. </w:t>
        </w:r>
        <w:r w:rsidRPr="00D44329">
          <w:rPr>
            <w:rFonts w:eastAsia="Times New Roman"/>
            <w:szCs w:val="24"/>
            <w:lang w:eastAsia="en-US"/>
          </w:rPr>
          <w:br/>
          <w:t xml:space="preserve">    β) Προς τον Υπουργό Εργασίας, Κοινωνικής Ασφάλισης και Κοινωνικής Αλληλεγγύης: </w:t>
        </w:r>
        <w:r w:rsidRPr="00D44329">
          <w:rPr>
            <w:rFonts w:eastAsia="Times New Roman"/>
            <w:szCs w:val="24"/>
            <w:lang w:eastAsia="en-US"/>
          </w:rPr>
          <w:br/>
          <w:t xml:space="preserve">        i. σχετικά με τις κυβερνητικές υποσχέσεις για τη μοναδική βιομηχανία λιπασμάτων στην Ελλάδα, σελ. </w:t>
        </w:r>
        <w:r w:rsidRPr="00D44329">
          <w:rPr>
            <w:rFonts w:eastAsia="Times New Roman"/>
            <w:szCs w:val="24"/>
            <w:lang w:eastAsia="en-US"/>
          </w:rPr>
          <w:br/>
          <w:t xml:space="preserve">        </w:t>
        </w:r>
        <w:proofErr w:type="spellStart"/>
        <w:r w:rsidRPr="00D44329">
          <w:rPr>
            <w:rFonts w:eastAsia="Times New Roman"/>
            <w:szCs w:val="24"/>
            <w:lang w:eastAsia="en-US"/>
          </w:rPr>
          <w:t>ii</w:t>
        </w:r>
        <w:proofErr w:type="spellEnd"/>
        <w:r w:rsidRPr="00D44329">
          <w:rPr>
            <w:rFonts w:eastAsia="Times New Roman"/>
            <w:szCs w:val="24"/>
            <w:lang w:eastAsia="en-US"/>
          </w:rPr>
          <w:t xml:space="preserve">. σχετικά με τους </w:t>
        </w:r>
        <w:proofErr w:type="spellStart"/>
        <w:r w:rsidRPr="00D44329">
          <w:rPr>
            <w:rFonts w:eastAsia="Times New Roman"/>
            <w:szCs w:val="24"/>
            <w:lang w:eastAsia="en-US"/>
          </w:rPr>
          <w:t>εκατόν</w:t>
        </w:r>
        <w:proofErr w:type="spellEnd"/>
        <w:r w:rsidRPr="00D44329">
          <w:rPr>
            <w:rFonts w:eastAsia="Times New Roman"/>
            <w:szCs w:val="24"/>
            <w:lang w:eastAsia="en-US"/>
          </w:rPr>
          <w:t xml:space="preserve"> ογδόντα (180) εργαζόμενους του εργοστασίου λιπασμάτων Νέας </w:t>
        </w:r>
        <w:proofErr w:type="spellStart"/>
        <w:r w:rsidRPr="00D44329">
          <w:rPr>
            <w:rFonts w:eastAsia="Times New Roman"/>
            <w:szCs w:val="24"/>
            <w:lang w:eastAsia="en-US"/>
          </w:rPr>
          <w:t>Καρβάλης</w:t>
        </w:r>
        <w:proofErr w:type="spellEnd"/>
        <w:r w:rsidRPr="00D44329">
          <w:rPr>
            <w:rFonts w:eastAsia="Times New Roman"/>
            <w:szCs w:val="24"/>
            <w:lang w:eastAsia="en-US"/>
          </w:rPr>
          <w:t xml:space="preserve"> στη Περιφερειακή Ενότητα Καβάλας που εδώ και πέντε μήνες βρίσκονται σε αγωνιστικές κινητοποιήσεις, σελ. </w:t>
        </w:r>
        <w:r w:rsidRPr="00D44329">
          <w:rPr>
            <w:rFonts w:eastAsia="Times New Roman"/>
            <w:szCs w:val="24"/>
            <w:lang w:eastAsia="en-US"/>
          </w:rPr>
          <w:br/>
          <w:t xml:space="preserve">3. Συζήτηση της υπ’ αριθμόν 5/5/21-10-2016 επίκαιρης επερώτησης της Προέδρου της Κοινοβουλευτικής Ομάδας της Δημοκρατικής Συμπαράταξης και δεκαπέντε Βουλευτών του Κόμματός της, προς τον Υπουργό Εργασίας, Κοινωνικής Ασφάλισης και Κοινωνικής Αλληλεγγύης με θέμα: «Το ασφαλιστικό δεν λύνεται με περικοπές, ψέματα και προπαγάνδα», σελ. </w:t>
        </w:r>
        <w:r w:rsidRPr="00D44329">
          <w:rPr>
            <w:rFonts w:eastAsia="Times New Roman"/>
            <w:szCs w:val="24"/>
            <w:lang w:eastAsia="en-US"/>
          </w:rPr>
          <w:br/>
          <w:t xml:space="preserve"> </w:t>
        </w:r>
      </w:ins>
    </w:p>
    <w:p w14:paraId="71ADA56C" w14:textId="77777777" w:rsidR="00D44329" w:rsidRPr="00D44329" w:rsidRDefault="00D44329" w:rsidP="00D44329">
      <w:pPr>
        <w:spacing w:after="0" w:line="360" w:lineRule="auto"/>
        <w:rPr>
          <w:ins w:id="22" w:author="Φλούδα Χριστίνα" w:date="2016-11-10T14:01:00Z"/>
          <w:rFonts w:eastAsia="Times New Roman"/>
          <w:szCs w:val="24"/>
          <w:lang w:eastAsia="en-US"/>
        </w:rPr>
      </w:pPr>
      <w:ins w:id="23" w:author="Φλούδα Χριστίνα" w:date="2016-11-10T14:01:00Z">
        <w:r w:rsidRPr="00D44329">
          <w:rPr>
            <w:rFonts w:eastAsia="Times New Roman"/>
            <w:szCs w:val="24"/>
            <w:lang w:eastAsia="en-US"/>
          </w:rPr>
          <w:br/>
          <w:t>ΠΡΟΕΔΡΕΥΟΝΤΕΣ</w:t>
        </w:r>
      </w:ins>
    </w:p>
    <w:p w14:paraId="2DB005FD" w14:textId="77777777" w:rsidR="00D44329" w:rsidRPr="00D44329" w:rsidRDefault="00D44329" w:rsidP="00D44329">
      <w:pPr>
        <w:spacing w:after="0" w:line="360" w:lineRule="auto"/>
        <w:rPr>
          <w:ins w:id="24" w:author="Φλούδα Χριστίνα" w:date="2016-11-10T14:01:00Z"/>
          <w:rFonts w:eastAsia="Times New Roman"/>
          <w:szCs w:val="24"/>
          <w:lang w:eastAsia="en-US"/>
        </w:rPr>
      </w:pPr>
    </w:p>
    <w:p w14:paraId="54E28829" w14:textId="77777777" w:rsidR="00D44329" w:rsidRPr="00D44329" w:rsidRDefault="00D44329" w:rsidP="00D44329">
      <w:pPr>
        <w:spacing w:after="0" w:line="360" w:lineRule="auto"/>
        <w:rPr>
          <w:ins w:id="25" w:author="Φλούδα Χριστίνα" w:date="2016-11-10T14:01:00Z"/>
          <w:rFonts w:ascii="Calibri" w:eastAsia="Times New Roman" w:hAnsi="Calibri" w:cs="Times New Roman"/>
          <w:sz w:val="22"/>
          <w:szCs w:val="22"/>
          <w:lang w:eastAsia="en-US"/>
        </w:rPr>
      </w:pPr>
      <w:ins w:id="26" w:author="Φλούδα Χριστίνα" w:date="2016-11-10T14:01:00Z">
        <w:r w:rsidRPr="00D44329">
          <w:rPr>
            <w:rFonts w:eastAsia="Times New Roman"/>
            <w:szCs w:val="24"/>
            <w:lang w:eastAsia="en-US"/>
          </w:rPr>
          <w:t>ΚΡΕΜΑΣΤΙΝΟΣ Δ. , σελ.</w:t>
        </w:r>
        <w:r w:rsidRPr="00D44329">
          <w:rPr>
            <w:rFonts w:eastAsia="Times New Roman"/>
            <w:szCs w:val="24"/>
            <w:lang w:eastAsia="en-US"/>
          </w:rPr>
          <w:br/>
          <w:t>ΛΑΜΠΡΟΥΛΗΣ Γ. , σελ.</w:t>
        </w:r>
        <w:r w:rsidRPr="00D44329">
          <w:rPr>
            <w:rFonts w:eastAsia="Times New Roman"/>
            <w:szCs w:val="24"/>
            <w:lang w:eastAsia="en-US"/>
          </w:rPr>
          <w:br/>
          <w:t>ΛΥΚΟΥΔΗΣ Σ. , σελ.</w:t>
        </w:r>
        <w:r w:rsidRPr="00D44329">
          <w:rPr>
            <w:rFonts w:eastAsia="Times New Roman"/>
            <w:szCs w:val="24"/>
            <w:lang w:eastAsia="en-US"/>
          </w:rPr>
          <w:br/>
        </w:r>
      </w:ins>
    </w:p>
    <w:p w14:paraId="118E7127" w14:textId="77777777" w:rsidR="00D44329" w:rsidRPr="00D44329" w:rsidRDefault="00D44329" w:rsidP="00D44329">
      <w:pPr>
        <w:spacing w:after="0" w:line="360" w:lineRule="auto"/>
        <w:rPr>
          <w:ins w:id="27" w:author="Φλούδα Χριστίνα" w:date="2016-11-10T14:01:00Z"/>
          <w:rFonts w:eastAsia="Times New Roman"/>
          <w:szCs w:val="24"/>
          <w:lang w:eastAsia="en-US"/>
        </w:rPr>
      </w:pPr>
    </w:p>
    <w:p w14:paraId="209799FF" w14:textId="77777777" w:rsidR="00D44329" w:rsidRPr="00D44329" w:rsidRDefault="00D44329" w:rsidP="00D44329">
      <w:pPr>
        <w:spacing w:after="0" w:line="360" w:lineRule="auto"/>
        <w:rPr>
          <w:ins w:id="28" w:author="Φλούδα Χριστίνα" w:date="2016-11-10T14:01:00Z"/>
          <w:rFonts w:eastAsia="Times New Roman"/>
          <w:szCs w:val="24"/>
          <w:lang w:eastAsia="en-US"/>
        </w:rPr>
      </w:pPr>
      <w:ins w:id="29" w:author="Φλούδα Χριστίνα" w:date="2016-11-10T14:01:00Z">
        <w:r w:rsidRPr="00D44329">
          <w:rPr>
            <w:rFonts w:eastAsia="Times New Roman"/>
            <w:szCs w:val="24"/>
            <w:lang w:eastAsia="en-US"/>
          </w:rPr>
          <w:t>ΟΜΙΛΗΤΕΣ</w:t>
        </w:r>
      </w:ins>
    </w:p>
    <w:p w14:paraId="4E1095D8" w14:textId="72FB8148" w:rsidR="00D44329" w:rsidRDefault="00D44329" w:rsidP="00D44329">
      <w:pPr>
        <w:spacing w:after="0" w:line="600" w:lineRule="auto"/>
        <w:ind w:firstLine="720"/>
        <w:jc w:val="both"/>
        <w:rPr>
          <w:ins w:id="30" w:author="Φλούδα Χριστίνα" w:date="2016-11-10T14:01:00Z"/>
          <w:rFonts w:eastAsia="Times New Roman"/>
          <w:szCs w:val="24"/>
        </w:rPr>
        <w:pPrChange w:id="31" w:author="Φλούδα Χριστίνα" w:date="2016-11-10T14:01:00Z">
          <w:pPr>
            <w:spacing w:after="0" w:line="600" w:lineRule="auto"/>
            <w:ind w:firstLine="720"/>
            <w:jc w:val="center"/>
          </w:pPr>
        </w:pPrChange>
      </w:pPr>
      <w:ins w:id="32" w:author="Φλούδα Χριστίνα" w:date="2016-11-10T14:01:00Z">
        <w:r w:rsidRPr="00D44329">
          <w:rPr>
            <w:rFonts w:eastAsia="Times New Roman"/>
            <w:szCs w:val="24"/>
            <w:lang w:eastAsia="en-US"/>
          </w:rPr>
          <w:br/>
          <w:t>Α. Επί διαδικαστικού θέματος:</w:t>
        </w:r>
        <w:r w:rsidRPr="00D44329">
          <w:rPr>
            <w:rFonts w:eastAsia="Times New Roman"/>
            <w:szCs w:val="24"/>
            <w:lang w:eastAsia="en-US"/>
          </w:rPr>
          <w:br/>
          <w:t>ΒΡΟΥΤΣΗΣ Ι. , σελ.</w:t>
        </w:r>
        <w:r w:rsidRPr="00D44329">
          <w:rPr>
            <w:rFonts w:eastAsia="Times New Roman"/>
            <w:szCs w:val="24"/>
            <w:lang w:eastAsia="en-US"/>
          </w:rPr>
          <w:br/>
          <w:t>ΖΑΡΟΥΛΙΑ Ε. , σελ.</w:t>
        </w:r>
        <w:r w:rsidRPr="00D44329">
          <w:rPr>
            <w:rFonts w:eastAsia="Times New Roman"/>
            <w:szCs w:val="24"/>
            <w:lang w:eastAsia="en-US"/>
          </w:rPr>
          <w:br/>
          <w:t>ΚΑΤΡΟΥΓΚΑΛΟΣ Γ. , σελ.</w:t>
        </w:r>
        <w:r w:rsidRPr="00D44329">
          <w:rPr>
            <w:rFonts w:eastAsia="Times New Roman"/>
            <w:szCs w:val="24"/>
            <w:lang w:eastAsia="en-US"/>
          </w:rPr>
          <w:br/>
          <w:t>ΚΑΤΣΩΤΗΣ Χ. , σελ.</w:t>
        </w:r>
        <w:r w:rsidRPr="00D44329">
          <w:rPr>
            <w:rFonts w:eastAsia="Times New Roman"/>
            <w:szCs w:val="24"/>
            <w:lang w:eastAsia="en-US"/>
          </w:rPr>
          <w:br/>
          <w:t>ΚΕΓΚΕΡΟΓΛΟΥ Β. , σελ.</w:t>
        </w:r>
        <w:r w:rsidRPr="00D44329">
          <w:rPr>
            <w:rFonts w:eastAsia="Times New Roman"/>
            <w:szCs w:val="24"/>
            <w:lang w:eastAsia="en-US"/>
          </w:rPr>
          <w:br/>
          <w:t>ΚΟΥΚΟΥΤΣΗΣ Δ. , σελ.</w:t>
        </w:r>
        <w:r w:rsidRPr="00D44329">
          <w:rPr>
            <w:rFonts w:eastAsia="Times New Roman"/>
            <w:szCs w:val="24"/>
            <w:lang w:eastAsia="en-US"/>
          </w:rPr>
          <w:br/>
          <w:t>ΚΡΕΜΑΣΤΙΝΟΣ Δ. , σελ.</w:t>
        </w:r>
        <w:r w:rsidRPr="00D44329">
          <w:rPr>
            <w:rFonts w:eastAsia="Times New Roman"/>
            <w:szCs w:val="24"/>
            <w:lang w:eastAsia="en-US"/>
          </w:rPr>
          <w:br/>
          <w:t>ΚΩΝΣΤΑΝΤΟΠΟΥΛΟΣ Δ. , σελ.</w:t>
        </w:r>
        <w:r w:rsidRPr="00D44329">
          <w:rPr>
            <w:rFonts w:eastAsia="Times New Roman"/>
            <w:szCs w:val="24"/>
            <w:lang w:eastAsia="en-US"/>
          </w:rPr>
          <w:br/>
          <w:t>ΛΑΜΠΡΟΥΛΗΣ Γ. , σελ.</w:t>
        </w:r>
        <w:r w:rsidRPr="00D44329">
          <w:rPr>
            <w:rFonts w:eastAsia="Times New Roman"/>
            <w:szCs w:val="24"/>
            <w:lang w:eastAsia="en-US"/>
          </w:rPr>
          <w:br/>
          <w:t>ΛΟΒΕΡΔΟΣ Α. , σελ.</w:t>
        </w:r>
        <w:r w:rsidRPr="00D44329">
          <w:rPr>
            <w:rFonts w:eastAsia="Times New Roman"/>
            <w:szCs w:val="24"/>
            <w:lang w:eastAsia="en-US"/>
          </w:rPr>
          <w:br/>
          <w:t>ΛΥΚΟΥΔΗΣ Σ. , σελ.</w:t>
        </w:r>
        <w:r w:rsidRPr="00D44329">
          <w:rPr>
            <w:rFonts w:eastAsia="Times New Roman"/>
            <w:szCs w:val="24"/>
            <w:lang w:eastAsia="en-US"/>
          </w:rPr>
          <w:br/>
          <w:t>ΜΑΝΤΑΣ Χ. , σελ.</w:t>
        </w:r>
        <w:r w:rsidRPr="00D44329">
          <w:rPr>
            <w:rFonts w:eastAsia="Times New Roman"/>
            <w:szCs w:val="24"/>
            <w:lang w:eastAsia="en-US"/>
          </w:rPr>
          <w:br/>
          <w:t>ΜΠΑΡΚΑΣ Κ. , σελ.</w:t>
        </w:r>
        <w:r w:rsidRPr="00D44329">
          <w:rPr>
            <w:rFonts w:eastAsia="Times New Roman"/>
            <w:szCs w:val="24"/>
            <w:lang w:eastAsia="en-US"/>
          </w:rPr>
          <w:br/>
        </w:r>
        <w:r w:rsidRPr="00D44329">
          <w:rPr>
            <w:rFonts w:eastAsia="Times New Roman"/>
            <w:szCs w:val="24"/>
            <w:lang w:eastAsia="en-US"/>
          </w:rPr>
          <w:br/>
          <w:t>Β. Επί προσωπικού θέματος:</w:t>
        </w:r>
        <w:r w:rsidRPr="00D44329">
          <w:rPr>
            <w:rFonts w:eastAsia="Times New Roman"/>
            <w:szCs w:val="24"/>
            <w:lang w:eastAsia="en-US"/>
          </w:rPr>
          <w:br/>
          <w:t>ΚΩΝΣΤΑΝΤΙΝΟΠΟΥΛΟΣ Ο. , σελ.</w:t>
        </w:r>
        <w:r w:rsidRPr="00D44329">
          <w:rPr>
            <w:rFonts w:eastAsia="Times New Roman"/>
            <w:szCs w:val="24"/>
            <w:lang w:eastAsia="en-US"/>
          </w:rPr>
          <w:br/>
        </w:r>
        <w:r w:rsidRPr="00D44329">
          <w:rPr>
            <w:rFonts w:eastAsia="Times New Roman"/>
            <w:szCs w:val="24"/>
            <w:lang w:eastAsia="en-US"/>
          </w:rPr>
          <w:br/>
          <w:t>Γ. Επί των επικαίρων ερωτήσεων:</w:t>
        </w:r>
        <w:r w:rsidRPr="00D44329">
          <w:rPr>
            <w:rFonts w:eastAsia="Times New Roman"/>
            <w:szCs w:val="24"/>
            <w:lang w:eastAsia="en-US"/>
          </w:rPr>
          <w:br/>
          <w:t>ΑΝΑΓΝΩΣΤΟΠΟΥΛΟΥ Α. , σελ.</w:t>
        </w:r>
        <w:r w:rsidRPr="00D44329">
          <w:rPr>
            <w:rFonts w:eastAsia="Times New Roman"/>
            <w:szCs w:val="24"/>
            <w:lang w:eastAsia="en-US"/>
          </w:rPr>
          <w:br/>
          <w:t>ΒΑΡΔΑΛΗΣ Α. , σελ.</w:t>
        </w:r>
        <w:r w:rsidRPr="00D44329">
          <w:rPr>
            <w:rFonts w:eastAsia="Times New Roman"/>
            <w:szCs w:val="24"/>
            <w:lang w:eastAsia="en-US"/>
          </w:rPr>
          <w:br/>
          <w:t>ΚΑΤΡΟΥΓΚΑΛΟΣ Γ. , σελ.</w:t>
        </w:r>
        <w:r w:rsidRPr="00D44329">
          <w:rPr>
            <w:rFonts w:eastAsia="Times New Roman"/>
            <w:szCs w:val="24"/>
            <w:lang w:eastAsia="en-US"/>
          </w:rPr>
          <w:br/>
          <w:t>ΚΟΝΣΟΛΑΣ Ε. , σελ.</w:t>
        </w:r>
        <w:r w:rsidRPr="00D44329">
          <w:rPr>
            <w:rFonts w:eastAsia="Times New Roman"/>
            <w:szCs w:val="24"/>
            <w:lang w:eastAsia="en-US"/>
          </w:rPr>
          <w:br/>
          <w:t>ΠΑΝΑΓΙΩΤΟΠΟΥΛΟΣ Ν. , σελ.</w:t>
        </w:r>
        <w:r w:rsidRPr="00D44329">
          <w:rPr>
            <w:rFonts w:eastAsia="Times New Roman"/>
            <w:szCs w:val="24"/>
            <w:lang w:eastAsia="en-US"/>
          </w:rPr>
          <w:br/>
        </w:r>
        <w:r w:rsidRPr="00D44329">
          <w:rPr>
            <w:rFonts w:eastAsia="Times New Roman"/>
            <w:szCs w:val="24"/>
            <w:lang w:eastAsia="en-US"/>
          </w:rPr>
          <w:br/>
          <w:t>Δ. Επί της επίκαιρης επερώτησης:</w:t>
        </w:r>
        <w:r w:rsidRPr="00D44329">
          <w:rPr>
            <w:rFonts w:eastAsia="Times New Roman"/>
            <w:szCs w:val="24"/>
            <w:lang w:eastAsia="en-US"/>
          </w:rPr>
          <w:br/>
          <w:t>ΑΡΒΑΝΙΤΙΔΗΣ Γ. , σελ.</w:t>
        </w:r>
        <w:r w:rsidRPr="00D44329">
          <w:rPr>
            <w:rFonts w:eastAsia="Times New Roman"/>
            <w:szCs w:val="24"/>
            <w:lang w:eastAsia="en-US"/>
          </w:rPr>
          <w:br/>
          <w:t>ΒΡΟΥΤΣΗΣ Ι. , σελ.</w:t>
        </w:r>
        <w:r w:rsidRPr="00D44329">
          <w:rPr>
            <w:rFonts w:eastAsia="Times New Roman"/>
            <w:szCs w:val="24"/>
            <w:lang w:eastAsia="en-US"/>
          </w:rPr>
          <w:br/>
          <w:t>ΚΑΤΡΟΥΓΚΑΛΟΣ Γ. , σελ.</w:t>
        </w:r>
        <w:r w:rsidRPr="00D44329">
          <w:rPr>
            <w:rFonts w:eastAsia="Times New Roman"/>
            <w:szCs w:val="24"/>
            <w:lang w:eastAsia="en-US"/>
          </w:rPr>
          <w:br/>
          <w:t>ΚΑΤΣΩΤΗΣ Χ. , σελ.</w:t>
        </w:r>
        <w:r w:rsidRPr="00D44329">
          <w:rPr>
            <w:rFonts w:eastAsia="Times New Roman"/>
            <w:szCs w:val="24"/>
            <w:lang w:eastAsia="en-US"/>
          </w:rPr>
          <w:br/>
          <w:t>ΚΕΓΚΕΡΟΓΛΟΥ Β. , σελ.</w:t>
        </w:r>
        <w:r w:rsidRPr="00D44329">
          <w:rPr>
            <w:rFonts w:eastAsia="Times New Roman"/>
            <w:szCs w:val="24"/>
            <w:lang w:eastAsia="en-US"/>
          </w:rPr>
          <w:br/>
          <w:t>ΚΟΥΚΟΥΤΣΗΣ Δ. , σελ.</w:t>
        </w:r>
        <w:r w:rsidRPr="00D44329">
          <w:rPr>
            <w:rFonts w:eastAsia="Times New Roman"/>
            <w:szCs w:val="24"/>
            <w:lang w:eastAsia="en-US"/>
          </w:rPr>
          <w:br/>
          <w:t>ΚΡΕΜΑΣΤΙΝΟΣ Δ. , σελ.</w:t>
        </w:r>
        <w:r w:rsidRPr="00D44329">
          <w:rPr>
            <w:rFonts w:eastAsia="Times New Roman"/>
            <w:szCs w:val="24"/>
            <w:lang w:eastAsia="en-US"/>
          </w:rPr>
          <w:br/>
          <w:t>ΚΩΝΣΤΑΝΤΙΝΟΠΟΥΛΟΣ Ο. , σελ.</w:t>
        </w:r>
        <w:r w:rsidRPr="00D44329">
          <w:rPr>
            <w:rFonts w:eastAsia="Times New Roman"/>
            <w:szCs w:val="24"/>
            <w:lang w:eastAsia="en-US"/>
          </w:rPr>
          <w:br/>
          <w:t>ΚΩΝΣΤΑΝΤΟΠΟΥΛΟΣ Δ. , σελ.</w:t>
        </w:r>
        <w:r w:rsidRPr="00D44329">
          <w:rPr>
            <w:rFonts w:eastAsia="Times New Roman"/>
            <w:szCs w:val="24"/>
            <w:lang w:eastAsia="en-US"/>
          </w:rPr>
          <w:br/>
          <w:t>ΛΟΒΕΡΔΟΣ Α. , σελ.</w:t>
        </w:r>
        <w:r w:rsidRPr="00D44329">
          <w:rPr>
            <w:rFonts w:eastAsia="Times New Roman"/>
            <w:szCs w:val="24"/>
            <w:lang w:eastAsia="en-US"/>
          </w:rPr>
          <w:br/>
          <w:t>ΜΑΝΙΑΤΗΣ Ι. , σελ.</w:t>
        </w:r>
        <w:r w:rsidRPr="00D44329">
          <w:rPr>
            <w:rFonts w:eastAsia="Times New Roman"/>
            <w:szCs w:val="24"/>
            <w:lang w:eastAsia="en-US"/>
          </w:rPr>
          <w:br/>
          <w:t>ΜΑΝΤΑΣ Χ. , σελ.</w:t>
        </w:r>
        <w:r w:rsidRPr="00D44329">
          <w:rPr>
            <w:rFonts w:eastAsia="Times New Roman"/>
            <w:szCs w:val="24"/>
            <w:lang w:eastAsia="en-US"/>
          </w:rPr>
          <w:br/>
          <w:t>ΜΕΓΑΛΟΟΙΚΟΝΟΜΟΥ Θ. , σελ.</w:t>
        </w:r>
        <w:r w:rsidRPr="00D44329">
          <w:rPr>
            <w:rFonts w:eastAsia="Times New Roman"/>
            <w:szCs w:val="24"/>
            <w:lang w:eastAsia="en-US"/>
          </w:rPr>
          <w:br/>
          <w:t>ΜΠΑΡΓΙΩΤΑΣ Κ. , σελ.</w:t>
        </w:r>
        <w:r w:rsidRPr="00D44329">
          <w:rPr>
            <w:rFonts w:eastAsia="Times New Roman"/>
            <w:szCs w:val="24"/>
            <w:lang w:eastAsia="en-US"/>
          </w:rPr>
          <w:br/>
          <w:t>ΠΑΠΑΘΕΟΔΩΡΟΥ Θ. , σελ.</w:t>
        </w:r>
        <w:r w:rsidRPr="00D44329">
          <w:rPr>
            <w:rFonts w:eastAsia="Times New Roman"/>
            <w:szCs w:val="24"/>
            <w:lang w:eastAsia="en-US"/>
          </w:rPr>
          <w:br/>
          <w:t>ΠΑΠΑΧΡΙΣΤΟΠΟΥΛΟΣ Α. , σελ.</w:t>
        </w:r>
        <w:r w:rsidRPr="00D44329">
          <w:rPr>
            <w:rFonts w:eastAsia="Times New Roman"/>
            <w:szCs w:val="24"/>
            <w:lang w:eastAsia="en-US"/>
          </w:rPr>
          <w:br/>
          <w:t>ΠΕΤΡΟΠΟΥΛΟΣ Α. , σελ.</w:t>
        </w:r>
        <w:r w:rsidRPr="00D44329">
          <w:rPr>
            <w:rFonts w:eastAsia="Times New Roman"/>
            <w:szCs w:val="24"/>
            <w:lang w:eastAsia="en-US"/>
          </w:rPr>
          <w:br/>
          <w:t>ΧΡΙΣΤΟΦΙΛΟΠΟΥΛΟΥ Π. , σελ.</w:t>
        </w:r>
        <w:r w:rsidRPr="00D44329">
          <w:rPr>
            <w:rFonts w:eastAsia="Times New Roman"/>
            <w:szCs w:val="24"/>
            <w:lang w:eastAsia="en-US"/>
          </w:rPr>
          <w:br/>
        </w:r>
        <w:r w:rsidRPr="00D44329">
          <w:rPr>
            <w:rFonts w:eastAsia="Times New Roman"/>
            <w:szCs w:val="24"/>
            <w:lang w:eastAsia="en-US"/>
          </w:rPr>
          <w:br/>
          <w:t>ΠΑΡΕΜΒΑΣΕΙΣ:</w:t>
        </w:r>
        <w:r w:rsidRPr="00D44329">
          <w:rPr>
            <w:rFonts w:eastAsia="Times New Roman"/>
            <w:szCs w:val="24"/>
            <w:lang w:eastAsia="en-US"/>
          </w:rPr>
          <w:br/>
          <w:t>ΚΡΕΜΑΣΤΙΝΟΣ Δ. , σελ.</w:t>
        </w:r>
        <w:r w:rsidRPr="00D44329">
          <w:rPr>
            <w:rFonts w:eastAsia="Times New Roman"/>
            <w:szCs w:val="24"/>
            <w:lang w:eastAsia="en-US"/>
          </w:rPr>
          <w:br/>
        </w:r>
      </w:ins>
    </w:p>
    <w:p w14:paraId="432FA336" w14:textId="77777777" w:rsidR="009415DB" w:rsidRDefault="00D44329">
      <w:pPr>
        <w:spacing w:after="0" w:line="600" w:lineRule="auto"/>
        <w:ind w:firstLine="720"/>
        <w:jc w:val="center"/>
        <w:rPr>
          <w:rFonts w:eastAsia="Times New Roman"/>
          <w:szCs w:val="24"/>
        </w:rPr>
      </w:pPr>
      <w:r>
        <w:rPr>
          <w:rFonts w:eastAsia="Times New Roman"/>
          <w:szCs w:val="24"/>
        </w:rPr>
        <w:t>ΠΡΑΚΤΙΚΑ ΒΟΥΛΗΣ</w:t>
      </w:r>
    </w:p>
    <w:p w14:paraId="432FA337" w14:textId="77777777" w:rsidR="009415DB" w:rsidRDefault="00D44329">
      <w:pPr>
        <w:spacing w:after="0" w:line="600" w:lineRule="auto"/>
        <w:ind w:firstLine="720"/>
        <w:jc w:val="center"/>
        <w:rPr>
          <w:rFonts w:eastAsia="Times New Roman"/>
          <w:szCs w:val="24"/>
        </w:rPr>
      </w:pPr>
      <w:r>
        <w:rPr>
          <w:rFonts w:eastAsia="Times New Roman"/>
          <w:szCs w:val="24"/>
        </w:rPr>
        <w:t>ΙΖ΄ ΠΕΡΙΟΔΟΣ</w:t>
      </w:r>
    </w:p>
    <w:p w14:paraId="432FA338" w14:textId="77777777" w:rsidR="009415DB" w:rsidRDefault="00D44329">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32FA339" w14:textId="77777777" w:rsidR="009415DB" w:rsidRDefault="00D44329">
      <w:pPr>
        <w:spacing w:after="0" w:line="600" w:lineRule="auto"/>
        <w:ind w:firstLine="720"/>
        <w:jc w:val="center"/>
        <w:rPr>
          <w:rFonts w:eastAsia="Times New Roman"/>
          <w:szCs w:val="24"/>
        </w:rPr>
      </w:pPr>
      <w:r>
        <w:rPr>
          <w:rFonts w:eastAsia="Times New Roman"/>
          <w:szCs w:val="24"/>
        </w:rPr>
        <w:t>ΣΥΝΟΔΟΣ Β΄</w:t>
      </w:r>
    </w:p>
    <w:p w14:paraId="432FA33A" w14:textId="77777777" w:rsidR="009415DB" w:rsidRDefault="00D44329">
      <w:pPr>
        <w:spacing w:after="0" w:line="600" w:lineRule="auto"/>
        <w:ind w:firstLine="720"/>
        <w:jc w:val="center"/>
        <w:rPr>
          <w:rFonts w:eastAsia="Times New Roman"/>
          <w:szCs w:val="24"/>
        </w:rPr>
      </w:pPr>
      <w:r>
        <w:rPr>
          <w:rFonts w:eastAsia="Times New Roman"/>
          <w:szCs w:val="24"/>
        </w:rPr>
        <w:t>ΣΥΝΕΔΡΙΑΣΗ Κ΄</w:t>
      </w:r>
    </w:p>
    <w:p w14:paraId="432FA33B" w14:textId="77777777" w:rsidR="009415DB" w:rsidRDefault="00D44329">
      <w:pPr>
        <w:spacing w:after="0" w:line="600" w:lineRule="auto"/>
        <w:ind w:firstLine="720"/>
        <w:jc w:val="center"/>
        <w:rPr>
          <w:rFonts w:eastAsia="Times New Roman"/>
          <w:szCs w:val="24"/>
        </w:rPr>
      </w:pPr>
      <w:r>
        <w:rPr>
          <w:rFonts w:eastAsia="Times New Roman"/>
          <w:szCs w:val="24"/>
        </w:rPr>
        <w:t>Παρασκευή 4 Νοεμβρίου 2016</w:t>
      </w:r>
    </w:p>
    <w:p w14:paraId="432FA33C" w14:textId="77777777" w:rsidR="009415DB" w:rsidRDefault="00D44329">
      <w:pPr>
        <w:spacing w:after="0" w:line="600" w:lineRule="auto"/>
        <w:ind w:firstLine="720"/>
        <w:jc w:val="both"/>
        <w:rPr>
          <w:rFonts w:eastAsia="Times New Roman"/>
          <w:szCs w:val="24"/>
        </w:rPr>
      </w:pPr>
      <w:r>
        <w:rPr>
          <w:rFonts w:eastAsia="Times New Roman"/>
          <w:szCs w:val="24"/>
        </w:rPr>
        <w:t>Αθήνα, σήμερα στις 4 Νοεμβρίου 2016, ημέρα Παρασκευή και ώρα 10.06΄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503815">
        <w:rPr>
          <w:rFonts w:eastAsia="Times New Roman"/>
          <w:b/>
          <w:szCs w:val="24"/>
        </w:rPr>
        <w:t>ΔΗΜΗΤΡΙΟΥ ΚΡΕΜΑΣΤΙΝΟΥ</w:t>
      </w:r>
      <w:r>
        <w:rPr>
          <w:rFonts w:eastAsia="Times New Roman"/>
          <w:szCs w:val="24"/>
        </w:rPr>
        <w:t>.</w:t>
      </w:r>
    </w:p>
    <w:p w14:paraId="432FA33D"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432FA33E" w14:textId="77777777" w:rsidR="009415DB" w:rsidRDefault="00D44329">
      <w:pPr>
        <w:spacing w:after="0"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3</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ΙΘ΄ συνεδριάσεώς του, της Πέμπτης 3 Νοεμβρίου 2016 </w:t>
      </w:r>
      <w:r>
        <w:rPr>
          <w:rFonts w:eastAsia="Times New Roman"/>
          <w:szCs w:val="24"/>
        </w:rPr>
        <w:lastRenderedPageBreak/>
        <w:t>σε ό,τι αφορά την ψήφιση στο σύνολο του σχεδίου νόμου</w:t>
      </w:r>
      <w:r>
        <w:rPr>
          <w:rFonts w:eastAsia="Times New Roman"/>
          <w:szCs w:val="24"/>
        </w:rPr>
        <w:t>:</w:t>
      </w:r>
      <w:r>
        <w:rPr>
          <w:rFonts w:eastAsia="Times New Roman"/>
          <w:szCs w:val="24"/>
        </w:rPr>
        <w:t xml:space="preserve"> «Κύρωση της Συμφωνίας </w:t>
      </w:r>
      <w:r>
        <w:rPr>
          <w:rFonts w:eastAsia="Times New Roman"/>
          <w:szCs w:val="24"/>
        </w:rPr>
        <w:t>μεταξύ της Κυβέρνησης της Κυπριακής Δημοκρατίας σχετικά με τη συνεργασία στους τομείς Έρευνας και Διάσωσης και άλλες διατάξεις»)</w:t>
      </w:r>
    </w:p>
    <w:p w14:paraId="432FA33F" w14:textId="77777777" w:rsidR="009415DB" w:rsidRDefault="00D44329">
      <w:pPr>
        <w:spacing w:after="0" w:line="600" w:lineRule="auto"/>
        <w:ind w:firstLine="720"/>
        <w:jc w:val="both"/>
        <w:rPr>
          <w:rFonts w:eastAsia="Times New Roman"/>
          <w:szCs w:val="24"/>
        </w:rPr>
      </w:pPr>
      <w:r>
        <w:rPr>
          <w:rFonts w:eastAsia="Times New Roman"/>
          <w:szCs w:val="24"/>
        </w:rPr>
        <w:t xml:space="preserve">Κυρίες και κύριοι συνάδελφοι, πριν εισέλθουμε στη συζήτηση </w:t>
      </w:r>
      <w:r>
        <w:rPr>
          <w:rFonts w:eastAsia="Times New Roman"/>
          <w:szCs w:val="24"/>
        </w:rPr>
        <w:t xml:space="preserve">των </w:t>
      </w:r>
      <w:r>
        <w:rPr>
          <w:rFonts w:eastAsia="Times New Roman"/>
          <w:szCs w:val="24"/>
        </w:rPr>
        <w:t>επίκαιρων ερωτήσεων, έχω την τιμή να ανακοινώσω το δελτίο επίκαι</w:t>
      </w:r>
      <w:r>
        <w:rPr>
          <w:rFonts w:eastAsia="Times New Roman"/>
          <w:szCs w:val="24"/>
        </w:rPr>
        <w:t>ρων ερωτήσεων της Δευτέρας 7 Νοεμβρίου 2016.</w:t>
      </w:r>
    </w:p>
    <w:p w14:paraId="432FA340" w14:textId="77777777" w:rsidR="009415DB" w:rsidRDefault="00D44329">
      <w:pPr>
        <w:spacing w:after="0" w:line="600" w:lineRule="auto"/>
        <w:ind w:firstLine="720"/>
        <w:jc w:val="both"/>
        <w:rPr>
          <w:rFonts w:eastAsia="Times New Roman"/>
          <w:szCs w:val="24"/>
        </w:rPr>
      </w:pPr>
      <w:r>
        <w:rPr>
          <w:rFonts w:eastAsia="Times New Roman"/>
          <w:szCs w:val="24"/>
        </w:rPr>
        <w:t xml:space="preserve">Α. </w:t>
      </w:r>
      <w:r>
        <w:rPr>
          <w:rFonts w:eastAsia="Times New Roman"/>
          <w:szCs w:val="24"/>
        </w:rPr>
        <w:t xml:space="preserve">ΕΠΙΚΑΙΡΕΣ ΕΡΩΤΗΣΕΙΣ </w:t>
      </w:r>
      <w:r>
        <w:rPr>
          <w:rFonts w:eastAsia="Times New Roman"/>
          <w:szCs w:val="24"/>
        </w:rPr>
        <w:t>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32FA341" w14:textId="77777777" w:rsidR="009415DB" w:rsidRDefault="00D44329">
      <w:pPr>
        <w:spacing w:after="0" w:line="600" w:lineRule="auto"/>
        <w:ind w:firstLine="720"/>
        <w:jc w:val="both"/>
        <w:rPr>
          <w:rFonts w:eastAsia="Times New Roman"/>
          <w:szCs w:val="24"/>
        </w:rPr>
      </w:pPr>
      <w:r>
        <w:rPr>
          <w:rFonts w:eastAsia="Times New Roman"/>
          <w:szCs w:val="24"/>
        </w:rPr>
        <w:t>1. Η με αριθμό 155/31-10-2016 επίκαιρη ερώτηση του Βουλευτή Δράμας της Νέας Δημοκρατίας κ. Δημητρίου Κυριαζίδη προς τ</w:t>
      </w:r>
      <w:r>
        <w:rPr>
          <w:rFonts w:eastAsia="Times New Roman"/>
          <w:szCs w:val="24"/>
        </w:rPr>
        <w:t>ον Υπουργό Οικονομικών, σχετικά με τις δεσμεύσεις της Κυβέρνησης ώστε να μην ανασταλούν οι μισθολογικές ωριμάνσεις και προαγωγές στο προσωπικό των Σωμάτων Ασφαλείας και των Ενόπλων Δυνάμεων.</w:t>
      </w:r>
    </w:p>
    <w:p w14:paraId="432FA342" w14:textId="77777777" w:rsidR="009415DB" w:rsidRDefault="00D44329">
      <w:pPr>
        <w:spacing w:after="0" w:line="600" w:lineRule="auto"/>
        <w:ind w:firstLine="720"/>
        <w:jc w:val="both"/>
        <w:rPr>
          <w:rFonts w:eastAsia="Times New Roman"/>
          <w:szCs w:val="24"/>
        </w:rPr>
      </w:pPr>
      <w:r>
        <w:rPr>
          <w:rFonts w:eastAsia="Times New Roman"/>
          <w:szCs w:val="24"/>
        </w:rPr>
        <w:lastRenderedPageBreak/>
        <w:t>2. Η με αριθμό 164/1-11-2016 επίκαιρη ερώτηση του Βουλευτή Αιτωλο</w:t>
      </w:r>
      <w:r>
        <w:rPr>
          <w:rFonts w:eastAsia="Times New Roman"/>
          <w:szCs w:val="24"/>
        </w:rPr>
        <w:t xml:space="preserve">ακαρνανίας του Κομμουνιστικού Κόμματος </w:t>
      </w:r>
      <w:r>
        <w:rPr>
          <w:rFonts w:eastAsia="Times New Roman"/>
          <w:szCs w:val="24"/>
        </w:rPr>
        <w:t xml:space="preserve">Ελλάδας </w:t>
      </w:r>
      <w:r>
        <w:rPr>
          <w:rFonts w:eastAsia="Times New Roman"/>
          <w:szCs w:val="24"/>
        </w:rPr>
        <w:t>κ. Νικολάου Μωραΐτη προς τους Υπουργούς Εσωτερικών και Διοικητικής Ανασυγκρότησης και Αγροτικής Ανάπτυξης και Τροφίμων, σχετικά με την αντιμετώπιση των προβλημάτων από τις έντονες βροχοπτώσεις στο Νομό Αιτωλοα</w:t>
      </w:r>
      <w:r>
        <w:rPr>
          <w:rFonts w:eastAsia="Times New Roman"/>
          <w:szCs w:val="24"/>
        </w:rPr>
        <w:t>καρνανίας.</w:t>
      </w:r>
    </w:p>
    <w:p w14:paraId="432FA343" w14:textId="77777777" w:rsidR="009415DB" w:rsidRDefault="00D44329">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 xml:space="preserve">ΕΠΙΚΑΙΡΕΣ ΕΡΩΤΗΣΕΙΣ </w:t>
      </w:r>
      <w:r>
        <w:rPr>
          <w:rFonts w:eastAsia="Times New Roman"/>
          <w:szCs w:val="24"/>
        </w:rPr>
        <w:t>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w:t>
      </w:r>
      <w:r>
        <w:rPr>
          <w:rFonts w:eastAsia="Times New Roman"/>
          <w:szCs w:val="24"/>
        </w:rPr>
        <w:t>ύ της</w:t>
      </w:r>
      <w:r>
        <w:rPr>
          <w:rFonts w:eastAsia="Times New Roman"/>
          <w:szCs w:val="24"/>
        </w:rPr>
        <w:t xml:space="preserve"> Βουλής)</w:t>
      </w:r>
    </w:p>
    <w:p w14:paraId="432FA344" w14:textId="77777777" w:rsidR="009415DB" w:rsidRDefault="00D44329">
      <w:pPr>
        <w:spacing w:after="0" w:line="600" w:lineRule="auto"/>
        <w:ind w:firstLine="720"/>
        <w:jc w:val="both"/>
        <w:rPr>
          <w:rFonts w:eastAsia="Times New Roman"/>
          <w:szCs w:val="24"/>
        </w:rPr>
      </w:pPr>
      <w:r>
        <w:rPr>
          <w:rFonts w:eastAsia="Times New Roman"/>
          <w:szCs w:val="24"/>
        </w:rPr>
        <w:t>1. Η με αριθμό 156/31-10-2016 επίκαιρη ερώτηση του Βουλευτή Α΄ Πειραι</w:t>
      </w:r>
      <w:r>
        <w:rPr>
          <w:rFonts w:eastAsia="Times New Roman"/>
          <w:szCs w:val="24"/>
        </w:rPr>
        <w:t>ώς</w:t>
      </w:r>
      <w:r>
        <w:rPr>
          <w:rFonts w:eastAsia="Times New Roman"/>
          <w:szCs w:val="24"/>
        </w:rPr>
        <w:t xml:space="preserve"> της Νέας Δημοκρατίας κ. Κωνσταντίνου Κατσαφάδου προς τον Υπουργό</w:t>
      </w:r>
      <w:r>
        <w:rPr>
          <w:rFonts w:eastAsia="Times New Roman"/>
          <w:szCs w:val="24"/>
        </w:rPr>
        <w:t xml:space="preserve"> </w:t>
      </w:r>
      <w:r>
        <w:rPr>
          <w:rFonts w:eastAsia="Times New Roman"/>
          <w:szCs w:val="24"/>
        </w:rPr>
        <w:t>Εργασίας, Κο</w:t>
      </w:r>
      <w:r>
        <w:rPr>
          <w:rFonts w:eastAsia="Times New Roman"/>
          <w:szCs w:val="24"/>
        </w:rPr>
        <w:t xml:space="preserve">ινωνικής Ασφάλισης και Κοινωνικής Αλληλεγγύης, σχετικά με την καθυστέρηση καταβολής των συντάξεων των </w:t>
      </w:r>
      <w:proofErr w:type="spellStart"/>
      <w:r>
        <w:rPr>
          <w:rFonts w:eastAsia="Times New Roman"/>
          <w:szCs w:val="24"/>
        </w:rPr>
        <w:t>ενστόλων</w:t>
      </w:r>
      <w:proofErr w:type="spellEnd"/>
      <w:r>
        <w:rPr>
          <w:rFonts w:eastAsia="Times New Roman"/>
          <w:szCs w:val="24"/>
        </w:rPr>
        <w:t xml:space="preserve"> από το Γενικό Λογιστήριο του Κράτους, μετά την ένταξή τους στον Ενιαίο Φορέα Κοινωνικής Ασφάλισης (ΕΦΚΑ).</w:t>
      </w:r>
    </w:p>
    <w:p w14:paraId="432FA345"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2. Η με αριθμό 133/18-10-2016 επίκαιρη </w:t>
      </w:r>
      <w:r>
        <w:rPr>
          <w:rFonts w:eastAsia="Times New Roman"/>
          <w:szCs w:val="24"/>
        </w:rPr>
        <w:t xml:space="preserve">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Οικονομικών, σχετικά με τη διαχείριση των κόκκινων δανείων της </w:t>
      </w:r>
      <w:r>
        <w:rPr>
          <w:rFonts w:eastAsia="Times New Roman"/>
          <w:szCs w:val="24"/>
        </w:rPr>
        <w:t>π</w:t>
      </w:r>
      <w:r>
        <w:rPr>
          <w:rFonts w:eastAsia="Times New Roman"/>
          <w:szCs w:val="24"/>
        </w:rPr>
        <w:t xml:space="preserve">ρώην </w:t>
      </w:r>
      <w:proofErr w:type="spellStart"/>
      <w:r>
        <w:rPr>
          <w:rFonts w:eastAsia="Times New Roman"/>
          <w:szCs w:val="24"/>
        </w:rPr>
        <w:t>ΑΤΕbank</w:t>
      </w:r>
      <w:proofErr w:type="spellEnd"/>
      <w:r>
        <w:rPr>
          <w:rFonts w:eastAsia="Times New Roman"/>
          <w:szCs w:val="24"/>
        </w:rPr>
        <w:t>, κατά άδικο τρόπο για τους οφειλέτες της.</w:t>
      </w:r>
    </w:p>
    <w:p w14:paraId="432FA346" w14:textId="77777777" w:rsidR="009415DB" w:rsidRDefault="00D44329">
      <w:pPr>
        <w:spacing w:after="0" w:line="600" w:lineRule="auto"/>
        <w:ind w:firstLine="720"/>
        <w:jc w:val="both"/>
        <w:rPr>
          <w:rFonts w:eastAsia="Times New Roman"/>
          <w:szCs w:val="24"/>
        </w:rPr>
      </w:pPr>
      <w:r>
        <w:rPr>
          <w:rFonts w:eastAsia="Times New Roman"/>
          <w:szCs w:val="24"/>
        </w:rPr>
        <w:t>3. Η με αριθμό 131/17-10-2016 επίκαιρη ερώτηση</w:t>
      </w:r>
      <w:r>
        <w:rPr>
          <w:rFonts w:eastAsia="Times New Roman"/>
          <w:szCs w:val="24"/>
        </w:rPr>
        <w:t xml:space="preserve"> του Βουλευτή Β΄ Αθηνών του Λαϊκού Συνδέσμου – 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 xml:space="preserve">Οικονομικών, σχετικά με τη </w:t>
      </w:r>
      <w:r>
        <w:rPr>
          <w:rFonts w:eastAsia="Times New Roman"/>
          <w:szCs w:val="24"/>
        </w:rPr>
        <w:t>ν</w:t>
      </w:r>
      <w:r>
        <w:rPr>
          <w:rFonts w:eastAsia="Times New Roman"/>
          <w:szCs w:val="24"/>
        </w:rPr>
        <w:t xml:space="preserve">ομοθετική ρύθμιση για επέκταση εγκεκριμένων εξόδων πέραν των νοσηλίων. </w:t>
      </w:r>
    </w:p>
    <w:p w14:paraId="432FA347" w14:textId="77777777" w:rsidR="009415DB" w:rsidRDefault="00D44329">
      <w:pPr>
        <w:spacing w:after="0" w:line="600" w:lineRule="auto"/>
        <w:ind w:firstLine="720"/>
        <w:jc w:val="both"/>
        <w:rPr>
          <w:rFonts w:eastAsia="Times New Roman"/>
          <w:szCs w:val="24"/>
        </w:rPr>
      </w:pPr>
      <w:r>
        <w:rPr>
          <w:rFonts w:eastAsia="Times New Roman"/>
          <w:szCs w:val="24"/>
        </w:rPr>
        <w:t>4. Η με αριθμό 96/14-10-2016 επίκαιρη ερώτηση του Ε΄ Αντιπρο</w:t>
      </w:r>
      <w:r>
        <w:rPr>
          <w:rFonts w:eastAsia="Times New Roman"/>
          <w:szCs w:val="24"/>
        </w:rPr>
        <w:t xml:space="preserve">έδρου της Βουλής και Βουλευτή Δωδεκανήσου της Δημοκρατικής Συμπαράταξης ΠΑΣΟΚ-ΔΗΜΑΡ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Υγείας, σχετικά με το εύρος χρήσης της τηλεϊατρικής στην Ελλάδα. </w:t>
      </w:r>
    </w:p>
    <w:p w14:paraId="432FA348" w14:textId="77777777" w:rsidR="009415DB" w:rsidRDefault="00D44329">
      <w:pPr>
        <w:spacing w:after="0" w:line="600" w:lineRule="auto"/>
        <w:ind w:firstLine="720"/>
        <w:jc w:val="both"/>
        <w:rPr>
          <w:rFonts w:eastAsia="Times New Roman"/>
          <w:szCs w:val="24"/>
        </w:rPr>
      </w:pPr>
      <w:r>
        <w:rPr>
          <w:rFonts w:eastAsia="Times New Roman"/>
          <w:szCs w:val="24"/>
        </w:rPr>
        <w:t>5. Η με αριθμό 127/18-10-2016 επίκαιρη ερώτηση του Βουλευτή Αιτω</w:t>
      </w:r>
      <w:r>
        <w:rPr>
          <w:rFonts w:eastAsia="Times New Roman"/>
          <w:szCs w:val="24"/>
        </w:rPr>
        <w:t>λοακαρνανίας του Κομμουνιστικού Κόμματος Ελλάδ</w:t>
      </w:r>
      <w:r>
        <w:rPr>
          <w:rFonts w:eastAsia="Times New Roman"/>
          <w:szCs w:val="24"/>
        </w:rPr>
        <w:t>α</w:t>
      </w:r>
      <w:r>
        <w:rPr>
          <w:rFonts w:eastAsia="Times New Roman"/>
          <w:szCs w:val="24"/>
        </w:rPr>
        <w:t>ς κ. Νικολάου Μωρα</w:t>
      </w:r>
      <w:r>
        <w:rPr>
          <w:rFonts w:eastAsia="Times New Roman"/>
          <w:szCs w:val="24"/>
        </w:rPr>
        <w:t>ΐ</w:t>
      </w:r>
      <w:r>
        <w:rPr>
          <w:rFonts w:eastAsia="Times New Roman"/>
          <w:szCs w:val="24"/>
        </w:rPr>
        <w:t>τη προς τον Υπουργό Παιδείας Έρευνας και Θρησκευμάτων, σχετικά με τα προβλήματα της στέγασης των σπουδαστών στο ΤΕΙ Ηπείρου.</w:t>
      </w:r>
    </w:p>
    <w:p w14:paraId="432FA349" w14:textId="77777777" w:rsidR="009415DB" w:rsidRDefault="00D44329">
      <w:pPr>
        <w:spacing w:after="0" w:line="600" w:lineRule="auto"/>
        <w:ind w:firstLine="720"/>
        <w:jc w:val="both"/>
        <w:rPr>
          <w:rFonts w:eastAsia="Times New Roman"/>
          <w:szCs w:val="24"/>
        </w:rPr>
      </w:pPr>
      <w:r>
        <w:rPr>
          <w:rFonts w:eastAsia="Times New Roman"/>
          <w:szCs w:val="24"/>
        </w:rPr>
        <w:lastRenderedPageBreak/>
        <w:t>6. Η με αριθμό 62/10-10-2016 επίκαιρη ερώτηση του Βουλευτή Εύβοια</w:t>
      </w:r>
      <w:r>
        <w:rPr>
          <w:rFonts w:eastAsia="Times New Roman"/>
          <w:szCs w:val="24"/>
        </w:rPr>
        <w:t>ς του Λαϊκού Συνδέσμου – Χρυσή Αυγή κ. Νικολάου Μίχου προς τον Υπουργό</w:t>
      </w:r>
      <w:r>
        <w:rPr>
          <w:rFonts w:eastAsia="Times New Roman"/>
          <w:szCs w:val="24"/>
        </w:rPr>
        <w:t xml:space="preserve"> </w:t>
      </w:r>
      <w:r>
        <w:rPr>
          <w:rFonts w:eastAsia="Times New Roman"/>
          <w:szCs w:val="24"/>
        </w:rPr>
        <w:t xml:space="preserve">Εσωτερικών και Διοικητικής Ανασυγκρότησης, σχετικά με την εκτόπιση </w:t>
      </w:r>
      <w:r>
        <w:rPr>
          <w:rFonts w:eastAsia="Times New Roman"/>
          <w:szCs w:val="24"/>
        </w:rPr>
        <w:t xml:space="preserve">τριάντα έξι χιλιάδων </w:t>
      </w:r>
      <w:r>
        <w:rPr>
          <w:rFonts w:eastAsia="Times New Roman"/>
          <w:szCs w:val="24"/>
        </w:rPr>
        <w:t>επτακοσίων εξήντα εννέα</w:t>
      </w:r>
      <w:r>
        <w:rPr>
          <w:rFonts w:eastAsia="Times New Roman"/>
          <w:szCs w:val="24"/>
        </w:rPr>
        <w:t xml:space="preserve"> τέκνων Ελλήνων από τους βρεφονηπιακούς σταθμούς.</w:t>
      </w:r>
    </w:p>
    <w:p w14:paraId="432FA34A" w14:textId="77777777" w:rsidR="009415DB" w:rsidRDefault="00D44329">
      <w:pPr>
        <w:tabs>
          <w:tab w:val="left" w:pos="709"/>
        </w:tabs>
        <w:spacing w:after="0" w:line="600" w:lineRule="auto"/>
        <w:ind w:firstLine="709"/>
        <w:jc w:val="both"/>
        <w:rPr>
          <w:rFonts w:eastAsia="Times New Roman"/>
          <w:szCs w:val="24"/>
        </w:rPr>
      </w:pPr>
      <w:r>
        <w:rPr>
          <w:rFonts w:eastAsia="Times New Roman"/>
          <w:szCs w:val="24"/>
        </w:rPr>
        <w:t>7. Η με αριθμό 85/11-10-</w:t>
      </w:r>
      <w:r>
        <w:rPr>
          <w:rFonts w:eastAsia="Times New Roman"/>
          <w:szCs w:val="24"/>
        </w:rPr>
        <w:t>2016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Σάκη </w:t>
      </w:r>
      <w:proofErr w:type="spellStart"/>
      <w:r>
        <w:rPr>
          <w:rFonts w:eastAsia="Times New Roman"/>
          <w:szCs w:val="24"/>
        </w:rPr>
        <w:t>Βαρδαλή</w:t>
      </w:r>
      <w:proofErr w:type="spellEnd"/>
      <w:r>
        <w:rPr>
          <w:rFonts w:eastAsia="Times New Roman"/>
          <w:szCs w:val="24"/>
        </w:rPr>
        <w:t xml:space="preserve"> προς τον Υπουργό Υγείας, σχετικά με τα προβλήματα λειτουργίας του αντικαρκινικού Νοσοκομείου «</w:t>
      </w:r>
      <w:proofErr w:type="spellStart"/>
      <w:r>
        <w:rPr>
          <w:rFonts w:eastAsia="Times New Roman"/>
          <w:szCs w:val="24"/>
        </w:rPr>
        <w:t>Θεαγένειο</w:t>
      </w:r>
      <w:proofErr w:type="spellEnd"/>
      <w:r>
        <w:rPr>
          <w:rFonts w:eastAsia="Times New Roman"/>
          <w:szCs w:val="24"/>
        </w:rPr>
        <w:t>» στην Περιφερειακή Ενότητα Θεσσαλονίκης.</w:t>
      </w:r>
    </w:p>
    <w:p w14:paraId="432FA34B" w14:textId="77777777" w:rsidR="009415DB" w:rsidRDefault="00D44329">
      <w:pPr>
        <w:tabs>
          <w:tab w:val="left" w:pos="709"/>
        </w:tabs>
        <w:spacing w:after="0" w:line="600" w:lineRule="auto"/>
        <w:ind w:firstLine="709"/>
        <w:jc w:val="both"/>
        <w:rPr>
          <w:rFonts w:eastAsia="Times New Roman"/>
          <w:szCs w:val="24"/>
        </w:rPr>
      </w:pPr>
      <w:r>
        <w:rPr>
          <w:rFonts w:eastAsia="Times New Roman"/>
          <w:szCs w:val="24"/>
        </w:rPr>
        <w:t>Κυρίες κ</w:t>
      </w:r>
      <w:r>
        <w:rPr>
          <w:rFonts w:eastAsia="Times New Roman"/>
          <w:szCs w:val="24"/>
        </w:rPr>
        <w:t>αι κύριοι συνάδελφοι, εισερχόμαστε στη συζήτηση των</w:t>
      </w:r>
    </w:p>
    <w:p w14:paraId="432FA34C" w14:textId="77777777" w:rsidR="009415DB" w:rsidRDefault="00D44329">
      <w:pPr>
        <w:spacing w:after="0" w:line="600" w:lineRule="auto"/>
        <w:ind w:firstLine="720"/>
        <w:jc w:val="center"/>
        <w:rPr>
          <w:rFonts w:eastAsia="Times New Roman"/>
          <w:b/>
          <w:szCs w:val="24"/>
        </w:rPr>
      </w:pPr>
      <w:r>
        <w:rPr>
          <w:rFonts w:eastAsia="Times New Roman"/>
          <w:b/>
          <w:szCs w:val="24"/>
        </w:rPr>
        <w:t>ΕΠΙΚΑΙΡΩΝ ΕΡΩΤΗΣΕΩΝ</w:t>
      </w:r>
    </w:p>
    <w:p w14:paraId="432FA34D" w14:textId="77777777" w:rsidR="009415DB" w:rsidRDefault="00D44329">
      <w:pPr>
        <w:spacing w:after="0" w:line="600" w:lineRule="auto"/>
        <w:ind w:firstLine="720"/>
        <w:jc w:val="both"/>
        <w:rPr>
          <w:rFonts w:eastAsia="Times New Roman"/>
          <w:szCs w:val="24"/>
        </w:rPr>
      </w:pPr>
      <w:r>
        <w:rPr>
          <w:rFonts w:eastAsia="Times New Roman"/>
          <w:szCs w:val="24"/>
        </w:rPr>
        <w:lastRenderedPageBreak/>
        <w:t>Η τρίτη με αριθμό 162/1-11-2016 επίκαιρη ερώτηση δεύτερου κύκλου του Βουλευτή Αττικής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Γκιόκα</w:t>
      </w:r>
      <w:r>
        <w:rPr>
          <w:rFonts w:eastAsia="Times New Roman"/>
          <w:szCs w:val="24"/>
        </w:rPr>
        <w:t xml:space="preserve"> προς τους Υπουργούς </w:t>
      </w:r>
      <w:r>
        <w:rPr>
          <w:rFonts w:eastAsia="Times New Roman"/>
          <w:bCs/>
          <w:szCs w:val="24"/>
        </w:rPr>
        <w:t>Παιδείας, Έρευνας και Θρη</w:t>
      </w:r>
      <w:r>
        <w:rPr>
          <w:rFonts w:eastAsia="Times New Roman"/>
          <w:bCs/>
          <w:szCs w:val="24"/>
        </w:rPr>
        <w:t>σκευμάτων</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bCs/>
          <w:szCs w:val="24"/>
        </w:rPr>
        <w:t>Δικαιοσύνης, Διαφάνειας και Ανθρωπίνων Δικαιωμάτων,</w:t>
      </w:r>
      <w:r>
        <w:rPr>
          <w:rFonts w:eastAsia="Times New Roman"/>
          <w:b/>
          <w:szCs w:val="24"/>
        </w:rPr>
        <w:t xml:space="preserve"> </w:t>
      </w:r>
      <w:r>
        <w:rPr>
          <w:rFonts w:eastAsia="Times New Roman"/>
          <w:szCs w:val="24"/>
        </w:rPr>
        <w:t>σχετικά με την καταστολή και τις διώξεις των αγωνιζόμενων μαθητών, δεν θα συζητηθεί λόγω κωλύματος του Βουλευτή.</w:t>
      </w:r>
    </w:p>
    <w:p w14:paraId="432FA34E" w14:textId="77777777" w:rsidR="009415DB" w:rsidRDefault="00D44329">
      <w:pPr>
        <w:spacing w:after="0" w:line="600" w:lineRule="auto"/>
        <w:ind w:firstLine="720"/>
        <w:jc w:val="both"/>
        <w:rPr>
          <w:rFonts w:eastAsia="Times New Roman"/>
          <w:szCs w:val="24"/>
        </w:rPr>
      </w:pPr>
      <w:r>
        <w:rPr>
          <w:rFonts w:eastAsia="Times New Roman"/>
          <w:szCs w:val="24"/>
        </w:rPr>
        <w:t xml:space="preserve">Θα συζητηθούν συνολικά τρεις </w:t>
      </w:r>
      <w:r>
        <w:rPr>
          <w:rFonts w:eastAsia="Times New Roman"/>
          <w:szCs w:val="24"/>
        </w:rPr>
        <w:t xml:space="preserve">επίκαιρες </w:t>
      </w:r>
      <w:r>
        <w:rPr>
          <w:rFonts w:eastAsia="Times New Roman"/>
          <w:szCs w:val="24"/>
        </w:rPr>
        <w:t xml:space="preserve">ερωτήσεις, όπως μας ενημερώνει ο κ. </w:t>
      </w:r>
      <w:r>
        <w:rPr>
          <w:rFonts w:eastAsia="Times New Roman"/>
          <w:szCs w:val="24"/>
        </w:rPr>
        <w:t>Καλογήρου, ο Γενικός Γραμματέας της Κυβέρνησης. Δεν θα συζητηθούν λόγω κωλύματος των αρμοδίων Υπουργών και θα επαναπροσδιοριστούν για συζήτηση οι εξής επίκαιρες ερωτήσεις</w:t>
      </w:r>
      <w:r>
        <w:rPr>
          <w:rFonts w:eastAsia="Times New Roman"/>
          <w:szCs w:val="24"/>
        </w:rPr>
        <w:t>.</w:t>
      </w:r>
    </w:p>
    <w:p w14:paraId="432FA34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160/1-11-2016 επίκαιρη ερώτηση πρώτου κύκλου της Βουλευτού </w:t>
      </w:r>
      <w:r>
        <w:rPr>
          <w:rFonts w:eastAsia="Times New Roman" w:cs="Times New Roman"/>
          <w:szCs w:val="24"/>
        </w:rPr>
        <w:t>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Μαρίας Τριανταφύλλου προς τον Υπουργό Οικονομίας, Ανάπτυξης και Τουρισμού,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 δεν θα συζητηθεί λόγω ανειλημμένων υποχρεώσεων της Αναπληρώτ</w:t>
      </w:r>
      <w:r>
        <w:rPr>
          <w:rFonts w:eastAsia="Times New Roman" w:cs="Times New Roman"/>
          <w:szCs w:val="24"/>
        </w:rPr>
        <w:t>ριας Υπουργού Οικονομίας, Ανάπτυξης και Τουρισμού κ. Κουντουρά.</w:t>
      </w:r>
    </w:p>
    <w:p w14:paraId="432FA35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Η τρίτη με αριθμό 157/31-10-2016 επίκαιρη ερώτηση πρώτου κύκλου της Βουλευτού Χαλκιδικής του Λαϊκού Συνδέσμου – Χρυσή Αυγή κ</w:t>
      </w:r>
      <w:r>
        <w:rPr>
          <w:rFonts w:eastAsia="Times New Roman" w:cs="Times New Roman"/>
          <w:szCs w:val="24"/>
        </w:rPr>
        <w:t>.</w:t>
      </w:r>
      <w:r>
        <w:rPr>
          <w:rFonts w:eastAsia="Times New Roman" w:cs="Times New Roman"/>
          <w:szCs w:val="24"/>
        </w:rPr>
        <w:t xml:space="preserve"> Σωτηρίας Βλάχου προς τον Υπουργό Εθνικής Άμυνας, σχετικά με το άμε</w:t>
      </w:r>
      <w:r>
        <w:rPr>
          <w:rFonts w:eastAsia="Times New Roman" w:cs="Times New Roman"/>
          <w:szCs w:val="24"/>
        </w:rPr>
        <w:t xml:space="preserve">σο κλείσιμο συνόρων, φύλαξη από τις Ένοπλες Δυνάμεις και δημοψήφισμα για 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ζήτημα</w:t>
      </w:r>
      <w:r>
        <w:rPr>
          <w:rFonts w:eastAsia="Times New Roman" w:cs="Times New Roman"/>
          <w:szCs w:val="24"/>
        </w:rPr>
        <w:t>,</w:t>
      </w:r>
      <w:r>
        <w:rPr>
          <w:rFonts w:eastAsia="Times New Roman" w:cs="Times New Roman"/>
          <w:szCs w:val="24"/>
        </w:rPr>
        <w:t xml:space="preserve"> δεν θα συζητηθεί λόγω κωλύματος του Υπουργού κ. </w:t>
      </w:r>
      <w:proofErr w:type="spellStart"/>
      <w:r>
        <w:rPr>
          <w:rFonts w:eastAsia="Times New Roman" w:cs="Times New Roman"/>
          <w:szCs w:val="24"/>
        </w:rPr>
        <w:t>Δρίτσα</w:t>
      </w:r>
      <w:proofErr w:type="spellEnd"/>
      <w:r>
        <w:rPr>
          <w:rFonts w:eastAsia="Times New Roman" w:cs="Times New Roman"/>
          <w:szCs w:val="24"/>
        </w:rPr>
        <w:t xml:space="preserve">. Έχει προγραμματισμένη ευρεία σύσκεψη </w:t>
      </w:r>
      <w:r>
        <w:rPr>
          <w:rFonts w:eastAsia="Times New Roman" w:cs="Times New Roman"/>
          <w:szCs w:val="24"/>
        </w:rPr>
        <w:t>ε</w:t>
      </w:r>
      <w:r>
        <w:rPr>
          <w:rFonts w:eastAsia="Times New Roman" w:cs="Times New Roman"/>
          <w:szCs w:val="24"/>
        </w:rPr>
        <w:t xml:space="preserve">πιτελών στο Υπουργείο Εθνικής Άμυνας. </w:t>
      </w:r>
    </w:p>
    <w:p w14:paraId="432FA35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Η πρώτη με αριθμό 1</w:t>
      </w:r>
      <w:r>
        <w:rPr>
          <w:rFonts w:eastAsia="Times New Roman" w:cs="Times New Roman"/>
          <w:szCs w:val="24"/>
        </w:rPr>
        <w:t xml:space="preserve">54/31-10-2016 επίκαιρη ερώτηση δεύτερου κύκλου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Υποδομών, Μεταφορών και Δικτύων,</w:t>
      </w:r>
      <w:r>
        <w:rPr>
          <w:rFonts w:eastAsia="Times New Roman" w:cs="Times New Roman"/>
          <w:szCs w:val="24"/>
        </w:rPr>
        <w:t xml:space="preserve"> </w:t>
      </w:r>
      <w:r>
        <w:rPr>
          <w:rFonts w:eastAsia="Times New Roman" w:cs="Times New Roman"/>
          <w:szCs w:val="24"/>
        </w:rPr>
        <w:t xml:space="preserve">σχετικά με τη </w:t>
      </w:r>
      <w:r>
        <w:rPr>
          <w:rFonts w:eastAsia="Times New Roman" w:cs="Times New Roman"/>
          <w:szCs w:val="24"/>
        </w:rPr>
        <w:t>ν</w:t>
      </w:r>
      <w:r>
        <w:rPr>
          <w:rFonts w:eastAsia="Times New Roman" w:cs="Times New Roman"/>
          <w:szCs w:val="24"/>
        </w:rPr>
        <w:t>ότια χάραξη στην Πατρών – Πύργου</w:t>
      </w:r>
      <w:r>
        <w:rPr>
          <w:rFonts w:eastAsia="Times New Roman" w:cs="Times New Roman"/>
          <w:szCs w:val="24"/>
        </w:rPr>
        <w:t>,</w:t>
      </w:r>
      <w:r>
        <w:rPr>
          <w:rFonts w:eastAsia="Times New Roman" w:cs="Times New Roman"/>
          <w:szCs w:val="24"/>
        </w:rPr>
        <w:t xml:space="preserve"> δεν θα συζητηθεί λόγω φόρτου εργασίας του Υπουργ</w:t>
      </w:r>
      <w:r>
        <w:rPr>
          <w:rFonts w:eastAsia="Times New Roman" w:cs="Times New Roman"/>
          <w:szCs w:val="24"/>
        </w:rPr>
        <w:t xml:space="preserve">ού Υποδομών, Μεταφορών και Δικτύου κ. </w:t>
      </w:r>
      <w:proofErr w:type="spellStart"/>
      <w:r>
        <w:rPr>
          <w:rFonts w:eastAsia="Times New Roman" w:cs="Times New Roman"/>
          <w:szCs w:val="24"/>
        </w:rPr>
        <w:t>Σπίρτζη</w:t>
      </w:r>
      <w:proofErr w:type="spellEnd"/>
      <w:r>
        <w:rPr>
          <w:rFonts w:eastAsia="Times New Roman" w:cs="Times New Roman"/>
          <w:szCs w:val="24"/>
        </w:rPr>
        <w:t>.</w:t>
      </w:r>
    </w:p>
    <w:p w14:paraId="432FA35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Η δωδέκατη με αριθμό 69/10-10-2016 επίκαιρη ερώτηση δεύτερου κύκλου του Ανεξάρτητου Βουλευτή Αχαΐας κ. Νικολάου Νικολόπουλου προς τον Υπουργό Οικονομίας, Ανάπτυξης και Τουρισμού, σχετικά με την πρόταση ανάσα γ</w:t>
      </w:r>
      <w:r>
        <w:rPr>
          <w:rFonts w:eastAsia="Times New Roman" w:cs="Times New Roman"/>
          <w:szCs w:val="24"/>
        </w:rPr>
        <w:t>ια τα κόκκινα δάνεια δεν θα συζητηθεί.</w:t>
      </w:r>
    </w:p>
    <w:p w14:paraId="432FA35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Η έβδομη με αριθμό 121/18-10-2016 επίκαιρη ερώτηση δεύτερου κύκλου του Βουλευτή Κοζάνης του Συνασπισμού Ριζοσπαστικής Αριστεράς κ. Ιωάννη Θεοφύλακτου προς τον Υπουργό Περιβάλλοντος και Ενέργειας, σχετικά με την πρόσλη</w:t>
      </w:r>
      <w:r>
        <w:rPr>
          <w:rFonts w:eastAsia="Times New Roman" w:cs="Times New Roman"/>
          <w:szCs w:val="24"/>
        </w:rPr>
        <w:t xml:space="preserve">ψη εργατικού προσωπικού στη </w:t>
      </w:r>
      <w:proofErr w:type="spellStart"/>
      <w:r>
        <w:rPr>
          <w:rFonts w:eastAsia="Times New Roman" w:cs="Times New Roman"/>
          <w:szCs w:val="24"/>
        </w:rPr>
        <w:t>λιγνιτική</w:t>
      </w:r>
      <w:proofErr w:type="spellEnd"/>
      <w:r>
        <w:rPr>
          <w:rFonts w:eastAsia="Times New Roman" w:cs="Times New Roman"/>
          <w:szCs w:val="24"/>
        </w:rPr>
        <w:t xml:space="preserve"> μονάδα «ΠΤΟΛΕΜΑΪΔΑ V» με διαφανή κριτήρια από τα μητρώα του ΟΑΕΔ</w:t>
      </w:r>
      <w:r>
        <w:rPr>
          <w:rFonts w:eastAsia="Times New Roman" w:cs="Times New Roman"/>
          <w:szCs w:val="24"/>
        </w:rPr>
        <w:t>,</w:t>
      </w:r>
      <w:r>
        <w:rPr>
          <w:rFonts w:eastAsia="Times New Roman" w:cs="Times New Roman"/>
          <w:szCs w:val="24"/>
        </w:rPr>
        <w:t xml:space="preserve"> δεν θα συζητηθεί λόγω κωλύματος του Υπουργού ο οποίος βρίσκεται εκτός Αθηνών. </w:t>
      </w:r>
    </w:p>
    <w:p w14:paraId="432FA354" w14:textId="77777777" w:rsidR="009415DB" w:rsidRDefault="00D44329">
      <w:pPr>
        <w:spacing w:after="0" w:line="600" w:lineRule="auto"/>
        <w:ind w:firstLine="720"/>
        <w:jc w:val="both"/>
        <w:rPr>
          <w:rFonts w:eastAsia="Times New Roman" w:cs="Times New Roman"/>
          <w:b/>
          <w:szCs w:val="24"/>
        </w:rPr>
      </w:pPr>
      <w:r>
        <w:rPr>
          <w:rFonts w:eastAsia="Times New Roman" w:cs="Times New Roman"/>
          <w:szCs w:val="24"/>
        </w:rPr>
        <w:t>Η όγδοη με αριθμό 119/18-10-2016 επίκαιρη ερώτηση δεύτερου κύκλου του Ανε</w:t>
      </w:r>
      <w:r>
        <w:rPr>
          <w:rFonts w:eastAsia="Times New Roman" w:cs="Times New Roman"/>
          <w:szCs w:val="24"/>
        </w:rPr>
        <w:t xml:space="preserve">ξάρτητου Βουλευτή Β΄ Αθηνών κ. Θεοχάρη </w:t>
      </w:r>
      <w:proofErr w:type="spellStart"/>
      <w:r>
        <w:rPr>
          <w:rFonts w:eastAsia="Times New Roman" w:cs="Times New Roman"/>
          <w:szCs w:val="24"/>
        </w:rPr>
        <w:t>Θεοχάρη</w:t>
      </w:r>
      <w:proofErr w:type="spellEnd"/>
      <w:r>
        <w:rPr>
          <w:rFonts w:eastAsia="Times New Roman" w:cs="Times New Roman"/>
          <w:szCs w:val="24"/>
        </w:rPr>
        <w:t xml:space="preserve"> προς τον Υπουργό Υγείας, σχετικά με τις ελλείψεις σε ιατρικά μηχανήματα που θέτουν σε κίνδυνο την υγεία και τη ζωή των ασθενών</w:t>
      </w:r>
      <w:r>
        <w:rPr>
          <w:rFonts w:eastAsia="Times New Roman" w:cs="Times New Roman"/>
          <w:szCs w:val="24"/>
        </w:rPr>
        <w:t>,</w:t>
      </w:r>
      <w:r>
        <w:rPr>
          <w:rFonts w:eastAsia="Times New Roman" w:cs="Times New Roman"/>
          <w:szCs w:val="24"/>
        </w:rPr>
        <w:t xml:space="preserve"> δεν θα συζητηθεί λόγω φόρτου εργασίας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w:t>
      </w:r>
    </w:p>
    <w:p w14:paraId="432FA355"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Η δέκατη</w:t>
      </w:r>
      <w:r>
        <w:rPr>
          <w:rFonts w:eastAsia="Times New Roman"/>
          <w:color w:val="000000"/>
          <w:szCs w:val="24"/>
        </w:rPr>
        <w:t xml:space="preserve"> τρίτη με αριθμό 26/3-10-2016 επίκαιρη ερώτηση δεύτερου κύκλου του Ανεξάρτητου Βουλευτή Λακωνίας κ. </w:t>
      </w:r>
      <w:r>
        <w:rPr>
          <w:rFonts w:eastAsia="Times New Roman"/>
          <w:bCs/>
          <w:color w:val="000000"/>
          <w:szCs w:val="24"/>
        </w:rPr>
        <w:t>Λεωνίδα Γρηγοράκου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διαδικασία επιλογής </w:t>
      </w:r>
      <w:r>
        <w:rPr>
          <w:rFonts w:eastAsia="Times New Roman"/>
          <w:color w:val="000000"/>
          <w:szCs w:val="24"/>
        </w:rPr>
        <w:lastRenderedPageBreak/>
        <w:t>δ</w:t>
      </w:r>
      <w:r>
        <w:rPr>
          <w:rFonts w:eastAsia="Times New Roman"/>
          <w:color w:val="000000"/>
          <w:szCs w:val="24"/>
        </w:rPr>
        <w:t>ιευθυντών στο Εθνικό Σύστημα Υγείας (ΕΣΥ)</w:t>
      </w:r>
      <w:r>
        <w:rPr>
          <w:rFonts w:eastAsia="Times New Roman"/>
          <w:color w:val="000000"/>
          <w:szCs w:val="24"/>
        </w:rPr>
        <w:t>,</w:t>
      </w:r>
      <w:r>
        <w:rPr>
          <w:rFonts w:eastAsia="Times New Roman"/>
          <w:color w:val="000000"/>
          <w:szCs w:val="24"/>
        </w:rPr>
        <w:t xml:space="preserve"> δεν θα συζητηθεί λόγω φόρτου εργα</w:t>
      </w:r>
      <w:r>
        <w:rPr>
          <w:rFonts w:eastAsia="Times New Roman"/>
          <w:color w:val="000000"/>
          <w:szCs w:val="24"/>
        </w:rPr>
        <w:t xml:space="preserve">σίας του Αναπληρωτή Υπουργού, κ. </w:t>
      </w:r>
      <w:proofErr w:type="spellStart"/>
      <w:r>
        <w:rPr>
          <w:rFonts w:eastAsia="Times New Roman"/>
          <w:color w:val="000000"/>
          <w:szCs w:val="24"/>
        </w:rPr>
        <w:t>Πολάκη</w:t>
      </w:r>
      <w:proofErr w:type="spellEnd"/>
      <w:r>
        <w:rPr>
          <w:rFonts w:eastAsia="Times New Roman"/>
          <w:color w:val="000000"/>
          <w:szCs w:val="24"/>
        </w:rPr>
        <w:t xml:space="preserve">. </w:t>
      </w:r>
    </w:p>
    <w:p w14:paraId="432FA356"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Η δεύτερη </w:t>
      </w:r>
      <w:r>
        <w:rPr>
          <w:rFonts w:eastAsia="Times New Roman"/>
          <w:color w:val="000000"/>
          <w:szCs w:val="24"/>
          <w:shd w:val="clear" w:color="auto" w:fill="FFFFFF"/>
        </w:rPr>
        <w:t xml:space="preserve">με αριθμό 165/1-11-2016 επίκαιρη ερώτηση δεύτερου κύκλου του Βουλευτή Εύβοιας του Λαϊκού Συνδέσμου – Χρυσή Αυγή κ. </w:t>
      </w:r>
      <w:r>
        <w:rPr>
          <w:rFonts w:eastAsia="Times New Roman"/>
          <w:bCs/>
          <w:color w:val="000000"/>
          <w:szCs w:val="24"/>
          <w:shd w:val="clear" w:color="auto" w:fill="FFFFFF"/>
        </w:rPr>
        <w:t>Νικολάου Μίχου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Δικαιοσύνης, Διαφάνειας και Ανθρωπίνων Δικαιωμάτων, </w:t>
      </w:r>
      <w:r>
        <w:rPr>
          <w:rFonts w:eastAsia="Times New Roman"/>
          <w:color w:val="000000"/>
          <w:szCs w:val="24"/>
          <w:shd w:val="clear" w:color="auto" w:fill="FFFFFF"/>
        </w:rPr>
        <w:t xml:space="preserve">σχετικά με το ζήτημα τεραστίων οικολογικών διαστάσεων της παραμονής φορτίου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δεκατεσσάρων</w:t>
      </w:r>
      <w:r>
        <w:rPr>
          <w:rFonts w:eastAsia="Times New Roman"/>
          <w:color w:val="000000"/>
          <w:szCs w:val="24"/>
          <w:shd w:val="clear" w:color="auto" w:fill="FFFFFF"/>
        </w:rPr>
        <w:t xml:space="preserve"> τόνων υδραργύρου στον Ασπρόπυργο, δεν θα συζητηθεί λ</w:t>
      </w:r>
      <w:r>
        <w:rPr>
          <w:rFonts w:eastAsia="Times New Roman"/>
          <w:color w:val="000000"/>
          <w:szCs w:val="24"/>
        </w:rPr>
        <w:t>όγω αναρμοδιότητας. Αρμόδιο Υπουργείο είναι το Υπουργείο Περιβάλλοντος και Ενέργειας.</w:t>
      </w:r>
    </w:p>
    <w:p w14:paraId="432FA357"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ενδέκατη με αριθμό 7</w:t>
      </w:r>
      <w:r>
        <w:rPr>
          <w:rFonts w:eastAsia="Times New Roman"/>
          <w:color w:val="000000"/>
          <w:szCs w:val="24"/>
          <w:shd w:val="clear" w:color="auto" w:fill="FFFFFF"/>
        </w:rPr>
        <w:t>9/11-10-2016 επίκαιρη ερώτηση δεύτερου κύκλου του Ζ</w:t>
      </w:r>
      <w:r>
        <w:rPr>
          <w:rFonts w:eastAsia="Times New Roman"/>
          <w:color w:val="000000"/>
          <w:szCs w:val="24"/>
          <w:shd w:val="clear" w:color="auto" w:fill="FFFFFF"/>
        </w:rPr>
        <w:t>΄</w:t>
      </w:r>
      <w:r>
        <w:rPr>
          <w:rFonts w:eastAsia="Times New Roman"/>
          <w:color w:val="000000"/>
          <w:szCs w:val="24"/>
          <w:shd w:val="clear" w:color="auto" w:fill="FFFFFF"/>
        </w:rPr>
        <w:t xml:space="preserve"> Αντιπροέδρου της Βουλής και Βουλευτή Α΄ Αθηνών του Ποταμιού κ. </w:t>
      </w:r>
      <w:r>
        <w:rPr>
          <w:rFonts w:eastAsia="Times New Roman"/>
          <w:bCs/>
          <w:color w:val="000000"/>
          <w:szCs w:val="24"/>
          <w:shd w:val="clear" w:color="auto" w:fill="FFFFFF"/>
        </w:rPr>
        <w:t xml:space="preserve">Σπυρίδωνος Λυκούδη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σχετικά με την ανάπλαση του </w:t>
      </w:r>
      <w:r>
        <w:rPr>
          <w:rFonts w:eastAsia="Times New Roman"/>
          <w:color w:val="000000"/>
          <w:szCs w:val="24"/>
          <w:shd w:val="clear" w:color="auto" w:fill="FFFFFF"/>
        </w:rPr>
        <w:t>ρ</w:t>
      </w:r>
      <w:r>
        <w:rPr>
          <w:rFonts w:eastAsia="Times New Roman"/>
          <w:color w:val="000000"/>
          <w:szCs w:val="24"/>
          <w:shd w:val="clear" w:color="auto" w:fill="FFFFFF"/>
        </w:rPr>
        <w:t>έματος Πικροδάφνης στο Νομό Αττικής, δεν θα συ</w:t>
      </w:r>
      <w:r>
        <w:rPr>
          <w:rFonts w:eastAsia="Times New Roman"/>
          <w:color w:val="000000"/>
          <w:szCs w:val="24"/>
          <w:shd w:val="clear" w:color="auto" w:fill="FFFFFF"/>
        </w:rPr>
        <w:t>ζητηθεί λόγω ανειλημμένων υποχρεώσεων του Αναπληρωτή Υπουργού κ. Τσιρώνη.</w:t>
      </w:r>
    </w:p>
    <w:p w14:paraId="432FA358"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τέταρτη με αριθμό 152/31-10-2016 επίκαιρη ερώτηση δεύτερου κύκλου Ανεξάρτητου Βουλευτή Β΄ Αθηνών κ. </w:t>
      </w:r>
      <w:r>
        <w:rPr>
          <w:rFonts w:eastAsia="Times New Roman"/>
          <w:bCs/>
          <w:color w:val="000000"/>
          <w:szCs w:val="24"/>
          <w:shd w:val="clear" w:color="auto" w:fill="FFFFFF"/>
        </w:rPr>
        <w:t xml:space="preserve">Ευσταθίου Παναγούλη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σχετικά με το αν επέστρεψαν ο </w:t>
      </w:r>
      <w:r>
        <w:rPr>
          <w:rFonts w:eastAsia="Times New Roman"/>
          <w:color w:val="000000"/>
          <w:szCs w:val="24"/>
          <w:shd w:val="clear" w:color="auto" w:fill="FFFFFF"/>
        </w:rPr>
        <w:t>Υπουργός Οικονομικών και τα συγγενικά του πρόσωπα τα χρήματά τους στις ελληνικές τράπεζες</w:t>
      </w:r>
      <w:r>
        <w:rPr>
          <w:rFonts w:eastAsia="Times New Roman"/>
          <w:color w:val="000000"/>
          <w:szCs w:val="24"/>
          <w:shd w:val="clear" w:color="auto" w:fill="FFFFFF"/>
        </w:rPr>
        <w:t>,</w:t>
      </w:r>
      <w:r>
        <w:rPr>
          <w:rFonts w:eastAsia="Times New Roman"/>
          <w:color w:val="000000"/>
          <w:szCs w:val="24"/>
          <w:shd w:val="clear" w:color="auto" w:fill="FFFFFF"/>
        </w:rPr>
        <w:t xml:space="preserve"> όπως ο ίδιος προέτρεψε τους Έλληνες για να αρθούν τα </w:t>
      </w:r>
      <w:r>
        <w:rPr>
          <w:rFonts w:eastAsia="Times New Roman"/>
          <w:color w:val="000000"/>
          <w:szCs w:val="24"/>
          <w:shd w:val="clear" w:color="auto" w:fill="FFFFFF"/>
          <w:lang w:val="en-US"/>
        </w:rPr>
        <w:t>c</w:t>
      </w:r>
      <w:proofErr w:type="spellStart"/>
      <w:r>
        <w:rPr>
          <w:rFonts w:eastAsia="Times New Roman"/>
          <w:color w:val="000000"/>
          <w:szCs w:val="24"/>
          <w:shd w:val="clear" w:color="auto" w:fill="FFFFFF"/>
        </w:rPr>
        <w:t>apital</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lang w:val="en-US"/>
        </w:rPr>
        <w:t>c</w:t>
      </w:r>
      <w:proofErr w:type="spellStart"/>
      <w:r>
        <w:rPr>
          <w:rFonts w:eastAsia="Times New Roman"/>
          <w:color w:val="000000"/>
          <w:szCs w:val="24"/>
          <w:shd w:val="clear" w:color="auto" w:fill="FFFFFF"/>
        </w:rPr>
        <w:t>ontrols</w:t>
      </w:r>
      <w:proofErr w:type="spellEnd"/>
      <w:r>
        <w:rPr>
          <w:rFonts w:eastAsia="Times New Roman"/>
          <w:color w:val="000000"/>
          <w:szCs w:val="24"/>
          <w:shd w:val="clear" w:color="auto" w:fill="FFFFFF"/>
        </w:rPr>
        <w:t>, δεν θα συζητηθεί.</w:t>
      </w:r>
    </w:p>
    <w:p w14:paraId="432FA359"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Η πέμπτη με αριθμό 117/17-10-2016 επίκαιρη ερώτηση δεύτερου κύκλου του Βουλε</w:t>
      </w:r>
      <w:r>
        <w:rPr>
          <w:rFonts w:eastAsia="Times New Roman"/>
          <w:color w:val="000000"/>
          <w:szCs w:val="24"/>
        </w:rPr>
        <w:t>υτή Εύβοιας του Λαϊκού Συνδέσμου – Χρυσή Αυγή κ.</w:t>
      </w:r>
      <w:r>
        <w:rPr>
          <w:rFonts w:eastAsia="Times New Roman"/>
          <w:bCs/>
          <w:color w:val="000000"/>
          <w:szCs w:val="24"/>
        </w:rPr>
        <w:t xml:space="preserve"> Νικολάου Μίχου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σχετικά με την σκανδαλώδη πώληση της «ΤΡΑΙΝΟΣΕ» έναντι του ευτελούς τιμήματος των 45 εκατομμυρίων ευρώ.</w:t>
      </w:r>
    </w:p>
    <w:p w14:paraId="432FA35A"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έκτη με αριθμό 123/18-10-2016 επίκαιρη ερώτηση δεύτερου </w:t>
      </w:r>
      <w:r>
        <w:rPr>
          <w:rFonts w:eastAsia="Times New Roman"/>
          <w:color w:val="000000"/>
          <w:szCs w:val="24"/>
          <w:shd w:val="clear" w:color="auto" w:fill="FFFFFF"/>
        </w:rPr>
        <w:t>κύκλου της Βουλευτού Β΄ Πειραι</w:t>
      </w:r>
      <w:r>
        <w:rPr>
          <w:rFonts w:eastAsia="Times New Roman"/>
          <w:color w:val="000000"/>
          <w:szCs w:val="24"/>
          <w:shd w:val="clear" w:color="auto" w:fill="FFFFFF"/>
        </w:rPr>
        <w:t>ώς</w:t>
      </w:r>
      <w:r>
        <w:rPr>
          <w:rFonts w:eastAsia="Times New Roman"/>
          <w:color w:val="000000"/>
          <w:szCs w:val="24"/>
          <w:shd w:val="clear" w:color="auto" w:fill="FFFFFF"/>
        </w:rPr>
        <w:t xml:space="preserve"> της Ένωσης Κεντρώων κ. </w:t>
      </w:r>
      <w:r>
        <w:rPr>
          <w:rFonts w:eastAsia="Times New Roman"/>
          <w:bCs/>
          <w:color w:val="000000"/>
          <w:szCs w:val="24"/>
          <w:shd w:val="clear" w:color="auto" w:fill="FFFFFF"/>
        </w:rPr>
        <w:t xml:space="preserve">Θεοδώρας </w:t>
      </w:r>
      <w:proofErr w:type="spellStart"/>
      <w:r>
        <w:rPr>
          <w:rFonts w:eastAsia="Times New Roman"/>
          <w:bCs/>
          <w:color w:val="000000"/>
          <w:szCs w:val="24"/>
          <w:shd w:val="clear" w:color="auto" w:fill="FFFFFF"/>
        </w:rPr>
        <w:t>Μεγαλοοικονόμου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Οικονομίας, Ανάπτυξης και Τουρισμού, </w:t>
      </w:r>
      <w:r>
        <w:rPr>
          <w:rFonts w:eastAsia="Times New Roman"/>
          <w:color w:val="000000"/>
          <w:szCs w:val="24"/>
          <w:shd w:val="clear" w:color="auto" w:fill="FFFFFF"/>
        </w:rPr>
        <w:t xml:space="preserve">σχετικά με την αντιμετώπιση του </w:t>
      </w:r>
      <w:proofErr w:type="spellStart"/>
      <w:r>
        <w:rPr>
          <w:rFonts w:eastAsia="Times New Roman"/>
          <w:color w:val="000000"/>
          <w:szCs w:val="24"/>
          <w:shd w:val="clear" w:color="auto" w:fill="FFFFFF"/>
        </w:rPr>
        <w:t>παρεμπορίου</w:t>
      </w:r>
      <w:proofErr w:type="spellEnd"/>
      <w:r>
        <w:rPr>
          <w:rFonts w:eastAsia="Times New Roman"/>
          <w:color w:val="000000"/>
          <w:szCs w:val="24"/>
          <w:shd w:val="clear" w:color="auto" w:fill="FFFFFF"/>
        </w:rPr>
        <w:t xml:space="preserve"> στους Δήμους Πειραιά, Περάματος, Κορυδαλλού, Κερατσινίου-Δραπετσώνας, Νίκαιας</w:t>
      </w:r>
      <w:r>
        <w:rPr>
          <w:rFonts w:eastAsia="Times New Roman"/>
          <w:color w:val="000000"/>
          <w:szCs w:val="24"/>
          <w:shd w:val="clear" w:color="auto" w:fill="FFFFFF"/>
        </w:rPr>
        <w:t>-Αγίου Ιωάννη Ρέντη, δεν θα συζητηθεί λόγω εγκαινίων των κεντρικών γραφείων της Ειδικής Γραμματείας Ιδιωτικού Χρέους από τον κ. Σταθάκη.</w:t>
      </w:r>
    </w:p>
    <w:p w14:paraId="432FA35B"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 xml:space="preserve">Η δέκατη με αριθμό 59/10-10-2016 επίκαιρη ερώτηση δεύτερου κύκλου της Βουλευτού Β΄ Αθηνών του Λαϊκού Συνδέσμου – Χρυσή </w:t>
      </w:r>
      <w:r>
        <w:rPr>
          <w:rFonts w:eastAsia="Times New Roman"/>
          <w:color w:val="000000"/>
          <w:szCs w:val="24"/>
        </w:rPr>
        <w:t xml:space="preserve">Αυγή κ.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Οικονομίας, Ανάπτυξης και Τουρισμού</w:t>
      </w:r>
      <w:r>
        <w:rPr>
          <w:rFonts w:eastAsia="Times New Roman"/>
          <w:bCs/>
          <w:color w:val="000000"/>
          <w:szCs w:val="24"/>
        </w:rPr>
        <w:t>,</w:t>
      </w:r>
      <w:r>
        <w:rPr>
          <w:rFonts w:eastAsia="Times New Roman"/>
          <w:bCs/>
          <w:color w:val="000000"/>
          <w:szCs w:val="24"/>
        </w:rPr>
        <w:t xml:space="preserve"> </w:t>
      </w:r>
      <w:r>
        <w:rPr>
          <w:rFonts w:eastAsia="Times New Roman"/>
          <w:color w:val="000000"/>
          <w:szCs w:val="24"/>
        </w:rPr>
        <w:t xml:space="preserve">σχετικά με τη μείωση της εθνικά κυρίαρχης απονομής δικαιοσύνης μέσω της επικύρωσης της συμφωνίας CETA μεταξύ Καναδά και Ε.Ε, δεν θα </w:t>
      </w:r>
      <w:r>
        <w:rPr>
          <w:rFonts w:eastAsia="Times New Roman"/>
          <w:color w:val="000000"/>
          <w:szCs w:val="24"/>
          <w:shd w:val="clear" w:color="auto" w:fill="FFFFFF"/>
        </w:rPr>
        <w:t>συζητηθεί λόγω εγκαινίων των κεντρικών γραφείω</w:t>
      </w:r>
      <w:r>
        <w:rPr>
          <w:rFonts w:eastAsia="Times New Roman"/>
          <w:color w:val="000000"/>
          <w:szCs w:val="24"/>
          <w:shd w:val="clear" w:color="auto" w:fill="FFFFFF"/>
        </w:rPr>
        <w:t>ν της Ειδικής Γραμματείας Ιδιωτικού Χρέους από τον κ. Σταθάκη.</w:t>
      </w:r>
    </w:p>
    <w:p w14:paraId="432FA35C"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ΕΛΕΝΗ ΖΑΡΟΥΛΙΑ:</w:t>
      </w:r>
      <w:r>
        <w:rPr>
          <w:rFonts w:eastAsia="Times New Roman"/>
          <w:color w:val="000000"/>
          <w:szCs w:val="24"/>
          <w:shd w:val="clear" w:color="auto" w:fill="FFFFFF"/>
        </w:rPr>
        <w:t xml:space="preserve"> Κύριε Πρόεδρε, μπορώ να έχω τον λόγο;</w:t>
      </w:r>
    </w:p>
    <w:p w14:paraId="432FA35D"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Ορίστε, κυρία </w:t>
      </w:r>
      <w:proofErr w:type="spellStart"/>
      <w:r>
        <w:rPr>
          <w:rFonts w:eastAsia="Times New Roman"/>
          <w:color w:val="000000"/>
          <w:szCs w:val="24"/>
          <w:shd w:val="clear" w:color="auto" w:fill="FFFFFF"/>
        </w:rPr>
        <w:t>Ζαρούλια</w:t>
      </w:r>
      <w:proofErr w:type="spellEnd"/>
      <w:r>
        <w:rPr>
          <w:rFonts w:eastAsia="Times New Roman"/>
          <w:color w:val="000000"/>
          <w:szCs w:val="24"/>
          <w:shd w:val="clear" w:color="auto" w:fill="FFFFFF"/>
        </w:rPr>
        <w:t xml:space="preserve">, έχετε τον λόγο για δύο λεπτά. </w:t>
      </w:r>
    </w:p>
    <w:p w14:paraId="432FA35E"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ΕΛΕΝΗ ΖΑΡΟΥΛΙΑ:</w:t>
      </w:r>
      <w:r>
        <w:rPr>
          <w:rFonts w:eastAsia="Times New Roman"/>
          <w:color w:val="000000"/>
          <w:szCs w:val="24"/>
          <w:shd w:val="clear" w:color="auto" w:fill="FFFFFF"/>
        </w:rPr>
        <w:t xml:space="preserve"> Κατ’ αρχάς πριν αναφερθώ σε αυτή</w:t>
      </w:r>
      <w:r>
        <w:rPr>
          <w:rFonts w:eastAsia="Times New Roman"/>
          <w:color w:val="000000"/>
          <w:szCs w:val="24"/>
          <w:shd w:val="clear" w:color="auto" w:fill="FFFFFF"/>
        </w:rPr>
        <w:t xml:space="preserve"> την επίκαιρη ερώτηση που δεν είναι πλέον επίκαιρη</w:t>
      </w:r>
      <w:r>
        <w:rPr>
          <w:rFonts w:eastAsia="Times New Roman"/>
          <w:color w:val="000000"/>
          <w:szCs w:val="24"/>
          <w:shd w:val="clear" w:color="auto" w:fill="FFFFFF"/>
        </w:rPr>
        <w:t>,</w:t>
      </w:r>
      <w:r>
        <w:rPr>
          <w:rFonts w:eastAsia="Times New Roman"/>
          <w:color w:val="000000"/>
          <w:szCs w:val="24"/>
          <w:shd w:val="clear" w:color="auto" w:fill="FFFFFF"/>
        </w:rPr>
        <w:t xml:space="preserve"> γιατί έχουν παρέλθει τρεις εβδομάδες, θέλω να κάνω μία καταγγελία. </w:t>
      </w:r>
    </w:p>
    <w:p w14:paraId="432FA35F"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 Θράκη, Βουλευτές του ΣΥΡΙΖΑ καλούν σε παράνομες συγκεντρώσεις κατά του τρίτου πολιτικού κόμματος της χώρας. Το γεγονός ότι Βουλευτές</w:t>
      </w:r>
      <w:r>
        <w:rPr>
          <w:rFonts w:eastAsia="Times New Roman"/>
          <w:color w:val="000000"/>
          <w:szCs w:val="24"/>
          <w:shd w:val="clear" w:color="auto" w:fill="FFFFFF"/>
        </w:rPr>
        <w:t xml:space="preserve"> του ΣΥΡΙΖΑ θα συμμετάσχουν σε μία παράνομη ενέργεια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δεν είναι προφανώς κάτι το καινούργιο. Το πραγματικά καινούργιο της υποθέσεως είναι ότι προαναγγέλλουν τη συμμετοχή τους σε μια έκνομη ενέργεια και είναι απορίας άξιο</w:t>
      </w:r>
      <w:r>
        <w:rPr>
          <w:rFonts w:eastAsia="Times New Roman"/>
          <w:color w:val="000000"/>
          <w:szCs w:val="24"/>
          <w:shd w:val="clear" w:color="auto" w:fill="FFFFFF"/>
        </w:rPr>
        <w:t>,</w:t>
      </w:r>
      <w:r>
        <w:rPr>
          <w:rFonts w:eastAsia="Times New Roman"/>
          <w:color w:val="000000"/>
          <w:szCs w:val="24"/>
          <w:shd w:val="clear" w:color="auto" w:fill="FFFFFF"/>
        </w:rPr>
        <w:t xml:space="preserve"> πως ακόμη δεν έχει παρέμβει κάποιος εισαγγελέας. </w:t>
      </w:r>
    </w:p>
    <w:p w14:paraId="432FA360"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Ανάμεσα στα άλλα κατάπτυστα και συκοφαντικά η ανακοίνωσή τους καταλήγει λέγοντας ότι</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Τ</w:t>
      </w:r>
      <w:r>
        <w:rPr>
          <w:rFonts w:eastAsia="Times New Roman"/>
          <w:color w:val="000000"/>
          <w:szCs w:val="24"/>
          <w:shd w:val="clear" w:color="auto" w:fill="FFFFFF"/>
        </w:rPr>
        <w:t>ο Σάββατο 5 Νοεμβρίου στις 17.00΄ συμμετέχουμε στο αντιφασιστικό συλλαλητήριο στην κεντρική πλατεία. Βουλευτές: Χουσε</w:t>
      </w:r>
      <w:r>
        <w:rPr>
          <w:rFonts w:eastAsia="Times New Roman"/>
          <w:color w:val="000000"/>
          <w:szCs w:val="24"/>
          <w:shd w:val="clear" w:color="auto" w:fill="FFFFFF"/>
        </w:rPr>
        <w:t>ΐ</w:t>
      </w:r>
      <w:r>
        <w:rPr>
          <w:rFonts w:eastAsia="Times New Roman"/>
          <w:color w:val="000000"/>
          <w:szCs w:val="24"/>
          <w:shd w:val="clear" w:color="auto" w:fill="FFFFFF"/>
        </w:rPr>
        <w:t xml:space="preserve">ν </w:t>
      </w:r>
      <w:proofErr w:type="spellStart"/>
      <w:r>
        <w:rPr>
          <w:rFonts w:eastAsia="Times New Roman"/>
          <w:color w:val="000000"/>
          <w:szCs w:val="24"/>
          <w:shd w:val="clear" w:color="auto" w:fill="FFFFFF"/>
        </w:rPr>
        <w:t>Ζεϊμπέκ</w:t>
      </w:r>
      <w:proofErr w:type="spellEnd"/>
      <w:r>
        <w:rPr>
          <w:rFonts w:eastAsia="Times New Roman"/>
          <w:color w:val="000000"/>
          <w:szCs w:val="24"/>
          <w:shd w:val="clear" w:color="auto" w:fill="FFFFFF"/>
        </w:rPr>
        <w:t xml:space="preserve">, Στάθης </w:t>
      </w:r>
      <w:proofErr w:type="spellStart"/>
      <w:r>
        <w:rPr>
          <w:rFonts w:eastAsia="Times New Roman"/>
          <w:color w:val="000000"/>
          <w:szCs w:val="24"/>
          <w:shd w:val="clear" w:color="auto" w:fill="FFFFFF"/>
        </w:rPr>
        <w:t>Γιαννακίδης</w:t>
      </w:r>
      <w:proofErr w:type="spellEnd"/>
      <w:r>
        <w:rPr>
          <w:rFonts w:eastAsia="Times New Roman"/>
          <w:color w:val="000000"/>
          <w:szCs w:val="24"/>
          <w:shd w:val="clear" w:color="auto" w:fill="FFFFFF"/>
        </w:rPr>
        <w:t xml:space="preserve">, Γρηγόρης Στογιαννίδης». </w:t>
      </w:r>
    </w:p>
    <w:p w14:paraId="432FA361"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Χρυσή Αυγή έχει εκδηλώσεις ως νόμιμο πολιτικό κόμμα. Δεν έχει κανένας το δικαίωμα να παρεμποδίζει τις εκδηλώσεις νόμιμου πολιτικού κόμματος. </w:t>
      </w:r>
    </w:p>
    <w:p w14:paraId="432FA362"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Τώρα θέλω να πω δυο λόγια για την ερώτηση αυτή, η οποία</w:t>
      </w:r>
      <w:r>
        <w:rPr>
          <w:rFonts w:eastAsia="Times New Roman"/>
          <w:color w:val="000000"/>
          <w:szCs w:val="24"/>
          <w:shd w:val="clear" w:color="auto" w:fill="FFFFFF"/>
        </w:rPr>
        <w:t xml:space="preserve"> όπως σας είπα</w:t>
      </w:r>
      <w:r>
        <w:rPr>
          <w:rFonts w:eastAsia="Times New Roman"/>
          <w:color w:val="000000"/>
          <w:szCs w:val="24"/>
          <w:shd w:val="clear" w:color="auto" w:fill="FFFFFF"/>
        </w:rPr>
        <w:t>,</w:t>
      </w:r>
      <w:r>
        <w:rPr>
          <w:rFonts w:eastAsia="Times New Roman"/>
          <w:color w:val="000000"/>
          <w:szCs w:val="24"/>
          <w:shd w:val="clear" w:color="auto" w:fill="FFFFFF"/>
        </w:rPr>
        <w:t xml:space="preserve"> έχει κατατεθεί από τις 10 Οκτώβρη και δεν είναι πλέον επίκαιρη, διότι ό,τι ήταν να γίνει, ήταν να γίνει στις 28 Οκτωβρίου στις Βρυξέλλες. </w:t>
      </w:r>
    </w:p>
    <w:p w14:paraId="432FA363"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Θέλω, όμως, να σταθώ σε δύο σημεία της ομιλίας του κ. Σταθάκη μέσα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πριν πάει για τη </w:t>
      </w:r>
      <w:r>
        <w:rPr>
          <w:rFonts w:eastAsia="Times New Roman"/>
          <w:color w:val="000000"/>
          <w:szCs w:val="24"/>
          <w:shd w:val="clear" w:color="auto" w:fill="FFFFFF"/>
        </w:rPr>
        <w:t>σ</w:t>
      </w:r>
      <w:r>
        <w:rPr>
          <w:rFonts w:eastAsia="Times New Roman"/>
          <w:color w:val="000000"/>
          <w:szCs w:val="24"/>
          <w:shd w:val="clear" w:color="auto" w:fill="FFFFFF"/>
        </w:rPr>
        <w:t>υμ</w:t>
      </w:r>
      <w:r>
        <w:rPr>
          <w:rFonts w:eastAsia="Times New Roman"/>
          <w:color w:val="000000"/>
          <w:szCs w:val="24"/>
          <w:shd w:val="clear" w:color="auto" w:fill="FFFFFF"/>
        </w:rPr>
        <w:t xml:space="preserve">φωνία αυτή, ο οποίος ανέφερε –και υπάρχουν στα Πρακτικά- ότι η πλήρης εφαρμογή της </w:t>
      </w:r>
      <w:r>
        <w:rPr>
          <w:rFonts w:eastAsia="Times New Roman"/>
          <w:color w:val="000000"/>
          <w:szCs w:val="24"/>
          <w:shd w:val="clear" w:color="auto" w:fill="FFFFFF"/>
        </w:rPr>
        <w:t>σ</w:t>
      </w:r>
      <w:r>
        <w:rPr>
          <w:rFonts w:eastAsia="Times New Roman"/>
          <w:color w:val="000000"/>
          <w:szCs w:val="24"/>
          <w:shd w:val="clear" w:color="auto" w:fill="FFFFFF"/>
        </w:rPr>
        <w:t xml:space="preserve">υμφωνίας προϋποθέτει την έγκριση από το σύνολο των εθνικών κοινοβουλίων. </w:t>
      </w:r>
      <w:r>
        <w:rPr>
          <w:rFonts w:eastAsia="Times New Roman"/>
          <w:color w:val="000000"/>
          <w:szCs w:val="24"/>
          <w:shd w:val="clear" w:color="auto" w:fill="FFFFFF"/>
        </w:rPr>
        <w:t>Ε</w:t>
      </w:r>
      <w:r>
        <w:rPr>
          <w:rFonts w:eastAsia="Times New Roman"/>
          <w:color w:val="000000"/>
          <w:szCs w:val="24"/>
          <w:shd w:val="clear" w:color="auto" w:fill="FFFFFF"/>
        </w:rPr>
        <w:t xml:space="preserve">υτυχώς είδαμε ότι το </w:t>
      </w:r>
      <w:r>
        <w:rPr>
          <w:rFonts w:eastAsia="Times New Roman"/>
          <w:color w:val="000000"/>
          <w:szCs w:val="24"/>
          <w:shd w:val="clear" w:color="auto" w:fill="FFFFFF"/>
        </w:rPr>
        <w:t>κ</w:t>
      </w:r>
      <w:r>
        <w:rPr>
          <w:rFonts w:eastAsia="Times New Roman"/>
          <w:color w:val="000000"/>
          <w:szCs w:val="24"/>
          <w:shd w:val="clear" w:color="auto" w:fill="FFFFFF"/>
        </w:rPr>
        <w:t xml:space="preserve">οινοβούλιο της </w:t>
      </w:r>
      <w:proofErr w:type="spellStart"/>
      <w:r>
        <w:rPr>
          <w:rFonts w:eastAsia="Times New Roman"/>
          <w:color w:val="000000"/>
          <w:szCs w:val="24"/>
          <w:shd w:val="clear" w:color="auto" w:fill="FFFFFF"/>
        </w:rPr>
        <w:t>Βαλονίας</w:t>
      </w:r>
      <w:proofErr w:type="spellEnd"/>
      <w:r>
        <w:rPr>
          <w:rFonts w:eastAsia="Times New Roman"/>
          <w:color w:val="000000"/>
          <w:szCs w:val="24"/>
          <w:shd w:val="clear" w:color="auto" w:fill="FFFFFF"/>
        </w:rPr>
        <w:t xml:space="preserve"> το σταμάτησε αυτό. </w:t>
      </w:r>
    </w:p>
    <w:p w14:paraId="432FA364" w14:textId="77777777" w:rsidR="009415DB" w:rsidRDefault="00D4432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Κυβέρνηση του ΣΥΡΙΖΑ, αντιθέτω</w:t>
      </w:r>
      <w:r>
        <w:rPr>
          <w:rFonts w:eastAsia="Times New Roman"/>
          <w:color w:val="000000"/>
          <w:szCs w:val="24"/>
          <w:shd w:val="clear" w:color="auto" w:fill="FFFFFF"/>
        </w:rPr>
        <w:t>ς, δεν προτίμησε ούτε να απέχει ούτε να εκφέρει αντίρρηση αλλά προτίμησε να συναινέσει. Αυτό σημαίνει ότι είναι υποτελής στον ξένο παράγοντα, διότι δεν υπάρχει κάτι διαφορετικό από αυτό. Θα μπορούσε, δηλαδή, η Ελλάδα να το έχει σταματήσει.</w:t>
      </w:r>
    </w:p>
    <w:p w14:paraId="432FA365" w14:textId="77777777" w:rsidR="009415DB" w:rsidRDefault="00D44329">
      <w:pPr>
        <w:spacing w:after="0" w:line="600" w:lineRule="auto"/>
        <w:ind w:firstLine="720"/>
        <w:jc w:val="both"/>
        <w:rPr>
          <w:rFonts w:eastAsia="Times New Roman"/>
          <w:szCs w:val="24"/>
        </w:rPr>
      </w:pPr>
      <w:r>
        <w:rPr>
          <w:rFonts w:eastAsia="Times New Roman"/>
          <w:szCs w:val="24"/>
        </w:rPr>
        <w:t>Πάει, λοιπόν, έν</w:t>
      </w:r>
      <w:r>
        <w:rPr>
          <w:rFonts w:eastAsia="Times New Roman"/>
          <w:szCs w:val="24"/>
        </w:rPr>
        <w:t xml:space="preserve">ας Υπουργός του ΣΥΡΙΖΑ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w:t>
      </w:r>
      <w:r>
        <w:rPr>
          <w:rFonts w:eastAsia="Times New Roman"/>
          <w:szCs w:val="24"/>
        </w:rPr>
        <w:t xml:space="preserve"> να υπογράψει μια συμφωνία</w:t>
      </w:r>
      <w:r>
        <w:rPr>
          <w:rFonts w:eastAsia="Times New Roman"/>
          <w:szCs w:val="24"/>
        </w:rPr>
        <w:t>,</w:t>
      </w:r>
      <w:r>
        <w:rPr>
          <w:rFonts w:eastAsia="Times New Roman"/>
          <w:szCs w:val="24"/>
        </w:rPr>
        <w:t xml:space="preserve"> για την οποία ο ελληνικός λαός δεν γνωρίζει κάτι και δεν έχει έρθει στη Βουλή να συζητηθεί στα κόμματα, όπως έχω ζητήσει, με αυξημένη πλειοψηφία, διότι άπτεται της εθνικής κυριαρχίας του κράτους.</w:t>
      </w:r>
    </w:p>
    <w:p w14:paraId="432FA366" w14:textId="77777777" w:rsidR="009415DB" w:rsidRDefault="00D44329">
      <w:pPr>
        <w:spacing w:after="0" w:line="600" w:lineRule="auto"/>
        <w:ind w:firstLine="720"/>
        <w:jc w:val="both"/>
        <w:rPr>
          <w:rFonts w:eastAsia="Times New Roman"/>
          <w:szCs w:val="24"/>
        </w:rPr>
      </w:pPr>
      <w:r>
        <w:rPr>
          <w:rFonts w:eastAsia="Times New Roman"/>
          <w:szCs w:val="24"/>
        </w:rPr>
        <w:t>Ευχαριστώ πολύ.</w:t>
      </w:r>
    </w:p>
    <w:p w14:paraId="432FA367"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κυρία </w:t>
      </w:r>
      <w:proofErr w:type="spellStart"/>
      <w:r>
        <w:rPr>
          <w:rFonts w:eastAsia="Times New Roman"/>
          <w:szCs w:val="24"/>
        </w:rPr>
        <w:t>Ζαρούλια</w:t>
      </w:r>
      <w:proofErr w:type="spellEnd"/>
      <w:r>
        <w:rPr>
          <w:rFonts w:eastAsia="Times New Roman"/>
          <w:szCs w:val="24"/>
        </w:rPr>
        <w:t>.</w:t>
      </w:r>
    </w:p>
    <w:p w14:paraId="432FA368" w14:textId="77777777" w:rsidR="009415DB" w:rsidRDefault="00D44329">
      <w:pPr>
        <w:spacing w:after="0" w:line="600" w:lineRule="auto"/>
        <w:ind w:firstLine="720"/>
        <w:jc w:val="both"/>
        <w:rPr>
          <w:rFonts w:eastAsia="Times New Roman"/>
          <w:szCs w:val="24"/>
        </w:rPr>
      </w:pPr>
      <w:r>
        <w:rPr>
          <w:rFonts w:eastAsia="Times New Roman"/>
          <w:szCs w:val="24"/>
        </w:rPr>
        <w:lastRenderedPageBreak/>
        <w:t>Το πρώτο, βέβαια, μέρος της ομιλίας σας δεν αφορά την σημερινή συνεδρίαση. Την αφορά μόνο η ερώτηση. Επαναλαμβάνω ότι το πρώτο μέρος</w:t>
      </w:r>
      <w:r>
        <w:rPr>
          <w:rFonts w:eastAsia="Times New Roman"/>
          <w:szCs w:val="24"/>
        </w:rPr>
        <w:t>,</w:t>
      </w:r>
      <w:r>
        <w:rPr>
          <w:rFonts w:eastAsia="Times New Roman"/>
          <w:szCs w:val="24"/>
        </w:rPr>
        <w:t xml:space="preserve"> δεν αφορά την συζήτηση των επίκαιρων ερωτήσ</w:t>
      </w:r>
      <w:r>
        <w:rPr>
          <w:rFonts w:eastAsia="Times New Roman"/>
          <w:szCs w:val="24"/>
        </w:rPr>
        <w:t xml:space="preserve">εων. </w:t>
      </w:r>
    </w:p>
    <w:p w14:paraId="432FA369" w14:textId="77777777" w:rsidR="009415DB" w:rsidRDefault="00D44329">
      <w:pPr>
        <w:spacing w:after="0" w:line="600" w:lineRule="auto"/>
        <w:ind w:firstLine="720"/>
        <w:jc w:val="both"/>
        <w:rPr>
          <w:rFonts w:eastAsia="Times New Roman"/>
          <w:b/>
          <w:szCs w:val="24"/>
        </w:rPr>
      </w:pPr>
      <w:r>
        <w:rPr>
          <w:rFonts w:eastAsia="Times New Roman"/>
          <w:b/>
          <w:szCs w:val="24"/>
        </w:rPr>
        <w:t>ΕΛΕΝΗ ΖΑΡΟΥΛΙΑ:</w:t>
      </w:r>
      <w:r>
        <w:rPr>
          <w:rFonts w:eastAsia="Times New Roman"/>
          <w:szCs w:val="24"/>
        </w:rPr>
        <w:t xml:space="preserve"> Δεν αφορά, απλά θα ήθελα να καταγγείλω ότι δεν έχει έρθει να συζητηθεί. Τώρα πια δεν είναι επίκαιρη η ερώτηση. Θα ήθελα να στηλιτεύσω ότι οι μεθοδεύσεις αυτές... </w:t>
      </w:r>
    </w:p>
    <w:p w14:paraId="432FA36A" w14:textId="77777777" w:rsidR="009415DB" w:rsidRDefault="00D44329">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Είπα για τα γεγονότα της Θράκης.</w:t>
      </w:r>
    </w:p>
    <w:p w14:paraId="432FA36B" w14:textId="77777777" w:rsidR="009415DB" w:rsidRDefault="00D44329">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Αυτή είναι μια καταγγελία που έπρεπε να ακουστεί, διότι έχουμε νόμιμες πολιτικές συγκεντρώσεις σαν νόμιμο πολιτικό κόμμα που είμαστε. </w:t>
      </w:r>
      <w:r>
        <w:rPr>
          <w:rFonts w:eastAsia="Times New Roman"/>
          <w:szCs w:val="24"/>
        </w:rPr>
        <w:t>Μ</w:t>
      </w:r>
      <w:r>
        <w:rPr>
          <w:rFonts w:eastAsia="Times New Roman"/>
          <w:szCs w:val="24"/>
        </w:rPr>
        <w:t>ιας και αναφέρεστε σε αυτό, θέλω να σας πω ότι δεν έχει κανείς το δικαίωμα</w:t>
      </w:r>
      <w:r>
        <w:rPr>
          <w:rFonts w:eastAsia="Times New Roman"/>
          <w:szCs w:val="24"/>
        </w:rPr>
        <w:t>,</w:t>
      </w:r>
      <w:r>
        <w:rPr>
          <w:rFonts w:eastAsia="Times New Roman"/>
          <w:szCs w:val="24"/>
        </w:rPr>
        <w:t xml:space="preserve"> να παρεμποδίζει το τρίτο πολι</w:t>
      </w:r>
      <w:r>
        <w:rPr>
          <w:rFonts w:eastAsia="Times New Roman"/>
          <w:szCs w:val="24"/>
        </w:rPr>
        <w:t xml:space="preserve">τικό κόμμα της χώρας. </w:t>
      </w:r>
    </w:p>
    <w:p w14:paraId="432FA36C"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σας είπα αυτό, κυρία </w:t>
      </w:r>
      <w:proofErr w:type="spellStart"/>
      <w:r>
        <w:rPr>
          <w:rFonts w:eastAsia="Times New Roman"/>
          <w:szCs w:val="24"/>
        </w:rPr>
        <w:t>Ζαρούλια</w:t>
      </w:r>
      <w:proofErr w:type="spellEnd"/>
      <w:r>
        <w:rPr>
          <w:rFonts w:eastAsia="Times New Roman"/>
          <w:szCs w:val="24"/>
        </w:rPr>
        <w:t>. Είπα ότι η συζήτηση των επίκαιρων ερωτήσεων</w:t>
      </w:r>
      <w:r>
        <w:rPr>
          <w:rFonts w:eastAsia="Times New Roman"/>
          <w:szCs w:val="24"/>
        </w:rPr>
        <w:t>,</w:t>
      </w:r>
      <w:r>
        <w:rPr>
          <w:rFonts w:eastAsia="Times New Roman"/>
          <w:szCs w:val="24"/>
        </w:rPr>
        <w:t xml:space="preserve"> δεν έχει σχέση με αυτό το θέμα.</w:t>
      </w:r>
    </w:p>
    <w:p w14:paraId="432FA36D" w14:textId="77777777" w:rsidR="009415DB" w:rsidRDefault="00D44329">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Δ</w:t>
      </w:r>
      <w:r>
        <w:rPr>
          <w:rFonts w:eastAsia="Times New Roman"/>
          <w:szCs w:val="24"/>
        </w:rPr>
        <w:t>εν μου λέτε, έχω πουθενά αλλού να κάνω την καταγγελία; Μήπως μας βγά</w:t>
      </w:r>
      <w:r>
        <w:rPr>
          <w:rFonts w:eastAsia="Times New Roman"/>
          <w:szCs w:val="24"/>
        </w:rPr>
        <w:t>ζουν τα κανάλια και δεν το ξέρω;</w:t>
      </w:r>
    </w:p>
    <w:p w14:paraId="432FA36E" w14:textId="77777777" w:rsidR="009415DB" w:rsidRDefault="00D44329">
      <w:pPr>
        <w:spacing w:after="0" w:line="600" w:lineRule="auto"/>
        <w:ind w:firstLine="720"/>
        <w:jc w:val="both"/>
        <w:rPr>
          <w:rFonts w:eastAsia="Times New Roman"/>
          <w:b/>
          <w:szCs w:val="24"/>
        </w:rPr>
      </w:pPr>
      <w:r>
        <w:rPr>
          <w:rFonts w:eastAsia="Times New Roman"/>
          <w:b/>
          <w:szCs w:val="24"/>
        </w:rPr>
        <w:lastRenderedPageBreak/>
        <w:t>ΠΡΟΕΔΡΕΥΩΝ (Δημήτριος Κρεμαστινός):</w:t>
      </w:r>
      <w:r>
        <w:rPr>
          <w:rFonts w:eastAsia="Times New Roman"/>
          <w:szCs w:val="24"/>
        </w:rPr>
        <w:t xml:space="preserve"> Δεν είπα αυτό. Είπα ότι η συνεδρίαση αυτή δεν είναι αρμόδια για να συζητηθεί το θέμα αυτό.</w:t>
      </w:r>
    </w:p>
    <w:p w14:paraId="432FA36F" w14:textId="77777777" w:rsidR="009415DB" w:rsidRDefault="00D44329">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Ναι.</w:t>
      </w:r>
      <w:r>
        <w:rPr>
          <w:rFonts w:eastAsia="Times New Roman"/>
          <w:b/>
          <w:szCs w:val="24"/>
        </w:rPr>
        <w:t xml:space="preserve"> </w:t>
      </w:r>
      <w:r>
        <w:rPr>
          <w:rFonts w:eastAsia="Times New Roman"/>
          <w:szCs w:val="24"/>
        </w:rPr>
        <w:t>Εγώ καταγγελία κάνω</w:t>
      </w:r>
      <w:r>
        <w:rPr>
          <w:rFonts w:eastAsia="Times New Roman"/>
          <w:szCs w:val="24"/>
        </w:rPr>
        <w:t>,</w:t>
      </w:r>
      <w:r>
        <w:rPr>
          <w:rFonts w:eastAsia="Times New Roman"/>
          <w:szCs w:val="24"/>
        </w:rPr>
        <w:t xml:space="preserve"> για να τα ακούσει αυτός που πρέπει να τα ακούσει και ν</w:t>
      </w:r>
      <w:r>
        <w:rPr>
          <w:rFonts w:eastAsia="Times New Roman"/>
          <w:szCs w:val="24"/>
        </w:rPr>
        <w:t>α αναλάβει τις ευθύνες του.</w:t>
      </w:r>
    </w:p>
    <w:p w14:paraId="432FA370" w14:textId="77777777" w:rsidR="009415DB" w:rsidRDefault="00D44329">
      <w:pPr>
        <w:spacing w:after="0" w:line="600" w:lineRule="auto"/>
        <w:ind w:firstLine="720"/>
        <w:jc w:val="both"/>
        <w:rPr>
          <w:rFonts w:eastAsia="Times New Roman"/>
          <w:szCs w:val="24"/>
        </w:rPr>
      </w:pPr>
      <w:r>
        <w:rPr>
          <w:rFonts w:eastAsia="Times New Roman"/>
          <w:szCs w:val="24"/>
        </w:rPr>
        <w:t>Ευχαριστώ.</w:t>
      </w:r>
    </w:p>
    <w:p w14:paraId="432FA371"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432FA37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ένατη με αριθμό 63/10-10-2016 επίκαιρη ερώτηση δεύτερου κύκλου του Βουλευτή Δωδεκανήσου της Νέας Δημοκρατίας, κ. </w:t>
      </w:r>
      <w:r>
        <w:rPr>
          <w:rFonts w:eastAsia="Times New Roman" w:cs="Times New Roman"/>
          <w:bCs/>
          <w:szCs w:val="24"/>
        </w:rPr>
        <w:t xml:space="preserve">Εμμανουήλ </w:t>
      </w:r>
      <w:proofErr w:type="spellStart"/>
      <w:r>
        <w:rPr>
          <w:rFonts w:eastAsia="Times New Roman" w:cs="Times New Roman"/>
          <w:bCs/>
          <w:szCs w:val="24"/>
        </w:rPr>
        <w:t>Κόνσολα</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w:t>
      </w:r>
      <w:r>
        <w:rPr>
          <w:rFonts w:eastAsia="Times New Roman" w:cs="Times New Roman"/>
          <w:bCs/>
          <w:szCs w:val="24"/>
        </w:rPr>
        <w:t>ς Έρευνας και Θρησκευμάτων,</w:t>
      </w:r>
      <w:r>
        <w:rPr>
          <w:rFonts w:eastAsia="Times New Roman" w:cs="Times New Roman"/>
          <w:szCs w:val="24"/>
        </w:rPr>
        <w:t xml:space="preserve"> σχετικά με την απαξίωση της Ρόδου από την ακύρωση της ίδρυσης του Τμήματος Διοίκησης Τουρισμού με έδρα τη Ρόδο και αγγλόφωνων τμημάτων τουριστικών σπουδών</w:t>
      </w:r>
      <w:r>
        <w:rPr>
          <w:rFonts w:eastAsia="Times New Roman" w:cs="Times New Roman"/>
          <w:szCs w:val="24"/>
        </w:rPr>
        <w:t>,</w:t>
      </w:r>
      <w:r>
        <w:rPr>
          <w:rFonts w:eastAsia="Times New Roman" w:cs="Times New Roman"/>
          <w:szCs w:val="24"/>
        </w:rPr>
        <w:t xml:space="preserve"> που θα απευθύνονται σε αλλοδαπούς φοιτητές με δίδακτρα.</w:t>
      </w:r>
    </w:p>
    <w:p w14:paraId="432FA37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 xml:space="preserve">επίκαιρη </w:t>
      </w:r>
      <w:r>
        <w:rPr>
          <w:rFonts w:eastAsia="Times New Roman" w:cs="Times New Roman"/>
          <w:szCs w:val="24"/>
        </w:rPr>
        <w:t>ερώτηση θα απαντήσει η Αναπληρώτρια Υπουργός Παιδείας, Έρευνας και Θρησκευμάτων</w:t>
      </w:r>
      <w:r>
        <w:rPr>
          <w:rFonts w:eastAsia="Times New Roman" w:cs="Times New Roman"/>
          <w:szCs w:val="24"/>
        </w:rPr>
        <w:t xml:space="preserve"> </w:t>
      </w:r>
      <w:r>
        <w:rPr>
          <w:rFonts w:eastAsia="Times New Roman" w:cs="Times New Roman"/>
          <w:szCs w:val="24"/>
        </w:rPr>
        <w:t>κ. Αναγνωστοπούλου.</w:t>
      </w:r>
    </w:p>
    <w:p w14:paraId="432FA37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έχετε τον λόγο για δύο λεπτά.</w:t>
      </w:r>
    </w:p>
    <w:p w14:paraId="432FA375"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
          <w:bCs/>
          <w:szCs w:val="24"/>
        </w:rPr>
        <w:t xml:space="preserve">ΕΜΜΑΝΟΥΗΛ ΚΟΝΣΟΛΑΣ: </w:t>
      </w:r>
      <w:r>
        <w:rPr>
          <w:rFonts w:eastAsia="Times New Roman" w:cs="Times New Roman"/>
          <w:bCs/>
          <w:szCs w:val="24"/>
        </w:rPr>
        <w:t>Ευχαριστώ, κύριε Πρόεδρε.</w:t>
      </w:r>
    </w:p>
    <w:p w14:paraId="432FA376"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Cs/>
          <w:szCs w:val="24"/>
        </w:rPr>
        <w:t>Κύριοι Υπουργοί, κυρίες και κύριοι συνάδελφοι, θέλω να ευχαριστήσ</w:t>
      </w:r>
      <w:r>
        <w:rPr>
          <w:rFonts w:eastAsia="Times New Roman" w:cs="Times New Roman"/>
          <w:bCs/>
          <w:szCs w:val="24"/>
        </w:rPr>
        <w:t>ω την Υπουργό</w:t>
      </w:r>
      <w:r>
        <w:rPr>
          <w:rFonts w:eastAsia="Times New Roman" w:cs="Times New Roman"/>
          <w:bCs/>
          <w:szCs w:val="24"/>
        </w:rPr>
        <w:t>,</w:t>
      </w:r>
      <w:r>
        <w:rPr>
          <w:rFonts w:eastAsia="Times New Roman" w:cs="Times New Roman"/>
          <w:bCs/>
          <w:szCs w:val="24"/>
        </w:rPr>
        <w:t xml:space="preserve"> για τη δυνατότητα που μας δίνει σήμερα με την παρουσία </w:t>
      </w:r>
      <w:r>
        <w:rPr>
          <w:rFonts w:eastAsia="Times New Roman" w:cs="Times New Roman"/>
          <w:bCs/>
          <w:szCs w:val="24"/>
        </w:rPr>
        <w:t>της,</w:t>
      </w:r>
      <w:r>
        <w:rPr>
          <w:rFonts w:eastAsia="Times New Roman" w:cs="Times New Roman"/>
          <w:bCs/>
          <w:szCs w:val="24"/>
        </w:rPr>
        <w:t xml:space="preserve"> να συζητήσουμε ένα πολύ σημαντικό θέμα.</w:t>
      </w:r>
    </w:p>
    <w:p w14:paraId="432FA377"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Cs/>
          <w:szCs w:val="24"/>
        </w:rPr>
        <w:t>Κύριε Πρόεδρε, γνωρίζετε και εσείς πολύ καλά ότι είναι άκρως επίκαιρη αυτή η ερώτηση, αφού διαλαμβάνονται στην χώρα διαδικασίες</w:t>
      </w:r>
      <w:r>
        <w:rPr>
          <w:rFonts w:eastAsia="Times New Roman" w:cs="Times New Roman"/>
          <w:bCs/>
          <w:szCs w:val="24"/>
        </w:rPr>
        <w:t>,</w:t>
      </w:r>
      <w:r>
        <w:rPr>
          <w:rFonts w:eastAsia="Times New Roman" w:cs="Times New Roman"/>
          <w:bCs/>
          <w:szCs w:val="24"/>
        </w:rPr>
        <w:t xml:space="preserve"> που αφορούν </w:t>
      </w:r>
      <w:r>
        <w:rPr>
          <w:rFonts w:eastAsia="Times New Roman" w:cs="Times New Roman"/>
          <w:bCs/>
          <w:szCs w:val="24"/>
        </w:rPr>
        <w:t>τον εθνικό διάλογο για την παιδεία αλλά κυρίως την προσπάθεια της Κυβέρνησης να οριστικοποιήσει και να εδραιώσει μια συζήτηση και μια απόφαση προηγούμενης κυβέρνησης</w:t>
      </w:r>
      <w:r>
        <w:rPr>
          <w:rFonts w:eastAsia="Times New Roman" w:cs="Times New Roman"/>
          <w:bCs/>
          <w:szCs w:val="24"/>
        </w:rPr>
        <w:t>,</w:t>
      </w:r>
      <w:r>
        <w:rPr>
          <w:rFonts w:eastAsia="Times New Roman" w:cs="Times New Roman"/>
          <w:bCs/>
          <w:szCs w:val="24"/>
        </w:rPr>
        <w:t xml:space="preserve"> σε σχέση με την τουριστική σχολή σε επίπεδο ΑΕΙ για τον τουρισμό. </w:t>
      </w:r>
    </w:p>
    <w:p w14:paraId="432FA378"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Είναι άκρως επίκαιρη, </w:t>
      </w:r>
      <w:r>
        <w:rPr>
          <w:rFonts w:eastAsia="Times New Roman" w:cs="Times New Roman"/>
          <w:bCs/>
          <w:szCs w:val="24"/>
        </w:rPr>
        <w:t>κύριε Πρόεδρε, αυτή η ερώτηση, γιατί</w:t>
      </w:r>
      <w:r>
        <w:rPr>
          <w:rFonts w:eastAsia="Times New Roman" w:cs="Times New Roman"/>
          <w:bCs/>
          <w:szCs w:val="24"/>
        </w:rPr>
        <w:t>,</w:t>
      </w:r>
      <w:r>
        <w:rPr>
          <w:rFonts w:eastAsia="Times New Roman" w:cs="Times New Roman"/>
          <w:bCs/>
          <w:szCs w:val="24"/>
        </w:rPr>
        <w:t xml:space="preserve"> δυστυχώς</w:t>
      </w:r>
      <w:r>
        <w:rPr>
          <w:rFonts w:eastAsia="Times New Roman" w:cs="Times New Roman"/>
          <w:bCs/>
          <w:szCs w:val="24"/>
        </w:rPr>
        <w:t>,</w:t>
      </w:r>
      <w:r>
        <w:rPr>
          <w:rFonts w:eastAsia="Times New Roman" w:cs="Times New Roman"/>
          <w:bCs/>
          <w:szCs w:val="24"/>
        </w:rPr>
        <w:t xml:space="preserve"> οι εξελίξεις έρχονται να καλύψουν αποφάσεις προηγούμενης κυβέρνησης τον Νοέμβριο του 2014, όπου τότε με έναν πολύ συγκεκριμένο τρόπο και μετά από συζήτηση διεξοδική αποφάσισε η ελληνική πολιτεία να ιδρύσει σχ</w:t>
      </w:r>
      <w:r>
        <w:rPr>
          <w:rFonts w:eastAsia="Times New Roman" w:cs="Times New Roman"/>
          <w:bCs/>
          <w:szCs w:val="24"/>
        </w:rPr>
        <w:t>ολές τουρισμού σε επίπεδο ΑΕΙ τόσο στους κόλπους του Πανεπιστημίου Αιγαίου όσο και στους κόλπους του Πανεπιστημίου της Κρήτης, δύο σχολές ΑΕΙ που αφορούσαν ελληνόφωνο και αγγλόφωνο τμήμα αντίστοιχα στην Ρόδο και στην Κρήτη.</w:t>
      </w:r>
    </w:p>
    <w:p w14:paraId="432FA379"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Cs/>
          <w:szCs w:val="24"/>
        </w:rPr>
        <w:t>Δυστυχώς, όμως, ξέρετε ότι οι δι</w:t>
      </w:r>
      <w:r>
        <w:rPr>
          <w:rFonts w:eastAsia="Times New Roman" w:cs="Times New Roman"/>
          <w:bCs/>
          <w:szCs w:val="24"/>
        </w:rPr>
        <w:t>αδικασίες τότε της εκλογής Προέδρου της Δημοκρατίας έριξαν την προηγούμενη κυβέρνηση και δεν προχώρησαν με ολοκλήρωση διαδικασιών προεδρικών διαταγμάτων και διαπιστωτικών πράξεων, με αποτέλεσμα οι δεσμεύσεις της ηγεσίας του Υπουργείου Παιδείας να μην μπορέ</w:t>
      </w:r>
      <w:r>
        <w:rPr>
          <w:rFonts w:eastAsia="Times New Roman" w:cs="Times New Roman"/>
          <w:bCs/>
          <w:szCs w:val="24"/>
        </w:rPr>
        <w:t>σουν να υλοποιηθούν σε ό,τι αφορά το διδακτικό επιστημονικό προσωπικό, τους πόρους και τις υπόλοιπες διαδικασίες για την ίδρυση αυτών των σχολών.</w:t>
      </w:r>
    </w:p>
    <w:p w14:paraId="432FA37A"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Cs/>
          <w:szCs w:val="24"/>
        </w:rPr>
        <w:lastRenderedPageBreak/>
        <w:t>Κυρία, ξέρω ότι είστε έμπειρη πανεπιστημιακός. Αντιλαμβάνεστε και εσείς τη συνέχεια του κράτους; Θέλω να σας θ</w:t>
      </w:r>
      <w:r>
        <w:rPr>
          <w:rFonts w:eastAsia="Times New Roman" w:cs="Times New Roman"/>
          <w:bCs/>
          <w:szCs w:val="24"/>
        </w:rPr>
        <w:t>υμίσω ότι εκείνη η προσπάθεια ήταν ένα καθολικό αίτημα όλων των φορέων της Δωδεκανήσου και του νησιού. Θα καταθέσω στα Πρακτικά την ομόθυμη απόφαση των φορέων της περιοχής</w:t>
      </w:r>
      <w:r>
        <w:rPr>
          <w:rFonts w:eastAsia="Times New Roman" w:cs="Times New Roman"/>
          <w:bCs/>
          <w:szCs w:val="24"/>
        </w:rPr>
        <w:t>,</w:t>
      </w:r>
      <w:r>
        <w:rPr>
          <w:rFonts w:eastAsia="Times New Roman" w:cs="Times New Roman"/>
          <w:bCs/>
          <w:szCs w:val="24"/>
        </w:rPr>
        <w:t xml:space="preserve"> προκειμένου να στηρίξουν εκείνη την προσπάθεια.</w:t>
      </w:r>
    </w:p>
    <w:p w14:paraId="432FA37B" w14:textId="77777777" w:rsidR="009415DB" w:rsidRDefault="00D44329">
      <w:pPr>
        <w:spacing w:after="0" w:line="600" w:lineRule="auto"/>
        <w:ind w:firstLine="720"/>
        <w:jc w:val="both"/>
        <w:rPr>
          <w:rFonts w:eastAsia="Times New Roman" w:cs="Times New Roman"/>
          <w:bCs/>
          <w:szCs w:val="24"/>
        </w:rPr>
      </w:pPr>
      <w:r>
        <w:rPr>
          <w:rFonts w:eastAsia="Times New Roman" w:cs="Times New Roman"/>
          <w:bCs/>
          <w:szCs w:val="24"/>
        </w:rPr>
        <w:t>Πλην, όμως, αυτό είναι ένα πρόβλημα</w:t>
      </w:r>
      <w:r>
        <w:rPr>
          <w:rFonts w:eastAsia="Times New Roman" w:cs="Times New Roman"/>
          <w:bCs/>
          <w:szCs w:val="24"/>
        </w:rPr>
        <w:t>,</w:t>
      </w:r>
      <w:r>
        <w:rPr>
          <w:rFonts w:eastAsia="Times New Roman" w:cs="Times New Roman"/>
          <w:bCs/>
          <w:szCs w:val="24"/>
        </w:rPr>
        <w:t xml:space="preserve"> που αφορά την χώρα γενικότερα, τη μοναδική χώρα στην Ευρώπη που δεν υπάρχει ΑΕΙ τουρισμού, μια χώρα όπου έχουμε θέσει τον τουρισμό</w:t>
      </w:r>
      <w:r>
        <w:rPr>
          <w:rFonts w:eastAsia="Times New Roman" w:cs="Times New Roman"/>
          <w:bCs/>
          <w:szCs w:val="24"/>
        </w:rPr>
        <w:t>,</w:t>
      </w:r>
      <w:r>
        <w:rPr>
          <w:rFonts w:eastAsia="Times New Roman" w:cs="Times New Roman"/>
          <w:bCs/>
          <w:szCs w:val="24"/>
        </w:rPr>
        <w:t xml:space="preserve"> ως προμετωπίδα ανάπτυξης και προοπτικής εξόδου από την κρίση. Εκείνη η προσπάθεια καθυστέρησε, λοιπόν, δύο χρόνια τώρα και</w:t>
      </w:r>
      <w:r>
        <w:rPr>
          <w:rFonts w:eastAsia="Times New Roman" w:cs="Times New Roman"/>
          <w:bCs/>
          <w:szCs w:val="24"/>
        </w:rPr>
        <w:t xml:space="preserve"> δυστυχώς βρισκόμαστε στην αδιέξοδη κατάσταση η ομόφωνη απόφαση της </w:t>
      </w:r>
      <w:r>
        <w:rPr>
          <w:rFonts w:eastAsia="Times New Roman" w:cs="Times New Roman"/>
          <w:bCs/>
          <w:szCs w:val="24"/>
        </w:rPr>
        <w:t>π</w:t>
      </w:r>
      <w:r>
        <w:rPr>
          <w:rFonts w:eastAsia="Times New Roman" w:cs="Times New Roman"/>
          <w:bCs/>
          <w:szCs w:val="24"/>
        </w:rPr>
        <w:t xml:space="preserve">ρυτανικής </w:t>
      </w:r>
      <w:r>
        <w:rPr>
          <w:rFonts w:eastAsia="Times New Roman" w:cs="Times New Roman"/>
          <w:bCs/>
          <w:szCs w:val="24"/>
        </w:rPr>
        <w:t>α</w:t>
      </w:r>
      <w:r>
        <w:rPr>
          <w:rFonts w:eastAsia="Times New Roman" w:cs="Times New Roman"/>
          <w:bCs/>
          <w:szCs w:val="24"/>
        </w:rPr>
        <w:t>ρχής το προηγούμενο διάστημα</w:t>
      </w:r>
      <w:r>
        <w:rPr>
          <w:rFonts w:eastAsia="Times New Roman" w:cs="Times New Roman"/>
          <w:bCs/>
          <w:szCs w:val="24"/>
        </w:rPr>
        <w:t>,</w:t>
      </w:r>
      <w:r>
        <w:rPr>
          <w:rFonts w:eastAsia="Times New Roman" w:cs="Times New Roman"/>
          <w:bCs/>
          <w:szCs w:val="24"/>
        </w:rPr>
        <w:t xml:space="preserve"> να έρχεται να καλύπτεται με νέα απόφασή της, προκειμένου να ιδρυθεί το τμήμα αυτό όχι στη Ρόδο αλλά στη Χίο.</w:t>
      </w:r>
    </w:p>
    <w:p w14:paraId="432FA37C" w14:textId="77777777" w:rsidR="009415DB" w:rsidRDefault="00D44329">
      <w:pPr>
        <w:spacing w:after="0" w:line="600" w:lineRule="auto"/>
        <w:ind w:firstLine="720"/>
        <w:jc w:val="both"/>
        <w:rPr>
          <w:rFonts w:eastAsia="Times New Roman"/>
          <w:b/>
          <w:szCs w:val="24"/>
        </w:rPr>
      </w:pPr>
      <w:r>
        <w:rPr>
          <w:rFonts w:eastAsia="Times New Roman" w:cs="Times New Roman"/>
          <w:bCs/>
          <w:szCs w:val="24"/>
        </w:rPr>
        <w:t xml:space="preserve">Θέλω, λοιπόν, να σας παρακαλέσω να </w:t>
      </w:r>
      <w:r>
        <w:rPr>
          <w:rFonts w:eastAsia="Times New Roman" w:cs="Times New Roman"/>
          <w:bCs/>
          <w:szCs w:val="24"/>
        </w:rPr>
        <w:t>μου πείτε</w:t>
      </w:r>
      <w:r>
        <w:rPr>
          <w:rFonts w:eastAsia="Times New Roman" w:cs="Times New Roman"/>
          <w:bCs/>
          <w:szCs w:val="24"/>
        </w:rPr>
        <w:t>,</w:t>
      </w:r>
      <w:r>
        <w:rPr>
          <w:rFonts w:eastAsia="Times New Roman" w:cs="Times New Roman"/>
          <w:bCs/>
          <w:szCs w:val="24"/>
        </w:rPr>
        <w:t xml:space="preserve"> εάν εσείς γνωρίζετε αυτή τη διαδικασία και την απόφαση, εάν η Κυβέρνηση έχει συνδράμει προς αυτή την κατεύθυνση και γιατί δεν προχώρησε μέχρι </w:t>
      </w:r>
      <w:r>
        <w:rPr>
          <w:rFonts w:eastAsia="Times New Roman" w:cs="Times New Roman"/>
          <w:bCs/>
          <w:szCs w:val="24"/>
        </w:rPr>
        <w:lastRenderedPageBreak/>
        <w:t>τώρα επί δύο χρόνια η προηγούμενη απόφαση της πολιτικής ηγεσίας</w:t>
      </w:r>
      <w:r>
        <w:rPr>
          <w:rFonts w:eastAsia="Times New Roman" w:cs="Times New Roman"/>
          <w:bCs/>
          <w:szCs w:val="24"/>
        </w:rPr>
        <w:t>,</w:t>
      </w:r>
      <w:r>
        <w:rPr>
          <w:rFonts w:eastAsia="Times New Roman" w:cs="Times New Roman"/>
          <w:bCs/>
          <w:szCs w:val="24"/>
        </w:rPr>
        <w:t xml:space="preserve"> για να προχωρήσει στην ίδρυση στα τμήμ</w:t>
      </w:r>
      <w:r>
        <w:rPr>
          <w:rFonts w:eastAsia="Times New Roman" w:cs="Times New Roman"/>
          <w:bCs/>
          <w:szCs w:val="24"/>
        </w:rPr>
        <w:t>ατα αυτά που έχουμε πει.</w:t>
      </w:r>
    </w:p>
    <w:p w14:paraId="432FA37D"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Υπουργέ, έχετε το</w:t>
      </w:r>
      <w:r>
        <w:rPr>
          <w:rFonts w:eastAsia="Times New Roman"/>
          <w:szCs w:val="24"/>
        </w:rPr>
        <w:t>ν</w:t>
      </w:r>
      <w:r>
        <w:rPr>
          <w:rFonts w:eastAsia="Times New Roman"/>
          <w:szCs w:val="24"/>
        </w:rPr>
        <w:t xml:space="preserve"> λόγο για τρία λεπτά. </w:t>
      </w:r>
    </w:p>
    <w:p w14:paraId="432FA37E" w14:textId="77777777" w:rsidR="009415DB" w:rsidRDefault="00D44329">
      <w:pPr>
        <w:spacing w:after="0" w:line="600" w:lineRule="auto"/>
        <w:ind w:firstLine="720"/>
        <w:jc w:val="both"/>
        <w:rPr>
          <w:rFonts w:eastAsia="Times New Roman"/>
          <w:szCs w:val="24"/>
        </w:rPr>
      </w:pPr>
      <w:r>
        <w:rPr>
          <w:rFonts w:eastAsia="Times New Roman"/>
          <w:b/>
          <w:szCs w:val="24"/>
        </w:rPr>
        <w:t xml:space="preserve">ΑΘΑΝΑΣΙΑ (ΣΙΑ) ΑΝΑΓΝΩΣΤΟΠΟΥΛΟΥ (Αναπληρώτρια Υπουργός Παιδείας, Έρευνας και Θρησκευμάτων): </w:t>
      </w:r>
      <w:r>
        <w:rPr>
          <w:rFonts w:eastAsia="Times New Roman"/>
          <w:szCs w:val="24"/>
        </w:rPr>
        <w:t>Ευχαριστώ, κύριε Πρόεδρε.</w:t>
      </w:r>
    </w:p>
    <w:p w14:paraId="432FA37F" w14:textId="77777777" w:rsidR="009415DB" w:rsidRDefault="00D44329">
      <w:pPr>
        <w:spacing w:after="0" w:line="600" w:lineRule="auto"/>
        <w:ind w:firstLine="720"/>
        <w:jc w:val="both"/>
        <w:rPr>
          <w:rFonts w:eastAsia="Times New Roman"/>
          <w:szCs w:val="24"/>
        </w:rPr>
      </w:pPr>
      <w:r>
        <w:rPr>
          <w:rFonts w:eastAsia="Times New Roman"/>
          <w:szCs w:val="24"/>
        </w:rPr>
        <w:t>Κύριε συνάδελφε, αυτή είναι μια</w:t>
      </w:r>
      <w:r>
        <w:rPr>
          <w:rFonts w:eastAsia="Times New Roman"/>
          <w:szCs w:val="24"/>
        </w:rPr>
        <w:t xml:space="preserve"> καλή ερώτηση και για το ειδικό ενδιαφέρον που παρουσιάζουν τα τμήματα τουριστικών σπουδών αλλά και για το γενικότερο ενδιαφέρον που παρουσιάζει η ίδρυση νέων τμημάτων στα ΑΕΙ και τα ΤΕΙ. </w:t>
      </w:r>
    </w:p>
    <w:p w14:paraId="432FA380" w14:textId="77777777" w:rsidR="009415DB" w:rsidRDefault="00D44329">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θέλω να πω ότι για το τμήμα ειδικού ενδιαφέροντος, το αγ</w:t>
      </w:r>
      <w:r>
        <w:rPr>
          <w:rFonts w:eastAsia="Times New Roman"/>
          <w:szCs w:val="24"/>
        </w:rPr>
        <w:t xml:space="preserve">γλόφωνο τμήμα στη Ρόδο, πάρθηκε μια απόφαση χωρίς προϋποθέσεις. Όταν λέω «χωρίς προϋποθέσεις», όχι τις συγκεκριμένες </w:t>
      </w:r>
      <w:r>
        <w:rPr>
          <w:rFonts w:eastAsia="Times New Roman"/>
          <w:szCs w:val="24"/>
        </w:rPr>
        <w:lastRenderedPageBreak/>
        <w:t>προϋποθέσεις που πρέπει να έχει ένα τμήμα για να ανοίξει αλλά και τις γενικότερες προϋποθέσεις συζήτησης</w:t>
      </w:r>
      <w:r>
        <w:rPr>
          <w:rFonts w:eastAsia="Times New Roman"/>
          <w:szCs w:val="24"/>
        </w:rPr>
        <w:t>,</w:t>
      </w:r>
      <w:r>
        <w:rPr>
          <w:rFonts w:eastAsia="Times New Roman"/>
          <w:szCs w:val="24"/>
        </w:rPr>
        <w:t xml:space="preserve"> για το αν σε αυτή τη χώρα θα φτιά</w:t>
      </w:r>
      <w:r>
        <w:rPr>
          <w:rFonts w:eastAsia="Times New Roman"/>
          <w:szCs w:val="24"/>
        </w:rPr>
        <w:t xml:space="preserve">ξουμε μέσα στα πανεπιστήμια αγγλόφωνα τμήματα πρώτου κύκλου σπουδών με δίδακτρα. </w:t>
      </w:r>
    </w:p>
    <w:p w14:paraId="432FA381" w14:textId="77777777" w:rsidR="009415DB" w:rsidRDefault="00D44329">
      <w:pPr>
        <w:spacing w:after="0" w:line="600" w:lineRule="auto"/>
        <w:ind w:firstLine="720"/>
        <w:jc w:val="both"/>
        <w:rPr>
          <w:rFonts w:eastAsia="Times New Roman"/>
          <w:szCs w:val="24"/>
        </w:rPr>
      </w:pPr>
      <w:r>
        <w:rPr>
          <w:rFonts w:eastAsia="Times New Roman"/>
          <w:szCs w:val="24"/>
        </w:rPr>
        <w:t xml:space="preserve">Αυτή η συζήτηση δεν έγινε καθόλου και αποφασίστηκε εν μία </w:t>
      </w:r>
      <w:proofErr w:type="spellStart"/>
      <w:r>
        <w:rPr>
          <w:rFonts w:eastAsia="Times New Roman"/>
          <w:szCs w:val="24"/>
        </w:rPr>
        <w:t>νυκτί</w:t>
      </w:r>
      <w:proofErr w:type="spellEnd"/>
      <w:r>
        <w:rPr>
          <w:rFonts w:eastAsia="Times New Roman"/>
          <w:szCs w:val="24"/>
        </w:rPr>
        <w:t>, όπως έχουμε ξαναδεί άπειρες φορές, να γίνουν τμήματα σε συγκεκριμένα μέρη</w:t>
      </w:r>
      <w:r>
        <w:rPr>
          <w:rFonts w:eastAsia="Times New Roman"/>
          <w:szCs w:val="24"/>
        </w:rPr>
        <w:t>,</w:t>
      </w:r>
      <w:r>
        <w:rPr>
          <w:rFonts w:eastAsia="Times New Roman"/>
          <w:szCs w:val="24"/>
        </w:rPr>
        <w:t xml:space="preserve"> για λόγους -το καταλαβαίνω πολύ κα</w:t>
      </w:r>
      <w:r>
        <w:rPr>
          <w:rFonts w:eastAsia="Times New Roman"/>
          <w:szCs w:val="24"/>
        </w:rPr>
        <w:t>λά- τουριστικούς κ.λπ.</w:t>
      </w:r>
      <w:r>
        <w:rPr>
          <w:rFonts w:eastAsia="Times New Roman"/>
          <w:szCs w:val="24"/>
        </w:rPr>
        <w:t>.</w:t>
      </w:r>
      <w:r>
        <w:rPr>
          <w:rFonts w:eastAsia="Times New Roman"/>
          <w:szCs w:val="24"/>
        </w:rPr>
        <w:t xml:space="preserve"> </w:t>
      </w:r>
    </w:p>
    <w:p w14:paraId="432FA382" w14:textId="77777777" w:rsidR="009415DB" w:rsidRDefault="00D44329">
      <w:pPr>
        <w:spacing w:after="0" w:line="600" w:lineRule="auto"/>
        <w:ind w:firstLine="720"/>
        <w:jc w:val="both"/>
        <w:rPr>
          <w:rFonts w:eastAsia="Times New Roman"/>
          <w:szCs w:val="24"/>
        </w:rPr>
      </w:pPr>
      <w:r>
        <w:rPr>
          <w:rFonts w:eastAsia="Times New Roman"/>
          <w:szCs w:val="24"/>
        </w:rPr>
        <w:t>Εδώ υπάρχει ένα μείζον ζήτημα, κύριε συνάδελφε, το οποίο αντιμετωπίζουμε και με τα μεταπτυχιακά προγράμματα. Το Σύνταγμα λέει ότι έχουμε δημόσια και δωρεάν παιδεία. Κατά παρέκκλιση του Συντάγματος το Συμβούλιο της Επικρατείας αποφά</w:t>
      </w:r>
      <w:r>
        <w:rPr>
          <w:rFonts w:eastAsia="Times New Roman"/>
          <w:szCs w:val="24"/>
        </w:rPr>
        <w:t>σισε το 2012</w:t>
      </w:r>
      <w:r>
        <w:rPr>
          <w:rFonts w:eastAsia="Times New Roman"/>
          <w:szCs w:val="24"/>
        </w:rPr>
        <w:t>,</w:t>
      </w:r>
      <w:r>
        <w:rPr>
          <w:rFonts w:eastAsia="Times New Roman"/>
          <w:szCs w:val="24"/>
        </w:rPr>
        <w:t xml:space="preserve"> ότι στα μεταπτυχιακά δύνανται να υπάρχουν δίδακτρα και αυτά πολύ χαμηλά και τα αποφασίζει ο κοινός νομοθέτης. </w:t>
      </w:r>
    </w:p>
    <w:p w14:paraId="432FA383" w14:textId="77777777" w:rsidR="009415DB" w:rsidRDefault="00D44329">
      <w:pPr>
        <w:spacing w:after="0" w:line="600" w:lineRule="auto"/>
        <w:ind w:firstLine="720"/>
        <w:jc w:val="both"/>
        <w:rPr>
          <w:rFonts w:eastAsia="Times New Roman"/>
          <w:szCs w:val="24"/>
        </w:rPr>
      </w:pPr>
      <w:r>
        <w:rPr>
          <w:rFonts w:eastAsia="Times New Roman"/>
          <w:szCs w:val="24"/>
        </w:rPr>
        <w:t>Επειδή τον τελευταίο καιρό γίνεται μια συζήτηση σχετικά με το Συμβούλιο της Επικρατείας, για το αν το σεβόμαστε ή όχι, εγώ βλέπω μι</w:t>
      </w:r>
      <w:r>
        <w:rPr>
          <w:rFonts w:eastAsia="Times New Roman"/>
          <w:szCs w:val="24"/>
        </w:rPr>
        <w:t xml:space="preserve">α καταστρατήγηση και του Συντάγματος και της απόφασης του </w:t>
      </w:r>
      <w:r>
        <w:rPr>
          <w:rFonts w:eastAsia="Times New Roman"/>
          <w:szCs w:val="24"/>
        </w:rPr>
        <w:lastRenderedPageBreak/>
        <w:t>Συμβουλίου της Επικρατείας για αυτά τα θέματα. Κανένας κοινός νομοθέτης δεν αποφασίζει τίποτα. Έρχονται τα ιδρύματα μόνα τους, βάζουν ό,τι δίδακτρα θέλουν</w:t>
      </w:r>
      <w:r>
        <w:rPr>
          <w:rFonts w:eastAsia="Times New Roman"/>
          <w:szCs w:val="24"/>
        </w:rPr>
        <w:t>,</w:t>
      </w:r>
      <w:r>
        <w:rPr>
          <w:rFonts w:eastAsia="Times New Roman"/>
          <w:szCs w:val="24"/>
        </w:rPr>
        <w:t xml:space="preserve"> και στη συγκεκριμένη περίπτωση χωρίς να υπ</w:t>
      </w:r>
      <w:r>
        <w:rPr>
          <w:rFonts w:eastAsia="Times New Roman"/>
          <w:szCs w:val="24"/>
        </w:rPr>
        <w:t>άρχει κα</w:t>
      </w:r>
      <w:r>
        <w:rPr>
          <w:rFonts w:eastAsia="Times New Roman"/>
          <w:szCs w:val="24"/>
        </w:rPr>
        <w:t>μ</w:t>
      </w:r>
      <w:r>
        <w:rPr>
          <w:rFonts w:eastAsia="Times New Roman"/>
          <w:szCs w:val="24"/>
        </w:rPr>
        <w:t xml:space="preserve">μία γενικότερη συζήτηση, ανοίγουμε στη μέση έτσι του καλού καιρού τμήματα; Δεν ανοίγουν έτσι ούτε για ακαδημαϊκούς λόγους και πολύ περισσότερο όταν προβλέπουν δίδακτρα. </w:t>
      </w:r>
    </w:p>
    <w:p w14:paraId="432FA384" w14:textId="77777777" w:rsidR="009415DB" w:rsidRDefault="00D44329">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Κόνσολα</w:t>
      </w:r>
      <w:proofErr w:type="spellEnd"/>
      <w:r>
        <w:rPr>
          <w:rFonts w:eastAsia="Times New Roman"/>
          <w:szCs w:val="24"/>
        </w:rPr>
        <w:t xml:space="preserve">, θα σας πω ότι ακόμα και σε σκληρά νεοφιλελεύθερες χώρες, όπως </w:t>
      </w:r>
      <w:r>
        <w:rPr>
          <w:rFonts w:eastAsia="Times New Roman"/>
          <w:szCs w:val="24"/>
        </w:rPr>
        <w:t>είναι η Ολλανδία, για να ανοίξει σε μεταπτυχιακό όχι προπτυχιακό επίπεδο, ξενόγλωσσο, αγγλόφωνο πρόγραμμα μεταπτυχιακών σπουδών για ξένους φοιτητές με δίδακτρα, και μάλιστα υψηλά, υπάρχει ένας κώδικας δεοντολογίας</w:t>
      </w:r>
      <w:r>
        <w:rPr>
          <w:rFonts w:eastAsia="Times New Roman"/>
          <w:szCs w:val="24"/>
        </w:rPr>
        <w:t>,</w:t>
      </w:r>
      <w:r>
        <w:rPr>
          <w:rFonts w:eastAsia="Times New Roman"/>
          <w:szCs w:val="24"/>
        </w:rPr>
        <w:t xml:space="preserve"> που έχει συντάξει το Υπουργείο Παιδείας κ</w:t>
      </w:r>
      <w:r>
        <w:rPr>
          <w:rFonts w:eastAsia="Times New Roman"/>
          <w:szCs w:val="24"/>
        </w:rPr>
        <w:t xml:space="preserve">αι τον οποίο υπογράφουν τα πανεπιστήμια για να μπορούν να το κάνουν, διαφορετικά θα έχουμε μια ανεξέλεγκτη εμπορευματοποίηση μέσα στο δημόσιο αγαθό που είναι τα ανώτατα ιδρύματα. </w:t>
      </w:r>
    </w:p>
    <w:p w14:paraId="432FA385" w14:textId="77777777" w:rsidR="009415DB" w:rsidRDefault="00D44329">
      <w:pPr>
        <w:spacing w:after="0" w:line="600" w:lineRule="auto"/>
        <w:ind w:firstLine="720"/>
        <w:jc w:val="both"/>
        <w:rPr>
          <w:rFonts w:eastAsia="Times New Roman"/>
          <w:szCs w:val="24"/>
        </w:rPr>
      </w:pPr>
      <w:r>
        <w:rPr>
          <w:rFonts w:eastAsia="Times New Roman"/>
          <w:szCs w:val="24"/>
        </w:rPr>
        <w:t>Για τη συγκεκριμένη περίπτωση της Ρόδου και της Κρήτης εμείς είμαστε σε συνε</w:t>
      </w:r>
      <w:r>
        <w:rPr>
          <w:rFonts w:eastAsia="Times New Roman"/>
          <w:szCs w:val="24"/>
        </w:rPr>
        <w:t>χείς συζητήσεις, γιατί πρέπει να έχουμε ένα</w:t>
      </w:r>
      <w:r>
        <w:rPr>
          <w:rFonts w:eastAsia="Times New Roman"/>
          <w:szCs w:val="24"/>
        </w:rPr>
        <w:t>ν</w:t>
      </w:r>
      <w:r>
        <w:rPr>
          <w:rFonts w:eastAsia="Times New Roman"/>
          <w:szCs w:val="24"/>
        </w:rPr>
        <w:t xml:space="preserve"> στρατηγικό σχεδιασμό. Είμαστε σε συνεχείς συζητήσεις με την κ. Κουντουρά, </w:t>
      </w:r>
      <w:r>
        <w:rPr>
          <w:rFonts w:eastAsia="Times New Roman"/>
          <w:szCs w:val="24"/>
        </w:rPr>
        <w:lastRenderedPageBreak/>
        <w:t>με το Υπουργείο Οικονομίας, Ανάπτυξης και Τουρισμού, για αναβάθμιση των τουριστικών σχολών και ένταξή τους στα πανεπιστήμια. Αυτή η συζήτ</w:t>
      </w:r>
      <w:r>
        <w:rPr>
          <w:rFonts w:eastAsia="Times New Roman"/>
          <w:szCs w:val="24"/>
        </w:rPr>
        <w:t>ηση γίνεται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για τη</w:t>
      </w:r>
      <w:r>
        <w:rPr>
          <w:rFonts w:eastAsia="Times New Roman"/>
          <w:szCs w:val="24"/>
        </w:rPr>
        <w:t>ν</w:t>
      </w:r>
      <w:r>
        <w:rPr>
          <w:rFonts w:eastAsia="Times New Roman"/>
          <w:szCs w:val="24"/>
        </w:rPr>
        <w:t xml:space="preserve"> Ρόδο και για τον Άγιο Νικόλαο και γίνεται συντονισμένα, για να μπορέσουμε να έχουμε ένα σχεδιασμένο χάρτη. </w:t>
      </w:r>
    </w:p>
    <w:p w14:paraId="432FA386" w14:textId="77777777" w:rsidR="009415DB" w:rsidRDefault="00D44329">
      <w:pPr>
        <w:spacing w:after="0" w:line="600" w:lineRule="auto"/>
        <w:ind w:firstLine="720"/>
        <w:jc w:val="both"/>
        <w:rPr>
          <w:rFonts w:eastAsia="Times New Roman"/>
          <w:szCs w:val="24"/>
        </w:rPr>
      </w:pPr>
      <w:r>
        <w:rPr>
          <w:rFonts w:eastAsia="Times New Roman"/>
          <w:szCs w:val="24"/>
        </w:rPr>
        <w:t>Θέλω να σας πω ότι δεν έχει να κάνει τίποτα με τη Χίο. Έχω βαρεθεί -το λέω αλήθεια- επί ένα</w:t>
      </w:r>
      <w:r>
        <w:rPr>
          <w:rFonts w:eastAsia="Times New Roman"/>
          <w:szCs w:val="24"/>
        </w:rPr>
        <w:t>ν</w:t>
      </w:r>
      <w:r>
        <w:rPr>
          <w:rFonts w:eastAsia="Times New Roman"/>
          <w:szCs w:val="24"/>
        </w:rPr>
        <w:t xml:space="preserve"> χρόνο να έχουμε τοπικές συγκρούσεις</w:t>
      </w:r>
      <w:r>
        <w:rPr>
          <w:rFonts w:eastAsia="Times New Roman"/>
          <w:szCs w:val="24"/>
        </w:rPr>
        <w:t>,</w:t>
      </w:r>
      <w:r>
        <w:rPr>
          <w:rFonts w:eastAsia="Times New Roman"/>
          <w:szCs w:val="24"/>
        </w:rPr>
        <w:t xml:space="preserve"> για το αν θα ιδρυθεί ή δεν θα ιδρυθεί κάτι. Της Χίου είναι εντελώς διαφορετική περίπτωση. Στη Χίο υπήρξε τμήμα και το </w:t>
      </w:r>
      <w:r>
        <w:rPr>
          <w:rFonts w:eastAsia="Times New Roman"/>
          <w:szCs w:val="24"/>
        </w:rPr>
        <w:t>σ</w:t>
      </w:r>
      <w:r>
        <w:rPr>
          <w:rFonts w:eastAsia="Times New Roman"/>
          <w:szCs w:val="24"/>
        </w:rPr>
        <w:t>χέδιο «</w:t>
      </w:r>
      <w:r>
        <w:rPr>
          <w:rFonts w:eastAsia="Times New Roman"/>
          <w:szCs w:val="24"/>
        </w:rPr>
        <w:t>ΑΘΗΝΑ</w:t>
      </w:r>
      <w:r>
        <w:rPr>
          <w:rFonts w:eastAsia="Times New Roman"/>
          <w:szCs w:val="24"/>
        </w:rPr>
        <w:t>» το έκλεισε έτσι στα καλά του καθουμένου. Είναι άλλη περίπτωση. Ας μη βάζουμε σύγκρουσ</w:t>
      </w:r>
      <w:r>
        <w:rPr>
          <w:rFonts w:eastAsia="Times New Roman"/>
          <w:szCs w:val="24"/>
        </w:rPr>
        <w:t xml:space="preserve">η μεταξύ Ρόδου και Χίου. Είναι άδικο. </w:t>
      </w:r>
    </w:p>
    <w:p w14:paraId="432FA387" w14:textId="77777777" w:rsidR="009415DB" w:rsidRDefault="00D44329">
      <w:pPr>
        <w:spacing w:after="0" w:line="600" w:lineRule="auto"/>
        <w:ind w:firstLine="720"/>
        <w:jc w:val="both"/>
        <w:rPr>
          <w:rFonts w:eastAsia="Times New Roman"/>
          <w:szCs w:val="24"/>
        </w:rPr>
      </w:pPr>
      <w:r>
        <w:rPr>
          <w:rFonts w:eastAsia="Times New Roman"/>
          <w:szCs w:val="24"/>
        </w:rPr>
        <w:t>Υπάρχει, όμως, μείζον θέμα αναβάθμισης των τουριστικών σχολών και ένα από τα πρώτα πράγματα που έχουμε σχεδιάσει</w:t>
      </w:r>
      <w:r>
        <w:rPr>
          <w:rFonts w:eastAsia="Times New Roman"/>
          <w:szCs w:val="24"/>
        </w:rPr>
        <w:t>,</w:t>
      </w:r>
      <w:r>
        <w:rPr>
          <w:rFonts w:eastAsia="Times New Roman"/>
          <w:szCs w:val="24"/>
        </w:rPr>
        <w:t xml:space="preserve"> είναι να αναβαθμιστεί και να ενταχθεί στο πανεπιστήμιο η τουριστική σχολή της Ρόδου, όπως και της Κρήτη</w:t>
      </w:r>
      <w:r>
        <w:rPr>
          <w:rFonts w:eastAsia="Times New Roman"/>
          <w:szCs w:val="24"/>
        </w:rPr>
        <w:t xml:space="preserve">ς. </w:t>
      </w:r>
    </w:p>
    <w:p w14:paraId="432FA388"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w:t>
      </w:r>
      <w:proofErr w:type="spellStart"/>
      <w:r>
        <w:rPr>
          <w:rFonts w:eastAsia="Times New Roman"/>
          <w:szCs w:val="24"/>
        </w:rPr>
        <w:t>Κόνσολα</w:t>
      </w:r>
      <w:proofErr w:type="spellEnd"/>
      <w:r>
        <w:rPr>
          <w:rFonts w:eastAsia="Times New Roman"/>
          <w:szCs w:val="24"/>
        </w:rPr>
        <w:t>, έχετε το</w:t>
      </w:r>
      <w:r>
        <w:rPr>
          <w:rFonts w:eastAsia="Times New Roman"/>
          <w:szCs w:val="24"/>
        </w:rPr>
        <w:t>ν</w:t>
      </w:r>
      <w:r>
        <w:rPr>
          <w:rFonts w:eastAsia="Times New Roman"/>
          <w:szCs w:val="24"/>
        </w:rPr>
        <w:t xml:space="preserve"> λόγο για τρία λεπτά. </w:t>
      </w:r>
    </w:p>
    <w:p w14:paraId="432FA389"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 xml:space="preserve">ΕΜΜΑΝΟΥΗΛ ΚΟΝΣΟΛΑΣ: </w:t>
      </w:r>
      <w:r>
        <w:rPr>
          <w:rFonts w:eastAsia="Times New Roman"/>
          <w:szCs w:val="24"/>
        </w:rPr>
        <w:t>Κυρία Υπουργέ, σε ό,τι μας αφορά, πρέπει να ξέρετε ότι από το Νοέμβριο του 2015</w:t>
      </w:r>
      <w:r>
        <w:rPr>
          <w:rFonts w:eastAsia="Times New Roman"/>
          <w:szCs w:val="24"/>
        </w:rPr>
        <w:t>,</w:t>
      </w:r>
      <w:r>
        <w:rPr>
          <w:rFonts w:eastAsia="Times New Roman"/>
          <w:szCs w:val="24"/>
        </w:rPr>
        <w:t xml:space="preserve"> είχαμε καταθέσει ένα σχετικό έγγραφο και κάναμε παράκληση στην ηγεσί</w:t>
      </w:r>
      <w:r>
        <w:rPr>
          <w:rFonts w:eastAsia="Times New Roman"/>
          <w:szCs w:val="24"/>
        </w:rPr>
        <w:t xml:space="preserve">α του Υπουργείου Παιδείας μαζί με τον Πρόεδρο της Επιτροπής Μορφωτικών Υποθέσεων για να συζητήσουμε εδώ στην Εθνική Αντιπροσωπεία συνολικά για τα θέματα της τουριστικής εκπαίδευσης και κατάρτισης στη χώρα. Θα το καταθέσω και αυτό στα Πρακτικά. </w:t>
      </w:r>
    </w:p>
    <w:p w14:paraId="432FA38A" w14:textId="77777777" w:rsidR="009415DB" w:rsidRDefault="00D44329">
      <w:pPr>
        <w:spacing w:after="0" w:line="600" w:lineRule="auto"/>
        <w:ind w:firstLine="720"/>
        <w:jc w:val="both"/>
        <w:rPr>
          <w:rFonts w:eastAsia="Times New Roman"/>
          <w:szCs w:val="24"/>
        </w:rPr>
      </w:pPr>
      <w:r>
        <w:rPr>
          <w:rFonts w:eastAsia="Times New Roman"/>
          <w:szCs w:val="24"/>
        </w:rPr>
        <w:t xml:space="preserve">Πραγματικά </w:t>
      </w:r>
      <w:r>
        <w:rPr>
          <w:rFonts w:eastAsia="Times New Roman"/>
          <w:szCs w:val="24"/>
        </w:rPr>
        <w:t>με εντυπωσιάζετε και με αιφνιδιάζετε τώρα</w:t>
      </w:r>
      <w:r>
        <w:rPr>
          <w:rFonts w:eastAsia="Times New Roman"/>
          <w:szCs w:val="24"/>
        </w:rPr>
        <w:t>,</w:t>
      </w:r>
      <w:r>
        <w:rPr>
          <w:rFonts w:eastAsia="Times New Roman"/>
          <w:szCs w:val="24"/>
        </w:rPr>
        <w:t xml:space="preserve"> λέγοντας ότι εμείς </w:t>
      </w:r>
      <w:proofErr w:type="spellStart"/>
      <w:r>
        <w:rPr>
          <w:rFonts w:eastAsia="Times New Roman"/>
          <w:szCs w:val="24"/>
        </w:rPr>
        <w:t>κοπτόμεθα</w:t>
      </w:r>
      <w:proofErr w:type="spellEnd"/>
      <w:r>
        <w:rPr>
          <w:rFonts w:eastAsia="Times New Roman"/>
          <w:szCs w:val="24"/>
        </w:rPr>
        <w:t xml:space="preserve"> για την αναβάθμιση των σχολών της ΑΣΤΕ, που είναι παραγωγικές σχολές στο Υπουργείο Τουρισμού. </w:t>
      </w:r>
    </w:p>
    <w:p w14:paraId="432FA38B" w14:textId="77777777" w:rsidR="009415DB" w:rsidRDefault="00D44329">
      <w:pPr>
        <w:spacing w:after="0" w:line="600" w:lineRule="auto"/>
        <w:ind w:firstLine="720"/>
        <w:jc w:val="both"/>
        <w:rPr>
          <w:rFonts w:eastAsia="Times New Roman"/>
          <w:szCs w:val="24"/>
        </w:rPr>
      </w:pPr>
      <w:r>
        <w:rPr>
          <w:rFonts w:eastAsia="Times New Roman"/>
          <w:szCs w:val="24"/>
        </w:rPr>
        <w:t>Εσείς, ως Υπουργείο Παιδείας, θα ήθελα να ξέρω τι θέση έχετε απέναντι στην αναβάθμιση των</w:t>
      </w:r>
      <w:r>
        <w:rPr>
          <w:rFonts w:eastAsia="Times New Roman"/>
          <w:szCs w:val="24"/>
        </w:rPr>
        <w:t xml:space="preserve"> σπουδών που χρειάζεται η ελληνική επικράτεια πλέον για τον τουρισμό. Δεν μας έχετε απαντήσει. </w:t>
      </w:r>
    </w:p>
    <w:p w14:paraId="432FA38C" w14:textId="77777777" w:rsidR="009415DB" w:rsidRDefault="00D44329">
      <w:pPr>
        <w:spacing w:after="0" w:line="600" w:lineRule="auto"/>
        <w:ind w:firstLine="720"/>
        <w:jc w:val="both"/>
        <w:rPr>
          <w:rFonts w:eastAsia="Times New Roman"/>
          <w:szCs w:val="24"/>
        </w:rPr>
      </w:pPr>
      <w:r>
        <w:rPr>
          <w:rFonts w:eastAsia="Times New Roman"/>
          <w:szCs w:val="24"/>
        </w:rPr>
        <w:t xml:space="preserve">Κατανοώ αυτή τη θέση σας για τα αγγλόφωνα. Για τα ελληνόφωνα τι κάνουμε; </w:t>
      </w:r>
    </w:p>
    <w:p w14:paraId="432FA38D" w14:textId="77777777" w:rsidR="009415DB" w:rsidRDefault="00D44329">
      <w:pPr>
        <w:spacing w:after="0" w:line="600" w:lineRule="auto"/>
        <w:ind w:firstLine="720"/>
        <w:jc w:val="both"/>
        <w:rPr>
          <w:rFonts w:eastAsia="Times New Roman"/>
          <w:szCs w:val="24"/>
        </w:rPr>
      </w:pPr>
      <w:r>
        <w:rPr>
          <w:rFonts w:eastAsia="Times New Roman"/>
          <w:szCs w:val="24"/>
        </w:rPr>
        <w:t>Ακόμη το τελευταίο διάστημα δεν έχουμε συζητήσει καθόλου για την τουριστική εκπαίδευση</w:t>
      </w:r>
      <w:r>
        <w:rPr>
          <w:rFonts w:eastAsia="Times New Roman"/>
          <w:szCs w:val="24"/>
        </w:rPr>
        <w:t>.</w:t>
      </w:r>
    </w:p>
    <w:p w14:paraId="432FA38E"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Θέλω να σας πω, επίσης, μιας και μιλάτε για τον αυτοματισμό μεταξύ πόλεων, ότι το φλέγον ζήτημα δεν είναι </w:t>
      </w:r>
      <w:r>
        <w:rPr>
          <w:rFonts w:eastAsia="Times New Roman"/>
          <w:szCs w:val="24"/>
        </w:rPr>
        <w:t xml:space="preserve">η </w:t>
      </w:r>
      <w:r>
        <w:rPr>
          <w:rFonts w:eastAsia="Times New Roman"/>
          <w:szCs w:val="24"/>
        </w:rPr>
        <w:t xml:space="preserve">Ρόδος ή </w:t>
      </w:r>
      <w:r>
        <w:rPr>
          <w:rFonts w:eastAsia="Times New Roman"/>
          <w:szCs w:val="24"/>
        </w:rPr>
        <w:t xml:space="preserve">η </w:t>
      </w:r>
      <w:r>
        <w:rPr>
          <w:rFonts w:eastAsia="Times New Roman"/>
          <w:szCs w:val="24"/>
        </w:rPr>
        <w:t xml:space="preserve">Χίος ή </w:t>
      </w:r>
      <w:r>
        <w:rPr>
          <w:rFonts w:eastAsia="Times New Roman"/>
          <w:szCs w:val="24"/>
        </w:rPr>
        <w:t xml:space="preserve">η </w:t>
      </w:r>
      <w:r>
        <w:rPr>
          <w:rFonts w:eastAsia="Times New Roman"/>
          <w:szCs w:val="24"/>
        </w:rPr>
        <w:t xml:space="preserve">Θεσσαλονίκη ή </w:t>
      </w:r>
      <w:r>
        <w:rPr>
          <w:rFonts w:eastAsia="Times New Roman"/>
          <w:szCs w:val="24"/>
        </w:rPr>
        <w:t xml:space="preserve">η </w:t>
      </w:r>
      <w:r>
        <w:rPr>
          <w:rFonts w:eastAsia="Times New Roman"/>
          <w:szCs w:val="24"/>
        </w:rPr>
        <w:t xml:space="preserve">Κρήτη ή </w:t>
      </w:r>
      <w:r>
        <w:rPr>
          <w:rFonts w:eastAsia="Times New Roman"/>
          <w:szCs w:val="24"/>
        </w:rPr>
        <w:t xml:space="preserve">ο </w:t>
      </w:r>
      <w:r>
        <w:rPr>
          <w:rFonts w:eastAsia="Times New Roman"/>
          <w:szCs w:val="24"/>
        </w:rPr>
        <w:t>Πειραιάς. Το σημαντικό είναι</w:t>
      </w:r>
      <w:r>
        <w:rPr>
          <w:rFonts w:eastAsia="Times New Roman"/>
          <w:szCs w:val="24"/>
        </w:rPr>
        <w:t>,</w:t>
      </w:r>
      <w:r>
        <w:rPr>
          <w:rFonts w:eastAsia="Times New Roman"/>
          <w:szCs w:val="24"/>
        </w:rPr>
        <w:t xml:space="preserve"> αν συμφωνείτε</w:t>
      </w:r>
      <w:r>
        <w:rPr>
          <w:rFonts w:eastAsia="Times New Roman"/>
          <w:szCs w:val="24"/>
        </w:rPr>
        <w:t>,</w:t>
      </w:r>
      <w:r>
        <w:rPr>
          <w:rFonts w:eastAsia="Times New Roman"/>
          <w:szCs w:val="24"/>
        </w:rPr>
        <w:t xml:space="preserve"> ότι πρέπει να υπάρχει τουριστική εκπαίδευση σε επίπεδο Α</w:t>
      </w:r>
      <w:r>
        <w:rPr>
          <w:rFonts w:eastAsia="Times New Roman"/>
          <w:szCs w:val="24"/>
        </w:rPr>
        <w:t xml:space="preserve">ΕΙ στη χώρα. </w:t>
      </w:r>
    </w:p>
    <w:p w14:paraId="432FA38F" w14:textId="77777777" w:rsidR="009415DB" w:rsidRDefault="00D44329">
      <w:pPr>
        <w:spacing w:after="0" w:line="600" w:lineRule="auto"/>
        <w:ind w:firstLine="720"/>
        <w:jc w:val="both"/>
        <w:rPr>
          <w:rFonts w:eastAsia="Times New Roman"/>
          <w:szCs w:val="24"/>
        </w:rPr>
      </w:pPr>
      <w:r>
        <w:rPr>
          <w:rFonts w:eastAsia="Times New Roman"/>
          <w:szCs w:val="24"/>
        </w:rPr>
        <w:t xml:space="preserve">Να σας θυμίσω, λοιπόν, ότι το Ινστιτούτο Περιφερειακής Ανάπτυξης του </w:t>
      </w:r>
      <w:proofErr w:type="spellStart"/>
      <w:r>
        <w:rPr>
          <w:rFonts w:eastAsia="Times New Roman"/>
          <w:szCs w:val="24"/>
        </w:rPr>
        <w:t>Παντείου</w:t>
      </w:r>
      <w:proofErr w:type="spellEnd"/>
      <w:r>
        <w:rPr>
          <w:rFonts w:eastAsia="Times New Roman"/>
          <w:szCs w:val="24"/>
        </w:rPr>
        <w:t xml:space="preserve"> Πανεπιστημίου</w:t>
      </w:r>
      <w:r>
        <w:rPr>
          <w:rFonts w:eastAsia="Times New Roman"/>
          <w:szCs w:val="24"/>
        </w:rPr>
        <w:t>,</w:t>
      </w:r>
      <w:r>
        <w:rPr>
          <w:rFonts w:eastAsia="Times New Roman"/>
          <w:szCs w:val="24"/>
        </w:rPr>
        <w:t xml:space="preserve"> από το 2005 κατέθεσε έναν συνολικό χάρτη ανάπτυξης της περιφέρειας</w:t>
      </w:r>
      <w:r>
        <w:rPr>
          <w:rFonts w:eastAsia="Times New Roman"/>
          <w:szCs w:val="24"/>
        </w:rPr>
        <w:t>,</w:t>
      </w:r>
      <w:r>
        <w:rPr>
          <w:rFonts w:eastAsia="Times New Roman"/>
          <w:szCs w:val="24"/>
        </w:rPr>
        <w:t xml:space="preserve"> με τους βασικούς πόλους και τα κέντρα όπου θα έπρεπε να υπάρχουν κάποιες σχολές, </w:t>
      </w:r>
      <w:r>
        <w:rPr>
          <w:rFonts w:eastAsia="Times New Roman"/>
          <w:szCs w:val="24"/>
        </w:rPr>
        <w:t xml:space="preserve">μεταξύ των οποίων θέτει σε προτεραιότητα τις τουριστικές σπουδές στη χώρα. </w:t>
      </w:r>
    </w:p>
    <w:p w14:paraId="432FA390" w14:textId="77777777" w:rsidR="009415DB" w:rsidRDefault="00D44329">
      <w:pPr>
        <w:spacing w:after="0" w:line="600" w:lineRule="auto"/>
        <w:ind w:firstLine="720"/>
        <w:jc w:val="both"/>
        <w:rPr>
          <w:rFonts w:eastAsia="Times New Roman"/>
          <w:szCs w:val="24"/>
        </w:rPr>
      </w:pPr>
      <w:r>
        <w:rPr>
          <w:rFonts w:eastAsia="Times New Roman"/>
          <w:szCs w:val="24"/>
        </w:rPr>
        <w:t>Να σας θυμίσω, επίσης, ότι το σχέδιο αυτό</w:t>
      </w:r>
      <w:r>
        <w:rPr>
          <w:rFonts w:eastAsia="Times New Roman"/>
          <w:szCs w:val="24"/>
        </w:rPr>
        <w:t>,</w:t>
      </w:r>
      <w:r>
        <w:rPr>
          <w:rFonts w:eastAsia="Times New Roman"/>
          <w:szCs w:val="24"/>
        </w:rPr>
        <w:t xml:space="preserve"> ήταν για εμάς ένα πολύ σημαντικό τεκμήριο</w:t>
      </w:r>
      <w:r>
        <w:rPr>
          <w:rFonts w:eastAsia="Times New Roman"/>
          <w:szCs w:val="24"/>
        </w:rPr>
        <w:t>,</w:t>
      </w:r>
      <w:r>
        <w:rPr>
          <w:rFonts w:eastAsia="Times New Roman"/>
          <w:szCs w:val="24"/>
        </w:rPr>
        <w:t xml:space="preserve"> για να προχωρήσει και η Περιφέρεια Νοτίου Αιγαίου αλλά και ο Δήμος Ροδίων στο στρατηγικό σχέδι</w:t>
      </w:r>
      <w:r>
        <w:rPr>
          <w:rFonts w:eastAsia="Times New Roman"/>
          <w:szCs w:val="24"/>
        </w:rPr>
        <w:t>ο ανάπτυξης της περιοχής γενικότερα -περιόδου 2014 – 2020- στο οποίο τίθεται η τουριστική εκπαίδευση σε προτεραιότητα, προκειμένου να υπάρχει σύστοιχη η ανάγκη προοπτικής για το αύριο και αυτό το οποίο</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θέλει η αγορά. Η αγορά δημιουργεί το κλίμ</w:t>
      </w:r>
      <w:r>
        <w:rPr>
          <w:rFonts w:eastAsia="Times New Roman"/>
          <w:szCs w:val="24"/>
        </w:rPr>
        <w:t xml:space="preserve">α. </w:t>
      </w:r>
    </w:p>
    <w:p w14:paraId="432FA391"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Η αγορά, λοιπόν, θέλει </w:t>
      </w:r>
      <w:proofErr w:type="spellStart"/>
      <w:r>
        <w:rPr>
          <w:rFonts w:eastAsia="Times New Roman"/>
          <w:szCs w:val="24"/>
        </w:rPr>
        <w:t>ανωτατοποίηση</w:t>
      </w:r>
      <w:proofErr w:type="spellEnd"/>
      <w:r>
        <w:rPr>
          <w:rFonts w:eastAsia="Times New Roman"/>
          <w:szCs w:val="24"/>
        </w:rPr>
        <w:t xml:space="preserve"> στις σχολές τουρισμού, να υπάρχει ΑΕΙ. Η Ελλάδα είναι η μόνη χώρα στην οποία δεν υπάρχει. Το Υπουργείο Παιδείας προτίθεται να το κάνει αυτό; Ξέρετε, μας είπε ο κύριος </w:t>
      </w:r>
      <w:r>
        <w:rPr>
          <w:rFonts w:eastAsia="Times New Roman"/>
          <w:szCs w:val="24"/>
        </w:rPr>
        <w:t>π</w:t>
      </w:r>
      <w:r>
        <w:rPr>
          <w:rFonts w:eastAsia="Times New Roman"/>
          <w:szCs w:val="24"/>
        </w:rPr>
        <w:t xml:space="preserve">ρύτανης σε μία διευρυμένη σύσκεψη -θα καταθέσω </w:t>
      </w:r>
      <w:r>
        <w:rPr>
          <w:rFonts w:eastAsia="Times New Roman"/>
          <w:szCs w:val="24"/>
        </w:rPr>
        <w:t>και σχετικά έγγραφα για τα Πρακτικά- στον Δήμο Ρόδο</w:t>
      </w:r>
      <w:r>
        <w:rPr>
          <w:rFonts w:eastAsia="Times New Roman"/>
          <w:szCs w:val="24"/>
        </w:rPr>
        <w:t>υ</w:t>
      </w:r>
      <w:r>
        <w:rPr>
          <w:rFonts w:eastAsia="Times New Roman"/>
          <w:szCs w:val="24"/>
        </w:rPr>
        <w:t xml:space="preserve"> λίγες ημέρες πριν, ότι υπήρχε επικοινωνία του Γενικού Γραμματέα του Υπουργείου με τον </w:t>
      </w:r>
      <w:r>
        <w:rPr>
          <w:rFonts w:eastAsia="Times New Roman"/>
          <w:szCs w:val="24"/>
        </w:rPr>
        <w:t>π</w:t>
      </w:r>
      <w:r>
        <w:rPr>
          <w:rFonts w:eastAsia="Times New Roman"/>
          <w:szCs w:val="24"/>
        </w:rPr>
        <w:t>ρύτανη και προτροπή του να βγάλουν σχετική απόφαση, ώστε να υπάρχει στο μηχανογραφικό. Άρα</w:t>
      </w:r>
      <w:r>
        <w:rPr>
          <w:rFonts w:eastAsia="Times New Roman"/>
          <w:szCs w:val="24"/>
        </w:rPr>
        <w:t xml:space="preserve"> ή δεν θέλετε να επισημοποιήσετε εκείνο τον διάλογο ή εσείς ακόμα δεν γνωρίζετε</w:t>
      </w:r>
      <w:r>
        <w:rPr>
          <w:rFonts w:eastAsia="Times New Roman"/>
          <w:szCs w:val="24"/>
        </w:rPr>
        <w:t>,</w:t>
      </w:r>
      <w:r>
        <w:rPr>
          <w:rFonts w:eastAsia="Times New Roman"/>
          <w:szCs w:val="24"/>
        </w:rPr>
        <w:t xml:space="preserve"> αν θα γίνει σχολή τουρισμού ΑΕΙ στη Χίο ή στη Ρόδο. </w:t>
      </w:r>
    </w:p>
    <w:p w14:paraId="432FA392" w14:textId="77777777" w:rsidR="009415DB" w:rsidRDefault="00D44329">
      <w:pPr>
        <w:spacing w:after="0" w:line="600" w:lineRule="auto"/>
        <w:ind w:firstLine="720"/>
        <w:jc w:val="both"/>
        <w:rPr>
          <w:rFonts w:eastAsia="Times New Roman"/>
          <w:szCs w:val="24"/>
        </w:rPr>
      </w:pPr>
      <w:r>
        <w:rPr>
          <w:rFonts w:eastAsia="Times New Roman"/>
          <w:szCs w:val="24"/>
        </w:rPr>
        <w:t xml:space="preserve">Θα καταθέσω για τα Πρακτικά τις ομόθυμες αποφάσεις όλων των φορέων της Ρόδου, ότι στηρίζουν αυτή την προσπάθεια. </w:t>
      </w:r>
    </w:p>
    <w:p w14:paraId="432FA393" w14:textId="77777777" w:rsidR="009415DB" w:rsidRDefault="00D44329">
      <w:pPr>
        <w:spacing w:after="0" w:line="600" w:lineRule="auto"/>
        <w:ind w:firstLine="720"/>
        <w:jc w:val="both"/>
        <w:rPr>
          <w:rFonts w:eastAsia="Times New Roman"/>
          <w:szCs w:val="24"/>
        </w:rPr>
      </w:pPr>
      <w:r>
        <w:rPr>
          <w:rFonts w:eastAsia="Times New Roman"/>
          <w:szCs w:val="24"/>
        </w:rPr>
        <w:t>Γνωρίζετ</w:t>
      </w:r>
      <w:r>
        <w:rPr>
          <w:rFonts w:eastAsia="Times New Roman"/>
          <w:szCs w:val="24"/>
        </w:rPr>
        <w:t xml:space="preserve">ε πολύ καλά, είστε έμπειρη πανεπιστημιακός, ότι είναι πολύ σημαντικό στις ημέρες μας να υπάρχει ΑΕΙ Τουρισμού. Τολμήστε το και κάντε το. Εμείς θα το στηρίξουμε. Εμείς πιστεύουμε ότι η Ρόδος το δικαιούται αυτό. </w:t>
      </w:r>
    </w:p>
    <w:p w14:paraId="432FA394" w14:textId="77777777" w:rsidR="009415DB" w:rsidRDefault="00D44329">
      <w:pPr>
        <w:spacing w:after="0" w:line="600" w:lineRule="auto"/>
        <w:ind w:firstLine="720"/>
        <w:jc w:val="both"/>
        <w:rPr>
          <w:rFonts w:eastAsia="Times New Roman"/>
          <w:szCs w:val="24"/>
        </w:rPr>
      </w:pPr>
      <w:r>
        <w:rPr>
          <w:rFonts w:eastAsia="Times New Roman"/>
          <w:szCs w:val="24"/>
        </w:rPr>
        <w:lastRenderedPageBreak/>
        <w:t>Υπάρχει και η απόφαση ενός τμήματος της Ρόδου</w:t>
      </w:r>
      <w:r>
        <w:rPr>
          <w:rFonts w:eastAsia="Times New Roman"/>
          <w:szCs w:val="24"/>
        </w:rPr>
        <w:t>,</w:t>
      </w:r>
      <w:r>
        <w:rPr>
          <w:rFonts w:eastAsia="Times New Roman"/>
          <w:szCs w:val="24"/>
        </w:rPr>
        <w:t xml:space="preserve"> που διαφοροποιείται από την </w:t>
      </w:r>
      <w:r>
        <w:rPr>
          <w:rFonts w:eastAsia="Times New Roman"/>
          <w:szCs w:val="24"/>
        </w:rPr>
        <w:t>σ</w:t>
      </w:r>
      <w:r>
        <w:rPr>
          <w:rFonts w:eastAsia="Times New Roman"/>
          <w:szCs w:val="24"/>
        </w:rPr>
        <w:t xml:space="preserve">ύγκλητο του </w:t>
      </w:r>
      <w:r>
        <w:rPr>
          <w:rFonts w:eastAsia="Times New Roman"/>
          <w:szCs w:val="24"/>
        </w:rPr>
        <w:t>π</w:t>
      </w:r>
      <w:r>
        <w:rPr>
          <w:rFonts w:eastAsia="Times New Roman"/>
          <w:szCs w:val="24"/>
        </w:rPr>
        <w:t xml:space="preserve">ανεπιστημίου, που λέει ότι πρέπει να γίνει στη Ρόδο. Δεν είναι δυνατόν στην επαρχία του τουρισμού με τις εκατοντάδες χιλιάδες αφίξεις, σε μία πόλη η οποία συνδέεται με </w:t>
      </w:r>
      <w:proofErr w:type="spellStart"/>
      <w:r>
        <w:rPr>
          <w:rFonts w:eastAsia="Times New Roman"/>
          <w:szCs w:val="24"/>
        </w:rPr>
        <w:t>εκατόν</w:t>
      </w:r>
      <w:proofErr w:type="spellEnd"/>
      <w:r>
        <w:rPr>
          <w:rFonts w:eastAsia="Times New Roman"/>
          <w:szCs w:val="24"/>
        </w:rPr>
        <w:t xml:space="preserve"> ογδόντα προορισμούς στον κόσμο, σε μί</w:t>
      </w:r>
      <w:r>
        <w:rPr>
          <w:rFonts w:eastAsia="Times New Roman"/>
          <w:szCs w:val="24"/>
        </w:rPr>
        <w:t xml:space="preserve">α πόλη που μπορεί να στηρίξει όλες τις εναλλακτικές μορφές τουρισμού, εσείς έγκυρη πανεπιστημιακός να μου λέτε για αναβάθμιση της ΑΣΤΕΡ και να γίνει </w:t>
      </w:r>
      <w:proofErr w:type="spellStart"/>
      <w:r>
        <w:rPr>
          <w:rFonts w:eastAsia="Times New Roman"/>
          <w:szCs w:val="24"/>
        </w:rPr>
        <w:t>ανωτατοποίηση</w:t>
      </w:r>
      <w:proofErr w:type="spellEnd"/>
      <w:r>
        <w:rPr>
          <w:rFonts w:eastAsia="Times New Roman"/>
          <w:szCs w:val="24"/>
        </w:rPr>
        <w:t xml:space="preserve">. </w:t>
      </w:r>
    </w:p>
    <w:p w14:paraId="432FA395" w14:textId="77777777" w:rsidR="009415DB" w:rsidRDefault="00D44329">
      <w:pPr>
        <w:spacing w:after="0" w:line="600" w:lineRule="auto"/>
        <w:ind w:firstLine="720"/>
        <w:jc w:val="both"/>
        <w:rPr>
          <w:rFonts w:eastAsia="Times New Roman"/>
          <w:szCs w:val="24"/>
        </w:rPr>
      </w:pPr>
      <w:r>
        <w:rPr>
          <w:rFonts w:eastAsia="Times New Roman"/>
          <w:szCs w:val="24"/>
        </w:rPr>
        <w:t>Μάλλον βρισκόμαστε σε λάθος τόπο. Πρέπει να συνεννοηθούμε με ειλικρίνεια για το τι θέλουμε.</w:t>
      </w:r>
      <w:r>
        <w:rPr>
          <w:rFonts w:eastAsia="Times New Roman"/>
          <w:szCs w:val="24"/>
        </w:rPr>
        <w:t xml:space="preserve"> Αν θέλει η κ. Κουντουρά να αναβαθμίσει την ΑΣΤΕΡ</w:t>
      </w:r>
      <w:r>
        <w:rPr>
          <w:rFonts w:eastAsia="Times New Roman"/>
          <w:szCs w:val="24"/>
        </w:rPr>
        <w:t>,</w:t>
      </w:r>
      <w:r>
        <w:rPr>
          <w:rFonts w:eastAsia="Times New Roman"/>
          <w:szCs w:val="24"/>
        </w:rPr>
        <w:t xml:space="preserve"> εμείς θα την στηρίξουμε. Εσείς, όμως, πρέπει να απαντήσετε</w:t>
      </w:r>
      <w:r>
        <w:rPr>
          <w:rFonts w:eastAsia="Times New Roman"/>
          <w:szCs w:val="24"/>
        </w:rPr>
        <w:t>,</w:t>
      </w:r>
      <w:r>
        <w:rPr>
          <w:rFonts w:eastAsia="Times New Roman"/>
          <w:szCs w:val="24"/>
        </w:rPr>
        <w:t xml:space="preserve"> αν πιστεύετε στην τουριστική αναβάθμιση της επικράτειας μέσα από δομές τριτοβάθμιας εκπαίδευσης και αν έχετε αποφασίσει να το κάνετε φέτος και να</w:t>
      </w:r>
      <w:r>
        <w:rPr>
          <w:rFonts w:eastAsia="Times New Roman"/>
          <w:szCs w:val="24"/>
        </w:rPr>
        <w:t xml:space="preserve"> ενταχθεί στα μηχανογραφικά.</w:t>
      </w:r>
    </w:p>
    <w:p w14:paraId="432FA396" w14:textId="77777777" w:rsidR="009415DB" w:rsidRDefault="00D44329">
      <w:pPr>
        <w:spacing w:after="0" w:line="600" w:lineRule="auto"/>
        <w:ind w:firstLine="720"/>
        <w:jc w:val="both"/>
        <w:rPr>
          <w:rFonts w:eastAsia="Times New Roman"/>
          <w:szCs w:val="24"/>
        </w:rPr>
      </w:pPr>
      <w:r>
        <w:rPr>
          <w:rFonts w:eastAsia="Times New Roman"/>
          <w:szCs w:val="24"/>
        </w:rPr>
        <w:t>Ευχαριστώ, κύριε Πρόεδρε.</w:t>
      </w:r>
    </w:p>
    <w:p w14:paraId="432FA397"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Εμμανουήλ </w:t>
      </w:r>
      <w:proofErr w:type="spellStart"/>
      <w:r>
        <w:rPr>
          <w:rFonts w:eastAsia="Times New Roman"/>
          <w:szCs w:val="24"/>
        </w:rPr>
        <w:t>Κόνσολας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w:t>
      </w:r>
      <w:r>
        <w:rPr>
          <w:rFonts w:eastAsia="Times New Roman"/>
          <w:szCs w:val="24"/>
        </w:rPr>
        <w:t xml:space="preserve"> της Βουλής)</w:t>
      </w:r>
    </w:p>
    <w:p w14:paraId="432FA398"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ΠΡΟΔΡΕΥΩΝ (Δημήτριος Κρεμαστινός): </w:t>
      </w:r>
      <w:r>
        <w:rPr>
          <w:rFonts w:eastAsia="Times New Roman"/>
          <w:szCs w:val="24"/>
        </w:rPr>
        <w:t>Ευχαριστώ.</w:t>
      </w:r>
    </w:p>
    <w:p w14:paraId="432FA399" w14:textId="77777777" w:rsidR="009415DB" w:rsidRDefault="00D44329">
      <w:pPr>
        <w:spacing w:after="0" w:line="600" w:lineRule="auto"/>
        <w:ind w:firstLine="720"/>
        <w:jc w:val="both"/>
        <w:rPr>
          <w:rFonts w:eastAsia="Times New Roman"/>
          <w:szCs w:val="24"/>
        </w:rPr>
      </w:pPr>
      <w:r>
        <w:rPr>
          <w:rFonts w:eastAsia="Times New Roman"/>
          <w:szCs w:val="24"/>
        </w:rPr>
        <w:t xml:space="preserve">Κυρία Υπουργέ, πρέπει και εγώ να παρέμβω και να σας πω ότι στη Βουλή του 2000, με εισήγηση του τότε Βουλευτή, του κ. </w:t>
      </w:r>
      <w:proofErr w:type="spellStart"/>
      <w:r>
        <w:rPr>
          <w:rFonts w:eastAsia="Times New Roman"/>
          <w:szCs w:val="24"/>
        </w:rPr>
        <w:t>Σφυρίου</w:t>
      </w:r>
      <w:proofErr w:type="spellEnd"/>
      <w:r>
        <w:rPr>
          <w:rFonts w:eastAsia="Times New Roman"/>
          <w:szCs w:val="24"/>
        </w:rPr>
        <w:t>, η Βουλή δέχτηκε η Τουριστική Σχολή της Ρόδου να γίνει αν</w:t>
      </w:r>
      <w:r>
        <w:rPr>
          <w:rFonts w:eastAsia="Times New Roman"/>
          <w:szCs w:val="24"/>
        </w:rPr>
        <w:t>ώ</w:t>
      </w:r>
      <w:r>
        <w:rPr>
          <w:rFonts w:eastAsia="Times New Roman"/>
          <w:szCs w:val="24"/>
        </w:rPr>
        <w:t>τ</w:t>
      </w:r>
      <w:r>
        <w:rPr>
          <w:rFonts w:eastAsia="Times New Roman"/>
          <w:szCs w:val="24"/>
        </w:rPr>
        <w:t>α</w:t>
      </w:r>
      <w:r>
        <w:rPr>
          <w:rFonts w:eastAsia="Times New Roman"/>
          <w:szCs w:val="24"/>
        </w:rPr>
        <w:t>τη. Ο τότε Υ</w:t>
      </w:r>
      <w:r>
        <w:rPr>
          <w:rFonts w:eastAsia="Times New Roman"/>
          <w:szCs w:val="24"/>
        </w:rPr>
        <w:t>πουργός Παιδείας εκ των υστέρων είπε ότι αυτό δεν μπορεί να γίνει. Πέρασε, δηλαδή, στη Βουλή η διάταξη αυτή, σε τροπολογία -θα τη βρω και θα σας την δώσω, κυρία Υπουργέ</w:t>
      </w:r>
      <w:r>
        <w:rPr>
          <w:rFonts w:eastAsia="Times New Roman"/>
          <w:szCs w:val="24"/>
        </w:rPr>
        <w:t>,</w:t>
      </w:r>
      <w:r>
        <w:rPr>
          <w:rFonts w:eastAsia="Times New Roman"/>
          <w:szCs w:val="24"/>
        </w:rPr>
        <w:t>- αλλά δεν υλοποιήθηκε τότε.</w:t>
      </w:r>
    </w:p>
    <w:p w14:paraId="432FA39A" w14:textId="77777777" w:rsidR="009415DB" w:rsidRDefault="00D44329">
      <w:pPr>
        <w:spacing w:after="0" w:line="600" w:lineRule="auto"/>
        <w:ind w:firstLine="720"/>
        <w:jc w:val="both"/>
        <w:rPr>
          <w:rFonts w:eastAsia="Times New Roman"/>
          <w:szCs w:val="24"/>
        </w:rPr>
      </w:pPr>
      <w:r>
        <w:rPr>
          <w:rFonts w:eastAsia="Times New Roman"/>
          <w:szCs w:val="24"/>
        </w:rPr>
        <w:t xml:space="preserve">Το γενικότερο, όμως, θέμα είναι ότι οι τουριστικές σχολές </w:t>
      </w:r>
      <w:r>
        <w:rPr>
          <w:rFonts w:eastAsia="Times New Roman"/>
          <w:szCs w:val="24"/>
        </w:rPr>
        <w:t xml:space="preserve">πρέπει να γίνονται στις εστίες του τουρισμού. Αυτό είναι το λογικό. Αυτό πρέπει να το δείτε γενικότερα όχι μόνο τοπικιστικά, επειδή συζητάμε αυτή τη στιγμή για τη Ρόδο. </w:t>
      </w:r>
    </w:p>
    <w:p w14:paraId="432FA39B" w14:textId="77777777" w:rsidR="009415DB" w:rsidRDefault="00D44329">
      <w:pPr>
        <w:spacing w:after="0" w:line="600" w:lineRule="auto"/>
        <w:ind w:firstLine="720"/>
        <w:jc w:val="both"/>
        <w:rPr>
          <w:rFonts w:eastAsia="Times New Roman"/>
          <w:szCs w:val="24"/>
        </w:rPr>
      </w:pPr>
      <w:r>
        <w:rPr>
          <w:rFonts w:eastAsia="Times New Roman"/>
          <w:szCs w:val="24"/>
        </w:rPr>
        <w:lastRenderedPageBreak/>
        <w:t>Αυτό σας το λέω</w:t>
      </w:r>
      <w:r>
        <w:rPr>
          <w:rFonts w:eastAsia="Times New Roman"/>
          <w:szCs w:val="24"/>
        </w:rPr>
        <w:t>,</w:t>
      </w:r>
      <w:r>
        <w:rPr>
          <w:rFonts w:eastAsia="Times New Roman"/>
          <w:szCs w:val="24"/>
        </w:rPr>
        <w:t xml:space="preserve"> για να σας δώσω την πληροφορία ότι υπάρχει διάταξη που ψηφίστηκε από </w:t>
      </w:r>
      <w:r>
        <w:rPr>
          <w:rFonts w:eastAsia="Times New Roman"/>
          <w:szCs w:val="24"/>
        </w:rPr>
        <w:t>τη Βουλή</w:t>
      </w:r>
      <w:r>
        <w:rPr>
          <w:rFonts w:eastAsia="Times New Roman"/>
          <w:szCs w:val="24"/>
        </w:rPr>
        <w:t>,</w:t>
      </w:r>
      <w:r>
        <w:rPr>
          <w:rFonts w:eastAsia="Times New Roman"/>
          <w:szCs w:val="24"/>
        </w:rPr>
        <w:t xml:space="preserve"> για να γίνει αν</w:t>
      </w:r>
      <w:r>
        <w:rPr>
          <w:rFonts w:eastAsia="Times New Roman"/>
          <w:szCs w:val="24"/>
        </w:rPr>
        <w:t>ώτα</w:t>
      </w:r>
      <w:r>
        <w:rPr>
          <w:rFonts w:eastAsia="Times New Roman"/>
          <w:szCs w:val="24"/>
        </w:rPr>
        <w:t xml:space="preserve">τη σχολή η Τουριστική Σχολή της Ρόδου. </w:t>
      </w:r>
    </w:p>
    <w:p w14:paraId="432FA39C" w14:textId="77777777" w:rsidR="009415DB" w:rsidRDefault="00D44329">
      <w:pPr>
        <w:spacing w:after="0" w:line="600" w:lineRule="auto"/>
        <w:ind w:firstLine="720"/>
        <w:jc w:val="both"/>
        <w:rPr>
          <w:rFonts w:eastAsia="Times New Roman"/>
          <w:szCs w:val="24"/>
        </w:rPr>
      </w:pPr>
      <w:r>
        <w:rPr>
          <w:rFonts w:eastAsia="Times New Roman"/>
          <w:szCs w:val="24"/>
        </w:rPr>
        <w:t>Κυρία Υπουργέ, παρακαλώ έχετε τον λόγο.</w:t>
      </w:r>
    </w:p>
    <w:p w14:paraId="432FA39D" w14:textId="77777777" w:rsidR="009415DB" w:rsidRDefault="00D44329">
      <w:pPr>
        <w:spacing w:after="0" w:line="600" w:lineRule="auto"/>
        <w:ind w:firstLine="720"/>
        <w:jc w:val="both"/>
        <w:rPr>
          <w:rFonts w:eastAsia="Times New Roman"/>
          <w:szCs w:val="24"/>
        </w:rPr>
      </w:pPr>
      <w:r>
        <w:rPr>
          <w:rFonts w:eastAsia="Times New Roman"/>
          <w:b/>
          <w:szCs w:val="24"/>
        </w:rPr>
        <w:t xml:space="preserve">ΑΘΑΝΑΣΙΑ (ΣΙΑ) ΑΝΑΓΝΩΣΤΟΠΟΥΛΟΥ (Αναπληρώτρια Υπουργός Παιδείας, Έρευνας και Θρησκευμάτων): </w:t>
      </w:r>
      <w:r>
        <w:rPr>
          <w:rFonts w:eastAsia="Times New Roman"/>
          <w:szCs w:val="24"/>
        </w:rPr>
        <w:t>Ευχαριστώ.</w:t>
      </w:r>
    </w:p>
    <w:p w14:paraId="432FA39E" w14:textId="77777777" w:rsidR="009415DB" w:rsidRDefault="00D44329">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Κόνσολα</w:t>
      </w:r>
      <w:proofErr w:type="spellEnd"/>
      <w:r>
        <w:rPr>
          <w:rFonts w:eastAsia="Times New Roman"/>
          <w:szCs w:val="24"/>
        </w:rPr>
        <w:t>, εσείς με αιφνιδιάζετε, γιατί το</w:t>
      </w:r>
      <w:r>
        <w:rPr>
          <w:rFonts w:eastAsia="Times New Roman"/>
          <w:szCs w:val="24"/>
        </w:rPr>
        <w:t xml:space="preserve"> ερώτημά σας είναι για τα αγγλόφωνα, για ξένους φοιτητές σε προπτυχιακό επίπεδο. Είναι εντελώς διαφορετικό -γιατί η ερώτησή σας αυτή ήταν επί της ουσίας- αυτό που μου λέτε. Ο σχεδιασμός που κάνουμε είναι όντως αυτός, ένας σχεδιασμός να δούμε τι γίνεται με </w:t>
      </w:r>
      <w:r>
        <w:rPr>
          <w:rFonts w:eastAsia="Times New Roman"/>
          <w:szCs w:val="24"/>
        </w:rPr>
        <w:t xml:space="preserve">τις τουριστικές σχολές, τουριστικά τμήματα, τμήματα τουριστικών σπουδών, να </w:t>
      </w:r>
      <w:proofErr w:type="spellStart"/>
      <w:r>
        <w:rPr>
          <w:rFonts w:eastAsia="Times New Roman"/>
          <w:szCs w:val="24"/>
        </w:rPr>
        <w:t>ανωτατοποιηθούν</w:t>
      </w:r>
      <w:proofErr w:type="spellEnd"/>
      <w:r>
        <w:rPr>
          <w:rFonts w:eastAsia="Times New Roman"/>
          <w:szCs w:val="24"/>
        </w:rPr>
        <w:t xml:space="preserve">, να έχουμε, δηλαδή, μια συνολική στρατηγική για τον τουρισμό. </w:t>
      </w:r>
    </w:p>
    <w:p w14:paraId="432FA39F" w14:textId="77777777" w:rsidR="009415DB" w:rsidRDefault="00D44329">
      <w:pPr>
        <w:spacing w:after="0" w:line="600" w:lineRule="auto"/>
        <w:ind w:firstLine="720"/>
        <w:jc w:val="both"/>
        <w:rPr>
          <w:rFonts w:eastAsia="Times New Roman"/>
          <w:szCs w:val="24"/>
        </w:rPr>
      </w:pPr>
      <w:r>
        <w:rPr>
          <w:rFonts w:eastAsia="Times New Roman"/>
          <w:szCs w:val="24"/>
        </w:rPr>
        <w:t xml:space="preserve">Μου είπατε ότι </w:t>
      </w:r>
      <w:r>
        <w:rPr>
          <w:rFonts w:eastAsia="Times New Roman"/>
          <w:szCs w:val="24"/>
        </w:rPr>
        <w:t xml:space="preserve">το </w:t>
      </w:r>
      <w:r>
        <w:rPr>
          <w:rFonts w:eastAsia="Times New Roman"/>
          <w:szCs w:val="24"/>
        </w:rPr>
        <w:t xml:space="preserve">2005 είχε κάνει μελέτη το </w:t>
      </w:r>
      <w:proofErr w:type="spellStart"/>
      <w:r>
        <w:rPr>
          <w:rFonts w:eastAsia="Times New Roman"/>
          <w:szCs w:val="24"/>
        </w:rPr>
        <w:t>Πάντειο</w:t>
      </w:r>
      <w:proofErr w:type="spellEnd"/>
      <w:r>
        <w:rPr>
          <w:rFonts w:eastAsia="Times New Roman"/>
          <w:szCs w:val="24"/>
        </w:rPr>
        <w:t xml:space="preserve"> Πανεπιστήμιο. Από το 2005 μέχρι σήμερα έχουν περά</w:t>
      </w:r>
      <w:r>
        <w:rPr>
          <w:rFonts w:eastAsia="Times New Roman"/>
          <w:szCs w:val="24"/>
        </w:rPr>
        <w:t>σει έντεκα χρόνια.</w:t>
      </w:r>
    </w:p>
    <w:p w14:paraId="432FA3A0"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Ξέρετε τι κατακερματισμός υπάρχει αυτή τη στιγμή; Υπάρχουν τουριστικές σχολές, τμήματα στα ΤΕΙ, κάποια άλλα με άλλο</w:t>
      </w:r>
      <w:r>
        <w:rPr>
          <w:rFonts w:eastAsia="Times New Roman" w:cs="Times New Roman"/>
          <w:szCs w:val="24"/>
        </w:rPr>
        <w:t>ν</w:t>
      </w:r>
      <w:r>
        <w:rPr>
          <w:rFonts w:eastAsia="Times New Roman" w:cs="Times New Roman"/>
          <w:szCs w:val="24"/>
        </w:rPr>
        <w:t xml:space="preserve"> τρόπο στα πανεπιστήμια. </w:t>
      </w:r>
    </w:p>
    <w:p w14:paraId="432FA3A1"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Ειλικρινά το λέω, εγώ ίσως να υστερώ σε γρηγοράδα, αλλά θέλω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δω ποιος είναι αυτός ο χάρτης, πού υπάρχουν και πώς μπορούμε να κάνουμε έναν σχεδιασμό που να είναι υλοποιήσιμος, να πατάει στα πόδια του και να μην τον αλλάζουμε κάθε τρεις και λίγο.</w:t>
      </w:r>
    </w:p>
    <w:p w14:paraId="432FA3A2"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Έχω πει άπειρες φορές -και το έχω πει και στους Βουλευτές Δωδεκανήσο</w:t>
      </w:r>
      <w:r>
        <w:rPr>
          <w:rFonts w:eastAsia="Times New Roman" w:cs="Times New Roman"/>
          <w:szCs w:val="24"/>
        </w:rPr>
        <w:t>υ- ότι οπωσδήποτε στη Ρόδο, όπως και στον Άγιο Νικόλαο, θέλουμε σχολές ανώτατες</w:t>
      </w:r>
      <w:r>
        <w:rPr>
          <w:rFonts w:eastAsia="Times New Roman" w:cs="Times New Roman"/>
          <w:szCs w:val="24"/>
        </w:rPr>
        <w:t>,</w:t>
      </w:r>
      <w:r>
        <w:rPr>
          <w:rFonts w:eastAsia="Times New Roman" w:cs="Times New Roman"/>
          <w:szCs w:val="24"/>
        </w:rPr>
        <w:t xml:space="preserve"> να είναι τουριστικές σχολές, να βγάζουν αξιόπιστα και υψηλά στελέχη του τουρισμού. Δεν έχει κανείς κα</w:t>
      </w:r>
      <w:r>
        <w:rPr>
          <w:rFonts w:eastAsia="Times New Roman" w:cs="Times New Roman"/>
          <w:szCs w:val="24"/>
        </w:rPr>
        <w:t>μ</w:t>
      </w:r>
      <w:r>
        <w:rPr>
          <w:rFonts w:eastAsia="Times New Roman" w:cs="Times New Roman"/>
          <w:szCs w:val="24"/>
        </w:rPr>
        <w:t>μία αντίρρηση.</w:t>
      </w:r>
    </w:p>
    <w:p w14:paraId="432FA3A3"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Σας είπα ότι έχω κάνει αυτή τη συζήτηση με την κ</w:t>
      </w:r>
      <w:r>
        <w:rPr>
          <w:rFonts w:eastAsia="Times New Roman" w:cs="Times New Roman"/>
          <w:szCs w:val="24"/>
        </w:rPr>
        <w:t>.</w:t>
      </w:r>
      <w:r>
        <w:rPr>
          <w:rFonts w:eastAsia="Times New Roman" w:cs="Times New Roman"/>
          <w:szCs w:val="24"/>
        </w:rPr>
        <w:t xml:space="preserve"> Κουντουρ</w:t>
      </w:r>
      <w:r>
        <w:rPr>
          <w:rFonts w:eastAsia="Times New Roman" w:cs="Times New Roman"/>
          <w:szCs w:val="24"/>
        </w:rPr>
        <w:t>ά για έναν και μόνο</w:t>
      </w:r>
      <w:r w:rsidRPr="007D5968">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ότι υπάρχουν ήδη κάποιες σχολές. Υπάρχει δηλαδή μια γκάμα συζήτησης. Δεν είναι μόνο ένα πράγμα. Να δούμε, οι υπάρχουσες σχολές μπορούν να </w:t>
      </w:r>
      <w:proofErr w:type="spellStart"/>
      <w:r>
        <w:rPr>
          <w:rFonts w:eastAsia="Times New Roman" w:cs="Times New Roman"/>
          <w:szCs w:val="24"/>
        </w:rPr>
        <w:t>ανωτατοποιηθούν</w:t>
      </w:r>
      <w:proofErr w:type="spellEnd"/>
      <w:r>
        <w:rPr>
          <w:rFonts w:eastAsia="Times New Roman" w:cs="Times New Roman"/>
          <w:szCs w:val="24"/>
        </w:rPr>
        <w:t>, να ενσωματωθούν σε πανεπιστήμια ή πρέπει να φτιάξουμε καινούργια;</w:t>
      </w:r>
    </w:p>
    <w:p w14:paraId="432FA3A4"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Κόν</w:t>
      </w:r>
      <w:r>
        <w:rPr>
          <w:rFonts w:eastAsia="Times New Roman" w:cs="Times New Roman"/>
          <w:szCs w:val="24"/>
        </w:rPr>
        <w:t>σολα</w:t>
      </w:r>
      <w:proofErr w:type="spellEnd"/>
      <w:r>
        <w:rPr>
          <w:rFonts w:eastAsia="Times New Roman" w:cs="Times New Roman"/>
          <w:szCs w:val="24"/>
        </w:rPr>
        <w:t>, το να φτιάξουμε καινούρ</w:t>
      </w:r>
      <w:r>
        <w:rPr>
          <w:rFonts w:eastAsia="Times New Roman" w:cs="Times New Roman"/>
          <w:szCs w:val="24"/>
        </w:rPr>
        <w:t>γ</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σημαίνει ότι έχουμε πιστώσεις, ότι μπορούμε να τις στελεχώσουμε με προσωπικό, γιατί τότε η απόφαση του κ. Λοβέρδου είχε συνοδευτεί από μια επιφύλαξη της Συγκλήτου του Πανεπιστημίου Αιγαίου, που έλεγε ότι χρειάζονται πιστώσ</w:t>
      </w:r>
      <w:r>
        <w:rPr>
          <w:rFonts w:eastAsia="Times New Roman" w:cs="Times New Roman"/>
          <w:szCs w:val="24"/>
        </w:rPr>
        <w:t>εις, ανθρώπινο δυναμικό και κτ</w:t>
      </w:r>
      <w:r>
        <w:rPr>
          <w:rFonts w:eastAsia="Times New Roman" w:cs="Times New Roman"/>
          <w:szCs w:val="24"/>
        </w:rPr>
        <w:t>ή</w:t>
      </w:r>
      <w:r>
        <w:rPr>
          <w:rFonts w:eastAsia="Times New Roman" w:cs="Times New Roman"/>
          <w:szCs w:val="24"/>
        </w:rPr>
        <w:t>ρια. Όλα αυτά πρέπει να τα δει κανείς και να μη συζητάει στον αέρα.</w:t>
      </w:r>
    </w:p>
    <w:p w14:paraId="432FA3A5"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είμαι σύμφωνη αύριο το πρωί να γίνει στη Ρόδο. Γι’ αυτό ξεκίνησα τη συζήτηση, μήπως μπορούν να </w:t>
      </w:r>
      <w:proofErr w:type="spellStart"/>
      <w:r>
        <w:rPr>
          <w:rFonts w:eastAsia="Times New Roman" w:cs="Times New Roman"/>
          <w:szCs w:val="24"/>
        </w:rPr>
        <w:t>ανωτατοποιηθούν</w:t>
      </w:r>
      <w:proofErr w:type="spellEnd"/>
      <w:r>
        <w:rPr>
          <w:rFonts w:eastAsia="Times New Roman" w:cs="Times New Roman"/>
          <w:szCs w:val="24"/>
        </w:rPr>
        <w:t xml:space="preserve"> οι ήδη υπάρχουσες σχολές. Να μην ξεκινήσου</w:t>
      </w:r>
      <w:r>
        <w:rPr>
          <w:rFonts w:eastAsia="Times New Roman" w:cs="Times New Roman"/>
          <w:szCs w:val="24"/>
        </w:rPr>
        <w:t>με από εκεί που δεν έχουμε υποδομές. Δεσμεύθηκα άλλωστε ότι θα κατεβώ στη Ρόδο</w:t>
      </w:r>
      <w:r>
        <w:rPr>
          <w:rFonts w:eastAsia="Times New Roman" w:cs="Times New Roman"/>
          <w:szCs w:val="24"/>
        </w:rPr>
        <w:t>,</w:t>
      </w:r>
      <w:r>
        <w:rPr>
          <w:rFonts w:eastAsia="Times New Roman" w:cs="Times New Roman"/>
          <w:szCs w:val="24"/>
        </w:rPr>
        <w:t xml:space="preserve"> για να έχω και εγώ μια εικόνα και να συζητήσω και με τους τοπικούς παράγοντες. Αναφέρομαι και στη Ρόδο και στον Άγιο Νικόλαο. </w:t>
      </w:r>
    </w:p>
    <w:p w14:paraId="432FA3A6"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Θα αναφέρω ένα τελευταίο σημείο για τη Χίο, το οπ</w:t>
      </w:r>
      <w:r>
        <w:rPr>
          <w:rFonts w:eastAsia="Times New Roman" w:cs="Times New Roman"/>
          <w:szCs w:val="24"/>
        </w:rPr>
        <w:t xml:space="preserve">οίο δεν βάζω τοπικιστικά. Η </w:t>
      </w:r>
      <w:r>
        <w:rPr>
          <w:rFonts w:eastAsia="Times New Roman" w:cs="Times New Roman"/>
          <w:szCs w:val="24"/>
        </w:rPr>
        <w:t>σ</w:t>
      </w:r>
      <w:r>
        <w:rPr>
          <w:rFonts w:eastAsia="Times New Roman" w:cs="Times New Roman"/>
          <w:szCs w:val="24"/>
        </w:rPr>
        <w:t>ύγκλητος πήρε απόφαση. Εγώ δεν έχω κάνει κα</w:t>
      </w:r>
      <w:r>
        <w:rPr>
          <w:rFonts w:eastAsia="Times New Roman" w:cs="Times New Roman"/>
          <w:szCs w:val="24"/>
        </w:rPr>
        <w:t>μ</w:t>
      </w:r>
      <w:r>
        <w:rPr>
          <w:rFonts w:eastAsia="Times New Roman" w:cs="Times New Roman"/>
          <w:szCs w:val="24"/>
        </w:rPr>
        <w:t>μία συζήτηση ακόμα με τον Πρύτανη Πανεπιστημίου Αιγαίου γι’ αυτό το θέμα –και το τονίζω εδώ, κα</w:t>
      </w:r>
      <w:r>
        <w:rPr>
          <w:rFonts w:eastAsia="Times New Roman" w:cs="Times New Roman"/>
          <w:szCs w:val="24"/>
        </w:rPr>
        <w:t>μ</w:t>
      </w:r>
      <w:r>
        <w:rPr>
          <w:rFonts w:eastAsia="Times New Roman" w:cs="Times New Roman"/>
          <w:szCs w:val="24"/>
        </w:rPr>
        <w:t xml:space="preserve">μία συζήτηση- απλώς το Τμήμα της Χίου είχε κλείσει από το </w:t>
      </w:r>
      <w:r>
        <w:rPr>
          <w:rFonts w:eastAsia="Times New Roman" w:cs="Times New Roman"/>
          <w:szCs w:val="24"/>
        </w:rPr>
        <w:t>σ</w:t>
      </w:r>
      <w:r>
        <w:rPr>
          <w:rFonts w:eastAsia="Times New Roman" w:cs="Times New Roman"/>
          <w:szCs w:val="24"/>
        </w:rPr>
        <w:t>χέδιο «</w:t>
      </w:r>
      <w:r>
        <w:rPr>
          <w:rFonts w:eastAsia="Times New Roman" w:cs="Times New Roman"/>
          <w:szCs w:val="24"/>
        </w:rPr>
        <w:t>ΑΘΗΝΑ</w:t>
      </w:r>
      <w:r>
        <w:rPr>
          <w:rFonts w:eastAsia="Times New Roman" w:cs="Times New Roman"/>
          <w:szCs w:val="24"/>
        </w:rPr>
        <w:t xml:space="preserve">». </w:t>
      </w:r>
    </w:p>
    <w:p w14:paraId="432FA3A7"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 xml:space="preserve">ύγκλητος </w:t>
      </w:r>
      <w:r>
        <w:rPr>
          <w:rFonts w:eastAsia="Times New Roman" w:cs="Times New Roman"/>
          <w:szCs w:val="24"/>
        </w:rPr>
        <w:t>έχει το δικαίωμα να πάρει όποια απόφαση θέλει. Εγώ δεν μπορώ να το απαγορεύσω, δηλαδή η πολιτική ηγεσία του Υπουργείου Παιδείας δεν μπορεί να απαγορεύσει σε ένα πανεπιστήμιο να πάρει όποια απόφαση θέλει, αφού έχει το αυτοδιοίκητο. Από εκεί και πέρα εγώ συζ</w:t>
      </w:r>
      <w:r>
        <w:rPr>
          <w:rFonts w:eastAsia="Times New Roman" w:cs="Times New Roman"/>
          <w:szCs w:val="24"/>
        </w:rPr>
        <w:t>ήτηση με τον Πρύτανη του Πανεπιστημίου Αιγαίου δεν έχω κάνει.</w:t>
      </w:r>
    </w:p>
    <w:p w14:paraId="432FA3A8"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32FA3A9"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πολύ.</w:t>
      </w:r>
    </w:p>
    <w:p w14:paraId="432FA3AA"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παρέμβω και πάλι, κυρία Υπουργέ. Τα </w:t>
      </w:r>
      <w:r>
        <w:rPr>
          <w:rFonts w:eastAsia="Times New Roman" w:cs="Times New Roman"/>
          <w:szCs w:val="24"/>
        </w:rPr>
        <w:t>π</w:t>
      </w:r>
      <w:r>
        <w:rPr>
          <w:rFonts w:eastAsia="Times New Roman" w:cs="Times New Roman"/>
          <w:szCs w:val="24"/>
        </w:rPr>
        <w:t>ανεπιστήμια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ανεξάρτητα στο να παίρνουν αποφάσεις, όμως χρειάζονται την οικονομική στήριξη της πολιτείας</w:t>
      </w:r>
      <w:r>
        <w:rPr>
          <w:rFonts w:eastAsia="Times New Roman" w:cs="Times New Roman"/>
          <w:szCs w:val="24"/>
        </w:rPr>
        <w:t>,</w:t>
      </w:r>
      <w:r>
        <w:rPr>
          <w:rFonts w:eastAsia="Times New Roman" w:cs="Times New Roman"/>
          <w:szCs w:val="24"/>
        </w:rPr>
        <w:t xml:space="preserve"> για να υλοποιήσουν τις αποφάσεις. Οπότε η πολιτεία μπορεί θετικά ή αρνητικά να παρεμβαίνει εμμέσως και όχι άμεσα, διότι το πανεπιστήμιο έχει ανεξαρτησία έκφ</w:t>
      </w:r>
      <w:r>
        <w:rPr>
          <w:rFonts w:eastAsia="Times New Roman" w:cs="Times New Roman"/>
          <w:szCs w:val="24"/>
        </w:rPr>
        <w:t xml:space="preserve">ρασης και υλοποίησης γνώμης. Οικονομικά, όμως, πρέπει να στηριχθεί. </w:t>
      </w:r>
    </w:p>
    <w:p w14:paraId="432FA3AB"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w:t>
      </w:r>
      <w:r>
        <w:rPr>
          <w:rFonts w:eastAsia="Times New Roman" w:cs="Times New Roman"/>
          <w:szCs w:val="24"/>
        </w:rPr>
        <w:t xml:space="preserve">δεύτερη με αριθμό 153/31-10-2016 επίκαιρη ερώτηση πρώτου κύκλου του Βουλευτή Καβάλας της Νέας Δημοκρατίας κ. </w:t>
      </w:r>
      <w:r>
        <w:rPr>
          <w:rFonts w:eastAsia="Times New Roman" w:cs="Times New Roman"/>
          <w:bCs/>
          <w:szCs w:val="24"/>
        </w:rPr>
        <w:t>Νικολάου Παναγιωτόπουλου</w:t>
      </w:r>
      <w:r>
        <w:rPr>
          <w:rFonts w:eastAsia="Times New Roman" w:cs="Times New Roman"/>
          <w:szCs w:val="24"/>
        </w:rPr>
        <w:t xml:space="preserve"> προς τον Υπουργό</w:t>
      </w:r>
      <w:r>
        <w:rPr>
          <w:rFonts w:eastAsia="Times New Roman" w:cs="Times New Roman"/>
          <w:bCs/>
          <w:szCs w:val="24"/>
        </w:rPr>
        <w:t xml:space="preserve"> Εργασίας, Κοινωνικής </w:t>
      </w:r>
      <w:r>
        <w:rPr>
          <w:rFonts w:eastAsia="Times New Roman" w:cs="Times New Roman"/>
          <w:bCs/>
          <w:szCs w:val="24"/>
        </w:rPr>
        <w:t>Ασφάλισης και Κοινωνικής Αλληλεγγύης,</w:t>
      </w:r>
      <w:r>
        <w:rPr>
          <w:rFonts w:eastAsia="Times New Roman" w:cs="Times New Roman"/>
          <w:szCs w:val="24"/>
        </w:rPr>
        <w:t xml:space="preserve"> σχετικά με τις κυβερνητικές υποσχέσεις για τη μοναδική βιομηχανία λιπασμάτων στην Ελλάδα.</w:t>
      </w:r>
    </w:p>
    <w:p w14:paraId="432FA3AC"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Παναγιωτόπουλε, έχετε τον λόγο για δύο λεπτά. </w:t>
      </w:r>
    </w:p>
    <w:p w14:paraId="432FA3AD"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Κύριε Πρόεδρε, πριν μπω στην ουσία της τοποθέτησή</w:t>
      </w:r>
      <w:r>
        <w:rPr>
          <w:rFonts w:eastAsia="Times New Roman" w:cs="Times New Roman"/>
          <w:szCs w:val="24"/>
        </w:rPr>
        <w:t>ς μου, για λόγους οικονομίας και οργάνωσης της συζήτησης ήθελα να πω το εξής: Επειδή έχει καταθέσει και ο συνάδελφος του ΚΚΕ ερώτηση για το ίδιο ζήτημα και έχουμε συμφωνήσει με τον Υπουργό να συζητηθούν από κοινού, οργανώστε τη διαδικασία, ώστε να αναπτύξο</w:t>
      </w:r>
      <w:r>
        <w:rPr>
          <w:rFonts w:eastAsia="Times New Roman" w:cs="Times New Roman"/>
          <w:szCs w:val="24"/>
        </w:rPr>
        <w:t xml:space="preserve">υμε τις ερωτήσεις μας ο ένας μετά τον άλλο. </w:t>
      </w:r>
    </w:p>
    <w:p w14:paraId="432FA3AE" w14:textId="77777777" w:rsidR="009415DB" w:rsidRDefault="00D44329">
      <w:pPr>
        <w:spacing w:after="0"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αντίρρηση. Το Προεδρείο αποδέχεται την πρότασή σας, αφού είναι και σύμφωνη με τον Κανονισμό. </w:t>
      </w:r>
    </w:p>
    <w:p w14:paraId="432FA3AF"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432FA3B0"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Ευχαρι</w:t>
      </w:r>
      <w:r>
        <w:rPr>
          <w:rFonts w:eastAsia="Times New Roman" w:cs="Times New Roman"/>
          <w:szCs w:val="24"/>
        </w:rPr>
        <w:t xml:space="preserve">στώ, κύριε Πρόεδρε. </w:t>
      </w:r>
    </w:p>
    <w:p w14:paraId="432FA3B1"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μεγάλη εμπειρία, μεγαλύτερη από εμένα σε αυτές τις υποθέσεις και είμαι σίγουρος ότι θα συμφωνήσετε με αυτά που θα σας πω. </w:t>
      </w:r>
    </w:p>
    <w:p w14:paraId="432FA3B2"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Είναι εξαιρετικά ασυνήθιστο μια, έστω και σφοδρή, αντιδικία μεταξύ εργοδοσίας και εργαζομέν</w:t>
      </w:r>
      <w:r>
        <w:rPr>
          <w:rFonts w:eastAsia="Times New Roman" w:cs="Times New Roman"/>
          <w:szCs w:val="24"/>
        </w:rPr>
        <w:t xml:space="preserve">ων, σχετικά με τους όρους κάποιας σύμβασης αορίστου χρόνου ή ορισμένου χρόνου, με συγκεκριμένες αποδοχές ή με άλλες αποδοχές, με ό,τι αυτό συνεπάγεται, να έχει μετατραπεί -όπως έχει γίνει σε αυτή την υπόθεση- σε μια μαξιμαλιστική διελκυστίνδα, όπου η κάθε </w:t>
      </w:r>
      <w:r>
        <w:rPr>
          <w:rFonts w:eastAsia="Times New Roman" w:cs="Times New Roman"/>
          <w:szCs w:val="24"/>
        </w:rPr>
        <w:t xml:space="preserve">πλευρά επιδιώκει ούτε λίγο ούτε πολύ να επικρατήσει εντελώς απέναντι στην άλλη πλευρά, τον αντίδικό της και κατ’ επέκταση μετατρέπεται σε ένα οξύ κοινωνικό πρόβλημα, όχι για τη συγκεκριμένη βιομηχανία αλλά για την τοπική κοινωνία. </w:t>
      </w:r>
    </w:p>
    <w:p w14:paraId="432FA3B3" w14:textId="77777777" w:rsidR="009415DB" w:rsidRDefault="00D44329">
      <w:pPr>
        <w:spacing w:after="0" w:line="600" w:lineRule="auto"/>
        <w:jc w:val="both"/>
        <w:rPr>
          <w:rFonts w:eastAsia="Times New Roman" w:cs="Times New Roman"/>
          <w:szCs w:val="24"/>
        </w:rPr>
      </w:pPr>
      <w:r>
        <w:rPr>
          <w:rFonts w:eastAsia="Times New Roman" w:cs="Times New Roman"/>
          <w:szCs w:val="24"/>
        </w:rPr>
        <w:tab/>
        <w:t xml:space="preserve">Αυτό έχει γίνει με την </w:t>
      </w:r>
      <w:r>
        <w:rPr>
          <w:rFonts w:eastAsia="Times New Roman" w:cs="Times New Roman"/>
          <w:szCs w:val="24"/>
        </w:rPr>
        <w:t xml:space="preserve">υπόθεση των λιπασμάτων. Διότι μπορεί αυτή τη στιγμή το εργοστάσιο να λειτουργεί -και μάλιστα, εξ όσων πληροφορούμαι, να λειτουργεί σε φουλ ρυθμούς παραγωγής, έχοντας προσλάβει στη θέση αυτών που έχουν απολυθεί άλλους- αλλά υπάρχει το δεδομένο ότι </w:t>
      </w:r>
      <w:proofErr w:type="spellStart"/>
      <w:r>
        <w:rPr>
          <w:rFonts w:eastAsia="Times New Roman" w:cs="Times New Roman"/>
          <w:szCs w:val="24"/>
        </w:rPr>
        <w:t>εκατόν</w:t>
      </w:r>
      <w:proofErr w:type="spellEnd"/>
      <w:r>
        <w:rPr>
          <w:rFonts w:eastAsia="Times New Roman" w:cs="Times New Roman"/>
          <w:szCs w:val="24"/>
        </w:rPr>
        <w:t xml:space="preserve"> ογ</w:t>
      </w:r>
      <w:r>
        <w:rPr>
          <w:rFonts w:eastAsia="Times New Roman" w:cs="Times New Roman"/>
          <w:szCs w:val="24"/>
        </w:rPr>
        <w:t xml:space="preserve">δόντα </w:t>
      </w:r>
      <w:r>
        <w:rPr>
          <w:rFonts w:eastAsia="Times New Roman" w:cs="Times New Roman"/>
          <w:szCs w:val="24"/>
        </w:rPr>
        <w:lastRenderedPageBreak/>
        <w:t xml:space="preserve">άνθρωποι έχουν χάσει τη δουλειά τους και μάλιστα, αζημίως, αφού λόγω της μήνυσης που εκκρεμεί -και θα εκδικαστεί, βέβαια, στα αρμόδια δικαστήρια- δεν τους έχει καταβληθεί αποζημίωση απόλυσης και δεν έχουν και πρόσβαση στο επίδομα ανεργίας. </w:t>
      </w:r>
    </w:p>
    <w:p w14:paraId="432FA3B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καταλαβαίνετε πόσο οξύ είναι αυτό το πρόβλημα και πώς εξελίσσεται, θα έλεγα, σε πραγματικό καρκίνωμα</w:t>
      </w:r>
      <w:r>
        <w:rPr>
          <w:rFonts w:eastAsia="Times New Roman" w:cs="Times New Roman"/>
          <w:szCs w:val="24"/>
        </w:rPr>
        <w:t xml:space="preserve"> </w:t>
      </w:r>
      <w:r>
        <w:rPr>
          <w:rFonts w:eastAsia="Times New Roman" w:cs="Times New Roman"/>
          <w:szCs w:val="24"/>
        </w:rPr>
        <w:t xml:space="preserve">για την τοπική κοινωνία. Έχουμε ανθρώπους οι οποίοι αντιμετωπίζουν πραγματικά πρόβλημα επιβίωσης με όρους απελπισίας. </w:t>
      </w:r>
    </w:p>
    <w:p w14:paraId="432FA3B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Από την άλλη, γνωρίζω -και αναλύω λ</w:t>
      </w:r>
      <w:r>
        <w:rPr>
          <w:rFonts w:eastAsia="Times New Roman" w:cs="Times New Roman"/>
          <w:szCs w:val="24"/>
        </w:rPr>
        <w:t xml:space="preserve">ίγο την πραγματική κατάσταση- ότι ο ΟΜΕΔ, ο Οργανισμός Μεσολάβησης και Διαιτησίας, καλεί την πλευρά που έχει προσφύγει, προκειμένου να κλείσει την υπόθεση. Κάποια δικαστήρια θα γίνουν, ιδίως αυτά επί της μήνυσης και επί του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rPr>
        <w:t>των απολύσεων. Αναρωτιέμα</w:t>
      </w:r>
      <w:r>
        <w:rPr>
          <w:rFonts w:eastAsia="Times New Roman" w:cs="Times New Roman"/>
          <w:szCs w:val="24"/>
        </w:rPr>
        <w:t>ι, όμως, πώς φθάσαμε ως εδώ.</w:t>
      </w:r>
    </w:p>
    <w:p w14:paraId="432FA3B6" w14:textId="77777777" w:rsidR="009415DB" w:rsidRDefault="00D44329">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32FA3B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Και πολύ φοβούμαι -κι εδώ είναι η κατακλείδα μου- ότι έχουν καλλιεργηθεί από κυβερνητικούς παράγοντες -όχι από εσάς, από το Υπουργείο, γιατί εσ</w:t>
      </w:r>
      <w:r>
        <w:rPr>
          <w:rFonts w:eastAsia="Times New Roman" w:cs="Times New Roman"/>
          <w:szCs w:val="24"/>
        </w:rPr>
        <w:t xml:space="preserve">είς προσωπικά έχετε επιδείξει μια αυτοσυγκράτηση στην προσπάθεια να διαμεσολαβήσετε, ώστε να βρεθεί, εν πάση </w:t>
      </w:r>
      <w:proofErr w:type="spellStart"/>
      <w:r>
        <w:rPr>
          <w:rFonts w:eastAsia="Times New Roman" w:cs="Times New Roman"/>
          <w:szCs w:val="24"/>
        </w:rPr>
        <w:t>περιπτώσει</w:t>
      </w:r>
      <w:proofErr w:type="spellEnd"/>
      <w:r>
        <w:rPr>
          <w:rFonts w:eastAsia="Times New Roman" w:cs="Times New Roman"/>
          <w:szCs w:val="24"/>
        </w:rPr>
        <w:t>, ο κοινός τόπος- ελπίδες, υπέρμετρες προσδοκίες ενδεχομένως, έχουν δοθεί και διαβεβαιώσεις στην πλευρά των απολυμένων εργαζομένων ότι θα</w:t>
      </w:r>
      <w:r>
        <w:rPr>
          <w:rFonts w:eastAsia="Times New Roman" w:cs="Times New Roman"/>
          <w:szCs w:val="24"/>
        </w:rPr>
        <w:t xml:space="preserve"> επικρατήσουν πλήρως. Και νομίζω ότι αυτή συνέτεινε στο να οξυνθεί η αντιδικία και να φθάσουμε ενδεχομένως και στα άκρα.</w:t>
      </w:r>
    </w:p>
    <w:p w14:paraId="432FA3B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Θυμίζω δηλώσεις στελεχών. Η Αναπληρώτρια Υπουργός κ. Φωτίου τον Ιούνιο λίγο πολύ τους είπε, εμφανιζόμενη μπροστά τους, ότι προωθείται ν</w:t>
      </w:r>
      <w:r>
        <w:rPr>
          <w:rFonts w:eastAsia="Times New Roman" w:cs="Times New Roman"/>
          <w:szCs w:val="24"/>
        </w:rPr>
        <w:t>ομοσχέδιο από την Κυβέρνηση, ώστε να καταστεί δυνατή η αυτοδιαχείριση της βιομηχανίας από τους εργαζόμενους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πλαίσιο </w:t>
      </w:r>
      <w:r>
        <w:rPr>
          <w:rFonts w:eastAsia="Times New Roman" w:cs="Times New Roman"/>
          <w:szCs w:val="24"/>
        </w:rPr>
        <w:t>της κοινωνικής συνεταιριστικής. Αν είναι δυνατόν!</w:t>
      </w:r>
    </w:p>
    <w:p w14:paraId="432FA3B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Τρεις κυβερνητικοί Βουλευτές για εντυπωσιασμό είπαν ότι αν δεν επρόκειτο να δοθεί λύση</w:t>
      </w:r>
      <w:r>
        <w:rPr>
          <w:rFonts w:eastAsia="Times New Roman" w:cs="Times New Roman"/>
          <w:szCs w:val="24"/>
        </w:rPr>
        <w:t xml:space="preserve"> μέχρι το τέλος του καλοκαιριού, θα υπέβαλαν τις παραιτήσεις τους. Δεν έχουν, βέβαια, παραιτηθεί. Αυτό, όμως, καλλιεργεί προσδοκίες.</w:t>
      </w:r>
    </w:p>
    <w:p w14:paraId="432FA3BA"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Παναγιωτόπουλε, ολοκληρώστε.</w:t>
      </w:r>
    </w:p>
    <w:p w14:paraId="432FA3B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Κλείνω και σας ε</w:t>
      </w:r>
      <w:r>
        <w:rPr>
          <w:rFonts w:eastAsia="Times New Roman" w:cs="Times New Roman"/>
          <w:szCs w:val="24"/>
        </w:rPr>
        <w:t>υχαριστώ, κύριε Πρόεδρε.</w:t>
      </w:r>
    </w:p>
    <w:p w14:paraId="432FA3B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Μόλις προχθές ο Υπουργός Επικρατείας κ. </w:t>
      </w:r>
      <w:proofErr w:type="spellStart"/>
      <w:r>
        <w:rPr>
          <w:rFonts w:eastAsia="Times New Roman" w:cs="Times New Roman"/>
          <w:szCs w:val="24"/>
        </w:rPr>
        <w:t>Φλαμπουράρης</w:t>
      </w:r>
      <w:proofErr w:type="spellEnd"/>
      <w:r>
        <w:rPr>
          <w:rFonts w:eastAsia="Times New Roman" w:cs="Times New Roman"/>
          <w:szCs w:val="24"/>
        </w:rPr>
        <w:t xml:space="preserve"> διαβεβαίωσε αυτούς που πήγαν να τον δουν, ότι αναζητείται στρατηγικός επενδυτής. Και αναρωτιέμαι αν έχουν σχέση όλα αυτά με αυτή την αντιδικία και πώς συμβάλλουν στην εξομάλυνση </w:t>
      </w:r>
      <w:r>
        <w:rPr>
          <w:rFonts w:eastAsia="Times New Roman" w:cs="Times New Roman"/>
          <w:szCs w:val="24"/>
        </w:rPr>
        <w:t>αυτής της αντιδικίας.</w:t>
      </w:r>
    </w:p>
    <w:p w14:paraId="432FA3B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Ρωτάω, λοιπόν, ποιο είναι το σχέδιο της Κυβέρνησης συνολικά όσον αφορά όλα αυτά που κατά καιρούς έχουν λεχθεί κι έχουν δημιουργήσει ελπίδες και προσδοκίες σε ανθρώπους που αυτή τη στιγμή </w:t>
      </w:r>
      <w:r>
        <w:rPr>
          <w:rFonts w:eastAsia="Times New Roman" w:cs="Times New Roman"/>
          <w:szCs w:val="24"/>
        </w:rPr>
        <w:lastRenderedPageBreak/>
        <w:t>βλέπουν τη ζωή τους να καταρρέει, και τι επιπλέ</w:t>
      </w:r>
      <w:r>
        <w:rPr>
          <w:rFonts w:eastAsia="Times New Roman" w:cs="Times New Roman"/>
          <w:szCs w:val="24"/>
        </w:rPr>
        <w:t>ον μέτρα ανακούφισης σχεδιάζει η Κυβέρνησή σας προκειμένου να βοηθηθούν αυτοί οι άνθρωποι που αντιμετωπίζουν αυτή τη στιγμή και την απόλυση, αλλά και κυριολεκτικά τον αγώνα για επιβίωση.</w:t>
      </w:r>
    </w:p>
    <w:p w14:paraId="432FA3B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Ευχαριστώ.</w:t>
      </w:r>
    </w:p>
    <w:p w14:paraId="432FA3BF"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432FA3C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Σε εφαρμογή</w:t>
      </w:r>
      <w:r>
        <w:rPr>
          <w:rFonts w:eastAsia="Times New Roman" w:cs="Times New Roman"/>
          <w:szCs w:val="24"/>
        </w:rPr>
        <w:t xml:space="preserve"> του άρθρου 131, θα συζητηθεί λόγω </w:t>
      </w:r>
      <w:proofErr w:type="spellStart"/>
      <w:r>
        <w:rPr>
          <w:rFonts w:eastAsia="Times New Roman" w:cs="Times New Roman"/>
          <w:szCs w:val="24"/>
        </w:rPr>
        <w:t>αναλόγου</w:t>
      </w:r>
      <w:proofErr w:type="spellEnd"/>
      <w:r>
        <w:rPr>
          <w:rFonts w:eastAsia="Times New Roman" w:cs="Times New Roman"/>
          <w:szCs w:val="24"/>
        </w:rPr>
        <w:t xml:space="preserve"> περιεχομένου από κοινού η τέταρτη με αριθμό 161/1-11-2016 επίκαιρη ερώτηση πρώτου κύκλου του Βουλευτή Β΄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Αθανασίου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w:t>
      </w:r>
      <w:r>
        <w:rPr>
          <w:rFonts w:eastAsia="Times New Roman" w:cs="Times New Roman"/>
          <w:bCs/>
          <w:szCs w:val="24"/>
        </w:rPr>
        <w:t xml:space="preserve"> Ασφάλισης και Κοινωνικής Αλληλεγγύης,</w:t>
      </w:r>
      <w:r>
        <w:rPr>
          <w:rFonts w:eastAsia="Times New Roman" w:cs="Times New Roman"/>
          <w:szCs w:val="24"/>
        </w:rPr>
        <w:t xml:space="preserve"> σχετικά με τους </w:t>
      </w:r>
      <w:proofErr w:type="spellStart"/>
      <w:r>
        <w:rPr>
          <w:rFonts w:eastAsia="Times New Roman" w:cs="Times New Roman"/>
          <w:szCs w:val="24"/>
        </w:rPr>
        <w:t>εκατόν</w:t>
      </w:r>
      <w:proofErr w:type="spellEnd"/>
      <w:r>
        <w:rPr>
          <w:rFonts w:eastAsia="Times New Roman" w:cs="Times New Roman"/>
          <w:szCs w:val="24"/>
        </w:rPr>
        <w:t xml:space="preserve"> ογδόντα (180) εργαζόμενους του εργοστασίου λιπασμάτων Νέας </w:t>
      </w:r>
      <w:proofErr w:type="spellStart"/>
      <w:r>
        <w:rPr>
          <w:rFonts w:eastAsia="Times New Roman" w:cs="Times New Roman"/>
          <w:szCs w:val="24"/>
        </w:rPr>
        <w:t>Καρβάλης</w:t>
      </w:r>
      <w:proofErr w:type="spellEnd"/>
      <w:r>
        <w:rPr>
          <w:rFonts w:eastAsia="Times New Roman" w:cs="Times New Roman"/>
          <w:szCs w:val="24"/>
        </w:rPr>
        <w:t xml:space="preserve"> στη Περιφερειακή Ενότητα Καβάλας που εδώ και πέντε μήνες βρίσκονται σε αγωνιστικές κινητοποιήσεις. </w:t>
      </w:r>
    </w:p>
    <w:p w14:paraId="432FA3C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w:t>
      </w:r>
      <w:r>
        <w:rPr>
          <w:rFonts w:eastAsia="Times New Roman" w:cs="Times New Roman"/>
          <w:szCs w:val="24"/>
        </w:rPr>
        <w:t>όγο για δύο λεπτά</w:t>
      </w:r>
      <w:r>
        <w:rPr>
          <w:rFonts w:eastAsia="Times New Roman" w:cs="Times New Roman"/>
          <w:szCs w:val="24"/>
        </w:rPr>
        <w:t xml:space="preserve"> για να αναπτύξετε την επίκαιρη ερώτηση.</w:t>
      </w:r>
    </w:p>
    <w:p w14:paraId="432FA3C2"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Ευχαριστώ, κύριε Πρόεδρε.</w:t>
      </w:r>
    </w:p>
    <w:p w14:paraId="432FA3C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η ερώτησή μου έχει μεν το ίδιο περιεχόμενο, αλλά τίθεται από διαφορετική οπτική γωνία το ζήτημα. Διότι δεν είναι γενικώς μια διαμάχη μετα</w:t>
      </w:r>
      <w:r>
        <w:rPr>
          <w:rFonts w:eastAsia="Times New Roman" w:cs="Times New Roman"/>
          <w:szCs w:val="24"/>
        </w:rPr>
        <w:t xml:space="preserve">ξύ του εργοδότη και των εργαζομένων. Εδώ πρόκειται για μια καραμπινάτη επίθεση της εργοδοσίας απέναντι στα δικαιώματα των εργαζομένων. </w:t>
      </w:r>
    </w:p>
    <w:p w14:paraId="432FA3C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με αυτή την έννοια, θέλω να θέσω αυτήν ακριβώς την πλευρά των ευθυνών της σημερινής Κυβέρνησης και των μέτρων που πρ</w:t>
      </w:r>
      <w:r>
        <w:rPr>
          <w:rFonts w:eastAsia="Times New Roman" w:cs="Times New Roman"/>
          <w:szCs w:val="24"/>
        </w:rPr>
        <w:t xml:space="preserve">έπει να πάρει για να σταθεί δίπλα στους εργαζόμενους και απέναντι σε αυτή την επίθεση της εργοδοσίας. </w:t>
      </w:r>
    </w:p>
    <w:p w14:paraId="432FA3C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Γνωρίζουμε όλοι μας που συζητάμε το ζήτημα, ότι εδώ και σχεδόν πέντε με έξι μήνες οι εργαζόμενοι βρίσκονται σε κινητοποίηση. Γιατί; Έτσι τους κατέβηκε; Η</w:t>
      </w:r>
      <w:r>
        <w:rPr>
          <w:rFonts w:eastAsia="Times New Roman" w:cs="Times New Roman"/>
          <w:szCs w:val="24"/>
        </w:rPr>
        <w:t xml:space="preserve"> επίθεση της εργοδοσίας ήταν συγκεκριμένη. Άλλαξε τους όρους εργασίας και τους υποχρέωσε να υπογράψουν ατομικές συμβάσεις ορισμένου χρόνου -ήταν αορίστου χρόνου οι εργαζόμενοι- και ταυτόχρονα, να μειώσουν τους μισθούς τους κατά 25% με προοπτική ως και 45%,</w:t>
      </w:r>
      <w:r>
        <w:rPr>
          <w:rFonts w:eastAsia="Times New Roman" w:cs="Times New Roman"/>
          <w:szCs w:val="24"/>
        </w:rPr>
        <w:t xml:space="preserve"> δηλαδή στα μισά.</w:t>
      </w:r>
    </w:p>
    <w:p w14:paraId="432FA3C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Η ουσία είναι η εξής: Τους εργαζόμενους που δεν δέχτηκαν αυτήν τη νέα σύμβαση που πρότεινε –ουσιαστικά επέβαλε- η εργοδοσία, τους απέλυσε. Αγωνίστηκαν. Όσους απεργούσαν, τους απέλυσε –</w:t>
      </w:r>
      <w:proofErr w:type="spellStart"/>
      <w:r>
        <w:rPr>
          <w:rFonts w:eastAsia="Times New Roman" w:cs="Times New Roman"/>
          <w:szCs w:val="24"/>
        </w:rPr>
        <w:t>εκατόν</w:t>
      </w:r>
      <w:proofErr w:type="spellEnd"/>
      <w:r>
        <w:rPr>
          <w:rFonts w:eastAsia="Times New Roman" w:cs="Times New Roman"/>
          <w:szCs w:val="24"/>
        </w:rPr>
        <w:t xml:space="preserve"> εβδομήντα από τους </w:t>
      </w:r>
      <w:proofErr w:type="spellStart"/>
      <w:r>
        <w:rPr>
          <w:rFonts w:eastAsia="Times New Roman" w:cs="Times New Roman"/>
          <w:szCs w:val="24"/>
        </w:rPr>
        <w:t>εκατόν</w:t>
      </w:r>
      <w:proofErr w:type="spellEnd"/>
      <w:r>
        <w:rPr>
          <w:rFonts w:eastAsia="Times New Roman" w:cs="Times New Roman"/>
          <w:szCs w:val="24"/>
        </w:rPr>
        <w:t xml:space="preserve"> ογδόντα εργαζόμενους-</w:t>
      </w:r>
      <w:r>
        <w:rPr>
          <w:rFonts w:eastAsia="Times New Roman" w:cs="Times New Roman"/>
          <w:szCs w:val="24"/>
        </w:rPr>
        <w:t xml:space="preserve"> και μάλιστα με το γνωστό κόλπο, όπως ανέφερε και ο κ. Παναγιωτόπουλος, δηλαδή τους έκανε μηνύσεις όχι για παραπτώματα εν ώρα εργασίας, αλλά γιατί αγωνίζονταν. Δηλαδή, </w:t>
      </w:r>
      <w:proofErr w:type="spellStart"/>
      <w:r>
        <w:rPr>
          <w:rFonts w:eastAsia="Times New Roman" w:cs="Times New Roman"/>
          <w:szCs w:val="24"/>
        </w:rPr>
        <w:t>ποινικοποίησε</w:t>
      </w:r>
      <w:proofErr w:type="spellEnd"/>
      <w:r>
        <w:rPr>
          <w:rFonts w:eastAsia="Times New Roman" w:cs="Times New Roman"/>
          <w:szCs w:val="24"/>
        </w:rPr>
        <w:t xml:space="preserve"> και το ζήτημα της απεργίας. </w:t>
      </w:r>
    </w:p>
    <w:p w14:paraId="432FA3C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Τα ερωτήματα που θέτουμε εμείς είναι συγκεκρι</w:t>
      </w:r>
      <w:r>
        <w:rPr>
          <w:rFonts w:eastAsia="Times New Roman" w:cs="Times New Roman"/>
          <w:szCs w:val="24"/>
        </w:rPr>
        <w:t>μένα, επειδή θεωρούμε ότι οι απολύσεις είναι παράνομες. Τι θα κάνετε έτσι ώστε να παρθούν πίσω οι απολύσεις και να γυρίσουν οι εργαζόμενοι στις δουλειές τους, με όλα τα δικαιώματα που είχαν από τις προηγούμενες συλλογικές συμβάσεις; Τι μέτρα έχετε σκοπό να</w:t>
      </w:r>
      <w:r>
        <w:rPr>
          <w:rFonts w:eastAsia="Times New Roman" w:cs="Times New Roman"/>
          <w:szCs w:val="24"/>
        </w:rPr>
        <w:t xml:space="preserve"> πάρετε έτσι ώστε όλο αυτό το χρονικό διάστημα μέχρι να επιστρέψουν οι εργαζόμενοι να μην έχουν επιπτώσεις; Τι σκοπό έχετε ώστε να παρθούν μέτρα ανακούφισης παραπέρα των εργαζομένων σ’ αυτήν την κατεύθυνση; Θα μπορούσαν, για παράδειγμα, να παγώσουν</w:t>
      </w:r>
      <w:r>
        <w:rPr>
          <w:rFonts w:eastAsia="Times New Roman" w:cs="Times New Roman"/>
          <w:szCs w:val="24"/>
        </w:rPr>
        <w:t xml:space="preserve"> </w:t>
      </w:r>
      <w:r>
        <w:rPr>
          <w:rFonts w:eastAsia="Times New Roman" w:cs="Times New Roman"/>
          <w:szCs w:val="24"/>
        </w:rPr>
        <w:t>τα χρέη</w:t>
      </w:r>
      <w:r>
        <w:rPr>
          <w:rFonts w:eastAsia="Times New Roman" w:cs="Times New Roman"/>
          <w:szCs w:val="24"/>
        </w:rPr>
        <w:t xml:space="preserve"> τους, τα χαράτσια ή να μην υπάρχουν διακοπές στο ρεύμα και στο νερό.</w:t>
      </w:r>
    </w:p>
    <w:p w14:paraId="432FA3C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Τέλος, είχατε υποσχεθεί τη χορήγηση ενός εκτάκτου επιδόματος, το οποίο όμως δεν έχει δοθεί ακόμα, απ’ όσο γνωρίζω. Τι έχετε σκοπό να κάνετε; Θα το δώσετε και πότε;</w:t>
      </w:r>
    </w:p>
    <w:p w14:paraId="432FA3C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Ευχαριστώ.</w:t>
      </w:r>
    </w:p>
    <w:p w14:paraId="432FA3C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Ευχαριστώ κι εγώ.</w:t>
      </w:r>
    </w:p>
    <w:p w14:paraId="432FA3C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πέντε λεπτά.</w:t>
      </w:r>
    </w:p>
    <w:p w14:paraId="432FA3C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Κύριοι συνάδελφοι, κατ’ αρχάς να σας ευχαριστήσω που θέτετε ένα τ</w:t>
      </w:r>
      <w:r>
        <w:rPr>
          <w:rFonts w:eastAsia="Times New Roman" w:cs="Times New Roman"/>
          <w:szCs w:val="24"/>
        </w:rPr>
        <w:t xml:space="preserve">όσο κρίσιμο ζήτημα, αλλά και για τη μετριοπάθεια με την οποία αναπτύξατε τις ερωτήσεις, μολονότι όπως είπε ο κ. Παναγιωτόπουλος, αφορά ένα πολύ οξυμένο στην τοπική κοινωνία ζήτημα. Και ευλόγως γιατί, όπως είπε ο </w:t>
      </w:r>
      <w:r>
        <w:rPr>
          <w:rFonts w:eastAsia="Times New Roman" w:cs="Times New Roman"/>
          <w:szCs w:val="24"/>
        </w:rPr>
        <w:t>έτερος</w:t>
      </w:r>
      <w:r>
        <w:rPr>
          <w:rFonts w:eastAsia="Times New Roman" w:cs="Times New Roman"/>
          <w:szCs w:val="24"/>
        </w:rPr>
        <w:t xml:space="preserve"> συνάδελφος, δεν πρόκειται απλώς για τ</w:t>
      </w:r>
      <w:r>
        <w:rPr>
          <w:rFonts w:eastAsia="Times New Roman" w:cs="Times New Roman"/>
          <w:szCs w:val="24"/>
        </w:rPr>
        <w:t xml:space="preserve">η γενικευμένη τακτική στο πλαίσιο της γνωστής εργασιακής ζούγκλας να αμφισβητούνται κεκτημένα εργασιακά δικαιώματα με επαναδιαπραγμάτευση των εργασιακών </w:t>
      </w:r>
      <w:r>
        <w:rPr>
          <w:rFonts w:eastAsia="Times New Roman" w:cs="Times New Roman"/>
          <w:szCs w:val="24"/>
        </w:rPr>
        <w:lastRenderedPageBreak/>
        <w:t>σχέσεων. Εδώ έχουμε αυτό το σχεδόν πρωτοφανές φαινόμενο της βιομηχανίας μηνύσεων, επί της ακρίβειας των</w:t>
      </w:r>
      <w:r>
        <w:rPr>
          <w:rFonts w:eastAsia="Times New Roman" w:cs="Times New Roman"/>
          <w:szCs w:val="24"/>
        </w:rPr>
        <w:t xml:space="preserve"> οποίων δεν θα τοποθετηθώ, αλλά πράγματι, μου κάνει εντύπωση. Δεν έχω υπ’ </w:t>
      </w:r>
      <w:proofErr w:type="spellStart"/>
      <w:r>
        <w:rPr>
          <w:rFonts w:eastAsia="Times New Roman" w:cs="Times New Roman"/>
          <w:szCs w:val="24"/>
        </w:rPr>
        <w:t>όψιν</w:t>
      </w:r>
      <w:proofErr w:type="spellEnd"/>
      <w:r>
        <w:rPr>
          <w:rFonts w:eastAsia="Times New Roman" w:cs="Times New Roman"/>
          <w:szCs w:val="24"/>
        </w:rPr>
        <w:t xml:space="preserve"> μου συγκρίσιμο μέγεθος στην Ελλάδα, μολονότι οι εργασιακές συνθήκες και η εργασιακή ζούγκλα είναι ίδια.</w:t>
      </w:r>
    </w:p>
    <w:p w14:paraId="432FA3C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Επίσης, ιδιαίτερα προβληματικό ζήτημα είναι οι τριγωνικές σχέσεις που ανα</w:t>
      </w:r>
      <w:r>
        <w:rPr>
          <w:rFonts w:eastAsia="Times New Roman" w:cs="Times New Roman"/>
          <w:szCs w:val="24"/>
        </w:rPr>
        <w:t xml:space="preserve">πτύσσονται ανάμεσα στη μητρική εταιρεία, την </w:t>
      </w:r>
      <w:r>
        <w:rPr>
          <w:rFonts w:eastAsia="Times New Roman" w:cs="Times New Roman"/>
          <w:szCs w:val="24"/>
        </w:rPr>
        <w:t>«</w:t>
      </w:r>
      <w:r>
        <w:rPr>
          <w:rFonts w:eastAsia="Times New Roman" w:cs="Times New Roman"/>
          <w:szCs w:val="24"/>
          <w:lang w:val="en-GB"/>
        </w:rPr>
        <w:t>ELFE</w:t>
      </w:r>
      <w:r>
        <w:rPr>
          <w:rFonts w:eastAsia="Times New Roman" w:cs="Times New Roman"/>
          <w:szCs w:val="24"/>
        </w:rPr>
        <w:t xml:space="preserve"> </w:t>
      </w:r>
      <w:r>
        <w:rPr>
          <w:rFonts w:eastAsia="Times New Roman" w:cs="Times New Roman"/>
          <w:szCs w:val="24"/>
          <w:lang w:val="en-GB"/>
        </w:rPr>
        <w:t>A</w:t>
      </w:r>
      <w:r>
        <w:rPr>
          <w:rFonts w:eastAsia="Times New Roman" w:cs="Times New Roman"/>
          <w:szCs w:val="24"/>
        </w:rPr>
        <w:t>.</w:t>
      </w:r>
      <w:r>
        <w:rPr>
          <w:rFonts w:eastAsia="Times New Roman" w:cs="Times New Roman"/>
          <w:szCs w:val="24"/>
          <w:lang w:val="en-GB"/>
        </w:rPr>
        <w:t>E</w:t>
      </w:r>
      <w:r>
        <w:rPr>
          <w:rFonts w:eastAsia="Times New Roman" w:cs="Times New Roman"/>
          <w:szCs w:val="24"/>
        </w:rPr>
        <w:t>.»</w:t>
      </w:r>
      <w:r>
        <w:rPr>
          <w:rFonts w:eastAsia="Times New Roman" w:cs="Times New Roman"/>
          <w:szCs w:val="24"/>
        </w:rPr>
        <w:t xml:space="preserve"> και σε εταιρείες που έχουν δημιουργηθεί –φαίνεται ως παρένθετες- με αποτέλεσμα να υπάρχει μεταβίβαση δραστηριότητας από τη μία στην άλλη και με αυτόν τον τρόπο να παρακάμπτεται η υποχρέωση του εργοδότη να τηρεί ακόμα και αυτήν την κολοβή, την ελλιπή εργασ</w:t>
      </w:r>
      <w:r>
        <w:rPr>
          <w:rFonts w:eastAsia="Times New Roman" w:cs="Times New Roman"/>
          <w:szCs w:val="24"/>
        </w:rPr>
        <w:t xml:space="preserve">ιακή νομοθεσία. </w:t>
      </w:r>
    </w:p>
    <w:p w14:paraId="432FA3C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Αυτά τα είδαμε και προσπαθήσαμε να παρέμβουμε με κάθε δυνατό τρόπο. Ξέρετε, ούτως ή άλλως, ότι στο Υπουργείο έχουμε πραγματοποιήσει τριακόσιες πενήντα τριμερείς συναντήσεις για παρόμοια θέματα σε άλλους εργασιακούς χώρους. Εδώ είναι μία απ</w:t>
      </w:r>
      <w:r>
        <w:rPr>
          <w:rFonts w:eastAsia="Times New Roman" w:cs="Times New Roman"/>
          <w:szCs w:val="24"/>
        </w:rPr>
        <w:t xml:space="preserve">ό τις περιπτώσεις όπου δώσαμε ιδιαίτερη έμφαση. Αναφέρω τι έχει γίνει. Έγιναν δύο τριμερείς συναντήσεις με την παρουσία και των δύο μερών και </w:t>
      </w:r>
      <w:r>
        <w:rPr>
          <w:rFonts w:eastAsia="Times New Roman" w:cs="Times New Roman"/>
          <w:szCs w:val="24"/>
        </w:rPr>
        <w:lastRenderedPageBreak/>
        <w:t>τη δική σας, όπως γνωρίζετε. Εκεί ήταν άκαρπη, όπως ξέρετε, η διαδικασία</w:t>
      </w:r>
      <w:r>
        <w:rPr>
          <w:rFonts w:eastAsia="Times New Roman" w:cs="Times New Roman"/>
          <w:szCs w:val="24"/>
        </w:rPr>
        <w:t>,</w:t>
      </w:r>
      <w:r>
        <w:rPr>
          <w:rFonts w:eastAsia="Times New Roman" w:cs="Times New Roman"/>
          <w:szCs w:val="24"/>
        </w:rPr>
        <w:t xml:space="preserve"> λόγω </w:t>
      </w:r>
      <w:r>
        <w:rPr>
          <w:rFonts w:eastAsia="Times New Roman" w:cs="Times New Roman"/>
          <w:szCs w:val="24"/>
        </w:rPr>
        <w:t>της,</w:t>
      </w:r>
      <w:r>
        <w:rPr>
          <w:rFonts w:eastAsia="Times New Roman" w:cs="Times New Roman"/>
          <w:szCs w:val="24"/>
        </w:rPr>
        <w:t xml:space="preserve"> κατά τη γνώμη μου</w:t>
      </w:r>
      <w:r>
        <w:rPr>
          <w:rFonts w:eastAsia="Times New Roman" w:cs="Times New Roman"/>
          <w:szCs w:val="24"/>
        </w:rPr>
        <w:t>,</w:t>
      </w:r>
      <w:r>
        <w:rPr>
          <w:rFonts w:eastAsia="Times New Roman" w:cs="Times New Roman"/>
          <w:szCs w:val="24"/>
        </w:rPr>
        <w:t xml:space="preserve"> άκαμπτης στ</w:t>
      </w:r>
      <w:r>
        <w:rPr>
          <w:rFonts w:eastAsia="Times New Roman" w:cs="Times New Roman"/>
          <w:szCs w:val="24"/>
        </w:rPr>
        <w:t xml:space="preserve">άσης της εργοδοτικής πλευράς. Μετά υπήρξαν ξεχωριστές συναντήσεις. Σ’ αυτές τις συναντήσεις ήμουν κι εγώ παρών. </w:t>
      </w:r>
    </w:p>
    <w:p w14:paraId="432FA3C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Από εκεί και μετά, ο </w:t>
      </w:r>
      <w:r>
        <w:rPr>
          <w:rFonts w:eastAsia="Times New Roman" w:cs="Times New Roman"/>
          <w:szCs w:val="24"/>
        </w:rPr>
        <w:t xml:space="preserve">γενικός γραμματέας </w:t>
      </w:r>
      <w:r>
        <w:rPr>
          <w:rFonts w:eastAsia="Times New Roman" w:cs="Times New Roman"/>
          <w:szCs w:val="24"/>
        </w:rPr>
        <w:t>κάλεσε σε συναντήσεις τους εκπροσώπους των εργαζομένων και τους νομικούς τους συμβούλους. Έγινε αυτοτελ</w:t>
      </w:r>
      <w:r>
        <w:rPr>
          <w:rFonts w:eastAsia="Times New Roman" w:cs="Times New Roman"/>
          <w:szCs w:val="24"/>
        </w:rPr>
        <w:t xml:space="preserve">ής συνάντηση με εκπροσώπους της εταιρείας για να πειστούν για αλλαγή στάσης, ειδικά ως προς τις μηνύσεις και τις </w:t>
      </w:r>
      <w:proofErr w:type="spellStart"/>
      <w:r>
        <w:rPr>
          <w:rFonts w:eastAsia="Times New Roman" w:cs="Times New Roman"/>
          <w:szCs w:val="24"/>
        </w:rPr>
        <w:t>επαναπροσλήψεις</w:t>
      </w:r>
      <w:proofErr w:type="spellEnd"/>
      <w:r>
        <w:rPr>
          <w:rFonts w:eastAsia="Times New Roman" w:cs="Times New Roman"/>
          <w:szCs w:val="24"/>
        </w:rPr>
        <w:t xml:space="preserve">. </w:t>
      </w:r>
    </w:p>
    <w:p w14:paraId="432FA3D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Έχουν πραγματοποιηθεί συστηματικοί έλεγχοι από την Επιθεώρηση Εργασίας της Καβάλας και από την Περιφερειακή Διεύθυνση Θράκης.</w:t>
      </w:r>
      <w:r>
        <w:rPr>
          <w:rFonts w:eastAsia="Times New Roman" w:cs="Times New Roman"/>
          <w:szCs w:val="24"/>
        </w:rPr>
        <w:t xml:space="preserve"> Έχουν εντοπιστεί παραβάσεις και έχουν επιβληθεί κυρώσεις. Για παράδειγμα, τ</w:t>
      </w:r>
      <w:r>
        <w:rPr>
          <w:rFonts w:eastAsia="Times New Roman" w:cs="Times New Roman"/>
          <w:szCs w:val="24"/>
        </w:rPr>
        <w:t>ην</w:t>
      </w:r>
      <w:r>
        <w:rPr>
          <w:rFonts w:eastAsia="Times New Roman" w:cs="Times New Roman"/>
          <w:szCs w:val="24"/>
        </w:rPr>
        <w:t xml:space="preserve"> 24</w:t>
      </w:r>
      <w:r w:rsidRPr="00117160">
        <w:rPr>
          <w:rFonts w:eastAsia="Times New Roman" w:cs="Times New Roman"/>
          <w:szCs w:val="24"/>
          <w:vertAlign w:val="superscript"/>
        </w:rPr>
        <w:t>η</w:t>
      </w:r>
      <w:r>
        <w:rPr>
          <w:rFonts w:eastAsia="Times New Roman" w:cs="Times New Roman"/>
          <w:szCs w:val="24"/>
        </w:rPr>
        <w:t xml:space="preserve"> Αυγούστου έγινε έλεγχος στην Καβάλα από την Επιθεώρηση Εργασίας του ΣΕΠΕ Καβάλας και επιβλήθηκαν πράξεις προστίμου στην </w:t>
      </w:r>
      <w:r>
        <w:rPr>
          <w:rFonts w:eastAsia="Times New Roman" w:cs="Times New Roman"/>
          <w:szCs w:val="24"/>
        </w:rPr>
        <w:t>«</w:t>
      </w:r>
      <w:r>
        <w:rPr>
          <w:rFonts w:eastAsia="Times New Roman" w:cs="Times New Roman"/>
          <w:szCs w:val="24"/>
        </w:rPr>
        <w:t>ΕΛΛΑΓΡΟΛΙΠ</w:t>
      </w:r>
      <w:r>
        <w:rPr>
          <w:rFonts w:eastAsia="Times New Roman" w:cs="Times New Roman"/>
          <w:szCs w:val="24"/>
        </w:rPr>
        <w:t>»</w:t>
      </w:r>
      <w:r>
        <w:rPr>
          <w:rFonts w:eastAsia="Times New Roman" w:cs="Times New Roman"/>
          <w:szCs w:val="24"/>
        </w:rPr>
        <w:t xml:space="preserve"> και στην </w:t>
      </w:r>
      <w:r>
        <w:rPr>
          <w:rFonts w:eastAsia="Times New Roman" w:cs="Times New Roman"/>
          <w:szCs w:val="24"/>
        </w:rPr>
        <w:t>«</w:t>
      </w:r>
      <w:r>
        <w:rPr>
          <w:rFonts w:eastAsia="Times New Roman" w:cs="Times New Roman"/>
          <w:szCs w:val="24"/>
          <w:lang w:val="en-GB"/>
        </w:rPr>
        <w:t>PFIC</w:t>
      </w:r>
      <w:r>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w:t>
      </w:r>
      <w:r w:rsidRPr="005C680A">
        <w:rPr>
          <w:rFonts w:eastAsia="Times New Roman" w:cs="Times New Roman"/>
          <w:szCs w:val="24"/>
        </w:rPr>
        <w:t xml:space="preserve"> </w:t>
      </w:r>
      <w:r w:rsidRPr="005C680A">
        <w:rPr>
          <w:rFonts w:eastAsia="Times New Roman" w:cs="Times New Roman"/>
          <w:szCs w:val="24"/>
        </w:rPr>
        <w:t>31</w:t>
      </w:r>
      <w:r>
        <w:rPr>
          <w:rFonts w:eastAsia="Times New Roman" w:cs="Times New Roman"/>
          <w:szCs w:val="24"/>
        </w:rPr>
        <w:t>.648 ευρώ στην πρώ</w:t>
      </w:r>
      <w:r>
        <w:rPr>
          <w:rFonts w:eastAsia="Times New Roman" w:cs="Times New Roman"/>
          <w:szCs w:val="24"/>
        </w:rPr>
        <w:t>τη και 73.846 στη δεύτερη.</w:t>
      </w:r>
    </w:p>
    <w:p w14:paraId="432FA3D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μέχρι στιγμής έχω μιλήσει μόνο για το εργασιακό θέμα. Υπάρχει και η δεύτερη διάσταση που αφορά </w:t>
      </w:r>
      <w:r>
        <w:rPr>
          <w:rFonts w:eastAsia="Times New Roman" w:cs="Times New Roman"/>
          <w:szCs w:val="24"/>
        </w:rPr>
        <w:t>σ</w:t>
      </w:r>
      <w:r>
        <w:rPr>
          <w:rFonts w:eastAsia="Times New Roman" w:cs="Times New Roman"/>
          <w:szCs w:val="24"/>
        </w:rPr>
        <w:t>την οικονομική ύπαρξη και ομαλή λειτουργία μίας επιχείρησης στο πλαίσιο μίας γενικής τάσης αποβιομηχάνισης.</w:t>
      </w:r>
    </w:p>
    <w:p w14:paraId="432FA3D2" w14:textId="77777777" w:rsidR="009415DB" w:rsidRDefault="00D44329">
      <w:pPr>
        <w:spacing w:after="0" w:line="600" w:lineRule="auto"/>
        <w:jc w:val="both"/>
        <w:rPr>
          <w:rFonts w:eastAsia="Times New Roman" w:cs="Times New Roman"/>
          <w:szCs w:val="24"/>
        </w:rPr>
      </w:pPr>
      <w:r>
        <w:rPr>
          <w:rFonts w:eastAsia="Times New Roman" w:cs="Times New Roman"/>
          <w:szCs w:val="24"/>
        </w:rPr>
        <w:tab/>
        <w:t>Γι’ αυτό, εκτός</w:t>
      </w:r>
      <w:r>
        <w:rPr>
          <w:rFonts w:eastAsia="Times New Roman" w:cs="Times New Roman"/>
          <w:szCs w:val="24"/>
        </w:rPr>
        <w:t xml:space="preserve"> από τις προσπάθειες που κάναμε εμείς στο Υπουργείο Εργασίας για τα εργασιακά, έγιναν και δύο συναντήσεις από τον Υπουργό Επικρατείας τον κ. </w:t>
      </w:r>
      <w:proofErr w:type="spellStart"/>
      <w:r>
        <w:rPr>
          <w:rFonts w:eastAsia="Times New Roman" w:cs="Times New Roman"/>
          <w:szCs w:val="24"/>
        </w:rPr>
        <w:t>Φλαμπουράρη</w:t>
      </w:r>
      <w:proofErr w:type="spellEnd"/>
      <w:r>
        <w:rPr>
          <w:rFonts w:eastAsia="Times New Roman" w:cs="Times New Roman"/>
          <w:szCs w:val="24"/>
        </w:rPr>
        <w:t>, για να δούμε πώς θα μπορούσε να αντιμετωπιστεί και αυτή η σημαντική οικονομική διάσταση του ζητήματος.</w:t>
      </w:r>
      <w:r>
        <w:rPr>
          <w:rFonts w:eastAsia="Times New Roman" w:cs="Times New Roman"/>
          <w:szCs w:val="24"/>
        </w:rPr>
        <w:t xml:space="preserve"> Άρα, μόνο ολιγωρία δεν έχει επιδείξει η Κυβέρνησή μας.</w:t>
      </w:r>
    </w:p>
    <w:p w14:paraId="432FA3D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όπως γνωρίζετε, δεν είναι δυνατόν, ακόμα και όταν διαπιστώνονται παραβιάσεις και ενδεχομένως και μεθοδευμένες ενέργειες -θα έλεγα εγώ- όπως στην παρούσα περίπτωση, απολύσεις να </w:t>
      </w:r>
      <w:r>
        <w:rPr>
          <w:rFonts w:eastAsia="Times New Roman" w:cs="Times New Roman"/>
          <w:szCs w:val="24"/>
        </w:rPr>
        <w:t>ανατραπούν με απόφαση του Υπουργού Εργασίας. Δεν υπάρχει παρόμοια αρμοδιότητα. Αυτή η αρμοδιότητα ανήκει στα δικαστήρια.</w:t>
      </w:r>
    </w:p>
    <w:p w14:paraId="432FA3D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Αυτό που θα συνεχίσουμε εμείς να κάνουμε είναι να προσπαθούμε να βρούμε λύση τόσο στο εργασιακό όσο και στο κοινωνικοοικονομικό επίπεδο</w:t>
      </w:r>
      <w:r>
        <w:rPr>
          <w:rFonts w:eastAsia="Times New Roman" w:cs="Times New Roman"/>
          <w:szCs w:val="24"/>
        </w:rPr>
        <w:t>. Οι αναφορές της κ. Φωτίου ήταν προφανώς στο νομοσχέδιο για την κοινωνική οικονομία που έχει ήδη κατατεθεί. Δεν υπάρχει κάποια αντιφατική ή συγκρουόμενη συμπεριφορά στο εσωτερικό της Κυβέρνησης για το ζήτημα αυτό.</w:t>
      </w:r>
    </w:p>
    <w:p w14:paraId="432FA3D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Τέλος, για το θέμα που έθιξε ο συνάδελφος</w:t>
      </w:r>
      <w:r>
        <w:rPr>
          <w:rFonts w:eastAsia="Times New Roman" w:cs="Times New Roman"/>
          <w:szCs w:val="24"/>
        </w:rPr>
        <w:t xml:space="preserve"> του Κομμουνιστικού Κόμματος, έχει ήδη δοθεί ένα επίδομα διαθεσιμότητας από τον ΟΑΕΔ -αυτό καταβάλλεται- και υπάρχει επίσης αυτό το έκτακτο επίδομα οικονομικής ενίσχυσης ύψους 1.000 ευρώ, που έχει υπογραφεί από εμένα και εκκρεμεί η τελική υπογραφή από τον </w:t>
      </w:r>
      <w:r>
        <w:rPr>
          <w:rFonts w:eastAsia="Times New Roman" w:cs="Times New Roman"/>
          <w:szCs w:val="24"/>
        </w:rPr>
        <w:t xml:space="preserve">Αναπληρωτή Υπουργό Οικονομικών, τον κ. </w:t>
      </w:r>
      <w:proofErr w:type="spellStart"/>
      <w:r>
        <w:rPr>
          <w:rFonts w:eastAsia="Times New Roman" w:cs="Times New Roman"/>
          <w:szCs w:val="24"/>
        </w:rPr>
        <w:t>Χουλιαράκη</w:t>
      </w:r>
      <w:proofErr w:type="spellEnd"/>
      <w:r>
        <w:rPr>
          <w:rFonts w:eastAsia="Times New Roman" w:cs="Times New Roman"/>
          <w:szCs w:val="24"/>
        </w:rPr>
        <w:t>. Πιστεύω ότι αυτό είναι θέμα ημερών.</w:t>
      </w:r>
    </w:p>
    <w:p w14:paraId="432FA3D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32FA3D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έχετε και πάλι εσείς, κύριε Παναγιωτόπουλε.</w:t>
      </w:r>
    </w:p>
    <w:p w14:paraId="432FA3D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432FA3D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w:t>
      </w:r>
      <w:r>
        <w:rPr>
          <w:rFonts w:eastAsia="Times New Roman" w:cs="Times New Roman"/>
          <w:szCs w:val="24"/>
        </w:rPr>
        <w:t>έ, ναι, όντως προσπάθησα να κρατήσω χαμηλούς τόνους με κάποιο ύφος πιο μετριοπαθές στην ανάπτυξη της τοποθέτησής μου, γιατί πιστεύω πραγματικά ότι σε αυτή την υπόθεση δεν πρέπει να ρίχνουμε άλλο λάδι στη φωτιά και εξαρχής κράτησα αυτή τη στάση.</w:t>
      </w:r>
    </w:p>
    <w:p w14:paraId="432FA3D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Από εκεί κα</w:t>
      </w:r>
      <w:r>
        <w:rPr>
          <w:rFonts w:eastAsia="Times New Roman" w:cs="Times New Roman"/>
          <w:szCs w:val="24"/>
        </w:rPr>
        <w:t>ι πέρα, όμως, σας είπα ότι εδώ δημιουργείται όσο περνάει ο χρόνος μια πραγματική κατάσταση με χαρακτηριστικά τετελεσμένου. Δηλαδή, έχουμε μια μερίδα εργαζομένων που έχουν απολυθεί εξαιτίας αυτής της αντιδικίας που οδήγησε σε αυτές τις κινήσεις. Θα γίνουν τ</w:t>
      </w:r>
      <w:r>
        <w:rPr>
          <w:rFonts w:eastAsia="Times New Roman" w:cs="Times New Roman"/>
          <w:szCs w:val="24"/>
        </w:rPr>
        <w:t>α δικαστήρια επί των απολύσεων, ναι, αλλά θα περάσει κάποιος χρόνος και επομένως, ενδεχομένως να παγιωθεί ακόμα περισσότερο αυτή η κατάσταση.</w:t>
      </w:r>
    </w:p>
    <w:p w14:paraId="432FA3D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Στο μεταξύ, το εργοστάσιο λειτουργεί και έτσι πρέπει να κάνει, διότι πρέπει να δει τα δικά του ζητήματα της παραγω</w:t>
      </w:r>
      <w:r>
        <w:rPr>
          <w:rFonts w:eastAsia="Times New Roman" w:cs="Times New Roman"/>
          <w:szCs w:val="24"/>
        </w:rPr>
        <w:t xml:space="preserve">γής του. Παραγωγική μονάδα είναι. Έχουν αντικατασταθεί κάποιοι εργαζόμενοι. Επομένως, αν ανακύψει κάποιο ζήτημα, θα έχετε την άλλη πλευρά να προσφεύγει σε σας και να λέει: «Τι θα </w:t>
      </w:r>
      <w:r>
        <w:rPr>
          <w:rFonts w:eastAsia="Times New Roman" w:cs="Times New Roman"/>
          <w:szCs w:val="24"/>
        </w:rPr>
        <w:lastRenderedPageBreak/>
        <w:t>γίνει τώρα με μας, αν ανατραπούν -μιλώ για ένα σενάριο που ενδεχομένως να εξε</w:t>
      </w:r>
      <w:r>
        <w:rPr>
          <w:rFonts w:eastAsia="Times New Roman" w:cs="Times New Roman"/>
          <w:szCs w:val="24"/>
        </w:rPr>
        <w:t>λιχθεί- οι απολύσεις, θα έχουμε πρόβλημα εμείς τώρα;».</w:t>
      </w:r>
    </w:p>
    <w:p w14:paraId="432FA3D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Επομένως, το πρόβλημα οξύνεται και βέβαια μετατρέπεται σε κοινωνικό. Αν κανείς πρέπει να μελετήσει ως υπόδειγμα πώς διαρρηγνύεται η συνοχή μιας τοπικής κοινωνίας -σας το είχα πει πριν από δυο μήνες και</w:t>
      </w:r>
      <w:r>
        <w:rPr>
          <w:rFonts w:eastAsia="Times New Roman" w:cs="Times New Roman"/>
          <w:szCs w:val="24"/>
        </w:rPr>
        <w:t xml:space="preserve"> σε συνεδρίαση κάποιας Επιτροπής- καλό είναι να δει αυτή την υπόθεση για να καταλάβει πώς γίνεται αυτό το πράγμα. Εργαζόμενοι που πέρασαν χρόνια, δεκαετίες στον ίδιο χώρο εργασίας στρέφονται -και με όρους σφοδρής αντιδικίας, ακραίων συμπεριφορών- ή έχουν σ</w:t>
      </w:r>
      <w:r>
        <w:rPr>
          <w:rFonts w:eastAsia="Times New Roman" w:cs="Times New Roman"/>
          <w:szCs w:val="24"/>
        </w:rPr>
        <w:t>τραφεί, ακόμη και αν έχουν πέσει οι τόνοι τώρα τελευταία, ο ένας εναντίον του άλλου και αυτό δεν είναι ό,τι καλύτερο, όπως καταλαβαίνετε, για την τοπική κοινωνία.</w:t>
      </w:r>
    </w:p>
    <w:p w14:paraId="432FA3D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Από εκεί και πέρα, επιμένω. Δημιουργήθηκε η εντύπωση από δηλώσεις κυβερνητικών στελεχών -κατ’</w:t>
      </w:r>
      <w:r>
        <w:rPr>
          <w:rFonts w:eastAsia="Times New Roman" w:cs="Times New Roman"/>
          <w:szCs w:val="24"/>
        </w:rPr>
        <w:t xml:space="preserve"> επανάληψη, μάλιστα- και καλλιεργήθηκε η ελπίδα, για να μην πω ότι δόθηκαν και κάποιες συγκεκριμένες διαβεβαιώσεις, ότι σε αυτή τη χώρα, με αυτή την Κυβέρνηση, αν κάποιος εργαζόμενος ή κάποιοι </w:t>
      </w:r>
      <w:r>
        <w:rPr>
          <w:rFonts w:eastAsia="Times New Roman" w:cs="Times New Roman"/>
          <w:szCs w:val="24"/>
        </w:rPr>
        <w:lastRenderedPageBreak/>
        <w:t xml:space="preserve">εργαζόμενοι έχουν μια σφοδρή αντιδικία με κάποιον εργοδότη, θα </w:t>
      </w:r>
      <w:r>
        <w:rPr>
          <w:rFonts w:eastAsia="Times New Roman" w:cs="Times New Roman"/>
          <w:szCs w:val="24"/>
        </w:rPr>
        <w:t>πιέσουν την Κυβέρνηση για να αλλάξει τον εργοδότη.</w:t>
      </w:r>
    </w:p>
    <w:p w14:paraId="432FA3D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είναι αυτό εξωφρενικό; Δεν οδηγείται η κατάσταση σε λάθος κατεύθυνση; Δεν παίρνετε στον λαιμό σας -για να το πω όσο πιο ωμά μπορώ- όχι εσείς προσωπικά, αλλά τα κυβερνητικά στελέχη με αυτόν τον λόγο που</w:t>
      </w:r>
      <w:r>
        <w:rPr>
          <w:rFonts w:eastAsia="Times New Roman" w:cs="Times New Roman"/>
          <w:szCs w:val="24"/>
        </w:rPr>
        <w:t xml:space="preserve"> αναπτύσσουν, ανθρώπους οι οποίοι βασίζουν στην κυβερνητική υποστήριξη κάποιες ελπίδες, ώστε να επικρατήσουν στην αντιδικία τους με αυτόν τον εργοδότη;</w:t>
      </w:r>
    </w:p>
    <w:p w14:paraId="432FA3D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Εγώ έριξα τους τόνους. Φοβάμαι, όμως, ότι δεν έχει γίνει το ίδιο με όλους αυτούς που σπεκούλαραν τόσο αν</w:t>
      </w:r>
      <w:r>
        <w:rPr>
          <w:rFonts w:eastAsia="Times New Roman" w:cs="Times New Roman"/>
          <w:szCs w:val="24"/>
        </w:rPr>
        <w:t>εξέλεγκτα πάνω σε αυτή τη δυσάρεστη κατάσταση αυτών των ανθρώπων.</w:t>
      </w:r>
    </w:p>
    <w:p w14:paraId="432FA3E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Γι’ αυτό θα ήθελα και κάνω παραίνεση σε σας, γιατί έχετε και κάποια ειδική εμπειρία περί τις εργασιακές αντιδικίες, πρώτον, να αναζητηθεί κάποια λύση, να επανέλθουν οι πλευρές στο τραπέζι τη</w:t>
      </w:r>
      <w:r>
        <w:rPr>
          <w:rFonts w:eastAsia="Times New Roman" w:cs="Times New Roman"/>
          <w:szCs w:val="24"/>
        </w:rPr>
        <w:t xml:space="preserve">ς διαπραγμάτευσης, όχι μόνο να </w:t>
      </w:r>
      <w:r>
        <w:rPr>
          <w:rFonts w:eastAsia="Times New Roman" w:cs="Times New Roman"/>
          <w:szCs w:val="24"/>
        </w:rPr>
        <w:t xml:space="preserve">ληφθούν </w:t>
      </w:r>
      <w:r>
        <w:rPr>
          <w:rFonts w:eastAsia="Times New Roman" w:cs="Times New Roman"/>
          <w:szCs w:val="24"/>
        </w:rPr>
        <w:t>κάποια μέτρα ανακούφισης.</w:t>
      </w:r>
    </w:p>
    <w:p w14:paraId="432FA3E1" w14:textId="77777777" w:rsidR="009415DB" w:rsidRDefault="00D44329">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32FA3E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Ξέρω ότι δεν είναι τόσο απλή υπόθεση η καταβολή ενός εφάπαξ βοηθήματος σε κάποιους εργαζομένους που αυτή τη</w:t>
      </w:r>
      <w:r>
        <w:rPr>
          <w:rFonts w:eastAsia="Times New Roman" w:cs="Times New Roman"/>
          <w:szCs w:val="24"/>
        </w:rPr>
        <w:t xml:space="preserve"> στιγμή είναι απολυμένοι, επομένως δεν δουλεύουν, δεν έχουν πρόσβαση ούτε στο επίδομα ανεργίας. Όμως, αφού το λέτε, εγώ θα πρέπει να το εκλάβω ως αληθές και το εκλαμβάνω.</w:t>
      </w:r>
    </w:p>
    <w:p w14:paraId="432FA3E3" w14:textId="77777777" w:rsidR="009415DB" w:rsidRDefault="00D44329">
      <w:pPr>
        <w:spacing w:after="0" w:line="600" w:lineRule="auto"/>
        <w:jc w:val="both"/>
        <w:rPr>
          <w:rFonts w:eastAsia="Times New Roman" w:cs="Times New Roman"/>
          <w:szCs w:val="24"/>
        </w:rPr>
      </w:pPr>
      <w:r>
        <w:rPr>
          <w:rFonts w:eastAsia="Times New Roman" w:cs="Times New Roman"/>
          <w:szCs w:val="24"/>
        </w:rPr>
        <w:t>Από εκεί και πέρα, όμως, πρέπει οπωσδήποτε να πέσουν οι τόνοι, να επανέλθουν οι δύο π</w:t>
      </w:r>
      <w:r>
        <w:rPr>
          <w:rFonts w:eastAsia="Times New Roman" w:cs="Times New Roman"/>
          <w:szCs w:val="24"/>
        </w:rPr>
        <w:t xml:space="preserve">λευρές στο τραπέζι της διαπραγμάτευσης και </w:t>
      </w:r>
      <w:r>
        <w:rPr>
          <w:rFonts w:eastAsia="Times New Roman" w:cs="Times New Roman"/>
          <w:szCs w:val="24"/>
        </w:rPr>
        <w:t xml:space="preserve">να </w:t>
      </w:r>
      <w:r>
        <w:rPr>
          <w:rFonts w:eastAsia="Times New Roman" w:cs="Times New Roman"/>
          <w:szCs w:val="24"/>
        </w:rPr>
        <w:t xml:space="preserve">βρεθεί η λύση. Όσο περνάει ο χρόνος, επαναλαμβάνω, δημιουργείται τετελεσμένη κατάσταση. </w:t>
      </w:r>
    </w:p>
    <w:p w14:paraId="432FA3E4"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Ολοκληρώστε, κύριε Παναγιωτόπουλε.</w:t>
      </w:r>
    </w:p>
    <w:p w14:paraId="432FA3E5"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Περιμένουμε, λοιπόν, να </w:t>
      </w:r>
      <w:r>
        <w:rPr>
          <w:rFonts w:eastAsia="Times New Roman" w:cs="Times New Roman"/>
          <w:szCs w:val="24"/>
        </w:rPr>
        <w:t>αλλάξετε τη ρητορική σας, να φύγετε από αυτήν την καλλιέργεια φρούδων ελπίδων -επιτρέψτε μου να το πω έτσι- και να αντιμετωπίσετε και σε αυτό το ζήτημα την πραγματικότητα.</w:t>
      </w:r>
    </w:p>
    <w:p w14:paraId="432FA3E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άλλο -και με αυτό κλείνω-, όσον αφορά την τελευταία τοποθέτηση </w:t>
      </w:r>
      <w:proofErr w:type="spellStart"/>
      <w:r>
        <w:rPr>
          <w:rFonts w:eastAsia="Times New Roman" w:cs="Times New Roman"/>
          <w:szCs w:val="24"/>
        </w:rPr>
        <w:t>Φλ</w:t>
      </w:r>
      <w:r>
        <w:rPr>
          <w:rFonts w:eastAsia="Times New Roman" w:cs="Times New Roman"/>
          <w:szCs w:val="24"/>
        </w:rPr>
        <w:t>αμπουράρη</w:t>
      </w:r>
      <w:proofErr w:type="spellEnd"/>
      <w:r>
        <w:rPr>
          <w:rFonts w:eastAsia="Times New Roman" w:cs="Times New Roman"/>
          <w:szCs w:val="24"/>
        </w:rPr>
        <w:t xml:space="preserve"> ότι αναζητείται στρατηγικός επενδυτή; Δεν είναι τόσο απλό στην Ελλάδα σήμερα να εξευρεθεί με τέτοια </w:t>
      </w:r>
      <w:r>
        <w:rPr>
          <w:rFonts w:eastAsia="Times New Roman" w:cs="Times New Roman"/>
          <w:szCs w:val="24"/>
        </w:rPr>
        <w:lastRenderedPageBreak/>
        <w:t>ευκολία -έτσι και αλλιώς χρειάζονται κάποιοι χρόνοι- στρατηγικός επενδυτής για να επενδύσει σε μια παραγωγική βιομηχανία σαν τα λιπάσματα.</w:t>
      </w:r>
    </w:p>
    <w:p w14:paraId="432FA3E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Να πω κ</w:t>
      </w:r>
      <w:r>
        <w:rPr>
          <w:rFonts w:eastAsia="Times New Roman" w:cs="Times New Roman"/>
          <w:szCs w:val="24"/>
        </w:rPr>
        <w:t>αι κάτι τελευταίο. Συγγνώμη, κύριε Πρόεδρε, και ευχαριστώ για την ανοχή. Νομίζω ότι ο πρώτος λάθος χειρισμός που έγινε σε αυτήν την υπόθεση είναι το «ψηφίζω-</w:t>
      </w:r>
      <w:proofErr w:type="spellStart"/>
      <w:r>
        <w:rPr>
          <w:rFonts w:eastAsia="Times New Roman" w:cs="Times New Roman"/>
          <w:szCs w:val="24"/>
        </w:rPr>
        <w:t>ξεψηφίζω</w:t>
      </w:r>
      <w:proofErr w:type="spellEnd"/>
      <w:r>
        <w:rPr>
          <w:rFonts w:eastAsia="Times New Roman" w:cs="Times New Roman"/>
          <w:szCs w:val="24"/>
        </w:rPr>
        <w:t>» της απαλλαγής της βιομηχανίας από τον ειδικό φόρο κατανάλωσης στο φυσικό αέριο. Έγινε –υπ</w:t>
      </w:r>
      <w:r>
        <w:rPr>
          <w:rFonts w:eastAsia="Times New Roman" w:cs="Times New Roman"/>
          <w:szCs w:val="24"/>
        </w:rPr>
        <w:t>οτίθεται- ως μέσο πίεσης για τον εργοδότη. Πολύ φοβούμαι ότι δεν βελτίωσε το κλίμα, αντιθέτως είχε το αντίστροφο αποτέλεσμα. Πρόκειται για άλλη μία διαβεβαίωση, άλλη μία ελπίδα που καλλιεργήθηκε προς την εργοδοτική πλευρά αυτή τη φορά, η οποία ανετράπη μόλ</w:t>
      </w:r>
      <w:r>
        <w:rPr>
          <w:rFonts w:eastAsia="Times New Roman" w:cs="Times New Roman"/>
          <w:szCs w:val="24"/>
        </w:rPr>
        <w:t>ις μέσα σε λίγες μέρες, ενώ ξεσπούσε αυτή η αντιδικία.</w:t>
      </w:r>
    </w:p>
    <w:p w14:paraId="432FA3E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Κάντε κάτι, λοιπόν. </w:t>
      </w:r>
      <w:proofErr w:type="spellStart"/>
      <w:r>
        <w:rPr>
          <w:rFonts w:eastAsia="Times New Roman" w:cs="Times New Roman"/>
          <w:szCs w:val="24"/>
        </w:rPr>
        <w:t>Επαναφέρτε</w:t>
      </w:r>
      <w:proofErr w:type="spellEnd"/>
      <w:r>
        <w:rPr>
          <w:rFonts w:eastAsia="Times New Roman" w:cs="Times New Roman"/>
          <w:szCs w:val="24"/>
        </w:rPr>
        <w:t xml:space="preserve"> τις δύο πλευρές στο τραπέζι της διαπραγμάτευσης, με όρους πραγματικής αντιδικίας και όχι αυτής της μαξιμαλιστικής διελκυστίνδας τύπου «ο θάνατός σου η ζωή μου» που περιέγ</w:t>
      </w:r>
      <w:r>
        <w:rPr>
          <w:rFonts w:eastAsia="Times New Roman" w:cs="Times New Roman"/>
          <w:szCs w:val="24"/>
        </w:rPr>
        <w:t>ραψα.</w:t>
      </w:r>
    </w:p>
    <w:p w14:paraId="432FA3E9"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w:t>
      </w:r>
    </w:p>
    <w:p w14:paraId="432FA3E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Βαρδαλή</w:t>
      </w:r>
      <w:proofErr w:type="spellEnd"/>
      <w:r>
        <w:rPr>
          <w:rFonts w:eastAsia="Times New Roman" w:cs="Times New Roman"/>
          <w:szCs w:val="24"/>
        </w:rPr>
        <w:t>, έχετε και εσείς τον λόγο για τρία λεπτά.</w:t>
      </w:r>
    </w:p>
    <w:p w14:paraId="432FA3E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olor w:val="000000"/>
          <w:szCs w:val="24"/>
        </w:rPr>
        <w:t>Ευχαριστώ, κύριε Πρόεδρε.</w:t>
      </w:r>
      <w:r>
        <w:rPr>
          <w:rFonts w:eastAsia="Times New Roman" w:cs="Times New Roman"/>
          <w:szCs w:val="24"/>
        </w:rPr>
        <w:t xml:space="preserve"> </w:t>
      </w:r>
    </w:p>
    <w:p w14:paraId="432FA3E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Και λόγω χρόνου, αλλά και γιατί γνωρίζουμε το ζήτημα, δεν είναι να περιγράφουμε την κατάσταση. Το ζήτημα είναι να δοθούν λύσεις στα συγκεκριμένα προβλήματα των εργαζομένων. </w:t>
      </w:r>
    </w:p>
    <w:p w14:paraId="432FA3E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μας λέει το εξής: Το πρόβλημα το γνωρίζουμε, δεν μπορεί κανείς να μας κατηγορήσει -αυτό μας είπε ο κύριος Υπουργός- ότι δεν παρεμβαίνουμε. Ανέφερε, μάλιστα, και το τι έχει κάνει αυτό το χρονικό διάστημα. </w:t>
      </w:r>
    </w:p>
    <w:p w14:paraId="432FA3E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 κ. Παναγιωτόπουλος λέει ότι θα πρέπει</w:t>
      </w:r>
      <w:r>
        <w:rPr>
          <w:rFonts w:eastAsia="Times New Roman" w:cs="Times New Roman"/>
          <w:szCs w:val="24"/>
        </w:rPr>
        <w:t xml:space="preserve"> να βρεθεί λύση. Ναι, αλλά ποια λύση; Λύση είναι να καθίσουν στο τραπέζι; Και λοιπόν; Έξι μήνες τώρα συζητούν, αλλά λύση δεν βρίσκεται.</w:t>
      </w:r>
    </w:p>
    <w:p w14:paraId="432FA3E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εμείς δεν αμφισβητούμε ότι όλο αυτό το χρονικό </w:t>
      </w:r>
      <w:r>
        <w:rPr>
          <w:rFonts w:eastAsia="Times New Roman" w:cs="Times New Roman"/>
          <w:szCs w:val="24"/>
        </w:rPr>
        <w:t>διάσ</w:t>
      </w:r>
      <w:r>
        <w:rPr>
          <w:rFonts w:eastAsia="Times New Roman" w:cs="Times New Roman"/>
          <w:szCs w:val="24"/>
        </w:rPr>
        <w:t>τ</w:t>
      </w:r>
      <w:r>
        <w:rPr>
          <w:rFonts w:eastAsia="Times New Roman" w:cs="Times New Roman"/>
          <w:szCs w:val="24"/>
        </w:rPr>
        <w:t>ημα</w:t>
      </w:r>
      <w:r>
        <w:rPr>
          <w:rFonts w:eastAsia="Times New Roman" w:cs="Times New Roman"/>
          <w:szCs w:val="24"/>
        </w:rPr>
        <w:t xml:space="preserve"> παρεμβήκατε. Το ζήτημα είναι σε ποια κατεύθυνση ή</w:t>
      </w:r>
      <w:r>
        <w:rPr>
          <w:rFonts w:eastAsia="Times New Roman" w:cs="Times New Roman"/>
          <w:szCs w:val="24"/>
        </w:rPr>
        <w:t>ταν αυτή η παρέμβαση.</w:t>
      </w:r>
    </w:p>
    <w:p w14:paraId="432FA3F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βασικό πρόβλημα που </w:t>
      </w:r>
      <w:r>
        <w:rPr>
          <w:rFonts w:eastAsia="Times New Roman" w:cs="Times New Roman"/>
          <w:szCs w:val="24"/>
        </w:rPr>
        <w:t>υπερέχει</w:t>
      </w:r>
      <w:r>
        <w:rPr>
          <w:rFonts w:eastAsia="Times New Roman" w:cs="Times New Roman"/>
          <w:szCs w:val="24"/>
        </w:rPr>
        <w:t xml:space="preserve"> είναι ότι υπάρχουν </w:t>
      </w:r>
      <w:proofErr w:type="spellStart"/>
      <w:r>
        <w:rPr>
          <w:rFonts w:eastAsia="Times New Roman" w:cs="Times New Roman"/>
          <w:szCs w:val="24"/>
        </w:rPr>
        <w:t>εκατόν</w:t>
      </w:r>
      <w:proofErr w:type="spellEnd"/>
      <w:r>
        <w:rPr>
          <w:rFonts w:eastAsia="Times New Roman" w:cs="Times New Roman"/>
          <w:szCs w:val="24"/>
        </w:rPr>
        <w:t xml:space="preserve"> εβδομήντα εργαζόμενοι </w:t>
      </w:r>
      <w:r>
        <w:rPr>
          <w:rFonts w:eastAsia="Times New Roman"/>
          <w:szCs w:val="24"/>
        </w:rPr>
        <w:t>οι οποίοι</w:t>
      </w:r>
      <w:r>
        <w:rPr>
          <w:rFonts w:eastAsia="Times New Roman" w:cs="Times New Roman"/>
          <w:szCs w:val="24"/>
        </w:rPr>
        <w:t xml:space="preserve"> έχουν απολυθεί. Σε αυτό πώς απαντάμε; Δεν μπορεί να λέμε ότι υπάρχει ένα καινούργιο φαινόμενο, τριγωνικών σχέσεων, μεταφοράς εταιρείας ιδίων συμ</w:t>
      </w:r>
      <w:r>
        <w:rPr>
          <w:rFonts w:eastAsia="Times New Roman" w:cs="Times New Roman"/>
          <w:szCs w:val="24"/>
        </w:rPr>
        <w:t>φερόντων, δηλαδή του κ. Λαυρεντιάδη, και σε αυτήν την περίπτωση, στη μεταφορά, να απολύονται εργαζόμενοι, να αλλάζουν προς το χειρότερο οι εργασιακές τους σχέσεις και το Υπουργείο να μην παρεμβαίνει, να λέει ότι αυτό είναι ζήτημα νομοθεσίας.</w:t>
      </w:r>
    </w:p>
    <w:p w14:paraId="432FA3F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ζήτημα νομ</w:t>
      </w:r>
      <w:r>
        <w:rPr>
          <w:rFonts w:eastAsia="Times New Roman" w:cs="Times New Roman"/>
          <w:szCs w:val="24"/>
        </w:rPr>
        <w:t>οθεσίας να είναι, κύριε Υπουργέ, εσείς δεν έπρεπε να διατηρήσετε είκοσι μήνες τώρα την ίδια αντεργατική νομοθεσία. Αν χρειαζόταν, όπου χρειαζόταν, έπρεπε να την αλλάξετε για να στηρίξετε τους εργαζόμενους. Αυτό πρέπει να γίνει. Άρα, αν αναζητούμε λύση, πρέ</w:t>
      </w:r>
      <w:r>
        <w:rPr>
          <w:rFonts w:eastAsia="Times New Roman" w:cs="Times New Roman"/>
          <w:szCs w:val="24"/>
        </w:rPr>
        <w:t>πει να είναι σε αυτήν την κατεύθυνση: Πώς θα στηριχθούν οι εργαζόμενοι, πώς θα γυρίσουν πίσω στη δουλειά τους με πλήρη δικαιώματα.</w:t>
      </w:r>
    </w:p>
    <w:p w14:paraId="432FA3F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Όσον αφορά τώρα το γενικότερο ζήτημα, την προσπάθειά σας, όπως λέτε, να συνεχίσει η λειτουργία της επιχείρησης, θέλω να σας π</w:t>
      </w:r>
      <w:r>
        <w:rPr>
          <w:rFonts w:eastAsia="Times New Roman" w:cs="Times New Roman"/>
          <w:szCs w:val="24"/>
        </w:rPr>
        <w:t xml:space="preserve">ω δύο πράγματα, στον χρόνο που μου μένει. Τώρα πλέον οι εργαζόμενοι </w:t>
      </w:r>
      <w:r>
        <w:rPr>
          <w:rFonts w:eastAsia="Times New Roman" w:cs="Times New Roman"/>
          <w:szCs w:val="24"/>
        </w:rPr>
        <w:lastRenderedPageBreak/>
        <w:t xml:space="preserve">και ο λαός γενικότερα, αλλά ιδιαίτερα της περιοχής, έχουν και εμπειρία. Είχαμε την προηγούμενη ιδιωτικοποίηση των φωσφορικών λιπασμάτων της Καβάλας και τον ερχομό του Λαυρεντιάδη εκεί. Να </w:t>
      </w:r>
      <w:r>
        <w:rPr>
          <w:rFonts w:eastAsia="Times New Roman" w:cs="Times New Roman"/>
          <w:szCs w:val="24"/>
        </w:rPr>
        <w:t>σας πω ότι τότε είχε έρθει ως αστέρας του υγιούς ανταγωνισμού, ο οποίος θα κάνει επενδύσεις, θα αναπτύξει την εταιρεία, θα υπάρχει τρομερό όφελος για την τοπική κοινωνία. Αντί αυτών, είχαμε απολύσεις, μειώσεις μισθών, αλλαγή προς το χειρότερο των εργασιακώ</w:t>
      </w:r>
      <w:r>
        <w:rPr>
          <w:rFonts w:eastAsia="Times New Roman" w:cs="Times New Roman"/>
          <w:szCs w:val="24"/>
        </w:rPr>
        <w:t>ν σχέσεων. Αυτή είναι η πραγματικότητα και η εμπειρία που έχουν και οι εργαζόμενοι της επιχείρησης και ο λαός ευρύτερα στην περιοχή.</w:t>
      </w:r>
    </w:p>
    <w:p w14:paraId="432FA3F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Όποιος καινούργιος στρατηγικός επενδυτής και αν έρθει, στο ίδιο έργο θεατές θα είμαστε όλοι μας και οι εργαζόμενοι στη συγκ</w:t>
      </w:r>
      <w:r>
        <w:rPr>
          <w:rFonts w:eastAsia="Times New Roman" w:cs="Times New Roman"/>
          <w:szCs w:val="24"/>
        </w:rPr>
        <w:t xml:space="preserve">εκριμένη επιχείρηση. Γιατί το λέω αυτό; Γιατί ο βασικός στόχος της συγκεκριμένης εργοδοσίας, αλλά και όποιου νέου επενδυτή, θα είναι το κέρδος και όσο η οικονομία είναι σχεδιασμένη να υπηρετεί την κερδοφορία του </w:t>
      </w:r>
      <w:r>
        <w:rPr>
          <w:rFonts w:eastAsia="Times New Roman" w:cs="Times New Roman"/>
          <w:szCs w:val="24"/>
        </w:rPr>
        <w:t xml:space="preserve">εκάστοτε </w:t>
      </w:r>
      <w:r>
        <w:rPr>
          <w:rFonts w:eastAsia="Times New Roman" w:cs="Times New Roman"/>
          <w:szCs w:val="24"/>
        </w:rPr>
        <w:t xml:space="preserve">Λαυρεντιάδη, οι εργασιακές σχέσεις </w:t>
      </w:r>
      <w:r>
        <w:rPr>
          <w:rFonts w:eastAsia="Times New Roman" w:cs="Times New Roman"/>
          <w:szCs w:val="24"/>
        </w:rPr>
        <w:t>και τα δικαιώματα των εργαζομένων θα πηγαίνουν στον πάτο.</w:t>
      </w:r>
    </w:p>
    <w:p w14:paraId="432FA3F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Βεβαίως, το Κομμουνιστικό Κόμμα της Ελλάδας θα σταθεί δίπλα στους εργαζόμενους, έτσι ώστε και μεροκάματα να έχουν, δουλειά δηλαδή, και να επιστρέψουν στη δουλειά τους, με σύγχρονες συνθήκες, έτσι όπ</w:t>
      </w:r>
      <w:r>
        <w:rPr>
          <w:rFonts w:eastAsia="Times New Roman" w:cs="Times New Roman"/>
          <w:szCs w:val="24"/>
        </w:rPr>
        <w:t>ως χρειάζεται για να ικανοποιούνται οι ανάγκες των εργαζόμενων.</w:t>
      </w:r>
    </w:p>
    <w:p w14:paraId="432FA3F5"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 xml:space="preserve">Όμως, για να λυθεί ουσιαστικά το πρόβλημα, χρειάζεται ένας ενιαίος δημόσιος φορέας </w:t>
      </w:r>
      <w:proofErr w:type="spellStart"/>
      <w:r>
        <w:rPr>
          <w:rFonts w:eastAsia="Times New Roman" w:cs="Times New Roman"/>
          <w:szCs w:val="24"/>
        </w:rPr>
        <w:t>λιπασματοβιομηχανίας</w:t>
      </w:r>
      <w:proofErr w:type="spellEnd"/>
      <w:r>
        <w:rPr>
          <w:rFonts w:eastAsia="Times New Roman" w:cs="Times New Roman"/>
          <w:szCs w:val="24"/>
        </w:rPr>
        <w:t xml:space="preserve"> που να παίρνει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τις ανάγκες της αγροτικής παραγωγής, την παραγωγή δηλαδή λιπ</w:t>
      </w:r>
      <w:r>
        <w:rPr>
          <w:rFonts w:eastAsia="Times New Roman" w:cs="Times New Roman"/>
          <w:szCs w:val="24"/>
        </w:rPr>
        <w:t xml:space="preserve">άσματος γενικότερα, αλλά και να ικανοποιεί τις σύγχρονες ανάγκες των εργαζομένων. </w:t>
      </w:r>
    </w:p>
    <w:p w14:paraId="432FA3F6"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432FA3F7" w14:textId="77777777" w:rsidR="009415DB" w:rsidRDefault="00D44329">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εμείς σας ευχαριστούμε, κύριε </w:t>
      </w:r>
      <w:proofErr w:type="spellStart"/>
      <w:r>
        <w:rPr>
          <w:rFonts w:eastAsia="Times New Roman" w:cs="Times New Roman"/>
          <w:szCs w:val="24"/>
        </w:rPr>
        <w:t>Βαρδαλή</w:t>
      </w:r>
      <w:proofErr w:type="spellEnd"/>
      <w:r>
        <w:rPr>
          <w:rFonts w:eastAsia="Times New Roman" w:cs="Times New Roman"/>
          <w:szCs w:val="24"/>
        </w:rPr>
        <w:t>.</w:t>
      </w:r>
    </w:p>
    <w:p w14:paraId="432FA3F8"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Κύριε Υπουργέ, έχετε τον λόγο και πάλι.</w:t>
      </w:r>
    </w:p>
    <w:p w14:paraId="432FA3F9" w14:textId="77777777" w:rsidR="009415DB" w:rsidRDefault="00D44329">
      <w:pPr>
        <w:spacing w:after="0" w:line="600" w:lineRule="auto"/>
        <w:ind w:firstLine="567"/>
        <w:jc w:val="both"/>
        <w:rPr>
          <w:rFonts w:eastAsia="Times New Roman" w:cs="Times New Roman"/>
          <w:szCs w:val="24"/>
        </w:rPr>
      </w:pPr>
      <w:r>
        <w:rPr>
          <w:rFonts w:eastAsia="Times New Roman"/>
          <w:b/>
          <w:bCs/>
        </w:rPr>
        <w:t>ΓΕΩΡΓΙΟΣ ΚΑΤΡΟΥΓΚΑΛΟΣ (Υπουργός Εργασίας</w:t>
      </w:r>
      <w:r>
        <w:rPr>
          <w:rFonts w:eastAsia="Times New Roman"/>
          <w:b/>
          <w:bCs/>
        </w:rPr>
        <w:t>, Κοινωνικής Ασφάλισης και Κοινωνικής Αλληλεγγύης):</w:t>
      </w:r>
      <w:r>
        <w:rPr>
          <w:rFonts w:eastAsia="Times New Roman" w:cs="Times New Roman"/>
          <w:szCs w:val="24"/>
        </w:rPr>
        <w:t xml:space="preserve"> Ευχαριστώ, κύριε Πρόεδρε.</w:t>
      </w:r>
    </w:p>
    <w:p w14:paraId="432FA3FA"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lastRenderedPageBreak/>
        <w:t>Κύριε Παναγιωτόπουλε, η θέση της Κυβέρνησης και των Βουλευτών μας είναι σαφής. Δεν είμαστε ούτε παρατηρητές ούτε ουδέτεροι. Με τον κόσμο της εργασίας είμαστε και υπέρ τού να συνε</w:t>
      </w:r>
      <w:r>
        <w:rPr>
          <w:rFonts w:eastAsia="Times New Roman" w:cs="Times New Roman"/>
          <w:szCs w:val="24"/>
        </w:rPr>
        <w:t xml:space="preserve">χίσει η οικονομική δραστηριότητα σε μια περιοχή που ξέρετε ότι ανάλογες βιομηχανικές δραστηριότητες είναι εξαιρετικά λίγες. </w:t>
      </w:r>
    </w:p>
    <w:p w14:paraId="432FA3FB"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 xml:space="preserve">Αυτή ήταν μια θέση αρχής που θα μπορούσα να την πω οπουδήποτε. Στη συγκεκριμένη περίπτωση, όμως, δεν αναρωτιέστε και εσείς ο ίδιος </w:t>
      </w:r>
      <w:r>
        <w:rPr>
          <w:rFonts w:eastAsia="Times New Roman" w:cs="Times New Roman"/>
          <w:szCs w:val="24"/>
        </w:rPr>
        <w:t xml:space="preserve">γιατί υπάρχει αυτή η όξυνση και γιατί είναι έτσι χωρισμένη η τοπική κοινωνία; Σας φαίνεται ότι δεν έχει καμμία σχέση με το ποιος είναι ο εργοδότης εκεί; Δεν σας κάνει εντύπωση η ύπαρξη αυτών των τριγωνικών σχέσεων; </w:t>
      </w:r>
    </w:p>
    <w:p w14:paraId="432FA3FC"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Για να το πω ευθέως, μπορείτε, θέλετε να</w:t>
      </w:r>
      <w:r>
        <w:rPr>
          <w:rFonts w:eastAsia="Times New Roman" w:cs="Times New Roman"/>
          <w:szCs w:val="24"/>
        </w:rPr>
        <w:t xml:space="preserve"> πάρετε στους ώμους σας εσείς προσωπικά και η Νέα Δημοκρατία τον κ. Λαυρεντιάδη; Νομίζετε ότι είναι η κλασσική περίπτωση υγιούς επιχειρηματικότητας; </w:t>
      </w:r>
    </w:p>
    <w:p w14:paraId="432FA3FD" w14:textId="77777777" w:rsidR="009415DB" w:rsidRDefault="00D44329">
      <w:pPr>
        <w:spacing w:after="0" w:line="600" w:lineRule="auto"/>
        <w:ind w:firstLine="567"/>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Αυτό καταλάβατε; </w:t>
      </w:r>
    </w:p>
    <w:p w14:paraId="432FA3FE" w14:textId="77777777" w:rsidR="009415DB" w:rsidRDefault="00D44329">
      <w:pPr>
        <w:spacing w:after="0" w:line="600" w:lineRule="auto"/>
        <w:ind w:firstLine="567"/>
        <w:jc w:val="both"/>
        <w:rPr>
          <w:rFonts w:eastAsia="Times New Roman" w:cs="Times New Roman"/>
          <w:szCs w:val="24"/>
        </w:rPr>
      </w:pPr>
      <w:r>
        <w:rPr>
          <w:rFonts w:eastAsia="Times New Roman"/>
          <w:b/>
          <w:bCs/>
        </w:rPr>
        <w:lastRenderedPageBreak/>
        <w:t>ΓΕΩΡΓΙΟΣ ΚΑΤΡΟΥΓΚΑΛΟΣ (Υπουργός Εργασίας, Κοινωνικής Ασφάλισης</w:t>
      </w:r>
      <w:r>
        <w:rPr>
          <w:rFonts w:eastAsia="Times New Roman"/>
          <w:b/>
          <w:bCs/>
        </w:rPr>
        <w:t xml:space="preserve"> και Κοινωνικής Αλληλεγγύης):</w:t>
      </w:r>
      <w:r>
        <w:rPr>
          <w:rFonts w:eastAsia="Times New Roman" w:cs="Times New Roman"/>
          <w:szCs w:val="24"/>
        </w:rPr>
        <w:t xml:space="preserve"> Έχουμε καταγγελίες για μπράβους που περιφέρονται, απειλούν και δέρνουν. Έχουμε</w:t>
      </w:r>
      <w:r>
        <w:rPr>
          <w:rFonts w:eastAsia="Times New Roman" w:cs="Times New Roman"/>
          <w:szCs w:val="24"/>
        </w:rPr>
        <w:t>,</w:t>
      </w:r>
      <w:r>
        <w:rPr>
          <w:rFonts w:eastAsia="Times New Roman" w:cs="Times New Roman"/>
          <w:szCs w:val="24"/>
        </w:rPr>
        <w:t xml:space="preserve"> όχι καταγγελίες, αλλά σαφείς ενδείξεις για τριγωνικές δραστηριότητες. Έχουμε την περίπτωση της υποβολής μαζικών μηνύσεων από τον εργοδότη σε βάρος</w:t>
      </w:r>
      <w:r>
        <w:rPr>
          <w:rFonts w:eastAsia="Times New Roman" w:cs="Times New Roman"/>
          <w:szCs w:val="24"/>
        </w:rPr>
        <w:t xml:space="preserve"> των εργαζομένων του. Αυτό είναι τυπική συμπεριφορά επιχειρηματία; </w:t>
      </w:r>
    </w:p>
    <w:p w14:paraId="432FA3FF"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Και όταν λέτε ότι υπερασπίζεστε την επιχειρηματικότητα, αυτού του είδους την επιχειρηματικότητα υπερασπίζεστε; Απ’ ό,τι κατάλαβα είπατε ουδέτερα…</w:t>
      </w:r>
    </w:p>
    <w:p w14:paraId="432FA400" w14:textId="77777777" w:rsidR="009415DB" w:rsidRDefault="00D44329">
      <w:pPr>
        <w:spacing w:after="0" w:line="600" w:lineRule="auto"/>
        <w:ind w:firstLine="567"/>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Ποιος υπερασπίστ</w:t>
      </w:r>
      <w:r>
        <w:rPr>
          <w:rFonts w:eastAsia="Times New Roman" w:cs="Times New Roman"/>
          <w:szCs w:val="24"/>
        </w:rPr>
        <w:t xml:space="preserve">ηκε αυτήν την επιχειρηματικότητα; Αυτό καταλάβατε; </w:t>
      </w:r>
    </w:p>
    <w:p w14:paraId="432FA401" w14:textId="77777777" w:rsidR="009415DB" w:rsidRDefault="00D44329">
      <w:pPr>
        <w:spacing w:after="0" w:line="600" w:lineRule="auto"/>
        <w:ind w:firstLine="567"/>
        <w:jc w:val="both"/>
        <w:rPr>
          <w:rFonts w:eastAsia="Times New Roman" w:cs="Times New Roman"/>
          <w:szCs w:val="24"/>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cs="Times New Roman"/>
          <w:szCs w:val="24"/>
        </w:rPr>
        <w:t xml:space="preserve"> Εντάξει, έτσι το κατάλαβα, κύριε Παναγιωτόπουλε. Ομολογώ ότι ακριβώς επειδή…</w:t>
      </w:r>
    </w:p>
    <w:p w14:paraId="432FA402" w14:textId="77777777" w:rsidR="009415DB" w:rsidRDefault="00D44329">
      <w:pPr>
        <w:spacing w:after="0" w:line="600" w:lineRule="auto"/>
        <w:ind w:firstLine="567"/>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Δεν θα ερχόμουν καν, αν την υπερασπιζόμουν. </w:t>
      </w:r>
    </w:p>
    <w:p w14:paraId="432FA403" w14:textId="77777777" w:rsidR="009415DB" w:rsidRDefault="00D44329">
      <w:pPr>
        <w:spacing w:after="0" w:line="600" w:lineRule="auto"/>
        <w:ind w:firstLine="567"/>
        <w:jc w:val="both"/>
        <w:rPr>
          <w:rFonts w:eastAsia="Times New Roman" w:cs="Times New Roman"/>
          <w:szCs w:val="24"/>
        </w:rPr>
      </w:pPr>
      <w:r>
        <w:rPr>
          <w:rFonts w:eastAsia="Times New Roman"/>
          <w:b/>
          <w:bCs/>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Από το ύφος σας κατάλαβα τη μετριοπάθειά σας. Όμως, από το περιεχόμενο των δηλώσεών σας κατάλαβα ότι κρατάτε τουλάχιστ</w:t>
      </w:r>
      <w:r>
        <w:rPr>
          <w:rFonts w:eastAsia="Times New Roman" w:cs="Times New Roman"/>
          <w:szCs w:val="24"/>
        </w:rPr>
        <w:t xml:space="preserve">ον ίσες αποστάσεις. </w:t>
      </w:r>
    </w:p>
    <w:p w14:paraId="432FA404"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Εμείς εξ ορισμού είμαστε με τον κόσμο της εργασίας. Και λογικό είναι ένα κόμμα συντηρητικό να είναι διατεθειμένο να είναι κοντύτερα, ενδεχομένως, στην εργοδοτική πλευρά. Όμως, ποια εργοδοτική πλευρά και ποια επιχειρηματικότητα; Αυτό σα</w:t>
      </w:r>
      <w:r>
        <w:rPr>
          <w:rFonts w:eastAsia="Times New Roman" w:cs="Times New Roman"/>
          <w:szCs w:val="24"/>
        </w:rPr>
        <w:t xml:space="preserve">ς λέω τώρα. </w:t>
      </w:r>
    </w:p>
    <w:p w14:paraId="432FA405"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 xml:space="preserve">Όσον αφορά τώρα τον συνάδελφο κ. </w:t>
      </w:r>
      <w:proofErr w:type="spellStart"/>
      <w:r>
        <w:rPr>
          <w:rFonts w:eastAsia="Times New Roman" w:cs="Times New Roman"/>
          <w:szCs w:val="24"/>
        </w:rPr>
        <w:t>Βαρδαλή</w:t>
      </w:r>
      <w:proofErr w:type="spellEnd"/>
      <w:r>
        <w:rPr>
          <w:rFonts w:eastAsia="Times New Roman" w:cs="Times New Roman"/>
          <w:szCs w:val="24"/>
        </w:rPr>
        <w:t xml:space="preserve">, θα ήθελα να του πω ότι είναι όπως το λέτε. Πρέπει να νομοθετήσουμε για να αναστρέψουμε την εργασιακή ζούγκλα. Πρέπει! Αυτό κάνουμε τώρα στη διαπραγμάτευση </w:t>
      </w:r>
      <w:r>
        <w:rPr>
          <w:rFonts w:eastAsia="Times New Roman" w:cs="Times New Roman"/>
          <w:szCs w:val="24"/>
        </w:rPr>
        <w:t xml:space="preserve">σ’ </w:t>
      </w:r>
      <w:r>
        <w:rPr>
          <w:rFonts w:eastAsia="Times New Roman" w:cs="Times New Roman"/>
          <w:szCs w:val="24"/>
        </w:rPr>
        <w:t>αυτόν τον κύκλο των εργασιακών θεμάτων. Προ</w:t>
      </w:r>
      <w:r>
        <w:rPr>
          <w:rFonts w:eastAsia="Times New Roman" w:cs="Times New Roman"/>
          <w:szCs w:val="24"/>
        </w:rPr>
        <w:t xml:space="preserve">σπαθούμε να επαναφέρουμε τις συλλογικές διαπραγματεύσεις και να επιστρέψουμε στην ευρωπαϊκή κανονικότητα. </w:t>
      </w:r>
    </w:p>
    <w:p w14:paraId="432FA406"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lastRenderedPageBreak/>
        <w:t>Βέβαια, στο πλαίσιο της επιτροπείας υπάρχουν πολλά πράγματα που δεν μπορούμε να τα κάνουμε αυτοτελώς. Εδώ, όμως, ισχύει η δέσμευσή μας ότι αυτό που π</w:t>
      </w:r>
      <w:r>
        <w:rPr>
          <w:rFonts w:eastAsia="Times New Roman" w:cs="Times New Roman"/>
          <w:szCs w:val="24"/>
        </w:rPr>
        <w:t xml:space="preserve">ρέπει να γίνει είναι να συνεχίσει να λειτουργεί το εργοστάσιο, να μη χάσει κανείς τη δουλειά του και να σταματήσουν οι παράνομες και προκλητικές ενέργειες που ξεφεύγουν ακόμα και απ’ αυτά τα </w:t>
      </w:r>
      <w:proofErr w:type="spellStart"/>
      <w:r>
        <w:rPr>
          <w:rFonts w:eastAsia="Times New Roman" w:cs="Times New Roman"/>
          <w:szCs w:val="24"/>
        </w:rPr>
        <w:t>στάνταρντς</w:t>
      </w:r>
      <w:proofErr w:type="spellEnd"/>
      <w:r>
        <w:rPr>
          <w:rFonts w:eastAsia="Times New Roman" w:cs="Times New Roman"/>
          <w:szCs w:val="24"/>
        </w:rPr>
        <w:t xml:space="preserve"> που έχουν διαμορφωθεί στην εργασιακή ζούγκλα</w:t>
      </w:r>
      <w:r>
        <w:rPr>
          <w:rFonts w:eastAsia="Times New Roman" w:cs="Times New Roman"/>
          <w:szCs w:val="24"/>
        </w:rPr>
        <w:t>,</w:t>
      </w:r>
      <w:r>
        <w:rPr>
          <w:rFonts w:eastAsia="Times New Roman" w:cs="Times New Roman"/>
          <w:szCs w:val="24"/>
        </w:rPr>
        <w:t xml:space="preserve"> την οποί</w:t>
      </w:r>
      <w:r>
        <w:rPr>
          <w:rFonts w:eastAsia="Times New Roman" w:cs="Times New Roman"/>
          <w:szCs w:val="24"/>
        </w:rPr>
        <w:t xml:space="preserve">α έχουμε αυτή την εποχή στη χώρα. </w:t>
      </w:r>
    </w:p>
    <w:p w14:paraId="432FA40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D134C2">
        <w:rPr>
          <w:rFonts w:eastAsia="Times New Roman" w:cs="Times New Roman"/>
          <w:b/>
          <w:szCs w:val="24"/>
        </w:rPr>
        <w:t>ΓΕΩΡΓΙΟΣ ΛΑΜΠΡΟΥΛΗΣ</w:t>
      </w:r>
      <w:r>
        <w:rPr>
          <w:rFonts w:eastAsia="Times New Roman" w:cs="Times New Roman"/>
          <w:szCs w:val="24"/>
        </w:rPr>
        <w:t>)</w:t>
      </w:r>
    </w:p>
    <w:p w14:paraId="432FA408" w14:textId="77777777" w:rsidR="009415DB" w:rsidRDefault="00D44329">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Κυρίες και κύριοι συνάδελφοι, ολοκληρώθηκε η συζήτηση των επικαίρων ερωτήσεων. </w:t>
      </w:r>
    </w:p>
    <w:p w14:paraId="432FA409" w14:textId="77777777" w:rsidR="009415DB" w:rsidRDefault="00D44329">
      <w:pPr>
        <w:spacing w:after="0" w:line="600" w:lineRule="auto"/>
        <w:ind w:firstLine="720"/>
        <w:jc w:val="center"/>
        <w:rPr>
          <w:rFonts w:eastAsia="Times New Roman" w:cs="Times New Roman"/>
          <w:color w:val="FF0000"/>
          <w:szCs w:val="24"/>
        </w:rPr>
      </w:pPr>
      <w:r w:rsidRPr="00C23571">
        <w:rPr>
          <w:rFonts w:eastAsia="Times New Roman" w:cs="Times New Roman"/>
          <w:color w:val="FF0000"/>
          <w:szCs w:val="24"/>
        </w:rPr>
        <w:t>(</w:t>
      </w:r>
      <w:r w:rsidRPr="00C23571">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14:paraId="432FA40A" w14:textId="77777777" w:rsidR="009415DB" w:rsidRDefault="00D44329">
      <w:pPr>
        <w:spacing w:after="0"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ε</w:t>
      </w:r>
      <w:r>
        <w:rPr>
          <w:rFonts w:eastAsia="Times New Roman" w:cs="Times New Roman"/>
          <w:szCs w:val="24"/>
        </w:rPr>
        <w:t>ισερχόμαστε στην ημερήσια διάταξη των</w:t>
      </w:r>
    </w:p>
    <w:p w14:paraId="432FA40B" w14:textId="77777777" w:rsidR="009415DB" w:rsidRDefault="00D44329">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lastRenderedPageBreak/>
        <w:t>ΕΠΕΡΩΤΗΣΕΩΝ</w:t>
      </w:r>
    </w:p>
    <w:p w14:paraId="432FA40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Θα συζητηθεί η υπ’ αριθμόν 5/5/21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επίκαιρη επερώτηση της Προέδρου της Κοινοβουλευτικής Ομάδας τη</w:t>
      </w:r>
      <w:r>
        <w:rPr>
          <w:rFonts w:eastAsia="Times New Roman" w:cs="Times New Roman"/>
          <w:szCs w:val="24"/>
        </w:rPr>
        <w:t xml:space="preserve">ς Δημοκρατικής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 ΔΗΜΑΡ</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τω</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Βουλευτών του </w:t>
      </w:r>
      <w:r>
        <w:rPr>
          <w:rFonts w:eastAsia="Times New Roman" w:cs="Times New Roman"/>
          <w:szCs w:val="24"/>
        </w:rPr>
        <w:t xml:space="preserve">κόμματος </w:t>
      </w:r>
      <w:r>
        <w:rPr>
          <w:rFonts w:eastAsia="Times New Roman" w:cs="Times New Roman"/>
          <w:szCs w:val="24"/>
        </w:rPr>
        <w:t xml:space="preserve">κ.κ. Φωτεινής Γεννηματά, </w:t>
      </w:r>
      <w:r>
        <w:rPr>
          <w:rFonts w:eastAsia="Times New Roman" w:cs="Times New Roman"/>
          <w:noProof/>
          <w:szCs w:val="24"/>
        </w:rPr>
        <w:t xml:space="preserve">Παρασκευής </w:t>
      </w:r>
      <w:r>
        <w:rPr>
          <w:rFonts w:eastAsia="Times New Roman" w:cs="Times New Roman"/>
          <w:noProof/>
          <w:szCs w:val="24"/>
        </w:rPr>
        <w:t xml:space="preserve">Χριστοφιλοπούλου, Γεώργιου Αρβανίτίδη, Ευάγγελου Βενιζέλου, Αθανάσιου Θεοχαρόπουλου, Βασίλειου Κεγκέρογλου, Χαρούλας (Χαράς) Κεφαλίδου, Ιωάννη Κουτσούκου, Δημήτριου Κρεμαστινού, Οδυσσέα Κωνσταντινόπουλου, Δημήτριου Κωνσταντόπουλου, Ανδρέα Λοβέρδου, Ιωάννη </w:t>
      </w:r>
      <w:r>
        <w:rPr>
          <w:rFonts w:eastAsia="Times New Roman" w:cs="Times New Roman"/>
          <w:noProof/>
          <w:szCs w:val="24"/>
        </w:rPr>
        <w:t xml:space="preserve">Μανιάτη, Θεόδωρου Παπαθεοδώρου, Κωνσταντίνου Σκανδαλίδη και Μιχαήλ Τζελέπη </w:t>
      </w:r>
      <w:r>
        <w:rPr>
          <w:rFonts w:eastAsia="Times New Roman" w:cs="Times New Roman"/>
          <w:szCs w:val="24"/>
        </w:rPr>
        <w:t xml:space="preserve">προς τον Υπουργό Εργασίας, Κοινωνικής Ασφάλισης και Κοινωνικής Αλληλεγγύης με θέμα «Το ασφαλιστικό δεν λύνεται με περικοπές, ψέματα και προπαγάνδα». </w:t>
      </w:r>
    </w:p>
    <w:p w14:paraId="432FA40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Σε ό,τι αφορά τους Κοινοβουλευτ</w:t>
      </w:r>
      <w:r>
        <w:rPr>
          <w:rFonts w:eastAsia="Times New Roman" w:cs="Times New Roman"/>
          <w:szCs w:val="24"/>
        </w:rPr>
        <w:t xml:space="preserve">ικούς Εκπροσώπους, από τις </w:t>
      </w:r>
      <w:r>
        <w:rPr>
          <w:rFonts w:eastAsia="Times New Roman" w:cs="Times New Roman"/>
          <w:szCs w:val="24"/>
        </w:rPr>
        <w:t>Κοινοβουλευτικές Ομάδες</w:t>
      </w:r>
      <w:r>
        <w:rPr>
          <w:rFonts w:eastAsia="Times New Roman" w:cs="Times New Roman"/>
          <w:szCs w:val="24"/>
        </w:rPr>
        <w:t xml:space="preserve"> ορίστηκαν τα εξής πρόσωπα: Από τη Δημοκρατική Συμπαράταξη ΠΑΣΟΚ-ΔΗΜΑΡ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w:t>
      </w:r>
      <w:r>
        <w:rPr>
          <w:rFonts w:eastAsia="Times New Roman" w:cs="Times New Roman"/>
          <w:szCs w:val="24"/>
        </w:rPr>
        <w:lastRenderedPageBreak/>
        <w:t xml:space="preserve">τον ΣΥΡΙΖΑ ο κ. Χρήστος Μαντάς, από τη Νέα Δημοκρατία ο κ. Ιωάννης </w:t>
      </w:r>
      <w:proofErr w:type="spellStart"/>
      <w:r>
        <w:rPr>
          <w:rFonts w:eastAsia="Times New Roman" w:cs="Times New Roman"/>
          <w:szCs w:val="24"/>
        </w:rPr>
        <w:t>Βρούτσης</w:t>
      </w:r>
      <w:proofErr w:type="spellEnd"/>
      <w:r>
        <w:rPr>
          <w:rFonts w:eastAsia="Times New Roman" w:cs="Times New Roman"/>
          <w:szCs w:val="24"/>
        </w:rPr>
        <w:t>,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ρυσή Αυγή ο κ. Δημήτριος </w:t>
      </w:r>
      <w:proofErr w:type="spellStart"/>
      <w:r>
        <w:rPr>
          <w:rFonts w:eastAsia="Times New Roman" w:cs="Times New Roman"/>
          <w:szCs w:val="24"/>
        </w:rPr>
        <w:t>Κουκούτσης</w:t>
      </w:r>
      <w:proofErr w:type="spellEnd"/>
      <w:r>
        <w:rPr>
          <w:rFonts w:eastAsia="Times New Roman" w:cs="Times New Roman"/>
          <w:szCs w:val="24"/>
        </w:rPr>
        <w:t xml:space="preserve">, από το Κομμουνιστικό Κόμμα Ελλάδας ο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Ποτάμι ο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από τους Ανεξάρτητους Έλληνες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από την Ένωση Κεντρώων η κ. 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432FA40E" w14:textId="77777777" w:rsidR="009415DB" w:rsidRDefault="00D44329">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Κύριε Πρόεδρε, θα μπορούσα να πω κάτι για ένα διαδικαστικό θέμα;</w:t>
      </w:r>
    </w:p>
    <w:p w14:paraId="432FA40F"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Συγγνώμη και από τους συναδέλφους, θα δώσουμε για λίγο τον λόγο</w:t>
      </w:r>
      <w:r>
        <w:rPr>
          <w:rFonts w:eastAsia="Times New Roman" w:cs="Times New Roman"/>
          <w:szCs w:val="24"/>
        </w:rPr>
        <w:t xml:space="preserve"> στον κύριο Υπουργό.</w:t>
      </w:r>
    </w:p>
    <w:p w14:paraId="432FA41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432FA411"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Επειδή είμαστε δύο Υπουργοί συναρμόδιοι, έχει συναρμοδιότητα και ο Υφυπουργός, θα </w:t>
      </w:r>
      <w:r>
        <w:rPr>
          <w:rFonts w:eastAsia="Times New Roman" w:cs="Times New Roman"/>
          <w:szCs w:val="24"/>
        </w:rPr>
        <w:lastRenderedPageBreak/>
        <w:t>παρακαλούσα τον χρόνο</w:t>
      </w:r>
      <w:r>
        <w:rPr>
          <w:rFonts w:eastAsia="Times New Roman" w:cs="Times New Roman"/>
          <w:szCs w:val="24"/>
        </w:rPr>
        <w:t xml:space="preserve"> που έχουμε να τον διανείμουμε εσωτερικά μεταξύ μας. Δεν ζητάω περισσότερο χρόνο. </w:t>
      </w:r>
    </w:p>
    <w:p w14:paraId="432FA412"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Εντάξει, κύριε Υπουργέ.</w:t>
      </w:r>
    </w:p>
    <w:p w14:paraId="432FA41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Οπότε εισερχόμαστε στη συζήτηση της </w:t>
      </w:r>
      <w:r>
        <w:rPr>
          <w:rFonts w:eastAsia="Times New Roman" w:cs="Times New Roman"/>
          <w:szCs w:val="24"/>
        </w:rPr>
        <w:t xml:space="preserve">επίκαιρης </w:t>
      </w:r>
      <w:r>
        <w:rPr>
          <w:rFonts w:eastAsia="Times New Roman" w:cs="Times New Roman"/>
          <w:szCs w:val="24"/>
        </w:rPr>
        <w:t xml:space="preserve">επερώτησης </w:t>
      </w:r>
      <w:r>
        <w:rPr>
          <w:rFonts w:eastAsia="Times New Roman" w:cs="Times New Roman"/>
          <w:szCs w:val="24"/>
        </w:rPr>
        <w:t xml:space="preserve">με πρώτη επερωτώσα Βουλευτή 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η οποία έχει τον λόγο για δέκα λεπτά, και θα ακολουθήσουν άλλοι έξι Βουλευτές του </w:t>
      </w:r>
      <w:r>
        <w:rPr>
          <w:rFonts w:eastAsia="Times New Roman" w:cs="Times New Roman"/>
          <w:szCs w:val="24"/>
        </w:rPr>
        <w:t>κόμματος</w:t>
      </w:r>
      <w:r>
        <w:rPr>
          <w:rFonts w:eastAsia="Times New Roman" w:cs="Times New Roman"/>
          <w:szCs w:val="24"/>
        </w:rPr>
        <w:t>.</w:t>
      </w:r>
    </w:p>
    <w:p w14:paraId="432FA41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Πριν ξεκινήσετε, κυρία </w:t>
      </w:r>
      <w:proofErr w:type="spellStart"/>
      <w:r>
        <w:rPr>
          <w:rFonts w:eastAsia="Times New Roman" w:cs="Times New Roman"/>
          <w:szCs w:val="24"/>
        </w:rPr>
        <w:t>Χριστοφιλοπούλου</w:t>
      </w:r>
      <w:proofErr w:type="spellEnd"/>
      <w:r>
        <w:rPr>
          <w:rFonts w:eastAsia="Times New Roman" w:cs="Times New Roman"/>
          <w:szCs w:val="24"/>
        </w:rPr>
        <w:t>, με την άδεια σας, έχω την τιμή να ανακοινώσω στο Σώμα ότι τη συνεδρίασή μας παρακολουθούν από τα άνω δυτικά θεωρεία, αφού</w:t>
      </w:r>
      <w:r>
        <w:rPr>
          <w:rFonts w:eastAsia="Times New Roman" w:cs="Times New Roman"/>
          <w:szCs w:val="24"/>
        </w:rPr>
        <w:t xml:space="preserve">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«Εργαστήρι Δημοκρατίας» που οργανώνει το Ίδρυμα της Βουλής, δεκαπέντε μαθήτριες και μαθητές και τέσσερις συνοδοί</w:t>
      </w:r>
      <w:r>
        <w:rPr>
          <w:rFonts w:eastAsia="Times New Roman" w:cs="Times New Roman"/>
          <w:szCs w:val="24"/>
        </w:rPr>
        <w:t xml:space="preserve"> </w:t>
      </w:r>
      <w:r>
        <w:rPr>
          <w:rFonts w:eastAsia="Times New Roman" w:cs="Times New Roman"/>
          <w:szCs w:val="24"/>
        </w:rPr>
        <w:t>εκπαιδευτικοί από το 91</w:t>
      </w:r>
      <w:r>
        <w:rPr>
          <w:rFonts w:eastAsia="Times New Roman" w:cs="Times New Roman"/>
          <w:szCs w:val="24"/>
          <w:vertAlign w:val="superscript"/>
        </w:rPr>
        <w:t>ο</w:t>
      </w:r>
      <w:r>
        <w:rPr>
          <w:rFonts w:eastAsia="Times New Roman" w:cs="Times New Roman"/>
          <w:szCs w:val="24"/>
        </w:rPr>
        <w:t xml:space="preserve"> Δημοτικό Σχολείο Αθηνών.</w:t>
      </w:r>
    </w:p>
    <w:p w14:paraId="432FA41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432FA416" w14:textId="77777777" w:rsidR="009415DB" w:rsidRDefault="00D44329">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32FA41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432FA41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κύριε Πρόεδρε.</w:t>
      </w:r>
    </w:p>
    <w:p w14:paraId="432FA41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είστε θιασώτης της μετριοπάθειας, λυπάμαι όμως ότι για το ζήτημα που θα συζητήσουμε σήμερ</w:t>
      </w:r>
      <w:r>
        <w:rPr>
          <w:rFonts w:eastAsia="Times New Roman" w:cs="Times New Roman"/>
          <w:szCs w:val="24"/>
        </w:rPr>
        <w:t>α, δεν μπορεί κανείς να μιλήσει με πολλή μετριοπάθεια, γιατί δυστυχώς κάθε ημέρα που περνάει επιφυλάσσει μια ακόμη δυσάρεστη έκπληξη στους συνταξιούχους αυτής της χώρας. Τελευταίο κρούσμα όσοι είδαν τις νέες περικοπές στις επικουρικές συντάξεις που έρχοντα</w:t>
      </w:r>
      <w:r>
        <w:rPr>
          <w:rFonts w:eastAsia="Times New Roman" w:cs="Times New Roman"/>
          <w:szCs w:val="24"/>
        </w:rPr>
        <w:t xml:space="preserve">ι αναδρομικά από τον Ιούνιο. </w:t>
      </w:r>
    </w:p>
    <w:p w14:paraId="432FA41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δεν χρειάζεται, κυρίες και κύριοι συνάδελφοι, κανείς να ξέρει πολλά μαθηματικά προχωρημένα ή να κάνει κάποια νομική ανάλυση υψιπετή για να καταλάβει ένας συνταξιούχος, που αντί της επικουρικής των 150 ευρώ που ελάμβανε, εί</w:t>
      </w:r>
      <w:r>
        <w:rPr>
          <w:rFonts w:eastAsia="Times New Roman" w:cs="Times New Roman"/>
          <w:szCs w:val="24"/>
        </w:rPr>
        <w:t>δε 25 ευρώ στον λογαριασμό του, ότι το ασφαλιστικό που φέρει την σφραγίδα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το όνομά σας, κύριε Υπουργέ, τον </w:t>
      </w:r>
      <w:proofErr w:type="spellStart"/>
      <w:r>
        <w:rPr>
          <w:rFonts w:eastAsia="Times New Roman" w:cs="Times New Roman"/>
          <w:szCs w:val="24"/>
        </w:rPr>
        <w:t>φτωχοποιεί</w:t>
      </w:r>
      <w:proofErr w:type="spellEnd"/>
      <w:r>
        <w:rPr>
          <w:rFonts w:eastAsia="Times New Roman" w:cs="Times New Roman"/>
          <w:szCs w:val="24"/>
        </w:rPr>
        <w:t xml:space="preserve"> χωρίς έλεος, ούτε ο συνταξιούχος </w:t>
      </w:r>
      <w:r>
        <w:rPr>
          <w:rFonts w:eastAsia="Times New Roman" w:cs="Times New Roman"/>
          <w:szCs w:val="24"/>
        </w:rPr>
        <w:lastRenderedPageBreak/>
        <w:t>που λάμβανε 216 ευρώ επικουρική και τώρα παίρνει λιγότερα από 100 ευρώ. Τι μας λέτε; Τι</w:t>
      </w:r>
      <w:r>
        <w:rPr>
          <w:rFonts w:eastAsia="Times New Roman" w:cs="Times New Roman"/>
          <w:szCs w:val="24"/>
        </w:rPr>
        <w:t xml:space="preserve"> λέτε στον ελληνικό λαό; Τι είπε ο Πρωθυπουργός στην ΔΕΘ; Είναι, λέει, 10%. Είναι λίγοι.</w:t>
      </w:r>
    </w:p>
    <w:p w14:paraId="432FA41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Προσέξτε, κυρίες και κύριοι συνάδελφοι, είναι λίγοι αυτοί που θίγονται. Και εγώ σας ρωτώ: Είναι λίγοι οι </w:t>
      </w:r>
      <w:r>
        <w:rPr>
          <w:rFonts w:eastAsia="Times New Roman" w:cs="Times New Roman"/>
          <w:szCs w:val="24"/>
        </w:rPr>
        <w:t xml:space="preserve">τετρακόσιες </w:t>
      </w:r>
      <w:r>
        <w:rPr>
          <w:rFonts w:eastAsia="Times New Roman" w:cs="Times New Roman"/>
          <w:szCs w:val="24"/>
        </w:rPr>
        <w:t>χιλιάδες συνταξιούχοι με άθροισμα κύριας επικουρικ</w:t>
      </w:r>
      <w:r>
        <w:rPr>
          <w:rFonts w:eastAsia="Times New Roman" w:cs="Times New Roman"/>
          <w:szCs w:val="24"/>
        </w:rPr>
        <w:t xml:space="preserve">ής έως πάνω από 1.180 ευρώ; Είναι λίγοι οι </w:t>
      </w:r>
      <w:r>
        <w:rPr>
          <w:rFonts w:eastAsia="Times New Roman" w:cs="Times New Roman"/>
          <w:szCs w:val="24"/>
        </w:rPr>
        <w:t>τετρακόσιες</w:t>
      </w:r>
      <w:r>
        <w:rPr>
          <w:rFonts w:eastAsia="Times New Roman" w:cs="Times New Roman"/>
          <w:szCs w:val="24"/>
        </w:rPr>
        <w:t xml:space="preserve"> χιλιάδες; Και συνεχίζω. Είναι λίγοι οι </w:t>
      </w:r>
      <w:r>
        <w:rPr>
          <w:rFonts w:eastAsia="Times New Roman" w:cs="Times New Roman"/>
          <w:szCs w:val="24"/>
        </w:rPr>
        <w:t>σαράντα πέντε</w:t>
      </w:r>
      <w:r>
        <w:rPr>
          <w:rFonts w:eastAsia="Times New Roman" w:cs="Times New Roman"/>
          <w:szCs w:val="24"/>
        </w:rPr>
        <w:t xml:space="preserve"> χιλιάδες συνταξιούχοι</w:t>
      </w:r>
      <w:r>
        <w:rPr>
          <w:rFonts w:eastAsia="Times New Roman" w:cs="Times New Roman"/>
          <w:szCs w:val="24"/>
        </w:rPr>
        <w:t>,</w:t>
      </w:r>
      <w:r>
        <w:rPr>
          <w:rFonts w:eastAsia="Times New Roman" w:cs="Times New Roman"/>
          <w:szCs w:val="24"/>
        </w:rPr>
        <w:t xml:space="preserve"> οι οποίοι βλέπουν τις επικουρικές τους συντάξεις να περικόπτονται, πολλοί από αυτούς και 40% και 50%; Είναι λίγοι οι </w:t>
      </w:r>
      <w:r>
        <w:rPr>
          <w:rFonts w:eastAsia="Times New Roman" w:cs="Times New Roman"/>
          <w:szCs w:val="24"/>
        </w:rPr>
        <w:t>διακόσιε</w:t>
      </w:r>
      <w:r>
        <w:rPr>
          <w:rFonts w:eastAsia="Times New Roman" w:cs="Times New Roman"/>
          <w:szCs w:val="24"/>
        </w:rPr>
        <w:t>ς ογδόντα πέντε</w:t>
      </w:r>
      <w:r>
        <w:rPr>
          <w:rFonts w:eastAsia="Times New Roman" w:cs="Times New Roman"/>
          <w:szCs w:val="24"/>
        </w:rPr>
        <w:t xml:space="preserve"> χιλιάδες δημόσιοι υπάλληλοι συνταξιούχοι του δημοσίου</w:t>
      </w:r>
      <w:r>
        <w:rPr>
          <w:rFonts w:eastAsia="Times New Roman" w:cs="Times New Roman"/>
          <w:szCs w:val="24"/>
        </w:rPr>
        <w:t>,</w:t>
      </w:r>
      <w:r>
        <w:rPr>
          <w:rFonts w:eastAsia="Times New Roman" w:cs="Times New Roman"/>
          <w:szCs w:val="24"/>
        </w:rPr>
        <w:t xml:space="preserve"> που χάνουν τα μερίσματα; Είναι λίγοι τελικά όλοι οι νέοι συνταξιούχοι που βλέπουν τις συντάξεις τους μειωμένες κατά 15% έως 30%; </w:t>
      </w:r>
    </w:p>
    <w:p w14:paraId="432FA41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Επίσης, το άλλο που λέτε ότι αυτά είναι κάποια μικρά </w:t>
      </w:r>
      <w:r>
        <w:rPr>
          <w:rFonts w:eastAsia="Times New Roman" w:cs="Times New Roman"/>
          <w:szCs w:val="24"/>
        </w:rPr>
        <w:t xml:space="preserve">ποσά, πολύ μικρά. Αλήθεια, πόσο μικροποσό είναι για εσάς τα 100 ευρώ έως 200 ευρώ που χάνουν οι μισοί συνταξιούχοι της χώρας; Πόσο είναι για </w:t>
      </w:r>
      <w:r>
        <w:rPr>
          <w:rFonts w:eastAsia="Times New Roman" w:cs="Times New Roman"/>
          <w:szCs w:val="24"/>
        </w:rPr>
        <w:lastRenderedPageBreak/>
        <w:t xml:space="preserve">εσάς αυτό το ποσό; Είναι μικρό; Πόσο μικροποσό είναι για εσάς η περικοπή της σύνταξης του συνανθρώπου μας που έχει </w:t>
      </w:r>
      <w:r>
        <w:rPr>
          <w:rFonts w:eastAsia="Times New Roman" w:cs="Times New Roman"/>
          <w:szCs w:val="24"/>
        </w:rPr>
        <w:t>αναπηρίες και έχει αυξημένες ανάγκες</w:t>
      </w:r>
      <w:r>
        <w:rPr>
          <w:rFonts w:eastAsia="Times New Roman" w:cs="Times New Roman"/>
          <w:szCs w:val="24"/>
        </w:rPr>
        <w:t>,</w:t>
      </w:r>
      <w:r>
        <w:rPr>
          <w:rFonts w:eastAsia="Times New Roman" w:cs="Times New Roman"/>
          <w:szCs w:val="24"/>
        </w:rPr>
        <w:t xml:space="preserve"> ακριβώς επειδή έχει αναπηρίες; Και δεν είχατε έλεος ούτε για τους ανάπηρους. Πόσο μικρά ποσά είναι τελικά το να τσακίζετε και τις χήρες με το 50% της σύνταξης; Χήρες, ανάπηροι και βεβαίως οι χαμηλοσυνταξιούχοι που ανέφ</w:t>
      </w:r>
      <w:r>
        <w:rPr>
          <w:rFonts w:eastAsia="Times New Roman" w:cs="Times New Roman"/>
          <w:szCs w:val="24"/>
        </w:rPr>
        <w:t xml:space="preserve">ερα και που πρέπει να το τονίσω, γιατί έχουμε </w:t>
      </w:r>
      <w:r>
        <w:rPr>
          <w:rFonts w:eastAsia="Times New Roman" w:cs="Times New Roman"/>
          <w:szCs w:val="24"/>
        </w:rPr>
        <w:t>τριακόσιες ενενήντα</w:t>
      </w:r>
      <w:r>
        <w:rPr>
          <w:rFonts w:eastAsia="Times New Roman" w:cs="Times New Roman"/>
          <w:szCs w:val="24"/>
        </w:rPr>
        <w:t xml:space="preserve"> χιλιάδες δικαιούχους του ΕΚΑΣ</w:t>
      </w:r>
      <w:r>
        <w:rPr>
          <w:rFonts w:eastAsia="Times New Roman" w:cs="Times New Roman"/>
          <w:szCs w:val="24"/>
        </w:rPr>
        <w:t>,</w:t>
      </w:r>
      <w:r>
        <w:rPr>
          <w:rFonts w:eastAsia="Times New Roman" w:cs="Times New Roman"/>
          <w:szCs w:val="24"/>
        </w:rPr>
        <w:t xml:space="preserve"> που θα το χάσουν -υπάρχουν οι πρώτοι που το έχασαν ήδη- έως το τέλος του 2018. Αυτή είναι η δήθεν Αριστερά, που τσακίζει το ΕΚΑΣ των χαμηλοσυνταξιούχων</w:t>
      </w:r>
      <w:r>
        <w:rPr>
          <w:rFonts w:eastAsia="Times New Roman" w:cs="Times New Roman"/>
          <w:szCs w:val="24"/>
        </w:rPr>
        <w:t>,</w:t>
      </w:r>
      <w:r>
        <w:rPr>
          <w:rFonts w:eastAsia="Times New Roman" w:cs="Times New Roman"/>
          <w:szCs w:val="24"/>
        </w:rPr>
        <w:t xml:space="preserve"> που εμ</w:t>
      </w:r>
      <w:r>
        <w:rPr>
          <w:rFonts w:eastAsia="Times New Roman" w:cs="Times New Roman"/>
          <w:szCs w:val="24"/>
        </w:rPr>
        <w:t>είς θεσμοθετήσαμε.</w:t>
      </w:r>
    </w:p>
    <w:p w14:paraId="432FA41D" w14:textId="77777777" w:rsidR="009415DB" w:rsidRDefault="00D44329">
      <w:pPr>
        <w:spacing w:after="0" w:line="600" w:lineRule="auto"/>
        <w:jc w:val="both"/>
        <w:rPr>
          <w:rFonts w:eastAsia="Times New Roman" w:cs="Times New Roman"/>
          <w:szCs w:val="24"/>
        </w:rPr>
      </w:pPr>
      <w:r>
        <w:rPr>
          <w:rFonts w:eastAsia="Times New Roman" w:cs="Times New Roman"/>
          <w:szCs w:val="24"/>
        </w:rPr>
        <w:t>Αυτά κάνετε. Και λέτε ότι είναι λίγα και αφορούν ένα μικρό ποσοστό των ανθρώπων της εργασίας</w:t>
      </w:r>
      <w:r>
        <w:rPr>
          <w:rFonts w:eastAsia="Times New Roman" w:cs="Times New Roman"/>
          <w:szCs w:val="24"/>
        </w:rPr>
        <w:t xml:space="preserve">, </w:t>
      </w:r>
      <w:r>
        <w:rPr>
          <w:rFonts w:eastAsia="Times New Roman" w:cs="Times New Roman"/>
          <w:szCs w:val="24"/>
        </w:rPr>
        <w:t>που έχουν πια γίνει απόμαχοι.</w:t>
      </w:r>
    </w:p>
    <w:p w14:paraId="432FA41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Αλλά έτσι είστε εσείς, κύριε Υπουργέ. Οι αριστεροί του λευκού κολλάρου, της </w:t>
      </w:r>
      <w:proofErr w:type="spellStart"/>
      <w:r>
        <w:rPr>
          <w:rFonts w:eastAsia="Times New Roman" w:cs="Times New Roman"/>
          <w:szCs w:val="24"/>
        </w:rPr>
        <w:t>ποσέτ</w:t>
      </w:r>
      <w:proofErr w:type="spellEnd"/>
      <w:r>
        <w:rPr>
          <w:rFonts w:eastAsia="Times New Roman" w:cs="Times New Roman"/>
          <w:szCs w:val="24"/>
        </w:rPr>
        <w:t>, της «δεξιάς τσέπης» και των νε</w:t>
      </w:r>
      <w:r>
        <w:rPr>
          <w:rFonts w:eastAsia="Times New Roman" w:cs="Times New Roman"/>
          <w:szCs w:val="24"/>
        </w:rPr>
        <w:t xml:space="preserve">οφιλελεύθερων μνημονίων του κ. Σόιμπλε. Αυτοί είστε εσείς. Βεβαίως, για να μην σας αδικήσω, έχετε μάθει και αρκετά από τη σταλινική προπαγάνδα. Εκεί παίρνετε άριστα ως αριστεροί, </w:t>
      </w:r>
      <w:r>
        <w:rPr>
          <w:rFonts w:eastAsia="Times New Roman" w:cs="Times New Roman"/>
          <w:szCs w:val="24"/>
        </w:rPr>
        <w:lastRenderedPageBreak/>
        <w:t>τελείως όμως μονολιθικοί. Και τι κάνατε; Στείλατε με έξοδα του ελληνικού δημο</w:t>
      </w:r>
      <w:r>
        <w:rPr>
          <w:rFonts w:eastAsia="Times New Roman" w:cs="Times New Roman"/>
          <w:szCs w:val="24"/>
        </w:rPr>
        <w:t>σίου επιστολές, όχι για να εξηγήσετε, όπως σας ζητήσαμε. Γιατί σας ζητήσαμε να στείλετε όντως επιστολές, να στείλετε αρμοδίως και υπηρεσιακώς επιστολές. Και όχι αυτό που κάνατε εσείς, με υπογραφή Υπουργού, πολιτικού προσώπου, και με προπαγάνδα ότι δήθεν «ε</w:t>
      </w:r>
      <w:r>
        <w:rPr>
          <w:rFonts w:eastAsia="Times New Roman" w:cs="Times New Roman"/>
          <w:szCs w:val="24"/>
        </w:rPr>
        <w:t>μείς πήραμε ασφαλιστικό κατεστραμμένο». Και όχι μόνο τους κάνετε προπαγάνδα με έξοδα του ελληνικού δημοσίου, κομματική προπαγάνδα –αίσχος- αλλά δεν τους έχετε και τα νούμερα. Τους λέτε άλλα.</w:t>
      </w:r>
    </w:p>
    <w:p w14:paraId="432FA41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Ξέρετε, κύριε Υπουργέ, πόσοι συνταξιούχοι άλλα νούμερα παίρνουν κ</w:t>
      </w:r>
      <w:r>
        <w:rPr>
          <w:rFonts w:eastAsia="Times New Roman" w:cs="Times New Roman"/>
          <w:szCs w:val="24"/>
        </w:rPr>
        <w:t>αι άλλα βλέπουν στην επιστολή που πήρανε; Γι</w:t>
      </w:r>
      <w:r>
        <w:rPr>
          <w:rFonts w:eastAsia="Times New Roman" w:cs="Times New Roman"/>
          <w:szCs w:val="24"/>
        </w:rPr>
        <w:t>’</w:t>
      </w:r>
      <w:r>
        <w:rPr>
          <w:rFonts w:eastAsia="Times New Roman" w:cs="Times New Roman"/>
          <w:szCs w:val="24"/>
        </w:rPr>
        <w:t xml:space="preserve"> αυτό τα έκαψαν. Δεν τα έκαψαν από κάποιο κομματικό μένος. Δεν τα έκαψαν για να κάνουν αντιπολίτευση στην Κυβέρνηση. Τα έκαψαν διότι δεν μπορείτε καν, ούτε τόσο δα, να διαχειριστείτε. Δεν είναι ότι κάνετε την πρ</w:t>
      </w:r>
      <w:r>
        <w:rPr>
          <w:rFonts w:eastAsia="Times New Roman" w:cs="Times New Roman"/>
          <w:szCs w:val="24"/>
        </w:rPr>
        <w:t xml:space="preserve">οπαγάνδα σας. Είναι ότι κάνετε και λάθη! </w:t>
      </w:r>
    </w:p>
    <w:p w14:paraId="432FA42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Κυβέρνησή σας έχει επιβαρύνει συνολικά το ασφαλιστικό. Προσέξτε, η Κυβέρνησή σας. Εμείς δεν είπαμε ποτέ ότι το ασφαλιστικό δεν έχει προβλήματα. Αλλά προσέξτε: Το 2014 είχαν ζητηθεί δύο πράγματα: </w:t>
      </w:r>
      <w:r>
        <w:rPr>
          <w:rFonts w:eastAsia="Times New Roman" w:cs="Times New Roman"/>
          <w:szCs w:val="24"/>
        </w:rPr>
        <w:t>Τ</w:t>
      </w:r>
      <w:r>
        <w:rPr>
          <w:rFonts w:eastAsia="Times New Roman" w:cs="Times New Roman"/>
          <w:szCs w:val="24"/>
        </w:rPr>
        <w:t>ρία ταμεία και η</w:t>
      </w:r>
      <w:r>
        <w:rPr>
          <w:rFonts w:eastAsia="Times New Roman" w:cs="Times New Roman"/>
          <w:szCs w:val="24"/>
        </w:rPr>
        <w:t xml:space="preserve"> ρήτρα μηδενικού ελλείμματος, που θα οδηγούσε σε 7% περικοπή των επικουρικών συντάξεων. Τίποτε άλλο δεν υπήρχε από τους δανειστές στο ασφαλιστικό. Τίποτε άλλο. </w:t>
      </w:r>
    </w:p>
    <w:p w14:paraId="432FA42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Τι έγινε μετά; Πώς φορτώθηκε ο ελληνικός λαός επιπλέον 86 δισεκατομμύρια από το μνημόνιό σας; Π</w:t>
      </w:r>
      <w:r>
        <w:rPr>
          <w:rFonts w:eastAsia="Times New Roman" w:cs="Times New Roman"/>
          <w:szCs w:val="24"/>
        </w:rPr>
        <w:t xml:space="preserve">ώς πήγαμε στην ύφεση; Πώς πήγαμε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Πώς επιβάρυναν αυτά και η αύξηση της ανεργίας το ασφαλιστικό</w:t>
      </w:r>
      <w:r>
        <w:rPr>
          <w:rFonts w:eastAsia="Times New Roman" w:cs="Times New Roman"/>
          <w:szCs w:val="24"/>
        </w:rPr>
        <w:t>,</w:t>
      </w:r>
      <w:r>
        <w:rPr>
          <w:rFonts w:eastAsia="Times New Roman" w:cs="Times New Roman"/>
          <w:szCs w:val="24"/>
        </w:rPr>
        <w:t xml:space="preserve"> σε σημείο να φτάσει αυτή τη στιγμή ο λογαριασμός ΣΥΡΙΖΑ-ΑΝΕΛ να είναι 2,3 δισεκατομμύρια; Και μην ακούσουμε για </w:t>
      </w:r>
      <w:r>
        <w:rPr>
          <w:rFonts w:eastAsia="Times New Roman" w:cs="Times New Roman"/>
          <w:szCs w:val="24"/>
          <w:lang w:val="en-US"/>
        </w:rPr>
        <w:t>PSI</w:t>
      </w:r>
      <w:r>
        <w:rPr>
          <w:rFonts w:eastAsia="Times New Roman" w:cs="Times New Roman"/>
          <w:szCs w:val="24"/>
        </w:rPr>
        <w:t>, τ</w:t>
      </w:r>
      <w:r>
        <w:rPr>
          <w:rFonts w:eastAsia="Times New Roman" w:cs="Times New Roman"/>
          <w:szCs w:val="24"/>
        </w:rPr>
        <w:t xml:space="preserve">ο οποίο </w:t>
      </w:r>
      <w:r>
        <w:rPr>
          <w:rFonts w:eastAsia="Times New Roman" w:cs="Times New Roman"/>
          <w:szCs w:val="24"/>
          <w:lang w:val="en-US"/>
        </w:rPr>
        <w:t>PSI</w:t>
      </w:r>
      <w:r>
        <w:rPr>
          <w:rFonts w:eastAsia="Times New Roman" w:cs="Times New Roman"/>
          <w:szCs w:val="24"/>
        </w:rPr>
        <w:t xml:space="preserve"> υπάρχει -διότι εδώ είναι η μεγάλη μας δικαίωση- στο προσχέδιο του </w:t>
      </w:r>
      <w:r>
        <w:rPr>
          <w:rFonts w:eastAsia="Times New Roman" w:cs="Times New Roman"/>
          <w:szCs w:val="24"/>
        </w:rPr>
        <w:t xml:space="preserve">προϋπολογισμού </w:t>
      </w:r>
      <w:r>
        <w:rPr>
          <w:rFonts w:eastAsia="Times New Roman" w:cs="Times New Roman"/>
          <w:szCs w:val="24"/>
        </w:rPr>
        <w:t xml:space="preserve">και το στηρίξατε ως Κυβέρνηση. Διότι όντως το </w:t>
      </w:r>
      <w:r>
        <w:rPr>
          <w:rFonts w:eastAsia="Times New Roman" w:cs="Times New Roman"/>
          <w:szCs w:val="24"/>
          <w:lang w:val="en-US"/>
        </w:rPr>
        <w:t>PSI</w:t>
      </w:r>
      <w:r>
        <w:rPr>
          <w:rFonts w:eastAsia="Times New Roman" w:cs="Times New Roman"/>
          <w:szCs w:val="24"/>
        </w:rPr>
        <w:t xml:space="preserve"> ήταν αυτό που πήρε μεγάλος χρέος από τις πλάτες του ελληνικού δημοσίου, του δημοσίου που στήριξε τα ταμεία, που έχασαν ακριβ</w:t>
      </w:r>
      <w:r>
        <w:rPr>
          <w:rFonts w:eastAsia="Times New Roman" w:cs="Times New Roman"/>
          <w:szCs w:val="24"/>
        </w:rPr>
        <w:t xml:space="preserve">ώς από το </w:t>
      </w:r>
      <w:r>
        <w:rPr>
          <w:rFonts w:eastAsia="Times New Roman" w:cs="Times New Roman"/>
          <w:szCs w:val="24"/>
          <w:lang w:val="en-US"/>
        </w:rPr>
        <w:t>PSI</w:t>
      </w:r>
      <w:r>
        <w:rPr>
          <w:rFonts w:eastAsia="Times New Roman" w:cs="Times New Roman"/>
          <w:szCs w:val="24"/>
        </w:rPr>
        <w:t xml:space="preserve">. Τους  έδωσε περισσότερα εκατομμύρια ευρώ από αυτά που είχαν </w:t>
      </w:r>
      <w:r>
        <w:rPr>
          <w:rFonts w:eastAsia="Times New Roman" w:cs="Times New Roman"/>
          <w:szCs w:val="24"/>
        </w:rPr>
        <w:lastRenderedPageBreak/>
        <w:t xml:space="preserve">χάσει από το </w:t>
      </w:r>
      <w:r>
        <w:rPr>
          <w:rFonts w:eastAsia="Times New Roman" w:cs="Times New Roman"/>
          <w:szCs w:val="24"/>
          <w:lang w:val="en-US"/>
        </w:rPr>
        <w:t>PSI</w:t>
      </w:r>
      <w:r>
        <w:rPr>
          <w:rFonts w:eastAsia="Times New Roman" w:cs="Times New Roman"/>
          <w:szCs w:val="24"/>
        </w:rPr>
        <w:t xml:space="preserve">. Μην ακούμε, λοιπόν, τις καραμέλες αυτές της προπαγάνδας. Λέω ξανά ότι ήταν αχρείαστα τα επιπλέον 2,3 δισεκατομμύρια ευρώ του ασφαλιστικού. </w:t>
      </w:r>
    </w:p>
    <w:p w14:paraId="432FA42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Αυτός ο νόμος δεν είναι</w:t>
      </w:r>
      <w:r>
        <w:rPr>
          <w:rFonts w:eastAsia="Times New Roman" w:cs="Times New Roman"/>
          <w:szCs w:val="24"/>
        </w:rPr>
        <w:t xml:space="preserve"> μόνο η ταφόπλακα του ασφαλιστικού. Είναι και η ταφόπλακα της οικονομίας. Διότι ξέρετε πάρα πολύ καλά ότι το ένα συνδέεται με το άλλο και γίνεται φαύλος κύκλος. Από τη μια, η ύφεση και η ανεργία δεν τροφοδοτούν το ασφαλιστικό. Και από την άλλη, το ίδιο το </w:t>
      </w:r>
      <w:r>
        <w:rPr>
          <w:rFonts w:eastAsia="Times New Roman" w:cs="Times New Roman"/>
          <w:szCs w:val="24"/>
        </w:rPr>
        <w:t>ασφαλιστικό, όταν τσακίζει τις παραγωγικές δυνάμεις, και αυτό συμβάλλει στην περαιτέρω ύφεση και άρα στην περαιτέρω καταρράκωση του ίδιου του ασφαλιστικού συστήματος. Βεβαίως, τι κάνατε; Το αντίθετο. Επιστήμονες, γιατροί, μηχανικοί, ελεύθεροι επαγγελματίες</w:t>
      </w:r>
      <w:r>
        <w:rPr>
          <w:rFonts w:eastAsia="Times New Roman" w:cs="Times New Roman"/>
          <w:szCs w:val="24"/>
        </w:rPr>
        <w:t xml:space="preserve">, έμποροι, αγρότες; Μπήκαν όλοι στη μέγγενη των αυξημένων εισφορών, που συνδέονται με το εισόδημα με διπλό κίνητρο: </w:t>
      </w:r>
      <w:r>
        <w:rPr>
          <w:rFonts w:eastAsia="Times New Roman" w:cs="Times New Roman"/>
          <w:szCs w:val="24"/>
        </w:rPr>
        <w:t>Φ</w:t>
      </w:r>
      <w:r>
        <w:rPr>
          <w:rFonts w:eastAsia="Times New Roman" w:cs="Times New Roman"/>
          <w:szCs w:val="24"/>
        </w:rPr>
        <w:t xml:space="preserve">οροδιαφυγής και εισφοροδιαφυγής. Πώς αυτοί οι άνθρωποι με αυτό το πολιτικό και οικονομικό κλίμα να μπορούν να επενδύσουν; Να μπορούν να </w:t>
      </w:r>
      <w:r>
        <w:rPr>
          <w:rFonts w:eastAsia="Times New Roman" w:cs="Times New Roman"/>
          <w:szCs w:val="24"/>
        </w:rPr>
        <w:lastRenderedPageBreak/>
        <w:t>δρα</w:t>
      </w:r>
      <w:r>
        <w:rPr>
          <w:rFonts w:eastAsia="Times New Roman" w:cs="Times New Roman"/>
          <w:szCs w:val="24"/>
        </w:rPr>
        <w:t xml:space="preserve">στηριοποιηθούν επαγγελματικά; Και να το κάνουν με κίνητρο να ασφαλίζονται και όχι με κίνητρο </w:t>
      </w:r>
      <w:proofErr w:type="spellStart"/>
      <w:r>
        <w:rPr>
          <w:rFonts w:eastAsia="Times New Roman" w:cs="Times New Roman"/>
          <w:szCs w:val="24"/>
        </w:rPr>
        <w:t>αντιασφαλιστικό</w:t>
      </w:r>
      <w:proofErr w:type="spellEnd"/>
      <w:r>
        <w:rPr>
          <w:rFonts w:eastAsia="Times New Roman" w:cs="Times New Roman"/>
          <w:szCs w:val="24"/>
        </w:rPr>
        <w:t>, όπως εισάγει ο νόμος σας από το παράθυρο; Τσακίζετε τις παραγωγικές δυνάμεις. Και άρα, τσακίζετε το ίδιο το ασφαλιστικό με την παρέμβασή σας. Θέλα</w:t>
      </w:r>
      <w:r>
        <w:rPr>
          <w:rFonts w:eastAsia="Times New Roman" w:cs="Times New Roman"/>
          <w:szCs w:val="24"/>
        </w:rPr>
        <w:t xml:space="preserve">τε ποτέ να κάνετε διάλογο; Όχι. </w:t>
      </w:r>
    </w:p>
    <w:p w14:paraId="432FA42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Τέτοιον καιρό πέρσι, κύριε Υπουργέ -δεν ξέρω αν θα είστε σήμερα ή αύριο εσείς, αλλά η ίδια Κυβέρνηση θα είναι- με τους εμπειρογνώμονες εμείς πρώτοι σας είπαμε: «Ελάτε να καθίσουμε κάτω». Παρουσιάσαμε τότε τις προτάσεις μας.</w:t>
      </w:r>
      <w:r>
        <w:rPr>
          <w:rFonts w:eastAsia="Times New Roman" w:cs="Times New Roman"/>
          <w:szCs w:val="24"/>
        </w:rPr>
        <w:t xml:space="preserve"> Και είχαμε προτάσεις συγκεκριμένες για το ασφαλιστικό. Και σας είπαμε: «Ελάτε να γίνει διάλογος». </w:t>
      </w:r>
    </w:p>
    <w:p w14:paraId="432FA42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Όχι μόνο διάλογος δεν έγινε, αλλά έγινε διά διαρροών. Έγινε διάλογος διά διαρροών και διά σύγκλησης και καλέσματος επιμέρους φορέων στο Υπουργείο. Αυτό δεν </w:t>
      </w:r>
      <w:r>
        <w:rPr>
          <w:rFonts w:eastAsia="Times New Roman" w:cs="Times New Roman"/>
          <w:szCs w:val="24"/>
        </w:rPr>
        <w:t xml:space="preserve">είναι συστηματικός διάλογος βεβαίως. Και τρέχαμε να σώσουμε την κατάσταση τον περασμένο χειμώνα με μια Ελλάδα που καιγόταν και με δρόμους κλειστούς. Επιλεκτικά ο κύριος Πρωθυπουργός, επιλεκτικά πάντα, να καλεί πότε τους εργοδότες και πότε τους αγρότες και </w:t>
      </w:r>
      <w:r>
        <w:rPr>
          <w:rFonts w:eastAsia="Times New Roman" w:cs="Times New Roman"/>
          <w:szCs w:val="24"/>
        </w:rPr>
        <w:t xml:space="preserve">ποτέ τη ΓΣΕΕ. Προσέξτε, η Αριστερά ποτέ τη ΓΣΕΕ. Άρα, διάλογο δεν κάνατε. </w:t>
      </w:r>
      <w:r>
        <w:rPr>
          <w:rFonts w:eastAsia="Times New Roman" w:cs="Times New Roman"/>
          <w:szCs w:val="24"/>
        </w:rPr>
        <w:lastRenderedPageBreak/>
        <w:t>Δεν τον θέλατε εξάλλου. Τις άλλες προτάσεις δεν τις ακούσατε. Πήγατε και κάνατε αυτό το ασφαλιστικό εξάμβλωμα. Σας λέμε και πάλι ότι δεν βγαίνει.</w:t>
      </w:r>
    </w:p>
    <w:p w14:paraId="432FA42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κλείνω, κύριε Πρόεδρε. Θέλω μόνο</w:t>
      </w:r>
      <w:r>
        <w:rPr>
          <w:rFonts w:eastAsia="Times New Roman" w:cs="Times New Roman"/>
          <w:szCs w:val="24"/>
        </w:rPr>
        <w:t>ν ένα λεπτό την ανοχή σας.</w:t>
      </w:r>
    </w:p>
    <w:p w14:paraId="432FA42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Ακούσαμε πάλι τον κ. </w:t>
      </w:r>
      <w:proofErr w:type="spellStart"/>
      <w:r>
        <w:rPr>
          <w:rFonts w:eastAsia="Times New Roman" w:cs="Times New Roman"/>
          <w:szCs w:val="24"/>
        </w:rPr>
        <w:t>Ντάισελμπλουμ</w:t>
      </w:r>
      <w:proofErr w:type="spellEnd"/>
      <w:r>
        <w:rPr>
          <w:rFonts w:eastAsia="Times New Roman" w:cs="Times New Roman"/>
          <w:szCs w:val="24"/>
        </w:rPr>
        <w:t xml:space="preserve"> να βάζει στο τραπέζι το άνοιγμα του ασφαλιστικού. Και εμείς στηρίζουμε την Ελλάδα και λέμε: «</w:t>
      </w:r>
      <w:r>
        <w:rPr>
          <w:rFonts w:eastAsia="Times New Roman" w:cs="Times New Roman"/>
          <w:szCs w:val="24"/>
        </w:rPr>
        <w:t>Ο</w:t>
      </w:r>
      <w:r>
        <w:rPr>
          <w:rFonts w:eastAsia="Times New Roman" w:cs="Times New Roman"/>
          <w:szCs w:val="24"/>
        </w:rPr>
        <w:t xml:space="preserve">ι απαιτήσεις των δανειστών, κάποια στιγμή θα πρέπει να καταλάβουν ότι υπάρχουν όρια». Υπάρχουν όρια </w:t>
      </w:r>
      <w:r>
        <w:rPr>
          <w:rFonts w:eastAsia="Times New Roman" w:cs="Times New Roman"/>
          <w:szCs w:val="24"/>
        </w:rPr>
        <w:t>στην ελληνική κοινωνία, υπάρχουν όρια στην ελληνική οικονομία και προ καιρού τα έχουμε υπερβεί. Είμαστε εμείς που στα φόρα του σοσιαλιστικού κόμματος λέμε για χαλάρωση του συμφώνου σταθερότητας στα θέματα υγείας, κοινωνικής πολιτικής και παιδείας.</w:t>
      </w:r>
    </w:p>
    <w:p w14:paraId="432FA42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Αλλά, τη</w:t>
      </w:r>
      <w:r>
        <w:rPr>
          <w:rFonts w:eastAsia="Times New Roman" w:cs="Times New Roman"/>
          <w:szCs w:val="24"/>
        </w:rPr>
        <w:t>ν ώρα που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 xml:space="preserve"> λέει αυτά κι εσείς του απαντάτε ότι το ασφαλιστικό δεν κλείνει, έρχεται στο μυαλό μου δυστυχώς</w:t>
      </w:r>
      <w:r>
        <w:rPr>
          <w:rFonts w:eastAsia="Times New Roman" w:cs="Times New Roman"/>
          <w:szCs w:val="24"/>
        </w:rPr>
        <w:t>,</w:t>
      </w:r>
      <w:r>
        <w:rPr>
          <w:rFonts w:eastAsia="Times New Roman" w:cs="Times New Roman"/>
          <w:szCs w:val="24"/>
        </w:rPr>
        <w:t xml:space="preserve"> ο περίφημος κόφτης που εισαγάγατε και η προσωπική διαφορά. Σας λέγαμε τότε -και με αυτό θα ολοκληρώσω- ότι η προσωπική διαφορά μπορ</w:t>
      </w:r>
      <w:r>
        <w:rPr>
          <w:rFonts w:eastAsia="Times New Roman" w:cs="Times New Roman"/>
          <w:szCs w:val="24"/>
        </w:rPr>
        <w:t>εί να κοπεί και να πέσει σαν ώριμο φρούτο</w:t>
      </w:r>
      <w:r>
        <w:rPr>
          <w:rFonts w:eastAsia="Times New Roman" w:cs="Times New Roman"/>
          <w:szCs w:val="24"/>
        </w:rPr>
        <w:t>,</w:t>
      </w:r>
      <w:r>
        <w:rPr>
          <w:rFonts w:eastAsia="Times New Roman" w:cs="Times New Roman"/>
          <w:szCs w:val="24"/>
        </w:rPr>
        <w:t xml:space="preserve"> χωρίς προβλήματα συνταγματικότητας. Και πίσω από το μυαλό μας ήταν, και δεν </w:t>
      </w:r>
      <w:r>
        <w:rPr>
          <w:rFonts w:eastAsia="Times New Roman" w:cs="Times New Roman"/>
          <w:szCs w:val="24"/>
        </w:rPr>
        <w:lastRenderedPageBreak/>
        <w:t>θέλαμε να το πιστέψουμε, αλλά το φοβόμαστε, ότι θα χρησιμοποιήσετε την προσωπική διαφορά για να πάει εύκολα ο κόφτης και να γίνουν όσα εί</w:t>
      </w:r>
      <w:r>
        <w:rPr>
          <w:rFonts w:eastAsia="Times New Roman" w:cs="Times New Roman"/>
          <w:szCs w:val="24"/>
        </w:rPr>
        <w:t>πατε.</w:t>
      </w:r>
    </w:p>
    <w:p w14:paraId="432FA42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επειδή είπατε, κύριε Υπουργέ, ότι το ασφαλιστικό έχει κλείσει, φοβάμαι πολύ ότι με αυτήν την καταστροφική πολιτική, όχι μόνο δεν έχει κλείσει το ασφαλιστικό, αλλά συμβαίνει το εντελώς αντίθετο. Εμείς είμαστε εδώ για να ασκήσουμε κριτική. Οι προτά</w:t>
      </w:r>
      <w:r>
        <w:rPr>
          <w:rFonts w:eastAsia="Times New Roman" w:cs="Times New Roman"/>
          <w:szCs w:val="24"/>
        </w:rPr>
        <w:t>σεις μας υπάρχουν, αλλά από την πλευρά τη δική σας δεν βλέπω καμ</w:t>
      </w:r>
      <w:r>
        <w:rPr>
          <w:rFonts w:eastAsia="Times New Roman" w:cs="Times New Roman"/>
          <w:szCs w:val="24"/>
        </w:rPr>
        <w:t>μ</w:t>
      </w:r>
      <w:r>
        <w:rPr>
          <w:rFonts w:eastAsia="Times New Roman" w:cs="Times New Roman"/>
          <w:szCs w:val="24"/>
        </w:rPr>
        <w:t>ία δημιουργική διέξοδο.</w:t>
      </w:r>
    </w:p>
    <w:p w14:paraId="432FA42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32FA42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432FA42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δεύτερος επερωτών Βουλευτής </w:t>
      </w:r>
      <w:r>
        <w:rPr>
          <w:rFonts w:eastAsia="Times New Roman" w:cs="Times New Roman"/>
          <w:szCs w:val="24"/>
        </w:rPr>
        <w:t>κ. Μανιάτης, Βουλευτής Αργολίδας.</w:t>
      </w:r>
    </w:p>
    <w:p w14:paraId="432FA42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Αγαπητοί συνάδελφοι, το συνταξιοδοτικό αποτελεί ίσως την κορύφωση μιας ντροπιαστικής πολιτικής που ασκεί αυτή η Κυβέρνηση. Μιας πολιτικής που ντροπιάζει βαθύτατα και τη χώρα και πολύ περισσότερο την Αριστ</w:t>
      </w:r>
      <w:r>
        <w:rPr>
          <w:rFonts w:eastAsia="Times New Roman" w:cs="Times New Roman"/>
          <w:szCs w:val="24"/>
        </w:rPr>
        <w:t>ερά.</w:t>
      </w:r>
    </w:p>
    <w:p w14:paraId="432FA42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εσείς και τα μέλη της Κυβέρνησής σας έχετε προκαλέσει τη μεγαλύτερη ζημία που έχει προκληθεί τις τελευταίες δεκαετίες σε αυτό που υποτίθεται ότι υπηρετείτε και αυτό με το οποίο εξαπατήσατε τους Έλληνες πολίτες: την ιδέα και τις αξίες τη</w:t>
      </w:r>
      <w:r>
        <w:rPr>
          <w:rFonts w:eastAsia="Times New Roman" w:cs="Times New Roman"/>
          <w:szCs w:val="24"/>
        </w:rPr>
        <w:t>ς Αριστεράς. Γιατί προδώσατε όσους καλοπροαίρετα σας ψήφισαν και τους προδώσατε με ψέματα και χυδαιότητες, με διχαστικό και βίαιο λόγο, με υπόγειες διαδρομές σε σχέση με το δεξιό παρακράτος, με παραχώρηση της δημόσιας περιουσίας στους ξένους, με τον βιασμό</w:t>
      </w:r>
      <w:r>
        <w:rPr>
          <w:rFonts w:eastAsia="Times New Roman" w:cs="Times New Roman"/>
          <w:szCs w:val="24"/>
        </w:rPr>
        <w:t xml:space="preserve"> και την προσβολή της αξιοπρέπειας των Ελλήνων συνταξιούχων που τους κάνατε τρόφιμους στα συσσίτια, με τον διορισμό συζύγων και συντρόφων σε κρατικές θέσεις, με το να διώχνετε όποιον θέλει να επενδύσει έστω και ένα ευρώ σε αυτήν τη χώρα και με την οικτρή κ</w:t>
      </w:r>
      <w:r>
        <w:rPr>
          <w:rFonts w:eastAsia="Times New Roman" w:cs="Times New Roman"/>
          <w:szCs w:val="24"/>
        </w:rPr>
        <w:t>ατάσταση όταν τίθεται το ερώτημα: «Πείτε μας, κύριοι της Κυβέρνησης, έχετε δημιουργήσει έστω και μία θέση εργασίας στον ιδιωτικό τομέα;» η απάντηση να είναι «ούτε μία».</w:t>
      </w:r>
    </w:p>
    <w:p w14:paraId="432FA42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Επειδή, λοιπόν, δεν ταιριάζει σε αυτήν τη χώρα και στους άνεργους αυτής της χώρας να εί</w:t>
      </w:r>
      <w:r>
        <w:rPr>
          <w:rFonts w:eastAsia="Times New Roman" w:cs="Times New Roman"/>
          <w:szCs w:val="24"/>
        </w:rPr>
        <w:t xml:space="preserve">ναι οι διαδρομιστές και οι ικέτες, οι επαίτες του ΟΑΕΔ, γι’ αυτό όσο πιο γρήγορα φύγετε από την Κυβέρνηση, </w:t>
      </w:r>
      <w:r>
        <w:rPr>
          <w:rFonts w:eastAsia="Times New Roman" w:cs="Times New Roman"/>
          <w:szCs w:val="24"/>
        </w:rPr>
        <w:lastRenderedPageBreak/>
        <w:t>τόσο το καλύτερο για την κοινωνία και τον τόπο. Έχετε εξελιχθεί στον χειρότερο πολιτικό και κοινωνικό εφιάλτη της ελληνικής κοινωνίας.</w:t>
      </w:r>
    </w:p>
    <w:p w14:paraId="432FA42F" w14:textId="77777777" w:rsidR="009415DB" w:rsidRDefault="00D44329">
      <w:pPr>
        <w:spacing w:after="0" w:line="600" w:lineRule="auto"/>
        <w:ind w:firstLine="720"/>
        <w:jc w:val="both"/>
        <w:rPr>
          <w:rFonts w:eastAsia="Times New Roman"/>
          <w:szCs w:val="24"/>
        </w:rPr>
      </w:pPr>
      <w:r>
        <w:rPr>
          <w:rFonts w:eastAsia="Times New Roman"/>
          <w:szCs w:val="24"/>
        </w:rPr>
        <w:t>Όμως, αγαπητές</w:t>
      </w:r>
      <w:r>
        <w:rPr>
          <w:rFonts w:eastAsia="Times New Roman"/>
          <w:szCs w:val="24"/>
        </w:rPr>
        <w:t xml:space="preserve"> και αγαπητοί συνάδελφοι, τις τελευταίες λίγες μέρες η Κυβέρνηση διέπραξε και δύο πολιτικές </w:t>
      </w:r>
      <w:proofErr w:type="spellStart"/>
      <w:r>
        <w:rPr>
          <w:rFonts w:eastAsia="Times New Roman"/>
          <w:szCs w:val="24"/>
        </w:rPr>
        <w:t>απατεωνίες</w:t>
      </w:r>
      <w:proofErr w:type="spellEnd"/>
      <w:r>
        <w:rPr>
          <w:rFonts w:eastAsia="Times New Roman"/>
          <w:szCs w:val="24"/>
        </w:rPr>
        <w:t>.</w:t>
      </w:r>
    </w:p>
    <w:p w14:paraId="432FA430" w14:textId="77777777" w:rsidR="009415DB" w:rsidRDefault="00D44329">
      <w:pPr>
        <w:spacing w:after="0" w:line="600" w:lineRule="auto"/>
        <w:ind w:firstLine="720"/>
        <w:jc w:val="both"/>
        <w:rPr>
          <w:rFonts w:eastAsia="Times New Roman"/>
          <w:szCs w:val="24"/>
        </w:rPr>
      </w:pPr>
      <w:r>
        <w:rPr>
          <w:rFonts w:eastAsia="Times New Roman"/>
          <w:szCs w:val="24"/>
        </w:rPr>
        <w:t xml:space="preserve">Την πρώτη </w:t>
      </w:r>
      <w:proofErr w:type="spellStart"/>
      <w:r>
        <w:rPr>
          <w:rFonts w:eastAsia="Times New Roman"/>
          <w:szCs w:val="24"/>
        </w:rPr>
        <w:t>απατεωνία</w:t>
      </w:r>
      <w:proofErr w:type="spellEnd"/>
      <w:r>
        <w:rPr>
          <w:rFonts w:eastAsia="Times New Roman"/>
          <w:szCs w:val="24"/>
        </w:rPr>
        <w:t xml:space="preserve"> τη ζήσαμε στην κορύφωσή της μόλις χθες στην Αίθουσα της Ολομέλειας. Ο κατάφωρα, ο κατάδηλα αντισυνταγματικός νόμος Τσίπρα-Παππά δεν </w:t>
      </w:r>
      <w:r>
        <w:rPr>
          <w:rFonts w:eastAsia="Times New Roman"/>
          <w:szCs w:val="24"/>
        </w:rPr>
        <w:t xml:space="preserve">φτάνει που κατέπεσε στο Συμβουλίου Επικρατείας, αλλά είχαμε στη συνέχεια τις ύβρεις της Κυβέρνησης διά της Κοινοβουλευτικής Εκπροσώπου σε βάρος του </w:t>
      </w:r>
      <w:proofErr w:type="spellStart"/>
      <w:r>
        <w:rPr>
          <w:rFonts w:eastAsia="Times New Roman"/>
          <w:szCs w:val="24"/>
        </w:rPr>
        <w:t>Ανωτάτου</w:t>
      </w:r>
      <w:proofErr w:type="spellEnd"/>
      <w:r>
        <w:rPr>
          <w:rFonts w:eastAsia="Times New Roman"/>
          <w:szCs w:val="24"/>
        </w:rPr>
        <w:t xml:space="preserve"> Δικαστηρίου της χώρας, τις υπόγειες διαδρομές και τις διαρροές πληροφοριών για </w:t>
      </w:r>
      <w:proofErr w:type="spellStart"/>
      <w:r>
        <w:rPr>
          <w:rFonts w:eastAsia="Times New Roman"/>
          <w:szCs w:val="24"/>
        </w:rPr>
        <w:t>ανωτάτους</w:t>
      </w:r>
      <w:proofErr w:type="spellEnd"/>
      <w:r>
        <w:rPr>
          <w:rFonts w:eastAsia="Times New Roman"/>
          <w:szCs w:val="24"/>
        </w:rPr>
        <w:t xml:space="preserve"> δικαστικού</w:t>
      </w:r>
      <w:r>
        <w:rPr>
          <w:rFonts w:eastAsia="Times New Roman"/>
          <w:szCs w:val="24"/>
        </w:rPr>
        <w:t xml:space="preserve">ς, τον εξευτελισμό του ανασυρθέντος κ. Πολύδωρα, τον οποίο στη συνέχεια ως «στημένη λεμονόκουπα» τον παρέδωσαν εκεί που πρέπει να παραδοθεί και χθες το βράδυ ο </w:t>
      </w:r>
      <w:r>
        <w:rPr>
          <w:rFonts w:eastAsia="Times New Roman"/>
          <w:szCs w:val="24"/>
        </w:rPr>
        <w:lastRenderedPageBreak/>
        <w:t>κ. Παππάς και η Κυβέρνηση «τα κατάπιαν όλα αμάσητα». Πίσω όλες οι αρμοδιότητες στο Εθνικό Συμβού</w:t>
      </w:r>
      <w:r>
        <w:rPr>
          <w:rFonts w:eastAsia="Times New Roman"/>
          <w:szCs w:val="24"/>
        </w:rPr>
        <w:t>λιο Ραδιοτηλεόρασης, όλα από σημείο μηδέν και στην πραγματικότητα ακύρωσ</w:t>
      </w:r>
      <w:r>
        <w:rPr>
          <w:rFonts w:eastAsia="Times New Roman"/>
          <w:szCs w:val="24"/>
        </w:rPr>
        <w:t>η</w:t>
      </w:r>
      <w:r>
        <w:rPr>
          <w:rFonts w:eastAsia="Times New Roman"/>
          <w:szCs w:val="24"/>
        </w:rPr>
        <w:t xml:space="preserve"> του νόμου που </w:t>
      </w:r>
      <w:proofErr w:type="spellStart"/>
      <w:r>
        <w:rPr>
          <w:rFonts w:eastAsia="Times New Roman"/>
          <w:szCs w:val="24"/>
        </w:rPr>
        <w:t>προσέβαλε</w:t>
      </w:r>
      <w:proofErr w:type="spellEnd"/>
      <w:r>
        <w:rPr>
          <w:rFonts w:eastAsia="Times New Roman"/>
          <w:szCs w:val="24"/>
        </w:rPr>
        <w:t xml:space="preserve"> και προσβάλλει την ανεξαρτησία του Εθνικού Ραδιοτηλεοπτικού Συμβουλίου.</w:t>
      </w:r>
    </w:p>
    <w:p w14:paraId="432FA431" w14:textId="77777777" w:rsidR="009415DB" w:rsidRDefault="00D44329">
      <w:pPr>
        <w:spacing w:after="0" w:line="600" w:lineRule="auto"/>
        <w:ind w:firstLine="720"/>
        <w:jc w:val="both"/>
        <w:rPr>
          <w:rFonts w:eastAsia="Times New Roman"/>
          <w:szCs w:val="24"/>
        </w:rPr>
      </w:pPr>
      <w:r>
        <w:rPr>
          <w:rFonts w:eastAsia="Times New Roman"/>
          <w:szCs w:val="24"/>
        </w:rPr>
        <w:t xml:space="preserve">Η δεύτερη πολιτική </w:t>
      </w:r>
      <w:proofErr w:type="spellStart"/>
      <w:r>
        <w:rPr>
          <w:rFonts w:eastAsia="Times New Roman"/>
          <w:szCs w:val="24"/>
        </w:rPr>
        <w:t>απατεωνία</w:t>
      </w:r>
      <w:proofErr w:type="spellEnd"/>
      <w:r>
        <w:rPr>
          <w:rFonts w:eastAsia="Times New Roman"/>
          <w:szCs w:val="24"/>
        </w:rPr>
        <w:t xml:space="preserve"> διαπραχθεί χθες ξανά στο Εθνικό Κοινοβούλιο και αφορά το </w:t>
      </w:r>
      <w:r>
        <w:rPr>
          <w:rFonts w:eastAsia="Times New Roman"/>
          <w:szCs w:val="24"/>
        </w:rPr>
        <w:t>«Άγιο Δισκοπότηρο» της κυβερνητικής προπαγάνδας, την κυβερνητική προπαγάνδα</w:t>
      </w:r>
      <w:r>
        <w:rPr>
          <w:rFonts w:eastAsia="Times New Roman"/>
          <w:szCs w:val="24"/>
        </w:rPr>
        <w:t>,</w:t>
      </w:r>
      <w:r>
        <w:rPr>
          <w:rFonts w:eastAsia="Times New Roman"/>
          <w:szCs w:val="24"/>
        </w:rPr>
        <w:t xml:space="preserve"> που λέει ότι τα εκχωρήσαμε όλα στους ξένους, υποκύψαμε, παραδοθήκαμε, αλλά θα μας δώσουν το χρέος. Και το χρέος είναι η κορυφαία επιλογή της Κυβέρνησης.</w:t>
      </w:r>
    </w:p>
    <w:p w14:paraId="432FA432" w14:textId="77777777" w:rsidR="009415DB" w:rsidRDefault="00D44329">
      <w:pPr>
        <w:spacing w:after="0" w:line="600" w:lineRule="auto"/>
        <w:ind w:firstLine="720"/>
        <w:jc w:val="both"/>
        <w:rPr>
          <w:rFonts w:eastAsia="Times New Roman"/>
          <w:szCs w:val="24"/>
        </w:rPr>
      </w:pPr>
      <w:r>
        <w:rPr>
          <w:rFonts w:eastAsia="Times New Roman"/>
          <w:szCs w:val="24"/>
        </w:rPr>
        <w:t>Και τι βγαίνει και λέει χθ</w:t>
      </w:r>
      <w:r>
        <w:rPr>
          <w:rFonts w:eastAsia="Times New Roman"/>
          <w:szCs w:val="24"/>
        </w:rPr>
        <w:t xml:space="preserve">ες ο κ. </w:t>
      </w:r>
      <w:proofErr w:type="spellStart"/>
      <w:r>
        <w:rPr>
          <w:rFonts w:eastAsia="Times New Roman"/>
          <w:szCs w:val="24"/>
        </w:rPr>
        <w:t>Χουλιαράκης</w:t>
      </w:r>
      <w:proofErr w:type="spellEnd"/>
      <w:r>
        <w:rPr>
          <w:rFonts w:eastAsia="Times New Roman"/>
          <w:szCs w:val="24"/>
        </w:rPr>
        <w:t>; Ξέρετε, λέει, κάτι; Το χρέος δεν είναι η πανάκεια. Αυτό, λοιπόν, που συνιστά για την Κυβέρνηση την κορυφαία πολιτική επιλογή, ομολογεί ο Υπουργός Οικονομικών ότι δεν είναι πανάκεια. Μετά από αυτά αναρωτιέμαι με ποιους άλλους χαρακτηρισ</w:t>
      </w:r>
      <w:r>
        <w:rPr>
          <w:rFonts w:eastAsia="Times New Roman"/>
          <w:szCs w:val="24"/>
        </w:rPr>
        <w:t xml:space="preserve">μούς θα μπορούσε ένας ήρεμος </w:t>
      </w:r>
      <w:proofErr w:type="spellStart"/>
      <w:r>
        <w:rPr>
          <w:rFonts w:eastAsia="Times New Roman"/>
          <w:szCs w:val="24"/>
        </w:rPr>
        <w:t>αξιολογητής</w:t>
      </w:r>
      <w:proofErr w:type="spellEnd"/>
      <w:r>
        <w:rPr>
          <w:rFonts w:eastAsia="Times New Roman"/>
          <w:szCs w:val="24"/>
        </w:rPr>
        <w:t xml:space="preserve"> της Κυβέρνησης να αξιολογήσει την πορεία σας.</w:t>
      </w:r>
    </w:p>
    <w:p w14:paraId="432FA433" w14:textId="77777777" w:rsidR="009415DB" w:rsidRDefault="00D44329">
      <w:pPr>
        <w:spacing w:after="0" w:line="600" w:lineRule="auto"/>
        <w:ind w:firstLine="720"/>
        <w:jc w:val="both"/>
        <w:rPr>
          <w:rFonts w:eastAsia="Times New Roman"/>
          <w:szCs w:val="24"/>
        </w:rPr>
      </w:pPr>
      <w:r>
        <w:rPr>
          <w:rFonts w:eastAsia="Times New Roman"/>
          <w:szCs w:val="24"/>
        </w:rPr>
        <w:lastRenderedPageBreak/>
        <w:t>(Στο σημείο αυτό κτυπάει προειδοποιητικά το κουδούνι λήξεως του χρόνου ομιλίας του κυρίου Βουλευτή)</w:t>
      </w:r>
    </w:p>
    <w:p w14:paraId="432FA434" w14:textId="77777777" w:rsidR="009415DB" w:rsidRDefault="00D44329">
      <w:pPr>
        <w:spacing w:after="0" w:line="600" w:lineRule="auto"/>
        <w:ind w:firstLine="720"/>
        <w:jc w:val="both"/>
        <w:rPr>
          <w:rFonts w:eastAsia="Times New Roman"/>
          <w:szCs w:val="24"/>
        </w:rPr>
      </w:pPr>
      <w:r>
        <w:rPr>
          <w:rFonts w:eastAsia="Times New Roman"/>
          <w:szCs w:val="24"/>
        </w:rPr>
        <w:t>Κύριε Πρόεδρε, θα μου δώσετε, παρακαλώ, και τον χρόνο της δευτερολογί</w:t>
      </w:r>
      <w:r>
        <w:rPr>
          <w:rFonts w:eastAsia="Times New Roman"/>
          <w:szCs w:val="24"/>
        </w:rPr>
        <w:t xml:space="preserve">ας μου, γιατί έχω </w:t>
      </w:r>
      <w:r>
        <w:rPr>
          <w:rFonts w:eastAsia="Times New Roman"/>
          <w:szCs w:val="24"/>
        </w:rPr>
        <w:t xml:space="preserve">άλλη </w:t>
      </w:r>
      <w:r>
        <w:rPr>
          <w:rFonts w:eastAsia="Times New Roman"/>
          <w:szCs w:val="24"/>
        </w:rPr>
        <w:t>υποχρέωση κοινοβουλευτική και δεν θα μπορέσω να δευτερολογήσω αργότερα.</w:t>
      </w:r>
    </w:p>
    <w:p w14:paraId="432FA435"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κύριε Μανιάτη. Έχετε επιπλέον τρία λεπτά.</w:t>
      </w:r>
    </w:p>
    <w:p w14:paraId="432FA436" w14:textId="77777777" w:rsidR="009415DB" w:rsidRDefault="00D4432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Ευχαριστώ πολύ, κύριε Πρόεδρε.</w:t>
      </w:r>
    </w:p>
    <w:p w14:paraId="432FA437" w14:textId="77777777" w:rsidR="009415DB" w:rsidRDefault="00D44329">
      <w:pPr>
        <w:spacing w:after="0" w:line="600" w:lineRule="auto"/>
        <w:ind w:firstLine="720"/>
        <w:jc w:val="both"/>
        <w:rPr>
          <w:rFonts w:eastAsia="Times New Roman"/>
          <w:szCs w:val="24"/>
        </w:rPr>
      </w:pPr>
      <w:r>
        <w:rPr>
          <w:rFonts w:eastAsia="Times New Roman"/>
          <w:szCs w:val="24"/>
        </w:rPr>
        <w:t xml:space="preserve">Ας θυμηθούμε δυο-τρεις βασικούς αριθμούς. Τριακόσιες ογδόντα πέντε χιλιάδες χαμηλοσυνταξιούχοι χάνουν το ΕΚΑΣ, το ΕΚΑΣ που το 1996 θεσμοθετήθηκε από το ΠΑΣΟΚ. Διακόσιες εξήντα χιλιάδες συνταξιούχοι βλέπουν μείωση έως 50% στις επικουρικές τους. Υποτίθεται, </w:t>
      </w:r>
      <w:r>
        <w:rPr>
          <w:rFonts w:eastAsia="Times New Roman"/>
          <w:szCs w:val="24"/>
        </w:rPr>
        <w:t xml:space="preserve">δεσμευόταν η Κυβέρνηση, ότι μόνο το 10% θα υποστεί μειώσεις. Διακόσιες ογδόντα πέντε χιλιάδες συνταξιούχοι του </w:t>
      </w:r>
      <w:r>
        <w:rPr>
          <w:rFonts w:eastAsia="Times New Roman"/>
          <w:szCs w:val="24"/>
        </w:rPr>
        <w:t>δ</w:t>
      </w:r>
      <w:r>
        <w:rPr>
          <w:rFonts w:eastAsia="Times New Roman"/>
          <w:szCs w:val="24"/>
        </w:rPr>
        <w:t xml:space="preserve">ημοσίου βλέπουν μείωση του μερίσματος του Μετοχικού Ταμείου Πολιτικών Υπαλλήλων. </w:t>
      </w:r>
      <w:proofErr w:type="spellStart"/>
      <w:r>
        <w:rPr>
          <w:rFonts w:eastAsia="Times New Roman"/>
          <w:szCs w:val="24"/>
        </w:rPr>
        <w:t>Εκατόν</w:t>
      </w:r>
      <w:proofErr w:type="spellEnd"/>
      <w:r>
        <w:rPr>
          <w:rFonts w:eastAsia="Times New Roman"/>
          <w:szCs w:val="24"/>
        </w:rPr>
        <w:t xml:space="preserve"> πενήντα χιλιάδες νέοι συνταξιούχοι μειώσεις στις συντάξε</w:t>
      </w:r>
      <w:r>
        <w:rPr>
          <w:rFonts w:eastAsia="Times New Roman"/>
          <w:szCs w:val="24"/>
        </w:rPr>
        <w:t xml:space="preserve">ις αναπηρίας και χηρείας. Τριακόσιες εβδομήντα χιλιάδες αιτήσεις </w:t>
      </w:r>
      <w:r>
        <w:rPr>
          <w:rFonts w:eastAsia="Times New Roman"/>
          <w:szCs w:val="24"/>
        </w:rPr>
        <w:lastRenderedPageBreak/>
        <w:t>συνταξιούχων βρίσκονται σε εκκρεμότητα. Διαλύεται ο χώρος των ελευθέρων επαγγελματιών και των επιστημόνων. Όποιος έχει 15.000 ευρώ εισόδημα, όποιος έχει διαπράξει αυτήν τη μεγάλη αμαρτία, πλη</w:t>
      </w:r>
      <w:r>
        <w:rPr>
          <w:rFonts w:eastAsia="Times New Roman"/>
          <w:szCs w:val="24"/>
        </w:rPr>
        <w:t>ρώνει για φορολογία και ασφάλεια πάνω από 60% του εισοδήματός του. Μόνο για ασφάλεια πληρώνει 5.700 ευρώ.</w:t>
      </w:r>
    </w:p>
    <w:p w14:paraId="432FA438" w14:textId="77777777" w:rsidR="009415DB" w:rsidRDefault="00D44329">
      <w:pPr>
        <w:spacing w:after="0" w:line="600" w:lineRule="auto"/>
        <w:ind w:firstLine="720"/>
        <w:jc w:val="both"/>
        <w:rPr>
          <w:rFonts w:eastAsia="Times New Roman"/>
          <w:szCs w:val="24"/>
        </w:rPr>
      </w:pPr>
      <w:r>
        <w:rPr>
          <w:rFonts w:eastAsia="Times New Roman"/>
          <w:szCs w:val="24"/>
        </w:rPr>
        <w:t>Και βεβαίως, θα λογοδοτήσετε, κύριοι της Κυβέρνησης, και για μια άλλη τεράστια ζημία που έχετε προκαλέσει στον ελληνικό λαό, πέρα από τα δάνεια, τα χρ</w:t>
      </w:r>
      <w:r>
        <w:rPr>
          <w:rFonts w:eastAsia="Times New Roman"/>
          <w:szCs w:val="24"/>
        </w:rPr>
        <w:t>έη της «</w:t>
      </w:r>
      <w:proofErr w:type="spellStart"/>
      <w:r>
        <w:rPr>
          <w:rFonts w:eastAsia="Times New Roman"/>
          <w:szCs w:val="24"/>
        </w:rPr>
        <w:t>Βαρουφάκιας</w:t>
      </w:r>
      <w:proofErr w:type="spellEnd"/>
      <w:r>
        <w:rPr>
          <w:rFonts w:eastAsia="Times New Roman"/>
          <w:szCs w:val="24"/>
        </w:rPr>
        <w:t xml:space="preserve"> διαπραγμάτευσης», που ο κ. </w:t>
      </w:r>
      <w:proofErr w:type="spellStart"/>
      <w:r>
        <w:rPr>
          <w:rFonts w:eastAsia="Times New Roman"/>
          <w:szCs w:val="24"/>
        </w:rPr>
        <w:t>Μοσκοβισί</w:t>
      </w:r>
      <w:proofErr w:type="spellEnd"/>
      <w:r>
        <w:rPr>
          <w:rFonts w:eastAsia="Times New Roman"/>
          <w:szCs w:val="24"/>
        </w:rPr>
        <w:t xml:space="preserve"> στο πρόσφατο βιβλίο του τον θεωρεί, προφανώς μαζί με τον κύριο Πρωθυπουργό, τους αποκλειστικά υπεύθυνους για το τρίτο και ας ευχηθούμε</w:t>
      </w:r>
      <w:r>
        <w:rPr>
          <w:rFonts w:eastAsia="Times New Roman"/>
          <w:szCs w:val="24"/>
        </w:rPr>
        <w:t>,</w:t>
      </w:r>
      <w:r>
        <w:rPr>
          <w:rFonts w:eastAsia="Times New Roman"/>
          <w:szCs w:val="24"/>
        </w:rPr>
        <w:t xml:space="preserve"> όχι το τέταρτο μνημόνιο. Χάσαμε ως δημόσια περιουσία, από το γε</w:t>
      </w:r>
      <w:r>
        <w:rPr>
          <w:rFonts w:eastAsia="Times New Roman"/>
          <w:szCs w:val="24"/>
        </w:rPr>
        <w:t>γονός ότι θα πηγαίναμε σε 6% αθροιστικά ανάπτυξη της χώρας το 2015 και το 2016, 20 δισεκατομμύρια ευρώ. Ο ελληνικός λαός θα έπρεπε σήμερα να έχει ΑΕΠ 195 δισεκατομμύρια και έχουμε 175 δισεκατομμύρια. Η καταστροφική πολιτική της δικής σας Κυβέρνησης 20 δισε</w:t>
      </w:r>
      <w:r>
        <w:rPr>
          <w:rFonts w:eastAsia="Times New Roman"/>
          <w:szCs w:val="24"/>
        </w:rPr>
        <w:t xml:space="preserve">κατομμύρια και </w:t>
      </w:r>
      <w:r>
        <w:rPr>
          <w:rFonts w:eastAsia="Times New Roman"/>
          <w:szCs w:val="24"/>
        </w:rPr>
        <w:lastRenderedPageBreak/>
        <w:t>άλλα 20 δισεκατομμύρια</w:t>
      </w:r>
      <w:r>
        <w:rPr>
          <w:rFonts w:eastAsia="Times New Roman"/>
          <w:szCs w:val="24"/>
        </w:rPr>
        <w:t>,</w:t>
      </w:r>
      <w:r>
        <w:rPr>
          <w:rFonts w:eastAsia="Times New Roman"/>
          <w:szCs w:val="24"/>
        </w:rPr>
        <w:t xml:space="preserve"> που χάσαμε από την </w:t>
      </w:r>
      <w:proofErr w:type="spellStart"/>
      <w:r>
        <w:rPr>
          <w:rFonts w:eastAsia="Times New Roman"/>
          <w:szCs w:val="24"/>
        </w:rPr>
        <w:t>ανακεφαλαιοποίηση</w:t>
      </w:r>
      <w:proofErr w:type="spellEnd"/>
      <w:r>
        <w:rPr>
          <w:rFonts w:eastAsia="Times New Roman"/>
          <w:szCs w:val="24"/>
        </w:rPr>
        <w:t xml:space="preserve"> των τραπεζών. Έχουν χαθεί 40 δισεκατομμύρια της περιουσίας των Ελλήνων πολιτών, λόγω της τρομερής, της αδιανόητης διαπραγμάτευσής σας.</w:t>
      </w:r>
    </w:p>
    <w:p w14:paraId="432FA439" w14:textId="77777777" w:rsidR="009415DB" w:rsidRDefault="00D44329">
      <w:pPr>
        <w:spacing w:after="0" w:line="600" w:lineRule="auto"/>
        <w:ind w:firstLine="720"/>
        <w:jc w:val="both"/>
        <w:rPr>
          <w:rFonts w:eastAsia="Times New Roman"/>
          <w:szCs w:val="24"/>
        </w:rPr>
      </w:pPr>
      <w:r>
        <w:rPr>
          <w:rFonts w:eastAsia="Times New Roman"/>
          <w:szCs w:val="24"/>
        </w:rPr>
        <w:t xml:space="preserve">Και περιττεύει να πω </w:t>
      </w:r>
      <w:r>
        <w:rPr>
          <w:rFonts w:eastAsia="Times New Roman"/>
          <w:szCs w:val="24"/>
        </w:rPr>
        <w:t xml:space="preserve">για </w:t>
      </w:r>
      <w:r>
        <w:rPr>
          <w:rFonts w:eastAsia="Times New Roman"/>
          <w:szCs w:val="24"/>
        </w:rPr>
        <w:t>την καταστροφή που έ</w:t>
      </w:r>
      <w:r>
        <w:rPr>
          <w:rFonts w:eastAsia="Times New Roman"/>
          <w:szCs w:val="24"/>
        </w:rPr>
        <w:t>χετε επιφέρει ήδη στους μικρομεσαίους επαγγελματίες των χωριών κάτω από δύο χιλιάδες κατοίκους.</w:t>
      </w:r>
      <w:r w:rsidDel="006215F0">
        <w:rPr>
          <w:rFonts w:eastAsia="Times New Roman"/>
          <w:szCs w:val="24"/>
        </w:rPr>
        <w:t xml:space="preserve"> </w:t>
      </w:r>
      <w:r>
        <w:rPr>
          <w:rFonts w:eastAsia="Times New Roman"/>
          <w:szCs w:val="24"/>
        </w:rPr>
        <w:t>Στους αγρότες, ένα ζευγάρι με 12 χιλιάδες ευρώ εισόδημα -ένα άλλο μεγάλο έγκλημα για τον αγρότη είναι να έχει 1.000 ευρώ τον χρόνο εισόδημα- δίνει το 45% του ει</w:t>
      </w:r>
      <w:r>
        <w:rPr>
          <w:rFonts w:eastAsia="Times New Roman"/>
          <w:szCs w:val="24"/>
        </w:rPr>
        <w:t xml:space="preserve">σοδήματός του για φορολογία και ασφαλιστικές εισφορές. </w:t>
      </w:r>
    </w:p>
    <w:p w14:paraId="432FA43A" w14:textId="77777777" w:rsidR="009415DB" w:rsidRDefault="00D44329">
      <w:pPr>
        <w:spacing w:after="0" w:line="600" w:lineRule="auto"/>
        <w:ind w:firstLine="720"/>
        <w:jc w:val="both"/>
        <w:rPr>
          <w:rFonts w:eastAsia="Times New Roman"/>
          <w:szCs w:val="24"/>
        </w:rPr>
      </w:pPr>
      <w:r>
        <w:rPr>
          <w:rFonts w:eastAsia="Times New Roman"/>
          <w:szCs w:val="24"/>
        </w:rPr>
        <w:t>Ερώτηση μετά από όλα αυτά: Υπάρχει άλλος δρόμος; Υπάρχουν προτάσεις; Εμείς καταθέτουμε συγκεκριμένες προτάσεις. Ναι, είμαστε ένα κόμμα μικρό, που όμως πάντα στάθηκε υπεύθυνα, πατριωτικά και με κοινωνι</w:t>
      </w:r>
      <w:r>
        <w:rPr>
          <w:rFonts w:eastAsia="Times New Roman"/>
          <w:szCs w:val="24"/>
        </w:rPr>
        <w:t>κή ευαισθησία. Ξεκαθαρίζουμε ότι δεν πρόκειται να δεχθούμε καμμία περαιτέρω μείωση οποιασδήποτε σύνταξης και καταθέτουμε τις ακόλουθες τέσσερις προτάσεις:</w:t>
      </w:r>
    </w:p>
    <w:p w14:paraId="432FA43B" w14:textId="77777777" w:rsidR="009415DB" w:rsidRDefault="00D44329">
      <w:pPr>
        <w:spacing w:after="0" w:line="600" w:lineRule="auto"/>
        <w:ind w:firstLine="720"/>
        <w:jc w:val="both"/>
        <w:rPr>
          <w:rFonts w:eastAsia="Times New Roman"/>
          <w:szCs w:val="24"/>
        </w:rPr>
      </w:pPr>
      <w:r>
        <w:rPr>
          <w:rFonts w:eastAsia="Times New Roman"/>
          <w:szCs w:val="24"/>
        </w:rPr>
        <w:lastRenderedPageBreak/>
        <w:t>Πρόταση πρώτη, την οποία κατέθεσε η κ. Γεννηματά στη Διεθνή Έκθεση Θεσσαλονίκης: Για κάθε νεοπροσλαμβ</w:t>
      </w:r>
      <w:r>
        <w:rPr>
          <w:rFonts w:eastAsia="Times New Roman"/>
          <w:szCs w:val="24"/>
        </w:rPr>
        <w:t>ανόμενο σε μια επιχείρηση που δεν απολύει, τα 100 ευρώ της επιβάρυνσης του εργοδότη να λογίζονται ως φοροαπαλλαγή ως 130 ευρώ, δηλαδή 30% αύξηση της ελάφρυνσης του εργοδότη.</w:t>
      </w:r>
    </w:p>
    <w:p w14:paraId="432FA43C" w14:textId="77777777" w:rsidR="009415DB" w:rsidRDefault="00D44329">
      <w:pPr>
        <w:spacing w:after="0" w:line="600" w:lineRule="auto"/>
        <w:ind w:firstLine="720"/>
        <w:jc w:val="both"/>
        <w:rPr>
          <w:rFonts w:eastAsia="Times New Roman"/>
          <w:szCs w:val="24"/>
        </w:rPr>
      </w:pPr>
      <w:r>
        <w:rPr>
          <w:rFonts w:eastAsia="Times New Roman"/>
          <w:szCs w:val="24"/>
        </w:rPr>
        <w:t>Δεύτερη πρόταση: Ιδιωτικοποιήσεις. Τα ξεπουλήσατε όλα στους ξένους. Ζητούμε από εσ</w:t>
      </w:r>
      <w:r>
        <w:rPr>
          <w:rFonts w:eastAsia="Times New Roman"/>
          <w:szCs w:val="24"/>
        </w:rPr>
        <w:t xml:space="preserve">άς να </w:t>
      </w:r>
      <w:proofErr w:type="spellStart"/>
      <w:r>
        <w:rPr>
          <w:rFonts w:eastAsia="Times New Roman"/>
          <w:szCs w:val="24"/>
        </w:rPr>
        <w:t>αναδιαπραγματευτείτε</w:t>
      </w:r>
      <w:proofErr w:type="spellEnd"/>
      <w:r>
        <w:rPr>
          <w:rFonts w:eastAsia="Times New Roman"/>
          <w:szCs w:val="24"/>
        </w:rPr>
        <w:t xml:space="preserve"> για το πού θα πάνε τα έσοδα από τις αποκρατικοποιήσεις. Και ζητάμε το 25% αυτών που θα απομείνουν στο ελληνικό δημόσιο, να πηγαίνει στο ασφαλιστικό σύστημα. Όμως, για να γίνει αυτό δεν πρέπει να βλέπουμε πρωτοσέλιδα, όπως το σημε</w:t>
      </w:r>
      <w:r>
        <w:rPr>
          <w:rFonts w:eastAsia="Times New Roman"/>
          <w:szCs w:val="24"/>
        </w:rPr>
        <w:t>ρινό, μιας πολύ σοβαρής εφημερίδας που λέει «Τρικλοποδιές Υπουργών σε επενδύσεις».</w:t>
      </w:r>
    </w:p>
    <w:p w14:paraId="432FA43D"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Μανιάτη, ολοκληρώνετε σας παρακαλώ, γιατί εξαντλήσατε και τον χρόνο της δευτερολογίας σας.</w:t>
      </w:r>
    </w:p>
    <w:p w14:paraId="432FA43E" w14:textId="77777777" w:rsidR="009415DB" w:rsidRDefault="00D44329">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Ολοκληρώνω, κύριε Πρόεδρ</w:t>
      </w:r>
      <w:r>
        <w:rPr>
          <w:rFonts w:eastAsia="Times New Roman"/>
          <w:szCs w:val="24"/>
        </w:rPr>
        <w:t>ε.</w:t>
      </w:r>
    </w:p>
    <w:p w14:paraId="432FA43F" w14:textId="77777777" w:rsidR="009415DB" w:rsidRDefault="00D44329">
      <w:pPr>
        <w:spacing w:after="0" w:line="600" w:lineRule="auto"/>
        <w:ind w:firstLine="720"/>
        <w:jc w:val="both"/>
        <w:rPr>
          <w:rFonts w:eastAsia="Times New Roman"/>
          <w:szCs w:val="24"/>
        </w:rPr>
      </w:pPr>
      <w:r>
        <w:rPr>
          <w:rFonts w:eastAsia="Times New Roman"/>
          <w:szCs w:val="24"/>
        </w:rPr>
        <w:lastRenderedPageBreak/>
        <w:t>Και που αναφέρεται; Στην καινούρια απόφαση του κ. Σκουρλέτη για τις Σκουριές, που τον καταγγέλλουν οι δυόμισι χιλιάδες εργαζόμενοι στα μεταλλεία Χαλκιδικής, την Κασσιόπη που καθυστερεί, το Ελληνικό με τους εβδομήντα χιλιάδες εργαζόμενους που ακόμη το τα</w:t>
      </w:r>
      <w:r>
        <w:rPr>
          <w:rFonts w:eastAsia="Times New Roman"/>
          <w:szCs w:val="24"/>
        </w:rPr>
        <w:t>λαιπωρείτε, τον Αστέρα Βουλιαγμένης. Άρα, ιδιωτικοποιήσεις με κοινωνική ευαισθησία και με μέρισμα για το ασφαλιστικό σύστημα της χώρας.</w:t>
      </w:r>
    </w:p>
    <w:p w14:paraId="432FA440" w14:textId="77777777" w:rsidR="009415DB" w:rsidRDefault="00D44329">
      <w:pPr>
        <w:spacing w:after="0" w:line="600" w:lineRule="auto"/>
        <w:ind w:firstLine="720"/>
        <w:jc w:val="both"/>
        <w:rPr>
          <w:rFonts w:eastAsia="Times New Roman"/>
          <w:szCs w:val="24"/>
        </w:rPr>
      </w:pPr>
      <w:r>
        <w:rPr>
          <w:rFonts w:eastAsia="Times New Roman"/>
          <w:szCs w:val="24"/>
        </w:rPr>
        <w:t xml:space="preserve">Τρίτη πρόταση: Χθες ο κ. Παππάς στο </w:t>
      </w:r>
      <w:r>
        <w:rPr>
          <w:rFonts w:eastAsia="Times New Roman"/>
          <w:szCs w:val="24"/>
        </w:rPr>
        <w:t>«</w:t>
      </w:r>
      <w:r>
        <w:rPr>
          <w:rFonts w:eastAsia="Times New Roman"/>
          <w:szCs w:val="24"/>
        </w:rPr>
        <w:t>ΣΚΑΙ</w:t>
      </w:r>
      <w:r>
        <w:rPr>
          <w:rFonts w:eastAsia="Times New Roman"/>
          <w:szCs w:val="24"/>
        </w:rPr>
        <w:t>»</w:t>
      </w:r>
      <w:r>
        <w:rPr>
          <w:rFonts w:eastAsia="Times New Roman"/>
          <w:szCs w:val="24"/>
        </w:rPr>
        <w:t xml:space="preserve"> είπε και κάτι σωστό. Είπε ότι λαχταράτε να εφαρμόσετε το νορβηγικό μοντέλο γι</w:t>
      </w:r>
      <w:r>
        <w:rPr>
          <w:rFonts w:eastAsia="Times New Roman"/>
          <w:szCs w:val="24"/>
        </w:rPr>
        <w:t>α το ταμείο κοινωνικής αλληλεγγύης από τα έσοδα για πετρέλαια. Ο κ. Παππάς το είπε. Του χρόνου, ξέρετε η Κύπρος, κύριε Υπουργέ, πόσα θα εισπράξει</w:t>
      </w:r>
      <w:r>
        <w:rPr>
          <w:rFonts w:eastAsia="Times New Roman"/>
          <w:szCs w:val="24"/>
        </w:rPr>
        <w:t>,</w:t>
      </w:r>
      <w:r>
        <w:rPr>
          <w:rFonts w:eastAsia="Times New Roman"/>
          <w:szCs w:val="24"/>
        </w:rPr>
        <w:t xml:space="preserve"> μόνο από το οικόπεδο Αφροδίτη του φυσικού αερίου; Η κυπριακή δημοκρατία του χρόνου θα εισπράξει 600 εκατομμύρ</w:t>
      </w:r>
      <w:r>
        <w:rPr>
          <w:rFonts w:eastAsia="Times New Roman"/>
          <w:szCs w:val="24"/>
        </w:rPr>
        <w:t>ια ευρώ από το κοίτασμα Αφροδίτη. Έχετε ήδη τρεις υπογεγραμμένες συμβάσεις. Έχετε άλλους έξι φακέλους, για έξι οικόπεδα και δεκαοχτώ μήνες κοιμάστε. Μοιάζει σαν να μην θέλετε να φέρετε έσοδα στο ελληνικό δημόσιο, γιατί προφανώς απεχθάνεστε τους ιδιώτες επε</w:t>
      </w:r>
      <w:r>
        <w:rPr>
          <w:rFonts w:eastAsia="Times New Roman"/>
          <w:szCs w:val="24"/>
        </w:rPr>
        <w:t>νδυτές.</w:t>
      </w:r>
    </w:p>
    <w:p w14:paraId="432FA441"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Μανιάτη, σας παρακαλώ, πρέπει να κλείσετε.</w:t>
      </w:r>
    </w:p>
    <w:p w14:paraId="432FA442"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Ευχαριστώ, κύριε Πρόεδρε, για την ανοχή σας. </w:t>
      </w:r>
    </w:p>
    <w:p w14:paraId="432FA443" w14:textId="77777777" w:rsidR="009415DB" w:rsidRDefault="00D44329">
      <w:pPr>
        <w:spacing w:after="0" w:line="600" w:lineRule="auto"/>
        <w:ind w:firstLine="720"/>
        <w:jc w:val="both"/>
        <w:rPr>
          <w:rFonts w:eastAsia="Times New Roman"/>
          <w:szCs w:val="24"/>
        </w:rPr>
      </w:pPr>
      <w:r>
        <w:rPr>
          <w:rFonts w:eastAsia="Times New Roman"/>
          <w:szCs w:val="24"/>
        </w:rPr>
        <w:t xml:space="preserve">Τέλος, μια κουβέντα μόνο για τον ταλαιπωρημένο κλάδο της οικοδομής. Το πρόγραμμα «Εξοικονομώ Κατ’ </w:t>
      </w:r>
      <w:proofErr w:type="spellStart"/>
      <w:r>
        <w:rPr>
          <w:rFonts w:eastAsia="Times New Roman"/>
          <w:szCs w:val="24"/>
        </w:rPr>
        <w:t>Οίκ</w:t>
      </w:r>
      <w:r>
        <w:rPr>
          <w:rFonts w:eastAsia="Times New Roman"/>
          <w:szCs w:val="24"/>
        </w:rPr>
        <w:t>ον</w:t>
      </w:r>
      <w:proofErr w:type="spellEnd"/>
      <w:r>
        <w:rPr>
          <w:rFonts w:eastAsia="Times New Roman"/>
          <w:szCs w:val="24"/>
        </w:rPr>
        <w:t xml:space="preserve">» έχει </w:t>
      </w:r>
      <w:proofErr w:type="spellStart"/>
      <w:r>
        <w:rPr>
          <w:rFonts w:eastAsia="Times New Roman"/>
          <w:szCs w:val="24"/>
        </w:rPr>
        <w:t>προικοδοτηθεί</w:t>
      </w:r>
      <w:proofErr w:type="spellEnd"/>
      <w:r>
        <w:rPr>
          <w:rFonts w:eastAsia="Times New Roman"/>
          <w:szCs w:val="24"/>
        </w:rPr>
        <w:t xml:space="preserve"> τώρα, για να απορροφήσει 1,2 δισεκατομμύρια ευρώ. Τώρα. Για κάθε ένα εκατομμύριο στην εξοικονόμηση ενέργειας, δημιουργούνται τριάντα θέσεις εργασίας στην οικοδομή. Υπολογίστε τις πάνω από τριάντα πέντε χιλιάδες θέσεις εργασίας, που μ</w:t>
      </w:r>
      <w:r>
        <w:rPr>
          <w:rFonts w:eastAsia="Times New Roman"/>
          <w:szCs w:val="24"/>
        </w:rPr>
        <w:t xml:space="preserve">πορούν να δημιουργηθούν τους επόμενους μήνες στην οικοδομή. </w:t>
      </w:r>
    </w:p>
    <w:p w14:paraId="432FA444" w14:textId="77777777" w:rsidR="009415DB" w:rsidRDefault="00D44329">
      <w:pPr>
        <w:spacing w:after="0" w:line="600" w:lineRule="auto"/>
        <w:ind w:firstLine="720"/>
        <w:jc w:val="both"/>
        <w:rPr>
          <w:rFonts w:eastAsia="Times New Roman"/>
          <w:szCs w:val="24"/>
        </w:rPr>
      </w:pPr>
      <w:r>
        <w:rPr>
          <w:rFonts w:eastAsia="Times New Roman"/>
          <w:szCs w:val="24"/>
        </w:rPr>
        <w:t>Προχωρήστε, αλλιώτικα όπως σας έχει καταδικάσει η ιστορία, θα σας καταδικάσει πολύ σύντομα πολύ σύντομα και ο ελληνικός λαός.</w:t>
      </w:r>
    </w:p>
    <w:p w14:paraId="432FA445" w14:textId="77777777" w:rsidR="009415DB" w:rsidRDefault="00D44329">
      <w:pPr>
        <w:spacing w:after="0" w:line="600" w:lineRule="auto"/>
        <w:ind w:firstLine="720"/>
        <w:jc w:val="both"/>
        <w:rPr>
          <w:rFonts w:eastAsia="Times New Roman"/>
          <w:szCs w:val="24"/>
        </w:rPr>
      </w:pPr>
      <w:r>
        <w:rPr>
          <w:rFonts w:eastAsia="Times New Roman"/>
          <w:szCs w:val="24"/>
        </w:rPr>
        <w:t>Ευχαριστώ πολύ.</w:t>
      </w:r>
    </w:p>
    <w:p w14:paraId="432FA446" w14:textId="77777777" w:rsidR="009415DB" w:rsidRDefault="00D44329">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w:t>
      </w:r>
      <w:r>
        <w:rPr>
          <w:rFonts w:eastAsia="Times New Roman"/>
          <w:szCs w:val="24"/>
        </w:rPr>
        <w:t>αράταξης ΠΑΣΟΚ-ΔΗΜΑΡ)</w:t>
      </w:r>
    </w:p>
    <w:p w14:paraId="432FA447"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Κρεμαστινός Δημήτριος, Βουλευτής Δωδεκανήσου και Αντιπρόεδρος της Βουλής.</w:t>
      </w:r>
    </w:p>
    <w:p w14:paraId="432FA448"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ΔΗΜΗΤΡΙΟΣ ΚΡΕΜΑΣΤΙΝΟΣ (Ε</w:t>
      </w:r>
      <w:r>
        <w:rPr>
          <w:rFonts w:eastAsia="Times New Roman"/>
          <w:b/>
          <w:szCs w:val="24"/>
        </w:rPr>
        <w:t>΄</w:t>
      </w:r>
      <w:r>
        <w:rPr>
          <w:rFonts w:eastAsia="Times New Roman"/>
          <w:b/>
          <w:szCs w:val="24"/>
        </w:rPr>
        <w:t xml:space="preserve"> Αντιπρόεδρος της Βουλής): </w:t>
      </w:r>
      <w:r>
        <w:rPr>
          <w:rFonts w:eastAsia="Times New Roman"/>
          <w:szCs w:val="24"/>
        </w:rPr>
        <w:t>Ευχαριστώ, κύριε Πρόεδρε.</w:t>
      </w:r>
    </w:p>
    <w:p w14:paraId="432FA449" w14:textId="77777777" w:rsidR="009415DB" w:rsidRDefault="00D44329">
      <w:pPr>
        <w:spacing w:after="0" w:line="600" w:lineRule="auto"/>
        <w:ind w:firstLine="720"/>
        <w:jc w:val="both"/>
        <w:rPr>
          <w:rFonts w:eastAsia="Times New Roman" w:cs="Times New Roman"/>
          <w:szCs w:val="24"/>
        </w:rPr>
      </w:pPr>
      <w:r>
        <w:rPr>
          <w:rFonts w:eastAsia="Times New Roman"/>
          <w:szCs w:val="24"/>
        </w:rPr>
        <w:t>Κύριε Πρόεδρε και κύριε Υπουρ</w:t>
      </w:r>
      <w:r>
        <w:rPr>
          <w:rFonts w:eastAsia="Times New Roman"/>
          <w:szCs w:val="24"/>
        </w:rPr>
        <w:t>γέ, οι αλήθειες πρέπει να λέγονται και σας συμβουλεύω φιλικά να πείτε όλη την αλήθεια. Το 1994, δεν θα το θυμάστε, ήμουν Υπουργός Υγείας, Πρόνοιας και Κοινωνικών Ασφαλίσεων, γιατί τότε οι κοινωνικές ασφαλίσεις ανήκαν στο Υπουργείο Υγείας. Τότε, λοιπόν, παρ</w:t>
      </w:r>
      <w:r>
        <w:rPr>
          <w:rFonts w:eastAsia="Times New Roman"/>
          <w:szCs w:val="24"/>
        </w:rPr>
        <w:t xml:space="preserve">αλάβαμε από την προηγούμενη κυβέρνηση, έναν νόμο που είχε ψηφίσει η Βουλή με Υπουργό τον κ. Σιούφα, που επέβαλε εισφορές. Το ΠΑΣΟΚ τότε προεκλογικά, είχε πει ότι ερχόμενο στην </w:t>
      </w:r>
      <w:r>
        <w:rPr>
          <w:rFonts w:eastAsia="Times New Roman"/>
          <w:szCs w:val="24"/>
        </w:rPr>
        <w:t>κ</w:t>
      </w:r>
      <w:r>
        <w:rPr>
          <w:rFonts w:eastAsia="Times New Roman"/>
          <w:szCs w:val="24"/>
        </w:rPr>
        <w:t>υβέρνηση αυτό θα το ανατρέψει. Όταν είδα την πραγματικότητα των ασφαλιστικών τα</w:t>
      </w:r>
      <w:r>
        <w:rPr>
          <w:rFonts w:eastAsia="Times New Roman"/>
          <w:szCs w:val="24"/>
        </w:rPr>
        <w:t>μείων, εδώ στη Βουλή είχα πει ότι τα ασφαλιστικά ταμεία είναι μια βραδυφλεγής βόμβα, που κάποια στιγμή θα σκάσει στα χέρια κάποιου.</w:t>
      </w:r>
      <w:r w:rsidDel="00716A85">
        <w:rPr>
          <w:rFonts w:eastAsia="Times New Roman"/>
          <w:szCs w:val="24"/>
        </w:rPr>
        <w:t xml:space="preserve"> </w:t>
      </w:r>
      <w:r>
        <w:rPr>
          <w:rFonts w:eastAsia="Times New Roman" w:cs="Times New Roman"/>
          <w:szCs w:val="24"/>
        </w:rPr>
        <w:t xml:space="preserve">Και έπεισα τον Ανδρέα Παπανδρέου να μην πάρει πίσω τα μέτρα τα οποία είχε εισηγηθεί και ψηφίσει ο κ. Σιούφας. Δεν τα πήρε, λοιπόν, τα μέτρα. </w:t>
      </w:r>
    </w:p>
    <w:p w14:paraId="432FA44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από χρόνια ήρθε ο κ. </w:t>
      </w:r>
      <w:proofErr w:type="spellStart"/>
      <w:r>
        <w:rPr>
          <w:rFonts w:eastAsia="Times New Roman" w:cs="Times New Roman"/>
          <w:szCs w:val="24"/>
        </w:rPr>
        <w:t>Γιαννίτσης</w:t>
      </w:r>
      <w:proofErr w:type="spellEnd"/>
      <w:r>
        <w:rPr>
          <w:rFonts w:eastAsia="Times New Roman" w:cs="Times New Roman"/>
          <w:szCs w:val="24"/>
        </w:rPr>
        <w:t xml:space="preserve"> ο οποίος είπε χειρότερα πράγματα και τότε παραλίγο να πέσει η Κυβέρνηση. Όλοι</w:t>
      </w:r>
      <w:r>
        <w:rPr>
          <w:rFonts w:eastAsia="Times New Roman" w:cs="Times New Roman"/>
          <w:szCs w:val="24"/>
        </w:rPr>
        <w:t xml:space="preserve"> βγήκαν στους δρόμους και ήθελαν τα πάντα, ζητούσαν τα πάντα, παροχές, να μην πληρώνουμε τίποτα, με φορολογία μηδέν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ο κ. </w:t>
      </w:r>
      <w:proofErr w:type="spellStart"/>
      <w:r>
        <w:rPr>
          <w:rFonts w:eastAsia="Times New Roman" w:cs="Times New Roman"/>
          <w:szCs w:val="24"/>
        </w:rPr>
        <w:t>Γιαννίτσης</w:t>
      </w:r>
      <w:proofErr w:type="spellEnd"/>
      <w:r>
        <w:rPr>
          <w:rFonts w:eastAsia="Times New Roman" w:cs="Times New Roman"/>
          <w:szCs w:val="24"/>
        </w:rPr>
        <w:t xml:space="preserve"> αποχώρησε από την κυβέρνηση. </w:t>
      </w:r>
    </w:p>
    <w:p w14:paraId="432FA44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Ήρθε ο φίλος μου ο Ανδρέας Λοβέρδος και είπε ξαφνικά το περίφημο «δεν υπάρχει μία σ</w:t>
      </w:r>
      <w:r>
        <w:rPr>
          <w:rFonts w:eastAsia="Times New Roman" w:cs="Times New Roman"/>
          <w:szCs w:val="24"/>
        </w:rPr>
        <w:t>τα ταμία» και σόκαρε. Είπε, όμως, την αλήθεια. Και σας προτρέπω να πείτε και εσείς όλη την αλήθεια</w:t>
      </w:r>
      <w:r>
        <w:rPr>
          <w:rFonts w:eastAsia="Times New Roman" w:cs="Times New Roman"/>
          <w:szCs w:val="24"/>
        </w:rPr>
        <w:t>,</w:t>
      </w:r>
      <w:r>
        <w:rPr>
          <w:rFonts w:eastAsia="Times New Roman" w:cs="Times New Roman"/>
          <w:szCs w:val="24"/>
        </w:rPr>
        <w:t xml:space="preserve"> η οποία πράγματι είναι τραγική και θα σας πω γιατί. Η Κυβέρνηση προσπαθεί με σπασμωδικές ενέργειες να σταθεί και να αντιμετωπίσει τα πράγματα. Δηλαδή, εμείς</w:t>
      </w:r>
      <w:r>
        <w:rPr>
          <w:rFonts w:eastAsia="Times New Roman" w:cs="Times New Roman"/>
          <w:szCs w:val="24"/>
        </w:rPr>
        <w:t xml:space="preserve"> παραλίγο να ρίξουμε τότε την Κυβέρνηση ΠΑΣΟΚ – Νέας Δημοκρατίας, διότι είχαμε πει ότι δεν πρέπει να επιβληθούν 20 ευρώ στα νοσοκομεία τότε για τους νοσηλευόμενους. Τελικά αυτό το πήρε πίσω ο Πρωθυπουργός ο κ. Σαμαράς. </w:t>
      </w:r>
    </w:p>
    <w:p w14:paraId="432FA44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Όμως, τώρα, μόλις ήρθε η Κυβέρνηση τ</w:t>
      </w:r>
      <w:r>
        <w:rPr>
          <w:rFonts w:eastAsia="Times New Roman" w:cs="Times New Roman"/>
          <w:szCs w:val="24"/>
        </w:rPr>
        <w:t>ου ΣΥΡΙΖΑ, έσβησε τα 5 ευρώ</w:t>
      </w:r>
      <w:r>
        <w:rPr>
          <w:rFonts w:eastAsia="Times New Roman" w:cs="Times New Roman"/>
          <w:szCs w:val="24"/>
        </w:rPr>
        <w:t>,</w:t>
      </w:r>
      <w:r>
        <w:rPr>
          <w:rFonts w:eastAsia="Times New Roman" w:cs="Times New Roman"/>
          <w:szCs w:val="24"/>
        </w:rPr>
        <w:t xml:space="preserve"> που ήταν μια δαπάνη για τον κόσμο την οποία πλήρωνε στα νοσοκομεία, αλλά με αυτά τα 5 ευρώ τα νοσοκομεία πλήρωναν τους </w:t>
      </w:r>
      <w:r>
        <w:rPr>
          <w:rFonts w:eastAsia="Times New Roman" w:cs="Times New Roman"/>
          <w:szCs w:val="24"/>
        </w:rPr>
        <w:lastRenderedPageBreak/>
        <w:t>επικουρικούς ιατρούς, διόρθωναν τις βλάβες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Υπήρξε ένα κενό. Τι να γίνει; Βάζουμε 6% στις επικουρικές </w:t>
      </w:r>
      <w:r>
        <w:rPr>
          <w:rFonts w:eastAsia="Times New Roman" w:cs="Times New Roman"/>
          <w:szCs w:val="24"/>
        </w:rPr>
        <w:t xml:space="preserve">και αυξάνουμε το 4% σε 6% στις κανονικές συντάξεις και περιμένει ο ΕΟΠΥΥ να πάρει τα λεφτά να τα δώσει στα νοσοκομεία, αλλά δεν τα αποδίδει στα νοσοκομεία. Γιατί δεν τα αποδίδει; Γιατί υπάρχει κενό μαύρο στην οικονομία. </w:t>
      </w:r>
    </w:p>
    <w:p w14:paraId="432FA44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Τι γίνεται, λοιπόν; Τα νοσοκομεία δ</w:t>
      </w:r>
      <w:r>
        <w:rPr>
          <w:rFonts w:eastAsia="Times New Roman" w:cs="Times New Roman"/>
          <w:szCs w:val="24"/>
        </w:rPr>
        <w:t xml:space="preserve">εν μπορούν να λειτουργήσουν. Άρα, πας να διορθώσεις κάτι, πας να ευχαριστήσεις κάποιους, δημιουργείς ένα πρόβλημα. Αυτές είναι σπασμωδικές κινήσεις. Αυτό πρέπει να το αντιληφθεί η Κυβέρνηση, δηλαδή ότι με σπασμωδικές κινήσεις δεν επιλύονται τα προβλήματα. </w:t>
      </w:r>
      <w:r>
        <w:rPr>
          <w:rFonts w:eastAsia="Times New Roman" w:cs="Times New Roman"/>
          <w:szCs w:val="24"/>
        </w:rPr>
        <w:t xml:space="preserve">Αυτό, λοιπόν, είναι το πρώτο πρέπει να πούμε. </w:t>
      </w:r>
    </w:p>
    <w:p w14:paraId="432FA44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Δεύτερον και ανησυχητικό είναι ότι εάν τελικά αυτά πήγαιναν στον ΕΟΠΥΥ θα είχε περίπου 1 δισεκατομμύριο ευρώ με 1,5 δισεκατομμύριο ευρώ και όλα θα λειτουργούσαν σωστά. Δεν πάνε αυτά, γιατί υπάρχει η μαύρη τρύπ</w:t>
      </w:r>
      <w:r>
        <w:rPr>
          <w:rFonts w:eastAsia="Times New Roman" w:cs="Times New Roman"/>
          <w:szCs w:val="24"/>
        </w:rPr>
        <w:t xml:space="preserve">α της οικονομίας και δεν λειτουργεί τίποτα σωστά. Οπότε, πάλι πληρώνει τον λογαριασμό η Κυβέρνηση, διότι πράγματι δεν λειτουργεί τίποτα σωστά στα νοσοκομεία. Αρκεί να σας πω </w:t>
      </w:r>
      <w:r>
        <w:rPr>
          <w:rFonts w:eastAsia="Times New Roman" w:cs="Times New Roman"/>
          <w:szCs w:val="24"/>
        </w:rPr>
        <w:lastRenderedPageBreak/>
        <w:t xml:space="preserve">ότι στο </w:t>
      </w:r>
      <w:r>
        <w:rPr>
          <w:rFonts w:eastAsia="Times New Roman" w:cs="Times New Roman"/>
          <w:szCs w:val="24"/>
        </w:rPr>
        <w:t>«</w:t>
      </w:r>
      <w:r>
        <w:rPr>
          <w:rFonts w:eastAsia="Times New Roman" w:cs="Times New Roman"/>
          <w:szCs w:val="24"/>
        </w:rPr>
        <w:t>ΑΤΤΙΚΟ</w:t>
      </w:r>
      <w:r>
        <w:rPr>
          <w:rFonts w:eastAsia="Times New Roman" w:cs="Times New Roman"/>
          <w:szCs w:val="24"/>
        </w:rPr>
        <w:t>»</w:t>
      </w:r>
      <w:r>
        <w:rPr>
          <w:rFonts w:eastAsia="Times New Roman" w:cs="Times New Roman"/>
          <w:szCs w:val="24"/>
        </w:rPr>
        <w:t xml:space="preserve"> ο μαγνητικός τομογράφος είναι δύο χρόνια χαλασμένος και δεν μπορε</w:t>
      </w:r>
      <w:r>
        <w:rPr>
          <w:rFonts w:eastAsia="Times New Roman" w:cs="Times New Roman"/>
          <w:szCs w:val="24"/>
        </w:rPr>
        <w:t xml:space="preserve">ί να αντικατασταθεί. Στο μεγαλύτερο νοσοκομείο! Άρα, το βλέπετε, είναι αυταπόδεικτο. </w:t>
      </w:r>
    </w:p>
    <w:p w14:paraId="432FA44F" w14:textId="77777777" w:rsidR="009415DB" w:rsidRDefault="00D44329">
      <w:pPr>
        <w:spacing w:after="0"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432FA45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δεν έχουμε χρόνο. Θα χρειαστεί να χρησιμοποιήσω και εγώ τη </w:t>
      </w:r>
      <w:r>
        <w:rPr>
          <w:rFonts w:eastAsia="Times New Roman" w:cs="Times New Roman"/>
          <w:szCs w:val="24"/>
        </w:rPr>
        <w:t xml:space="preserve">δευτερολογία μου, κύριε Πρόεδρε, για να πω ορισμένα πράγματα, γιατί ο χρόνος είναι περιορισμένος. </w:t>
      </w:r>
    </w:p>
    <w:p w14:paraId="432FA45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Θα μπορούσε, εάν η Κυβέρνηση είχε λεφτά από μια μεγάλη ανάπτυξη, να πληρώσει από τον προϋπολογισμό τα πάντα. Δεν το μπορεί όμως. Δεν έχει. Θα μπορούσατε να ε</w:t>
      </w:r>
      <w:r>
        <w:rPr>
          <w:rFonts w:eastAsia="Times New Roman" w:cs="Times New Roman"/>
          <w:szCs w:val="24"/>
        </w:rPr>
        <w:t>ίχατε εισφορές από εργαζόμενους. Μα, φεύγουν στο εξωτερικό όλοι οι νέοι μας. Οι επιχειρήσεις κλείνουν. Πού να βρείτε τις εισφορές; Από εργοδότες; Οι εργοδότες προσπαθούν</w:t>
      </w:r>
      <w:r>
        <w:rPr>
          <w:rFonts w:eastAsia="Times New Roman" w:cs="Times New Roman"/>
          <w:szCs w:val="24"/>
        </w:rPr>
        <w:t>,</w:t>
      </w:r>
      <w:r>
        <w:rPr>
          <w:rFonts w:eastAsia="Times New Roman" w:cs="Times New Roman"/>
          <w:szCs w:val="24"/>
        </w:rPr>
        <w:t xml:space="preserve"> με κάθε τρόπο</w:t>
      </w:r>
      <w:r>
        <w:rPr>
          <w:rFonts w:eastAsia="Times New Roman" w:cs="Times New Roman"/>
          <w:szCs w:val="24"/>
        </w:rPr>
        <w:t>,</w:t>
      </w:r>
      <w:r>
        <w:rPr>
          <w:rFonts w:eastAsia="Times New Roman" w:cs="Times New Roman"/>
          <w:szCs w:val="24"/>
        </w:rPr>
        <w:t xml:space="preserve"> να μην πληρώσουν πότε νόμιμα και πότε μη νόμιμα και το γνωρίζετε. Άρα,</w:t>
      </w:r>
      <w:r>
        <w:rPr>
          <w:rFonts w:eastAsia="Times New Roman" w:cs="Times New Roman"/>
          <w:szCs w:val="24"/>
        </w:rPr>
        <w:t xml:space="preserve"> υπάρχει το τρίπτυχο του πυλώνα της στήριξης του συνταξιοδοτικού προβλήματος, του ασφαλιστικού, που είναι σε πλήρη κατάρρευση. </w:t>
      </w:r>
    </w:p>
    <w:p w14:paraId="432FA45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Συζητάμε τώρα και λέμε για ανάπτυξη. Ποια ανάπτυξη όμως; Μπορεί να θεωρήσουμε ανάπτυξη τη μη παραγωγική ανάπτυξη; Δηλαδή, εάν του χρόνου –όπως είχαμε στους Ολυμπιακούς Αγώνες- έχουμε έργα ή πάρουμε από το ΕΣΠΑ και έχουμε 0,5% ή 1% ανάπτυξη, αυτή η ανάπτυξη</w:t>
      </w:r>
      <w:r>
        <w:rPr>
          <w:rFonts w:eastAsia="Times New Roman" w:cs="Times New Roman"/>
          <w:szCs w:val="24"/>
        </w:rPr>
        <w:t xml:space="preserve"> θα βοηθήσει το ασφαλιστικό πρόβλημα; Δεν νομίζω ότι θα το βοηθήσει. Δηλαδή, δεν είναι θέμα ανάπτυξης. Πρέπει να είναι παραγωγική η ανάπτυξη. </w:t>
      </w:r>
    </w:p>
    <w:p w14:paraId="432FA45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Για την παραγωγική ανάπτυξη, όμως, χρειαζόμαστε επενδύσεις και επενδυτές. Όταν υπάρχει αυτή η αμφιθυμία ως προς τ</w:t>
      </w:r>
      <w:r>
        <w:rPr>
          <w:rFonts w:eastAsia="Times New Roman" w:cs="Times New Roman"/>
          <w:szCs w:val="24"/>
        </w:rPr>
        <w:t>ις επενδύσεις, δηλαδή όταν ο επενδυτής πρέπει να πάει είκοσι φορές στο δικαστήριο</w:t>
      </w:r>
      <w:r>
        <w:rPr>
          <w:rFonts w:eastAsia="Times New Roman" w:cs="Times New Roman"/>
          <w:szCs w:val="24"/>
        </w:rPr>
        <w:t>,</w:t>
      </w:r>
      <w:r>
        <w:rPr>
          <w:rFonts w:eastAsia="Times New Roman" w:cs="Times New Roman"/>
          <w:szCs w:val="24"/>
        </w:rPr>
        <w:t xml:space="preserve"> για να μπορέσει να κάνει τελικά την επένδυσή του, θα προτιμήσει τη διπλανή χώρα</w:t>
      </w:r>
      <w:r>
        <w:rPr>
          <w:rFonts w:eastAsia="Times New Roman" w:cs="Times New Roman"/>
          <w:szCs w:val="24"/>
        </w:rPr>
        <w:t>,</w:t>
      </w:r>
      <w:r>
        <w:rPr>
          <w:rFonts w:eastAsia="Times New Roman" w:cs="Times New Roman"/>
          <w:szCs w:val="24"/>
        </w:rPr>
        <w:t xml:space="preserve"> που είναι πάρα πολύ απλή η επένδυση. Θα προτιμήσει τη διπλανή χώρα</w:t>
      </w:r>
      <w:r>
        <w:rPr>
          <w:rFonts w:eastAsia="Times New Roman" w:cs="Times New Roman"/>
          <w:szCs w:val="24"/>
        </w:rPr>
        <w:t>,</w:t>
      </w:r>
      <w:r>
        <w:rPr>
          <w:rFonts w:eastAsia="Times New Roman" w:cs="Times New Roman"/>
          <w:szCs w:val="24"/>
        </w:rPr>
        <w:t xml:space="preserve"> που έχει φορολογία 10% κ</w:t>
      </w:r>
      <w:r>
        <w:rPr>
          <w:rFonts w:eastAsia="Times New Roman" w:cs="Times New Roman"/>
          <w:szCs w:val="24"/>
        </w:rPr>
        <w:t xml:space="preserve">αι 15% -ακόμα και η Κύπρος. Γιατί να έρθει στην Ελλάδα ο επενδυτής; </w:t>
      </w:r>
    </w:p>
    <w:p w14:paraId="432FA454"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lastRenderedPageBreak/>
        <w:t>Αυτά, λοιπόν, τα θέματα</w:t>
      </w:r>
      <w:r>
        <w:rPr>
          <w:rFonts w:eastAsia="Times New Roman"/>
          <w:color w:val="000000"/>
          <w:szCs w:val="24"/>
        </w:rPr>
        <w:t>,</w:t>
      </w:r>
      <w:r>
        <w:rPr>
          <w:rFonts w:eastAsia="Times New Roman"/>
          <w:color w:val="000000"/>
          <w:szCs w:val="24"/>
        </w:rPr>
        <w:t xml:space="preserve"> εάν δεν τα λύσει η Κυβέρνηση, είναι η ίδια δέσμια των αντιλήψεών της. Δεν μπορεί να γίνει διαφορετικά. Δεν υπάρχει τρόπος να σταθεί το ασφαλιστικό</w:t>
      </w:r>
      <w:r>
        <w:rPr>
          <w:rFonts w:eastAsia="Times New Roman"/>
          <w:color w:val="000000"/>
          <w:szCs w:val="24"/>
        </w:rPr>
        <w:t>,</w:t>
      </w:r>
      <w:r>
        <w:rPr>
          <w:rFonts w:eastAsia="Times New Roman"/>
          <w:color w:val="000000"/>
          <w:szCs w:val="24"/>
        </w:rPr>
        <w:t xml:space="preserve"> εάν δεν επιλυθ</w:t>
      </w:r>
      <w:r>
        <w:rPr>
          <w:rFonts w:eastAsia="Times New Roman"/>
          <w:color w:val="000000"/>
          <w:szCs w:val="24"/>
        </w:rPr>
        <w:t xml:space="preserve">ούν αυτά τα επιμέρους, αλλά ουσιαστικά προβλήματα. </w:t>
      </w:r>
    </w:p>
    <w:p w14:paraId="432FA455"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Πάμε στα </w:t>
      </w:r>
      <w:r>
        <w:rPr>
          <w:rFonts w:eastAsia="Times New Roman"/>
          <w:color w:val="000000"/>
          <w:szCs w:val="24"/>
          <w:lang w:val="en-US"/>
        </w:rPr>
        <w:t>capital</w:t>
      </w:r>
      <w:r>
        <w:rPr>
          <w:rFonts w:eastAsia="Times New Roman"/>
          <w:color w:val="000000"/>
          <w:szCs w:val="24"/>
        </w:rPr>
        <w:t xml:space="preserve"> </w:t>
      </w:r>
      <w:r>
        <w:rPr>
          <w:rFonts w:eastAsia="Times New Roman"/>
          <w:color w:val="000000"/>
          <w:szCs w:val="24"/>
          <w:lang w:val="en-US"/>
        </w:rPr>
        <w:t>controls</w:t>
      </w:r>
      <w:r>
        <w:rPr>
          <w:rFonts w:eastAsia="Times New Roman"/>
          <w:color w:val="000000"/>
          <w:szCs w:val="24"/>
        </w:rPr>
        <w:t xml:space="preserve">. Είπε χθες η κ. </w:t>
      </w:r>
      <w:proofErr w:type="spellStart"/>
      <w:r>
        <w:rPr>
          <w:rFonts w:eastAsia="Times New Roman"/>
          <w:color w:val="000000"/>
          <w:szCs w:val="24"/>
        </w:rPr>
        <w:t>Λούκα</w:t>
      </w:r>
      <w:proofErr w:type="spellEnd"/>
      <w:r>
        <w:rPr>
          <w:rFonts w:eastAsia="Times New Roman"/>
          <w:color w:val="000000"/>
          <w:szCs w:val="24"/>
        </w:rPr>
        <w:t xml:space="preserve"> ότι πρέπει να αρθούν. Το έχει πει τρεις φορές. Βλέπετε εσείς να αίρονται τα </w:t>
      </w:r>
      <w:r>
        <w:rPr>
          <w:rFonts w:eastAsia="Times New Roman"/>
          <w:color w:val="000000"/>
          <w:szCs w:val="24"/>
          <w:lang w:val="en-US"/>
        </w:rPr>
        <w:t>capital</w:t>
      </w:r>
      <w:r>
        <w:rPr>
          <w:rFonts w:eastAsia="Times New Roman"/>
          <w:color w:val="000000"/>
          <w:szCs w:val="24"/>
        </w:rPr>
        <w:t xml:space="preserve"> </w:t>
      </w:r>
      <w:r>
        <w:rPr>
          <w:rFonts w:eastAsia="Times New Roman"/>
          <w:color w:val="000000"/>
          <w:szCs w:val="24"/>
          <w:lang w:val="en-US"/>
        </w:rPr>
        <w:t>controls</w:t>
      </w:r>
      <w:r>
        <w:rPr>
          <w:rFonts w:eastAsia="Times New Roman"/>
          <w:color w:val="000000"/>
          <w:szCs w:val="24"/>
        </w:rPr>
        <w:t>; Υπάρχει, δηλαδή, ασφάλεια</w:t>
      </w:r>
      <w:r>
        <w:rPr>
          <w:rFonts w:eastAsia="Times New Roman"/>
          <w:color w:val="000000"/>
          <w:szCs w:val="24"/>
        </w:rPr>
        <w:t>,</w:t>
      </w:r>
      <w:r>
        <w:rPr>
          <w:rFonts w:eastAsia="Times New Roman"/>
          <w:color w:val="000000"/>
          <w:szCs w:val="24"/>
        </w:rPr>
        <w:t xml:space="preserve"> ώστε ο κόσμος να επιστρέψει τα λεφτά του αύριο στις τράπεζες; Μακάρι. Υπάρχει ασφάλεια να φέρουν τα λεφτά τους αυτοί που τα έχουν στο εξωτερικό; Πώς θα αρθούν τα </w:t>
      </w:r>
      <w:r>
        <w:rPr>
          <w:rFonts w:eastAsia="Times New Roman"/>
          <w:color w:val="000000"/>
          <w:szCs w:val="24"/>
          <w:lang w:val="en-US"/>
        </w:rPr>
        <w:t>capital</w:t>
      </w:r>
      <w:r>
        <w:rPr>
          <w:rFonts w:eastAsia="Times New Roman"/>
          <w:color w:val="000000"/>
          <w:szCs w:val="24"/>
        </w:rPr>
        <w:t xml:space="preserve"> </w:t>
      </w:r>
      <w:r>
        <w:rPr>
          <w:rFonts w:eastAsia="Times New Roman"/>
          <w:color w:val="000000"/>
          <w:szCs w:val="24"/>
          <w:lang w:val="en-US"/>
        </w:rPr>
        <w:t>controls</w:t>
      </w:r>
      <w:r>
        <w:rPr>
          <w:rFonts w:eastAsia="Times New Roman"/>
          <w:color w:val="000000"/>
          <w:szCs w:val="24"/>
        </w:rPr>
        <w:t>; Λέμε, δηλαδή, λέξεις που δεν έχουν πρακτική εφαρμογή. Μπορούν οι τράπεζες ν</w:t>
      </w:r>
      <w:r>
        <w:rPr>
          <w:rFonts w:eastAsia="Times New Roman"/>
          <w:color w:val="000000"/>
          <w:szCs w:val="24"/>
        </w:rPr>
        <w:t>α χρηματοδοτήσουν σήμερα μικρομεσαίες επιχειρήσεις; Δεν μπορούν. Πώς θα γίνει ανάπτυξη; Από πού, λοιπόν, θα έχουμε την ανάπτυξη; Μπορεί να γίνει δραστική μείωση της φορολογίας; Εάν δεν γίνει δραστική μείωση της φορολογίας, γιατί ο επενδυτής να μην επενδύσε</w:t>
      </w:r>
      <w:r>
        <w:rPr>
          <w:rFonts w:eastAsia="Times New Roman"/>
          <w:color w:val="000000"/>
          <w:szCs w:val="24"/>
        </w:rPr>
        <w:t>ι στη διπλανή μας χώρα</w:t>
      </w:r>
      <w:r>
        <w:rPr>
          <w:rFonts w:eastAsia="Times New Roman"/>
          <w:color w:val="000000"/>
          <w:szCs w:val="24"/>
        </w:rPr>
        <w:t>,</w:t>
      </w:r>
      <w:r>
        <w:rPr>
          <w:rFonts w:eastAsia="Times New Roman"/>
          <w:color w:val="000000"/>
          <w:szCs w:val="24"/>
        </w:rPr>
        <w:t xml:space="preserve"> που του δίνει 10% φορολογία και ένα ορισμένο χρόνο αφορολόγητο με την επένδυση και να έρθει σε μας που του ζητούμε 40% ή και παραπάνω, δεν ξέρω πόσα; </w:t>
      </w:r>
    </w:p>
    <w:p w14:paraId="432FA456"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lastRenderedPageBreak/>
        <w:t>Εάν τα δείτε όλα αυτά, λοιπόν, σαν Κυβέρνηση και όχι σαν Υπουργός Εργασίας, που κ</w:t>
      </w:r>
      <w:r>
        <w:rPr>
          <w:rFonts w:eastAsia="Times New Roman"/>
          <w:color w:val="000000"/>
          <w:szCs w:val="24"/>
        </w:rPr>
        <w:t>αταλαβαίνω το πρόβλημά σας, τότε θα υπάρχει ένα φως στο βάθος του τούνελ. Δυστυχώς, εγώ -και το λέω για πολλοστή φορά- με αυτόν τον τρόπο και αυτόν τον δρόμο, δεν βλέπω φως στο βάθος του τούνελ. Αδιέξοδο βλέπω, μεγάλο αδιέξοδο. Και φυσικά</w:t>
      </w:r>
      <w:r>
        <w:rPr>
          <w:rFonts w:eastAsia="Times New Roman"/>
          <w:color w:val="000000"/>
          <w:szCs w:val="24"/>
        </w:rPr>
        <w:t>,</w:t>
      </w:r>
      <w:r>
        <w:rPr>
          <w:rFonts w:eastAsia="Times New Roman"/>
          <w:color w:val="000000"/>
          <w:szCs w:val="24"/>
        </w:rPr>
        <w:t xml:space="preserve"> ο επόμενος από σ</w:t>
      </w:r>
      <w:r>
        <w:rPr>
          <w:rFonts w:eastAsia="Times New Roman"/>
          <w:color w:val="000000"/>
          <w:szCs w:val="24"/>
        </w:rPr>
        <w:t xml:space="preserve">ας Υπουργός Εργασίας θα αναγκαστεί -όποτε γίνει, εύχομαι να μην είναι τώρα, αλλά όποτε γίνει- να πει χειρότερα πράγματα. Δεν μπορεί να πει καλύτερα. </w:t>
      </w:r>
    </w:p>
    <w:p w14:paraId="432FA457"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Οπότε, πείτε όλη την αλήθεια, όπως έκαναν μέχρι τώρα όλοι οι Υπουργοί και πείτε και στον Πρωθυπουργό, γιατ</w:t>
      </w:r>
      <w:r>
        <w:rPr>
          <w:rFonts w:eastAsia="Times New Roman"/>
          <w:color w:val="000000"/>
          <w:szCs w:val="24"/>
        </w:rPr>
        <w:t>ί τώρα έχει και ανασχηματισμό, όλη την αλήθεια αν θέλει πραγματικά η χώρα να πάει μπροστά. Διαφορετικά, η χώρα μας δυστυχώς πάει προς τα πίσω.</w:t>
      </w:r>
    </w:p>
    <w:p w14:paraId="432FA458"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Βλέπω ότι λένε όλοι και επαναλαμβάνουν όλοι ότι πέφτει η ανεργία. Μα, φανταστείτε ότι αν φύγουν όλοι οι άνεργοι κ</w:t>
      </w:r>
      <w:r>
        <w:rPr>
          <w:rFonts w:eastAsia="Times New Roman"/>
          <w:color w:val="000000"/>
          <w:szCs w:val="24"/>
        </w:rPr>
        <w:t xml:space="preserve">αι πάνε στο εξωτερικό, θα έχουμε ανεργία 0%. Έχουν φύγει μισό εκατομμύριο άνθρωποι. Αν αυτοί γυρίσουν πίσω, είναι πεσμένη η ανεργία; Δηλαδή, απλά μαθηματικά. Και βλέπετε να λένε στις </w:t>
      </w:r>
      <w:r>
        <w:rPr>
          <w:rFonts w:eastAsia="Times New Roman"/>
          <w:color w:val="000000"/>
          <w:szCs w:val="24"/>
        </w:rPr>
        <w:lastRenderedPageBreak/>
        <w:t>τηλεοράσεις «πέφτει η ανεργία». Πώς πέφτει η ανεργία; Με το να φεύγουν οι</w:t>
      </w:r>
      <w:r>
        <w:rPr>
          <w:rFonts w:eastAsia="Times New Roman"/>
          <w:color w:val="000000"/>
          <w:szCs w:val="24"/>
        </w:rPr>
        <w:t xml:space="preserve"> άνεργοι στο εξωτερικό; Η ανεργία πέφτει όταν υπάρχουν παραγωγικές επενδύσεις, όταν ανοίγουν δουλειές, όταν ανοίγουν καταστήματα και δεν κλείνουν. Τότε λέμε ότι πέφτει η ανεργία. </w:t>
      </w:r>
    </w:p>
    <w:p w14:paraId="432FA459"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Και με όλα αυτά, κύριε Πρόεδρε –καθώς βλέπω ότι και ο χρόνος ομιλίας μου τελ</w:t>
      </w:r>
      <w:r>
        <w:rPr>
          <w:rFonts w:eastAsia="Times New Roman"/>
          <w:color w:val="000000"/>
          <w:szCs w:val="24"/>
        </w:rPr>
        <w:t>ειώνει- θα μπορούσα να μιλάω πολύ, εκείνο όμως το οποίο πρέπει να πούμε είναι ότι η παράταξη η δική μας, η ιστορική αυτή παράταξη που έδωσε στην Ελλάδα το κοινωνικό κράτος</w:t>
      </w:r>
      <w:r>
        <w:rPr>
          <w:rFonts w:eastAsia="Times New Roman"/>
          <w:color w:val="000000"/>
          <w:szCs w:val="24"/>
        </w:rPr>
        <w:t>,</w:t>
      </w:r>
      <w:r>
        <w:rPr>
          <w:rFonts w:eastAsia="Times New Roman"/>
          <w:color w:val="000000"/>
          <w:szCs w:val="24"/>
        </w:rPr>
        <w:t xml:space="preserve"> που δεν υπήρχε καθόλου, έχει υποχρέωση να στηρίζει τις θέσεις της. Έχει υποχρέωση ν</w:t>
      </w:r>
      <w:r>
        <w:rPr>
          <w:rFonts w:eastAsia="Times New Roman"/>
          <w:color w:val="000000"/>
          <w:szCs w:val="24"/>
        </w:rPr>
        <w:t>α λέει στα κόμματα αυτά που, τουλάχιστον δημοκοπικά, προηγούνται</w:t>
      </w:r>
      <w:r>
        <w:rPr>
          <w:rFonts w:eastAsia="Times New Roman"/>
          <w:color w:val="000000"/>
          <w:szCs w:val="24"/>
        </w:rPr>
        <w:t>,</w:t>
      </w:r>
      <w:r>
        <w:rPr>
          <w:rFonts w:eastAsia="Times New Roman"/>
          <w:color w:val="000000"/>
          <w:szCs w:val="24"/>
        </w:rPr>
        <w:t xml:space="preserve"> ότι κανένα από τα δύο δεν υποστηρίζει, αλλά εφόσον δέχονται τις θέσεις της θα στηρίζει τις απόψεις τις δικές της μέσα από τους νόμους και να πάψουν αυτοί να λένε ότι το ΠΑΣΟΚ σήμερα στηρίζει</w:t>
      </w:r>
      <w:r>
        <w:rPr>
          <w:rFonts w:eastAsia="Times New Roman"/>
          <w:color w:val="000000"/>
          <w:szCs w:val="24"/>
        </w:rPr>
        <w:t xml:space="preserve"> τον ΣΥΡΙΖΑ και χθες στήριζε τη Νέα Δημοκρατία. </w:t>
      </w:r>
    </w:p>
    <w:p w14:paraId="432FA45A"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Το ΠΑΣΟΚ δεν στηρίζει κανέναν. Το ΠΑΣΟΚ έχει αρχές. Τις αρχές αποδεδειγμένα τις επέβαλε στο κοινωνικό κράτος και με αυτές τις αρχές προχωρεί. Αυτό κάναμε και στο Ραδιοτηλεοπτικό Συμβούλιο και </w:t>
      </w:r>
      <w:r>
        <w:rPr>
          <w:rFonts w:eastAsia="Times New Roman"/>
          <w:color w:val="000000"/>
          <w:szCs w:val="24"/>
        </w:rPr>
        <w:lastRenderedPageBreak/>
        <w:t>αυτό θα πράξουμ</w:t>
      </w:r>
      <w:r>
        <w:rPr>
          <w:rFonts w:eastAsia="Times New Roman"/>
          <w:color w:val="000000"/>
          <w:szCs w:val="24"/>
        </w:rPr>
        <w:t>ε και στην επόμενη συνεδρίαση. Το ΠΑΣΟΚ πραγματικά</w:t>
      </w:r>
      <w:r>
        <w:rPr>
          <w:rFonts w:eastAsia="Times New Roman"/>
          <w:color w:val="000000"/>
          <w:szCs w:val="24"/>
        </w:rPr>
        <w:t>,</w:t>
      </w:r>
      <w:r>
        <w:rPr>
          <w:rFonts w:eastAsia="Times New Roman"/>
          <w:color w:val="000000"/>
          <w:szCs w:val="24"/>
        </w:rPr>
        <w:t xml:space="preserve"> δεν στηρίζει κανένα. Απεναντίας, έχει επισημάνει τα σφάλματα που έχει κάνει η Κυβέρνηση του ΣΥΡΙΖΑ μέχρι τώρα κι έχει οδηγήσει τη χώρα σε αυτήν την κατάσταση</w:t>
      </w:r>
      <w:r>
        <w:rPr>
          <w:rFonts w:eastAsia="Times New Roman"/>
          <w:color w:val="000000"/>
          <w:szCs w:val="24"/>
        </w:rPr>
        <w:t>,</w:t>
      </w:r>
      <w:r>
        <w:rPr>
          <w:rFonts w:eastAsia="Times New Roman"/>
          <w:color w:val="000000"/>
          <w:szCs w:val="24"/>
        </w:rPr>
        <w:t xml:space="preserve"> που βρίσκεται σήμερα.</w:t>
      </w:r>
    </w:p>
    <w:p w14:paraId="432FA45B"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Ευχαριστώ.</w:t>
      </w:r>
    </w:p>
    <w:p w14:paraId="432FA45C"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(Χειροκροτήμ</w:t>
      </w:r>
      <w:r>
        <w:rPr>
          <w:rFonts w:eastAsia="Times New Roman"/>
          <w:color w:val="000000"/>
          <w:szCs w:val="24"/>
        </w:rPr>
        <w:t>ατα από την πτέρυγα της Δημοκρατικής Συμπαράταξης ΠΑΣΟΚ-ΔΗΜΑΡ)</w:t>
      </w:r>
    </w:p>
    <w:p w14:paraId="432FA45D"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Ευχαριστούμε τον κ. </w:t>
      </w:r>
      <w:proofErr w:type="spellStart"/>
      <w:r>
        <w:rPr>
          <w:rFonts w:eastAsia="Times New Roman"/>
          <w:color w:val="000000"/>
          <w:szCs w:val="24"/>
        </w:rPr>
        <w:t>Κρεμαστινό</w:t>
      </w:r>
      <w:proofErr w:type="spellEnd"/>
      <w:r>
        <w:rPr>
          <w:rFonts w:eastAsia="Times New Roman"/>
          <w:color w:val="000000"/>
          <w:szCs w:val="24"/>
        </w:rPr>
        <w:t xml:space="preserve">. </w:t>
      </w:r>
    </w:p>
    <w:p w14:paraId="432FA45E" w14:textId="77777777" w:rsidR="009415DB" w:rsidRDefault="00D44329">
      <w:pPr>
        <w:spacing w:after="0" w:line="600" w:lineRule="auto"/>
        <w:ind w:firstLine="709"/>
        <w:jc w:val="both"/>
        <w:rPr>
          <w:rFonts w:eastAsia="Times New Roman" w:cs="Times New Roman"/>
        </w:rPr>
      </w:pPr>
      <w:r>
        <w:rPr>
          <w:rFonts w:eastAsia="Times New Roman" w:cs="Times New Roman"/>
        </w:rPr>
        <w:t>Κυρίες και κύριοι συνάδελφοι, έχω την τιμή να ανακοινώσω στο Σώμα ότι τη</w:t>
      </w:r>
      <w:r>
        <w:rPr>
          <w:rFonts w:eastAsia="Times New Roman" w:cs="Times New Roman"/>
        </w:rPr>
        <w:t xml:space="preserve"> </w:t>
      </w:r>
      <w:r>
        <w:rPr>
          <w:rFonts w:eastAsia="Times New Roman" w:cs="Times New Roman"/>
        </w:rPr>
        <w:t>συνεδρίασή μας παρακολουθούν από τα άνω δυτικά θεωρεί</w:t>
      </w:r>
      <w:r>
        <w:rPr>
          <w:rFonts w:eastAsia="Times New Roman" w:cs="Times New Roman"/>
        </w:rPr>
        <w:t xml:space="preserve">α, αφού </w:t>
      </w:r>
      <w:r>
        <w:rPr>
          <w:rFonts w:eastAsia="Times New Roman" w:cs="Times New Roman"/>
        </w:rPr>
        <w:t xml:space="preserve">προηγουμένως </w:t>
      </w:r>
      <w:r>
        <w:rPr>
          <w:rFonts w:eastAsia="Times New Roman" w:cs="Times New Roman"/>
        </w:rPr>
        <w:t>ενημερώθηκαν για την ιστορία του κτηρίου και τον τρόπο οργάνωσης και λειτουργίας της Βουλής, σαράντα έξι μαθητές και μαθήτριες και πέντε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Ξυλοκάστρου. </w:t>
      </w:r>
    </w:p>
    <w:p w14:paraId="432FA45F" w14:textId="77777777" w:rsidR="009415DB" w:rsidRDefault="00D44329">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32FA460" w14:textId="77777777" w:rsidR="009415DB" w:rsidRDefault="00D44329">
      <w:pPr>
        <w:spacing w:after="0" w:line="600" w:lineRule="auto"/>
        <w:ind w:left="360"/>
        <w:jc w:val="center"/>
        <w:rPr>
          <w:rFonts w:eastAsia="Times New Roman" w:cs="Times New Roman"/>
        </w:rPr>
      </w:pPr>
      <w:r>
        <w:rPr>
          <w:rFonts w:eastAsia="Times New Roman" w:cs="Times New Roman"/>
        </w:rPr>
        <w:t>(Χε</w:t>
      </w:r>
      <w:r>
        <w:rPr>
          <w:rFonts w:eastAsia="Times New Roman" w:cs="Times New Roman"/>
        </w:rPr>
        <w:t>ιροκροτήματα απ’ όλες τις πτέρυγες της Βουλής)</w:t>
      </w:r>
    </w:p>
    <w:p w14:paraId="432FA461"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lastRenderedPageBreak/>
        <w:t>Τον λόγο έχει ο κ. Οδυσσέας Κωνσταντινόπουλος, Βουλευτής Αρκαδίας.</w:t>
      </w:r>
    </w:p>
    <w:p w14:paraId="432FA462"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ΟΔΥΣΣΕΑΣ ΚΩΝΣΤΑΝΤΙΝΟΠΟΥΛΟΣ:</w:t>
      </w:r>
      <w:r>
        <w:rPr>
          <w:rFonts w:eastAsia="Times New Roman"/>
          <w:color w:val="000000"/>
          <w:szCs w:val="24"/>
        </w:rPr>
        <w:t xml:space="preserve"> Ευχαριστώ, κύριε Πρόεδρε.</w:t>
      </w:r>
    </w:p>
    <w:p w14:paraId="432FA463"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είμαστε σήμερα εδώ, διαβάζοντας ότι σε λίγες ώρες θα γίνει</w:t>
      </w:r>
      <w:r>
        <w:rPr>
          <w:rFonts w:eastAsia="Times New Roman"/>
          <w:color w:val="000000"/>
          <w:szCs w:val="24"/>
        </w:rPr>
        <w:t xml:space="preserve"> ανασχηματισμός και είμαι σίγουρος ότι ο Υπουργός δεν θα έχει καμμία ανησυχία. </w:t>
      </w:r>
    </w:p>
    <w:p w14:paraId="432FA464" w14:textId="77777777" w:rsidR="009415DB" w:rsidRDefault="00D44329">
      <w:pPr>
        <w:spacing w:after="0" w:line="600" w:lineRule="auto"/>
        <w:ind w:firstLine="720"/>
        <w:jc w:val="both"/>
        <w:rPr>
          <w:rFonts w:eastAsia="Times New Roman"/>
          <w:szCs w:val="24"/>
        </w:rPr>
      </w:pPr>
      <w:r>
        <w:rPr>
          <w:rFonts w:eastAsia="Times New Roman"/>
          <w:szCs w:val="24"/>
        </w:rPr>
        <w:t xml:space="preserve">Νομίζω </w:t>
      </w:r>
      <w:r>
        <w:rPr>
          <w:rFonts w:eastAsia="Times New Roman"/>
          <w:szCs w:val="24"/>
        </w:rPr>
        <w:t>ότι</w:t>
      </w:r>
      <w:r>
        <w:rPr>
          <w:rFonts w:eastAsia="Times New Roman"/>
          <w:szCs w:val="24"/>
        </w:rPr>
        <w:t xml:space="preserve"> άνθρωποι σαν τον κύριο Υπουργό, που είπαν τόσα τέλεια ψέματα από την πλατεία Συντάγματος, μέχρι τώρα είναι δυσεύρετοι. Άρα, κύριε Υπουργέ, ο κ. Τσίπρας ψάχνει για </w:t>
      </w:r>
      <w:r>
        <w:rPr>
          <w:rFonts w:eastAsia="Times New Roman"/>
          <w:szCs w:val="24"/>
        </w:rPr>
        <w:t>καλούς ψεύτες. Τον καλύτερο τον έχει μπροστά του. Άρα, σίγουρα</w:t>
      </w:r>
      <w:r>
        <w:rPr>
          <w:rFonts w:eastAsia="Times New Roman"/>
          <w:szCs w:val="24"/>
        </w:rPr>
        <w:t>,</w:t>
      </w:r>
      <w:r>
        <w:rPr>
          <w:rFonts w:eastAsia="Times New Roman"/>
          <w:szCs w:val="24"/>
        </w:rPr>
        <w:t xml:space="preserve"> σε καμ</w:t>
      </w:r>
      <w:r>
        <w:rPr>
          <w:rFonts w:eastAsia="Times New Roman"/>
          <w:szCs w:val="24"/>
        </w:rPr>
        <w:t>μ</w:t>
      </w:r>
      <w:r>
        <w:rPr>
          <w:rFonts w:eastAsia="Times New Roman"/>
          <w:szCs w:val="24"/>
        </w:rPr>
        <w:t xml:space="preserve">ία περίπτωση δεν θα έχετε άγχος ότι θα χάσετε την θέση σας. </w:t>
      </w:r>
    </w:p>
    <w:p w14:paraId="432FA465" w14:textId="77777777" w:rsidR="009415DB" w:rsidRDefault="00D44329">
      <w:pPr>
        <w:spacing w:after="0" w:line="600" w:lineRule="auto"/>
        <w:ind w:firstLine="720"/>
        <w:jc w:val="both"/>
        <w:rPr>
          <w:rFonts w:eastAsia="Times New Roman"/>
          <w:szCs w:val="24"/>
        </w:rPr>
      </w:pPr>
      <w:r>
        <w:rPr>
          <w:rFonts w:eastAsia="Times New Roman"/>
          <w:szCs w:val="24"/>
        </w:rPr>
        <w:t>Θα μου επιτρέψετε, όμως, πριν πω κάποια θέματα για το ασφαλιστικό</w:t>
      </w:r>
      <w:r>
        <w:rPr>
          <w:rFonts w:eastAsia="Times New Roman"/>
          <w:szCs w:val="24"/>
        </w:rPr>
        <w:t>,</w:t>
      </w:r>
      <w:r>
        <w:rPr>
          <w:rFonts w:eastAsia="Times New Roman"/>
          <w:szCs w:val="24"/>
        </w:rPr>
        <w:t xml:space="preserve"> να συμπληρώσω κάτι ακόμα. Δεν είναι μόνο αυτό που είπα πρ</w:t>
      </w:r>
      <w:r>
        <w:rPr>
          <w:rFonts w:eastAsia="Times New Roman"/>
          <w:szCs w:val="24"/>
        </w:rPr>
        <w:t xml:space="preserve">ιν. Ο κ. </w:t>
      </w:r>
      <w:proofErr w:type="spellStart"/>
      <w:r>
        <w:rPr>
          <w:rFonts w:eastAsia="Times New Roman"/>
          <w:szCs w:val="24"/>
        </w:rPr>
        <w:t>Κατρούγκαλος</w:t>
      </w:r>
      <w:proofErr w:type="spellEnd"/>
      <w:r>
        <w:rPr>
          <w:rFonts w:eastAsia="Times New Roman"/>
          <w:szCs w:val="24"/>
        </w:rPr>
        <w:t xml:space="preserve"> είναι ο υποστηρικτής της «καλής βίας». Ακούστε τι έλεγε ο κ. </w:t>
      </w:r>
      <w:proofErr w:type="spellStart"/>
      <w:r>
        <w:rPr>
          <w:rFonts w:eastAsia="Times New Roman"/>
          <w:szCs w:val="24"/>
        </w:rPr>
        <w:t>Κατρούγκαλος</w:t>
      </w:r>
      <w:proofErr w:type="spellEnd"/>
      <w:r>
        <w:rPr>
          <w:rFonts w:eastAsia="Times New Roman"/>
          <w:szCs w:val="24"/>
        </w:rPr>
        <w:t xml:space="preserve"> πριν από πέντε, έξι χρόνια, όταν τον ρώτησε ο κ. Πάγκαλος αν μπορεί να έρθει στο Πανεπιστήμιο. Τότε ήταν αγανακτισμένος ο κ. </w:t>
      </w:r>
      <w:proofErr w:type="spellStart"/>
      <w:r>
        <w:rPr>
          <w:rFonts w:eastAsia="Times New Roman"/>
          <w:szCs w:val="24"/>
        </w:rPr>
        <w:t>Κατρούγκαλος</w:t>
      </w:r>
      <w:proofErr w:type="spellEnd"/>
      <w:r>
        <w:rPr>
          <w:rFonts w:eastAsia="Times New Roman"/>
          <w:szCs w:val="24"/>
        </w:rPr>
        <w:t>. Και τον ρώτησε: «Θα μ</w:t>
      </w:r>
      <w:r>
        <w:rPr>
          <w:rFonts w:eastAsia="Times New Roman"/>
          <w:szCs w:val="24"/>
        </w:rPr>
        <w:t xml:space="preserve">πορούσα </w:t>
      </w:r>
      <w:r>
        <w:rPr>
          <w:rFonts w:eastAsia="Times New Roman"/>
          <w:szCs w:val="24"/>
        </w:rPr>
        <w:lastRenderedPageBreak/>
        <w:t xml:space="preserve">να έρθω στο Πανεπιστήμιο;». «Βεβαίως, έχετε το δικαίωμα», του απάντησε ο κ. </w:t>
      </w:r>
      <w:proofErr w:type="spellStart"/>
      <w:r>
        <w:rPr>
          <w:rFonts w:eastAsia="Times New Roman"/>
          <w:szCs w:val="24"/>
        </w:rPr>
        <w:t>Κατρούγκαλος</w:t>
      </w:r>
      <w:proofErr w:type="spellEnd"/>
      <w:r>
        <w:rPr>
          <w:rFonts w:eastAsia="Times New Roman"/>
          <w:szCs w:val="24"/>
        </w:rPr>
        <w:t>, «όποιος εκτίθεται στην πολιτική θα πρέπει να απολαμβάνει του επαίνου, των ψόγων ακόμα και της καζούρας, όπως σας αξίζει και εσάς, κ. Πάγκαλε, που ρίξατε την χ</w:t>
      </w:r>
      <w:r>
        <w:rPr>
          <w:rFonts w:eastAsia="Times New Roman"/>
          <w:szCs w:val="24"/>
        </w:rPr>
        <w:t xml:space="preserve">ώρα στα βράχια». </w:t>
      </w:r>
    </w:p>
    <w:p w14:paraId="432FA466" w14:textId="77777777" w:rsidR="009415DB" w:rsidRDefault="00D44329">
      <w:pPr>
        <w:spacing w:after="0" w:line="600" w:lineRule="auto"/>
        <w:ind w:firstLine="720"/>
        <w:jc w:val="both"/>
        <w:rPr>
          <w:rFonts w:eastAsia="Times New Roman"/>
          <w:szCs w:val="24"/>
        </w:rPr>
      </w:pPr>
      <w:r>
        <w:rPr>
          <w:rFonts w:eastAsia="Times New Roman"/>
          <w:szCs w:val="24"/>
        </w:rPr>
        <w:t>Να, που αλλάξαν τα πράγματα. Ακούστε τώρα βερσιόν του κ</w:t>
      </w:r>
      <w:r>
        <w:rPr>
          <w:rFonts w:eastAsia="Times New Roman"/>
          <w:szCs w:val="24"/>
        </w:rPr>
        <w:t>.</w:t>
      </w:r>
      <w:r>
        <w:rPr>
          <w:rFonts w:eastAsia="Times New Roman"/>
          <w:szCs w:val="24"/>
        </w:rPr>
        <w:t xml:space="preserve"> </w:t>
      </w:r>
      <w:proofErr w:type="spellStart"/>
      <w:r>
        <w:rPr>
          <w:rFonts w:eastAsia="Times New Roman"/>
          <w:szCs w:val="24"/>
        </w:rPr>
        <w:t>Κατρούγκαλου</w:t>
      </w:r>
      <w:proofErr w:type="spellEnd"/>
      <w:r>
        <w:rPr>
          <w:rFonts w:eastAsia="Times New Roman"/>
          <w:szCs w:val="24"/>
        </w:rPr>
        <w:t xml:space="preserve"> στο συνέδριο του ΙΚΑ, στο οποίο έχουν φτάσει να είναι τόσο καλοί πελάτες της Νέας Δημοκρατίας, που τώρα τις διαδηλώσεις στο ΙΚΑ τις κάνουν οι συνδικαλιστές της Νέας Δημ</w:t>
      </w:r>
      <w:r>
        <w:rPr>
          <w:rFonts w:eastAsia="Times New Roman"/>
          <w:szCs w:val="24"/>
        </w:rPr>
        <w:t xml:space="preserve">οκρατίας. Λέμε τώρα ότι είναι μεγάλοι επιστήμονες, τα έχουν κάνει όλα. </w:t>
      </w:r>
    </w:p>
    <w:p w14:paraId="432FA467" w14:textId="77777777" w:rsidR="009415DB" w:rsidRDefault="00D44329">
      <w:pPr>
        <w:spacing w:after="0" w:line="600" w:lineRule="auto"/>
        <w:ind w:firstLine="720"/>
        <w:jc w:val="both"/>
        <w:rPr>
          <w:rFonts w:eastAsia="Times New Roman"/>
          <w:szCs w:val="24"/>
        </w:rPr>
      </w:pPr>
      <w:r>
        <w:rPr>
          <w:rFonts w:eastAsia="Times New Roman"/>
          <w:szCs w:val="24"/>
        </w:rPr>
        <w:t xml:space="preserve">Ακούστε τώρα τη βερσιόν του κ. </w:t>
      </w:r>
      <w:proofErr w:type="spellStart"/>
      <w:r>
        <w:rPr>
          <w:rFonts w:eastAsia="Times New Roman"/>
          <w:szCs w:val="24"/>
        </w:rPr>
        <w:t>Κατρούγκαλου</w:t>
      </w:r>
      <w:proofErr w:type="spellEnd"/>
      <w:r>
        <w:rPr>
          <w:rFonts w:eastAsia="Times New Roman"/>
          <w:szCs w:val="24"/>
        </w:rPr>
        <w:t xml:space="preserve">. Διαβάζω το </w:t>
      </w:r>
      <w:proofErr w:type="spellStart"/>
      <w:r>
        <w:rPr>
          <w:rFonts w:eastAsia="Times New Roman"/>
          <w:szCs w:val="24"/>
        </w:rPr>
        <w:t>απομαγνητοφωνημένο</w:t>
      </w:r>
      <w:proofErr w:type="spellEnd"/>
      <w:r>
        <w:rPr>
          <w:rFonts w:eastAsia="Times New Roman"/>
          <w:szCs w:val="24"/>
        </w:rPr>
        <w:t xml:space="preserve"> κείμενο. Είπε ο κ. </w:t>
      </w:r>
      <w:proofErr w:type="spellStart"/>
      <w:r>
        <w:rPr>
          <w:rFonts w:eastAsia="Times New Roman"/>
          <w:szCs w:val="24"/>
        </w:rPr>
        <w:t>Κατρούγκαλος</w:t>
      </w:r>
      <w:proofErr w:type="spellEnd"/>
      <w:r>
        <w:rPr>
          <w:rFonts w:eastAsia="Times New Roman"/>
          <w:szCs w:val="24"/>
        </w:rPr>
        <w:t xml:space="preserve"> στους δεξιούς συνδικαλιστές: «Πρέπει να επιλέξουμε τον τρόπο της αντιπαράθεση</w:t>
      </w:r>
      <w:r>
        <w:rPr>
          <w:rFonts w:eastAsia="Times New Roman"/>
          <w:szCs w:val="24"/>
        </w:rPr>
        <w:t xml:space="preserve">ς των επιχειρημάτων μας. Χουλιγκανισμό ή πολιτική; Με τον έλλογο λόγο ή με τις κραυγές;». Αυτός είναι ο κ. </w:t>
      </w:r>
      <w:proofErr w:type="spellStart"/>
      <w:r>
        <w:rPr>
          <w:rFonts w:eastAsia="Times New Roman"/>
          <w:szCs w:val="24"/>
        </w:rPr>
        <w:t>Κατρούγκαλος</w:t>
      </w:r>
      <w:proofErr w:type="spellEnd"/>
      <w:r>
        <w:rPr>
          <w:rFonts w:eastAsia="Times New Roman"/>
          <w:szCs w:val="24"/>
        </w:rPr>
        <w:t>, ο Υπουργός Εργασίας της χώρας, ο οποίος είναι σημαντικό στέλεχος και θα μείνει στην Κυβέρνηση.</w:t>
      </w:r>
    </w:p>
    <w:p w14:paraId="432FA468" w14:textId="77777777" w:rsidR="009415DB" w:rsidRDefault="00D44329">
      <w:pPr>
        <w:spacing w:after="0" w:line="600" w:lineRule="auto"/>
        <w:ind w:firstLine="720"/>
        <w:jc w:val="both"/>
        <w:rPr>
          <w:rFonts w:eastAsia="Times New Roman"/>
          <w:szCs w:val="24"/>
        </w:rPr>
      </w:pPr>
      <w:r>
        <w:rPr>
          <w:rFonts w:eastAsia="Times New Roman"/>
          <w:szCs w:val="24"/>
        </w:rPr>
        <w:lastRenderedPageBreak/>
        <w:t>Πάμε τώρα στα ουσιαστικά. Δεν χρειαζόταν</w:t>
      </w:r>
      <w:r>
        <w:rPr>
          <w:rFonts w:eastAsia="Times New Roman"/>
          <w:szCs w:val="24"/>
        </w:rPr>
        <w:t xml:space="preserve"> καν εμείς σήμερα να μιλήσουμε για το ασφαλιστικό. Έχουν πάει οι πολίτες στο ΑΤΜ και ξέρουν τι έχει συμβεί στη χώρα, τι ψέματα και ποιες είναι οι υποσχέσεις που είχαν κάνει το προηγούμενο χρονικό διάστημα. Μείωση εφάπαξ κατά 20%, κατάργηση του ΕΚΑΣ, μειώσε</w:t>
      </w:r>
      <w:r>
        <w:rPr>
          <w:rFonts w:eastAsia="Times New Roman"/>
          <w:szCs w:val="24"/>
        </w:rPr>
        <w:t>ις συντάξεων τον περασμένο Μάιο 2,5 δισεκατομμυρίων ευρώ, μείωση του μερίσματος σε τριακόσιες σαράντα χιλιάδες συνταξιούχους και μείωση</w:t>
      </w:r>
      <w:r>
        <w:rPr>
          <w:rFonts w:eastAsia="Times New Roman"/>
          <w:szCs w:val="24"/>
        </w:rPr>
        <w:t>,</w:t>
      </w:r>
      <w:r>
        <w:rPr>
          <w:rFonts w:eastAsia="Times New Roman"/>
          <w:szCs w:val="24"/>
        </w:rPr>
        <w:t xml:space="preserve"> βέβαια -την οποία δεν ξέρω αν θα προλάβουν- στους νέους συνταξιούχους. Όσο για τις ασφαλιστικές εισφορές και τους νέους</w:t>
      </w:r>
      <w:r>
        <w:rPr>
          <w:rFonts w:eastAsia="Times New Roman"/>
          <w:szCs w:val="24"/>
        </w:rPr>
        <w:t xml:space="preserve"> δικηγόρους, μηχανικούς, γιατρούς, φέρνει πολύ σύντομα αύξηση και μείωση του εισοδήματός τους κατά 25% με 30%. </w:t>
      </w:r>
    </w:p>
    <w:p w14:paraId="432FA469" w14:textId="77777777" w:rsidR="009415DB" w:rsidRDefault="00D44329">
      <w:pPr>
        <w:spacing w:after="0" w:line="600" w:lineRule="auto"/>
        <w:ind w:firstLine="720"/>
        <w:jc w:val="both"/>
        <w:rPr>
          <w:rFonts w:eastAsia="Times New Roman"/>
          <w:szCs w:val="24"/>
        </w:rPr>
      </w:pPr>
      <w:r>
        <w:rPr>
          <w:rFonts w:eastAsia="Times New Roman"/>
          <w:szCs w:val="24"/>
        </w:rPr>
        <w:t>Θα σας πω ένα παράδειγμα. Δικηγόρος με πέντε χρόνια άσκηση επαγγέλματος και ακαθάριστο εισόδημα 20.000 ευρώ, πλήρωνε ασφαλιστικές εισφορές 4.096</w:t>
      </w:r>
      <w:r>
        <w:rPr>
          <w:rFonts w:eastAsia="Times New Roman"/>
          <w:szCs w:val="24"/>
        </w:rPr>
        <w:t xml:space="preserve"> ευρώ και φόρο 3.498 ευρώ και με τον νόμο ΣΥΡΙΖΑ - ΑΝΕΛ θα πληρώνει ασφαλιστικές εισφορές 7.490 ευρώ και φόρο 2.730 ευρώ.</w:t>
      </w:r>
    </w:p>
    <w:p w14:paraId="432FA46A" w14:textId="77777777" w:rsidR="009415DB" w:rsidRDefault="00D44329">
      <w:pPr>
        <w:spacing w:after="0" w:line="600" w:lineRule="auto"/>
        <w:ind w:firstLine="720"/>
        <w:jc w:val="both"/>
        <w:rPr>
          <w:rFonts w:eastAsia="Times New Roman"/>
          <w:szCs w:val="24"/>
        </w:rPr>
      </w:pPr>
      <w:r>
        <w:rPr>
          <w:rFonts w:eastAsia="Times New Roman"/>
          <w:szCs w:val="24"/>
        </w:rPr>
        <w:t xml:space="preserve">Άλλωστε, πριν λίγες μέρες αυτό που ψήφισε, το </w:t>
      </w:r>
      <w:proofErr w:type="spellStart"/>
      <w:r>
        <w:rPr>
          <w:rFonts w:eastAsia="Times New Roman"/>
          <w:szCs w:val="24"/>
        </w:rPr>
        <w:t>ξεψήφισε</w:t>
      </w:r>
      <w:proofErr w:type="spellEnd"/>
      <w:r>
        <w:rPr>
          <w:rFonts w:eastAsia="Times New Roman"/>
          <w:szCs w:val="24"/>
        </w:rPr>
        <w:t xml:space="preserve"> ακόμα και για την υγειονομική περίθαλψη.</w:t>
      </w:r>
    </w:p>
    <w:p w14:paraId="432FA46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ήξεως του χρόνου ομιλίας του κυρίου Βουλευτή)</w:t>
      </w:r>
    </w:p>
    <w:p w14:paraId="432FA46C" w14:textId="77777777" w:rsidR="009415DB" w:rsidRDefault="00D44329">
      <w:pPr>
        <w:spacing w:after="0" w:line="600" w:lineRule="auto"/>
        <w:ind w:firstLine="720"/>
        <w:jc w:val="both"/>
        <w:rPr>
          <w:rFonts w:eastAsia="Times New Roman"/>
          <w:szCs w:val="24"/>
        </w:rPr>
      </w:pPr>
      <w:r>
        <w:rPr>
          <w:rFonts w:eastAsia="Times New Roman" w:cs="Times New Roman"/>
          <w:szCs w:val="24"/>
        </w:rPr>
        <w:lastRenderedPageBreak/>
        <w:t>Θα ήθελα ένα λεπτό ακόμα, κύριε Πρόεδρε.</w:t>
      </w:r>
    </w:p>
    <w:p w14:paraId="432FA46D" w14:textId="77777777" w:rsidR="009415DB" w:rsidRDefault="00D44329">
      <w:pPr>
        <w:spacing w:after="0" w:line="600" w:lineRule="auto"/>
        <w:ind w:firstLine="720"/>
        <w:jc w:val="both"/>
        <w:rPr>
          <w:rFonts w:eastAsia="Times New Roman"/>
          <w:szCs w:val="24"/>
        </w:rPr>
      </w:pPr>
      <w:r>
        <w:rPr>
          <w:rFonts w:eastAsia="Times New Roman"/>
          <w:szCs w:val="24"/>
        </w:rPr>
        <w:t xml:space="preserve">Δεν πίστευε ο κ. </w:t>
      </w:r>
      <w:proofErr w:type="spellStart"/>
      <w:r>
        <w:rPr>
          <w:rFonts w:eastAsia="Times New Roman"/>
          <w:szCs w:val="24"/>
        </w:rPr>
        <w:t>Κατρούγκαλος</w:t>
      </w:r>
      <w:proofErr w:type="spellEnd"/>
      <w:r>
        <w:rPr>
          <w:rFonts w:eastAsia="Times New Roman"/>
          <w:szCs w:val="24"/>
        </w:rPr>
        <w:t xml:space="preserve"> και η Κυβέρνηση όταν ψήφιζε το </w:t>
      </w:r>
      <w:proofErr w:type="spellStart"/>
      <w:r>
        <w:rPr>
          <w:rFonts w:eastAsia="Times New Roman"/>
          <w:szCs w:val="24"/>
        </w:rPr>
        <w:t>αντασφαλιστικό</w:t>
      </w:r>
      <w:proofErr w:type="spellEnd"/>
      <w:r>
        <w:rPr>
          <w:rFonts w:eastAsia="Times New Roman"/>
          <w:szCs w:val="24"/>
        </w:rPr>
        <w:t xml:space="preserve"> ότι θα έρθει και η μέρα όπου οι πολίτες, νέοι και παλιοί, νέοι εργαζόμενοι, αλλά και συνταξιο</w:t>
      </w:r>
      <w:r>
        <w:rPr>
          <w:rFonts w:eastAsia="Times New Roman"/>
          <w:szCs w:val="24"/>
        </w:rPr>
        <w:t>ύχοι θα έβλεπαν τον λογαριασμό.</w:t>
      </w:r>
    </w:p>
    <w:p w14:paraId="432FA46E" w14:textId="77777777" w:rsidR="009415DB" w:rsidRDefault="00D44329">
      <w:pPr>
        <w:spacing w:after="0" w:line="600" w:lineRule="auto"/>
        <w:ind w:firstLine="720"/>
        <w:jc w:val="both"/>
        <w:rPr>
          <w:rFonts w:eastAsia="Times New Roman"/>
          <w:szCs w:val="24"/>
        </w:rPr>
      </w:pPr>
      <w:r>
        <w:rPr>
          <w:rFonts w:eastAsia="Times New Roman"/>
          <w:szCs w:val="24"/>
        </w:rPr>
        <w:t>Εμείς πραγματικά στη Δημοκρατική Συμπαράταξη έχουμε και τεκμηριωμένη άποψη και ιδεοληψίες. Η δική μας εμμονή είναι η αξιοκρατία και η αλληλεγγύη. Δική μας ιδεοληψία είναι οι επενδύσεις και οι νέες θέσεις εργασίας, για να μην</w:t>
      </w:r>
      <w:r>
        <w:rPr>
          <w:rFonts w:eastAsia="Times New Roman"/>
          <w:szCs w:val="24"/>
        </w:rPr>
        <w:t xml:space="preserve"> υπάρξουν άλλες μειώσεις σε μισθούς και συντάξεις. </w:t>
      </w:r>
    </w:p>
    <w:p w14:paraId="432FA46F" w14:textId="77777777" w:rsidR="009415DB" w:rsidRDefault="00D44329">
      <w:pPr>
        <w:spacing w:after="0" w:line="600" w:lineRule="auto"/>
        <w:ind w:firstLine="720"/>
        <w:jc w:val="both"/>
        <w:rPr>
          <w:rFonts w:eastAsia="Times New Roman"/>
          <w:szCs w:val="24"/>
        </w:rPr>
      </w:pPr>
      <w:r>
        <w:rPr>
          <w:rFonts w:eastAsia="Times New Roman"/>
          <w:szCs w:val="24"/>
        </w:rPr>
        <w:t xml:space="preserve">Σας ευχαριστώ πολύ. </w:t>
      </w:r>
    </w:p>
    <w:p w14:paraId="432FA470" w14:textId="77777777" w:rsidR="009415DB" w:rsidRDefault="00D44329">
      <w:pPr>
        <w:spacing w:after="0" w:line="600" w:lineRule="auto"/>
        <w:ind w:firstLine="709"/>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32FA471"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Συνεχίζουμε με τον κ. Παπαθεοδώρου, Βουλευτή Αχαΐας. </w:t>
      </w:r>
    </w:p>
    <w:p w14:paraId="432FA472" w14:textId="77777777" w:rsidR="009415DB" w:rsidRDefault="00D44329">
      <w:pPr>
        <w:spacing w:after="0" w:line="600" w:lineRule="auto"/>
        <w:ind w:firstLine="720"/>
        <w:jc w:val="both"/>
        <w:rPr>
          <w:rFonts w:eastAsia="Times New Roman"/>
          <w:szCs w:val="24"/>
        </w:rPr>
      </w:pPr>
      <w:r>
        <w:rPr>
          <w:rFonts w:eastAsia="Times New Roman"/>
          <w:b/>
          <w:szCs w:val="24"/>
        </w:rPr>
        <w:t>ΘΕΟΔΩΡΟΣ ΠΑΠΑΘΕΟΔΩΡΟ</w:t>
      </w:r>
      <w:r>
        <w:rPr>
          <w:rFonts w:eastAsia="Times New Roman"/>
          <w:b/>
          <w:szCs w:val="24"/>
        </w:rPr>
        <w:t xml:space="preserve">Υ: </w:t>
      </w:r>
      <w:r>
        <w:rPr>
          <w:rFonts w:eastAsia="Times New Roman"/>
          <w:szCs w:val="24"/>
        </w:rPr>
        <w:t xml:space="preserve">Ευχαριστώ, κύριε Πρόεδρε. </w:t>
      </w:r>
    </w:p>
    <w:p w14:paraId="432FA473"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Κύριε Υπουργέ, υπάρχουν στην πολιτική ορισμένα συμβολικά λάθη, μικρά, τις περισσότερες φορές επικοινωνιακής διαχείρισης, </w:t>
      </w:r>
      <w:r>
        <w:rPr>
          <w:rFonts w:eastAsia="Times New Roman"/>
          <w:szCs w:val="24"/>
        </w:rPr>
        <w:t xml:space="preserve">τα οποία </w:t>
      </w:r>
      <w:r>
        <w:rPr>
          <w:rFonts w:eastAsia="Times New Roman"/>
          <w:szCs w:val="24"/>
        </w:rPr>
        <w:t xml:space="preserve">δημιουργούν συνθήκες κατάρρευσης πολύ πιο γρήγορα απ’ ό,τι η πραγματική πολιτική. </w:t>
      </w:r>
    </w:p>
    <w:p w14:paraId="432FA474" w14:textId="77777777" w:rsidR="009415DB" w:rsidRDefault="00D44329">
      <w:pPr>
        <w:spacing w:after="0" w:line="600" w:lineRule="auto"/>
        <w:ind w:firstLine="720"/>
        <w:jc w:val="both"/>
        <w:rPr>
          <w:rFonts w:eastAsia="Times New Roman"/>
          <w:szCs w:val="24"/>
        </w:rPr>
      </w:pPr>
      <w:r>
        <w:rPr>
          <w:rFonts w:eastAsia="Times New Roman"/>
          <w:szCs w:val="24"/>
        </w:rPr>
        <w:t>Ένα τέτοιο μι</w:t>
      </w:r>
      <w:r>
        <w:rPr>
          <w:rFonts w:eastAsia="Times New Roman"/>
          <w:szCs w:val="24"/>
        </w:rPr>
        <w:t xml:space="preserve">κρό πολιτικό επικοινωνιακό λάθος ήταν ο τρόπος διαχείρισης της πολιτικής ήττας της Κυβέρνησης από </w:t>
      </w:r>
      <w:r>
        <w:rPr>
          <w:rFonts w:eastAsia="Times New Roman"/>
          <w:szCs w:val="24"/>
        </w:rPr>
        <w:t>το</w:t>
      </w:r>
      <w:r>
        <w:rPr>
          <w:rFonts w:eastAsia="Times New Roman"/>
          <w:szCs w:val="24"/>
        </w:rPr>
        <w:t>ν</w:t>
      </w:r>
      <w:r>
        <w:rPr>
          <w:rFonts w:eastAsia="Times New Roman"/>
          <w:szCs w:val="24"/>
        </w:rPr>
        <w:t xml:space="preserve"> νόμο Παππά και την απόφαση από το Συμβούλιο της Επικρατείας και η μετέπειτα διαχείριση από την Κυβέρνηση της όλης υπόθεσης. </w:t>
      </w:r>
    </w:p>
    <w:p w14:paraId="432FA475" w14:textId="77777777" w:rsidR="009415DB" w:rsidRDefault="00D44329">
      <w:pPr>
        <w:spacing w:after="0" w:line="600" w:lineRule="auto"/>
        <w:ind w:firstLine="720"/>
        <w:jc w:val="both"/>
        <w:rPr>
          <w:rFonts w:eastAsia="Times New Roman"/>
          <w:szCs w:val="24"/>
        </w:rPr>
      </w:pPr>
      <w:r>
        <w:rPr>
          <w:rFonts w:eastAsia="Times New Roman"/>
          <w:szCs w:val="24"/>
        </w:rPr>
        <w:t xml:space="preserve">Ένα επικοινωνιακό, συμβολικό </w:t>
      </w:r>
      <w:r>
        <w:rPr>
          <w:rFonts w:eastAsia="Times New Roman"/>
          <w:szCs w:val="24"/>
        </w:rPr>
        <w:t xml:space="preserve">λάθος, το οποίο στοιχίζει </w:t>
      </w:r>
      <w:r>
        <w:rPr>
          <w:rFonts w:eastAsia="Times New Roman"/>
          <w:szCs w:val="24"/>
        </w:rPr>
        <w:t>στο</w:t>
      </w:r>
      <w:r>
        <w:rPr>
          <w:rFonts w:eastAsia="Times New Roman"/>
          <w:szCs w:val="24"/>
        </w:rPr>
        <w:t>ν</w:t>
      </w:r>
      <w:r>
        <w:rPr>
          <w:rFonts w:eastAsia="Times New Roman"/>
          <w:szCs w:val="24"/>
        </w:rPr>
        <w:t xml:space="preserve"> ΣΥΡΙΖΑ σήμερα -και το βλέπουμε καθημερινά- είναι όταν υποστηρικτές των ατομικών δικαιωμάτων έρχονται να καλύψουν </w:t>
      </w:r>
      <w:proofErr w:type="spellStart"/>
      <w:r>
        <w:rPr>
          <w:rFonts w:eastAsia="Times New Roman"/>
          <w:szCs w:val="24"/>
        </w:rPr>
        <w:t>ομοφοβικές</w:t>
      </w:r>
      <w:proofErr w:type="spellEnd"/>
      <w:r>
        <w:rPr>
          <w:rFonts w:eastAsia="Times New Roman"/>
          <w:szCs w:val="24"/>
        </w:rPr>
        <w:t xml:space="preserve"> απόψεις στη Βουλή. Σας λέει κάτι αυτό; Αυτό δε το επικοινωνιακό λάθος</w:t>
      </w:r>
      <w:r>
        <w:rPr>
          <w:rFonts w:eastAsia="Times New Roman"/>
          <w:szCs w:val="24"/>
        </w:rPr>
        <w:t>,</w:t>
      </w:r>
      <w:r>
        <w:rPr>
          <w:rFonts w:eastAsia="Times New Roman"/>
          <w:szCs w:val="24"/>
        </w:rPr>
        <w:t xml:space="preserve"> έχει να κάνει και με τη βαρύτη</w:t>
      </w:r>
      <w:r>
        <w:rPr>
          <w:rFonts w:eastAsia="Times New Roman"/>
          <w:szCs w:val="24"/>
        </w:rPr>
        <w:t xml:space="preserve">τα που δίνουμε και στην προηγούμενη, αλλά και στην τωρινή στάση απέναντι σε αυτού του τύπου τις συμπεριφορές. </w:t>
      </w:r>
    </w:p>
    <w:p w14:paraId="432FA476" w14:textId="77777777" w:rsidR="009415DB" w:rsidRDefault="00D44329">
      <w:pPr>
        <w:spacing w:after="0" w:line="600" w:lineRule="auto"/>
        <w:ind w:firstLine="720"/>
        <w:jc w:val="both"/>
        <w:rPr>
          <w:rFonts w:eastAsia="Times New Roman"/>
          <w:szCs w:val="24"/>
        </w:rPr>
      </w:pPr>
      <w:r>
        <w:rPr>
          <w:rFonts w:eastAsia="Times New Roman"/>
          <w:szCs w:val="24"/>
        </w:rPr>
        <w:lastRenderedPageBreak/>
        <w:t>Ένα επίσης μικρό επικοινωνιακό λάθος, κύριε Υπουργέ, είναι η επιστολή σας στους συνταξιούχους. Δεν ξέρω ποιος επικοινωνιακός αστέρας σάς πρότεινε</w:t>
      </w:r>
      <w:r>
        <w:rPr>
          <w:rFonts w:eastAsia="Times New Roman"/>
          <w:szCs w:val="24"/>
        </w:rPr>
        <w:t xml:space="preserve"> την αποστολή της επιστολής σας στους συνταξιούχους, αλλά αν τον πληρώνετε, θα ήταν σκόπιμο να τον ρωτήσετε για το αποτέλεσμα που είχε αυτή η επιστολή. </w:t>
      </w:r>
    </w:p>
    <w:p w14:paraId="432FA477" w14:textId="77777777" w:rsidR="009415DB" w:rsidRDefault="00D44329">
      <w:pPr>
        <w:spacing w:after="0" w:line="600" w:lineRule="auto"/>
        <w:ind w:firstLine="720"/>
        <w:jc w:val="both"/>
        <w:rPr>
          <w:rFonts w:eastAsia="Times New Roman"/>
          <w:szCs w:val="24"/>
        </w:rPr>
      </w:pPr>
      <w:r>
        <w:rPr>
          <w:rFonts w:eastAsia="Times New Roman"/>
          <w:szCs w:val="24"/>
        </w:rPr>
        <w:t>Οι συνταξιούχοι κατάλαβαν δύο πράγματα: Από τη μια πλευρά, ότι προσβάλλετε τη νοημοσύνη τους. Σας το λέ</w:t>
      </w:r>
      <w:r>
        <w:rPr>
          <w:rFonts w:eastAsia="Times New Roman"/>
          <w:szCs w:val="24"/>
        </w:rPr>
        <w:t xml:space="preserve">ω γιατί έχω μιλήσει με πολλούς από αυτούς, οι οποίοι βρίσκονται και στο στενό μου περιβάλλον. Από την άλλη, προκαλείτε το θυμό τους, διότι όταν πάνε να δουν τις επικουρικές συντάξεις, βρίσκουν κάποιες λίγες δεκάδες ευρώ. </w:t>
      </w:r>
    </w:p>
    <w:p w14:paraId="432FA478" w14:textId="77777777" w:rsidR="009415DB" w:rsidRDefault="00D44329">
      <w:pPr>
        <w:spacing w:after="0" w:line="600" w:lineRule="auto"/>
        <w:ind w:firstLine="720"/>
        <w:jc w:val="both"/>
        <w:rPr>
          <w:rFonts w:eastAsia="Times New Roman"/>
          <w:szCs w:val="24"/>
        </w:rPr>
      </w:pPr>
      <w:r>
        <w:rPr>
          <w:rFonts w:eastAsia="Times New Roman"/>
          <w:szCs w:val="24"/>
        </w:rPr>
        <w:t>Άρα εδώ στο ζήτημα αυτής της μικρή</w:t>
      </w:r>
      <w:r>
        <w:rPr>
          <w:rFonts w:eastAsia="Times New Roman"/>
          <w:szCs w:val="24"/>
        </w:rPr>
        <w:t>ς επικοινωνιακής διαχείρισης πιστεύω ότι υπάρχει και λάθος, αλλά και μια τραγική αδιαφορία για το πώς κάποιος</w:t>
      </w:r>
      <w:r>
        <w:rPr>
          <w:rFonts w:eastAsia="Times New Roman"/>
          <w:szCs w:val="24"/>
        </w:rPr>
        <w:t>,</w:t>
      </w:r>
      <w:r>
        <w:rPr>
          <w:rFonts w:eastAsia="Times New Roman"/>
          <w:szCs w:val="24"/>
        </w:rPr>
        <w:t xml:space="preserve"> ο οποίος δεν μπορεί να βγάλει το μήνα του</w:t>
      </w:r>
      <w:r>
        <w:rPr>
          <w:rFonts w:eastAsia="Times New Roman"/>
          <w:szCs w:val="24"/>
        </w:rPr>
        <w:t>,</w:t>
      </w:r>
      <w:r>
        <w:rPr>
          <w:rFonts w:eastAsia="Times New Roman"/>
          <w:szCs w:val="24"/>
        </w:rPr>
        <w:t xml:space="preserve"> θα διαβάσει μια επιστολή που του λέει ότι όλα αυτά είναι καλώς καμωμένα. </w:t>
      </w:r>
    </w:p>
    <w:p w14:paraId="432FA479" w14:textId="77777777" w:rsidR="009415DB" w:rsidRDefault="00D44329">
      <w:pPr>
        <w:spacing w:after="0" w:line="600" w:lineRule="auto"/>
        <w:ind w:firstLine="720"/>
        <w:jc w:val="both"/>
        <w:rPr>
          <w:rFonts w:eastAsia="Times New Roman"/>
          <w:szCs w:val="24"/>
        </w:rPr>
      </w:pPr>
      <w:r>
        <w:rPr>
          <w:rFonts w:eastAsia="Times New Roman"/>
          <w:szCs w:val="24"/>
        </w:rPr>
        <w:t>Άρα στην ουσία τίποτα δεν έμ</w:t>
      </w:r>
      <w:r>
        <w:rPr>
          <w:rFonts w:eastAsia="Times New Roman"/>
          <w:szCs w:val="24"/>
        </w:rPr>
        <w:t>εινε όπως το ξέραμε</w:t>
      </w:r>
      <w:r>
        <w:rPr>
          <w:rFonts w:eastAsia="Times New Roman"/>
          <w:szCs w:val="24"/>
        </w:rPr>
        <w:t>,</w:t>
      </w:r>
      <w:r>
        <w:rPr>
          <w:rFonts w:eastAsia="Times New Roman"/>
          <w:szCs w:val="24"/>
        </w:rPr>
        <w:t xml:space="preserve"> στο ασφαλιστικό και συνταξιοδοτικό σύστημα. </w:t>
      </w:r>
    </w:p>
    <w:p w14:paraId="432FA47A"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Το ασφαλιστικό σύστημα είναι κρίσιμο για τη ζωή των πολιτών, είναι κρίσιμο για τη ζωή των μελλοντικών γενιών, είναι επίσης ένα ζήτημα το οποίο πραγματικά πιστεύω ότι θα πρέπει να μείνει έξω </w:t>
      </w:r>
      <w:r>
        <w:rPr>
          <w:rFonts w:eastAsia="Times New Roman"/>
          <w:szCs w:val="24"/>
        </w:rPr>
        <w:t xml:space="preserve">και από μικροκομματικά, αλλά </w:t>
      </w:r>
      <w:r>
        <w:rPr>
          <w:rFonts w:eastAsia="Times New Roman"/>
          <w:szCs w:val="24"/>
        </w:rPr>
        <w:t xml:space="preserve">και </w:t>
      </w:r>
      <w:r>
        <w:rPr>
          <w:rFonts w:eastAsia="Times New Roman"/>
          <w:szCs w:val="24"/>
        </w:rPr>
        <w:t xml:space="preserve">από επικοινωνιακά παιχνίδια. </w:t>
      </w:r>
    </w:p>
    <w:p w14:paraId="432FA47B" w14:textId="77777777" w:rsidR="009415DB" w:rsidRDefault="00D44329">
      <w:pPr>
        <w:spacing w:after="0" w:line="600" w:lineRule="auto"/>
        <w:ind w:firstLine="720"/>
        <w:jc w:val="both"/>
        <w:rPr>
          <w:rFonts w:eastAsia="Times New Roman"/>
          <w:szCs w:val="24"/>
        </w:rPr>
      </w:pPr>
      <w:r>
        <w:rPr>
          <w:rFonts w:eastAsia="Times New Roman"/>
          <w:szCs w:val="24"/>
        </w:rPr>
        <w:t xml:space="preserve">Τα μέτρα τα οποία προκρίνονται </w:t>
      </w:r>
      <w:r>
        <w:rPr>
          <w:rFonts w:eastAsia="Times New Roman"/>
          <w:szCs w:val="24"/>
        </w:rPr>
        <w:t>στο</w:t>
      </w:r>
      <w:r>
        <w:rPr>
          <w:rFonts w:eastAsia="Times New Roman"/>
          <w:szCs w:val="24"/>
        </w:rPr>
        <w:t>ν</w:t>
      </w:r>
      <w:r>
        <w:rPr>
          <w:rFonts w:eastAsia="Times New Roman"/>
          <w:szCs w:val="24"/>
        </w:rPr>
        <w:t xml:space="preserve"> ν. 4387/2016</w:t>
      </w:r>
      <w:r>
        <w:rPr>
          <w:rFonts w:eastAsia="Times New Roman"/>
          <w:szCs w:val="24"/>
        </w:rPr>
        <w:t>,</w:t>
      </w:r>
      <w:r>
        <w:rPr>
          <w:rFonts w:eastAsia="Times New Roman"/>
          <w:szCs w:val="24"/>
        </w:rPr>
        <w:t xml:space="preserve"> θέτουν σε κίνδυνο την αξιοπρεπή διαβίωση των ελευθέρων επαγγελματιών, των αγροτών, των εργαζομένων, των μελλοντικών συνταξιούχων, καθώς και του πυρήνα του δικαιώματος όλων αυτών</w:t>
      </w:r>
      <w:r>
        <w:rPr>
          <w:rFonts w:eastAsia="Times New Roman"/>
          <w:szCs w:val="24"/>
        </w:rPr>
        <w:t>,</w:t>
      </w:r>
      <w:r>
        <w:rPr>
          <w:rFonts w:eastAsia="Times New Roman"/>
          <w:szCs w:val="24"/>
        </w:rPr>
        <w:t xml:space="preserve"> για μια αποτελεσματική κοινωνική ασφάλιση. </w:t>
      </w:r>
    </w:p>
    <w:p w14:paraId="432FA47C" w14:textId="77777777" w:rsidR="009415DB" w:rsidRDefault="00D44329">
      <w:pPr>
        <w:spacing w:after="0" w:line="600" w:lineRule="auto"/>
        <w:ind w:firstLine="720"/>
        <w:jc w:val="both"/>
        <w:rPr>
          <w:rFonts w:eastAsia="Times New Roman"/>
          <w:szCs w:val="24"/>
        </w:rPr>
      </w:pPr>
      <w:r>
        <w:rPr>
          <w:rFonts w:eastAsia="Times New Roman"/>
          <w:szCs w:val="24"/>
        </w:rPr>
        <w:t>Εξάλλου, θα πρέπει όλοι μας να μ</w:t>
      </w:r>
      <w:r>
        <w:rPr>
          <w:rFonts w:eastAsia="Times New Roman"/>
          <w:szCs w:val="24"/>
        </w:rPr>
        <w:t xml:space="preserve">ην ξεχνάμε ένα θεμελιώδη κανόνα -νομίζω ότι το βρήκα σε ένα βιβλίο σας- ότι το κράτος δεν απαλλάσσεται της εγγυητικής του ευθύνης απέναντι στους συνταξιούχους, ανεξάρτητα από το </w:t>
      </w:r>
      <w:r>
        <w:rPr>
          <w:rFonts w:eastAsia="Times New Roman"/>
          <w:szCs w:val="24"/>
        </w:rPr>
        <w:t>α</w:t>
      </w:r>
      <w:r>
        <w:rPr>
          <w:rFonts w:eastAsia="Times New Roman"/>
          <w:szCs w:val="24"/>
        </w:rPr>
        <w:t>ν</w:t>
      </w:r>
      <w:r>
        <w:rPr>
          <w:rFonts w:eastAsia="Times New Roman"/>
          <w:szCs w:val="24"/>
        </w:rPr>
        <w:t xml:space="preserve"> είναι επιτυχημένες ή αποτυχημένες οι κυβερνητικές επιλογές. </w:t>
      </w:r>
    </w:p>
    <w:p w14:paraId="432FA47D" w14:textId="77777777" w:rsidR="009415DB" w:rsidRDefault="00D44329">
      <w:pPr>
        <w:spacing w:after="0" w:line="600" w:lineRule="auto"/>
        <w:ind w:firstLine="720"/>
        <w:jc w:val="both"/>
        <w:rPr>
          <w:rFonts w:eastAsia="Times New Roman"/>
          <w:szCs w:val="24"/>
        </w:rPr>
      </w:pPr>
      <w:r>
        <w:rPr>
          <w:rFonts w:eastAsia="Times New Roman"/>
          <w:szCs w:val="24"/>
        </w:rPr>
        <w:t xml:space="preserve">Ο ν.4387/2016 </w:t>
      </w:r>
      <w:r>
        <w:rPr>
          <w:rFonts w:eastAsia="Times New Roman"/>
          <w:szCs w:val="24"/>
        </w:rPr>
        <w:t xml:space="preserve">φέρνει υπέρογκες αυξήσεις ασφαλιστικών εισφορών, συνδέοντας πρώτη φορά τις εισφορές με το εισόδημα και δημιουργώντας ισχυρά κίνητρα φοροδιαφυγής και εισφοροδιαφυγής. Η αύξηση των εισφορών κύριας σύνταξης, υγειονομικής περίθαλψης, επικουρικής ασφάλισης και </w:t>
      </w:r>
      <w:r>
        <w:rPr>
          <w:rFonts w:eastAsia="Times New Roman"/>
          <w:szCs w:val="24"/>
        </w:rPr>
        <w:t>εφάπαξ</w:t>
      </w:r>
      <w:r>
        <w:rPr>
          <w:rFonts w:eastAsia="Times New Roman"/>
          <w:szCs w:val="24"/>
        </w:rPr>
        <w:t>,</w:t>
      </w:r>
      <w:r>
        <w:rPr>
          <w:rFonts w:eastAsia="Times New Roman"/>
          <w:szCs w:val="24"/>
        </w:rPr>
        <w:t xml:space="preserve"> </w:t>
      </w:r>
      <w:r>
        <w:rPr>
          <w:rFonts w:eastAsia="Times New Roman"/>
          <w:szCs w:val="24"/>
        </w:rPr>
        <w:lastRenderedPageBreak/>
        <w:t xml:space="preserve">οδηγεί σε συνολική επιβάρυνση 37,95% επί των εσόδων του προηγούμενου έτους, όταν έχουμε σήμερα κάποιες επαγγελματικές τάξεις ή συγκεκριμένες τάξεις δημοσίων υπαλλήλων, όπως παραδείγματος </w:t>
      </w:r>
      <w:r>
        <w:rPr>
          <w:rFonts w:eastAsia="Times New Roman"/>
          <w:szCs w:val="24"/>
        </w:rPr>
        <w:t>χάρ</w:t>
      </w:r>
      <w:r>
        <w:rPr>
          <w:rFonts w:eastAsia="Times New Roman"/>
          <w:szCs w:val="24"/>
        </w:rPr>
        <w:t>ιν</w:t>
      </w:r>
      <w:r>
        <w:rPr>
          <w:rFonts w:eastAsia="Times New Roman"/>
          <w:szCs w:val="24"/>
        </w:rPr>
        <w:t xml:space="preserve"> οι αστυνομικοί, οι οποίοι </w:t>
      </w:r>
      <w:r>
        <w:rPr>
          <w:rFonts w:eastAsia="Times New Roman"/>
          <w:szCs w:val="24"/>
        </w:rPr>
        <w:t>παρ</w:t>
      </w:r>
      <w:r>
        <w:rPr>
          <w:rFonts w:eastAsia="Times New Roman"/>
          <w:szCs w:val="24"/>
        </w:rPr>
        <w:t xml:space="preserve">’ </w:t>
      </w:r>
      <w:r>
        <w:rPr>
          <w:rFonts w:eastAsia="Times New Roman"/>
          <w:szCs w:val="24"/>
        </w:rPr>
        <w:t>ότι</w:t>
      </w:r>
      <w:r>
        <w:rPr>
          <w:rFonts w:eastAsia="Times New Roman"/>
          <w:szCs w:val="24"/>
        </w:rPr>
        <w:t xml:space="preserve"> βγήκαν στη σύνταξη, </w:t>
      </w:r>
      <w:r>
        <w:rPr>
          <w:rFonts w:eastAsia="Times New Roman"/>
          <w:szCs w:val="24"/>
        </w:rPr>
        <w:t xml:space="preserve">δεν βλέπουν πουθενά το εφάπαξ, ούτε βλέπουν την προοπτική να το πάρουν σύντομα. </w:t>
      </w:r>
    </w:p>
    <w:p w14:paraId="432FA47E" w14:textId="77777777" w:rsidR="009415DB" w:rsidRDefault="00D44329">
      <w:pPr>
        <w:spacing w:after="0" w:line="600" w:lineRule="auto"/>
        <w:ind w:firstLine="720"/>
        <w:jc w:val="both"/>
        <w:rPr>
          <w:rFonts w:eastAsia="Times New Roman"/>
          <w:szCs w:val="24"/>
        </w:rPr>
      </w:pPr>
      <w:r>
        <w:rPr>
          <w:rFonts w:eastAsia="Times New Roman"/>
          <w:szCs w:val="24"/>
        </w:rPr>
        <w:t>Στην ουσία κάθε έννοια παραγωγικότητας και δημιουργικότητας καταρρέει. Η κοινωνία οδηγείται σε ισοπέδωση. Έχουμε μια δυσθεώρητη εισφοροδιαφυγή και επιβάρυνση για τους αυτοαπασ</w:t>
      </w:r>
      <w:r>
        <w:rPr>
          <w:rFonts w:eastAsia="Times New Roman"/>
          <w:szCs w:val="24"/>
        </w:rPr>
        <w:t xml:space="preserve">χολούμενους, η οποία τελικά, μαζί με την </w:t>
      </w:r>
      <w:proofErr w:type="spellStart"/>
      <w:r>
        <w:rPr>
          <w:rFonts w:eastAsia="Times New Roman"/>
          <w:szCs w:val="24"/>
        </w:rPr>
        <w:t>εισφοροδοτική</w:t>
      </w:r>
      <w:proofErr w:type="spellEnd"/>
      <w:r>
        <w:rPr>
          <w:rFonts w:eastAsia="Times New Roman"/>
          <w:szCs w:val="24"/>
        </w:rPr>
        <w:t xml:space="preserve"> επιδρομή</w:t>
      </w:r>
      <w:r>
        <w:rPr>
          <w:rFonts w:eastAsia="Times New Roman"/>
          <w:szCs w:val="24"/>
        </w:rPr>
        <w:t>,</w:t>
      </w:r>
      <w:r>
        <w:rPr>
          <w:rFonts w:eastAsia="Times New Roman"/>
          <w:szCs w:val="24"/>
        </w:rPr>
        <w:t xml:space="preserve"> καταλήγει σε δήμευση του εισοδήματος. Εξανεμίζεται το διαθέσιμο εισόδημα των </w:t>
      </w:r>
      <w:r>
        <w:rPr>
          <w:rFonts w:eastAsia="Times New Roman"/>
          <w:szCs w:val="24"/>
        </w:rPr>
        <w:t>ελε</w:t>
      </w:r>
      <w:r>
        <w:rPr>
          <w:rFonts w:eastAsia="Times New Roman"/>
          <w:szCs w:val="24"/>
        </w:rPr>
        <w:t>ύθε</w:t>
      </w:r>
      <w:r>
        <w:rPr>
          <w:rFonts w:eastAsia="Times New Roman"/>
          <w:szCs w:val="24"/>
        </w:rPr>
        <w:t>ρων</w:t>
      </w:r>
      <w:r>
        <w:rPr>
          <w:rFonts w:eastAsia="Times New Roman"/>
          <w:szCs w:val="24"/>
        </w:rPr>
        <w:t xml:space="preserve"> επαγγελματιών, κύριοι Υπουργοί, και το ξέρετε, ακόμη και από τον κλάδο τον δικό μας, των νομικών. </w:t>
      </w:r>
    </w:p>
    <w:p w14:paraId="432FA47F" w14:textId="77777777" w:rsidR="009415DB" w:rsidRDefault="00D44329">
      <w:pPr>
        <w:spacing w:after="0" w:line="600" w:lineRule="auto"/>
        <w:ind w:firstLine="720"/>
        <w:jc w:val="both"/>
        <w:rPr>
          <w:rFonts w:eastAsia="Times New Roman"/>
          <w:szCs w:val="24"/>
        </w:rPr>
      </w:pPr>
      <w:r>
        <w:rPr>
          <w:rFonts w:eastAsia="Times New Roman"/>
          <w:szCs w:val="24"/>
        </w:rPr>
        <w:t>Για έ</w:t>
      </w:r>
      <w:r>
        <w:rPr>
          <w:rFonts w:eastAsia="Times New Roman"/>
          <w:szCs w:val="24"/>
        </w:rPr>
        <w:t xml:space="preserve">ναν ελεύθερο επαγγελματία χωρίς υποχρέωση ασφάλισης σε επικουρικό ταμείο, συνυπολογίζοντας τις ασφαλιστικές εισφορές, τον φόρο και την εισφορά αλληλεγγύης, το ποσοστό εισοδήματος που </w:t>
      </w:r>
      <w:r>
        <w:rPr>
          <w:rFonts w:eastAsia="Times New Roman"/>
          <w:szCs w:val="24"/>
        </w:rPr>
        <w:lastRenderedPageBreak/>
        <w:t>απομένει στα χαμηλά εισοδήματα αγγίζει το ποσοστό του 25% με 30% κατά μέσ</w:t>
      </w:r>
      <w:r>
        <w:rPr>
          <w:rFonts w:eastAsia="Times New Roman"/>
          <w:szCs w:val="24"/>
        </w:rPr>
        <w:t xml:space="preserve">ο όρο, ενώ στα εισοδήματα άνω των </w:t>
      </w:r>
      <w:r>
        <w:rPr>
          <w:rFonts w:eastAsia="Times New Roman"/>
          <w:szCs w:val="24"/>
        </w:rPr>
        <w:t>10</w:t>
      </w:r>
      <w:r>
        <w:rPr>
          <w:rFonts w:eastAsia="Times New Roman"/>
          <w:szCs w:val="24"/>
        </w:rPr>
        <w:t xml:space="preserve"> χιλιάδων ευρώ το ποσοστό φτάνει στο 50% κατά μέσο όρο, κάτι το οποίο είναι εξωφρενικό από μόνο του να το σκεφτούμε. Αν υπολογίσουμε και εισφορές επικουρικού, τα ανώτερα ποσοστά μειώνονται αντίστοιχα κατά 5% επιπλέον.</w:t>
      </w:r>
    </w:p>
    <w:p w14:paraId="432FA480" w14:textId="77777777" w:rsidR="009415DB" w:rsidRDefault="00D44329">
      <w:pPr>
        <w:spacing w:after="0" w:line="600" w:lineRule="auto"/>
        <w:ind w:firstLine="720"/>
        <w:jc w:val="both"/>
        <w:rPr>
          <w:rFonts w:eastAsia="Times New Roman"/>
          <w:szCs w:val="24"/>
        </w:rPr>
      </w:pPr>
      <w:r>
        <w:rPr>
          <w:rFonts w:eastAsia="Times New Roman"/>
          <w:szCs w:val="24"/>
        </w:rPr>
        <w:t>(Σ</w:t>
      </w:r>
      <w:r>
        <w:rPr>
          <w:rFonts w:eastAsia="Times New Roman"/>
          <w:szCs w:val="24"/>
        </w:rPr>
        <w:t>το σημείο αυτό κτυπάει το κουδούνι λήξεως του χρόνου ομιλίας του κυρίου Βουλευτού)</w:t>
      </w:r>
    </w:p>
    <w:p w14:paraId="432FA481" w14:textId="77777777" w:rsidR="009415DB" w:rsidRDefault="00D44329">
      <w:pPr>
        <w:spacing w:after="0" w:line="600" w:lineRule="auto"/>
        <w:ind w:firstLine="720"/>
        <w:jc w:val="both"/>
        <w:rPr>
          <w:rFonts w:eastAsia="Times New Roman"/>
          <w:szCs w:val="24"/>
        </w:rPr>
      </w:pPr>
      <w:r>
        <w:rPr>
          <w:rFonts w:eastAsia="Times New Roman"/>
          <w:szCs w:val="24"/>
        </w:rPr>
        <w:t>Κύριε Πρόεδρε, θα πάρω χρόνο και από τη δευτερολογία μου.</w:t>
      </w:r>
    </w:p>
    <w:p w14:paraId="432FA482" w14:textId="77777777" w:rsidR="009415DB" w:rsidRDefault="00D44329">
      <w:pPr>
        <w:spacing w:after="0" w:line="600" w:lineRule="auto"/>
        <w:ind w:firstLine="720"/>
        <w:jc w:val="both"/>
        <w:rPr>
          <w:rFonts w:eastAsia="Times New Roman"/>
          <w:szCs w:val="24"/>
        </w:rPr>
      </w:pPr>
      <w:r>
        <w:rPr>
          <w:rFonts w:eastAsia="Times New Roman"/>
          <w:szCs w:val="24"/>
        </w:rPr>
        <w:t>Η δυνατότητα επιλογής ενός ασφαλιστικού φορέα για τους νέους ασφαλισμένους –</w:t>
      </w:r>
      <w:proofErr w:type="spellStart"/>
      <w:r>
        <w:rPr>
          <w:rFonts w:eastAsia="Times New Roman"/>
          <w:szCs w:val="24"/>
        </w:rPr>
        <w:t>πρωτοασφαλιζόμενοι</w:t>
      </w:r>
      <w:proofErr w:type="spellEnd"/>
      <w:r>
        <w:rPr>
          <w:rFonts w:eastAsia="Times New Roman"/>
          <w:szCs w:val="24"/>
        </w:rPr>
        <w:t xml:space="preserve"> μετά την 1</w:t>
      </w:r>
      <w:r>
        <w:rPr>
          <w:rFonts w:eastAsia="Times New Roman"/>
          <w:szCs w:val="24"/>
          <w:vertAlign w:val="superscript"/>
        </w:rPr>
        <w:t>η</w:t>
      </w:r>
      <w:r>
        <w:rPr>
          <w:rFonts w:eastAsia="Times New Roman"/>
          <w:szCs w:val="24"/>
        </w:rPr>
        <w:t xml:space="preserve"> Ιανουαρίου 1993- καταργείται με το άρθρο 17 του νόμου. Αυτό δημιουργεί τεράστια προβλήματα σε όσους απασχολούνται ως μισθωτοί και έχουν παράλληλα μια επαγγελματική δραστηριότητα ή συμμετέχουν σε κάποια εταιρεία, αφού επιβαρύνονται με υπέρογκα ποσά ασφαλισ</w:t>
      </w:r>
      <w:r>
        <w:rPr>
          <w:rFonts w:eastAsia="Times New Roman"/>
          <w:szCs w:val="24"/>
        </w:rPr>
        <w:t>τικών εισφορών.</w:t>
      </w:r>
    </w:p>
    <w:p w14:paraId="432FA483" w14:textId="77777777" w:rsidR="009415DB" w:rsidRDefault="00D44329">
      <w:pPr>
        <w:spacing w:after="0" w:line="600" w:lineRule="auto"/>
        <w:ind w:firstLine="720"/>
        <w:jc w:val="both"/>
        <w:rPr>
          <w:rFonts w:eastAsia="Times New Roman"/>
          <w:szCs w:val="24"/>
        </w:rPr>
      </w:pPr>
      <w:r>
        <w:rPr>
          <w:rFonts w:eastAsia="Times New Roman"/>
          <w:szCs w:val="24"/>
        </w:rPr>
        <w:lastRenderedPageBreak/>
        <w:t>Και σαν να μην έφταναν όλα αυτά, ενώ το ασφαλιστικό νομοσχέδιο έλαβε σάρκα και οστά μόλις τον Μάιο, τον Σεπτέμβριο με το άρθρο 1 του ν.4425/2016 έρχεται μια νέα σειρά δυσάρεστων αλλαγών για τους επαγγελματίες, για τους αγρότες, για τους εργ</w:t>
      </w:r>
      <w:r>
        <w:rPr>
          <w:rFonts w:eastAsia="Times New Roman"/>
          <w:szCs w:val="24"/>
        </w:rPr>
        <w:t xml:space="preserve">αζόμενους εν γένει, αφού τροποποιούνται και καταργούνται ασφαλιστικού περιεχομένου διατάξεις, οι οποίες δεν είχαν καν εφαρμοστεί μέχρι τότε. </w:t>
      </w:r>
    </w:p>
    <w:p w14:paraId="432FA484" w14:textId="77777777" w:rsidR="009415DB" w:rsidRDefault="00D44329">
      <w:pPr>
        <w:spacing w:after="0" w:line="600" w:lineRule="auto"/>
        <w:ind w:firstLine="720"/>
        <w:jc w:val="both"/>
        <w:rPr>
          <w:rFonts w:eastAsia="Times New Roman"/>
          <w:szCs w:val="24"/>
        </w:rPr>
      </w:pPr>
      <w:r>
        <w:rPr>
          <w:rFonts w:eastAsia="Times New Roman"/>
          <w:szCs w:val="24"/>
        </w:rPr>
        <w:t>Καταργείται η διάταξη με την οποία οι ιδιοκτήτες μικρών τουριστικών καταλυμάτων καταβάλλουν για κύρια ασφάλιση τις</w:t>
      </w:r>
      <w:r>
        <w:rPr>
          <w:rFonts w:eastAsia="Times New Roman"/>
          <w:szCs w:val="24"/>
        </w:rPr>
        <w:t xml:space="preserve"> μειωμένες έως το 2021 εισφορές, των ασφαλισμένων του ΟΓΑ, δηλαδή άνθρωποι κυρίως των άγονων περιοχών της πατρίδας μας.</w:t>
      </w:r>
    </w:p>
    <w:p w14:paraId="432FA485" w14:textId="77777777" w:rsidR="009415DB" w:rsidRDefault="00D44329">
      <w:pPr>
        <w:spacing w:after="0" w:line="600" w:lineRule="auto"/>
        <w:ind w:firstLine="720"/>
        <w:jc w:val="both"/>
        <w:rPr>
          <w:rFonts w:eastAsia="Times New Roman"/>
          <w:szCs w:val="24"/>
        </w:rPr>
      </w:pPr>
      <w:r>
        <w:rPr>
          <w:rFonts w:eastAsia="Times New Roman"/>
          <w:szCs w:val="24"/>
        </w:rPr>
        <w:t xml:space="preserve"> Καταργείται η διάταξη που προβλέπει την καταβολή μειωμένων εισφορών για υγειονομική περίθαλψη για τα πέντε πρώτα έτη ασφάλισης των υπαγ</w:t>
      </w:r>
      <w:r>
        <w:rPr>
          <w:rFonts w:eastAsia="Times New Roman"/>
          <w:szCs w:val="24"/>
        </w:rPr>
        <w:t xml:space="preserve">ομένων στο Ενιαίο Ταμείο Ασφάλισης Αυτοαπασχολουμένων που αφορά κυρίως νέους επαγγελματίες και επιστήμονες που τώρα κάνουν τα πρώτα τους επαγγελματικά βήματα. </w:t>
      </w:r>
    </w:p>
    <w:p w14:paraId="432FA486" w14:textId="77777777" w:rsidR="009415DB" w:rsidRDefault="00D44329">
      <w:pPr>
        <w:spacing w:after="0" w:line="600" w:lineRule="auto"/>
        <w:ind w:firstLine="720"/>
        <w:jc w:val="both"/>
        <w:rPr>
          <w:rFonts w:eastAsia="Times New Roman"/>
          <w:szCs w:val="24"/>
        </w:rPr>
      </w:pPr>
      <w:r>
        <w:rPr>
          <w:rFonts w:eastAsia="Times New Roman"/>
          <w:szCs w:val="24"/>
        </w:rPr>
        <w:lastRenderedPageBreak/>
        <w:t>Οι αγρότες είχαν εισφορές που κυμαίνονταν το λιγότερο από 62,7 ευρώ μηνιαίως και έφταναν μέχρι 1</w:t>
      </w:r>
      <w:r>
        <w:rPr>
          <w:rFonts w:eastAsia="Times New Roman"/>
          <w:szCs w:val="24"/>
        </w:rPr>
        <w:t xml:space="preserve">36 ευρώ μηνιαίως. Με το νέο καθεστώς ασφάλισης, μεταξύ άλλων, προβλέπεται αύξηση του ποσοστού εισφοράς κατά τρεις ποσοστιαίες μονάδες και διαμορφώνεται από ποσοστό 7% σε ποσοστό 10%, για να καταλήξει σταδιακά και στο 20%. </w:t>
      </w:r>
    </w:p>
    <w:p w14:paraId="432FA487" w14:textId="77777777" w:rsidR="009415DB" w:rsidRDefault="00D44329">
      <w:pPr>
        <w:spacing w:after="0" w:line="600" w:lineRule="auto"/>
        <w:ind w:firstLine="720"/>
        <w:jc w:val="both"/>
        <w:rPr>
          <w:rFonts w:eastAsia="Times New Roman"/>
          <w:szCs w:val="24"/>
        </w:rPr>
      </w:pPr>
      <w:r>
        <w:rPr>
          <w:rFonts w:eastAsia="Times New Roman"/>
          <w:szCs w:val="24"/>
        </w:rPr>
        <w:t>Πώς μπορούμε να θεωρήσουμε ότι στ</w:t>
      </w:r>
      <w:r>
        <w:rPr>
          <w:rFonts w:eastAsia="Times New Roman"/>
          <w:szCs w:val="24"/>
        </w:rPr>
        <w:t xml:space="preserve">ον πρωτογενή τομέα θα υπάρξει ανάπτυξη με τέτοιες συνθήκες; </w:t>
      </w:r>
    </w:p>
    <w:p w14:paraId="432FA488" w14:textId="77777777" w:rsidR="009415DB" w:rsidRDefault="00D44329">
      <w:pPr>
        <w:spacing w:after="0" w:line="600" w:lineRule="auto"/>
        <w:ind w:firstLine="720"/>
        <w:jc w:val="both"/>
        <w:rPr>
          <w:rFonts w:eastAsia="Times New Roman"/>
          <w:szCs w:val="24"/>
        </w:rPr>
      </w:pPr>
      <w:r>
        <w:rPr>
          <w:rFonts w:eastAsia="Times New Roman"/>
          <w:szCs w:val="24"/>
        </w:rPr>
        <w:t xml:space="preserve">Με τις νέες διατάξεις του ασφαλιστικού προκύπτουν </w:t>
      </w:r>
      <w:r>
        <w:rPr>
          <w:rFonts w:eastAsia="Times New Roman"/>
          <w:szCs w:val="24"/>
        </w:rPr>
        <w:t>α</w:t>
      </w:r>
      <w:r>
        <w:rPr>
          <w:rFonts w:eastAsia="Times New Roman"/>
          <w:szCs w:val="24"/>
        </w:rPr>
        <w:t>υξήσεις</w:t>
      </w:r>
      <w:r>
        <w:rPr>
          <w:rFonts w:eastAsia="Times New Roman"/>
          <w:szCs w:val="24"/>
        </w:rPr>
        <w:t xml:space="preserve"> εισφορών χωρίς να αντιστοιχούν σε μεγαλύτερες μελλοντικές παροχές για τους νέους στην ασφάλιση, επιβαρύνσεις σε επιστήμονες, αυτοαπασχολ</w:t>
      </w:r>
      <w:r>
        <w:rPr>
          <w:rFonts w:eastAsia="Times New Roman"/>
          <w:szCs w:val="24"/>
        </w:rPr>
        <w:t>ούμενους, με εισοδήματα άνω των 25 χιλιάδων ευρώ. Από την 1-1-2017 οι εισφορές τους θα ορίζονται στο 20% επί του φορολογητέου εισοδήματος. Αύξηση εισφορών για την επικουρική σύνταξη έως το 2022 σε δύο φάσεις. Οι μικρές δήθεν ελαφρύνσεις που είχαν δοθεί, με</w:t>
      </w:r>
      <w:r>
        <w:rPr>
          <w:rFonts w:eastAsia="Times New Roman"/>
          <w:szCs w:val="24"/>
        </w:rPr>
        <w:t>τά από πιέσεις της τρόικας, καταργήθηκαν για τους νέους ασφαλισμένους.</w:t>
      </w:r>
    </w:p>
    <w:p w14:paraId="432FA489" w14:textId="77777777" w:rsidR="009415DB" w:rsidRDefault="00D44329">
      <w:pPr>
        <w:spacing w:after="0" w:line="600" w:lineRule="auto"/>
        <w:ind w:firstLine="720"/>
        <w:jc w:val="both"/>
        <w:rPr>
          <w:rFonts w:eastAsia="Times New Roman"/>
          <w:szCs w:val="24"/>
        </w:rPr>
      </w:pPr>
      <w:r>
        <w:rPr>
          <w:rFonts w:eastAsia="Times New Roman"/>
          <w:szCs w:val="24"/>
        </w:rPr>
        <w:lastRenderedPageBreak/>
        <w:t>Η αγορά σήμερα βρίσκεται, κύριε Υπουργέ, σε απόλυτη σύγχυση. Κανείς δεν ξέρει πλέον τι θα πληρώσει από την 1-1-2017. Είναι χαρακτηριστικό ότι ακόμη δεν έχουν εκδοθεί όλες οι απαραίτητες</w:t>
      </w:r>
      <w:r>
        <w:rPr>
          <w:rFonts w:eastAsia="Times New Roman"/>
          <w:szCs w:val="24"/>
        </w:rPr>
        <w:t xml:space="preserve"> εγκύκλιοι για την εφαρμογή του νέου νόμου. Κανείς δεν γνωρίζει τον τρόπο της πλήρους εφαρμογής του και το μέγεθος των αναμφίβολα αρνητικών και αλυσιδωτών αντιδράσεων που θα έχει η εφαρμογή του</w:t>
      </w:r>
      <w:r>
        <w:rPr>
          <w:rFonts w:eastAsia="Times New Roman"/>
          <w:szCs w:val="24"/>
        </w:rPr>
        <w:t>,</w:t>
      </w:r>
      <w:r>
        <w:rPr>
          <w:rFonts w:eastAsia="Times New Roman"/>
          <w:szCs w:val="24"/>
        </w:rPr>
        <w:t xml:space="preserve"> τόσο στην παραγωγικότητα όσο και στη δημιουργικότητα των επαγ</w:t>
      </w:r>
      <w:r>
        <w:rPr>
          <w:rFonts w:eastAsia="Times New Roman"/>
          <w:szCs w:val="24"/>
        </w:rPr>
        <w:t>γελματιών, στην ασφάλιση της επένδυσής τους και στη σταθεροποίηση της ανάπτυξης, για την εξασφάλιση της βιωσιμότητας των επαγγελματικών κλάδων.</w:t>
      </w:r>
    </w:p>
    <w:p w14:paraId="432FA48A"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Παπαθεοδώρου, να ολοκληρώνουμε σιγά σιγά. Εξαντλήσατε και τον χρόνο της </w:t>
      </w:r>
      <w:r>
        <w:rPr>
          <w:rFonts w:eastAsia="Times New Roman"/>
          <w:szCs w:val="24"/>
        </w:rPr>
        <w:t>δευτερολογίας σας.</w:t>
      </w:r>
    </w:p>
    <w:p w14:paraId="432FA48B" w14:textId="77777777" w:rsidR="009415DB" w:rsidRDefault="00D44329">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Είναι η τελευταία μου φράση, κύριε Πρόεδρε.</w:t>
      </w:r>
    </w:p>
    <w:p w14:paraId="432FA48C" w14:textId="77777777" w:rsidR="009415DB" w:rsidRDefault="00D44329">
      <w:pPr>
        <w:spacing w:after="0" w:line="600" w:lineRule="auto"/>
        <w:ind w:firstLine="720"/>
        <w:jc w:val="both"/>
        <w:rPr>
          <w:rFonts w:eastAsia="Times New Roman"/>
          <w:szCs w:val="24"/>
        </w:rPr>
      </w:pPr>
      <w:r>
        <w:rPr>
          <w:rFonts w:eastAsia="Times New Roman"/>
          <w:szCs w:val="24"/>
        </w:rPr>
        <w:t>Το ερώτημα, εάν συνυπολογίσουμε όλα αυτά, είναι</w:t>
      </w:r>
      <w:r>
        <w:rPr>
          <w:rFonts w:eastAsia="Times New Roman"/>
          <w:szCs w:val="24"/>
        </w:rPr>
        <w:t xml:space="preserve"> το εξής</w:t>
      </w:r>
      <w:r>
        <w:rPr>
          <w:rFonts w:eastAsia="Times New Roman"/>
          <w:szCs w:val="24"/>
        </w:rPr>
        <w:t>: Με ένα τέτοιο καθεστώς, κύριε Υπουργέ, πώς σκοπεύετε να κλείσετε τη δεύτερη αξιολόγηση; Εάν τα αποτελέσματα είναι</w:t>
      </w:r>
      <w:r>
        <w:rPr>
          <w:rFonts w:eastAsia="Times New Roman"/>
          <w:szCs w:val="24"/>
        </w:rPr>
        <w:t xml:space="preserve"> σαν τα αποτελέσματα </w:t>
      </w:r>
      <w:r>
        <w:rPr>
          <w:rFonts w:eastAsia="Times New Roman"/>
          <w:szCs w:val="24"/>
        </w:rPr>
        <w:lastRenderedPageBreak/>
        <w:t xml:space="preserve">της πρώτης, τότε πραγματικά στον τομέα του ασφαλιστικού δεν μιλάμε πλέον για κατάρρευση, μιλάμε </w:t>
      </w:r>
      <w:r>
        <w:rPr>
          <w:rFonts w:eastAsia="Times New Roman"/>
          <w:szCs w:val="24"/>
        </w:rPr>
        <w:t xml:space="preserve">για </w:t>
      </w:r>
      <w:r>
        <w:rPr>
          <w:rFonts w:eastAsia="Times New Roman"/>
          <w:szCs w:val="24"/>
        </w:rPr>
        <w:t>μία νέα περίοδο σκοταδιού που θα έρθει τα επόμενα χρόνια.</w:t>
      </w:r>
    </w:p>
    <w:p w14:paraId="432FA48D" w14:textId="77777777" w:rsidR="009415DB" w:rsidRDefault="00D44329">
      <w:pPr>
        <w:spacing w:after="0" w:line="600" w:lineRule="auto"/>
        <w:ind w:firstLine="720"/>
        <w:jc w:val="both"/>
        <w:rPr>
          <w:rFonts w:eastAsia="Times New Roman"/>
          <w:szCs w:val="24"/>
        </w:rPr>
      </w:pPr>
      <w:r>
        <w:rPr>
          <w:rFonts w:eastAsia="Times New Roman"/>
          <w:szCs w:val="24"/>
        </w:rPr>
        <w:t>Ευχαριστώ πολύ.</w:t>
      </w:r>
    </w:p>
    <w:p w14:paraId="432FA48E" w14:textId="77777777" w:rsidR="009415DB" w:rsidRDefault="00D44329">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w:t>
      </w:r>
      <w:r>
        <w:rPr>
          <w:rFonts w:eastAsia="Times New Roman"/>
          <w:szCs w:val="24"/>
        </w:rPr>
        <w:t xml:space="preserve"> ΠΑΣΟΚ – ΔΗΜΑΡ)</w:t>
      </w:r>
    </w:p>
    <w:p w14:paraId="432FA48F"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Δημήτριος Κωνσταντόπουλος, </w:t>
      </w:r>
      <w:r>
        <w:rPr>
          <w:rFonts w:eastAsia="Times New Roman" w:cs="Times New Roman"/>
        </w:rPr>
        <w:t>Βουλευτής</w:t>
      </w:r>
      <w:r>
        <w:rPr>
          <w:rFonts w:eastAsia="Times New Roman" w:cs="Times New Roman"/>
          <w:szCs w:val="24"/>
        </w:rPr>
        <w:t xml:space="preserve"> Αιτωλοακαρνανίας. </w:t>
      </w:r>
    </w:p>
    <w:p w14:paraId="432FA490"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θα πάρω και το</w:t>
      </w:r>
      <w:r>
        <w:rPr>
          <w:rFonts w:eastAsia="Times New Roman" w:cs="Times New Roman"/>
          <w:szCs w:val="24"/>
        </w:rPr>
        <w:t>ν</w:t>
      </w:r>
      <w:r>
        <w:rPr>
          <w:rFonts w:eastAsia="Times New Roman" w:cs="Times New Roman"/>
          <w:szCs w:val="24"/>
        </w:rPr>
        <w:t xml:space="preserve"> χρόνο της δευτερολογίας μου.</w:t>
      </w:r>
    </w:p>
    <w:p w14:paraId="432FA491"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Στο σύνολο δηλαδή πέντε λεπτά. </w:t>
      </w:r>
    </w:p>
    <w:p w14:paraId="432FA492"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 με την ανοχή σας, όπως και στους προηγούμενους.</w:t>
      </w:r>
    </w:p>
    <w:p w14:paraId="432FA493"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κύριε Υπουργέ, κυρίες και κύριοι συνάδελφοι, η ασφαλιστική μεταρρύθμιση στη χώρα έχει συστημικά υπονομευθεί από την Κυβέρνηση ΣΥΡ</w:t>
      </w:r>
      <w:r>
        <w:rPr>
          <w:rFonts w:eastAsia="Times New Roman" w:cs="Times New Roman"/>
          <w:szCs w:val="24"/>
        </w:rPr>
        <w:t xml:space="preserve">ΙΖΑ-ΑΝΕΛ. Έχουν ειπωθεί απίστευτα ψέματα εις βάρος του ΠΑΣΟΚ και της Δημοκρατικής Συμπαράταξης. </w:t>
      </w:r>
    </w:p>
    <w:p w14:paraId="432FA494"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Όταν εμείς προσπαθούσαμε να συμμορφώσουμε τα ταμεία, έλεγε ο Πρωθυπουργός κ. Τσίπρας ότι πήραμε τα λεφτά από τα ασφαλιστικά ταμεία και ότι με το </w:t>
      </w:r>
      <w:r>
        <w:rPr>
          <w:rFonts w:eastAsia="Times New Roman" w:cs="Times New Roman"/>
          <w:szCs w:val="24"/>
          <w:lang w:val="en-US"/>
        </w:rPr>
        <w:t>PSI</w:t>
      </w:r>
      <w:r>
        <w:rPr>
          <w:rFonts w:eastAsia="Times New Roman" w:cs="Times New Roman"/>
          <w:szCs w:val="24"/>
        </w:rPr>
        <w:t xml:space="preserve"> αποδεκατίσ</w:t>
      </w:r>
      <w:r>
        <w:rPr>
          <w:rFonts w:eastAsia="Times New Roman" w:cs="Times New Roman"/>
          <w:szCs w:val="24"/>
        </w:rPr>
        <w:t xml:space="preserve">αμε τα αποθεματικά τους, αποθεματικά τα οποία εμείς δεν στηρίξαμε. Χτίσαμε, λοιπόν, ένα μύθο πάνω στο </w:t>
      </w:r>
      <w:r>
        <w:rPr>
          <w:rFonts w:eastAsia="Times New Roman" w:cs="Times New Roman"/>
          <w:szCs w:val="24"/>
          <w:lang w:val="en-US"/>
        </w:rPr>
        <w:t>PSI</w:t>
      </w:r>
      <w:r>
        <w:rPr>
          <w:rFonts w:eastAsia="Times New Roman" w:cs="Times New Roman"/>
          <w:szCs w:val="24"/>
        </w:rPr>
        <w:t xml:space="preserve">. Ας δούμε, λοιπόν, τι σημαίνει </w:t>
      </w:r>
      <w:r>
        <w:rPr>
          <w:rFonts w:eastAsia="Times New Roman" w:cs="Times New Roman"/>
          <w:szCs w:val="24"/>
          <w:lang w:val="en-US"/>
        </w:rPr>
        <w:t>PSI</w:t>
      </w:r>
      <w:r>
        <w:rPr>
          <w:rFonts w:eastAsia="Times New Roman" w:cs="Times New Roman"/>
          <w:szCs w:val="24"/>
        </w:rPr>
        <w:t xml:space="preserve"> για τα ταμεία.</w:t>
      </w:r>
    </w:p>
    <w:p w14:paraId="432FA495"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Κουρεύτηκαν περίπου 14 δισεκατομμύρια από τα 22 δισεκατομμύρια που διέθεταν. Όταν λέμε κουρεύτηκαν, </w:t>
      </w:r>
      <w:r>
        <w:rPr>
          <w:rFonts w:eastAsia="Times New Roman" w:cs="Times New Roman"/>
          <w:szCs w:val="24"/>
        </w:rPr>
        <w:t xml:space="preserve">σημαίνει ότι τα πήρε λογιστικά το κράτος για να μειωθεί το χρέος, δηλαδή τα χρήματα βγήκαν και μπήκαν στην ίδια τσέπη και αυτό διότι τα ταμεία είναι φορείς του δημόσιου τομέα. Ο κ. Τσίπρας έπαιξε με την ψυχολογία των Ελλήνων πολιτών. </w:t>
      </w:r>
    </w:p>
    <w:p w14:paraId="432FA496"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Ποια είναι η αλήθεια,</w:t>
      </w:r>
      <w:r>
        <w:rPr>
          <w:rFonts w:eastAsia="Times New Roman" w:cs="Times New Roman"/>
          <w:szCs w:val="24"/>
        </w:rPr>
        <w:t xml:space="preserve"> όμως; Η αλήθεια, αγαπητοί συνάδελφοι, είναι ότι η Κυβέρνηση ΣΥΡΙΖΑ-ΑΝΕΛ με τις καταστροφικές επιλογές της το 2015 οδήγησε σε απώλεια 86 δισεκατομμυρίων ευρώ την ελληνική οικονομία και σε λήψη νέων μέτρων ύψους 2,3 δισεκατομμυρίων στην κοινωνική ασφάλιση. </w:t>
      </w:r>
      <w:r>
        <w:rPr>
          <w:rFonts w:eastAsia="Times New Roman" w:cs="Times New Roman"/>
          <w:szCs w:val="24"/>
        </w:rPr>
        <w:t>Όμως τέτοια ανάγκη τον Δεκέμβριο του 2014 δεν υπήρχε. Αυτή είναι η πραγματικότητα, αυτή είναι η αλήθεια.</w:t>
      </w:r>
    </w:p>
    <w:p w14:paraId="432FA497"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 νόμος σας, ο νόμος </w:t>
      </w:r>
      <w:proofErr w:type="spellStart"/>
      <w:r>
        <w:rPr>
          <w:rFonts w:eastAsia="Times New Roman" w:cs="Times New Roman"/>
          <w:szCs w:val="24"/>
        </w:rPr>
        <w:t>Κατρούγκαλου</w:t>
      </w:r>
      <w:proofErr w:type="spellEnd"/>
      <w:r>
        <w:rPr>
          <w:rFonts w:eastAsia="Times New Roman" w:cs="Times New Roman"/>
          <w:szCs w:val="24"/>
        </w:rPr>
        <w:t>, όπως λέγεται, ο ν.4387/2016, είναι διάτρητος και κοινωνικά άδικος. Οι παρεμβάσεις κατά των νέων επιστ</w:t>
      </w:r>
      <w:r>
        <w:rPr>
          <w:rFonts w:eastAsia="Times New Roman" w:cs="Times New Roman"/>
          <w:szCs w:val="24"/>
        </w:rPr>
        <w:t>ημόνων είναι εξοντωτικές. Οι μικρές δήθεν ελαφρύνσεις που έχουν δοθεί μετά από κάποιες πιέσεις και αυτές καταργούνται.</w:t>
      </w:r>
    </w:p>
    <w:p w14:paraId="432FA498"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Στους αγρότες αυξάνονται κατακόρυφα οι εισφορές υγείας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στο 6,1%. Σε συνδυασμό με τη </w:t>
      </w:r>
      <w:proofErr w:type="spellStart"/>
      <w:r>
        <w:rPr>
          <w:rFonts w:eastAsia="Times New Roman" w:cs="Times New Roman"/>
          <w:szCs w:val="24"/>
        </w:rPr>
        <w:t>φοροεπιδρομή</w:t>
      </w:r>
      <w:proofErr w:type="spellEnd"/>
      <w:r>
        <w:rPr>
          <w:rFonts w:eastAsia="Times New Roman" w:cs="Times New Roman"/>
          <w:szCs w:val="24"/>
        </w:rPr>
        <w:t xml:space="preserve"> που τους έχετε επιβάλει, το</w:t>
      </w:r>
      <w:r>
        <w:rPr>
          <w:rFonts w:eastAsia="Times New Roman" w:cs="Times New Roman"/>
          <w:szCs w:val="24"/>
        </w:rPr>
        <w:t xml:space="preserve"> τεράστιο ΦΠΑ στα </w:t>
      </w:r>
      <w:proofErr w:type="spellStart"/>
      <w:r>
        <w:rPr>
          <w:rFonts w:eastAsia="Times New Roman" w:cs="Times New Roman"/>
          <w:szCs w:val="24"/>
        </w:rPr>
        <w:t>αγροεφόδια</w:t>
      </w:r>
      <w:proofErr w:type="spellEnd"/>
      <w:r>
        <w:rPr>
          <w:rFonts w:eastAsia="Times New Roman" w:cs="Times New Roman"/>
          <w:szCs w:val="24"/>
        </w:rPr>
        <w:t xml:space="preserve"> από το 13% στο 24%, τις αυξήσεις στο συντελεστή φορολογίας του συστήματος για την επόμενη χρονιά και την κατάργηση της επιστροφής του Φόρου Εισοδήματος, τείνουν ουσιαστικά να </w:t>
      </w:r>
      <w:proofErr w:type="spellStart"/>
      <w:r>
        <w:rPr>
          <w:rFonts w:eastAsia="Times New Roman" w:cs="Times New Roman"/>
          <w:szCs w:val="24"/>
        </w:rPr>
        <w:t>φτωχοποιηθούν</w:t>
      </w:r>
      <w:proofErr w:type="spellEnd"/>
      <w:r>
        <w:rPr>
          <w:rFonts w:eastAsia="Times New Roman" w:cs="Times New Roman"/>
          <w:szCs w:val="24"/>
        </w:rPr>
        <w:t xml:space="preserve">. Οδηγείτε τους αγρότες σε μαρασμό, σε </w:t>
      </w:r>
      <w:r>
        <w:rPr>
          <w:rFonts w:eastAsia="Times New Roman" w:cs="Times New Roman"/>
          <w:szCs w:val="24"/>
        </w:rPr>
        <w:t>φτωχοποίηση, στην ανεργία.</w:t>
      </w:r>
    </w:p>
    <w:p w14:paraId="432FA499"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τονίσουμε βέβαια ότι τα ασφαλιστικά ταμεία, όπως ο ΟΑΕΕ, προκειμένου να βρουν χρήματα για την καταβολή συντάξεων, καταφεύγουν στο Ασφαλιστικό Κεφάλαιο Αλληλεγγύης Γενεών. Τσακίζετε το ΑΚΑΓΕ. Αυτή είναι η αλήθεια. Να θυμίσω ότι</w:t>
      </w:r>
      <w:r>
        <w:rPr>
          <w:rFonts w:eastAsia="Times New Roman" w:cs="Times New Roman"/>
          <w:szCs w:val="24"/>
        </w:rPr>
        <w:t xml:space="preserve"> μέχρι το 2014 είχαν χρησιμοποιηθεί μόλις 145 εκατομμύρια ευρώ από το ΑΚΑΓΕ. Μέσα σ’ ένα χρόνο η σημερινή Κυβέρνηση έχει ξεπεράσει τα 790 εκατομμύρια ευρώ. </w:t>
      </w:r>
    </w:p>
    <w:p w14:paraId="432FA49A"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δημιουργική ασάφεια στον τρόπο που νομοθετείτε δεν έχει τέλος, κύριε Υπουργέ. </w:t>
      </w:r>
      <w:proofErr w:type="spellStart"/>
      <w:r>
        <w:rPr>
          <w:rFonts w:eastAsia="Times New Roman" w:cs="Times New Roman"/>
          <w:szCs w:val="24"/>
        </w:rPr>
        <w:t>Εφαρμοστικές</w:t>
      </w:r>
      <w:proofErr w:type="spellEnd"/>
      <w:r>
        <w:rPr>
          <w:rFonts w:eastAsia="Times New Roman" w:cs="Times New Roman"/>
          <w:szCs w:val="24"/>
        </w:rPr>
        <w:t xml:space="preserve"> εγκύκλ</w:t>
      </w:r>
      <w:r>
        <w:rPr>
          <w:rFonts w:eastAsia="Times New Roman" w:cs="Times New Roman"/>
          <w:szCs w:val="24"/>
        </w:rPr>
        <w:t>ιοι δεν έχουν εκδοθεί. Οι υπηρεσίες συντάξεων αδυνατούν να απαντήσουν στους πολίτες. Ώριμα συνταξιοδοτικά δικαιώματα αμφισβητούνται. Πρόσφατο παράδειγμα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w:t>
      </w:r>
      <w:r>
        <w:rPr>
          <w:rFonts w:eastAsia="Times New Roman" w:cs="Times New Roman"/>
          <w:szCs w:val="24"/>
        </w:rPr>
        <w:t xml:space="preserve"> εκπαιδευτικοί. Τον Απρίλιο τους </w:t>
      </w:r>
      <w:proofErr w:type="spellStart"/>
      <w:r>
        <w:rPr>
          <w:rFonts w:eastAsia="Times New Roman" w:cs="Times New Roman"/>
          <w:szCs w:val="24"/>
        </w:rPr>
        <w:t>παραιτήσατε</w:t>
      </w:r>
      <w:proofErr w:type="spellEnd"/>
      <w:r>
        <w:rPr>
          <w:rFonts w:eastAsia="Times New Roman" w:cs="Times New Roman"/>
          <w:szCs w:val="24"/>
        </w:rPr>
        <w:t>, τον Ιούνιο τους απολύσατε και μετά στο τέλος Αυγούστου</w:t>
      </w:r>
      <w:r>
        <w:rPr>
          <w:rFonts w:eastAsia="Times New Roman" w:cs="Times New Roman"/>
          <w:szCs w:val="24"/>
        </w:rPr>
        <w:t>, τους ζητούσατε να γυρίσουν πίσω. Εργοδότες, έμποροι, ελεύθεροι επαγγελματίες δεν ξέρουν τι θα πληρώσουν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w:t>
      </w:r>
    </w:p>
    <w:p w14:paraId="432FA49B"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με το νέο ασφαλιστικό στερείτε το συνταξιοδοτικό δικαίωμα από τις ευάλωτες κοινωνικές ομάδες που δεν έχουν κατοχυρώσει δ</w:t>
      </w:r>
      <w:r>
        <w:rPr>
          <w:rFonts w:eastAsia="Times New Roman" w:cs="Times New Roman"/>
          <w:szCs w:val="24"/>
        </w:rPr>
        <w:t xml:space="preserve">εκαπενταετία. Δεν εξασφαλίζετε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βιωσιμότητα στο </w:t>
      </w:r>
      <w:r>
        <w:rPr>
          <w:rFonts w:eastAsia="Times New Roman" w:cs="Times New Roman"/>
          <w:szCs w:val="24"/>
        </w:rPr>
        <w:lastRenderedPageBreak/>
        <w:t xml:space="preserve">ασφαλιστικό σύστημα. Οδηγείτε τη χώρα με μαθηματική ακρίβεια στο τέταρτο μνημόνιο, το πιο σκληρό μνημόνιο που θα έρθει, για το οποίο φυσικά θα χρειαστεί νέα σύμβαση με το ΔΝΤ. </w:t>
      </w:r>
    </w:p>
    <w:p w14:paraId="432FA49C"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Ας μην ξεχνάμε ότι το ΔΝΤ βάζει ένα διττό πρόβλημα, πρώτον τη βιωσιμότητα του χρέους και δεύτερον τη βιωσιμότητα των ασφαλιστικών ταμείων και του ασφαλιστικού συστήματος. Κάτι τέτοιο θα φέρει νέα, σκληρά και επώδυνα μέτρα, μέτρα που η παρούσα Κυβέρνηση δεν</w:t>
      </w:r>
      <w:r>
        <w:rPr>
          <w:rFonts w:eastAsia="Times New Roman" w:cs="Times New Roman"/>
          <w:szCs w:val="24"/>
        </w:rPr>
        <w:t xml:space="preserve"> μπορεί να τα πάρει. Να πείτε, λοιπόν, την αλήθεια επιτέλους στον ελληνικό λαό και να σεβαστείτε τους πολίτες. </w:t>
      </w:r>
    </w:p>
    <w:p w14:paraId="432FA49D"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δώστε επιτέλους ένα τέρμα στα ψέματα. Δεν υπάρχει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προστασία για τους συνταξιούχους. Εσείς για πρώτη φορά επιβάλλετ</w:t>
      </w:r>
      <w:r>
        <w:rPr>
          <w:rFonts w:eastAsia="Times New Roman" w:cs="Times New Roman"/>
          <w:szCs w:val="24"/>
        </w:rPr>
        <w:t>ε εισφορές υγείας 6%, μειώνοντας έτσι όλες τις συντάξεις οριζόντια, κύριες και επικουρικές.</w:t>
      </w:r>
    </w:p>
    <w:p w14:paraId="432FA49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Μέχρι τώρα διακόσιες σαράντα πέντε χιλιάδες συνταξιούχοι υπέστησαν περικοπές στις επικουρικές. Συνολικά θα τις υποστούν τετρακόσιες χιλιάδες συνταξιούχοι. Διακόσιες</w:t>
      </w:r>
      <w:r>
        <w:rPr>
          <w:rFonts w:eastAsia="Times New Roman" w:cs="Times New Roman"/>
          <w:szCs w:val="24"/>
        </w:rPr>
        <w:t xml:space="preserve"> εξήντα πέντε χιλιάδες συνταξιούχοι του δημοσίου υπέστησαν περικοπές στα μερίσματα που ελάμβαναν. Οι περικοπές στα μερίσματα </w:t>
      </w:r>
      <w:r>
        <w:rPr>
          <w:rFonts w:eastAsia="Times New Roman" w:cs="Times New Roman"/>
          <w:szCs w:val="24"/>
        </w:rPr>
        <w:lastRenderedPageBreak/>
        <w:t xml:space="preserve">και τις επικουρικές φθάνουν στο 40% και 50%. Διακόσιες εξήντα πέντε χιλιάδες νέοι συνταξιούχοι θα δουν μειωμένες συντάξεις. </w:t>
      </w:r>
    </w:p>
    <w:p w14:paraId="432FA49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Φέρατε</w:t>
      </w:r>
      <w:r>
        <w:rPr>
          <w:rFonts w:eastAsia="Times New Roman" w:cs="Times New Roman"/>
          <w:szCs w:val="24"/>
        </w:rPr>
        <w:t xml:space="preserve"> τους συνταξιούχους στα όριά τους. Τους είδαμε να καίνε τις επιστολές τους. Σας έστειλαν το μήνυμα χθες: «Όχι άλλη ισοπέδωση».</w:t>
      </w:r>
    </w:p>
    <w:p w14:paraId="432FA4A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1</w:t>
      </w:r>
      <w:r>
        <w:rPr>
          <w:rFonts w:eastAsia="Times New Roman" w:cs="Times New Roman"/>
          <w:szCs w:val="24"/>
          <w:vertAlign w:val="superscript"/>
        </w:rPr>
        <w:t>η</w:t>
      </w:r>
      <w:r>
        <w:rPr>
          <w:rFonts w:eastAsia="Times New Roman" w:cs="Times New Roman"/>
          <w:szCs w:val="24"/>
        </w:rPr>
        <w:t xml:space="preserve"> Ιουνίου καταργήθηκε το ΕΚΑΣ για πάνω από εκατό χιλιάδες χαμηλοσυνταξιούχους. Ως το 2018 θα καταργηθεί συνολικά για άλλ</w:t>
      </w:r>
      <w:r>
        <w:rPr>
          <w:rFonts w:eastAsia="Times New Roman" w:cs="Times New Roman"/>
          <w:szCs w:val="24"/>
        </w:rPr>
        <w:t>ους τριακόσιους ογδόντα χιλιάδες. Οι τριακόσιοι χιλιάδες από αυτούς μάλιστα θα το χάσουν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w:t>
      </w:r>
    </w:p>
    <w:p w14:paraId="432FA4A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το ΕΚΑΣ είναι μια κατάκτηση για την τρίτη ηλικία. Θεσμοθετήθηκε, όπως γνωρίζετε, το 1996 από την Κυβέρνηση του ΠΑΣΟΚ. Με την περικ</w:t>
      </w:r>
      <w:r>
        <w:rPr>
          <w:rFonts w:eastAsia="Times New Roman" w:cs="Times New Roman"/>
          <w:szCs w:val="24"/>
        </w:rPr>
        <w:t xml:space="preserve">οπή του μετατρέπετε τους συνταξιούχους σε άπορους για να χορηγήσετε ουσιαστικά τι; Κάρτες σίτισης. </w:t>
      </w:r>
    </w:p>
    <w:p w14:paraId="432FA4A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δεν ονομάζεται ασφαλιστική μεταρρύθμιση, αλλά ασφαλιστική απορρύθμιση και εξόντωση των συνταξιούχων. Στην ουσία, κύριοι της Κυβέρνησης, καταργείτε την </w:t>
      </w:r>
      <w:r>
        <w:rPr>
          <w:rFonts w:eastAsia="Times New Roman" w:cs="Times New Roman"/>
          <w:szCs w:val="24"/>
        </w:rPr>
        <w:t>κοινωνική ασφάλιση και γι’ αυτό θα κριθείτε από τον ελληνικό λαό σύντομα.</w:t>
      </w:r>
    </w:p>
    <w:p w14:paraId="432FA4A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2FA4A4" w14:textId="77777777" w:rsidR="009415DB" w:rsidRDefault="00D44329">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432FA4A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Κωνσταντόπουλο.</w:t>
      </w:r>
    </w:p>
    <w:p w14:paraId="432FA4A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Στη συνέχεια ακολουθε</w:t>
      </w:r>
      <w:r>
        <w:rPr>
          <w:rFonts w:eastAsia="Times New Roman" w:cs="Times New Roman"/>
          <w:szCs w:val="24"/>
        </w:rPr>
        <w:t xml:space="preserve">ί ο κ. Γεώργιος </w:t>
      </w:r>
      <w:proofErr w:type="spellStart"/>
      <w:r>
        <w:rPr>
          <w:rFonts w:eastAsia="Times New Roman" w:cs="Times New Roman"/>
          <w:szCs w:val="24"/>
        </w:rPr>
        <w:t>Αρβανιτίδης</w:t>
      </w:r>
      <w:proofErr w:type="spellEnd"/>
      <w:r>
        <w:rPr>
          <w:rFonts w:eastAsia="Times New Roman" w:cs="Times New Roman"/>
          <w:szCs w:val="24"/>
        </w:rPr>
        <w:t>, Βουλευτής Β΄ Θεσσαλονίκης, που είναι και ο τελευταίος από τους επερωτώντες Βουλευτές. Μετά θα ακολουθήσει η παρέμβαση εκ μέρους της Κυβέρνησης από τον Υπουργό.</w:t>
      </w:r>
    </w:p>
    <w:p w14:paraId="432FA4A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Αρβανιτίδη</w:t>
      </w:r>
      <w:proofErr w:type="spellEnd"/>
      <w:r>
        <w:rPr>
          <w:rFonts w:eastAsia="Times New Roman" w:cs="Times New Roman"/>
          <w:szCs w:val="24"/>
        </w:rPr>
        <w:t>, θα αξιοποιήσετε κι εσείς και τη δευτερολογία σας;</w:t>
      </w:r>
    </w:p>
    <w:p w14:paraId="432FA4A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 κύριε Πρόεδρε, θα χρησιμοποιήσω και τη δευτερολογία μου.</w:t>
      </w:r>
    </w:p>
    <w:p w14:paraId="432FA4A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εγώ με τη σειρά μου θα μιλήσω και θα πω μερικές σκέψεις για τις επιπτώσεις του ασφαλιστικού στην ύπαιθρο και στους αγρότες. </w:t>
      </w:r>
    </w:p>
    <w:p w14:paraId="432FA4A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Ίσως με έχετε ακ</w:t>
      </w:r>
      <w:r>
        <w:rPr>
          <w:rFonts w:eastAsia="Times New Roman" w:cs="Times New Roman"/>
          <w:szCs w:val="24"/>
        </w:rPr>
        <w:t>ούσει πολλές φορές από αυτό το Βήμα να επιμένω στην ανάγκη της παραγωγικής ανασυγκρότησης της χώρας. Το κάνω αυτό</w:t>
      </w:r>
      <w:r>
        <w:rPr>
          <w:rFonts w:eastAsia="Times New Roman" w:cs="Times New Roman"/>
          <w:szCs w:val="24"/>
        </w:rPr>
        <w:t>,</w:t>
      </w:r>
      <w:r>
        <w:rPr>
          <w:rFonts w:eastAsia="Times New Roman" w:cs="Times New Roman"/>
          <w:szCs w:val="24"/>
        </w:rPr>
        <w:t xml:space="preserve"> γιατί βαθιά πιστεύω ότι δεν υπάρχει περίπτωση να δημιουργηθούν προϋποθέσεις βιώσιμης ανάπτυξης αν δεν στραφούμε στην παραγωγική Ελλάδα, βασικ</w:t>
      </w:r>
      <w:r>
        <w:rPr>
          <w:rFonts w:eastAsia="Times New Roman" w:cs="Times New Roman"/>
          <w:szCs w:val="24"/>
        </w:rPr>
        <w:t>ός πυλώνας της οποίας είναι ο πρωτογενής τομέας, οι αγρότες και η ύπαιθρος της παραγωγής.</w:t>
      </w:r>
    </w:p>
    <w:p w14:paraId="432FA4A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Πρέπει να ξεφύγουμε από τη μιζέρια και την απογοήτευση που δημιουργεί η Κυβέρνηση στον αγροτικό κόσμο και να μιλήσουμε θετικά</w:t>
      </w:r>
      <w:r>
        <w:rPr>
          <w:rFonts w:eastAsia="Times New Roman" w:cs="Times New Roman"/>
          <w:szCs w:val="24"/>
        </w:rPr>
        <w:t>,</w:t>
      </w:r>
      <w:r>
        <w:rPr>
          <w:rFonts w:eastAsia="Times New Roman" w:cs="Times New Roman"/>
          <w:szCs w:val="24"/>
        </w:rPr>
        <w:t xml:space="preserve"> με προτάσεις για μια ύπαιθρο που θα εξα</w:t>
      </w:r>
      <w:r>
        <w:rPr>
          <w:rFonts w:eastAsia="Times New Roman" w:cs="Times New Roman"/>
          <w:szCs w:val="24"/>
        </w:rPr>
        <w:t>σφαλίζει ικανοποιητικό εισόδημα, που θα είναι ελκυστική στους νέους ανθρώπους, που θα λειτουργεί με συνέργειες όχι μόνο στην πρωτογενή παραγωγική αλυσίδα, αλλά και οριζόντια μεταξύ των ποικίλων οικονομικών δραστηριοτήτων που αναπτύσσονται σε έναν τόπο.</w:t>
      </w:r>
    </w:p>
    <w:p w14:paraId="432FA4A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Για</w:t>
      </w:r>
      <w:r>
        <w:rPr>
          <w:rFonts w:eastAsia="Times New Roman" w:cs="Times New Roman"/>
          <w:szCs w:val="24"/>
        </w:rPr>
        <w:t xml:space="preserve"> παράδειγμα, δεν είναι δυνατόν τον 21</w:t>
      </w:r>
      <w:r>
        <w:rPr>
          <w:rFonts w:eastAsia="Times New Roman" w:cs="Times New Roman"/>
          <w:szCs w:val="24"/>
          <w:vertAlign w:val="superscript"/>
        </w:rPr>
        <w:t>ο</w:t>
      </w:r>
      <w:r>
        <w:rPr>
          <w:rFonts w:eastAsia="Times New Roman" w:cs="Times New Roman"/>
          <w:szCs w:val="24"/>
        </w:rPr>
        <w:t xml:space="preserve"> αιώνα να μιλάμε για μεσογειακό καλάθι διατροφής με προϊόντα ΠΟΠ εξαιρετικής ποιότητας και να μην υπάρχουν κοινά σχέδια δράσης του αγροτικού τομέα με τον τουριστικό, τους κλάδους υγείας και ευεξίας.</w:t>
      </w:r>
    </w:p>
    <w:p w14:paraId="432FA4A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Τα λέω αυτά σε μια </w:t>
      </w:r>
      <w:r>
        <w:rPr>
          <w:rFonts w:eastAsia="Times New Roman" w:cs="Times New Roman"/>
          <w:szCs w:val="24"/>
        </w:rPr>
        <w:t>συζήτηση για το ασφαλιστικό</w:t>
      </w:r>
      <w:r>
        <w:rPr>
          <w:rFonts w:eastAsia="Times New Roman" w:cs="Times New Roman"/>
          <w:szCs w:val="24"/>
        </w:rPr>
        <w:t>,</w:t>
      </w:r>
      <w:r>
        <w:rPr>
          <w:rFonts w:eastAsia="Times New Roman" w:cs="Times New Roman"/>
          <w:szCs w:val="24"/>
        </w:rPr>
        <w:t xml:space="preserve"> για να τονίσω τη βασική αιτία του προβλήματος. Όσο η χώρα μας παραμένει πρωταθλήτρια στην ανεργία σε επίπεδο Ευρωζώνης,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να επιστρέψουμε σε υψηλές ή έστω αξιοπρεπείς συντάξεις, πολύ απλά γιατί όσο η </w:t>
      </w:r>
      <w:r>
        <w:rPr>
          <w:rFonts w:eastAsia="Times New Roman" w:cs="Times New Roman"/>
          <w:szCs w:val="24"/>
        </w:rPr>
        <w:t>ανεργία αυξάνεται, τόσο οι εισφορές συνολικά μειώνονται.</w:t>
      </w:r>
    </w:p>
    <w:p w14:paraId="432FA4A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Κατά συνέπεια, η νούμερο ένα προτεραιότητα του Υπουργείου Εργασίας και της Κυβέρνησης σήμερα</w:t>
      </w:r>
      <w:r>
        <w:rPr>
          <w:rFonts w:eastAsia="Times New Roman" w:cs="Times New Roman"/>
          <w:szCs w:val="24"/>
        </w:rPr>
        <w:t>,</w:t>
      </w:r>
      <w:r>
        <w:rPr>
          <w:rFonts w:eastAsia="Times New Roman" w:cs="Times New Roman"/>
          <w:szCs w:val="24"/>
        </w:rPr>
        <w:t xml:space="preserve"> είναι να φτιάξει δουλειές στην ύπαιθρο και όχι να μας λέει </w:t>
      </w:r>
      <w:r>
        <w:rPr>
          <w:rFonts w:eastAsia="Times New Roman" w:cs="Times New Roman"/>
          <w:szCs w:val="24"/>
        </w:rPr>
        <w:t>π</w:t>
      </w:r>
      <w:r>
        <w:rPr>
          <w:rFonts w:eastAsia="Times New Roman" w:cs="Times New Roman"/>
          <w:szCs w:val="24"/>
        </w:rPr>
        <w:t>ώ</w:t>
      </w:r>
      <w:r>
        <w:rPr>
          <w:rFonts w:eastAsia="Times New Roman" w:cs="Times New Roman"/>
          <w:szCs w:val="24"/>
        </w:rPr>
        <w:t>ς</w:t>
      </w:r>
      <w:r>
        <w:rPr>
          <w:rFonts w:eastAsia="Times New Roman" w:cs="Times New Roman"/>
          <w:szCs w:val="24"/>
        </w:rPr>
        <w:t xml:space="preserve"> θα μοιράσει τη φτώχεια, ούτε να φλομώνει μ</w:t>
      </w:r>
      <w:r>
        <w:rPr>
          <w:rFonts w:eastAsia="Times New Roman" w:cs="Times New Roman"/>
          <w:szCs w:val="24"/>
        </w:rPr>
        <w:t xml:space="preserve">ε ψέματα τους συνταξιούχους. Και ο μόνος τρόπος για να δημιουργηθούν δουλειές είναι η ανάπτυξη, κυρίες και κύριοι. </w:t>
      </w:r>
    </w:p>
    <w:p w14:paraId="432FA4A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όσες επιστολές και αν στείλετε, όσες συνεντεύξεις και να δώσετε, όσο και αν προσπαθείτε να κάνετε το μαύρο άσπρο, την αλήθεια</w:t>
      </w:r>
      <w:r>
        <w:rPr>
          <w:rFonts w:eastAsia="Times New Roman" w:cs="Times New Roman"/>
          <w:szCs w:val="24"/>
        </w:rPr>
        <w:t xml:space="preserve"> του ΑΤΜ δεν μπορείτε να τη διαψεύσετε. Και λυπάμαι πάρα πολύ</w:t>
      </w:r>
      <w:r>
        <w:rPr>
          <w:rFonts w:eastAsia="Times New Roman" w:cs="Times New Roman"/>
          <w:szCs w:val="24"/>
        </w:rPr>
        <w:t>,</w:t>
      </w:r>
      <w:r>
        <w:rPr>
          <w:rFonts w:eastAsia="Times New Roman" w:cs="Times New Roman"/>
          <w:szCs w:val="24"/>
        </w:rPr>
        <w:t xml:space="preserve"> που όχι μόνο δεν έχετε κανένα απολύτως σχέδιο για το αύριο, αλλά εφαρμόζετε πολιτικές που </w:t>
      </w:r>
      <w:proofErr w:type="spellStart"/>
      <w:r>
        <w:rPr>
          <w:rFonts w:eastAsia="Times New Roman" w:cs="Times New Roman"/>
          <w:szCs w:val="24"/>
        </w:rPr>
        <w:t>στοχοποιούν</w:t>
      </w:r>
      <w:proofErr w:type="spellEnd"/>
      <w:r>
        <w:rPr>
          <w:rFonts w:eastAsia="Times New Roman" w:cs="Times New Roman"/>
          <w:szCs w:val="24"/>
        </w:rPr>
        <w:t xml:space="preserve"> προκλητικά την ύπαιθρο και τον Έλληνα αγρότη. </w:t>
      </w:r>
    </w:p>
    <w:p w14:paraId="432FA4B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Να σας θυμίσω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w:t>
      </w:r>
      <w:r>
        <w:rPr>
          <w:rFonts w:eastAsia="Times New Roman" w:cs="Times New Roman"/>
          <w:szCs w:val="24"/>
        </w:rPr>
        <w:t xml:space="preserve"> αύξησε τον συντελεστή φ</w:t>
      </w:r>
      <w:r>
        <w:rPr>
          <w:rFonts w:eastAsia="Times New Roman" w:cs="Times New Roman"/>
          <w:szCs w:val="24"/>
        </w:rPr>
        <w:t>ορολόγησης των αγροτικών εισοδημάτων από το 13% στο 26%</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w:t>
      </w:r>
      <w:r>
        <w:rPr>
          <w:rFonts w:eastAsia="Times New Roman" w:cs="Times New Roman"/>
          <w:szCs w:val="24"/>
        </w:rPr>
        <w:t xml:space="preserve"> φορολόγησε τις αγροτικές ενισχύσεις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w:t>
      </w:r>
      <w:r>
        <w:rPr>
          <w:rFonts w:eastAsia="Times New Roman" w:cs="Times New Roman"/>
          <w:szCs w:val="24"/>
        </w:rPr>
        <w:t xml:space="preserve"> αύξησε την προκαταβολή του φόρου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w:t>
      </w:r>
      <w:r>
        <w:rPr>
          <w:rFonts w:eastAsia="Times New Roman" w:cs="Times New Roman"/>
          <w:szCs w:val="24"/>
        </w:rPr>
        <w:t xml:space="preserve"> τριπλασίασε τις ασφαλιστικές εισφορές του ΟΓΑ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w:t>
      </w:r>
      <w:r>
        <w:rPr>
          <w:rFonts w:eastAsia="Times New Roman" w:cs="Times New Roman"/>
          <w:szCs w:val="24"/>
        </w:rPr>
        <w:t xml:space="preserve"> κατήργησε την επιστροφή του ειδικού φόρου κατανάλωσης στους αγρότες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w:t>
      </w:r>
      <w:r>
        <w:rPr>
          <w:rFonts w:eastAsia="Times New Roman" w:cs="Times New Roman"/>
          <w:szCs w:val="24"/>
        </w:rPr>
        <w:t xml:space="preserve"> αύξησε την τιμή του αγροτικού ρεύματος;</w:t>
      </w:r>
    </w:p>
    <w:p w14:paraId="432FA4B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Ακούστε τώρα</w:t>
      </w:r>
      <w:r>
        <w:rPr>
          <w:rFonts w:eastAsia="Times New Roman" w:cs="Times New Roman"/>
          <w:szCs w:val="24"/>
        </w:rPr>
        <w:t>.</w:t>
      </w:r>
      <w:r>
        <w:rPr>
          <w:rFonts w:eastAsia="Times New Roman" w:cs="Times New Roman"/>
          <w:szCs w:val="24"/>
        </w:rPr>
        <w:t xml:space="preserve"> Το να μην έχετε σχέδιο μπορώ να το καταλάβω. Το να καταστρέφετε, όμως, με τέτοια μανία την ύπαιθρο, πραγματικά δεν μπορώ να το</w:t>
      </w:r>
      <w:r>
        <w:rPr>
          <w:rFonts w:eastAsia="Times New Roman" w:cs="Times New Roman"/>
          <w:szCs w:val="24"/>
        </w:rPr>
        <w:t xml:space="preserve"> καταλάβω. </w:t>
      </w:r>
    </w:p>
    <w:p w14:paraId="432FA4B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Δεν φτάνει που τριπλασιάσατε τις εισφορές στον ΟΓΑ, έρχεται σήμερα η διοίκηση του οργανισμού και ζητάει ξεχασμένες οφειλές εικοσαετίας σε εξήντα χιλιάδες αγρότες. Τους λέτε μάλιστα ότι πρέπει να </w:t>
      </w:r>
      <w:r>
        <w:rPr>
          <w:rFonts w:eastAsia="Times New Roman" w:cs="Times New Roman"/>
          <w:szCs w:val="24"/>
        </w:rPr>
        <w:lastRenderedPageBreak/>
        <w:t>πληρώσουν ή να μπουν σε ρύθμιση μέχρι το τέλος το</w:t>
      </w:r>
      <w:r>
        <w:rPr>
          <w:rFonts w:eastAsia="Times New Roman" w:cs="Times New Roman"/>
          <w:szCs w:val="24"/>
        </w:rPr>
        <w:t xml:space="preserve">υ μήνα. Και αν δεν το κάνουν ή αν δεν αποδείξουν ότι από το 1998 και μετά δεν ήταν ασφαλισμένοι στον ΟΓΑ αλλά σε άλλον φορέα, τότε πολύ απλά πίπτει </w:t>
      </w:r>
      <w:proofErr w:type="spellStart"/>
      <w:r>
        <w:rPr>
          <w:rFonts w:eastAsia="Times New Roman" w:cs="Times New Roman"/>
          <w:szCs w:val="24"/>
        </w:rPr>
        <w:t>πέλεκυς</w:t>
      </w:r>
      <w:proofErr w:type="spellEnd"/>
      <w:r>
        <w:rPr>
          <w:rFonts w:eastAsia="Times New Roman" w:cs="Times New Roman"/>
          <w:szCs w:val="24"/>
        </w:rPr>
        <w:t xml:space="preserve"> και τιμωρία. Οι οφειλές που υπερβαίνουν τις </w:t>
      </w:r>
      <w:r>
        <w:rPr>
          <w:rFonts w:eastAsia="Times New Roman" w:cs="Times New Roman"/>
          <w:szCs w:val="24"/>
        </w:rPr>
        <w:t>5.000</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θα μεταφέρονται αυτόματα στο κέντρο είσπραξη</w:t>
      </w:r>
      <w:r>
        <w:rPr>
          <w:rFonts w:eastAsia="Times New Roman" w:cs="Times New Roman"/>
          <w:szCs w:val="24"/>
        </w:rPr>
        <w:t>ς των ασφαλιστικών οφειλών ή θα μπαίνουν στη μαύρη λίστα οφειλετών, με αποτέλεσμα να βρεθούν αντιμέτωποι ακόμα και με κατασχέσεις.</w:t>
      </w:r>
    </w:p>
    <w:p w14:paraId="432FA4B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Στα νησιά, κύριε Υπουργέ, καταργήσατε τον μειωμένο ΦΠΑ, στα χωριά κάτω των δύο χιλιάδων κατοίκων αφαιρείτε τη δυνατότητα ασφά</w:t>
      </w:r>
      <w:r>
        <w:rPr>
          <w:rFonts w:eastAsia="Times New Roman" w:cs="Times New Roman"/>
          <w:szCs w:val="24"/>
        </w:rPr>
        <w:t>λισης των μικροεπαγγελματιών στον ΟΓΑ και τους λέτε ότι πρέπει να πάνε στον ΟΑΕΕ.</w:t>
      </w:r>
    </w:p>
    <w:p w14:paraId="432FA4B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Πάλι τα ίδια!</w:t>
      </w:r>
    </w:p>
    <w:p w14:paraId="432FA4B5"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Όχι, όχι. Αυτό έχουμε πει πολλές φορές ότι δεν το έχ</w:t>
      </w:r>
      <w:r>
        <w:rPr>
          <w:rFonts w:eastAsia="Times New Roman" w:cs="Times New Roman"/>
          <w:szCs w:val="24"/>
        </w:rPr>
        <w:t>ουμε κάνει.</w:t>
      </w:r>
    </w:p>
    <w:p w14:paraId="432FA4B6"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Θα απαντήσετε. Νομίζω ότι θα έχετε τον χρόνο.</w:t>
      </w:r>
    </w:p>
    <w:p w14:paraId="432FA4B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καταλαβαίνω πως θέλετε να απαντήσετε άμεσα, αλλά αμέσως μετά θα έχετε τον λόγο, οπότε πιστεύω ότι θα έχετε τη δυνατότητα να απαντήσετε.</w:t>
      </w:r>
    </w:p>
    <w:p w14:paraId="432FA4B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Αρβανιτίδη</w:t>
      </w:r>
      <w:proofErr w:type="spellEnd"/>
      <w:r>
        <w:rPr>
          <w:rFonts w:eastAsia="Times New Roman" w:cs="Times New Roman"/>
          <w:szCs w:val="24"/>
        </w:rPr>
        <w:t>.</w:t>
      </w:r>
    </w:p>
    <w:p w14:paraId="432FA4B9"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Κύριε Υπουργέ, εγώ θέτω το θέμα για να παίρνω απαντήσ</w:t>
      </w:r>
      <w:r>
        <w:rPr>
          <w:rFonts w:eastAsia="Times New Roman" w:cs="Times New Roman"/>
          <w:szCs w:val="24"/>
        </w:rPr>
        <w:t>εις. Όλα αυτά μπορούν να βελτιωθούν, νομίζω ότι είναι στην κατεύθυνση που όλοι επιθυμούμε.</w:t>
      </w:r>
    </w:p>
    <w:p w14:paraId="432FA4B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Είστε πολύ καλόπιστος ομιλητής. Απλώς, η παρέμβασή μου είχε το νόημα ότι </w:t>
      </w:r>
      <w:r>
        <w:rPr>
          <w:rFonts w:eastAsia="Times New Roman" w:cs="Times New Roman"/>
          <w:szCs w:val="24"/>
        </w:rPr>
        <w:t>έχω πει πολλές φορές ότι αυτό δεν έχει γίνει. Είναι γραμμένο στο…</w:t>
      </w:r>
    </w:p>
    <w:p w14:paraId="432FA4B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θα τα πείτε μετά.</w:t>
      </w:r>
    </w:p>
    <w:p w14:paraId="432FA4B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Αρβανιτίδη</w:t>
      </w:r>
      <w:proofErr w:type="spellEnd"/>
    </w:p>
    <w:p w14:paraId="432FA4B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Έχετε πει και στέλνετε μετά επιστολές που καταλήγουν βεβαίως σε κάψιμο.</w:t>
      </w:r>
    </w:p>
    <w:p w14:paraId="432FA4B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Πάντω</w:t>
      </w:r>
      <w:r>
        <w:rPr>
          <w:rFonts w:eastAsia="Times New Roman" w:cs="Times New Roman"/>
          <w:szCs w:val="24"/>
        </w:rPr>
        <w:t>ς, αυτά τα μέτρα δεν είναι τρόπος να πείσουμε τους νέους ανθρώπους να γυρίσουν στην ύπαιθρο, να γυρίσουν στα χωριά, να γυρίσουν στον αγροτικό τομέα και όχι σημειακά, αλλά συνολικά αυτή η πολιτική.</w:t>
      </w:r>
    </w:p>
    <w:p w14:paraId="432FA4B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Αυτή η πολιτική αποτρέπει τους νέους ανθρώπους να γυρίσουν </w:t>
      </w:r>
      <w:r>
        <w:rPr>
          <w:rFonts w:eastAsia="Times New Roman" w:cs="Times New Roman"/>
          <w:szCs w:val="24"/>
        </w:rPr>
        <w:t>στην παραγωγή, να σχεδιάσουν, να ονειρευτούν, να φτιάξουν μια Ελλάδα. Πιστεύετε ότι στην ύπαιθρο έχουν όλοι τόσα πολλά χρήματα που αντέχουν να πληρώνουν τα δίδακτρα της εκπαίδευσης της Κυβέρνησής σας και των επιλογών σας; Αν συνεχίσουμε έτσι, στην περιφέρε</w:t>
      </w:r>
      <w:r>
        <w:rPr>
          <w:rFonts w:eastAsia="Times New Roman" w:cs="Times New Roman"/>
          <w:szCs w:val="24"/>
        </w:rPr>
        <w:t>ια δεν θα μείνει άνθρωπος.</w:t>
      </w:r>
    </w:p>
    <w:p w14:paraId="432FA4C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Εμείς ως Δημοκρατική Συμπαράταξη ακόμη μια φορά κτυπούμε το καμπανάκι. Σας το είπα και χθες στη συζήτηση για το ραδιοτηλεοπτικό τοπίο</w:t>
      </w:r>
      <w:r>
        <w:rPr>
          <w:rFonts w:eastAsia="Times New Roman" w:cs="Times New Roman"/>
          <w:szCs w:val="24"/>
        </w:rPr>
        <w:t>.</w:t>
      </w:r>
      <w:r>
        <w:rPr>
          <w:rFonts w:eastAsia="Times New Roman" w:cs="Times New Roman"/>
          <w:szCs w:val="24"/>
        </w:rPr>
        <w:t xml:space="preserve"> Σταματήστε να συμπεριφέρεστε εγωιστικά και αποδεχθείτε την πραγματικότητα. Με τον τρόπο αυτό δ</w:t>
      </w:r>
      <w:r>
        <w:rPr>
          <w:rFonts w:eastAsia="Times New Roman" w:cs="Times New Roman"/>
          <w:szCs w:val="24"/>
        </w:rPr>
        <w:t xml:space="preserve">εν κάνετε κακό στην Αντιπολίτευση, αλλά κάνετε κακό στη </w:t>
      </w:r>
      <w:r>
        <w:rPr>
          <w:rFonts w:eastAsia="Times New Roman" w:cs="Times New Roman"/>
          <w:szCs w:val="24"/>
        </w:rPr>
        <w:lastRenderedPageBreak/>
        <w:t xml:space="preserve">χώρα. Αν νομίζετε ότι </w:t>
      </w:r>
      <w:proofErr w:type="spellStart"/>
      <w:r>
        <w:rPr>
          <w:rFonts w:eastAsia="Times New Roman" w:cs="Times New Roman"/>
          <w:szCs w:val="24"/>
        </w:rPr>
        <w:t>επιχαίρουμε</w:t>
      </w:r>
      <w:proofErr w:type="spellEnd"/>
      <w:r>
        <w:rPr>
          <w:rFonts w:eastAsia="Times New Roman" w:cs="Times New Roman"/>
          <w:szCs w:val="24"/>
        </w:rPr>
        <w:t xml:space="preserve"> πάνω στα ερείπια της πολιτικής σας, κάνετε μεγάλο λάθος. Αυτό που εκφράζουμε σε κάθε ευκαιρία είναι η αγωνία για τη χώρα, γιατί δυστυχώς όση ζημιά συνεχίζει να συσσωρ</w:t>
      </w:r>
      <w:r>
        <w:rPr>
          <w:rFonts w:eastAsia="Times New Roman" w:cs="Times New Roman"/>
          <w:szCs w:val="24"/>
        </w:rPr>
        <w:t>εύεται, τόσο πιο αργά, τόσο πιο δύσκολα, τόσο πιο επίπονα μπορεί να διορθωθεί.</w:t>
      </w:r>
    </w:p>
    <w:p w14:paraId="432FA4C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2FA4C2" w14:textId="77777777" w:rsidR="009415DB" w:rsidRDefault="00D44329">
      <w:pPr>
        <w:spacing w:after="0" w:line="600" w:lineRule="auto"/>
        <w:ind w:firstLine="709"/>
        <w:jc w:val="both"/>
        <w:rPr>
          <w:rFonts w:eastAsia="Times New Roman"/>
          <w:bCs/>
        </w:rPr>
      </w:pPr>
      <w:r>
        <w:rPr>
          <w:rFonts w:eastAsia="Times New Roman"/>
          <w:bCs/>
        </w:rPr>
        <w:t xml:space="preserve">(Χειροκροτήματα από την πτέρυγα της Δημοκρατικής </w:t>
      </w:r>
      <w:r>
        <w:rPr>
          <w:rFonts w:eastAsia="Times New Roman"/>
          <w:bCs/>
        </w:rPr>
        <w:t>Συμπαράταξης ΠΑΣΟΚ-ΔΗΜΑΡ)</w:t>
      </w:r>
    </w:p>
    <w:p w14:paraId="432FA4C3"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Αρβανιτίδη</w:t>
      </w:r>
      <w:proofErr w:type="spellEnd"/>
      <w:r>
        <w:rPr>
          <w:rFonts w:eastAsia="Times New Roman" w:cs="Times New Roman"/>
          <w:szCs w:val="24"/>
        </w:rPr>
        <w:t xml:space="preserve">, ο οποίος ήταν και ο τελευταίος του κύκλου των </w:t>
      </w:r>
      <w:proofErr w:type="spellStart"/>
      <w:r>
        <w:rPr>
          <w:rFonts w:eastAsia="Times New Roman" w:cs="Times New Roman"/>
          <w:szCs w:val="24"/>
        </w:rPr>
        <w:t>πρωτολογιών</w:t>
      </w:r>
      <w:proofErr w:type="spellEnd"/>
      <w:r>
        <w:rPr>
          <w:rFonts w:eastAsia="Times New Roman" w:cs="Times New Roman"/>
          <w:szCs w:val="24"/>
        </w:rPr>
        <w:t>, της πρώτης παρέμβασης των επερωτώντων Βουλευτών της Δημοκρατικής Συμπαράταξης.</w:t>
      </w:r>
    </w:p>
    <w:p w14:paraId="432FA4C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Θα συνεχίσουμε με τον Υπουργό Εργασίας, Κοινωνικής Ασφάλισης και Κοινωνικής Αλληλεγγύ</w:t>
      </w:r>
      <w:r>
        <w:rPr>
          <w:rFonts w:eastAsia="Times New Roman" w:cs="Times New Roman"/>
          <w:szCs w:val="24"/>
        </w:rPr>
        <w:t xml:space="preserve">ης, τον κ. </w:t>
      </w:r>
      <w:proofErr w:type="spellStart"/>
      <w:r>
        <w:rPr>
          <w:rFonts w:eastAsia="Times New Roman" w:cs="Times New Roman"/>
          <w:szCs w:val="24"/>
        </w:rPr>
        <w:t>Κατρούγκαλο</w:t>
      </w:r>
      <w:proofErr w:type="spellEnd"/>
      <w:r>
        <w:rPr>
          <w:rFonts w:eastAsia="Times New Roman" w:cs="Times New Roman"/>
          <w:szCs w:val="24"/>
        </w:rPr>
        <w:t>.</w:t>
      </w:r>
    </w:p>
    <w:p w14:paraId="432FA4C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επειδή στην αρχή της συζήτησης της επερώτησης ζητήσατε να μοιραστείτε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με τον κ. Πετρόπουλο, θα σας δώσω δέκα λεπτά από τα είκοσι που δικαιούστε ως </w:t>
      </w:r>
      <w:proofErr w:type="spellStart"/>
      <w:r>
        <w:rPr>
          <w:rFonts w:eastAsia="Times New Roman" w:cs="Times New Roman"/>
          <w:szCs w:val="24"/>
        </w:rPr>
        <w:t>πρωτολογία</w:t>
      </w:r>
      <w:proofErr w:type="spellEnd"/>
      <w:r>
        <w:rPr>
          <w:rFonts w:eastAsia="Times New Roman" w:cs="Times New Roman"/>
          <w:szCs w:val="24"/>
        </w:rPr>
        <w:t>.</w:t>
      </w:r>
    </w:p>
    <w:p w14:paraId="432FA4C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Επομένως, έχετε δέκα λεπτά -</w:t>
      </w:r>
      <w:r>
        <w:rPr>
          <w:rFonts w:eastAsia="Times New Roman" w:cs="Times New Roman"/>
          <w:szCs w:val="24"/>
        </w:rPr>
        <w:t>με μια ανοχή, βεβαίως- και αντίστοιχα δέκα λεπτά ο κ. Πετρόπουλος.</w:t>
      </w:r>
    </w:p>
    <w:p w14:paraId="432FA4C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Θα πρότεινα, κύριε Πρόεδρε, δώδεκα και…</w:t>
      </w:r>
    </w:p>
    <w:p w14:paraId="432FA4C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δεν θα τα χαλά</w:t>
      </w:r>
      <w:r>
        <w:rPr>
          <w:rFonts w:eastAsia="Times New Roman" w:cs="Times New Roman"/>
          <w:szCs w:val="24"/>
        </w:rPr>
        <w:t>σουμε στον χρόνο, κύριε Υπουργέ. Θα υπάρξει ανοχή για να απαντήσετε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Εξάλλου, κύριε Υπουργέ, έχετε μετά και τη δυνατότητα δευτερολογίας, </w:t>
      </w:r>
      <w:proofErr w:type="spellStart"/>
      <w:r>
        <w:rPr>
          <w:rFonts w:eastAsia="Times New Roman" w:cs="Times New Roman"/>
          <w:szCs w:val="24"/>
        </w:rPr>
        <w:t>τριτολογίας</w:t>
      </w:r>
      <w:proofErr w:type="spellEnd"/>
      <w:r>
        <w:rPr>
          <w:rFonts w:eastAsia="Times New Roman" w:cs="Times New Roman"/>
          <w:szCs w:val="24"/>
        </w:rPr>
        <w:t>.</w:t>
      </w:r>
    </w:p>
    <w:p w14:paraId="432FA4C9"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 επί της διαδικασίας.</w:t>
      </w:r>
    </w:p>
    <w:p w14:paraId="432FA4C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Βρούτση</w:t>
      </w:r>
      <w:proofErr w:type="spellEnd"/>
      <w:r>
        <w:rPr>
          <w:rFonts w:eastAsia="Times New Roman" w:cs="Times New Roman"/>
          <w:szCs w:val="24"/>
        </w:rPr>
        <w:t>.</w:t>
      </w:r>
    </w:p>
    <w:p w14:paraId="432FA4C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Δεν έχει κανείς αντίρρηση να μιλήσουν και ο κ. Πετρόπουλος και ο κύριος Υπουργός, απλώς να υπάρξει και μια αντίστοιχη ανοχή και στους Κοινοβουλευτικούς Εκπροσώπους που θα έχουν σήμερα τον λόγο.</w:t>
      </w:r>
    </w:p>
    <w:p w14:paraId="432FA4C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αυτό είναι εκ του περισσού, διότι το Προεδρείο, όπως έχετε δει τουλάχιστον σήμερα -δεν λέω γενικά- δείχνει την απαραίτητη επιείκεια, κατανόηση, ανοχή.</w:t>
      </w:r>
    </w:p>
    <w:p w14:paraId="432FA4C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θέμα είναι σοβαρό.</w:t>
      </w:r>
    </w:p>
    <w:p w14:paraId="432FA4CE"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Εξάλλου και το θέμα είναι, όπως είπε και ο κ. </w:t>
      </w:r>
      <w:proofErr w:type="spellStart"/>
      <w:r>
        <w:rPr>
          <w:rFonts w:eastAsia="Times New Roman" w:cs="Times New Roman"/>
          <w:szCs w:val="24"/>
        </w:rPr>
        <w:t>Κατσώτης</w:t>
      </w:r>
      <w:proofErr w:type="spellEnd"/>
      <w:r>
        <w:rPr>
          <w:rFonts w:eastAsia="Times New Roman" w:cs="Times New Roman"/>
          <w:szCs w:val="24"/>
        </w:rPr>
        <w:t>, σοβαρό.</w:t>
      </w:r>
    </w:p>
    <w:p w14:paraId="432FA4C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32FA4D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432FA4D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Ειλικρινά, κύριοι συνάδελφοι που </w:t>
      </w:r>
      <w:r>
        <w:rPr>
          <w:rFonts w:eastAsia="Times New Roman" w:cs="Times New Roman"/>
          <w:szCs w:val="24"/>
        </w:rPr>
        <w:t xml:space="preserve">υπογράφετε αυτή την επερώτηση, δεν ντραπήκατε να την καταθέσετε; Και καλά, από τον κ. Κωνσταντινόπουλο, περίμενα αυτά που άκουσα. Συνεπής στην </w:t>
      </w:r>
      <w:proofErr w:type="spellStart"/>
      <w:r>
        <w:rPr>
          <w:rFonts w:eastAsia="Times New Roman" w:cs="Times New Roman"/>
          <w:szCs w:val="24"/>
        </w:rPr>
        <w:t>περσόνα</w:t>
      </w:r>
      <w:proofErr w:type="spellEnd"/>
      <w:r>
        <w:rPr>
          <w:rFonts w:eastAsia="Times New Roman" w:cs="Times New Roman"/>
          <w:szCs w:val="24"/>
        </w:rPr>
        <w:t xml:space="preserve"> του! Δυστυχώς, η κ.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προσπαθεί να του μοιάσει τελευταία.</w:t>
      </w:r>
    </w:p>
    <w:p w14:paraId="432FA4D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πρέπει, όμως, να λέμε αλήθει</w:t>
      </w:r>
      <w:r>
        <w:rPr>
          <w:rFonts w:eastAsia="Times New Roman" w:cs="Times New Roman"/>
          <w:szCs w:val="24"/>
        </w:rPr>
        <w:t>α; Δεν πρέπει να αναφερόμαστε στα στοιχεία; Δεν είναι το ΠΑΣΟΚ το μοναδικό κόμμα που</w:t>
      </w:r>
      <w:r>
        <w:rPr>
          <w:rFonts w:eastAsia="Times New Roman" w:cs="Times New Roman"/>
          <w:szCs w:val="24"/>
        </w:rPr>
        <w:t>,</w:t>
      </w:r>
      <w:r>
        <w:rPr>
          <w:rFonts w:eastAsia="Times New Roman" w:cs="Times New Roman"/>
          <w:szCs w:val="24"/>
        </w:rPr>
        <w:t xml:space="preserve"> όχι απλώς έχει τις ευθύνες που αναλογούν στον δικομματισμό για τη δημιουργία των δομικών αιτιών της κρίσης, αλλά και το μοναδικό κόμμα που έχει υπογράψει όλα τα </w:t>
      </w:r>
      <w:proofErr w:type="spellStart"/>
      <w:r>
        <w:rPr>
          <w:rFonts w:eastAsia="Times New Roman" w:cs="Times New Roman"/>
          <w:szCs w:val="24"/>
        </w:rPr>
        <w:t>μνημονιακ</w:t>
      </w:r>
      <w:r>
        <w:rPr>
          <w:rFonts w:eastAsia="Times New Roman" w:cs="Times New Roman"/>
          <w:szCs w:val="24"/>
        </w:rPr>
        <w:t>ά</w:t>
      </w:r>
      <w:proofErr w:type="spellEnd"/>
      <w:r>
        <w:rPr>
          <w:rFonts w:eastAsia="Times New Roman" w:cs="Times New Roman"/>
          <w:szCs w:val="24"/>
        </w:rPr>
        <w:t xml:space="preserve"> μέτρα, συμπεριλαμβανομένης της κατάργησης του ΕΚΑΣ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ν.4337; Θυμίζω ότι ήταν και στις προτάσεις της μεταρρύθμισης </w:t>
      </w:r>
      <w:proofErr w:type="spellStart"/>
      <w:r>
        <w:rPr>
          <w:rFonts w:eastAsia="Times New Roman" w:cs="Times New Roman"/>
          <w:szCs w:val="24"/>
        </w:rPr>
        <w:t>Γιαννίτση</w:t>
      </w:r>
      <w:proofErr w:type="spellEnd"/>
      <w:r>
        <w:rPr>
          <w:rFonts w:eastAsia="Times New Roman" w:cs="Times New Roman"/>
          <w:szCs w:val="24"/>
        </w:rPr>
        <w:t xml:space="preserve"> η κατάργηση του ΕΚΑΣ.</w:t>
      </w:r>
    </w:p>
    <w:p w14:paraId="432FA4D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Επέλεξα να μιλήσω κυρίως με αριθμούς και δεδομένα, γιατί αντιλαμβάνεστε ότι ο καθένας έχει δικαίωμα στη</w:t>
      </w:r>
      <w:r>
        <w:rPr>
          <w:rFonts w:eastAsia="Times New Roman" w:cs="Times New Roman"/>
          <w:szCs w:val="24"/>
        </w:rPr>
        <w:t xml:space="preserve"> γνώμη του. Δεν έχει, όμως, ο καθένας δικαίωμα στα δικά του δεδομένα.</w:t>
      </w:r>
    </w:p>
    <w:p w14:paraId="432FA4D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τον κ. </w:t>
      </w:r>
      <w:proofErr w:type="spellStart"/>
      <w:r>
        <w:rPr>
          <w:rFonts w:eastAsia="Times New Roman" w:cs="Times New Roman"/>
          <w:szCs w:val="24"/>
        </w:rPr>
        <w:t>Αρβανιτίδη</w:t>
      </w:r>
      <w:proofErr w:type="spellEnd"/>
      <w:r>
        <w:rPr>
          <w:rFonts w:eastAsia="Times New Roman" w:cs="Times New Roman"/>
          <w:szCs w:val="24"/>
        </w:rPr>
        <w:t>, έναν καλόπιστο και καλοπροαίρετο άνθρωπο, να επαναλαμβάνει αυτό το γνωστό ψέμα που ειπώθηκε ξανά και ξανά και σε συζήτηση του ν.4387/2016 και μετά, ότι τάχα κατ</w:t>
      </w:r>
      <w:r>
        <w:rPr>
          <w:rFonts w:eastAsia="Times New Roman" w:cs="Times New Roman"/>
          <w:szCs w:val="24"/>
        </w:rPr>
        <w:t>αργούμε την προστασία στα μικρά μαγαζιά, στις μικρές επιχειρήσεις κάτω από δύο χιλιάδες κατοίκους. Ήταν στο άρθρο 40 του νόμου. Έμεινε με την εξαίρεση των ιδιοκτητών των ενοικιαζόμενων δωματίων.</w:t>
      </w:r>
    </w:p>
    <w:p w14:paraId="432FA4D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Τι λένε τα στοιχεία, λοιπόν; Ζήτησα από τις υπηρεσίες να μου </w:t>
      </w:r>
      <w:r>
        <w:rPr>
          <w:rFonts w:eastAsia="Times New Roman" w:cs="Times New Roman"/>
          <w:szCs w:val="24"/>
        </w:rPr>
        <w:t xml:space="preserve">αποτιμήσουν τις επεμβάσεις στο ασφαλιστικό από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μέχρι να έρθουμε εμείς στην εξουσία, τις επιπτώσεις του ν.4337/2015, του τρίτου μνημονίου που θυμίζω ότι ψηφίστηκε και από εμάς και από τη Νέα Δημοκρατία και από το ΠΑΣΟΚ και από το Πο</w:t>
      </w:r>
      <w:r>
        <w:rPr>
          <w:rFonts w:eastAsia="Times New Roman" w:cs="Times New Roman"/>
          <w:szCs w:val="24"/>
        </w:rPr>
        <w:t>τάμι και τέλος, την αποτίμηση των συνεπειών της μεταρρύθμισης.</w:t>
      </w:r>
    </w:p>
    <w:p w14:paraId="432FA4D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Ακούστε τα στοιχεία. Οι επιπτώσεις των μειώσεων την περίοδο 2010 μέχρι τον Ιανουάριο του 2015 ήταν 44 δισεκατομμύρια ευρώ. Από τις τσέπες των συνταξιούχων βγήκαν 44 δισεκατομμύρια ευρώ. Οι συνέ</w:t>
      </w:r>
      <w:r>
        <w:rPr>
          <w:rFonts w:eastAsia="Times New Roman" w:cs="Times New Roman"/>
          <w:szCs w:val="24"/>
        </w:rPr>
        <w:t>πειες του ν.4337 είναι 1,1 δισεκατομμύρια ευρώ –κυρίως το ΕΚΑΣ και η αναπροσαρμογή των ορίων ηλικίας- και 698 εκατομμύρια ευρώ είναι οι επεμβάσεις του νόμου.</w:t>
      </w:r>
    </w:p>
    <w:p w14:paraId="432FA4D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Ποιος υπογράφει…</w:t>
      </w:r>
    </w:p>
    <w:p w14:paraId="432FA4D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w:t>
      </w:r>
      <w:r>
        <w:rPr>
          <w:rFonts w:eastAsia="Times New Roman" w:cs="Times New Roman"/>
          <w:b/>
          <w:szCs w:val="24"/>
        </w:rPr>
        <w:t>, Κοινωνικής Ασφάλισης</w:t>
      </w:r>
      <w:r>
        <w:rPr>
          <w:rFonts w:eastAsia="Times New Roman" w:cs="Times New Roman"/>
          <w:b/>
          <w:szCs w:val="24"/>
        </w:rPr>
        <w:t xml:space="preserve"> και Κοινωνικής </w:t>
      </w:r>
      <w:r>
        <w:rPr>
          <w:rFonts w:eastAsia="Times New Roman" w:cs="Times New Roman"/>
          <w:b/>
          <w:szCs w:val="24"/>
        </w:rPr>
        <w:t>Α</w:t>
      </w:r>
      <w:r>
        <w:rPr>
          <w:rFonts w:eastAsia="Times New Roman" w:cs="Times New Roman"/>
          <w:b/>
          <w:szCs w:val="24"/>
        </w:rPr>
        <w:t>λληλεγγύης</w:t>
      </w:r>
      <w:r>
        <w:rPr>
          <w:rFonts w:eastAsia="Times New Roman" w:cs="Times New Roman"/>
          <w:b/>
          <w:szCs w:val="24"/>
        </w:rPr>
        <w:t xml:space="preserve">): </w:t>
      </w:r>
      <w:r>
        <w:rPr>
          <w:rFonts w:eastAsia="Times New Roman" w:cs="Times New Roman"/>
          <w:szCs w:val="24"/>
        </w:rPr>
        <w:t xml:space="preserve">Ακριβώς, κύριε </w:t>
      </w:r>
      <w:proofErr w:type="spellStart"/>
      <w:r>
        <w:rPr>
          <w:rFonts w:eastAsia="Times New Roman" w:cs="Times New Roman"/>
          <w:szCs w:val="24"/>
        </w:rPr>
        <w:t>Βρούτση</w:t>
      </w:r>
      <w:proofErr w:type="spellEnd"/>
      <w:r>
        <w:rPr>
          <w:rFonts w:eastAsia="Times New Roman" w:cs="Times New Roman"/>
          <w:szCs w:val="24"/>
        </w:rPr>
        <w:t xml:space="preserve">, υπηρεσιακά στελέχη τα οποία βλέπετε εκεί, υπογράφουν αυτό το οποίο θα καταθέσω. </w:t>
      </w:r>
    </w:p>
    <w:p w14:paraId="432FA4D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Για να μην υπάρχει αμφιβολία και για να είναι εκτός πολιτικής αντιπαράθεσης, λέω ξανά ότι </w:t>
      </w:r>
      <w:r>
        <w:rPr>
          <w:rFonts w:eastAsia="Times New Roman" w:cs="Times New Roman"/>
          <w:szCs w:val="24"/>
        </w:rPr>
        <w:t xml:space="preserve">44 δισεκατομμύρια ευρώ </w:t>
      </w:r>
      <w:r>
        <w:rPr>
          <w:rFonts w:eastAsia="Times New Roman" w:cs="Times New Roman"/>
          <w:szCs w:val="24"/>
        </w:rPr>
        <w:t>έχετε κλ</w:t>
      </w:r>
      <w:r>
        <w:rPr>
          <w:rFonts w:eastAsia="Times New Roman" w:cs="Times New Roman"/>
          <w:szCs w:val="24"/>
        </w:rPr>
        <w:t xml:space="preserve">έψει από τις τσέπες των συνταξιούχων </w:t>
      </w:r>
      <w:r>
        <w:rPr>
          <w:rFonts w:eastAsia="Times New Roman" w:cs="Times New Roman"/>
          <w:szCs w:val="24"/>
        </w:rPr>
        <w:t xml:space="preserve">και 1,1 δισεκατομμύρια ευρώ </w:t>
      </w:r>
      <w:r>
        <w:rPr>
          <w:rFonts w:eastAsia="Times New Roman" w:cs="Times New Roman"/>
          <w:szCs w:val="24"/>
        </w:rPr>
        <w:t xml:space="preserve">βγήκαν </w:t>
      </w:r>
      <w:r>
        <w:rPr>
          <w:rFonts w:eastAsia="Times New Roman" w:cs="Times New Roman"/>
          <w:szCs w:val="24"/>
        </w:rPr>
        <w:t xml:space="preserve">με τον ν.4337. </w:t>
      </w:r>
    </w:p>
    <w:p w14:paraId="432FA4D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Κάποιος που δεν έχει ψηφίσει τίποτα απ’ αυτά, όμως, όπως είναι για παράδειγμα το Κομμουνιστικό Κόμμα Ελλάδας, θα με ρωτήσει</w:t>
      </w:r>
      <w:r>
        <w:rPr>
          <w:rFonts w:eastAsia="Times New Roman" w:cs="Times New Roman"/>
          <w:szCs w:val="24"/>
        </w:rPr>
        <w:t>:</w:t>
      </w:r>
      <w:r>
        <w:rPr>
          <w:rFonts w:eastAsia="Times New Roman" w:cs="Times New Roman"/>
          <w:szCs w:val="24"/>
        </w:rPr>
        <w:t xml:space="preserve"> «Άρα το επιχείρημά σου είναι ότι βλάπτουν κ</w:t>
      </w:r>
      <w:r>
        <w:rPr>
          <w:rFonts w:eastAsia="Times New Roman" w:cs="Times New Roman"/>
          <w:szCs w:val="24"/>
        </w:rPr>
        <w:t>αι οι τρεις και η Νέα Δημοκρατία το ίδιο και απλώς κάποιοι βλάπτουν λίγο περισσότερο;». Όχι, δεν είναι αυτό το επιχείρημά μου, γιατί πρέπει να κοιτάξετε και ένα άλλο νούμερο που είναι σημαντικό για την οικονομία. Πόσα χρήματα λέτε ότι μεταφέρθηκαν από το 2</w:t>
      </w:r>
      <w:r>
        <w:rPr>
          <w:rFonts w:eastAsia="Times New Roman" w:cs="Times New Roman"/>
          <w:szCs w:val="24"/>
        </w:rPr>
        <w:t xml:space="preserve">000 έως το 2015, για να καλυφθούν τα ελλείμματα των ταμείων; Είναι 214 </w:t>
      </w:r>
      <w:r>
        <w:rPr>
          <w:rFonts w:eastAsia="Times New Roman" w:cs="Times New Roman"/>
          <w:szCs w:val="24"/>
        </w:rPr>
        <w:lastRenderedPageBreak/>
        <w:t>δισεκατομμύρια ευρώ, δηλαδή τα 2/3 του χρέους και πολύ παραπάνω από το Ακαθάριστο Εθνικό Προϊόν, ακόμα και στις καλές του εποχές. Πώς γίνεται αυτή η μαγική εικόνα να παίρνουμε περίπου 4</w:t>
      </w:r>
      <w:r>
        <w:rPr>
          <w:rFonts w:eastAsia="Times New Roman" w:cs="Times New Roman"/>
          <w:szCs w:val="24"/>
        </w:rPr>
        <w:t>5 δισεκατομμύρια ευρώ από την τσέπη των συνταξιούχων και παρ’ όλα αυτά να μένει μία μεγάλη μαύρη τρύπα</w:t>
      </w:r>
      <w:r>
        <w:rPr>
          <w:rFonts w:eastAsia="Times New Roman" w:cs="Times New Roman"/>
          <w:szCs w:val="24"/>
        </w:rPr>
        <w:t>,</w:t>
      </w:r>
      <w:r>
        <w:rPr>
          <w:rFonts w:eastAsia="Times New Roman" w:cs="Times New Roman"/>
          <w:szCs w:val="24"/>
        </w:rPr>
        <w:t xml:space="preserve"> για την οποία πρέπει να ρίχνουμε μέσα άλλα 214 δισεκατομμύρια ευρώ;</w:t>
      </w:r>
    </w:p>
    <w:p w14:paraId="432FA4D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Ακριβώς γι’ αυτό το βασικό ζήτημα του ασφαλιστικού</w:t>
      </w:r>
      <w:r>
        <w:rPr>
          <w:rFonts w:eastAsia="Times New Roman" w:cs="Times New Roman"/>
          <w:szCs w:val="24"/>
        </w:rPr>
        <w:t>,</w:t>
      </w:r>
      <w:r>
        <w:rPr>
          <w:rFonts w:eastAsia="Times New Roman" w:cs="Times New Roman"/>
          <w:szCs w:val="24"/>
        </w:rPr>
        <w:t xml:space="preserve"> δεν ήταν θέμα πόρων, διότι δεν μ</w:t>
      </w:r>
      <w:r>
        <w:rPr>
          <w:rFonts w:eastAsia="Times New Roman" w:cs="Times New Roman"/>
          <w:szCs w:val="24"/>
        </w:rPr>
        <w:t>πορείς σε έναν πίθο Δαναΐδων να ρίχνεις 214 δισεκατομμύρια ευρώ, να πρέπει να ληστεύεις τους συνταξιούχους…</w:t>
      </w:r>
    </w:p>
    <w:p w14:paraId="432FA4D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Καταθέστε το έγγραφο με τα 44 δισεκατομμύρια ευρώ!</w:t>
      </w:r>
    </w:p>
    <w:p w14:paraId="432FA4D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w:t>
      </w:r>
      <w:r>
        <w:rPr>
          <w:rFonts w:eastAsia="Times New Roman" w:cs="Times New Roman"/>
          <w:b/>
          <w:szCs w:val="24"/>
        </w:rPr>
        <w:t>,</w:t>
      </w:r>
      <w:r>
        <w:rPr>
          <w:rFonts w:eastAsia="Times New Roman" w:cs="Times New Roman"/>
          <w:b/>
          <w:szCs w:val="24"/>
        </w:rPr>
        <w:t xml:space="preserve"> Κοινωνικής Ασφάλισης</w:t>
      </w:r>
      <w:r>
        <w:rPr>
          <w:rFonts w:eastAsia="Times New Roman" w:cs="Times New Roman"/>
          <w:b/>
          <w:szCs w:val="24"/>
        </w:rPr>
        <w:t xml:space="preserve"> και Κοινωνικής Α</w:t>
      </w:r>
      <w:r>
        <w:rPr>
          <w:rFonts w:eastAsia="Times New Roman" w:cs="Times New Roman"/>
          <w:b/>
          <w:szCs w:val="24"/>
        </w:rPr>
        <w:t>λληλεγγύης</w:t>
      </w:r>
      <w:r>
        <w:rPr>
          <w:rFonts w:eastAsia="Times New Roman" w:cs="Times New Roman"/>
          <w:b/>
          <w:szCs w:val="24"/>
        </w:rPr>
        <w:t xml:space="preserve">): </w:t>
      </w:r>
      <w:r>
        <w:rPr>
          <w:rFonts w:eastAsia="Times New Roman" w:cs="Times New Roman"/>
          <w:szCs w:val="24"/>
        </w:rPr>
        <w:t>Όλα αυτά θα κατατεθούν.</w:t>
      </w:r>
    </w:p>
    <w:p w14:paraId="432FA4DE"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Δηλαδή, τα δύο μνημόνια είναι 44 δισεκατομμύρια ευρώ; Εγώ το αμφισβητώ.</w:t>
      </w:r>
    </w:p>
    <w:p w14:paraId="432FA4DF"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μη διακόπτετε. Θα έχετε τον λόγο αργότερα.</w:t>
      </w:r>
    </w:p>
    <w:p w14:paraId="432FA4E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Καταθέστε το έγγραφ</w:t>
      </w:r>
      <w:r>
        <w:rPr>
          <w:rFonts w:eastAsia="Times New Roman" w:cs="Times New Roman"/>
          <w:szCs w:val="24"/>
        </w:rPr>
        <w:t>ο που λέει ότι τα δύο μνημόνια είναι 44 δισεκατομμύρια ευρώ. Καταθέστε το!</w:t>
      </w:r>
    </w:p>
    <w:p w14:paraId="432FA4E1"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Λέει ψέματα, κύριε Πρόεδρε!</w:t>
      </w:r>
    </w:p>
    <w:p w14:paraId="432FA4E2"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σας παρακαλώ. Μη διακόπτετε. Θα έχετε τη δυνατότητα στην ομιλία σας να θέσετ</w:t>
      </w:r>
      <w:r>
        <w:rPr>
          <w:rFonts w:eastAsia="Times New Roman" w:cs="Times New Roman"/>
          <w:szCs w:val="24"/>
        </w:rPr>
        <w:t>ε και ερωτήματα και να σας ακούσουμε.</w:t>
      </w:r>
    </w:p>
    <w:p w14:paraId="432FA4E3"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 κύριε Πρόεδρε. Είπε κάτι σοβαρό. Να καταθέσει το συγκεκριμένο έγγραφο.</w:t>
      </w:r>
    </w:p>
    <w:p w14:paraId="432FA4E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Όχι, μη διακόπτετε. Δεν σας δίνω τον λόγο.</w:t>
      </w:r>
    </w:p>
    <w:p w14:paraId="432FA4E5" w14:textId="77777777" w:rsidR="009415DB" w:rsidRDefault="00D44329">
      <w:pPr>
        <w:spacing w:after="0"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Δεν μπορεί ο Υπουργός να κατα</w:t>
      </w:r>
      <w:r>
        <w:rPr>
          <w:rFonts w:eastAsia="Times New Roman" w:cs="Times New Roman"/>
          <w:szCs w:val="24"/>
        </w:rPr>
        <w:t>θέτει νούμερα και εμείς να μην τα γνωρίζουμε!</w:t>
      </w:r>
      <w:r>
        <w:rPr>
          <w:rFonts w:eastAsia="Times New Roman" w:cs="Times New Roman"/>
          <w:b/>
          <w:szCs w:val="24"/>
        </w:rPr>
        <w:t xml:space="preserve"> </w:t>
      </w:r>
    </w:p>
    <w:p w14:paraId="432FA4E6" w14:textId="77777777" w:rsidR="009415DB" w:rsidRDefault="00D44329">
      <w:pPr>
        <w:spacing w:after="0" w:line="600" w:lineRule="auto"/>
        <w:ind w:firstLine="720"/>
        <w:jc w:val="both"/>
        <w:rPr>
          <w:rFonts w:eastAsia="Times New Roman" w:cs="Times New Roman"/>
          <w:b/>
          <w:szCs w:val="24"/>
        </w:rPr>
      </w:pPr>
      <w:r>
        <w:rPr>
          <w:rFonts w:eastAsia="Times New Roman" w:cs="Times New Roman"/>
          <w:b/>
          <w:szCs w:val="24"/>
        </w:rPr>
        <w:t xml:space="preserve">ΧΡΗΣΤΟΣ ΜΑΝΤΑΣ: </w:t>
      </w:r>
      <w:r>
        <w:rPr>
          <w:rFonts w:eastAsia="Times New Roman" w:cs="Times New Roman"/>
          <w:szCs w:val="24"/>
        </w:rPr>
        <w:t>Μα, τον διακόπτετε συνέχεια. Έχετε διακόψει τόσες φορές!</w:t>
      </w:r>
    </w:p>
    <w:p w14:paraId="432FA4E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Να τα πείτε στην ομιλία σας, όταν θα έρθει η ώρα.</w:t>
      </w:r>
    </w:p>
    <w:p w14:paraId="432FA4E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σας δίνω τον λόγο, κύριε </w:t>
      </w:r>
      <w:proofErr w:type="spellStart"/>
      <w:r>
        <w:rPr>
          <w:rFonts w:eastAsia="Times New Roman" w:cs="Times New Roman"/>
          <w:szCs w:val="24"/>
        </w:rPr>
        <w:t>Βρούτση</w:t>
      </w:r>
      <w:proofErr w:type="spellEnd"/>
      <w:r>
        <w:rPr>
          <w:rFonts w:eastAsia="Times New Roman" w:cs="Times New Roman"/>
          <w:szCs w:val="24"/>
        </w:rPr>
        <w:t>.</w:t>
      </w:r>
    </w:p>
    <w:p w14:paraId="432FA4E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Ορίστε, κύριε Υπουργέ, συνεχίστε.</w:t>
      </w:r>
    </w:p>
    <w:p w14:paraId="432FA4E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w:t>
      </w:r>
      <w:r>
        <w:rPr>
          <w:rFonts w:eastAsia="Times New Roman" w:cs="Times New Roman"/>
          <w:b/>
          <w:szCs w:val="24"/>
        </w:rPr>
        <w:t>,</w:t>
      </w:r>
      <w:r>
        <w:rPr>
          <w:rFonts w:eastAsia="Times New Roman" w:cs="Times New Roman"/>
          <w:b/>
          <w:szCs w:val="24"/>
        </w:rPr>
        <w:t xml:space="preserve"> Κοινωνικής Ασφάλισης</w:t>
      </w:r>
      <w:r>
        <w:rPr>
          <w:rFonts w:eastAsia="Times New Roman" w:cs="Times New Roman"/>
          <w:b/>
          <w:szCs w:val="24"/>
        </w:rPr>
        <w:t xml:space="preserve"> και Κοινωνικής Αλληλεγγύης</w:t>
      </w:r>
      <w:r>
        <w:rPr>
          <w:rFonts w:eastAsia="Times New Roman" w:cs="Times New Roman"/>
          <w:b/>
          <w:szCs w:val="24"/>
        </w:rPr>
        <w:t xml:space="preserve">): </w:t>
      </w:r>
      <w:r>
        <w:rPr>
          <w:rFonts w:eastAsia="Times New Roman" w:cs="Times New Roman"/>
          <w:szCs w:val="24"/>
        </w:rPr>
        <w:t xml:space="preserve">Τώρα κατατίθενται τα έγγραφα. </w:t>
      </w:r>
    </w:p>
    <w:p w14:paraId="432FA4E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ο Υπουργός Εργασίας και Κοινωνικής Ασφάλισης κ.</w:t>
      </w:r>
      <w:r>
        <w:rPr>
          <w:rFonts w:eastAsia="Times New Roman" w:cs="Times New Roman"/>
          <w:b/>
          <w:szCs w:val="24"/>
        </w:rPr>
        <w:t xml:space="preserve"> </w:t>
      </w:r>
      <w:r>
        <w:rPr>
          <w:rFonts w:eastAsia="Times New Roman" w:cs="Times New Roman"/>
          <w:szCs w:val="24"/>
        </w:rPr>
        <w:t xml:space="preserve">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w:t>
      </w:r>
      <w:r>
        <w:rPr>
          <w:rFonts w:eastAsia="Times New Roman" w:cs="Times New Roman"/>
          <w:szCs w:val="24"/>
        </w:rPr>
        <w:t xml:space="preserve">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432FA4E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Το επιχείρημά μου είναι ακριβώς αυτό, δηλαδή</w:t>
      </w:r>
      <w:r>
        <w:rPr>
          <w:rFonts w:eastAsia="Times New Roman" w:cs="Times New Roman"/>
          <w:szCs w:val="24"/>
        </w:rPr>
        <w:t>,</w:t>
      </w:r>
      <w:r>
        <w:rPr>
          <w:rFonts w:eastAsia="Times New Roman" w:cs="Times New Roman"/>
          <w:szCs w:val="24"/>
        </w:rPr>
        <w:t xml:space="preserve"> όχι ψέματα, όχι παραποίηση της αλήθειας, αλλά στοιχεία. </w:t>
      </w:r>
    </w:p>
    <w:p w14:paraId="432FA4E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 τα δούμε τα στοιχεία!</w:t>
      </w:r>
    </w:p>
    <w:p w14:paraId="432FA4EE" w14:textId="77777777" w:rsidR="009415DB" w:rsidRDefault="00D44329">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ΜΠΑΡΚΑΣ: </w:t>
      </w:r>
      <w:r>
        <w:rPr>
          <w:rFonts w:eastAsia="Times New Roman" w:cs="Times New Roman"/>
          <w:szCs w:val="24"/>
        </w:rPr>
        <w:t>Μην εξεγείρεστε!</w:t>
      </w:r>
      <w:r>
        <w:rPr>
          <w:rFonts w:eastAsia="Times New Roman" w:cs="Times New Roman"/>
          <w:b/>
          <w:szCs w:val="24"/>
        </w:rPr>
        <w:t xml:space="preserve"> </w:t>
      </w:r>
    </w:p>
    <w:p w14:paraId="432FA4EF"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Ηρεμήστε, κύριε </w:t>
      </w:r>
      <w:proofErr w:type="spellStart"/>
      <w:r>
        <w:rPr>
          <w:rFonts w:eastAsia="Times New Roman" w:cs="Times New Roman"/>
          <w:szCs w:val="24"/>
        </w:rPr>
        <w:t>Βρούτση</w:t>
      </w:r>
      <w:proofErr w:type="spellEnd"/>
      <w:r>
        <w:rPr>
          <w:rFonts w:eastAsia="Times New Roman" w:cs="Times New Roman"/>
          <w:szCs w:val="24"/>
        </w:rPr>
        <w:t>.</w:t>
      </w:r>
    </w:p>
    <w:p w14:paraId="432FA4F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και Κοινωνικής </w:t>
      </w:r>
      <w:r>
        <w:rPr>
          <w:rFonts w:eastAsia="Times New Roman" w:cs="Times New Roman"/>
          <w:b/>
          <w:szCs w:val="24"/>
        </w:rPr>
        <w:t>Α</w:t>
      </w:r>
      <w:r>
        <w:rPr>
          <w:rFonts w:eastAsia="Times New Roman" w:cs="Times New Roman"/>
          <w:b/>
          <w:szCs w:val="24"/>
        </w:rPr>
        <w:t>λληλεγγύης</w:t>
      </w:r>
      <w:r>
        <w:rPr>
          <w:rFonts w:eastAsia="Times New Roman" w:cs="Times New Roman"/>
          <w:b/>
          <w:szCs w:val="24"/>
        </w:rPr>
        <w:t xml:space="preserve">): </w:t>
      </w:r>
      <w:r>
        <w:rPr>
          <w:rFonts w:eastAsia="Times New Roman" w:cs="Times New Roman"/>
          <w:szCs w:val="24"/>
        </w:rPr>
        <w:t>Δεν μιλώ, μάλιστα, για στοιχεία που κατασκευάζονται, αλλά γι’ αυτά που δίνουν οι Υπηρεσίες.</w:t>
      </w:r>
    </w:p>
    <w:p w14:paraId="432FA4F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Άρα, το επιχείρημά μου είναι ότι η μεταρρύθμιση του ασφαλιστικού εξάλειψε τη γενεσιουργό αιτία των ελλειμμάτων</w:t>
      </w:r>
      <w:r>
        <w:rPr>
          <w:rFonts w:eastAsia="Times New Roman" w:cs="Times New Roman"/>
          <w:szCs w:val="24"/>
        </w:rPr>
        <w:t>,</w:t>
      </w:r>
      <w:r>
        <w:rPr>
          <w:rFonts w:eastAsia="Times New Roman" w:cs="Times New Roman"/>
          <w:szCs w:val="24"/>
        </w:rPr>
        <w:t xml:space="preserve"> που ήταν η αναντιστοιχία εισφορών –παρ</w:t>
      </w:r>
      <w:r>
        <w:rPr>
          <w:rFonts w:eastAsia="Times New Roman" w:cs="Times New Roman"/>
          <w:szCs w:val="24"/>
        </w:rPr>
        <w:t>οχών</w:t>
      </w:r>
      <w:r>
        <w:rPr>
          <w:rFonts w:eastAsia="Times New Roman" w:cs="Times New Roman"/>
          <w:szCs w:val="24"/>
        </w:rPr>
        <w:t>,</w:t>
      </w:r>
      <w:r>
        <w:rPr>
          <w:rFonts w:eastAsia="Times New Roman" w:cs="Times New Roman"/>
          <w:szCs w:val="24"/>
        </w:rPr>
        <w:t xml:space="preserve"> λόγω του πελατειακού συστήματος της πατρωνίας που υπηρετούσατε τα δύο μεγάλα κόμματα, ΠΑΣΟΚ και Νέα Δημοκρατία. Έτσι καταφέρατε το αδύνατο, δηλαδή</w:t>
      </w:r>
      <w:r>
        <w:rPr>
          <w:rFonts w:eastAsia="Times New Roman" w:cs="Times New Roman"/>
          <w:szCs w:val="24"/>
        </w:rPr>
        <w:t>,</w:t>
      </w:r>
      <w:r>
        <w:rPr>
          <w:rFonts w:eastAsia="Times New Roman" w:cs="Times New Roman"/>
          <w:szCs w:val="24"/>
        </w:rPr>
        <w:t xml:space="preserve"> να μη δίνετε επαρκή προστασία στον ελληνικό λαό –δίνατε νησίδες προστασίας σε μία θάλασσα </w:t>
      </w:r>
      <w:proofErr w:type="spellStart"/>
      <w:r>
        <w:rPr>
          <w:rFonts w:eastAsia="Times New Roman" w:cs="Times New Roman"/>
          <w:szCs w:val="24"/>
        </w:rPr>
        <w:t>υποπροστασία</w:t>
      </w:r>
      <w:r>
        <w:rPr>
          <w:rFonts w:eastAsia="Times New Roman" w:cs="Times New Roman"/>
          <w:szCs w:val="24"/>
        </w:rPr>
        <w:t>ς</w:t>
      </w:r>
      <w:proofErr w:type="spellEnd"/>
      <w:r>
        <w:rPr>
          <w:rFonts w:eastAsia="Times New Roman" w:cs="Times New Roman"/>
          <w:szCs w:val="24"/>
        </w:rPr>
        <w:t>- αλλά και να ληστεύετε ουσιαστικά τη δυναμικότητα της οικονομίας. Πρόκειται για τα χειρότερα των δύο χειρότερων κόσμων.</w:t>
      </w:r>
    </w:p>
    <w:p w14:paraId="432FA4F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Αντίθετα, εμείς επιβάλαμε τη μικρότερη δυνατή προσαρμογή. Συγκρίνετε τα μεγέθη. Μιλάμε για 698 εκατομμύρια ευρώ σε σχέση με 44 δισεκατ</w:t>
      </w:r>
      <w:r>
        <w:rPr>
          <w:rFonts w:eastAsia="Times New Roman" w:cs="Times New Roman"/>
          <w:szCs w:val="24"/>
        </w:rPr>
        <w:t xml:space="preserve">ομμύρια ευρώ. Λέω ακόμα μία φορά ότι οι συνταξιούχοι έχουν κάθε δίκιο να διαμαρτύρονται. Τα 698 εκατομμύρια ευρώ μπορεί να είναι μία σταγόνα σε σχέση με τα 44 </w:t>
      </w:r>
      <w:r>
        <w:rPr>
          <w:rFonts w:eastAsia="Times New Roman" w:cs="Times New Roman"/>
          <w:szCs w:val="24"/>
        </w:rPr>
        <w:lastRenderedPageBreak/>
        <w:t>δισεκατομμύρια ευρώ, αλλά είναι η σταγόνα που ξεχείλισε το ποτήρι. Δεν λέμε σε κανέναν ούτε ότι ο</w:t>
      </w:r>
      <w:r>
        <w:rPr>
          <w:rFonts w:eastAsia="Times New Roman" w:cs="Times New Roman"/>
          <w:szCs w:val="24"/>
        </w:rPr>
        <w:t>ι συντάξεις που δίνουμε τώρα είναι υψηλές ούτε ότι αν χαθεί και ένα ευρώ, είναι μικρή η ζημιά.</w:t>
      </w:r>
      <w:r>
        <w:rPr>
          <w:rFonts w:eastAsia="Times New Roman" w:cs="Times New Roman"/>
          <w:szCs w:val="24"/>
        </w:rPr>
        <w:t xml:space="preserve"> </w:t>
      </w:r>
      <w:r>
        <w:rPr>
          <w:rFonts w:eastAsia="Times New Roman" w:cs="Times New Roman"/>
          <w:szCs w:val="24"/>
        </w:rPr>
        <w:t>Άλλο λέμε. Λέμε ότι για πρώτη φορά επεμβήκαμε για να έχουμε ένα ασφαλιστικό σύστημα δίκαιο. Δικαιοσύνη σημαίνει ίσοι κανόνες για όλους, κανόνες ισονομίας. Βιώσιμ</w:t>
      </w:r>
      <w:r>
        <w:rPr>
          <w:rFonts w:eastAsia="Times New Roman" w:cs="Times New Roman"/>
          <w:szCs w:val="24"/>
        </w:rPr>
        <w:t xml:space="preserve">ο ασφαλιστικό σύστημα σημαίνει, επίσης, σύστημα που να ανταποκρίνεται και στην κοινωνική δικαιοσύνη. Εκεί υπάρχει και η εθνική σύνταξη. </w:t>
      </w:r>
    </w:p>
    <w:p w14:paraId="432FA4F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Για την εθνική σύνταξη που -άλλο ήταν η βασική σύνταξη του ν.3863, το ΠΑΣΟΚ την προέβλεψε- ήταν 360 ευρώ, όταν το όριο </w:t>
      </w:r>
      <w:r>
        <w:rPr>
          <w:rFonts w:eastAsia="Times New Roman" w:cs="Times New Roman"/>
          <w:szCs w:val="24"/>
        </w:rPr>
        <w:t xml:space="preserve">της φτώχειας έφτανε στα 666 ευρώ, προβλεπόταν ο μηχανισμός μείωσής της, που σημαίνει ότι σήμερα θα ήταν 341 ευρώ. Αντίθετα, εμείς την ορίσαμε ακριβώς εκεί που είναι το όριο της φτώχειας στην </w:t>
      </w:r>
      <w:proofErr w:type="spellStart"/>
      <w:r>
        <w:rPr>
          <w:rFonts w:eastAsia="Times New Roman" w:cs="Times New Roman"/>
          <w:szCs w:val="24"/>
        </w:rPr>
        <w:t>φτωχοποιημένη</w:t>
      </w:r>
      <w:proofErr w:type="spellEnd"/>
      <w:r>
        <w:rPr>
          <w:rFonts w:eastAsia="Times New Roman" w:cs="Times New Roman"/>
          <w:szCs w:val="24"/>
        </w:rPr>
        <w:t xml:space="preserve"> Ελλάδα</w:t>
      </w:r>
      <w:r>
        <w:rPr>
          <w:rFonts w:eastAsia="Times New Roman" w:cs="Times New Roman"/>
          <w:szCs w:val="24"/>
        </w:rPr>
        <w:t>,</w:t>
      </w:r>
      <w:r>
        <w:rPr>
          <w:rFonts w:eastAsia="Times New Roman" w:cs="Times New Roman"/>
          <w:szCs w:val="24"/>
        </w:rPr>
        <w:t xml:space="preserve"> που μας παραδώσατε, στα 384 ευρώ. Και αποκλ</w:t>
      </w:r>
      <w:r>
        <w:rPr>
          <w:rFonts w:eastAsia="Times New Roman" w:cs="Times New Roman"/>
          <w:szCs w:val="24"/>
        </w:rPr>
        <w:t>είσαμε κάθε προοπτική μείωσής της, αφού από εδώ και πέρα, αντίθετα με τη ρήτρα αναπροσαρμογής που προβλεπόταν στον ν.3863, μόνο να αυξάνονται και όχι να μειώνονται μπορούν οι συντάξεις.</w:t>
      </w:r>
    </w:p>
    <w:p w14:paraId="432FA4F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Έχετε το θράσος να μας ασκείτε κριτική για την αναπροσαρμογή των επικο</w:t>
      </w:r>
      <w:r>
        <w:rPr>
          <w:rFonts w:eastAsia="Times New Roman" w:cs="Times New Roman"/>
          <w:szCs w:val="24"/>
        </w:rPr>
        <w:t>υρικών. Δικό σας είναι το θράσος, όχι η αγωνία των συνταξιούχων. Με τη ρήτρα μηδενικού ελλείματος την οποία είχατε συμφωνήσει…</w:t>
      </w:r>
    </w:p>
    <w:p w14:paraId="432FA4F5"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 ΠΑΡΑΣΚΕΥΗ ΧΡΙΣΤΟΦΙΛΟΠΟΥΛΟΥ: </w:t>
      </w:r>
      <w:r>
        <w:rPr>
          <w:rFonts w:eastAsia="Times New Roman" w:cs="Times New Roman"/>
          <w:szCs w:val="24"/>
        </w:rPr>
        <w:t>Τους είδατε προχθές στην πλατεία; Πηγαίνετε στην πλατεία να τους δείτε.</w:t>
      </w:r>
    </w:p>
    <w:p w14:paraId="432FA4F6"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w:t>
      </w:r>
      <w:r>
        <w:rPr>
          <w:rFonts w:eastAsia="Times New Roman" w:cs="Times New Roman"/>
          <w:b/>
          <w:szCs w:val="24"/>
        </w:rPr>
        <w:t xml:space="preserve">γός Εργασίας, Κοινωνικής Ασφάλισης και Κοινωνικής Αλληλεγγύης): </w:t>
      </w:r>
      <w:r>
        <w:rPr>
          <w:rFonts w:eastAsia="Times New Roman" w:cs="Times New Roman"/>
          <w:szCs w:val="24"/>
        </w:rPr>
        <w:t xml:space="preserve">Παγερό το γέλιο σας,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432FA4F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ησυχάστε,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432FA4F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Εσείς μας μιλάτε για θράσος!</w:t>
      </w:r>
    </w:p>
    <w:p w14:paraId="432FA4F9"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w:t>
      </w:r>
      <w:r>
        <w:rPr>
          <w:rFonts w:eastAsia="Times New Roman" w:cs="Times New Roman"/>
          <w:b/>
          <w:szCs w:val="24"/>
        </w:rPr>
        <w:t xml:space="preserve">ΡΟΥΓΚΑΛΟΣ (Υπουργός Εργασίας, Κοινωνικής Ασφάλισης και Κοινωνικής Αλληλεγγύης): </w:t>
      </w:r>
      <w:r>
        <w:rPr>
          <w:rFonts w:eastAsia="Times New Roman" w:cs="Times New Roman"/>
          <w:szCs w:val="24"/>
        </w:rPr>
        <w:t xml:space="preserve">Ησυχάστε,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432FA4F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ηρεμήστε. </w:t>
      </w:r>
    </w:p>
    <w:p w14:paraId="432FA4F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32FA4F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w:t>
      </w:r>
      <w:r>
        <w:rPr>
          <w:rFonts w:eastAsia="Times New Roman" w:cs="Times New Roman"/>
          <w:b/>
          <w:szCs w:val="24"/>
        </w:rPr>
        <w:t xml:space="preserve">άλισης και Κοινωνικής Αλληλεγγύης): </w:t>
      </w:r>
      <w:r>
        <w:rPr>
          <w:rFonts w:eastAsia="Times New Roman" w:cs="Times New Roman"/>
          <w:szCs w:val="24"/>
        </w:rPr>
        <w:t>Ρήτρα μηδενικού ελλείματος τι σήμαινε; Σήμαινε ότι όλα τα ελλείματα των επικουρικών έπρεπε να περνούν αυτομάτως στις συντάξεις, όπως θα δείτε πάλι στα έγγραφα τα υπηρεσιακά. Αυτό σήμαινε ότι 750 εκατομμύρια ευρώ, που είν</w:t>
      </w:r>
      <w:r>
        <w:rPr>
          <w:rFonts w:eastAsia="Times New Roman" w:cs="Times New Roman"/>
          <w:szCs w:val="24"/>
        </w:rPr>
        <w:t>αι το έλλειμα των επικουρικών, έπρεπε να περάσ</w:t>
      </w:r>
      <w:r>
        <w:rPr>
          <w:rFonts w:eastAsia="Times New Roman" w:cs="Times New Roman"/>
          <w:szCs w:val="24"/>
        </w:rPr>
        <w:t>ουν</w:t>
      </w:r>
      <w:r>
        <w:rPr>
          <w:rFonts w:eastAsia="Times New Roman" w:cs="Times New Roman"/>
          <w:szCs w:val="24"/>
        </w:rPr>
        <w:t xml:space="preserve"> αυτομάτως σε μείωση των συντάξεων. Αυτό θα σήμαινε, </w:t>
      </w:r>
      <w:proofErr w:type="spellStart"/>
      <w:r>
        <w:rPr>
          <w:rFonts w:eastAsia="Times New Roman" w:cs="Times New Roman"/>
          <w:szCs w:val="24"/>
        </w:rPr>
        <w:t>μεσοσταθμικά</w:t>
      </w:r>
      <w:proofErr w:type="spellEnd"/>
      <w:r>
        <w:rPr>
          <w:rFonts w:eastAsia="Times New Roman" w:cs="Times New Roman"/>
          <w:szCs w:val="24"/>
        </w:rPr>
        <w:t>, 30% μείωση σε όλες.</w:t>
      </w:r>
    </w:p>
    <w:p w14:paraId="432FA4F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Εμείς τι κάναμε; Προστατέψαμε τις συντάξεις εκεί που μπορούσαμε, απολύτως για τις κύριες, στο άθροισμα κύριας και επικου</w:t>
      </w:r>
      <w:r>
        <w:rPr>
          <w:rFonts w:eastAsia="Times New Roman" w:cs="Times New Roman"/>
          <w:szCs w:val="24"/>
        </w:rPr>
        <w:t>ρικής μέχρι τα 1.300 ευρώ. Και πράγματι 10% είναι στο σύνολο των συνταξιούχων αυτοί που θίχτηκαν. Και εσείς το είπατε αυτό το νούμερο, είπατε διακόσιες σαράντα χιλιάδες.</w:t>
      </w:r>
    </w:p>
    <w:p w14:paraId="432FA4F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Προστατέψαμε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τους μικρούς και τους μεσαίους συνταξιούχους εκεί που επέτρεπε σ</w:t>
      </w:r>
      <w:r>
        <w:rPr>
          <w:rFonts w:eastAsia="Times New Roman" w:cs="Times New Roman"/>
          <w:szCs w:val="24"/>
        </w:rPr>
        <w:t xml:space="preserve">ήμερα η οικονομία. Όμως, κυρίως εξασφαλίσαμε ότι θα έχουν σύνταξη και την επόμενη χρονιά, όχι όπως εσείς. </w:t>
      </w:r>
    </w:p>
    <w:p w14:paraId="432FA4F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Υπάρχει ο ισχυρισμός ότι τάχα το σύστημα είχε ισορροπήσει. Το έλλει</w:t>
      </w:r>
      <w:r>
        <w:rPr>
          <w:rFonts w:eastAsia="Times New Roman" w:cs="Times New Roman"/>
          <w:szCs w:val="24"/>
        </w:rPr>
        <w:t>μ</w:t>
      </w:r>
      <w:r>
        <w:rPr>
          <w:rFonts w:eastAsia="Times New Roman" w:cs="Times New Roman"/>
          <w:szCs w:val="24"/>
        </w:rPr>
        <w:t>μα, όμως, του συστήματός μας ήταν 6% το 2010, ήταν 9% του ΑΕΠ, όταν παραλάβαμε εμ</w:t>
      </w:r>
      <w:r>
        <w:rPr>
          <w:rFonts w:eastAsia="Times New Roman" w:cs="Times New Roman"/>
          <w:szCs w:val="24"/>
        </w:rPr>
        <w:t>είς. Το αυξήσατε κατά 50%, παρά τη ληστεία των συνταξιούχων.</w:t>
      </w:r>
    </w:p>
    <w:p w14:paraId="432FA50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Σήμερα πόσο είναι;</w:t>
      </w:r>
    </w:p>
    <w:p w14:paraId="432FA501"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Είναι όλα αποτυπωμένα στα έγγραφα που κατέθεσα. </w:t>
      </w:r>
    </w:p>
    <w:p w14:paraId="432FA50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σαν να μην έφ</w:t>
      </w:r>
      <w:r>
        <w:rPr>
          <w:rFonts w:eastAsia="Times New Roman" w:cs="Times New Roman"/>
          <w:szCs w:val="24"/>
        </w:rPr>
        <w:t>τανε αυτό, αποδεικνύεται σήμερα ότι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η κ. </w:t>
      </w:r>
      <w:proofErr w:type="spellStart"/>
      <w:r>
        <w:rPr>
          <w:rFonts w:eastAsia="Times New Roman" w:cs="Times New Roman"/>
          <w:szCs w:val="24"/>
        </w:rPr>
        <w:t>Χριστοφιλοπούλου</w:t>
      </w:r>
      <w:proofErr w:type="spellEnd"/>
      <w:r>
        <w:rPr>
          <w:rFonts w:eastAsia="Times New Roman" w:cs="Times New Roman"/>
          <w:szCs w:val="24"/>
        </w:rPr>
        <w:t xml:space="preserve"> συμπλέει με το Διεθνές Νομισματικό Ταμείο, ούτε καν με τον </w:t>
      </w:r>
      <w:proofErr w:type="spellStart"/>
      <w:r>
        <w:rPr>
          <w:rFonts w:eastAsia="Times New Roman" w:cs="Times New Roman"/>
          <w:szCs w:val="24"/>
        </w:rPr>
        <w:t>Ντάισελμπλουμ</w:t>
      </w:r>
      <w:proofErr w:type="spellEnd"/>
      <w:r>
        <w:rPr>
          <w:rFonts w:eastAsia="Times New Roman" w:cs="Times New Roman"/>
          <w:szCs w:val="24"/>
        </w:rPr>
        <w:t>.</w:t>
      </w:r>
    </w:p>
    <w:p w14:paraId="432FA503" w14:textId="77777777" w:rsidR="009415DB" w:rsidRDefault="00D44329">
      <w:pPr>
        <w:spacing w:after="0" w:line="600" w:lineRule="auto"/>
        <w:ind w:firstLine="720"/>
        <w:jc w:val="both"/>
        <w:rPr>
          <w:rFonts w:eastAsia="Times New Roman" w:cs="Times New Roman"/>
          <w:szCs w:val="24"/>
        </w:rPr>
      </w:pPr>
      <w:r w:rsidRPr="00D27788">
        <w:rPr>
          <w:rFonts w:eastAsia="Times New Roman" w:cs="Times New Roman"/>
          <w:b/>
          <w:szCs w:val="24"/>
        </w:rPr>
        <w:t>ΠΑΡΑΣΚ</w:t>
      </w:r>
      <w:r>
        <w:rPr>
          <w:rFonts w:eastAsia="Times New Roman" w:cs="Times New Roman"/>
          <w:b/>
          <w:szCs w:val="24"/>
        </w:rPr>
        <w:t xml:space="preserve">ΕΥΗ ΧΡΙΣΤΟΦΙΛΟΠΟΥΛΟΥ: </w:t>
      </w:r>
      <w:r>
        <w:rPr>
          <w:rFonts w:eastAsia="Times New Roman" w:cs="Times New Roman"/>
          <w:szCs w:val="24"/>
        </w:rPr>
        <w:t>Ντροπή σας!</w:t>
      </w:r>
    </w:p>
    <w:p w14:paraId="432FA50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w:t>
      </w:r>
      <w:r>
        <w:rPr>
          <w:rFonts w:eastAsia="Times New Roman" w:cs="Times New Roman"/>
          <w:b/>
          <w:szCs w:val="24"/>
        </w:rPr>
        <w:t xml:space="preserve">νωνικής Αλληλεγγύης): </w:t>
      </w:r>
      <w:r>
        <w:rPr>
          <w:rFonts w:eastAsia="Times New Roman" w:cs="Times New Roman"/>
          <w:szCs w:val="24"/>
        </w:rPr>
        <w:t>Η ντροπή είναι δική σας.</w:t>
      </w:r>
    </w:p>
    <w:p w14:paraId="432FA505"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Δεν θα γράφεται τίποτα στα Πρακτικά. </w:t>
      </w:r>
    </w:p>
    <w:p w14:paraId="432FA50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καθίστε κάτω, σας παρακαλώ πολύ.</w:t>
      </w:r>
    </w:p>
    <w:p w14:paraId="432FA50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w:t>
      </w:r>
    </w:p>
    <w:p w14:paraId="432FA50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πολύ,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καθίστε κάτω. </w:t>
      </w:r>
    </w:p>
    <w:p w14:paraId="432FA50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γράφεται τίποτα στα Πρακτικά.</w:t>
      </w:r>
    </w:p>
    <w:p w14:paraId="432FA50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432FA50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Εάν υπήρχε ντροπή, δεν θα είχατε καταθέσει αυτή τ</w:t>
      </w:r>
      <w:r>
        <w:rPr>
          <w:rFonts w:eastAsia="Times New Roman" w:cs="Times New Roman"/>
          <w:szCs w:val="24"/>
        </w:rPr>
        <w:t>ην επερώτηση. Δική σας είναι η ντροπή. Ξέρει ο ελληνικός λαός και όσο και να φωνάζετε, είσαστε λίγοι πια, δεν ακούγεστε.</w:t>
      </w:r>
    </w:p>
    <w:p w14:paraId="432FA50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w:t>
      </w:r>
    </w:p>
    <w:p w14:paraId="432FA50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Τα ελλείμ</w:t>
      </w:r>
      <w:r>
        <w:rPr>
          <w:rFonts w:eastAsia="Times New Roman" w:cs="Times New Roman"/>
          <w:szCs w:val="24"/>
        </w:rPr>
        <w:t>μ</w:t>
      </w:r>
      <w:r>
        <w:rPr>
          <w:rFonts w:eastAsia="Times New Roman" w:cs="Times New Roman"/>
          <w:szCs w:val="24"/>
        </w:rPr>
        <w:t>ατα</w:t>
      </w:r>
      <w:r>
        <w:rPr>
          <w:rFonts w:eastAsia="Times New Roman" w:cs="Times New Roman"/>
          <w:szCs w:val="24"/>
        </w:rPr>
        <w:t xml:space="preserve"> που παραλάβαμε είναι τεράστια, βαίνουν μειούμενα. Είναι, για παράδειγμα, τα έσοδα του ΙΚΑ που είχαν μια αύξηση 5% την περίοδο του </w:t>
      </w:r>
      <w:proofErr w:type="spellStart"/>
      <w:r>
        <w:rPr>
          <w:rFonts w:eastAsia="Times New Roman" w:cs="Times New Roman"/>
          <w:szCs w:val="24"/>
        </w:rPr>
        <w:t>δεκαμήνου</w:t>
      </w:r>
      <w:proofErr w:type="spellEnd"/>
      <w:r>
        <w:rPr>
          <w:rFonts w:eastAsia="Times New Roman" w:cs="Times New Roman"/>
          <w:szCs w:val="24"/>
        </w:rPr>
        <w:t xml:space="preserve">. </w:t>
      </w:r>
    </w:p>
    <w:p w14:paraId="432FA50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Επίσης, με την άνοδο της οικονομίας από το 2017 εκπληρώνεται και ο δεύτερος όρος για τη βιωσιμότητα του συστήματο</w:t>
      </w:r>
      <w:r>
        <w:rPr>
          <w:rFonts w:eastAsia="Times New Roman" w:cs="Times New Roman"/>
          <w:szCs w:val="24"/>
        </w:rPr>
        <w:t xml:space="preserve">ς, να αρχίζουν να κάμπτονται τα οικονομικά μεγέθη. Γιατί, κακά τα ψέματα, το τελειότερο ασφαλιστικό σύστημα με τερατώδη ανεργία της τάξης του 25% δεν μπορεί να είναι βιώσιμο. </w:t>
      </w:r>
    </w:p>
    <w:p w14:paraId="432FA50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επεκταθώ -δεν θέλω, επειδή δεν έχω χρόνο- για όλο αυτό το θράσος </w:t>
      </w:r>
      <w:r>
        <w:rPr>
          <w:rFonts w:eastAsia="Times New Roman" w:cs="Times New Roman"/>
          <w:szCs w:val="24"/>
        </w:rPr>
        <w:t xml:space="preserve">να μας εγκαλείτε για πράγματα που δεν κάνατε. Το εφάπαξ είχε να κατατεθεί από το 2013, το πληρώνουμε. Οι κύριες συντάξεις που είναι σε εκκρεμότητα ήταν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όταν αναλάβαμε.</w:t>
      </w:r>
    </w:p>
    <w:p w14:paraId="432FA510" w14:textId="77777777" w:rsidR="009415DB" w:rsidRDefault="00D44329">
      <w:pPr>
        <w:spacing w:after="0" w:line="600" w:lineRule="auto"/>
        <w:jc w:val="both"/>
        <w:rPr>
          <w:rFonts w:eastAsia="Times New Roman" w:cs="Times New Roman"/>
          <w:szCs w:val="24"/>
        </w:rPr>
      </w:pPr>
      <w:r>
        <w:rPr>
          <w:rFonts w:eastAsia="Times New Roman" w:cs="Times New Roman"/>
          <w:szCs w:val="24"/>
        </w:rPr>
        <w:t>Από αυτό το στοκ αφαιρούμε 10.000 κάθε χρόνο και από τα χρήματα π</w:t>
      </w:r>
      <w:r>
        <w:rPr>
          <w:rFonts w:eastAsia="Times New Roman" w:cs="Times New Roman"/>
          <w:szCs w:val="24"/>
        </w:rPr>
        <w:t xml:space="preserve">ου θα πάρουμε από τα ληξιπρόθεσμα δεν θα υπάρχουν ουσιαστικά εκκρεμείς συντάξεις το 2017. Πρόκειται να πληρώσουμε άλλες 114.000 ευρώ. </w:t>
      </w:r>
    </w:p>
    <w:p w14:paraId="432FA51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Όσο είμαστε εμείς στην Κυβέρνηση, η προσωπική διαφορά είναι απόλυτα εγγυημένη από τον νόμο. Όταν, όμως, στη Διεθνή Έκθεση</w:t>
      </w:r>
      <w:r>
        <w:rPr>
          <w:rFonts w:eastAsia="Times New Roman" w:cs="Times New Roman"/>
          <w:szCs w:val="24"/>
        </w:rPr>
        <w:t xml:space="preserve"> Θεσσαλονίκης ο κ. Μητσοτάκης </w:t>
      </w:r>
      <w:r>
        <w:rPr>
          <w:rFonts w:eastAsia="Times New Roman" w:cs="Times New Roman"/>
          <w:szCs w:val="24"/>
        </w:rPr>
        <w:t>είπε</w:t>
      </w:r>
      <w:r>
        <w:rPr>
          <w:rFonts w:eastAsia="Times New Roman" w:cs="Times New Roman"/>
          <w:szCs w:val="24"/>
        </w:rPr>
        <w:t xml:space="preserve"> ότι σε αντάλλαγμα των καλύτερων δημοσιονομικών προτάσεων από τους δανειστές είναι διατεθειμένος να μειώσει δαπάνες, πού χτυπάει το καμπανάκι; Το ίδιο επίσης και όταν μιλάει για διαρθρωτικές αλλαγές. Πού χτυπάει το καμπανά</w:t>
      </w:r>
      <w:r>
        <w:rPr>
          <w:rFonts w:eastAsia="Times New Roman" w:cs="Times New Roman"/>
          <w:szCs w:val="24"/>
        </w:rPr>
        <w:t xml:space="preserve">κι; Για την περαιτέρω εργασιακή απορρύθμιση. Όμως, αυτή είναι άλλη συζήτηση. </w:t>
      </w:r>
    </w:p>
    <w:p w14:paraId="432FA51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το νέο σύστημα, και μεταξύ σας δεν συμφωνούσατε στα νούμερα που δίνατε για το πόση είναι η επιβάρυνση στους νέους επαγγελματίες. Άλλα νούμερα έδωσε ο ένας και άλλα ο </w:t>
      </w:r>
      <w:r>
        <w:rPr>
          <w:rFonts w:eastAsia="Times New Roman" w:cs="Times New Roman"/>
          <w:szCs w:val="24"/>
        </w:rPr>
        <w:t xml:space="preserve">άλλος. </w:t>
      </w:r>
    </w:p>
    <w:p w14:paraId="432FA51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Η αλήθεια είναι και στο επίπεδο των εισφορών και στο επίπεδο των συντάξεων το νέο σύστημα δίνει καλύτερα αποτελέσματα για όσους έχουν μέσο εργασιακό εισόδημα, είτε από μισθούς είτε από ελεύθερο επάγγελμα, κάτω από 1.000 ευρώ τον μήνα. Πόσοι είναι α</w:t>
      </w:r>
      <w:r>
        <w:rPr>
          <w:rFonts w:eastAsia="Times New Roman" w:cs="Times New Roman"/>
          <w:szCs w:val="24"/>
        </w:rPr>
        <w:t xml:space="preserve">υτοί; Το 80% των μισθωτών, το 90% των ελεύθερων επαγγελματιών και το 95% των αγροτών. Και προσέξτε! Το σύστημά μας διατηρεί, σε μια περίοδο που τίθενται σε αμφισβήτηση παντού στην Ευρώπη, τα βασικά χαρακτηριστικά ενός συστήματος τίμιου </w:t>
      </w:r>
      <w:r>
        <w:rPr>
          <w:rFonts w:eastAsia="Times New Roman" w:cs="Times New Roman"/>
          <w:szCs w:val="24"/>
        </w:rPr>
        <w:lastRenderedPageBreak/>
        <w:t>και προοδευτικού, δη</w:t>
      </w:r>
      <w:r>
        <w:rPr>
          <w:rFonts w:eastAsia="Times New Roman" w:cs="Times New Roman"/>
          <w:szCs w:val="24"/>
        </w:rPr>
        <w:t>λαδή</w:t>
      </w:r>
      <w:r>
        <w:rPr>
          <w:rFonts w:eastAsia="Times New Roman" w:cs="Times New Roman"/>
          <w:szCs w:val="24"/>
        </w:rPr>
        <w:t>,</w:t>
      </w:r>
      <w:r>
        <w:rPr>
          <w:rFonts w:eastAsia="Times New Roman" w:cs="Times New Roman"/>
          <w:szCs w:val="24"/>
        </w:rPr>
        <w:t xml:space="preserve"> δημόσιο, αναδιανεμητικό, με ποσοστά αναπλήρωσης που είναι τα καλύτερα στην Ευρώπη για τα μικρά και τα μεσαία εργασιακά εισοδήματα. </w:t>
      </w:r>
    </w:p>
    <w:p w14:paraId="432FA51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αντίθετα απ’ ό,τι μας λέτε, αυτές οι παρεμβάσεις έχουν ήδη αρχίσει να αποδίδουν και στο επίπεδο της αγοράς εργασία</w:t>
      </w:r>
      <w:r>
        <w:rPr>
          <w:rFonts w:eastAsia="Times New Roman" w:cs="Times New Roman"/>
          <w:szCs w:val="24"/>
        </w:rPr>
        <w:t xml:space="preserve">ς. </w:t>
      </w:r>
    </w:p>
    <w:p w14:paraId="432FA515"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ο κύριος Υπουργός έχει μιλήσει ήδη δεκατέσσερα λεπτά!</w:t>
      </w:r>
    </w:p>
    <w:p w14:paraId="432FA516" w14:textId="77777777" w:rsidR="009415DB" w:rsidRDefault="00D44329">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Κύριε Υπουργέ, καλό θα ήταν να ολοκληρώσετε, σας παρακαλώ.</w:t>
      </w:r>
    </w:p>
    <w:p w14:paraId="432FA517"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w:t>
      </w:r>
      <w:r>
        <w:rPr>
          <w:rFonts w:eastAsia="Times New Roman" w:cs="Times New Roman"/>
          <w:b/>
          <w:szCs w:val="24"/>
        </w:rPr>
        <w:t xml:space="preserve">Κοινωνικής Αλληλεγγύης): </w:t>
      </w:r>
      <w:r>
        <w:rPr>
          <w:rFonts w:eastAsia="Times New Roman" w:cs="Times New Roman"/>
          <w:szCs w:val="24"/>
        </w:rPr>
        <w:t xml:space="preserve">Θα ολοκληρώσω, κύριε Πρόεδρε. Όμως, ούτως ή άλλως, υπάρχει και ο χρόνος από την </w:t>
      </w:r>
      <w:proofErr w:type="spellStart"/>
      <w:r>
        <w:rPr>
          <w:rFonts w:eastAsia="Times New Roman" w:cs="Times New Roman"/>
          <w:szCs w:val="24"/>
        </w:rPr>
        <w:t>τριτομιλία</w:t>
      </w:r>
      <w:proofErr w:type="spellEnd"/>
      <w:r>
        <w:rPr>
          <w:rFonts w:eastAsia="Times New Roman" w:cs="Times New Roman"/>
          <w:szCs w:val="24"/>
        </w:rPr>
        <w:t>, που απ’ ό,τι φαίνεται δεν θα χρειαστεί, την οποία να θεωρήσετε ότι εξαντλώ τώρα. Ούτως ή άλλως, κυρίες και κύριοι συνάδελφοι, οι αλήθειες π</w:t>
      </w:r>
      <w:r>
        <w:rPr>
          <w:rFonts w:eastAsia="Times New Roman" w:cs="Times New Roman"/>
          <w:szCs w:val="24"/>
        </w:rPr>
        <w:t xml:space="preserve">ρέπει να ακούγονται. </w:t>
      </w:r>
    </w:p>
    <w:p w14:paraId="432FA51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Το ασφαλιστικό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εθνικό θέμα. Επιτρέψτε μου σε ενάμισι μόνο λεπτό να απαντήσω στα επιμέρους ερωτήματα</w:t>
      </w:r>
      <w:r>
        <w:rPr>
          <w:rFonts w:eastAsia="Times New Roman" w:cs="Times New Roman"/>
          <w:szCs w:val="24"/>
        </w:rPr>
        <w:t>,</w:t>
      </w:r>
      <w:r>
        <w:rPr>
          <w:rFonts w:eastAsia="Times New Roman" w:cs="Times New Roman"/>
          <w:szCs w:val="24"/>
        </w:rPr>
        <w:t xml:space="preserve"> που έχετε θέσει για θεσμικούς και μόνο λόγους. Τις απαντήσεις τις ξέρετε! </w:t>
      </w:r>
    </w:p>
    <w:p w14:paraId="432FA51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Είναι ψέμα –και το ξέρετε- ότι χρησιμοποι</w:t>
      </w:r>
      <w:r>
        <w:rPr>
          <w:rFonts w:eastAsia="Times New Roman" w:cs="Times New Roman"/>
          <w:szCs w:val="24"/>
        </w:rPr>
        <w:t xml:space="preserve">ήθηκε δημόσιο χρήμα για τις επιστολές στο πλαίσιο μιας προγραμματικής συμφωνίας με τα ΕΛΤΑ, όπου συμφωνήθηκε να παρέχονται και πρόσθετες υπηρεσίες σε συνταξιούχους, ειδικά εκεί που δεν έχουμε γραφεία, σε απομονωμένες νησιωτικές ή ορεινές περιοχές. </w:t>
      </w:r>
    </w:p>
    <w:p w14:paraId="432FA51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 λόγος</w:t>
      </w:r>
      <w:r>
        <w:rPr>
          <w:rFonts w:eastAsia="Times New Roman" w:cs="Times New Roman"/>
          <w:szCs w:val="24"/>
        </w:rPr>
        <w:t xml:space="preserve"> για τον οποίο γράφτηκε η επιστολή ήταν για να εξηγηθεί για πρώτη φορά στους συνταξιούχους ο μηχανισμός και να αντιμετωπιστεί αυτό το δηλητηριώδες νέφος παραπληροφόρησης. Δεν υπήρχε η παραμικρή διάθεση, αλλά ούτε φάνηκε και οποιαδήποτε προσπάθεια προπαγάνδ</w:t>
      </w:r>
      <w:r>
        <w:rPr>
          <w:rFonts w:eastAsia="Times New Roman" w:cs="Times New Roman"/>
          <w:szCs w:val="24"/>
        </w:rPr>
        <w:t xml:space="preserve">ας. </w:t>
      </w:r>
    </w:p>
    <w:p w14:paraId="432FA51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Για τα εισοδήματα και τις εισφορές των ελεύθερων επαγγελματιών μίλησα, όπως και για την καθυστέρηση στην απονομή των συντάξεων. </w:t>
      </w:r>
    </w:p>
    <w:p w14:paraId="432FA51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τη διόγκωση των αναλογιστικών ελλειμμάτων -που είναι και το τελευταίο ερώτημα-, φαίνεται στα κατατεθειμένα έγγ</w:t>
      </w:r>
      <w:r>
        <w:rPr>
          <w:rFonts w:eastAsia="Times New Roman" w:cs="Times New Roman"/>
          <w:szCs w:val="24"/>
        </w:rPr>
        <w:t xml:space="preserve">ραφα από την υπηρεσία ότι όταν αναλάβαμε τα διαθέσιμα κεφάλαια του ΑΚΑΓΕ ήταν 4 δισεκατομμύρια και τώρα είναι 5 δισεκατομμύρια. </w:t>
      </w:r>
    </w:p>
    <w:p w14:paraId="432FA51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Παρά, λοιπόν, τα συνεχόμενα ψεύδη και παρά τη διαστρέβλωση της πραγματικότητας, η αλήθεια είναι μία. Όσο και να προσπαθούν η Νέ</w:t>
      </w:r>
      <w:r>
        <w:rPr>
          <w:rFonts w:eastAsia="Times New Roman" w:cs="Times New Roman"/>
          <w:szCs w:val="24"/>
        </w:rPr>
        <w:t>α Δημοκρατία και το ΠΑΣΟΚ να εμφανίσουν ότι τάχα είχαν ισορροπήσει το ασφαλιστικό σύστημα, μας παρέδωσαν ένα ασφαλιστικό σύστημα χρεωκοπημένο οικονομικά και κυρίως δομικά υπονομευμένο από την προπατορική αμαρτία του πολιτικού συστήματος της πατρωνίας και τ</w:t>
      </w:r>
      <w:r>
        <w:rPr>
          <w:rFonts w:eastAsia="Times New Roman" w:cs="Times New Roman"/>
          <w:szCs w:val="24"/>
        </w:rPr>
        <w:t xml:space="preserve">ου </w:t>
      </w:r>
      <w:proofErr w:type="spellStart"/>
      <w:r>
        <w:rPr>
          <w:rFonts w:eastAsia="Times New Roman" w:cs="Times New Roman"/>
          <w:szCs w:val="24"/>
        </w:rPr>
        <w:t>πελατειασμού</w:t>
      </w:r>
      <w:proofErr w:type="spellEnd"/>
      <w:r>
        <w:rPr>
          <w:rFonts w:eastAsia="Times New Roman" w:cs="Times New Roman"/>
          <w:szCs w:val="24"/>
        </w:rPr>
        <w:t xml:space="preserve">. </w:t>
      </w:r>
    </w:p>
    <w:p w14:paraId="432FA51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Αυτό το ασφαλιστικό σύστημα το στήσαμε στα πόδια του με όρους δικαιοσύνης, με όρους ισονομίας και πράγματι αισθανόμαστε ιδιαίτερα περήφανοι γι’ αυτό. </w:t>
      </w:r>
    </w:p>
    <w:p w14:paraId="432FA51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2FA520" w14:textId="77777777" w:rsidR="009415DB" w:rsidRDefault="00D4432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32FA521" w14:textId="77777777" w:rsidR="009415DB" w:rsidRDefault="00D44329">
      <w:pPr>
        <w:spacing w:after="0"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κύριο Υπουργό. </w:t>
      </w:r>
    </w:p>
    <w:p w14:paraId="432FA522" w14:textId="77777777" w:rsidR="009415DB" w:rsidRDefault="00D44329">
      <w:pPr>
        <w:spacing w:after="0" w:line="600" w:lineRule="auto"/>
        <w:ind w:firstLine="720"/>
        <w:jc w:val="both"/>
        <w:rPr>
          <w:rFonts w:eastAsia="Times New Roman" w:cs="Times New Roman"/>
          <w:szCs w:val="24"/>
        </w:rPr>
      </w:pPr>
      <w:r>
        <w:rPr>
          <w:rFonts w:eastAsia="Times New Roman"/>
          <w:bCs/>
        </w:rPr>
        <w:t>Τον λόγο έχει τώρα για δέκα λεπτά ο Υφυπουργός Εργασίας, Κοινωνικής Ασφάλισης και Κοινωνικής Αλληλεγγύης κ. Αναστάσιος Πετρόπουλος.</w:t>
      </w:r>
    </w:p>
    <w:p w14:paraId="432FA523" w14:textId="77777777" w:rsidR="009415DB" w:rsidRDefault="00D44329">
      <w:pPr>
        <w:spacing w:after="0" w:line="600" w:lineRule="auto"/>
        <w:ind w:firstLine="567"/>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w:t>
      </w:r>
      <w:r>
        <w:rPr>
          <w:rFonts w:eastAsia="Times New Roman" w:cs="Times New Roman"/>
          <w:b/>
          <w:szCs w:val="24"/>
        </w:rPr>
        <w:t>σφάλισης και Κοινωνικής Αλληλεγγύης):</w:t>
      </w:r>
      <w:r>
        <w:rPr>
          <w:rFonts w:eastAsia="Times New Roman" w:cs="Times New Roman"/>
          <w:szCs w:val="24"/>
        </w:rPr>
        <w:t xml:space="preserve"> Κυρίες και κύριοι, ήδη η τοποθέτηση του Υπουργού, του Γιώργου </w:t>
      </w:r>
      <w:proofErr w:type="spellStart"/>
      <w:r>
        <w:rPr>
          <w:rFonts w:eastAsia="Times New Roman" w:cs="Times New Roman"/>
          <w:szCs w:val="24"/>
        </w:rPr>
        <w:t>Κατρούγκαλου</w:t>
      </w:r>
      <w:proofErr w:type="spellEnd"/>
      <w:r>
        <w:rPr>
          <w:rFonts w:eastAsia="Times New Roman" w:cs="Times New Roman"/>
          <w:szCs w:val="24"/>
        </w:rPr>
        <w:t xml:space="preserve">, έδωσε το περίγραμμα μιας πολιτικής η οποία είναι σήμερα </w:t>
      </w:r>
      <w:proofErr w:type="spellStart"/>
      <w:r>
        <w:rPr>
          <w:rFonts w:eastAsia="Times New Roman" w:cs="Times New Roman"/>
          <w:szCs w:val="24"/>
        </w:rPr>
        <w:t>υπόλογη</w:t>
      </w:r>
      <w:proofErr w:type="spellEnd"/>
      <w:r>
        <w:rPr>
          <w:rFonts w:eastAsia="Times New Roman" w:cs="Times New Roman"/>
          <w:szCs w:val="24"/>
        </w:rPr>
        <w:t xml:space="preserve"> για την κατάσταση του συστήματος κοινωνικής ασφάλισης και είναι η πολιτική την</w:t>
      </w:r>
      <w:r>
        <w:rPr>
          <w:rFonts w:eastAsia="Times New Roman" w:cs="Times New Roman"/>
          <w:szCs w:val="24"/>
        </w:rPr>
        <w:t xml:space="preserve"> οποία υπηρετήσατε </w:t>
      </w:r>
      <w:r>
        <w:rPr>
          <w:rFonts w:eastAsia="Times New Roman" w:cs="Times New Roman"/>
          <w:szCs w:val="24"/>
        </w:rPr>
        <w:t>εσείς,</w:t>
      </w:r>
      <w:r>
        <w:rPr>
          <w:rFonts w:eastAsia="Times New Roman" w:cs="Times New Roman"/>
          <w:szCs w:val="24"/>
        </w:rPr>
        <w:t xml:space="preserve"> που ρωτάτε σήμερα γιατί είναι έτσι τα πράγματα. </w:t>
      </w:r>
    </w:p>
    <w:p w14:paraId="432FA524"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 xml:space="preserve">Και επειδή στο παρελθόν είχε επικαλεστεί ο κ. </w:t>
      </w:r>
      <w:proofErr w:type="spellStart"/>
      <w:r>
        <w:rPr>
          <w:rFonts w:eastAsia="Times New Roman" w:cs="Times New Roman"/>
          <w:szCs w:val="24"/>
        </w:rPr>
        <w:t>Βρούτσης</w:t>
      </w:r>
      <w:proofErr w:type="spellEnd"/>
      <w:r>
        <w:rPr>
          <w:rFonts w:eastAsia="Times New Roman" w:cs="Times New Roman"/>
          <w:szCs w:val="24"/>
        </w:rPr>
        <w:t xml:space="preserve"> αναλογιστική μελέτη η οποία θα διόρθωνε τα πράγματα με δικές τους παρεμβάσεις, των προηγούμενων κυβερνήσεων δηλαδή, και επειδή</w:t>
      </w:r>
      <w:r>
        <w:rPr>
          <w:rFonts w:eastAsia="Times New Roman" w:cs="Times New Roman"/>
          <w:szCs w:val="24"/>
        </w:rPr>
        <w:t xml:space="preserve"> εδώ πρέπει να μιλάμε με ευθύνη για ένα τόσο κορυφαίο κοινωνικό θέμα όπως είναι η κοινωνική ασφάλιση, θα </w:t>
      </w:r>
      <w:r>
        <w:rPr>
          <w:rFonts w:eastAsia="Times New Roman" w:cs="Times New Roman"/>
          <w:szCs w:val="24"/>
        </w:rPr>
        <w:lastRenderedPageBreak/>
        <w:t xml:space="preserve">πρέπει να θυμίσω ότι οι παραδοχές που λαμβάνονταν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για να είναι το σύστημα βιώσιμο οδηγούσαν στην αύξηση των ορίων ηλικίας στα εβδομήντα δυο έτ</w:t>
      </w:r>
      <w:r>
        <w:rPr>
          <w:rFonts w:eastAsia="Times New Roman" w:cs="Times New Roman"/>
          <w:szCs w:val="24"/>
        </w:rPr>
        <w:t>η για να πάρει κάποιος σύνταξη με ποσοστό αναπλήρωσης 48,5% για τις κύριες και 8,29% στις επικουρικές από έναν μέσο όρο που σήμερα ανέρχεται σε 62% για τις κύριες και 18% στις επικουρικές. Κι όλα αυτά με βάση μια κατάσταση που έχει διαμορφωθεί μετά τις αλλ</w:t>
      </w:r>
      <w:r>
        <w:rPr>
          <w:rFonts w:eastAsia="Times New Roman" w:cs="Times New Roman"/>
          <w:szCs w:val="24"/>
        </w:rPr>
        <w:t xml:space="preserve">επάλληλες μειώσεις στις συντάξεις, συνολικά στις παροχές, μέρος των οποίων κατά περίπου 4,4 δισεκατομμύρια ευρώ αρκεί να πω ότι προέρχονται μόνο από την κατάργηση των δώρων Χριστουγέννων και Πάσχα. </w:t>
      </w:r>
    </w:p>
    <w:p w14:paraId="432FA525"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Εάν εμείς εγκαλούμαστε γιατί δεν ανατρέψαμε το σύνολο των</w:t>
      </w:r>
      <w:r>
        <w:rPr>
          <w:rFonts w:eastAsia="Times New Roman" w:cs="Times New Roman"/>
          <w:szCs w:val="24"/>
        </w:rPr>
        <w:t xml:space="preserve"> συνεπειών των πολιτικών σας, η απάντηση είναι ότι έχουμε καιρό μπροστά και θα δούμε να παράγουν τα αποτελέσματα εκείνα</w:t>
      </w:r>
      <w:r>
        <w:rPr>
          <w:rFonts w:eastAsia="Times New Roman" w:cs="Times New Roman"/>
          <w:szCs w:val="24"/>
        </w:rPr>
        <w:t>,</w:t>
      </w:r>
      <w:r>
        <w:rPr>
          <w:rFonts w:eastAsia="Times New Roman" w:cs="Times New Roman"/>
          <w:szCs w:val="24"/>
        </w:rPr>
        <w:t xml:space="preserve"> που αναμένουμε οι μεταρρυθμίσεις που έχουν γίνει στο σύστημα της κοινωνικής ασφάλισης. Κι αυτές οι αποδόσεις να είστε βέβαιοι ότι θα αρ</w:t>
      </w:r>
      <w:r>
        <w:rPr>
          <w:rFonts w:eastAsia="Times New Roman" w:cs="Times New Roman"/>
          <w:szCs w:val="24"/>
        </w:rPr>
        <w:t xml:space="preserve">χίσουν να επέρχονται σύντομα και με θετικά αποτελέσματα και για τους ασφαλισμένους. Πρώτα απ’ όλα, επειδή αναφέρονται αριθμοί σχετικά με το πόσο θα καταβάλλουν οι ελεύθεροι </w:t>
      </w:r>
      <w:r>
        <w:rPr>
          <w:rFonts w:eastAsia="Times New Roman" w:cs="Times New Roman"/>
          <w:szCs w:val="24"/>
        </w:rPr>
        <w:lastRenderedPageBreak/>
        <w:t>επαγγελματίες, θα σας πω για άλλη μια φορά ότι εκείνο που εφαρμόσαμε στον νόμο είνα</w:t>
      </w:r>
      <w:r>
        <w:rPr>
          <w:rFonts w:eastAsia="Times New Roman" w:cs="Times New Roman"/>
          <w:szCs w:val="24"/>
        </w:rPr>
        <w:t>ι ότι αυτά που ζητούσαν οι ενώσεις των εμπόρων, των βιοτεχνών και επαγγελματιών, η ΓΣΕΒΕΕ και η ΓΣΕΕ</w:t>
      </w:r>
      <w:r>
        <w:rPr>
          <w:rFonts w:eastAsia="Times New Roman" w:cs="Times New Roman"/>
          <w:szCs w:val="24"/>
        </w:rPr>
        <w:t>,</w:t>
      </w:r>
      <w:r>
        <w:rPr>
          <w:rFonts w:eastAsia="Times New Roman" w:cs="Times New Roman"/>
          <w:szCs w:val="24"/>
        </w:rPr>
        <w:t xml:space="preserve"> δηλαδή, και ξέρουν πάρα πολύ καλά ότι θα αποδώσει ένα πραγματικά υποστηρικτικό πεδίο πάνω στο οποίο μπορεί να στηριχθεί η προσπάθεια του κάθε ελεύθερου επ</w:t>
      </w:r>
      <w:r>
        <w:rPr>
          <w:rFonts w:eastAsia="Times New Roman" w:cs="Times New Roman"/>
          <w:szCs w:val="24"/>
        </w:rPr>
        <w:t xml:space="preserve">αγγελματία και βιοτέχνη να μπορεί να αναπτύξει τις επιχειρήσεις του στα πλαίσια αυτά που η πολιτική μας δημιουργεί και θα βελτιώνει. </w:t>
      </w:r>
    </w:p>
    <w:p w14:paraId="432FA526"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Έχουμε ξαναπεί –επειδή η ερώτηση στην πραγματικότητα ανακυκλώνει παλιές ερωτήσεις και παλιές συζητήσεις οι οποίες έχουν δι</w:t>
      </w:r>
      <w:r>
        <w:rPr>
          <w:rFonts w:eastAsia="Times New Roman" w:cs="Times New Roman"/>
          <w:szCs w:val="24"/>
        </w:rPr>
        <w:t>εξαχθεί με έναν τρόπο ο οποίος ήταν πλήρης και έχουν απαντηθεί όλα αυτά, αλλά επανέρχονται και επανέρχονται κατά τον ίδιον τρόπο που επανέρχεται στα μέσα ενημέρωσης, σε κυρίαρχη μερίδα μέσων ενημέρωσης- το ότι υπάρχει περικοπή στις επικουρικές συντάξεις, μ</w:t>
      </w:r>
      <w:r>
        <w:rPr>
          <w:rFonts w:eastAsia="Times New Roman" w:cs="Times New Roman"/>
          <w:szCs w:val="24"/>
        </w:rPr>
        <w:t xml:space="preserve">ια περικοπή για το 10% εκείνων που λαμβάνουν συντάξεις και επαναλαμβάνεται κάθε μήνα, λες και πρόκειται για μια νέα περικοπή για τον καθέναν απ’ αυτούς, για να δημιουργείται μια εικόνα ότι κι άλλες περικοπές έρχονται, </w:t>
      </w:r>
      <w:r>
        <w:rPr>
          <w:rFonts w:eastAsia="Times New Roman" w:cs="Times New Roman"/>
          <w:szCs w:val="24"/>
        </w:rPr>
        <w:lastRenderedPageBreak/>
        <w:t>ενώ δεν υπάρχει πλήθος περικοπών, υπάρ</w:t>
      </w:r>
      <w:r>
        <w:rPr>
          <w:rFonts w:eastAsia="Times New Roman" w:cs="Times New Roman"/>
          <w:szCs w:val="24"/>
        </w:rPr>
        <w:t xml:space="preserve">χει μια περικοπή στα όρια εκείνα που ορίσαμε, δηλαδή μέχρι τα 1.300 ευρώ μεικτά για όσους λαμβάνουν κύρια και επικουρική σύνταξη. </w:t>
      </w:r>
    </w:p>
    <w:p w14:paraId="432FA527" w14:textId="77777777" w:rsidR="009415DB" w:rsidRDefault="00D44329">
      <w:pPr>
        <w:spacing w:after="0" w:line="600" w:lineRule="auto"/>
        <w:ind w:firstLine="567"/>
        <w:jc w:val="both"/>
        <w:rPr>
          <w:rFonts w:eastAsia="Times New Roman" w:cs="Times New Roman"/>
          <w:szCs w:val="24"/>
        </w:rPr>
      </w:pPr>
      <w:r>
        <w:rPr>
          <w:rFonts w:eastAsia="Times New Roman" w:cs="Times New Roman"/>
          <w:szCs w:val="24"/>
        </w:rPr>
        <w:t>Αλλά μας λέτε για το 10%. Για το υπόλοιπο 90%, που το βλέπει στα χέρια του, δεν μας λέτε ότι πράγματι αντιμετωπίσαμε το πρόβλ</w:t>
      </w:r>
      <w:r>
        <w:rPr>
          <w:rFonts w:eastAsia="Times New Roman" w:cs="Times New Roman"/>
          <w:szCs w:val="24"/>
        </w:rPr>
        <w:t>ημα το οποίο αλλιώς θα ήταν εκρηκτικό, διότι οι μειώσεις στις επικουρικές όλων θα ξεπερνούσαν το 30% και εκείνων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χρειάζονταν προστασία. Δεν θα μπορούσαμε να προστατεύσουμε το συνταξιοδοτικό εισόδημα. Αυτό το προτείνετε εσείς να το εφαρμόσουμε,</w:t>
      </w:r>
      <w:r>
        <w:rPr>
          <w:rFonts w:eastAsia="Times New Roman" w:cs="Times New Roman"/>
          <w:szCs w:val="24"/>
        </w:rPr>
        <w:t xml:space="preserve"> δηλαδή να περικόψουμε για άλλη μια ακόμα φορά τις συντάξεις όλων σε αυτά τα όρια, τα οποία αντικειμενικά δημιουργούνται ως ανάγκη να καλυφθούν μέσα απ’ αυτές τις μειώσεις; </w:t>
      </w:r>
    </w:p>
    <w:p w14:paraId="432FA52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Εμείς επιλέξαμε την προστασία των χαμηλών εισοδημάτων και έχει πράγματι επέλθει αυ</w:t>
      </w:r>
      <w:r>
        <w:rPr>
          <w:rFonts w:eastAsia="Times New Roman" w:cs="Times New Roman"/>
          <w:szCs w:val="24"/>
        </w:rPr>
        <w:t xml:space="preserve">τή η μείωση στο 10% των συνταξιούχων που λαμβάνουν επικουρικές, η οποία είναι κλιμακωτή με το όριο προστασίας τα 1.300 ευρώ μεικτά. </w:t>
      </w:r>
    </w:p>
    <w:p w14:paraId="432FA52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το σύστημα της κοινωνικής ασφάλισης δεν ήταν δυνατόν να το αφήσουμε ως είχε. Και θα ήταν τεράστια ευθύνη</w:t>
      </w:r>
      <w:r>
        <w:rPr>
          <w:rFonts w:eastAsia="Times New Roman" w:cs="Times New Roman"/>
          <w:szCs w:val="24"/>
        </w:rPr>
        <w:t xml:space="preserve"> αυτής της Κυβέρνησης αν άφηνε τα πράγματα ως είχαν. Διότι στην εφαρμογή, που θα αρχίσει από την 1</w:t>
      </w:r>
      <w:r>
        <w:rPr>
          <w:rFonts w:eastAsia="Times New Roman" w:cs="Times New Roman"/>
          <w:szCs w:val="24"/>
          <w:vertAlign w:val="superscript"/>
        </w:rPr>
        <w:t>η</w:t>
      </w:r>
      <w:r>
        <w:rPr>
          <w:rFonts w:eastAsia="Times New Roman" w:cs="Times New Roman"/>
          <w:szCs w:val="24"/>
        </w:rPr>
        <w:t xml:space="preserve">  Ιανουαρίου 2017, θα δείτε ότι πραγματικά τα αποτελέσματα θα είναι θετικά και για το σύστημα κοινωνικής ασφάλισης, που γίνεται βιώσιμο, αλλά και για τους ίδ</w:t>
      </w:r>
      <w:r>
        <w:rPr>
          <w:rFonts w:eastAsia="Times New Roman" w:cs="Times New Roman"/>
          <w:szCs w:val="24"/>
        </w:rPr>
        <w:t xml:space="preserve">ιους τους ασφαλισμένους. </w:t>
      </w:r>
    </w:p>
    <w:p w14:paraId="432FA52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Θα σας πω από τώρα -και θα το σημειώσετε στην πράξη- ότι οι συντάξεις των αγροτών, για παράδειγμα, για τους οποίους γίνεται πάρα πολύς λόγος και κάποιοι πυροδοτούν ξανά μια αντίθεση απέναντι στην Κυβέρνηση, από το 2017 θα έχουν μι</w:t>
      </w:r>
      <w:r>
        <w:rPr>
          <w:rFonts w:eastAsia="Times New Roman" w:cs="Times New Roman"/>
          <w:szCs w:val="24"/>
        </w:rPr>
        <w:t xml:space="preserve">α αύξηση κατά 2% κάθε έτος με το νέο σύστημα, τη στιγμή που το 2026 οι βασικές συντάξεις των αγροτών μηδενίζονται, καθώς από το 2002 και κάθε έτος από τότε μειώνονται κατά 4% μέχρι που εξαφανίζονται, γιατί το 100% συμπληρώνεται το 2026. </w:t>
      </w:r>
    </w:p>
    <w:p w14:paraId="432FA52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Απέναντι σε αυτή τ</w:t>
      </w:r>
      <w:r>
        <w:rPr>
          <w:rFonts w:eastAsia="Times New Roman" w:cs="Times New Roman"/>
          <w:szCs w:val="24"/>
        </w:rPr>
        <w:t xml:space="preserve">ην προοπτική της πλήρους κατάργησης κάθε κανόνα κοινωνικής ασφάλειας για τους αγρότες, εγώ σας ανακοινώνω -και θα επιβεβαιωθεί προφανώς, γιατί είναι μαθηματικό το πρόβλημα- </w:t>
      </w:r>
      <w:r>
        <w:rPr>
          <w:rFonts w:eastAsia="Times New Roman" w:cs="Times New Roman"/>
          <w:szCs w:val="24"/>
        </w:rPr>
        <w:lastRenderedPageBreak/>
        <w:t>ότι οι αγρότες με το νέο σύστημα θα έχουν 2% αύξηση στις συντάξεις τους για κάθε έτ</w:t>
      </w:r>
      <w:r>
        <w:rPr>
          <w:rFonts w:eastAsia="Times New Roman" w:cs="Times New Roman"/>
          <w:szCs w:val="24"/>
        </w:rPr>
        <w:t>ος, που θα φτάσει το 2031 στο 10% αύξηση, σε σχέση με τις υπάρχουσες σήμερα συντάξεις και όχι με τις εξαφανιζόμενες το 2026. Από κει και πέρα, θα ισορροπήσει στο 5% περίπου ο μέσος όρος αύξησης των αγροτικών συντάξεων. Υπενθυμίζω ότι οι αγρότες συμμετέχουν</w:t>
      </w:r>
      <w:r>
        <w:rPr>
          <w:rFonts w:eastAsia="Times New Roman" w:cs="Times New Roman"/>
          <w:szCs w:val="24"/>
        </w:rPr>
        <w:t xml:space="preserve"> πλέον στο εθνικό σύστημα κοινωνικής ασφάλισης ισότιμα, όπως όλοι οι Έλληνες πολίτες, λαμβάνοντας την εθνική σύνταξη, η οποία δεν καταβαλλόταν στο παρελθόν. </w:t>
      </w:r>
    </w:p>
    <w:p w14:paraId="432FA52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Ειπώθηκε για τις συντάξεις χηρείας ότι μειώθηκαν. Θα επαναλάβω ό,τι έχω πει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τέσσερις</w:t>
      </w:r>
      <w:r>
        <w:rPr>
          <w:rFonts w:eastAsia="Times New Roman" w:cs="Times New Roman"/>
          <w:szCs w:val="24"/>
        </w:rPr>
        <w:t xml:space="preserve"> φορές από το Βήμα της Βουλής: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μείωση συντάξεων χηρείας ούτε κατάργηση συντάξεων χηρείας για όσες καταβάλλονταν μέχρι και την έναρξη του νόμου. Και θα οριστικοποιηθεί το ύψος της αναπλήρωσης όταν η Εθνική Στατιστική Υπηρεσία μας δώσει το</w:t>
      </w:r>
      <w:r>
        <w:rPr>
          <w:rFonts w:eastAsia="Times New Roman" w:cs="Times New Roman"/>
          <w:szCs w:val="24"/>
        </w:rPr>
        <w:t xml:space="preserve">υς παράγοντες εκείνους, τους </w:t>
      </w:r>
      <w:r>
        <w:rPr>
          <w:rFonts w:eastAsia="Times New Roman" w:cs="Times New Roman"/>
          <w:szCs w:val="24"/>
        </w:rPr>
        <w:lastRenderedPageBreak/>
        <w:t>συντελεστές, που θα λειτουργήσουν για τον προσδιορισμό της σύνταξης. Σας θυμίζω ότι η σύνταξη υπολογίζεται πλέον με βάση την αναγωγή της αξίας που θα είχε στον παρόντα χρόνο το κατά το παρελθόν διαμορφούμενο ποσό, επί του οποίο</w:t>
      </w:r>
      <w:r>
        <w:rPr>
          <w:rFonts w:eastAsia="Times New Roman" w:cs="Times New Roman"/>
          <w:szCs w:val="24"/>
        </w:rPr>
        <w:t xml:space="preserve">υ καταβάλλονταν οι εισφορές. </w:t>
      </w:r>
    </w:p>
    <w:p w14:paraId="432FA52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Συνεπώς, μένει αυτό να γίνει. Και θα γίνει το επόμενο διάστημα, ώστε να εκδοθούν και οι συντάξεις χηρείας με έναν τρόπο που η Εθνική Στατιστική Υπηρεσία θα μας υποδείξει, ώστε να έχουμε μια ακριβή αποτίμηση, μια ορθή αποτίμηση</w:t>
      </w:r>
      <w:r>
        <w:rPr>
          <w:rFonts w:eastAsia="Times New Roman" w:cs="Times New Roman"/>
          <w:szCs w:val="24"/>
        </w:rPr>
        <w:t xml:space="preserve"> της σχέσης της σύνταξης με τις εισφορές που καταβλήθηκαν κατά τη διάρκεια του ασφαλιστικού βίου του κάθε ασφαλισμένου.</w:t>
      </w:r>
    </w:p>
    <w:p w14:paraId="432FA52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Επομένως, όλα αυτά που λέγονται, καθώς και εκείνο που αποτέλεσε κεντρικό ζήτημα των ημερών, ότι όσοι συνταξιοδοτήθηκαν από τον Σεπτέμβρι</w:t>
      </w:r>
      <w:r>
        <w:rPr>
          <w:rFonts w:eastAsia="Times New Roman" w:cs="Times New Roman"/>
          <w:szCs w:val="24"/>
        </w:rPr>
        <w:t>ο του 2015 μέχρι τις 12 Μαΐου 2016 δεν θα λαμβάνουν ούτε την κατώτατη σύνταξη ούτε την εθνική, είναι μια διάταξη που προέκυψε από τον ν.4337. Μια διάταξη, η οποία προέβλεψε μειώσεις στις συντάξεις εκείνων που πρόωρα αποχώρησαν από τον εργασιακό βίο, δηλαδή</w:t>
      </w:r>
      <w:r>
        <w:rPr>
          <w:rFonts w:eastAsia="Times New Roman" w:cs="Times New Roman"/>
          <w:szCs w:val="24"/>
        </w:rPr>
        <w:t>,</w:t>
      </w:r>
      <w:r>
        <w:rPr>
          <w:rFonts w:eastAsia="Times New Roman" w:cs="Times New Roman"/>
          <w:szCs w:val="24"/>
        </w:rPr>
        <w:t xml:space="preserve"> πριν από τη συμπλήρωση του ορίου ηλικίας. Για αυτούς υπάρχει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προβλεπόμενη </w:t>
      </w:r>
      <w:r>
        <w:rPr>
          <w:rFonts w:eastAsia="Times New Roman" w:cs="Times New Roman"/>
          <w:szCs w:val="24"/>
        </w:rPr>
        <w:lastRenderedPageBreak/>
        <w:t>μείωση του 6% για κάθε έτος στα πέντε χρόνια –αυτό σημαίνει 30%- συν 10% επιπλέον, όπως ο νόμος αυτός ορίζει. Αυτό που είναι πράγματι ένα πρόβλημα, το οποίο δεν θέλουμε να παραμείνει ως πρόβλημα τέτοιο, προβλέψαμε στον ν.4387, που ακολούθησ</w:t>
      </w:r>
      <w:r>
        <w:rPr>
          <w:rFonts w:eastAsia="Times New Roman" w:cs="Times New Roman"/>
          <w:szCs w:val="24"/>
        </w:rPr>
        <w:t xml:space="preserve">ε τον νόμο που εσείς επίσης στηρίξατε και ψηφίσατε και θα διορθώσει αυτό το πρόβλημα. Διότι με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θα έχουμε απορρόφηση αυτού του ελλείμματος, αυτής της μείωσης, μέσα από τον νέο τρόπο υπολογισμού των ασφαλιστικών παροχών μετά </w:t>
      </w:r>
      <w:r>
        <w:rPr>
          <w:rFonts w:eastAsia="Times New Roman" w:cs="Times New Roman"/>
          <w:szCs w:val="24"/>
        </w:rPr>
        <w:t xml:space="preserve">την έκδοση, επαναλαμβάνω, της σχετικής απόφασης από την Εθνική Στατιστική Υπηρεσία. </w:t>
      </w:r>
    </w:p>
    <w:p w14:paraId="432FA52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Εδώ θα είμαστε, θα επιβεβαιωθούν όλα αυτά, καθώς και οι πρακτικές αντιμετωπίσεις των προβλημάτων που προκύπτουν από την απώλεια του ΕΚΑΣ. Έχουμε πάρει μέτρα τα οποία σε έν</w:t>
      </w:r>
      <w:r>
        <w:rPr>
          <w:rFonts w:eastAsia="Times New Roman" w:cs="Times New Roman"/>
          <w:szCs w:val="24"/>
        </w:rPr>
        <w:t>αν βαθμό περιορίζουν το πρόβλημα αυτό. Για το 2017 αντιμετωπίζουμε πρακτικές λύσεις, για να μην υπάρξουν συνέπειες δραστικές απέναντι σε αυτόν τον κόσμο ο οποίος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χρειάζεται υποστήριξη. Αλλά αυτή η υποστήριξη δεν υπήρχε γιατί το σύστημα έπασχε. Έ</w:t>
      </w:r>
      <w:r>
        <w:rPr>
          <w:rFonts w:eastAsia="Times New Roman" w:cs="Times New Roman"/>
          <w:szCs w:val="24"/>
        </w:rPr>
        <w:t xml:space="preserve">να σύστημα το οποίο προέβλεπε από τη γέννησή </w:t>
      </w:r>
      <w:r>
        <w:rPr>
          <w:rFonts w:eastAsia="Times New Roman" w:cs="Times New Roman"/>
          <w:szCs w:val="24"/>
        </w:rPr>
        <w:lastRenderedPageBreak/>
        <w:t>του να καλύπτει την απόσταση που υπήρχε με το μέσο εισόδημα, τις χαμηλές συντάξεις, που απείχαν πολύ από το μέσο εισόδημα.</w:t>
      </w:r>
    </w:p>
    <w:p w14:paraId="432FA53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Αυτός ο κανόνας δεν μπορούσε να λειτουργήσει πια. Και αυτό που έπρεπε να γίνει είναι να </w:t>
      </w:r>
      <w:r>
        <w:rPr>
          <w:rFonts w:eastAsia="Times New Roman" w:cs="Times New Roman"/>
          <w:szCs w:val="24"/>
        </w:rPr>
        <w:t>αυξηθούν οι κατώτατες συντάξεις. Δεν έγινε ποτέ στο παρελθόν. Το νέο σύστημα δημιουργεί προϋποθέσεις για την αύξηση των κατώτατων συντάξεων και αυτό είναι που αποτελεί δίκαιη κατανομή, δίκαιη αναδιανομή, δίκαιη απόδοση με όρους ισονομίας των συνταξιοδοτικώ</w:t>
      </w:r>
      <w:r>
        <w:rPr>
          <w:rFonts w:eastAsia="Times New Roman" w:cs="Times New Roman"/>
          <w:szCs w:val="24"/>
        </w:rPr>
        <w:t>ν παροχών σε όλους τους Έλληνες. Αυτό θα λειτουργήσει ασφαλώς σε βάθος χρόνου. Θα είμαστε εδώ να ξαναδούμε το αποτέλεσμα αυτό, όπως ακριβώς θα δούμε και για τους αγρότες και για τους ελεύθερους επαγγελματίες, των οποίων τα αποτελέσματα, όσον αφορά τις αποδ</w:t>
      </w:r>
      <w:r>
        <w:rPr>
          <w:rFonts w:eastAsia="Times New Roman" w:cs="Times New Roman"/>
          <w:szCs w:val="24"/>
        </w:rPr>
        <w:t xml:space="preserve">όσεις εισφορών, δεν είναι αυτά που ακούγονται, καθώς συνδέονται με το καθαρό εισόδημα το οποίο δηλώνουν </w:t>
      </w:r>
      <w:proofErr w:type="spellStart"/>
      <w:r>
        <w:rPr>
          <w:rFonts w:eastAsia="Times New Roman" w:cs="Times New Roman"/>
          <w:szCs w:val="24"/>
        </w:rPr>
        <w:t>αφαιρούμενο</w:t>
      </w:r>
      <w:proofErr w:type="spellEnd"/>
      <w:r>
        <w:rPr>
          <w:rFonts w:eastAsia="Times New Roman" w:cs="Times New Roman"/>
          <w:szCs w:val="24"/>
        </w:rPr>
        <w:t xml:space="preserve"> το κέρδος των εισφορών από το εισόδημα αυτό.</w:t>
      </w:r>
    </w:p>
    <w:p w14:paraId="432FA53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Συνεπώς, μένει να δούμε μια άλλη συζήτηση την οποία θα κάνουμε μέσα στο 2017, για να δούμε ακρι</w:t>
      </w:r>
      <w:r>
        <w:rPr>
          <w:rFonts w:eastAsia="Times New Roman" w:cs="Times New Roman"/>
          <w:szCs w:val="24"/>
        </w:rPr>
        <w:t>βώς πώς έχουν τα πράγματα πάνω στα πραγματικά δεδομένα και όχι στις εικασίες που κάθε φορά παρουσιάζονται σε κάποια μέσα ενημέρωσης.</w:t>
      </w:r>
    </w:p>
    <w:p w14:paraId="432FA53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2FA533" w14:textId="77777777" w:rsidR="009415DB" w:rsidRDefault="00D4432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432FA53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w:t>
      </w:r>
      <w:r>
        <w:rPr>
          <w:rFonts w:eastAsia="Times New Roman" w:cs="Times New Roman"/>
          <w:szCs w:val="24"/>
        </w:rPr>
        <w:t>ιστούμε, κύριε Υπουργέ.</w:t>
      </w:r>
    </w:p>
    <w:p w14:paraId="432FA53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τις παρεμβάσεις των Κοινοβουλευτικών Εκπροσώπων, με πρώτο τον κ. Βασίλειο </w:t>
      </w:r>
      <w:proofErr w:type="spellStart"/>
      <w:r>
        <w:rPr>
          <w:rFonts w:eastAsia="Times New Roman" w:cs="Times New Roman"/>
          <w:szCs w:val="24"/>
        </w:rPr>
        <w:t>Κεγκέρογλου</w:t>
      </w:r>
      <w:proofErr w:type="spellEnd"/>
      <w:r>
        <w:rPr>
          <w:rFonts w:eastAsia="Times New Roman" w:cs="Times New Roman"/>
          <w:szCs w:val="24"/>
        </w:rPr>
        <w:t>, Βουλευτή Ηρακλείου.</w:t>
      </w:r>
    </w:p>
    <w:p w14:paraId="432FA536"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32FA53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την επερώτηση της Δημο</w:t>
      </w:r>
      <w:r>
        <w:rPr>
          <w:rFonts w:eastAsia="Times New Roman" w:cs="Times New Roman"/>
          <w:szCs w:val="24"/>
        </w:rPr>
        <w:t xml:space="preserve">κρατικής Συμπαράταξης για το αδιέξοδο στο οποίο οδηγείται το ασφαλιστικό-συνταξιοδοτικό σύστημα της χώρας και προφανώς πρέπει </w:t>
      </w:r>
      <w:r>
        <w:rPr>
          <w:rFonts w:eastAsia="Times New Roman" w:cs="Times New Roman"/>
          <w:szCs w:val="24"/>
        </w:rPr>
        <w:lastRenderedPageBreak/>
        <w:t xml:space="preserve">να θυμίσουμε ότι η Κυβέρνηση των ΣΥΡΙΖΑΝΕΛ, αντί του </w:t>
      </w:r>
      <w:r>
        <w:rPr>
          <w:rFonts w:eastAsia="Times New Roman" w:cs="Times New Roman"/>
          <w:szCs w:val="24"/>
        </w:rPr>
        <w:t>π</w:t>
      </w:r>
      <w:r>
        <w:rPr>
          <w:rFonts w:eastAsia="Times New Roman" w:cs="Times New Roman"/>
          <w:szCs w:val="24"/>
        </w:rPr>
        <w:t xml:space="preserve">ρογράμματος Θεσσαλονίκης, αντί του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ρογράμματος και όλων των άλλω</w:t>
      </w:r>
      <w:r>
        <w:rPr>
          <w:rFonts w:eastAsia="Times New Roman" w:cs="Times New Roman"/>
          <w:szCs w:val="24"/>
        </w:rPr>
        <w:t xml:space="preserve">ν τα οποία υποσχέθηκε, δέκατη τρίτη σύνταξη κ.λπ., μας έφερε το τρίτο αχρείαστο μνημόνιο με αποκλειστική ευθύνη του κ. Τσίπρα και της Κυβέρνησής του στο σύνολό της –και όχι μαύρο πρόβατο ο </w:t>
      </w:r>
      <w:proofErr w:type="spellStart"/>
      <w:r>
        <w:rPr>
          <w:rFonts w:eastAsia="Times New Roman" w:cs="Times New Roman"/>
          <w:szCs w:val="24"/>
        </w:rPr>
        <w:t>Βαρουφάκης</w:t>
      </w:r>
      <w:proofErr w:type="spellEnd"/>
      <w:r>
        <w:rPr>
          <w:rFonts w:eastAsia="Times New Roman" w:cs="Times New Roman"/>
          <w:szCs w:val="24"/>
        </w:rPr>
        <w:t>, όπως επιχειρούν όλοι- με όλες τις αρνητικές συνέπειες α</w:t>
      </w:r>
      <w:r>
        <w:rPr>
          <w:rFonts w:eastAsia="Times New Roman" w:cs="Times New Roman"/>
          <w:szCs w:val="24"/>
        </w:rPr>
        <w:t xml:space="preserve">υτού του μνημονίου. </w:t>
      </w:r>
    </w:p>
    <w:p w14:paraId="432FA53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Παρέλειψε ο κύριος Υπουργός να αναφερθεί στα επιτεύγματά του: Την 360 βασική, την έκανε 346. Τα 486 κατώτατη σύνταξη τα έκανε 392. Μην αποκηρύξετε τον κ. </w:t>
      </w:r>
      <w:proofErr w:type="spellStart"/>
      <w:r>
        <w:rPr>
          <w:rFonts w:eastAsia="Times New Roman" w:cs="Times New Roman"/>
          <w:szCs w:val="24"/>
        </w:rPr>
        <w:t>Χαϊκάλη</w:t>
      </w:r>
      <w:proofErr w:type="spellEnd"/>
      <w:r>
        <w:rPr>
          <w:rFonts w:eastAsia="Times New Roman" w:cs="Times New Roman"/>
          <w:szCs w:val="24"/>
        </w:rPr>
        <w:t xml:space="preserve">. Είναι ο άνθρωπος που θεσμοθέτησε των </w:t>
      </w:r>
      <w:proofErr w:type="spellStart"/>
      <w:r>
        <w:rPr>
          <w:rFonts w:eastAsia="Times New Roman" w:cs="Times New Roman"/>
          <w:szCs w:val="24"/>
        </w:rPr>
        <w:t>υποκατώτατο</w:t>
      </w:r>
      <w:proofErr w:type="spellEnd"/>
      <w:r>
        <w:rPr>
          <w:rFonts w:eastAsia="Times New Roman" w:cs="Times New Roman"/>
          <w:szCs w:val="24"/>
        </w:rPr>
        <w:t xml:space="preserve"> μισθό, ακολουθώντας την</w:t>
      </w:r>
      <w:r>
        <w:rPr>
          <w:rFonts w:eastAsia="Times New Roman" w:cs="Times New Roman"/>
          <w:szCs w:val="24"/>
        </w:rPr>
        <w:t xml:space="preserve"> κ. Κατσέλη βεβαίως. Διαλέξτε και πάρετε. Είναι μαζί σας ή δεν είναι;</w:t>
      </w:r>
    </w:p>
    <w:p w14:paraId="432FA53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Είναι για μένα λάθος η τοποθέτηση</w:t>
      </w:r>
      <w:r>
        <w:rPr>
          <w:rFonts w:eastAsia="Times New Roman" w:cs="Times New Roman"/>
          <w:szCs w:val="24"/>
        </w:rPr>
        <w:t>,</w:t>
      </w:r>
      <w:r>
        <w:rPr>
          <w:rFonts w:eastAsia="Times New Roman" w:cs="Times New Roman"/>
          <w:szCs w:val="24"/>
        </w:rPr>
        <w:t xml:space="preserve"> που έκανε ο κ. Κωνσταντινόπουλος και θα τον επιπλήξω δημοσίως. Δεν θα σας βάλει ο κ. Τσίπρας στην Κυβέρνησή του γιατί είστε ένας καλός ψεύτης. Είστε ο σύγχρονος εκπρόσωπος της πολιτικής </w:t>
      </w:r>
      <w:proofErr w:type="spellStart"/>
      <w:r>
        <w:rPr>
          <w:rFonts w:eastAsia="Times New Roman" w:cs="Times New Roman"/>
          <w:szCs w:val="24"/>
        </w:rPr>
        <w:t>απατεωνίας</w:t>
      </w:r>
      <w:proofErr w:type="spellEnd"/>
      <w:r>
        <w:rPr>
          <w:rFonts w:eastAsia="Times New Roman" w:cs="Times New Roman"/>
          <w:szCs w:val="24"/>
        </w:rPr>
        <w:t xml:space="preserve"> του ΣΥΡΙΖΑ. Και αυτό είναι τιμητικός τίτλος για τον ΣΥΡΙΖΑ</w:t>
      </w:r>
      <w:r>
        <w:rPr>
          <w:rFonts w:eastAsia="Times New Roman" w:cs="Times New Roman"/>
          <w:szCs w:val="24"/>
        </w:rPr>
        <w:t>.</w:t>
      </w:r>
    </w:p>
    <w:p w14:paraId="432FA53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Τιμητικό είναι να το ακούω από εσάς.</w:t>
      </w:r>
    </w:p>
    <w:p w14:paraId="432FA53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Είναι τιμητικός τίτλος για τον ΣΥΡΙΖΑ, διότι πραγματικά με μία πολιτική </w:t>
      </w:r>
      <w:proofErr w:type="spellStart"/>
      <w:r>
        <w:rPr>
          <w:rFonts w:eastAsia="Times New Roman" w:cs="Times New Roman"/>
          <w:szCs w:val="24"/>
        </w:rPr>
        <w:t>απατεωνία</w:t>
      </w:r>
      <w:proofErr w:type="spellEnd"/>
      <w:r>
        <w:rPr>
          <w:rFonts w:eastAsia="Times New Roman" w:cs="Times New Roman"/>
          <w:szCs w:val="24"/>
        </w:rPr>
        <w:t xml:space="preserve"> ήρθατε στα πράγματα,</w:t>
      </w:r>
      <w:r>
        <w:rPr>
          <w:rFonts w:eastAsia="Times New Roman" w:cs="Times New Roman"/>
          <w:szCs w:val="24"/>
        </w:rPr>
        <w:t xml:space="preserve"> υποσχόμενοι τα πάντα, βασιζόμενοι βεβαίως στην καλή πορεία που είχε η χώρα, στο ότι θα μπορέσετε να υλοποιήσετε κάποια από αυτά, αλλά δεν προβλέψατε ότι θα κυβερνούσατε εσείς οι ίδιοι, οι καταστροφείς. Διότι την καλή πορεία μέχρι το 2014, αντιμετώπιση των</w:t>
      </w:r>
      <w:r>
        <w:rPr>
          <w:rFonts w:eastAsia="Times New Roman" w:cs="Times New Roman"/>
          <w:szCs w:val="24"/>
        </w:rPr>
        <w:t xml:space="preserve"> αιτίων της κρίσης τη μετατρέψατε σε κρίση λόγω λαθεμένης πολιτικής, λόγω των επιλογών σας.</w:t>
      </w:r>
    </w:p>
    <w:p w14:paraId="432FA53C"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Και πραγματικά είμαστε εμείς, το ΠΑΣΟΚ, που δικαιούμαστε να ομιλούμε, διότι πριν το ΠΑΣΟΚ, κύριε </w:t>
      </w:r>
      <w:proofErr w:type="spellStart"/>
      <w:r>
        <w:rPr>
          <w:rFonts w:eastAsia="Times New Roman"/>
          <w:szCs w:val="24"/>
        </w:rPr>
        <w:t>Κατρούγκαλε</w:t>
      </w:r>
      <w:proofErr w:type="spellEnd"/>
      <w:r>
        <w:rPr>
          <w:rFonts w:eastAsia="Times New Roman"/>
          <w:szCs w:val="24"/>
        </w:rPr>
        <w:t>, δεν υπήρχε κοινωνικό κράτος. Το ΠΑΣΟΚ στήριξε και δημι</w:t>
      </w:r>
      <w:r>
        <w:rPr>
          <w:rFonts w:eastAsia="Times New Roman"/>
          <w:szCs w:val="24"/>
        </w:rPr>
        <w:t>ούργησε το κοινωνικό κράτος, με λάθη, παραλείψεις, πιθανόν και με απλοχεριά, αλλά το ΠΑΣΟΚ το δημιούργησε.</w:t>
      </w:r>
    </w:p>
    <w:p w14:paraId="432FA53D" w14:textId="77777777" w:rsidR="009415DB" w:rsidRDefault="00D44329">
      <w:pPr>
        <w:spacing w:after="0" w:line="600" w:lineRule="auto"/>
        <w:ind w:firstLine="720"/>
        <w:jc w:val="both"/>
        <w:rPr>
          <w:rFonts w:eastAsia="Times New Roman"/>
          <w:szCs w:val="24"/>
        </w:rPr>
      </w:pPr>
      <w:r>
        <w:rPr>
          <w:rFonts w:eastAsia="Times New Roman"/>
          <w:szCs w:val="24"/>
        </w:rPr>
        <w:t xml:space="preserve">Και επειδή έχετε στον πολιτικό σχεδιασμό πλέον, στην </w:t>
      </w:r>
      <w:r>
        <w:rPr>
          <w:rFonts w:eastAsia="Times New Roman"/>
          <w:szCs w:val="24"/>
        </w:rPr>
        <w:t>π</w:t>
      </w:r>
      <w:r>
        <w:rPr>
          <w:rFonts w:eastAsia="Times New Roman"/>
          <w:szCs w:val="24"/>
        </w:rPr>
        <w:t xml:space="preserve">ολιτική </w:t>
      </w:r>
      <w:r>
        <w:rPr>
          <w:rFonts w:eastAsia="Times New Roman"/>
          <w:szCs w:val="24"/>
        </w:rPr>
        <w:t>γ</w:t>
      </w:r>
      <w:r>
        <w:rPr>
          <w:rFonts w:eastAsia="Times New Roman"/>
          <w:szCs w:val="24"/>
        </w:rPr>
        <w:t xml:space="preserve">ραμματεία τον κ. </w:t>
      </w:r>
      <w:proofErr w:type="spellStart"/>
      <w:r>
        <w:rPr>
          <w:rFonts w:eastAsia="Times New Roman"/>
          <w:szCs w:val="24"/>
        </w:rPr>
        <w:t>Κοτσακά</w:t>
      </w:r>
      <w:proofErr w:type="spellEnd"/>
      <w:r>
        <w:rPr>
          <w:rFonts w:eastAsia="Times New Roman"/>
          <w:szCs w:val="24"/>
        </w:rPr>
        <w:t>, θα πρέπει να σας θυμίσω ότι ήταν Υφυπουργός Εργασίας, ομόλογ</w:t>
      </w:r>
      <w:r>
        <w:rPr>
          <w:rFonts w:eastAsia="Times New Roman"/>
          <w:szCs w:val="24"/>
        </w:rPr>
        <w:t xml:space="preserve">ος του κ. Πετρόπουλου, και άρα θα πρέπει να απευθύνεστε εκτός από τον κ. </w:t>
      </w:r>
      <w:proofErr w:type="spellStart"/>
      <w:r>
        <w:rPr>
          <w:rFonts w:eastAsia="Times New Roman"/>
          <w:szCs w:val="24"/>
        </w:rPr>
        <w:t>Κοτσακά</w:t>
      </w:r>
      <w:proofErr w:type="spellEnd"/>
      <w:r>
        <w:rPr>
          <w:rFonts w:eastAsia="Times New Roman"/>
          <w:szCs w:val="24"/>
        </w:rPr>
        <w:t xml:space="preserve">, τον κ. </w:t>
      </w:r>
      <w:proofErr w:type="spellStart"/>
      <w:r>
        <w:rPr>
          <w:rFonts w:eastAsia="Times New Roman"/>
          <w:szCs w:val="24"/>
        </w:rPr>
        <w:t>Κουρουμπλή</w:t>
      </w:r>
      <w:proofErr w:type="spellEnd"/>
      <w:r>
        <w:rPr>
          <w:rFonts w:eastAsia="Times New Roman"/>
          <w:szCs w:val="24"/>
        </w:rPr>
        <w:t xml:space="preserve">, τον κ. </w:t>
      </w:r>
      <w:proofErr w:type="spellStart"/>
      <w:r>
        <w:rPr>
          <w:rFonts w:eastAsia="Times New Roman"/>
          <w:szCs w:val="24"/>
        </w:rPr>
        <w:t>Μπόλαρη</w:t>
      </w:r>
      <w:proofErr w:type="spellEnd"/>
      <w:r>
        <w:rPr>
          <w:rFonts w:eastAsia="Times New Roman"/>
          <w:szCs w:val="24"/>
        </w:rPr>
        <w:t xml:space="preserve">, τον κ. Παραστατίδη και στους άλλους που έχετε εκεί στην Κυβέρνηση και στον εαυτό σας. Πρέπει να θυμίσω στην Ολομέλεια ότι σας γνώρισα όταν </w:t>
      </w:r>
      <w:r>
        <w:rPr>
          <w:rFonts w:eastAsia="Times New Roman"/>
          <w:szCs w:val="24"/>
        </w:rPr>
        <w:t xml:space="preserve">περιμένατε στον προθάλαμο ενός Υπουργού για να σας διορίσει στην </w:t>
      </w:r>
      <w:r>
        <w:rPr>
          <w:rFonts w:eastAsia="Times New Roman"/>
          <w:szCs w:val="24"/>
        </w:rPr>
        <w:t>«ΕΠΑΓΓΕΛΜΑΤΙΚΗ ΚΑΤΑΡΤΙΣΗ Α.Ε</w:t>
      </w:r>
      <w:r>
        <w:rPr>
          <w:rFonts w:eastAsia="Times New Roman"/>
          <w:szCs w:val="24"/>
        </w:rPr>
        <w:t>.</w:t>
      </w:r>
      <w:r>
        <w:rPr>
          <w:rFonts w:eastAsia="Times New Roman"/>
          <w:szCs w:val="24"/>
        </w:rPr>
        <w:t>»</w:t>
      </w:r>
      <w:r>
        <w:rPr>
          <w:rFonts w:eastAsia="Times New Roman"/>
          <w:szCs w:val="24"/>
        </w:rPr>
        <w:t xml:space="preserve"> Το θυμάστε, κύριε </w:t>
      </w:r>
      <w:proofErr w:type="spellStart"/>
      <w:r>
        <w:rPr>
          <w:rFonts w:eastAsia="Times New Roman"/>
          <w:szCs w:val="24"/>
        </w:rPr>
        <w:t>Κατρούγκαλε</w:t>
      </w:r>
      <w:proofErr w:type="spellEnd"/>
      <w:r>
        <w:rPr>
          <w:rFonts w:eastAsia="Times New Roman"/>
          <w:szCs w:val="24"/>
        </w:rPr>
        <w:t xml:space="preserve">; Σας διόρισε, λοιπόν, στην </w:t>
      </w:r>
      <w:r>
        <w:rPr>
          <w:rFonts w:eastAsia="Times New Roman"/>
          <w:szCs w:val="24"/>
        </w:rPr>
        <w:t xml:space="preserve">«ΕΠΑΓΓΕΛΜΑΤΙΚΗ ΚΑΤΑΡΤΙΣΗ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μαζί με όλους τους άλλους πρέπει να απολογηθείτε για αυτά τα οποία κατηγορήσατε.</w:t>
      </w:r>
    </w:p>
    <w:p w14:paraId="432FA53E"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Αλληλεγγύης):</w:t>
      </w:r>
      <w:r>
        <w:rPr>
          <w:rFonts w:eastAsia="Times New Roman"/>
          <w:szCs w:val="24"/>
        </w:rPr>
        <w:t xml:space="preserve"> Κύριε Πρόεδρε, θέλω τον λόγο επί προσωπικού.</w:t>
      </w:r>
    </w:p>
    <w:p w14:paraId="432FA53F" w14:textId="77777777" w:rsidR="009415DB" w:rsidRDefault="00D44329">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Και έρχομα</w:t>
      </w:r>
      <w:r>
        <w:rPr>
          <w:rFonts w:eastAsia="Times New Roman"/>
          <w:szCs w:val="24"/>
        </w:rPr>
        <w:t>ι σε όλα αυτά τα οποία είπατε περί περικοπών και στη δημιουργική λογιστική, την οποία ζητήσατε από την υπηρεσία να σας κάνει. Ακούστε, όλος ο ελληνικός λαός γνωρίζει ότι λόγω συγκεκριμένων καταστάσεων</w:t>
      </w:r>
      <w:r>
        <w:rPr>
          <w:rFonts w:eastAsia="Times New Roman"/>
          <w:szCs w:val="24"/>
        </w:rPr>
        <w:t>,</w:t>
      </w:r>
      <w:r>
        <w:rPr>
          <w:rFonts w:eastAsia="Times New Roman"/>
          <w:szCs w:val="24"/>
        </w:rPr>
        <w:t xml:space="preserve"> που δημιουργήθηκαν από το 2000 και κυρίως 2004 και 200</w:t>
      </w:r>
      <w:r>
        <w:rPr>
          <w:rFonts w:eastAsia="Times New Roman"/>
          <w:szCs w:val="24"/>
        </w:rPr>
        <w:t>9, η χώρα εισήλθε σε μια περίοδο μεγάλων ελλειμμάτων, της τάξεως των 36 δισεκατομμυρίων,  24 δισεκατομμύρια το πρωτογενές. Και τα χρόνια εκείνα πραγματικά οι θυσίες του ελληνικού λαού έπιασαν τόπο, γιατί φτάσαμε το 2013 και το 2014 να κλείσουν τα πρωτογενή</w:t>
      </w:r>
      <w:r>
        <w:rPr>
          <w:rFonts w:eastAsia="Times New Roman"/>
          <w:szCs w:val="24"/>
        </w:rPr>
        <w:t xml:space="preserve"> ελλείμματα. Τότε, λοιπόν, οι θυσίες έπιασαν τόπο και έκλεισαν τα ελλείμματα.</w:t>
      </w:r>
    </w:p>
    <w:p w14:paraId="432FA540" w14:textId="77777777" w:rsidR="009415DB" w:rsidRDefault="00D44329">
      <w:pPr>
        <w:spacing w:after="0" w:line="600" w:lineRule="auto"/>
        <w:ind w:firstLine="720"/>
        <w:jc w:val="both"/>
        <w:rPr>
          <w:rFonts w:eastAsia="Times New Roman"/>
          <w:szCs w:val="24"/>
        </w:rPr>
      </w:pPr>
      <w:r>
        <w:rPr>
          <w:rFonts w:eastAsia="Times New Roman"/>
          <w:szCs w:val="24"/>
        </w:rPr>
        <w:t>Τώρα, οι επιπλέον περικοπές που κάνετε εσείς, υιοθετώντας τις προηγούμενες, για ποιον λόγο γίνονται; Μα μόνο για να καλύψουν το έλλειμμα πολιτικής που έχετε.</w:t>
      </w:r>
    </w:p>
    <w:p w14:paraId="432FA541" w14:textId="77777777" w:rsidR="009415DB" w:rsidRDefault="00D44329">
      <w:pPr>
        <w:spacing w:after="0" w:line="600" w:lineRule="auto"/>
        <w:ind w:firstLine="720"/>
        <w:jc w:val="both"/>
        <w:rPr>
          <w:rFonts w:eastAsia="Times New Roman"/>
          <w:szCs w:val="24"/>
        </w:rPr>
      </w:pPr>
      <w:r>
        <w:rPr>
          <w:rFonts w:eastAsia="Times New Roman"/>
          <w:szCs w:val="24"/>
        </w:rPr>
        <w:lastRenderedPageBreak/>
        <w:t>Εσείς το «</w:t>
      </w:r>
      <w:r>
        <w:rPr>
          <w:rFonts w:eastAsia="Times New Roman"/>
          <w:szCs w:val="24"/>
        </w:rPr>
        <w:t>όχι</w:t>
      </w:r>
      <w:r>
        <w:rPr>
          <w:rFonts w:eastAsia="Times New Roman"/>
          <w:szCs w:val="24"/>
        </w:rPr>
        <w:t>» του δ</w:t>
      </w:r>
      <w:r>
        <w:rPr>
          <w:rFonts w:eastAsia="Times New Roman"/>
          <w:szCs w:val="24"/>
        </w:rPr>
        <w:t xml:space="preserve">ημοψηφίσματος το ερμηνεύσατε κατά το δοκούν και προχωρήσατε με βάση αυτό στα μέτρα: Όχι, δεν φτάνουν τα μέτρα που προτείνει ο κ. </w:t>
      </w:r>
      <w:proofErr w:type="spellStart"/>
      <w:r>
        <w:rPr>
          <w:rFonts w:eastAsia="Times New Roman"/>
          <w:szCs w:val="24"/>
        </w:rPr>
        <w:t>Γιούνκερ</w:t>
      </w:r>
      <w:proofErr w:type="spellEnd"/>
      <w:r>
        <w:rPr>
          <w:rFonts w:eastAsia="Times New Roman"/>
          <w:szCs w:val="24"/>
        </w:rPr>
        <w:t>. Πρέπει να πάρουμε επιπλέον. Όχι, δεν φτάνουν οι περικοπές που έγιναν το προηγούμενο διάστημα. Πρέπει να γίνουν επιπλέ</w:t>
      </w:r>
      <w:r>
        <w:rPr>
          <w:rFonts w:eastAsia="Times New Roman"/>
          <w:szCs w:val="24"/>
        </w:rPr>
        <w:t>ον. Όχι, δεν φτάνουν οι φόροι που επιβλήθηκαν το προηγούμενο διάστημα. Πρέπει να επιβληθούν επιπλέον φόροι. Ναι, μόνο που όλο αυτό το επιπλέον βάρος γίνεται σε περίοδο πρωτογενών πλεονασμάτων και γίνεται λόγω ελλείμματος πολιτικής. Έχετε έλλειμμα πολιτικής</w:t>
      </w:r>
      <w:r>
        <w:rPr>
          <w:rFonts w:eastAsia="Times New Roman"/>
          <w:szCs w:val="24"/>
        </w:rPr>
        <w:t>, κύριοι.</w:t>
      </w:r>
    </w:p>
    <w:p w14:paraId="432FA542" w14:textId="77777777" w:rsidR="009415DB" w:rsidRDefault="00D44329">
      <w:pPr>
        <w:spacing w:after="0" w:line="600" w:lineRule="auto"/>
        <w:ind w:firstLine="720"/>
        <w:jc w:val="both"/>
        <w:rPr>
          <w:rFonts w:eastAsia="Times New Roman"/>
          <w:szCs w:val="24"/>
        </w:rPr>
      </w:pPr>
      <w:r>
        <w:rPr>
          <w:rFonts w:eastAsia="Times New Roman"/>
          <w:szCs w:val="24"/>
        </w:rPr>
        <w:t>Η οικονομική ανάκαμψη που ήταν εφικτή, γιατί είχε ήδη ξεκινήσει από το 2014, θα μπορούσε να είχε αποδώσει εθνικούς πόρους, ούτως ώστε να μην υπάρξει κανένα αρνητικό μέτρο στην κατεύθυνση που πήρατε αυτά εσείς, είτε αυτά αφορούν συντάξεις, είτε μι</w:t>
      </w:r>
      <w:r>
        <w:rPr>
          <w:rFonts w:eastAsia="Times New Roman"/>
          <w:szCs w:val="24"/>
        </w:rPr>
        <w:t xml:space="preserve">σθούς, είτε αφορούν τα πάντα. Δεν μπορείτε, λοιπόν, να έρχεστε σήμερα εδώ χωρίς να δικαιολογήσετε γιατί δεν αποκαταστήσατε, αφού κακώς έγιναν οι προηγούμενες μειώσεις. Αφού κακώς έγιναν οι προηγούμενες μειώσεις, γιατί δεν τις αποκαταστήσατε, </w:t>
      </w:r>
      <w:r>
        <w:rPr>
          <w:rFonts w:eastAsia="Times New Roman"/>
          <w:szCs w:val="24"/>
        </w:rPr>
        <w:lastRenderedPageBreak/>
        <w:t>μόνο ήρθατε κα</w:t>
      </w:r>
      <w:r>
        <w:rPr>
          <w:rFonts w:eastAsia="Times New Roman"/>
          <w:szCs w:val="24"/>
        </w:rPr>
        <w:t>ι κάνατε επιπλέον; Αυτό δεν μας το δικαιολογήσατε. Είχατε δίκιο, δηλαδή, που το λέγατε; Δεν δικαιολογείτε καν τις δικές σας μειώσεις, πώς να δικαιολογήσετε την υιοθέτηση άλλων;</w:t>
      </w:r>
    </w:p>
    <w:p w14:paraId="432FA543" w14:textId="77777777" w:rsidR="009415DB" w:rsidRDefault="00D44329">
      <w:pPr>
        <w:spacing w:after="0" w:line="600" w:lineRule="auto"/>
        <w:ind w:firstLine="720"/>
        <w:jc w:val="both"/>
        <w:rPr>
          <w:rFonts w:eastAsia="Times New Roman"/>
          <w:szCs w:val="24"/>
        </w:rPr>
      </w:pPr>
      <w:r>
        <w:rPr>
          <w:rFonts w:eastAsia="Times New Roman"/>
          <w:szCs w:val="24"/>
        </w:rPr>
        <w:t>Έχουμε μια ρητορική, η οποία έχει αναπτυχθεί το προηγούμενο διάστημα και από εσ</w:t>
      </w:r>
      <w:r>
        <w:rPr>
          <w:rFonts w:eastAsia="Times New Roman"/>
          <w:szCs w:val="24"/>
        </w:rPr>
        <w:t>άς προσωπικά, αλλά συνολικά από την Κυβέρνηση, και αφορά δήθεν τη μεταρρύθμιση την οποία κάνατε στο ασφαλιστικό και η οποία ήταν απαραίτητη γιατί δεν μπορούσαν να δοθούν συντάξεις. Σοβαρά το λέτε; Η μεταρρύθμιση είχε συμφωνηθεί με τους ετέρους, ήταν η εφαρ</w:t>
      </w:r>
      <w:r>
        <w:rPr>
          <w:rFonts w:eastAsia="Times New Roman"/>
          <w:szCs w:val="24"/>
        </w:rPr>
        <w:t>μογή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2015 του ν.3863, ήταν ο θετικός ρυθμός ανάπτυξης και ο νέος πλούτος που θα παρήγαγε η χώρα, που θα στήριζε αυτό το ασφαλιστικό και βεβαίως δεν υπήρχε η υπογραφή του Τσίπρα να </w:t>
      </w:r>
      <w:proofErr w:type="spellStart"/>
      <w:r>
        <w:rPr>
          <w:rFonts w:eastAsia="Times New Roman"/>
          <w:szCs w:val="24"/>
        </w:rPr>
        <w:t>περικοπούν</w:t>
      </w:r>
      <w:proofErr w:type="spellEnd"/>
      <w:r>
        <w:rPr>
          <w:rFonts w:eastAsia="Times New Roman"/>
          <w:szCs w:val="24"/>
        </w:rPr>
        <w:t xml:space="preserve"> 3,1 δισεκατομμύρια. Γιατί, πέρα από το 1,8%, το σύνολο τω</w:t>
      </w:r>
      <w:r>
        <w:rPr>
          <w:rFonts w:eastAsia="Times New Roman"/>
          <w:szCs w:val="24"/>
        </w:rPr>
        <w:t>ν μέτρων είναι 3,1 δισεκατομμύρια που υπέγραψε ο κ. Τσίπρας.</w:t>
      </w:r>
      <w:r>
        <w:rPr>
          <w:rFonts w:eastAsia="Times New Roman"/>
          <w:szCs w:val="24"/>
        </w:rPr>
        <w:t xml:space="preserve"> </w:t>
      </w:r>
      <w:r>
        <w:rPr>
          <w:rFonts w:eastAsia="Times New Roman"/>
          <w:szCs w:val="24"/>
        </w:rPr>
        <w:t xml:space="preserve">Γι’ αυτό επιβλήθηκαν τα νέα μέτρα, γι’ αυτό –υποτίθεται- βάλατε τον «μανδύα» μεταρρύθμισης. Όπως σας είπα και στο συνέδριο του ΙΚΑ, είναι ένα </w:t>
      </w:r>
      <w:proofErr w:type="spellStart"/>
      <w:r>
        <w:rPr>
          <w:rFonts w:eastAsia="Times New Roman"/>
          <w:szCs w:val="24"/>
        </w:rPr>
        <w:t>μνημονιακό</w:t>
      </w:r>
      <w:proofErr w:type="spellEnd"/>
      <w:r>
        <w:rPr>
          <w:rFonts w:eastAsia="Times New Roman"/>
          <w:szCs w:val="24"/>
        </w:rPr>
        <w:t xml:space="preserve"> «δόγμα </w:t>
      </w:r>
      <w:proofErr w:type="spellStart"/>
      <w:r>
        <w:rPr>
          <w:rFonts w:eastAsia="Times New Roman"/>
          <w:szCs w:val="24"/>
        </w:rPr>
        <w:t>Κατρούγκαλου</w:t>
      </w:r>
      <w:proofErr w:type="spellEnd"/>
      <w:r>
        <w:rPr>
          <w:rFonts w:eastAsia="Times New Roman"/>
          <w:szCs w:val="24"/>
        </w:rPr>
        <w:t>», γιατί εσείς προτρέξα</w:t>
      </w:r>
      <w:r>
        <w:rPr>
          <w:rFonts w:eastAsia="Times New Roman"/>
          <w:szCs w:val="24"/>
        </w:rPr>
        <w:t xml:space="preserve">τε και προτείνατε τις περικοπές. </w:t>
      </w:r>
      <w:r>
        <w:rPr>
          <w:rFonts w:eastAsia="Times New Roman"/>
          <w:szCs w:val="24"/>
        </w:rPr>
        <w:lastRenderedPageBreak/>
        <w:t xml:space="preserve">Δεν σας τις ζήτησαν. Εσείς προτείνατε τις περικοπές, εσείς επιβάλατε αυτά τα μέτρα στα πλαίσια της συμφωνίας. </w:t>
      </w:r>
    </w:p>
    <w:p w14:paraId="432FA544" w14:textId="77777777" w:rsidR="009415DB" w:rsidRDefault="00D44329">
      <w:pPr>
        <w:spacing w:after="0" w:line="600" w:lineRule="auto"/>
        <w:ind w:firstLine="720"/>
        <w:jc w:val="both"/>
        <w:rPr>
          <w:rFonts w:eastAsia="Times New Roman"/>
          <w:szCs w:val="24"/>
        </w:rPr>
      </w:pPr>
      <w:r>
        <w:rPr>
          <w:rFonts w:eastAsia="Times New Roman"/>
          <w:szCs w:val="24"/>
        </w:rPr>
        <w:t>Έχουμε, λοιπόν, μια μεταρρύθμιση ψευδεπίγραφη, η οποία δεν είναι δίκαιη και δεν έχει βιωσιμότητα. Δεν είναι δίκα</w:t>
      </w:r>
      <w:r>
        <w:rPr>
          <w:rFonts w:eastAsia="Times New Roman"/>
          <w:szCs w:val="24"/>
        </w:rPr>
        <w:t xml:space="preserve">ιη, γιατί φορτώνει όλα τα βάρη στα μεσαία εισοδήματα και απαλλάσσει τους πλούσιους. Κανείς πλούσιος δεν πληρώνει πλέον εισφορά, πάνω από 70 χιλιάδες. Και πήγατε να το καλύψετε αυτό, λέγοντας ότι είστε «αποστάτης» των πλουσίων, επειδή είστε πλούσιος κι από </w:t>
      </w:r>
      <w:r>
        <w:rPr>
          <w:rFonts w:eastAsia="Times New Roman"/>
          <w:szCs w:val="24"/>
        </w:rPr>
        <w:t xml:space="preserve">μικρός είχατε αυτήν την ευχέρεια. Κάθε άλλο. Τους προστατεύσατε, απόλυτα. Πάνω από 70 χιλιάδες δεν πληρώνουν ούτε ένα ευρώ επιπλέον. Τα μεσαία, όμως, εισοδήματα, για να μπορούν να πληρώσουν τις υπέρογκες ασφαλιστικές εισφορές που βάλατε, πρέπει να υπάρχει </w:t>
      </w:r>
      <w:r>
        <w:rPr>
          <w:rFonts w:eastAsia="Times New Roman"/>
          <w:szCs w:val="24"/>
        </w:rPr>
        <w:t xml:space="preserve">καλό οικονομικό κλίμα. Όταν δεν έχετε πολιτική για το οικονομικό κλίμα, δεν υπάρχει αυτή η δυνατότητα. </w:t>
      </w:r>
    </w:p>
    <w:p w14:paraId="432FA545" w14:textId="77777777" w:rsidR="009415DB" w:rsidRDefault="00D44329">
      <w:pPr>
        <w:spacing w:after="0" w:line="600" w:lineRule="auto"/>
        <w:ind w:firstLine="720"/>
        <w:jc w:val="both"/>
        <w:rPr>
          <w:rFonts w:eastAsia="Times New Roman"/>
          <w:szCs w:val="24"/>
        </w:rPr>
      </w:pPr>
      <w:r>
        <w:rPr>
          <w:rFonts w:eastAsia="Times New Roman"/>
          <w:szCs w:val="24"/>
        </w:rPr>
        <w:t>Το ασφαλιστικό</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είναι θέμα συστήματος, οργάνωσης και εσωτερικής διαχείρισης και συνολικά φιλοσοφίας και αντίληψης. Αλλά εξαρτάται και από τ</w:t>
      </w:r>
      <w:r>
        <w:rPr>
          <w:rFonts w:eastAsia="Times New Roman"/>
          <w:szCs w:val="24"/>
        </w:rPr>
        <w:t xml:space="preserve">ο οικονομικό περιβάλλον μέσα στο οποίο </w:t>
      </w:r>
      <w:r>
        <w:rPr>
          <w:rFonts w:eastAsia="Times New Roman"/>
          <w:szCs w:val="24"/>
        </w:rPr>
        <w:lastRenderedPageBreak/>
        <w:t xml:space="preserve">λειτουργεί. Εσείς έχετε αποτύχει και στα δύο. Και από τη φύση και τη δομή του αυτό το σύστημα παραπαίει και το οικονομικό περιβάλλον το οποίο έχετε δημιουργήσει είναι εντελώς αρνητικό. «Η κατάσταση του 2014 ελπίζουμε </w:t>
      </w:r>
      <w:r>
        <w:rPr>
          <w:rFonts w:eastAsia="Times New Roman"/>
          <w:szCs w:val="24"/>
        </w:rPr>
        <w:t>να ξανάρθει το 2018». Αυτή είναι η παρέμβαση</w:t>
      </w:r>
      <w:r>
        <w:rPr>
          <w:rFonts w:eastAsia="Times New Roman"/>
          <w:szCs w:val="24"/>
        </w:rPr>
        <w:t>,</w:t>
      </w:r>
      <w:r>
        <w:rPr>
          <w:rFonts w:eastAsia="Times New Roman"/>
          <w:szCs w:val="24"/>
        </w:rPr>
        <w:t xml:space="preserve"> που έκανε η Κυβέρνηση ΣΥΡΙΖΑ. Αυτό το «καλό» έφερε στον τόπο. Να δούμε, λοιπόν, συγκεκριμένα στοιχεία για το τι υποστηρίζατε και τι πρέπει να γίνει έστω τώρα. </w:t>
      </w:r>
    </w:p>
    <w:p w14:paraId="432FA546" w14:textId="77777777" w:rsidR="009415DB" w:rsidRDefault="00D44329">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να πούμε ότι η Κυβέρνηση και ο κ. Πετρ</w:t>
      </w:r>
      <w:r>
        <w:rPr>
          <w:rFonts w:eastAsia="Times New Roman"/>
          <w:szCs w:val="24"/>
        </w:rPr>
        <w:t>όπουλος, που δεν έχει εκδώσει εδώ και έξι μήνες την εγκύκλιο για τις συντάξεις χηρείας, δεν μπορεί να εγγυηθεί ότι θα λειτουργήσει σε δύο μήνες από τώρα ο ενιαίος φορέας. Δεν μπορεί να το εγγυηθεί. Όσο καλόπιστοι και να είμαστε, δεν μπορούμε να το πιστέψου</w:t>
      </w:r>
      <w:r>
        <w:rPr>
          <w:rFonts w:eastAsia="Times New Roman"/>
          <w:szCs w:val="24"/>
        </w:rPr>
        <w:t xml:space="preserve">με, αγαπητέ Υφυπουργέ. Δεν γίνεται. Η εγκύκλιος που είπε στον Παπαδάκη ο Υπουργός ότι εκδόθηκε τον Σεπτέμβριο, δεν εκδόθηκε ακόμα. </w:t>
      </w:r>
    </w:p>
    <w:p w14:paraId="432FA547" w14:textId="77777777" w:rsidR="009415DB" w:rsidRDefault="00D44329">
      <w:pPr>
        <w:spacing w:after="0" w:line="600" w:lineRule="auto"/>
        <w:ind w:firstLine="720"/>
        <w:jc w:val="both"/>
        <w:rPr>
          <w:rFonts w:eastAsia="Times New Roman"/>
          <w:szCs w:val="24"/>
        </w:rPr>
      </w:pPr>
      <w:r>
        <w:rPr>
          <w:rFonts w:eastAsia="Times New Roman"/>
          <w:szCs w:val="24"/>
        </w:rPr>
        <w:t>Προτείνουμε, έστω τώρα, να δείτε με νομοθετική ρύθμιση, την οποία θα στηρίξουμε, τη λειτουργία τριών ταμείων, όπως είχαμε πε</w:t>
      </w:r>
      <w:r>
        <w:rPr>
          <w:rFonts w:eastAsia="Times New Roman"/>
          <w:szCs w:val="24"/>
        </w:rPr>
        <w:t xml:space="preserve">ι από την αρχή, που είναι πραγματικά πολύ ομαλότερη η προσαρμογή, </w:t>
      </w:r>
      <w:r>
        <w:rPr>
          <w:rFonts w:eastAsia="Times New Roman"/>
          <w:szCs w:val="24"/>
        </w:rPr>
        <w:lastRenderedPageBreak/>
        <w:t>με βάση το ΙΚΑ οι μισθωτοί, με βάση τον ΟΑΕΕ και τα άλλα ταμεία οι ελεύθεροι επαγγελματίες και τον ΟΓΑ. Ξανασκεφτείτε το. Μέσα στον κατήφορο που μας έχετε οδηγήσει, μπορεί να δοθεί μια λύση,</w:t>
      </w:r>
      <w:r>
        <w:rPr>
          <w:rFonts w:eastAsia="Times New Roman"/>
          <w:szCs w:val="24"/>
        </w:rPr>
        <w:t xml:space="preserve"> τουλάχιστον στο συγκεκριμένο θέμα. </w:t>
      </w:r>
    </w:p>
    <w:p w14:paraId="432FA548" w14:textId="77777777" w:rsidR="009415DB" w:rsidRDefault="00D44329">
      <w:pPr>
        <w:spacing w:after="0" w:line="600" w:lineRule="auto"/>
        <w:ind w:firstLine="720"/>
        <w:jc w:val="both"/>
        <w:rPr>
          <w:rFonts w:eastAsia="Times New Roman"/>
          <w:szCs w:val="24"/>
        </w:rPr>
      </w:pPr>
      <w:r>
        <w:rPr>
          <w:rFonts w:eastAsia="Times New Roman"/>
          <w:szCs w:val="24"/>
        </w:rPr>
        <w:t>Πρέπει να ληφθούν μέτρα άμεσης αποκατάστασης των αδικιών. 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σε εκείνο το </w:t>
      </w:r>
      <w:proofErr w:type="spellStart"/>
      <w:r>
        <w:rPr>
          <w:rFonts w:eastAsia="Times New Roman"/>
          <w:szCs w:val="24"/>
        </w:rPr>
        <w:t>βορειοκορεάτικο</w:t>
      </w:r>
      <w:proofErr w:type="spellEnd"/>
      <w:r>
        <w:rPr>
          <w:rFonts w:eastAsia="Times New Roman"/>
          <w:szCs w:val="24"/>
        </w:rPr>
        <w:t xml:space="preserve"> μήνυμα, που έβγαλε τη βραδιά που βγήκε η απόφαση του Συμβουλίου της Επικρατείας, είπε ότι το Συμβούλιο Επικρατείας α</w:t>
      </w:r>
      <w:r>
        <w:rPr>
          <w:rFonts w:eastAsia="Times New Roman"/>
          <w:szCs w:val="24"/>
        </w:rPr>
        <w:t>σχολείται μόνο με τις άδειες και με τα κανάλια και δεν ασχολείται με τον λαό. Χονδροειδέστατο ψέμα. Να σας θυμίσω πως υπάρχει μ</w:t>
      </w:r>
      <w:r>
        <w:rPr>
          <w:rFonts w:eastAsia="Times New Roman"/>
          <w:szCs w:val="24"/>
        </w:rPr>
        <w:t>ί</w:t>
      </w:r>
      <w:r>
        <w:rPr>
          <w:rFonts w:eastAsia="Times New Roman"/>
          <w:szCs w:val="24"/>
        </w:rPr>
        <w:t>α απόφαση του Συμβουλίου της Επικρατείας 2287, που αφορά μειώσεις που έγιναν το προηγούμενο διάστημα. Δεν έγιναν επί της δικής σ</w:t>
      </w:r>
      <w:r>
        <w:rPr>
          <w:rFonts w:eastAsia="Times New Roman"/>
          <w:szCs w:val="24"/>
        </w:rPr>
        <w:t>ας θητείας, αλλά το προηγούμενο διάστημα. Άρα είστε και λίγο απελευθερωμένοι πολιτικά. Αυτές οι μειώσεις θα πρέπει να ενταχθούν σε έναν προγραμματισμό, ώστε να αποκατασταθούν. Η απόφαση του Συμβουλίου της Επικρατείας πρέπει να γίνει σεβαστή. Βγάλτε ένα χρο</w:t>
      </w:r>
      <w:r>
        <w:rPr>
          <w:rFonts w:eastAsia="Times New Roman"/>
          <w:szCs w:val="24"/>
        </w:rPr>
        <w:t xml:space="preserve">νοδιάγραμμα και να πείτε κατά την άποψή σας πώς πρέπει να αποκατασταθούν. </w:t>
      </w:r>
    </w:p>
    <w:p w14:paraId="432FA549" w14:textId="77777777" w:rsidR="009415DB" w:rsidRDefault="00D44329">
      <w:pPr>
        <w:spacing w:after="0" w:line="600" w:lineRule="auto"/>
        <w:jc w:val="both"/>
        <w:rPr>
          <w:rFonts w:eastAsia="Times New Roman" w:cs="Times New Roman"/>
          <w:szCs w:val="24"/>
        </w:rPr>
      </w:pPr>
      <w:r>
        <w:rPr>
          <w:rFonts w:eastAsia="Times New Roman"/>
          <w:szCs w:val="24"/>
        </w:rPr>
        <w:lastRenderedPageBreak/>
        <w:t>Βέβαια, άμεσα πρέπει να ληφθεί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-γιατί εκεί είναι η πολιτική </w:t>
      </w:r>
      <w:proofErr w:type="spellStart"/>
      <w:r>
        <w:rPr>
          <w:rFonts w:eastAsia="Times New Roman"/>
          <w:szCs w:val="24"/>
        </w:rPr>
        <w:t>απατεωνία</w:t>
      </w:r>
      <w:proofErr w:type="spellEnd"/>
      <w:r>
        <w:rPr>
          <w:rFonts w:eastAsia="Times New Roman"/>
          <w:szCs w:val="24"/>
        </w:rPr>
        <w:t xml:space="preserve">-, ο </w:t>
      </w:r>
      <w:proofErr w:type="spellStart"/>
      <w:r>
        <w:rPr>
          <w:rFonts w:eastAsia="Times New Roman"/>
          <w:szCs w:val="24"/>
        </w:rPr>
        <w:t>επανυπολογισμός</w:t>
      </w:r>
      <w:proofErr w:type="spellEnd"/>
      <w:r>
        <w:rPr>
          <w:rFonts w:eastAsia="Times New Roman"/>
          <w:szCs w:val="24"/>
        </w:rPr>
        <w:t xml:space="preserve"> των επικουρικών συντάξεων. Ακούστε τι κάνατε κι αν δεν το ξέρετε, ρωτήστε τους συν</w:t>
      </w:r>
      <w:r>
        <w:rPr>
          <w:rFonts w:eastAsia="Times New Roman"/>
          <w:szCs w:val="24"/>
        </w:rPr>
        <w:t xml:space="preserve">εργάτες σας. Στον </w:t>
      </w:r>
      <w:proofErr w:type="spellStart"/>
      <w:r>
        <w:rPr>
          <w:rFonts w:eastAsia="Times New Roman"/>
          <w:szCs w:val="24"/>
        </w:rPr>
        <w:t>επανυπολογισμό</w:t>
      </w:r>
      <w:proofErr w:type="spellEnd"/>
      <w:r>
        <w:rPr>
          <w:rFonts w:eastAsia="Times New Roman"/>
          <w:szCs w:val="24"/>
        </w:rPr>
        <w:t>, λοιπόν, των επικουρικών συντάξεων δεν λάβατε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την απόφαση του Συμβουλίου της Επικρατείας. </w:t>
      </w:r>
      <w:r>
        <w:rPr>
          <w:rFonts w:eastAsia="Times New Roman"/>
          <w:szCs w:val="24"/>
        </w:rPr>
        <w:t>Ά</w:t>
      </w:r>
      <w:r>
        <w:rPr>
          <w:rFonts w:eastAsia="Times New Roman"/>
          <w:szCs w:val="24"/>
        </w:rPr>
        <w:t>ρα βγάλατε κατά 30% μικρότερες επικουρικές συντάξεις. Αντίθετα, όταν ήταν να υπολογίζονται οι παρακρατήσεις, τις υπολογίζατ</w:t>
      </w:r>
      <w:r>
        <w:rPr>
          <w:rFonts w:eastAsia="Times New Roman"/>
          <w:szCs w:val="24"/>
        </w:rPr>
        <w:t>ε επί της αρχικής σύνταξης. Έτσι, αντί να πληρώνει κάποιος 3% ή 7% ανάλογα με την κατηγορία, φθάνει να πληρώνει και 18% παρακράτηση για σύνταξη την οποία δεν παίρνει.</w:t>
      </w:r>
      <w:r>
        <w:rPr>
          <w:rFonts w:eastAsia="Times New Roman"/>
          <w:szCs w:val="24"/>
        </w:rPr>
        <w:t xml:space="preserve"> </w:t>
      </w:r>
      <w:r>
        <w:rPr>
          <w:rFonts w:eastAsia="Times New Roman" w:cs="Times New Roman"/>
          <w:szCs w:val="24"/>
        </w:rPr>
        <w:t>Τ</w:t>
      </w:r>
      <w:r>
        <w:rPr>
          <w:rFonts w:eastAsia="Times New Roman" w:cs="Times New Roman"/>
          <w:szCs w:val="24"/>
        </w:rPr>
        <w:t xml:space="preserve">έτοιες καταγγελίες έχω πάρα πολλές. Πρέπει να αποκατασταθεί. </w:t>
      </w:r>
    </w:p>
    <w:p w14:paraId="432FA54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κύριε Υπουργέ και κύριε Υφυπουργέ, αντί να έρθετε εδώ να μας λέτε διάφορα πράγματα, δείτε αυτά τα οποία σας επισημαίνω. Προσωρινή σύνταξη: Δίνετε μέχρι και 190 ευρώ. Πρέπει να επανέλθει ο υπολογισμός με βάση τον ν.3996. Έχετε βάλει ρήτρα εξήντα επτά ετών </w:t>
      </w:r>
      <w:r>
        <w:rPr>
          <w:rFonts w:eastAsia="Times New Roman" w:cs="Times New Roman"/>
          <w:szCs w:val="24"/>
        </w:rPr>
        <w:t xml:space="preserve">για τον κατώτατο μισθό. Γιατί; Είναι η εγκύκλιος και απόφαση </w:t>
      </w:r>
      <w:proofErr w:type="spellStart"/>
      <w:r>
        <w:rPr>
          <w:rFonts w:eastAsia="Times New Roman" w:cs="Times New Roman"/>
          <w:szCs w:val="24"/>
        </w:rPr>
        <w:t>Χαϊκάλη</w:t>
      </w:r>
      <w:proofErr w:type="spellEnd"/>
      <w:r>
        <w:rPr>
          <w:rFonts w:eastAsia="Times New Roman" w:cs="Times New Roman"/>
          <w:szCs w:val="24"/>
        </w:rPr>
        <w:t xml:space="preserve">. Να δούμε τα θέματα που αφορούν τις συντάξεις χηρείας άμεσα. </w:t>
      </w:r>
    </w:p>
    <w:p w14:paraId="432FA54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Ασφαλιστικές εισφορές: Εάν δεν υπάρξει αποκλιμάκωση των υψηλών ασφαλιστικών εισφορών -και μιλώ από το 2017- θα υπάρχουν τεράσ</w:t>
      </w:r>
      <w:r>
        <w:rPr>
          <w:rFonts w:eastAsia="Times New Roman" w:cs="Times New Roman"/>
          <w:szCs w:val="24"/>
        </w:rPr>
        <w:t xml:space="preserve">τια ζητήματα. </w:t>
      </w:r>
    </w:p>
    <w:p w14:paraId="432FA54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Κοιτάξτε, για τα χωριά μην παίζετε τον παπά. Το μεταβατικό καθεστώς το ξέρουμε, αλλά τελειώνει το 2018. Πρέπει να υπάρξει ένα ειδικό καθεστώς –αυτό λέμε εμείς- ιδιαίτερα για τα χωριά κάτω από χίλιους κατοίκους, εάν όχι δύο χιλιάδες, το οποίο</w:t>
      </w:r>
      <w:r>
        <w:rPr>
          <w:rFonts w:eastAsia="Times New Roman" w:cs="Times New Roman"/>
          <w:szCs w:val="24"/>
        </w:rPr>
        <w:t xml:space="preserve"> θα συνδεθεί με μια πολιτική τοπικής ανάπτυξης. Με αυτήν την έννοια καλούμε να το δείτε. Έχουμε καταθέσει συγκεκριμένη πρόταση. </w:t>
      </w:r>
    </w:p>
    <w:p w14:paraId="432FA54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Οι νέοι, για τους οποίους είπατε πολλά και τους τάξατε μαζί με τους αγρότες μεταβατικό διάστημα, είδαν μετά από λίγες μέρες να </w:t>
      </w:r>
      <w:r>
        <w:rPr>
          <w:rFonts w:eastAsia="Times New Roman" w:cs="Times New Roman"/>
          <w:szCs w:val="24"/>
        </w:rPr>
        <w:t xml:space="preserve">τα παίρνετε πίσω και να τα </w:t>
      </w:r>
      <w:proofErr w:type="spellStart"/>
      <w:r>
        <w:rPr>
          <w:rFonts w:eastAsia="Times New Roman" w:cs="Times New Roman"/>
          <w:szCs w:val="24"/>
        </w:rPr>
        <w:t>ξεψηφίζετε</w:t>
      </w:r>
      <w:proofErr w:type="spellEnd"/>
      <w:r>
        <w:rPr>
          <w:rFonts w:eastAsia="Times New Roman" w:cs="Times New Roman"/>
          <w:szCs w:val="24"/>
        </w:rPr>
        <w:t xml:space="preserve"> αυτά που αφορούν την υγεία. </w:t>
      </w:r>
    </w:p>
    <w:p w14:paraId="432FA54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Είναι δυνατόν να έχετε κλέψει τη δωδέκατη σύνταξη και να μας λέτε εμάς για κλοπή; Κλέψατε τη δωδέκατη σύνταξη με τη μετάθεση της ημερομηνίας από τον έναν μήνα στον άλλον της καταβολής. Κοιτ</w:t>
      </w:r>
      <w:r>
        <w:rPr>
          <w:rFonts w:eastAsia="Times New Roman" w:cs="Times New Roman"/>
          <w:szCs w:val="24"/>
        </w:rPr>
        <w:t xml:space="preserve">άξτε, μέχρι 31-12-2016 θα πρέπει να έχετε καταβάλει δώδεκα συντάξεις, όχι έντεκα. Δώδεκα, όχι έντεκα! </w:t>
      </w:r>
    </w:p>
    <w:p w14:paraId="432FA54F"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να συντομεύουμε παρακαλώ. </w:t>
      </w:r>
    </w:p>
    <w:p w14:paraId="432FA55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Ολοκληρώνω με τρεις προτάσεις. Οφείλετε να αποκατα</w:t>
      </w:r>
      <w:r>
        <w:rPr>
          <w:rFonts w:eastAsia="Times New Roman" w:cs="Times New Roman"/>
          <w:szCs w:val="24"/>
        </w:rPr>
        <w:t>στήσετε την αδικία η οποία γίνεται. Μπορεί να γινόταν και το προηγούμενο διάστημα, αλλά δεν ήταν σε μεγάλο βαθμό. Τώρα έχουν αρχίσει να βγαίνουν οι άνθρωποι αυτοί σε σύνταξη, ενώ πληρώνουν εισφορές για δέκατο τρίτο και δέκατο τέταρτο μισθό όταν είναι εργαζ</w:t>
      </w:r>
      <w:r>
        <w:rPr>
          <w:rFonts w:eastAsia="Times New Roman" w:cs="Times New Roman"/>
          <w:szCs w:val="24"/>
        </w:rPr>
        <w:t>όμενοι, στη σύνταξη αυτές οι εισφορές δεν υπολογίζονται. Πρέπει να δείτε και το θέμα του υπερβάλλοντος χρόνου. Να εξετάσετε την πρόταση για διαγραφή του υπερβάλλοντος χρόνου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32FA55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Όσον αφορά τη βιωσιμότητα του ασφαλιστικού συστήματος –και κλείνω- θα πρέπ</w:t>
      </w:r>
      <w:r>
        <w:rPr>
          <w:rFonts w:eastAsia="Times New Roman" w:cs="Times New Roman"/>
          <w:szCs w:val="24"/>
        </w:rPr>
        <w:t>ει να δούμε τις σοβαρές προτάσεις που έχουμε καταθέσει.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χρειάζεται μ</w:t>
      </w:r>
      <w:r>
        <w:rPr>
          <w:rFonts w:eastAsia="Times New Roman" w:cs="Times New Roman"/>
          <w:szCs w:val="24"/>
        </w:rPr>
        <w:t>ί</w:t>
      </w:r>
      <w:r>
        <w:rPr>
          <w:rFonts w:eastAsia="Times New Roman" w:cs="Times New Roman"/>
          <w:szCs w:val="24"/>
        </w:rPr>
        <w:t>α βιώσιμη ρύθμιση, η οποία να έχει πολλαπλές επιλογές, συμπεριλαμβανομένων και αυτών που ισχύουν, όχι κατάργησης ή αντικατάστασης, αλλά διεύρυνσης. Γιατί πραγματικά υπάρχουν αυ</w:t>
      </w:r>
      <w:r>
        <w:rPr>
          <w:rFonts w:eastAsia="Times New Roman" w:cs="Times New Roman"/>
          <w:szCs w:val="24"/>
        </w:rPr>
        <w:t xml:space="preserve">τές οι προτάσεις. Θα σας τις πω στη δευτερολογία συγκεκριμένα. </w:t>
      </w:r>
    </w:p>
    <w:p w14:paraId="432FA55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εφαρμοστεί επιτέλους η ρήτρα απασχόλησης σε όλες τις δράσεις, τα προγράμματα, τους αναπτυξιακούς νόμους για να έχουμε μέσα και από </w:t>
      </w:r>
      <w:proofErr w:type="spellStart"/>
      <w:r>
        <w:rPr>
          <w:rFonts w:eastAsia="Times New Roman" w:cs="Times New Roman"/>
          <w:szCs w:val="24"/>
        </w:rPr>
        <w:t>στοχευμένη</w:t>
      </w:r>
      <w:proofErr w:type="spellEnd"/>
      <w:r>
        <w:rPr>
          <w:rFonts w:eastAsia="Times New Roman" w:cs="Times New Roman"/>
          <w:szCs w:val="24"/>
        </w:rPr>
        <w:t xml:space="preserve"> επιδότηση ασφαλιστικών εισφορών την απόδοση μεγ</w:t>
      </w:r>
      <w:r>
        <w:rPr>
          <w:rFonts w:eastAsia="Times New Roman" w:cs="Times New Roman"/>
          <w:szCs w:val="24"/>
        </w:rPr>
        <w:t xml:space="preserve">αλύτερης </w:t>
      </w:r>
      <w:proofErr w:type="spellStart"/>
      <w:r>
        <w:rPr>
          <w:rFonts w:eastAsia="Times New Roman" w:cs="Times New Roman"/>
          <w:szCs w:val="24"/>
        </w:rPr>
        <w:t>εισπραξιμότητας</w:t>
      </w:r>
      <w:proofErr w:type="spellEnd"/>
      <w:r>
        <w:rPr>
          <w:rFonts w:eastAsia="Times New Roman" w:cs="Times New Roman"/>
          <w:szCs w:val="24"/>
        </w:rPr>
        <w:t xml:space="preserve"> για τα ταμεία. Να δούμε πώς αξιοποιούμε μέρος της δημόσιας περιουσίας. Ήδη ακούστηκε η πρόταση. Το 25% από την αξιοποίηση της δημόσιας περιουσίας, δηλαδή το μισό από αυτό που προβλέπεται να πάει για ανάπτυξη, δεν είναι αντίθετο με </w:t>
      </w:r>
      <w:r>
        <w:rPr>
          <w:rFonts w:eastAsia="Times New Roman" w:cs="Times New Roman"/>
          <w:szCs w:val="24"/>
        </w:rPr>
        <w:t xml:space="preserve">τα συμφωνηθέντα με τους εταίρους, να πάει για τη στήριξη του ασφαλιστικού συστήματος. Ανάπτυξη είναι και αυτό, γιατί δεν θα κοπεί από άλλους πόρους. </w:t>
      </w:r>
    </w:p>
    <w:p w14:paraId="432FA55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Δείτε αυτές τις προτάσεις και τις άλλες που θα καταθέσουμε στη συνέχεια, αφενός μεν για την άμβλυνση των αδικιών στις οποίες έχετε προβεί ή που είχαμε προβεί και εμείς και αφετέρου για την ενίσχυση της βιωσιμότητας του ασφαλιστικού συστήματος. </w:t>
      </w:r>
    </w:p>
    <w:p w14:paraId="432FA55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Αλλά προς θ</w:t>
      </w:r>
      <w:r>
        <w:rPr>
          <w:rFonts w:eastAsia="Times New Roman" w:cs="Times New Roman"/>
          <w:szCs w:val="24"/>
        </w:rPr>
        <w:t>εού, μην έρχεστε εδώ και να ψηλώνετε και να φουσκώνετε και να μας λέτε ότι κάνετε μεταρρύθμιση. Μ</w:t>
      </w:r>
      <w:r>
        <w:rPr>
          <w:rFonts w:eastAsia="Times New Roman" w:cs="Times New Roman"/>
          <w:szCs w:val="24"/>
        </w:rPr>
        <w:t>ί</w:t>
      </w:r>
      <w:r>
        <w:rPr>
          <w:rFonts w:eastAsia="Times New Roman" w:cs="Times New Roman"/>
          <w:szCs w:val="24"/>
        </w:rPr>
        <w:t xml:space="preserve">α διαχείριση της πλάκας κάνατε προβλημάτων στα οποία δεν δώσατε λύσεις, αντίθετα τα διογκώσατε. </w:t>
      </w:r>
    </w:p>
    <w:p w14:paraId="432FA55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Εμείς σας ευχόμαστε να είστε στη νέα Κυβέρνηση και να είστε σ</w:t>
      </w:r>
      <w:r>
        <w:rPr>
          <w:rFonts w:eastAsia="Times New Roman" w:cs="Times New Roman"/>
          <w:szCs w:val="24"/>
        </w:rPr>
        <w:t xml:space="preserve">το ίδιο Υπουργείο για να μην έχετε το άλλοθι ότι δεν θα σας άφησε ο κ. Τσίπρας να ολοκληρώσετε το έργο σας. </w:t>
      </w:r>
    </w:p>
    <w:p w14:paraId="432FA55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32FA55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432FA55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Κεγκ</w:t>
      </w:r>
      <w:r>
        <w:rPr>
          <w:rFonts w:eastAsia="Times New Roman" w:cs="Times New Roman"/>
          <w:szCs w:val="24"/>
        </w:rPr>
        <w:t>έρογλου</w:t>
      </w:r>
      <w:proofErr w:type="spellEnd"/>
      <w:r>
        <w:rPr>
          <w:rFonts w:eastAsia="Times New Roman" w:cs="Times New Roman"/>
          <w:szCs w:val="24"/>
        </w:rPr>
        <w:t xml:space="preserve">. </w:t>
      </w:r>
    </w:p>
    <w:p w14:paraId="432FA55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Πριν περάσουμε στον επόμενο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ζήτησε ο κύριος Υπουργός τον λόγο επί προσωπικού. </w:t>
      </w:r>
    </w:p>
    <w:p w14:paraId="432FA55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δύο λεπτά. </w:t>
      </w:r>
    </w:p>
    <w:p w14:paraId="432FA55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Δε</w:t>
      </w:r>
      <w:r>
        <w:rPr>
          <w:rFonts w:eastAsia="Times New Roman" w:cs="Times New Roman"/>
          <w:szCs w:val="24"/>
        </w:rPr>
        <w:t xml:space="preserve">ν παίρνω τον λόγο προφανώς για τις ύβρεις περί απατεώνα και ψεύτη, γιατί αυτές πάντοτε εξαρτώνται και κρίνονται από αυτόν που τις εκφέρει. Για αυτό δεν απάντησα και στον κ. Κωνσταντινόπουλο. Προφανώς όταν σε λένε οι ψεύτες ψεύτη και οι απατεώνες απατεώνα, </w:t>
      </w:r>
      <w:r>
        <w:rPr>
          <w:rFonts w:eastAsia="Times New Roman" w:cs="Times New Roman"/>
          <w:szCs w:val="24"/>
        </w:rPr>
        <w:t xml:space="preserve">αντιστρέφεται απολύτως η απαξία. </w:t>
      </w:r>
    </w:p>
    <w:p w14:paraId="432FA55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Παίρνω τον λόγο μόνο για την ακόμα χειρότερη κατηγορία ότι ήμουν ΠΑΣΟΚ. Επειδή λέει ο κ. </w:t>
      </w:r>
      <w:proofErr w:type="spellStart"/>
      <w:r>
        <w:rPr>
          <w:rFonts w:eastAsia="Times New Roman" w:cs="Times New Roman"/>
          <w:szCs w:val="24"/>
        </w:rPr>
        <w:t>Κεγκέρογλου</w:t>
      </w:r>
      <w:proofErr w:type="spellEnd"/>
      <w:r>
        <w:rPr>
          <w:rFonts w:eastAsia="Times New Roman" w:cs="Times New Roman"/>
          <w:szCs w:val="24"/>
        </w:rPr>
        <w:t>…</w:t>
      </w:r>
    </w:p>
    <w:p w14:paraId="432FA55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ήσουν. Έγλυφες και σε βάλαμε.</w:t>
      </w:r>
    </w:p>
    <w:p w14:paraId="432FA55E"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σας παρακα</w:t>
      </w:r>
      <w:r>
        <w:rPr>
          <w:rFonts w:eastAsia="Times New Roman" w:cs="Times New Roman"/>
          <w:szCs w:val="24"/>
        </w:rPr>
        <w:t xml:space="preserve">λώ, μην διακόπτετε. Θα ζητήσετε τον λόγο. Δεν θα διακόψετε τον Υπουργό. Θέλετε τον λόγο; Να τον ζητήσετε. </w:t>
      </w:r>
    </w:p>
    <w:p w14:paraId="432FA55F"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Ναι, θέλω να απαντήσω. </w:t>
      </w:r>
    </w:p>
    <w:p w14:paraId="432FA56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Όχι, δεν τον δικαιούστε τώρα. </w:t>
      </w:r>
    </w:p>
    <w:p w14:paraId="432FA56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συνεχίστε. </w:t>
      </w:r>
    </w:p>
    <w:p w14:paraId="432FA562" w14:textId="77777777" w:rsidR="009415DB" w:rsidRDefault="00D44329">
      <w:pPr>
        <w:spacing w:after="0" w:line="600" w:lineRule="auto"/>
        <w:ind w:firstLine="720"/>
        <w:jc w:val="both"/>
        <w:rPr>
          <w:rFonts w:eastAsia="Times New Roman" w:cs="Times New Roman"/>
          <w:b/>
          <w:szCs w:val="24"/>
        </w:rPr>
      </w:pPr>
      <w:r>
        <w:rPr>
          <w:rFonts w:eastAsia="Times New Roman" w:cs="Times New Roman"/>
          <w:b/>
          <w:szCs w:val="24"/>
        </w:rPr>
        <w:t xml:space="preserve">ΒΑΣΙΛΕΙΟΣ </w:t>
      </w:r>
      <w:r>
        <w:rPr>
          <w:rFonts w:eastAsia="Times New Roman" w:cs="Times New Roman"/>
          <w:b/>
          <w:szCs w:val="24"/>
        </w:rPr>
        <w:t xml:space="preserve">ΚΕΓΚΕΡΟΓΛΟΥ: </w:t>
      </w:r>
      <w:r>
        <w:rPr>
          <w:rFonts w:eastAsia="Times New Roman" w:cs="Times New Roman"/>
          <w:szCs w:val="24"/>
        </w:rPr>
        <w:t xml:space="preserve">Οφείλετε να ρωτήσετε τον ομιλητή εάν δέχεται τη διακοπή. </w:t>
      </w:r>
    </w:p>
    <w:p w14:paraId="432FA563"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Δεν ρωτώ κανέναν. Εάν θέλετε τον λόγο, ζητήστε τον. Εδώ είμαστε και θα δείτε αν θα σας τον δώσουμε ή όχι. </w:t>
      </w:r>
      <w:r>
        <w:rPr>
          <w:rFonts w:eastAsia="Times New Roman"/>
          <w:color w:val="000000"/>
          <w:szCs w:val="24"/>
        </w:rPr>
        <w:t>Ν</w:t>
      </w:r>
      <w:r>
        <w:rPr>
          <w:rFonts w:eastAsia="Times New Roman"/>
          <w:color w:val="000000"/>
          <w:szCs w:val="24"/>
        </w:rPr>
        <w:t>ομίζω δεν έχετε παράπονα έως τώρα.</w:t>
      </w:r>
    </w:p>
    <w:p w14:paraId="432FA564"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Λοιπόν, </w:t>
      </w:r>
      <w:r>
        <w:rPr>
          <w:rFonts w:eastAsia="Times New Roman"/>
          <w:color w:val="000000"/>
          <w:szCs w:val="24"/>
        </w:rPr>
        <w:t>κύριε Υπουργέ, συνεχίστε.</w:t>
      </w:r>
    </w:p>
    <w:p w14:paraId="432FA565"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ΓΕΩΡΓΙΟΣ ΚΑΤΡΟΥΓΚΑΛΟΣ (Υπουργός Εργασίας, Κοινωνικής Ασφάλισης και Κοινωνικής Αλληλεγγύης):</w:t>
      </w:r>
      <w:r>
        <w:rPr>
          <w:rFonts w:eastAsia="Times New Roman"/>
          <w:color w:val="000000"/>
          <w:szCs w:val="24"/>
        </w:rPr>
        <w:t xml:space="preserve"> Ο Κανονισμός πράγματι επιτρέπει τις διακοπές για να </w:t>
      </w:r>
      <w:proofErr w:type="spellStart"/>
      <w:r>
        <w:rPr>
          <w:rFonts w:eastAsia="Times New Roman"/>
          <w:color w:val="000000"/>
          <w:szCs w:val="24"/>
        </w:rPr>
        <w:t>ανταλλαγούν</w:t>
      </w:r>
      <w:proofErr w:type="spellEnd"/>
      <w:r>
        <w:rPr>
          <w:rFonts w:eastAsia="Times New Roman"/>
          <w:color w:val="000000"/>
          <w:szCs w:val="24"/>
        </w:rPr>
        <w:t xml:space="preserve"> επιχειρήματα, όχι όμως ύβρεις. Εσείς, όμως, μέχρι εκεί φτάνετε. Δεν νομίζω</w:t>
      </w:r>
      <w:r>
        <w:rPr>
          <w:rFonts w:eastAsia="Times New Roman"/>
          <w:color w:val="000000"/>
          <w:szCs w:val="24"/>
        </w:rPr>
        <w:t xml:space="preserve"> ότι μπορείτε παραπάνω.  </w:t>
      </w:r>
    </w:p>
    <w:p w14:paraId="432FA566"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Επί του συγκεκριμένου θέματος. Πράγματι, ήμουν πρόεδρος μιας δημόσιας εταιρείας, θυγατρικής του ΟΑΕΔ, «Επαγγελματική Κατάρτιση Α.Ε.». Κατ’ εξαίρεση, λοιπόν, η συμπλήρωση της θέσης αυτής δεν ήταν μόνο με διαγωνιστική ανοιχτή διαδικ</w:t>
      </w:r>
      <w:r>
        <w:rPr>
          <w:rFonts w:eastAsia="Times New Roman"/>
          <w:color w:val="000000"/>
          <w:szCs w:val="24"/>
        </w:rPr>
        <w:t xml:space="preserve">ασία, αλλά η επιτροπή που έκρινε ήταν τριμερής, εκπρόσωποι των εργαζομένων, των εργοδοτών και του ΟΑΕΔ. Εκείνη την εποχή εγώ ήμουν μεσολαβητής και </w:t>
      </w:r>
      <w:r>
        <w:rPr>
          <w:rFonts w:eastAsia="Times New Roman"/>
          <w:color w:val="000000"/>
          <w:szCs w:val="24"/>
        </w:rPr>
        <w:lastRenderedPageBreak/>
        <w:t>διαιτητής του ΟΑΕΔ και είχα μ</w:t>
      </w:r>
      <w:r>
        <w:rPr>
          <w:rFonts w:eastAsia="Times New Roman"/>
          <w:color w:val="000000"/>
          <w:szCs w:val="24"/>
        </w:rPr>
        <w:t>ί</w:t>
      </w:r>
      <w:r>
        <w:rPr>
          <w:rFonts w:eastAsia="Times New Roman"/>
          <w:color w:val="000000"/>
          <w:szCs w:val="24"/>
        </w:rPr>
        <w:t>α γενική αποδοχή από τις δύο πλευρές. Ε, λοιπόν, συνέβη παραδόξως ένας διορισμό</w:t>
      </w:r>
      <w:r>
        <w:rPr>
          <w:rFonts w:eastAsia="Times New Roman"/>
          <w:color w:val="000000"/>
          <w:szCs w:val="24"/>
        </w:rPr>
        <w:t xml:space="preserve">ς τη περίοδο της δικής σας διακυβέρνησης να μην ήταν ρουσφετολογικός. Όταν βέβαια, όμως, το ρουσφέτι είναι η θρησκεία σας, δεν μπορείτε να συλλάβετε ποτέ κάτι τέτοιο. Γι’ αυτό μίλησα προηγουμένως για αυτό το καθεστώς </w:t>
      </w:r>
      <w:proofErr w:type="spellStart"/>
      <w:r>
        <w:rPr>
          <w:rFonts w:eastAsia="Times New Roman"/>
          <w:color w:val="000000"/>
          <w:szCs w:val="24"/>
        </w:rPr>
        <w:t>πελατειασμού</w:t>
      </w:r>
      <w:proofErr w:type="spellEnd"/>
      <w:r>
        <w:rPr>
          <w:rFonts w:eastAsia="Times New Roman"/>
          <w:color w:val="000000"/>
          <w:szCs w:val="24"/>
        </w:rPr>
        <w:t xml:space="preserve"> και πατρωνίας. </w:t>
      </w:r>
    </w:p>
    <w:p w14:paraId="432FA567"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 </w:t>
      </w:r>
      <w:r>
        <w:rPr>
          <w:rFonts w:eastAsia="Times New Roman"/>
          <w:b/>
          <w:color w:val="000000"/>
          <w:szCs w:val="24"/>
        </w:rPr>
        <w:t>ΠΡΟΕΔΡΕΥΩ</w:t>
      </w:r>
      <w:r>
        <w:rPr>
          <w:rFonts w:eastAsia="Times New Roman"/>
          <w:b/>
          <w:color w:val="000000"/>
          <w:szCs w:val="24"/>
        </w:rPr>
        <w:t xml:space="preserve">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Συνεχίζουμε με τον επόμενο Κοινοβουλευτικό Εκπρόσωπο…</w:t>
      </w:r>
    </w:p>
    <w:p w14:paraId="432FA568"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ΒΑΣΙΛΕΙΟΣ ΚΕΓΚΕΡΟΓΛΟΥ:</w:t>
      </w:r>
      <w:r>
        <w:rPr>
          <w:rFonts w:eastAsia="Times New Roman"/>
          <w:color w:val="000000"/>
          <w:szCs w:val="24"/>
        </w:rPr>
        <w:t xml:space="preserve"> Κύριε Πρόεδρε, μπορώ να έχω τον λόγο;</w:t>
      </w:r>
    </w:p>
    <w:p w14:paraId="432FA569"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Τι θέλετε, κύριε </w:t>
      </w:r>
      <w:proofErr w:type="spellStart"/>
      <w:r>
        <w:rPr>
          <w:rFonts w:eastAsia="Times New Roman"/>
          <w:color w:val="000000"/>
          <w:szCs w:val="24"/>
        </w:rPr>
        <w:t>Κεγκέρογλου</w:t>
      </w:r>
      <w:proofErr w:type="spellEnd"/>
      <w:r>
        <w:rPr>
          <w:rFonts w:eastAsia="Times New Roman"/>
          <w:color w:val="000000"/>
          <w:szCs w:val="24"/>
        </w:rPr>
        <w:t>; Να απαντήσετε; Επί προσωπικού ζητάτε τον λόγο;</w:t>
      </w:r>
    </w:p>
    <w:p w14:paraId="432FA56A"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ΒΑΣΙΛ</w:t>
      </w:r>
      <w:r>
        <w:rPr>
          <w:rFonts w:eastAsia="Times New Roman"/>
          <w:b/>
          <w:color w:val="000000"/>
          <w:szCs w:val="24"/>
        </w:rPr>
        <w:t>ΕΙΟΣ ΚΕΓΚΕΡΟΓΛΟΥ:</w:t>
      </w:r>
      <w:r>
        <w:rPr>
          <w:rFonts w:eastAsia="Times New Roman"/>
          <w:color w:val="000000"/>
          <w:szCs w:val="24"/>
        </w:rPr>
        <w:t xml:space="preserve"> Να θυμίσω ότι εγώ δεν είπα…</w:t>
      </w:r>
    </w:p>
    <w:p w14:paraId="432FA56B"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Γιατί έχετε τη δυνατότητα ως Κοινοβουλευτικός Εκπρόσωπος και της δευτερολογίας μετά και να απαντήσετε μετά αν θέλετε στο σύνολο.</w:t>
      </w:r>
    </w:p>
    <w:p w14:paraId="432FA56C"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lastRenderedPageBreak/>
        <w:t>ΒΑΣΙΛΕΙΟΣ ΚΕΓΚΕΡΟΓΛΟΥ:</w:t>
      </w:r>
      <w:r>
        <w:rPr>
          <w:rFonts w:eastAsia="Times New Roman"/>
          <w:color w:val="000000"/>
          <w:szCs w:val="24"/>
        </w:rPr>
        <w:t xml:space="preserve"> Όχι, διευκρινίσεις δίνου</w:t>
      </w:r>
      <w:r>
        <w:rPr>
          <w:rFonts w:eastAsia="Times New Roman"/>
          <w:color w:val="000000"/>
          <w:szCs w:val="24"/>
        </w:rPr>
        <w:t>με.</w:t>
      </w:r>
    </w:p>
    <w:p w14:paraId="432FA56D"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Καλώς. Έχετε ένα λεπτό, κύριε </w:t>
      </w:r>
      <w:proofErr w:type="spellStart"/>
      <w:r>
        <w:rPr>
          <w:rFonts w:eastAsia="Times New Roman"/>
          <w:color w:val="000000"/>
          <w:szCs w:val="24"/>
        </w:rPr>
        <w:t>Κεγκέρογλου</w:t>
      </w:r>
      <w:proofErr w:type="spellEnd"/>
      <w:r>
        <w:rPr>
          <w:rFonts w:eastAsia="Times New Roman"/>
          <w:color w:val="000000"/>
          <w:szCs w:val="24"/>
        </w:rPr>
        <w:t>, αυστηρά, σας παρακαλώ.</w:t>
      </w:r>
    </w:p>
    <w:p w14:paraId="432FA56E"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ΒΑΣΙΛΕΙΟΣ ΚΕΓΚΕΡΟΓΛΟΥ:</w:t>
      </w:r>
      <w:r>
        <w:rPr>
          <w:rFonts w:eastAsia="Times New Roman"/>
          <w:color w:val="000000"/>
          <w:szCs w:val="24"/>
        </w:rPr>
        <w:t xml:space="preserve"> Απευθύνθηκα στον κ. </w:t>
      </w:r>
      <w:proofErr w:type="spellStart"/>
      <w:r>
        <w:rPr>
          <w:rFonts w:eastAsia="Times New Roman"/>
          <w:color w:val="000000"/>
          <w:szCs w:val="24"/>
        </w:rPr>
        <w:t>Κατρούγκαλο</w:t>
      </w:r>
      <w:proofErr w:type="spellEnd"/>
      <w:r>
        <w:rPr>
          <w:rFonts w:eastAsia="Times New Roman"/>
          <w:color w:val="000000"/>
          <w:szCs w:val="24"/>
        </w:rPr>
        <w:t xml:space="preserve">, τον Υπουργό, και είπα ότι ο κ. </w:t>
      </w:r>
      <w:proofErr w:type="spellStart"/>
      <w:r>
        <w:rPr>
          <w:rFonts w:eastAsia="Times New Roman"/>
          <w:color w:val="000000"/>
          <w:szCs w:val="24"/>
        </w:rPr>
        <w:t>Κατρούγκαλος</w:t>
      </w:r>
      <w:proofErr w:type="spellEnd"/>
      <w:r>
        <w:rPr>
          <w:rFonts w:eastAsia="Times New Roman"/>
          <w:color w:val="000000"/>
          <w:szCs w:val="24"/>
        </w:rPr>
        <w:t xml:space="preserve"> είναι άξιος εκπρόσωπος της πολιτικής </w:t>
      </w:r>
      <w:proofErr w:type="spellStart"/>
      <w:r>
        <w:rPr>
          <w:rFonts w:eastAsia="Times New Roman"/>
          <w:color w:val="000000"/>
          <w:szCs w:val="24"/>
        </w:rPr>
        <w:t>απατεωνίας</w:t>
      </w:r>
      <w:proofErr w:type="spellEnd"/>
      <w:r>
        <w:rPr>
          <w:rFonts w:eastAsia="Times New Roman"/>
          <w:color w:val="000000"/>
          <w:szCs w:val="24"/>
        </w:rPr>
        <w:t>. Δεν</w:t>
      </w:r>
      <w:r>
        <w:rPr>
          <w:rFonts w:eastAsia="Times New Roman"/>
          <w:color w:val="000000"/>
          <w:szCs w:val="24"/>
        </w:rPr>
        <w:t xml:space="preserve"> αναφέρθηκα σε οικονομικές απατεωνιές ή άλλες. Αν και μπορεί να υπάρξει συζήτηση και γι’ αυτά, αλλά εγώ δεν αναφέρθηκα.</w:t>
      </w:r>
    </w:p>
    <w:p w14:paraId="432FA56F"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ΓΕΩΡΓΙΟΣ ΚΑΤΡΟΥΓΚΑΛΟΣ (Υπουργός Εργασίας, Κοινωνικής Ασφάλισης και Κοινωνικής Αλληλεγγύης):</w:t>
      </w:r>
      <w:r>
        <w:rPr>
          <w:rFonts w:eastAsia="Times New Roman"/>
          <w:color w:val="000000"/>
          <w:szCs w:val="24"/>
        </w:rPr>
        <w:t xml:space="preserve"> …</w:t>
      </w:r>
      <w:r>
        <w:rPr>
          <w:rFonts w:eastAsia="Times New Roman"/>
          <w:color w:val="000000"/>
          <w:szCs w:val="24"/>
        </w:rPr>
        <w:t xml:space="preserve"> (δ</w:t>
      </w:r>
      <w:r>
        <w:rPr>
          <w:rFonts w:eastAsia="Times New Roman"/>
          <w:color w:val="000000"/>
          <w:szCs w:val="24"/>
        </w:rPr>
        <w:t>εν ακούστηκε)</w:t>
      </w:r>
    </w:p>
    <w:p w14:paraId="432FA570"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ΒΑΣΙΛΕΙΟΣ ΚΕΓΚΕΡΟΓΛΟΥ:</w:t>
      </w:r>
      <w:r>
        <w:rPr>
          <w:rFonts w:eastAsia="Times New Roman"/>
          <w:color w:val="000000"/>
          <w:szCs w:val="24"/>
        </w:rPr>
        <w:t xml:space="preserve"> Κοιτάξτε, δεν αναφέρθηκα, λέω. Δεν με αφορά αυτή η συζήτηση. </w:t>
      </w:r>
    </w:p>
    <w:p w14:paraId="432FA571"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ΓΕΩΡΓΙΟΣ ΚΑΤΡΟΥΓΚΑΛΟΣ (Υπουργός Εργασίας, Κοινωνικής Ασφάλισης και Κοινωνικής Αλληλεγγύης):</w:t>
      </w:r>
      <w:r>
        <w:rPr>
          <w:rFonts w:eastAsia="Times New Roman"/>
          <w:color w:val="000000"/>
          <w:szCs w:val="24"/>
        </w:rPr>
        <w:t xml:space="preserve"> Ξέρετε, όμως, πράγματα;</w:t>
      </w:r>
    </w:p>
    <w:p w14:paraId="432FA572"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lastRenderedPageBreak/>
        <w:t>ΒΑΣΙΛΕΙΟΣ ΚΕΓΚΕΡΟΓΛΟΥ:</w:t>
      </w:r>
      <w:r>
        <w:rPr>
          <w:rFonts w:eastAsia="Times New Roman"/>
          <w:color w:val="000000"/>
          <w:szCs w:val="24"/>
        </w:rPr>
        <w:t xml:space="preserve"> Όχι, όχι. Είπα ότι αναφέρθηκα στα πολιτικά. </w:t>
      </w:r>
      <w:r>
        <w:rPr>
          <w:rFonts w:eastAsia="Times New Roman"/>
          <w:color w:val="000000"/>
          <w:szCs w:val="24"/>
        </w:rPr>
        <w:t>Έ</w:t>
      </w:r>
      <w:r>
        <w:rPr>
          <w:rFonts w:eastAsia="Times New Roman"/>
          <w:color w:val="000000"/>
          <w:szCs w:val="24"/>
        </w:rPr>
        <w:t>φερα ως π</w:t>
      </w:r>
      <w:r>
        <w:rPr>
          <w:rFonts w:eastAsia="Times New Roman"/>
          <w:color w:val="000000"/>
          <w:szCs w:val="24"/>
        </w:rPr>
        <w:t>αράδειγμα ότι σας γνώρισα στον προθάλαμο Υπουργού για να διοριστείτε στην «Επαγγελματική Κατάρτιση». Τώρα, φυσικά και δεν μπορεί να είστε ΠΑΣΟΚ με αυτά που εκφράζετε. Φυσικά και δεν μπορεί να είστε! Όμως, στα πολιτικά, δικαιούμαστε. Για παράδειγμα, σας έφε</w:t>
      </w:r>
      <w:r>
        <w:rPr>
          <w:rFonts w:eastAsia="Times New Roman"/>
          <w:color w:val="000000"/>
          <w:szCs w:val="24"/>
        </w:rPr>
        <w:t>ρα εδώ μ</w:t>
      </w:r>
      <w:r>
        <w:rPr>
          <w:rFonts w:eastAsia="Times New Roman"/>
          <w:color w:val="000000"/>
          <w:szCs w:val="24"/>
        </w:rPr>
        <w:t>ί</w:t>
      </w:r>
      <w:r>
        <w:rPr>
          <w:rFonts w:eastAsia="Times New Roman"/>
          <w:color w:val="000000"/>
          <w:szCs w:val="24"/>
        </w:rPr>
        <w:t xml:space="preserve">α μέρα μία έκθεση και την παρέδωσα –δεν ξέρω αν ήσασταν εσείς ή ο κ. Πετρόπουλος- την οποία έχετε κάνει ως νομικός για ένα θέμα και ως Υπουργός κάνατε το ακριβώς αντίθετο. Δεν είναι πολιτική </w:t>
      </w:r>
      <w:proofErr w:type="spellStart"/>
      <w:r>
        <w:rPr>
          <w:rFonts w:eastAsia="Times New Roman"/>
          <w:color w:val="000000"/>
          <w:szCs w:val="24"/>
        </w:rPr>
        <w:t>απατεωνία</w:t>
      </w:r>
      <w:proofErr w:type="spellEnd"/>
      <w:r>
        <w:rPr>
          <w:rFonts w:eastAsia="Times New Roman"/>
          <w:color w:val="000000"/>
          <w:szCs w:val="24"/>
        </w:rPr>
        <w:t xml:space="preserve"> αυτό; </w:t>
      </w:r>
    </w:p>
    <w:p w14:paraId="432FA573"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Κύριε</w:t>
      </w:r>
      <w:r>
        <w:rPr>
          <w:rFonts w:eastAsia="Times New Roman"/>
          <w:color w:val="000000"/>
          <w:szCs w:val="24"/>
        </w:rPr>
        <w:t xml:space="preserve"> </w:t>
      </w:r>
      <w:proofErr w:type="spellStart"/>
      <w:r>
        <w:rPr>
          <w:rFonts w:eastAsia="Times New Roman"/>
          <w:color w:val="000000"/>
          <w:szCs w:val="24"/>
        </w:rPr>
        <w:t>Κεγκέρογλου</w:t>
      </w:r>
      <w:proofErr w:type="spellEnd"/>
      <w:r>
        <w:rPr>
          <w:rFonts w:eastAsia="Times New Roman"/>
          <w:color w:val="000000"/>
          <w:szCs w:val="24"/>
        </w:rPr>
        <w:t xml:space="preserve">, εντάξει. Νομίζω δόθηκαν αμοιβαία διευκρινίσεις… </w:t>
      </w:r>
    </w:p>
    <w:p w14:paraId="432FA574"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ΒΑΣΙΛΕΙΟΣ ΚΕΓΚΕΡΟΓΛΟΥ:</w:t>
      </w:r>
      <w:r>
        <w:rPr>
          <w:rFonts w:eastAsia="Times New Roman"/>
          <w:color w:val="000000"/>
          <w:szCs w:val="24"/>
        </w:rPr>
        <w:t xml:space="preserve"> Δεν είναι πολιτική </w:t>
      </w:r>
      <w:proofErr w:type="spellStart"/>
      <w:r>
        <w:rPr>
          <w:rFonts w:eastAsia="Times New Roman"/>
          <w:color w:val="000000"/>
          <w:szCs w:val="24"/>
        </w:rPr>
        <w:t>απατεωνία</w:t>
      </w:r>
      <w:proofErr w:type="spellEnd"/>
      <w:r>
        <w:rPr>
          <w:rFonts w:eastAsia="Times New Roman"/>
          <w:color w:val="000000"/>
          <w:szCs w:val="24"/>
        </w:rPr>
        <w:t xml:space="preserve"> το ότι ακόμα και προχθές λέγατε «δεν έχω μειώσει συντάξεις» και πάνε οι άνθρωποι και παθαίνουν λιποθυμίες και μάλιστα στη Λάρισα είχαμε και θ</w:t>
      </w:r>
      <w:r>
        <w:rPr>
          <w:rFonts w:eastAsia="Times New Roman"/>
          <w:color w:val="000000"/>
          <w:szCs w:val="24"/>
        </w:rPr>
        <w:t xml:space="preserve">άνατο, μόλις αντίκρυσαν το ενημερωτικό από το ΑΤΜ; Αυτό είναι πολιτική </w:t>
      </w:r>
      <w:proofErr w:type="spellStart"/>
      <w:r>
        <w:rPr>
          <w:rFonts w:eastAsia="Times New Roman"/>
          <w:color w:val="000000"/>
          <w:szCs w:val="24"/>
        </w:rPr>
        <w:t>απατεωνία</w:t>
      </w:r>
      <w:proofErr w:type="spellEnd"/>
      <w:r>
        <w:rPr>
          <w:rFonts w:eastAsia="Times New Roman"/>
          <w:color w:val="000000"/>
          <w:szCs w:val="24"/>
        </w:rPr>
        <w:t>. Δεν αναφέρθηκα εγώ σε τίποτε άλλο.</w:t>
      </w:r>
    </w:p>
    <w:p w14:paraId="432FA575"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lastRenderedPageBreak/>
        <w:t>Ευχαριστώ, κύριε Πρόεδρε.</w:t>
      </w:r>
    </w:p>
    <w:p w14:paraId="432FA576"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ΟΔΥΣΣΕΑΣ ΚΩΝΣΤΑΝΤΙΝΟΠΟΥΛΟΣ:</w:t>
      </w:r>
      <w:r>
        <w:rPr>
          <w:rFonts w:eastAsia="Times New Roman"/>
          <w:color w:val="000000"/>
          <w:szCs w:val="24"/>
        </w:rPr>
        <w:t xml:space="preserve"> Κύριε Πρόεδρε, επί προσωπικού!</w:t>
      </w:r>
    </w:p>
    <w:p w14:paraId="432FA577"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Ευχαριστούμε τον κ. </w:t>
      </w:r>
      <w:proofErr w:type="spellStart"/>
      <w:r>
        <w:rPr>
          <w:rFonts w:eastAsia="Times New Roman"/>
          <w:color w:val="000000"/>
          <w:szCs w:val="24"/>
        </w:rPr>
        <w:t>Κεγκέρογλου</w:t>
      </w:r>
      <w:proofErr w:type="spellEnd"/>
      <w:r>
        <w:rPr>
          <w:rFonts w:eastAsia="Times New Roman"/>
          <w:color w:val="000000"/>
          <w:szCs w:val="24"/>
        </w:rPr>
        <w:t xml:space="preserve">. </w:t>
      </w:r>
    </w:p>
    <w:p w14:paraId="432FA578"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Με βάση τη σειρά των Κοινοβουλευτικών Εκπροσώπων, θα ακολουθήσει ο κ. Μαντάς, ο οποίος ζήτησε και με τη συναίνεση των λοιπών…</w:t>
      </w:r>
    </w:p>
    <w:p w14:paraId="432FA579"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ΟΔΥΣΣΕΑΣ ΚΩΝΣΤΑΝΤΙΝΟΠΟΥΛΟΣ:</w:t>
      </w:r>
      <w:r>
        <w:rPr>
          <w:rFonts w:eastAsia="Times New Roman"/>
          <w:color w:val="000000"/>
          <w:szCs w:val="24"/>
        </w:rPr>
        <w:t xml:space="preserve"> Κύριε Πρόεδρε, επί προσωπικού, μπορώ να έχω τον λόγο;</w:t>
      </w:r>
    </w:p>
    <w:p w14:paraId="432FA57A"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Περιμένετε. Περιμένετε! Αμάν! Έλεος!</w:t>
      </w:r>
    </w:p>
    <w:p w14:paraId="432FA57B"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Ο κ. Μαντάς ζήτησε να τοποθετηθεί τελευταίος στη σειρά των Κοινοβουλευτικών Εκπροσώπων και με τη συναίνεση των υπολοίπων –νομίζω- δεν υφίσταται πρόβλημα. Θα συνεχίσουμε λοιπόν με τον Κοινοβουλευτικό Εκπρόσωπο της Νέας </w:t>
      </w:r>
      <w:r>
        <w:rPr>
          <w:rFonts w:eastAsia="Times New Roman"/>
          <w:color w:val="000000"/>
          <w:szCs w:val="24"/>
        </w:rPr>
        <w:t xml:space="preserve">Δημοκρατίας, τον κ. </w:t>
      </w:r>
      <w:proofErr w:type="spellStart"/>
      <w:r>
        <w:rPr>
          <w:rFonts w:eastAsia="Times New Roman"/>
          <w:color w:val="000000"/>
          <w:szCs w:val="24"/>
        </w:rPr>
        <w:t>Βρούτση</w:t>
      </w:r>
      <w:proofErr w:type="spellEnd"/>
      <w:r>
        <w:rPr>
          <w:rFonts w:eastAsia="Times New Roman"/>
          <w:color w:val="000000"/>
          <w:szCs w:val="24"/>
        </w:rPr>
        <w:t xml:space="preserve">. Πριν, όμως, τον κ. </w:t>
      </w:r>
      <w:proofErr w:type="spellStart"/>
      <w:r>
        <w:rPr>
          <w:rFonts w:eastAsia="Times New Roman"/>
          <w:color w:val="000000"/>
          <w:szCs w:val="24"/>
        </w:rPr>
        <w:t>Βρούτση</w:t>
      </w:r>
      <w:proofErr w:type="spellEnd"/>
      <w:r>
        <w:rPr>
          <w:rFonts w:eastAsia="Times New Roman"/>
          <w:color w:val="000000"/>
          <w:szCs w:val="24"/>
        </w:rPr>
        <w:t>, ζήτησε ο κ. Κωνσταντινόπουλος τον λόγο.</w:t>
      </w:r>
    </w:p>
    <w:p w14:paraId="432FA57C"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Επί προσωπικού, κύριε Κωνσταντινόπουλε;</w:t>
      </w:r>
    </w:p>
    <w:p w14:paraId="432FA57D"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lastRenderedPageBreak/>
        <w:t xml:space="preserve">ΟΔΥΣΣΕΑΣ ΚΩΝΣΤΑΝΤΙΝΟΠΟΥΛΟΣ: </w:t>
      </w:r>
      <w:r>
        <w:rPr>
          <w:rFonts w:eastAsia="Times New Roman"/>
          <w:color w:val="000000"/>
          <w:szCs w:val="24"/>
        </w:rPr>
        <w:t>Ο κύριος Υπουργός αναφέρθηκε…</w:t>
      </w:r>
    </w:p>
    <w:p w14:paraId="432FA57E"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Πείτε μας, κατ’ αρχ</w:t>
      </w:r>
      <w:r>
        <w:rPr>
          <w:rFonts w:eastAsia="Times New Roman"/>
          <w:color w:val="000000"/>
          <w:szCs w:val="24"/>
        </w:rPr>
        <w:t>άς</w:t>
      </w:r>
      <w:r>
        <w:rPr>
          <w:rFonts w:eastAsia="Times New Roman"/>
          <w:color w:val="000000"/>
          <w:szCs w:val="24"/>
        </w:rPr>
        <w:t>, σε τ</w:t>
      </w:r>
      <w:r>
        <w:rPr>
          <w:rFonts w:eastAsia="Times New Roman"/>
          <w:color w:val="000000"/>
          <w:szCs w:val="24"/>
        </w:rPr>
        <w:t>ι συνίσταται το προσωπικό.</w:t>
      </w:r>
    </w:p>
    <w:p w14:paraId="432FA57F"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ΟΔΥΣΣΕΑΣ ΚΩΝΣΤΑΝΤΙΝΟΠΟΥΛΟΣ: </w:t>
      </w:r>
      <w:r>
        <w:rPr>
          <w:rFonts w:eastAsia="Times New Roman"/>
          <w:color w:val="000000"/>
          <w:szCs w:val="24"/>
        </w:rPr>
        <w:t xml:space="preserve">Ο κύριος Υπουργός αναφέρθηκε και είπε ότι είμαι απατεώνας. Εγώ έχω να πω στον κύριο Υπουργό ότι θα μας κρίνουν οι πολίτες ποιος είναι πολιτικό απατεώνας. Το γνωρίζουν όλοι. </w:t>
      </w:r>
    </w:p>
    <w:p w14:paraId="432FA580"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Επειδή, όμως, είπε για το Π</w:t>
      </w:r>
      <w:r>
        <w:rPr>
          <w:rFonts w:eastAsia="Times New Roman"/>
          <w:color w:val="000000"/>
          <w:szCs w:val="24"/>
        </w:rPr>
        <w:t>ΑΣΟΚ, αυτό το πολιτικό με ενδιαφέρει. Όταν…</w:t>
      </w:r>
    </w:p>
    <w:p w14:paraId="432FA581"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Συγγνώμη, επί προσωπικού ζητούσατε τον λόγο. Το προσωπικό πού είναι; Το προσωπικό απέναντί σας που είναι; </w:t>
      </w:r>
    </w:p>
    <w:p w14:paraId="432FA582"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ΟΔΥΣΣΕΑΣ ΚΩΝΣΤΑΝΤΙΝΟΠΟΥΛΟΣ: </w:t>
      </w:r>
      <w:r>
        <w:rPr>
          <w:rFonts w:eastAsia="Times New Roman"/>
          <w:color w:val="000000"/>
          <w:szCs w:val="24"/>
        </w:rPr>
        <w:t>Το προσωπικό σας είπα…</w:t>
      </w:r>
    </w:p>
    <w:p w14:paraId="432FA583"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ΠΡΟΕΔΡΕΥΩΝ (Γεώργιος</w:t>
      </w:r>
      <w:r>
        <w:rPr>
          <w:rFonts w:eastAsia="Times New Roman"/>
          <w:b/>
          <w:color w:val="000000"/>
          <w:szCs w:val="24"/>
        </w:rPr>
        <w:t xml:space="preserve">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Ειπώθηκε κάτι προσωπικά, στο όνομά σας; Για εσάς;</w:t>
      </w:r>
    </w:p>
    <w:p w14:paraId="432FA584"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ΟΔΥΣΣΕΑΣ ΚΩΝΣΤΑΝΤΙΝΟΠΟΥΛΟΣ: </w:t>
      </w:r>
      <w:r>
        <w:rPr>
          <w:rFonts w:eastAsia="Times New Roman"/>
          <w:color w:val="000000"/>
          <w:szCs w:val="24"/>
        </w:rPr>
        <w:t xml:space="preserve">Βέβαια, για μένα. </w:t>
      </w:r>
      <w:r>
        <w:rPr>
          <w:rFonts w:eastAsia="Times New Roman"/>
          <w:color w:val="000000"/>
          <w:szCs w:val="24"/>
        </w:rPr>
        <w:t>Σ</w:t>
      </w:r>
      <w:r>
        <w:rPr>
          <w:rFonts w:eastAsia="Times New Roman"/>
          <w:color w:val="000000"/>
          <w:szCs w:val="24"/>
        </w:rPr>
        <w:t>ας λέω...</w:t>
      </w:r>
    </w:p>
    <w:p w14:paraId="432FA585"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lastRenderedPageBreak/>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Κι εγώ σας ρωτώ και σας ζητώ, επί προσωπικού που ζητήσατε τον λόγο, να εξηγήσετε τον λόγο του προσωπι</w:t>
      </w:r>
      <w:r>
        <w:rPr>
          <w:rFonts w:eastAsia="Times New Roman"/>
          <w:color w:val="000000"/>
          <w:szCs w:val="24"/>
        </w:rPr>
        <w:t>κού.</w:t>
      </w:r>
    </w:p>
    <w:p w14:paraId="432FA586"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ΟΔΥΣΣΕΑΣ ΚΩΝΣΤΑΝΤΙΝΟΠΟΥΛΟΣ: </w:t>
      </w:r>
      <w:r>
        <w:rPr>
          <w:rFonts w:eastAsia="Times New Roman"/>
          <w:color w:val="000000"/>
          <w:szCs w:val="24"/>
        </w:rPr>
        <w:t xml:space="preserve">Αφήστε με να σας πω. Σας είπα ότι αναφέρθηκε και είπε ότι είμαι απατεώνας ονομαστικά. </w:t>
      </w:r>
    </w:p>
    <w:p w14:paraId="432FA587"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Σε εσάς προσωπικά;</w:t>
      </w:r>
    </w:p>
    <w:p w14:paraId="432FA588"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 xml:space="preserve">ΟΔΥΣΣΕΑΣ ΚΩΝΣΤΑΝΤΙΝΟΠΟΥΛΟΣ: </w:t>
      </w:r>
      <w:r>
        <w:rPr>
          <w:rFonts w:eastAsia="Times New Roman"/>
          <w:color w:val="000000"/>
          <w:szCs w:val="24"/>
        </w:rPr>
        <w:t xml:space="preserve">Ε, βέβαια. </w:t>
      </w:r>
      <w:r>
        <w:rPr>
          <w:rFonts w:eastAsia="Times New Roman"/>
          <w:color w:val="000000"/>
          <w:szCs w:val="24"/>
        </w:rPr>
        <w:t>Σ</w:t>
      </w:r>
      <w:r>
        <w:rPr>
          <w:rFonts w:eastAsia="Times New Roman"/>
          <w:color w:val="000000"/>
          <w:szCs w:val="24"/>
        </w:rPr>
        <w:t>ας λέω, αυτό το γνωρίζουν οι πολίτες πάρα π</w:t>
      </w:r>
      <w:r>
        <w:rPr>
          <w:rFonts w:eastAsia="Times New Roman"/>
          <w:color w:val="000000"/>
          <w:szCs w:val="24"/>
        </w:rPr>
        <w:t xml:space="preserve">ολύ καλά, ποιος είναι πολιτικός απατεώνας. Δεν υπάρχει κανένα θέμα. </w:t>
      </w:r>
    </w:p>
    <w:p w14:paraId="432FA589" w14:textId="77777777" w:rsidR="009415DB" w:rsidRDefault="00D44329">
      <w:pPr>
        <w:spacing w:after="0" w:line="600" w:lineRule="auto"/>
        <w:ind w:firstLine="720"/>
        <w:jc w:val="both"/>
        <w:rPr>
          <w:rFonts w:eastAsia="Times New Roman"/>
          <w:szCs w:val="24"/>
        </w:rPr>
      </w:pPr>
      <w:r>
        <w:rPr>
          <w:rFonts w:eastAsia="Times New Roman"/>
          <w:szCs w:val="24"/>
        </w:rPr>
        <w:t xml:space="preserve">Επειδή, όμως, αναφέρθηκε στο πολιτικό ζήτημα που αφορά το ΠΑΣΟΚ, θέλω να πω στον κ. </w:t>
      </w:r>
      <w:proofErr w:type="spellStart"/>
      <w:r>
        <w:rPr>
          <w:rFonts w:eastAsia="Times New Roman"/>
          <w:szCs w:val="24"/>
        </w:rPr>
        <w:t>Κατρούγκαλο</w:t>
      </w:r>
      <w:proofErr w:type="spellEnd"/>
      <w:r>
        <w:rPr>
          <w:rFonts w:eastAsia="Times New Roman"/>
          <w:szCs w:val="24"/>
        </w:rPr>
        <w:t xml:space="preserve"> -επειδή γνωριζόμαστε όλοι και να καταλάβει ο κόσμος, γιατί ο κ. </w:t>
      </w:r>
      <w:proofErr w:type="spellStart"/>
      <w:r>
        <w:rPr>
          <w:rFonts w:eastAsia="Times New Roman"/>
          <w:szCs w:val="24"/>
        </w:rPr>
        <w:t>Κατρούγκαλος</w:t>
      </w:r>
      <w:proofErr w:type="spellEnd"/>
      <w:r>
        <w:rPr>
          <w:rFonts w:eastAsia="Times New Roman"/>
          <w:szCs w:val="24"/>
        </w:rPr>
        <w:t xml:space="preserve"> πάει όπου υπάρ</w:t>
      </w:r>
      <w:r>
        <w:rPr>
          <w:rFonts w:eastAsia="Times New Roman"/>
          <w:szCs w:val="24"/>
        </w:rPr>
        <w:t>χει εξουσία και χρήματα, είναι γνωστό για το 12%- όταν τον διόρισε ο κ. Ρέππας επί ΠΑΣΟΚ, στα καλά χρόνια, Πρόεδρο στην «Κ</w:t>
      </w:r>
      <w:r>
        <w:rPr>
          <w:rFonts w:eastAsia="Times New Roman"/>
          <w:szCs w:val="24"/>
        </w:rPr>
        <w:t>ΑΤΑΡΤΙΣΗ</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πήγε. Θα θυμάται από τότε ο κ. </w:t>
      </w:r>
      <w:proofErr w:type="spellStart"/>
      <w:r>
        <w:rPr>
          <w:rFonts w:eastAsia="Times New Roman"/>
          <w:szCs w:val="24"/>
        </w:rPr>
        <w:t>Κατρούγκαλος</w:t>
      </w:r>
      <w:proofErr w:type="spellEnd"/>
      <w:r>
        <w:rPr>
          <w:rFonts w:eastAsia="Times New Roman"/>
          <w:szCs w:val="24"/>
        </w:rPr>
        <w:t xml:space="preserve"> για αυτά </w:t>
      </w:r>
      <w:r>
        <w:rPr>
          <w:rFonts w:eastAsia="Times New Roman"/>
          <w:szCs w:val="24"/>
        </w:rPr>
        <w:lastRenderedPageBreak/>
        <w:t>τα σαράντα χρόνια που λέει ότι κατέστρεψαν την χώρα, όταν ήταν στη</w:t>
      </w:r>
      <w:r>
        <w:rPr>
          <w:rFonts w:eastAsia="Times New Roman"/>
          <w:szCs w:val="24"/>
        </w:rPr>
        <w:t>ν «Κ</w:t>
      </w:r>
      <w:r>
        <w:rPr>
          <w:rFonts w:eastAsia="Times New Roman"/>
          <w:szCs w:val="24"/>
        </w:rPr>
        <w:t>ΑΤΑΡΤΙΣΗ</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με την υπογραφή του κ. Ρέππα και είχε σύμβαση τα τελευταία χρόνια με το Υπουργείο Παιδείας. Τίποτα άλλο. Οι πολίτες ξέρουν και θα δώσουν την απάντηση.</w:t>
      </w:r>
    </w:p>
    <w:p w14:paraId="432FA58A" w14:textId="77777777" w:rsidR="009415DB" w:rsidRDefault="00D44329">
      <w:pPr>
        <w:spacing w:after="0" w:line="600" w:lineRule="auto"/>
        <w:ind w:firstLine="720"/>
        <w:jc w:val="both"/>
        <w:rPr>
          <w:rFonts w:eastAsia="Times New Roman"/>
          <w:szCs w:val="24"/>
        </w:rPr>
      </w:pPr>
      <w:r>
        <w:rPr>
          <w:rFonts w:eastAsia="Times New Roman"/>
          <w:szCs w:val="24"/>
        </w:rPr>
        <w:t>Ευχαριστώ.</w:t>
      </w:r>
    </w:p>
    <w:p w14:paraId="432FA58B"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Κοινοβουλευτικός </w:t>
      </w:r>
      <w:r>
        <w:rPr>
          <w:rFonts w:eastAsia="Times New Roman"/>
          <w:szCs w:val="24"/>
        </w:rPr>
        <w:t xml:space="preserve">Εκπρόσωπος της Νέας Δημοκρατίας, ο κ. </w:t>
      </w:r>
      <w:proofErr w:type="spellStart"/>
      <w:r>
        <w:rPr>
          <w:rFonts w:eastAsia="Times New Roman"/>
          <w:szCs w:val="24"/>
        </w:rPr>
        <w:t>Βρούτσης</w:t>
      </w:r>
      <w:proofErr w:type="spellEnd"/>
      <w:r>
        <w:rPr>
          <w:rFonts w:eastAsia="Times New Roman"/>
          <w:szCs w:val="24"/>
        </w:rPr>
        <w:t>.</w:t>
      </w:r>
    </w:p>
    <w:p w14:paraId="432FA58C" w14:textId="77777777" w:rsidR="009415DB" w:rsidRDefault="00D44329">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Κύριοι Υπουργοί, εκπρόσωποι της πολιτικής ηγεσίας του Υπουργείου Εργασίας, εγώ δεν θα κάνω αναφορές για τις σχέσεις που είχατε με το ΠΑΣΟΚ και τις δοσοληψίες, θα μπω κατευθείαν στο θέμα. </w:t>
      </w:r>
    </w:p>
    <w:p w14:paraId="432FA58D" w14:textId="77777777" w:rsidR="009415DB" w:rsidRDefault="00D44329">
      <w:pPr>
        <w:spacing w:after="0" w:line="600" w:lineRule="auto"/>
        <w:ind w:firstLine="720"/>
        <w:jc w:val="both"/>
        <w:rPr>
          <w:rFonts w:eastAsia="Times New Roman"/>
          <w:szCs w:val="24"/>
        </w:rPr>
      </w:pPr>
      <w:r>
        <w:rPr>
          <w:rFonts w:eastAsia="Times New Roman"/>
          <w:szCs w:val="24"/>
        </w:rPr>
        <w:t>Αν</w:t>
      </w:r>
      <w:r>
        <w:rPr>
          <w:rFonts w:eastAsia="Times New Roman"/>
          <w:szCs w:val="24"/>
        </w:rPr>
        <w:t xml:space="preserve"> θεωρητικά μάς έβλεπε σήμερα ένα μεγάλο κομμάτι της ελληνικής κοινωνίας ή αυτοί που μας βλέπουν,  τι πραγματικά πιστεύετε ότι θα έδειχνε αν θα γινόταν μ</w:t>
      </w:r>
      <w:r>
        <w:rPr>
          <w:rFonts w:eastAsia="Times New Roman"/>
          <w:szCs w:val="24"/>
        </w:rPr>
        <w:t>ί</w:t>
      </w:r>
      <w:r>
        <w:rPr>
          <w:rFonts w:eastAsia="Times New Roman"/>
          <w:szCs w:val="24"/>
        </w:rPr>
        <w:t xml:space="preserve">α δημοσκόπηση με αυτά που είπατε από το Βήμα της Βουλής; Αν δηλαδή σας πιστεύουν ή όχι, ποια θα ήταν η </w:t>
      </w:r>
      <w:r>
        <w:rPr>
          <w:rFonts w:eastAsia="Times New Roman"/>
          <w:szCs w:val="24"/>
        </w:rPr>
        <w:t xml:space="preserve">απάντηση; </w:t>
      </w:r>
    </w:p>
    <w:p w14:paraId="432FA58E"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Η απάντηση θα ήταν πως: «Όχι δεν τους πιστεύουμε, είναι αναξιόπιστοι». Δεν χρησιμοποιώ την λέξη «ψεύτες», αυτή είναι κατοχυρωμένη στο </w:t>
      </w:r>
      <w:r>
        <w:rPr>
          <w:rFonts w:eastAsia="Times New Roman"/>
          <w:szCs w:val="24"/>
          <w:lang w:val="en-US"/>
        </w:rPr>
        <w:t>DNA</w:t>
      </w:r>
      <w:r>
        <w:rPr>
          <w:rFonts w:eastAsia="Times New Roman"/>
          <w:szCs w:val="24"/>
        </w:rPr>
        <w:t xml:space="preserve"> του ΣΥΡΙΖΑ και όλης της Κυβέρνησης.</w:t>
      </w:r>
    </w:p>
    <w:p w14:paraId="432FA58F" w14:textId="77777777" w:rsidR="009415DB" w:rsidRDefault="00D44329">
      <w:pPr>
        <w:spacing w:after="0" w:line="600" w:lineRule="auto"/>
        <w:ind w:firstLine="720"/>
        <w:jc w:val="both"/>
        <w:rPr>
          <w:rFonts w:eastAsia="Times New Roman"/>
          <w:szCs w:val="24"/>
        </w:rPr>
      </w:pPr>
      <w:r>
        <w:rPr>
          <w:rFonts w:eastAsia="Times New Roman"/>
          <w:szCs w:val="24"/>
        </w:rPr>
        <w:t>Είστε διάδοχοί μου σε ένα Υπουργείο, το οποίο είναι Υπουργείο αιχμής, τ</w:t>
      </w:r>
      <w:r>
        <w:rPr>
          <w:rFonts w:eastAsia="Times New Roman"/>
          <w:szCs w:val="24"/>
        </w:rPr>
        <w:t>ο οποίο πήρε δύσκολα μέτρα, το οποίο έβαλε σε τάξη και νοικοκύρεμα πάρα πολλά πράγματα με πολλές δυσκολίες. α</w:t>
      </w:r>
      <w:r>
        <w:rPr>
          <w:rFonts w:eastAsia="Times New Roman"/>
          <w:szCs w:val="24"/>
        </w:rPr>
        <w:t>να</w:t>
      </w:r>
      <w:r>
        <w:rPr>
          <w:rFonts w:eastAsia="Times New Roman"/>
          <w:szCs w:val="24"/>
        </w:rPr>
        <w:t>ρωτιέμαι, όμως, κύριοι Υπουργοί -και αναφέρομαι και στους δύο- αν ποτέ μέσα σας νοιώθετε την ανάγκη να πείτε ένα δημόσιο συγγνώμη, αν έχετε τύψει</w:t>
      </w:r>
      <w:r>
        <w:rPr>
          <w:rFonts w:eastAsia="Times New Roman"/>
          <w:szCs w:val="24"/>
        </w:rPr>
        <w:t>ς ή ενοχές μέσα σας για αυτά τα οποία είπατε προεκλογικά και συνεχίζετε να λέτε και μέχρι σήμερα.</w:t>
      </w:r>
    </w:p>
    <w:p w14:paraId="432FA590" w14:textId="77777777" w:rsidR="009415DB" w:rsidRDefault="00D44329">
      <w:pPr>
        <w:spacing w:after="0" w:line="600" w:lineRule="auto"/>
        <w:ind w:firstLine="720"/>
        <w:jc w:val="both"/>
        <w:rPr>
          <w:rFonts w:eastAsia="Times New Roman"/>
          <w:szCs w:val="24"/>
        </w:rPr>
      </w:pPr>
      <w:r>
        <w:rPr>
          <w:rFonts w:eastAsia="Times New Roman"/>
          <w:szCs w:val="24"/>
        </w:rPr>
        <w:t>Γιατί μην νομίζετε ότι είναι τυχαία η αγανάκτηση του κόσμου. Μην νομίζετε ότι είναι τυχαίο οι χιλιάδες των συνταξιούχων που ήταν χθες κάτω από το Υπουργείο Ερ</w:t>
      </w:r>
      <w:r>
        <w:rPr>
          <w:rFonts w:eastAsia="Times New Roman"/>
          <w:szCs w:val="24"/>
        </w:rPr>
        <w:t>γασίας και έκαιγαν τις επιστολές που στείλατε, κύριε Υπουργέ. Δεν είναι τυχαίο. Τους προκαλείτε! Τους προκαλείτε καθημερινά με τα ψέματά σας όπου και αν βρίσκεστε, από τη Βουλή μέχρι την τηλεόραση, όταν τους λέτε ότι δεν μειώθηκαν οι συντάξεις.</w:t>
      </w:r>
    </w:p>
    <w:p w14:paraId="432FA591"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Διαβεβαιώ, </w:t>
      </w:r>
      <w:r>
        <w:rPr>
          <w:rFonts w:eastAsia="Times New Roman"/>
          <w:szCs w:val="24"/>
        </w:rPr>
        <w:t xml:space="preserve">λοιπόν -και το ξέρουν όλοι οι συνταξιούχοι και οι εργαζόμενοι- ότι δεν υπάρχει ούτε ένας συνταξιούχος από τα 2,6 εκατομμύρια σημερινούς συνταξιούχους που να μην έχει χάσει μέρος της σύνταξής του, άλλος μεγαλύτερο, άλλος μικρότερο από το 2015 μέχρι σήμερα. </w:t>
      </w:r>
      <w:r>
        <w:rPr>
          <w:rFonts w:eastAsia="Times New Roman"/>
          <w:szCs w:val="24"/>
        </w:rPr>
        <w:t>Ε</w:t>
      </w:r>
      <w:r>
        <w:rPr>
          <w:rFonts w:eastAsia="Times New Roman"/>
          <w:szCs w:val="24"/>
        </w:rPr>
        <w:t>δώ έχει κάνει και με την αντίληψη που έχετε και για τη δημοκρατία και για τη διαφάνεια.</w:t>
      </w:r>
    </w:p>
    <w:p w14:paraId="432FA592" w14:textId="77777777" w:rsidR="009415DB" w:rsidRDefault="00D44329">
      <w:pPr>
        <w:spacing w:after="0" w:line="600" w:lineRule="auto"/>
        <w:ind w:firstLine="720"/>
        <w:jc w:val="both"/>
        <w:rPr>
          <w:rFonts w:eastAsia="Times New Roman"/>
          <w:szCs w:val="24"/>
        </w:rPr>
      </w:pPr>
      <w:r>
        <w:rPr>
          <w:rFonts w:eastAsia="Times New Roman"/>
          <w:szCs w:val="24"/>
        </w:rPr>
        <w:t>Κοιτάξτε. Σας έχω εγκαλέσει αρκετές φορές. Ο ελληνικός λαός το ξέρει. Το 2013 πετύχαμε τη μεγαλύτερη μεταρρύθμιση στο ασφαλιστικό σύστημα. Τα αξιότιμα στελέχη που είνα</w:t>
      </w:r>
      <w:r>
        <w:rPr>
          <w:rFonts w:eastAsia="Times New Roman"/>
          <w:szCs w:val="24"/>
        </w:rPr>
        <w:t>ι πίσω σας το ξέρουν. Νικήσαμε τις «μαϊμού» συντάξεις, ακτινογραφήσαμε το ασφαλιστικό σύστημα και όλη η ελληνική κοινωνία ήξερε τι γινόταν καθημερινά, κάθε εβδομάδα, κάθε μήνα.</w:t>
      </w:r>
    </w:p>
    <w:p w14:paraId="432FA593" w14:textId="77777777" w:rsidR="009415DB" w:rsidRDefault="00D44329">
      <w:pPr>
        <w:spacing w:after="0" w:line="600" w:lineRule="auto"/>
        <w:ind w:firstLine="720"/>
        <w:jc w:val="both"/>
        <w:rPr>
          <w:rFonts w:eastAsia="Times New Roman"/>
          <w:szCs w:val="24"/>
        </w:rPr>
      </w:pPr>
      <w:r>
        <w:rPr>
          <w:rFonts w:eastAsia="Times New Roman"/>
          <w:szCs w:val="24"/>
        </w:rPr>
        <w:t>Αυτός είναι ο «ΗΛΙΟΣ», το τελευταίο τεύχος το οποίο εκδόθηκε τον Ιούλιο του 201</w:t>
      </w:r>
      <w:r>
        <w:rPr>
          <w:rFonts w:eastAsia="Times New Roman"/>
          <w:szCs w:val="24"/>
        </w:rPr>
        <w:t xml:space="preserve">5. Την επόμενη μέρα άρχισαν οι μειώσεις του ΣΥΡΙΖΑ και σταμάτησε να παραδίδεται. Το καταθέτω ως συλλεκτικό κομμάτι, το οποίο να είστε σίγουρος ότι πολύ σύντομα θα ξαναβγεί όταν θα φύγετε εσείς από την Κυβέρνηση. </w:t>
      </w:r>
    </w:p>
    <w:p w14:paraId="432FA59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w:t>
      </w:r>
      <w:proofErr w:type="spellStart"/>
      <w:r>
        <w:rPr>
          <w:rFonts w:eastAsia="Times New Roman" w:cs="Times New Roman"/>
          <w:szCs w:val="24"/>
        </w:rPr>
        <w:t>Βρο</w:t>
      </w:r>
      <w:r>
        <w:rPr>
          <w:rFonts w:eastAsia="Times New Roman" w:cs="Times New Roman"/>
          <w:szCs w:val="24"/>
        </w:rPr>
        <w:t>ύτσης</w:t>
      </w:r>
      <w:proofErr w:type="spellEnd"/>
      <w:r>
        <w:rPr>
          <w:rFonts w:eastAsia="Times New Roman" w:cs="Times New Roman"/>
          <w:szCs w:val="24"/>
        </w:rPr>
        <w:t xml:space="preserve"> καταθέτει για τα Πρακτικά το προαναφερθέν τεύχος,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32FA59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 λαός σάς έχει ταυτίσει, κύριε </w:t>
      </w:r>
      <w:proofErr w:type="spellStart"/>
      <w:r>
        <w:rPr>
          <w:rFonts w:eastAsia="Times New Roman" w:cs="Times New Roman"/>
          <w:szCs w:val="24"/>
        </w:rPr>
        <w:t>Κατρούγκαλε</w:t>
      </w:r>
      <w:proofErr w:type="spellEnd"/>
      <w:r>
        <w:rPr>
          <w:rFonts w:eastAsia="Times New Roman" w:cs="Times New Roman"/>
          <w:szCs w:val="24"/>
        </w:rPr>
        <w:t>, με τον άνθρωπο εκείνο που ως στέλεχος του ΣΥΡΙ</w:t>
      </w:r>
      <w:r>
        <w:rPr>
          <w:rFonts w:eastAsia="Times New Roman" w:cs="Times New Roman"/>
          <w:szCs w:val="24"/>
        </w:rPr>
        <w:t xml:space="preserve">ΖΑ ήσασταν ηγέτης του κινήματος των «Αγανακτισμένων» στην πλατεία Συντάγματος. </w:t>
      </w:r>
      <w:r>
        <w:rPr>
          <w:rFonts w:eastAsia="Times New Roman" w:cs="Times New Roman"/>
          <w:szCs w:val="24"/>
        </w:rPr>
        <w:t>Ό</w:t>
      </w:r>
      <w:r>
        <w:rPr>
          <w:rFonts w:eastAsia="Times New Roman" w:cs="Times New Roman"/>
          <w:szCs w:val="24"/>
        </w:rPr>
        <w:t>χι μόνο αυτό, υποστηρίζατε απόψεις για επαναφορά συντάξεων, για επαναφορά εφάπαξ, για επαναφορά επικουρικών, για αυξήσεις μισθών και συντάξεων. Εκεί σας έχει ταυτίσει, ηγέτης τ</w:t>
      </w:r>
      <w:r>
        <w:rPr>
          <w:rFonts w:eastAsia="Times New Roman" w:cs="Times New Roman"/>
          <w:szCs w:val="24"/>
        </w:rPr>
        <w:t>ων «Αγανακτισμένων» που μαζί με τον Καμμένο ήσασταν στην πλατεία Συντάγματος καθημερινά και λιθοβολούσατε το Κοινοβούλιο. Σήμερα έχετε την τύχη να έχετε αντιμέτωπο σας θεσμικά την Αξιωματική Αντιπολίτευση και όχι την πλατεία Συντάγματος.</w:t>
      </w:r>
    </w:p>
    <w:p w14:paraId="432FA59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Σας έχει ταυτισμέν</w:t>
      </w:r>
      <w:r>
        <w:rPr>
          <w:rFonts w:eastAsia="Times New Roman" w:cs="Times New Roman"/>
          <w:szCs w:val="24"/>
        </w:rPr>
        <w:t xml:space="preserve">ο με τον Υπουργό, ο οποίος με άλλη ιδιότητα, βγάζατε συνεχώς αποφάσεις με την ιδιότητα του δικηγόρου που ανατρέπατε τις αποφάσεις στο Υπουργείο Εργασίας. Ειπώθηκε λίγο πριν </w:t>
      </w:r>
      <w:r>
        <w:rPr>
          <w:rFonts w:eastAsia="Times New Roman" w:cs="Times New Roman"/>
          <w:szCs w:val="24"/>
        </w:rPr>
        <w:lastRenderedPageBreak/>
        <w:t xml:space="preserve">και από τον κ. </w:t>
      </w:r>
      <w:proofErr w:type="spellStart"/>
      <w:r>
        <w:rPr>
          <w:rFonts w:eastAsia="Times New Roman" w:cs="Times New Roman"/>
          <w:szCs w:val="24"/>
        </w:rPr>
        <w:t>Κεγκέρογλου</w:t>
      </w:r>
      <w:proofErr w:type="spellEnd"/>
      <w:r>
        <w:rPr>
          <w:rFonts w:eastAsia="Times New Roman" w:cs="Times New Roman"/>
          <w:szCs w:val="24"/>
        </w:rPr>
        <w:t>. Υπάρχουν δεκάδες αποφάσεις δικές σας για ανατροπή δεδομ</w:t>
      </w:r>
      <w:r>
        <w:rPr>
          <w:rFonts w:eastAsia="Times New Roman" w:cs="Times New Roman"/>
          <w:szCs w:val="24"/>
        </w:rPr>
        <w:t>ένων εργασιακών και ασφαλιστικών θεμάτων, τα οποία φυσικά σήμερα ως Υπουργός δεν τα κάνετε.</w:t>
      </w:r>
    </w:p>
    <w:p w14:paraId="432FA597" w14:textId="77777777" w:rsidR="009415DB" w:rsidRDefault="00D44329">
      <w:pPr>
        <w:spacing w:after="0" w:line="600" w:lineRule="auto"/>
        <w:ind w:firstLine="720"/>
        <w:jc w:val="both"/>
        <w:rPr>
          <w:rFonts w:eastAsia="Times New Roman"/>
          <w:szCs w:val="24"/>
        </w:rPr>
      </w:pPr>
      <w:r>
        <w:rPr>
          <w:rFonts w:eastAsia="Times New Roman" w:cs="Times New Roman"/>
          <w:szCs w:val="24"/>
        </w:rPr>
        <w:t>Σ</w:t>
      </w:r>
      <w:r>
        <w:rPr>
          <w:rFonts w:eastAsia="Times New Roman" w:cs="Times New Roman"/>
          <w:szCs w:val="24"/>
        </w:rPr>
        <w:t>ας έχει ταυτισμένο και με τον Υπουργό, ο οποίος με προγενέστερη ιδιότητα του στελέχους του ΣΥΡΙΖΑ, αφισοκολλούσε κάτω από το Υπουργείο Εργασίας και την πλατεία Συν</w:t>
      </w:r>
      <w:r>
        <w:rPr>
          <w:rFonts w:eastAsia="Times New Roman" w:cs="Times New Roman"/>
          <w:szCs w:val="24"/>
        </w:rPr>
        <w:t>τάγματος και το Υπουργείο Οικονομικών με την γνωστή απαράδεκτη αφίσα που έλεγε στον κόσμο και προέτρεπε τους πολίτες να μην πληρώνουν μέχρι να καταρρεύσουν.</w:t>
      </w:r>
    </w:p>
    <w:p w14:paraId="432FA598" w14:textId="77777777" w:rsidR="009415DB" w:rsidRDefault="00D44329">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BC5984">
        <w:rPr>
          <w:rFonts w:eastAsia="Times New Roman"/>
          <w:b/>
          <w:szCs w:val="24"/>
        </w:rPr>
        <w:t>ΣΠΥΡΙΔΩΝ ΛΥΚΟΥΔΗΣ</w:t>
      </w:r>
      <w:r>
        <w:rPr>
          <w:rFonts w:eastAsia="Times New Roman"/>
          <w:szCs w:val="24"/>
        </w:rPr>
        <w:t>)</w:t>
      </w:r>
    </w:p>
    <w:p w14:paraId="432FA599" w14:textId="77777777" w:rsidR="009415DB" w:rsidRDefault="00D44329">
      <w:pPr>
        <w:spacing w:after="0" w:line="600" w:lineRule="auto"/>
        <w:ind w:firstLine="720"/>
        <w:jc w:val="both"/>
        <w:rPr>
          <w:rFonts w:eastAsia="Times New Roman"/>
          <w:szCs w:val="24"/>
        </w:rPr>
      </w:pPr>
      <w:r>
        <w:rPr>
          <w:rFonts w:eastAsia="Times New Roman"/>
          <w:szCs w:val="24"/>
        </w:rPr>
        <w:t xml:space="preserve">Δηλαδή, εσείς, ως </w:t>
      </w:r>
      <w:proofErr w:type="spellStart"/>
      <w:r>
        <w:rPr>
          <w:rFonts w:eastAsia="Times New Roman"/>
          <w:szCs w:val="24"/>
        </w:rPr>
        <w:t>Συριζαίος</w:t>
      </w:r>
      <w:proofErr w:type="spellEnd"/>
      <w:r>
        <w:rPr>
          <w:rFonts w:eastAsia="Times New Roman"/>
          <w:szCs w:val="24"/>
        </w:rPr>
        <w:t xml:space="preserve">, προκαλούσατε και λέγατε στον κόσμο να μην πληρώνει τις ασφαλιστικές του εισφορές. </w:t>
      </w:r>
    </w:p>
    <w:p w14:paraId="432FA59A" w14:textId="77777777" w:rsidR="009415DB" w:rsidRDefault="00D44329">
      <w:pPr>
        <w:spacing w:after="0" w:line="600" w:lineRule="auto"/>
        <w:ind w:firstLine="720"/>
        <w:jc w:val="both"/>
        <w:rPr>
          <w:rFonts w:eastAsia="Times New Roman"/>
          <w:szCs w:val="24"/>
        </w:rPr>
      </w:pPr>
      <w:r>
        <w:rPr>
          <w:rFonts w:eastAsia="Times New Roman"/>
          <w:szCs w:val="24"/>
        </w:rPr>
        <w:t xml:space="preserve">Γι’ αυτό δεν σας πιστεύει ο κόσμος, κύριε Πετρόπουλε και κύριε </w:t>
      </w:r>
      <w:proofErr w:type="spellStart"/>
      <w:r>
        <w:rPr>
          <w:rFonts w:eastAsia="Times New Roman"/>
          <w:szCs w:val="24"/>
        </w:rPr>
        <w:t>Κατρούγκαλε</w:t>
      </w:r>
      <w:proofErr w:type="spellEnd"/>
      <w:r>
        <w:rPr>
          <w:rFonts w:eastAsia="Times New Roman"/>
          <w:szCs w:val="24"/>
        </w:rPr>
        <w:t xml:space="preserve">. Γι’ αυτό είστε αναξιόπιστοι και δεν μπορείτε να πείσετε κανέναν. </w:t>
      </w:r>
    </w:p>
    <w:p w14:paraId="432FA59B" w14:textId="77777777" w:rsidR="009415DB" w:rsidRDefault="00D44329">
      <w:pPr>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 xml:space="preserve">έλω, όμως, τώρα να φτάσω στην ουσία του θέματος, η οποία έχει να κάνει με το ασφαλιστικό και την πορεία του. </w:t>
      </w:r>
    </w:p>
    <w:p w14:paraId="432FA59C" w14:textId="77777777" w:rsidR="009415DB" w:rsidRDefault="00D44329">
      <w:pPr>
        <w:spacing w:after="0" w:line="600" w:lineRule="auto"/>
        <w:ind w:firstLine="720"/>
        <w:jc w:val="both"/>
        <w:rPr>
          <w:rFonts w:eastAsia="Times New Roman"/>
          <w:szCs w:val="24"/>
        </w:rPr>
      </w:pPr>
      <w:r>
        <w:rPr>
          <w:rFonts w:eastAsia="Times New Roman"/>
          <w:szCs w:val="24"/>
        </w:rPr>
        <w:t>Κυρίες και κύριοι συνάδελφοι, είμαι στη δυσάρεστη θέση, δι</w:t>
      </w:r>
      <w:r>
        <w:rPr>
          <w:rFonts w:eastAsia="Times New Roman"/>
          <w:szCs w:val="24"/>
        </w:rPr>
        <w:t>ά</w:t>
      </w:r>
      <w:r>
        <w:rPr>
          <w:rFonts w:eastAsia="Times New Roman"/>
          <w:szCs w:val="24"/>
        </w:rPr>
        <w:t xml:space="preserve"> μέσου της ενημέρωσης που κάνουμε από τη Βήμα της Βουλής, να ενημερώσω τον ελληνικό λαό</w:t>
      </w:r>
      <w:r>
        <w:rPr>
          <w:rFonts w:eastAsia="Times New Roman"/>
          <w:szCs w:val="24"/>
        </w:rPr>
        <w:t xml:space="preserve"> ότι το ασφαλιστικό είναι στον αέρα και πως όσες θυσίες έγιναν με την έννοια των περικοπών συντάξεων από το 2014 και μετά, πήγαν χαμένες -πήγαν χαμένες!- διότι ήταν άδικες και αχρείαστες. </w:t>
      </w:r>
    </w:p>
    <w:p w14:paraId="432FA59D" w14:textId="77777777" w:rsidR="009415DB" w:rsidRDefault="00D44329">
      <w:pPr>
        <w:spacing w:after="0" w:line="600" w:lineRule="auto"/>
        <w:ind w:firstLine="720"/>
        <w:jc w:val="both"/>
        <w:rPr>
          <w:rFonts w:eastAsia="Times New Roman"/>
          <w:szCs w:val="24"/>
        </w:rPr>
      </w:pPr>
      <w:r>
        <w:rPr>
          <w:rFonts w:eastAsia="Times New Roman"/>
          <w:szCs w:val="24"/>
        </w:rPr>
        <w:t>Καλό θα ήταν όταν παρουσιάζετε στοιχεία τα οποία ζητάτε από την Υπη</w:t>
      </w:r>
      <w:r>
        <w:rPr>
          <w:rFonts w:eastAsia="Times New Roman"/>
          <w:szCs w:val="24"/>
        </w:rPr>
        <w:t>ρεσία, να ζητάτε και αυτό εδώ. Είναι η μοναδική αναλογιστική μελέτη του ελληνικού κράτους για το ασφαλιστικό. Δεν υπάρχει άλλη. Μέτρησε το ν.3863/2010 από 01</w:t>
      </w:r>
      <w:r>
        <w:rPr>
          <w:rFonts w:eastAsia="Times New Roman"/>
          <w:szCs w:val="24"/>
        </w:rPr>
        <w:t>-</w:t>
      </w:r>
      <w:r>
        <w:rPr>
          <w:rFonts w:eastAsia="Times New Roman"/>
          <w:szCs w:val="24"/>
        </w:rPr>
        <w:t>01</w:t>
      </w:r>
      <w:r>
        <w:rPr>
          <w:rFonts w:eastAsia="Times New Roman"/>
          <w:szCs w:val="24"/>
        </w:rPr>
        <w:t>-</w:t>
      </w:r>
      <w:r>
        <w:rPr>
          <w:rFonts w:eastAsia="Times New Roman"/>
          <w:szCs w:val="24"/>
        </w:rPr>
        <w:t>2015, που θα εφαρμοζόταν, και στη βάση του δημοσιονομικού υποδείγματος που είχαμε κατοχυρώσει ε</w:t>
      </w:r>
      <w:r>
        <w:rPr>
          <w:rFonts w:eastAsia="Times New Roman"/>
          <w:szCs w:val="24"/>
        </w:rPr>
        <w:t xml:space="preserve">κπλήρωνε τους όρους βιωσιμότητας. Εσείς τι κάνατε; Ρίξατε την οικονομία στα βράχια, έκλεισαν οι τράπεζες, ακολουθήσατε την πολιτική </w:t>
      </w:r>
      <w:proofErr w:type="spellStart"/>
      <w:r>
        <w:rPr>
          <w:rFonts w:eastAsia="Times New Roman"/>
          <w:szCs w:val="24"/>
        </w:rPr>
        <w:t>Βαρουφάκη</w:t>
      </w:r>
      <w:proofErr w:type="spellEnd"/>
      <w:r>
        <w:rPr>
          <w:rFonts w:eastAsia="Times New Roman"/>
          <w:szCs w:val="24"/>
        </w:rPr>
        <w:t xml:space="preserve"> -όλοι μαζί, όλος ο ΣΥΡΙΖΑ- και τα 310 εκατομμύρια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τα κάνατε 3,1 δισεκατομμύρια. </w:t>
      </w:r>
    </w:p>
    <w:p w14:paraId="432FA59E" w14:textId="77777777" w:rsidR="009415DB" w:rsidRDefault="00D44329">
      <w:pPr>
        <w:spacing w:after="0" w:line="600" w:lineRule="auto"/>
        <w:ind w:firstLine="720"/>
        <w:jc w:val="both"/>
        <w:rPr>
          <w:rFonts w:eastAsia="Times New Roman"/>
          <w:szCs w:val="24"/>
        </w:rPr>
      </w:pPr>
      <w:r>
        <w:rPr>
          <w:rFonts w:eastAsia="Times New Roman"/>
          <w:szCs w:val="24"/>
        </w:rPr>
        <w:lastRenderedPageBreak/>
        <w:t>Αυτό πληρών</w:t>
      </w:r>
      <w:r>
        <w:rPr>
          <w:rFonts w:eastAsia="Times New Roman"/>
          <w:szCs w:val="24"/>
        </w:rPr>
        <w:t xml:space="preserve">ουν σήμερα οι συνταξιούχοι και οι εργαζόμενοι, που και οι δύο θίγονται μέσα και από τη μείωση του αφορολόγητου και από το ΦΠΑ και από τους φόρους και από τις μειώσεις. </w:t>
      </w:r>
    </w:p>
    <w:p w14:paraId="432FA59F" w14:textId="77777777" w:rsidR="009415DB" w:rsidRDefault="00D44329">
      <w:pPr>
        <w:spacing w:after="0" w:line="600" w:lineRule="auto"/>
        <w:ind w:firstLine="720"/>
        <w:jc w:val="both"/>
        <w:rPr>
          <w:rFonts w:eastAsia="Times New Roman"/>
          <w:szCs w:val="24"/>
        </w:rPr>
      </w:pPr>
      <w:r>
        <w:rPr>
          <w:rFonts w:eastAsia="Times New Roman"/>
          <w:szCs w:val="24"/>
        </w:rPr>
        <w:t>Καταθέτω για δεύτερη φορά, μετά τον Πρόεδρο της Νέας Δημοκρατίας, τον Κυριάκο Μητσοτάκη</w:t>
      </w:r>
      <w:r>
        <w:rPr>
          <w:rFonts w:eastAsia="Times New Roman"/>
          <w:szCs w:val="24"/>
        </w:rPr>
        <w:t xml:space="preserve">, τη μοναδική αναλογιστική μελέτη, η οποία υπογράφεται από τους </w:t>
      </w:r>
      <w:r>
        <w:rPr>
          <w:rFonts w:eastAsia="Times New Roman"/>
          <w:szCs w:val="24"/>
        </w:rPr>
        <w:t>θ</w:t>
      </w:r>
      <w:r>
        <w:rPr>
          <w:rFonts w:eastAsia="Times New Roman"/>
          <w:szCs w:val="24"/>
        </w:rPr>
        <w:t xml:space="preserve">εσμούς, που πρώτα λέγατε τρόικα. </w:t>
      </w:r>
    </w:p>
    <w:p w14:paraId="432FA5A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την προαναφερθείσα αναλογιστική μελέτη, η οποία βρίσκεται στο </w:t>
      </w:r>
      <w:r>
        <w:rPr>
          <w:rFonts w:eastAsia="Times New Roman" w:cs="Times New Roman"/>
          <w:szCs w:val="24"/>
        </w:rPr>
        <w:t>α</w:t>
      </w:r>
      <w:r>
        <w:rPr>
          <w:rFonts w:eastAsia="Times New Roman" w:cs="Times New Roman"/>
          <w:szCs w:val="24"/>
        </w:rPr>
        <w:t>ρχείο του Τμήματος</w:t>
      </w:r>
      <w:r>
        <w:rPr>
          <w:rFonts w:eastAsia="Times New Roman" w:cs="Times New Roman"/>
          <w:szCs w:val="24"/>
        </w:rPr>
        <w:t xml:space="preserve"> Γραμματείας της Διεύθυνσης Στενογραφίας και Πρακτικών της Βουλής)</w:t>
      </w:r>
    </w:p>
    <w:p w14:paraId="432FA5A1" w14:textId="77777777" w:rsidR="009415DB" w:rsidRDefault="00D44329">
      <w:pPr>
        <w:spacing w:after="0" w:line="600" w:lineRule="auto"/>
        <w:ind w:firstLine="720"/>
        <w:jc w:val="both"/>
        <w:rPr>
          <w:rFonts w:eastAsia="Times New Roman"/>
          <w:szCs w:val="24"/>
        </w:rPr>
      </w:pPr>
      <w:r>
        <w:rPr>
          <w:rFonts w:eastAsia="Times New Roman"/>
          <w:szCs w:val="24"/>
        </w:rPr>
        <w:t>Η απώλεια του ΑΕΠ ήταν 21 δισεκατομμύρια ευρώ, 9 δισεκατομμύρια τα μέτρα, 3,1 δισεκατομμύρια χάθηκαν από το ασφαλιστικό σύστημα της χώρας. Το ερώτημα το οποίο εγείρεται είναι το εξής: Τι θα</w:t>
      </w:r>
      <w:r>
        <w:rPr>
          <w:rFonts w:eastAsia="Times New Roman"/>
          <w:szCs w:val="24"/>
        </w:rPr>
        <w:t xml:space="preserve"> γίνει από εδώ και πέρα; Τελειώσαμε; </w:t>
      </w:r>
    </w:p>
    <w:p w14:paraId="432FA5A2" w14:textId="77777777" w:rsidR="009415DB" w:rsidRDefault="00D44329">
      <w:pPr>
        <w:spacing w:after="0" w:line="600" w:lineRule="auto"/>
        <w:ind w:firstLine="720"/>
        <w:jc w:val="both"/>
        <w:rPr>
          <w:rFonts w:eastAsia="Times New Roman"/>
          <w:szCs w:val="24"/>
        </w:rPr>
      </w:pPr>
      <w:r>
        <w:rPr>
          <w:rFonts w:eastAsia="Times New Roman"/>
          <w:szCs w:val="24"/>
        </w:rPr>
        <w:t xml:space="preserve">Ο κόσμος γνωρίζει ότι τον περιμένουν επιπλέον μειώσεις. Είναι καταγεγραμμένες στο σχέδιο του προϋπολογισμού, το οποίο σας το γύρισαν πίσω και θα έρθει ξανά διορθωμένο. Απίστευτα πράγματα! </w:t>
      </w:r>
      <w:r>
        <w:rPr>
          <w:rFonts w:eastAsia="Times New Roman"/>
          <w:szCs w:val="24"/>
        </w:rPr>
        <w:lastRenderedPageBreak/>
        <w:t xml:space="preserve">Εκτός από νόμους που </w:t>
      </w:r>
      <w:proofErr w:type="spellStart"/>
      <w:r>
        <w:rPr>
          <w:rFonts w:eastAsia="Times New Roman"/>
          <w:szCs w:val="24"/>
        </w:rPr>
        <w:t>ξεψηφίζετ</w:t>
      </w:r>
      <w:r>
        <w:rPr>
          <w:rFonts w:eastAsia="Times New Roman"/>
          <w:szCs w:val="24"/>
        </w:rPr>
        <w:t>ε</w:t>
      </w:r>
      <w:proofErr w:type="spellEnd"/>
      <w:r>
        <w:rPr>
          <w:rFonts w:eastAsia="Times New Roman"/>
          <w:szCs w:val="24"/>
        </w:rPr>
        <w:t xml:space="preserve">, είναι η πρώτη φορά στο Ελληνικό Κοινοβούλιο που σχέδιο νόμου επιστρέφεται πίσω σε ελληνική κυβέρνηση. </w:t>
      </w:r>
      <w:r>
        <w:rPr>
          <w:rFonts w:eastAsia="Times New Roman"/>
          <w:szCs w:val="24"/>
        </w:rPr>
        <w:t>Θ</w:t>
      </w:r>
      <w:r>
        <w:rPr>
          <w:rFonts w:eastAsia="Times New Roman"/>
          <w:szCs w:val="24"/>
        </w:rPr>
        <w:t xml:space="preserve">α αλλάξετε τα δημοσιονομικά μεγέθη και των δαπανών του κοινωνικού προϋπολογισμού. </w:t>
      </w:r>
    </w:p>
    <w:p w14:paraId="432FA5A3" w14:textId="77777777" w:rsidR="009415DB" w:rsidRDefault="00D44329">
      <w:pPr>
        <w:spacing w:after="0" w:line="600" w:lineRule="auto"/>
        <w:ind w:firstLine="720"/>
        <w:jc w:val="both"/>
        <w:rPr>
          <w:rFonts w:eastAsia="Times New Roman"/>
          <w:szCs w:val="24"/>
        </w:rPr>
      </w:pPr>
      <w:r>
        <w:rPr>
          <w:rFonts w:eastAsia="Times New Roman"/>
          <w:szCs w:val="24"/>
        </w:rPr>
        <w:t>Κυρίες και κύριοι συνάδελφοι, έχω την υπόνοια και δυστυχώς -εύχομαι</w:t>
      </w:r>
      <w:r>
        <w:rPr>
          <w:rFonts w:eastAsia="Times New Roman"/>
          <w:szCs w:val="24"/>
        </w:rPr>
        <w:t xml:space="preserve"> να διαψευστώ- υπάρχει κρυφή ατζέντα της Κυβέρνησης. Η κρυφή ατζέντα της Κυβέρνησης έχει να κάνει με την προετοιμασία της κοινής γνώμης να παραχωρήσει στο πλαίσιο των διαπραγματεύσεων -που δεν είναι διαπραγματεύσεις, είναι λευκή πετσέτα- την «προσωπική δια</w:t>
      </w:r>
      <w:r>
        <w:rPr>
          <w:rFonts w:eastAsia="Times New Roman"/>
          <w:szCs w:val="24"/>
        </w:rPr>
        <w:t xml:space="preserve">φορά», την οποία σχημάτισε επί αυτού του λόγου. </w:t>
      </w:r>
    </w:p>
    <w:p w14:paraId="432FA5A4" w14:textId="77777777" w:rsidR="009415DB" w:rsidRDefault="00D44329">
      <w:pPr>
        <w:spacing w:after="0" w:line="600" w:lineRule="auto"/>
        <w:ind w:firstLine="720"/>
        <w:jc w:val="both"/>
        <w:rPr>
          <w:rFonts w:eastAsia="Times New Roman"/>
          <w:szCs w:val="24"/>
        </w:rPr>
      </w:pPr>
      <w:r>
        <w:rPr>
          <w:rFonts w:eastAsia="Times New Roman"/>
          <w:szCs w:val="24"/>
        </w:rPr>
        <w:t>Η «προσωπική διαφορά» θα εξισώσει τους νέους συνταξιούχους με τους σημερινούς συνταξιούχους, με μία απώλεια της τάξεως του 20% με 30% στις κύριες συντάξεις. Αυτή είναι η κρυφή ατζέντα της Κυβέρνησης και εκτι</w:t>
      </w:r>
      <w:r>
        <w:rPr>
          <w:rFonts w:eastAsia="Times New Roman"/>
          <w:szCs w:val="24"/>
        </w:rPr>
        <w:t xml:space="preserve">μώ ότι θα γίνει, διότι σήμερα ο κ. </w:t>
      </w:r>
      <w:proofErr w:type="spellStart"/>
      <w:r>
        <w:rPr>
          <w:rFonts w:eastAsia="Times New Roman"/>
          <w:szCs w:val="24"/>
        </w:rPr>
        <w:t>Κατρούγκαλος</w:t>
      </w:r>
      <w:proofErr w:type="spellEnd"/>
      <w:r>
        <w:rPr>
          <w:rFonts w:eastAsia="Times New Roman"/>
          <w:szCs w:val="24"/>
        </w:rPr>
        <w:t xml:space="preserve"> μας έφερε και μας κατέθεσε λίγο πριν τη μελέτη για το έλλειμμα του κρατικού προϋπολογισμού και τη συμμετοχή του ΑΕΠ στο συνταξιοδοτικό σύστημα. Το ξέρουμε. </w:t>
      </w:r>
    </w:p>
    <w:p w14:paraId="432FA5A5" w14:textId="77777777" w:rsidR="009415DB" w:rsidRDefault="00D44329">
      <w:pPr>
        <w:spacing w:after="0" w:line="600" w:lineRule="auto"/>
        <w:ind w:firstLine="720"/>
        <w:jc w:val="both"/>
        <w:rPr>
          <w:rFonts w:eastAsia="Times New Roman"/>
          <w:szCs w:val="24"/>
        </w:rPr>
      </w:pPr>
      <w:r>
        <w:rPr>
          <w:rFonts w:eastAsia="Times New Roman"/>
          <w:szCs w:val="24"/>
        </w:rPr>
        <w:lastRenderedPageBreak/>
        <w:t>Γιατί το έκανε; Προετοιμάζει την κοινή γνώμη κάτω α</w:t>
      </w:r>
      <w:r>
        <w:rPr>
          <w:rFonts w:eastAsia="Times New Roman"/>
          <w:szCs w:val="24"/>
        </w:rPr>
        <w:t xml:space="preserve">πό το νούμερο 9,27% του 2015, κάτι το οποίο, κύριε </w:t>
      </w:r>
      <w:proofErr w:type="spellStart"/>
      <w:r>
        <w:rPr>
          <w:rFonts w:eastAsia="Times New Roman"/>
          <w:szCs w:val="24"/>
        </w:rPr>
        <w:t>Κατρούγκαλε</w:t>
      </w:r>
      <w:proofErr w:type="spellEnd"/>
      <w:r>
        <w:rPr>
          <w:rFonts w:eastAsia="Times New Roman"/>
          <w:szCs w:val="24"/>
        </w:rPr>
        <w:t xml:space="preserve"> -και αυτό πρέπει να το μάθουν και οι Βουλευτές του ΣΥΡΙΖΑ για να μάθετε να κάνετε διαπραγματεύσεις- αυτά έχουν λυθεί. </w:t>
      </w:r>
    </w:p>
    <w:p w14:paraId="432FA5A6" w14:textId="77777777" w:rsidR="009415DB" w:rsidRDefault="00D44329">
      <w:pPr>
        <w:spacing w:after="0" w:line="600" w:lineRule="auto"/>
        <w:ind w:firstLine="720"/>
        <w:jc w:val="both"/>
        <w:rPr>
          <w:rFonts w:eastAsia="Times New Roman"/>
          <w:szCs w:val="24"/>
        </w:rPr>
      </w:pPr>
      <w:r>
        <w:rPr>
          <w:rFonts w:eastAsia="Times New Roman"/>
          <w:szCs w:val="24"/>
        </w:rPr>
        <w:t>Εμείς ως κυβέρνηση -και η προηγούμενη- συμφωνήσαμε με τους θεσμούς ένα και</w:t>
      </w:r>
      <w:r>
        <w:rPr>
          <w:rFonts w:eastAsia="Times New Roman"/>
          <w:szCs w:val="24"/>
        </w:rPr>
        <w:t xml:space="preserve"> μόνο πράγμα -ένα!- και εκεί χαράχτηκε η εθνική διαπραγματευτική γραμμή, την οποία πήρατε πίσω: Συμφωνήσαμε η δαπάνη του 2009 συν το 2,5% του ΑΕΠ να μην περνάει μέχρι το 2060 το 2,5%. Η μελέτη που καταθέσαμε πριν εκπλήρωνε τους όρους βιωσιμότητας. Το καταφ</w:t>
      </w:r>
      <w:r>
        <w:rPr>
          <w:rFonts w:eastAsia="Times New Roman"/>
          <w:szCs w:val="24"/>
        </w:rPr>
        <w:t xml:space="preserve">έραμε. </w:t>
      </w:r>
    </w:p>
    <w:p w14:paraId="432FA5A7" w14:textId="77777777" w:rsidR="009415DB" w:rsidRDefault="00D44329">
      <w:pPr>
        <w:spacing w:after="0" w:line="600" w:lineRule="auto"/>
        <w:ind w:firstLine="720"/>
        <w:jc w:val="both"/>
        <w:rPr>
          <w:rFonts w:eastAsia="Times New Roman"/>
          <w:szCs w:val="24"/>
        </w:rPr>
      </w:pPr>
      <w:r>
        <w:rPr>
          <w:rFonts w:eastAsia="Times New Roman"/>
          <w:szCs w:val="24"/>
        </w:rPr>
        <w:t xml:space="preserve">Εσείς τι κάνατε; Έπρεπε να κρατήσετε αυτή τη γραμμή. </w:t>
      </w:r>
      <w:r>
        <w:rPr>
          <w:rFonts w:eastAsia="Times New Roman"/>
          <w:szCs w:val="24"/>
        </w:rPr>
        <w:t>Α</w:t>
      </w:r>
      <w:r>
        <w:rPr>
          <w:rFonts w:eastAsia="Times New Roman"/>
          <w:szCs w:val="24"/>
        </w:rPr>
        <w:t xml:space="preserve">ντί αυτού μας παρουσιάσατε το έλλειμμα, σαν να δείχνετε στο εξωτερικό ότι, «Εδώ έχουμε ένα 9,27%...» -αυτό κάνετε- «…ελάτε να το πάρετε δια μέσου της «προσωπικής διαφοράς»». </w:t>
      </w:r>
    </w:p>
    <w:p w14:paraId="432FA5A8"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σας παρακαλώ να ολοκληρώσετε. </w:t>
      </w:r>
    </w:p>
    <w:p w14:paraId="432FA5A9" w14:textId="77777777" w:rsidR="009415DB" w:rsidRDefault="00D44329">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Ολοκληρώνω, κύριε Πρόεδρε. </w:t>
      </w:r>
    </w:p>
    <w:p w14:paraId="432FA5AA"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Εγώ πιστεύω ότι έχετε κρυφή ατζέντα, την οποία πολύ σύντομα θα δουν οι συνταξιούχοι της χώρας μας. </w:t>
      </w:r>
    </w:p>
    <w:p w14:paraId="432FA5AB" w14:textId="77777777" w:rsidR="009415DB" w:rsidRDefault="00D44329">
      <w:pPr>
        <w:spacing w:after="0" w:line="600" w:lineRule="auto"/>
        <w:ind w:firstLine="720"/>
        <w:jc w:val="both"/>
        <w:rPr>
          <w:rFonts w:eastAsia="Times New Roman" w:cs="Times New Roman"/>
          <w:szCs w:val="24"/>
        </w:rPr>
      </w:pPr>
      <w:r>
        <w:rPr>
          <w:rFonts w:eastAsia="Times New Roman"/>
          <w:szCs w:val="24"/>
        </w:rPr>
        <w:t>Ευχαριστώ πολύ, κύριε Πρόεδρε. Α</w:t>
      </w:r>
      <w:r>
        <w:rPr>
          <w:rFonts w:eastAsia="Times New Roman"/>
          <w:szCs w:val="24"/>
        </w:rPr>
        <w:t>πλά θέλω να πω για άλλη μ</w:t>
      </w:r>
      <w:r>
        <w:rPr>
          <w:rFonts w:eastAsia="Times New Roman"/>
          <w:szCs w:val="24"/>
        </w:rPr>
        <w:t>ί</w:t>
      </w:r>
      <w:r>
        <w:rPr>
          <w:rFonts w:eastAsia="Times New Roman"/>
          <w:szCs w:val="24"/>
        </w:rPr>
        <w:t xml:space="preserve">α φορά ότι κρίμα και πάλι κρίμα! Οι θυσίες του ελληνικού λαού, των εργαζομένων και των συνταξιούχων πήγαν χαμένες. </w:t>
      </w:r>
    </w:p>
    <w:p w14:paraId="432FA5AC" w14:textId="77777777" w:rsidR="009415DB" w:rsidRDefault="00D44329">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ολύ φοβάμαι ότι από αυτόν τον μήνα, τον Οκτώβριο, τα έσοδα στα ασφαλιστικά ταμεία και οι επιδόσεις της </w:t>
      </w:r>
      <w:r>
        <w:rPr>
          <w:rFonts w:eastAsia="Times New Roman"/>
          <w:szCs w:val="24"/>
        </w:rPr>
        <w:t>«</w:t>
      </w:r>
      <w:r>
        <w:rPr>
          <w:rFonts w:eastAsia="Times New Roman"/>
          <w:szCs w:val="24"/>
        </w:rPr>
        <w:t>ΕΡΓΑΝΗΣ</w:t>
      </w:r>
      <w:r>
        <w:rPr>
          <w:rFonts w:eastAsia="Times New Roman"/>
          <w:szCs w:val="24"/>
        </w:rPr>
        <w:t>»</w:t>
      </w:r>
      <w:r>
        <w:rPr>
          <w:rFonts w:eastAsia="Times New Roman"/>
          <w:szCs w:val="24"/>
        </w:rPr>
        <w:t xml:space="preserve"> </w:t>
      </w:r>
      <w:r>
        <w:rPr>
          <w:rFonts w:eastAsia="Times New Roman"/>
          <w:szCs w:val="24"/>
        </w:rPr>
        <w:t xml:space="preserve">-θυμάμαι ότι την λέγατε «μονταζιέρα </w:t>
      </w:r>
      <w:proofErr w:type="spellStart"/>
      <w:r>
        <w:rPr>
          <w:rFonts w:eastAsia="Times New Roman"/>
          <w:szCs w:val="24"/>
        </w:rPr>
        <w:t>Βρούτση</w:t>
      </w:r>
      <w:proofErr w:type="spellEnd"/>
      <w:r>
        <w:rPr>
          <w:rFonts w:eastAsia="Times New Roman"/>
          <w:szCs w:val="24"/>
        </w:rPr>
        <w:t>» και δεν την παραδεχόσασταν, όταν έβγαζε θετικά αποτελέσματα-, το πιο καινοτόμο εργαλείο που υπάρχει στην Ευρώπη, θα δείξει ίσως τη χειρότερη επίδοση σε επίπεδο μήνα -αυτές είναι οι πληροφορίες μου από όλη την Ελ</w:t>
      </w:r>
      <w:r>
        <w:rPr>
          <w:rFonts w:eastAsia="Times New Roman"/>
          <w:szCs w:val="24"/>
        </w:rPr>
        <w:t>λάδα- σε επίπεδο απολύσεων, δείγμα ότι αντιστρέψατε ακόμα και την αποκλιμάκωση της ανεργίας, που στο τέλος του 2016 είχαμε προγραμματίσει να κλείσει στο 19,5%.</w:t>
      </w:r>
    </w:p>
    <w:p w14:paraId="432FA5AD" w14:textId="77777777" w:rsidR="009415DB" w:rsidRDefault="00D44329">
      <w:pPr>
        <w:spacing w:after="0" w:line="600" w:lineRule="auto"/>
        <w:ind w:firstLine="720"/>
        <w:jc w:val="both"/>
        <w:rPr>
          <w:rFonts w:eastAsia="Times New Roman"/>
          <w:szCs w:val="24"/>
        </w:rPr>
      </w:pPr>
      <w:r>
        <w:rPr>
          <w:rFonts w:eastAsia="Times New Roman"/>
          <w:szCs w:val="24"/>
        </w:rPr>
        <w:lastRenderedPageBreak/>
        <w:t>Κλείνω με μία άλλη «ιστορική» δική σας επιτυχία, αρνητική φυσικά: Καταφέρατε ως Κυβέρνηση να κάν</w:t>
      </w:r>
      <w:r>
        <w:rPr>
          <w:rFonts w:eastAsia="Times New Roman"/>
          <w:szCs w:val="24"/>
        </w:rPr>
        <w:t>ετε κάτι που δεν έχει γίνει ποτέ στην ιστορία, να αντιστρέψετε το μείγμα της πλήρους απασχόλησης σε σχέση με τις μορφές μερικής και ευέλικτης απασχόλησης.</w:t>
      </w:r>
    </w:p>
    <w:p w14:paraId="432FA5AE" w14:textId="77777777" w:rsidR="009415DB" w:rsidRDefault="00D44329">
      <w:pPr>
        <w:spacing w:after="0" w:line="600" w:lineRule="auto"/>
        <w:ind w:firstLine="720"/>
        <w:jc w:val="both"/>
        <w:rPr>
          <w:rFonts w:eastAsia="Times New Roman"/>
          <w:szCs w:val="24"/>
        </w:rPr>
      </w:pPr>
      <w:r>
        <w:rPr>
          <w:rFonts w:eastAsia="Times New Roman"/>
          <w:szCs w:val="24"/>
        </w:rPr>
        <w:t xml:space="preserve">Το 2015 και το 2016 ιστορικά έγινε η μεγάλη ανατροπή. </w:t>
      </w:r>
      <w:r>
        <w:rPr>
          <w:rFonts w:eastAsia="Times New Roman"/>
          <w:szCs w:val="24"/>
        </w:rPr>
        <w:t>Α</w:t>
      </w:r>
      <w:r>
        <w:rPr>
          <w:rFonts w:eastAsia="Times New Roman"/>
          <w:szCs w:val="24"/>
        </w:rPr>
        <w:t>υτό είναι κάτι το οποίο είναι εις βάρος των ερ</w:t>
      </w:r>
      <w:r>
        <w:rPr>
          <w:rFonts w:eastAsia="Times New Roman"/>
          <w:szCs w:val="24"/>
        </w:rPr>
        <w:t>γαζομένων, εις βάρος των ανέργων, εις βάρος των ασφαλιστικών ταμείων.</w:t>
      </w:r>
    </w:p>
    <w:p w14:paraId="432FA5AF" w14:textId="77777777" w:rsidR="009415DB" w:rsidRDefault="00D44329">
      <w:pPr>
        <w:spacing w:after="0" w:line="600" w:lineRule="auto"/>
        <w:ind w:firstLine="720"/>
        <w:jc w:val="both"/>
        <w:rPr>
          <w:rFonts w:eastAsia="Times New Roman"/>
          <w:szCs w:val="24"/>
        </w:rPr>
      </w:pPr>
      <w:r>
        <w:rPr>
          <w:rFonts w:eastAsia="Times New Roman"/>
          <w:szCs w:val="24"/>
        </w:rPr>
        <w:t>Ευχαριστώ πολύ.</w:t>
      </w:r>
    </w:p>
    <w:p w14:paraId="432FA5B0" w14:textId="77777777" w:rsidR="009415DB" w:rsidRDefault="00D44329">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Ο συνάδελφος κ. Δημήτριος </w:t>
      </w:r>
      <w:proofErr w:type="spellStart"/>
      <w:r>
        <w:rPr>
          <w:rFonts w:eastAsia="Times New Roman"/>
          <w:szCs w:val="24"/>
        </w:rPr>
        <w:t>Κουκούτσης</w:t>
      </w:r>
      <w:proofErr w:type="spellEnd"/>
      <w:r>
        <w:rPr>
          <w:rFonts w:eastAsia="Times New Roman"/>
          <w:szCs w:val="24"/>
        </w:rPr>
        <w:t xml:space="preserve"> εκ μέρους της Χρυσής Αυγής έχει τον λόγο.</w:t>
      </w:r>
    </w:p>
    <w:p w14:paraId="432FA5B1" w14:textId="77777777" w:rsidR="009415DB" w:rsidRDefault="00D44329">
      <w:pPr>
        <w:spacing w:after="0"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Ευχαριστώ, κύριε Πρόεδρε.</w:t>
      </w:r>
    </w:p>
    <w:p w14:paraId="432FA5B2" w14:textId="77777777" w:rsidR="009415DB" w:rsidRDefault="00D44329">
      <w:pPr>
        <w:spacing w:after="0" w:line="600" w:lineRule="auto"/>
        <w:ind w:firstLine="720"/>
        <w:jc w:val="both"/>
        <w:rPr>
          <w:rFonts w:eastAsia="Times New Roman"/>
          <w:szCs w:val="24"/>
        </w:rPr>
      </w:pPr>
      <w:r>
        <w:rPr>
          <w:rFonts w:eastAsia="Times New Roman"/>
          <w:szCs w:val="24"/>
        </w:rPr>
        <w:t>Δεν θα δευτ</w:t>
      </w:r>
      <w:r>
        <w:rPr>
          <w:rFonts w:eastAsia="Times New Roman"/>
          <w:szCs w:val="24"/>
        </w:rPr>
        <w:t xml:space="preserve">ερολογήσω, γι’ αυτό θα ήθελα όλο τον χρόνο τώρα. </w:t>
      </w:r>
    </w:p>
    <w:p w14:paraId="432FA5B3" w14:textId="77777777" w:rsidR="009415DB" w:rsidRDefault="00D44329">
      <w:pPr>
        <w:spacing w:after="0" w:line="600" w:lineRule="auto"/>
        <w:ind w:firstLine="720"/>
        <w:jc w:val="both"/>
        <w:rPr>
          <w:rFonts w:eastAsia="Times New Roman"/>
          <w:szCs w:val="24"/>
        </w:rPr>
      </w:pPr>
      <w:r>
        <w:rPr>
          <w:rFonts w:eastAsia="Times New Roman"/>
          <w:szCs w:val="24"/>
        </w:rPr>
        <w:t xml:space="preserve">Θα ήθελα να πληροφορήσω το Σώμα ότι σήμερα το πρωί έγινε μία επίθεση της Ελληνικής Αστυνομίας σε μία σύναξη Ελλήνων πολιτών στον Βοτανικό, εκεί που θα γίνει το τζαμί. Χιλιάδες παράνομα τζαμιά, </w:t>
      </w:r>
      <w:r>
        <w:rPr>
          <w:rFonts w:eastAsia="Times New Roman"/>
          <w:szCs w:val="24"/>
        </w:rPr>
        <w:lastRenderedPageBreak/>
        <w:t>χιλιάδες κατα</w:t>
      </w:r>
      <w:r>
        <w:rPr>
          <w:rFonts w:eastAsia="Times New Roman"/>
          <w:szCs w:val="24"/>
        </w:rPr>
        <w:t xml:space="preserve">λήψεις, αλλά η Ελληνική Αστυνομία εκεί βρήκε να επέμβει. Ας ελπίσουμε ο </w:t>
      </w:r>
      <w:r>
        <w:rPr>
          <w:rFonts w:eastAsia="Times New Roman"/>
          <w:szCs w:val="24"/>
        </w:rPr>
        <w:t>θ</w:t>
      </w:r>
      <w:r>
        <w:rPr>
          <w:rFonts w:eastAsia="Times New Roman"/>
          <w:szCs w:val="24"/>
        </w:rPr>
        <w:t>εός των Ελλήνων να λύσει και αυτό το πρόβλημα κάποια στιγμή, γιατί μόνο εκεί πλέον επαφίεται η τύχη αυτού του λαού, καταπώς φαίνεται για κάποιους.</w:t>
      </w:r>
    </w:p>
    <w:p w14:paraId="432FA5B4" w14:textId="77777777" w:rsidR="009415DB" w:rsidRDefault="00D44329">
      <w:pPr>
        <w:spacing w:after="0" w:line="600" w:lineRule="auto"/>
        <w:ind w:firstLine="720"/>
        <w:jc w:val="both"/>
        <w:rPr>
          <w:rFonts w:eastAsia="Times New Roman"/>
          <w:szCs w:val="24"/>
        </w:rPr>
      </w:pPr>
      <w:r>
        <w:rPr>
          <w:rFonts w:eastAsia="Times New Roman"/>
          <w:szCs w:val="24"/>
        </w:rPr>
        <w:t>Δυστυχώς, όλοι ήξεραν. Το 1987 στο π</w:t>
      </w:r>
      <w:r>
        <w:rPr>
          <w:rFonts w:eastAsia="Times New Roman"/>
          <w:szCs w:val="24"/>
        </w:rPr>
        <w:t xml:space="preserve">εριοδικό </w:t>
      </w:r>
      <w:r>
        <w:rPr>
          <w:rFonts w:eastAsia="Times New Roman"/>
          <w:szCs w:val="24"/>
        </w:rPr>
        <w:t>«</w:t>
      </w:r>
      <w:r>
        <w:rPr>
          <w:rFonts w:eastAsia="Times New Roman"/>
          <w:szCs w:val="24"/>
          <w:lang w:val="en-US"/>
        </w:rPr>
        <w:t>NPQ</w:t>
      </w:r>
      <w:r>
        <w:rPr>
          <w:rFonts w:eastAsia="Times New Roman"/>
          <w:szCs w:val="24"/>
        </w:rPr>
        <w:t>»</w:t>
      </w:r>
      <w:r>
        <w:rPr>
          <w:rFonts w:eastAsia="Times New Roman"/>
          <w:szCs w:val="24"/>
        </w:rPr>
        <w:t xml:space="preserve"> ο Ανδρέας Παπανδρέου είχε δώσει μ</w:t>
      </w:r>
      <w:r>
        <w:rPr>
          <w:rFonts w:eastAsia="Times New Roman"/>
          <w:szCs w:val="24"/>
        </w:rPr>
        <w:t>ί</w:t>
      </w:r>
      <w:r>
        <w:rPr>
          <w:rFonts w:eastAsia="Times New Roman"/>
          <w:szCs w:val="24"/>
        </w:rPr>
        <w:t xml:space="preserve">α συνέντευξη για τη σημερινή κατάσταση. Το ίδιο έκανε και ο κ. Μητσοτάκης το 1994 στην Αίθουσα του Ελληνικού Κοινοβουλίου. Αυτά κυκλοφορούν στο διαδίκτυο. Ο κ. Σιούφας, ο κ. </w:t>
      </w:r>
      <w:proofErr w:type="spellStart"/>
      <w:r>
        <w:rPr>
          <w:rFonts w:eastAsia="Times New Roman"/>
          <w:szCs w:val="24"/>
        </w:rPr>
        <w:t>Σπράος</w:t>
      </w:r>
      <w:proofErr w:type="spellEnd"/>
      <w:r>
        <w:rPr>
          <w:rFonts w:eastAsia="Times New Roman"/>
          <w:szCs w:val="24"/>
        </w:rPr>
        <w:t xml:space="preserve">, ο κ. </w:t>
      </w:r>
      <w:proofErr w:type="spellStart"/>
      <w:r>
        <w:rPr>
          <w:rFonts w:eastAsia="Times New Roman"/>
          <w:szCs w:val="24"/>
        </w:rPr>
        <w:t>Γιαννίτσης</w:t>
      </w:r>
      <w:proofErr w:type="spellEnd"/>
      <w:r>
        <w:rPr>
          <w:rFonts w:eastAsia="Times New Roman"/>
          <w:szCs w:val="24"/>
        </w:rPr>
        <w:t>, ο κ. Ρέππας, η κ. Πετραλιά, ο κ. Λοβέρδος, μέχρι τώρα όλο</w:t>
      </w:r>
      <w:r>
        <w:rPr>
          <w:rFonts w:eastAsia="Times New Roman"/>
          <w:szCs w:val="24"/>
        </w:rPr>
        <w:t xml:space="preserve">ι αυτοί «θυσιάστηκαν» για να μας σώσουν! Αυτό ήταν το βασικό σημείο συμφωνίας όλων τους μέχρι τώρα. Εννοώ το ΠΑΣΟΚ και τη Νέα Δημοκρατία. </w:t>
      </w:r>
    </w:p>
    <w:p w14:paraId="432FA5B5" w14:textId="77777777" w:rsidR="009415DB" w:rsidRDefault="00D44329">
      <w:pPr>
        <w:spacing w:after="0" w:line="600" w:lineRule="auto"/>
        <w:ind w:firstLine="720"/>
        <w:jc w:val="both"/>
        <w:rPr>
          <w:rFonts w:eastAsia="Times New Roman"/>
          <w:szCs w:val="24"/>
        </w:rPr>
      </w:pPr>
      <w:r>
        <w:rPr>
          <w:rFonts w:eastAsia="Times New Roman"/>
          <w:szCs w:val="24"/>
        </w:rPr>
        <w:t>Ξέρετε τι σας είπε, κυρίες και κύριοι του ΠΑΣΟΚ και της Νέας Δημοκρατίας, του Ποταμιού κ.λπ. κ.λπ., του «δημοκρατικού</w:t>
      </w:r>
      <w:r>
        <w:rPr>
          <w:rFonts w:eastAsia="Times New Roman"/>
          <w:szCs w:val="24"/>
        </w:rPr>
        <w:t xml:space="preserve"> τόξου», σήμερα ο κ. </w:t>
      </w:r>
      <w:proofErr w:type="spellStart"/>
      <w:r>
        <w:rPr>
          <w:rFonts w:eastAsia="Times New Roman"/>
          <w:szCs w:val="24"/>
        </w:rPr>
        <w:t>Κατρούγκαλος</w:t>
      </w:r>
      <w:proofErr w:type="spellEnd"/>
      <w:r>
        <w:rPr>
          <w:rFonts w:eastAsia="Times New Roman"/>
          <w:szCs w:val="24"/>
        </w:rPr>
        <w:t xml:space="preserve"> ευθαρσώς; «Μην μιλάτε. Μαζί τα υπογράψαμε το 2015». Ευθαρσώς. </w:t>
      </w:r>
      <w:r>
        <w:rPr>
          <w:rFonts w:eastAsia="Times New Roman"/>
          <w:szCs w:val="24"/>
        </w:rPr>
        <w:t>Π</w:t>
      </w:r>
      <w:r>
        <w:rPr>
          <w:rFonts w:eastAsia="Times New Roman"/>
          <w:szCs w:val="24"/>
        </w:rPr>
        <w:t xml:space="preserve">ολύ σωστά το είπε δηλαδή. </w:t>
      </w:r>
    </w:p>
    <w:p w14:paraId="432FA5B6" w14:textId="77777777" w:rsidR="009415DB" w:rsidRDefault="00D44329">
      <w:pPr>
        <w:spacing w:after="0" w:line="600" w:lineRule="auto"/>
        <w:ind w:firstLine="720"/>
        <w:jc w:val="both"/>
        <w:rPr>
          <w:rFonts w:eastAsia="Times New Roman"/>
          <w:szCs w:val="24"/>
        </w:rPr>
      </w:pPr>
      <w:r>
        <w:rPr>
          <w:rFonts w:eastAsia="Times New Roman"/>
          <w:szCs w:val="24"/>
        </w:rPr>
        <w:lastRenderedPageBreak/>
        <w:t>Ή</w:t>
      </w:r>
      <w:r>
        <w:rPr>
          <w:rFonts w:eastAsia="Times New Roman"/>
          <w:szCs w:val="24"/>
        </w:rPr>
        <w:t xml:space="preserve">ρθε, λοιπόν, τώρα ο κ. </w:t>
      </w:r>
      <w:proofErr w:type="spellStart"/>
      <w:r>
        <w:rPr>
          <w:rFonts w:eastAsia="Times New Roman"/>
          <w:szCs w:val="24"/>
        </w:rPr>
        <w:t>Κατρούγκαλος</w:t>
      </w:r>
      <w:proofErr w:type="spellEnd"/>
      <w:r>
        <w:rPr>
          <w:rFonts w:eastAsia="Times New Roman"/>
          <w:szCs w:val="24"/>
        </w:rPr>
        <w:t xml:space="preserve"> και αντί της κατάργησης των </w:t>
      </w:r>
      <w:proofErr w:type="spellStart"/>
      <w:r>
        <w:rPr>
          <w:rFonts w:eastAsia="Times New Roman"/>
          <w:szCs w:val="24"/>
        </w:rPr>
        <w:t>αντιασφαλιστικών</w:t>
      </w:r>
      <w:proofErr w:type="spellEnd"/>
      <w:r>
        <w:rPr>
          <w:rFonts w:eastAsia="Times New Roman"/>
          <w:szCs w:val="24"/>
        </w:rPr>
        <w:t xml:space="preserve"> νόμων, που την είχε κάνει σημαία προεκλογικά ο ΣΥΡ</w:t>
      </w:r>
      <w:r>
        <w:rPr>
          <w:rFonts w:eastAsia="Times New Roman"/>
          <w:szCs w:val="24"/>
        </w:rPr>
        <w:t xml:space="preserve">ΙΖΑ, όχι απλά τους διατήρησε, αλλά κατήργησε και την κατώτατη σύνταξη των 486 ευρώ, με αποτέλεσμα ακόμα και κάποιος με πλήρη σύνταξη και </w:t>
      </w:r>
      <w:proofErr w:type="spellStart"/>
      <w:r>
        <w:rPr>
          <w:rFonts w:eastAsia="Times New Roman"/>
          <w:szCs w:val="24"/>
        </w:rPr>
        <w:t>βαρέα</w:t>
      </w:r>
      <w:proofErr w:type="spellEnd"/>
      <w:r>
        <w:rPr>
          <w:rFonts w:eastAsia="Times New Roman"/>
          <w:szCs w:val="24"/>
        </w:rPr>
        <w:t xml:space="preserve">, με έξι χιλιάδες ένσημα, να παίρνει πλήρη σύνταξη 350 ευρώ! </w:t>
      </w:r>
    </w:p>
    <w:p w14:paraId="432FA5B7" w14:textId="77777777" w:rsidR="009415DB" w:rsidRDefault="00D44329">
      <w:pPr>
        <w:spacing w:after="0" w:line="600" w:lineRule="auto"/>
        <w:ind w:firstLine="720"/>
        <w:jc w:val="both"/>
        <w:rPr>
          <w:rFonts w:eastAsia="Times New Roman"/>
          <w:szCs w:val="24"/>
        </w:rPr>
      </w:pPr>
      <w:r>
        <w:rPr>
          <w:rFonts w:eastAsia="Times New Roman"/>
          <w:szCs w:val="24"/>
        </w:rPr>
        <w:t>Μάλιστα, σύμφωνα με την έκθεση του Γενικού Λογιστηρί</w:t>
      </w:r>
      <w:r>
        <w:rPr>
          <w:rFonts w:eastAsia="Times New Roman"/>
          <w:szCs w:val="24"/>
        </w:rPr>
        <w:t>ου του Κράτους, οι απώλειες από τις περικοπές σε συνταξιούχους παλιούς και νέους ανέρχονται στα 6,016 δισεκατομμύρια ευρώ. Μόνο οι περικοπές στις επικουρικές συντάξεις στην τετραετία θα ξεπεράσουν το 1 δισεκατομμύριο ευρώ, ενώ οι περικοπές στα μερίσματα τω</w:t>
      </w:r>
      <w:r>
        <w:rPr>
          <w:rFonts w:eastAsia="Times New Roman"/>
          <w:szCs w:val="24"/>
        </w:rPr>
        <w:t>ν δημοσίων υπαλλήλων τα 800 εκατομμύρια.</w:t>
      </w:r>
    </w:p>
    <w:p w14:paraId="432FA5B8" w14:textId="77777777" w:rsidR="009415DB" w:rsidRDefault="00D44329">
      <w:pPr>
        <w:spacing w:after="0" w:line="600" w:lineRule="auto"/>
        <w:ind w:firstLine="720"/>
        <w:jc w:val="both"/>
        <w:rPr>
          <w:rFonts w:eastAsia="Times New Roman"/>
          <w:szCs w:val="24"/>
        </w:rPr>
      </w:pPr>
      <w:r>
        <w:rPr>
          <w:rFonts w:eastAsia="Times New Roman"/>
          <w:szCs w:val="24"/>
        </w:rPr>
        <w:t xml:space="preserve">Βέβαια, ο κ. </w:t>
      </w:r>
      <w:proofErr w:type="spellStart"/>
      <w:r>
        <w:rPr>
          <w:rFonts w:eastAsia="Times New Roman"/>
          <w:szCs w:val="24"/>
        </w:rPr>
        <w:t>Κατρούγκαλος</w:t>
      </w:r>
      <w:proofErr w:type="spellEnd"/>
      <w:r>
        <w:rPr>
          <w:rFonts w:eastAsia="Times New Roman"/>
          <w:szCs w:val="24"/>
        </w:rPr>
        <w:t xml:space="preserve"> διαφοροποιείται ελαφρώς καθότι είναι αριστερός ή μάλλον -κατά δήλωσή του- κομμουνιστής. Κομμουνιστής ο κ. </w:t>
      </w:r>
      <w:proofErr w:type="spellStart"/>
      <w:r>
        <w:rPr>
          <w:rFonts w:eastAsia="Times New Roman"/>
          <w:szCs w:val="24"/>
        </w:rPr>
        <w:t>Κατρούγκαλος</w:t>
      </w:r>
      <w:proofErr w:type="spellEnd"/>
      <w:r>
        <w:rPr>
          <w:rFonts w:eastAsia="Times New Roman"/>
          <w:szCs w:val="24"/>
        </w:rPr>
        <w:t>, ο οποίος αποφεύγει να μας πει κατάμουτρα, «εμείς φταίμε», αλλά αποφεύ</w:t>
      </w:r>
      <w:r>
        <w:rPr>
          <w:rFonts w:eastAsia="Times New Roman"/>
          <w:szCs w:val="24"/>
        </w:rPr>
        <w:t>γει και να μας πει ποιος φταίει εν τέλει. Θα μας πει η Νέα Δημοκρατία, το ΠΑΣΟΚ, η διακυβέρνηση μέχρι τώρα κ</w:t>
      </w:r>
      <w:r>
        <w:rPr>
          <w:rFonts w:eastAsia="Times New Roman"/>
          <w:szCs w:val="24"/>
        </w:rPr>
        <w:t>.</w:t>
      </w:r>
      <w:r>
        <w:rPr>
          <w:rFonts w:eastAsia="Times New Roman"/>
          <w:szCs w:val="24"/>
        </w:rPr>
        <w:t xml:space="preserve">λπ.. Ονόματα. Σε αυτήν τη χώρα, επιτέλους, πρέπει να λέμε ονόματα. </w:t>
      </w:r>
      <w:r>
        <w:rPr>
          <w:rFonts w:eastAsia="Times New Roman"/>
          <w:szCs w:val="24"/>
        </w:rPr>
        <w:lastRenderedPageBreak/>
        <w:t>Αυτός, αυτός, αυτός έκλεψαν, έκαναν, έγδαραν τον ελληνικό λαό. Επιτέλους, δεν μπ</w:t>
      </w:r>
      <w:r>
        <w:rPr>
          <w:rFonts w:eastAsia="Times New Roman"/>
          <w:szCs w:val="24"/>
        </w:rPr>
        <w:t xml:space="preserve">ορούμε να μιλάμε στον αέρα. </w:t>
      </w: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και αυτός τώρα θυσιάζεται για να μας σώσει.</w:t>
      </w:r>
    </w:p>
    <w:p w14:paraId="432FA5B9" w14:textId="77777777" w:rsidR="009415DB" w:rsidRDefault="00D44329">
      <w:pPr>
        <w:spacing w:after="0" w:line="600" w:lineRule="auto"/>
        <w:ind w:firstLine="720"/>
        <w:jc w:val="both"/>
        <w:rPr>
          <w:rFonts w:eastAsia="Times New Roman"/>
          <w:szCs w:val="24"/>
        </w:rPr>
      </w:pPr>
      <w:r>
        <w:rPr>
          <w:rFonts w:eastAsia="Times New Roman"/>
          <w:szCs w:val="24"/>
        </w:rPr>
        <w:t>Β</w:t>
      </w:r>
      <w:r>
        <w:rPr>
          <w:rFonts w:eastAsia="Times New Roman"/>
          <w:szCs w:val="24"/>
        </w:rPr>
        <w:t xml:space="preserve">εβαίως, συμφωνεί με τους προηγούμενους ότι το κόστος αυτής της σωτηρίας θα το πληρώσουμε εμείς, οι πολίτες, είτε φταίμε είτε όχι. </w:t>
      </w:r>
      <w:r>
        <w:rPr>
          <w:rFonts w:eastAsia="Times New Roman"/>
          <w:szCs w:val="24"/>
        </w:rPr>
        <w:t>Ό</w:t>
      </w:r>
      <w:r>
        <w:rPr>
          <w:rFonts w:eastAsia="Times New Roman"/>
          <w:szCs w:val="24"/>
        </w:rPr>
        <w:t>μως, υπάρχουν ακόμα άνθρωποι -κα</w:t>
      </w:r>
      <w:r>
        <w:rPr>
          <w:rFonts w:eastAsia="Times New Roman"/>
          <w:szCs w:val="24"/>
        </w:rPr>
        <w:t xml:space="preserve">ι απευθύνομαι στον ελληνικό λαό- που σας πιστεύουν και τους πιστεύουν. Αυτό είναι το απίστευτο. </w:t>
      </w:r>
    </w:p>
    <w:p w14:paraId="432FA5BA" w14:textId="77777777" w:rsidR="009415DB" w:rsidRDefault="00D44329">
      <w:pPr>
        <w:spacing w:after="0" w:line="600" w:lineRule="auto"/>
        <w:ind w:firstLine="720"/>
        <w:jc w:val="both"/>
        <w:rPr>
          <w:rFonts w:eastAsia="Times New Roman"/>
          <w:szCs w:val="24"/>
        </w:rPr>
      </w:pPr>
      <w:r>
        <w:rPr>
          <w:rFonts w:eastAsia="Times New Roman"/>
          <w:szCs w:val="24"/>
        </w:rPr>
        <w:t xml:space="preserve">Μας είπαν ότι το σύστημα θέλει διόρθωση γιατί είναι, λέει, άδικο. Δεν μπορεί, λένε, άλλος να παίρνει σύνταξη 1.500 ευρώ και άλλος 500 και 300 ευρώ. </w:t>
      </w:r>
    </w:p>
    <w:p w14:paraId="432FA5B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Πολύ σωστά</w:t>
      </w:r>
      <w:r>
        <w:rPr>
          <w:rFonts w:eastAsia="Times New Roman" w:cs="Times New Roman"/>
          <w:szCs w:val="24"/>
        </w:rPr>
        <w:t>, συμφωνούμε και εμείς. Γιατί, όμως, η εξάλειψη, η εξίσωση των ανισοτήτων να γίνει προς τα κάτω; Κάποιοι δούλεψαν πάρα πολλά χρόνια και κατάφεραν με αγώνες, με θυσίες να πετύχουν κάτι. Γιατί να φέρνουμε και τους άλλους σε αυτή τη θέση προς τα κάτω; Δικαιοσ</w:t>
      </w:r>
      <w:r>
        <w:rPr>
          <w:rFonts w:eastAsia="Times New Roman" w:cs="Times New Roman"/>
          <w:szCs w:val="24"/>
        </w:rPr>
        <w:t>ύνη είναι να ανέβει η σύνταξη των 400 και 500 ευρώ στα 1.500 ευρώ, που έπαιρναν κάποιοι άλλοι και όχι να καταποντιστούν σε επίπεδο χαρτζιλικιού όλες μαζί.</w:t>
      </w:r>
    </w:p>
    <w:p w14:paraId="432FA5B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Εκτός του νέου τρόπου υπολογισμού των συντάξιμων αποδοχών, υπάρχει πλέον πολύ χαμηλό ποσοστό αναπλήρω</w:t>
      </w:r>
      <w:r>
        <w:rPr>
          <w:rFonts w:eastAsia="Times New Roman" w:cs="Times New Roman"/>
          <w:szCs w:val="24"/>
        </w:rPr>
        <w:t xml:space="preserve">σης για τις επικουρικές. Το ποσοστό αναπλήρωσης είναι στο 0,45% για κάθε έτος, ενώ ουσιαστικά εφαρμόζεται ρήτρα μηδενικού ελλείμματος. </w:t>
      </w:r>
    </w:p>
    <w:p w14:paraId="432FA5B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Έτσι, μέχρι τώρα, με το ισχύον σύστημα, με τεσσεράμισ</w:t>
      </w:r>
      <w:r>
        <w:rPr>
          <w:rFonts w:eastAsia="Times New Roman" w:cs="Times New Roman"/>
          <w:szCs w:val="24"/>
        </w:rPr>
        <w:t>ι</w:t>
      </w:r>
      <w:r>
        <w:rPr>
          <w:rFonts w:eastAsia="Times New Roman" w:cs="Times New Roman"/>
          <w:szCs w:val="24"/>
        </w:rPr>
        <w:t xml:space="preserve"> χιλιάδες μέρες ασφάλισης και συντάξιμες αποδοχές 600 ευρώ ένας συ</w:t>
      </w:r>
      <w:r>
        <w:rPr>
          <w:rFonts w:eastAsia="Times New Roman" w:cs="Times New Roman"/>
          <w:szCs w:val="24"/>
        </w:rPr>
        <w:t xml:space="preserve">νταξιούχος έπαιρνε επικουρική σύνταξη 120 ευρώ. Τώρα, όμως, αν αφήσουμε τις ίδιες συντάξιμες αποδοχές, η επικουρική φτάνει τα 40 ευρώ, δηλαδή μειώνεται κατά 70%. </w:t>
      </w:r>
      <w:r>
        <w:rPr>
          <w:rFonts w:eastAsia="Times New Roman" w:cs="Times New Roman"/>
          <w:szCs w:val="24"/>
        </w:rPr>
        <w:t>Ε</w:t>
      </w:r>
      <w:r>
        <w:rPr>
          <w:rFonts w:eastAsia="Times New Roman" w:cs="Times New Roman"/>
          <w:szCs w:val="24"/>
        </w:rPr>
        <w:t>ίναι γνωστό ότι για τους πιο αδύναμους οικονομικά που έπαιρναν ΕΚΑΣ, κύρια και επικουρική, ως</w:t>
      </w:r>
      <w:r>
        <w:rPr>
          <w:rFonts w:eastAsia="Times New Roman" w:cs="Times New Roman"/>
          <w:szCs w:val="24"/>
        </w:rPr>
        <w:t xml:space="preserve"> συνολικό ποσό, έφτανε στα 720 ευρώ, ενώ σήμερα με δεκαπενταετία και 600 ευρώ αθροιστικά, από κύρια και επικουρική, θα φτάνει στα 450 με 455 ευρώ το πολύ. </w:t>
      </w:r>
    </w:p>
    <w:p w14:paraId="432FA5B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Μας είπαν ακόμη ότι για να είναι βιώσιμο το σύστημα πρέπει να έχει αναλογία ασφαλισμένων προς εργαζό</w:t>
      </w:r>
      <w:r>
        <w:rPr>
          <w:rFonts w:eastAsia="Times New Roman" w:cs="Times New Roman"/>
          <w:szCs w:val="24"/>
        </w:rPr>
        <w:t xml:space="preserve">μενους 1 προς 4, ενώ η αναλογία σήμερα είναι 1 προς 1,7, με τάση για ακόμη χαμηλότερα. Συνεπώς, πρέπει να πάρουμε δραστικά μέτρα, γιατί αλλιώς το σύστημα θα καταρρεύσει. </w:t>
      </w:r>
    </w:p>
    <w:p w14:paraId="432FA5B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Ακούγεται λογικό. Ναι, αλλά ποια σοβαρή αναλογιστική μελέτη έβγαλε αυτά τα συμπεράσμα</w:t>
      </w:r>
      <w:r>
        <w:rPr>
          <w:rFonts w:eastAsia="Times New Roman" w:cs="Times New Roman"/>
          <w:szCs w:val="24"/>
        </w:rPr>
        <w:t xml:space="preserve">τα, που μας σερβίρουν όλοι με ύφος καρδιναλίων και επιστημόνων; Από όσο ξέρουμε αυτό το 1 προς 4 είναι το πόρισμα αναλογιστικής μελέτης που συντάχθηκε την εποχή του Παπάγου, εδώ και εξήντα πέντε με εβδομήντα χρόνια. Ήταν βασισμένη στα δεδομένα εκείνης της </w:t>
      </w:r>
      <w:r>
        <w:rPr>
          <w:rFonts w:eastAsia="Times New Roman" w:cs="Times New Roman"/>
          <w:szCs w:val="24"/>
        </w:rPr>
        <w:t xml:space="preserve">εποχής. </w:t>
      </w:r>
    </w:p>
    <w:p w14:paraId="432FA5C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Τα δεδομένα λένε ότι τότε οι εισφορές, παραδείγματος χάρ</w:t>
      </w:r>
      <w:r>
        <w:rPr>
          <w:rFonts w:eastAsia="Times New Roman" w:cs="Times New Roman"/>
          <w:szCs w:val="24"/>
        </w:rPr>
        <w:t>ιν</w:t>
      </w:r>
      <w:r>
        <w:rPr>
          <w:rFonts w:eastAsia="Times New Roman" w:cs="Times New Roman"/>
          <w:szCs w:val="24"/>
        </w:rPr>
        <w:t xml:space="preserve"> στο ΙΚΑ, ανέρχονταν στο 12,5%, ενώ σήμερα ξεπερνούν το 44% και το 50% στα </w:t>
      </w:r>
      <w:proofErr w:type="spellStart"/>
      <w:r>
        <w:rPr>
          <w:rFonts w:eastAsia="Times New Roman" w:cs="Times New Roman"/>
          <w:szCs w:val="24"/>
        </w:rPr>
        <w:t>βαρέα</w:t>
      </w:r>
      <w:proofErr w:type="spellEnd"/>
      <w:r>
        <w:rPr>
          <w:rFonts w:eastAsia="Times New Roman" w:cs="Times New Roman"/>
          <w:szCs w:val="24"/>
        </w:rPr>
        <w:t>. Με αυτό το δεδομένο, η σημερινή αναλογία 1 προς 1,7 -που αν θέλουμε την πιστεύουμε- είναι καλύτερη από το 1</w:t>
      </w:r>
      <w:r>
        <w:rPr>
          <w:rFonts w:eastAsia="Times New Roman" w:cs="Times New Roman"/>
          <w:szCs w:val="24"/>
        </w:rPr>
        <w:t xml:space="preserve"> προς 4 του 1953.</w:t>
      </w:r>
    </w:p>
    <w:p w14:paraId="432FA5C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Ας προσέξουμε μία άλλη -ας το πω έτσι βαριά- προστυχιά των ανεγκέφαλων δημοσιογράφων που τη βλέπουμε κατά καιρούς στα μέσα ενημέρωσης. Απευθύνουν τις διαπιστώσεις τους σε κείνους που με πάνω από </w:t>
      </w:r>
      <w:r>
        <w:rPr>
          <w:rFonts w:eastAsia="Times New Roman" w:cs="Times New Roman"/>
          <w:szCs w:val="24"/>
        </w:rPr>
        <w:t>δέκα χιλιάδες</w:t>
      </w:r>
      <w:r>
        <w:rPr>
          <w:rFonts w:eastAsia="Times New Roman" w:cs="Times New Roman"/>
          <w:szCs w:val="24"/>
        </w:rPr>
        <w:t xml:space="preserve"> ένσημα παίρνουν συντάξεις των</w:t>
      </w:r>
      <w:r>
        <w:rPr>
          <w:rFonts w:eastAsia="Times New Roman" w:cs="Times New Roman"/>
          <w:szCs w:val="24"/>
        </w:rPr>
        <w:t xml:space="preserve"> 700 και 800 ευρώ, σαν να τους λένε ότι για τις απαράδεκτα χαμηλές συντάξεις τους φταίνε κάποια παράσιτα. Έτσι στρέφουν τους συνταξιούχους του </w:t>
      </w:r>
      <w:r>
        <w:rPr>
          <w:rFonts w:eastAsia="Times New Roman" w:cs="Times New Roman"/>
          <w:szCs w:val="24"/>
        </w:rPr>
        <w:lastRenderedPageBreak/>
        <w:t>πεντακοσάρικου ενάντια σε κείνους του χιλιάρικου, ώστε να αποτρέψουν τον συνασπισμό και των δύο έναντι του κράτου</w:t>
      </w:r>
      <w:r>
        <w:rPr>
          <w:rFonts w:eastAsia="Times New Roman" w:cs="Times New Roman"/>
          <w:szCs w:val="24"/>
        </w:rPr>
        <w:t>ς, του πραγματικά υπεύθυνου.</w:t>
      </w:r>
    </w:p>
    <w:p w14:paraId="432FA5C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Μα, πώς είναι δυνατόν σε αυτή τη χώρα να βρίσκουν οι «γάτοι» του Υπουργείου Οικονομικών τον τελευταίο τσοπάνη για να του δεσμεύσουν ένα λογαριασμό με </w:t>
      </w:r>
      <w:proofErr w:type="spellStart"/>
      <w:r>
        <w:rPr>
          <w:rFonts w:eastAsia="Times New Roman" w:cs="Times New Roman"/>
          <w:szCs w:val="24"/>
        </w:rPr>
        <w:t>πενταροδεκάρες</w:t>
      </w:r>
      <w:proofErr w:type="spellEnd"/>
      <w:r>
        <w:rPr>
          <w:rFonts w:eastAsia="Times New Roman" w:cs="Times New Roman"/>
          <w:szCs w:val="24"/>
        </w:rPr>
        <w:t xml:space="preserve">, επειδή δεν πλήρωσε τον ΕΝΦΙΑ για το </w:t>
      </w:r>
      <w:proofErr w:type="spellStart"/>
      <w:r>
        <w:rPr>
          <w:rFonts w:eastAsia="Times New Roman" w:cs="Times New Roman"/>
          <w:szCs w:val="24"/>
        </w:rPr>
        <w:t>κατσικοχώραφό</w:t>
      </w:r>
      <w:proofErr w:type="spellEnd"/>
      <w:r>
        <w:rPr>
          <w:rFonts w:eastAsia="Times New Roman" w:cs="Times New Roman"/>
          <w:szCs w:val="24"/>
        </w:rPr>
        <w:t xml:space="preserve"> του; Πώς γί</w:t>
      </w:r>
      <w:r>
        <w:rPr>
          <w:rFonts w:eastAsia="Times New Roman" w:cs="Times New Roman"/>
          <w:szCs w:val="24"/>
        </w:rPr>
        <w:t xml:space="preserve">νεται και όλοι εσείς δεν μπορείτε να βρείτε έστω ένα κύκλωμα που λυμαίνεται τα δημόσια ταμεία και να τους υποχρεώσετε να πληρώσουν; </w:t>
      </w:r>
    </w:p>
    <w:p w14:paraId="432FA5C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Ποιος </w:t>
      </w:r>
      <w:proofErr w:type="spellStart"/>
      <w:r>
        <w:rPr>
          <w:rFonts w:eastAsia="Times New Roman" w:cs="Times New Roman"/>
          <w:szCs w:val="24"/>
        </w:rPr>
        <w:t>μεγαλοσχήμονας</w:t>
      </w:r>
      <w:proofErr w:type="spellEnd"/>
      <w:r>
        <w:rPr>
          <w:rFonts w:eastAsia="Times New Roman" w:cs="Times New Roman"/>
          <w:szCs w:val="24"/>
        </w:rPr>
        <w:t xml:space="preserve"> μέχρι τώρα πλήρωσε τις συνέπειες για την κατάντια των ασφαλιστικών ταμείων; Αυξήθηκε λέει το προσδόκιμο ζωής και συνεπώς πρέπει να δουλεύουμε περισσότερο, ώστε να μην επιβαρύνονται τα ασφαλιστικά ταμεία. Σαν να λέμε όσα χρόνια παραπάνω</w:t>
      </w:r>
      <w:r>
        <w:rPr>
          <w:rFonts w:eastAsia="Times New Roman" w:cs="Times New Roman"/>
          <w:szCs w:val="24"/>
        </w:rPr>
        <w:t xml:space="preserve"> ζω, πρέπει να τα δουλεύω. Αυτός που νόμιζε ότι αν πρόκειται να ζήσει λίγο παραπάνω, θα ζήσει λίγο καλύτερα, δεν κατάλαβε ότι πρέπει να ζει για δουλεύει. </w:t>
      </w:r>
    </w:p>
    <w:p w14:paraId="432FA5C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Καλείτε τους εργαζόμενους να κάνουν θυσίες. Σας φταίει που άλλαξαν οι ισορροπίες μεταξύ εργαζομένων κ</w:t>
      </w:r>
      <w:r>
        <w:rPr>
          <w:rFonts w:eastAsia="Times New Roman" w:cs="Times New Roman"/>
          <w:szCs w:val="24"/>
        </w:rPr>
        <w:t>αι συνταξιούχων. Σας φταίει το προσδόκιμο όριο ζωής που αυξάνεται. Σας φταίει η παγκόσμια κρίση. Σας φταίνε όλα κ</w:t>
      </w:r>
      <w:r>
        <w:rPr>
          <w:rFonts w:eastAsia="Times New Roman" w:cs="Times New Roman"/>
          <w:szCs w:val="24"/>
        </w:rPr>
        <w:t>.</w:t>
      </w:r>
      <w:r>
        <w:rPr>
          <w:rFonts w:eastAsia="Times New Roman" w:cs="Times New Roman"/>
          <w:szCs w:val="24"/>
        </w:rPr>
        <w:t xml:space="preserve">λπ.. Μόνο εσείς δεν φταίτε. </w:t>
      </w:r>
    </w:p>
    <w:p w14:paraId="432FA5C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Όλα αυτά είναι αθλιότητες και ψέματα. Ακόμη και αν δεν υπήρχε ούτε ένας νέος εργαζόμενος για να καταβάλει ασφαλισ</w:t>
      </w:r>
      <w:r>
        <w:rPr>
          <w:rFonts w:eastAsia="Times New Roman" w:cs="Times New Roman"/>
          <w:szCs w:val="24"/>
        </w:rPr>
        <w:t>τικές εισφορές, τα ασφαλιστικά ταμεία θα έπρεπε να είναι σε θέση να καταβάλουν τις συντάξεις, γιατί οι συνταξιούχοι έχουν ήδη καταβάλει τα χρήματα τα οποία εισπράττουν. Τριάντα πέντε χρόνια πλήρωναν εισφορές για να εισπράξουν κατά μέσο όρο επτά χρόνια σύντ</w:t>
      </w:r>
      <w:r>
        <w:rPr>
          <w:rFonts w:eastAsia="Times New Roman" w:cs="Times New Roman"/>
          <w:szCs w:val="24"/>
        </w:rPr>
        <w:t xml:space="preserve">αξης, σύμφωνα με το προσδόκιμο όριο ζωής, το όριο το οποίο προσφάτως ανακάλυψαν τα κρατικά κουτορνίθια. </w:t>
      </w:r>
    </w:p>
    <w:p w14:paraId="432FA5C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Για τον καθένα από αυτούς είκοσι οκτώ χρόνια εισφορών εξατμίζονται υπέρ πίστεως και </w:t>
      </w:r>
      <w:proofErr w:type="spellStart"/>
      <w:r>
        <w:rPr>
          <w:rFonts w:eastAsia="Times New Roman" w:cs="Times New Roman"/>
          <w:szCs w:val="24"/>
        </w:rPr>
        <w:t>πατρίδος</w:t>
      </w:r>
      <w:proofErr w:type="spellEnd"/>
      <w:r>
        <w:rPr>
          <w:rFonts w:eastAsia="Times New Roman" w:cs="Times New Roman"/>
          <w:szCs w:val="24"/>
        </w:rPr>
        <w:t>. Έχει κοπεί η 13</w:t>
      </w:r>
      <w:r w:rsidRPr="00AE6A84">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η 14</w:t>
      </w:r>
      <w:r w:rsidRPr="00AE6A84">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σύνταξη σε ανθρώπους που πλήρων</w:t>
      </w:r>
      <w:r>
        <w:rPr>
          <w:rFonts w:eastAsia="Times New Roman" w:cs="Times New Roman"/>
          <w:szCs w:val="24"/>
        </w:rPr>
        <w:t xml:space="preserve">αν μια ζωή τις πιο ακριβές εισφορές στην Ευρώπη για να πάρουν ψίχουλα των 500 ευρώ, προκειμένου να επιβιώσουν στην πιο ακριβή αγορά της Ευρώπης, γιατί είμαστε η πιο ακριβή αγορά. </w:t>
      </w:r>
    </w:p>
    <w:p w14:paraId="432FA5C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Αυτή η περικοπή δεν είναι μόνο ανήθικη, είναι και παράνομη. Διότι όλοι εκ το</w:t>
      </w:r>
      <w:r>
        <w:rPr>
          <w:rFonts w:eastAsia="Times New Roman" w:cs="Times New Roman"/>
          <w:szCs w:val="24"/>
        </w:rPr>
        <w:t>υ πονηρού θεωρούν ότι το κράτος είναι χρηματοδότης των ταμείων και ως χρηματοδότης πρέπει να ρυθμίζει τις χρηματοδοτήσεις του με βάση τους όρους του ΔΝΤ. Το κράτος δεν είναι χρηματοδότης των ταμείων, αλλά οφειλέτης των ταμείων.</w:t>
      </w:r>
    </w:p>
    <w:p w14:paraId="432FA5C8"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w:t>
      </w:r>
      <w:r>
        <w:rPr>
          <w:rFonts w:eastAsia="Times New Roman"/>
          <w:b/>
          <w:bCs/>
        </w:rPr>
        <w:t>ς):</w:t>
      </w:r>
      <w:r>
        <w:rPr>
          <w:rFonts w:eastAsia="Times New Roman" w:cs="Times New Roman"/>
          <w:szCs w:val="24"/>
        </w:rPr>
        <w:t xml:space="preserve"> Κύριε συνάδελφε, ολοκληρώστε παρακαλώ.</w:t>
      </w:r>
    </w:p>
    <w:p w14:paraId="432FA5C9"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Αμέσως, κύριε Πρόεδρε.</w:t>
      </w:r>
    </w:p>
    <w:p w14:paraId="432FA5C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Οι Έλληνες συνταξιούχοι τους οποίους το κράτος σήμερα εμφανίζει ως «παράσιτα» που ζουν εις βάρος των εργαζομένων, έχουν καταβάλλει τόσα πολλά χρήματα που θα μπορούσαν να έχουν ασφαλιστικά ταμεία που θα έδιναν συντάξεις σε όλες τις επόμενες γενεές. </w:t>
      </w:r>
    </w:p>
    <w:p w14:paraId="432FA5C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Αυτή τη</w:t>
      </w:r>
      <w:r>
        <w:rPr>
          <w:rFonts w:eastAsia="Times New Roman" w:cs="Times New Roman"/>
          <w:szCs w:val="24"/>
        </w:rPr>
        <w:t xml:space="preserve">ν παθογένεια, βέβαια, οι Έλληνες πολίτες την γνωρίζουν καλά. Διαφθορά, </w:t>
      </w:r>
      <w:proofErr w:type="spellStart"/>
      <w:r>
        <w:rPr>
          <w:rFonts w:eastAsia="Times New Roman" w:cs="Times New Roman"/>
          <w:szCs w:val="24"/>
        </w:rPr>
        <w:t>υποπαραγωγικότητα</w:t>
      </w:r>
      <w:proofErr w:type="spellEnd"/>
      <w:r>
        <w:rPr>
          <w:rFonts w:eastAsia="Times New Roman" w:cs="Times New Roman"/>
          <w:szCs w:val="24"/>
        </w:rPr>
        <w:t xml:space="preserve">, δυσλειτουργία της οικονομίας, σκάνδαλα, προμήθειες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τα έχουμε ζήσει όλα στο πετσί μας.</w:t>
      </w:r>
    </w:p>
    <w:p w14:paraId="432FA5C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Το κρατικό κεφάλαιο έγινε καταφύγιο των άχρηστων, των τεμπέληδων, των ηλιθ</w:t>
      </w:r>
      <w:r>
        <w:rPr>
          <w:rFonts w:eastAsia="Times New Roman" w:cs="Times New Roman"/>
          <w:szCs w:val="24"/>
        </w:rPr>
        <w:t xml:space="preserve">ίων και των κλεφτών. Το κρατικό κεφάλαιο έγινε πάρτι κομματόσκυλων. Με τέτοιους εργαζόμενους στο δημόσιο κεφάλαιο όλα αυτά τα φαινόμενα ήταν αναπόφευκτα. </w:t>
      </w:r>
    </w:p>
    <w:p w14:paraId="432FA5C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Επί δεκαετίες το κράτος στην κυριολεξία έκλεβε τα αποθεματικά των ταμείων. Στις τσέπες των εργαζομένω</w:t>
      </w:r>
      <w:r>
        <w:rPr>
          <w:rFonts w:eastAsia="Times New Roman" w:cs="Times New Roman"/>
          <w:szCs w:val="24"/>
        </w:rPr>
        <w:t xml:space="preserve">ν του ιδιωτικού τομέα έβαζε τα χέρια του τόσο για να αναπτύξει το δημόσιο κεφάλαιο -και άρα, για να ισχυροποιήσει τη δική του εξουσία- όσο και για να επιδοτήσει τους κολλητούς, τους διαπλεκόμενους επιχειρηματίες, προκειμένου κάποιοι </w:t>
      </w:r>
      <w:proofErr w:type="spellStart"/>
      <w:r>
        <w:rPr>
          <w:rFonts w:eastAsia="Times New Roman" w:cs="Times New Roman"/>
          <w:szCs w:val="24"/>
        </w:rPr>
        <w:t>κομματάρχες</w:t>
      </w:r>
      <w:proofErr w:type="spellEnd"/>
      <w:r>
        <w:rPr>
          <w:rFonts w:eastAsia="Times New Roman" w:cs="Times New Roman"/>
          <w:szCs w:val="24"/>
        </w:rPr>
        <w:t xml:space="preserve"> να μην χάσο</w:t>
      </w:r>
      <w:r>
        <w:rPr>
          <w:rFonts w:eastAsia="Times New Roman" w:cs="Times New Roman"/>
          <w:szCs w:val="24"/>
        </w:rPr>
        <w:t>υν την επαφή τους με την εξουσία.</w:t>
      </w:r>
    </w:p>
    <w:p w14:paraId="432FA5CE"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συνάδελφε, ολοκληρώστε.</w:t>
      </w:r>
    </w:p>
    <w:p w14:paraId="432FA5CF"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Κύριε Πρόεδρε, ένα λεπτό θέλω. Δεν θα πάρω τη δευτερολογία μου.</w:t>
      </w:r>
    </w:p>
    <w:p w14:paraId="432FA5D0"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Μα, δεν έχετε δευτερολογία.</w:t>
      </w:r>
    </w:p>
    <w:p w14:paraId="432FA5D1"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ΔΗΜΗΤΡΙΟΣ ΚΟΥΚ</w:t>
      </w:r>
      <w:r>
        <w:rPr>
          <w:rFonts w:eastAsia="Times New Roman" w:cs="Times New Roman"/>
          <w:b/>
          <w:szCs w:val="24"/>
        </w:rPr>
        <w:t>ΟΥΤΣΗΣ:</w:t>
      </w:r>
      <w:r>
        <w:rPr>
          <w:rFonts w:eastAsia="Times New Roman" w:cs="Times New Roman"/>
          <w:szCs w:val="24"/>
        </w:rPr>
        <w:t xml:space="preserve"> Α, δεν έχω;</w:t>
      </w:r>
    </w:p>
    <w:p w14:paraId="432FA5D2"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έχετε, όπως όλοι μας.</w:t>
      </w:r>
    </w:p>
    <w:p w14:paraId="432FA5D3" w14:textId="77777777" w:rsidR="009415DB" w:rsidRDefault="00D44329">
      <w:pPr>
        <w:spacing w:after="0"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Σας παρακαλώ συντομεύστε.</w:t>
      </w:r>
    </w:p>
    <w:p w14:paraId="432FA5D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Εντάξει, με </w:t>
      </w:r>
      <w:proofErr w:type="spellStart"/>
      <w:r>
        <w:rPr>
          <w:rFonts w:eastAsia="Times New Roman" w:cs="Times New Roman"/>
          <w:szCs w:val="24"/>
        </w:rPr>
        <w:t>συγχωρείτε</w:t>
      </w:r>
      <w:proofErr w:type="spellEnd"/>
      <w:r>
        <w:rPr>
          <w:rFonts w:eastAsia="Times New Roman" w:cs="Times New Roman"/>
          <w:szCs w:val="24"/>
        </w:rPr>
        <w:t xml:space="preserve"> πολύ. Τελειώνω αμέσως.</w:t>
      </w:r>
    </w:p>
    <w:p w14:paraId="432FA5D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Με χρήματα των ασφαλιστικών ταμείων των εργαζομένων αποκτήθηκε ή ανα</w:t>
      </w:r>
      <w:r>
        <w:rPr>
          <w:rFonts w:eastAsia="Times New Roman" w:cs="Times New Roman"/>
          <w:szCs w:val="24"/>
        </w:rPr>
        <w:t xml:space="preserve">πτύχθηκε η δημόσια περιουσία. Με χρήματα των ασφαλιστικών ταμείων των αδύναμων παρίσταναν τους ισχυρούς και τους μεγιστάνες τα </w:t>
      </w:r>
      <w:proofErr w:type="spellStart"/>
      <w:r>
        <w:rPr>
          <w:rFonts w:eastAsia="Times New Roman" w:cs="Times New Roman"/>
          <w:szCs w:val="24"/>
        </w:rPr>
        <w:t>λαμόγια</w:t>
      </w:r>
      <w:proofErr w:type="spellEnd"/>
      <w:r>
        <w:rPr>
          <w:rFonts w:eastAsia="Times New Roman" w:cs="Times New Roman"/>
          <w:szCs w:val="24"/>
        </w:rPr>
        <w:t xml:space="preserve"> όλων των ειδών. Με δανεικά και αγύριστα στο ΙΚΑ έγινε ο ΟΤΕ, η ΔΕΗ, τα ΕΛΠΕ.</w:t>
      </w:r>
    </w:p>
    <w:p w14:paraId="432FA5D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Κλέφτες πολιτικοί υπόσχονταν στους εργαζόμεν</w:t>
      </w:r>
      <w:r>
        <w:rPr>
          <w:rFonts w:eastAsia="Times New Roman" w:cs="Times New Roman"/>
          <w:szCs w:val="24"/>
        </w:rPr>
        <w:t>ους ανάπτυξη και τους έπαιρναν από τα ταμεία τους τα χρήματα, χωρίς, όμως, να δίνουν σε αυτά τα ταμεία έστω και ένα μικρό μέρος της ιδιοκτησίας του κεφαλαίου που δημιουργούσαν μέσω αυτών των χρημάτων.</w:t>
      </w:r>
    </w:p>
    <w:p w14:paraId="432FA5D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 κυρίαρχος λαός θα αποφασίσει για τις πολιτικές όλων μ</w:t>
      </w:r>
      <w:r>
        <w:rPr>
          <w:rFonts w:eastAsia="Times New Roman" w:cs="Times New Roman"/>
          <w:szCs w:val="24"/>
        </w:rPr>
        <w:t xml:space="preserve">ας. Πάλι θα χτυπηθεί στην πλάτη από τους πολιτικάντηδες. Πάλι θα συρθεί να ψηφίσει αυτούς που τον δουλεύουν ψιλό γαζί. Και περιμένει να τον σώσει ο Αλεξάκης, ο Κούλης, ο Λάκης, ο </w:t>
      </w:r>
      <w:proofErr w:type="spellStart"/>
      <w:r>
        <w:rPr>
          <w:rFonts w:eastAsia="Times New Roman" w:cs="Times New Roman"/>
          <w:szCs w:val="24"/>
        </w:rPr>
        <w:t>Μπούλης</w:t>
      </w:r>
      <w:proofErr w:type="spellEnd"/>
      <w:r>
        <w:rPr>
          <w:rFonts w:eastAsia="Times New Roman" w:cs="Times New Roman"/>
          <w:szCs w:val="24"/>
        </w:rPr>
        <w:t xml:space="preserve"> και όλα τα ψεύτικα αστραφτερά χαμόγελα.</w:t>
      </w:r>
    </w:p>
    <w:p w14:paraId="432FA5D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Και απευθυνόμενος στον ελληνι</w:t>
      </w:r>
      <w:r>
        <w:rPr>
          <w:rFonts w:eastAsia="Times New Roman" w:cs="Times New Roman"/>
          <w:szCs w:val="24"/>
        </w:rPr>
        <w:t>κό λαό, του λέω: «Επιτέλους, κάποτε πρέπει μόνος σου να αποφασίσεις για την τύχη σου».</w:t>
      </w:r>
    </w:p>
    <w:p w14:paraId="432FA5D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και με </w:t>
      </w:r>
      <w:proofErr w:type="spellStart"/>
      <w:r>
        <w:rPr>
          <w:rFonts w:eastAsia="Times New Roman" w:cs="Times New Roman"/>
          <w:szCs w:val="24"/>
        </w:rPr>
        <w:t>συγχωρείτε</w:t>
      </w:r>
      <w:proofErr w:type="spellEnd"/>
      <w:r>
        <w:rPr>
          <w:rFonts w:eastAsia="Times New Roman" w:cs="Times New Roman"/>
          <w:szCs w:val="24"/>
        </w:rPr>
        <w:t>.</w:t>
      </w:r>
    </w:p>
    <w:p w14:paraId="432FA5DA" w14:textId="77777777" w:rsidR="009415DB" w:rsidRDefault="00D44329">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w:t>
      </w:r>
      <w:r>
        <w:rPr>
          <w:rFonts w:eastAsia="Times New Roman"/>
          <w:bCs/>
        </w:rPr>
        <w:t>ης</w:t>
      </w:r>
      <w:r>
        <w:rPr>
          <w:rFonts w:eastAsia="Times New Roman"/>
          <w:bCs/>
        </w:rPr>
        <w:t xml:space="preserve">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432FA5D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432FA5D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 xml:space="preserve">αι κύριοι συνάδελφοι, θέλω να συνεννοηθούμε λίγο για την εξέλιξη της συζήτησης. Είναι ακόμα πέντε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να μιλήσουν και ο συνάδελφος κ. </w:t>
      </w:r>
      <w:proofErr w:type="spellStart"/>
      <w:r>
        <w:rPr>
          <w:rFonts w:eastAsia="Times New Roman" w:cs="Times New Roman"/>
          <w:szCs w:val="24"/>
        </w:rPr>
        <w:t>Κεγκέρογλου</w:t>
      </w:r>
      <w:proofErr w:type="spellEnd"/>
      <w:r>
        <w:rPr>
          <w:rFonts w:eastAsia="Times New Roman" w:cs="Times New Roman"/>
          <w:szCs w:val="24"/>
        </w:rPr>
        <w:t xml:space="preserve"> με δευτερολογία. Είναι ακόμα δύο εκ των επερωτώντων Βουλευτών και οι δύο Υπουργοί. </w:t>
      </w:r>
    </w:p>
    <w:p w14:paraId="432FA5D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Δύο Υπουργοί;</w:t>
      </w:r>
    </w:p>
    <w:p w14:paraId="432FA5DE"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Μάλλον θα χωρίσουν τον χρόνο, κύριε </w:t>
      </w:r>
      <w:proofErr w:type="spellStart"/>
      <w:r>
        <w:rPr>
          <w:rFonts w:eastAsia="Times New Roman" w:cs="Times New Roman"/>
          <w:szCs w:val="24"/>
        </w:rPr>
        <w:t>Κεγκέρογλου</w:t>
      </w:r>
      <w:proofErr w:type="spellEnd"/>
      <w:r>
        <w:rPr>
          <w:rFonts w:eastAsia="Times New Roman" w:cs="Times New Roman"/>
          <w:szCs w:val="24"/>
        </w:rPr>
        <w:t>. Έχουμε συνεννοηθεί με τους κυρίους Υπουργούς.</w:t>
      </w:r>
    </w:p>
    <w:p w14:paraId="432FA5D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Έχω εντολή από το Γραφείο του Προέδρου να ολοκληρωθεί η συζήτηση στις 14.30΄. Θα πρέπει να π</w:t>
      </w:r>
      <w:r>
        <w:rPr>
          <w:rFonts w:eastAsia="Times New Roman" w:cs="Times New Roman"/>
          <w:szCs w:val="24"/>
        </w:rPr>
        <w:t xml:space="preserve">ροσέξουμε τον χρόνο, κύριοι συνάδελφοι. Το </w:t>
      </w:r>
      <w:proofErr w:type="spellStart"/>
      <w:r>
        <w:rPr>
          <w:rFonts w:eastAsia="Times New Roman" w:cs="Times New Roman"/>
          <w:szCs w:val="24"/>
        </w:rPr>
        <w:t>εξάλεπτο</w:t>
      </w:r>
      <w:proofErr w:type="spellEnd"/>
      <w:r>
        <w:rPr>
          <w:rFonts w:eastAsia="Times New Roman" w:cs="Times New Roman"/>
          <w:szCs w:val="24"/>
        </w:rPr>
        <w:t xml:space="preserve"> να γίνει </w:t>
      </w:r>
      <w:proofErr w:type="spellStart"/>
      <w:r>
        <w:rPr>
          <w:rFonts w:eastAsia="Times New Roman" w:cs="Times New Roman"/>
          <w:szCs w:val="24"/>
        </w:rPr>
        <w:t>επτάλεπτο</w:t>
      </w:r>
      <w:proofErr w:type="spellEnd"/>
      <w:r>
        <w:rPr>
          <w:rFonts w:eastAsia="Times New Roman" w:cs="Times New Roman"/>
          <w:szCs w:val="24"/>
        </w:rPr>
        <w:t xml:space="preserve">, αλλά με έντεκα και </w:t>
      </w:r>
      <w:proofErr w:type="spellStart"/>
      <w:r>
        <w:rPr>
          <w:rFonts w:eastAsia="Times New Roman" w:cs="Times New Roman"/>
          <w:szCs w:val="24"/>
        </w:rPr>
        <w:t>εντεκάμισι</w:t>
      </w:r>
      <w:proofErr w:type="spellEnd"/>
      <w:r>
        <w:rPr>
          <w:rFonts w:eastAsia="Times New Roman" w:cs="Times New Roman"/>
          <w:szCs w:val="24"/>
        </w:rPr>
        <w:t xml:space="preserve"> λεπτά αντιλαμβάνεστε ότι δεν θα είναι δυνατόν να ολοκληρώσουμε.</w:t>
      </w:r>
    </w:p>
    <w:p w14:paraId="432FA5E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Θα τελειώσουμε, εντάξει.</w:t>
      </w:r>
    </w:p>
    <w:p w14:paraId="432FA5E1"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Ο συνάδελφος κ. </w:t>
      </w:r>
      <w:proofErr w:type="spellStart"/>
      <w:r>
        <w:rPr>
          <w:rFonts w:eastAsia="Times New Roman" w:cs="Times New Roman"/>
          <w:szCs w:val="24"/>
        </w:rPr>
        <w:t>Κ</w:t>
      </w:r>
      <w:r>
        <w:rPr>
          <w:rFonts w:eastAsia="Times New Roman" w:cs="Times New Roman"/>
          <w:szCs w:val="24"/>
        </w:rPr>
        <w:t>ατσώτης</w:t>
      </w:r>
      <w:proofErr w:type="spellEnd"/>
      <w:r>
        <w:rPr>
          <w:rFonts w:eastAsia="Times New Roman" w:cs="Times New Roman"/>
          <w:szCs w:val="24"/>
        </w:rPr>
        <w:t xml:space="preserve"> από το ΚΚΕ έχει τον λόγο.</w:t>
      </w:r>
    </w:p>
    <w:p w14:paraId="432FA5E2"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Κύριοι, είστε όλοι πίσω από το μεγάλο ριφιφί στη ζωή των συνταξιούχων, των μισθωτών, των αυτοαπασχολούμενων, των αγροτών, των νέων, των γυναικών. </w:t>
      </w:r>
    </w:p>
    <w:p w14:paraId="432FA5E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Εχθές και προχθές, κύριε Υπουργέ, στις μεγαλύτερες πόλεις</w:t>
      </w:r>
      <w:r>
        <w:rPr>
          <w:rFonts w:eastAsia="Times New Roman" w:cs="Times New Roman"/>
          <w:szCs w:val="24"/>
        </w:rPr>
        <w:t xml:space="preserve"> της χώρας οι συνταξιούχοι επέστρεψαν τις επιστολές σας με μαζικά συλλαλητήρια και με ανανέωση των αγωνιστικών τους συναντήσεων. Κατέθεσαν τη δική τους επιστολή. Καταθέτουμε μία για τα Πρακτικά, για την ιστορία, για να μην ξεχνιόμαστε.</w:t>
      </w:r>
    </w:p>
    <w:p w14:paraId="432FA5E4" w14:textId="77777777" w:rsidR="009415DB" w:rsidRDefault="00D44329">
      <w:pPr>
        <w:spacing w:after="0" w:line="600" w:lineRule="auto"/>
        <w:ind w:firstLine="720"/>
        <w:jc w:val="both"/>
        <w:rPr>
          <w:rFonts w:eastAsia="Times New Roman" w:cs="Times New Roman"/>
        </w:rPr>
      </w:pPr>
      <w:r>
        <w:rPr>
          <w:rFonts w:eastAsia="Times New Roman" w:cs="Times New Roman"/>
        </w:rPr>
        <w:lastRenderedPageBreak/>
        <w:t>(Στο σημείο αυτό ο Β</w:t>
      </w:r>
      <w:r>
        <w:rPr>
          <w:rFonts w:eastAsia="Times New Roman" w:cs="Times New Roman"/>
        </w:rPr>
        <w:t xml:space="preserve">ουλευτής κ. Χρήστος </w:t>
      </w:r>
      <w:proofErr w:type="spellStart"/>
      <w:r>
        <w:rPr>
          <w:rFonts w:eastAsia="Times New Roman" w:cs="Times New Roman"/>
        </w:rPr>
        <w:t>Κατσώτης</w:t>
      </w:r>
      <w:proofErr w:type="spellEnd"/>
      <w:r>
        <w:rPr>
          <w:rFonts w:eastAsia="Times New Roman" w:cs="Times New Roman"/>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432FA5E5" w14:textId="77777777" w:rsidR="009415DB" w:rsidRDefault="00D44329">
      <w:pPr>
        <w:spacing w:after="0" w:line="600" w:lineRule="auto"/>
        <w:ind w:firstLine="720"/>
        <w:jc w:val="both"/>
        <w:rPr>
          <w:rFonts w:eastAsia="Times New Roman" w:cs="Times New Roman"/>
        </w:rPr>
      </w:pPr>
      <w:r>
        <w:rPr>
          <w:rFonts w:eastAsia="Times New Roman" w:cs="Times New Roman"/>
        </w:rPr>
        <w:t>Εξέφρασαν την οργή τους, την αγανάκτησή τους για τη μεγάλη ληστε</w:t>
      </w:r>
      <w:r>
        <w:rPr>
          <w:rFonts w:eastAsia="Times New Roman" w:cs="Times New Roman"/>
        </w:rPr>
        <w:t>ία των συντάξεών τους, για τη μεγάλη κλοπή. Ο λαός μας λέει ότι ο ψεύτης και ο κλέφτης τον πρώτο χρόνο χαίρονται. Μετά έρχεται η αποκάλυψη, ο χλευασμός και τελικά, η καταδίκη.</w:t>
      </w:r>
    </w:p>
    <w:p w14:paraId="432FA5E6" w14:textId="77777777" w:rsidR="009415DB" w:rsidRDefault="00D44329">
      <w:pPr>
        <w:spacing w:after="0" w:line="600" w:lineRule="auto"/>
        <w:ind w:firstLine="720"/>
        <w:jc w:val="both"/>
        <w:rPr>
          <w:rFonts w:eastAsia="Times New Roman" w:cs="Times New Roman"/>
        </w:rPr>
      </w:pPr>
      <w:r>
        <w:rPr>
          <w:rFonts w:eastAsia="Times New Roman" w:cs="Times New Roman"/>
        </w:rPr>
        <w:t>Ως ΚΚΕ από την πρώτη στιγμή που παρουσιάσατε την πρότασή σας για το ασφαλιστικό,</w:t>
      </w:r>
      <w:r>
        <w:rPr>
          <w:rFonts w:eastAsia="Times New Roman" w:cs="Times New Roman"/>
        </w:rPr>
        <w:t xml:space="preserve"> την χαρακτηρίσαμε ως νόμο - λαιμητόμο. Αποκαλύψαμε τα παραπλανητικά επιχειρήματα και προειδοποιήσαμε ότι ο κόσμος θα σας πάει στο ξοπίσω, εκφράζοντας τις διαμαρτυρίες τους και την καταδίκη τους.</w:t>
      </w:r>
    </w:p>
    <w:p w14:paraId="432FA5E7" w14:textId="77777777" w:rsidR="009415DB" w:rsidRDefault="00D44329">
      <w:pPr>
        <w:spacing w:after="0" w:line="600" w:lineRule="auto"/>
        <w:ind w:firstLine="720"/>
        <w:jc w:val="both"/>
        <w:rPr>
          <w:rFonts w:eastAsia="Times New Roman" w:cs="Times New Roman"/>
          <w:szCs w:val="24"/>
        </w:rPr>
      </w:pPr>
      <w:r>
        <w:rPr>
          <w:rFonts w:eastAsia="Times New Roman" w:cs="Times New Roman"/>
        </w:rPr>
        <w:t xml:space="preserve">Από την πρώτη στιγμή αποκαλύψαμε τις </w:t>
      </w:r>
      <w:proofErr w:type="spellStart"/>
      <w:r>
        <w:rPr>
          <w:rFonts w:eastAsia="Times New Roman" w:cs="Times New Roman"/>
        </w:rPr>
        <w:t>συριζαίικες</w:t>
      </w:r>
      <w:proofErr w:type="spellEnd"/>
      <w:r>
        <w:rPr>
          <w:rFonts w:eastAsia="Times New Roman" w:cs="Times New Roman"/>
        </w:rPr>
        <w:t xml:space="preserve"> αλχημείες, </w:t>
      </w:r>
      <w:r>
        <w:rPr>
          <w:rFonts w:eastAsia="Times New Roman" w:cs="Times New Roman"/>
        </w:rPr>
        <w:t xml:space="preserve">τα </w:t>
      </w:r>
      <w:proofErr w:type="spellStart"/>
      <w:r>
        <w:rPr>
          <w:rFonts w:eastAsia="Times New Roman" w:cs="Times New Roman"/>
        </w:rPr>
        <w:t>συριζαίικα</w:t>
      </w:r>
      <w:proofErr w:type="spellEnd"/>
      <w:r>
        <w:rPr>
          <w:rFonts w:eastAsia="Times New Roman" w:cs="Times New Roman"/>
        </w:rPr>
        <w:t xml:space="preserve"> μαθηματικά, με τα οποία παρουσιάζατε ότι οι συντάξεις όχι μόνο δεν θίγονται, αλλά οι κατώτερες θα έχουν και αύξηση.</w:t>
      </w:r>
    </w:p>
    <w:p w14:paraId="432FA5E8"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Παρουσιάσατε την κατάργηση του ΕΚΑΣ ως αποτέλεσμα κακού συμβιβασμού και μάλιστα, θυμίζατε -όπως και σήμερα εξάλλου- ότι ψήφισα</w:t>
      </w:r>
      <w:r>
        <w:rPr>
          <w:rFonts w:eastAsia="Times New Roman" w:cs="Times New Roman"/>
          <w:szCs w:val="24"/>
        </w:rPr>
        <w:t>ν και οι άλλοι μαζί σας και ότι θα αποκαθιστούσατε την αδικία με τη λεγόμενη «εθνική σύνταξη». Δικαιούχος του ΕΚΑΣ ήταν όποιος είχε 460 ευρώ σύνταξη και έπαιρνε και 230 ευρώ σαν δικαιούχος.</w:t>
      </w:r>
    </w:p>
    <w:p w14:paraId="432FA5E9"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Τι λέτε τώρα εσείς; Από τα 690 ευρώ που έπαιρνε τότε ο χαμηλοσυντα</w:t>
      </w:r>
      <w:r>
        <w:rPr>
          <w:rFonts w:eastAsia="Times New Roman" w:cs="Times New Roman"/>
          <w:szCs w:val="24"/>
        </w:rPr>
        <w:t xml:space="preserve">ξιούχος, τώρα θα παίρνει τα 345 ευρώ. Και πρέπει να είναι ευχαριστημένος! </w:t>
      </w:r>
    </w:p>
    <w:p w14:paraId="432FA5EA"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Άρα, η δικαιοσύνη που λέτε ότι υπάρχει για τους χαμηλοσυνταξιούχους, θα είναι αυτή η μεγάλη διαφορά των 690 ευρώ από τα 345 ευρώ που εσείς διασφαλίζετε.</w:t>
      </w:r>
    </w:p>
    <w:p w14:paraId="432FA5EB"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Η εξέλιξη μέχρι τώρα δείχνει</w:t>
      </w:r>
      <w:r>
        <w:rPr>
          <w:rFonts w:eastAsia="Times New Roman" w:cs="Times New Roman"/>
          <w:szCs w:val="24"/>
        </w:rPr>
        <w:t xml:space="preserve"> ότι συμβάλατε καθοριστικά με το ψαλίδισμα των συντάξεων στη μεγαλύτερη αύξηση της φτωχοποίησης των λαϊκών στρωμάτων. Πολλοί σήμερα βρίσκονται μπροστά σε πλειστηριασμούς της πρώτης κατοικίας και πολλοί από αυτούς είναι συνταξιούχοι.</w:t>
      </w:r>
    </w:p>
    <w:p w14:paraId="432FA5EC"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Αλήθεια, κύριε Υπουργέ,</w:t>
      </w:r>
      <w:r>
        <w:rPr>
          <w:rFonts w:eastAsia="Times New Roman" w:cs="Times New Roman"/>
          <w:szCs w:val="24"/>
        </w:rPr>
        <w:t xml:space="preserve"> τι απαντάτε σε συνταξιούχο που κατέθεσε για κανονική σύνταξη γήρατος με πέντε χιλιάδες εξακόσιες ημέρες ασφάλισης και πήρε σύνταξη στην αρχή 410 ευρώ, μετά με τις διάφορες μειώσεις έγινε 330 ευρώ και τώρα, αυτόν τον μήνα, πήρε 262 ευρώ σύνταξη; Τι λέτε σε</w:t>
      </w:r>
      <w:r>
        <w:rPr>
          <w:rFonts w:eastAsia="Times New Roman" w:cs="Times New Roman"/>
          <w:szCs w:val="24"/>
        </w:rPr>
        <w:t xml:space="preserve"> αυτόν τον συνταξιούχο, που είναι χαμηλοσυνταξιούχος; Πείτε μου τι επιχείρημα έχετε.</w:t>
      </w:r>
    </w:p>
    <w:p w14:paraId="432FA5ED"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Πού είναι το επιχείρημα με βάση το οποίο λέγατε ότι οι κατώτερες συντάξεις δεν θίγονται; Αλήθεια, τι απαντάτε σε όλα αυτά τα στοιχεία που βγάζουν καθημερινά στη δημοσιότητ</w:t>
      </w:r>
      <w:r>
        <w:rPr>
          <w:rFonts w:eastAsia="Times New Roman" w:cs="Times New Roman"/>
          <w:szCs w:val="24"/>
        </w:rPr>
        <w:t xml:space="preserve">α οι συνταξιούχοι, με τις μειώσεις που φτάνουν έως και 75%; Τι απαντάτε σε όσα αποκαλύπτονται για τις συντάξεις χηρείας, που σε αρκετές των περιπτώσεων θα φτάσουν τα 150 ευρώ; Τι απαντάτε στα στοιχεία που έδωσε στη δημοσιότητα η Ομοσπονδία των Εργαζομένων </w:t>
      </w:r>
      <w:r>
        <w:rPr>
          <w:rFonts w:eastAsia="Times New Roman" w:cs="Times New Roman"/>
          <w:szCs w:val="24"/>
        </w:rPr>
        <w:t xml:space="preserve">στο ΙΚΑ προχθές για όσους ασφαλισμένους υπέβαλαν αίτηση συνταξιοδότησης από 1-7-2015 μέχρι 12-5-2016, όπου δεν υπολογίζεται ούτε το κατώτερο όριο που ίσχυε στο παλιό σύστημα ή δίνεται μόνο το οργανικό τμήμα της σύνταξης, ενώ δεν αποδίδεται, βέβαια, ούτε η </w:t>
      </w:r>
      <w:r>
        <w:rPr>
          <w:rFonts w:eastAsia="Times New Roman" w:cs="Times New Roman"/>
          <w:szCs w:val="24"/>
        </w:rPr>
        <w:t>εθνική σύνταξη, οδηγώντας σε απώλειες έως και 53% ανάλογα με τα χρόνια ασφάλισης.</w:t>
      </w:r>
    </w:p>
    <w:p w14:paraId="432FA5EE"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απαντάτε στα στοιχεία που αποδεικνύουν ότι με τέσσερις χιλιάδες ημέρες ασφάλισης σε αυτή την περίπτωση των συνταξιούχων, στην πέμπτη ασφαλιστική κλάση του ΙΚΑ, προκύπτει σ</w:t>
      </w:r>
      <w:r>
        <w:rPr>
          <w:rFonts w:eastAsia="Times New Roman" w:cs="Times New Roman"/>
          <w:szCs w:val="24"/>
        </w:rPr>
        <w:t>ύνταξη 270,81 ευρώ αντί 486,84 ευρώ; Τι απαντάτε σε αυτούς τους συνταξιούχους; Τι απαντάτε σε αυτούς που με έξι χιλιάδες επτακόσιες ημέρες ασφάλισης, στην ενδέκατη ασφαλιστική κλάση, στην περίπτωση μειωμένης σύνταξης, με το επιπλέον πέναλτι που επιβάλλετε,</w:t>
      </w:r>
      <w:r>
        <w:rPr>
          <w:rFonts w:eastAsia="Times New Roman" w:cs="Times New Roman"/>
          <w:szCs w:val="24"/>
        </w:rPr>
        <w:t xml:space="preserve"> προκύπτει σύνταξη 285,9 ευρώ αντί 405,77 ευρώ;</w:t>
      </w:r>
    </w:p>
    <w:p w14:paraId="432FA5EF"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στη μειωμένη σύνταξη της μητέρας με ανήλικο παιδί, με πεντέμισι χιλιάδες ημέρες ασφάλισης, στην όγδοη ασφαλιστική κατηγορία, πέφτει στα 236,59 ευρώ αντί 508,88 ευρώ. Τι απαντάτε στα στοιχεία της ΠΟΣΕ </w:t>
      </w:r>
      <w:r>
        <w:rPr>
          <w:rFonts w:eastAsia="Times New Roman" w:cs="Times New Roman"/>
          <w:szCs w:val="24"/>
        </w:rPr>
        <w:t xml:space="preserve">ΙΚΑ ότι εκκρεμούν αρκετές κύριες συντάξεις; Εξήντα χιλιάδες τετρακόσιες ενενήντα τρεις, λένε τα στοιχεία και εξήντα μία χιλιάδες επικουρικές συντάξεις; </w:t>
      </w:r>
    </w:p>
    <w:p w14:paraId="432FA5F0"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βέβαιο ότι θα επιχειρήσετε -όπως το κάνατε και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μια ακόμα φορά να παρουσι</w:t>
      </w:r>
      <w:r>
        <w:rPr>
          <w:rFonts w:eastAsia="Times New Roman" w:cs="Times New Roman"/>
          <w:szCs w:val="24"/>
        </w:rPr>
        <w:t>άσετε το μαύρο, άσπρο. Όμως, να ξέρετε ότι δεν μπορείτε να πείσετε πια κανέναν.</w:t>
      </w:r>
    </w:p>
    <w:p w14:paraId="432FA5F1"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Όμως, για να δούμε, κύριοι του ΠΑΣΟΚ και της Νέας Δημοκρατίας, γιατί διαμαρτύρεστε για το πετσόκομμα των συντάξεων; Αλήθεια, δεν ξέρετε τίποτα για τον φόνο; Δεν είστε και εσείς</w:t>
      </w:r>
      <w:r>
        <w:rPr>
          <w:rFonts w:eastAsia="Times New Roman" w:cs="Times New Roman"/>
          <w:szCs w:val="24"/>
        </w:rPr>
        <w:t xml:space="preserve"> φυσικοί, αλλά και ηθικοί αυτουργοί; Πόσους νόμους κάνατε και οι μεν και οι δε; Πόσες μειώσεις κάνατε; Με τις αποφάσεις σας δεν χάθηκαν πάνω από 100 δισεκατομμύρια αποθεματικά;</w:t>
      </w:r>
    </w:p>
    <w:p w14:paraId="432FA5F2" w14:textId="77777777" w:rsidR="009415DB" w:rsidRDefault="00D44329">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w:t>
      </w:r>
      <w:r>
        <w:rPr>
          <w:rFonts w:eastAsia="Times New Roman"/>
          <w:bCs/>
        </w:rPr>
        <w:t>υτή)</w:t>
      </w:r>
    </w:p>
    <w:p w14:paraId="432FA5F3"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 και για μένα.</w:t>
      </w:r>
    </w:p>
    <w:p w14:paraId="432FA5F4" w14:textId="77777777" w:rsidR="009415DB" w:rsidRDefault="00D44329">
      <w:pPr>
        <w:spacing w:after="0" w:line="600" w:lineRule="auto"/>
        <w:ind w:firstLine="720"/>
        <w:contextualSpacing/>
        <w:jc w:val="both"/>
        <w:rPr>
          <w:rFonts w:eastAsia="Times New Roman" w:cs="Times New Roman"/>
          <w:szCs w:val="24"/>
        </w:rPr>
      </w:pPr>
      <w:r>
        <w:rPr>
          <w:rFonts w:eastAsia="Times New Roman" w:cs="Times New Roman"/>
          <w:szCs w:val="24"/>
        </w:rPr>
        <w:t>Η κοινωνική ασφάλιση στήθηκε στο απόσπασμα και θα συνεχίσει να στήνεται. Οι συνταξιούχοι και οι ασφαλισμένοι γενικά θυσιάζονται για να υπηρετηθεί ο στόχος του κεφαλαίου, η ανταγωνιστικότητα και η ανάπτυξη της</w:t>
      </w:r>
      <w:r>
        <w:rPr>
          <w:rFonts w:eastAsia="Times New Roman" w:cs="Times New Roman"/>
          <w:szCs w:val="24"/>
        </w:rPr>
        <w:t xml:space="preserve"> κερδοφορίας ντόπιου και ξένου. Η επίκληση της βιωσιμότητας του ασφαλιστικού γίνεται ακριβώς για να κρύψει αυτή την ενιαία στρατηγική των κομμάτων του κεφαλαίου.</w:t>
      </w:r>
    </w:p>
    <w:p w14:paraId="432FA5F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αυτό που τονίζει το ΚΚΕ, ότι δηλαδή το ασφαλιστικό είναι πρωτίστως πολιτικό και </w:t>
      </w:r>
      <w:r>
        <w:rPr>
          <w:rFonts w:eastAsia="Times New Roman" w:cs="Times New Roman"/>
          <w:szCs w:val="24"/>
        </w:rPr>
        <w:t xml:space="preserve">ταξικό ζήτημα. Όλοι μαζί έχετε αποδεχθεί τον σταθερό, ενιαίο και διαρκή στόχο του ΣΕΒ, της Ευρωπαϊκής </w:t>
      </w:r>
      <w:r>
        <w:rPr>
          <w:rFonts w:eastAsia="Times New Roman" w:cs="Times New Roman"/>
          <w:szCs w:val="24"/>
        </w:rPr>
        <w:lastRenderedPageBreak/>
        <w:t>Ένωσης και του Διεθνούς Νομισματικού Ταμείου, ανεξάρτητα από τις αντιθέσεις και τον καταμερισμό που έχετε. Στόχος είναι η απαλλαγή του κεφαλαίου και του κ</w:t>
      </w:r>
      <w:r>
        <w:rPr>
          <w:rFonts w:eastAsia="Times New Roman" w:cs="Times New Roman"/>
          <w:szCs w:val="24"/>
        </w:rPr>
        <w:t xml:space="preserve">ράτους, η διευκόλυνση και η διαμόρφωση ευνοϊκών όρων για νέα πεδία κερδοφορίας των επιχειρηματικών ομίλων της ιδιωτικής ασφάλισης μέσα από τα επαγγελματικά ταμεία. </w:t>
      </w:r>
    </w:p>
    <w:p w14:paraId="432FA5F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Βέβαια, θέλετε γρήγορα να απαλλαγεί ή να μειωθεί στο ελάχιστο ο κρατικός προϋπολογισμός από</w:t>
      </w:r>
      <w:r>
        <w:rPr>
          <w:rFonts w:eastAsia="Times New Roman" w:cs="Times New Roman"/>
          <w:szCs w:val="24"/>
        </w:rPr>
        <w:t xml:space="preserve"> τις δαπάνες για την κοινωνική ασφάλιση, ώστε να ροκανίζουν ακόμα περισσότερο οι μονοπωλιακοί και επιχειρηματικοί όμιλοι.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βιωσιμότητα της κοινωνικής ασφάλισης δεν μπορεί να εξασφαλιστεί σε συνθήκες κυριαρχίας ή δικτατορίας των μονοπωλίων. Οι ανάγκες</w:t>
      </w:r>
      <w:r>
        <w:rPr>
          <w:rFonts w:eastAsia="Times New Roman" w:cs="Times New Roman"/>
          <w:szCs w:val="24"/>
        </w:rPr>
        <w:t xml:space="preserve"> τους ισοπεδώνουν τα πάντα. </w:t>
      </w:r>
    </w:p>
    <w:p w14:paraId="432FA5F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Η επίκληση της αναλογίας συνταξιούχων με εργαζόμενους είναι υποχρεωτική. Δώστε δουλειά στο ενάμισι εκατομμύριο ανέργους και η αναλογία θα αλλάξει αμέσως. Δεν μπορείτε, όμως, γιατί κουμάντο κάνουν οι επιχειρηματικοί όμιλοι. </w:t>
      </w:r>
      <w:r>
        <w:rPr>
          <w:rFonts w:eastAsia="Times New Roman" w:cs="Times New Roman"/>
          <w:szCs w:val="24"/>
        </w:rPr>
        <w:t xml:space="preserve">Δώστε σταθερή δουλειά με πλήρη δικαιώματα στους ανέργους και οι πόροι θα αυξηθούν. Δεν μπορείτε, γιατί αντιστρατεύεται η κερδοφορία των επιχειρήσεων. Υποχρεώστε </w:t>
      </w:r>
      <w:r>
        <w:rPr>
          <w:rFonts w:eastAsia="Times New Roman" w:cs="Times New Roman"/>
          <w:szCs w:val="24"/>
        </w:rPr>
        <w:lastRenderedPageBreak/>
        <w:t>να καταβάλλονται οι εισφορές από τους εργοδότες και η κατάσταση θα βελτιωθεί. Δείχνετε ανοχή, γ</w:t>
      </w:r>
      <w:r>
        <w:rPr>
          <w:rFonts w:eastAsia="Times New Roman" w:cs="Times New Roman"/>
          <w:szCs w:val="24"/>
        </w:rPr>
        <w:t>ιατί στηρίζετε την κατεύθυνση μείωσης του λεγόμενου «μη μισθολογικού κόστους» και της απαλλαγής των εργοδοτών, κάτι που χαρακτηρίζει τη δική σας πολιτική. Σταματήστε να παίζετε στον τζόγο τις εισφορές των εργαζομένων για τις ανάγκες του κεφαλαίου και δεν θ</w:t>
      </w:r>
      <w:r>
        <w:rPr>
          <w:rFonts w:eastAsia="Times New Roman" w:cs="Times New Roman"/>
          <w:szCs w:val="24"/>
        </w:rPr>
        <w:t>α χάνονται πόροι. Είναι και αυτό, όμως, εκτός της λειτουργίας του συστήματος της ελευθερίας της αγοράς. Γι’ αυτό δεν μπορείτε να το κάνετε.</w:t>
      </w:r>
    </w:p>
    <w:p w14:paraId="432FA5F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Άρα, όλα αυτά που λέμε, δεν μπορείτε να τα κάνετε, γιατί απαιτούν ρήξεις και συγκρούσεις με το κεφάλαιο, την Ευρωπαϊ</w:t>
      </w:r>
      <w:r>
        <w:rPr>
          <w:rFonts w:eastAsia="Times New Roman" w:cs="Times New Roman"/>
          <w:szCs w:val="24"/>
        </w:rPr>
        <w:t xml:space="preserve">κή Ένωση και το βάρβαρο σύστημα που υπηρετείτε. Το ασφαλιστικό θα παραμείνει πάντα ανοιχτό, καθώς σ’ αυτό, όπως και στο σύνολο των μισθών, αποτυπώνονται σχέσεις κέρδους και εκμετάλλευσης. </w:t>
      </w:r>
    </w:p>
    <w:p w14:paraId="432FA5F9" w14:textId="77777777" w:rsidR="009415DB" w:rsidRDefault="00D44329">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Προμηνύονται</w:t>
      </w:r>
      <w:proofErr w:type="spellEnd"/>
      <w:r>
        <w:rPr>
          <w:rFonts w:eastAsia="Times New Roman" w:cs="Times New Roman"/>
          <w:szCs w:val="24"/>
        </w:rPr>
        <w:t xml:space="preserve"> και νέες μειώσεις με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w:t>
      </w:r>
      <w:r>
        <w:rPr>
          <w:rFonts w:eastAsia="Times New Roman" w:cs="Times New Roman"/>
          <w:szCs w:val="24"/>
        </w:rPr>
        <w:t xml:space="preserve"> με την εφαρμογή της προσωπικής διαφοράς, την ενεργοποίηση του αυτόματου κόφτη, τις ρήτρες μηδενικού ελλείμματος, τις ρυθμίσεις που απαιτούν ήδη οι εκπρόσωποι των δανειστών. Θα υπάρχουν νέες ασφαλιστικές εισφορές με αυξήσεις-φωτιά για τους αγρότες και τους</w:t>
      </w:r>
      <w:r>
        <w:rPr>
          <w:rFonts w:eastAsia="Times New Roman" w:cs="Times New Roman"/>
          <w:szCs w:val="24"/>
        </w:rPr>
        <w:t xml:space="preserve"> αυτοαπασχολούμενους. </w:t>
      </w:r>
    </w:p>
    <w:p w14:paraId="432FA5F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Είναι μονόδρομος για την εργατική τάξη και τα λαϊκά στρώματα να δημιουργήσουν εξελίξεις προς όφελός τους. Αυτό μπορεί να γίνει μόνο με τη μαζική, την καθολική συμμετοχή τους στους αγώνες, με αιτήματα που θα ικανοποιούν τις ανάγκες το</w:t>
      </w:r>
      <w:r>
        <w:rPr>
          <w:rFonts w:eastAsia="Times New Roman" w:cs="Times New Roman"/>
          <w:szCs w:val="24"/>
        </w:rPr>
        <w:t xml:space="preserve">υς και αντικειμενικά θα αντιστρατεύονται την πολιτική σας, τις επιλογές σας για στήριξη των μονοπωλιακών ομίλων. </w:t>
      </w:r>
    </w:p>
    <w:p w14:paraId="432FA5F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Η συμπόρευση με το ΚΚΕ είναι αυτή που πρέπει να επιλέξει η εργατική τάξη και ο λαός στην πλειοψηφία του, γιατί πίσω από κάθε κατάκτηση βρίσκετ</w:t>
      </w:r>
      <w:r>
        <w:rPr>
          <w:rFonts w:eastAsia="Times New Roman" w:cs="Times New Roman"/>
          <w:szCs w:val="24"/>
        </w:rPr>
        <w:t xml:space="preserve">αι η αδιάλειπτη και αδιάλλακτη, γεμάτη θυσίες αγωνιστική στάση των μελών και στελεχών του ΚΚΕ. Παράλληλα, πίσω από κάθε βάσανο, από κάθε αδιέξοδο του εργαζόμενου, του φτωχού αγρότη, του αυτοαπασχολούμενου, του νέου και της γυναίκας βρίσκονται </w:t>
      </w:r>
      <w:r>
        <w:rPr>
          <w:rFonts w:eastAsia="Times New Roman" w:cs="Times New Roman"/>
          <w:szCs w:val="24"/>
        </w:rPr>
        <w:lastRenderedPageBreak/>
        <w:t>όλες αυτές οι</w:t>
      </w:r>
      <w:r>
        <w:rPr>
          <w:rFonts w:eastAsia="Times New Roman" w:cs="Times New Roman"/>
          <w:szCs w:val="24"/>
        </w:rPr>
        <w:t xml:space="preserve"> δυνάμεις που υπηρετούν το κεφάλαιο και τις ανάγκες του, θυσιάζοντας κάθε ανάγκη του λαού.</w:t>
      </w:r>
    </w:p>
    <w:p w14:paraId="432FA5F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Καλούμε όλους τους εργαζόμενους σε κάθε κράτος και κάθε επιχείρηση να κάνουν δική τους υπόθεση τις απεργιακές κινητοποιήσεις του επόμενου διαστήματος στο δημόσιο, </w:t>
      </w:r>
      <w:r>
        <w:rPr>
          <w:rFonts w:eastAsia="Times New Roman" w:cs="Times New Roman"/>
          <w:szCs w:val="24"/>
        </w:rPr>
        <w:t>αλλά και στον ιδιωτικό τομέα και να κοντράρουν μαζικά, καθολικά τη νέα επίθεση που οργανώνεται και συμπεριλαμβάνει ό,τι έχει απομείνει από τα εργασιακά και ασφαλιστικά δικαιώματα. Τα πορίσματα των λεγόμενων «σοφών», το ευρωπαϊκό κεκτημένο, η κοινή δήλωση τ</w:t>
      </w:r>
      <w:r>
        <w:rPr>
          <w:rFonts w:eastAsia="Times New Roman" w:cs="Times New Roman"/>
          <w:szCs w:val="24"/>
        </w:rPr>
        <w:t xml:space="preserve">ων λεγόμενων «κοινωνικών εταίρων», όλα αυτά τα επιχειρήματα η εργατική τάξη χρειάζεται να τα πετάξει στα σκουπίδια γιατί είναι στην ίδια γραμμή των </w:t>
      </w:r>
      <w:proofErr w:type="spellStart"/>
      <w:r>
        <w:rPr>
          <w:rFonts w:eastAsia="Times New Roman" w:cs="Times New Roman"/>
          <w:szCs w:val="24"/>
        </w:rPr>
        <w:t>υποκατώτατων</w:t>
      </w:r>
      <w:proofErr w:type="spellEnd"/>
      <w:r>
        <w:rPr>
          <w:rFonts w:eastAsia="Times New Roman" w:cs="Times New Roman"/>
          <w:szCs w:val="24"/>
        </w:rPr>
        <w:t xml:space="preserve"> μισθών, των </w:t>
      </w:r>
      <w:proofErr w:type="spellStart"/>
      <w:r>
        <w:rPr>
          <w:rFonts w:eastAsia="Times New Roman" w:cs="Times New Roman"/>
          <w:szCs w:val="24"/>
        </w:rPr>
        <w:t>υποκατώτατων</w:t>
      </w:r>
      <w:proofErr w:type="spellEnd"/>
      <w:r>
        <w:rPr>
          <w:rFonts w:eastAsia="Times New Roman" w:cs="Times New Roman"/>
          <w:szCs w:val="24"/>
        </w:rPr>
        <w:t xml:space="preserve"> δικαιωμάτων, της </w:t>
      </w:r>
      <w:proofErr w:type="spellStart"/>
      <w:r>
        <w:rPr>
          <w:rFonts w:eastAsia="Times New Roman" w:cs="Times New Roman"/>
          <w:szCs w:val="24"/>
        </w:rPr>
        <w:t>υποκατώτατης</w:t>
      </w:r>
      <w:proofErr w:type="spellEnd"/>
      <w:r>
        <w:rPr>
          <w:rFonts w:eastAsia="Times New Roman" w:cs="Times New Roman"/>
          <w:szCs w:val="24"/>
        </w:rPr>
        <w:t xml:space="preserve"> ζωής για τους εργαζόμενους και τον λαό.</w:t>
      </w:r>
    </w:p>
    <w:p w14:paraId="432FA5F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2FA5FE"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Κατσώτη</w:t>
      </w:r>
      <w:proofErr w:type="spellEnd"/>
      <w:r>
        <w:rPr>
          <w:rFonts w:eastAsia="Times New Roman" w:cs="Times New Roman"/>
          <w:szCs w:val="24"/>
        </w:rPr>
        <w:t>.</w:t>
      </w:r>
    </w:p>
    <w:p w14:paraId="432FA5F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από το Ποτάμι έχει τον λόγο.</w:t>
      </w:r>
    </w:p>
    <w:p w14:paraId="432FA60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Κύριε Πρόεδρε, μου χρεώνετε χρόνο προκαταβολικά και θα τον απαιτήσω στο τ</w:t>
      </w:r>
      <w:r>
        <w:rPr>
          <w:rFonts w:eastAsia="Times New Roman" w:cs="Times New Roman"/>
          <w:szCs w:val="24"/>
        </w:rPr>
        <w:t>έλος.</w:t>
      </w:r>
    </w:p>
    <w:p w14:paraId="432FA60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θα πω πολλά πράγματα για την επικαιρότητα, παρ’ όλο που ο πειρασμός είναι μεγάλος αυτές τις ημέρες. Νομίζω ότι σε ό,τι αφορά το Εθνικό Ραδιοτηλεοπτικό Συμβούλιο, ο χαρακτηρισμός «</w:t>
      </w:r>
      <w:proofErr w:type="spellStart"/>
      <w:r>
        <w:rPr>
          <w:rFonts w:eastAsia="Times New Roman" w:cs="Times New Roman"/>
          <w:szCs w:val="24"/>
        </w:rPr>
        <w:t>βορειοκορεάτικος</w:t>
      </w:r>
      <w:proofErr w:type="spellEnd"/>
      <w:r>
        <w:rPr>
          <w:rFonts w:eastAsia="Times New Roman" w:cs="Times New Roman"/>
          <w:szCs w:val="24"/>
        </w:rPr>
        <w:t>» του γενικού τρόπου με τον οποίο το χειρίστηκε η Κ</w:t>
      </w:r>
      <w:r>
        <w:rPr>
          <w:rFonts w:eastAsia="Times New Roman" w:cs="Times New Roman"/>
          <w:szCs w:val="24"/>
        </w:rPr>
        <w:t xml:space="preserve">υβέρνηση –τα είπε και ο κ. </w:t>
      </w:r>
      <w:proofErr w:type="spellStart"/>
      <w:r>
        <w:rPr>
          <w:rFonts w:eastAsia="Times New Roman" w:cs="Times New Roman"/>
          <w:szCs w:val="24"/>
        </w:rPr>
        <w:t>Κεγκέρογλου</w:t>
      </w:r>
      <w:proofErr w:type="spellEnd"/>
      <w:r>
        <w:rPr>
          <w:rFonts w:eastAsia="Times New Roman" w:cs="Times New Roman"/>
          <w:szCs w:val="24"/>
        </w:rPr>
        <w:t>- πλέον τα λέει όλα.</w:t>
      </w:r>
    </w:p>
    <w:p w14:paraId="432FA60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Ούτε για τον ανασχηματισμό θα πω. Θα πω μόνο ότι φαίνεται ότι είναι πολύ μικρό σωσίβιο πλέον για μία επερχόμενη πανωλεθρία. </w:t>
      </w:r>
    </w:p>
    <w:p w14:paraId="432FA60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Κατόρθωσαν, όμως, αυτά τα δύο –και </w:t>
      </w:r>
      <w:proofErr w:type="spellStart"/>
      <w:r>
        <w:rPr>
          <w:rFonts w:eastAsia="Times New Roman" w:cs="Times New Roman"/>
          <w:szCs w:val="24"/>
        </w:rPr>
        <w:t>συγχωρέστε</w:t>
      </w:r>
      <w:proofErr w:type="spellEnd"/>
      <w:r>
        <w:rPr>
          <w:rFonts w:eastAsia="Times New Roman" w:cs="Times New Roman"/>
          <w:szCs w:val="24"/>
        </w:rPr>
        <w:t xml:space="preserve"> με, αλλά ξεχνώ και τη συνέ</w:t>
      </w:r>
      <w:r>
        <w:rPr>
          <w:rFonts w:eastAsia="Times New Roman" w:cs="Times New Roman"/>
          <w:szCs w:val="24"/>
        </w:rPr>
        <w:t>ντευξη του Αρχιεπισκόπου, του Μακαρι</w:t>
      </w:r>
      <w:r>
        <w:rPr>
          <w:rFonts w:eastAsia="Times New Roman" w:cs="Times New Roman"/>
          <w:szCs w:val="24"/>
        </w:rPr>
        <w:t>ό</w:t>
      </w:r>
      <w:r>
        <w:rPr>
          <w:rFonts w:eastAsia="Times New Roman" w:cs="Times New Roman"/>
          <w:szCs w:val="24"/>
        </w:rPr>
        <w:t xml:space="preserve">τατου- ως επικοινωνιακά τεχνάσματα να σκεπάσουν εν μέρει το γεγονός ότι οι συνταξιούχοι αυτές τις ημέρες ήταν στους δρόμους και ότι ολοκληρώνονται οι περικοπές των επικουρικών </w:t>
      </w:r>
      <w:r>
        <w:rPr>
          <w:rFonts w:eastAsia="Times New Roman" w:cs="Times New Roman"/>
          <w:szCs w:val="24"/>
        </w:rPr>
        <w:lastRenderedPageBreak/>
        <w:t>συντάξεων που σύμφωνα με κάποιους υπολογισμ</w:t>
      </w:r>
      <w:r>
        <w:rPr>
          <w:rFonts w:eastAsia="Times New Roman" w:cs="Times New Roman"/>
          <w:szCs w:val="24"/>
        </w:rPr>
        <w:t>ούς φθάνουν πλέον σωρευτικά μέσα στην κρίση μέχρι και το 82%.</w:t>
      </w:r>
    </w:p>
    <w:p w14:paraId="432FA60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κύριε Υπουργέ, σας άκουσα να επιτίθεστε με σφοδρότητα στους προηγούμενους. Θα συμφωνούσα μαζί σας αν τους κατηγορούσατε για το ότι δεν ολοκλήρωσαν μια βιώσιμη μεταρρύθμιση το</w:t>
      </w:r>
      <w:r>
        <w:rPr>
          <w:rFonts w:eastAsia="Times New Roman" w:cs="Times New Roman"/>
          <w:szCs w:val="24"/>
        </w:rPr>
        <w:t>υ ασφαλιστικού, πριν αναλάβετε εσείς, και την αφήσανε στη μέση. Θα το καταλάβαινα αν διαμαρτυρόσαστε, γιατί στην ουσία αναγκαστήκατε να τη συνεχίσετε. Και θα το καταλάβαινα αν δεν είχα ξεχάσει, όπως δεν έχει ξεχάσει και όλος ο υπόλοιπος ελληνικός λαός, ότι</w:t>
      </w:r>
      <w:r>
        <w:rPr>
          <w:rFonts w:eastAsia="Times New Roman" w:cs="Times New Roman"/>
          <w:szCs w:val="24"/>
        </w:rPr>
        <w:t xml:space="preserve"> ως Κυβέρνηση, και εσείς ο ίδιος προσωπικά, παίξατε καθοριστικό και μάλιστα βίαιο ρόλο στην αποτροπή των μεταρρυθμίσεων, υποσχόμενοι μέχρι πολύ πρόσφατα την αποκατάσταση των συντάξεων στο επίπεδο του 2009.</w:t>
      </w:r>
    </w:p>
    <w:p w14:paraId="432FA60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Μέσα στην κρίση και μέχρι το περασμένο καλοκαίρι τ</w:t>
      </w:r>
      <w:r>
        <w:rPr>
          <w:rFonts w:eastAsia="Times New Roman" w:cs="Times New Roman"/>
          <w:szCs w:val="24"/>
        </w:rPr>
        <w:t xml:space="preserve">ο σύνθημα ήταν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παράταση στον ασφαλιστικό χρόνο,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περικοπή συντάξεων, </w:t>
      </w:r>
      <w:r>
        <w:rPr>
          <w:rFonts w:eastAsia="Times New Roman" w:cs="Times New Roman"/>
          <w:szCs w:val="24"/>
        </w:rPr>
        <w:t>καμ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αύξηση ασφαλιστικών εισφορών. </w:t>
      </w:r>
    </w:p>
    <w:p w14:paraId="432FA60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Χρειάστηκε να έρθει εκείνο το πολύ δύσκολο βράδυ της συζήτησης του μνημονίου, όταν ο Πρωθυπουργός από αυτό εδώ το Βήμα με μεγάλη αφέλεια</w:t>
      </w:r>
      <w:r>
        <w:rPr>
          <w:rFonts w:eastAsia="Times New Roman" w:cs="Times New Roman"/>
          <w:szCs w:val="24"/>
        </w:rPr>
        <w:t>, θα έλεγα, προσποιητή ενδεχομένως, αναρωτιόταν για πρώτη φορά εκ μέρους του κόμματός σας και της παράταξής σας: «Μα, ποιος αμφιβάλει ότι το ασφαλιστικό δεν βγαίνει και χρειάζεται μεταρρύθμιση;».</w:t>
      </w:r>
    </w:p>
    <w:p w14:paraId="432FA60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Η απάντηση είναι εσείς. </w:t>
      </w:r>
      <w:r>
        <w:rPr>
          <w:rFonts w:eastAsia="Times New Roman" w:cs="Times New Roman"/>
          <w:szCs w:val="24"/>
        </w:rPr>
        <w:t>Εσείς</w:t>
      </w:r>
      <w:r>
        <w:rPr>
          <w:rFonts w:eastAsia="Times New Roman" w:cs="Times New Roman"/>
          <w:szCs w:val="24"/>
        </w:rPr>
        <w:t xml:space="preserve"> αμφιβάλατε. Όλοι οι άλλοι είχα</w:t>
      </w:r>
      <w:r>
        <w:rPr>
          <w:rFonts w:eastAsia="Times New Roman" w:cs="Times New Roman"/>
          <w:szCs w:val="24"/>
        </w:rPr>
        <w:t xml:space="preserve">με κατανοήσει ότι ήταν μια βόμβα, η οποία εξελισσόταν από πολύ παλιά, από το 1999 το είχαμε καταλάβει κάποιοι, όταν και εσείς, μαζί με τα 4/5 του πολιτικού κόσμου ήσασταν στον δρόμο ενάντια στις πρώτες μικρές προσπάθειες ρύθμισης. </w:t>
      </w:r>
    </w:p>
    <w:p w14:paraId="432FA60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Έτσι, την επαύριον αυτής</w:t>
      </w:r>
      <w:r>
        <w:rPr>
          <w:rFonts w:eastAsia="Times New Roman" w:cs="Times New Roman"/>
          <w:szCs w:val="24"/>
        </w:rPr>
        <w:t xml:space="preserve"> της παραδοχής ο Πρωθυπουργός βιάστηκε να χαράξει κόκκινες γραμμές. Δεν ξέρω αν σας θυμίζουν κάτι οι κόκκινες γραμμές; Υπήρξε μια περίοδος που ήταν πολύ της μόδας οι κόκκινες γραμμές. Μετά έγιναν ροζ και μετά </w:t>
      </w:r>
      <w:proofErr w:type="spellStart"/>
      <w:r>
        <w:rPr>
          <w:rFonts w:eastAsia="Times New Roman" w:cs="Times New Roman"/>
          <w:szCs w:val="24"/>
        </w:rPr>
        <w:t>εξαφανίσθησαν</w:t>
      </w:r>
      <w:proofErr w:type="spellEnd"/>
      <w:r>
        <w:rPr>
          <w:rFonts w:eastAsia="Times New Roman" w:cs="Times New Roman"/>
          <w:szCs w:val="24"/>
        </w:rPr>
        <w:t xml:space="preserve">. </w:t>
      </w:r>
    </w:p>
    <w:p w14:paraId="432FA60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Επίσης, είχε πει: «Όχι, στις πε</w:t>
      </w:r>
      <w:r>
        <w:rPr>
          <w:rFonts w:eastAsia="Times New Roman" w:cs="Times New Roman"/>
          <w:szCs w:val="24"/>
        </w:rPr>
        <w:t xml:space="preserve">ρικοπές». Μετά κατάλαβε –του είπε κάποιος προφανώς- ότι το αεικίνητο δεν έχει ανακαλυφθεί ακόμη και είπε: «Εν πάση </w:t>
      </w:r>
      <w:proofErr w:type="spellStart"/>
      <w:r>
        <w:rPr>
          <w:rFonts w:eastAsia="Times New Roman" w:cs="Times New Roman"/>
          <w:szCs w:val="24"/>
        </w:rPr>
        <w:t>περιπτώσει</w:t>
      </w:r>
      <w:proofErr w:type="spellEnd"/>
      <w:r>
        <w:rPr>
          <w:rFonts w:eastAsia="Times New Roman" w:cs="Times New Roman"/>
          <w:szCs w:val="24"/>
        </w:rPr>
        <w:t xml:space="preserve">, όχι στις περικοπές των κυρίων συντάξεων, αλλά θα πειράξουμε λίγο τις επικουρικές.». Μετά παραδέχθηκε ότι αυτό δεν αφορά όλες τις </w:t>
      </w:r>
      <w:r>
        <w:rPr>
          <w:rFonts w:eastAsia="Times New Roman" w:cs="Times New Roman"/>
          <w:szCs w:val="24"/>
        </w:rPr>
        <w:t>επικουρικές, αλλά κάποιες, κάτω από ένα όριο.</w:t>
      </w:r>
    </w:p>
    <w:p w14:paraId="432FA60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Φέρατε τελικά ένα ασφαλιστικό το οποίο περικόπτει αγριότατα τις συντάξεις που πρόκειται να εκδοθούν, περικόπτει αγριότατα τις συντάξεις των ανθρώπων που σήμερα πληρώνουν εισφορές. </w:t>
      </w:r>
    </w:p>
    <w:p w14:paraId="432FA60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Αυτό είναι εξωφρενικό πραγματ</w:t>
      </w:r>
      <w:r>
        <w:rPr>
          <w:rFonts w:eastAsia="Times New Roman" w:cs="Times New Roman"/>
          <w:szCs w:val="24"/>
        </w:rPr>
        <w:t xml:space="preserve">ικά, γιατί καλούνται οι ασφαλισμένοι σήμερα να πληρώσουν υψηλότερες εισφορές για περισσότερα χρόνια, για να πάρουν λιγότερη σύνταξη, μόνο και μόνο για να στηριχθεί ένα σύστημα, το οποίο θα δούμε στην πορεία αν μπορεί να στηριχθεί. Όμως,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αυτή είναι μια κριτική.</w:t>
      </w:r>
    </w:p>
    <w:p w14:paraId="432FA60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Ξέρετε, το κύριο ερώτημα των ανθρώπων που παίρνουν σύνταξη σήμερα δεν είναι αν θα τους κόψετε 10 ευρώ ή 15 ευρώ. Η πραγματική αγωνία εδώ και πολύ καιρό, και μέσα σε αυτήν την Κυβέρνηση, των </w:t>
      </w:r>
      <w:r>
        <w:rPr>
          <w:rFonts w:eastAsia="Times New Roman" w:cs="Times New Roman"/>
          <w:szCs w:val="24"/>
        </w:rPr>
        <w:lastRenderedPageBreak/>
        <w:t xml:space="preserve">ασφαλισμένων, των συνταξιούχων, αλλά και </w:t>
      </w:r>
      <w:r>
        <w:rPr>
          <w:rFonts w:eastAsia="Times New Roman" w:cs="Times New Roman"/>
          <w:szCs w:val="24"/>
        </w:rPr>
        <w:t xml:space="preserve">των μελλοντικών συνταξιούχων είναι άλλη: Έστω και έτσι, είναι οι τελευταίες αυτές οι περικοπές; Αυτό το πενηντάρικο που κόπηκε χθες θα είναι το τελευταίο; Είναι βιώσιμο το ασφαλιστικό του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432FA60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Αυτή είναι η ερώτηση που απασχολεί τους πάντες, όχι μ</w:t>
      </w:r>
      <w:r>
        <w:rPr>
          <w:rFonts w:eastAsia="Times New Roman" w:cs="Times New Roman"/>
          <w:szCs w:val="24"/>
        </w:rPr>
        <w:t xml:space="preserve">όνο σε πολιτικό επίπεδο, αλλά και σε καθημερινό. Έχουν αντιληφθεί οι Έλληνες ότι το συνταξιοδοτικό είναι δύσκολο και δεν βγαίνει και ότι οι περικοπές, ως ένα σημείο, ήταν αναπόφευκτες. </w:t>
      </w:r>
    </w:p>
    <w:p w14:paraId="432FA60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Η ερώτηση, λοιπόν, που διεξάγεται στη συζήτηση που γίνεται από το 1999</w:t>
      </w:r>
      <w:r>
        <w:rPr>
          <w:rFonts w:eastAsia="Times New Roman" w:cs="Times New Roman"/>
          <w:szCs w:val="24"/>
        </w:rPr>
        <w:t xml:space="preserve"> είναι η εξής: Είναι βιώσιμο το ασφαλιστικό; Ο κ. Πετρόπουλος έσπευσε προηγουμένως να πει ναι. </w:t>
      </w:r>
    </w:p>
    <w:p w14:paraId="432FA60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Ας διαβάσω τι λέει το Γραφείο Προϋπολογισμού της Βουλής στην προτελευταία έκθεση του προτελευταίου τριμήνου: «Εν κατακλείδι, το συνταξιοδοτικό σύστημα παραμένει</w:t>
      </w:r>
      <w:r>
        <w:rPr>
          <w:rFonts w:eastAsia="Times New Roman" w:cs="Times New Roman"/>
          <w:szCs w:val="24"/>
        </w:rPr>
        <w:t xml:space="preserve"> μη βιώσιμο, παρά τη δημοσιονομική προσαρμογή των 3,5 δισεκατομμυρίων ευρώ ως το 2019. Οι μειώσεις στις συντάξεις είναι μεγάλες, </w:t>
      </w:r>
      <w:r>
        <w:rPr>
          <w:rFonts w:eastAsia="Times New Roman" w:cs="Times New Roman"/>
          <w:szCs w:val="24"/>
        </w:rPr>
        <w:lastRenderedPageBreak/>
        <w:t xml:space="preserve">όπως και οι αυξήσεις των εισφορών, που θεωρούμε ότι είναι δύσκολο να ανταποκριθούν στις νέες τους υποχρεώσεις. Η </w:t>
      </w:r>
      <w:proofErr w:type="spellStart"/>
      <w:r>
        <w:rPr>
          <w:rFonts w:eastAsia="Times New Roman" w:cs="Times New Roman"/>
          <w:szCs w:val="24"/>
        </w:rPr>
        <w:t>εισπραξιμότητα</w:t>
      </w:r>
      <w:proofErr w:type="spellEnd"/>
      <w:r>
        <w:rPr>
          <w:rFonts w:eastAsia="Times New Roman" w:cs="Times New Roman"/>
          <w:szCs w:val="24"/>
        </w:rPr>
        <w:t xml:space="preserve"> των ταμείων θα κλονιστεί ανεπανόρθωτα».</w:t>
      </w:r>
    </w:p>
    <w:p w14:paraId="432FA61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Στη ερώτηση αυτή λέει όχι το Γραφείο Προϋπολογισμού της Βουλής. Όχι λένε και οι περισσότεροι τεχνοκράτες, οι ανεξάρτητοι και οι ακαδημαϊκοί, που έχουν γνώση βαθιά του ασφαλιστικού. Το ίδιο λέει και το, κακό, Διεθνές</w:t>
      </w:r>
      <w:r>
        <w:rPr>
          <w:rFonts w:eastAsia="Times New Roman" w:cs="Times New Roman"/>
          <w:szCs w:val="24"/>
        </w:rPr>
        <w:t xml:space="preserve"> Νομισματικό Ταμείο. </w:t>
      </w:r>
    </w:p>
    <w:p w14:paraId="432FA61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Πέρα από τις ακροβασίες που είμαι έτοιμος να ακούσω, δηλαδή ότι το Γραφείο Προϋπολογισμού της Βουλής ταυτίζεται με το Διεθνές Νομισματικό Ταμείο, νομίζω ότι απλώς πάρα πολλοί άνθρωποι -εκτός από εσάς οι πάντες στην πραγματικότητα, κύρ</w:t>
      </w:r>
      <w:r>
        <w:rPr>
          <w:rFonts w:eastAsia="Times New Roman" w:cs="Times New Roman"/>
          <w:szCs w:val="24"/>
        </w:rPr>
        <w:t>ιε Πετρόπουλε- βλέπουμε ότι αυτό το ασφαλιστικό δεν είναι βιώσιμο, δεν πρόκειται να βγει. Είμαι από τους ανθρώπους που μάλλον διαψεύστηκαν, γιατί πίστευα ότι θα αντέξει μέχρι το 2018.</w:t>
      </w:r>
    </w:p>
    <w:p w14:paraId="432FA61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κατάσταση του ΟΑΕΕ σήμερα, όπως τουλάχιστον αναφέρεται στ</w:t>
      </w:r>
      <w:r>
        <w:rPr>
          <w:rFonts w:eastAsia="Times New Roman" w:cs="Times New Roman"/>
          <w:szCs w:val="24"/>
        </w:rPr>
        <w:t xml:space="preserve">α ρεπορτάζ, και το ότι βάλατε ήδη τον Οκτώβρη του 2016 χέρι στον ΑΚΑΓΕ, σημαίνει ότι κατά πάσα πιθανότητα δεν θα αντέξει μέχρι το 2018 και θα χρειαστούν ρυθμίσεις και περικοπές πριν. Μακάρι να βγω ψεύτης! </w:t>
      </w:r>
    </w:p>
    <w:p w14:paraId="432FA61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Είπαμε ότι τις τελευταίες μέρες αναφέρεται πως το έλλειμμα των ταμείων είναι τεράστιο. Κάποιοι μιλάνε για ένα αφανές χρέος 12 δισεκατομμυρίων. Σίγουρα είναι γύρω στα 2 δισεκατομμύρια και κάτι παραπάνω το χρέος του ΙΚΑ, με το οποίο μπαίνει –υποτίθεται- στο </w:t>
      </w:r>
      <w:r>
        <w:rPr>
          <w:rFonts w:eastAsia="Times New Roman" w:cs="Times New Roman"/>
          <w:szCs w:val="24"/>
        </w:rPr>
        <w:t xml:space="preserve">ΕΦΚΑ. </w:t>
      </w:r>
    </w:p>
    <w:p w14:paraId="432FA61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Για τον ΟΑΕΕ τα είπα ήδη. Η δυσκολία είναι γνωστή και φαίνεται ότι είναι μεγάλη. Έχει καταναλώσει την κρατική επιχορήγηση. Αυτά που εισπράττει είναι κάτι παραπάνω από τα μισά από αυτά που χρειάζονται για να πληρώσει τις συντάξεις. </w:t>
      </w:r>
    </w:p>
    <w:p w14:paraId="432FA61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Pr="00C40DFA">
        <w:rPr>
          <w:rFonts w:eastAsia="Times New Roman" w:cs="Times New Roman"/>
          <w:szCs w:val="24"/>
        </w:rPr>
        <w:t>κ</w:t>
      </w:r>
      <w:r w:rsidRPr="00C40DFA">
        <w:rPr>
          <w:rFonts w:eastAsia="Times New Roman" w:cs="Times New Roman"/>
          <w:szCs w:val="24"/>
        </w:rPr>
        <w:t>τυπάει</w:t>
      </w:r>
      <w:r>
        <w:rPr>
          <w:rFonts w:eastAsia="Times New Roman" w:cs="Times New Roman"/>
          <w:szCs w:val="24"/>
        </w:rPr>
        <w:t xml:space="preserve"> το κουδούνι λήξεως του χρόνου ομιλίας του κυρίου Βουλευτή)</w:t>
      </w:r>
    </w:p>
    <w:p w14:paraId="432FA61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ενώ είναι ένας νόμος ο οποίος ουσιαστικά δεν έχει αρχίσει να εφαρμόζεται καν στην ολότητά του -η περικοπή του ΕΚΑΣ εκκρεμεί, τουλάχιστον ένα μέρος της-, ο </w:t>
      </w:r>
      <w:proofErr w:type="spellStart"/>
      <w:r>
        <w:rPr>
          <w:rFonts w:eastAsia="Times New Roman" w:cs="Times New Roman"/>
          <w:szCs w:val="24"/>
        </w:rPr>
        <w:t>επανυπολογισμός</w:t>
      </w:r>
      <w:proofErr w:type="spellEnd"/>
      <w:r>
        <w:rPr>
          <w:rFonts w:eastAsia="Times New Roman" w:cs="Times New Roman"/>
          <w:szCs w:val="24"/>
        </w:rPr>
        <w:t xml:space="preserve"> των συντάξεων με τον νέο τρόπο εκκρεμεί, αλλά θα γίνει. Το ερώτημα είναι ποιος θα</w:t>
      </w:r>
      <w:r>
        <w:rPr>
          <w:rFonts w:eastAsia="Times New Roman" w:cs="Times New Roman"/>
          <w:szCs w:val="24"/>
        </w:rPr>
        <w:t xml:space="preserve"> τον κάνει και πώς. </w:t>
      </w:r>
    </w:p>
    <w:p w14:paraId="432FA61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Επίσης, δεν έχει ολοκληρωθεί και η επιβολή του διπλού ασφαλιστικού χαρατσιού στους εργαζόμενους, ούτε στους </w:t>
      </w:r>
      <w:proofErr w:type="spellStart"/>
      <w:r>
        <w:rPr>
          <w:rFonts w:eastAsia="Times New Roman" w:cs="Times New Roman"/>
          <w:szCs w:val="24"/>
        </w:rPr>
        <w:t>αυτοασφαλιζόμενους</w:t>
      </w:r>
      <w:proofErr w:type="spellEnd"/>
      <w:r>
        <w:rPr>
          <w:rFonts w:eastAsia="Times New Roman" w:cs="Times New Roman"/>
          <w:szCs w:val="24"/>
        </w:rPr>
        <w:t>. ούτε στους αγρότες. Θα γίνει μέσα στο 2017. Άρα δεν έχουμε τελειώσει με τον νόμο και την εφαρμογή του, η οπ</w:t>
      </w:r>
      <w:r>
        <w:rPr>
          <w:rFonts w:eastAsia="Times New Roman" w:cs="Times New Roman"/>
          <w:szCs w:val="24"/>
        </w:rPr>
        <w:t>οία όσο καλόπιστος και αν είναι κ</w:t>
      </w:r>
      <w:r>
        <w:rPr>
          <w:rFonts w:eastAsia="Times New Roman" w:cs="Times New Roman"/>
          <w:szCs w:val="24"/>
        </w:rPr>
        <w:t>άποιος</w:t>
      </w:r>
      <w:r>
        <w:rPr>
          <w:rFonts w:eastAsia="Times New Roman" w:cs="Times New Roman"/>
          <w:szCs w:val="24"/>
        </w:rPr>
        <w:t xml:space="preserve"> καταλαβαίνει ότι είναι εξαιρετικά αμφίβολη. </w:t>
      </w:r>
    </w:p>
    <w:p w14:paraId="432FA61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Άθλοι για τη δημόσια διοίκηση, όπως είναι η ενοποίηση των ταμείων στον ΕΦΚΑ και οι </w:t>
      </w:r>
      <w:proofErr w:type="spellStart"/>
      <w:r>
        <w:rPr>
          <w:rFonts w:eastAsia="Times New Roman" w:cs="Times New Roman"/>
          <w:szCs w:val="24"/>
        </w:rPr>
        <w:t>επανυπολογισμοί</w:t>
      </w:r>
      <w:proofErr w:type="spellEnd"/>
      <w:r>
        <w:rPr>
          <w:rFonts w:eastAsia="Times New Roman" w:cs="Times New Roman"/>
          <w:szCs w:val="24"/>
        </w:rPr>
        <w:t xml:space="preserve"> των συντάξεων δυόμισι εκατομμυρίων </w:t>
      </w:r>
      <w:proofErr w:type="spellStart"/>
      <w:r>
        <w:rPr>
          <w:rFonts w:eastAsia="Times New Roman" w:cs="Times New Roman"/>
          <w:szCs w:val="24"/>
        </w:rPr>
        <w:t>ασφαλιζόμενων</w:t>
      </w:r>
      <w:proofErr w:type="spellEnd"/>
      <w:r>
        <w:rPr>
          <w:rFonts w:eastAsia="Times New Roman" w:cs="Times New Roman"/>
          <w:szCs w:val="24"/>
        </w:rPr>
        <w:t xml:space="preserve"> συνταξιούχων μέσα σε τρ</w:t>
      </w:r>
      <w:r>
        <w:rPr>
          <w:rFonts w:eastAsia="Times New Roman" w:cs="Times New Roman"/>
          <w:szCs w:val="24"/>
        </w:rPr>
        <w:t xml:space="preserve">εις μήνες, είναι τρομακτικοί υπό κανονικές συνθήκες για το ελληνικό δημόσιο, </w:t>
      </w:r>
      <w:proofErr w:type="spellStart"/>
      <w:r>
        <w:rPr>
          <w:rFonts w:eastAsia="Times New Roman" w:cs="Times New Roman"/>
          <w:szCs w:val="24"/>
        </w:rPr>
        <w:t>πολλώ</w:t>
      </w:r>
      <w:proofErr w:type="spellEnd"/>
      <w:r>
        <w:rPr>
          <w:rFonts w:eastAsia="Times New Roman" w:cs="Times New Roman"/>
          <w:szCs w:val="24"/>
        </w:rPr>
        <w:t xml:space="preserve"> δε μάλλον για μια Κυβέρνηση που μάλλον είναι απρόθυμη να τα ολοκληρώσει ή τουλάχιστον δεν έχει το απαραίτητο στελεχιακό δυναμικό </w:t>
      </w:r>
      <w:r>
        <w:rPr>
          <w:rFonts w:eastAsia="Times New Roman" w:cs="Times New Roman"/>
          <w:szCs w:val="24"/>
        </w:rPr>
        <w:lastRenderedPageBreak/>
        <w:t>και το απαραίτητο βάθος. Άρα δεν έχουμε τελε</w:t>
      </w:r>
      <w:r>
        <w:rPr>
          <w:rFonts w:eastAsia="Times New Roman" w:cs="Times New Roman"/>
          <w:szCs w:val="24"/>
        </w:rPr>
        <w:t xml:space="preserve">ιώσει με το ασφαλιστικό και φαίνεται ότι αργά ή γρήγορα θα χρειαστεί να το αναθεωρήσουμε. </w:t>
      </w:r>
    </w:p>
    <w:p w14:paraId="432FA61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Μπορεί ο κ. </w:t>
      </w:r>
      <w:proofErr w:type="spellStart"/>
      <w:r>
        <w:rPr>
          <w:rFonts w:eastAsia="Times New Roman" w:cs="Times New Roman"/>
          <w:szCs w:val="24"/>
        </w:rPr>
        <w:t>Κατρούγκαλος</w:t>
      </w:r>
      <w:proofErr w:type="spellEnd"/>
      <w:r>
        <w:rPr>
          <w:rFonts w:eastAsia="Times New Roman" w:cs="Times New Roman"/>
          <w:szCs w:val="24"/>
        </w:rPr>
        <w:t xml:space="preserve"> να λέει αλήθεια γι’ αυτή τη φορά. Μπορεί όντως να μην ανοίξει σε αυτό το τρίμηνο. Μπορεί να μην ανοίξει με εσάς, αλλά θα ανοίξει! </w:t>
      </w:r>
    </w:p>
    <w:p w14:paraId="432FA61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Είχαμε πε</w:t>
      </w:r>
      <w:r>
        <w:rPr>
          <w:rFonts w:eastAsia="Times New Roman" w:cs="Times New Roman"/>
          <w:szCs w:val="24"/>
        </w:rPr>
        <w:t xml:space="preserve">ι από την αρχή ότι το ασφαλιστικό που φέρατε είναι μια μικρή παράταση για ένα </w:t>
      </w:r>
      <w:r>
        <w:rPr>
          <w:rFonts w:eastAsia="Times New Roman" w:cs="Times New Roman"/>
          <w:szCs w:val="24"/>
        </w:rPr>
        <w:t>χρε</w:t>
      </w:r>
      <w:r>
        <w:rPr>
          <w:rFonts w:eastAsia="Times New Roman" w:cs="Times New Roman"/>
          <w:szCs w:val="24"/>
        </w:rPr>
        <w:t>ο</w:t>
      </w:r>
      <w:r>
        <w:rPr>
          <w:rFonts w:eastAsia="Times New Roman" w:cs="Times New Roman"/>
          <w:szCs w:val="24"/>
        </w:rPr>
        <w:t>κοπημένο</w:t>
      </w:r>
      <w:r>
        <w:rPr>
          <w:rFonts w:eastAsia="Times New Roman" w:cs="Times New Roman"/>
          <w:szCs w:val="24"/>
        </w:rPr>
        <w:t xml:space="preserve"> διανεμητικό σύστημα που είναι καταδικασμένο από την αρχή. Έχει καταδικαστεί από το δημογραφικό και τις δομικές αλλαγές της ελληνικής οικονομίας πολύ πριν αρχίσουμε ν</w:t>
      </w:r>
      <w:r>
        <w:rPr>
          <w:rFonts w:eastAsia="Times New Roman" w:cs="Times New Roman"/>
          <w:szCs w:val="24"/>
        </w:rPr>
        <w:t>α το συζητάμε και το έχουν αποτελειώσει ουσιαστικά η ανεργία και η ύφεση μέσα στην κρίση. Είναι και άδικο, αλλά και άνισο για τις νέες γενιές. Στην ουσία του είναι αναχρονιστικό. Είναι ένα αναδιανεμητικό σύστημα, από αυτά που εγκαταλείφθηκαν σε πολλές χώρε</w:t>
      </w:r>
      <w:r>
        <w:rPr>
          <w:rFonts w:eastAsia="Times New Roman" w:cs="Times New Roman"/>
          <w:szCs w:val="24"/>
        </w:rPr>
        <w:t xml:space="preserve">ς τα τελευταία είκοσι χρόνια και εδώ επιμένουμε στη στήριξή του. </w:t>
      </w:r>
    </w:p>
    <w:p w14:paraId="432FA61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σας παρακαλώ.</w:t>
      </w:r>
    </w:p>
    <w:p w14:paraId="432FA61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Έχετε δίκιο, κύριε Πρόεδρε. Τελειώνω σε ένα λεπτό.</w:t>
      </w:r>
    </w:p>
    <w:p w14:paraId="432FA61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Δυστυχώς, είχαμε υποστηρίξει μόνο εμεί</w:t>
      </w:r>
      <w:r>
        <w:rPr>
          <w:rFonts w:eastAsia="Times New Roman" w:cs="Times New Roman"/>
          <w:szCs w:val="24"/>
        </w:rPr>
        <w:t>ς και η Επιτροπή Σοφών και κάποιοι ακαδημαϊκοί –αλλά ήμασταν οι μόνοι σε αυτή την Αίθουσα- ένα σύστημα τριών πυλώνων, ένα σύστημα του οποίου ο στόχος είναι η αποκατάσταση της ισορροπίας και της εμπιστοσύνης των γενεών που πληρώνουν στο ασφαλιστικό σύστημα,</w:t>
      </w:r>
      <w:r>
        <w:rPr>
          <w:rFonts w:eastAsia="Times New Roman" w:cs="Times New Roman"/>
          <w:szCs w:val="24"/>
        </w:rPr>
        <w:t xml:space="preserve"> γιατί ξέρετε πολύ καλά ότι δεν υπάρχει σήμερα. Όλοι πιστεύουν ότι δεν θα πάρουν σύνταξη και άρα δεν έχουν καμία όρεξη να δώσουν εισφορές. </w:t>
      </w:r>
    </w:p>
    <w:p w14:paraId="432FA61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-θα μου επιτρέψετε την έκφραση- αντιμετωπιστήκαμε με ανοησίες του τύπου ότι τα συστήματα τριών πυλώνων τα εφάρμο</w:t>
      </w:r>
      <w:r>
        <w:rPr>
          <w:rFonts w:eastAsia="Times New Roman" w:cs="Times New Roman"/>
          <w:szCs w:val="24"/>
        </w:rPr>
        <w:t xml:space="preserve">σε ο </w:t>
      </w:r>
      <w:proofErr w:type="spellStart"/>
      <w:r>
        <w:rPr>
          <w:rFonts w:eastAsia="Times New Roman" w:cs="Times New Roman"/>
          <w:szCs w:val="24"/>
        </w:rPr>
        <w:t>Πινοσέτ</w:t>
      </w:r>
      <w:proofErr w:type="spellEnd"/>
      <w:r>
        <w:rPr>
          <w:rFonts w:eastAsia="Times New Roman" w:cs="Times New Roman"/>
          <w:szCs w:val="24"/>
        </w:rPr>
        <w:t xml:space="preserve"> στη Χιλή στη δεκαετία του ’70 και άρα είναι απαράδεκτα. Εκτός και αν ο </w:t>
      </w:r>
      <w:proofErr w:type="spellStart"/>
      <w:r>
        <w:rPr>
          <w:rFonts w:eastAsia="Times New Roman" w:cs="Times New Roman"/>
          <w:szCs w:val="24"/>
        </w:rPr>
        <w:t>Μπίσμαρκ</w:t>
      </w:r>
      <w:proofErr w:type="spellEnd"/>
      <w:r>
        <w:rPr>
          <w:rFonts w:eastAsia="Times New Roman" w:cs="Times New Roman"/>
          <w:szCs w:val="24"/>
        </w:rPr>
        <w:t xml:space="preserve"> ήταν κομμουνιστής! Νομίζω ότι το επιχείρημα είναι αυτό που είπα, δηλαδή αστείο. </w:t>
      </w:r>
    </w:p>
    <w:p w14:paraId="432FA61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Νομίζω ότι τα συστήματα αυτού του τύπου και αυτού του τύπου η συζήτηση πρέπει να α</w:t>
      </w:r>
      <w:r>
        <w:rPr>
          <w:rFonts w:eastAsia="Times New Roman" w:cs="Times New Roman"/>
          <w:szCs w:val="24"/>
        </w:rPr>
        <w:t>νοίξουν ξανά. Είναι σημαντική. Θα αναγκαστούμε ξανά –το λέει η ειδησεογραφία, το λένε οι πάντες, το λέει το Γραφείο Προϋπολογισμού της Βουλής- να συζητήσουμε το ασφαλιστικό. Και αυτήν τη φορά όποια κυβέρνηση κι αν είναι το 2018 ή το 2019 που αυτό το πράγμα</w:t>
      </w:r>
      <w:r>
        <w:rPr>
          <w:rFonts w:eastAsia="Times New Roman" w:cs="Times New Roman"/>
          <w:szCs w:val="24"/>
        </w:rPr>
        <w:t xml:space="preserve"> θα καταρρεύσει, θα πρέπει να βρούμε μία λύση, </w:t>
      </w:r>
      <w:r>
        <w:rPr>
          <w:rFonts w:eastAsia="Times New Roman" w:cs="Times New Roman"/>
          <w:szCs w:val="24"/>
        </w:rPr>
        <w:lastRenderedPageBreak/>
        <w:t xml:space="preserve">η οποία να διαρκεί παραπάνω από το προσδοκώμενο επιβίωσης μιας κυβέρνησης. Πρέπει να διαρκεί τουλάχιστον κάποιες δεκαετίες. </w:t>
      </w:r>
    </w:p>
    <w:p w14:paraId="432FA62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2FA621" w14:textId="77777777" w:rsidR="009415DB" w:rsidRDefault="00D4432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32FA622"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w:t>
      </w:r>
      <w:r>
        <w:rPr>
          <w:rFonts w:eastAsia="Times New Roman" w:cs="Times New Roman"/>
          <w:b/>
          <w:szCs w:val="24"/>
        </w:rPr>
        <w:t>κούδης):</w:t>
      </w:r>
      <w:r>
        <w:rPr>
          <w:rFonts w:eastAsia="Times New Roman" w:cs="Times New Roman"/>
          <w:szCs w:val="24"/>
        </w:rPr>
        <w:t xml:space="preserve"> Ευχαριστούμε, κύριε </w:t>
      </w:r>
      <w:proofErr w:type="spellStart"/>
      <w:r>
        <w:rPr>
          <w:rFonts w:eastAsia="Times New Roman" w:cs="Times New Roman"/>
          <w:szCs w:val="24"/>
        </w:rPr>
        <w:t>Μπαργιώτα</w:t>
      </w:r>
      <w:proofErr w:type="spellEnd"/>
      <w:r>
        <w:rPr>
          <w:rFonts w:eastAsia="Times New Roman" w:cs="Times New Roman"/>
          <w:szCs w:val="24"/>
        </w:rPr>
        <w:t>.</w:t>
      </w:r>
    </w:p>
    <w:p w14:paraId="432FA62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ΑΝΕΛ.</w:t>
      </w:r>
    </w:p>
    <w:p w14:paraId="432FA62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szCs w:val="24"/>
        </w:rPr>
        <w:t xml:space="preserve"> </w:t>
      </w:r>
      <w:r>
        <w:rPr>
          <w:rFonts w:eastAsia="Times New Roman" w:cs="Times New Roman"/>
          <w:b/>
          <w:szCs w:val="24"/>
        </w:rPr>
        <w:t>ΠΑΠΑΧΡΙΣΤΟΠΟΥΛΟΣ:</w:t>
      </w:r>
      <w:r>
        <w:rPr>
          <w:rFonts w:eastAsia="Times New Roman" w:cs="Times New Roman"/>
          <w:szCs w:val="24"/>
        </w:rPr>
        <w:t xml:space="preserve"> Ευχαριστώ, κύριε Πρόεδρε.</w:t>
      </w:r>
    </w:p>
    <w:p w14:paraId="432FA62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ξέρω αν υπάρχει έστω και ένας στην Αίθουσα του Κοινοβουλίου που να πιστεύει ότι αν δεν γινόταν κά</w:t>
      </w:r>
      <w:r>
        <w:rPr>
          <w:rFonts w:eastAsia="Times New Roman" w:cs="Times New Roman"/>
          <w:szCs w:val="24"/>
        </w:rPr>
        <w:t xml:space="preserve">τι στο ασφαλιστικό, σε δύο χρόνια –κοινή ομολογία όλων των οικονομολόγων- το σύστημα δεν θα κατέρρεε. Αν αυτό είναι υπερβολή, περιμένω να ακούσω αξιόπιστη επιχειρηματολογία. </w:t>
      </w:r>
    </w:p>
    <w:p w14:paraId="432FA62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Ακόμα θέλω να πω ότι σε όλες τις χώρες της Ευρωπαϊκής Ένωσης η αναλογία εργαζόμεν</w:t>
      </w:r>
      <w:r>
        <w:rPr>
          <w:rFonts w:eastAsia="Times New Roman" w:cs="Times New Roman"/>
          <w:szCs w:val="24"/>
        </w:rPr>
        <w:t>ου-</w:t>
      </w:r>
      <w:proofErr w:type="spellStart"/>
      <w:r>
        <w:rPr>
          <w:rFonts w:eastAsia="Times New Roman" w:cs="Times New Roman"/>
          <w:szCs w:val="24"/>
        </w:rPr>
        <w:t>συνταξιοδοτούμενου</w:t>
      </w:r>
      <w:proofErr w:type="spellEnd"/>
      <w:r>
        <w:rPr>
          <w:rFonts w:eastAsia="Times New Roman" w:cs="Times New Roman"/>
          <w:szCs w:val="24"/>
        </w:rPr>
        <w:t>, για παράδειγμα στη Δανία, είναι τέσσερις προς έναν, ενώ σε όλες τις άλλες χώρες ο μέσος όρος είναι τρεις προς έναν. Δουλεύουν, δηλαδή, τρεις και ένας βγαίνει στη σύνταξη.</w:t>
      </w:r>
    </w:p>
    <w:p w14:paraId="432FA62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Πού βρήκε αυτή η Κυβέρνηση αυτή την αναλογία τον Ιανουάριο του</w:t>
      </w:r>
      <w:r>
        <w:rPr>
          <w:rFonts w:eastAsia="Times New Roman" w:cs="Times New Roman"/>
          <w:szCs w:val="24"/>
        </w:rPr>
        <w:t xml:space="preserve"> 2015; Υπάρχει κάποιος να το αμφισβητεί ότι η αναλογία ήταν ένα προς ένα και η ανεργία ήταν 27%; Εννοούμε ότι η επίσημη ανεργία ήταν 27%, γιατί ένα μεγάλο κομμάτι ήταν κρυφό. Δεν ήταν μόνο ενάμισι εκατομμύριο οι άνεργοι, ήταν δυόμισι εκατομμύρια, μία πραγμ</w:t>
      </w:r>
      <w:r>
        <w:rPr>
          <w:rFonts w:eastAsia="Times New Roman" w:cs="Times New Roman"/>
          <w:szCs w:val="24"/>
        </w:rPr>
        <w:t xml:space="preserve">ατικότητα όχι σκληρή, αλλά πολύ σκληρή, στα όρια του αδύνατου. Αυτή την κατάσταση βρήκε τότε η σημερινή Κυβέρνηση με τριακόσιες χιλιάδες λουκέτα επισημοποιημένα. Βρήκε επίσης κάτω από το όριο της φτώχειας πάνω από ένα εκατομμύριο πολίτες. </w:t>
      </w:r>
    </w:p>
    <w:p w14:paraId="432FA62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Τι ακριβώς είχε </w:t>
      </w:r>
      <w:r>
        <w:rPr>
          <w:rFonts w:eastAsia="Times New Roman" w:cs="Times New Roman"/>
          <w:szCs w:val="24"/>
        </w:rPr>
        <w:t>γίνει; Δεν μου αρέσουν οι ακραίες εκφράσεις. Καλά κάνει το ΠΑΣΟΚ και καταθέτει την επερώτησή του, έχει αναφαίρετο δικαίωμα. Νόμιμα εκλεγμένο κόμμα είναι, έτσι κρίνει, έτσι κάνει. Να σκαλίσουμε λίγο την πρόσφατη μνήμη; Τα δομημένα ομόλογα τι σας λένε; Πώς δ</w:t>
      </w:r>
      <w:r>
        <w:rPr>
          <w:rFonts w:eastAsia="Times New Roman" w:cs="Times New Roman"/>
          <w:szCs w:val="24"/>
        </w:rPr>
        <w:t xml:space="preserve">ιαλύθηκε το ΝΑΤ. Τι σας </w:t>
      </w:r>
      <w:r>
        <w:rPr>
          <w:rFonts w:eastAsia="Times New Roman" w:cs="Times New Roman"/>
          <w:szCs w:val="24"/>
        </w:rPr>
        <w:lastRenderedPageBreak/>
        <w:t xml:space="preserve">λέει; Ρωτήστε έναν ναυτικό πώς το πιο δυνατό ταμείο ανθρώπων που θαλασσοπνίγονται διαλύθηκε; Ρωτήστε πάλι. Αναφαίρετο δικαίωμά σας να πιστεύετε ότι το </w:t>
      </w:r>
      <w:r>
        <w:rPr>
          <w:rFonts w:eastAsia="Times New Roman" w:cs="Times New Roman"/>
          <w:szCs w:val="24"/>
          <w:lang w:val="en-US"/>
        </w:rPr>
        <w:t>PSI</w:t>
      </w:r>
      <w:r>
        <w:rPr>
          <w:rFonts w:eastAsia="Times New Roman" w:cs="Times New Roman"/>
          <w:szCs w:val="24"/>
        </w:rPr>
        <w:t xml:space="preserve"> ωφέλησε. Το πιστεύετε μόνο εσείς και δεν είμαι σίγουρος εάν το πιστεύετε κιόλ</w:t>
      </w:r>
      <w:r>
        <w:rPr>
          <w:rFonts w:eastAsia="Times New Roman" w:cs="Times New Roman"/>
          <w:szCs w:val="24"/>
        </w:rPr>
        <w:t>ας όλοι. Τίναξε στην κυριολεξία την μπάνκα των ασφαλιστικών ταμείων στον αέρα.</w:t>
      </w:r>
    </w:p>
    <w:p w14:paraId="432FA62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Αυτήν την πραγματικότητα βρήκε η Κυβέρνηση. Κανείς δεν θριαμβολογεί, ούτε είπαμε ότι λύσαμε το πρόβλημα του ασφαλιστικού. Το παλεύουμε με νύχια και με δόντια και το παλεύουμε κα</w:t>
      </w:r>
      <w:r>
        <w:rPr>
          <w:rFonts w:eastAsia="Times New Roman" w:cs="Times New Roman"/>
          <w:szCs w:val="24"/>
        </w:rPr>
        <w:t>θημερινά.</w:t>
      </w:r>
    </w:p>
    <w:p w14:paraId="432FA62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Άκουσα ακραίες εκφράσεις, πολύ ακραίες. Άκουσα τον κ. </w:t>
      </w:r>
      <w:proofErr w:type="spellStart"/>
      <w:r>
        <w:rPr>
          <w:rFonts w:eastAsia="Times New Roman" w:cs="Times New Roman"/>
          <w:szCs w:val="24"/>
        </w:rPr>
        <w:t>Βρούτση</w:t>
      </w:r>
      <w:proofErr w:type="spellEnd"/>
      <w:r>
        <w:rPr>
          <w:rFonts w:eastAsia="Times New Roman" w:cs="Times New Roman"/>
          <w:szCs w:val="24"/>
        </w:rPr>
        <w:t xml:space="preserve"> να λέει γιατί δεν ζητάμε συγγνώμη. </w:t>
      </w:r>
    </w:p>
    <w:p w14:paraId="432FA62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Σεβαστέ κύριε </w:t>
      </w:r>
      <w:proofErr w:type="spellStart"/>
      <w:r>
        <w:rPr>
          <w:rFonts w:eastAsia="Times New Roman" w:cs="Times New Roman"/>
          <w:szCs w:val="24"/>
        </w:rPr>
        <w:t>Βρούτση</w:t>
      </w:r>
      <w:proofErr w:type="spellEnd"/>
      <w:r>
        <w:rPr>
          <w:rFonts w:eastAsia="Times New Roman" w:cs="Times New Roman"/>
          <w:szCs w:val="24"/>
        </w:rPr>
        <w:t>, όταν το κόμμα σου έχει δανειστεί 210 εκατομμύρια και δεν μας λέει πώς θα τα επιστρέψει, αφήστε τις συγγνώμες.</w:t>
      </w:r>
    </w:p>
    <w:p w14:paraId="432FA62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Τουλάχιστον από</w:t>
      </w:r>
      <w:r>
        <w:rPr>
          <w:rFonts w:eastAsia="Times New Roman" w:cs="Times New Roman"/>
          <w:szCs w:val="24"/>
        </w:rPr>
        <w:t xml:space="preserve"> το ΠΑΣΟΚ άκουσα τη φράση «πολιτικοί απατεώνες». Είναι ακραία φράση. Επειδή συγκυβερνάμε, θεωρώ ότι κι εγώ είμαι πολιτικός απατεώνας.</w:t>
      </w:r>
    </w:p>
    <w:p w14:paraId="432FA62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Είμαι στη δυσάρεστη θέση να σας θυμίσω μερικά ονόματα από την παράταξή σας. Μερικά από αυτά είναι στη φυλακή, μερικά άλλα </w:t>
      </w:r>
      <w:r>
        <w:rPr>
          <w:rFonts w:eastAsia="Times New Roman" w:cs="Times New Roman"/>
          <w:szCs w:val="24"/>
        </w:rPr>
        <w:t>είναι καταδικασμένα και μερικά άλλα είναι υπόδικα. Ας μην το κάνω. Οι συνειρμοί με τη λέξη «απατεωνιά» είναι συγκεκριμένοι, γι’ αυτό λίγο προσοχή στους χαρακτηρισμούς.</w:t>
      </w:r>
    </w:p>
    <w:p w14:paraId="432FA62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πω το εξής, ότι ακούω καθημερινά θεούς και δαίμονες να τα βάζουν με τον </w:t>
      </w:r>
      <w:proofErr w:type="spellStart"/>
      <w:r>
        <w:rPr>
          <w:rFonts w:eastAsia="Times New Roman" w:cs="Times New Roman"/>
          <w:szCs w:val="24"/>
        </w:rPr>
        <w:t>Κατρούγκαλο</w:t>
      </w:r>
      <w:proofErr w:type="spellEnd"/>
      <w:r>
        <w:rPr>
          <w:rFonts w:eastAsia="Times New Roman" w:cs="Times New Roman"/>
          <w:szCs w:val="24"/>
        </w:rPr>
        <w:t xml:space="preserve"> και τον Πετρόπουλο. Εγώ είμαι καλοπροαίρετος. Μπορεί να είμαι από αυτούς που διαμαρτυρήθηκαν πράγματι γι’ αυτούς που έχασαν το επίδομα και ήταν συνταξιούχοι με πολύ χαμηλή σύνταξη και είδα μία ακαριαία αντίδραση της Κυβέρνησης για επτά σημεία. </w:t>
      </w:r>
      <w:r>
        <w:rPr>
          <w:rFonts w:eastAsia="Times New Roman" w:cs="Times New Roman"/>
          <w:szCs w:val="24"/>
        </w:rPr>
        <w:t xml:space="preserve">Μάλιστα, κάλυψαν γρήγορα αυτή την αδικία. </w:t>
      </w:r>
    </w:p>
    <w:p w14:paraId="432FA62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Δεν μιλάει κανείς όμως γιατί το 80% των συνταξιούχων δεν πειράχτηκε καθόλου. Ακούω συνέχεια για τις επικουρικές συντάξεις, κάτι που πράγματι είχε προαναγγελθεί εδώ και έξι μήνες. Κανείς δεν κρύφτηκε. Ήταν </w:t>
      </w:r>
      <w:r>
        <w:rPr>
          <w:rFonts w:eastAsia="Times New Roman" w:cs="Times New Roman"/>
          <w:szCs w:val="24"/>
        </w:rPr>
        <w:t xml:space="preserve">σαφέστατοι τότε και ο Υπουργός και ο Υφυπουργός. «Μέχρι 1.170 ευρώ δεν θα πειραχτεί κανένας». Γίνεται θέμα από το πρωί έως το βράδυ, χαλάνε οι τηλεοράσεις, για αναπροσαρμογές που δεν </w:t>
      </w:r>
      <w:r>
        <w:rPr>
          <w:rFonts w:eastAsia="Times New Roman" w:cs="Times New Roman"/>
          <w:szCs w:val="24"/>
        </w:rPr>
        <w:lastRenderedPageBreak/>
        <w:t>έχουν σχέση με αυτό. Πράγματι, σε κάποιους συνταξιούχους που είχαν πιο με</w:t>
      </w:r>
      <w:r>
        <w:rPr>
          <w:rFonts w:eastAsia="Times New Roman" w:cs="Times New Roman"/>
          <w:szCs w:val="24"/>
        </w:rPr>
        <w:t>γάλη επικουρική σύνταξη, τούς μειώθηκε, αντί να τη χάσουν τελείως. Ξαναλέω: Σε δύο χρόνια πολλοί από αυτούς δεν θα έπαιρναν ούτε την επικουρική, ούτε τρία κατοστάρικα σύνταξη. Ας έλθει κάποιος να το αμφισβητήσει αυτό, γιατί είναι εύκολο να φωνάζεις.</w:t>
      </w:r>
    </w:p>
    <w:p w14:paraId="432FA63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Κι εγώ</w:t>
      </w:r>
      <w:r>
        <w:rPr>
          <w:rFonts w:eastAsia="Times New Roman" w:cs="Times New Roman"/>
          <w:szCs w:val="24"/>
        </w:rPr>
        <w:t>, όταν μου έχεις κάνει έντεκα φορές περικοπές, όταν μου έχεις στερήσει 55 δισεκατομμύρια και έρχεσαι τώρα και κόβεις 660,</w:t>
      </w:r>
      <w:r>
        <w:rPr>
          <w:rFonts w:eastAsia="Times New Roman" w:cs="Times New Roman"/>
          <w:szCs w:val="24"/>
          <w:vertAlign w:val="superscript"/>
        </w:rPr>
        <w:t xml:space="preserve"> </w:t>
      </w:r>
      <w:r>
        <w:rPr>
          <w:rFonts w:eastAsia="Times New Roman" w:cs="Times New Roman"/>
          <w:szCs w:val="24"/>
        </w:rPr>
        <w:t>ναι, θα διαμαρτυρηθώ για τα 660. Βάλτε τα στη ζυγαριά. Ποιο είναι πιο μεγάλο; Τα 45 δισεκατομμύρια που κοπήκανε ή τα 650;</w:t>
      </w:r>
    </w:p>
    <w:p w14:paraId="432FA63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το κουδούνι λήξεως του χρόνου ομιλίας του κυρίου Βουλευτή)</w:t>
      </w:r>
    </w:p>
    <w:p w14:paraId="432FA63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Πόσο χρόνο έχω, κύριε Πρόεδρε;</w:t>
      </w:r>
    </w:p>
    <w:p w14:paraId="432FA633"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ανοχή,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432FA63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Στα οκτώ λεπτά θα σταματήσω.</w:t>
      </w:r>
    </w:p>
    <w:p w14:paraId="432FA63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Ακούω καθημερινά στις τηλεο</w:t>
      </w:r>
      <w:r>
        <w:rPr>
          <w:rFonts w:eastAsia="Times New Roman" w:cs="Times New Roman"/>
          <w:szCs w:val="24"/>
        </w:rPr>
        <w:t xml:space="preserve">ράσεις με το μικρόφωνο στο χέρι: «Πόσα σας κόψανε, τι κάνανε;» και δημιουργείται ένα θέμα απίστευτο. Είναι νωπό το παράδειγμα ότι το ασφαλιστικό ξαναμπαίνει. Έπρεπε να βγει επίσημη ανακοίνωση από το γραφείο του </w:t>
      </w:r>
      <w:proofErr w:type="spellStart"/>
      <w:r>
        <w:rPr>
          <w:rFonts w:eastAsia="Times New Roman" w:cs="Times New Roman"/>
          <w:szCs w:val="24"/>
        </w:rPr>
        <w:t>Ντάισελμπλουμ</w:t>
      </w:r>
      <w:proofErr w:type="spellEnd"/>
      <w:r>
        <w:rPr>
          <w:rFonts w:eastAsia="Times New Roman" w:cs="Times New Roman"/>
          <w:szCs w:val="24"/>
        </w:rPr>
        <w:t xml:space="preserve"> και του Κλάους </w:t>
      </w:r>
      <w:proofErr w:type="spellStart"/>
      <w:r>
        <w:rPr>
          <w:rFonts w:eastAsia="Times New Roman" w:cs="Times New Roman"/>
          <w:szCs w:val="24"/>
        </w:rPr>
        <w:t>Ρέγκλινγκ</w:t>
      </w:r>
      <w:proofErr w:type="spellEnd"/>
      <w:r>
        <w:rPr>
          <w:rFonts w:eastAsia="Times New Roman" w:cs="Times New Roman"/>
          <w:szCs w:val="24"/>
        </w:rPr>
        <w:t xml:space="preserve"> ότι δε</w:t>
      </w:r>
      <w:r>
        <w:rPr>
          <w:rFonts w:eastAsia="Times New Roman" w:cs="Times New Roman"/>
          <w:szCs w:val="24"/>
        </w:rPr>
        <w:t>ν μπαίνει. Είναι νωπό το παράδειγμα ότι το χρέος πάει για το 2018 και μετά. Όχι, μπαίνει το χρέος κανονικά. Τα βραχυπρόθεσμα ήδη έχουν μπει. Το κυμαινόμενο γίνεται σταθερό. Γίνεται αναπροσαρμογή για 40 δισεκατομμύρια -δεν θέλω να μπω σε λεπτομέρειες- που δ</w:t>
      </w:r>
      <w:r>
        <w:rPr>
          <w:rFonts w:eastAsia="Times New Roman" w:cs="Times New Roman"/>
          <w:szCs w:val="24"/>
        </w:rPr>
        <w:t>εν θα περάσουν μάλιστα από τα Κοινοβούλια. Ανάπτυξη προβλέπουν όλοι, όλος ο κόσμος, εκτός από τη Νέα Δημοκρατία και αυτούς που αντιπολιτεύονται τυφλά. Και εγώ δεν μιλάω για 2,7, μιλάω για 1,5.</w:t>
      </w:r>
    </w:p>
    <w:p w14:paraId="432FA63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Είναι κρίμα να παίζει κανείς με τις συντάξεις. Παίξατε με τις σ</w:t>
      </w:r>
      <w:r>
        <w:rPr>
          <w:rFonts w:eastAsia="Times New Roman" w:cs="Times New Roman"/>
          <w:szCs w:val="24"/>
        </w:rPr>
        <w:t>υντάξεις και αποτύχατε. Κληρονομήσαμε το 27%, που δεν ήταν 27%, ήταν 36%. Ελάτε στη θέση μιας Κυβέρνησης</w:t>
      </w:r>
      <w:r>
        <w:rPr>
          <w:rFonts w:eastAsia="Times New Roman" w:cs="Times New Roman"/>
          <w:szCs w:val="24"/>
        </w:rPr>
        <w:t>,</w:t>
      </w:r>
      <w:r>
        <w:rPr>
          <w:rFonts w:eastAsia="Times New Roman" w:cs="Times New Roman"/>
          <w:szCs w:val="24"/>
        </w:rPr>
        <w:t xml:space="preserve"> που οι μισοί πολίτες δεν δίνουν εισφορές. Τι έπρεπε να κάνει; </w:t>
      </w:r>
    </w:p>
    <w:p w14:paraId="432FA63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Όχι, κύριοι. Είστε λάθος. Είστε μεγάλο λάθος. </w:t>
      </w:r>
      <w:r>
        <w:rPr>
          <w:rFonts w:eastAsia="Times New Roman" w:cs="Times New Roman"/>
          <w:szCs w:val="24"/>
        </w:rPr>
        <w:t>Δ</w:t>
      </w:r>
      <w:r>
        <w:rPr>
          <w:rFonts w:eastAsia="Times New Roman" w:cs="Times New Roman"/>
          <w:szCs w:val="24"/>
        </w:rPr>
        <w:t>εν</w:t>
      </w:r>
      <w:r>
        <w:rPr>
          <w:rFonts w:eastAsia="Times New Roman" w:cs="Times New Roman"/>
          <w:szCs w:val="24"/>
        </w:rPr>
        <w:t xml:space="preserve"> θέλω να ξαναμιλήσω</w:t>
      </w:r>
      <w:r>
        <w:rPr>
          <w:rFonts w:eastAsia="Times New Roman" w:cs="Times New Roman"/>
          <w:szCs w:val="24"/>
        </w:rPr>
        <w:t>,</w:t>
      </w:r>
      <w:r>
        <w:rPr>
          <w:rFonts w:eastAsia="Times New Roman" w:cs="Times New Roman"/>
          <w:szCs w:val="24"/>
        </w:rPr>
        <w:t xml:space="preserve"> για να πω λεπτομέ</w:t>
      </w:r>
      <w:r>
        <w:rPr>
          <w:rFonts w:eastAsia="Times New Roman" w:cs="Times New Roman"/>
          <w:szCs w:val="24"/>
        </w:rPr>
        <w:t>ρειες. Πιστεύω ότι έγινε μια πραγματικά μεγάλη προσπάθεια από τον συγκεκριμένο Υπουργό και τον Υφυπουργό του, μια προσπάθεια έντιμη, κοπιαστική, με πέντε τηλεοράσεις και πέντε εφημερίδες να λυσσομανάνε εναντίον του από το πρωί ως το βράδυ.</w:t>
      </w:r>
    </w:p>
    <w:p w14:paraId="432FA63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Είμαι πραγματικά</w:t>
      </w:r>
      <w:r>
        <w:rPr>
          <w:rFonts w:eastAsia="Times New Roman" w:cs="Times New Roman"/>
          <w:szCs w:val="24"/>
        </w:rPr>
        <w:t xml:space="preserve"> ικανοποιημένος γι’ αυτό που έγινε στο ασφαλιστικό και πιστεύω κι εγώ, όπως σας είπε και ο κ. Πετρόπουλος, ότι πολύ σύντομα και οι αγρότες και πολύς άλλος κόσμος θα δει τη διαφορά.</w:t>
      </w:r>
    </w:p>
    <w:p w14:paraId="432FA63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32FA63A"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r>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Παπαχρι</w:t>
      </w:r>
      <w:r>
        <w:rPr>
          <w:rFonts w:eastAsia="Times New Roman" w:cs="Times New Roman"/>
          <w:szCs w:val="24"/>
        </w:rPr>
        <w:t>στόπουλε</w:t>
      </w:r>
      <w:proofErr w:type="spellEnd"/>
      <w:r>
        <w:rPr>
          <w:rFonts w:eastAsia="Times New Roman" w:cs="Times New Roman"/>
          <w:szCs w:val="24"/>
        </w:rPr>
        <w:t>.</w:t>
      </w:r>
    </w:p>
    <w:p w14:paraId="432FA63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w:t>
      </w:r>
    </w:p>
    <w:p w14:paraId="432FA63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πολύ, κύριε Πρόεδρε.</w:t>
      </w:r>
    </w:p>
    <w:p w14:paraId="432FA63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είναι πράγματι πάρα πολύ καίρια η σημερινή επίκαιρη επερώτηση που συζητάμε γ</w:t>
      </w:r>
      <w:r>
        <w:rPr>
          <w:rFonts w:eastAsia="Times New Roman" w:cs="Times New Roman"/>
          <w:szCs w:val="24"/>
        </w:rPr>
        <w:t xml:space="preserve">ια το ασφαλιστικό σύστημα που έχετε καταθέσει. Όμως, δεν μπορώ να </w:t>
      </w:r>
      <w:r>
        <w:rPr>
          <w:rFonts w:eastAsia="Times New Roman" w:cs="Times New Roman"/>
          <w:szCs w:val="24"/>
        </w:rPr>
        <w:lastRenderedPageBreak/>
        <w:t>μην αναρωτηθώ αν το ενδιαφέρον είναι ειλικρινές από τη μεριά της Δημοκρατικής Συμπαράταξης</w:t>
      </w:r>
      <w:r>
        <w:rPr>
          <w:rFonts w:eastAsia="Times New Roman" w:cs="Times New Roman"/>
          <w:szCs w:val="24"/>
        </w:rPr>
        <w:t>,</w:t>
      </w:r>
      <w:r>
        <w:rPr>
          <w:rFonts w:eastAsia="Times New Roman" w:cs="Times New Roman"/>
          <w:szCs w:val="24"/>
        </w:rPr>
        <w:t xml:space="preserve"> που κατέθεσε αυτή την επίκαιρη επερώτηση, ή αν τελικώς όλη αυτή η κίνηση είναι προσχηματική και εξ</w:t>
      </w:r>
      <w:r>
        <w:rPr>
          <w:rFonts w:eastAsia="Times New Roman" w:cs="Times New Roman"/>
          <w:szCs w:val="24"/>
        </w:rPr>
        <w:t>υπηρετεί μικροπολιτικά συμφέροντα.</w:t>
      </w:r>
    </w:p>
    <w:p w14:paraId="432FA63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Ουσιαστικά, έχω το εξής ερώτημα: Μήπως η σημερινή συζήτηση γίνεται μόνο και μόνο για εσάς, επειδή μας παρακολουθούν οι πολίτες από την τηλεόραση και έχουν γίνει διάφορα θέματα και υπάρχει μεγάλη τηλεθέαση;</w:t>
      </w:r>
    </w:p>
    <w:p w14:paraId="432FA63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του ΠΑΣΟΚ, ενδιαφέρεστε πραγματικά για το ασφαλιστικό και τις συντάξεις; Διότι αν πραγματικά είχατε ενδιαφέρον, δεν θα κόβατε τις συντάξεις δεκατρείς φορές όταν κυβερνούσατε ή μάλλον όταν συγκυβερνούσατε με τη Νέα Δημοκρατία. Μήπως νομίζετε ότι δεν θυμό</w:t>
      </w:r>
      <w:r>
        <w:rPr>
          <w:rFonts w:eastAsia="Times New Roman" w:cs="Times New Roman"/>
          <w:szCs w:val="24"/>
        </w:rPr>
        <w:t>μαστε ή ότι δεν θυμάται ο λαός ποιοι τους έφεραν σε αυτή την κατάσταση με τη διακυβέρνηση των σαράντα ετών;</w:t>
      </w:r>
    </w:p>
    <w:p w14:paraId="432FA64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Την ίδια, όμως, άποψη έχω και για τον ΣΥΡΙΖΑ, διότι δύο τινά μπορεί να συμβαίνουν στον ΣΥΡΙΖΑ: </w:t>
      </w:r>
      <w:r>
        <w:rPr>
          <w:rFonts w:eastAsia="Times New Roman" w:cs="Times New Roman"/>
          <w:szCs w:val="24"/>
        </w:rPr>
        <w:t>ε</w:t>
      </w:r>
      <w:r>
        <w:rPr>
          <w:rFonts w:eastAsia="Times New Roman" w:cs="Times New Roman"/>
          <w:szCs w:val="24"/>
        </w:rPr>
        <w:t>ίτε</w:t>
      </w:r>
      <w:r>
        <w:rPr>
          <w:rFonts w:eastAsia="Times New Roman" w:cs="Times New Roman"/>
          <w:szCs w:val="24"/>
        </w:rPr>
        <w:t xml:space="preserve"> γνώριζαν ότι δεν μπορούν να επαναφέρουν τη δέκατ</w:t>
      </w:r>
      <w:r>
        <w:rPr>
          <w:rFonts w:eastAsia="Times New Roman" w:cs="Times New Roman"/>
          <w:szCs w:val="24"/>
        </w:rPr>
        <w:t xml:space="preserve">η τρίτη σύνταξη και έλεγαν ψέματα απλώς για </w:t>
      </w:r>
      <w:r>
        <w:rPr>
          <w:rFonts w:eastAsia="Times New Roman" w:cs="Times New Roman"/>
          <w:szCs w:val="24"/>
        </w:rPr>
        <w:lastRenderedPageBreak/>
        <w:t xml:space="preserve">να καταλάβουν την εξουσία είτε δεν γνώριζαν και έκαναν τις προσπάθειές τους, αλλά δυστυχώς απέτυχαν παταγωδώς. </w:t>
      </w:r>
      <w:r>
        <w:rPr>
          <w:rFonts w:eastAsia="Times New Roman" w:cs="Times New Roman"/>
          <w:szCs w:val="24"/>
        </w:rPr>
        <w:t>Ο</w:t>
      </w:r>
      <w:r>
        <w:rPr>
          <w:rFonts w:eastAsia="Times New Roman" w:cs="Times New Roman"/>
          <w:szCs w:val="24"/>
        </w:rPr>
        <w:t>φείλουν</w:t>
      </w:r>
      <w:r>
        <w:rPr>
          <w:rFonts w:eastAsia="Times New Roman" w:cs="Times New Roman"/>
          <w:szCs w:val="24"/>
        </w:rPr>
        <w:t xml:space="preserve"> τουλάχιστον μία μεγάλη συγγνώμη στον ελληνικό λαό.</w:t>
      </w:r>
    </w:p>
    <w:p w14:paraId="432FA64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Αντ’ αυτού, οι καταστάσεις που βιώνουμε τ</w:t>
      </w:r>
      <w:r>
        <w:rPr>
          <w:rFonts w:eastAsia="Times New Roman" w:cs="Times New Roman"/>
          <w:szCs w:val="24"/>
        </w:rPr>
        <w:t>α τελευταία χρόνια στην πατρίδα μας είναι πρωτόγνωρες και συγκλονιστικές. Συνταξιούχοι</w:t>
      </w:r>
      <w:r>
        <w:rPr>
          <w:rFonts w:eastAsia="Times New Roman" w:cs="Times New Roman"/>
          <w:szCs w:val="24"/>
        </w:rPr>
        <w:t>,</w:t>
      </w:r>
      <w:r>
        <w:rPr>
          <w:rFonts w:eastAsia="Times New Roman" w:cs="Times New Roman"/>
          <w:szCs w:val="24"/>
        </w:rPr>
        <w:t xml:space="preserve"> που εργάζονταν σκληρά μια ολόκληρη ζωή, ζουν τώρα κάτω από το όριο της φτώχειας και χρόνο με τον χρόνο βλέπουν τις συντάξεις τους να εξανεμίζονται.</w:t>
      </w:r>
    </w:p>
    <w:p w14:paraId="432FA64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Θα ήθελα να θυμίσω </w:t>
      </w:r>
      <w:r>
        <w:rPr>
          <w:rFonts w:eastAsia="Times New Roman" w:cs="Times New Roman"/>
          <w:szCs w:val="24"/>
        </w:rPr>
        <w:t xml:space="preserve">σε όλους ότι το ΕΚΑΣ είναι ένα ειδικό </w:t>
      </w:r>
      <w:proofErr w:type="spellStart"/>
      <w:r>
        <w:rPr>
          <w:rFonts w:eastAsia="Times New Roman" w:cs="Times New Roman"/>
          <w:szCs w:val="24"/>
        </w:rPr>
        <w:t>προνοιακό</w:t>
      </w:r>
      <w:proofErr w:type="spellEnd"/>
      <w:r>
        <w:rPr>
          <w:rFonts w:eastAsia="Times New Roman" w:cs="Times New Roman"/>
          <w:szCs w:val="24"/>
        </w:rPr>
        <w:t xml:space="preserve"> επίδομα</w:t>
      </w:r>
      <w:r>
        <w:rPr>
          <w:rFonts w:eastAsia="Times New Roman" w:cs="Times New Roman"/>
          <w:szCs w:val="24"/>
        </w:rPr>
        <w:t>,</w:t>
      </w:r>
      <w:r>
        <w:rPr>
          <w:rFonts w:eastAsia="Times New Roman" w:cs="Times New Roman"/>
          <w:szCs w:val="24"/>
        </w:rPr>
        <w:t xml:space="preserve"> που χορηγείται σε συνταξιούχους με ετήσιο καθαρό συνολικό εισόδημα το πολύ ως 7.972 ευρώ, δηλαδή σε ανθρώπους που ζουν κάθε μήνα το πολύ με 664 ευρώ.</w:t>
      </w:r>
    </w:p>
    <w:p w14:paraId="432FA643" w14:textId="77777777" w:rsidR="009415DB" w:rsidRDefault="00D44329">
      <w:pPr>
        <w:spacing w:after="0" w:line="600" w:lineRule="auto"/>
        <w:ind w:firstLine="720"/>
        <w:jc w:val="both"/>
        <w:rPr>
          <w:rFonts w:eastAsia="Times New Roman"/>
          <w:szCs w:val="24"/>
        </w:rPr>
      </w:pPr>
      <w:r>
        <w:rPr>
          <w:rFonts w:eastAsia="Times New Roman"/>
          <w:szCs w:val="24"/>
        </w:rPr>
        <w:t>Σε αυτούς</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τους ανθρώπους, κύριοι Υπουργο</w:t>
      </w:r>
      <w:r>
        <w:rPr>
          <w:rFonts w:eastAsia="Times New Roman"/>
          <w:szCs w:val="24"/>
        </w:rPr>
        <w:t>ί, τους συνταξιούχους, θα υπάρξει μια νέα αναπροσαρμογή προς τα κάτω</w:t>
      </w:r>
      <w:r>
        <w:rPr>
          <w:rFonts w:eastAsia="Times New Roman"/>
          <w:szCs w:val="24"/>
        </w:rPr>
        <w:t>,</w:t>
      </w:r>
      <w:r>
        <w:rPr>
          <w:rFonts w:eastAsia="Times New Roman"/>
          <w:szCs w:val="24"/>
        </w:rPr>
        <w:t xml:space="preserve"> από το 2017</w:t>
      </w:r>
      <w:r>
        <w:rPr>
          <w:rFonts w:eastAsia="Times New Roman"/>
          <w:szCs w:val="24"/>
        </w:rPr>
        <w:t>,</w:t>
      </w:r>
      <w:r>
        <w:rPr>
          <w:rFonts w:eastAsia="Times New Roman"/>
          <w:szCs w:val="24"/>
        </w:rPr>
        <w:t xml:space="preserve"> για να καλύψετε τους στόχους σας. Δηλαδή, η λύση για την Κυβέρνηση δεν είναι τίποτα άλλο</w:t>
      </w:r>
      <w:r>
        <w:rPr>
          <w:rFonts w:eastAsia="Times New Roman"/>
          <w:szCs w:val="24"/>
        </w:rPr>
        <w:t>,</w:t>
      </w:r>
      <w:r>
        <w:rPr>
          <w:rFonts w:eastAsia="Times New Roman"/>
          <w:szCs w:val="24"/>
        </w:rPr>
        <w:t xml:space="preserve"> παρά να </w:t>
      </w:r>
      <w:proofErr w:type="spellStart"/>
      <w:r>
        <w:rPr>
          <w:rFonts w:eastAsia="Times New Roman"/>
          <w:szCs w:val="24"/>
        </w:rPr>
        <w:t>φτωχοποιήσει</w:t>
      </w:r>
      <w:proofErr w:type="spellEnd"/>
      <w:r>
        <w:rPr>
          <w:rFonts w:eastAsia="Times New Roman"/>
          <w:szCs w:val="24"/>
        </w:rPr>
        <w:t xml:space="preserve"> τους ανθρώπους που βρίσκονται στην πλέον </w:t>
      </w:r>
      <w:r>
        <w:rPr>
          <w:rFonts w:eastAsia="Times New Roman"/>
          <w:szCs w:val="24"/>
        </w:rPr>
        <w:lastRenderedPageBreak/>
        <w:t>αδύναμη θέση, τους αν</w:t>
      </w:r>
      <w:r>
        <w:rPr>
          <w:rFonts w:eastAsia="Times New Roman"/>
          <w:szCs w:val="24"/>
        </w:rPr>
        <w:t xml:space="preserve">θρώπους που είναι άνω των </w:t>
      </w:r>
      <w:r>
        <w:rPr>
          <w:rFonts w:eastAsia="Times New Roman"/>
          <w:szCs w:val="24"/>
        </w:rPr>
        <w:t>εξήντα πέντε</w:t>
      </w:r>
      <w:r>
        <w:rPr>
          <w:rFonts w:eastAsia="Times New Roman"/>
          <w:szCs w:val="24"/>
        </w:rPr>
        <w:t xml:space="preserve"> ετών, που δεν έχουν καμμία διέξοδο και οι οποίοι φυσικά δεν μπορούν να βρουν πλέον εργασία.</w:t>
      </w:r>
    </w:p>
    <w:p w14:paraId="432FA644" w14:textId="77777777" w:rsidR="009415DB" w:rsidRDefault="00D44329">
      <w:pPr>
        <w:spacing w:after="0" w:line="600" w:lineRule="auto"/>
        <w:ind w:firstLine="720"/>
        <w:jc w:val="both"/>
        <w:rPr>
          <w:rFonts w:eastAsia="Times New Roman"/>
          <w:szCs w:val="24"/>
        </w:rPr>
      </w:pPr>
      <w:r>
        <w:rPr>
          <w:rFonts w:eastAsia="Times New Roman"/>
          <w:szCs w:val="24"/>
        </w:rPr>
        <w:t>Π</w:t>
      </w:r>
      <w:r>
        <w:rPr>
          <w:rFonts w:eastAsia="Times New Roman"/>
          <w:szCs w:val="24"/>
        </w:rPr>
        <w:t>λέον</w:t>
      </w:r>
      <w:r>
        <w:rPr>
          <w:rFonts w:eastAsia="Times New Roman"/>
          <w:szCs w:val="24"/>
        </w:rPr>
        <w:t>, με αυτά τα δεδομένα, οι συνταξιούχοι κυριολεκτικά κάθε μήνα</w:t>
      </w:r>
      <w:r>
        <w:rPr>
          <w:rFonts w:eastAsia="Times New Roman"/>
          <w:szCs w:val="24"/>
        </w:rPr>
        <w:t>,</w:t>
      </w:r>
      <w:r>
        <w:rPr>
          <w:rFonts w:eastAsia="Times New Roman"/>
          <w:szCs w:val="24"/>
        </w:rPr>
        <w:t xml:space="preserve"> όταν βρίσκονται μπροστά στα ΑΤΜ</w:t>
      </w:r>
      <w:r>
        <w:rPr>
          <w:rFonts w:eastAsia="Times New Roman"/>
          <w:szCs w:val="24"/>
        </w:rPr>
        <w:t>,</w:t>
      </w:r>
      <w:r>
        <w:rPr>
          <w:rFonts w:eastAsia="Times New Roman"/>
          <w:szCs w:val="24"/>
        </w:rPr>
        <w:t xml:space="preserve"> με κομμένη ανάσα, φοβούν</w:t>
      </w:r>
      <w:r>
        <w:rPr>
          <w:rFonts w:eastAsia="Times New Roman"/>
          <w:szCs w:val="24"/>
        </w:rPr>
        <w:t>ται τι μπορούν να δουν στη σύνταξή τους, τι θα τους συμβεί πλέον. Εγώ τουλάχιστον θα τους συμβούλευα ότι</w:t>
      </w:r>
      <w:r>
        <w:rPr>
          <w:rFonts w:eastAsia="Times New Roman"/>
          <w:szCs w:val="24"/>
        </w:rPr>
        <w:t>,</w:t>
      </w:r>
      <w:r>
        <w:rPr>
          <w:rFonts w:eastAsia="Times New Roman"/>
          <w:szCs w:val="24"/>
        </w:rPr>
        <w:t xml:space="preserve"> για να έρχονται αντιμέτωποι με το ΑΤΜ, καλύτερα θα ήταν κάθε μήνα να έπαιρναν ένα υπογλώσσιο</w:t>
      </w:r>
      <w:r>
        <w:rPr>
          <w:rFonts w:eastAsia="Times New Roman"/>
          <w:szCs w:val="24"/>
        </w:rPr>
        <w:t>,</w:t>
      </w:r>
      <w:r>
        <w:rPr>
          <w:rFonts w:eastAsia="Times New Roman"/>
          <w:szCs w:val="24"/>
        </w:rPr>
        <w:t xml:space="preserve"> για να προστατεύουν την υγεία τους, γιατί δεν ξέρουν τι </w:t>
      </w:r>
      <w:r>
        <w:rPr>
          <w:rFonts w:eastAsia="Times New Roman"/>
          <w:szCs w:val="24"/>
        </w:rPr>
        <w:t>μπορεί να τους συμβεί. Ένα υπογλώσσιο, κύριοι Υπουργοί, νομίζω ότι είναι το καλύτερο.</w:t>
      </w:r>
    </w:p>
    <w:p w14:paraId="432FA645" w14:textId="77777777" w:rsidR="009415DB" w:rsidRDefault="00D44329">
      <w:pPr>
        <w:spacing w:after="0" w:line="600" w:lineRule="auto"/>
        <w:ind w:firstLine="720"/>
        <w:jc w:val="both"/>
        <w:rPr>
          <w:rFonts w:eastAsia="Times New Roman"/>
          <w:szCs w:val="24"/>
        </w:rPr>
      </w:pPr>
      <w:r>
        <w:rPr>
          <w:rFonts w:eastAsia="Times New Roman"/>
          <w:szCs w:val="24"/>
        </w:rPr>
        <w:t>Επίσης θεωρώ, κύριε Υπουργέ, ότι η επιστολή σας που στείλατε στους συνταξιούχους δεν ήταν μια επιστολή συγγνώμης, αλλά μια πρόσκληση για να χορέψουν τον χορό του Ζαλόγγου</w:t>
      </w:r>
      <w:r>
        <w:rPr>
          <w:rFonts w:eastAsia="Times New Roman"/>
          <w:szCs w:val="24"/>
        </w:rPr>
        <w:t xml:space="preserve"> από τώρα, να το πάρουν απόφαση -κάτι τέτοιο μου θύμισε η επιστολή σας-, γι’ αυτό ίσως να την καίγανε.</w:t>
      </w:r>
    </w:p>
    <w:p w14:paraId="432FA646" w14:textId="77777777" w:rsidR="009415DB" w:rsidRDefault="00D44329">
      <w:pPr>
        <w:spacing w:after="0" w:line="600" w:lineRule="auto"/>
        <w:ind w:firstLine="720"/>
        <w:jc w:val="both"/>
        <w:rPr>
          <w:rFonts w:eastAsia="Times New Roman"/>
          <w:szCs w:val="24"/>
        </w:rPr>
      </w:pPr>
      <w:r>
        <w:rPr>
          <w:rFonts w:eastAsia="Times New Roman"/>
          <w:szCs w:val="24"/>
        </w:rPr>
        <w:t>Φ</w:t>
      </w:r>
      <w:r>
        <w:rPr>
          <w:rFonts w:eastAsia="Times New Roman"/>
          <w:szCs w:val="24"/>
        </w:rPr>
        <w:t>υσικά</w:t>
      </w:r>
      <w:r>
        <w:rPr>
          <w:rFonts w:eastAsia="Times New Roman"/>
          <w:szCs w:val="24"/>
        </w:rPr>
        <w:t xml:space="preserve">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τίθεται σε εφαρμογή το νέο ασφαλιστικό σύστημα, το οποίο θα είναι ιδιαιτέρως αυστηρό με κάποιες κατηγορίες ελευθέρων επαγγελματιών. Μ</w:t>
      </w:r>
      <w:r>
        <w:rPr>
          <w:rFonts w:eastAsia="Times New Roman"/>
          <w:szCs w:val="24"/>
        </w:rPr>
        <w:t xml:space="preserve">ε δεδομένο, μάλιστα, ότι η επιχειρηματική </w:t>
      </w:r>
      <w:r>
        <w:rPr>
          <w:rFonts w:eastAsia="Times New Roman"/>
          <w:szCs w:val="24"/>
        </w:rPr>
        <w:lastRenderedPageBreak/>
        <w:t xml:space="preserve">δραστηριότητα στην Ελλάδα διαρκώς συρρικνώνεται, πολύ φοβάμαι ότι οι νέες ασφαλιστικές εισφορές θα είναι πραγματικά το τελευταίο μοιραίο χτύπημα για τις επιχειρήσεις. </w:t>
      </w:r>
    </w:p>
    <w:p w14:paraId="432FA647" w14:textId="77777777" w:rsidR="009415DB" w:rsidRDefault="00D44329">
      <w:pPr>
        <w:spacing w:after="0" w:line="600" w:lineRule="auto"/>
        <w:ind w:firstLine="720"/>
        <w:jc w:val="both"/>
        <w:rPr>
          <w:rFonts w:eastAsia="Times New Roman"/>
          <w:szCs w:val="24"/>
        </w:rPr>
      </w:pPr>
      <w:r>
        <w:rPr>
          <w:rFonts w:eastAsia="Times New Roman"/>
          <w:szCs w:val="24"/>
        </w:rPr>
        <w:t>Φυσικά, το βασικότερο πρόβλημα είναι ότι</w:t>
      </w:r>
      <w:r>
        <w:rPr>
          <w:rFonts w:eastAsia="Times New Roman"/>
          <w:szCs w:val="24"/>
        </w:rPr>
        <w:t>,</w:t>
      </w:r>
      <w:r>
        <w:rPr>
          <w:rFonts w:eastAsia="Times New Roman"/>
          <w:szCs w:val="24"/>
        </w:rPr>
        <w:t xml:space="preserve"> λόγω</w:t>
      </w:r>
      <w:r>
        <w:rPr>
          <w:rFonts w:eastAsia="Times New Roman"/>
          <w:szCs w:val="24"/>
        </w:rPr>
        <w:t xml:space="preserve"> της γενικής οικονομικής κατάρρευσης, οι επαγγελματίες και οι επιχειρήσεις αδυνατούν πραγματικά να </w:t>
      </w:r>
      <w:proofErr w:type="spellStart"/>
      <w:r>
        <w:rPr>
          <w:rFonts w:eastAsia="Times New Roman"/>
          <w:szCs w:val="24"/>
        </w:rPr>
        <w:t>αντ</w:t>
      </w:r>
      <w:r>
        <w:rPr>
          <w:rFonts w:eastAsia="Times New Roman"/>
          <w:szCs w:val="24"/>
        </w:rPr>
        <w:t>ε</w:t>
      </w:r>
      <w:r>
        <w:rPr>
          <w:rFonts w:eastAsia="Times New Roman"/>
          <w:szCs w:val="24"/>
        </w:rPr>
        <w:t>πεξέλθουν</w:t>
      </w:r>
      <w:proofErr w:type="spellEnd"/>
      <w:r>
        <w:rPr>
          <w:rFonts w:eastAsia="Times New Roman"/>
          <w:szCs w:val="24"/>
        </w:rPr>
        <w:t xml:space="preserve"> στις εισφορές που χρωστάνε εδώ και χρόνια και όλο το ασφαλιστικό σύστημα κινδυνεύει να καταρρεύσει, διότι πολλοί επαγγελματίες πραγματικά δεν μ</w:t>
      </w:r>
      <w:r>
        <w:rPr>
          <w:rFonts w:eastAsia="Times New Roman"/>
          <w:szCs w:val="24"/>
        </w:rPr>
        <w:t>πορούν να πληρώσουν. Σε αυτό το καθημερινό μεγάλο θέμα θεωρώ ότι η Κυβέρνηση παραμένει απαθής και ότι δεν έχει φέρει καμμιά βιώσιμη λύση.</w:t>
      </w:r>
    </w:p>
    <w:p w14:paraId="432FA648" w14:textId="77777777" w:rsidR="009415DB" w:rsidRDefault="00D44329">
      <w:pPr>
        <w:spacing w:after="0" w:line="600" w:lineRule="auto"/>
        <w:ind w:firstLine="720"/>
        <w:jc w:val="both"/>
        <w:rPr>
          <w:rFonts w:eastAsia="Times New Roman"/>
          <w:szCs w:val="24"/>
        </w:rPr>
      </w:pPr>
      <w:r>
        <w:rPr>
          <w:rFonts w:eastAsia="Times New Roman"/>
          <w:szCs w:val="24"/>
        </w:rPr>
        <w:t xml:space="preserve">Μάλιστα, έχω καταθέσει μια ερώτηση από τον Ιούνιο με αριθμό 7252, απευθυνόμενη προς εσάς, κύριε Υπουργέ, με την οποία </w:t>
      </w:r>
      <w:r>
        <w:rPr>
          <w:rFonts w:eastAsia="Times New Roman"/>
          <w:szCs w:val="24"/>
        </w:rPr>
        <w:t xml:space="preserve">ζητούσα το πάγωμα των ασφαλιστικών οφειλών των επαγγελματιών, οι οποίες δημιουργήθηκαν τα χρόνια της κρίσης, δηλαδή από το 2010 μέχρι το 2016, ώστε να μπορέσουμε να έχουμε μια εξομάλυνση της κατάστασης. Εξάλλου, αυτό αποτελεί πάγιο αίτημα όλων των </w:t>
      </w:r>
      <w:r>
        <w:rPr>
          <w:rFonts w:eastAsia="Times New Roman"/>
          <w:szCs w:val="24"/>
        </w:rPr>
        <w:t>ε</w:t>
      </w:r>
      <w:r>
        <w:rPr>
          <w:rFonts w:eastAsia="Times New Roman"/>
          <w:szCs w:val="24"/>
        </w:rPr>
        <w:t>μπορικώ</w:t>
      </w:r>
      <w:r>
        <w:rPr>
          <w:rFonts w:eastAsia="Times New Roman"/>
          <w:szCs w:val="24"/>
        </w:rPr>
        <w:t xml:space="preserve">ν </w:t>
      </w:r>
      <w:r>
        <w:rPr>
          <w:rFonts w:eastAsia="Times New Roman"/>
          <w:szCs w:val="24"/>
        </w:rPr>
        <w:lastRenderedPageBreak/>
        <w:t>σ</w:t>
      </w:r>
      <w:r>
        <w:rPr>
          <w:rFonts w:eastAsia="Times New Roman"/>
          <w:szCs w:val="24"/>
        </w:rPr>
        <w:t>υλλόγων της Ελλάδας. Καταθέτω μάλιστα την ερώτηση για τα Πρακτικά. Προφανώς, κύριε Υπουργέ, η ερώτησή μου θα μείνει αναπάντητη.</w:t>
      </w:r>
    </w:p>
    <w:p w14:paraId="432FA649" w14:textId="77777777" w:rsidR="009415DB" w:rsidRDefault="00D44329">
      <w:pPr>
        <w:spacing w:after="0" w:line="600" w:lineRule="auto"/>
        <w:ind w:firstLine="720"/>
        <w:jc w:val="both"/>
        <w:rPr>
          <w:rFonts w:eastAsia="Times New Roman"/>
          <w:szCs w:val="24"/>
        </w:rPr>
      </w:pPr>
      <w:r>
        <w:rPr>
          <w:rFonts w:eastAsia="Times New Roman"/>
          <w:szCs w:val="24"/>
        </w:rPr>
        <w:t xml:space="preserve">(Στο σημείο αυτό η Βουλευτής κ. Θεοδώρα </w:t>
      </w:r>
      <w:proofErr w:type="spellStart"/>
      <w:r>
        <w:rPr>
          <w:rFonts w:eastAsia="Times New Roman"/>
          <w:szCs w:val="24"/>
        </w:rPr>
        <w:t>Μεγαλοοικονόμου</w:t>
      </w:r>
      <w:proofErr w:type="spellEnd"/>
      <w:r>
        <w:rPr>
          <w:rFonts w:eastAsia="Times New Roman"/>
          <w:szCs w:val="24"/>
        </w:rPr>
        <w:t xml:space="preserve"> καταθέτει για τα Πρακτικά την προαναφερθείσα ερώτηση, η οποία </w:t>
      </w:r>
      <w:r>
        <w:rPr>
          <w:rFonts w:eastAsia="Times New Roman"/>
          <w:szCs w:val="24"/>
        </w:rPr>
        <w:t>βρίσκεται στο αρχείο του Τμήματος Γραμματείας της Διεύθυνσης Στενογραφίας και  Πρακτικών της Βουλής)</w:t>
      </w:r>
    </w:p>
    <w:p w14:paraId="432FA64A" w14:textId="77777777" w:rsidR="009415DB" w:rsidRDefault="00D44329">
      <w:pPr>
        <w:spacing w:after="0" w:line="600" w:lineRule="auto"/>
        <w:ind w:firstLine="720"/>
        <w:jc w:val="both"/>
        <w:rPr>
          <w:rFonts w:eastAsia="Times New Roman"/>
          <w:szCs w:val="24"/>
        </w:rPr>
      </w:pPr>
      <w:r>
        <w:rPr>
          <w:rFonts w:eastAsia="Times New Roman"/>
          <w:szCs w:val="24"/>
        </w:rPr>
        <w:t xml:space="preserve">Αντιθέτως, όμως, η μόνη κινητικότητα που βλέπουμε είναι προς την πλευρά νέων περικοπών στις συντάξεις. </w:t>
      </w:r>
      <w:r>
        <w:rPr>
          <w:rFonts w:eastAsia="Times New Roman"/>
          <w:szCs w:val="24"/>
        </w:rPr>
        <w:t>Μ</w:t>
      </w:r>
      <w:r>
        <w:rPr>
          <w:rFonts w:eastAsia="Times New Roman"/>
          <w:szCs w:val="24"/>
        </w:rPr>
        <w:t>πορεί</w:t>
      </w:r>
      <w:r>
        <w:rPr>
          <w:rFonts w:eastAsia="Times New Roman"/>
          <w:szCs w:val="24"/>
        </w:rPr>
        <w:t xml:space="preserve"> η Κυβέρνηση να διαψεύδει την πιθανότητα να αν</w:t>
      </w:r>
      <w:r>
        <w:rPr>
          <w:rFonts w:eastAsia="Times New Roman"/>
          <w:szCs w:val="24"/>
        </w:rPr>
        <w:t xml:space="preserve">οίξει ξανά το ασφαλιστικό ως συζήτηση με τους θεσμούς, όμως ας μην ξεχνάμε ότι το ασφαλιστικό περιλαμβάνει και άλλες ρήτρες. Σε κάθε περίπτωση, αν τα νούμερα δεν βγουν πάλι, θα βρεθούμε στη δυσάρεστη θέση να συζητάμε από την αρχή τι θα κόψουμε και από πού </w:t>
      </w:r>
      <w:r>
        <w:rPr>
          <w:rFonts w:eastAsia="Times New Roman"/>
          <w:szCs w:val="24"/>
        </w:rPr>
        <w:t>θα κόψουμε.</w:t>
      </w:r>
    </w:p>
    <w:p w14:paraId="432FA64B" w14:textId="77777777" w:rsidR="009415DB" w:rsidRDefault="00D44329">
      <w:pPr>
        <w:spacing w:after="0" w:line="600" w:lineRule="auto"/>
        <w:ind w:firstLine="720"/>
        <w:jc w:val="both"/>
        <w:rPr>
          <w:rFonts w:eastAsia="Times New Roman"/>
          <w:szCs w:val="24"/>
        </w:rPr>
      </w:pPr>
      <w:r>
        <w:rPr>
          <w:rFonts w:eastAsia="Times New Roman"/>
          <w:szCs w:val="24"/>
        </w:rPr>
        <w:t xml:space="preserve">Το βασικό μας πρόβλημα, αλλά και της Κυβέρνησης, είναι ότι δεν υπάρχουν επενδύσεις, δεν υπάρχει ανάπτυξη. </w:t>
      </w:r>
      <w:r>
        <w:rPr>
          <w:rFonts w:eastAsia="Times New Roman"/>
          <w:szCs w:val="24"/>
        </w:rPr>
        <w:t>Μ</w:t>
      </w:r>
      <w:r>
        <w:rPr>
          <w:rFonts w:eastAsia="Times New Roman"/>
          <w:szCs w:val="24"/>
        </w:rPr>
        <w:t>ε</w:t>
      </w:r>
      <w:r>
        <w:rPr>
          <w:rFonts w:eastAsia="Times New Roman"/>
          <w:szCs w:val="24"/>
        </w:rPr>
        <w:t xml:space="preserve"> την ανεργία στα ύψη και με τη μία επιχείρηση μετά την άλλη να κλείνει ή να φεύγει στο </w:t>
      </w:r>
      <w:r>
        <w:rPr>
          <w:rFonts w:eastAsia="Times New Roman"/>
          <w:szCs w:val="24"/>
        </w:rPr>
        <w:lastRenderedPageBreak/>
        <w:t>εξωτερικό, ποιος μένει πραγματικά για να πληρώσει εισφορές; Πώς είναι βιώσιμο ένα τέτοιο ασφαλιστικό, αν δεν εισπράττει; Αν δεν υπάρχει ανάπτυξη, πώς θα γίνουν εισπράξει</w:t>
      </w:r>
      <w:r>
        <w:rPr>
          <w:rFonts w:eastAsia="Times New Roman"/>
          <w:szCs w:val="24"/>
        </w:rPr>
        <w:t>ς; Ε, λοιπόν, δεν μπορώ να το δεχτώ αυτό, να μας λέτε δηλαδή ότι το ασφαλιστικό είναι βιώσιμο, αλλά να εξακολουθείτε να περικόπτετε.</w:t>
      </w:r>
    </w:p>
    <w:p w14:paraId="432FA64C" w14:textId="77777777" w:rsidR="009415DB" w:rsidRDefault="00D44329">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32FA64D" w14:textId="77777777" w:rsidR="009415DB" w:rsidRDefault="00D44329">
      <w:pPr>
        <w:spacing w:after="0" w:line="600" w:lineRule="auto"/>
        <w:ind w:firstLine="720"/>
        <w:jc w:val="both"/>
        <w:rPr>
          <w:rFonts w:eastAsia="Times New Roman"/>
          <w:szCs w:val="24"/>
        </w:rPr>
      </w:pPr>
      <w:r>
        <w:rPr>
          <w:rFonts w:eastAsia="Times New Roman"/>
          <w:szCs w:val="24"/>
        </w:rPr>
        <w:t>Μισό λεπτό, κύριε Πρόεδρε.</w:t>
      </w:r>
    </w:p>
    <w:p w14:paraId="432FA64E" w14:textId="77777777" w:rsidR="009415DB" w:rsidRDefault="00D44329">
      <w:pPr>
        <w:spacing w:after="0" w:line="600" w:lineRule="auto"/>
        <w:ind w:firstLine="720"/>
        <w:jc w:val="both"/>
        <w:rPr>
          <w:rFonts w:eastAsia="Times New Roman"/>
          <w:szCs w:val="24"/>
        </w:rPr>
      </w:pPr>
      <w:r>
        <w:rPr>
          <w:rFonts w:eastAsia="Times New Roman"/>
          <w:szCs w:val="24"/>
        </w:rPr>
        <w:t>Σε όλα αυτά</w:t>
      </w:r>
      <w:r>
        <w:rPr>
          <w:rFonts w:eastAsia="Times New Roman"/>
          <w:szCs w:val="24"/>
        </w:rPr>
        <w:t xml:space="preserve"> η Ένωση Κεντρώων έχει λάβει εδώ και πολύ καιρό συγκεκριμένη θέση, αφού ο Πρόεδρός μας Βασίλης Λεβέντης ζήτησε από την πρώτη στιγμή τα εννέα σημεία που κατέθεσε: </w:t>
      </w:r>
      <w:r>
        <w:rPr>
          <w:rFonts w:eastAsia="Times New Roman"/>
          <w:szCs w:val="24"/>
        </w:rPr>
        <w:t>Κα</w:t>
      </w:r>
      <w:r>
        <w:rPr>
          <w:rFonts w:eastAsia="Times New Roman"/>
          <w:szCs w:val="24"/>
        </w:rPr>
        <w:t xml:space="preserve">’ </w:t>
      </w:r>
      <w:proofErr w:type="spellStart"/>
      <w:r>
        <w:rPr>
          <w:rFonts w:eastAsia="Times New Roman"/>
          <w:szCs w:val="24"/>
        </w:rPr>
        <w:t>ταρχάς</w:t>
      </w:r>
      <w:proofErr w:type="spellEnd"/>
      <w:r>
        <w:rPr>
          <w:rFonts w:eastAsia="Times New Roman"/>
          <w:szCs w:val="24"/>
        </w:rPr>
        <w:t xml:space="preserve"> να μειωθεί κατά 50% ο μισθός του Προέδρου της Δημοκρατίας, του Πρωθυπουργού και όλω</w:t>
      </w:r>
      <w:r>
        <w:rPr>
          <w:rFonts w:eastAsia="Times New Roman"/>
          <w:szCs w:val="24"/>
        </w:rPr>
        <w:t xml:space="preserve">ν των αιρετών αρχόντων. Δεύτερον, να καταργηθούν όλες οι βουλευτικές συντάξεις και όλες οι συντάξεις των πρώην </w:t>
      </w:r>
      <w:r>
        <w:rPr>
          <w:rFonts w:eastAsia="Times New Roman"/>
          <w:szCs w:val="24"/>
        </w:rPr>
        <w:t>δ</w:t>
      </w:r>
      <w:r>
        <w:rPr>
          <w:rFonts w:eastAsia="Times New Roman"/>
          <w:szCs w:val="24"/>
        </w:rPr>
        <w:t xml:space="preserve">ημάρχων, </w:t>
      </w:r>
      <w:r>
        <w:rPr>
          <w:rFonts w:eastAsia="Times New Roman"/>
          <w:szCs w:val="24"/>
        </w:rPr>
        <w:t>ν</w:t>
      </w:r>
      <w:r>
        <w:rPr>
          <w:rFonts w:eastAsia="Times New Roman"/>
          <w:szCs w:val="24"/>
        </w:rPr>
        <w:t xml:space="preserve">ομαρχών και λοιπών αιρετών. Δεσμεύομαι να κάνω ερώτηση για αυτό το θέμα, κύριε Υπουργέ, για να διαπιστώσει ο ελληνικός λαός πόσο </w:t>
      </w:r>
      <w:r>
        <w:rPr>
          <w:rFonts w:eastAsia="Times New Roman"/>
          <w:szCs w:val="24"/>
        </w:rPr>
        <w:t>μ</w:t>
      </w:r>
      <w:r>
        <w:rPr>
          <w:rFonts w:eastAsia="Times New Roman"/>
          <w:szCs w:val="24"/>
        </w:rPr>
        <w:t>ά</w:t>
      </w:r>
      <w:r>
        <w:rPr>
          <w:rFonts w:eastAsia="Times New Roman"/>
          <w:szCs w:val="24"/>
        </w:rPr>
        <w:t>ς</w:t>
      </w:r>
      <w:r>
        <w:rPr>
          <w:rFonts w:eastAsia="Times New Roman"/>
          <w:szCs w:val="24"/>
        </w:rPr>
        <w:t xml:space="preserve"> σ</w:t>
      </w:r>
      <w:r>
        <w:rPr>
          <w:rFonts w:eastAsia="Times New Roman"/>
          <w:szCs w:val="24"/>
        </w:rPr>
        <w:t xml:space="preserve">τοίχισε η περίοδος των παχιών αγελάδων. Τρίτον, να μειωθεί η βουλευτική αποζημίωση αλλά και ο αριθμός των Βουλευτών από τριακόσιους σε </w:t>
      </w:r>
      <w:r>
        <w:rPr>
          <w:rFonts w:eastAsia="Times New Roman"/>
          <w:szCs w:val="24"/>
        </w:rPr>
        <w:lastRenderedPageBreak/>
        <w:t>διακόσιους. Και φυσικά</w:t>
      </w:r>
      <w:r>
        <w:rPr>
          <w:rFonts w:eastAsia="Times New Roman"/>
          <w:szCs w:val="24"/>
        </w:rPr>
        <w:t>,</w:t>
      </w:r>
      <w:r>
        <w:rPr>
          <w:rFonts w:eastAsia="Times New Roman"/>
          <w:szCs w:val="24"/>
        </w:rPr>
        <w:t xml:space="preserve"> το σημαντικότερο, να καταργηθούν όλες οι διπλές και τριπλές συντάξεις και να συγχωνευθούν όλες σε</w:t>
      </w:r>
      <w:r>
        <w:rPr>
          <w:rFonts w:eastAsia="Times New Roman"/>
          <w:szCs w:val="24"/>
        </w:rPr>
        <w:t xml:space="preserve"> μία, η οποία δεν θα ξεπερνά τα 1.500 ευρώ.</w:t>
      </w:r>
    </w:p>
    <w:p w14:paraId="432FA64F" w14:textId="77777777" w:rsidR="009415DB" w:rsidRDefault="00D44329">
      <w:pPr>
        <w:spacing w:after="0" w:line="600" w:lineRule="auto"/>
        <w:ind w:firstLine="720"/>
        <w:jc w:val="both"/>
        <w:rPr>
          <w:rFonts w:eastAsia="Times New Roman"/>
          <w:szCs w:val="24"/>
        </w:rPr>
      </w:pPr>
      <w:r>
        <w:rPr>
          <w:rFonts w:eastAsia="Times New Roman"/>
          <w:szCs w:val="24"/>
        </w:rPr>
        <w:t xml:space="preserve">Πάντως όλα τα ανωτέρω θεωρώ ότι πρέπει να μπουν στο τραπέζι. Είναι ανεπίτρεπτο να κόβονται οι συντάξεις του κόσμου που έχει δουλέψει χρόνια, που έχει ματώσει, που έχει πληρώσει εισφορές, επειδή κάποιοι αρνούνται </w:t>
      </w:r>
      <w:r>
        <w:rPr>
          <w:rFonts w:eastAsia="Times New Roman"/>
          <w:szCs w:val="24"/>
        </w:rPr>
        <w:t xml:space="preserve">να νομοθετήσουν. Έτσι κι αλλιώς, όλα αυτά τα προτείναμε και τελικώς θα αναγκαστούμε να τα κάνουμε μετά από λίγα χρόνια, διότι οι προτάσεις της Ένωσης Κεντρώων δεν είναι ευχάριστες, αλλά σε καμμία περίπτωση δεν πρόκειται για μικροπολιτική. Είναι η φωνή της </w:t>
      </w:r>
      <w:r>
        <w:rPr>
          <w:rFonts w:eastAsia="Times New Roman"/>
          <w:szCs w:val="24"/>
        </w:rPr>
        <w:t xml:space="preserve">κοινής λογικής και του λαού. Ποιο άλλο κόμμα τολμάει, όχι να υπερψηφίσει, αλλά έστω να πει «ναι» στο ότι αυτοί που έχουν πόρους πάνω από 3.000 ευρώ </w:t>
      </w:r>
      <w:r>
        <w:rPr>
          <w:rFonts w:eastAsia="Times New Roman"/>
          <w:szCs w:val="24"/>
        </w:rPr>
        <w:t>το</w:t>
      </w:r>
      <w:r>
        <w:rPr>
          <w:rFonts w:eastAsia="Times New Roman"/>
          <w:szCs w:val="24"/>
        </w:rPr>
        <w:t>ν</w:t>
      </w:r>
      <w:r>
        <w:rPr>
          <w:rFonts w:eastAsia="Times New Roman"/>
          <w:szCs w:val="24"/>
        </w:rPr>
        <w:t xml:space="preserve"> μήνα δεν θα πρέπει να λαμβάνουν σύνταξη; Εμείς το λέμε και ξέρουμε ότι δεν αρέσει σε πολλούς. Όμως, βρισ</w:t>
      </w:r>
      <w:r>
        <w:rPr>
          <w:rFonts w:eastAsia="Times New Roman"/>
          <w:szCs w:val="24"/>
        </w:rPr>
        <w:t>κόμαστε σε καθεστώς δημοσιονομικής σταθερότητας -αστάθειας λέω εγώ, σταθερότητας λέτε εσείς- και αυτό σημαίνει ότι θα αναγκαστούμε να κάνουμε δύσκολες, αλλά σοβαρές επιλογές.</w:t>
      </w:r>
    </w:p>
    <w:p w14:paraId="432FA650" w14:textId="77777777" w:rsidR="009415DB" w:rsidRDefault="00D44329">
      <w:pPr>
        <w:spacing w:after="0" w:line="600" w:lineRule="auto"/>
        <w:ind w:firstLine="720"/>
        <w:jc w:val="both"/>
        <w:rPr>
          <w:rFonts w:eastAsia="Times New Roman"/>
          <w:szCs w:val="24"/>
        </w:rPr>
      </w:pPr>
      <w:r>
        <w:rPr>
          <w:rFonts w:eastAsia="Times New Roman"/>
          <w:szCs w:val="24"/>
        </w:rPr>
        <w:lastRenderedPageBreak/>
        <w:t>Ζούμε σε μια εποχή που όλοι οι συνάνθρωποί μας δεν διαθέτουν τα στοιχειώδη. Επομέ</w:t>
      </w:r>
      <w:r>
        <w:rPr>
          <w:rFonts w:eastAsia="Times New Roman"/>
          <w:szCs w:val="24"/>
        </w:rPr>
        <w:t>νως οι πιο εύποροι και προνομιούχοι δεν μπορούν να αντιτείνουν επιχειρήματα για να μην κοπούν οι συντάξεις τους, έστω και προσωρινά, μέχρι να βγούμε από την κρίση.</w:t>
      </w:r>
    </w:p>
    <w:p w14:paraId="432FA651" w14:textId="77777777" w:rsidR="009415DB" w:rsidRDefault="00D44329">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συνάδελφε, ολοκληρώστε</w:t>
      </w:r>
      <w:r>
        <w:rPr>
          <w:rFonts w:eastAsia="Times New Roman"/>
          <w:szCs w:val="24"/>
        </w:rPr>
        <w:t>,</w:t>
      </w:r>
      <w:r>
        <w:rPr>
          <w:rFonts w:eastAsia="Times New Roman"/>
          <w:szCs w:val="24"/>
        </w:rPr>
        <w:t xml:space="preserve"> παρακαλώ.</w:t>
      </w:r>
    </w:p>
    <w:p w14:paraId="432FA652" w14:textId="77777777" w:rsidR="009415DB" w:rsidRDefault="00D44329">
      <w:pPr>
        <w:spacing w:after="0" w:line="600" w:lineRule="auto"/>
        <w:ind w:firstLine="720"/>
        <w:jc w:val="both"/>
        <w:rPr>
          <w:rFonts w:eastAsia="Times New Roman"/>
          <w:szCs w:val="24"/>
        </w:rPr>
      </w:pPr>
      <w:r>
        <w:rPr>
          <w:rFonts w:eastAsia="Times New Roman"/>
          <w:b/>
          <w:szCs w:val="24"/>
        </w:rPr>
        <w:t>ΘΕΟΔΩΡΑ ΜΕΓΑΛΟΟΙΚΟΝΟ</w:t>
      </w:r>
      <w:r>
        <w:rPr>
          <w:rFonts w:eastAsia="Times New Roman"/>
          <w:b/>
          <w:szCs w:val="24"/>
        </w:rPr>
        <w:t xml:space="preserve">ΜΟΥ: </w:t>
      </w:r>
      <w:r>
        <w:rPr>
          <w:rFonts w:eastAsia="Times New Roman"/>
          <w:szCs w:val="24"/>
        </w:rPr>
        <w:t>Ένα λεπτό, κύριε Πρόεδρε.</w:t>
      </w:r>
    </w:p>
    <w:p w14:paraId="432FA653" w14:textId="77777777" w:rsidR="009415DB" w:rsidRDefault="00D44329">
      <w:pPr>
        <w:spacing w:after="0" w:line="600" w:lineRule="auto"/>
        <w:ind w:firstLine="720"/>
        <w:jc w:val="both"/>
        <w:rPr>
          <w:rFonts w:eastAsia="Times New Roman"/>
          <w:szCs w:val="24"/>
        </w:rPr>
      </w:pPr>
      <w:r>
        <w:rPr>
          <w:rFonts w:eastAsia="Times New Roman"/>
          <w:szCs w:val="24"/>
        </w:rPr>
        <w:t>Με αφορμή την τελευταία μου φράση προτείνω αυτό: Αφού δεν έχετε το σθένος να καταργήσετε, τουλάχιστον αναστείλετε τα πολυτελή προνόμια και τις υπερβολικές συντάξεις για όσο καιρό η χώρα είναι ακόμα εκτός αγορών, υπό το καθεστ</w:t>
      </w:r>
      <w:r>
        <w:rPr>
          <w:rFonts w:eastAsia="Times New Roman"/>
          <w:szCs w:val="24"/>
        </w:rPr>
        <w:t xml:space="preserve">ώς της επιτήρησης. Δεν νομοθετούμε υπέρ των ψηφοφόρων μας, αλλά υπέρ του ελληνικού λαού. Αν η συνείδησή σας </w:t>
      </w:r>
      <w:r>
        <w:rPr>
          <w:rFonts w:eastAsia="Times New Roman"/>
          <w:szCs w:val="24"/>
        </w:rPr>
        <w:t>σ</w:t>
      </w:r>
      <w:r>
        <w:rPr>
          <w:rFonts w:eastAsia="Times New Roman"/>
          <w:szCs w:val="24"/>
        </w:rPr>
        <w:t>α</w:t>
      </w:r>
      <w:r>
        <w:rPr>
          <w:rFonts w:eastAsia="Times New Roman"/>
          <w:szCs w:val="24"/>
        </w:rPr>
        <w:t>ς</w:t>
      </w:r>
      <w:r>
        <w:rPr>
          <w:rFonts w:eastAsia="Times New Roman"/>
          <w:szCs w:val="24"/>
        </w:rPr>
        <w:t xml:space="preserve"> προστάζει να κόψετε το ΕΚΑΣ, τις επικουρικές, τις κύριες συντάξεις και ό,τι άλλο έχει απομείνει σε μερίδα του ελληνικού λαού, κάντε το. Να θυμάσ</w:t>
      </w:r>
      <w:r>
        <w:rPr>
          <w:rFonts w:eastAsia="Times New Roman"/>
          <w:szCs w:val="24"/>
        </w:rPr>
        <w:t>τε, όμως, ότι δεν αργεί η μέρα που θα λογοδοτήσετε στον ελληνικό λαό. Θα λογοδοτήσουμε όλοι μας και σε αυτή τη λογοδοσία ο λαός θα επιβραβεύσει την υπεύθυνη στάση της Ένωσης Κεντρώων.</w:t>
      </w:r>
    </w:p>
    <w:p w14:paraId="432FA654" w14:textId="77777777" w:rsidR="009415DB" w:rsidRDefault="00D44329">
      <w:pPr>
        <w:spacing w:after="0" w:line="600" w:lineRule="auto"/>
        <w:ind w:firstLine="720"/>
        <w:jc w:val="both"/>
        <w:rPr>
          <w:rFonts w:eastAsia="Times New Roman"/>
          <w:szCs w:val="24"/>
        </w:rPr>
      </w:pPr>
      <w:r>
        <w:rPr>
          <w:rFonts w:eastAsia="Times New Roman"/>
          <w:szCs w:val="24"/>
        </w:rPr>
        <w:lastRenderedPageBreak/>
        <w:t>Ευχαριστώ.</w:t>
      </w:r>
    </w:p>
    <w:p w14:paraId="432FA655"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w:t>
      </w:r>
    </w:p>
    <w:p w14:paraId="432FA656" w14:textId="77777777" w:rsidR="009415DB" w:rsidRDefault="00D44329">
      <w:pPr>
        <w:spacing w:after="0" w:line="600" w:lineRule="auto"/>
        <w:ind w:firstLine="720"/>
        <w:jc w:val="both"/>
        <w:rPr>
          <w:rFonts w:eastAsia="Times New Roman"/>
          <w:szCs w:val="24"/>
        </w:rPr>
      </w:pPr>
      <w:r>
        <w:rPr>
          <w:rFonts w:eastAsia="Times New Roman"/>
          <w:szCs w:val="24"/>
        </w:rPr>
        <w:t>Τον λόγο έχει ο</w:t>
      </w:r>
      <w:r>
        <w:rPr>
          <w:rFonts w:eastAsia="Times New Roman"/>
          <w:szCs w:val="24"/>
        </w:rPr>
        <w:t xml:space="preserve"> συνάδελφος κ. Χρήστος Μαντάς</w:t>
      </w:r>
      <w:r>
        <w:rPr>
          <w:rFonts w:eastAsia="Times New Roman"/>
          <w:szCs w:val="24"/>
        </w:rPr>
        <w:t>.</w:t>
      </w:r>
    </w:p>
    <w:p w14:paraId="432FA657" w14:textId="77777777" w:rsidR="009415DB" w:rsidRDefault="00D4432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παρακαλώ τον κ. Μαντά να μου παραχωρήσει τη θέση του, γιατί έχει κάνει διάλειμμα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Δεν μπόρεσα να είμαι Κοινοβουλευτικός Εκπρόσωπος σήμερα. Αν δεν μου δώσετε τώρα τον λόγο</w:t>
      </w:r>
      <w:r>
        <w:rPr>
          <w:rFonts w:eastAsia="Times New Roman"/>
          <w:szCs w:val="24"/>
        </w:rPr>
        <w:t>, όμως, πρέπει να φύγω. Δεν θα τον ζητήσω μετά.</w:t>
      </w:r>
    </w:p>
    <w:p w14:paraId="432FA658"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Σύμφωνα με τον Κανονισμό, πρέπει να πάρετε τον λόγο στο τέλος.</w:t>
      </w:r>
    </w:p>
    <w:p w14:paraId="432FA659" w14:textId="77777777" w:rsidR="009415DB" w:rsidRDefault="00D4432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βγαίνει αλλιώς.</w:t>
      </w:r>
    </w:p>
    <w:p w14:paraId="432FA65A" w14:textId="77777777" w:rsidR="009415DB" w:rsidRDefault="00D44329">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έχω πρόβλημα εγώ</w:t>
      </w:r>
      <w:r>
        <w:rPr>
          <w:rFonts w:eastAsia="Times New Roman"/>
          <w:szCs w:val="24"/>
        </w:rPr>
        <w:t>,</w:t>
      </w:r>
      <w:r>
        <w:rPr>
          <w:rFonts w:eastAsia="Times New Roman"/>
          <w:szCs w:val="24"/>
        </w:rPr>
        <w:t xml:space="preserve"> κύριε Πρόεδρε.</w:t>
      </w:r>
    </w:p>
    <w:p w14:paraId="432FA65B"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ΠΡΟΕΔΡΕΥΩΝ (Σπυρίδων Λ</w:t>
      </w:r>
      <w:r>
        <w:rPr>
          <w:rFonts w:eastAsia="Times New Roman"/>
          <w:b/>
          <w:szCs w:val="24"/>
        </w:rPr>
        <w:t xml:space="preserve">υκούδης): </w:t>
      </w:r>
      <w:r>
        <w:rPr>
          <w:rFonts w:eastAsia="Times New Roman"/>
          <w:szCs w:val="24"/>
        </w:rPr>
        <w:t>Εσείς, κύριε Μαντά, δεν έχετε πρόβλημα. Συνολικά για τη διαδικασία το λέω.</w:t>
      </w:r>
    </w:p>
    <w:p w14:paraId="432FA65C" w14:textId="77777777" w:rsidR="009415DB" w:rsidRDefault="00D44329">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Λοβέρδε</w:t>
      </w:r>
      <w:proofErr w:type="spellEnd"/>
      <w:r>
        <w:rPr>
          <w:rFonts w:eastAsia="Times New Roman"/>
          <w:szCs w:val="24"/>
        </w:rPr>
        <w:t>, έχετε πέντε λεπτά.</w:t>
      </w:r>
    </w:p>
    <w:p w14:paraId="432FA65D" w14:textId="77777777" w:rsidR="009415DB" w:rsidRDefault="00D4432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πολύ, κύριε Πρόεδρε, και ευχαριστώ και τον συνάδελφο κ. Μαντά για τη διευκόλυνση αυτή.</w:t>
      </w:r>
    </w:p>
    <w:p w14:paraId="432FA65E" w14:textId="77777777" w:rsidR="009415DB" w:rsidRDefault="00D44329">
      <w:pPr>
        <w:spacing w:after="0" w:line="600" w:lineRule="auto"/>
        <w:ind w:firstLine="720"/>
        <w:jc w:val="both"/>
        <w:rPr>
          <w:rFonts w:eastAsia="Times New Roman"/>
          <w:szCs w:val="24"/>
        </w:rPr>
      </w:pPr>
      <w:r>
        <w:rPr>
          <w:rFonts w:eastAsia="Times New Roman"/>
          <w:szCs w:val="24"/>
        </w:rPr>
        <w:t xml:space="preserve">Κύριε Υπουργέ, κύριε </w:t>
      </w:r>
      <w:proofErr w:type="spellStart"/>
      <w:r>
        <w:rPr>
          <w:rFonts w:eastAsia="Times New Roman"/>
          <w:szCs w:val="24"/>
        </w:rPr>
        <w:t>Κατρούγκαλε</w:t>
      </w:r>
      <w:proofErr w:type="spellEnd"/>
      <w:r>
        <w:rPr>
          <w:rFonts w:eastAsia="Times New Roman"/>
          <w:szCs w:val="24"/>
        </w:rPr>
        <w:t>, δεν θα αναφερθώ στην προγραμματική σας διακήρυξη από τη Διεθνή Έκθεση Θεσσαλονίκης για την δέκατη τρίτη σύνταξη. Αυτά έχουν καταγραφεί στη μνήμη αυτών που εξαπατήθηκαν. Θα μιλήσω, όμως, για εσάς ως πολιτικό στέλεχος κι όχι προσωπικά. Γνωριζόμα</w:t>
      </w:r>
      <w:r>
        <w:rPr>
          <w:rFonts w:eastAsia="Times New Roman"/>
          <w:szCs w:val="24"/>
        </w:rPr>
        <w:t>στε</w:t>
      </w:r>
      <w:r>
        <w:rPr>
          <w:rFonts w:eastAsia="Times New Roman"/>
          <w:szCs w:val="24"/>
        </w:rPr>
        <w:t xml:space="preserve">, </w:t>
      </w:r>
      <w:r>
        <w:rPr>
          <w:rFonts w:eastAsia="Times New Roman"/>
          <w:szCs w:val="24"/>
        </w:rPr>
        <w:t>νομίζω</w:t>
      </w:r>
      <w:r>
        <w:rPr>
          <w:rFonts w:eastAsia="Times New Roman"/>
          <w:szCs w:val="24"/>
        </w:rPr>
        <w:t>,</w:t>
      </w:r>
      <w:r>
        <w:rPr>
          <w:rFonts w:eastAsia="Times New Roman"/>
          <w:szCs w:val="24"/>
        </w:rPr>
        <w:t xml:space="preserve"> δεκαετίες και δεν έχουμε τίποτα προσωπικό. </w:t>
      </w:r>
    </w:p>
    <w:p w14:paraId="432FA65F" w14:textId="77777777" w:rsidR="009415DB" w:rsidRDefault="00D44329">
      <w:pPr>
        <w:spacing w:after="0" w:line="600" w:lineRule="auto"/>
        <w:ind w:firstLine="720"/>
        <w:jc w:val="both"/>
        <w:rPr>
          <w:rFonts w:eastAsia="Times New Roman"/>
          <w:szCs w:val="24"/>
        </w:rPr>
      </w:pPr>
      <w:r>
        <w:rPr>
          <w:rFonts w:eastAsia="Times New Roman"/>
          <w:szCs w:val="24"/>
        </w:rPr>
        <w:t xml:space="preserve">Όταν βγήκατε από το Μέγαρο Μαξίμου ως Υπουργός Εργασίας και Κοινωνικών Ασφαλίσεων, αφού είχατε συνεννοηθεί με τον Πρωθυπουργό, αμέσως μετά τις εκλογές του Σεπτεμβρίου του 2015, λέτε εκεί </w:t>
      </w:r>
      <w:r>
        <w:rPr>
          <w:rFonts w:eastAsia="Times New Roman"/>
          <w:szCs w:val="24"/>
        </w:rPr>
        <w:lastRenderedPageBreak/>
        <w:t>και σας ακού</w:t>
      </w:r>
      <w:r>
        <w:rPr>
          <w:rFonts w:eastAsia="Times New Roman"/>
          <w:szCs w:val="24"/>
        </w:rPr>
        <w:t>ω: «Δεν πρόκειται να θίξω τις συντάξεις, θα αντλήσω πόρους</w:t>
      </w:r>
      <w:r>
        <w:rPr>
          <w:rFonts w:eastAsia="Times New Roman"/>
          <w:szCs w:val="24"/>
        </w:rPr>
        <w:t>…»</w:t>
      </w:r>
      <w:r>
        <w:rPr>
          <w:rFonts w:eastAsia="Times New Roman"/>
          <w:szCs w:val="24"/>
        </w:rPr>
        <w:t>,</w:t>
      </w:r>
      <w:r>
        <w:rPr>
          <w:rFonts w:eastAsia="Times New Roman"/>
          <w:szCs w:val="24"/>
        </w:rPr>
        <w:t xml:space="preserve"> η φράση τώρα είναι δική σας</w:t>
      </w:r>
      <w:r>
        <w:rPr>
          <w:rFonts w:eastAsia="Times New Roman"/>
          <w:szCs w:val="24"/>
        </w:rPr>
        <w:t>,</w:t>
      </w:r>
      <w:r>
        <w:rPr>
          <w:rFonts w:eastAsia="Times New Roman"/>
          <w:szCs w:val="24"/>
        </w:rPr>
        <w:t xml:space="preserve"> «…από την αλλαγή της αρχιτεκτονικής του ασφαλιστικού μας συστήματος».</w:t>
      </w:r>
    </w:p>
    <w:p w14:paraId="432FA660" w14:textId="77777777" w:rsidR="009415DB" w:rsidRDefault="00D44329">
      <w:pPr>
        <w:spacing w:after="0"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«Όχ</w:t>
      </w:r>
      <w:r>
        <w:rPr>
          <w:rFonts w:eastAsia="Times New Roman"/>
          <w:szCs w:val="24"/>
        </w:rPr>
        <w:t>ι οριζόντιες μειώσεις», είχα πει.</w:t>
      </w:r>
    </w:p>
    <w:p w14:paraId="432FA661" w14:textId="77777777" w:rsidR="009415DB" w:rsidRDefault="00D4432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Θυμάστε καλύτερα από μένα προφανώς, αλλά η λογική είναι αυτή.</w:t>
      </w:r>
    </w:p>
    <w:p w14:paraId="432FA662" w14:textId="77777777" w:rsidR="009415DB" w:rsidRDefault="00D44329">
      <w:pPr>
        <w:spacing w:after="0" w:line="600" w:lineRule="auto"/>
        <w:ind w:firstLine="720"/>
        <w:jc w:val="both"/>
        <w:rPr>
          <w:rFonts w:eastAsia="Times New Roman"/>
          <w:szCs w:val="24"/>
        </w:rPr>
      </w:pPr>
      <w:r>
        <w:rPr>
          <w:rFonts w:eastAsia="Times New Roman"/>
          <w:szCs w:val="24"/>
        </w:rPr>
        <w:t>Δεν φθάνει που είχατε περικόψει τις κύριες συντάξεις στο μνημόνιό σας προς όφελος –υποτίθεται- της υγείας -ανάθεμα ποιος ελέγχει πού πηγαίνουν</w:t>
      </w:r>
      <w:r>
        <w:rPr>
          <w:rFonts w:eastAsia="Times New Roman"/>
          <w:szCs w:val="24"/>
        </w:rPr>
        <w:t xml:space="preserve"> αυτά τα χρήματα και πότε, με τη μεγάλη τρύπα του δημοσιονομικού μας κορβανά-, αλλά έρχεστε, πρώτον, να διαλύσετε τις επικουρικές. Δείτε κάθε μέρα τι σας λένε οι συνταξιούχοι για τις επικουρικές τους και αφήστε τα στατιστικά στοιχεία, τα οποία δεν τα ακούε</w:t>
      </w:r>
      <w:r>
        <w:rPr>
          <w:rFonts w:eastAsia="Times New Roman"/>
          <w:szCs w:val="24"/>
        </w:rPr>
        <w:t>ι κανείς, και πάρτε το μήνυμα των συγκεντρώσεων κάτω από το Υπουργείο σας. Δεύτερον, έρχεστε να τσακίσετε τις μεσαίες επαγγελματικές κατηγορίες, ιδίως από 1</w:t>
      </w:r>
      <w:r w:rsidRPr="00AC6372">
        <w:rPr>
          <w:rFonts w:eastAsia="Times New Roman"/>
          <w:szCs w:val="24"/>
          <w:vertAlign w:val="superscript"/>
        </w:rPr>
        <w:t>η</w:t>
      </w:r>
      <w:r>
        <w:rPr>
          <w:rFonts w:eastAsia="Times New Roman"/>
          <w:szCs w:val="24"/>
          <w:vertAlign w:val="superscript"/>
        </w:rPr>
        <w:t>ς</w:t>
      </w:r>
      <w:r>
        <w:rPr>
          <w:rFonts w:eastAsia="Times New Roman"/>
          <w:szCs w:val="24"/>
        </w:rPr>
        <w:t xml:space="preserve"> </w:t>
      </w:r>
      <w:r>
        <w:rPr>
          <w:rFonts w:eastAsia="Times New Roman"/>
          <w:szCs w:val="24"/>
        </w:rPr>
        <w:t xml:space="preserve">Ιανουαρίου του 2017. </w:t>
      </w:r>
    </w:p>
    <w:p w14:paraId="432FA663" w14:textId="77777777" w:rsidR="009415DB" w:rsidRDefault="00D44329">
      <w:pPr>
        <w:spacing w:after="0" w:line="600" w:lineRule="auto"/>
        <w:ind w:firstLine="720"/>
        <w:jc w:val="both"/>
        <w:rPr>
          <w:rFonts w:eastAsia="Times New Roman"/>
          <w:szCs w:val="24"/>
        </w:rPr>
      </w:pPr>
      <w:r>
        <w:rPr>
          <w:rFonts w:eastAsia="Times New Roman"/>
          <w:szCs w:val="24"/>
        </w:rPr>
        <w:lastRenderedPageBreak/>
        <w:t>Είμαστε συνάδελφοι και στο πανεπιστήμιο και στη δικηγορία. Εγώ το τιμώ αυτό</w:t>
      </w:r>
      <w:r>
        <w:rPr>
          <w:rFonts w:eastAsia="Times New Roman"/>
          <w:szCs w:val="24"/>
        </w:rPr>
        <w:t>. Αναρωτηθείτε, όμως, και με τις δικηγορικές σας κεραίες αντλήστε μηνύματα για το τι λένε οι συνάδελφοί σας δικηγόροι -όχι για εσάς- για το πώς θα αντιμετωπίσουμε το 2017, για να δείτε και τα ταμεία σας.</w:t>
      </w:r>
    </w:p>
    <w:p w14:paraId="432FA66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Ήσασταν ένας άνθρωπος που επιτέθηκε στο ασφαλιστικό</w:t>
      </w:r>
      <w:r>
        <w:rPr>
          <w:rFonts w:eastAsia="Times New Roman" w:cs="Times New Roman"/>
          <w:szCs w:val="24"/>
        </w:rPr>
        <w:t>,</w:t>
      </w:r>
      <w:r>
        <w:rPr>
          <w:rFonts w:eastAsia="Times New Roman" w:cs="Times New Roman"/>
          <w:szCs w:val="24"/>
        </w:rPr>
        <w:t xml:space="preserve"> που σας παραδόθηκε με πλεονάσματα και με μια οικονομία με πλεονάσματα. Όχι σε άριστη κατάσταση, προφανώς με προβλήματα, αλλά έπρεπε να δώσετε τη μάχη το 2015 για να είναι μόνο κάποια εκατομμύρια οι περικοπές στις επικουρικές, όχι αυτό το σφαγείο! </w:t>
      </w:r>
      <w:r>
        <w:rPr>
          <w:rFonts w:eastAsia="Times New Roman" w:cs="Times New Roman"/>
          <w:szCs w:val="24"/>
        </w:rPr>
        <w:t>Μ</w:t>
      </w:r>
      <w:r>
        <w:rPr>
          <w:rFonts w:eastAsia="Times New Roman" w:cs="Times New Roman"/>
          <w:szCs w:val="24"/>
        </w:rPr>
        <w:t>ην</w:t>
      </w:r>
      <w:r>
        <w:rPr>
          <w:rFonts w:eastAsia="Times New Roman" w:cs="Times New Roman"/>
          <w:szCs w:val="24"/>
        </w:rPr>
        <w:t xml:space="preserve"> τα π</w:t>
      </w:r>
      <w:r>
        <w:rPr>
          <w:rFonts w:eastAsia="Times New Roman" w:cs="Times New Roman"/>
          <w:szCs w:val="24"/>
        </w:rPr>
        <w:t xml:space="preserve">είτε σε εμένα. Τι νόημα έχει εμείς να ανταλλάσσουμε επιχειρήματα; Στους συνταξιούχους να τα πείτε. </w:t>
      </w:r>
    </w:p>
    <w:p w14:paraId="432FA66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Λίγο μετά τη ψήφιση του ασφαλιστικού σας ακούγεται ότι ανοίγει ασφαλιστικό από τους άλλους, όχι από εσάς, λίγους μήνες μετά. Το 2014 προς 2015, τέσσερα χρόνια μετά τη δική μας ασφαλιστική μεταρρύθμιση -για την οποία με καλούσαν σε όλον τον κόσμο να πάω να </w:t>
      </w:r>
      <w:r>
        <w:rPr>
          <w:rFonts w:eastAsia="Times New Roman" w:cs="Times New Roman"/>
          <w:szCs w:val="24"/>
        </w:rPr>
        <w:t xml:space="preserve">την εξηγήσω, με είχαν περάσει στο Υπουργείο Υγείας, αναβαθμίζοντας τον πολιτικό μου ρόλο, να χειριστώ δυσκολότερα θέματα, επαινώντας </w:t>
      </w:r>
      <w:r>
        <w:rPr>
          <w:rFonts w:eastAsia="Times New Roman" w:cs="Times New Roman"/>
          <w:szCs w:val="24"/>
        </w:rPr>
        <w:lastRenderedPageBreak/>
        <w:t>με στο ελληνικό πολιτικό σύστημα- έρχεστε εσείς και τα διαλύετε όλα. Όχι εσείς, οι προκάτοχοί σας. Δεν θέλουν τίποτα να εφα</w:t>
      </w:r>
      <w:r>
        <w:rPr>
          <w:rFonts w:eastAsia="Times New Roman" w:cs="Times New Roman"/>
          <w:szCs w:val="24"/>
        </w:rPr>
        <w:t xml:space="preserve">ρμόσουν. Ανοίγουν το ασφαλιστικό και το παραλαμβάνετε εσείς. Από κάποιες περικοπές στις επικουρικές άνοιξαν οι προκάτοχοί σας όλο το ασφαλιστικό, με πρωτοβουλία της ελληνικής κυβέρνησης. Άλλο που δεν θέλανε! Το παραλαμβάνετε εσείς και θα αλλάζατε μόνο την </w:t>
      </w:r>
      <w:r>
        <w:rPr>
          <w:rFonts w:eastAsia="Times New Roman" w:cs="Times New Roman"/>
          <w:szCs w:val="24"/>
        </w:rPr>
        <w:t xml:space="preserve">αρχιτεκτονική. Ρωτήστε τους συνταξιούχους τι αλλάξατε. </w:t>
      </w:r>
    </w:p>
    <w:p w14:paraId="432FA66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Τώρα λένε ότι θα σας ανασχηματίσουν. Γιατί; Επειδή τα πήγατε καλά; Θα αναβαθμίσουν τον ρόλο σας; Θα σας αξιοποιήσουν αλλού; Ή, όπως λέγεται, θα προσπαθήσουν να εκτονώσουν την κατάσταση; </w:t>
      </w:r>
      <w:r>
        <w:rPr>
          <w:rFonts w:eastAsia="Times New Roman" w:cs="Times New Roman"/>
          <w:szCs w:val="24"/>
        </w:rPr>
        <w:t>Σ</w:t>
      </w:r>
      <w:r>
        <w:rPr>
          <w:rFonts w:eastAsia="Times New Roman" w:cs="Times New Roman"/>
          <w:szCs w:val="24"/>
        </w:rPr>
        <w:t>ας</w:t>
      </w:r>
      <w:r>
        <w:rPr>
          <w:rFonts w:eastAsia="Times New Roman" w:cs="Times New Roman"/>
          <w:szCs w:val="24"/>
        </w:rPr>
        <w:t xml:space="preserve"> εύχομαι πρ</w:t>
      </w:r>
      <w:r>
        <w:rPr>
          <w:rFonts w:eastAsia="Times New Roman" w:cs="Times New Roman"/>
          <w:szCs w:val="24"/>
        </w:rPr>
        <w:t>αγματικά, γιατί γνωριζόμαστε, να μη σας πετάξουν σαν ένα άδειο πακέτο από τσιγάρα. Σας εύχομαι να έχουν εκτιμήσει τη συμβολή σας στην εφαρμογή του μνημονίου και να σας αξιοποιήσουν περισσότερο. Αλλά</w:t>
      </w:r>
      <w:r>
        <w:rPr>
          <w:rFonts w:eastAsia="Times New Roman" w:cs="Times New Roman"/>
          <w:szCs w:val="24"/>
        </w:rPr>
        <w:t>,</w:t>
      </w:r>
      <w:r>
        <w:rPr>
          <w:rFonts w:eastAsia="Times New Roman" w:cs="Times New Roman"/>
          <w:szCs w:val="24"/>
        </w:rPr>
        <w:t xml:space="preserve"> εάν δεν γίνει αυτό, τότε, κύριε συνάδελφε, σημαίνει ότι </w:t>
      </w:r>
      <w:r>
        <w:rPr>
          <w:rFonts w:eastAsia="Times New Roman" w:cs="Times New Roman"/>
          <w:szCs w:val="24"/>
        </w:rPr>
        <w:t xml:space="preserve">η Κυβέρνηση αναγνωρίζει ότι κάτι έχει πάει στραβά με αυτό που έχετε κάνει. </w:t>
      </w:r>
    </w:p>
    <w:p w14:paraId="432FA66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ια</w:t>
      </w:r>
      <w:r>
        <w:rPr>
          <w:rFonts w:eastAsia="Times New Roman" w:cs="Times New Roman"/>
          <w:szCs w:val="24"/>
        </w:rPr>
        <w:t xml:space="preserve"> να κλείσω, κύριε Υπουργέ, η δική μου εμπειρία, η αιματηρή δική μας εμπειρία</w:t>
      </w:r>
      <w:r>
        <w:rPr>
          <w:rFonts w:eastAsia="Times New Roman" w:cs="Times New Roman"/>
          <w:szCs w:val="24"/>
        </w:rPr>
        <w:t>,</w:t>
      </w:r>
      <w:r>
        <w:rPr>
          <w:rFonts w:eastAsia="Times New Roman" w:cs="Times New Roman"/>
          <w:szCs w:val="24"/>
        </w:rPr>
        <w:t xml:space="preserve"> λέει ότι</w:t>
      </w:r>
      <w:r>
        <w:rPr>
          <w:rFonts w:eastAsia="Times New Roman" w:cs="Times New Roman"/>
          <w:szCs w:val="24"/>
        </w:rPr>
        <w:t>,</w:t>
      </w:r>
      <w:r>
        <w:rPr>
          <w:rFonts w:eastAsia="Times New Roman" w:cs="Times New Roman"/>
          <w:szCs w:val="24"/>
        </w:rPr>
        <w:t xml:space="preserve"> όταν κάποια στιγμή αναλαμβάνεις και τα ταμεία σου είναι άδεια, είσαι καθαρός με τον λαό. </w:t>
      </w:r>
      <w:r>
        <w:rPr>
          <w:rFonts w:eastAsia="Times New Roman" w:cs="Times New Roman"/>
          <w:szCs w:val="24"/>
        </w:rPr>
        <w:t xml:space="preserve">Όσο και εάν αυτός δυσπιστεί, έρχονται οι καλοθελητές σαν κι εσάς να του πουν «είσαι αντισυνταγματικός, είχες άλλες μεθόδους και δεν τις διάλεξες, είσαι προδότης», όσο κι αν έρχονται να πουν διάφορα, εσύ πρέπει να επιμείνεις στην αλήθεια. </w:t>
      </w:r>
    </w:p>
    <w:p w14:paraId="432FA66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Εσείς δώσατε ψέμα</w:t>
      </w:r>
      <w:r>
        <w:rPr>
          <w:rFonts w:eastAsia="Times New Roman" w:cs="Times New Roman"/>
          <w:szCs w:val="24"/>
        </w:rPr>
        <w:t>τα, πρώτον</w:t>
      </w:r>
      <w:r>
        <w:rPr>
          <w:rFonts w:eastAsia="Times New Roman" w:cs="Times New Roman"/>
          <w:szCs w:val="24"/>
        </w:rPr>
        <w:t>,</w:t>
      </w:r>
      <w:r>
        <w:rPr>
          <w:rFonts w:eastAsia="Times New Roman" w:cs="Times New Roman"/>
          <w:szCs w:val="24"/>
        </w:rPr>
        <w:t xml:space="preserve"> προ των εκλογών, ψέματα μετά τις δεύτερες εκλογές και τώρα ο κόσμος αντιμετωπίζει το κόστος του ψεύδους σας. Δεν έχει σημασία να λέτε αυτά που είπατε και στις επιστολές σας. Τα ανέδειξε πρώτη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εδώ μια μέρα. Δεν την είχα δει την επιστο</w:t>
      </w:r>
      <w:r>
        <w:rPr>
          <w:rFonts w:eastAsia="Times New Roman" w:cs="Times New Roman"/>
          <w:szCs w:val="24"/>
        </w:rPr>
        <w:t>λή. Μόλις τη διάβασα είπα: «Είναι δυνατόν να λέει στους συνταξιούχους «</w:t>
      </w:r>
      <w:r>
        <w:rPr>
          <w:rFonts w:eastAsia="Times New Roman" w:cs="Times New Roman"/>
          <w:szCs w:val="24"/>
        </w:rPr>
        <w:t>σ</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περικόπτω, αλλά εγώ είμαι και καλός και φταίνε οι άλλοι»</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δυνατόν; Καταφύγατε σε αυτό; Πολιτική </w:t>
      </w:r>
      <w:r>
        <w:rPr>
          <w:rFonts w:eastAsia="Times New Roman" w:cs="Times New Roman"/>
          <w:szCs w:val="24"/>
        </w:rPr>
        <w:t>χρε</w:t>
      </w:r>
      <w:r>
        <w:rPr>
          <w:rFonts w:eastAsia="Times New Roman" w:cs="Times New Roman"/>
          <w:szCs w:val="24"/>
        </w:rPr>
        <w:t>ο</w:t>
      </w:r>
      <w:r>
        <w:rPr>
          <w:rFonts w:eastAsia="Times New Roman" w:cs="Times New Roman"/>
          <w:szCs w:val="24"/>
        </w:rPr>
        <w:t>κοπία</w:t>
      </w:r>
      <w:r>
        <w:rPr>
          <w:rFonts w:eastAsia="Times New Roman" w:cs="Times New Roman"/>
          <w:szCs w:val="24"/>
        </w:rPr>
        <w:t>, κύριε Υπουργέ!</w:t>
      </w:r>
    </w:p>
    <w:p w14:paraId="432FA66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θα σας ψήφισε ο λαός για να είστε ο καλύτερος</w:t>
      </w:r>
      <w:r>
        <w:rPr>
          <w:rFonts w:eastAsia="Times New Roman" w:cs="Times New Roman"/>
          <w:szCs w:val="24"/>
        </w:rPr>
        <w:t xml:space="preserve"> διαχειριστής, που δεν αποδειχθήκατε και εννοώ πάντα πολιτικά. Σας ψήφισε για άλλες πολιτικές. </w:t>
      </w:r>
      <w:r>
        <w:rPr>
          <w:rFonts w:eastAsia="Times New Roman" w:cs="Times New Roman"/>
          <w:szCs w:val="24"/>
        </w:rPr>
        <w:t>Τ</w:t>
      </w:r>
      <w:r>
        <w:rPr>
          <w:rFonts w:eastAsia="Times New Roman" w:cs="Times New Roman"/>
          <w:szCs w:val="24"/>
        </w:rPr>
        <w:t>ι</w:t>
      </w:r>
      <w:r>
        <w:rPr>
          <w:rFonts w:eastAsia="Times New Roman" w:cs="Times New Roman"/>
          <w:szCs w:val="24"/>
        </w:rPr>
        <w:t xml:space="preserve"> κάνατε; Χτυπήσατε τους φτωχούς, ακόμα και τους </w:t>
      </w:r>
      <w:r>
        <w:rPr>
          <w:rFonts w:eastAsia="Times New Roman" w:cs="Times New Roman"/>
          <w:szCs w:val="24"/>
        </w:rPr>
        <w:lastRenderedPageBreak/>
        <w:t>πολύ φτωχούς, και τσακίσατε τη μεσαία τάξη, μη αφήνοντάς την -αν προχωρήσουν έτσι τα πράγματα το 2017- να είναι</w:t>
      </w:r>
      <w:r>
        <w:rPr>
          <w:rFonts w:eastAsia="Times New Roman" w:cs="Times New Roman"/>
          <w:szCs w:val="24"/>
        </w:rPr>
        <w:t xml:space="preserve"> και αυτή ένας μοχλός λειτουργίας της ελεύθερης οικονομίας. Σκοτώνετε την κότα που κάνει τα αυγά και δεν το καταλαβαίνετε. </w:t>
      </w:r>
    </w:p>
    <w:p w14:paraId="432FA66A" w14:textId="77777777" w:rsidR="009415DB" w:rsidRDefault="00D44329">
      <w:pPr>
        <w:spacing w:after="0" w:line="600" w:lineRule="auto"/>
        <w:ind w:firstLine="720"/>
        <w:jc w:val="both"/>
        <w:rPr>
          <w:rFonts w:eastAsia="Times New Roman" w:cs="Times New Roman"/>
          <w:b/>
          <w:szCs w:val="24"/>
        </w:rPr>
      </w:pPr>
      <w:r>
        <w:rPr>
          <w:rFonts w:eastAsia="Times New Roman" w:cs="Times New Roman"/>
          <w:szCs w:val="24"/>
        </w:rPr>
        <w:t xml:space="preserve">Συνεπώς περιμένουμε σήμερα από αυτά που θα πείτε μια εξήγηση για το τι έχετε κάνει, να βγει από τη σημερινή επερώτηση τουλάχιστον η </w:t>
      </w:r>
      <w:r>
        <w:rPr>
          <w:rFonts w:eastAsia="Times New Roman" w:cs="Times New Roman"/>
          <w:szCs w:val="24"/>
        </w:rPr>
        <w:t xml:space="preserve">μέθοδός σας, αφού τα οικονομικά σας αποτελέσματα τα είδαμε. </w:t>
      </w:r>
      <w:r>
        <w:rPr>
          <w:rFonts w:eastAsia="Times New Roman" w:cs="Times New Roman"/>
          <w:szCs w:val="24"/>
        </w:rPr>
        <w:t>Ε</w:t>
      </w:r>
      <w:r>
        <w:rPr>
          <w:rFonts w:eastAsia="Times New Roman" w:cs="Times New Roman"/>
          <w:szCs w:val="24"/>
        </w:rPr>
        <w:t>λπίζουμε</w:t>
      </w:r>
      <w:r>
        <w:rPr>
          <w:rFonts w:eastAsia="Times New Roman" w:cs="Times New Roman"/>
          <w:szCs w:val="24"/>
        </w:rPr>
        <w:t xml:space="preserve"> να μάθατε ότι τον ιδρώτα του άλλου πρέπει να τον σέβεστε, κύριε Υπουργέ</w:t>
      </w:r>
      <w:r>
        <w:rPr>
          <w:rFonts w:eastAsia="Times New Roman" w:cs="Times New Roman"/>
          <w:szCs w:val="24"/>
        </w:rPr>
        <w:t>,</w:t>
      </w:r>
      <w:r>
        <w:rPr>
          <w:rFonts w:eastAsia="Times New Roman" w:cs="Times New Roman"/>
          <w:szCs w:val="24"/>
        </w:rPr>
        <w:t xml:space="preserve"> και όχι να σφυροκοπάτε και να χοροπηδάτε πάνω στα σώματα των άλλων πολιτικών</w:t>
      </w:r>
      <w:r>
        <w:rPr>
          <w:rFonts w:eastAsia="Times New Roman" w:cs="Times New Roman"/>
          <w:szCs w:val="24"/>
        </w:rPr>
        <w:t>,</w:t>
      </w:r>
      <w:r>
        <w:rPr>
          <w:rFonts w:eastAsia="Times New Roman" w:cs="Times New Roman"/>
          <w:szCs w:val="24"/>
        </w:rPr>
        <w:t xml:space="preserve"> που έδωσαν τις μάχες τους. </w:t>
      </w:r>
    </w:p>
    <w:p w14:paraId="432FA66B"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ΠΡΟΕΔΡΕ</w:t>
      </w:r>
      <w:r>
        <w:rPr>
          <w:rFonts w:eastAsia="Times New Roman"/>
          <w:b/>
          <w:color w:val="000000"/>
          <w:szCs w:val="24"/>
        </w:rPr>
        <w:t>ΥΩΝ (Σπυρίδων Λυκούδης):</w:t>
      </w:r>
      <w:r>
        <w:rPr>
          <w:rFonts w:eastAsia="Times New Roman"/>
          <w:color w:val="000000"/>
          <w:szCs w:val="24"/>
        </w:rPr>
        <w:t xml:space="preserve"> Ευχαριστούμε.</w:t>
      </w:r>
    </w:p>
    <w:p w14:paraId="432FA66C"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αν δεν τηρηθούν από δω και μπρος οι χρόνοι, δεν θα τελειώσουμε στις 14.30΄. Κι εγώ έχω εντολή να κλείσουμε τη συζήτηση στις 14.30΄.</w:t>
      </w:r>
    </w:p>
    <w:p w14:paraId="432FA66D"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Ορίστε, κύριε Μαντά, έχετε τον λόγο.</w:t>
      </w:r>
    </w:p>
    <w:p w14:paraId="432FA66E" w14:textId="77777777" w:rsidR="009415DB" w:rsidRDefault="00D44329">
      <w:pPr>
        <w:spacing w:after="0" w:line="600" w:lineRule="auto"/>
        <w:ind w:firstLine="720"/>
        <w:jc w:val="both"/>
        <w:rPr>
          <w:rFonts w:eastAsia="Times New Roman"/>
          <w:color w:val="000000"/>
          <w:szCs w:val="24"/>
        </w:rPr>
      </w:pPr>
      <w:r>
        <w:rPr>
          <w:rFonts w:eastAsia="Times New Roman"/>
          <w:b/>
          <w:color w:val="000000"/>
          <w:szCs w:val="24"/>
        </w:rPr>
        <w:t>ΧΡΗΣΤΟΣ ΜΑΝΤΑΣ:</w:t>
      </w:r>
      <w:r>
        <w:rPr>
          <w:rFonts w:eastAsia="Times New Roman"/>
          <w:color w:val="000000"/>
          <w:szCs w:val="24"/>
        </w:rPr>
        <w:t xml:space="preserve"> Σύ</w:t>
      </w:r>
      <w:r>
        <w:rPr>
          <w:rFonts w:eastAsia="Times New Roman"/>
          <w:color w:val="000000"/>
          <w:szCs w:val="24"/>
        </w:rPr>
        <w:t xml:space="preserve">μφωνοι, κύριε Πρόεδρε. </w:t>
      </w:r>
    </w:p>
    <w:p w14:paraId="432FA66F"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lastRenderedPageBreak/>
        <w:t xml:space="preserve">Κύριε Πρόεδρε, κύριοι Υπουργοί, κυρίες και κύριοι Βουλευτές, θέλω να πω ότι η εκτίμησή μου είναι ότι δεν έγινε μία ψύχραιμη συζήτηση σήμερα γι’ αυτό το μεγάλο θέμα. Δυστυχώς, περίσσεψαν οι προσωπικές </w:t>
      </w:r>
      <w:proofErr w:type="spellStart"/>
      <w:r>
        <w:rPr>
          <w:rFonts w:eastAsia="Times New Roman"/>
          <w:color w:val="000000"/>
          <w:szCs w:val="24"/>
        </w:rPr>
        <w:t>στοχοποιήσεις</w:t>
      </w:r>
      <w:proofErr w:type="spellEnd"/>
      <w:r>
        <w:rPr>
          <w:rFonts w:eastAsia="Times New Roman"/>
          <w:color w:val="000000"/>
          <w:szCs w:val="24"/>
        </w:rPr>
        <w:t>. Ευτυχώς διασώθηκα</w:t>
      </w:r>
      <w:r>
        <w:rPr>
          <w:rFonts w:eastAsia="Times New Roman"/>
          <w:color w:val="000000"/>
          <w:szCs w:val="24"/>
        </w:rPr>
        <w:t>ν με κάποιες προτάσεις που ακούστηκαν -εγώ λέω να τις εξετάσουμε</w:t>
      </w:r>
      <w:r>
        <w:rPr>
          <w:rFonts w:eastAsia="Times New Roman"/>
          <w:color w:val="000000"/>
          <w:szCs w:val="24"/>
        </w:rPr>
        <w:t>-</w:t>
      </w:r>
      <w:r>
        <w:rPr>
          <w:rFonts w:eastAsia="Times New Roman"/>
          <w:color w:val="000000"/>
          <w:szCs w:val="24"/>
        </w:rPr>
        <w:t>,</w:t>
      </w:r>
      <w:r>
        <w:rPr>
          <w:rFonts w:eastAsia="Times New Roman"/>
          <w:color w:val="000000"/>
          <w:szCs w:val="24"/>
        </w:rPr>
        <w:t xml:space="preserve"> αλλά το γενικό κλίμα μέχρι τώρα δεν ήταν κλίμα σοβαρής συζήτησης -επιτρέψτε μου- γι’ αυτό το μεγάλο θέμα. Θα πω σε τι φόντο συζητάμε κατά τη γνώμη μου. </w:t>
      </w:r>
    </w:p>
    <w:p w14:paraId="432FA670"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Το ασφαλιστικό είναι ένα ευρωπαϊκό π</w:t>
      </w:r>
      <w:r>
        <w:rPr>
          <w:rFonts w:eastAsia="Times New Roman"/>
          <w:color w:val="000000"/>
          <w:szCs w:val="24"/>
        </w:rPr>
        <w:t xml:space="preserve">ρόβλημα και στην Ευρώπη εξελίσσεται μία μάχη μεταξύ των δυνάμεων που θέλουν ένα δημόσιο κοινωνικό ασφαλιστικό σύστημα και των δυνάμεων που θέλουν ένα ιδιωτικό ασφαλιστικό σύστημα. Αυτή είναι η μεγάλη μάχη. </w:t>
      </w:r>
      <w:r>
        <w:rPr>
          <w:rFonts w:eastAsia="Times New Roman"/>
          <w:color w:val="000000"/>
          <w:szCs w:val="24"/>
        </w:rPr>
        <w:t>Ε</w:t>
      </w:r>
      <w:r>
        <w:rPr>
          <w:rFonts w:eastAsia="Times New Roman"/>
          <w:color w:val="000000"/>
          <w:szCs w:val="24"/>
        </w:rPr>
        <w:t>ίναι</w:t>
      </w:r>
      <w:r>
        <w:rPr>
          <w:rFonts w:eastAsia="Times New Roman"/>
          <w:color w:val="000000"/>
          <w:szCs w:val="24"/>
        </w:rPr>
        <w:t xml:space="preserve"> μία μεγάλη μάχη</w:t>
      </w:r>
      <w:r>
        <w:rPr>
          <w:rFonts w:eastAsia="Times New Roman"/>
          <w:color w:val="000000"/>
          <w:szCs w:val="24"/>
        </w:rPr>
        <w:t>,</w:t>
      </w:r>
      <w:r>
        <w:rPr>
          <w:rFonts w:eastAsia="Times New Roman"/>
          <w:color w:val="000000"/>
          <w:szCs w:val="24"/>
        </w:rPr>
        <w:t xml:space="preserve"> που, αν θέλετε, πάει και πα</w:t>
      </w:r>
      <w:r>
        <w:rPr>
          <w:rFonts w:eastAsia="Times New Roman"/>
          <w:color w:val="000000"/>
          <w:szCs w:val="24"/>
        </w:rPr>
        <w:t xml:space="preserve">ραπέρα και στα ζητήματα του τι προσανατολισμό έχει η Ευρώπη, αν θα συνεχίσει στο δόγμα της λιτότητας, αν θα συνεχίσει αυτή η ανισοτιμία ανάμεσα στον Βορρά και στον Νότο. </w:t>
      </w:r>
      <w:r>
        <w:rPr>
          <w:rFonts w:eastAsia="Times New Roman"/>
          <w:color w:val="000000"/>
          <w:szCs w:val="24"/>
        </w:rPr>
        <w:t>Ό</w:t>
      </w:r>
      <w:r>
        <w:rPr>
          <w:rFonts w:eastAsia="Times New Roman"/>
          <w:color w:val="000000"/>
          <w:szCs w:val="24"/>
        </w:rPr>
        <w:t>λα</w:t>
      </w:r>
      <w:r>
        <w:rPr>
          <w:rFonts w:eastAsia="Times New Roman"/>
          <w:color w:val="000000"/>
          <w:szCs w:val="24"/>
        </w:rPr>
        <w:t xml:space="preserve"> αυτά δεν είναι πολύ μακρινά. Είναι όλα αυτά που επηρεάζουν και την ίδια την πορεία της χώρας και την πορεία της ανάπτυξης και το ασφαλιστικό σύστημα. </w:t>
      </w:r>
    </w:p>
    <w:p w14:paraId="432FA671"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lastRenderedPageBreak/>
        <w:t>Σ</w:t>
      </w:r>
      <w:r>
        <w:rPr>
          <w:rFonts w:eastAsia="Times New Roman"/>
          <w:color w:val="000000"/>
          <w:szCs w:val="24"/>
        </w:rPr>
        <w:t>ήμερα</w:t>
      </w:r>
      <w:r>
        <w:rPr>
          <w:rFonts w:eastAsia="Times New Roman"/>
          <w:color w:val="000000"/>
          <w:szCs w:val="24"/>
        </w:rPr>
        <w:t xml:space="preserve"> που συζητάμε -επειδή από το πρωί ως το βράδυ ακούμε ότι καταρρέει το σύμπαν γύρω μας, το ασφαλιστ</w:t>
      </w:r>
      <w:r>
        <w:rPr>
          <w:rFonts w:eastAsia="Times New Roman"/>
          <w:color w:val="000000"/>
          <w:szCs w:val="24"/>
        </w:rPr>
        <w:t xml:space="preserve">ικό σύστημα, τα έσοδα της Κυβέρνησης </w:t>
      </w:r>
      <w:r>
        <w:rPr>
          <w:rFonts w:eastAsia="Times New Roman"/>
          <w:color w:val="000000"/>
          <w:szCs w:val="24"/>
        </w:rPr>
        <w:t>κ</w:t>
      </w:r>
      <w:r>
        <w:rPr>
          <w:rFonts w:eastAsia="Times New Roman"/>
          <w:color w:val="000000"/>
          <w:szCs w:val="24"/>
        </w:rPr>
        <w:t>.</w:t>
      </w:r>
      <w:r>
        <w:rPr>
          <w:rFonts w:eastAsia="Times New Roman"/>
          <w:color w:val="000000"/>
          <w:szCs w:val="24"/>
        </w:rPr>
        <w:t>λπ</w:t>
      </w:r>
      <w:r>
        <w:rPr>
          <w:rFonts w:eastAsia="Times New Roman"/>
          <w:color w:val="000000"/>
          <w:szCs w:val="24"/>
        </w:rPr>
        <w:t xml:space="preserve">.- στο δεκάμηνο τα στοιχεία του προϋπολογισμού δείχνουν υπέρβαση του </w:t>
      </w:r>
      <w:r>
        <w:rPr>
          <w:rFonts w:eastAsia="Times New Roman"/>
          <w:color w:val="000000"/>
          <w:szCs w:val="24"/>
        </w:rPr>
        <w:t>προϋπολ</w:t>
      </w:r>
      <w:r>
        <w:rPr>
          <w:rFonts w:eastAsia="Times New Roman"/>
          <w:color w:val="000000"/>
          <w:szCs w:val="24"/>
        </w:rPr>
        <w:t>ο</w:t>
      </w:r>
      <w:r>
        <w:rPr>
          <w:rFonts w:eastAsia="Times New Roman"/>
          <w:color w:val="000000"/>
          <w:szCs w:val="24"/>
        </w:rPr>
        <w:t>γ</w:t>
      </w:r>
      <w:r>
        <w:rPr>
          <w:rFonts w:eastAsia="Times New Roman"/>
          <w:color w:val="000000"/>
          <w:szCs w:val="24"/>
        </w:rPr>
        <w:t>ι</w:t>
      </w:r>
      <w:r>
        <w:rPr>
          <w:rFonts w:eastAsia="Times New Roman"/>
          <w:color w:val="000000"/>
          <w:szCs w:val="24"/>
        </w:rPr>
        <w:t>σμού</w:t>
      </w:r>
      <w:r>
        <w:rPr>
          <w:rFonts w:eastAsia="Times New Roman"/>
          <w:color w:val="000000"/>
          <w:szCs w:val="24"/>
        </w:rPr>
        <w:t xml:space="preserve"> κατά 2,3 δισεκατομμύρια. Δεν πανηγυρίζουμε. Δεν τρελαινόμαστε. Δεν λέμε «</w:t>
      </w:r>
      <w:r>
        <w:rPr>
          <w:rFonts w:eastAsia="Times New Roman"/>
          <w:color w:val="000000"/>
          <w:szCs w:val="24"/>
          <w:lang w:val="en-US"/>
        </w:rPr>
        <w:t>hurrah</w:t>
      </w:r>
      <w:r>
        <w:rPr>
          <w:rFonts w:eastAsia="Times New Roman"/>
          <w:color w:val="000000"/>
          <w:szCs w:val="24"/>
        </w:rPr>
        <w:t>», αλλά</w:t>
      </w:r>
      <w:r>
        <w:rPr>
          <w:rFonts w:eastAsia="Times New Roman"/>
          <w:color w:val="000000"/>
          <w:szCs w:val="24"/>
        </w:rPr>
        <w:t>,</w:t>
      </w:r>
      <w:r>
        <w:rPr>
          <w:rFonts w:eastAsia="Times New Roman"/>
          <w:color w:val="000000"/>
          <w:szCs w:val="24"/>
        </w:rPr>
        <w:t xml:space="preserve"> εν πάση </w:t>
      </w:r>
      <w:proofErr w:type="spellStart"/>
      <w:r>
        <w:rPr>
          <w:rFonts w:eastAsia="Times New Roman"/>
          <w:color w:val="000000"/>
          <w:szCs w:val="24"/>
        </w:rPr>
        <w:t>περιπτώσει</w:t>
      </w:r>
      <w:proofErr w:type="spellEnd"/>
      <w:r>
        <w:rPr>
          <w:rFonts w:eastAsia="Times New Roman"/>
          <w:color w:val="000000"/>
          <w:szCs w:val="24"/>
        </w:rPr>
        <w:t>,</w:t>
      </w:r>
      <w:r>
        <w:rPr>
          <w:rFonts w:eastAsia="Times New Roman"/>
          <w:color w:val="000000"/>
          <w:szCs w:val="24"/>
        </w:rPr>
        <w:t xml:space="preserve"> υπάρχει μία πραγματικότ</w:t>
      </w:r>
      <w:r>
        <w:rPr>
          <w:rFonts w:eastAsia="Times New Roman"/>
          <w:color w:val="000000"/>
          <w:szCs w:val="24"/>
        </w:rPr>
        <w:t>ητα, η οποία είναι συγκεκριμένη και αποτυπωμένη σε νούμερα.</w:t>
      </w:r>
    </w:p>
    <w:p w14:paraId="432FA672"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 xml:space="preserve">Θέλω να πω ότι ξέρουμε όλοι πως η ουσιαστική απάντηση στο θέμα του ασφαλιστικού συστήματος βεβαίως έρχεται μέσα από την ανάπτυξη και την αύξηση της απασχόλησης. </w:t>
      </w:r>
    </w:p>
    <w:p w14:paraId="432FA673"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Έχουμε κάνει βήματα σε αυτό; Εγώ ε</w:t>
      </w:r>
      <w:r>
        <w:rPr>
          <w:rFonts w:eastAsia="Times New Roman"/>
          <w:color w:val="000000"/>
          <w:szCs w:val="24"/>
        </w:rPr>
        <w:t>κτιμώ ότι έχουμε κάνει</w:t>
      </w:r>
      <w:r>
        <w:rPr>
          <w:rFonts w:eastAsia="Times New Roman"/>
          <w:color w:val="000000"/>
          <w:szCs w:val="24"/>
        </w:rPr>
        <w:t>.</w:t>
      </w:r>
      <w:r>
        <w:rPr>
          <w:rFonts w:eastAsia="Times New Roman"/>
          <w:color w:val="000000"/>
          <w:szCs w:val="24"/>
        </w:rPr>
        <w:t xml:space="preserve"> </w:t>
      </w:r>
      <w:r>
        <w:rPr>
          <w:rFonts w:eastAsia="Times New Roman"/>
          <w:color w:val="000000"/>
          <w:szCs w:val="24"/>
        </w:rPr>
        <w:t>Μ</w:t>
      </w:r>
      <w:r>
        <w:rPr>
          <w:rFonts w:eastAsia="Times New Roman"/>
          <w:color w:val="000000"/>
          <w:szCs w:val="24"/>
        </w:rPr>
        <w:t>ικρά βήματα, αλλά έχουμε κάνει. Για παράδειγμα, το 50% των προκηρύξεων των ΕΣΠΑ</w:t>
      </w:r>
      <w:r>
        <w:rPr>
          <w:rFonts w:eastAsia="Times New Roman"/>
          <w:color w:val="000000"/>
          <w:szCs w:val="24"/>
        </w:rPr>
        <w:t>,</w:t>
      </w:r>
      <w:r>
        <w:rPr>
          <w:rFonts w:eastAsia="Times New Roman"/>
          <w:color w:val="000000"/>
          <w:szCs w:val="24"/>
        </w:rPr>
        <w:t xml:space="preserve"> που θα είναι ως το τέλος του 2016 και το 7% απορρόφησης από τα προγράμματα του ΕΣΠΑ</w:t>
      </w:r>
      <w:r>
        <w:rPr>
          <w:rFonts w:eastAsia="Times New Roman"/>
          <w:color w:val="000000"/>
          <w:szCs w:val="24"/>
        </w:rPr>
        <w:t>,</w:t>
      </w:r>
      <w:r>
        <w:rPr>
          <w:rFonts w:eastAsia="Times New Roman"/>
          <w:color w:val="000000"/>
          <w:szCs w:val="24"/>
        </w:rPr>
        <w:t xml:space="preserve"> έναντι 1,5% περίπου που ήταν όλα τα προηγούμενα χρόνια, είναι ένα</w:t>
      </w:r>
      <w:r>
        <w:rPr>
          <w:rFonts w:eastAsia="Times New Roman"/>
          <w:color w:val="000000"/>
          <w:szCs w:val="24"/>
        </w:rPr>
        <w:t xml:space="preserve"> στοιχείο. </w:t>
      </w:r>
      <w:r>
        <w:rPr>
          <w:rFonts w:eastAsia="Times New Roman"/>
          <w:color w:val="000000"/>
          <w:szCs w:val="24"/>
        </w:rPr>
        <w:t>Σ</w:t>
      </w:r>
      <w:r>
        <w:rPr>
          <w:rFonts w:eastAsia="Times New Roman"/>
          <w:color w:val="000000"/>
          <w:szCs w:val="24"/>
        </w:rPr>
        <w:t>την</w:t>
      </w:r>
      <w:r>
        <w:rPr>
          <w:rFonts w:eastAsia="Times New Roman"/>
          <w:color w:val="000000"/>
          <w:szCs w:val="24"/>
        </w:rPr>
        <w:t xml:space="preserve"> απασχόληση έχουμε από το 2001 στοιχεία. </w:t>
      </w:r>
      <w:r>
        <w:rPr>
          <w:rFonts w:eastAsia="Times New Roman"/>
          <w:color w:val="000000"/>
          <w:szCs w:val="24"/>
        </w:rPr>
        <w:t>Παρ</w:t>
      </w:r>
      <w:r>
        <w:rPr>
          <w:rFonts w:eastAsia="Times New Roman"/>
          <w:color w:val="000000"/>
          <w:szCs w:val="24"/>
        </w:rPr>
        <w:t xml:space="preserve">’ </w:t>
      </w:r>
      <w:r>
        <w:rPr>
          <w:rFonts w:eastAsia="Times New Roman"/>
          <w:color w:val="000000"/>
          <w:szCs w:val="24"/>
        </w:rPr>
        <w:t>όλο</w:t>
      </w:r>
      <w:r>
        <w:rPr>
          <w:rFonts w:eastAsia="Times New Roman"/>
          <w:color w:val="000000"/>
          <w:szCs w:val="24"/>
        </w:rPr>
        <w:t xml:space="preserve"> που πραγματικά είναι αυξημένο το ποσοστό της μερικής απασχόλησης, το οποίο δείχνει μια μικρή πρόοδο, δεν πανηγυρίζουμε. </w:t>
      </w:r>
      <w:r>
        <w:rPr>
          <w:rFonts w:eastAsia="Times New Roman"/>
          <w:color w:val="000000"/>
          <w:szCs w:val="24"/>
        </w:rPr>
        <w:lastRenderedPageBreak/>
        <w:t>Ξέρουμε ότι</w:t>
      </w:r>
      <w:r>
        <w:rPr>
          <w:rFonts w:eastAsia="Times New Roman"/>
          <w:color w:val="000000"/>
          <w:szCs w:val="24"/>
        </w:rPr>
        <w:t>,</w:t>
      </w:r>
      <w:r>
        <w:rPr>
          <w:rFonts w:eastAsia="Times New Roman"/>
          <w:color w:val="000000"/>
          <w:szCs w:val="24"/>
        </w:rPr>
        <w:t xml:space="preserve"> όταν έχουμε παραλάβει ένα πρόβλημα το οποίο αποτυπώνεται σ</w:t>
      </w:r>
      <w:r>
        <w:rPr>
          <w:rFonts w:eastAsia="Times New Roman"/>
          <w:color w:val="000000"/>
          <w:szCs w:val="24"/>
        </w:rPr>
        <w:t xml:space="preserve">ε 25% -στο </w:t>
      </w:r>
      <w:r>
        <w:rPr>
          <w:rFonts w:eastAsia="Times New Roman"/>
          <w:color w:val="000000"/>
          <w:szCs w:val="24"/>
        </w:rPr>
        <w:t>1/4</w:t>
      </w:r>
      <w:r>
        <w:rPr>
          <w:rFonts w:eastAsia="Times New Roman"/>
          <w:color w:val="000000"/>
          <w:szCs w:val="24"/>
        </w:rPr>
        <w:t xml:space="preserve">- απώλεια του εθνικού πλούτου και σε μία ανεργία στο 27%, έχουμε πάρα πολύ δρόμο και προκλήσεις μπροστά μας. </w:t>
      </w:r>
      <w:r>
        <w:rPr>
          <w:rFonts w:eastAsia="Times New Roman"/>
          <w:color w:val="000000"/>
          <w:szCs w:val="24"/>
        </w:rPr>
        <w:t>Ό</w:t>
      </w:r>
      <w:r>
        <w:rPr>
          <w:rFonts w:eastAsia="Times New Roman"/>
          <w:color w:val="000000"/>
          <w:szCs w:val="24"/>
        </w:rPr>
        <w:t>λον</w:t>
      </w:r>
      <w:r>
        <w:rPr>
          <w:rFonts w:eastAsia="Times New Roman"/>
          <w:color w:val="000000"/>
          <w:szCs w:val="24"/>
        </w:rPr>
        <w:t xml:space="preserve"> αυτόν τον καιρό, όλους αυτούς τους μήνες εξελίχθηκε μια απίστευτη προσπάθεια υπονόμευσης, συκοφάντησης και διαστρέβλωσης κάθε μέ</w:t>
      </w:r>
      <w:r>
        <w:rPr>
          <w:rFonts w:eastAsia="Times New Roman"/>
          <w:color w:val="000000"/>
          <w:szCs w:val="24"/>
        </w:rPr>
        <w:t xml:space="preserve">τρου που αφορούσε το θέμα του ασφαλιστικού. Τελευταίο παράδειγμα ήταν η υιοθέτηση από μεγάλη μερίδα των ΜΜΕ και του συστήματος και του πολιτικού συστήματος αυτών που πανηγύριζαν ότι δήθεν ο </w:t>
      </w:r>
      <w:proofErr w:type="spellStart"/>
      <w:r>
        <w:rPr>
          <w:rFonts w:eastAsia="Times New Roman"/>
          <w:color w:val="000000"/>
          <w:szCs w:val="24"/>
        </w:rPr>
        <w:t>Γερούν</w:t>
      </w:r>
      <w:proofErr w:type="spellEnd"/>
      <w:r>
        <w:rPr>
          <w:rFonts w:eastAsia="Times New Roman"/>
          <w:color w:val="000000"/>
          <w:szCs w:val="24"/>
        </w:rPr>
        <w:t xml:space="preserve"> </w:t>
      </w:r>
      <w:proofErr w:type="spellStart"/>
      <w:r>
        <w:rPr>
          <w:rFonts w:eastAsia="Times New Roman"/>
          <w:color w:val="000000"/>
          <w:szCs w:val="24"/>
        </w:rPr>
        <w:t>Ντάισελμπλουμ</w:t>
      </w:r>
      <w:proofErr w:type="spellEnd"/>
      <w:r>
        <w:rPr>
          <w:rFonts w:eastAsia="Times New Roman"/>
          <w:color w:val="000000"/>
          <w:szCs w:val="24"/>
        </w:rPr>
        <w:t xml:space="preserve"> είπε ότι ξανανοίγει το ασφαλιστικό. </w:t>
      </w:r>
      <w:r>
        <w:rPr>
          <w:rFonts w:eastAsia="Times New Roman"/>
          <w:color w:val="000000"/>
          <w:szCs w:val="24"/>
        </w:rPr>
        <w:t>Τ</w:t>
      </w:r>
      <w:r>
        <w:rPr>
          <w:rFonts w:eastAsia="Times New Roman"/>
          <w:color w:val="000000"/>
          <w:szCs w:val="24"/>
        </w:rPr>
        <w:t>ην</w:t>
      </w:r>
      <w:r>
        <w:rPr>
          <w:rFonts w:eastAsia="Times New Roman"/>
          <w:color w:val="000000"/>
          <w:szCs w:val="24"/>
        </w:rPr>
        <w:t xml:space="preserve"> επόμε</w:t>
      </w:r>
      <w:r>
        <w:rPr>
          <w:rFonts w:eastAsia="Times New Roman"/>
          <w:color w:val="000000"/>
          <w:szCs w:val="24"/>
        </w:rPr>
        <w:t>νη μέρα δεν είπαν τίποτα. Σιώπησαν.</w:t>
      </w:r>
    </w:p>
    <w:p w14:paraId="432FA674"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Συνεπώς ας δούμε τα πράγματα στην πραγματική τους διάσταση.</w:t>
      </w:r>
    </w:p>
    <w:p w14:paraId="432FA675"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Θέλω σε αυτή τη φάση να θυμίσω ορισμένα ζητήματα. Τι κάναμε με τον 4387/16 για το ασφαλιστικό; Θεωρώ ότι κάναμε μία προσπάθεια δομικής αναδόμησης του συστήματος</w:t>
      </w:r>
      <w:r>
        <w:rPr>
          <w:rFonts w:eastAsia="Times New Roman"/>
          <w:color w:val="000000"/>
          <w:szCs w:val="24"/>
        </w:rPr>
        <w:t>,</w:t>
      </w:r>
      <w:r>
        <w:rPr>
          <w:rFonts w:eastAsia="Times New Roman"/>
          <w:color w:val="000000"/>
          <w:szCs w:val="24"/>
        </w:rPr>
        <w:t xml:space="preserve"> έτσι ώστε να μην παράγει </w:t>
      </w:r>
      <w:r>
        <w:rPr>
          <w:rFonts w:eastAsia="Times New Roman"/>
          <w:color w:val="000000"/>
          <w:szCs w:val="24"/>
        </w:rPr>
        <w:lastRenderedPageBreak/>
        <w:t>συνεχώς νέες αδικίες, νέες ανισότητες και να στοιχειοθετεί -δεν λέω υπερβολές- μία προοπτική βιωσιμότητας, η οποία, βεβαίως, κρίνεται και από αυτά τα στοιχεία που είπα πριν, από τα στοιχεία της ανάπτυξης και της απασχόλησης. Αυτό</w:t>
      </w:r>
      <w:r>
        <w:rPr>
          <w:rFonts w:eastAsia="Times New Roman"/>
          <w:color w:val="000000"/>
          <w:szCs w:val="24"/>
        </w:rPr>
        <w:t xml:space="preserve"> είναι γνωστό σε όλους, δεν χρειάζεται να το πούμε. </w:t>
      </w:r>
    </w:p>
    <w:p w14:paraId="432FA676" w14:textId="77777777" w:rsidR="009415DB" w:rsidRDefault="00D44329">
      <w:pPr>
        <w:spacing w:after="0" w:line="600" w:lineRule="auto"/>
        <w:ind w:firstLine="720"/>
        <w:jc w:val="both"/>
        <w:rPr>
          <w:rFonts w:eastAsia="Times New Roman"/>
          <w:color w:val="000000"/>
          <w:szCs w:val="24"/>
        </w:rPr>
      </w:pPr>
      <w:r>
        <w:rPr>
          <w:rFonts w:eastAsia="Times New Roman"/>
          <w:color w:val="000000"/>
          <w:szCs w:val="24"/>
        </w:rPr>
        <w:t>Βάλαμε, λοιπόν, τέλος στην πολυνομία, τέλος στην πολυδιάσπαση της κοινωνικής ασφάλισης. Φτιάξαμε τον ενιαίο φορέα κοινωνικής ασφάλισης για τις κύριες συντάξεις με κοινούς, ενιαίους κανόνες παροχών και ει</w:t>
      </w:r>
      <w:r>
        <w:rPr>
          <w:rFonts w:eastAsia="Times New Roman"/>
          <w:color w:val="000000"/>
          <w:szCs w:val="24"/>
        </w:rPr>
        <w:t>σφορών για όλους, γιατί αυτό ήταν στοιχείο που δημιουργούσε ανισότητες και πελατειακό κράτος. Εντάξαμε όλα τα ταμεία της επικουρικής ασφάλισης και παροχών πάλι σε ενιαίο ταμείο.</w:t>
      </w:r>
    </w:p>
    <w:p w14:paraId="432FA677" w14:textId="77777777" w:rsidR="009415DB" w:rsidRDefault="00D44329">
      <w:pPr>
        <w:spacing w:after="0" w:line="600" w:lineRule="auto"/>
        <w:ind w:firstLine="720"/>
        <w:jc w:val="both"/>
        <w:rPr>
          <w:rFonts w:eastAsia="Times New Roman"/>
          <w:szCs w:val="24"/>
        </w:rPr>
      </w:pPr>
      <w:r>
        <w:rPr>
          <w:rFonts w:eastAsia="Times New Roman"/>
          <w:szCs w:val="24"/>
        </w:rPr>
        <w:t>Δεσμευτήκαμε και καταφέραμε να μην υπάρχει καμμία μείωση στις κύριες συντάξεις</w:t>
      </w:r>
      <w:r>
        <w:rPr>
          <w:rFonts w:eastAsia="Times New Roman"/>
          <w:szCs w:val="24"/>
        </w:rPr>
        <w:t xml:space="preserve"> εκτός του ανώτατου ορίου των 2.000 ευρώ μεικτά, να μην εφαρμοστεί η ρήτρα μηδενικού ελλείματος στις επικουρικές συντάξεις</w:t>
      </w:r>
      <w:r>
        <w:rPr>
          <w:rFonts w:eastAsia="Times New Roman"/>
          <w:szCs w:val="24"/>
        </w:rPr>
        <w:t>,</w:t>
      </w:r>
      <w:r>
        <w:rPr>
          <w:rFonts w:eastAsia="Times New Roman"/>
          <w:szCs w:val="24"/>
        </w:rPr>
        <w:t xml:space="preserve"> που θα έφερνε οριζόντιες περικοπές, οι οποίες θα έφταναν κοντά στο 30% τα επόμενα δύο χρόνια, την προστασία του εισοδήματος από κύρι</w:t>
      </w:r>
      <w:r>
        <w:rPr>
          <w:rFonts w:eastAsia="Times New Roman"/>
          <w:szCs w:val="24"/>
        </w:rPr>
        <w:t>ες και επικουρικές συντάξεις όλων των συνταξιούχων</w:t>
      </w:r>
      <w:r>
        <w:rPr>
          <w:rFonts w:eastAsia="Times New Roman"/>
          <w:szCs w:val="24"/>
        </w:rPr>
        <w:t>,</w:t>
      </w:r>
      <w:r>
        <w:rPr>
          <w:rFonts w:eastAsia="Times New Roman"/>
          <w:szCs w:val="24"/>
        </w:rPr>
        <w:t xml:space="preserve"> με εισοδηματικό κριτήριο 1.300 ευρώ μεικτά.</w:t>
      </w:r>
    </w:p>
    <w:p w14:paraId="432FA678" w14:textId="77777777" w:rsidR="009415DB" w:rsidRDefault="00D44329">
      <w:pPr>
        <w:spacing w:after="0" w:line="600" w:lineRule="auto"/>
        <w:ind w:firstLine="720"/>
        <w:jc w:val="both"/>
        <w:rPr>
          <w:rFonts w:eastAsia="Times New Roman"/>
          <w:szCs w:val="24"/>
        </w:rPr>
      </w:pPr>
      <w:r>
        <w:rPr>
          <w:rFonts w:eastAsia="Times New Roman"/>
          <w:szCs w:val="24"/>
        </w:rPr>
        <w:lastRenderedPageBreak/>
        <w:t>Δεσμευτήκαμε -και καταφέραμε- για την εφαρμογή κοινού ετήσιου ποσοστού αναπλήρωσης 0,45% στις επικουρικές συντάξεις</w:t>
      </w:r>
      <w:r>
        <w:rPr>
          <w:rFonts w:eastAsia="Times New Roman"/>
          <w:szCs w:val="24"/>
        </w:rPr>
        <w:t>,</w:t>
      </w:r>
      <w:r>
        <w:rPr>
          <w:rFonts w:eastAsia="Times New Roman"/>
          <w:szCs w:val="24"/>
        </w:rPr>
        <w:t xml:space="preserve"> στο πλαίσιο της ισονομίας, την παροχή εγγυη</w:t>
      </w:r>
      <w:r>
        <w:rPr>
          <w:rFonts w:eastAsia="Times New Roman"/>
          <w:szCs w:val="24"/>
        </w:rPr>
        <w:t xml:space="preserve">μένης εθνικής σύνταξης ίσης με το εκάστοτε όριο της </w:t>
      </w:r>
      <w:r>
        <w:rPr>
          <w:rFonts w:eastAsia="Times New Roman"/>
          <w:szCs w:val="24"/>
        </w:rPr>
        <w:t>φτώχ</w:t>
      </w:r>
      <w:r>
        <w:rPr>
          <w:rFonts w:eastAsia="Times New Roman"/>
          <w:szCs w:val="24"/>
        </w:rPr>
        <w:t>ε</w:t>
      </w:r>
      <w:r>
        <w:rPr>
          <w:rFonts w:eastAsia="Times New Roman"/>
          <w:szCs w:val="24"/>
        </w:rPr>
        <w:t>ιας</w:t>
      </w:r>
      <w:r>
        <w:rPr>
          <w:rFonts w:eastAsia="Times New Roman"/>
          <w:szCs w:val="24"/>
        </w:rPr>
        <w:t>, χρηματοδοτούμενης δεσμευτικά από τον κρατικό προϋπολογισμό και όχι από τις εισφορές</w:t>
      </w:r>
      <w:r>
        <w:rPr>
          <w:rFonts w:eastAsia="Times New Roman"/>
          <w:szCs w:val="24"/>
        </w:rPr>
        <w:t>,</w:t>
      </w:r>
      <w:r>
        <w:rPr>
          <w:rFonts w:eastAsia="Times New Roman"/>
          <w:szCs w:val="24"/>
        </w:rPr>
        <w:t xml:space="preserve"> με ρήτρα ανάπτυξης και όχι ρήτρα προς τα πίσω, την παροχή ανταποδοτικής σύνταξης</w:t>
      </w:r>
      <w:r>
        <w:rPr>
          <w:rFonts w:eastAsia="Times New Roman"/>
          <w:szCs w:val="24"/>
        </w:rPr>
        <w:t>,</w:t>
      </w:r>
      <w:r>
        <w:rPr>
          <w:rFonts w:eastAsia="Times New Roman"/>
          <w:szCs w:val="24"/>
        </w:rPr>
        <w:t xml:space="preserve"> που τα ποσοστά αναπλήρωσης </w:t>
      </w:r>
      <w:r>
        <w:rPr>
          <w:rFonts w:eastAsia="Times New Roman"/>
          <w:szCs w:val="24"/>
        </w:rPr>
        <w:t>κυμαίνονται από 0,77% για την πρώτη δεκαπενταετία και αυξάνονται έως και 2% για τα έτη μετά το τριακοστό ένατο έτος εργασίας, την εφαρμογή ενιαίου ποσοστού ασφαλιστικών εισφορών 20% για τον κλάδο σύνταξης και 6,95% για τον κλάδο υγείας του φορολογητέου εισ</w:t>
      </w:r>
      <w:r>
        <w:rPr>
          <w:rFonts w:eastAsia="Times New Roman"/>
          <w:szCs w:val="24"/>
        </w:rPr>
        <w:t xml:space="preserve">οδήματος για τους μισθωτούς και του φορολογητέου εισοδήματος για τους αυτοαπασχολούμενους, τους ελεύθερους επαγγελματίες, τους αγρότες </w:t>
      </w:r>
      <w:r>
        <w:rPr>
          <w:rFonts w:eastAsia="Times New Roman"/>
          <w:szCs w:val="24"/>
        </w:rPr>
        <w:t>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432FA679" w14:textId="77777777" w:rsidR="009415DB" w:rsidRDefault="00D44329">
      <w:pPr>
        <w:spacing w:after="0" w:line="600" w:lineRule="auto"/>
        <w:ind w:firstLine="720"/>
        <w:jc w:val="both"/>
        <w:rPr>
          <w:rFonts w:eastAsia="Times New Roman"/>
          <w:szCs w:val="24"/>
        </w:rPr>
      </w:pPr>
      <w:r>
        <w:rPr>
          <w:rFonts w:eastAsia="Times New Roman"/>
          <w:szCs w:val="24"/>
        </w:rPr>
        <w:t xml:space="preserve">Όλα αυτά θυμίζω ότι τα κάναμε παράλληλα και μαζί με μια αναμόρφωση του φορολογικού συστήματος. </w:t>
      </w:r>
      <w:r>
        <w:rPr>
          <w:rFonts w:eastAsia="Times New Roman"/>
          <w:szCs w:val="24"/>
        </w:rPr>
        <w:t>Θ</w:t>
      </w:r>
      <w:r>
        <w:rPr>
          <w:rFonts w:eastAsia="Times New Roman"/>
          <w:szCs w:val="24"/>
        </w:rPr>
        <w:t>έλω</w:t>
      </w:r>
      <w:r>
        <w:rPr>
          <w:rFonts w:eastAsia="Times New Roman"/>
          <w:szCs w:val="24"/>
        </w:rPr>
        <w:t xml:space="preserve"> να σας θυμ</w:t>
      </w:r>
      <w:r>
        <w:rPr>
          <w:rFonts w:eastAsia="Times New Roman"/>
          <w:szCs w:val="24"/>
        </w:rPr>
        <w:t>ίσω ότι</w:t>
      </w:r>
      <w:r>
        <w:rPr>
          <w:rFonts w:eastAsia="Times New Roman"/>
          <w:szCs w:val="24"/>
        </w:rPr>
        <w:t>,</w:t>
      </w:r>
      <w:r>
        <w:rPr>
          <w:rFonts w:eastAsia="Times New Roman"/>
          <w:szCs w:val="24"/>
        </w:rPr>
        <w:t xml:space="preserve"> με βάση την αναμόρφωση αυτή, το 99,8% των μισθωτών - συνταξιούχων </w:t>
      </w:r>
      <w:r>
        <w:rPr>
          <w:rFonts w:eastAsia="Times New Roman"/>
          <w:szCs w:val="24"/>
        </w:rPr>
        <w:lastRenderedPageBreak/>
        <w:t xml:space="preserve">έχει μείωση φόρου ή πολύ μικρή επιβάρυνση -περίπου 1% του εισοδήματος και κάτω για τα μικρά εισοδήματα- ελάφρυνση των μεσαίων εισοδημάτων από εισόδημα 28.000 ευρώ μέχρι 43.000 ευρώ </w:t>
      </w:r>
      <w:r>
        <w:rPr>
          <w:rFonts w:eastAsia="Times New Roman"/>
          <w:szCs w:val="24"/>
        </w:rPr>
        <w:t>και επιβάρυνση, κύριοι</w:t>
      </w:r>
      <w:r>
        <w:rPr>
          <w:rFonts w:eastAsia="Times New Roman"/>
          <w:szCs w:val="24"/>
        </w:rPr>
        <w:t>,</w:t>
      </w:r>
      <w:r>
        <w:rPr>
          <w:rFonts w:eastAsia="Times New Roman"/>
          <w:szCs w:val="24"/>
        </w:rPr>
        <w:t xml:space="preserve"> που λέτε για τους πλούσιους των μεγάλων εισοδημάτων, έως και 5% του συνολικού εισοδήματος. Διότι άκουσα ότι τους πάνω από 70.000 ευρώ δεν τους πειράζουμε. </w:t>
      </w:r>
    </w:p>
    <w:p w14:paraId="432FA67A" w14:textId="77777777" w:rsidR="009415DB" w:rsidRDefault="00D44329">
      <w:pPr>
        <w:spacing w:after="0" w:line="600" w:lineRule="auto"/>
        <w:ind w:firstLine="720"/>
        <w:jc w:val="both"/>
        <w:rPr>
          <w:rFonts w:eastAsia="Times New Roman"/>
          <w:szCs w:val="24"/>
        </w:rPr>
      </w:pPr>
      <w:r>
        <w:rPr>
          <w:rFonts w:eastAsia="Times New Roman"/>
          <w:szCs w:val="24"/>
        </w:rPr>
        <w:t>Επίσης, σε σχέση με τις επιχειρήσεις</w:t>
      </w:r>
      <w:r>
        <w:rPr>
          <w:rFonts w:eastAsia="Times New Roman"/>
          <w:szCs w:val="24"/>
        </w:rPr>
        <w:t>,</w:t>
      </w:r>
      <w:r>
        <w:rPr>
          <w:rFonts w:eastAsia="Times New Roman"/>
          <w:szCs w:val="24"/>
        </w:rPr>
        <w:t xml:space="preserve"> έχουμε σημαντική ελάφρυνση για τα μικρ</w:t>
      </w:r>
      <w:r>
        <w:rPr>
          <w:rFonts w:eastAsia="Times New Roman"/>
          <w:szCs w:val="24"/>
        </w:rPr>
        <w:t>ά και μικρομεσαία εισοδήματα</w:t>
      </w:r>
      <w:r>
        <w:rPr>
          <w:rFonts w:eastAsia="Times New Roman"/>
          <w:szCs w:val="24"/>
        </w:rPr>
        <w:t xml:space="preserve"> – τ</w:t>
      </w:r>
      <w:r>
        <w:rPr>
          <w:rFonts w:eastAsia="Times New Roman"/>
          <w:szCs w:val="24"/>
        </w:rPr>
        <w:t>ο 92% των φορολογουμένων με εισόδημα μόνο από επιχειρηματική δραστηριότητα έως 32.000 ευρώ θα πληρώσει λιγότερο φόρο</w:t>
      </w:r>
      <w:r>
        <w:rPr>
          <w:rFonts w:eastAsia="Times New Roman"/>
          <w:szCs w:val="24"/>
        </w:rPr>
        <w:t>–</w:t>
      </w:r>
      <w:r>
        <w:rPr>
          <w:rFonts w:eastAsia="Times New Roman"/>
          <w:szCs w:val="24"/>
        </w:rPr>
        <w:t xml:space="preserve">, σημαντική προοδευτικότητα της νέας κλίμακας και </w:t>
      </w:r>
      <w:proofErr w:type="spellStart"/>
      <w:r>
        <w:rPr>
          <w:rFonts w:eastAsia="Times New Roman"/>
          <w:szCs w:val="24"/>
        </w:rPr>
        <w:t>εξορθολογισμό</w:t>
      </w:r>
      <w:proofErr w:type="spellEnd"/>
      <w:r>
        <w:rPr>
          <w:rFonts w:eastAsia="Times New Roman"/>
          <w:szCs w:val="24"/>
        </w:rPr>
        <w:t xml:space="preserve"> της φορολόγησης με εσωτερική μεταφορά βαρών</w:t>
      </w:r>
      <w:r>
        <w:rPr>
          <w:rFonts w:eastAsia="Times New Roman"/>
          <w:szCs w:val="24"/>
        </w:rPr>
        <w:t xml:space="preserve"> από τα υψηλότερα κλιμάκια στα χαμηλότερα.</w:t>
      </w:r>
    </w:p>
    <w:p w14:paraId="432FA67B" w14:textId="77777777" w:rsidR="009415DB" w:rsidRDefault="00D44329">
      <w:pPr>
        <w:spacing w:after="0" w:line="600" w:lineRule="auto"/>
        <w:ind w:firstLine="720"/>
        <w:jc w:val="both"/>
        <w:rPr>
          <w:rFonts w:eastAsia="Times New Roman"/>
          <w:szCs w:val="24"/>
        </w:rPr>
      </w:pPr>
      <w:r>
        <w:rPr>
          <w:rFonts w:eastAsia="Times New Roman"/>
          <w:szCs w:val="24"/>
        </w:rPr>
        <w:t>Ολοκληρώνω, λέγοντας το εξής: Ήταν πραγματικά εκτιναγμένα τα νούμερα</w:t>
      </w:r>
      <w:r>
        <w:rPr>
          <w:rFonts w:eastAsia="Times New Roman"/>
          <w:szCs w:val="24"/>
        </w:rPr>
        <w:t>,</w:t>
      </w:r>
      <w:r>
        <w:rPr>
          <w:rFonts w:eastAsia="Times New Roman"/>
          <w:szCs w:val="24"/>
        </w:rPr>
        <w:t xml:space="preserve"> όσον αφορά τα </w:t>
      </w:r>
      <w:r>
        <w:rPr>
          <w:rFonts w:eastAsia="Times New Roman"/>
          <w:szCs w:val="24"/>
        </w:rPr>
        <w:t>ελλείμ</w:t>
      </w:r>
      <w:r>
        <w:rPr>
          <w:rFonts w:eastAsia="Times New Roman"/>
          <w:szCs w:val="24"/>
        </w:rPr>
        <w:t>μ</w:t>
      </w:r>
      <w:r>
        <w:rPr>
          <w:rFonts w:eastAsia="Times New Roman"/>
          <w:szCs w:val="24"/>
        </w:rPr>
        <w:t>ατα</w:t>
      </w:r>
      <w:r>
        <w:rPr>
          <w:rFonts w:eastAsia="Times New Roman"/>
          <w:szCs w:val="24"/>
        </w:rPr>
        <w:t xml:space="preserve"> του ασφαλιστικού συστήματος</w:t>
      </w:r>
      <w:r>
        <w:rPr>
          <w:rFonts w:eastAsia="Times New Roman"/>
          <w:szCs w:val="24"/>
        </w:rPr>
        <w:t>,</w:t>
      </w:r>
      <w:r>
        <w:rPr>
          <w:rFonts w:eastAsia="Times New Roman"/>
          <w:szCs w:val="24"/>
        </w:rPr>
        <w:t xml:space="preserve"> πάνω από 200 δισεκατομμύρια από το 2000 μέχρι το 2014. </w:t>
      </w:r>
      <w:r>
        <w:rPr>
          <w:rFonts w:eastAsia="Times New Roman"/>
          <w:szCs w:val="24"/>
        </w:rPr>
        <w:t>Ό</w:t>
      </w:r>
      <w:r>
        <w:rPr>
          <w:rFonts w:eastAsia="Times New Roman"/>
          <w:szCs w:val="24"/>
        </w:rPr>
        <w:t>χι</w:t>
      </w:r>
      <w:r>
        <w:rPr>
          <w:rFonts w:eastAsia="Times New Roman"/>
          <w:szCs w:val="24"/>
        </w:rPr>
        <w:t xml:space="preserve"> μόνο </w:t>
      </w:r>
      <w:r>
        <w:rPr>
          <w:rFonts w:eastAsia="Times New Roman"/>
          <w:szCs w:val="24"/>
        </w:rPr>
        <w:lastRenderedPageBreak/>
        <w:t>αυτό, αλλά από το 2000 μέ</w:t>
      </w:r>
      <w:r>
        <w:rPr>
          <w:rFonts w:eastAsia="Times New Roman"/>
          <w:szCs w:val="24"/>
        </w:rPr>
        <w:t>χρι το 2008 -ακόμα, δηλαδή, και προ κρίσης, προ μνημονίων, πρ</w:t>
      </w:r>
      <w:r>
        <w:rPr>
          <w:rFonts w:eastAsia="Times New Roman"/>
          <w:szCs w:val="24"/>
        </w:rPr>
        <w:t xml:space="preserve">ιν από </w:t>
      </w:r>
      <w:r>
        <w:rPr>
          <w:rFonts w:eastAsia="Times New Roman"/>
          <w:szCs w:val="24"/>
        </w:rPr>
        <w:t>οτιδήποτε- τριπλασιάστηκαν από 5,5 δισεκατομμύρια σε 16,4 δισεκατομμύρια. Άρα είχαμε μπροστά μας ένα πάρα πολύ κρίσιμο πρόβλημα.</w:t>
      </w:r>
    </w:p>
    <w:p w14:paraId="432FA67C" w14:textId="77777777" w:rsidR="009415DB" w:rsidRDefault="00D44329">
      <w:pPr>
        <w:spacing w:after="0" w:line="600" w:lineRule="auto"/>
        <w:ind w:firstLine="720"/>
        <w:jc w:val="both"/>
        <w:rPr>
          <w:rFonts w:eastAsia="Times New Roman"/>
          <w:szCs w:val="24"/>
        </w:rPr>
      </w:pPr>
      <w:r>
        <w:rPr>
          <w:rFonts w:eastAsia="Times New Roman"/>
          <w:szCs w:val="24"/>
        </w:rPr>
        <w:t>Ο</w:t>
      </w:r>
      <w:r>
        <w:rPr>
          <w:rFonts w:eastAsia="Times New Roman"/>
          <w:szCs w:val="24"/>
        </w:rPr>
        <w:t>ρισμένα</w:t>
      </w:r>
      <w:r>
        <w:rPr>
          <w:rFonts w:eastAsia="Times New Roman"/>
          <w:szCs w:val="24"/>
        </w:rPr>
        <w:t xml:space="preserve"> ειδικά πράγματα</w:t>
      </w:r>
      <w:r>
        <w:rPr>
          <w:rFonts w:eastAsia="Times New Roman"/>
          <w:szCs w:val="24"/>
        </w:rPr>
        <w:t>,</w:t>
      </w:r>
      <w:r>
        <w:rPr>
          <w:rFonts w:eastAsia="Times New Roman"/>
          <w:szCs w:val="24"/>
        </w:rPr>
        <w:t xml:space="preserve"> που νομίζω ότι πρέπει να τα πούμε</w:t>
      </w:r>
      <w:r>
        <w:rPr>
          <w:rFonts w:eastAsia="Times New Roman"/>
          <w:szCs w:val="24"/>
        </w:rPr>
        <w:t xml:space="preserve">: </w:t>
      </w:r>
    </w:p>
    <w:p w14:paraId="432FA67D" w14:textId="77777777" w:rsidR="009415DB" w:rsidRDefault="00D44329">
      <w:pPr>
        <w:spacing w:after="0" w:line="600" w:lineRule="auto"/>
        <w:ind w:firstLine="720"/>
        <w:jc w:val="both"/>
        <w:rPr>
          <w:rFonts w:eastAsia="Times New Roman"/>
          <w:szCs w:val="24"/>
        </w:rPr>
      </w:pPr>
      <w:r>
        <w:rPr>
          <w:rFonts w:eastAsia="Times New Roman"/>
          <w:szCs w:val="24"/>
        </w:rPr>
        <w:t>Όσον αφορά στην αλλαγή στον ΟΓΑ</w:t>
      </w:r>
      <w:r>
        <w:rPr>
          <w:rFonts w:eastAsia="Times New Roman"/>
          <w:szCs w:val="24"/>
        </w:rPr>
        <w:t>.</w:t>
      </w:r>
      <w:r>
        <w:rPr>
          <w:rFonts w:eastAsia="Times New Roman"/>
          <w:szCs w:val="24"/>
        </w:rPr>
        <w:t xml:space="preserve"> Η αλλαγή στα ποσοστά υπολογισμού της εισφοράς επί του φορολογητέου εισοδήματος θα είναι σταδιακή έως το 2022. Οι περισσότεροι από τους ασφαλισμένους θα έχουν ελάφρυνση ή ελάχιστη επιβάρυνση</w:t>
      </w:r>
      <w:r>
        <w:rPr>
          <w:rFonts w:eastAsia="Times New Roman"/>
          <w:szCs w:val="24"/>
        </w:rPr>
        <w:t>,</w:t>
      </w:r>
      <w:r>
        <w:rPr>
          <w:rFonts w:eastAsia="Times New Roman"/>
          <w:szCs w:val="24"/>
        </w:rPr>
        <w:t xml:space="preserve"> λόγω του γεγονότος ότι η συντριπτική πλειοψηφία των αγροτών δηλώνει εισόδημα κάτω των 10.000 ευρώ. Οι αγρότες με πολλά έτη ασφάλισης και εισόδημα κάτω από 10.000 ευρώ θα έχουν σημαντικές μειώσεις. </w:t>
      </w:r>
    </w:p>
    <w:p w14:paraId="432FA67E" w14:textId="77777777" w:rsidR="009415DB" w:rsidRDefault="00D44329">
      <w:pPr>
        <w:spacing w:after="0" w:line="600" w:lineRule="auto"/>
        <w:ind w:firstLine="720"/>
        <w:jc w:val="both"/>
        <w:rPr>
          <w:rFonts w:eastAsia="Times New Roman"/>
          <w:szCs w:val="24"/>
        </w:rPr>
      </w:pPr>
      <w:r>
        <w:rPr>
          <w:rFonts w:eastAsia="Times New Roman"/>
          <w:szCs w:val="24"/>
        </w:rPr>
        <w:t>Παράδειγμα: Αγρότης με είκοσι χρόνια ασφάλιση και φορολογ</w:t>
      </w:r>
      <w:r>
        <w:rPr>
          <w:rFonts w:eastAsia="Times New Roman"/>
          <w:szCs w:val="24"/>
        </w:rPr>
        <w:t xml:space="preserve">ητέο εισόδημα 5.000 ευρώ σήμερα πλήρωνε το έτος 1.432 ευρώ. Για το ίδιο εισόδημα θα πληρώσει το 2017 μόλις 1.044 ευρώ, δηλαδή 388 ευρώ λιγότερα από σήμερα. Το 2018 θα πληρώσει μόλις 1.140 ευρώ και ακόμη το 2022 θα πληρώσει </w:t>
      </w:r>
      <w:r>
        <w:rPr>
          <w:rFonts w:eastAsia="Times New Roman"/>
          <w:szCs w:val="24"/>
        </w:rPr>
        <w:lastRenderedPageBreak/>
        <w:t>1.332 ευρώ, δηλαδή 100 ευρώ λιγότ</w:t>
      </w:r>
      <w:r>
        <w:rPr>
          <w:rFonts w:eastAsia="Times New Roman"/>
          <w:szCs w:val="24"/>
        </w:rPr>
        <w:t>ερα από σήμερα. Αυτή είναι η πραγματικότητα. Δεν έχω τον χρόνο να πω και άλλα παραδείγματα.</w:t>
      </w:r>
    </w:p>
    <w:p w14:paraId="432FA67F" w14:textId="77777777" w:rsidR="009415DB" w:rsidRDefault="00D44329">
      <w:pPr>
        <w:spacing w:after="0" w:line="600" w:lineRule="auto"/>
        <w:ind w:firstLine="720"/>
        <w:jc w:val="both"/>
        <w:rPr>
          <w:rFonts w:eastAsia="Times New Roman"/>
          <w:szCs w:val="24"/>
        </w:rPr>
      </w:pPr>
      <w:r>
        <w:rPr>
          <w:rFonts w:eastAsia="Times New Roman"/>
          <w:szCs w:val="24"/>
        </w:rPr>
        <w:t>Θα τελειώσω με το εξής: Κοιτάξτε, επειδή γίνεται πολ</w:t>
      </w:r>
      <w:r>
        <w:rPr>
          <w:rFonts w:eastAsia="Times New Roman"/>
          <w:szCs w:val="24"/>
        </w:rPr>
        <w:t xml:space="preserve">λή </w:t>
      </w:r>
      <w:r>
        <w:rPr>
          <w:rFonts w:eastAsia="Times New Roman"/>
          <w:szCs w:val="24"/>
        </w:rPr>
        <w:t>συζήτηση συνολικά για τη φορολογία των επιχειρήσεων και για την ανάπτυξη, είναι μύθος το ότι η μείωση των φορ</w:t>
      </w:r>
      <w:r>
        <w:rPr>
          <w:rFonts w:eastAsia="Times New Roman"/>
          <w:szCs w:val="24"/>
        </w:rPr>
        <w:t xml:space="preserve">ολογικών συντελεστών φέρνει έκρηξη στην ανάπτυξη. Παραδείγματα: Η </w:t>
      </w:r>
      <w:r>
        <w:rPr>
          <w:rFonts w:eastAsia="Times New Roman"/>
          <w:szCs w:val="24"/>
        </w:rPr>
        <w:t>Φι</w:t>
      </w:r>
      <w:r>
        <w:rPr>
          <w:rFonts w:eastAsia="Times New Roman"/>
          <w:szCs w:val="24"/>
        </w:rPr>
        <w:t>ν</w:t>
      </w:r>
      <w:r>
        <w:rPr>
          <w:rFonts w:eastAsia="Times New Roman"/>
          <w:szCs w:val="24"/>
        </w:rPr>
        <w:t>λανδία</w:t>
      </w:r>
      <w:r>
        <w:rPr>
          <w:rFonts w:eastAsia="Times New Roman"/>
          <w:szCs w:val="24"/>
        </w:rPr>
        <w:t xml:space="preserve"> μείωσε τον φορολογικό συντελεστή των επιχειρήσεων από 26% σε 20%. Οι επενδύσεις ως ποσοστό του ΑΕΠ μειώθηκαν από το 23% στο 20%. Η Πορτογαλία μείωσε από 25% σε 21%, αλλά επενδύσεις</w:t>
      </w:r>
      <w:r>
        <w:rPr>
          <w:rFonts w:eastAsia="Times New Roman"/>
          <w:szCs w:val="24"/>
        </w:rPr>
        <w:t xml:space="preserve"> μειώθηκαν αντίστοιχα από 21% σε 15% του ΑΕΠ. </w:t>
      </w:r>
      <w:r>
        <w:rPr>
          <w:rFonts w:eastAsia="Times New Roman"/>
          <w:szCs w:val="24"/>
          <w:lang w:val="en-US"/>
        </w:rPr>
        <w:t>H</w:t>
      </w:r>
      <w:r>
        <w:rPr>
          <w:rFonts w:eastAsia="Times New Roman"/>
          <w:szCs w:val="24"/>
        </w:rPr>
        <w:t xml:space="preserve"> Σλοβενία μείωσε από 21% σε 17%, αλλά οι επενδύσεις της υποχώρησαν από το 24% στο 19%. Η Ισπανία μείωσε από 30% σε 25%, με τις επενδύσεις της να υποχωρούν από το 24% στο 19,5%. </w:t>
      </w:r>
    </w:p>
    <w:p w14:paraId="432FA680" w14:textId="77777777" w:rsidR="009415DB" w:rsidRDefault="00D44329">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Κύριε Μαντά, σας παρακαλώ να ολοκληρώσετε. </w:t>
      </w:r>
    </w:p>
    <w:p w14:paraId="432FA681" w14:textId="77777777" w:rsidR="009415DB" w:rsidRDefault="00D44329">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Ολοκληρώνω, κύριε Πρόεδρε. </w:t>
      </w:r>
    </w:p>
    <w:p w14:paraId="432FA682"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Τα λέω αυτά, γιατί τα ζητήματα αυτά δεν πρέπει να προσεγγίζονται μονομερώς. Είναι πιο σύνθετα τα προβλήματα της ανάπτυξης και των επενδύσεων. </w:t>
      </w:r>
    </w:p>
    <w:p w14:paraId="432FA683" w14:textId="77777777" w:rsidR="009415DB" w:rsidRDefault="00D44329">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η </w:t>
      </w:r>
      <w:r>
        <w:rPr>
          <w:rFonts w:eastAsia="Times New Roman"/>
          <w:szCs w:val="24"/>
        </w:rPr>
        <w:t>κεντρική μάχη σε ελληνικό και ευρωπαϊκό επίπεδο είναι ανάμεσα στη δημόσια κοινωνική ασφάλιση και στην πλήρη ιδιωτικοποίηση και τίναγμα ολόκληρου του κοινωνικού διχτυού</w:t>
      </w:r>
      <w:r>
        <w:rPr>
          <w:rFonts w:eastAsia="Times New Roman"/>
          <w:szCs w:val="24"/>
        </w:rPr>
        <w:t>,</w:t>
      </w:r>
      <w:r>
        <w:rPr>
          <w:rFonts w:eastAsia="Times New Roman"/>
          <w:szCs w:val="24"/>
        </w:rPr>
        <w:t xml:space="preserve"> που προστατεύει τους αδύναμους. </w:t>
      </w:r>
      <w:r>
        <w:rPr>
          <w:rFonts w:eastAsia="Times New Roman"/>
          <w:szCs w:val="24"/>
        </w:rPr>
        <w:t>Γ</w:t>
      </w:r>
      <w:r>
        <w:rPr>
          <w:rFonts w:eastAsia="Times New Roman"/>
          <w:szCs w:val="24"/>
        </w:rPr>
        <w:t>ι’</w:t>
      </w:r>
      <w:r>
        <w:rPr>
          <w:rFonts w:eastAsia="Times New Roman"/>
          <w:szCs w:val="24"/>
        </w:rPr>
        <w:t xml:space="preserve"> αυτούς εμείς </w:t>
      </w:r>
      <w:r>
        <w:rPr>
          <w:rFonts w:eastAsia="Times New Roman"/>
          <w:szCs w:val="24"/>
        </w:rPr>
        <w:t xml:space="preserve">θα </w:t>
      </w:r>
      <w:r>
        <w:rPr>
          <w:rFonts w:eastAsia="Times New Roman"/>
          <w:szCs w:val="24"/>
        </w:rPr>
        <w:t>παλέψ</w:t>
      </w:r>
      <w:r>
        <w:rPr>
          <w:rFonts w:eastAsia="Times New Roman"/>
          <w:szCs w:val="24"/>
        </w:rPr>
        <w:t>ου</w:t>
      </w:r>
      <w:r>
        <w:rPr>
          <w:rFonts w:eastAsia="Times New Roman"/>
          <w:szCs w:val="24"/>
        </w:rPr>
        <w:t xml:space="preserve">με σθεναρά, όπως καταφέραμε </w:t>
      </w:r>
      <w:r>
        <w:rPr>
          <w:rFonts w:eastAsia="Times New Roman"/>
          <w:szCs w:val="24"/>
        </w:rPr>
        <w:t xml:space="preserve">να κάνουμε μέχρι τώρα, με απώλειες, με δυσκολίες, θίγοντας ακόμα και κοινωνικά στρώματα που δεν θέλαμε, αλλά με προσπάθεια συνεχή να βελτιώσουμε την κατάσταση. </w:t>
      </w:r>
    </w:p>
    <w:p w14:paraId="432FA684" w14:textId="77777777" w:rsidR="009415DB" w:rsidRDefault="00D44329">
      <w:pPr>
        <w:spacing w:after="0" w:line="600" w:lineRule="auto"/>
        <w:ind w:firstLine="720"/>
        <w:jc w:val="both"/>
        <w:rPr>
          <w:rFonts w:eastAsia="Times New Roman"/>
          <w:szCs w:val="24"/>
        </w:rPr>
      </w:pPr>
      <w:r>
        <w:rPr>
          <w:rFonts w:eastAsia="Times New Roman"/>
          <w:szCs w:val="24"/>
        </w:rPr>
        <w:t xml:space="preserve">Σας ευχαριστώ. </w:t>
      </w:r>
    </w:p>
    <w:p w14:paraId="432FA685" w14:textId="77777777" w:rsidR="009415DB" w:rsidRDefault="00D4432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συνάδελφε. </w:t>
      </w:r>
    </w:p>
    <w:p w14:paraId="432FA686" w14:textId="77777777" w:rsidR="009415DB" w:rsidRDefault="00D44329">
      <w:pPr>
        <w:spacing w:after="0" w:line="600" w:lineRule="auto"/>
        <w:ind w:firstLine="720"/>
        <w:jc w:val="both"/>
        <w:rPr>
          <w:rFonts w:eastAsia="Times New Roman"/>
          <w:szCs w:val="24"/>
        </w:rPr>
      </w:pPr>
      <w:r>
        <w:rPr>
          <w:rFonts w:eastAsia="Times New Roman"/>
          <w:szCs w:val="24"/>
        </w:rPr>
        <w:lastRenderedPageBreak/>
        <w:t>Κυρίες και κύρι</w:t>
      </w:r>
      <w:r>
        <w:rPr>
          <w:rFonts w:eastAsia="Times New Roman"/>
          <w:szCs w:val="24"/>
        </w:rPr>
        <w:t xml:space="preserve">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w:t>
      </w:r>
      <w:r>
        <w:rPr>
          <w:rFonts w:eastAsia="Times New Roman"/>
          <w:szCs w:val="24"/>
        </w:rPr>
        <w:t>το</w:t>
      </w:r>
      <w:r>
        <w:rPr>
          <w:rFonts w:eastAsia="Times New Roman"/>
          <w:szCs w:val="24"/>
        </w:rPr>
        <w:t>ν</w:t>
      </w:r>
      <w:r>
        <w:rPr>
          <w:rFonts w:eastAsia="Times New Roman"/>
          <w:szCs w:val="24"/>
        </w:rPr>
        <w:t xml:space="preserve"> ν.3126/2003 «Ποινική ευθύνη των Υπουργών», όπως ισχύει, στις 4</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w:t>
      </w:r>
      <w:r>
        <w:rPr>
          <w:rFonts w:eastAsia="Times New Roman"/>
          <w:szCs w:val="24"/>
        </w:rPr>
        <w:t xml:space="preserve">ποινική δικογραφία που αφορά στον τέως Υπουργό Οικονομικών κ. </w:t>
      </w:r>
      <w:proofErr w:type="spellStart"/>
      <w:r>
        <w:rPr>
          <w:rFonts w:eastAsia="Times New Roman"/>
          <w:szCs w:val="24"/>
        </w:rPr>
        <w:t>Γιάνη</w:t>
      </w:r>
      <w:proofErr w:type="spellEnd"/>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xml:space="preserve">. </w:t>
      </w:r>
    </w:p>
    <w:p w14:paraId="432FA687" w14:textId="77777777" w:rsidR="009415DB" w:rsidRDefault="00D44329">
      <w:pPr>
        <w:spacing w:after="0" w:line="600" w:lineRule="auto"/>
        <w:ind w:firstLine="720"/>
        <w:jc w:val="both"/>
        <w:rPr>
          <w:rFonts w:eastAsia="Times New Roman"/>
          <w:szCs w:val="24"/>
        </w:rPr>
      </w:pPr>
      <w:r>
        <w:rPr>
          <w:rFonts w:eastAsia="Times New Roman" w:cs="Times New Roman"/>
        </w:rPr>
        <w:t>Έχω επίσης</w:t>
      </w:r>
      <w:r>
        <w:rPr>
          <w:rFonts w:eastAsia="Times New Roman" w:cs="Times New Roman"/>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w:t>
      </w:r>
      <w:r>
        <w:rPr>
          <w:rFonts w:eastAsia="Times New Roman" w:cs="Times New Roman"/>
        </w:rPr>
        <w:t xml:space="preserve">ΙΖΕΛΟΣ» και ενημερώθηκαν για την ιστορία του κτηρίου και τον τρόπο οργάνωσης και λειτουργίας της Βουλής, τριάντα μαθητές και μαθήτριες και πέντε εκπαιδευτικοί συνοδοί τους από τα </w:t>
      </w:r>
      <w:r>
        <w:rPr>
          <w:rFonts w:eastAsia="Times New Roman" w:cs="Times New Roman"/>
        </w:rPr>
        <w:t>«Ε</w:t>
      </w:r>
      <w:r>
        <w:rPr>
          <w:rFonts w:eastAsia="Times New Roman" w:cs="Times New Roman"/>
        </w:rPr>
        <w:t>κπαιδευτήρια</w:t>
      </w:r>
      <w:r>
        <w:rPr>
          <w:rFonts w:eastAsia="Times New Roman" w:cs="Times New Roman"/>
        </w:rPr>
        <w:t xml:space="preserve"> Πάνου</w:t>
      </w:r>
      <w:r>
        <w:rPr>
          <w:rFonts w:eastAsia="Times New Roman" w:cs="Times New Roman"/>
        </w:rPr>
        <w:t>»</w:t>
      </w:r>
      <w:r>
        <w:rPr>
          <w:rFonts w:eastAsia="Times New Roman" w:cs="Times New Roman"/>
        </w:rPr>
        <w:t xml:space="preserve"> του Νομού Αιτωλοακαρνανίας.  </w:t>
      </w:r>
    </w:p>
    <w:p w14:paraId="432FA688" w14:textId="77777777" w:rsidR="009415DB" w:rsidRDefault="00D44329">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32FA689" w14:textId="77777777" w:rsidR="009415DB" w:rsidRDefault="00D44329">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32FA68A" w14:textId="77777777" w:rsidR="009415DB" w:rsidRDefault="00D44329">
      <w:pPr>
        <w:spacing w:after="0" w:line="600" w:lineRule="auto"/>
        <w:ind w:left="357" w:firstLine="720"/>
        <w:jc w:val="both"/>
        <w:rPr>
          <w:rFonts w:eastAsia="Times New Roman" w:cs="Times New Roman"/>
        </w:rPr>
      </w:pPr>
      <w:r>
        <w:rPr>
          <w:rFonts w:eastAsia="Times New Roman" w:cs="Times New Roman"/>
        </w:rPr>
        <w:lastRenderedPageBreak/>
        <w:t xml:space="preserve">Κυρίες και κύριοι συνάδελφοι, ακολουθούν με δευτερολογίες δύο από τους επερωτώντες Βουλευτές, η κ. </w:t>
      </w:r>
      <w:proofErr w:type="spellStart"/>
      <w:r>
        <w:rPr>
          <w:rFonts w:eastAsia="Times New Roman" w:cs="Times New Roman"/>
        </w:rPr>
        <w:t>Χριστοφιλοπούλου</w:t>
      </w:r>
      <w:proofErr w:type="spellEnd"/>
      <w:r>
        <w:rPr>
          <w:rFonts w:eastAsia="Times New Roman" w:cs="Times New Roman"/>
        </w:rPr>
        <w:t xml:space="preserve"> για πέντε λεπτά και ο κ. Κωνσταντινόπουλος για τρία λεπτά. Ο Κο</w:t>
      </w:r>
      <w:r>
        <w:rPr>
          <w:rFonts w:eastAsia="Times New Roman" w:cs="Times New Roman"/>
        </w:rPr>
        <w:t xml:space="preserve">ινοβουλευτικός Εκπρόσωπος της Δημοκρατικής Συμπαράταξης κ. Βασίλειος </w:t>
      </w:r>
      <w:proofErr w:type="spellStart"/>
      <w:r>
        <w:rPr>
          <w:rFonts w:eastAsia="Times New Roman" w:cs="Times New Roman"/>
        </w:rPr>
        <w:t>Κεγκέρογλου</w:t>
      </w:r>
      <w:proofErr w:type="spellEnd"/>
      <w:r>
        <w:rPr>
          <w:rFonts w:eastAsia="Times New Roman" w:cs="Times New Roman"/>
        </w:rPr>
        <w:t xml:space="preserve"> θα μιλήσει επίσης για πέντε λεπτά. Θα ακολουθήσουν οι δύο Υπουργοί</w:t>
      </w:r>
      <w:r>
        <w:rPr>
          <w:rFonts w:eastAsia="Times New Roman" w:cs="Times New Roman"/>
        </w:rPr>
        <w:t>,</w:t>
      </w:r>
      <w:r>
        <w:rPr>
          <w:rFonts w:eastAsia="Times New Roman" w:cs="Times New Roman"/>
        </w:rPr>
        <w:t xml:space="preserve"> με επτά λεπτά ο ένας και πέντε λεπτά ο άλλος, για να ολοκληρώσουμε όσο το δυνατόν πιο κοντά στον χρόνο που </w:t>
      </w:r>
      <w:r>
        <w:rPr>
          <w:rFonts w:eastAsia="Times New Roman" w:cs="Times New Roman"/>
        </w:rPr>
        <w:t>έχουμε.</w:t>
      </w:r>
    </w:p>
    <w:p w14:paraId="432FA68B" w14:textId="77777777" w:rsidR="009415DB" w:rsidRDefault="00D44329">
      <w:pPr>
        <w:spacing w:after="0" w:line="600" w:lineRule="auto"/>
        <w:ind w:left="357" w:firstLine="720"/>
        <w:jc w:val="both"/>
        <w:rPr>
          <w:rFonts w:eastAsia="Times New Roman" w:cs="Times New Roman"/>
        </w:rPr>
      </w:pPr>
      <w:r>
        <w:rPr>
          <w:rFonts w:eastAsia="Times New Roman" w:cs="Times New Roman"/>
          <w:b/>
        </w:rPr>
        <w:t>ΠΑΡΑΣΚΕΥΗ ΧΡΙΣΤΟΦΙΛΟΠΟΥΛΟΥ:</w:t>
      </w:r>
      <w:r>
        <w:rPr>
          <w:rFonts w:eastAsia="Times New Roman" w:cs="Times New Roman"/>
        </w:rPr>
        <w:t xml:space="preserve"> Να μιλήσει ο Υπουργός πρώτα και μετά ο Κοινοβουλευτικός Εκπρόσωπος. </w:t>
      </w:r>
    </w:p>
    <w:p w14:paraId="432FA68C" w14:textId="77777777" w:rsidR="009415DB" w:rsidRDefault="00D44329">
      <w:pPr>
        <w:spacing w:after="0" w:line="600" w:lineRule="auto"/>
        <w:ind w:left="357"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xml:space="preserve">, θα μου πείτε αυτό που θέλετε μετά. Μπορεί να αλλάξουμε τη σειρά. Μου είπατε να προσέξω κάτι; </w:t>
      </w:r>
    </w:p>
    <w:p w14:paraId="432FA68D" w14:textId="77777777" w:rsidR="009415DB" w:rsidRDefault="00D44329">
      <w:pPr>
        <w:spacing w:after="0" w:line="600" w:lineRule="auto"/>
        <w:ind w:left="357" w:firstLine="720"/>
        <w:jc w:val="both"/>
        <w:rPr>
          <w:rFonts w:eastAsia="Times New Roman" w:cs="Times New Roman"/>
        </w:rPr>
      </w:pPr>
      <w:r>
        <w:rPr>
          <w:rFonts w:eastAsia="Times New Roman" w:cs="Times New Roman"/>
          <w:b/>
        </w:rPr>
        <w:t>Π</w:t>
      </w:r>
      <w:r>
        <w:rPr>
          <w:rFonts w:eastAsia="Times New Roman" w:cs="Times New Roman"/>
          <w:b/>
        </w:rPr>
        <w:t xml:space="preserve">ΑΡΑΣΚΕΥΗ ΧΡΙΣΤΟΦΙΛΟΠΟΥΛΟΥ: </w:t>
      </w:r>
      <w:r>
        <w:rPr>
          <w:rFonts w:eastAsia="Times New Roman" w:cs="Times New Roman"/>
        </w:rPr>
        <w:t xml:space="preserve">Είπα ότι πρέπει να απαντήσει ο Κοινοβουλευτικός Εκπρόσωπος στον Υπουργό. </w:t>
      </w:r>
    </w:p>
    <w:p w14:paraId="432FA68E" w14:textId="77777777" w:rsidR="009415DB" w:rsidRDefault="00D44329">
      <w:pPr>
        <w:spacing w:after="0" w:line="600" w:lineRule="auto"/>
        <w:ind w:left="357" w:firstLine="720"/>
        <w:jc w:val="both"/>
        <w:rPr>
          <w:rFonts w:eastAsia="Times New Roman" w:cs="Times New Roman"/>
        </w:rPr>
      </w:pPr>
      <w:r>
        <w:rPr>
          <w:rFonts w:eastAsia="Times New Roman"/>
          <w:b/>
          <w:szCs w:val="24"/>
        </w:rPr>
        <w:t xml:space="preserve">ΠΡΟΕΔΡΕΥΩΝ (Σπυρίδων Λυκούδης): </w:t>
      </w:r>
      <w:r>
        <w:rPr>
          <w:rFonts w:eastAsia="Times New Roman"/>
          <w:szCs w:val="24"/>
        </w:rPr>
        <w:t xml:space="preserve">Καλώς. </w:t>
      </w:r>
    </w:p>
    <w:p w14:paraId="432FA68F" w14:textId="77777777" w:rsidR="009415DB" w:rsidRDefault="00D44329">
      <w:pPr>
        <w:spacing w:after="0" w:line="600" w:lineRule="auto"/>
        <w:ind w:left="357" w:firstLine="720"/>
        <w:jc w:val="both"/>
        <w:rPr>
          <w:rFonts w:eastAsia="Times New Roman" w:cs="Times New Roman"/>
        </w:rPr>
      </w:pPr>
      <w:r>
        <w:rPr>
          <w:rFonts w:eastAsia="Times New Roman" w:cs="Times New Roman"/>
          <w:b/>
        </w:rPr>
        <w:lastRenderedPageBreak/>
        <w:t xml:space="preserve">ΠΑΡΑΣΚΕΥΗ ΧΡΙΣΤΟΦΙΛΟΠΟΥΛΟΥ: </w:t>
      </w:r>
      <w:r>
        <w:rPr>
          <w:rFonts w:eastAsia="Times New Roman" w:cs="Times New Roman"/>
        </w:rPr>
        <w:t xml:space="preserve">Έτσι κι αλλιώς, ο Υπουργός έχει και </w:t>
      </w:r>
      <w:proofErr w:type="spellStart"/>
      <w:r>
        <w:rPr>
          <w:rFonts w:eastAsia="Times New Roman" w:cs="Times New Roman"/>
        </w:rPr>
        <w:t>τριτολογία</w:t>
      </w:r>
      <w:proofErr w:type="spellEnd"/>
      <w:r>
        <w:rPr>
          <w:rFonts w:eastAsia="Times New Roman" w:cs="Times New Roman"/>
        </w:rPr>
        <w:t xml:space="preserve">. </w:t>
      </w:r>
    </w:p>
    <w:p w14:paraId="432FA690" w14:textId="77777777" w:rsidR="009415DB" w:rsidRDefault="00D44329">
      <w:pPr>
        <w:spacing w:after="0" w:line="600" w:lineRule="auto"/>
        <w:ind w:left="357"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Ενσωμα</w:t>
      </w:r>
      <w:r>
        <w:rPr>
          <w:rFonts w:eastAsia="Times New Roman"/>
          <w:szCs w:val="24"/>
        </w:rPr>
        <w:t xml:space="preserve">τώνουμε την </w:t>
      </w:r>
      <w:proofErr w:type="spellStart"/>
      <w:r>
        <w:rPr>
          <w:rFonts w:eastAsia="Times New Roman"/>
          <w:szCs w:val="24"/>
        </w:rPr>
        <w:t>τριτολογία</w:t>
      </w:r>
      <w:proofErr w:type="spellEnd"/>
      <w:r>
        <w:rPr>
          <w:rFonts w:eastAsia="Times New Roman"/>
          <w:szCs w:val="24"/>
        </w:rPr>
        <w:t xml:space="preserve"> στη δευτερολογία, κυρία συνάδελφε. </w:t>
      </w:r>
    </w:p>
    <w:p w14:paraId="432FA691" w14:textId="77777777" w:rsidR="009415DB" w:rsidRDefault="00D44329">
      <w:pPr>
        <w:spacing w:after="0" w:line="600" w:lineRule="auto"/>
        <w:ind w:left="357" w:firstLine="720"/>
        <w:jc w:val="both"/>
        <w:rPr>
          <w:rFonts w:eastAsia="Times New Roman" w:cs="Times New Roman"/>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xml:space="preserve">, έχετε </w:t>
      </w:r>
      <w:r>
        <w:rPr>
          <w:rFonts w:eastAsia="Times New Roman"/>
          <w:szCs w:val="24"/>
        </w:rPr>
        <w:t>το</w:t>
      </w:r>
      <w:r>
        <w:rPr>
          <w:rFonts w:eastAsia="Times New Roman"/>
          <w:szCs w:val="24"/>
        </w:rPr>
        <w:t>ν</w:t>
      </w:r>
      <w:r>
        <w:rPr>
          <w:rFonts w:eastAsia="Times New Roman"/>
          <w:szCs w:val="24"/>
        </w:rPr>
        <w:t xml:space="preserve"> λόγο.</w:t>
      </w:r>
      <w:r>
        <w:rPr>
          <w:rFonts w:eastAsia="Times New Roman" w:cs="Times New Roman"/>
        </w:rPr>
        <w:t xml:space="preserve"> </w:t>
      </w:r>
    </w:p>
    <w:p w14:paraId="432FA692" w14:textId="77777777" w:rsidR="009415DB" w:rsidRDefault="00D44329">
      <w:pPr>
        <w:spacing w:after="0" w:line="600" w:lineRule="auto"/>
        <w:ind w:left="357" w:firstLine="720"/>
        <w:jc w:val="both"/>
        <w:rPr>
          <w:rFonts w:eastAsia="Times New Roman" w:cs="Times New Roman"/>
        </w:rPr>
      </w:pPr>
      <w:r>
        <w:rPr>
          <w:rFonts w:eastAsia="Times New Roman" w:cs="Times New Roman"/>
          <w:b/>
        </w:rPr>
        <w:t xml:space="preserve">ΠΑΡΑΣΚΕΥΗ ΧΡΙΣΤΟΦΙΛΟΠΟΥΛΟΥ: </w:t>
      </w:r>
      <w:r>
        <w:rPr>
          <w:rFonts w:eastAsia="Times New Roman" w:cs="Times New Roman"/>
        </w:rPr>
        <w:t xml:space="preserve">Κύριε Υπουργέ, είστε ό,τι χειρότερο μπορούσε να προκύψει στους συνταξιούχους. Διότι δεν είναι δυνατόν να μας λέτε εδώ ότι ξέρει </w:t>
      </w:r>
      <w:r>
        <w:rPr>
          <w:rFonts w:eastAsia="Times New Roman" w:cs="Times New Roman"/>
        </w:rPr>
        <w:t xml:space="preserve">ο κόσμος και δεν είναι δυνατόν να ακούμε από την πολιτική ηγεσία του Υπουργείου Εργασίας ότι τα </w:t>
      </w:r>
      <w:proofErr w:type="spellStart"/>
      <w:r>
        <w:rPr>
          <w:rFonts w:eastAsia="Times New Roman" w:cs="Times New Roman"/>
        </w:rPr>
        <w:t>μίντια</w:t>
      </w:r>
      <w:proofErr w:type="spellEnd"/>
      <w:r>
        <w:rPr>
          <w:rFonts w:eastAsia="Times New Roman" w:cs="Times New Roman"/>
        </w:rPr>
        <w:t xml:space="preserve"> φταίνε, γιατί σηκώνουν το θέμα των περικοπών στις επικουρικές συντάξεις. </w:t>
      </w:r>
    </w:p>
    <w:p w14:paraId="432FA693" w14:textId="77777777" w:rsidR="009415DB" w:rsidRDefault="00D44329">
      <w:pPr>
        <w:spacing w:after="0" w:line="600" w:lineRule="auto"/>
        <w:ind w:left="357" w:firstLine="720"/>
        <w:jc w:val="both"/>
        <w:rPr>
          <w:rFonts w:eastAsia="Times New Roman" w:cs="Times New Roman"/>
        </w:rPr>
      </w:pPr>
      <w:r>
        <w:rPr>
          <w:rFonts w:eastAsia="Times New Roman" w:cs="Times New Roman"/>
        </w:rPr>
        <w:t xml:space="preserve">Ως πότε θα φταίνε αυτά τα έρμα </w:t>
      </w:r>
      <w:proofErr w:type="spellStart"/>
      <w:r>
        <w:rPr>
          <w:rFonts w:eastAsia="Times New Roman" w:cs="Times New Roman"/>
        </w:rPr>
        <w:t>μίντια</w:t>
      </w:r>
      <w:proofErr w:type="spellEnd"/>
      <w:r>
        <w:rPr>
          <w:rFonts w:eastAsia="Times New Roman" w:cs="Times New Roman"/>
        </w:rPr>
        <w:t>; Και άλλες, προηγούμενες κυβερνήσεις, στη</w:t>
      </w:r>
      <w:r>
        <w:rPr>
          <w:rFonts w:eastAsia="Times New Roman" w:cs="Times New Roman"/>
        </w:rPr>
        <w:t xml:space="preserve">ν κρίση τις είχαν τσακίσει τα </w:t>
      </w:r>
      <w:proofErr w:type="spellStart"/>
      <w:r>
        <w:rPr>
          <w:rFonts w:eastAsia="Times New Roman" w:cs="Times New Roman"/>
        </w:rPr>
        <w:t>μίντια</w:t>
      </w:r>
      <w:proofErr w:type="spellEnd"/>
      <w:r>
        <w:rPr>
          <w:rFonts w:eastAsia="Times New Roman" w:cs="Times New Roman"/>
        </w:rPr>
        <w:t xml:space="preserve">, αλλά με το να πετάμε </w:t>
      </w:r>
      <w:r>
        <w:rPr>
          <w:rFonts w:eastAsia="Times New Roman" w:cs="Times New Roman"/>
        </w:rPr>
        <w:t>τη</w:t>
      </w:r>
      <w:r>
        <w:rPr>
          <w:rFonts w:eastAsia="Times New Roman" w:cs="Times New Roman"/>
        </w:rPr>
        <w:t>ν</w:t>
      </w:r>
      <w:r>
        <w:rPr>
          <w:rFonts w:eastAsia="Times New Roman" w:cs="Times New Roman"/>
        </w:rPr>
        <w:t xml:space="preserve"> μπάλα στην εξέδρα και να κάνουμε διαγωνισμό καλλιστείων για το ποιος έκανε τα χειρότερα δεν βγαίνουμε από την κρίση. </w:t>
      </w:r>
    </w:p>
    <w:p w14:paraId="432FA694" w14:textId="77777777" w:rsidR="009415DB" w:rsidRDefault="00D44329">
      <w:pPr>
        <w:tabs>
          <w:tab w:val="left" w:pos="1138"/>
          <w:tab w:val="left" w:pos="1565"/>
          <w:tab w:val="left" w:pos="2965"/>
          <w:tab w:val="center" w:pos="4753"/>
        </w:tabs>
        <w:spacing w:before="240" w:after="0" w:line="600" w:lineRule="auto"/>
        <w:ind w:firstLine="720"/>
        <w:jc w:val="both"/>
        <w:rPr>
          <w:rFonts w:eastAsia="Times New Roman" w:cs="Times New Roman"/>
        </w:rPr>
      </w:pPr>
      <w:r>
        <w:rPr>
          <w:rFonts w:eastAsia="Times New Roman" w:cs="Times New Roman"/>
        </w:rPr>
        <w:lastRenderedPageBreak/>
        <w:t xml:space="preserve">Σας είπαμε ήδη από πέρυσι να πάμε σε διάλογο. Σας καταθέσαμε και σήμερα ακόμα συγκεκριμένες προτάσεις. Προσπαθούσαμε, αγαπητέ συνάδελφε, κύριε Μαντά, να είμαστε δημιουργικοί, όπως ζητήσατε. Όμως, τι είπατε εσείς και τι είπε ο Υπουργός </w:t>
      </w:r>
      <w:r>
        <w:rPr>
          <w:rFonts w:eastAsia="Times New Roman" w:cs="Times New Roman"/>
        </w:rPr>
        <w:t>τ</w:t>
      </w:r>
      <w:r>
        <w:rPr>
          <w:rFonts w:eastAsia="Times New Roman" w:cs="Times New Roman"/>
        </w:rPr>
        <w:t>ω</w:t>
      </w:r>
      <w:r>
        <w:rPr>
          <w:rFonts w:eastAsia="Times New Roman" w:cs="Times New Roman"/>
        </w:rPr>
        <w:t>ν</w:t>
      </w:r>
      <w:r>
        <w:rPr>
          <w:rFonts w:eastAsia="Times New Roman" w:cs="Times New Roman"/>
        </w:rPr>
        <w:t xml:space="preserve"> συνταξιούχων; </w:t>
      </w:r>
    </w:p>
    <w:p w14:paraId="432FA695" w14:textId="77777777" w:rsidR="009415DB" w:rsidRDefault="00D44329">
      <w:pPr>
        <w:tabs>
          <w:tab w:val="left" w:pos="1138"/>
          <w:tab w:val="left" w:pos="1565"/>
          <w:tab w:val="left" w:pos="2965"/>
          <w:tab w:val="center" w:pos="4753"/>
        </w:tabs>
        <w:spacing w:before="240" w:after="0" w:line="600" w:lineRule="auto"/>
        <w:ind w:firstLine="720"/>
        <w:jc w:val="both"/>
        <w:rPr>
          <w:rFonts w:eastAsia="Times New Roman" w:cs="Times New Roman"/>
        </w:rPr>
      </w:pPr>
      <w:r>
        <w:rPr>
          <w:rFonts w:eastAsia="Times New Roman" w:cs="Times New Roman"/>
        </w:rPr>
        <w:t>Γι</w:t>
      </w:r>
      <w:r>
        <w:rPr>
          <w:rFonts w:eastAsia="Times New Roman" w:cs="Times New Roman"/>
        </w:rPr>
        <w:t xml:space="preserve">ατί, κύριε Υπουργέ, δεν πάτε στην πλατεία να τους μιλήσετε; Θα πάτε; Απαντήστε μου. Θα πάτε στην πλατεία, κύριε Υπουργέ; Πηγαίνετε να μιλήσετε σήμερα στους συνταξιούχους. Γιατί δεν πηγαίνετε;  </w:t>
      </w:r>
    </w:p>
    <w:p w14:paraId="432FA696" w14:textId="77777777" w:rsidR="009415DB" w:rsidRDefault="00D44329">
      <w:pPr>
        <w:tabs>
          <w:tab w:val="left" w:pos="1138"/>
          <w:tab w:val="left" w:pos="1565"/>
          <w:tab w:val="left" w:pos="2965"/>
          <w:tab w:val="center" w:pos="4753"/>
        </w:tabs>
        <w:spacing w:before="240" w:after="0" w:line="600" w:lineRule="auto"/>
        <w:ind w:firstLine="720"/>
        <w:jc w:val="both"/>
        <w:rPr>
          <w:rFonts w:eastAsia="Times New Roman" w:cs="Times New Roman"/>
          <w:szCs w:val="24"/>
        </w:rPr>
      </w:pPr>
      <w:r>
        <w:rPr>
          <w:rFonts w:eastAsia="Times New Roman" w:cs="Times New Roman"/>
        </w:rPr>
        <w:t>Για να σοβαρευτούμε</w:t>
      </w:r>
      <w:r>
        <w:rPr>
          <w:rFonts w:eastAsia="Times New Roman" w:cs="Times New Roman"/>
        </w:rPr>
        <w:t>.</w:t>
      </w:r>
      <w:r>
        <w:rPr>
          <w:rFonts w:eastAsia="Times New Roman" w:cs="Times New Roman"/>
        </w:rPr>
        <w:t xml:space="preserve"> </w:t>
      </w:r>
      <w:r>
        <w:rPr>
          <w:rFonts w:eastAsia="Times New Roman" w:cs="Times New Roman"/>
        </w:rPr>
        <w:t>Α</w:t>
      </w:r>
      <w:r>
        <w:rPr>
          <w:rFonts w:eastAsia="Times New Roman" w:cs="Times New Roman"/>
        </w:rPr>
        <w:t>κούσαμε</w:t>
      </w:r>
      <w:r>
        <w:rPr>
          <w:rFonts w:eastAsia="Times New Roman" w:cs="Times New Roman"/>
        </w:rPr>
        <w:t xml:space="preserve"> εδώ για το ποσοστό αναπλήρωσης. </w:t>
      </w:r>
      <w:r>
        <w:rPr>
          <w:rFonts w:eastAsia="Times New Roman" w:cs="Times New Roman"/>
        </w:rPr>
        <w:t xml:space="preserve">Επαίρεστε ότι το ποσοστό αναπλήρωσης του νόμου που ψηφίσατε είναι από τα υψηλότερα στην Ευρώπη. Το συγκρίνατε με αυτό που το «κακό» ΠΑΣΟΚ ψήφισε και είχε αποδοχή, γιατί δεν υπήρχε τότε θέμα; Σας κατάθεσε ο κ. </w:t>
      </w:r>
      <w:proofErr w:type="spellStart"/>
      <w:r>
        <w:rPr>
          <w:rFonts w:eastAsia="Times New Roman" w:cs="Times New Roman"/>
        </w:rPr>
        <w:t>Βρούτσης</w:t>
      </w:r>
      <w:proofErr w:type="spellEnd"/>
      <w:r>
        <w:rPr>
          <w:rFonts w:eastAsia="Times New Roman" w:cs="Times New Roman"/>
        </w:rPr>
        <w:t xml:space="preserve"> και την αναλογιστική μελέτη.</w:t>
      </w:r>
    </w:p>
    <w:p w14:paraId="432FA697" w14:textId="77777777" w:rsidR="009415DB" w:rsidRDefault="00D44329">
      <w:pPr>
        <w:spacing w:after="0" w:line="600" w:lineRule="auto"/>
        <w:ind w:firstLine="720"/>
        <w:jc w:val="both"/>
        <w:rPr>
          <w:rFonts w:eastAsia="Times New Roman"/>
          <w:szCs w:val="24"/>
        </w:rPr>
      </w:pPr>
      <w:r>
        <w:rPr>
          <w:rFonts w:eastAsia="Times New Roman"/>
          <w:szCs w:val="24"/>
        </w:rPr>
        <w:lastRenderedPageBreak/>
        <w:t>Ο νόμος π</w:t>
      </w:r>
      <w:r>
        <w:rPr>
          <w:rFonts w:eastAsia="Times New Roman"/>
          <w:szCs w:val="24"/>
        </w:rPr>
        <w:t xml:space="preserve">ου ψήφισε το ΠΑΣΟΚ, εν προκειμένω ο Λοβέρδος και ο </w:t>
      </w:r>
      <w:proofErr w:type="spellStart"/>
      <w:r>
        <w:rPr>
          <w:rFonts w:eastAsia="Times New Roman"/>
          <w:szCs w:val="24"/>
        </w:rPr>
        <w:t>Κουτρουμάνης</w:t>
      </w:r>
      <w:proofErr w:type="spellEnd"/>
      <w:r>
        <w:rPr>
          <w:rFonts w:eastAsia="Times New Roman"/>
          <w:szCs w:val="24"/>
        </w:rPr>
        <w:t xml:space="preserve">, είχε δυνατότητες βιωσιμότητας,  αν εφαρμοζόταν από το 2015. Εσείς περί άλλα τυρβάζατε. Εσείς πηγαίνατε στα νομισματοκοπεία και δεν ξέρω πού αλλού ανά τον κόσμο, να κάνετε τι; Να φέρετε άλλες </w:t>
      </w:r>
      <w:r>
        <w:rPr>
          <w:rFonts w:eastAsia="Times New Roman"/>
          <w:szCs w:val="24"/>
        </w:rPr>
        <w:t xml:space="preserve">καταστάσεις. Μετά σοβαρευτήκατε. </w:t>
      </w:r>
    </w:p>
    <w:p w14:paraId="432FA698" w14:textId="77777777" w:rsidR="009415DB" w:rsidRDefault="00D44329">
      <w:pPr>
        <w:spacing w:after="0" w:line="600" w:lineRule="auto"/>
        <w:ind w:firstLine="720"/>
        <w:jc w:val="both"/>
        <w:rPr>
          <w:rFonts w:eastAsia="Times New Roman"/>
          <w:szCs w:val="24"/>
        </w:rPr>
      </w:pPr>
      <w:r>
        <w:rPr>
          <w:rFonts w:eastAsia="Times New Roman"/>
          <w:szCs w:val="24"/>
        </w:rPr>
        <w:t xml:space="preserve">Θέλω να σας θυμίσω επίσης, κύριε Υπουργέ, ότι «τ’ ακούμε» κι </w:t>
      </w:r>
      <w:r>
        <w:rPr>
          <w:rFonts w:eastAsia="Times New Roman"/>
          <w:szCs w:val="24"/>
        </w:rPr>
        <w:t>απ</w:t>
      </w:r>
      <w:r>
        <w:rPr>
          <w:rFonts w:eastAsia="Times New Roman"/>
          <w:szCs w:val="24"/>
        </w:rPr>
        <w:t xml:space="preserve">ό </w:t>
      </w:r>
      <w:r>
        <w:rPr>
          <w:rFonts w:eastAsia="Times New Roman"/>
          <w:szCs w:val="24"/>
        </w:rPr>
        <w:t>πάνω</w:t>
      </w:r>
      <w:r>
        <w:rPr>
          <w:rFonts w:eastAsia="Times New Roman"/>
          <w:szCs w:val="24"/>
        </w:rPr>
        <w:t xml:space="preserve"> που βάλαμε πλάτη να μην πέσει η χώρα; «Τ’ ακούμε» κι </w:t>
      </w:r>
      <w:r>
        <w:rPr>
          <w:rFonts w:eastAsia="Times New Roman"/>
          <w:szCs w:val="24"/>
        </w:rPr>
        <w:t>απ</w:t>
      </w:r>
      <w:r>
        <w:rPr>
          <w:rFonts w:eastAsia="Times New Roman"/>
          <w:szCs w:val="24"/>
        </w:rPr>
        <w:t xml:space="preserve">ό </w:t>
      </w:r>
      <w:r>
        <w:rPr>
          <w:rFonts w:eastAsia="Times New Roman"/>
          <w:szCs w:val="24"/>
        </w:rPr>
        <w:t>πάνω</w:t>
      </w:r>
      <w:r>
        <w:rPr>
          <w:rFonts w:eastAsia="Times New Roman"/>
          <w:szCs w:val="24"/>
        </w:rPr>
        <w:t xml:space="preserve">, όταν ξέρετε πολύ καλά ότι ψηφίσαμε μεν το μνημόνιο του Τσίπρα και του Καμμένου, το επαχθέστερο μνημόνιο, για να μην πέσει η χώρα στα βράχια, αλλά δεν ψηφίσαμε τον νόμο περί κατάργησης του ΕΚΑΣ. </w:t>
      </w:r>
    </w:p>
    <w:p w14:paraId="432FA699" w14:textId="77777777" w:rsidR="009415DB" w:rsidRDefault="00D44329">
      <w:pPr>
        <w:spacing w:after="0" w:line="600" w:lineRule="auto"/>
        <w:ind w:firstLine="720"/>
        <w:jc w:val="both"/>
        <w:rPr>
          <w:rFonts w:eastAsia="Times New Roman"/>
          <w:szCs w:val="24"/>
        </w:rPr>
      </w:pPr>
      <w:r>
        <w:rPr>
          <w:rFonts w:eastAsia="Times New Roman"/>
          <w:szCs w:val="24"/>
        </w:rPr>
        <w:t>Ας είχατε, λοιπόν, τη δυνατότητα, ας είχατε τα κότσια, εσεί</w:t>
      </w:r>
      <w:r>
        <w:rPr>
          <w:rFonts w:eastAsia="Times New Roman"/>
          <w:szCs w:val="24"/>
        </w:rPr>
        <w:t>ς, οι δήθεν περήφανοι διαπραγματευτές, να πάτε και να διαπραγματευτείτε με την Ευρωπαϊκή Ένωση να μην κοπεί το ΕΚΑΣ στους χαμηλοσυνταξιούχους, αν είστε αριστεροί και ευαίσθητοι, όπως λέτε.</w:t>
      </w:r>
    </w:p>
    <w:p w14:paraId="432FA69A" w14:textId="77777777" w:rsidR="009415DB" w:rsidRDefault="00D44329">
      <w:pPr>
        <w:spacing w:after="0" w:line="600" w:lineRule="auto"/>
        <w:ind w:firstLine="720"/>
        <w:jc w:val="both"/>
        <w:rPr>
          <w:rFonts w:eastAsia="Times New Roman"/>
          <w:szCs w:val="24"/>
        </w:rPr>
      </w:pPr>
      <w:r>
        <w:rPr>
          <w:rFonts w:eastAsia="Times New Roman"/>
          <w:szCs w:val="24"/>
        </w:rPr>
        <w:lastRenderedPageBreak/>
        <w:t>Επίσης, αντιπαρέρχομαι όλα αυτά</w:t>
      </w:r>
      <w:r>
        <w:rPr>
          <w:rFonts w:eastAsia="Times New Roman"/>
          <w:szCs w:val="24"/>
        </w:rPr>
        <w:t>,</w:t>
      </w:r>
      <w:r>
        <w:rPr>
          <w:rFonts w:eastAsia="Times New Roman"/>
          <w:szCs w:val="24"/>
        </w:rPr>
        <w:t xml:space="preserve"> γιατί μπορώ να σας πω και για τα π</w:t>
      </w:r>
      <w:r>
        <w:rPr>
          <w:rFonts w:eastAsia="Times New Roman"/>
          <w:szCs w:val="24"/>
        </w:rPr>
        <w:t>οσοστά αναπλήρωσης, πώς υπολογίζατε εσείς τα χρόνια, πώς καταργήθηκε η καλύτερη πενταετία και τώρα έχουμε από το 2000 και μετά τον υπολογισμό των ποσοστών αναπλήρωσης. Σας είπαμε τα συγκεκριμένα νούμερα, ότι οι νέοι συνταξιούχοι χάνουν από το 15% έως το 30</w:t>
      </w:r>
      <w:r>
        <w:rPr>
          <w:rFonts w:eastAsia="Times New Roman"/>
          <w:szCs w:val="24"/>
        </w:rPr>
        <w:t xml:space="preserve">% των συντάξεών τους. Αυτά είναι υπολογισμένα με βάση τα ποσοστά αναπλήρωσης του δικού σας νόμου. Ο νόμος Λοβέρδου – </w:t>
      </w:r>
      <w:proofErr w:type="spellStart"/>
      <w:r>
        <w:rPr>
          <w:rFonts w:eastAsia="Times New Roman"/>
          <w:szCs w:val="24"/>
        </w:rPr>
        <w:t>Κουτρουμάνη</w:t>
      </w:r>
      <w:proofErr w:type="spellEnd"/>
      <w:r>
        <w:rPr>
          <w:rFonts w:eastAsia="Times New Roman"/>
          <w:szCs w:val="24"/>
        </w:rPr>
        <w:t xml:space="preserve"> προέβλεπε έως και 80% αναπλήρωση και με αναλογιστική μελέτη και με αποδοχή της από τους δανειστές ότι είναι βιώσιμη για τις επό</w:t>
      </w:r>
      <w:r>
        <w:rPr>
          <w:rFonts w:eastAsia="Times New Roman"/>
          <w:szCs w:val="24"/>
        </w:rPr>
        <w:t xml:space="preserve">μενες γενιές. </w:t>
      </w:r>
    </w:p>
    <w:p w14:paraId="432FA69B" w14:textId="77777777" w:rsidR="009415DB" w:rsidRDefault="00D44329">
      <w:pPr>
        <w:spacing w:after="0" w:line="600" w:lineRule="auto"/>
        <w:ind w:firstLine="720"/>
        <w:jc w:val="both"/>
        <w:rPr>
          <w:rFonts w:eastAsia="Times New Roman"/>
          <w:szCs w:val="24"/>
        </w:rPr>
      </w:pPr>
      <w:r>
        <w:rPr>
          <w:rFonts w:eastAsia="Times New Roman"/>
          <w:szCs w:val="24"/>
        </w:rPr>
        <w:t xml:space="preserve">Ακούσαμε από τον κύριο Υπουργό ότι φταίνε τα ΜΜΕ, κυρίες και κύριοι συνάδελφοι, για το ασφαλιστικό. Εμείς και σήμερα ακόμα καταθέσαμε προτάσεις, στην επερώτηση μέσα, που δεν είθισται. </w:t>
      </w:r>
    </w:p>
    <w:p w14:paraId="432FA69C" w14:textId="77777777" w:rsidR="009415DB" w:rsidRDefault="00D44329">
      <w:pPr>
        <w:spacing w:after="0" w:line="600" w:lineRule="auto"/>
        <w:ind w:firstLine="720"/>
        <w:jc w:val="both"/>
        <w:rPr>
          <w:rFonts w:eastAsia="Times New Roman"/>
          <w:szCs w:val="24"/>
        </w:rPr>
      </w:pPr>
      <w:r>
        <w:rPr>
          <w:rFonts w:eastAsia="Times New Roman"/>
          <w:szCs w:val="24"/>
        </w:rPr>
        <w:t>Επειδή, όμως, πολλά ακούστηκαν εδώ περί ψεμάτων και περί</w:t>
      </w:r>
      <w:r>
        <w:rPr>
          <w:rFonts w:eastAsia="Times New Roman"/>
          <w:szCs w:val="24"/>
        </w:rPr>
        <w:t xml:space="preserve"> </w:t>
      </w:r>
      <w:proofErr w:type="spellStart"/>
      <w:r>
        <w:rPr>
          <w:rFonts w:eastAsia="Times New Roman"/>
          <w:szCs w:val="24"/>
        </w:rPr>
        <w:t>απατεωνίας</w:t>
      </w:r>
      <w:proofErr w:type="spellEnd"/>
      <w:r>
        <w:rPr>
          <w:rFonts w:eastAsia="Times New Roman"/>
          <w:szCs w:val="24"/>
        </w:rPr>
        <w:t>,</w:t>
      </w:r>
      <w:r>
        <w:rPr>
          <w:rFonts w:eastAsia="Times New Roman"/>
          <w:szCs w:val="24"/>
        </w:rPr>
        <w:t xml:space="preserve"> να αναφέρω ορισμένα μόνο σταχυολογώντας από τις δηλώσεις. Υπάρχουν εξάλλου και σε βίντεο.</w:t>
      </w:r>
    </w:p>
    <w:p w14:paraId="432FA69D" w14:textId="77777777" w:rsidR="009415DB" w:rsidRDefault="00D44329">
      <w:pPr>
        <w:spacing w:after="0" w:line="600" w:lineRule="auto"/>
        <w:ind w:firstLine="720"/>
        <w:jc w:val="both"/>
        <w:rPr>
          <w:rFonts w:eastAsia="Times New Roman"/>
          <w:szCs w:val="24"/>
        </w:rPr>
      </w:pPr>
      <w:r>
        <w:rPr>
          <w:rFonts w:eastAsia="Times New Roman"/>
          <w:szCs w:val="24"/>
        </w:rPr>
        <w:lastRenderedPageBreak/>
        <w:t xml:space="preserve">Η κ. </w:t>
      </w:r>
      <w:proofErr w:type="spellStart"/>
      <w:r>
        <w:rPr>
          <w:rFonts w:eastAsia="Times New Roman"/>
          <w:szCs w:val="24"/>
        </w:rPr>
        <w:t>Γεροβασίλη</w:t>
      </w:r>
      <w:proofErr w:type="spellEnd"/>
      <w:r>
        <w:rPr>
          <w:rFonts w:eastAsia="Times New Roman"/>
          <w:szCs w:val="24"/>
        </w:rPr>
        <w:t xml:space="preserve">, Κυβερνητική Εκπρόσωπος, με την κατάθεση του ασφαλιστικού νόμου </w:t>
      </w:r>
      <w:proofErr w:type="spellStart"/>
      <w:r>
        <w:rPr>
          <w:rFonts w:eastAsia="Times New Roman"/>
          <w:szCs w:val="24"/>
        </w:rPr>
        <w:t>Κατρούγκαλου</w:t>
      </w:r>
      <w:proofErr w:type="spellEnd"/>
      <w:r>
        <w:rPr>
          <w:rFonts w:eastAsia="Times New Roman"/>
          <w:szCs w:val="24"/>
        </w:rPr>
        <w:t>,</w:t>
      </w:r>
      <w:r>
        <w:rPr>
          <w:rFonts w:eastAsia="Times New Roman"/>
          <w:szCs w:val="24"/>
        </w:rPr>
        <w:t xml:space="preserve"> μ</w:t>
      </w:r>
      <w:r>
        <w:rPr>
          <w:rFonts w:eastAsia="Times New Roman"/>
          <w:szCs w:val="24"/>
        </w:rPr>
        <w:t>α</w:t>
      </w:r>
      <w:r>
        <w:rPr>
          <w:rFonts w:eastAsia="Times New Roman"/>
          <w:szCs w:val="24"/>
        </w:rPr>
        <w:t>ς</w:t>
      </w:r>
      <w:r>
        <w:rPr>
          <w:rFonts w:eastAsia="Times New Roman"/>
          <w:szCs w:val="24"/>
        </w:rPr>
        <w:t xml:space="preserve"> λέει το εξής: «Η Κυβέρνηση με την πρόταση που κατέθεσε </w:t>
      </w:r>
      <w:r>
        <w:rPr>
          <w:rFonts w:eastAsia="Times New Roman"/>
          <w:szCs w:val="24"/>
        </w:rPr>
        <w:t>εχθές για τη μεταρρύθμιση του ασφαλιστικού δεν μειώνει ούτε 1 ευρώ κύριες και επικουρικές συντάξεις</w:t>
      </w:r>
      <w:r>
        <w:rPr>
          <w:rFonts w:eastAsia="Times New Roman"/>
          <w:szCs w:val="24"/>
        </w:rPr>
        <w:t>.</w:t>
      </w:r>
      <w:r>
        <w:rPr>
          <w:rFonts w:eastAsia="Times New Roman"/>
          <w:szCs w:val="24"/>
        </w:rPr>
        <w:t>».</w:t>
      </w:r>
      <w:r>
        <w:rPr>
          <w:rFonts w:eastAsia="Times New Roman"/>
          <w:szCs w:val="24"/>
        </w:rPr>
        <w:t xml:space="preserve"> Μετά μας κατηγορείτε που σας λέμε ότι λέτε ψέματα; Να πάω αλλού;</w:t>
      </w:r>
    </w:p>
    <w:p w14:paraId="432FA69E" w14:textId="77777777" w:rsidR="009415DB" w:rsidRDefault="00D44329">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Νεφελούδης</w:t>
      </w:r>
      <w:proofErr w:type="spellEnd"/>
      <w:r>
        <w:rPr>
          <w:rFonts w:eastAsia="Times New Roman"/>
          <w:szCs w:val="24"/>
        </w:rPr>
        <w:t>, ο Γενικός σας Γραμματέας</w:t>
      </w:r>
      <w:r>
        <w:rPr>
          <w:rFonts w:eastAsia="Times New Roman"/>
          <w:szCs w:val="24"/>
        </w:rPr>
        <w:t>,</w:t>
      </w:r>
      <w:r>
        <w:rPr>
          <w:rFonts w:eastAsia="Times New Roman"/>
          <w:szCs w:val="24"/>
        </w:rPr>
        <w:t xml:space="preserve"> σε ερώτηση δημοσιογράφου</w:t>
      </w:r>
      <w:r>
        <w:rPr>
          <w:rFonts w:eastAsia="Times New Roman"/>
          <w:szCs w:val="24"/>
        </w:rPr>
        <w:t>,</w:t>
      </w:r>
      <w:r>
        <w:rPr>
          <w:rFonts w:eastAsia="Times New Roman"/>
          <w:szCs w:val="24"/>
        </w:rPr>
        <w:t xml:space="preserve"> στην ΕΡΤ μάλιστα</w:t>
      </w:r>
      <w:r>
        <w:rPr>
          <w:rFonts w:eastAsia="Times New Roman"/>
          <w:szCs w:val="24"/>
        </w:rPr>
        <w:t>,</w:t>
      </w:r>
      <w:r>
        <w:rPr>
          <w:rFonts w:eastAsia="Times New Roman"/>
          <w:szCs w:val="24"/>
        </w:rPr>
        <w:t xml:space="preserve"> ό</w:t>
      </w:r>
      <w:r>
        <w:rPr>
          <w:rFonts w:eastAsia="Times New Roman"/>
          <w:szCs w:val="24"/>
        </w:rPr>
        <w:t>χι και σε κάνα κανάλι που είναι «</w:t>
      </w:r>
      <w:proofErr w:type="spellStart"/>
      <w:r>
        <w:rPr>
          <w:rFonts w:eastAsia="Times New Roman"/>
          <w:szCs w:val="24"/>
        </w:rPr>
        <w:t>βοθροκάναλο</w:t>
      </w:r>
      <w:proofErr w:type="spellEnd"/>
      <w:r>
        <w:rPr>
          <w:rFonts w:eastAsia="Times New Roman"/>
          <w:szCs w:val="24"/>
        </w:rPr>
        <w:t>»</w:t>
      </w:r>
      <w:r>
        <w:rPr>
          <w:rFonts w:eastAsia="Times New Roman"/>
          <w:szCs w:val="24"/>
        </w:rPr>
        <w:t>!</w:t>
      </w:r>
      <w:r>
        <w:rPr>
          <w:rFonts w:eastAsia="Times New Roman"/>
          <w:szCs w:val="24"/>
        </w:rPr>
        <w:t xml:space="preserve"> Τον ρωτούν: «Θα κόψετε επικουρικές συντάξεις</w:t>
      </w:r>
      <w:r>
        <w:rPr>
          <w:rFonts w:eastAsia="Times New Roman"/>
          <w:szCs w:val="24"/>
        </w:rPr>
        <w:t>;</w:t>
      </w:r>
      <w:r>
        <w:rPr>
          <w:rFonts w:eastAsia="Times New Roman"/>
          <w:szCs w:val="24"/>
        </w:rPr>
        <w:t>».</w:t>
      </w:r>
      <w:r>
        <w:rPr>
          <w:rFonts w:eastAsia="Times New Roman"/>
          <w:szCs w:val="24"/>
        </w:rPr>
        <w:t xml:space="preserve"> Και λέει: </w:t>
      </w:r>
      <w:r w:rsidRPr="00F85A15">
        <w:rPr>
          <w:rFonts w:eastAsia="Times New Roman"/>
          <w:szCs w:val="24"/>
        </w:rPr>
        <w:t xml:space="preserve">«Όχι, σε </w:t>
      </w:r>
      <w:r w:rsidRPr="00F85A15">
        <w:rPr>
          <w:rFonts w:eastAsia="Times New Roman"/>
          <w:szCs w:val="24"/>
        </w:rPr>
        <w:t>καμ</w:t>
      </w:r>
      <w:r w:rsidRPr="00F85A15">
        <w:rPr>
          <w:rFonts w:eastAsia="Times New Roman"/>
          <w:szCs w:val="24"/>
        </w:rPr>
        <w:t>μ</w:t>
      </w:r>
      <w:r w:rsidRPr="00F85A15">
        <w:rPr>
          <w:rFonts w:eastAsia="Times New Roman"/>
          <w:szCs w:val="24"/>
        </w:rPr>
        <w:t>ία</w:t>
      </w:r>
      <w:r w:rsidRPr="00F85A15">
        <w:rPr>
          <w:rFonts w:eastAsia="Times New Roman"/>
          <w:szCs w:val="24"/>
        </w:rPr>
        <w:t xml:space="preserve"> περίπτωση</w:t>
      </w:r>
      <w:r>
        <w:rPr>
          <w:rFonts w:eastAsia="Times New Roman"/>
          <w:szCs w:val="24"/>
        </w:rPr>
        <w:t>.</w:t>
      </w:r>
      <w:r w:rsidRPr="00F85A15">
        <w:rPr>
          <w:rFonts w:eastAsia="Times New Roman"/>
          <w:szCs w:val="24"/>
        </w:rPr>
        <w:t>».</w:t>
      </w:r>
    </w:p>
    <w:p w14:paraId="432FA69F" w14:textId="77777777" w:rsidR="009415DB" w:rsidRDefault="00D44329">
      <w:pPr>
        <w:spacing w:after="0" w:line="600" w:lineRule="auto"/>
        <w:ind w:firstLine="720"/>
        <w:jc w:val="both"/>
        <w:rPr>
          <w:rFonts w:eastAsia="Times New Roman"/>
          <w:color w:val="000000" w:themeColor="text1"/>
          <w:szCs w:val="24"/>
        </w:rPr>
      </w:pPr>
      <w:r w:rsidRPr="00A71EE3">
        <w:rPr>
          <w:rFonts w:eastAsia="Times New Roman"/>
          <w:color w:val="000000" w:themeColor="text1"/>
          <w:szCs w:val="24"/>
        </w:rPr>
        <w:t>Εσείς ο ίδιος, βγαίνοντας από το Μέγαρο Μαξίμου, δηλώνετε: «Δεν πρόκειται να υπάρξει νέα μείωση των επικουρικών συντάξεων»</w:t>
      </w:r>
      <w:r w:rsidRPr="00A71EE3">
        <w:rPr>
          <w:rFonts w:eastAsia="Times New Roman"/>
          <w:color w:val="000000" w:themeColor="text1"/>
          <w:szCs w:val="24"/>
        </w:rPr>
        <w:t>. Προσέξτε: Ήταν να ψηφιστεί ο νόμος όταν κάνατε αυτή τη δήλωση.</w:t>
      </w:r>
    </w:p>
    <w:p w14:paraId="432FA6A0" w14:textId="77777777" w:rsidR="009415DB" w:rsidRDefault="00D44329">
      <w:pPr>
        <w:spacing w:after="0"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Οριζόντια μείωση.</w:t>
      </w:r>
    </w:p>
    <w:p w14:paraId="432FA6A1" w14:textId="77777777" w:rsidR="009415DB" w:rsidRDefault="00D44329">
      <w:pPr>
        <w:spacing w:after="0"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Οριζόντια μείωση. Δεν το είπατε όμως.</w:t>
      </w:r>
    </w:p>
    <w:p w14:paraId="432FA6A2"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szCs w:val="24"/>
        </w:rPr>
        <w:t>Το είπαμε.</w:t>
      </w:r>
    </w:p>
    <w:p w14:paraId="432FA6A3" w14:textId="77777777" w:rsidR="009415DB" w:rsidRDefault="00D44329">
      <w:pPr>
        <w:spacing w:after="0"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Γι’ αυτό σας λέμε ότι ο κόσμος περίμενε τη δέκατη τρίτη σύνταξη, του ήρθε ό,τι του ήρθε, έστω σας ψήφισε για το «παράλληλο πρ</w:t>
      </w:r>
      <w:r>
        <w:rPr>
          <w:rFonts w:eastAsia="Times New Roman"/>
          <w:szCs w:val="24"/>
        </w:rPr>
        <w:t>όγραμμα» ή ό,τι του είπατε, ό,τι ψέματα του είπατε, και μετά ήρθατε να μας πείτε ωραία</w:t>
      </w:r>
      <w:r>
        <w:rPr>
          <w:rFonts w:eastAsia="Times New Roman"/>
          <w:szCs w:val="24"/>
        </w:rPr>
        <w:t>-</w:t>
      </w:r>
      <w:r>
        <w:rPr>
          <w:rFonts w:eastAsia="Times New Roman"/>
          <w:szCs w:val="24"/>
        </w:rPr>
        <w:t>ωραία ότι «δεν τρέχει τίποτα, εμείς δεν μειώνουμε</w:t>
      </w:r>
      <w:r>
        <w:rPr>
          <w:rFonts w:eastAsia="Times New Roman"/>
          <w:szCs w:val="24"/>
        </w:rPr>
        <w:t>»</w:t>
      </w:r>
      <w:r>
        <w:rPr>
          <w:rFonts w:eastAsia="Times New Roman"/>
          <w:szCs w:val="24"/>
        </w:rPr>
        <w:t>!</w:t>
      </w:r>
      <w:r>
        <w:rPr>
          <w:rFonts w:eastAsia="Times New Roman"/>
          <w:szCs w:val="24"/>
        </w:rPr>
        <w:t xml:space="preserve"> Και τα χαρατσώσατε όλα</w:t>
      </w:r>
      <w:r>
        <w:rPr>
          <w:rFonts w:eastAsia="Times New Roman"/>
          <w:szCs w:val="24"/>
        </w:rPr>
        <w:t>!</w:t>
      </w:r>
    </w:p>
    <w:p w14:paraId="432FA6A4" w14:textId="77777777" w:rsidR="009415DB" w:rsidRDefault="00D44329">
      <w:pPr>
        <w:spacing w:after="0" w:line="600" w:lineRule="auto"/>
        <w:ind w:firstLine="720"/>
        <w:jc w:val="both"/>
        <w:rPr>
          <w:rFonts w:eastAsia="Times New Roman"/>
          <w:szCs w:val="24"/>
        </w:rPr>
      </w:pPr>
      <w:r>
        <w:rPr>
          <w:rFonts w:eastAsia="Times New Roman"/>
          <w:szCs w:val="24"/>
        </w:rPr>
        <w:t>Σε αυτά που σας είπα –και κλείνω, κύριε Πρόεδρε- στα νούμερα που σας έδωσα απαντήσατε τάχα μο</w:t>
      </w:r>
      <w:r>
        <w:rPr>
          <w:rFonts w:eastAsia="Times New Roman"/>
          <w:szCs w:val="24"/>
        </w:rPr>
        <w:t xml:space="preserve">υ ότι εμείς δεν απαντάμε με στοιχεία. Απαντήστε μου γι’ αυτά. Είναι τόσοι οι συνταξιούχοι που χάνουν το ΕΚΑΣ; Αυτοί είναι </w:t>
      </w:r>
      <w:proofErr w:type="spellStart"/>
      <w:r>
        <w:rPr>
          <w:rFonts w:eastAsia="Times New Roman"/>
          <w:szCs w:val="24"/>
        </w:rPr>
        <w:t>μεγαλοσυνταξιούχοι</w:t>
      </w:r>
      <w:proofErr w:type="spellEnd"/>
      <w:r>
        <w:rPr>
          <w:rFonts w:eastAsia="Times New Roman"/>
          <w:szCs w:val="24"/>
        </w:rPr>
        <w:t>; Τι είναι</w:t>
      </w:r>
      <w:r>
        <w:rPr>
          <w:rFonts w:eastAsia="Times New Roman"/>
          <w:szCs w:val="24"/>
        </w:rPr>
        <w:t>, κύριε Υπουργέ,</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οι τριακόσιες ενενήντα χιλιάδες άνθρωποι; Τι είναι οι άλλοι συνταξιούχοι; Αλλά</w:t>
      </w:r>
      <w:r>
        <w:rPr>
          <w:rFonts w:eastAsia="Times New Roman"/>
          <w:szCs w:val="24"/>
        </w:rPr>
        <w:t>,</w:t>
      </w:r>
      <w:r>
        <w:rPr>
          <w:rFonts w:eastAsia="Times New Roman"/>
          <w:szCs w:val="24"/>
        </w:rPr>
        <w:t xml:space="preserve"> βέβ</w:t>
      </w:r>
      <w:r>
        <w:rPr>
          <w:rFonts w:eastAsia="Times New Roman"/>
          <w:szCs w:val="24"/>
        </w:rPr>
        <w:t xml:space="preserve">αια, ο τρόπος με τον οποίο εσείς πολιτεύεστε είναι ο λαϊκισμός και τα ψέματα. Τι να κάνουμε; </w:t>
      </w:r>
    </w:p>
    <w:p w14:paraId="432FA6A5" w14:textId="77777777" w:rsidR="009415DB" w:rsidRDefault="00D44329">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w:t>
      </w:r>
      <w:r>
        <w:rPr>
          <w:rFonts w:eastAsia="Times New Roman"/>
          <w:szCs w:val="24"/>
        </w:rPr>
        <w:t xml:space="preserve"> </w:t>
      </w:r>
      <w:r>
        <w:rPr>
          <w:rFonts w:eastAsia="Times New Roman"/>
          <w:szCs w:val="24"/>
        </w:rPr>
        <w:t>ΔΗΜΑΡ)</w:t>
      </w:r>
    </w:p>
    <w:p w14:paraId="432FA6A6" w14:textId="77777777" w:rsidR="009415DB" w:rsidRDefault="00D44329">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Ευχαριστώ, κυρία </w:t>
      </w:r>
      <w:proofErr w:type="spellStart"/>
      <w:r>
        <w:rPr>
          <w:rFonts w:eastAsia="Times New Roman"/>
          <w:szCs w:val="24"/>
        </w:rPr>
        <w:t>Χριστοφιλοπούλου</w:t>
      </w:r>
      <w:proofErr w:type="spellEnd"/>
      <w:r>
        <w:rPr>
          <w:rFonts w:eastAsia="Times New Roman"/>
          <w:szCs w:val="24"/>
        </w:rPr>
        <w:t>.</w:t>
      </w:r>
    </w:p>
    <w:p w14:paraId="432FA6A7" w14:textId="77777777" w:rsidR="009415DB" w:rsidRDefault="00D44329">
      <w:pPr>
        <w:spacing w:after="0" w:line="600" w:lineRule="auto"/>
        <w:ind w:firstLine="720"/>
        <w:jc w:val="both"/>
        <w:rPr>
          <w:rFonts w:eastAsia="Times New Roman"/>
          <w:szCs w:val="24"/>
        </w:rPr>
      </w:pPr>
      <w:r>
        <w:rPr>
          <w:rFonts w:eastAsia="Times New Roman"/>
          <w:szCs w:val="24"/>
        </w:rPr>
        <w:t>Κύριε Κωνσταντινόπ</w:t>
      </w:r>
      <w:r>
        <w:rPr>
          <w:rFonts w:eastAsia="Times New Roman"/>
          <w:szCs w:val="24"/>
        </w:rPr>
        <w:t>ουλε, έχετε τον λόγο για τρία λεπτά παρακαλώ.</w:t>
      </w:r>
    </w:p>
    <w:p w14:paraId="432FA6A8" w14:textId="77777777" w:rsidR="009415DB" w:rsidRDefault="00D44329">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Την υποδοχή του ασφαλιστικού και το πώς σκέφτονται και τη βιώνουν οι Έλληνες συνταξιούχοι, την έδειξαν χθες με τη μεγάλη διαδήλωσή τους. Δεν χρειάζεται κάτι παραπάνω. Εκεί βέβαια ο κ</w:t>
      </w:r>
      <w:r>
        <w:rPr>
          <w:rFonts w:eastAsia="Times New Roman"/>
          <w:szCs w:val="24"/>
        </w:rPr>
        <w:t xml:space="preserve">. </w:t>
      </w:r>
      <w:proofErr w:type="spellStart"/>
      <w:r>
        <w:rPr>
          <w:rFonts w:eastAsia="Times New Roman"/>
          <w:szCs w:val="24"/>
        </w:rPr>
        <w:t>Κατρούγκαλος</w:t>
      </w:r>
      <w:proofErr w:type="spellEnd"/>
      <w:r>
        <w:rPr>
          <w:rFonts w:eastAsia="Times New Roman"/>
          <w:szCs w:val="24"/>
        </w:rPr>
        <w:t xml:space="preserve"> δεν πήγε, γιατί πήγαινε μόνο στους «Αγανακτισμένους» το απόγευμα, αφού πρώτα τελείωνε τη δουλειά του στο Υπουργείο Παιδείας, όπου ήταν σύμβουλος!</w:t>
      </w:r>
    </w:p>
    <w:p w14:paraId="432FA6A9" w14:textId="77777777" w:rsidR="009415DB" w:rsidRDefault="00D44329">
      <w:pPr>
        <w:spacing w:after="0" w:line="600" w:lineRule="auto"/>
        <w:ind w:firstLine="720"/>
        <w:jc w:val="both"/>
        <w:rPr>
          <w:rFonts w:eastAsia="Times New Roman"/>
          <w:szCs w:val="24"/>
        </w:rPr>
      </w:pPr>
      <w:r>
        <w:rPr>
          <w:rFonts w:eastAsia="Times New Roman"/>
          <w:szCs w:val="24"/>
        </w:rPr>
        <w:t>Και το λέω αυτό, κύριε Πρόεδρε, γιατί είναι ένα θέμα ηθικής. Η Αριστερά έχει το ηθικό πλεονέκτη</w:t>
      </w:r>
      <w:r>
        <w:rPr>
          <w:rFonts w:eastAsia="Times New Roman"/>
          <w:szCs w:val="24"/>
        </w:rPr>
        <w:t>μα και καυχιόταν γι’ αυτό. Ηθικό πλεονέκτημα δεν υπάρχει. Τώρα που ξεθολώνουν τα νερά, μπορεί ο καθένας να καταλάβει την πορεία του καθενός.</w:t>
      </w:r>
    </w:p>
    <w:p w14:paraId="432FA6A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Είμαστε περήφανοι εμείς εδώ που μείναμε στα δύσκολα. Αντιμετωπίσαμε σαν τον κ. </w:t>
      </w:r>
      <w:proofErr w:type="spellStart"/>
      <w:r>
        <w:rPr>
          <w:rFonts w:eastAsia="Times New Roman" w:cs="Times New Roman"/>
          <w:szCs w:val="24"/>
        </w:rPr>
        <w:t>Κατρούγκαλο</w:t>
      </w:r>
      <w:proofErr w:type="spellEnd"/>
      <w:r>
        <w:rPr>
          <w:rFonts w:eastAsia="Times New Roman" w:cs="Times New Roman"/>
          <w:szCs w:val="24"/>
        </w:rPr>
        <w:t xml:space="preserve"> δεκάδες και χιλιάδες και</w:t>
      </w:r>
      <w:r>
        <w:rPr>
          <w:rFonts w:eastAsia="Times New Roman" w:cs="Times New Roman"/>
          <w:szCs w:val="24"/>
        </w:rPr>
        <w:t xml:space="preserve"> σήμερα μπορούμε να είμαστε περήφανοι για τις ιδέες μας και τις απόψεις μας και να μιλάμε στον προοδευτικό κόσμο, στον αριστερό κόσμο και να του λέμε «αυτοί είναι οι αδέξιοι </w:t>
      </w:r>
      <w:r>
        <w:rPr>
          <w:rFonts w:eastAsia="Times New Roman" w:cs="Times New Roman"/>
          <w:szCs w:val="24"/>
        </w:rPr>
        <w:lastRenderedPageBreak/>
        <w:t>δεξιοί». Και ο προοδευτικός κόσμος πρέπει να γυρίσει πάλι, να φτιάξουμε μια μεγάλη</w:t>
      </w:r>
      <w:r>
        <w:rPr>
          <w:rFonts w:eastAsia="Times New Roman" w:cs="Times New Roman"/>
          <w:szCs w:val="24"/>
        </w:rPr>
        <w:t xml:space="preserve"> συμμαχία για τη χώρα. </w:t>
      </w:r>
    </w:p>
    <w:p w14:paraId="432FA6A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Αυτό είναι το ηθικό πλεονέκτημα που έλεγαν τόσο καιρό και τα ηθικά ζητήματα που και εμείς διαχειριστήκαμε σωστά, γιατί σε όλη αυτή την πίεση που δεχόμασταν δεν μπορούσαμε τότε να μιλήσουμε καθαρά και να μας ακούσει κανένας. Σήμερα ό</w:t>
      </w:r>
      <w:r>
        <w:rPr>
          <w:rFonts w:eastAsia="Times New Roman" w:cs="Times New Roman"/>
          <w:szCs w:val="24"/>
        </w:rPr>
        <w:t xml:space="preserve">μως ακούγονται όλα και θα ακουστούν όλα το επόμενο χρονικό διάστημα. </w:t>
      </w:r>
    </w:p>
    <w:p w14:paraId="432FA6A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Όμως θα ήθελα να αναφέρω κάτι που είπε ο κ. Μαντάς και είναι πολύ σημαντικό για να δείτε πώς συμπεριφέρονται Νέα Δημοκρατία και ΣΥΡΙΖΑ, πόσο αδερφάκια είναι. Είπε ο κ. Μαντάς «τα προγράμ</w:t>
      </w:r>
      <w:r>
        <w:rPr>
          <w:rFonts w:eastAsia="Times New Roman" w:cs="Times New Roman"/>
          <w:szCs w:val="24"/>
        </w:rPr>
        <w:t>ματα πάνε πάρα πολύ καλά»…</w:t>
      </w:r>
    </w:p>
    <w:p w14:paraId="432FA6A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Συγκεκριμένα πράγματα είπα.</w:t>
      </w:r>
    </w:p>
    <w:p w14:paraId="432FA6AE"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Στο Υπουργείο Εργασίας από το Κοινωνικό Ταμείο. </w:t>
      </w:r>
    </w:p>
    <w:p w14:paraId="432FA6A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λίγες μέρες υπήρξε ένα πρωτοσέλιδο στο ΠΡΩΤΟ ΘΕΜΑ, η κόντρα της κ. Χαλκιά με την κ. Αντωνοπούλου, για </w:t>
      </w:r>
      <w:r>
        <w:rPr>
          <w:rFonts w:eastAsia="Times New Roman" w:cs="Times New Roman"/>
          <w:szCs w:val="24"/>
        </w:rPr>
        <w:t>το ποια προγράμματα παίρνουν, ποιοι φίλοι τα παίρνουν, ποιοι δεν τα παίρνουν.</w:t>
      </w:r>
    </w:p>
    <w:p w14:paraId="432FA6B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Αυτό είπα;</w:t>
      </w:r>
    </w:p>
    <w:p w14:paraId="432FA6B1"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Η Νέα Δημοκρατία βγαίνει και κάνει μία δήλωση και λέει «τα παίρνουν τα μεγάλα ΚΕΚ»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Η Νέα Δημοκρατία δεν γνώριζε ότι αυτά τα προγράμματα τα έχει υπογράψει ο κ. </w:t>
      </w:r>
      <w:proofErr w:type="spellStart"/>
      <w:r>
        <w:rPr>
          <w:rFonts w:eastAsia="Times New Roman" w:cs="Times New Roman"/>
          <w:szCs w:val="24"/>
        </w:rPr>
        <w:t>Πλακιωτάκης</w:t>
      </w:r>
      <w:proofErr w:type="spellEnd"/>
      <w:r>
        <w:rPr>
          <w:rFonts w:eastAsia="Times New Roman" w:cs="Times New Roman"/>
          <w:szCs w:val="24"/>
        </w:rPr>
        <w:t>. Το διαχειριστικό πλαίσιο μιλάει συγκεκριμένα για κοινωνικούς εταίρους. Ούτε αυτό δεν ξέρουν στη Νέα Δημοκρατία. Και μπαίνω σε αυτό που είπε ο κ. Μαντάς. Καθυστερήσατε</w:t>
      </w:r>
      <w:r>
        <w:rPr>
          <w:rFonts w:eastAsia="Times New Roman" w:cs="Times New Roman"/>
          <w:szCs w:val="24"/>
        </w:rPr>
        <w:t xml:space="preserve"> δύο ολόκληρα χρόνια για να τα προχωρήσετε.</w:t>
      </w:r>
    </w:p>
    <w:p w14:paraId="432FA6B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Άρα αυτό που φαίνεται τα τελευταία χρόνια και στο ΕΣΠΑ και στα υπόλοιπα προγράμματα και στο επίδομα κοινωνικής αλληλεγγύης είναι ότι η Δημοκρατική Συμπαράταξη, το ΠΑΣΟΚ, στήριξε πάντα αυτούς που είχαν ανάγκη. Δεν</w:t>
      </w:r>
      <w:r>
        <w:rPr>
          <w:rFonts w:eastAsia="Times New Roman" w:cs="Times New Roman"/>
          <w:szCs w:val="24"/>
        </w:rPr>
        <w:t xml:space="preserve"> πλειοδότησε. Στήριξε μέσω κοινωνικών κριτηρίων τους ανθρώπους που βρίσκονταν σε δύσκολη θέση.</w:t>
      </w:r>
    </w:p>
    <w:p w14:paraId="432FA6B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432FA6B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32FA6B5"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Πετρόπουλε, έχετε τον λόγ</w:t>
      </w:r>
      <w:r>
        <w:rPr>
          <w:rFonts w:eastAsia="Times New Roman" w:cs="Times New Roman"/>
          <w:szCs w:val="24"/>
        </w:rPr>
        <w:t>ο για πέντε λεπτά.</w:t>
      </w:r>
    </w:p>
    <w:p w14:paraId="432FA6B6"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Από τη θέση μου, κύριε Πρόεδρε, σύντομα θα αναπτύξω μερικές σκέψεις. Δεν θα εξαντλήσω όλους τους λόγους</w:t>
      </w:r>
      <w:r>
        <w:rPr>
          <w:rFonts w:eastAsia="Times New Roman" w:cs="Times New Roman"/>
          <w:szCs w:val="24"/>
        </w:rPr>
        <w:t>,</w:t>
      </w:r>
      <w:r>
        <w:rPr>
          <w:rFonts w:eastAsia="Times New Roman" w:cs="Times New Roman"/>
          <w:szCs w:val="24"/>
        </w:rPr>
        <w:t xml:space="preserve"> για τους οποίους πρέπει να απαντήσω.</w:t>
      </w:r>
    </w:p>
    <w:p w14:paraId="432FA6B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Αυτό που βλέπουμε να γίνεται εδώ είναι ένα πολύ καλό μάθημα, πώς δηλαδή διδάσκεται η πλευρά στελεχών, εκπροσώπων του ΠΑΣΟΚ, της Δημοκρατικής Συμπαράταξης, συμπεριφορές κάποιων εκ δεξιών πτέρυγας. Επαναλαμβάνονται, δυστυχώς και απ’ ό,τι φαίνεται επεκτείνοντ</w:t>
      </w:r>
      <w:r>
        <w:rPr>
          <w:rFonts w:eastAsia="Times New Roman" w:cs="Times New Roman"/>
          <w:szCs w:val="24"/>
        </w:rPr>
        <w:t xml:space="preserve">αι, καθώς πολλοί αρέσκονται να κάνουν έτσι τη δουλειά στο Κοινοβούλιο για σοβαρά πράγματα. </w:t>
      </w:r>
    </w:p>
    <w:p w14:paraId="432FA6B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 να μιλάνε γι’ αυτά τα θέματα αναφέρονται με τέτοιον τρόπο, στη συγκεκριμένη περίπτωση στο πρόσωπο του Υπουργού κ. </w:t>
      </w:r>
      <w:proofErr w:type="spellStart"/>
      <w:r>
        <w:rPr>
          <w:rFonts w:eastAsia="Times New Roman" w:cs="Times New Roman"/>
          <w:szCs w:val="24"/>
        </w:rPr>
        <w:t>Κατρούγκαλου</w:t>
      </w:r>
      <w:proofErr w:type="spellEnd"/>
      <w:r>
        <w:rPr>
          <w:rFonts w:eastAsia="Times New Roman" w:cs="Times New Roman"/>
          <w:szCs w:val="24"/>
        </w:rPr>
        <w:t>, επειδή συμβαίνει ως επιστήμονας</w:t>
      </w:r>
      <w:r>
        <w:rPr>
          <w:rFonts w:eastAsia="Times New Roman" w:cs="Times New Roman"/>
          <w:szCs w:val="24"/>
        </w:rPr>
        <w:t xml:space="preserve"> να πρέπει να παράσχει υπηρεσίες σε αυτή την πατρίδα από όποια θέση τον καλεί.</w:t>
      </w:r>
    </w:p>
    <w:p w14:paraId="432FA6B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Τι θέλουν, δηλαδή, να είμαστε ακριβώς; Ένα κράτος που είναι στα χέρια τους και τίποτε άλλο δεν μπορεί να αλλάξει; Αυτό το έχω ακούσει πολλές φορές και με διάφορες ευκαιρίες. Κάπ</w:t>
      </w:r>
      <w:r>
        <w:rPr>
          <w:rFonts w:eastAsia="Times New Roman" w:cs="Times New Roman"/>
          <w:szCs w:val="24"/>
        </w:rPr>
        <w:t xml:space="preserve">οια στιγμή μάλιστα, κάποιοι εκπρόσωποι πτέρυγας του Κοινοβουλίου, συγκεκριμένα της Αξιωματικής Αντιπολίτευσης, απείλησαν ότι θα αποχωρήσουν επειδή σε οργανισμό κοινωνικής ασφάλισης τόλμησε η Κυβέρνησή μας να προτείνει δικό της άνθρωπο. </w:t>
      </w:r>
    </w:p>
    <w:p w14:paraId="432FA6B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Υπάρχει μία καθεστω</w:t>
      </w:r>
      <w:r>
        <w:rPr>
          <w:rFonts w:eastAsia="Times New Roman" w:cs="Times New Roman"/>
          <w:szCs w:val="24"/>
        </w:rPr>
        <w:t>τική αντίληψη που παραμένει, γιατί εμείς μέσα σε έναν χρόνο διακυβέρνησης πράγματι δεν είναι δυνατόν να ανατρέψουμε όλη αυτή τη νοοτροπία, η οποία είναι κυρίαρχη σε όλους τους τρόπους έκφρασης του δημόσιου λόγου.</w:t>
      </w:r>
    </w:p>
    <w:p w14:paraId="432FA6B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Τι είναι αυτό ακριβώς που μας καλεί η πλευρ</w:t>
      </w:r>
      <w:r>
        <w:rPr>
          <w:rFonts w:eastAsia="Times New Roman" w:cs="Times New Roman"/>
          <w:szCs w:val="24"/>
        </w:rPr>
        <w:t xml:space="preserve">ά της Δημοκρατικής Συμπαράταξης να κάνουμε; Να κρατήσουμε, λέει, τους τρεις πυλώνες, όπως είπε ο κ. </w:t>
      </w:r>
      <w:proofErr w:type="spellStart"/>
      <w:r>
        <w:rPr>
          <w:rFonts w:eastAsia="Times New Roman" w:cs="Times New Roman"/>
          <w:szCs w:val="24"/>
        </w:rPr>
        <w:t>Μπαριώτας</w:t>
      </w:r>
      <w:proofErr w:type="spellEnd"/>
      <w:r>
        <w:rPr>
          <w:rFonts w:eastAsia="Times New Roman" w:cs="Times New Roman"/>
          <w:szCs w:val="24"/>
        </w:rPr>
        <w:t xml:space="preserve">, τρεις φορείς, όπως λέει το ΠΑΣΟΚ, για να μην υπάρξει δυσκολία στη λειτουργία του νέου φορέα κοινωνικής ασφάλισης. </w:t>
      </w:r>
    </w:p>
    <w:p w14:paraId="432FA6B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Να διατηρήσουμε, δηλαδή, τις δ</w:t>
      </w:r>
      <w:r>
        <w:rPr>
          <w:rFonts w:eastAsia="Times New Roman" w:cs="Times New Roman"/>
          <w:szCs w:val="24"/>
        </w:rPr>
        <w:t xml:space="preserve">ιαφορετικές καταβολές εισφορών; Να πληρώνουν πάλι οι μικρότεροι σε ηλικία ασφαλισμένοι περισσότερες εισφορές απ’ ό,τι οι μεγαλύτεροι σε ηλικία ασφαλισμένοι; Αυτοί που έχουν τριάντα χρόνια ασφάλισης να πληρώνουν λιγότερα από αυτούς που </w:t>
      </w:r>
      <w:proofErr w:type="spellStart"/>
      <w:r>
        <w:rPr>
          <w:rFonts w:eastAsia="Times New Roman" w:cs="Times New Roman"/>
          <w:szCs w:val="24"/>
        </w:rPr>
        <w:t>πρωτοεισέρχονται</w:t>
      </w:r>
      <w:proofErr w:type="spellEnd"/>
      <w:r>
        <w:rPr>
          <w:rFonts w:eastAsia="Times New Roman" w:cs="Times New Roman"/>
          <w:szCs w:val="24"/>
        </w:rPr>
        <w:t xml:space="preserve"> στον</w:t>
      </w:r>
      <w:r>
        <w:rPr>
          <w:rFonts w:eastAsia="Times New Roman" w:cs="Times New Roman"/>
          <w:szCs w:val="24"/>
        </w:rPr>
        <w:t xml:space="preserve"> χώρο της εργασίας;</w:t>
      </w:r>
    </w:p>
    <w:p w14:paraId="432FA6B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Διότι αυτό συμβαίνει με τους γιατρούς, τους μηχανικούς και τους δικηγόρους. Από 300, 400, και 900 ευρώ παραπάνω πληρώνει αυτός που ξεκινάει την προσπάθεια να ζήσει, από εκείνον που έχει τριάντα χρόνια στο επάγγελμα. Τέτοια ζητούν; </w:t>
      </w:r>
    </w:p>
    <w:p w14:paraId="432FA6B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στο κάτω</w:t>
      </w:r>
      <w:r>
        <w:rPr>
          <w:rFonts w:eastAsia="Times New Roman" w:cs="Times New Roman"/>
          <w:szCs w:val="24"/>
        </w:rPr>
        <w:t>-</w:t>
      </w:r>
      <w:r>
        <w:rPr>
          <w:rFonts w:eastAsia="Times New Roman" w:cs="Times New Roman"/>
          <w:szCs w:val="24"/>
        </w:rPr>
        <w:t xml:space="preserve">κάτω, αφού μπαίνουμε σε έναν κανόνα ισονομίας, επιτρέπεται να ξανασυζητάμε να επανέλθουν οι εννιακόσιες τριάντα διαφορετικές παροχές του ΙΚΑ συν πόσες άλλες ακόμα από τους </w:t>
      </w:r>
      <w:r>
        <w:rPr>
          <w:rFonts w:eastAsia="Times New Roman" w:cs="Times New Roman"/>
          <w:szCs w:val="24"/>
        </w:rPr>
        <w:lastRenderedPageBreak/>
        <w:t>επιμέρους φορείς, για να μην έχουμε ταχύτατη απονομή συντάξεων, ταχύτατη απ</w:t>
      </w:r>
      <w:r>
        <w:rPr>
          <w:rFonts w:eastAsia="Times New Roman" w:cs="Times New Roman"/>
          <w:szCs w:val="24"/>
        </w:rPr>
        <w:t>ονομή εφάπαξ, πράγμα που πετυχαίνουμε τώρα;</w:t>
      </w:r>
    </w:p>
    <w:p w14:paraId="432FA6B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 πρέπει σε αυτό το σημείο να πω το εξής. Όταν το 2013 εκκρεμούσαν εκατοντάδες χιλιάδες εφάπαξ που δεν είχαν δοθεί και στο ταμείο των δημοσίων υπαλλήλων πάνω από τριάντα χιλιάδες εφάπαξ, είμαστε σε έναν ρυθμό κ</w:t>
      </w:r>
      <w:r>
        <w:rPr>
          <w:rFonts w:eastAsia="Times New Roman" w:cs="Times New Roman"/>
          <w:szCs w:val="24"/>
        </w:rPr>
        <w:t>αταβολής των εφάπαξ που θα εξαλειφθεί ό,τι οφείλεται μέσα στο 2017.</w:t>
      </w:r>
    </w:p>
    <w:p w14:paraId="432FA6C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Δίνονται περίπου δύο χιλιάδες εφάπαξ τον μήνα σήμερα στους δημοσίους υπαλλήλους και από τον επόμενο μήνα θα δίνονται και σε ρυθμό περίπου χιλίων εφάπαξ από τις νέες παροχές μετά το 2014. Κ</w:t>
      </w:r>
      <w:r>
        <w:rPr>
          <w:rFonts w:eastAsia="Times New Roman" w:cs="Times New Roman"/>
          <w:szCs w:val="24"/>
        </w:rPr>
        <w:t>ι έχουμε μια ταχύτατη έκδοση κύριων συντάξεων που απονέμονται, οι οποίες θα δείτε πόσο γρήγορα θα προχωρήσουν –για να μην εξαντλούμαι σε νούμερα- και θα κριθούμε γι’ αυτό. Γι’ αυτό είπα να ξαναγίνει το 2017 μια συζήτηση πάνω σε αυτά τα οποία δημιουργούμε.</w:t>
      </w:r>
    </w:p>
    <w:p w14:paraId="432FA6C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«ΗΛΙΟΣ», είχε στοιχεία τα οποία δεν εμφάνιζαν καθαρή εικόνα. Και</w:t>
      </w:r>
      <w:r>
        <w:rPr>
          <w:rFonts w:eastAsia="Times New Roman" w:cs="Times New Roman"/>
          <w:szCs w:val="24"/>
        </w:rPr>
        <w:t>,</w:t>
      </w:r>
      <w:r>
        <w:rPr>
          <w:rFonts w:eastAsia="Times New Roman" w:cs="Times New Roman"/>
          <w:szCs w:val="24"/>
        </w:rPr>
        <w:t xml:space="preserve"> πράγματι, καθυστερήσαμε από τον Ιούλιο του 2015 που βγήκε για τελευταία φορά, γιατί πρέπει να κάνουμε μια σωστή παρουσίαση των δεδομένων που αφορούν την κοινωνική ασφάλιση. </w:t>
      </w:r>
    </w:p>
    <w:p w14:paraId="432FA6C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Δι</w:t>
      </w:r>
      <w:r>
        <w:rPr>
          <w:rFonts w:eastAsia="Times New Roman" w:cs="Times New Roman"/>
          <w:szCs w:val="24"/>
        </w:rPr>
        <w:t>ότι εμφανιζόταν η ηλικία των συνταξιούχων όχι με βάση την ηλικία γήρατος, αλλά ένας μέσος όρος πολύ μικρότερος σε ηλικία σύνταξης, διότι μέσα εκεί έμπαιναν και άλλου είδους συντάξεις, όπως χηρείας, αναπηρίας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 αποτέλεσμα να εμφανίζονται οι Έλληνες </w:t>
      </w:r>
      <w:r>
        <w:rPr>
          <w:rFonts w:eastAsia="Times New Roman" w:cs="Times New Roman"/>
          <w:szCs w:val="24"/>
        </w:rPr>
        <w:t>ότι παίρνουν σύνταξη στα πενήντα πέντε και στα πενήντα οκτώ έτη. Δεν είναι αληθές. Το διορθώνουμε.</w:t>
      </w:r>
    </w:p>
    <w:p w14:paraId="432FA6C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Οι συντάξεις εμφανίζονταν σε μέγεθος μεγαλύτερο από αυτό που καταβαλλόταν στους συνταξιούχους, γιατί μέσα εκεί ήταν και η καταβολή για το ΑΚΑΓΕ και τον ΕΟΠΥΥ</w:t>
      </w:r>
      <w:r>
        <w:rPr>
          <w:rFonts w:eastAsia="Times New Roman" w:cs="Times New Roman"/>
          <w:szCs w:val="24"/>
        </w:rPr>
        <w:t xml:space="preserve">. Αφαιρείται αυτό, ώστε να είναι ακριβής η αποτίμηση. Στις επικουρικές εμφανιζόταν το μέρισμα του μετοχικού ταμείου ότι είναι επικουρική σύνταξη. </w:t>
      </w:r>
      <w:proofErr w:type="spellStart"/>
      <w:r>
        <w:rPr>
          <w:rFonts w:eastAsia="Times New Roman" w:cs="Times New Roman"/>
          <w:szCs w:val="24"/>
        </w:rPr>
        <w:t>Ψευδέστατο</w:t>
      </w:r>
      <w:proofErr w:type="spellEnd"/>
      <w:r>
        <w:rPr>
          <w:rFonts w:eastAsia="Times New Roman" w:cs="Times New Roman"/>
          <w:szCs w:val="24"/>
        </w:rPr>
        <w:t>. Αφαιρείται κι αυτό.</w:t>
      </w:r>
    </w:p>
    <w:p w14:paraId="432FA6C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Αποκαθιστάμε, λοιπόν, μια πραγματική εικόνα για την κοινωνική ασφάλιση μέσα απ</w:t>
      </w:r>
      <w:r>
        <w:rPr>
          <w:rFonts w:eastAsia="Times New Roman" w:cs="Times New Roman"/>
          <w:szCs w:val="24"/>
        </w:rPr>
        <w:t xml:space="preserve">ό μια σωστή χρήση του «ΗΛΙΟΣ», ώστε να γίνει ένα εργαλείο το οποίο θα βοηθάει τη χώρα στην προσπάθεια. Διότι αυτά τα στοιχεία του «ΗΛΙΟΣ» οι δανειστές τα έπαιρναν για να μας ασκήσουν πιέσεις για παραπάνω περικοπές, για μεγαλύτερη αύξηση των ορίων ηλικίας. </w:t>
      </w:r>
    </w:p>
    <w:p w14:paraId="432FA6C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επιτέλους, όσον αφορά την αναλογιστική μελέτη</w:t>
      </w:r>
      <w:r>
        <w:rPr>
          <w:rFonts w:eastAsia="Times New Roman" w:cs="Times New Roman"/>
          <w:szCs w:val="24"/>
        </w:rPr>
        <w:t>,</w:t>
      </w:r>
      <w:r>
        <w:rPr>
          <w:rFonts w:eastAsia="Times New Roman" w:cs="Times New Roman"/>
          <w:szCs w:val="24"/>
        </w:rPr>
        <w:t xml:space="preserve"> στην οποία αναφέρθηκε ξανά ο κ. </w:t>
      </w:r>
      <w:proofErr w:type="spellStart"/>
      <w:r>
        <w:rPr>
          <w:rFonts w:eastAsia="Times New Roman" w:cs="Times New Roman"/>
          <w:szCs w:val="24"/>
        </w:rPr>
        <w:t>Βρούτσης</w:t>
      </w:r>
      <w:proofErr w:type="spellEnd"/>
      <w:r>
        <w:rPr>
          <w:rFonts w:eastAsia="Times New Roman" w:cs="Times New Roman"/>
          <w:szCs w:val="24"/>
        </w:rPr>
        <w:t xml:space="preserve"> και την είχε πράγματι παρουσιάσει ο </w:t>
      </w:r>
      <w:r>
        <w:rPr>
          <w:rFonts w:eastAsia="Times New Roman" w:cs="Times New Roman"/>
          <w:szCs w:val="24"/>
          <w:lang w:val="en-US"/>
        </w:rPr>
        <w:t>A</w:t>
      </w:r>
      <w:proofErr w:type="spellStart"/>
      <w:r>
        <w:rPr>
          <w:rFonts w:eastAsia="Times New Roman" w:cs="Times New Roman"/>
          <w:szCs w:val="24"/>
        </w:rPr>
        <w:t>ρχηγός</w:t>
      </w:r>
      <w:proofErr w:type="spellEnd"/>
      <w:r>
        <w:rPr>
          <w:rFonts w:eastAsia="Times New Roman" w:cs="Times New Roman"/>
          <w:szCs w:val="24"/>
        </w:rPr>
        <w:t xml:space="preserve"> της Αξιωματικής Αντιπολίτευσης, επαναλαμβάνουμε το εξής. Αν είναι να κρατάμε βιώσιμο το σύστημα με συνεχείς διαδοχικές</w:t>
      </w:r>
      <w:r>
        <w:rPr>
          <w:rFonts w:eastAsia="Times New Roman" w:cs="Times New Roman"/>
          <w:szCs w:val="24"/>
        </w:rPr>
        <w:t xml:space="preserve"> μειώσεις των ποσοστών αναπλήρωσης και αυξήσεις των ορίων ηλικίας, εντάξει αυτό γίνεται, αλλά εμείς δεν θέλουμε αυτό το αποτέλεσμα μέσα από αυτές τις μεθόδους.</w:t>
      </w:r>
    </w:p>
    <w:p w14:paraId="432FA6C6"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Υπουργέ.</w:t>
      </w:r>
    </w:p>
    <w:p w14:paraId="432FA6C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xml:space="preserve">, να προηγηθεί ο κ. </w:t>
      </w:r>
      <w:proofErr w:type="spellStart"/>
      <w:r>
        <w:rPr>
          <w:rFonts w:eastAsia="Times New Roman" w:cs="Times New Roman"/>
          <w:szCs w:val="24"/>
        </w:rPr>
        <w:t>Κ</w:t>
      </w:r>
      <w:r>
        <w:rPr>
          <w:rFonts w:eastAsia="Times New Roman" w:cs="Times New Roman"/>
          <w:szCs w:val="24"/>
        </w:rPr>
        <w:t>εγκέρογλου</w:t>
      </w:r>
      <w:proofErr w:type="spellEnd"/>
      <w:r>
        <w:rPr>
          <w:rFonts w:eastAsia="Times New Roman" w:cs="Times New Roman"/>
          <w:szCs w:val="24"/>
        </w:rPr>
        <w:t>;</w:t>
      </w:r>
    </w:p>
    <w:p w14:paraId="432FA6C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Προφανώς.</w:t>
      </w:r>
    </w:p>
    <w:p w14:paraId="432FA6C9"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Όχι.</w:t>
      </w:r>
    </w:p>
    <w:p w14:paraId="432FA6CA"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Μα, για να κλείσει ο Υπουργός, κύριε </w:t>
      </w:r>
      <w:proofErr w:type="spellStart"/>
      <w:r>
        <w:rPr>
          <w:rFonts w:eastAsia="Times New Roman" w:cs="Times New Roman"/>
          <w:szCs w:val="24"/>
        </w:rPr>
        <w:t>Κεγκέρογλου</w:t>
      </w:r>
      <w:proofErr w:type="spellEnd"/>
      <w:r>
        <w:rPr>
          <w:rFonts w:eastAsia="Times New Roman" w:cs="Times New Roman"/>
          <w:szCs w:val="24"/>
        </w:rPr>
        <w:t>. Θα προηγηθείτε για να κλείσει ο Υπουργός;</w:t>
      </w:r>
    </w:p>
    <w:p w14:paraId="432FA6CB"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έχει δευτερολογία ο κύριος Υπουργός;</w:t>
      </w:r>
    </w:p>
    <w:p w14:paraId="432FA6CC"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Δεν έχει.</w:t>
      </w:r>
    </w:p>
    <w:p w14:paraId="432FA6C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w:t>
      </w:r>
      <w:r>
        <w:rPr>
          <w:rFonts w:eastAsia="Times New Roman" w:cs="Times New Roman"/>
          <w:b/>
          <w:szCs w:val="24"/>
        </w:rPr>
        <w:t>λισης και Κοινωνικής Αλληλεγγύης)</w:t>
      </w:r>
      <w:r>
        <w:rPr>
          <w:rFonts w:eastAsia="Times New Roman" w:cs="Times New Roman"/>
          <w:szCs w:val="24"/>
        </w:rPr>
        <w:t xml:space="preserve">: Θα ενώσουμε τη δευτερολογία με την </w:t>
      </w:r>
      <w:proofErr w:type="spellStart"/>
      <w:r>
        <w:rPr>
          <w:rFonts w:eastAsia="Times New Roman" w:cs="Times New Roman"/>
          <w:szCs w:val="24"/>
        </w:rPr>
        <w:t>τριτολογία</w:t>
      </w:r>
      <w:proofErr w:type="spellEnd"/>
      <w:r>
        <w:rPr>
          <w:rFonts w:eastAsia="Times New Roman" w:cs="Times New Roman"/>
          <w:szCs w:val="24"/>
        </w:rPr>
        <w:t xml:space="preserve"> για να συντομεύσουμε.</w:t>
      </w:r>
    </w:p>
    <w:p w14:paraId="432FA6CE" w14:textId="77777777" w:rsidR="009415DB" w:rsidRDefault="00D44329">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θα μιλήσετε για πέντε λεπτά και ο κύριος Υπουργός για επτά λεπτά, με βάση τους χρόνους.</w:t>
      </w:r>
    </w:p>
    <w:p w14:paraId="432FA6C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r>
        <w:rPr>
          <w:rFonts w:eastAsia="Times New Roman" w:cs="Times New Roman"/>
          <w:szCs w:val="24"/>
        </w:rPr>
        <w:t>συνάδελφε.</w:t>
      </w:r>
    </w:p>
    <w:p w14:paraId="432FA6D0"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Επειδή ο κύριος Υπουργός θα ξαναπεί, υποθέτω, διάφορα, να του πω ότι μετά που βγήκε στο Βήμα και είπε αυτά που είπε, του μίλησα με σκληρούς όρους. Και θα του μιλήσω με ακόμα σκληρότερους όρους, αν συνεχίσει το ίδιο παραμύθ</w:t>
      </w:r>
      <w:r>
        <w:rPr>
          <w:rFonts w:eastAsia="Times New Roman" w:cs="Times New Roman"/>
          <w:szCs w:val="24"/>
        </w:rPr>
        <w:t>ι και δεν σταθεί στο πολιτικό πεδίο.</w:t>
      </w:r>
    </w:p>
    <w:p w14:paraId="432FA6D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Διότι η παράταξή του είναι αυτή που είπε «ξεμπερδεύουμε με το παλιό» και τον Γενάρη και τον Σεπτέμβρη, αλλά είναι η ίδια παράταξη που ενσωμάτωσε τα μολυσμένα άτομα και πολιτικά κύτταρα</w:t>
      </w:r>
      <w:r>
        <w:rPr>
          <w:rFonts w:eastAsia="Times New Roman" w:cs="Times New Roman"/>
          <w:szCs w:val="24"/>
        </w:rPr>
        <w:t>,</w:t>
      </w:r>
      <w:r>
        <w:rPr>
          <w:rFonts w:eastAsia="Times New Roman" w:cs="Times New Roman"/>
          <w:szCs w:val="24"/>
        </w:rPr>
        <w:t xml:space="preserve"> που η δική μας πολύχρονη διακυβέρ</w:t>
      </w:r>
      <w:r>
        <w:rPr>
          <w:rFonts w:eastAsia="Times New Roman" w:cs="Times New Roman"/>
          <w:szCs w:val="24"/>
        </w:rPr>
        <w:t xml:space="preserve">νηση είχε δημιουργήσει. Όλα τα στοιχεία της διαφθοράς ή πολλά από τα στοιχεία της διαφθοράς –όχι όλα, γιατί έχουν πάει και αλλού- όπως για παράδειγμα, όλοι οι συνεργάτες του Άκη Τσοχατζόπουλου, είναι στα επιτελεία του κ. Τσίπρα και του ΣΥΡΙΖΑ. </w:t>
      </w:r>
    </w:p>
    <w:p w14:paraId="432FA6D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Το κομμάτι </w:t>
      </w:r>
      <w:r>
        <w:rPr>
          <w:rFonts w:eastAsia="Times New Roman" w:cs="Times New Roman"/>
          <w:szCs w:val="24"/>
        </w:rPr>
        <w:t>της διαφθοράς, λοιπόν, το υιοθέτησε από το παλιό. Υιοθέτησε, επίσης, και τις αντιλήψεις ότι μπορούμε να ξαναγοράσουμε τον ΟΤΕ και ότι «λεφτά υπάρχουν» κ.λπ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Λούκα</w:t>
      </w:r>
      <w:proofErr w:type="spellEnd"/>
      <w:r>
        <w:rPr>
          <w:rFonts w:eastAsia="Times New Roman" w:cs="Times New Roman"/>
          <w:szCs w:val="24"/>
        </w:rPr>
        <w:t xml:space="preserve"> Κατσέλη</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Υιοθέτησε, όμως, </w:t>
      </w:r>
      <w:r>
        <w:rPr>
          <w:rFonts w:eastAsia="Times New Roman" w:cs="Times New Roman"/>
          <w:szCs w:val="24"/>
        </w:rPr>
        <w:t xml:space="preserve">από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τεσσαρακονταετία και </w:t>
      </w:r>
      <w:r>
        <w:rPr>
          <w:rFonts w:eastAsia="Times New Roman" w:cs="Times New Roman"/>
          <w:szCs w:val="24"/>
        </w:rPr>
        <w:t xml:space="preserve">των </w:t>
      </w:r>
      <w:r>
        <w:rPr>
          <w:rFonts w:eastAsia="Times New Roman" w:cs="Times New Roman"/>
          <w:szCs w:val="24"/>
        </w:rPr>
        <w:t>άλλων κομμάτων ό,τι χειρότερο υ</w:t>
      </w:r>
      <w:r>
        <w:rPr>
          <w:rFonts w:eastAsia="Times New Roman" w:cs="Times New Roman"/>
          <w:szCs w:val="24"/>
        </w:rPr>
        <w:t xml:space="preserve">πήρχε: Μια μέρα Πρόεδρος </w:t>
      </w:r>
      <w:r>
        <w:rPr>
          <w:rFonts w:eastAsia="Times New Roman" w:cs="Times New Roman"/>
          <w:szCs w:val="24"/>
        </w:rPr>
        <w:lastRenderedPageBreak/>
        <w:t>της Βουλής, μία κόρη στη Βουλή</w:t>
      </w:r>
      <w:r>
        <w:rPr>
          <w:rFonts w:eastAsia="Times New Roman" w:cs="Times New Roman"/>
          <w:szCs w:val="24"/>
        </w:rPr>
        <w:t>…</w:t>
      </w:r>
      <w:r>
        <w:rPr>
          <w:rFonts w:eastAsia="Times New Roman" w:cs="Times New Roman"/>
          <w:szCs w:val="24"/>
        </w:rPr>
        <w:t xml:space="preserve"> Για τον κ. Παυλόπουλο δεν θέλω να πω, γιατί είναι πλέον τώρα Πρόεδρος της Δημοκρατίας και είναι εκτός κριτικής.</w:t>
      </w:r>
    </w:p>
    <w:p w14:paraId="432FA6D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Όμως και επί των ημερών τους τρεις Γενικοί Γραμματείς έχουν καταγγείλει για διαφθορά κα</w:t>
      </w:r>
      <w:r>
        <w:rPr>
          <w:rFonts w:eastAsia="Times New Roman" w:cs="Times New Roman"/>
          <w:szCs w:val="24"/>
        </w:rPr>
        <w:t>ι αδιαφανή διαχείριση κονδυλίων τους αντίστοιχους Υπουργούς, ο κ. Παπαδόπουλος, ο κ. Οδυσσέας Βουδούρης και η κ. Χαλκιά. Δικαίως ή αδίκως, δεν γνωρίζω. Τα κατήγγειλαν, λοιπόν, αυτά και αντί ο Πρωθυπουργός και οι αντίστοιχοι Υπουργοί να διαλευκάνουν τις υπο</w:t>
      </w:r>
      <w:r>
        <w:rPr>
          <w:rFonts w:eastAsia="Times New Roman" w:cs="Times New Roman"/>
          <w:szCs w:val="24"/>
        </w:rPr>
        <w:t>θέσεις, τι έκαναν; Ζήτησαν τις παραιτήσεις των Γενικών Γραμματέων. Μπορεί να χρειαζόταν να αλλάξει και τους Γενικούς Γραμματείς για να εξομαλύνει τα πράγματα. Όμως, διατάξτε και μια έρευνα: Ισχύουν αυτά τα οποία καταγγέλθηκαν;</w:t>
      </w:r>
    </w:p>
    <w:p w14:paraId="432FA6D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Ερχόμαστε, λοιπόν, να δούμε ό</w:t>
      </w:r>
      <w:r>
        <w:rPr>
          <w:rFonts w:eastAsia="Times New Roman" w:cs="Times New Roman"/>
          <w:szCs w:val="24"/>
        </w:rPr>
        <w:t xml:space="preserve">τι κάθε φορά που στριμώχνεται και χάνει επιχειρήματα η Κυβέρνηση -και το κάνει και η ηγεσία του Υπουργείου Εργασίας και δεν έχει τι να δικαιολογηθεί και τι να πει- θυμάται ξανά τα σαράντα χρόνια και το </w:t>
      </w:r>
      <w:r>
        <w:rPr>
          <w:rFonts w:eastAsia="Times New Roman" w:cs="Times New Roman"/>
          <w:szCs w:val="24"/>
          <w:lang w:val="en-US"/>
        </w:rPr>
        <w:t>PSI</w:t>
      </w:r>
      <w:r>
        <w:rPr>
          <w:rFonts w:eastAsia="Times New Roman" w:cs="Times New Roman"/>
          <w:szCs w:val="24"/>
        </w:rPr>
        <w:t>.</w:t>
      </w:r>
    </w:p>
    <w:p w14:paraId="432FA6D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δούμε, λοιπόν, αυτά τα δύο </w:t>
      </w:r>
      <w:proofErr w:type="spellStart"/>
      <w:r>
        <w:rPr>
          <w:rFonts w:eastAsia="Times New Roman" w:cs="Times New Roman"/>
          <w:szCs w:val="24"/>
        </w:rPr>
        <w:t>θεματάκια</w:t>
      </w:r>
      <w:proofErr w:type="spellEnd"/>
      <w:r>
        <w:rPr>
          <w:rFonts w:eastAsia="Times New Roman" w:cs="Times New Roman"/>
          <w:szCs w:val="24"/>
        </w:rPr>
        <w:t xml:space="preserve">. Για τα </w:t>
      </w:r>
      <w:r>
        <w:rPr>
          <w:rFonts w:eastAsia="Times New Roman" w:cs="Times New Roman"/>
          <w:szCs w:val="24"/>
        </w:rPr>
        <w:t>σαράντα χρόνια, λοιπόν, σας λέω ξανά: Τον Γενάρη του 2015 υπήρχαν; Αν υπήρχαν, γιατί είπατε όλον αυτόν τον κατάλογο των υποσχέσεων και των δεσμεύσεων; Ήταν όλα χονδροειδή ψέματα ή στηριζόσασταν και σε μια βάση ότι υπήρχε μια ανάκαμψη και όλο και κάτι θα κά</w:t>
      </w:r>
      <w:r>
        <w:rPr>
          <w:rFonts w:eastAsia="Times New Roman" w:cs="Times New Roman"/>
          <w:szCs w:val="24"/>
        </w:rPr>
        <w:t>ναμε; Ή το ένα ισχύει ή το άλλο ή και τα δυο εν μέρει, όπως πιστεύω εγώ, μόνο που οι προϋποθέσεις που δεν υπήρχαν πλέον, ήταν λόγω του ότι παρεμβλήθηκε η διακυβέρνησή σας.</w:t>
      </w:r>
    </w:p>
    <w:p w14:paraId="432FA6D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Το τρίτο αχρείαστο μνημόνιο έφερε δυστυχώς και αυτές τις περικοπές που φέρατε. Ήταν </w:t>
      </w:r>
      <w:r>
        <w:rPr>
          <w:rFonts w:eastAsia="Times New Roman" w:cs="Times New Roman"/>
          <w:szCs w:val="24"/>
        </w:rPr>
        <w:t>αχρείαστες αυτές οι περικοπές, τα ελλείμματα είχαν καλυφθεί. Το μόνο που δεν μπόρεσε να καλυφθεί και καλύπτεται τώρα από τις περικοπές σας είναι το πολιτικό έλλειμμα διακυβέρνησης της χώρας. Υπάρχει και γενικότερο έλλειμμα, βέβαια. Δεν υπάρχει εθνική στρατ</w:t>
      </w:r>
      <w:r>
        <w:rPr>
          <w:rFonts w:eastAsia="Times New Roman" w:cs="Times New Roman"/>
          <w:szCs w:val="24"/>
        </w:rPr>
        <w:t xml:space="preserve">ηγική. Οι Τούρκοι αλωνίζουν στο Αιγαίο, εδώ απ’ έξω από την Αττική έχουν τα υποβρύχιά τους και τον Υπουργό Οικονομικών κ. </w:t>
      </w:r>
      <w:proofErr w:type="spellStart"/>
      <w:r>
        <w:rPr>
          <w:rFonts w:eastAsia="Times New Roman" w:cs="Times New Roman"/>
          <w:szCs w:val="24"/>
        </w:rPr>
        <w:t>Τσακαλώτο</w:t>
      </w:r>
      <w:proofErr w:type="spellEnd"/>
      <w:r>
        <w:rPr>
          <w:rFonts w:eastAsia="Times New Roman" w:cs="Times New Roman"/>
          <w:szCs w:val="24"/>
        </w:rPr>
        <w:t xml:space="preserve"> για να πάρει σε </w:t>
      </w:r>
      <w:proofErr w:type="spellStart"/>
      <w:r>
        <w:rPr>
          <w:rFonts w:eastAsia="Times New Roman" w:cs="Times New Roman"/>
          <w:szCs w:val="24"/>
        </w:rPr>
        <w:t>υποδόσεις</w:t>
      </w:r>
      <w:proofErr w:type="spellEnd"/>
      <w:r>
        <w:rPr>
          <w:rFonts w:eastAsia="Times New Roman" w:cs="Times New Roman"/>
          <w:szCs w:val="24"/>
        </w:rPr>
        <w:t xml:space="preserve"> τη δόση, αν και έχει υπογράψει όλες τις προϋποθέσεις, δυστυχώς τον δουλεύουν και τον «στραγγίζουν»</w:t>
      </w:r>
      <w:r>
        <w:rPr>
          <w:rFonts w:eastAsia="Times New Roman" w:cs="Times New Roman"/>
          <w:szCs w:val="24"/>
        </w:rPr>
        <w:t>. Διότι η χώρα δεν έχει εθνική γραμμή. Αυτό είναι γενικότερο θέμα.</w:t>
      </w:r>
    </w:p>
    <w:p w14:paraId="432FA6D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στο </w:t>
      </w:r>
      <w:r>
        <w:rPr>
          <w:rFonts w:eastAsia="Times New Roman" w:cs="Times New Roman"/>
          <w:szCs w:val="24"/>
          <w:lang w:val="en-US"/>
        </w:rPr>
        <w:t>PSI</w:t>
      </w:r>
      <w:r>
        <w:rPr>
          <w:rFonts w:eastAsia="Times New Roman" w:cs="Times New Roman"/>
          <w:szCs w:val="24"/>
        </w:rPr>
        <w:t xml:space="preserve">. Κάθε φορά, λοιπόν, βάζαμε κάτι μπροστάρηδες να λένε για το </w:t>
      </w:r>
      <w:r>
        <w:rPr>
          <w:rFonts w:eastAsia="Times New Roman" w:cs="Times New Roman"/>
          <w:szCs w:val="24"/>
          <w:lang w:val="en-US"/>
        </w:rPr>
        <w:t>PSI</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λοιπόν, σύμφωνα με τα δικά σας στοιχεία -δεν επικαλούμαι κανέναν άλλον- και τους δικούς σας νόμους και </w:t>
      </w:r>
      <w:r>
        <w:rPr>
          <w:rFonts w:eastAsia="Times New Roman" w:cs="Times New Roman"/>
          <w:szCs w:val="24"/>
        </w:rPr>
        <w:t xml:space="preserve">με πιο πρόσφατο το σχέδιο προϋπολογισμού, διέσωσε την κατάσταση στη χώρα. Το </w:t>
      </w:r>
      <w:r>
        <w:rPr>
          <w:rFonts w:eastAsia="Times New Roman" w:cs="Times New Roman"/>
          <w:szCs w:val="24"/>
          <w:lang w:val="en-US"/>
        </w:rPr>
        <w:t>PSI</w:t>
      </w:r>
      <w:r>
        <w:rPr>
          <w:rFonts w:eastAsia="Times New Roman" w:cs="Times New Roman"/>
          <w:szCs w:val="24"/>
        </w:rPr>
        <w:t xml:space="preserve"> είναι ωφέλιμο, εκεί πάνω στηριζόμαστε και το </w:t>
      </w:r>
      <w:r>
        <w:rPr>
          <w:rFonts w:eastAsia="Times New Roman" w:cs="Times New Roman"/>
          <w:szCs w:val="24"/>
          <w:lang w:val="en-US"/>
        </w:rPr>
        <w:t>PSI</w:t>
      </w:r>
      <w:r>
        <w:rPr>
          <w:rFonts w:eastAsia="Times New Roman" w:cs="Times New Roman"/>
          <w:szCs w:val="24"/>
        </w:rPr>
        <w:t xml:space="preserve"> είναι αυτό που πραγματικά έδωσε τη δυνατότητα στο κράτος να συνεχίζει να χρηματοδοτεί τα ταμεία. Τα 14 δισεκατομμύρια που συνο</w:t>
      </w:r>
      <w:r>
        <w:rPr>
          <w:rFonts w:eastAsia="Times New Roman" w:cs="Times New Roman"/>
          <w:szCs w:val="24"/>
        </w:rPr>
        <w:t>λικά κουρεύτηκαν τα ομόλογα των ασφαλιστικών ταμείων, είναι το 50% της κρατικής χρηματοδότησης κατ’ έτος ή, αν θέλετε, περίπου η κρατική χρηματοδότηση που διδόταν το 2011-2012 μόνο για τα ιδιωτικά ταμεία εκτός του δημοσίου. Ήταν περίπου 13-14 δισεκατομμύρι</w:t>
      </w:r>
      <w:r>
        <w:rPr>
          <w:rFonts w:eastAsia="Times New Roman" w:cs="Times New Roman"/>
          <w:szCs w:val="24"/>
        </w:rPr>
        <w:t>α μιας χρονιάς μόνο. Εσείς το έχετε κάνει σημαία.</w:t>
      </w:r>
    </w:p>
    <w:p w14:paraId="432FA6D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Όμως, αφού έφταιγε το </w:t>
      </w:r>
      <w:r>
        <w:rPr>
          <w:rFonts w:eastAsia="Times New Roman" w:cs="Times New Roman"/>
          <w:szCs w:val="24"/>
          <w:lang w:val="en-US"/>
        </w:rPr>
        <w:t>PSI</w:t>
      </w:r>
      <w:r>
        <w:rPr>
          <w:rFonts w:eastAsia="Times New Roman" w:cs="Times New Roman"/>
          <w:szCs w:val="24"/>
        </w:rPr>
        <w:t xml:space="preserve">, γιατί δεν το αντιστρέψατε; Αφού έφταιγαν οι προηγούμενες περικοπές, γιατί δεν τις αναστείλατε; Γιατί δεν τις ξαναδώσατε στους ανθρώπους; Αυτό και μόνο, </w:t>
      </w:r>
      <w:r>
        <w:rPr>
          <w:rFonts w:eastAsia="Times New Roman" w:cs="Times New Roman"/>
          <w:szCs w:val="24"/>
        </w:rPr>
        <w:t xml:space="preserve">δηλαδή </w:t>
      </w:r>
      <w:r>
        <w:rPr>
          <w:rFonts w:eastAsia="Times New Roman" w:cs="Times New Roman"/>
          <w:szCs w:val="24"/>
        </w:rPr>
        <w:t>ότι υιοθετήσατε ό,τι</w:t>
      </w:r>
      <w:r>
        <w:rPr>
          <w:rFonts w:eastAsia="Times New Roman" w:cs="Times New Roman"/>
          <w:szCs w:val="24"/>
        </w:rPr>
        <w:t xml:space="preserve"> είχε γίνει και λέτε ότι δεν φτάνει, αλλά πρέπει να γίνουν και περισσότερα λόγω του δικού σας </w:t>
      </w:r>
      <w:r>
        <w:rPr>
          <w:rFonts w:eastAsia="Times New Roman" w:cs="Times New Roman"/>
          <w:szCs w:val="24"/>
        </w:rPr>
        <w:lastRenderedPageBreak/>
        <w:t>ελλείμματος, δείχνει ότι πραγματικά είστε εκτός τόπου και χρόνου και λειτουργείτε εις βάρος της κοινωνίας.</w:t>
      </w:r>
    </w:p>
    <w:p w14:paraId="432FA6D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Καταθέσαμε είκοσι δύο προτάσεις, οι οποίες παρακαλώ να </w:t>
      </w:r>
      <w:r>
        <w:rPr>
          <w:rFonts w:eastAsia="Times New Roman" w:cs="Times New Roman"/>
          <w:szCs w:val="24"/>
        </w:rPr>
        <w:t>κατατεθούν στα Πρακτικά και να δοθούν και στον κύριο Υπουργό και στους άλλους συναδέλφους, βεβαίως.</w:t>
      </w:r>
    </w:p>
    <w:p w14:paraId="432FA6D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τις προαναφερθείσες προτάσεις, οι οποίες βρίσκονται στο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του Τμήματος </w:t>
      </w:r>
      <w:r>
        <w:rPr>
          <w:rFonts w:eastAsia="Times New Roman" w:cs="Times New Roman"/>
          <w:szCs w:val="24"/>
        </w:rPr>
        <w:t>Γραμματείας της Διεύθυνσης Στενογραφίας και Πρακτικών της Βουλής).</w:t>
      </w:r>
    </w:p>
    <w:p w14:paraId="432FA6D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Οι είκοσι δύο προτάσεις αφορούν και τη βιωσιμότητα του ασφαλιστικού και την αντιμετώπιση αδικιών</w:t>
      </w:r>
      <w:r>
        <w:rPr>
          <w:rFonts w:eastAsia="Times New Roman" w:cs="Times New Roman"/>
          <w:szCs w:val="24"/>
        </w:rPr>
        <w:t>,</w:t>
      </w:r>
      <w:r>
        <w:rPr>
          <w:rFonts w:eastAsia="Times New Roman" w:cs="Times New Roman"/>
          <w:szCs w:val="24"/>
        </w:rPr>
        <w:t xml:space="preserve"> οι οποίες γίνονται αυτή την περίοδο και</w:t>
      </w:r>
      <w:r>
        <w:rPr>
          <w:rFonts w:eastAsia="Times New Roman" w:cs="Times New Roman"/>
          <w:szCs w:val="24"/>
        </w:rPr>
        <w:t>,</w:t>
      </w:r>
      <w:r>
        <w:rPr>
          <w:rFonts w:eastAsia="Times New Roman" w:cs="Times New Roman"/>
          <w:szCs w:val="24"/>
        </w:rPr>
        <w:t xml:space="preserve"> βεβαίως, να προλάβουμε δυσμενείς εξελίξεις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του Ιανουαρίου.</w:t>
      </w:r>
    </w:p>
    <w:p w14:paraId="432FA6D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αναφερόμενος στο θέμα του ΕΚΑΣ, του εγγυημένου εισοδήματος και των </w:t>
      </w:r>
      <w:proofErr w:type="spellStart"/>
      <w:r>
        <w:rPr>
          <w:rFonts w:eastAsia="Times New Roman" w:cs="Times New Roman"/>
          <w:szCs w:val="24"/>
        </w:rPr>
        <w:t>προνοιακών</w:t>
      </w:r>
      <w:proofErr w:type="spellEnd"/>
      <w:r>
        <w:rPr>
          <w:rFonts w:eastAsia="Times New Roman" w:cs="Times New Roman"/>
          <w:szCs w:val="24"/>
        </w:rPr>
        <w:t xml:space="preserve">. Το ΕΚΑΣ είναι ξεκάθαρο πλέον, δεν έχετε καμιά δικαιολογία. Πήρατε κάποια αντισταθμιστικά μέτρα, </w:t>
      </w:r>
      <w:r>
        <w:rPr>
          <w:rFonts w:eastAsia="Times New Roman" w:cs="Times New Roman"/>
          <w:szCs w:val="24"/>
        </w:rPr>
        <w:lastRenderedPageBreak/>
        <w:t xml:space="preserve">τα ψηφίσαμε. Αφορούν μόνο ένα κομμάτι. Πρέπει να </w:t>
      </w:r>
      <w:r>
        <w:rPr>
          <w:rFonts w:eastAsia="Times New Roman" w:cs="Times New Roman"/>
          <w:szCs w:val="24"/>
        </w:rPr>
        <w:t>επανεξεταστεί, γιατί για μεγάλο τμήμα των συνταξιούχων δεν θα καλυφθεί από αυτό που ελπίζετε, από το 384. Δεν θα καλυφθεί. Είναι άλλη κατηγορία η μια και άλλη κατηγορία η άλλη. Δεν θα καλυφθεί, βέβαια, ούτε από το εγγυημένο εισόδημα.</w:t>
      </w:r>
    </w:p>
    <w:p w14:paraId="432FA6D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Δυστυχώς είναι μία ανά</w:t>
      </w:r>
      <w:r>
        <w:rPr>
          <w:rFonts w:eastAsia="Times New Roman" w:cs="Times New Roman"/>
          <w:szCs w:val="24"/>
        </w:rPr>
        <w:t>λγητη απόφαση αυτή που πήρατε. Ξέρετε πολύ καλά ότι εμείς είχαμε συμφωνήσει, μετά από αναλογιστική μελέτη και αναμόρφωση των κριτηρίων, να διατηρηθεί πιθανός με άλλη μορφή, διότι δεν μπορεί να αντικατασταθεί. Επανεξετάστε το.</w:t>
      </w:r>
    </w:p>
    <w:p w14:paraId="432FA6D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Όσον αφορά το εγγυημένο κοινων</w:t>
      </w:r>
      <w:r>
        <w:rPr>
          <w:rFonts w:eastAsia="Times New Roman" w:cs="Times New Roman"/>
          <w:szCs w:val="24"/>
        </w:rPr>
        <w:t>ικό εισόδημα, έπρεπε να έχει εφαρμοστεί από 1</w:t>
      </w:r>
      <w:r>
        <w:rPr>
          <w:rFonts w:eastAsia="Times New Roman" w:cs="Times New Roman"/>
          <w:szCs w:val="24"/>
          <w:vertAlign w:val="superscript"/>
        </w:rPr>
        <w:t>η</w:t>
      </w:r>
      <w:r>
        <w:rPr>
          <w:rFonts w:eastAsia="Times New Roman" w:cs="Times New Roman"/>
          <w:szCs w:val="24"/>
        </w:rPr>
        <w:t xml:space="preserve"> Ιουλίου του 2015. Η δική μας συμφωνία, επειδή δεν έβγαινε άκρη με τα επιδόματα και με όλα τα υπόλοιπα, ήταν ότι από το 30% του πλεονάσματος θα πρέπει να χρηματοδοτηθεί. Και το κάναμε πράξη το 2014. Από το 30% </w:t>
      </w:r>
      <w:r>
        <w:rPr>
          <w:rFonts w:eastAsia="Times New Roman" w:cs="Times New Roman"/>
          <w:szCs w:val="24"/>
        </w:rPr>
        <w:t>του πλεονάσματος χρηματοδοτήσαμε το κοινωνικό μέρισμα που δώσαμε εφάπαξ. Το ίδιο, λοιπόν, έπρεπε να γίνει και να μη χαλάσει αυτή η συμφωνία, κάτι που ήταν θανατηφόρο.</w:t>
      </w:r>
    </w:p>
    <w:p w14:paraId="432FA6D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έρχεστε και λέτε «Θα βάλω εισοδηματικά κριτήρια στα </w:t>
      </w:r>
      <w:proofErr w:type="spellStart"/>
      <w:r>
        <w:rPr>
          <w:rFonts w:eastAsia="Times New Roman" w:cs="Times New Roman"/>
          <w:szCs w:val="24"/>
        </w:rPr>
        <w:t>προνοιακά</w:t>
      </w:r>
      <w:proofErr w:type="spellEnd"/>
      <w:r>
        <w:rPr>
          <w:rFonts w:eastAsia="Times New Roman" w:cs="Times New Roman"/>
          <w:szCs w:val="24"/>
        </w:rPr>
        <w:t>, εκτός από τα οικογενε</w:t>
      </w:r>
      <w:r>
        <w:rPr>
          <w:rFonts w:eastAsia="Times New Roman" w:cs="Times New Roman"/>
          <w:szCs w:val="24"/>
        </w:rPr>
        <w:t>ιακά και των αναπήρων».</w:t>
      </w:r>
    </w:p>
    <w:p w14:paraId="432FA6E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Κύριε Υπουργέ, θέλω να σας πληροφορήσω δημόσια, για να το γνωρίζετε προσωπικά ότι στα οικογενειακά επιδόματα υπάρχουν εισοδηματικά κριτήρια. Σε όλα τα άλλα, επίσης υπάρχουν εισοδηματικά κριτήρια. Ακόμα και σε πολλά επιδόματα των ανα</w:t>
      </w:r>
      <w:r>
        <w:rPr>
          <w:rFonts w:eastAsia="Times New Roman" w:cs="Times New Roman"/>
          <w:szCs w:val="24"/>
        </w:rPr>
        <w:t>πήρων που δεν είναι επιδόματα φτώχειας, αλλά υπάρχουν για να στηρίζουν τους ανθρώπους προκειμένου να είναι ισότιμοι στην κοινωνία, αλλά και επειδή εκ της αναπηρίας τους πηγάζει η συνταγματική υποχρέωση του κράτους να τους στηρίζει, ακόμα και σ’ αυτά υπάρχε</w:t>
      </w:r>
      <w:r>
        <w:rPr>
          <w:rFonts w:eastAsia="Times New Roman" w:cs="Times New Roman"/>
          <w:szCs w:val="24"/>
        </w:rPr>
        <w:t xml:space="preserve">ι μία κατάταξη. </w:t>
      </w:r>
    </w:p>
    <w:p w14:paraId="432FA6E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Άρα, λοιπόν, μη στηρίζεστε στο ότι θα αντλήσετε πόρους από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για να τα δώσουμε στο εγγυημένο εισόδημα. Δεν θα βγει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άκρη. Μόνο ώρες θα αναλωθούν και μελέτες θα πληρωθούν. Το έχω δουλέψει το θέμα. Στραφείτε αλλού</w:t>
      </w:r>
      <w:r>
        <w:rPr>
          <w:rFonts w:eastAsia="Times New Roman" w:cs="Times New Roman"/>
          <w:szCs w:val="24"/>
        </w:rPr>
        <w:t xml:space="preserve">. </w:t>
      </w:r>
    </w:p>
    <w:p w14:paraId="432FA6E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Όμως, εγώ προτείνω να θέσετε ξανά προς τους θεσμούς την πρόταση που αφορά το πλεόνασμα του 30%. Και δεν κατεβάζουν το πλεόνασμα και δεν θα μας αφήνουν να το διαχειριστούμε όπως θέλουμε; Να γίνει, λοιπόν, από το πλεόνασμα του 30%, αν υπάρχει φυσικά πλεόν</w:t>
      </w:r>
      <w:r>
        <w:rPr>
          <w:rFonts w:eastAsia="Times New Roman" w:cs="Times New Roman"/>
          <w:szCs w:val="24"/>
        </w:rPr>
        <w:t>ασμα.</w:t>
      </w:r>
    </w:p>
    <w:p w14:paraId="432FA6E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τονίζοντας ξανά αυτό που είπε η </w:t>
      </w:r>
      <w:proofErr w:type="spellStart"/>
      <w:r>
        <w:rPr>
          <w:rFonts w:eastAsia="Times New Roman" w:cs="Times New Roman"/>
          <w:szCs w:val="24"/>
        </w:rPr>
        <w:t>εισηγήτριά</w:t>
      </w:r>
      <w:proofErr w:type="spellEnd"/>
      <w:r>
        <w:rPr>
          <w:rFonts w:eastAsia="Times New Roman" w:cs="Times New Roman"/>
          <w:szCs w:val="24"/>
        </w:rPr>
        <w:t xml:space="preserve"> μας, ότι δηλαδή εμείς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επερώτησης καταθέσαμε –κάτι που δεν είθισται- και προτάσεις. Δεν απάντησαν σήμερα οι Υπουργοί επί των προτάσεων, γιατί προφανώς δεν αναφέροντα</w:t>
      </w:r>
      <w:r>
        <w:rPr>
          <w:rFonts w:eastAsia="Times New Roman" w:cs="Times New Roman"/>
          <w:szCs w:val="24"/>
        </w:rPr>
        <w:t>ν όλες αυτές οι σκέψεις στο κείμενο της ερώτησης και δεν ήταν προετοιμασμένοι.</w:t>
      </w:r>
    </w:p>
    <w:p w14:paraId="432FA6E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Εάν παραμείνει στο Υπουργείο ο κύριος Υπουργός, θα θέλαμε να έχουμε απαντήσεις –με την όποια διαδικασία- στις είκοσι δύο προτάσεις που καταθέσαμε για να μπορέσουμε να διασώσουμε</w:t>
      </w:r>
      <w:r>
        <w:rPr>
          <w:rFonts w:eastAsia="Times New Roman" w:cs="Times New Roman"/>
          <w:szCs w:val="24"/>
        </w:rPr>
        <w:t xml:space="preserve"> τη βιωσιμότητα του ασφαλιστικού, αλλά και να αποκατασταθούν βεβαίως αδικίες</w:t>
      </w:r>
      <w:r>
        <w:rPr>
          <w:rFonts w:eastAsia="Times New Roman" w:cs="Times New Roman"/>
          <w:szCs w:val="24"/>
        </w:rPr>
        <w:t>,</w:t>
      </w:r>
      <w:r>
        <w:rPr>
          <w:rFonts w:eastAsia="Times New Roman" w:cs="Times New Roman"/>
          <w:szCs w:val="24"/>
        </w:rPr>
        <w:t xml:space="preserve"> οι οποίες είτε έγιναν το προηγούμενο διάστημα με την πρώτη διακυβέρνηση ΣΥΡΙΖΑ είτε με τη λεγόμενη «μεταρρύθμιση» του κ. </w:t>
      </w:r>
      <w:proofErr w:type="spellStart"/>
      <w:r>
        <w:rPr>
          <w:rFonts w:eastAsia="Times New Roman" w:cs="Times New Roman"/>
          <w:szCs w:val="24"/>
        </w:rPr>
        <w:t>Κατρούγκαλου</w:t>
      </w:r>
      <w:proofErr w:type="spellEnd"/>
      <w:r>
        <w:rPr>
          <w:rFonts w:eastAsia="Times New Roman" w:cs="Times New Roman"/>
          <w:szCs w:val="24"/>
        </w:rPr>
        <w:t>.</w:t>
      </w:r>
    </w:p>
    <w:p w14:paraId="432FA6E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432FA6E6"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Κι εγώ ευχαριστώ.</w:t>
      </w:r>
    </w:p>
    <w:p w14:paraId="432FA6E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w:t>
      </w:r>
      <w:r>
        <w:rPr>
          <w:rFonts w:eastAsia="Times New Roman" w:cs="Times New Roman"/>
          <w:szCs w:val="24"/>
        </w:rPr>
        <w:t>μ</w:t>
      </w:r>
      <w:r>
        <w:rPr>
          <w:rFonts w:eastAsia="Times New Roman" w:cs="Times New Roman"/>
          <w:szCs w:val="24"/>
        </w:rPr>
        <w:t xml:space="preserve">ε </w:t>
      </w:r>
      <w:r>
        <w:rPr>
          <w:rFonts w:eastAsia="Times New Roman" w:cs="Times New Roman"/>
          <w:szCs w:val="24"/>
        </w:rPr>
        <w:t>εσάς ολοκληρώνουμε τη συζήτηση. Έχετε στη διάθεσή σας επτά λεπτά. Παρακαλώ για την τήρηση του χρόνου.</w:t>
      </w:r>
    </w:p>
    <w:p w14:paraId="432FA6E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Κύριε Πρόεδρε, ευχ</w:t>
      </w:r>
      <w:r>
        <w:rPr>
          <w:rFonts w:eastAsia="Times New Roman" w:cs="Times New Roman"/>
          <w:szCs w:val="24"/>
        </w:rPr>
        <w:t>αριστώ.</w:t>
      </w:r>
    </w:p>
    <w:p w14:paraId="432FA6E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Πράγματι, έτσι θα έπρεπε να είναι οι συζητήσεις</w:t>
      </w:r>
      <w:r>
        <w:rPr>
          <w:rFonts w:eastAsia="Times New Roman" w:cs="Times New Roman"/>
          <w:szCs w:val="24"/>
        </w:rPr>
        <w:t>,</w:t>
      </w:r>
      <w:r>
        <w:rPr>
          <w:rFonts w:eastAsia="Times New Roman" w:cs="Times New Roman"/>
          <w:szCs w:val="24"/>
        </w:rPr>
        <w:t xml:space="preserve"> επί των προτάσεων</w:t>
      </w:r>
      <w:r>
        <w:rPr>
          <w:rFonts w:eastAsia="Times New Roman" w:cs="Times New Roman"/>
          <w:szCs w:val="24"/>
        </w:rPr>
        <w:t>,</w:t>
      </w:r>
      <w:r>
        <w:rPr>
          <w:rFonts w:eastAsia="Times New Roman" w:cs="Times New Roman"/>
          <w:szCs w:val="24"/>
        </w:rPr>
        <w:t xml:space="preserve"> και όχι έτσι όπως εκτυλίχθηκε το μεγαλύτερο τμήμα της διαδικασίας. </w:t>
      </w:r>
    </w:p>
    <w:p w14:paraId="432FA6E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είπε ρητά στην </w:t>
      </w:r>
      <w:proofErr w:type="spellStart"/>
      <w:r>
        <w:rPr>
          <w:rFonts w:eastAsia="Times New Roman" w:cs="Times New Roman"/>
          <w:szCs w:val="24"/>
        </w:rPr>
        <w:t>πρωτολογία</w:t>
      </w:r>
      <w:proofErr w:type="spellEnd"/>
      <w:r>
        <w:rPr>
          <w:rFonts w:eastAsia="Times New Roman" w:cs="Times New Roman"/>
          <w:szCs w:val="24"/>
        </w:rPr>
        <w:t xml:space="preserve"> του –θα το βρουν, φαντάζομαι, οι ερανιστές των Πρακτικών- κάτι που χα</w:t>
      </w:r>
      <w:r>
        <w:rPr>
          <w:rFonts w:eastAsia="Times New Roman" w:cs="Times New Roman"/>
          <w:szCs w:val="24"/>
        </w:rPr>
        <w:t>ρακτήριζε γενικότερα αυτήν την επερώτηση. Είπε –όπως το σημείωσα τουλάχιστον- «οφείλετε εσείς να αποκαταστήσετε τις αδικίες που κάναμε εμείς».</w:t>
      </w:r>
    </w:p>
    <w:p w14:paraId="432FA6E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Είπα και προηγουμένως ότι δεν είναι αυτό το ζήτημα, να δούμε δηλαδή αν τα 45 δισεκατομμύρια ευρώ των μειώσεων στι</w:t>
      </w:r>
      <w:r>
        <w:rPr>
          <w:rFonts w:eastAsia="Times New Roman" w:cs="Times New Roman"/>
          <w:szCs w:val="24"/>
        </w:rPr>
        <w:t>ς συντάξεις του ΠΑΣΟΚ και της Νέας Δημοκρατίας συγκρίνονται με το λιγότερο από ένα δισεκατομμύριο ευρώ του νόμου.</w:t>
      </w:r>
    </w:p>
    <w:p w14:paraId="432FA6EC"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υπάρχουν αυτά. Είναι αλχημείες.</w:t>
      </w:r>
    </w:p>
    <w:p w14:paraId="432FA6ED"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w:t>
      </w:r>
      <w:r>
        <w:rPr>
          <w:rFonts w:eastAsia="Times New Roman" w:cs="Times New Roman"/>
          <w:b/>
          <w:szCs w:val="24"/>
        </w:rPr>
        <w:t xml:space="preserve">εγγύης): </w:t>
      </w:r>
      <w:r>
        <w:rPr>
          <w:rFonts w:eastAsia="Times New Roman" w:cs="Times New Roman"/>
          <w:szCs w:val="24"/>
        </w:rPr>
        <w:t>Είναι κατατεθειμένα.</w:t>
      </w:r>
    </w:p>
    <w:p w14:paraId="432FA6E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–και μ’ αυτό θα είναι οι τελικές μου παρατηρήσεις, απλώς το αναφέρω προεισαγωγικά- αν πράγματι τώρα έχουμε ένα ασφαλιστικό σύστημα βιώσιμο και δικαιότερο απ’ ό,τι προηγουμένως. Γενικότερα, αυτή η τακτική είναι η </w:t>
      </w:r>
      <w:r>
        <w:rPr>
          <w:rFonts w:eastAsia="Times New Roman" w:cs="Times New Roman"/>
          <w:szCs w:val="24"/>
        </w:rPr>
        <w:t xml:space="preserve">τακτική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κλέφτη στο παζάρι που τον κυνηγάνε και φωνάζει «πιάστε τον</w:t>
      </w:r>
      <w:r>
        <w:rPr>
          <w:rFonts w:eastAsia="Times New Roman" w:cs="Times New Roman"/>
          <w:szCs w:val="24"/>
        </w:rPr>
        <w:t xml:space="preserve">, </w:t>
      </w:r>
      <w:r>
        <w:rPr>
          <w:rFonts w:eastAsia="Times New Roman" w:cs="Times New Roman"/>
          <w:szCs w:val="24"/>
        </w:rPr>
        <w:t>πιάστε τον», μπας και μπερδέψει κανέναν. Ξέρουμε όμως.</w:t>
      </w:r>
    </w:p>
    <w:p w14:paraId="432FA6E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Άκουσα παράλογα πράγματα. Άκουσα από τον κ. Λοβέρδο, ο οποίος είναι σοβαρός άνθρωπος και συνάδελφος, ότι μας παρέδωσαν πλεονάσματ</w:t>
      </w:r>
      <w:r>
        <w:rPr>
          <w:rFonts w:eastAsia="Times New Roman" w:cs="Times New Roman"/>
          <w:szCs w:val="24"/>
        </w:rPr>
        <w:t xml:space="preserve">α στο ασφαλιστικό. Αυτό είναι παράλογη τοποθέτηση. Ο </w:t>
      </w:r>
      <w:r>
        <w:rPr>
          <w:rFonts w:eastAsia="Times New Roman" w:cs="Times New Roman"/>
          <w:szCs w:val="24"/>
        </w:rPr>
        <w:lastRenderedPageBreak/>
        <w:t xml:space="preserve">κ. </w:t>
      </w:r>
      <w:proofErr w:type="spellStart"/>
      <w:r>
        <w:rPr>
          <w:rFonts w:eastAsia="Times New Roman" w:cs="Times New Roman"/>
          <w:szCs w:val="24"/>
        </w:rPr>
        <w:t>Γιαννίτσης</w:t>
      </w:r>
      <w:proofErr w:type="spellEnd"/>
      <w:r>
        <w:rPr>
          <w:rFonts w:eastAsia="Times New Roman" w:cs="Times New Roman"/>
          <w:szCs w:val="24"/>
        </w:rPr>
        <w:t xml:space="preserve"> ρητά σας έχει πει, αλλά υπάρχει και στα στοιχεία που καταθέσαμε, ότι παραλάβατε έλλειμμα 6% του Ακαθάριστου Εθνικού Προϊόντος στο ασφαλιστικό και παραδώσατε 9%. </w:t>
      </w:r>
    </w:p>
    <w:p w14:paraId="432FA6F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πρόκειται να αναφερθώ σ</w:t>
      </w:r>
      <w:r>
        <w:rPr>
          <w:rFonts w:eastAsia="Times New Roman" w:cs="Times New Roman"/>
          <w:szCs w:val="24"/>
        </w:rPr>
        <w:t xml:space="preserve">ε όλες τις ανακρίβειες που ακούστηκαν. Απλώς θα αναφερθώ σε ορισμένες που διαδίδονται και τρομάζουν τον κόσμο. </w:t>
      </w:r>
    </w:p>
    <w:p w14:paraId="432FA6F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θα κάνουμε την κουτοπονηριά να μη δώσουμε δώδεκα, αλλά έντεκα συντάξεις. Η δωδέκατη σύνταξη θα καταβληθεί. Η σύνταξη του Ιανουαρίου θα καταβ</w:t>
      </w:r>
      <w:r>
        <w:rPr>
          <w:rFonts w:eastAsia="Times New Roman" w:cs="Times New Roman"/>
          <w:szCs w:val="24"/>
        </w:rPr>
        <w:t>ληθεί τ</w:t>
      </w:r>
      <w:r>
        <w:rPr>
          <w:rFonts w:eastAsia="Times New Roman" w:cs="Times New Roman"/>
          <w:szCs w:val="24"/>
        </w:rPr>
        <w:t>ην</w:t>
      </w:r>
      <w:r>
        <w:rPr>
          <w:rFonts w:eastAsia="Times New Roman" w:cs="Times New Roman"/>
          <w:szCs w:val="24"/>
        </w:rPr>
        <w:t xml:space="preserve"> 29</w:t>
      </w:r>
      <w:r>
        <w:rPr>
          <w:rFonts w:eastAsia="Times New Roman" w:cs="Times New Roman"/>
          <w:szCs w:val="24"/>
          <w:vertAlign w:val="subscript"/>
        </w:rPr>
        <w:t>η</w:t>
      </w:r>
      <w:r>
        <w:rPr>
          <w:rFonts w:eastAsia="Times New Roman" w:cs="Times New Roman"/>
          <w:szCs w:val="24"/>
        </w:rPr>
        <w:t xml:space="preserve"> Δεκεμβρίου. Θα δώσουμε δώδεκα συντάξεις. Ούτε τα μικρά μαγαζιά προστατεύονται μέχρι το 2018. Τα μικρά μαγαζιά προστατεύονται όπως προστατεύονταν, διότι δεν αλλάξαμε τις συνθήκες υποχρέωσης καταβολής ασφαλιστικών εισφορών στις πόλεις κάτω των </w:t>
      </w:r>
      <w:r>
        <w:rPr>
          <w:rFonts w:eastAsia="Times New Roman" w:cs="Times New Roman"/>
          <w:szCs w:val="24"/>
        </w:rPr>
        <w:t>δύο χιλιάδων κατοίκων.</w:t>
      </w:r>
    </w:p>
    <w:p w14:paraId="432FA6F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στην αναλογιστική μελέτη του κ. </w:t>
      </w:r>
      <w:proofErr w:type="spellStart"/>
      <w:r>
        <w:rPr>
          <w:rFonts w:eastAsia="Times New Roman" w:cs="Times New Roman"/>
          <w:szCs w:val="24"/>
        </w:rPr>
        <w:t>Βρούτση</w:t>
      </w:r>
      <w:proofErr w:type="spellEnd"/>
      <w:r>
        <w:rPr>
          <w:rFonts w:eastAsia="Times New Roman" w:cs="Times New Roman"/>
          <w:szCs w:val="24"/>
        </w:rPr>
        <w:t xml:space="preserve">, χωρίς να καταλάβετε ότι σας κάρφωσε. Αναφέρθηκε στην αναλογιστική μελέτη του 2013 για νόμο του 2010, που αποδεικνύει ξεκάθαρα ότι δεν </w:t>
      </w:r>
      <w:r>
        <w:rPr>
          <w:rFonts w:eastAsia="Times New Roman" w:cs="Times New Roman"/>
          <w:szCs w:val="24"/>
        </w:rPr>
        <w:lastRenderedPageBreak/>
        <w:t>είχε αναλογιστική μελέτη ο νόμος σας, ενώ ο δ</w:t>
      </w:r>
      <w:r>
        <w:rPr>
          <w:rFonts w:eastAsia="Times New Roman" w:cs="Times New Roman"/>
          <w:szCs w:val="24"/>
        </w:rPr>
        <w:t xml:space="preserve">ικός μας έχει και αναλογιστική μελέτη, η οποία προφανώς θα κατατεθεί στο </w:t>
      </w:r>
      <w:r>
        <w:rPr>
          <w:rFonts w:eastAsia="Times New Roman" w:cs="Times New Roman"/>
          <w:szCs w:val="24"/>
          <w:lang w:val="en-US"/>
        </w:rPr>
        <w:t>Ageing</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p>
    <w:p w14:paraId="432FA6F3"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proofErr w:type="spellStart"/>
      <w:r>
        <w:rPr>
          <w:rFonts w:eastAsia="Times New Roman" w:cs="Times New Roman"/>
          <w:szCs w:val="24"/>
        </w:rPr>
        <w:t>Επικαιροποίηση</w:t>
      </w:r>
      <w:proofErr w:type="spellEnd"/>
      <w:r>
        <w:rPr>
          <w:rFonts w:eastAsia="Times New Roman" w:cs="Times New Roman"/>
          <w:szCs w:val="24"/>
        </w:rPr>
        <w:t xml:space="preserve"> ήταν εν όψει εφαρμογής.</w:t>
      </w:r>
    </w:p>
    <w:p w14:paraId="432FA6F4"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Είχα κα</w:t>
      </w:r>
      <w:r>
        <w:rPr>
          <w:rFonts w:eastAsia="Times New Roman" w:cs="Times New Roman"/>
          <w:szCs w:val="24"/>
        </w:rPr>
        <w:t xml:space="preserve">ταθέσει την προηγούμενη φορά στα Πρακτικά της Βουλής δήλωση του κ. </w:t>
      </w:r>
      <w:proofErr w:type="spellStart"/>
      <w:r>
        <w:rPr>
          <w:rFonts w:eastAsia="Times New Roman" w:cs="Times New Roman"/>
          <w:szCs w:val="24"/>
        </w:rPr>
        <w:t>Κουτρουμάνη</w:t>
      </w:r>
      <w:proofErr w:type="spellEnd"/>
      <w:r>
        <w:rPr>
          <w:rFonts w:eastAsia="Times New Roman" w:cs="Times New Roman"/>
          <w:szCs w:val="24"/>
        </w:rPr>
        <w:t>,</w:t>
      </w:r>
      <w:r>
        <w:rPr>
          <w:rFonts w:eastAsia="Times New Roman" w:cs="Times New Roman"/>
          <w:szCs w:val="24"/>
        </w:rPr>
        <w:t xml:space="preserve"> που έλεγε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μερικές προκαταρκτικές μελέτες είχαν κατατεθεί το 2010 και ήρθε το 2012 να καταθέσει τις υπόλοιπες.</w:t>
      </w:r>
    </w:p>
    <w:p w14:paraId="432FA6F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η δήλωση του κ. </w:t>
      </w:r>
      <w:proofErr w:type="spellStart"/>
      <w:r>
        <w:rPr>
          <w:rFonts w:eastAsia="Times New Roman" w:cs="Times New Roman"/>
          <w:szCs w:val="24"/>
        </w:rPr>
        <w:t>Βρούτση</w:t>
      </w:r>
      <w:proofErr w:type="spellEnd"/>
      <w:r>
        <w:rPr>
          <w:rFonts w:eastAsia="Times New Roman" w:cs="Times New Roman"/>
          <w:szCs w:val="24"/>
        </w:rPr>
        <w:t xml:space="preserve"> να μη μιλάμε για ελλείματα γιατί θα το καταλάβουν οι ξένοι, δείχνει και την κουτοπονηριά της διαπραγμάτευσης. Να μη μιλάμε επί του πραγματικού, αλλά να προσπαθούμε μήπως μπορέσουμε να πείσουμε τους άλλους με κατασκευασμένα στοιχεία</w:t>
      </w:r>
      <w:r>
        <w:rPr>
          <w:rFonts w:eastAsia="Times New Roman" w:cs="Times New Roman"/>
          <w:szCs w:val="24"/>
        </w:rPr>
        <w:t xml:space="preserve">. Δεν γίνεται έτσι η διαπραγμάτευση. Η διαπραγμάτευση προβλέπει πάντοτε αναφορά στον πραγματικό. </w:t>
      </w:r>
    </w:p>
    <w:p w14:paraId="432FA6F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έχει πάντοτε και μια κλίση προς την κατασκοπική φαντασία, κρυφή ατζέντα, ότι τάχα κάναμε την προσωπική διαφορά για να την καταργήσουμε.</w:t>
      </w:r>
    </w:p>
    <w:p w14:paraId="432FA6F7"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Υπενθυμί</w:t>
      </w:r>
      <w:r>
        <w:rPr>
          <w:rFonts w:eastAsia="Times New Roman" w:cs="Times New Roman"/>
          <w:szCs w:val="24"/>
        </w:rPr>
        <w:t>ζω απλώς ότι μας έχει κατηγορήσει ξανά ότι τάχα ο νόμος στην αρχική εκδοχή δεν γράφτηκε από εμάς, γράφτηκε από μια γαλλική εταιρεία, μετά ότι δεν γράφτηκε από εμάς, γράφτηκε από το Διεθνές Νομισματικό Ταμείο, που όχι μόνο απομονώθηκε στη διαπραγμάτευση της</w:t>
      </w:r>
      <w:r>
        <w:rPr>
          <w:rFonts w:eastAsia="Times New Roman" w:cs="Times New Roman"/>
          <w:szCs w:val="24"/>
        </w:rPr>
        <w:t xml:space="preserve"> άνοιξης και έχασε, αλλά που είναι και ο μοναδικός από τους δανειστές μας που φαίνεται ότι δεν είναι ικανοποιημένος με τον τρόπο με τον οποίο έκλεισε η διαπραγμάτευση, ακριβώς γιατί έχουμε ένα δημόσιο σύστημα με όρους κοινωνικής δικαιοσύνης, και θέλει να ξ</w:t>
      </w:r>
      <w:r>
        <w:rPr>
          <w:rFonts w:eastAsia="Times New Roman" w:cs="Times New Roman"/>
          <w:szCs w:val="24"/>
        </w:rPr>
        <w:t>ανανοίξει την κουβέντα.</w:t>
      </w:r>
    </w:p>
    <w:p w14:paraId="432FA6F8"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Στον συνάδελφο κ. </w:t>
      </w:r>
      <w:proofErr w:type="spellStart"/>
      <w:r>
        <w:rPr>
          <w:rFonts w:eastAsia="Times New Roman" w:cs="Times New Roman"/>
          <w:szCs w:val="24"/>
        </w:rPr>
        <w:t>Κατσώτη</w:t>
      </w:r>
      <w:proofErr w:type="spellEnd"/>
      <w:r>
        <w:rPr>
          <w:rFonts w:eastAsia="Times New Roman" w:cs="Times New Roman"/>
          <w:szCs w:val="24"/>
        </w:rPr>
        <w:t xml:space="preserve"> θα μιλήσω μόνο για το θέμα των επιστολών και για την υποτιθέμενη ανακρίβεια των στοιχείων. Τα στοιχεία για τη διαμόρφωση του ύψους των επικουρικών τα έβαλε η ΗΔΙΚΑ. </w:t>
      </w:r>
    </w:p>
    <w:p w14:paraId="432FA6F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Η ΗΔΙΚΑ είναι εκείνος ο φορέας ο οποίος </w:t>
      </w:r>
      <w:r>
        <w:rPr>
          <w:rFonts w:eastAsia="Times New Roman" w:cs="Times New Roman"/>
          <w:szCs w:val="24"/>
        </w:rPr>
        <w:t xml:space="preserve">είναι επιφορτισμένος να καθορίζει το ύψος των συντάξεων που θα καταβληθούν. Είναι σχεδόν αδύνατο –λέω το σχεδόν, γιατί πάντοτε σε κάθε ανθρώπινο εγχείρημα </w:t>
      </w:r>
      <w:r>
        <w:rPr>
          <w:rFonts w:eastAsia="Times New Roman" w:cs="Times New Roman"/>
          <w:szCs w:val="24"/>
        </w:rPr>
        <w:lastRenderedPageBreak/>
        <w:t>μπορεί να παρεισφρήσει μια περίπτωση λάθους- να μην είναι τα στοιχεία ακριβή, γιατί αυτός που κατέγρα</w:t>
      </w:r>
      <w:r>
        <w:rPr>
          <w:rFonts w:eastAsia="Times New Roman" w:cs="Times New Roman"/>
          <w:szCs w:val="24"/>
        </w:rPr>
        <w:t xml:space="preserve">ψε το ποσό, είναι και αυτός που στέλνει και στα ΑΤΜ το ποσό που θα πληρωθεί. </w:t>
      </w:r>
    </w:p>
    <w:p w14:paraId="432FA6F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Ο λόγος για τον οποίο απεστάλησαν οι επιστολές, δεν ήταν για να εξηγήσουμε, ούτε για να απολογηθούμε ούτε για να κάνουμε προπαγάνδα, όπως μας κατηγορούν. Ήταν για να ξέρει ο κάθε</w:t>
      </w:r>
      <w:r>
        <w:rPr>
          <w:rFonts w:eastAsia="Times New Roman" w:cs="Times New Roman"/>
          <w:szCs w:val="24"/>
        </w:rPr>
        <w:t xml:space="preserve"> συνταξιούχος, για πρώτη φορά επίσημα, σε ποιο ύψος θα διαμορφωθεί η επικουρική του σύνταξη, γιατί, λόγω των αδυναμιών των υπηρεσιών μας, δεν ήταν δυνατόν να γίνουν όλες οι αναπροσαρμογές των Ιούνιο, όπως θα έπρεπε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θέμα</w:t>
      </w:r>
      <w:r w:rsidRPr="007F2D3F">
        <w:rPr>
          <w:rFonts w:eastAsia="Times New Roman" w:cs="Times New Roman"/>
          <w:szCs w:val="24"/>
        </w:rPr>
        <w:t xml:space="preserve"> </w:t>
      </w:r>
      <w:r>
        <w:rPr>
          <w:rFonts w:eastAsia="Times New Roman" w:cs="Times New Roman"/>
          <w:szCs w:val="24"/>
        </w:rPr>
        <w:t>σερνόταν</w:t>
      </w:r>
      <w:r>
        <w:rPr>
          <w:rFonts w:eastAsia="Times New Roman" w:cs="Times New Roman"/>
          <w:szCs w:val="24"/>
        </w:rPr>
        <w:t xml:space="preserve"> δίνοντας τη δυνατότητα </w:t>
      </w:r>
      <w:r>
        <w:rPr>
          <w:rFonts w:eastAsia="Times New Roman" w:cs="Times New Roman"/>
          <w:szCs w:val="24"/>
        </w:rPr>
        <w:t>να καλλιεργηθεί αυτή η ατμόσφαιρα δηλητηριώδους παραπληροφόρησης ότι κάθε φορά είχαμε μια νέα μείωση, ενώ η ίδια η αναπροσαρμογή των επικουρικών ήταν –αυτή που αφορά, όπως είπαμε, πολλές φορές λιγότερο από το 10% του συνόλου των συνταξιούχων, διακόσιες σαρ</w:t>
      </w:r>
      <w:r>
        <w:rPr>
          <w:rFonts w:eastAsia="Times New Roman" w:cs="Times New Roman"/>
          <w:szCs w:val="24"/>
        </w:rPr>
        <w:t>άντα χιλιάδες άνθρωποι είναι αυτοί, σε έναν πληθυσμό δύο εκατομμυρίων εξακοσίων χιλιάδων- που απλώς γινόταν μήνα με τον μήνα.</w:t>
      </w:r>
    </w:p>
    <w:p w14:paraId="432FA6FB"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Ακριβώς επειδή αυτή η αδυναμία των υπηρεσιών δημιούργησε την ανάγκη επιστροφής αναδρομικών, έπρεπε να εξηγηθεί στους συνταξιούχους</w:t>
      </w:r>
      <w:r>
        <w:rPr>
          <w:rFonts w:eastAsia="Times New Roman" w:cs="Times New Roman"/>
          <w:szCs w:val="24"/>
        </w:rPr>
        <w:t xml:space="preserve"> ότι αυτό είναι το τελικό ποσό της σύνταξής σας. Ακόμα και αν υπάρχει τους επόμενους μήνες η ανάγκη να </w:t>
      </w:r>
      <w:proofErr w:type="spellStart"/>
      <w:r>
        <w:rPr>
          <w:rFonts w:eastAsia="Times New Roman" w:cs="Times New Roman"/>
          <w:szCs w:val="24"/>
        </w:rPr>
        <w:t>παρακρατηθούν</w:t>
      </w:r>
      <w:proofErr w:type="spellEnd"/>
      <w:r>
        <w:rPr>
          <w:rFonts w:eastAsia="Times New Roman" w:cs="Times New Roman"/>
          <w:szCs w:val="24"/>
        </w:rPr>
        <w:t xml:space="preserve"> τα αναδρομικά, θα επανέλθει η σύνταξη σε αυτό το ποσό. Αυτός ήταν ο μοναδικός λόγος για τον οποίο απεστάλησαν οι επιστολές.</w:t>
      </w:r>
    </w:p>
    <w:p w14:paraId="432FA6F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Πριν πάω στο θέ</w:t>
      </w:r>
      <w:r>
        <w:rPr>
          <w:rFonts w:eastAsia="Times New Roman" w:cs="Times New Roman"/>
          <w:szCs w:val="24"/>
        </w:rPr>
        <w:t xml:space="preserve">μα της βιωσιμότητας, να πω ότι μια από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συνεχείς και επαναλαμβανόμενες αιχμές πολλών ομιλητών ήταν το θέμα της συνέπειας, και της προσωπικής μου και της γενικότερης. Ακούστε, εμείς από την αρχή υποστηρίζαμε ότι το ασφαλιστικό σύστημα αυτό, το πελατειακό</w:t>
      </w:r>
      <w:r>
        <w:rPr>
          <w:rFonts w:eastAsia="Times New Roman" w:cs="Times New Roman"/>
          <w:szCs w:val="24"/>
        </w:rPr>
        <w:t xml:space="preserve">, δεν ήταν δίκαιο και έπρεπε να </w:t>
      </w:r>
      <w:proofErr w:type="spellStart"/>
      <w:r>
        <w:rPr>
          <w:rFonts w:eastAsia="Times New Roman" w:cs="Times New Roman"/>
          <w:szCs w:val="24"/>
        </w:rPr>
        <w:t>επαναθεμελιωθεί</w:t>
      </w:r>
      <w:proofErr w:type="spellEnd"/>
      <w:r>
        <w:rPr>
          <w:rFonts w:eastAsia="Times New Roman" w:cs="Times New Roman"/>
          <w:szCs w:val="24"/>
        </w:rPr>
        <w:t xml:space="preserve">, όχι μόνο για τους όρους βιωσιμότητά του από δημοσιονομικής πλευράς, αλλά και από πλευράς δικαιοσύνης. </w:t>
      </w:r>
    </w:p>
    <w:p w14:paraId="432FA6FD"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Δεν θα βρείτε δήλωσή μου ή -επειδή ήμουν ακαδημαϊκός και συνεχίζω να είμαι- γραπτά μου που να αναιρούν τ</w:t>
      </w:r>
      <w:r>
        <w:rPr>
          <w:rFonts w:eastAsia="Times New Roman" w:cs="Times New Roman"/>
          <w:szCs w:val="24"/>
        </w:rPr>
        <w:t>ην προσπάθεια που κάναμε.</w:t>
      </w:r>
    </w:p>
    <w:p w14:paraId="432FA6FE"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Ακριβώς η δήλωσή μου στο Μαξίμου ήταν ότι δεν θα γίνουν οριζόντιες μειώσεις και ότι η αναγκαία αναπροσαρμογή του 1% θα γίνει από την αρχιτεκτονική των συντάξεων. Ακόμα και στις επικουρικές που </w:t>
      </w:r>
      <w:proofErr w:type="spellStart"/>
      <w:r>
        <w:rPr>
          <w:rFonts w:eastAsia="Times New Roman" w:cs="Times New Roman"/>
          <w:szCs w:val="24"/>
        </w:rPr>
        <w:t>επαν</w:t>
      </w:r>
      <w:r>
        <w:rPr>
          <w:rFonts w:eastAsia="Times New Roman" w:cs="Times New Roman"/>
          <w:szCs w:val="24"/>
        </w:rPr>
        <w:t>υ</w:t>
      </w:r>
      <w:r>
        <w:rPr>
          <w:rFonts w:eastAsia="Times New Roman" w:cs="Times New Roman"/>
          <w:szCs w:val="24"/>
        </w:rPr>
        <w:t>πολογίστηκαν</w:t>
      </w:r>
      <w:proofErr w:type="spellEnd"/>
      <w:r>
        <w:rPr>
          <w:rFonts w:eastAsia="Times New Roman" w:cs="Times New Roman"/>
          <w:szCs w:val="24"/>
        </w:rPr>
        <w:t>, δεν είχαμε οριζόντ</w:t>
      </w:r>
      <w:r>
        <w:rPr>
          <w:rFonts w:eastAsia="Times New Roman" w:cs="Times New Roman"/>
          <w:szCs w:val="24"/>
        </w:rPr>
        <w:t>ιες μειώσεις, της τάξης «τόσο» τοις εκατό, πάνω από ένα ύψος, γιατί ακριβώς αυτό είχε κριθεί αντισυνταγματικό από το Συμβούλιο Επικρατείας.</w:t>
      </w:r>
    </w:p>
    <w:p w14:paraId="432FA6FF"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Επειδή αντιλαμβανόμαστε τη δικαιοσύνη και την ισονομία, όχι μόνο στο εσωτερικό της κοινωνίας αλλά και </w:t>
      </w:r>
      <w:proofErr w:type="spellStart"/>
      <w:r>
        <w:rPr>
          <w:rFonts w:eastAsia="Times New Roman" w:cs="Times New Roman"/>
          <w:szCs w:val="24"/>
        </w:rPr>
        <w:t>διαγενεακά</w:t>
      </w:r>
      <w:proofErr w:type="spellEnd"/>
      <w:r>
        <w:rPr>
          <w:rFonts w:eastAsia="Times New Roman" w:cs="Times New Roman"/>
          <w:szCs w:val="24"/>
        </w:rPr>
        <w:t>, εφ</w:t>
      </w:r>
      <w:r>
        <w:rPr>
          <w:rFonts w:eastAsia="Times New Roman" w:cs="Times New Roman"/>
          <w:szCs w:val="24"/>
        </w:rPr>
        <w:t>αρμόσαμε τον νέο τρόπο υπολογισμού των νέων συντάξεων και στις παλιές συντάξεις που ξεπερνούσαν τα 1300 ευρώ ως άθροισμα κύριας και επικουρικής.</w:t>
      </w:r>
    </w:p>
    <w:p w14:paraId="432FA700"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Τελειώνω με αυτό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απασχολεί τον μέσο άνθρωπο. Σε αυτό είχαν δίκιο όσοι τοποθετήθηκαν, είτε από τη</w:t>
      </w:r>
      <w:r>
        <w:rPr>
          <w:rFonts w:eastAsia="Times New Roman" w:cs="Times New Roman"/>
          <w:szCs w:val="24"/>
        </w:rPr>
        <w:t xml:space="preserve">ν Αντιπολίτευση είτε από τη δική μας πλευρά. </w:t>
      </w:r>
    </w:p>
    <w:p w14:paraId="432FA701"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Γίνεται βιώσιμο το σύστημα; Από την πλευρά της δικαιοσύνης –αναφέρομαι σε αυτά που είπα προηγουμένως-</w:t>
      </w:r>
      <w:r>
        <w:rPr>
          <w:rFonts w:eastAsia="Times New Roman" w:cs="Times New Roman"/>
          <w:szCs w:val="24"/>
        </w:rPr>
        <w:t xml:space="preserve"> πράγματι το ποσοστό αναπλήρωσης είναι για τα μικρά και μεσαία εισοδήματα και μεγαλύτερο από αυτό που έδινε ο νόμος Λοβέρδου με τις περικοπές -για να είμαστε αντικειμενικοί- που ακολούθησαν, </w:t>
      </w:r>
      <w:r>
        <w:rPr>
          <w:rFonts w:eastAsia="Times New Roman" w:cs="Times New Roman"/>
          <w:szCs w:val="24"/>
        </w:rPr>
        <w:lastRenderedPageBreak/>
        <w:t>αλλά και αποτελεί δημόσιο αναδιανεμητικό σύστημα. Θα βγει όμως; Κ</w:t>
      </w:r>
      <w:r>
        <w:rPr>
          <w:rFonts w:eastAsia="Times New Roman" w:cs="Times New Roman"/>
          <w:szCs w:val="24"/>
        </w:rPr>
        <w:t xml:space="preserve">αι πώς μπορεί να ισχυριζόμαστε ότι θα βγει; </w:t>
      </w:r>
    </w:p>
    <w:p w14:paraId="432FA702"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Δύο είναι οι λόγοι για τους οποίους μπορούμε να υποστηρίξουμε βάσιμα ότι αυτό το ασφαλιστικό είναι βιώσιμο. Ο πρώτος είναι –τον ανέφερα ήδη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εξαλείψαμε τις δομικές αιτίες που παράγουν τα </w:t>
      </w:r>
      <w:r>
        <w:rPr>
          <w:rFonts w:eastAsia="Times New Roman" w:cs="Times New Roman"/>
          <w:szCs w:val="24"/>
        </w:rPr>
        <w:t xml:space="preserve">ελλείματα –προφανώς αν δεν έχουμε ανεργία 25%- που είναι η αναντιστοιχία εισφορών-παροχών. Αυτό το πετύχαμε με την </w:t>
      </w:r>
      <w:proofErr w:type="spellStart"/>
      <w:r>
        <w:rPr>
          <w:rFonts w:eastAsia="Times New Roman" w:cs="Times New Roman"/>
          <w:szCs w:val="24"/>
        </w:rPr>
        <w:t>ομογενοποίηση</w:t>
      </w:r>
      <w:proofErr w:type="spellEnd"/>
      <w:r>
        <w:rPr>
          <w:rFonts w:eastAsia="Times New Roman" w:cs="Times New Roman"/>
          <w:szCs w:val="24"/>
        </w:rPr>
        <w:t xml:space="preserve"> των κανόνων είσπραξης εισφοράς -20% στο πραγματικό εισόδημα- και την αντίστοιχη </w:t>
      </w:r>
      <w:proofErr w:type="spellStart"/>
      <w:r>
        <w:rPr>
          <w:rFonts w:eastAsia="Times New Roman" w:cs="Times New Roman"/>
          <w:szCs w:val="24"/>
        </w:rPr>
        <w:t>ομογενοποίηση</w:t>
      </w:r>
      <w:proofErr w:type="spellEnd"/>
      <w:r>
        <w:rPr>
          <w:rFonts w:eastAsia="Times New Roman" w:cs="Times New Roman"/>
          <w:szCs w:val="24"/>
        </w:rPr>
        <w:t xml:space="preserve"> των κριτηρίων παροχής της σύνταξη</w:t>
      </w:r>
      <w:r>
        <w:rPr>
          <w:rFonts w:eastAsia="Times New Roman" w:cs="Times New Roman"/>
          <w:szCs w:val="24"/>
        </w:rPr>
        <w:t xml:space="preserve">ς. Αυτά πια βρίσκονται σε ισορροπία. </w:t>
      </w:r>
    </w:p>
    <w:p w14:paraId="432FA703"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Όμως, έχουμε και πολύ μεγάλο συσσωρευμένο έλλειμα. Γι’ αυτόν τον λόγο ήταν αναγκαία η αναπροσαρμογή του 1% του Ακαθάριστου Εθνικού Προϊόντος. </w:t>
      </w:r>
    </w:p>
    <w:p w14:paraId="432FA704"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lastRenderedPageBreak/>
        <w:t>Προσέξτε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κάτι που δεν έχει </w:t>
      </w:r>
      <w:r>
        <w:rPr>
          <w:rFonts w:eastAsia="Times New Roman" w:cs="Times New Roman"/>
          <w:szCs w:val="24"/>
        </w:rPr>
        <w:t xml:space="preserve">τύχει </w:t>
      </w:r>
      <w:r>
        <w:rPr>
          <w:rFonts w:eastAsia="Times New Roman" w:cs="Times New Roman"/>
          <w:szCs w:val="24"/>
        </w:rPr>
        <w:t>προσ</w:t>
      </w:r>
      <w:r>
        <w:rPr>
          <w:rFonts w:eastAsia="Times New Roman" w:cs="Times New Roman"/>
          <w:szCs w:val="24"/>
        </w:rPr>
        <w:t>ο</w:t>
      </w:r>
      <w:r>
        <w:rPr>
          <w:rFonts w:eastAsia="Times New Roman" w:cs="Times New Roman"/>
          <w:szCs w:val="24"/>
        </w:rPr>
        <w:t>χ</w:t>
      </w:r>
      <w:r>
        <w:rPr>
          <w:rFonts w:eastAsia="Times New Roman" w:cs="Times New Roman"/>
          <w:szCs w:val="24"/>
        </w:rPr>
        <w:t>ής</w:t>
      </w:r>
      <w:r>
        <w:rPr>
          <w:rFonts w:eastAsia="Times New Roman" w:cs="Times New Roman"/>
          <w:szCs w:val="24"/>
        </w:rPr>
        <w:t xml:space="preserve">. Με τη διαπραγμάτευση πετύχαμε για το 2016 και το 2017 να πάρουμε 1,7 δισεκατομμύρια, δηλαδή άλλο 1% του Ακαθάριστου Εθνικού Προϊόντος, για να τελειώσουμε με τις «κρυφές» οφειλές, δηλαδή με τις συντάξεις και τα εφάπαξ που είναι στην ουρά. </w:t>
      </w:r>
    </w:p>
    <w:p w14:paraId="432FA705"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 xml:space="preserve">Ακριβώς επειδή </w:t>
      </w:r>
      <w:r>
        <w:rPr>
          <w:rFonts w:eastAsia="Times New Roman" w:cs="Times New Roman"/>
          <w:szCs w:val="24"/>
        </w:rPr>
        <w:t xml:space="preserve">θα καταβληθούν και αυτά τα πρόσθετα χρήματα σε συνδυασμό με την άνοδο της </w:t>
      </w:r>
      <w:proofErr w:type="spellStart"/>
      <w:r>
        <w:rPr>
          <w:rFonts w:eastAsia="Times New Roman" w:cs="Times New Roman"/>
          <w:szCs w:val="24"/>
        </w:rPr>
        <w:t>εισπραξιμότητας</w:t>
      </w:r>
      <w:proofErr w:type="spellEnd"/>
      <w:r>
        <w:rPr>
          <w:rFonts w:eastAsia="Times New Roman" w:cs="Times New Roman"/>
          <w:szCs w:val="24"/>
        </w:rPr>
        <w:t xml:space="preserve"> και τη βελτίωση των εσόδων, είναι η πρώτη φορά τα τελευταία είκοσι χρόνια που το έλλειμμα δεν τείνει να αυξάνει, αλλά να μειώνεται. Και σε συνδυασμό με την άνοδο της </w:t>
      </w:r>
      <w:r>
        <w:rPr>
          <w:rFonts w:eastAsia="Times New Roman" w:cs="Times New Roman"/>
          <w:szCs w:val="24"/>
        </w:rPr>
        <w:t xml:space="preserve">οικονομίας ελπίζουμε ότι πράγματι θα έχει ο ελληνικός λαός το ασφαλιστικό σύστημα που έχει ανάγκη. </w:t>
      </w:r>
    </w:p>
    <w:p w14:paraId="432FA706"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2FA707" w14:textId="77777777" w:rsidR="009415DB" w:rsidRDefault="00D4432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FA708" w14:textId="77777777" w:rsidR="009415DB" w:rsidRDefault="00D4432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ευχαριστούμε, κύριε Υπουργέ.</w:t>
      </w:r>
    </w:p>
    <w:p w14:paraId="432FA709"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 xml:space="preserve">ι, γίνεται γνωστό στο Σώμα ότι από τα άνω δυτικά θεωρεία παρακολουθούν τη συνεδρίασή μας,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w:t>
      </w:r>
      <w:r>
        <w:rPr>
          <w:rFonts w:eastAsia="Times New Roman" w:cs="Times New Roman"/>
          <w:szCs w:val="24"/>
        </w:rPr>
        <w:lastRenderedPageBreak/>
        <w:t>οργάνωσης και λειτουργίας της Βουλής, τριάντα δύο μαθητές και μαθήτριες και τρεις συνοδοί εκπ</w:t>
      </w:r>
      <w:r>
        <w:rPr>
          <w:rFonts w:eastAsia="Times New Roman" w:cs="Times New Roman"/>
          <w:szCs w:val="24"/>
        </w:rPr>
        <w:t xml:space="preserve">αιδευτικοί από το Γυμνάσιο Σκάλας Λακωνίας. </w:t>
      </w:r>
    </w:p>
    <w:p w14:paraId="432FA70A"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Παιδιά, σας ευχαριστούμε πολύ που ήρθατε στο ελληνικό Κοινοβούλιο. Απλά μόλις έληξε η σημερινή μας συνεδρίαση. Να είστε καλά!</w:t>
      </w:r>
    </w:p>
    <w:p w14:paraId="432FA70B" w14:textId="77777777" w:rsidR="009415DB" w:rsidRDefault="00D44329">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32FA70C" w14:textId="77777777" w:rsidR="009415DB" w:rsidRDefault="00D4432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συζήτηση επ</w:t>
      </w:r>
      <w:r>
        <w:rPr>
          <w:rFonts w:eastAsia="Times New Roman" w:cs="Times New Roman"/>
          <w:szCs w:val="24"/>
        </w:rPr>
        <w:t>ί της υπ’ αριθμόν 5/5/21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επίκαιρης επερώτησης με θέμα «Το ασφαλιστικό δεν λύνεται με περικοπές, ψέματα και προπαγάνδα».</w:t>
      </w:r>
    </w:p>
    <w:p w14:paraId="432FA70D" w14:textId="77777777" w:rsidR="009415DB" w:rsidRDefault="00D44329">
      <w:pPr>
        <w:spacing w:after="0"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32FA70E" w14:textId="77777777" w:rsidR="009415DB" w:rsidRDefault="00D44329">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32FA70F" w14:textId="77777777" w:rsidR="009415DB" w:rsidRDefault="00D44329">
      <w:pPr>
        <w:spacing w:after="0" w:line="600" w:lineRule="auto"/>
        <w:ind w:firstLine="540"/>
        <w:jc w:val="both"/>
        <w:rPr>
          <w:rFonts w:eastAsia="Times New Roman" w:cs="Times New Roman"/>
          <w:szCs w:val="24"/>
        </w:rPr>
      </w:pP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w:t>
      </w:r>
      <w:r>
        <w:rPr>
          <w:rFonts w:eastAsia="Times New Roman" w:cs="Times New Roman"/>
          <w:szCs w:val="24"/>
        </w:rPr>
        <w:t xml:space="preserve">Με τη συναίνεση του Σώματος και ώρα 14.53΄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7 Νοεμβρίου 2016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432FA710" w14:textId="77777777" w:rsidR="009415DB" w:rsidRDefault="00D44329">
      <w:pPr>
        <w:spacing w:after="0" w:line="600" w:lineRule="auto"/>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9415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10002FF" w:usb1="4000ACFF" w:usb2="00000009"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8+xqT1xqKYYoLXIpeGicS+pYOCk=" w:salt="8Z1jJ7t0vw/SWJ2WYSWJ6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DB"/>
    <w:rsid w:val="009415DB"/>
    <w:rsid w:val="00D44329"/>
    <w:rsid w:val="00FE22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A336"/>
  <w15:docId w15:val="{A59BC3BC-EEE8-4462-99EC-B3892FA2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707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D70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345</MetadataID>
    <Session xmlns="641f345b-441b-4b81-9152-adc2e73ba5e1">Β´</Session>
    <Date xmlns="641f345b-441b-4b81-9152-adc2e73ba5e1">2016-11-03T22:00:00+00:00</Date>
    <Status xmlns="641f345b-441b-4b81-9152-adc2e73ba5e1">
      <Url>http://srv-sp1/praktika/Lists/Incoming_Metadata/EditForm.aspx?ID=345&amp;Source=/praktika/Recordings_Library/Forms/AllItems.aspx</Url>
      <Description>Δημοσιεύτηκε</Description>
    </Status>
    <Meeting xmlns="641f345b-441b-4b81-9152-adc2e73ba5e1">Κ´</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1A103-22E5-44BC-B4F0-16FE7B9A6E95}">
  <ds:schemaRefs>
    <ds:schemaRef ds:uri="http://schemas.microsoft.com/sharepoint/v3/contenttype/forms"/>
  </ds:schemaRefs>
</ds:datastoreItem>
</file>

<file path=customXml/itemProps2.xml><?xml version="1.0" encoding="utf-8"?>
<ds:datastoreItem xmlns:ds="http://schemas.openxmlformats.org/officeDocument/2006/customXml" ds:itemID="{18EE6DFE-74AA-4ABB-B385-99A25398D05E}">
  <ds:schemaRef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641f345b-441b-4b81-9152-adc2e73ba5e1"/>
    <ds:schemaRef ds:uri="http://purl.org/dc/dcmitype/"/>
  </ds:schemaRefs>
</ds:datastoreItem>
</file>

<file path=customXml/itemProps3.xml><?xml version="1.0" encoding="utf-8"?>
<ds:datastoreItem xmlns:ds="http://schemas.openxmlformats.org/officeDocument/2006/customXml" ds:itemID="{2C0186A4-1F47-4D10-A7BE-239A22339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214</Pages>
  <Words>40095</Words>
  <Characters>216516</Characters>
  <Application>Microsoft Office Word</Application>
  <DocSecurity>0</DocSecurity>
  <Lines>1804</Lines>
  <Paragraphs>512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256099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2016-11-10T12:02:00Z</dcterms:created>
  <dcterms:modified xsi:type="dcterms:W3CDTF">2016-11-10T12:02:00Z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