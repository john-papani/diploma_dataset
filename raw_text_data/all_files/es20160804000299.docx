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F4223" w14:textId="77777777" w:rsidR="00812504" w:rsidRPr="00812504" w:rsidRDefault="00812504" w:rsidP="00812504">
      <w:pPr>
        <w:spacing w:after="200" w:line="360" w:lineRule="auto"/>
        <w:rPr>
          <w:ins w:id="0" w:author="Φλούδα Χριστίνα" w:date="2016-08-29T11:24:00Z"/>
          <w:rFonts w:eastAsia="Times New Roman"/>
          <w:szCs w:val="24"/>
          <w:lang w:eastAsia="en-US"/>
        </w:rPr>
      </w:pPr>
      <w:ins w:id="1" w:author="Φλούδα Χριστίνα" w:date="2016-08-29T11:24:00Z">
        <w:r w:rsidRPr="008125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BE9207D" w14:textId="77777777" w:rsidR="00812504" w:rsidRPr="00812504" w:rsidRDefault="00812504" w:rsidP="00812504">
      <w:pPr>
        <w:spacing w:after="200" w:line="360" w:lineRule="auto"/>
        <w:rPr>
          <w:ins w:id="2" w:author="Φλούδα Χριστίνα" w:date="2016-08-29T11:24:00Z"/>
          <w:rFonts w:eastAsia="Times New Roman"/>
          <w:szCs w:val="24"/>
          <w:lang w:eastAsia="en-US"/>
        </w:rPr>
      </w:pPr>
    </w:p>
    <w:p w14:paraId="19904B35" w14:textId="77777777" w:rsidR="00812504" w:rsidRPr="00812504" w:rsidRDefault="00812504" w:rsidP="00812504">
      <w:pPr>
        <w:spacing w:after="200" w:line="360" w:lineRule="auto"/>
        <w:rPr>
          <w:ins w:id="3" w:author="Φλούδα Χριστίνα" w:date="2016-08-29T11:24:00Z"/>
          <w:rFonts w:eastAsia="Times New Roman"/>
          <w:szCs w:val="24"/>
          <w:lang w:eastAsia="en-US"/>
        </w:rPr>
      </w:pPr>
      <w:ins w:id="4" w:author="Φλούδα Χριστίνα" w:date="2016-08-29T11:24:00Z">
        <w:r w:rsidRPr="00812504">
          <w:rPr>
            <w:rFonts w:eastAsia="Times New Roman"/>
            <w:szCs w:val="24"/>
            <w:lang w:eastAsia="en-US"/>
          </w:rPr>
          <w:t>ΠΙΝΑΚΑΣ ΠΕΡΙΕΧΟΜΕΝΩΝ</w:t>
        </w:r>
      </w:ins>
    </w:p>
    <w:p w14:paraId="4FA1E407" w14:textId="77777777" w:rsidR="00812504" w:rsidRPr="00812504" w:rsidRDefault="00812504" w:rsidP="00812504">
      <w:pPr>
        <w:spacing w:after="200" w:line="360" w:lineRule="auto"/>
        <w:rPr>
          <w:ins w:id="5" w:author="Φλούδα Χριστίνα" w:date="2016-08-29T11:24:00Z"/>
          <w:rFonts w:eastAsia="Times New Roman"/>
          <w:szCs w:val="24"/>
          <w:lang w:eastAsia="en-US"/>
        </w:rPr>
      </w:pPr>
      <w:ins w:id="6" w:author="Φλούδα Χριστίνα" w:date="2016-08-29T11:24:00Z">
        <w:r w:rsidRPr="00812504">
          <w:rPr>
            <w:rFonts w:eastAsia="Times New Roman"/>
            <w:szCs w:val="24"/>
            <w:lang w:eastAsia="en-US"/>
          </w:rPr>
          <w:t xml:space="preserve">ΙΖ’ ΠΕΡΙΟΔΟΣ </w:t>
        </w:r>
      </w:ins>
    </w:p>
    <w:p w14:paraId="10B5CE17" w14:textId="77777777" w:rsidR="00812504" w:rsidRPr="00812504" w:rsidRDefault="00812504" w:rsidP="00812504">
      <w:pPr>
        <w:spacing w:after="200" w:line="360" w:lineRule="auto"/>
        <w:rPr>
          <w:ins w:id="7" w:author="Φλούδα Χριστίνα" w:date="2016-08-29T11:24:00Z"/>
          <w:rFonts w:eastAsia="Times New Roman"/>
          <w:szCs w:val="24"/>
          <w:lang w:eastAsia="en-US"/>
        </w:rPr>
      </w:pPr>
      <w:ins w:id="8" w:author="Φλούδα Χριστίνα" w:date="2016-08-29T11:24:00Z">
        <w:r w:rsidRPr="00812504">
          <w:rPr>
            <w:rFonts w:eastAsia="Times New Roman"/>
            <w:szCs w:val="24"/>
            <w:lang w:eastAsia="en-US"/>
          </w:rPr>
          <w:t>ΠΡΟΕΔΡΕΥΟΜΕΝΗΣ ΚΟΙΝΟΒΟΥΛΕΥΤΙΚΗΣ ΔΗΜΟΚΡΑΤΙΑΣ</w:t>
        </w:r>
      </w:ins>
    </w:p>
    <w:p w14:paraId="29B01143" w14:textId="77777777" w:rsidR="00812504" w:rsidRPr="00812504" w:rsidRDefault="00812504" w:rsidP="00812504">
      <w:pPr>
        <w:spacing w:after="200" w:line="360" w:lineRule="auto"/>
        <w:rPr>
          <w:ins w:id="9" w:author="Φλούδα Χριστίνα" w:date="2016-08-29T11:24:00Z"/>
          <w:rFonts w:eastAsia="Times New Roman"/>
          <w:szCs w:val="24"/>
          <w:lang w:eastAsia="en-US"/>
        </w:rPr>
      </w:pPr>
      <w:ins w:id="10" w:author="Φλούδα Χριστίνα" w:date="2016-08-29T11:24:00Z">
        <w:r w:rsidRPr="00812504">
          <w:rPr>
            <w:rFonts w:eastAsia="Times New Roman"/>
            <w:szCs w:val="24"/>
            <w:lang w:eastAsia="en-US"/>
          </w:rPr>
          <w:t>ΣΥΝΟΔΟΣ Α΄</w:t>
        </w:r>
      </w:ins>
    </w:p>
    <w:p w14:paraId="62930710" w14:textId="77777777" w:rsidR="00812504" w:rsidRPr="00812504" w:rsidRDefault="00812504" w:rsidP="00812504">
      <w:pPr>
        <w:spacing w:after="200" w:line="360" w:lineRule="auto"/>
        <w:rPr>
          <w:ins w:id="11" w:author="Φλούδα Χριστίνα" w:date="2016-08-29T11:24:00Z"/>
          <w:rFonts w:eastAsia="Times New Roman"/>
          <w:szCs w:val="24"/>
          <w:lang w:eastAsia="en-US"/>
        </w:rPr>
      </w:pPr>
    </w:p>
    <w:p w14:paraId="3D82D4D8" w14:textId="77777777" w:rsidR="00812504" w:rsidRPr="00812504" w:rsidRDefault="00812504" w:rsidP="00812504">
      <w:pPr>
        <w:spacing w:after="200" w:line="360" w:lineRule="auto"/>
        <w:rPr>
          <w:ins w:id="12" w:author="Φλούδα Χριστίνα" w:date="2016-08-29T11:24:00Z"/>
          <w:rFonts w:eastAsia="Times New Roman"/>
          <w:szCs w:val="24"/>
          <w:lang w:eastAsia="en-US"/>
        </w:rPr>
      </w:pPr>
      <w:ins w:id="13" w:author="Φλούδα Χριστίνα" w:date="2016-08-29T11:24:00Z">
        <w:r w:rsidRPr="00812504">
          <w:rPr>
            <w:rFonts w:eastAsia="Times New Roman"/>
            <w:szCs w:val="24"/>
            <w:lang w:eastAsia="en-US"/>
          </w:rPr>
          <w:t>ΣΥΝΕΔΡΙΑΣΗ ΡΟΣΤ΄</w:t>
        </w:r>
      </w:ins>
    </w:p>
    <w:p w14:paraId="5F2C28C0" w14:textId="77777777" w:rsidR="00812504" w:rsidRPr="00812504" w:rsidRDefault="00812504" w:rsidP="00812504">
      <w:pPr>
        <w:spacing w:after="200" w:line="360" w:lineRule="auto"/>
        <w:rPr>
          <w:ins w:id="14" w:author="Φλούδα Χριστίνα" w:date="2016-08-29T11:24:00Z"/>
          <w:rFonts w:eastAsia="Times New Roman"/>
          <w:szCs w:val="24"/>
          <w:lang w:eastAsia="en-US"/>
        </w:rPr>
      </w:pPr>
      <w:ins w:id="15" w:author="Φλούδα Χριστίνα" w:date="2016-08-29T11:24:00Z">
        <w:r w:rsidRPr="00812504">
          <w:rPr>
            <w:rFonts w:eastAsia="Times New Roman"/>
            <w:szCs w:val="24"/>
            <w:lang w:eastAsia="en-US"/>
          </w:rPr>
          <w:t>Πέμπτη  4 Αυγούστου 2016</w:t>
        </w:r>
      </w:ins>
    </w:p>
    <w:p w14:paraId="3C243620" w14:textId="77777777" w:rsidR="00812504" w:rsidRPr="00812504" w:rsidRDefault="00812504" w:rsidP="00812504">
      <w:pPr>
        <w:spacing w:after="200" w:line="360" w:lineRule="auto"/>
        <w:rPr>
          <w:ins w:id="16" w:author="Φλούδα Χριστίνα" w:date="2016-08-29T11:24:00Z"/>
          <w:rFonts w:eastAsia="Times New Roman"/>
          <w:szCs w:val="24"/>
          <w:lang w:eastAsia="en-US"/>
        </w:rPr>
      </w:pPr>
    </w:p>
    <w:p w14:paraId="543D4470" w14:textId="77777777" w:rsidR="00812504" w:rsidRPr="00812504" w:rsidRDefault="00812504" w:rsidP="00812504">
      <w:pPr>
        <w:spacing w:after="200" w:line="360" w:lineRule="auto"/>
        <w:rPr>
          <w:ins w:id="17" w:author="Φλούδα Χριστίνα" w:date="2016-08-29T11:24:00Z"/>
          <w:rFonts w:eastAsia="Times New Roman"/>
          <w:szCs w:val="24"/>
          <w:lang w:eastAsia="en-US"/>
        </w:rPr>
      </w:pPr>
      <w:ins w:id="18" w:author="Φλούδα Χριστίνα" w:date="2016-08-29T11:24:00Z">
        <w:r w:rsidRPr="00812504">
          <w:rPr>
            <w:rFonts w:eastAsia="Times New Roman"/>
            <w:szCs w:val="24"/>
            <w:lang w:eastAsia="en-US"/>
          </w:rPr>
          <w:t>ΘΕΜΑΤΑ</w:t>
        </w:r>
      </w:ins>
    </w:p>
    <w:p w14:paraId="4D775C38" w14:textId="77777777" w:rsidR="00812504" w:rsidRPr="00812504" w:rsidRDefault="00812504" w:rsidP="00812504">
      <w:pPr>
        <w:spacing w:after="0" w:line="360" w:lineRule="auto"/>
        <w:rPr>
          <w:ins w:id="19" w:author="Φλούδα Χριστίνα" w:date="2016-08-29T11:24:00Z"/>
          <w:rFonts w:eastAsia="Times New Roman"/>
          <w:szCs w:val="24"/>
          <w:lang w:eastAsia="en-US"/>
        </w:rPr>
      </w:pPr>
      <w:ins w:id="20" w:author="Φλούδα Χριστίνα" w:date="2016-08-29T11:24:00Z">
        <w:r w:rsidRPr="00812504">
          <w:rPr>
            <w:rFonts w:eastAsia="Times New Roman"/>
            <w:szCs w:val="24"/>
            <w:lang w:eastAsia="en-US"/>
          </w:rPr>
          <w:t xml:space="preserve"> </w:t>
        </w:r>
        <w:r w:rsidRPr="00812504">
          <w:rPr>
            <w:rFonts w:eastAsia="Times New Roman"/>
            <w:szCs w:val="24"/>
            <w:lang w:eastAsia="en-US"/>
          </w:rPr>
          <w:br/>
          <w:t xml:space="preserve">Α. ΕΙΔΙΚΑ ΘΕΜΑΤΑ </w:t>
        </w:r>
        <w:r w:rsidRPr="00812504">
          <w:rPr>
            <w:rFonts w:eastAsia="Times New Roman"/>
            <w:szCs w:val="24"/>
            <w:lang w:eastAsia="en-US"/>
          </w:rPr>
          <w:br/>
          <w:t xml:space="preserve">1. Επικύρωση Πρακτικών, σελ. </w:t>
        </w:r>
        <w:r w:rsidRPr="00812504">
          <w:rPr>
            <w:rFonts w:eastAsia="Times New Roman"/>
            <w:szCs w:val="24"/>
            <w:lang w:eastAsia="en-US"/>
          </w:rPr>
          <w:br/>
          <w:t xml:space="preserve">2. 'Αδεια απουσίας του Βουλευτή κ. Π. Σκουρλέτη, σελ. </w:t>
        </w:r>
        <w:r w:rsidRPr="00812504">
          <w:rPr>
            <w:rFonts w:eastAsia="Times New Roman"/>
            <w:szCs w:val="24"/>
            <w:lang w:eastAsia="en-US"/>
          </w:rPr>
          <w:br/>
          <w:t xml:space="preserve">3. Επί διαδικαστικού θέματος, σελ. </w:t>
        </w:r>
        <w:r w:rsidRPr="00812504">
          <w:rPr>
            <w:rFonts w:eastAsia="Times New Roman"/>
            <w:szCs w:val="24"/>
            <w:lang w:eastAsia="en-US"/>
          </w:rPr>
          <w:br/>
          <w:t xml:space="preserve">4. Επί προσωπικού θέματος, σελ. </w:t>
        </w:r>
        <w:r w:rsidRPr="00812504">
          <w:rPr>
            <w:rFonts w:eastAsia="Times New Roman"/>
            <w:szCs w:val="24"/>
            <w:lang w:eastAsia="en-US"/>
          </w:rPr>
          <w:br/>
          <w:t xml:space="preserve"> </w:t>
        </w:r>
        <w:r w:rsidRPr="00812504">
          <w:rPr>
            <w:rFonts w:eastAsia="Times New Roman"/>
            <w:szCs w:val="24"/>
            <w:lang w:eastAsia="en-US"/>
          </w:rPr>
          <w:br/>
          <w:t xml:space="preserve">Β. ΚΟΙΝΟΒΟΥΛΕΥΤΙΚΟΣ ΕΛΕΓΧΟΣ </w:t>
        </w:r>
        <w:r w:rsidRPr="00812504">
          <w:rPr>
            <w:rFonts w:eastAsia="Times New Roman"/>
            <w:szCs w:val="24"/>
            <w:lang w:eastAsia="en-US"/>
          </w:rPr>
          <w:br/>
          <w:t xml:space="preserve">Ανακοίνωση του δελτίου επικαίρων ερωτήσεων και αναφορών-ερωτήσεων της Παρασκευής 5 Αυγούστου 2016, σελ. </w:t>
        </w:r>
        <w:r w:rsidRPr="00812504">
          <w:rPr>
            <w:rFonts w:eastAsia="Times New Roman"/>
            <w:szCs w:val="24"/>
            <w:lang w:eastAsia="en-US"/>
          </w:rPr>
          <w:br/>
          <w:t xml:space="preserve"> </w:t>
        </w:r>
        <w:r w:rsidRPr="00812504">
          <w:rPr>
            <w:rFonts w:eastAsia="Times New Roman"/>
            <w:szCs w:val="24"/>
            <w:lang w:eastAsia="en-US"/>
          </w:rPr>
          <w:br/>
          <w:t xml:space="preserve">Γ. ΝΟΜΟΘΕΤΙΚΗ ΕΡΓΑΣΙΑ </w:t>
        </w:r>
        <w:r w:rsidRPr="00812504">
          <w:rPr>
            <w:rFonts w:eastAsia="Times New Roman"/>
            <w:szCs w:val="24"/>
            <w:lang w:eastAsia="en-US"/>
          </w:rPr>
          <w:br/>
          <w:t>1. Κατάθεση Εκθέσεως Διαρκών Επιτροπών:</w:t>
        </w:r>
        <w:r w:rsidRPr="00812504">
          <w:rPr>
            <w:rFonts w:eastAsia="Times New Roman"/>
            <w:szCs w:val="24"/>
            <w:lang w:eastAsia="en-US"/>
          </w:rPr>
          <w:br/>
          <w:t xml:space="preserve">   Οι Διαρκείς Επιτροπές Παραγωγής και Εμπορίου και Δημόσιας Διοίκησης, Δημόσιας Τάξης και Δικαιοσύνης, καταθέτουν την έκθεσή τους στο σχέδιο νόμου του Υπουργείου Περιβάλλοντος και Ενέργειας: «Νέο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λειτουργικό διαχωρισμό των κλάδων προμήθειας και διανομής στην αγορά του φυσικού αερίου και άλλες διατάξεις», σελ. </w:t>
        </w:r>
        <w:r w:rsidRPr="00812504">
          <w:rPr>
            <w:rFonts w:eastAsia="Times New Roman"/>
            <w:szCs w:val="24"/>
            <w:lang w:eastAsia="en-US"/>
          </w:rPr>
          <w:br/>
          <w:t xml:space="preserve">2. Ψήφιση στο σύνολο του σχεδίου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σελ. </w:t>
        </w:r>
        <w:r w:rsidRPr="00812504">
          <w:rPr>
            <w:rFonts w:eastAsia="Times New Roman"/>
            <w:szCs w:val="24"/>
            <w:lang w:eastAsia="en-US"/>
          </w:rPr>
          <w:br/>
          <w:t xml:space="preserve">3. Συζήτηση και ψήφιση επί της αρχής και επί των άρθρων και ψήφιση στο σύνολο του σχεδίου νόμου του Υπουργείου Περιβάλλοντος και Ενέργειας: "Νέο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λειτουργικό διαχωρισμό των κλάδων προμήθειας και διανομής στην αγορά του φυσικού αερίου και άλλες διατάξεις", σελ. </w:t>
        </w:r>
        <w:r w:rsidRPr="00812504">
          <w:rPr>
            <w:rFonts w:eastAsia="Times New Roman"/>
            <w:szCs w:val="24"/>
            <w:lang w:eastAsia="en-US"/>
          </w:rPr>
          <w:br/>
          <w:t xml:space="preserve">4. Αίτηση ονομαστικής ψηφοφορίας επί της αρχής και επί του άρθρου 35 του σχεδίου νόμου του Υπουργείου Περιβάλλοντος και Ενέργειας, από Βουλευτές του Λαϊκού Συνδέσμου - Χρυσή Αυγή, σελ. </w:t>
        </w:r>
        <w:r w:rsidRPr="00812504">
          <w:rPr>
            <w:rFonts w:eastAsia="Times New Roman"/>
            <w:szCs w:val="24"/>
            <w:lang w:eastAsia="en-US"/>
          </w:rPr>
          <w:br/>
          <w:t xml:space="preserve">5. Ονομαστική ψηφοφορία επί της αρχής και επί του άρθρου 35 του σχεδίου νόμου του Υπουργείου Περιβάλλοντος και Ενέργειας, σελ. </w:t>
        </w:r>
        <w:r w:rsidRPr="00812504">
          <w:rPr>
            <w:rFonts w:eastAsia="Times New Roman"/>
            <w:szCs w:val="24"/>
            <w:lang w:eastAsia="en-US"/>
          </w:rPr>
          <w:br/>
          <w:t xml:space="preserve">6. Επιστολικές ψήφοι επί της ονομαστικής ψηφοφορίας, σελ. </w:t>
        </w:r>
        <w:r w:rsidRPr="00812504">
          <w:rPr>
            <w:rFonts w:eastAsia="Times New Roman"/>
            <w:szCs w:val="24"/>
            <w:lang w:eastAsia="en-US"/>
          </w:rPr>
          <w:br/>
          <w:t xml:space="preserve"> </w:t>
        </w:r>
        <w:r w:rsidRPr="00812504">
          <w:rPr>
            <w:rFonts w:eastAsia="Times New Roman"/>
            <w:szCs w:val="24"/>
            <w:lang w:eastAsia="en-US"/>
          </w:rPr>
          <w:br/>
          <w:t>ΠΡΟΕΔΡΕΥΟΝΤΕΣ</w:t>
        </w:r>
      </w:ins>
    </w:p>
    <w:p w14:paraId="7719C0E2" w14:textId="77777777" w:rsidR="00812504" w:rsidRPr="00812504" w:rsidRDefault="00812504" w:rsidP="00812504">
      <w:pPr>
        <w:spacing w:after="0" w:line="360" w:lineRule="auto"/>
        <w:rPr>
          <w:ins w:id="21" w:author="Φλούδα Χριστίνα" w:date="2016-08-29T11:24:00Z"/>
          <w:rFonts w:eastAsia="Times New Roman"/>
          <w:szCs w:val="24"/>
          <w:lang w:eastAsia="en-US"/>
        </w:rPr>
      </w:pPr>
    </w:p>
    <w:p w14:paraId="32099790" w14:textId="77777777" w:rsidR="00812504" w:rsidRPr="00812504" w:rsidRDefault="00812504" w:rsidP="00812504">
      <w:pPr>
        <w:spacing w:after="0" w:line="360" w:lineRule="auto"/>
        <w:rPr>
          <w:ins w:id="22" w:author="Φλούδα Χριστίνα" w:date="2016-08-29T11:24:00Z"/>
          <w:rFonts w:eastAsia="Times New Roman"/>
          <w:szCs w:val="24"/>
          <w:lang w:eastAsia="en-US"/>
        </w:rPr>
      </w:pPr>
      <w:ins w:id="23" w:author="Φλούδα Χριστίνα" w:date="2016-08-29T11:24:00Z">
        <w:r w:rsidRPr="00812504">
          <w:rPr>
            <w:rFonts w:eastAsia="Times New Roman"/>
            <w:szCs w:val="24"/>
            <w:lang w:eastAsia="en-US"/>
          </w:rPr>
          <w:t xml:space="preserve">ΒΑΡΕΜΕΝΟΣ Γ. , σελ. </w:t>
        </w:r>
      </w:ins>
    </w:p>
    <w:p w14:paraId="350833B9" w14:textId="77777777" w:rsidR="00812504" w:rsidRPr="00812504" w:rsidRDefault="00812504" w:rsidP="00812504">
      <w:pPr>
        <w:spacing w:after="0" w:line="360" w:lineRule="auto"/>
        <w:rPr>
          <w:ins w:id="24" w:author="Φλούδα Χριστίνα" w:date="2016-08-29T11:24:00Z"/>
          <w:rFonts w:eastAsia="Times New Roman"/>
          <w:szCs w:val="24"/>
          <w:lang w:eastAsia="en-US"/>
        </w:rPr>
      </w:pPr>
      <w:ins w:id="25" w:author="Φλούδα Χριστίνα" w:date="2016-08-29T11:24:00Z">
        <w:r w:rsidRPr="00812504">
          <w:rPr>
            <w:rFonts w:eastAsia="Times New Roman"/>
            <w:szCs w:val="24"/>
            <w:lang w:eastAsia="en-US"/>
          </w:rPr>
          <w:t>ΚΑΚΛΑΜΑΝΗΣ Ν. , σελ.</w:t>
        </w:r>
      </w:ins>
    </w:p>
    <w:p w14:paraId="16B513D4" w14:textId="77777777" w:rsidR="00812504" w:rsidRPr="00812504" w:rsidRDefault="00812504" w:rsidP="00812504">
      <w:pPr>
        <w:spacing w:after="0" w:line="360" w:lineRule="auto"/>
        <w:rPr>
          <w:ins w:id="26" w:author="Φλούδα Χριστίνα" w:date="2016-08-29T11:24:00Z"/>
          <w:rFonts w:eastAsia="Times New Roman"/>
          <w:szCs w:val="24"/>
          <w:lang w:eastAsia="en-US"/>
        </w:rPr>
      </w:pPr>
      <w:ins w:id="27" w:author="Φλούδα Χριστίνα" w:date="2016-08-29T11:24:00Z">
        <w:r w:rsidRPr="00812504">
          <w:rPr>
            <w:rFonts w:eastAsia="Times New Roman"/>
            <w:szCs w:val="24"/>
            <w:lang w:eastAsia="en-US"/>
          </w:rPr>
          <w:t>ΛΥΚΟΥΔΗΣ Σ.</w:t>
        </w:r>
        <w:r w:rsidRPr="00812504">
          <w:rPr>
            <w:rFonts w:eastAsia="Times New Roman"/>
            <w:szCs w:val="24"/>
            <w:lang w:eastAsia="en-US"/>
            <w:rPrChange w:id="28" w:author="Φλούδα Χριστίνα" w:date="2016-08-29T11:24:00Z">
              <w:rPr>
                <w:rFonts w:eastAsia="Times New Roman"/>
                <w:szCs w:val="24"/>
                <w:lang w:val="en-US" w:eastAsia="en-US"/>
              </w:rPr>
            </w:rPrChange>
          </w:rPr>
          <w:t xml:space="preserve"> </w:t>
        </w:r>
        <w:r w:rsidRPr="00812504">
          <w:rPr>
            <w:rFonts w:eastAsia="Times New Roman"/>
            <w:szCs w:val="24"/>
            <w:lang w:eastAsia="en-US"/>
          </w:rPr>
          <w:t>, σελ.</w:t>
        </w:r>
      </w:ins>
    </w:p>
    <w:p w14:paraId="3BC67AC4" w14:textId="77777777" w:rsidR="00812504" w:rsidRPr="00812504" w:rsidRDefault="00812504" w:rsidP="00812504">
      <w:pPr>
        <w:spacing w:after="200" w:line="360" w:lineRule="auto"/>
        <w:rPr>
          <w:ins w:id="29" w:author="Φλούδα Χριστίνα" w:date="2016-08-29T11:24:00Z"/>
          <w:rFonts w:eastAsia="Times New Roman"/>
          <w:szCs w:val="24"/>
          <w:lang w:eastAsia="en-US"/>
        </w:rPr>
      </w:pPr>
    </w:p>
    <w:p w14:paraId="4860875F" w14:textId="77777777" w:rsidR="00812504" w:rsidRPr="00812504" w:rsidRDefault="00812504" w:rsidP="00812504">
      <w:pPr>
        <w:spacing w:after="200" w:line="360" w:lineRule="auto"/>
        <w:rPr>
          <w:ins w:id="30" w:author="Φλούδα Χριστίνα" w:date="2016-08-29T11:24:00Z"/>
          <w:rFonts w:eastAsia="Times New Roman"/>
          <w:szCs w:val="24"/>
          <w:lang w:eastAsia="en-US"/>
        </w:rPr>
      </w:pPr>
      <w:ins w:id="31" w:author="Φλούδα Χριστίνα" w:date="2016-08-29T11:24:00Z">
        <w:r w:rsidRPr="00812504">
          <w:rPr>
            <w:rFonts w:eastAsia="Times New Roman"/>
            <w:szCs w:val="24"/>
            <w:lang w:eastAsia="en-US"/>
          </w:rPr>
          <w:t>ΟΜΙΛΗΤΕΣ</w:t>
        </w:r>
      </w:ins>
    </w:p>
    <w:p w14:paraId="6BCE1F2F" w14:textId="3A361D01" w:rsidR="00812504" w:rsidRDefault="00812504" w:rsidP="00812504">
      <w:pPr>
        <w:spacing w:line="480" w:lineRule="auto"/>
        <w:ind w:firstLine="720"/>
        <w:jc w:val="both"/>
        <w:rPr>
          <w:ins w:id="32" w:author="Φλούδα Χριστίνα" w:date="2016-08-29T11:24:00Z"/>
          <w:rFonts w:eastAsia="Times New Roman"/>
          <w:szCs w:val="24"/>
        </w:rPr>
        <w:pPrChange w:id="33" w:author="Φλούδα Χριστίνα" w:date="2016-08-29T11:24:00Z">
          <w:pPr>
            <w:spacing w:line="480" w:lineRule="auto"/>
            <w:ind w:firstLine="720"/>
            <w:jc w:val="center"/>
          </w:pPr>
        </w:pPrChange>
      </w:pPr>
      <w:ins w:id="34" w:author="Φλούδα Χριστίνα" w:date="2016-08-29T11:24:00Z">
        <w:r w:rsidRPr="00812504">
          <w:rPr>
            <w:rFonts w:eastAsia="Times New Roman"/>
            <w:szCs w:val="24"/>
            <w:lang w:eastAsia="en-US"/>
          </w:rPr>
          <w:br/>
          <w:t>Α. Επί διαδικαστικού θέματος:</w:t>
        </w:r>
        <w:r w:rsidRPr="00812504">
          <w:rPr>
            <w:rFonts w:eastAsia="Times New Roman"/>
            <w:szCs w:val="24"/>
            <w:lang w:eastAsia="en-US"/>
          </w:rPr>
          <w:br/>
          <w:t>ΒΑΡΕΜΕΝΟΣ Γ. , σελ.</w:t>
        </w:r>
        <w:r w:rsidRPr="00812504">
          <w:rPr>
            <w:rFonts w:eastAsia="Times New Roman"/>
            <w:szCs w:val="24"/>
            <w:lang w:eastAsia="en-US"/>
          </w:rPr>
          <w:br/>
          <w:t>ΓΕΡΜΕΝΗΣ Γ. , σελ.</w:t>
        </w:r>
        <w:r w:rsidRPr="00812504">
          <w:rPr>
            <w:rFonts w:eastAsia="Times New Roman"/>
            <w:szCs w:val="24"/>
            <w:lang w:eastAsia="en-US"/>
          </w:rPr>
          <w:br/>
          <w:t>ΚΑΚΛΑΜΑΝΗΣ Ν. , σελ.</w:t>
        </w:r>
        <w:r w:rsidRPr="00812504">
          <w:rPr>
            <w:rFonts w:eastAsia="Times New Roman"/>
            <w:szCs w:val="24"/>
            <w:lang w:eastAsia="en-US"/>
          </w:rPr>
          <w:br/>
          <w:t>ΚΑΡΡΑΣ Γ. , σελ.</w:t>
        </w:r>
        <w:r w:rsidRPr="00812504">
          <w:rPr>
            <w:rFonts w:eastAsia="Times New Roman"/>
            <w:szCs w:val="24"/>
            <w:lang w:eastAsia="en-US"/>
          </w:rPr>
          <w:br/>
          <w:t>ΚΑΦΑΝΤΑΡΗ Χ. , σελ.</w:t>
        </w:r>
        <w:r w:rsidRPr="00812504">
          <w:rPr>
            <w:rFonts w:eastAsia="Times New Roman"/>
            <w:szCs w:val="24"/>
            <w:lang w:eastAsia="en-US"/>
          </w:rPr>
          <w:br/>
          <w:t>ΚΟΚΚΑΛΗΣ Β. , σελ.</w:t>
        </w:r>
        <w:r w:rsidRPr="00812504">
          <w:rPr>
            <w:rFonts w:eastAsia="Times New Roman"/>
            <w:szCs w:val="24"/>
            <w:lang w:eastAsia="en-US"/>
          </w:rPr>
          <w:br/>
          <w:t>ΚΟΥΤΣΟΥΚΟΣ Γ. , σελ.</w:t>
        </w:r>
        <w:r w:rsidRPr="00812504">
          <w:rPr>
            <w:rFonts w:eastAsia="Times New Roman"/>
            <w:szCs w:val="24"/>
            <w:lang w:eastAsia="en-US"/>
          </w:rPr>
          <w:br/>
          <w:t>ΛΑΓΟΣ Ι. , σελ.</w:t>
        </w:r>
        <w:r w:rsidRPr="00812504">
          <w:rPr>
            <w:rFonts w:eastAsia="Times New Roman"/>
            <w:szCs w:val="24"/>
            <w:lang w:eastAsia="en-US"/>
          </w:rPr>
          <w:br/>
          <w:t>ΛΥΚΟΥΔΗΣ Σ. , σελ.</w:t>
        </w:r>
        <w:r w:rsidRPr="00812504">
          <w:rPr>
            <w:rFonts w:eastAsia="Times New Roman"/>
            <w:szCs w:val="24"/>
            <w:lang w:eastAsia="en-US"/>
          </w:rPr>
          <w:br/>
          <w:t>ΣΚΡΕΚΑΣ Κ. , σελ.</w:t>
        </w:r>
        <w:r w:rsidRPr="00812504">
          <w:rPr>
            <w:rFonts w:eastAsia="Times New Roman"/>
            <w:szCs w:val="24"/>
            <w:lang w:eastAsia="en-US"/>
          </w:rPr>
          <w:br/>
        </w:r>
        <w:r w:rsidRPr="00812504">
          <w:rPr>
            <w:rFonts w:eastAsia="Times New Roman"/>
            <w:szCs w:val="24"/>
            <w:lang w:eastAsia="en-US"/>
          </w:rPr>
          <w:br/>
          <w:t>Β. Επί προσωπικού θέματος:</w:t>
        </w:r>
        <w:r w:rsidRPr="00812504">
          <w:rPr>
            <w:rFonts w:eastAsia="Times New Roman"/>
            <w:szCs w:val="24"/>
            <w:lang w:eastAsia="en-US"/>
          </w:rPr>
          <w:br/>
          <w:t>ΖΕΪΜΠΕΚ Χ. , σελ.</w:t>
        </w:r>
        <w:r w:rsidRPr="00812504">
          <w:rPr>
            <w:rFonts w:eastAsia="Times New Roman"/>
            <w:szCs w:val="24"/>
            <w:lang w:eastAsia="en-US"/>
          </w:rPr>
          <w:br/>
          <w:t>ΚΑΚΛΑΜΑΝΗΣ Ν. , σελ.</w:t>
        </w:r>
        <w:r w:rsidRPr="00812504">
          <w:rPr>
            <w:rFonts w:eastAsia="Times New Roman"/>
            <w:szCs w:val="24"/>
            <w:lang w:eastAsia="en-US"/>
          </w:rPr>
          <w:br/>
          <w:t>ΛΑΓΟΣ Ι. , σελ.</w:t>
        </w:r>
        <w:r w:rsidRPr="00812504">
          <w:rPr>
            <w:rFonts w:eastAsia="Times New Roman"/>
            <w:szCs w:val="24"/>
            <w:lang w:eastAsia="en-US"/>
          </w:rPr>
          <w:br/>
        </w:r>
        <w:r w:rsidRPr="00812504">
          <w:rPr>
            <w:rFonts w:eastAsia="Times New Roman"/>
            <w:szCs w:val="24"/>
            <w:lang w:eastAsia="en-US"/>
          </w:rPr>
          <w:br/>
          <w:t>Γ. Επί του σχεδίου νόμου του Υπουργείου Περιβάλλοντος και Ενέργειας:</w:t>
        </w:r>
        <w:r w:rsidRPr="00812504">
          <w:rPr>
            <w:rFonts w:eastAsia="Times New Roman"/>
            <w:szCs w:val="24"/>
            <w:lang w:eastAsia="en-US"/>
          </w:rPr>
          <w:br/>
          <w:t>ΑΚΡΙΩΤΗΣ Γ. , σελ.</w:t>
        </w:r>
        <w:r w:rsidRPr="00812504">
          <w:rPr>
            <w:rFonts w:eastAsia="Times New Roman"/>
            <w:szCs w:val="24"/>
            <w:lang w:eastAsia="en-US"/>
          </w:rPr>
          <w:br/>
          <w:t>ΑΛΕΞΙΑΔΗΣ Τ. , σελ.</w:t>
        </w:r>
        <w:r w:rsidRPr="00812504">
          <w:rPr>
            <w:rFonts w:eastAsia="Times New Roman"/>
            <w:szCs w:val="24"/>
            <w:lang w:eastAsia="en-US"/>
          </w:rPr>
          <w:br/>
          <w:t>ΑΜΑΝΑΤΙΔΗΣ Ι. , σελ.</w:t>
        </w:r>
        <w:r w:rsidRPr="00812504">
          <w:rPr>
            <w:rFonts w:eastAsia="Times New Roman"/>
            <w:szCs w:val="24"/>
            <w:lang w:eastAsia="en-US"/>
          </w:rPr>
          <w:br/>
          <w:t>ΑΜΥΡΑΣ Γ. , σελ.</w:t>
        </w:r>
        <w:r w:rsidRPr="00812504">
          <w:rPr>
            <w:rFonts w:eastAsia="Times New Roman"/>
            <w:szCs w:val="24"/>
            <w:lang w:eastAsia="en-US"/>
          </w:rPr>
          <w:br/>
          <w:t>ΑΧΜΕΤ Ι. , σελ.</w:t>
        </w:r>
        <w:r w:rsidRPr="00812504">
          <w:rPr>
            <w:rFonts w:eastAsia="Times New Roman"/>
            <w:szCs w:val="24"/>
            <w:lang w:eastAsia="en-US"/>
          </w:rPr>
          <w:br/>
          <w:t>ΖΑΡΟΥΛΙΑ Ε. , σελ.</w:t>
        </w:r>
        <w:r w:rsidRPr="00812504">
          <w:rPr>
            <w:rFonts w:eastAsia="Times New Roman"/>
            <w:szCs w:val="24"/>
            <w:lang w:eastAsia="en-US"/>
          </w:rPr>
          <w:br/>
          <w:t>ΖΟΥΡΑΡΗΣ Κ. , σελ.</w:t>
        </w:r>
        <w:r w:rsidRPr="00812504">
          <w:rPr>
            <w:rFonts w:eastAsia="Times New Roman"/>
            <w:szCs w:val="24"/>
            <w:lang w:eastAsia="en-US"/>
          </w:rPr>
          <w:br/>
          <w:t>ΚΑΡΑΘΑΝΑΣΟΠΟΥΛΟΣ Ν. , σελ.</w:t>
        </w:r>
        <w:r w:rsidRPr="00812504">
          <w:rPr>
            <w:rFonts w:eastAsia="Times New Roman"/>
            <w:szCs w:val="24"/>
            <w:lang w:eastAsia="en-US"/>
          </w:rPr>
          <w:br/>
          <w:t>ΚΑΡΡΑΣ Γ. , σελ.</w:t>
        </w:r>
        <w:r w:rsidRPr="00812504">
          <w:rPr>
            <w:rFonts w:eastAsia="Times New Roman"/>
            <w:szCs w:val="24"/>
            <w:lang w:eastAsia="en-US"/>
          </w:rPr>
          <w:br/>
          <w:t>ΚΑΤΣΩΤΗΣ Χ. , σελ.</w:t>
        </w:r>
        <w:r w:rsidRPr="00812504">
          <w:rPr>
            <w:rFonts w:eastAsia="Times New Roman"/>
            <w:szCs w:val="24"/>
            <w:lang w:eastAsia="en-US"/>
          </w:rPr>
          <w:br/>
          <w:t>ΚΑΦΑΝΤΑΡΗ Χ. , σελ.</w:t>
        </w:r>
        <w:r w:rsidRPr="00812504">
          <w:rPr>
            <w:rFonts w:eastAsia="Times New Roman"/>
            <w:szCs w:val="24"/>
            <w:lang w:eastAsia="en-US"/>
          </w:rPr>
          <w:br/>
          <w:t>ΚΕΓΚΕΡΟΓΛΟΥ Β. , σελ.</w:t>
        </w:r>
        <w:r w:rsidRPr="00812504">
          <w:rPr>
            <w:rFonts w:eastAsia="Times New Roman"/>
            <w:szCs w:val="24"/>
            <w:lang w:eastAsia="en-US"/>
          </w:rPr>
          <w:br/>
          <w:t>ΚΕΡΑΜΕΩΣ Ν. , σελ.</w:t>
        </w:r>
        <w:r w:rsidRPr="00812504">
          <w:rPr>
            <w:rFonts w:eastAsia="Times New Roman"/>
            <w:szCs w:val="24"/>
            <w:lang w:eastAsia="en-US"/>
          </w:rPr>
          <w:br/>
          <w:t>ΚΕΦΑΛΟΓΙΑΝΝΗ  Ό. , σελ.</w:t>
        </w:r>
        <w:r w:rsidRPr="00812504">
          <w:rPr>
            <w:rFonts w:eastAsia="Times New Roman"/>
            <w:szCs w:val="24"/>
            <w:lang w:eastAsia="en-US"/>
          </w:rPr>
          <w:br/>
          <w:t>ΚΟΚΚΑΛΗΣ Β. , σελ.</w:t>
        </w:r>
        <w:r w:rsidRPr="00812504">
          <w:rPr>
            <w:rFonts w:eastAsia="Times New Roman"/>
            <w:szCs w:val="24"/>
            <w:lang w:eastAsia="en-US"/>
          </w:rPr>
          <w:br/>
          <w:t>ΚΟΥΤΣΟΥΚΟΣ Γ. , σελ.</w:t>
        </w:r>
        <w:r w:rsidRPr="00812504">
          <w:rPr>
            <w:rFonts w:eastAsia="Times New Roman"/>
            <w:szCs w:val="24"/>
            <w:lang w:eastAsia="en-US"/>
          </w:rPr>
          <w:br/>
          <w:t>ΛΑΓΟΣ Ι. , σελ.</w:t>
        </w:r>
        <w:r w:rsidRPr="00812504">
          <w:rPr>
            <w:rFonts w:eastAsia="Times New Roman"/>
            <w:szCs w:val="24"/>
            <w:lang w:eastAsia="en-US"/>
          </w:rPr>
          <w:br/>
          <w:t>ΛΑΖΑΡΙΔΗΣ Γ. , σελ.</w:t>
        </w:r>
        <w:r w:rsidRPr="00812504">
          <w:rPr>
            <w:rFonts w:eastAsia="Times New Roman"/>
            <w:szCs w:val="24"/>
            <w:lang w:eastAsia="en-US"/>
          </w:rPr>
          <w:br/>
          <w:t>ΜΑΝΙΑΤΗΣ Ι. , σελ.</w:t>
        </w:r>
        <w:r w:rsidRPr="00812504">
          <w:rPr>
            <w:rFonts w:eastAsia="Times New Roman"/>
            <w:szCs w:val="24"/>
            <w:lang w:eastAsia="en-US"/>
          </w:rPr>
          <w:br/>
          <w:t>ΜΕΓΑΛΟΟΙΚΟΝΟΜΟΥ Θ. , σελ.</w:t>
        </w:r>
        <w:r w:rsidRPr="00812504">
          <w:rPr>
            <w:rFonts w:eastAsia="Times New Roman"/>
            <w:szCs w:val="24"/>
            <w:lang w:eastAsia="en-US"/>
          </w:rPr>
          <w:br/>
          <w:t>ΜΗΤΑΦΙΔΗΣ Τ. , σελ.</w:t>
        </w:r>
        <w:r w:rsidRPr="00812504">
          <w:rPr>
            <w:rFonts w:eastAsia="Times New Roman"/>
            <w:szCs w:val="24"/>
            <w:lang w:eastAsia="en-US"/>
          </w:rPr>
          <w:br/>
          <w:t>ΜΙΧΑΛΟΛΙΑΚΟΣ Ν. , σελ.</w:t>
        </w:r>
        <w:r w:rsidRPr="00812504">
          <w:rPr>
            <w:rFonts w:eastAsia="Times New Roman"/>
            <w:szCs w:val="24"/>
            <w:lang w:eastAsia="en-US"/>
          </w:rPr>
          <w:br/>
          <w:t>ΜΠΑΚΟΓΙΑΝΝΗ Θ. , σελ.</w:t>
        </w:r>
        <w:r w:rsidRPr="00812504">
          <w:rPr>
            <w:rFonts w:eastAsia="Times New Roman"/>
            <w:szCs w:val="24"/>
            <w:lang w:eastAsia="en-US"/>
          </w:rPr>
          <w:br/>
          <w:t>ΠΑΝΑΓΙΩΤΑΡΟΣ Η. , σελ.</w:t>
        </w:r>
        <w:r w:rsidRPr="00812504">
          <w:rPr>
            <w:rFonts w:eastAsia="Times New Roman"/>
            <w:szCs w:val="24"/>
            <w:lang w:eastAsia="en-US"/>
          </w:rPr>
          <w:br/>
          <w:t>ΣΑΡΙΔΗΣ Ι. , σελ.</w:t>
        </w:r>
        <w:r w:rsidRPr="00812504">
          <w:rPr>
            <w:rFonts w:eastAsia="Times New Roman"/>
            <w:szCs w:val="24"/>
            <w:lang w:eastAsia="en-US"/>
          </w:rPr>
          <w:br/>
          <w:t>ΣΗΦΑΚΗΣ Ι. , σελ.</w:t>
        </w:r>
        <w:r w:rsidRPr="00812504">
          <w:rPr>
            <w:rFonts w:eastAsia="Times New Roman"/>
            <w:szCs w:val="24"/>
            <w:lang w:eastAsia="en-US"/>
          </w:rPr>
          <w:br/>
          <w:t>ΣΚΟΥΡΛΕΤΗΣ Π. , σελ.</w:t>
        </w:r>
        <w:r w:rsidRPr="00812504">
          <w:rPr>
            <w:rFonts w:eastAsia="Times New Roman"/>
            <w:szCs w:val="24"/>
            <w:lang w:eastAsia="en-US"/>
          </w:rPr>
          <w:br/>
          <w:t>ΣΚΡΕΚΑΣ Κ. , σελ.</w:t>
        </w:r>
        <w:r w:rsidRPr="00812504">
          <w:rPr>
            <w:rFonts w:eastAsia="Times New Roman"/>
            <w:szCs w:val="24"/>
            <w:lang w:eastAsia="en-US"/>
          </w:rPr>
          <w:br/>
          <w:t>ΦΙΛΗΣ Ν. , σελ.</w:t>
        </w:r>
        <w:r w:rsidRPr="00812504">
          <w:rPr>
            <w:rFonts w:eastAsia="Times New Roman"/>
            <w:szCs w:val="24"/>
            <w:lang w:eastAsia="en-US"/>
          </w:rPr>
          <w:br/>
          <w:t>ΦΩΤΗΛΑΣ Ι. , σελ.</w:t>
        </w:r>
        <w:r w:rsidRPr="00812504">
          <w:rPr>
            <w:rFonts w:eastAsia="Times New Roman"/>
            <w:szCs w:val="24"/>
            <w:lang w:eastAsia="en-US"/>
          </w:rPr>
          <w:br/>
        </w:r>
        <w:r w:rsidRPr="00812504">
          <w:rPr>
            <w:rFonts w:eastAsia="Times New Roman"/>
            <w:szCs w:val="24"/>
            <w:lang w:eastAsia="en-US"/>
          </w:rPr>
          <w:br/>
          <w:t>ΠΑΡΕΜΒΑΣΕΙΣ:</w:t>
        </w:r>
        <w:r w:rsidRPr="00812504">
          <w:rPr>
            <w:rFonts w:eastAsia="Times New Roman"/>
            <w:szCs w:val="24"/>
            <w:lang w:eastAsia="en-US"/>
          </w:rPr>
          <w:br/>
          <w:t>ΓΕΡΜΕΝΗΣ Γ. , σελ.</w:t>
        </w:r>
        <w:r w:rsidRPr="00812504">
          <w:rPr>
            <w:rFonts w:eastAsia="Times New Roman"/>
            <w:szCs w:val="24"/>
            <w:lang w:eastAsia="en-US"/>
          </w:rPr>
          <w:br/>
          <w:t>ΚΑΚΛΑΜΑΝΗΣ Ν. , σελ.</w:t>
        </w:r>
        <w:r w:rsidRPr="00812504">
          <w:rPr>
            <w:rFonts w:eastAsia="Times New Roman"/>
            <w:szCs w:val="24"/>
            <w:lang w:eastAsia="en-US"/>
          </w:rPr>
          <w:br/>
          <w:t>ΚΟΥΚΟΥΤΣΗΣ Δ. , σελ.</w:t>
        </w:r>
        <w:r w:rsidRPr="00812504">
          <w:rPr>
            <w:rFonts w:eastAsia="Times New Roman"/>
            <w:szCs w:val="24"/>
            <w:lang w:eastAsia="en-US"/>
          </w:rPr>
          <w:br/>
          <w:t>ΜΠΟΥΚΩΡΟΣ Χ. , σελ.</w:t>
        </w:r>
        <w:r w:rsidRPr="00812504">
          <w:rPr>
            <w:rFonts w:eastAsia="Times New Roman"/>
            <w:szCs w:val="24"/>
            <w:lang w:eastAsia="en-US"/>
          </w:rPr>
          <w:br/>
        </w:r>
        <w:bookmarkStart w:id="35" w:name="_GoBack"/>
        <w:bookmarkEnd w:id="35"/>
      </w:ins>
    </w:p>
    <w:p w14:paraId="60F86906" w14:textId="77777777" w:rsidR="00E15B20" w:rsidRDefault="00812504">
      <w:pPr>
        <w:spacing w:line="480" w:lineRule="auto"/>
        <w:ind w:firstLine="720"/>
        <w:jc w:val="center"/>
        <w:rPr>
          <w:rFonts w:eastAsia="Times New Roman"/>
          <w:szCs w:val="24"/>
        </w:rPr>
      </w:pPr>
      <w:r>
        <w:rPr>
          <w:rFonts w:eastAsia="Times New Roman"/>
          <w:szCs w:val="24"/>
        </w:rPr>
        <w:t>ΠΡΑΚΤΙΚΑ ΒΟΥΛΗΣ</w:t>
      </w:r>
    </w:p>
    <w:p w14:paraId="60F86907" w14:textId="77777777" w:rsidR="00E15B20" w:rsidRDefault="00812504">
      <w:pPr>
        <w:spacing w:line="480" w:lineRule="auto"/>
        <w:ind w:firstLine="720"/>
        <w:jc w:val="center"/>
        <w:rPr>
          <w:rFonts w:eastAsia="Times New Roman"/>
          <w:szCs w:val="24"/>
        </w:rPr>
      </w:pPr>
      <w:r>
        <w:rPr>
          <w:rFonts w:eastAsia="Times New Roman"/>
          <w:szCs w:val="24"/>
        </w:rPr>
        <w:t>ΙΖ΄ ΠΕΡΙΟΔΟΣ</w:t>
      </w:r>
    </w:p>
    <w:p w14:paraId="60F86908" w14:textId="77777777" w:rsidR="00E15B20" w:rsidRDefault="00812504">
      <w:pPr>
        <w:spacing w:line="480" w:lineRule="auto"/>
        <w:ind w:firstLine="720"/>
        <w:jc w:val="center"/>
        <w:rPr>
          <w:rFonts w:eastAsia="Times New Roman"/>
          <w:szCs w:val="24"/>
        </w:rPr>
      </w:pPr>
      <w:r>
        <w:rPr>
          <w:rFonts w:eastAsia="Times New Roman"/>
          <w:szCs w:val="24"/>
        </w:rPr>
        <w:t>ΠΡΟΕΔΡΕΥΟΜΕΝΗΣ ΚΟΙΝΟΒΟΥΛΕΥΤΙΚΗΣ ΔΗΜΟΚΡΑΤΙΑΣ</w:t>
      </w:r>
    </w:p>
    <w:p w14:paraId="60F86909" w14:textId="77777777" w:rsidR="00E15B20" w:rsidRDefault="00812504">
      <w:pPr>
        <w:spacing w:line="480" w:lineRule="auto"/>
        <w:ind w:firstLine="720"/>
        <w:jc w:val="center"/>
        <w:rPr>
          <w:rFonts w:eastAsia="Times New Roman"/>
          <w:szCs w:val="24"/>
        </w:rPr>
      </w:pPr>
      <w:r>
        <w:rPr>
          <w:rFonts w:eastAsia="Times New Roman"/>
          <w:szCs w:val="24"/>
        </w:rPr>
        <w:t>ΣΥΝΟΔΟΣ Α΄</w:t>
      </w:r>
    </w:p>
    <w:p w14:paraId="60F8690A" w14:textId="77777777" w:rsidR="00E15B20" w:rsidRDefault="00812504">
      <w:pPr>
        <w:spacing w:after="0" w:line="480" w:lineRule="auto"/>
        <w:ind w:firstLine="720"/>
        <w:jc w:val="center"/>
        <w:rPr>
          <w:rFonts w:eastAsia="Times New Roman"/>
          <w:szCs w:val="24"/>
        </w:rPr>
      </w:pPr>
      <w:r>
        <w:rPr>
          <w:rFonts w:eastAsia="Times New Roman"/>
          <w:szCs w:val="24"/>
        </w:rPr>
        <w:t>ΣΥΝΕΔΡΙΑΣΗ ΡΟΣΤ΄</w:t>
      </w:r>
    </w:p>
    <w:p w14:paraId="60F8690B" w14:textId="77777777" w:rsidR="00E15B20" w:rsidRDefault="00812504">
      <w:pPr>
        <w:spacing w:line="480" w:lineRule="auto"/>
        <w:ind w:firstLine="720"/>
        <w:jc w:val="center"/>
        <w:rPr>
          <w:rFonts w:eastAsia="Times New Roman"/>
          <w:szCs w:val="24"/>
        </w:rPr>
      </w:pPr>
      <w:r>
        <w:rPr>
          <w:rFonts w:eastAsia="Times New Roman"/>
          <w:szCs w:val="24"/>
        </w:rPr>
        <w:t>Πέμπτη 4 Αυγούστου 2016</w:t>
      </w:r>
    </w:p>
    <w:p w14:paraId="60F8690C" w14:textId="77777777" w:rsidR="00E15B20" w:rsidRDefault="00812504">
      <w:pPr>
        <w:spacing w:line="480" w:lineRule="auto"/>
        <w:ind w:firstLine="720"/>
        <w:jc w:val="both"/>
        <w:rPr>
          <w:rFonts w:eastAsia="Times New Roman"/>
          <w:szCs w:val="24"/>
        </w:rPr>
      </w:pPr>
      <w:r>
        <w:rPr>
          <w:rFonts w:eastAsia="Times New Roman"/>
          <w:szCs w:val="24"/>
        </w:rPr>
        <w:t xml:space="preserve">Αθήνα, σήμερα στις 4 Αυγούστου 2016, ημέρα Πέμπτη και ώρα 10.17΄ συνήλθε στην Αίθουσα των συνεδριάσεων του Βουλευτηρίου η Βουλή σε ολομέλεια για να συνεδριάσει υπό την προεδρία του Δ΄ Αντιπροέδρου αυτής κ. </w:t>
      </w:r>
      <w:r w:rsidRPr="008851C0">
        <w:rPr>
          <w:rFonts w:eastAsia="Times New Roman"/>
          <w:b/>
          <w:szCs w:val="24"/>
        </w:rPr>
        <w:t>ΝΙΚΗΤΑ ΚΑΚΛΑΜΑΝΗ</w:t>
      </w:r>
      <w:r>
        <w:rPr>
          <w:rFonts w:eastAsia="Times New Roman"/>
          <w:szCs w:val="24"/>
        </w:rPr>
        <w:t>.</w:t>
      </w:r>
    </w:p>
    <w:p w14:paraId="60F8690D" w14:textId="77777777" w:rsidR="00E15B20" w:rsidRDefault="00812504">
      <w:pPr>
        <w:spacing w:line="48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60F8690E" w14:textId="77777777" w:rsidR="00E15B20" w:rsidRDefault="00812504">
      <w:pPr>
        <w:spacing w:line="480" w:lineRule="auto"/>
        <w:ind w:firstLine="720"/>
        <w:jc w:val="both"/>
        <w:rPr>
          <w:rFonts w:eastAsia="Times New Roman"/>
          <w:szCs w:val="24"/>
        </w:rPr>
      </w:pPr>
      <w:r>
        <w:rPr>
          <w:rFonts w:eastAsia="Times New Roman"/>
          <w:szCs w:val="24"/>
        </w:rPr>
        <w:t>(ΕΠΙΚΥΡΩΣΗ ΠΡΑΚΤΙΚΩΝ: Σύμφωνα με την από 3</w:t>
      </w:r>
      <w:r w:rsidRPr="008851C0">
        <w:rPr>
          <w:rFonts w:eastAsia="Times New Roman"/>
          <w:szCs w:val="24"/>
        </w:rPr>
        <w:t>-</w:t>
      </w:r>
      <w:r>
        <w:rPr>
          <w:rFonts w:eastAsia="Times New Roman"/>
          <w:szCs w:val="24"/>
        </w:rPr>
        <w:t>8</w:t>
      </w:r>
      <w:r w:rsidRPr="00CD3709">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ΡΟΕ΄ συνεδριάσεώς του, της Τετάρτης 3 Αυγούστου 2016, σε ό,τι αφορά στην </w:t>
      </w:r>
      <w:r>
        <w:rPr>
          <w:rFonts w:eastAsia="Times New Roman"/>
          <w:szCs w:val="24"/>
        </w:rPr>
        <w:t>ψήφιση στο σύνολό των προτάσεων του Προέδρου της Βουλής</w:t>
      </w:r>
      <w:r>
        <w:rPr>
          <w:rFonts w:eastAsia="Times New Roman"/>
          <w:szCs w:val="24"/>
        </w:rPr>
        <w:t>:</w:t>
      </w:r>
      <w:r>
        <w:rPr>
          <w:rFonts w:eastAsia="Times New Roman"/>
          <w:szCs w:val="24"/>
        </w:rPr>
        <w:t xml:space="preserve"> α) «Για την </w:t>
      </w:r>
      <w:r>
        <w:rPr>
          <w:rFonts w:eastAsia="Times New Roman"/>
          <w:szCs w:val="24"/>
        </w:rPr>
        <w:lastRenderedPageBreak/>
        <w:t>τροποποίηση διατάξεων του Κανονισμού της Βουλής-Μέρος Β΄ (ΦΕΚ 51Α΄/10-4-1997)» β) «Για την τροποποίηση διατάξεων της από 15-11-1982 (ΦΕΚ 137/Α/1982) απόφαση της Ολομέλειας της Βουλής» και</w:t>
      </w:r>
      <w:r>
        <w:rPr>
          <w:rFonts w:eastAsia="Times New Roman"/>
          <w:szCs w:val="24"/>
        </w:rPr>
        <w:t xml:space="preserve"> την έγκριση του «Κανονισμού Λειτουργίας της Επιτροπής του άρθρου 3Α' του ν.3213/2003-Κανονισμός Λειτουργίας της Ειδικής Υπηρεσίας Επιτροπής Ελέγχου Δηλώσεων Περιουσιακής Κατάστασης»)</w:t>
      </w:r>
    </w:p>
    <w:p w14:paraId="60F8690F" w14:textId="77777777" w:rsidR="00E15B20" w:rsidRDefault="00812504">
      <w:pPr>
        <w:spacing w:line="480" w:lineRule="auto"/>
        <w:ind w:firstLine="720"/>
        <w:jc w:val="both"/>
        <w:rPr>
          <w:rFonts w:eastAsia="Times New Roman"/>
          <w:bCs/>
          <w:szCs w:val="24"/>
        </w:rPr>
      </w:pPr>
      <w:r>
        <w:rPr>
          <w:rFonts w:eastAsia="Times New Roman"/>
          <w:bCs/>
          <w:szCs w:val="24"/>
        </w:rPr>
        <w:t>Κυρίες και κύριοι συνάδελφοι, πριν εισέλθουμε στην ημερήσια διάταξης της</w:t>
      </w:r>
      <w:r>
        <w:rPr>
          <w:rFonts w:eastAsia="Times New Roman"/>
          <w:bCs/>
          <w:szCs w:val="24"/>
        </w:rPr>
        <w:t xml:space="preserve"> νομοθετικής εργασίας, έχω να κάνω μια ανακοίνωση στο Σώμα.</w:t>
      </w:r>
    </w:p>
    <w:p w14:paraId="60F86910" w14:textId="77777777" w:rsidR="00E15B20" w:rsidRDefault="00812504">
      <w:pPr>
        <w:spacing w:line="480" w:lineRule="auto"/>
        <w:ind w:firstLine="720"/>
        <w:jc w:val="both"/>
        <w:rPr>
          <w:rFonts w:eastAsia="Times New Roman"/>
          <w:szCs w:val="24"/>
        </w:rPr>
      </w:pPr>
      <w:r>
        <w:rPr>
          <w:rFonts w:eastAsia="Times New Roman"/>
          <w:bCs/>
          <w:szCs w:val="24"/>
        </w:rPr>
        <w:t>Οι Διαρκείς Επιτροπές Παραγωγής και Εμπορίου και Δημόσιας Διοίκησης, Δημόσιας Τάξης και Δικαιοσύνης, καταθέτουν την έκθεσή τους στο σχέδιο νόμου του Υπουργείου Περιβάλλοντος και Ενέργειας</w:t>
      </w:r>
      <w:r>
        <w:rPr>
          <w:rFonts w:eastAsia="Times New Roman"/>
          <w:bCs/>
          <w:szCs w:val="24"/>
        </w:rPr>
        <w:t>:</w:t>
      </w:r>
      <w:r>
        <w:rPr>
          <w:rFonts w:eastAsia="Times New Roman"/>
          <w:bCs/>
          <w:szCs w:val="24"/>
        </w:rPr>
        <w:t xml:space="preserve"> </w:t>
      </w:r>
      <w:r>
        <w:rPr>
          <w:rFonts w:eastAsia="Times New Roman"/>
          <w:szCs w:val="24"/>
        </w:rPr>
        <w:t>«Νέο κα</w:t>
      </w:r>
      <w:r>
        <w:rPr>
          <w:rFonts w:eastAsia="Times New Roman"/>
          <w:szCs w:val="24"/>
        </w:rPr>
        <w:t>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λειτουργικό διαχωρισμό των κλάδων προμήθειας και διανομής στην αγορά του φυσ</w:t>
      </w:r>
      <w:r>
        <w:rPr>
          <w:rFonts w:eastAsia="Times New Roman"/>
          <w:szCs w:val="24"/>
        </w:rPr>
        <w:t>ικού αερίου και άλλες διατάξεις».</w:t>
      </w:r>
    </w:p>
    <w:p w14:paraId="60F86911" w14:textId="77777777" w:rsidR="00E15B20" w:rsidRDefault="00812504">
      <w:pPr>
        <w:spacing w:line="480" w:lineRule="auto"/>
        <w:ind w:firstLine="720"/>
        <w:jc w:val="both"/>
        <w:rPr>
          <w:rFonts w:eastAsia="Times New Roman"/>
          <w:szCs w:val="24"/>
        </w:rPr>
      </w:pPr>
      <w:r>
        <w:rPr>
          <w:rFonts w:eastAsia="Times New Roman"/>
          <w:szCs w:val="24"/>
        </w:rPr>
        <w:t xml:space="preserve">Επίσης, 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Παρασκευής 5 Αυγούστου 2016.</w:t>
      </w:r>
    </w:p>
    <w:p w14:paraId="60F86912" w14:textId="77777777" w:rsidR="00E15B20" w:rsidRDefault="00812504">
      <w:pPr>
        <w:spacing w:line="480" w:lineRule="auto"/>
        <w:ind w:firstLine="720"/>
        <w:jc w:val="both"/>
        <w:rPr>
          <w:rFonts w:eastAsia="Times New Roman"/>
          <w:bCs/>
          <w:szCs w:val="24"/>
        </w:rPr>
      </w:pPr>
      <w:r>
        <w:rPr>
          <w:rFonts w:eastAsia="Times New Roman"/>
          <w:bCs/>
          <w:szCs w:val="24"/>
        </w:rPr>
        <w:lastRenderedPageBreak/>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0F86913" w14:textId="77777777" w:rsidR="00E15B20" w:rsidRDefault="00812504">
      <w:pPr>
        <w:spacing w:after="0" w:line="480" w:lineRule="auto"/>
        <w:ind w:firstLine="720"/>
        <w:jc w:val="both"/>
        <w:rPr>
          <w:rFonts w:eastAsia="Times New Roman"/>
          <w:szCs w:val="24"/>
        </w:rPr>
      </w:pPr>
      <w:r>
        <w:rPr>
          <w:rFonts w:eastAsia="Times New Roman"/>
          <w:szCs w:val="24"/>
        </w:rPr>
        <w:t>1. Η με αριθμό 1146/1</w:t>
      </w:r>
      <w:r>
        <w:rPr>
          <w:rFonts w:eastAsia="Times New Roman"/>
          <w:szCs w:val="24"/>
        </w:rPr>
        <w:t xml:space="preserve">8-7-2016 επίκαιρη ερώτηση του Βουλευτή Χαλκιδικής της Νέας Δημοκρατίας κ. </w:t>
      </w:r>
      <w:r>
        <w:rPr>
          <w:rFonts w:eastAsia="Times New Roman"/>
          <w:bCs/>
          <w:szCs w:val="24"/>
        </w:rPr>
        <w:t>Γεωργίου Βαγιωνά</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b/>
          <w:szCs w:val="24"/>
        </w:rPr>
        <w:t xml:space="preserve"> </w:t>
      </w:r>
      <w:r>
        <w:rPr>
          <w:rFonts w:eastAsia="Times New Roman"/>
          <w:szCs w:val="24"/>
        </w:rPr>
        <w:t>σχετικά με την καθυστέρηση στην αποδέσμευση κονδυλίων για την πρόληψη των πυρκαγιών.</w:t>
      </w:r>
    </w:p>
    <w:p w14:paraId="60F86914" w14:textId="77777777" w:rsidR="00E15B20" w:rsidRDefault="00812504">
      <w:pPr>
        <w:spacing w:after="0" w:line="480" w:lineRule="auto"/>
        <w:ind w:firstLine="720"/>
        <w:jc w:val="both"/>
        <w:rPr>
          <w:rFonts w:eastAsia="Times New Roman"/>
          <w:szCs w:val="24"/>
        </w:rPr>
      </w:pPr>
      <w:r>
        <w:rPr>
          <w:rFonts w:eastAsia="Times New Roman"/>
          <w:szCs w:val="24"/>
        </w:rPr>
        <w:t xml:space="preserve">2. Η με αριθμό </w:t>
      </w:r>
      <w:r>
        <w:rPr>
          <w:rFonts w:eastAsia="Times New Roman"/>
          <w:szCs w:val="24"/>
        </w:rPr>
        <w:t>1137/12-7-2016 επίκαιρη ερώτηση του Βουλευτή Β΄ Πειραι</w:t>
      </w:r>
      <w:r>
        <w:rPr>
          <w:rFonts w:eastAsia="Times New Roman"/>
          <w:szCs w:val="24"/>
        </w:rPr>
        <w:t>ώς</w:t>
      </w:r>
      <w:r>
        <w:rPr>
          <w:rFonts w:eastAsia="Times New Roman"/>
          <w:szCs w:val="24"/>
        </w:rPr>
        <w:t xml:space="preserve">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το δείπνο που παρέθεσε στην Ελλάδα ο γιός του πρωθυπουργού της Τουρκίας με λαθρομετανάστες και πρόσφυγες μουσου</w:t>
      </w:r>
      <w:r>
        <w:rPr>
          <w:rFonts w:eastAsia="Times New Roman"/>
          <w:szCs w:val="24"/>
        </w:rPr>
        <w:t>λμανικού θρησκεύματος.</w:t>
      </w:r>
    </w:p>
    <w:p w14:paraId="60F86915" w14:textId="77777777" w:rsidR="00E15B20" w:rsidRDefault="00812504">
      <w:pPr>
        <w:spacing w:after="0" w:line="480" w:lineRule="auto"/>
        <w:ind w:firstLine="720"/>
        <w:jc w:val="both"/>
        <w:rPr>
          <w:rFonts w:eastAsia="Times New Roman"/>
          <w:szCs w:val="24"/>
        </w:rPr>
      </w:pPr>
      <w:r>
        <w:rPr>
          <w:rFonts w:eastAsia="Times New Roman"/>
          <w:szCs w:val="24"/>
        </w:rPr>
        <w:t>3. Η με αριθμό 1141/18-7-2016 επίκαιρη ερώτηση του Βουλευτή Ηρακλείου της Δημοκρατικής Συμπαράταξης ΠΑΣ</w:t>
      </w:r>
      <w:r>
        <w:rPr>
          <w:rFonts w:eastAsia="Times New Roman"/>
          <w:szCs w:val="24"/>
        </w:rPr>
        <w:t>Ο</w:t>
      </w:r>
      <w:r>
        <w:rPr>
          <w:rFonts w:eastAsia="Times New Roman"/>
          <w:szCs w:val="24"/>
        </w:rPr>
        <w:t xml:space="preserve">Κ–ΔΗΜΑΡ κ. </w:t>
      </w:r>
      <w:r>
        <w:rPr>
          <w:rFonts w:eastAsia="Times New Roman"/>
          <w:bCs/>
          <w:szCs w:val="24"/>
        </w:rPr>
        <w:t>Βασιλείου Κεγκέρογλου</w:t>
      </w:r>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τις υπερβολικές χρεώσεις των </w:t>
      </w:r>
      <w:r>
        <w:rPr>
          <w:rFonts w:eastAsia="Times New Roman"/>
          <w:szCs w:val="24"/>
        </w:rPr>
        <w:t>τ</w:t>
      </w:r>
      <w:r>
        <w:rPr>
          <w:rFonts w:eastAsia="Times New Roman"/>
          <w:szCs w:val="24"/>
        </w:rPr>
        <w:t>ραπεζών, για τις ηλεκτρον</w:t>
      </w:r>
      <w:r>
        <w:rPr>
          <w:rFonts w:eastAsia="Times New Roman"/>
          <w:szCs w:val="24"/>
        </w:rPr>
        <w:t>ικές διατραπεζικές συναλλαγές.</w:t>
      </w:r>
    </w:p>
    <w:p w14:paraId="60F86916" w14:textId="77777777" w:rsidR="00E15B20" w:rsidRDefault="00812504">
      <w:pPr>
        <w:spacing w:after="0" w:line="480" w:lineRule="auto"/>
        <w:ind w:firstLine="720"/>
        <w:jc w:val="both"/>
        <w:rPr>
          <w:rFonts w:eastAsia="Times New Roman"/>
          <w:szCs w:val="24"/>
        </w:rPr>
      </w:pPr>
      <w:r>
        <w:rPr>
          <w:rFonts w:eastAsia="Times New Roman"/>
          <w:szCs w:val="24"/>
        </w:rPr>
        <w:t>4. Η με αριθμό 1160/19-7-2016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Εργασίας, Κοινωνικής Ασφάλισης και Κοινωνικής </w:t>
      </w:r>
      <w:r>
        <w:rPr>
          <w:rFonts w:eastAsia="Times New Roman"/>
          <w:bCs/>
          <w:szCs w:val="24"/>
        </w:rPr>
        <w:lastRenderedPageBreak/>
        <w:t xml:space="preserve">Αλληλεγγύης, </w:t>
      </w:r>
      <w:r>
        <w:rPr>
          <w:rFonts w:eastAsia="Times New Roman"/>
          <w:szCs w:val="24"/>
        </w:rPr>
        <w:t xml:space="preserve">σχετικά με την ανάκληση της </w:t>
      </w:r>
      <w:r>
        <w:rPr>
          <w:rFonts w:eastAsia="Times New Roman"/>
          <w:szCs w:val="24"/>
        </w:rPr>
        <w:t>απόφασης για συρρίκνωση των Επαγγελματικών Σχολών (ΕΠΑΣ) Μυτιλήνης.</w:t>
      </w:r>
    </w:p>
    <w:p w14:paraId="60F86917" w14:textId="77777777" w:rsidR="00E15B20" w:rsidRDefault="00812504">
      <w:pPr>
        <w:spacing w:after="0" w:line="480" w:lineRule="auto"/>
        <w:ind w:firstLine="720"/>
        <w:jc w:val="both"/>
        <w:rPr>
          <w:rFonts w:eastAsia="Times New Roman"/>
          <w:szCs w:val="24"/>
        </w:rPr>
      </w:pPr>
      <w:r>
        <w:rPr>
          <w:rFonts w:eastAsia="Times New Roman"/>
          <w:szCs w:val="24"/>
        </w:rPr>
        <w:t>5. Η με αριθμό 1143/18-7-2016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Οικονομίας, Ανάπτυξης και Τουρισμού, </w:t>
      </w:r>
      <w:r>
        <w:rPr>
          <w:rFonts w:eastAsia="Times New Roman"/>
          <w:szCs w:val="24"/>
        </w:rPr>
        <w:t>σχετικά με την μ</w:t>
      </w:r>
      <w:r>
        <w:rPr>
          <w:rFonts w:eastAsia="Times New Roman"/>
          <w:szCs w:val="24"/>
        </w:rPr>
        <w:t>έλλον της Ελληνικής Βιομηχανίας Ζάχαρης (ΕΒΖ).</w:t>
      </w:r>
    </w:p>
    <w:p w14:paraId="60F86918" w14:textId="77777777" w:rsidR="00E15B20" w:rsidRDefault="00812504">
      <w:pPr>
        <w:spacing w:after="0" w:line="480" w:lineRule="auto"/>
        <w:ind w:firstLine="720"/>
        <w:jc w:val="both"/>
        <w:rPr>
          <w:rFonts w:eastAsia="Times New Roman"/>
          <w:szCs w:val="24"/>
        </w:rPr>
      </w:pPr>
      <w:r>
        <w:rPr>
          <w:rFonts w:eastAsia="Times New Roman"/>
          <w:szCs w:val="24"/>
        </w:rPr>
        <w:t xml:space="preserve">6. Η με αριθμό 1149/18-7-2016 επίκαιρη ερώτηση του Βουλευτή Β΄ Αθηνών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σχετικά με την μακροχρόνια καθυ</w:t>
      </w:r>
      <w:r>
        <w:rPr>
          <w:rFonts w:eastAsia="Times New Roman"/>
          <w:szCs w:val="24"/>
        </w:rPr>
        <w:t xml:space="preserve">στέρηση στην ενεργοποίηση διαδικασίας επιβολής και είσπραξης υπέρ των όμορων </w:t>
      </w:r>
      <w:r>
        <w:rPr>
          <w:rFonts w:eastAsia="Times New Roman"/>
          <w:szCs w:val="24"/>
        </w:rPr>
        <w:t>δ</w:t>
      </w:r>
      <w:r>
        <w:rPr>
          <w:rFonts w:eastAsia="Times New Roman"/>
          <w:szCs w:val="24"/>
        </w:rPr>
        <w:t xml:space="preserve">ήμων, δημοτικού φόρου, που επιβαρύνει την εταιρεία </w:t>
      </w:r>
      <w:r>
        <w:rPr>
          <w:rFonts w:eastAsia="Times New Roman"/>
          <w:szCs w:val="24"/>
        </w:rPr>
        <w:t>α</w:t>
      </w:r>
      <w:r>
        <w:rPr>
          <w:rFonts w:eastAsia="Times New Roman"/>
          <w:szCs w:val="24"/>
        </w:rPr>
        <w:t xml:space="preserve">εροδρομίου </w:t>
      </w:r>
      <w:r>
        <w:rPr>
          <w:rFonts w:eastAsia="Times New Roman"/>
          <w:szCs w:val="24"/>
        </w:rPr>
        <w:t>«</w:t>
      </w:r>
      <w:r>
        <w:rPr>
          <w:rFonts w:eastAsia="Times New Roman"/>
          <w:szCs w:val="24"/>
        </w:rPr>
        <w:t>Ελ</w:t>
      </w:r>
      <w:r>
        <w:rPr>
          <w:rFonts w:eastAsia="Times New Roman"/>
          <w:szCs w:val="24"/>
        </w:rPr>
        <w:t>ευθέριος</w:t>
      </w:r>
      <w:r>
        <w:rPr>
          <w:rFonts w:eastAsia="Times New Roman"/>
          <w:szCs w:val="24"/>
        </w:rPr>
        <w:t xml:space="preserve"> Βενιζέλος</w:t>
      </w:r>
      <w:r>
        <w:rPr>
          <w:rFonts w:eastAsia="Times New Roman"/>
          <w:szCs w:val="24"/>
        </w:rPr>
        <w:t>»</w:t>
      </w:r>
      <w:r>
        <w:rPr>
          <w:rFonts w:eastAsia="Times New Roman"/>
          <w:szCs w:val="24"/>
        </w:rPr>
        <w:t>.</w:t>
      </w:r>
    </w:p>
    <w:p w14:paraId="60F86919" w14:textId="77777777" w:rsidR="00E15B20" w:rsidRDefault="00812504">
      <w:pPr>
        <w:spacing w:after="0" w:line="480" w:lineRule="auto"/>
        <w:ind w:firstLine="720"/>
        <w:jc w:val="both"/>
        <w:rPr>
          <w:rFonts w:eastAsia="Times New Roman"/>
          <w:b/>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w:t>
      </w:r>
      <w:r>
        <w:rPr>
          <w:rFonts w:eastAsia="Times New Roman"/>
          <w:bCs/>
          <w:szCs w:val="24"/>
        </w:rPr>
        <w:t>λής)</w:t>
      </w:r>
    </w:p>
    <w:p w14:paraId="60F8691A" w14:textId="77777777" w:rsidR="00E15B20" w:rsidRDefault="00812504">
      <w:pPr>
        <w:spacing w:after="0" w:line="480" w:lineRule="auto"/>
        <w:ind w:firstLine="720"/>
        <w:jc w:val="both"/>
        <w:rPr>
          <w:rFonts w:eastAsia="Times New Roman"/>
          <w:szCs w:val="24"/>
        </w:rPr>
      </w:pPr>
      <w:r>
        <w:rPr>
          <w:rFonts w:eastAsia="Times New Roman"/>
          <w:szCs w:val="24"/>
        </w:rPr>
        <w:t xml:space="preserve">1. Η με αριθμό 1136/12-7-2016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άμεση έκδοση Κοινής Υπουργικής Απόφα</w:t>
      </w:r>
      <w:r>
        <w:rPr>
          <w:rFonts w:eastAsia="Times New Roman"/>
          <w:szCs w:val="24"/>
        </w:rPr>
        <w:t>σης για την κήρυξη των πληγεισών περιοχών της Αρκαδίας σε κατάσταση έκτακτης ανάγκης.</w:t>
      </w:r>
    </w:p>
    <w:p w14:paraId="60F8691B" w14:textId="77777777" w:rsidR="00E15B20" w:rsidRDefault="00812504">
      <w:pPr>
        <w:spacing w:after="0" w:line="480" w:lineRule="auto"/>
        <w:ind w:firstLine="720"/>
        <w:jc w:val="both"/>
        <w:rPr>
          <w:rFonts w:eastAsia="Times New Roman"/>
          <w:szCs w:val="24"/>
        </w:rPr>
      </w:pPr>
      <w:r>
        <w:rPr>
          <w:rFonts w:eastAsia="Times New Roman"/>
          <w:szCs w:val="24"/>
        </w:rPr>
        <w:lastRenderedPageBreak/>
        <w:t>2. Η με αριθμό 1142/18-7-2016 επίκαιρη ερώτηση του Βουλευτή Λ</w:t>
      </w:r>
      <w:r>
        <w:rPr>
          <w:rFonts w:eastAsia="Times New Roman"/>
          <w:szCs w:val="24"/>
        </w:rPr>
        <w:t>α</w:t>
      </w:r>
      <w:r>
        <w:rPr>
          <w:rFonts w:eastAsia="Times New Roman"/>
          <w:szCs w:val="24"/>
        </w:rPr>
        <w:t>ρ</w:t>
      </w:r>
      <w:r>
        <w:rPr>
          <w:rFonts w:eastAsia="Times New Roman"/>
          <w:szCs w:val="24"/>
        </w:rPr>
        <w:t>ίσης</w:t>
      </w:r>
      <w:r>
        <w:rPr>
          <w:rFonts w:eastAsia="Times New Roman"/>
          <w:szCs w:val="24"/>
        </w:rPr>
        <w:t xml:space="preserve">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τερματισμό </w:t>
      </w:r>
      <w:r>
        <w:rPr>
          <w:rFonts w:eastAsia="Times New Roman"/>
          <w:szCs w:val="24"/>
        </w:rPr>
        <w:t>του άδικου αποκλεισμού από την εργασία των υπαλλήλων της υπό εκκαθάριση Συνεταιριστικής Ευβοϊκής Τράπεζας.</w:t>
      </w:r>
    </w:p>
    <w:p w14:paraId="60F8691C" w14:textId="77777777" w:rsidR="00E15B20" w:rsidRDefault="00812504">
      <w:pPr>
        <w:spacing w:after="0" w:line="480" w:lineRule="auto"/>
        <w:ind w:firstLine="720"/>
        <w:jc w:val="both"/>
        <w:rPr>
          <w:rFonts w:eastAsia="Times New Roman"/>
          <w:szCs w:val="24"/>
        </w:rPr>
      </w:pPr>
      <w:r>
        <w:rPr>
          <w:rFonts w:eastAsia="Times New Roman"/>
          <w:szCs w:val="24"/>
        </w:rPr>
        <w:t xml:space="preserve">3. Η με αριθμό 1150/18-7-2016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w:t>
      </w:r>
      <w:r>
        <w:rPr>
          <w:rFonts w:eastAsia="Times New Roman"/>
          <w:szCs w:val="24"/>
        </w:rPr>
        <w:t xml:space="preserve">Υπουργό </w:t>
      </w:r>
      <w:r>
        <w:rPr>
          <w:rFonts w:eastAsia="Times New Roman"/>
          <w:bCs/>
          <w:szCs w:val="24"/>
        </w:rPr>
        <w:t>Οικονομικών,</w:t>
      </w:r>
      <w:r>
        <w:rPr>
          <w:rFonts w:eastAsia="Times New Roman"/>
          <w:szCs w:val="24"/>
        </w:rPr>
        <w:t xml:space="preserve"> σχετικά με την πρόοδο των έργων αξιοποίησης του πρώην αεροδρομίου του Ελληνικού.</w:t>
      </w:r>
    </w:p>
    <w:p w14:paraId="60F8691D" w14:textId="77777777" w:rsidR="00E15B20" w:rsidRDefault="00812504">
      <w:pPr>
        <w:spacing w:after="0" w:line="480" w:lineRule="auto"/>
        <w:ind w:firstLine="720"/>
        <w:jc w:val="both"/>
        <w:rPr>
          <w:rFonts w:eastAsia="Times New Roman"/>
          <w:szCs w:val="24"/>
        </w:rPr>
      </w:pPr>
      <w:r>
        <w:rPr>
          <w:rFonts w:eastAsia="Times New Roman"/>
          <w:szCs w:val="24"/>
        </w:rPr>
        <w:t xml:space="preserve">4. Η με αριθμό 1122/11-7-2016 επίκαιρη ερώτηση του Βουλευτή Αττικής του Λαϊκού Συνδέσμου–Χρυσή Αυγή κ. </w:t>
      </w:r>
      <w:r>
        <w:rPr>
          <w:rFonts w:eastAsia="Times New Roman"/>
          <w:bCs/>
          <w:szCs w:val="24"/>
        </w:rPr>
        <w:t>Ηλία Κασιδιάρη</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σχετικά με τις εγκληματικές και τρομοκρατικές οργανώσεις που δρουν ανενόχλητες στο κεντρικότερο σημείο της πρωτεύουσας.</w:t>
      </w:r>
    </w:p>
    <w:p w14:paraId="60F8691E" w14:textId="77777777" w:rsidR="00E15B20" w:rsidRDefault="00812504">
      <w:pPr>
        <w:spacing w:after="0" w:line="480" w:lineRule="auto"/>
        <w:ind w:firstLine="720"/>
        <w:jc w:val="both"/>
        <w:rPr>
          <w:rFonts w:eastAsia="Times New Roman"/>
          <w:szCs w:val="24"/>
        </w:rPr>
      </w:pPr>
      <w:r>
        <w:rPr>
          <w:rFonts w:eastAsia="Times New Roman"/>
          <w:szCs w:val="24"/>
        </w:rPr>
        <w:t>5. Η με αριθμό 1095/5-7-2016 επίκαιρη ερώτηση του Βουλευτή Β΄ Αθηνών του Λαϊκού Συνδέσμου–Χρυ</w:t>
      </w:r>
      <w:r>
        <w:rPr>
          <w:rFonts w:eastAsia="Times New Roman"/>
          <w:szCs w:val="24"/>
        </w:rPr>
        <w:t xml:space="preserve">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σχετικά με την τοποθέτηση της κυρίας Τσουκαλά στη θέση της Αντιπροέδρου του Κέντρου Μελετών Ασφαλείας.</w:t>
      </w:r>
    </w:p>
    <w:p w14:paraId="60F8691F" w14:textId="77777777" w:rsidR="00E15B20" w:rsidRDefault="00812504">
      <w:pPr>
        <w:spacing w:after="0" w:line="480" w:lineRule="auto"/>
        <w:ind w:firstLine="720"/>
        <w:jc w:val="both"/>
        <w:rPr>
          <w:rFonts w:eastAsia="Times New Roman"/>
          <w:szCs w:val="24"/>
        </w:rPr>
      </w:pPr>
      <w:r>
        <w:rPr>
          <w:rFonts w:eastAsia="Times New Roman"/>
          <w:szCs w:val="24"/>
        </w:rPr>
        <w:lastRenderedPageBreak/>
        <w:t>6. Η με αριθμό 1120/11-7-2016 επίκαιρη ερώτηση του Βουλευτή A΄ Θ</w:t>
      </w:r>
      <w:r>
        <w:rPr>
          <w:rFonts w:eastAsia="Times New Roman"/>
          <w:szCs w:val="24"/>
        </w:rPr>
        <w:t xml:space="preserve">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 σύστημα πυροπροστασίας του Σέιχ Σου.</w:t>
      </w:r>
    </w:p>
    <w:p w14:paraId="60F86920" w14:textId="77777777" w:rsidR="00E15B20" w:rsidRDefault="00812504">
      <w:pPr>
        <w:spacing w:after="0" w:line="480" w:lineRule="auto"/>
        <w:ind w:firstLine="720"/>
        <w:jc w:val="both"/>
        <w:rPr>
          <w:rFonts w:eastAsia="Times New Roman"/>
          <w:szCs w:val="24"/>
        </w:rPr>
      </w:pPr>
      <w:r>
        <w:rPr>
          <w:rFonts w:eastAsia="Times New Roman"/>
          <w:szCs w:val="24"/>
        </w:rPr>
        <w:t>7. Η με αριθμό 1097/6-7-2016 επίκαιρη ερώτηση του Ε΄ Αντιπροέδρου της Βουλής και Βουλευτή Δωδεκα</w:t>
      </w:r>
      <w:r>
        <w:rPr>
          <w:rFonts w:eastAsia="Times New Roman"/>
          <w:szCs w:val="24"/>
        </w:rPr>
        <w:t xml:space="preserve">νήσου της Δημοκρατικής Συμπαράταξης ΠΑΣΟΚ–ΔΗΜΑΡ κ.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την ανυπαρξία πολιτικής στην προάσπιση της υγείας των πολιτών.</w:t>
      </w:r>
    </w:p>
    <w:p w14:paraId="60F86921" w14:textId="77777777" w:rsidR="00E15B20" w:rsidRDefault="00812504">
      <w:pPr>
        <w:spacing w:after="0" w:line="480" w:lineRule="auto"/>
        <w:ind w:firstLine="720"/>
        <w:jc w:val="both"/>
        <w:rPr>
          <w:rFonts w:eastAsia="Times New Roman"/>
          <w:szCs w:val="24"/>
        </w:rPr>
      </w:pPr>
      <w:r>
        <w:rPr>
          <w:rFonts w:eastAsia="Times New Roman"/>
          <w:szCs w:val="24"/>
        </w:rPr>
        <w:t>8. Η με αριθμό 961/7-6-2016 επίκαιρη ερώτηση του Βουλευτή Β΄ Θεσσαλονίκης του Κομμου</w:t>
      </w:r>
      <w:r>
        <w:rPr>
          <w:rFonts w:eastAsia="Times New Roman"/>
          <w:szCs w:val="24"/>
        </w:rPr>
        <w:t>νιστικού Κόμματος Ελλάδ</w:t>
      </w:r>
      <w:r>
        <w:rPr>
          <w:rFonts w:eastAsia="Times New Roman"/>
          <w:szCs w:val="24"/>
        </w:rPr>
        <w:t>α</w:t>
      </w:r>
      <w:r>
        <w:rPr>
          <w:rFonts w:eastAsia="Times New Roman"/>
          <w:szCs w:val="24"/>
        </w:rPr>
        <w:t xml:space="preserve">ς κ. </w:t>
      </w:r>
      <w:r>
        <w:rPr>
          <w:rFonts w:eastAsia="Times New Roman"/>
          <w:bCs/>
          <w:szCs w:val="24"/>
        </w:rPr>
        <w:t>Σάκη Βαρδαλή</w:t>
      </w:r>
      <w:r>
        <w:rPr>
          <w:rFonts w:eastAsia="Times New Roman"/>
          <w:szCs w:val="24"/>
        </w:rPr>
        <w:t xml:space="preserve"> προς τους Υπουργούς </w:t>
      </w:r>
      <w:r>
        <w:rPr>
          <w:rFonts w:eastAsia="Times New Roman"/>
          <w:bCs/>
          <w:szCs w:val="24"/>
        </w:rPr>
        <w:t xml:space="preserve">Οικονομικών </w:t>
      </w:r>
      <w:r>
        <w:rPr>
          <w:rFonts w:eastAsia="Times New Roman"/>
          <w:szCs w:val="24"/>
        </w:rPr>
        <w:t xml:space="preserve">και </w:t>
      </w:r>
      <w:r>
        <w:rPr>
          <w:rFonts w:eastAsia="Times New Roman"/>
          <w:bCs/>
          <w:szCs w:val="24"/>
        </w:rPr>
        <w:t>Εθνικής Άμυνας,</w:t>
      </w:r>
      <w:r>
        <w:rPr>
          <w:rFonts w:eastAsia="Times New Roman"/>
          <w:szCs w:val="24"/>
        </w:rPr>
        <w:t xml:space="preserve"> σχετικά με την Ελληνική Βιομηχανία Οχημάτων («ΕΛ.Β.Ο Α.Β.Ε.»).</w:t>
      </w:r>
    </w:p>
    <w:p w14:paraId="60F86922" w14:textId="77777777" w:rsidR="00E15B20" w:rsidRDefault="00812504">
      <w:pPr>
        <w:spacing w:after="0" w:line="480" w:lineRule="auto"/>
        <w:ind w:firstLine="720"/>
        <w:jc w:val="both"/>
        <w:rPr>
          <w:rFonts w:eastAsia="Times New Roman"/>
          <w:szCs w:val="24"/>
        </w:rPr>
      </w:pPr>
      <w:r>
        <w:rPr>
          <w:rFonts w:eastAsia="Times New Roman"/>
          <w:szCs w:val="24"/>
        </w:rPr>
        <w:t xml:space="preserve">9. Η με αριθμό 1042/24-6-2016 επίκαιρη ερώτηση του Βουλευτή Β΄ Αθηνών των Ανεξαρτήτων Ελλήνων κ. </w:t>
      </w:r>
      <w:r>
        <w:rPr>
          <w:rFonts w:eastAsia="Times New Roman"/>
          <w:bCs/>
          <w:szCs w:val="24"/>
        </w:rPr>
        <w:t>Αθ</w:t>
      </w:r>
      <w:r>
        <w:rPr>
          <w:rFonts w:eastAsia="Times New Roman"/>
          <w:bCs/>
          <w:szCs w:val="24"/>
        </w:rPr>
        <w:t>ανασίου Παπαχριστόπουλου</w:t>
      </w:r>
      <w:r>
        <w:rPr>
          <w:rFonts w:eastAsia="Times New Roman"/>
          <w:b/>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σχετικά με τον εξωδικαστικό συμβιβασμό του Ελληνικού Δημοσίου με τη «</w:t>
      </w:r>
      <w:r>
        <w:rPr>
          <w:rFonts w:eastAsia="Times New Roman"/>
          <w:szCs w:val="24"/>
        </w:rPr>
        <w:t>SIEMENS</w:t>
      </w:r>
      <w:r>
        <w:rPr>
          <w:rFonts w:eastAsia="Times New Roman"/>
          <w:szCs w:val="24"/>
        </w:rPr>
        <w:t>».</w:t>
      </w:r>
    </w:p>
    <w:p w14:paraId="60F86923" w14:textId="77777777" w:rsidR="00E15B20" w:rsidRDefault="00812504">
      <w:pPr>
        <w:spacing w:after="0" w:line="480" w:lineRule="auto"/>
        <w:ind w:firstLine="720"/>
        <w:jc w:val="both"/>
        <w:rPr>
          <w:rFonts w:eastAsia="Times New Roman"/>
          <w:b/>
          <w:szCs w:val="24"/>
        </w:rPr>
      </w:pPr>
      <w:r>
        <w:rPr>
          <w:rFonts w:eastAsia="Times New Roman"/>
          <w:bCs/>
          <w:szCs w:val="24"/>
        </w:rPr>
        <w:t>ΑΝΑΦΟΡΕΣ</w:t>
      </w:r>
      <w:r>
        <w:rPr>
          <w:rFonts w:eastAsia="Times New Roman"/>
          <w:bCs/>
          <w:szCs w:val="24"/>
        </w:rPr>
        <w:t>-</w:t>
      </w:r>
      <w:r>
        <w:rPr>
          <w:rFonts w:eastAsia="Times New Roman"/>
          <w:bCs/>
          <w:szCs w:val="24"/>
        </w:rPr>
        <w:t>ΕΡΩΤΗΣΕΙΣ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0F86924" w14:textId="77777777" w:rsidR="00E15B20" w:rsidRDefault="00812504">
      <w:pPr>
        <w:spacing w:after="0" w:line="480" w:lineRule="auto"/>
        <w:ind w:firstLine="720"/>
        <w:jc w:val="both"/>
        <w:rPr>
          <w:rFonts w:eastAsia="Times New Roman"/>
          <w:szCs w:val="24"/>
        </w:rPr>
      </w:pPr>
      <w:r>
        <w:rPr>
          <w:rFonts w:eastAsia="Times New Roman"/>
          <w:szCs w:val="24"/>
        </w:rPr>
        <w:t>1. Η με αριθμό 5916/6-6-2016 ερώτηση του Βουλευτή Λα</w:t>
      </w:r>
      <w:r>
        <w:rPr>
          <w:rFonts w:eastAsia="Times New Roman"/>
          <w:szCs w:val="24"/>
        </w:rPr>
        <w:t xml:space="preserve">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τις διμερείς σχέσεις με το Ιράν.</w:t>
      </w:r>
    </w:p>
    <w:p w14:paraId="60F86925" w14:textId="77777777" w:rsidR="00E15B20" w:rsidRDefault="00812504">
      <w:pPr>
        <w:spacing w:after="0" w:line="480" w:lineRule="auto"/>
        <w:ind w:firstLine="720"/>
        <w:jc w:val="both"/>
        <w:rPr>
          <w:rFonts w:eastAsia="Times New Roman"/>
          <w:szCs w:val="24"/>
        </w:rPr>
      </w:pPr>
      <w:r>
        <w:rPr>
          <w:rFonts w:eastAsia="Times New Roman"/>
          <w:szCs w:val="24"/>
        </w:rPr>
        <w:lastRenderedPageBreak/>
        <w:t>2. Η με αριθμό 4375/304/31-3-2016 ερώτηση–Αίτηση Κατάθεσης Εγγράφων του Δ΄ Αντιπροέδρου της Βουλής και Βουλευτή Α΄ Αθηνών της Νέας Δημο</w:t>
      </w:r>
      <w:r>
        <w:rPr>
          <w:rFonts w:eastAsia="Times New Roman"/>
          <w:szCs w:val="24"/>
        </w:rPr>
        <w:t xml:space="preserve">κρατίας κ. </w:t>
      </w:r>
      <w:r>
        <w:rPr>
          <w:rFonts w:eastAsia="Times New Roman"/>
          <w:bCs/>
          <w:szCs w:val="24"/>
        </w:rPr>
        <w:t>Νικήτα Κακλαμάνη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το οικονομικό μέγεθος της σύμβασης με τον Κιμ Γκλεν.</w:t>
      </w:r>
    </w:p>
    <w:p w14:paraId="60F86926" w14:textId="77777777" w:rsidR="00E15B20" w:rsidRDefault="00812504">
      <w:pPr>
        <w:spacing w:after="0" w:line="480" w:lineRule="auto"/>
        <w:ind w:firstLine="720"/>
        <w:jc w:val="both"/>
        <w:rPr>
          <w:rFonts w:eastAsia="Times New Roman"/>
          <w:szCs w:val="24"/>
        </w:rPr>
      </w:pPr>
      <w:r>
        <w:rPr>
          <w:rFonts w:eastAsia="Times New Roman"/>
          <w:szCs w:val="24"/>
        </w:rPr>
        <w:t xml:space="preserve">3. Η με αριθμό 5701/27-5-2016 ερώτηση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 σχεδιασμό για την έναρξη λειτουργίας του πολυδύναμου Ιατρείου Τυμπακίου –Ηρακλείου Κρήτης.</w:t>
      </w:r>
    </w:p>
    <w:p w14:paraId="60F86927" w14:textId="77777777" w:rsidR="00E15B20" w:rsidRDefault="00812504">
      <w:pPr>
        <w:spacing w:after="0" w:line="480" w:lineRule="auto"/>
        <w:ind w:firstLine="720"/>
        <w:jc w:val="both"/>
        <w:rPr>
          <w:rFonts w:eastAsia="Times New Roman"/>
          <w:bCs/>
          <w:szCs w:val="24"/>
        </w:rPr>
      </w:pPr>
      <w:r>
        <w:rPr>
          <w:rFonts w:eastAsia="Times New Roman"/>
          <w:szCs w:val="24"/>
        </w:rPr>
        <w:t xml:space="preserve">4. Η με αριθμό 3062/10-2-2016 ερώτηση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w:t>
      </w:r>
      <w:r>
        <w:rPr>
          <w:rFonts w:eastAsia="Times New Roman"/>
          <w:szCs w:val="24"/>
        </w:rPr>
        <w:t>χετικά την αποζημίωση των μεριδιούχων Συνεταιριστικών Τραπεζών.</w:t>
      </w:r>
    </w:p>
    <w:p w14:paraId="60F86928"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 εισερχόμαστε στη συμπληρωματική ημερήσια διάταξη της</w:t>
      </w:r>
    </w:p>
    <w:p w14:paraId="60F86929" w14:textId="77777777" w:rsidR="00E15B20" w:rsidRDefault="00812504">
      <w:pPr>
        <w:spacing w:line="480" w:lineRule="auto"/>
        <w:ind w:firstLine="720"/>
        <w:jc w:val="center"/>
        <w:rPr>
          <w:rFonts w:eastAsia="Times New Roman"/>
          <w:b/>
          <w:szCs w:val="24"/>
        </w:rPr>
      </w:pPr>
      <w:r>
        <w:rPr>
          <w:rFonts w:eastAsia="Times New Roman"/>
          <w:b/>
          <w:szCs w:val="24"/>
        </w:rPr>
        <w:t>ΝΟΜΟΘΕΤΙΚΗΣ ΕΡΓΑΣΙΑΣ</w:t>
      </w:r>
    </w:p>
    <w:p w14:paraId="60F8692A"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Ψήφιση στο σύνολο του σχεδίου νόμου του Υπουργείου Οικονομίας, Ανάπτυξης και Τουρισμού: </w:t>
      </w:r>
      <w:r>
        <w:rPr>
          <w:rFonts w:eastAsia="Times New Roman"/>
          <w:szCs w:val="24"/>
        </w:rPr>
        <w:t>«Ανάθεση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w:t>
      </w:r>
      <w:r>
        <w:rPr>
          <w:rFonts w:eastAsia="Times New Roman"/>
          <w:szCs w:val="24"/>
        </w:rPr>
        <w:t xml:space="preserve">. </w:t>
      </w:r>
    </w:p>
    <w:p w14:paraId="60F8692B" w14:textId="77777777" w:rsidR="00E15B20" w:rsidRDefault="00812504">
      <w:pPr>
        <w:spacing w:line="48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νομοσχέδιο και στο σύνολο ως διανεμήθη;</w:t>
      </w:r>
    </w:p>
    <w:p w14:paraId="60F8692C" w14:textId="77777777" w:rsidR="00E15B20" w:rsidRDefault="00812504">
      <w:pPr>
        <w:spacing w:line="48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Δεκτό, δεκτό.</w:t>
      </w:r>
    </w:p>
    <w:p w14:paraId="60F8692D"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60F8692E" w14:textId="77777777" w:rsidR="00E15B20" w:rsidRDefault="00812504">
      <w:pPr>
        <w:spacing w:line="48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60F8692F"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930"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931" w14:textId="77777777" w:rsidR="00E15B20" w:rsidRDefault="00812504">
      <w:pPr>
        <w:spacing w:line="480" w:lineRule="auto"/>
        <w:ind w:firstLine="720"/>
        <w:jc w:val="both"/>
        <w:rPr>
          <w:rFonts w:eastAsia="Times New Roman"/>
          <w:szCs w:val="24"/>
        </w:rPr>
      </w:pPr>
      <w:r>
        <w:rPr>
          <w:rFonts w:eastAsia="Times New Roman"/>
          <w:b/>
          <w:szCs w:val="24"/>
        </w:rPr>
        <w:t>ΓΕΩΡΓΙΟΣ ΑΜΥΡ</w:t>
      </w:r>
      <w:r>
        <w:rPr>
          <w:rFonts w:eastAsia="Times New Roman"/>
          <w:b/>
          <w:szCs w:val="24"/>
        </w:rPr>
        <w:t xml:space="preserve">ΑΣ: </w:t>
      </w:r>
      <w:r>
        <w:rPr>
          <w:rFonts w:eastAsia="Times New Roman"/>
          <w:szCs w:val="24"/>
        </w:rPr>
        <w:t>Δεκτό, δεκτό.</w:t>
      </w:r>
    </w:p>
    <w:p w14:paraId="60F86932"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933" w14:textId="77777777" w:rsidR="00E15B20" w:rsidRDefault="00812504">
      <w:pPr>
        <w:spacing w:line="48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Δεκτό, δεκτό.</w:t>
      </w:r>
    </w:p>
    <w:p w14:paraId="60F86934" w14:textId="77777777" w:rsidR="00E15B20" w:rsidRDefault="00812504">
      <w:pPr>
        <w:spacing w:line="48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b/>
          <w:szCs w:val="24"/>
        </w:rPr>
        <w:t xml:space="preserve"> </w:t>
      </w:r>
      <w:r>
        <w:rPr>
          <w:rFonts w:eastAsia="Times New Roman"/>
          <w:szCs w:val="24"/>
        </w:rPr>
        <w:t xml:space="preserve">Το νομοσχέδιο έγινε δεκτό </w:t>
      </w:r>
      <w:r>
        <w:rPr>
          <w:rFonts w:eastAsia="Times New Roman"/>
          <w:szCs w:val="24"/>
        </w:rPr>
        <w:t xml:space="preserve">κατά πλειοψηφία </w:t>
      </w:r>
      <w:r>
        <w:rPr>
          <w:rFonts w:eastAsia="Times New Roman"/>
          <w:szCs w:val="24"/>
        </w:rPr>
        <w:t>και στο σύνολο.</w:t>
      </w:r>
    </w:p>
    <w:p w14:paraId="60F86935" w14:textId="77777777" w:rsidR="00E15B20" w:rsidRDefault="00812504">
      <w:pPr>
        <w:spacing w:line="480" w:lineRule="auto"/>
        <w:ind w:firstLine="720"/>
        <w:jc w:val="both"/>
        <w:rPr>
          <w:rFonts w:eastAsia="Times New Roman"/>
          <w:szCs w:val="24"/>
        </w:rPr>
      </w:pPr>
      <w:r>
        <w:rPr>
          <w:rFonts w:eastAsia="Times New Roman"/>
          <w:szCs w:val="24"/>
        </w:rPr>
        <w:t>Συνεπώς το νομοσχέδιο του Υπουργείου Οικονομίας, Ανάπτυξης και Τουρισμού</w:t>
      </w:r>
      <w:r>
        <w:rPr>
          <w:rFonts w:eastAsia="Times New Roman"/>
          <w:szCs w:val="24"/>
        </w:rPr>
        <w:t>:</w:t>
      </w:r>
      <w:r>
        <w:rPr>
          <w:rFonts w:eastAsia="Times New Roman"/>
          <w:szCs w:val="24"/>
        </w:rPr>
        <w:t xml:space="preserve"> </w:t>
      </w:r>
      <w:r>
        <w:rPr>
          <w:rFonts w:eastAsia="Times New Roman"/>
          <w:bCs/>
          <w:szCs w:val="24"/>
        </w:rPr>
        <w:t>«</w:t>
      </w:r>
      <w:r>
        <w:rPr>
          <w:rFonts w:eastAsia="Times New Roman"/>
          <w:szCs w:val="24"/>
        </w:rPr>
        <w:t>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w:t>
      </w:r>
      <w:r>
        <w:rPr>
          <w:rFonts w:eastAsia="Times New Roman"/>
          <w:bCs/>
          <w:szCs w:val="24"/>
        </w:rPr>
        <w:t>»</w:t>
      </w:r>
      <w:r>
        <w:rPr>
          <w:rFonts w:eastAsia="Times New Roman"/>
          <w:szCs w:val="24"/>
        </w:rPr>
        <w:t>, έγινε δεκτ</w:t>
      </w:r>
      <w:r>
        <w:rPr>
          <w:rFonts w:eastAsia="Times New Roman"/>
          <w:szCs w:val="24"/>
        </w:rPr>
        <w:t>ό</w:t>
      </w:r>
      <w:r w:rsidRPr="008A05A6">
        <w:rPr>
          <w:rFonts w:eastAsia="Times New Roman"/>
          <w:szCs w:val="24"/>
        </w:rPr>
        <w:t xml:space="preserve"> </w:t>
      </w:r>
      <w:r>
        <w:rPr>
          <w:rFonts w:eastAsia="Times New Roman"/>
          <w:szCs w:val="24"/>
        </w:rPr>
        <w:t>κατά πλειοψηφία,</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60F86936" w14:textId="77777777" w:rsidR="00E15B20" w:rsidRDefault="00812504">
      <w:pPr>
        <w:spacing w:line="480" w:lineRule="auto"/>
        <w:ind w:firstLine="720"/>
        <w:jc w:val="center"/>
        <w:rPr>
          <w:rFonts w:eastAsia="Times New Roman"/>
          <w:b/>
          <w:szCs w:val="24"/>
        </w:rPr>
      </w:pPr>
      <w:r>
        <w:rPr>
          <w:rFonts w:eastAsia="Times New Roman"/>
          <w:szCs w:val="24"/>
        </w:rPr>
        <w:t>(Να καταχωριστεί το κείμενο του νομοσχεδίου</w:t>
      </w:r>
      <w:r>
        <w:rPr>
          <w:rFonts w:eastAsia="Times New Roman"/>
          <w:szCs w:val="24"/>
        </w:rPr>
        <w:t xml:space="preserve"> σελ.</w:t>
      </w:r>
      <w:r>
        <w:rPr>
          <w:rFonts w:eastAsia="Times New Roman"/>
          <w:szCs w:val="24"/>
        </w:rPr>
        <w:t>8α</w:t>
      </w:r>
      <w:r>
        <w:rPr>
          <w:rFonts w:eastAsia="Times New Roman"/>
          <w:szCs w:val="24"/>
        </w:rPr>
        <w:t>)</w:t>
      </w:r>
    </w:p>
    <w:p w14:paraId="60F86937" w14:textId="77777777" w:rsidR="00E15B20" w:rsidRDefault="00812504">
      <w:pPr>
        <w:spacing w:line="48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b/>
          <w:szCs w:val="24"/>
        </w:rPr>
        <w:t xml:space="preserve"> </w:t>
      </w:r>
      <w:r>
        <w:rPr>
          <w:rFonts w:eastAsia="Times New Roman"/>
          <w:szCs w:val="24"/>
        </w:rPr>
        <w:t xml:space="preserve">Κυρίες και κύριοι συνάδελφοι, παρακαλώ το Σώμα να εξουσιοδοτήσει το </w:t>
      </w:r>
      <w:r>
        <w:rPr>
          <w:rFonts w:eastAsia="Times New Roman"/>
          <w:szCs w:val="24"/>
        </w:rPr>
        <w:t>Προεδρείο για την υπ’ ευθύνη του επικύρωση των Πρακτικών ως προς την ψήφιση στο σύνολο του παραπάνω νομοσχεδίου.</w:t>
      </w:r>
    </w:p>
    <w:p w14:paraId="60F86938" w14:textId="77777777" w:rsidR="00E15B20" w:rsidRDefault="00812504">
      <w:pPr>
        <w:spacing w:line="48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0F86939" w14:textId="77777777" w:rsidR="00E15B20" w:rsidRDefault="00812504">
      <w:pPr>
        <w:spacing w:line="480" w:lineRule="auto"/>
        <w:ind w:firstLine="720"/>
        <w:jc w:val="both"/>
        <w:rPr>
          <w:rFonts w:eastAsia="Times New Roman"/>
          <w:bCs/>
          <w:szCs w:val="24"/>
        </w:rPr>
      </w:pPr>
      <w:r>
        <w:rPr>
          <w:rFonts w:eastAsia="Times New Roman"/>
          <w:b/>
          <w:bCs/>
          <w:szCs w:val="24"/>
        </w:rPr>
        <w:lastRenderedPageBreak/>
        <w:t>ΠΡΟΕΔΡΕΥΩΝ (Νικήτας Κακλαμάνης):</w:t>
      </w:r>
      <w:r>
        <w:rPr>
          <w:rFonts w:eastAsia="Times New Roman"/>
          <w:b/>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0F8693A" w14:textId="77777777" w:rsidR="00E15B20" w:rsidRDefault="00812504">
      <w:pPr>
        <w:spacing w:line="480" w:lineRule="auto"/>
        <w:ind w:firstLine="720"/>
        <w:jc w:val="both"/>
        <w:rPr>
          <w:rFonts w:eastAsia="Times New Roman"/>
          <w:szCs w:val="24"/>
        </w:rPr>
      </w:pPr>
      <w:r>
        <w:rPr>
          <w:rFonts w:eastAsia="Times New Roman"/>
        </w:rPr>
        <w:t>Κυρίες και κύριοι συν</w:t>
      </w:r>
      <w:r>
        <w:rPr>
          <w:rFonts w:eastAsia="Times New Roman"/>
        </w:rPr>
        <w:t>άδελφοι,</w:t>
      </w:r>
      <w:r>
        <w:rPr>
          <w:rFonts w:eastAsia="Times New Roman"/>
          <w:szCs w:val="24"/>
        </w:rPr>
        <w:t xml:space="preserve"> εισερχόμαστε τώρα στο σημερινό νομοσχέδιο.</w:t>
      </w:r>
    </w:p>
    <w:p w14:paraId="60F8693B" w14:textId="77777777" w:rsidR="00E15B20" w:rsidRDefault="00812504">
      <w:pPr>
        <w:spacing w:line="48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Περιβάλλοντος και Ενέργειας: «Νέο καθεστώς στήριξης των σταθμών παραγωγής ηλεκτρικής ενέργειας από Ανανε</w:t>
      </w:r>
      <w:r>
        <w:rPr>
          <w:rFonts w:eastAsia="Times New Roman"/>
          <w:szCs w:val="24"/>
        </w:rPr>
        <w:t>ώσιμες Πηγές Ενέργειας και Συμπαραγωγή Ηλεκτρισμού και Θερμότητας Υψηλής Απόδοσης - Διατάξεις για το νομικό και λειτουργικό διαχωρισμό των κλάδων προμήθειας και διανομής στην αγορά του φυσικού αερίου και άλλες διατάξεις».</w:t>
      </w:r>
    </w:p>
    <w:p w14:paraId="60F8693C" w14:textId="77777777" w:rsidR="00E15B20" w:rsidRDefault="00812504">
      <w:pPr>
        <w:spacing w:line="480" w:lineRule="auto"/>
        <w:ind w:firstLine="720"/>
        <w:jc w:val="both"/>
        <w:rPr>
          <w:rFonts w:eastAsia="Times New Roman"/>
          <w:szCs w:val="24"/>
        </w:rPr>
      </w:pPr>
      <w:r>
        <w:rPr>
          <w:rFonts w:eastAsia="Times New Roman"/>
          <w:szCs w:val="24"/>
        </w:rPr>
        <w:t>Το παραπάνω νομοσχέδιο, μετά από α</w:t>
      </w:r>
      <w:r>
        <w:rPr>
          <w:rFonts w:eastAsia="Times New Roman"/>
          <w:szCs w:val="24"/>
        </w:rPr>
        <w:t>πόφαση που έλαβε η Διαρκής Κοινοβουλευτική Επιτροπή Παραγωγής και Εμπορίου κατά πλειοψηφία, ύστερα από πρόταση του αρμοδίου Υπουργού, συζητείται με τη διαδικασία του κατεπείγοντος, σύμφωνα με το άρθρο 76 παράγραφος 4 του Συντάγματος και το άρθρο 109 του Κα</w:t>
      </w:r>
      <w:r>
        <w:rPr>
          <w:rFonts w:eastAsia="Times New Roman"/>
          <w:szCs w:val="24"/>
        </w:rPr>
        <w:t>νονισμού της Βουλής.</w:t>
      </w:r>
    </w:p>
    <w:p w14:paraId="60F8693D" w14:textId="77777777" w:rsidR="00E15B20" w:rsidRDefault="00812504">
      <w:pPr>
        <w:spacing w:line="480" w:lineRule="auto"/>
        <w:ind w:firstLine="720"/>
        <w:jc w:val="both"/>
        <w:rPr>
          <w:rFonts w:eastAsia="Times New Roman"/>
          <w:szCs w:val="24"/>
        </w:rPr>
      </w:pPr>
      <w:r>
        <w:rPr>
          <w:rFonts w:eastAsia="Times New Roman"/>
          <w:szCs w:val="24"/>
        </w:rPr>
        <w:t xml:space="preserve">Θα ήθελα να σας υπενθυμίσω ότι σύμφωνα με την απόφαση της Διάσκεψης των Προέδρων στις 3-8-2016, η συζήτηση επί της αρχής και επί των άρθρων θα ολοκληρωθεί σε μια συνεδρίαση μέχρι και τις </w:t>
      </w:r>
      <w:r>
        <w:rPr>
          <w:rFonts w:eastAsia="Times New Roman"/>
          <w:szCs w:val="24"/>
        </w:rPr>
        <w:lastRenderedPageBreak/>
        <w:t>14.30΄</w:t>
      </w:r>
      <w:r>
        <w:rPr>
          <w:rFonts w:eastAsia="Times New Roman"/>
          <w:szCs w:val="24"/>
        </w:rPr>
        <w:t xml:space="preserve"> </w:t>
      </w:r>
      <w:r>
        <w:rPr>
          <w:rFonts w:eastAsia="Times New Roman"/>
          <w:szCs w:val="24"/>
        </w:rPr>
        <w:t>για να ακολουθήσει, εφόσον υπάρξει αίτημα</w:t>
      </w:r>
      <w:r>
        <w:rPr>
          <w:rFonts w:eastAsia="Times New Roman"/>
          <w:szCs w:val="24"/>
        </w:rPr>
        <w:t>, ονομαστική ψηφοφορία. Η εν λόγω απόφαση επίσης, ελήφθη κατά πλειοψηφία.</w:t>
      </w:r>
    </w:p>
    <w:p w14:paraId="60F8693E" w14:textId="77777777" w:rsidR="00E15B20" w:rsidRDefault="00812504">
      <w:pPr>
        <w:spacing w:line="480" w:lineRule="auto"/>
        <w:ind w:firstLine="720"/>
        <w:jc w:val="both"/>
        <w:rPr>
          <w:rFonts w:eastAsia="Times New Roman"/>
          <w:szCs w:val="24"/>
        </w:rPr>
      </w:pPr>
      <w:r>
        <w:rPr>
          <w:rFonts w:eastAsia="Times New Roman"/>
          <w:szCs w:val="24"/>
        </w:rPr>
        <w:t xml:space="preserve">Στη συζήτηση μετέχουν οι εισηγητές και οι ειδικοί αγορητές, ο Πρωθυπουργός ή ο αρμόδιος Υπουργός, οι Πρόεδροι των Κοινοβουλευτικών Ομάδων και ένας </w:t>
      </w:r>
      <w:r>
        <w:rPr>
          <w:rFonts w:eastAsia="Times New Roman"/>
          <w:szCs w:val="24"/>
        </w:rPr>
        <w:t>ε</w:t>
      </w:r>
      <w:r>
        <w:rPr>
          <w:rFonts w:eastAsia="Times New Roman"/>
          <w:szCs w:val="24"/>
        </w:rPr>
        <w:t>κπρόσωπός τους. Η ομιλία τους περι</w:t>
      </w:r>
      <w:r>
        <w:rPr>
          <w:rFonts w:eastAsia="Times New Roman"/>
          <w:szCs w:val="24"/>
        </w:rPr>
        <w:t>ορίζεται στο ήμισυ του χρόνου που προβλέπεται από τα άρθρα 97 και 103 του Κανονισμού της Βουλής.</w:t>
      </w:r>
    </w:p>
    <w:p w14:paraId="60F8693F" w14:textId="77777777" w:rsidR="00E15B20" w:rsidRDefault="00812504">
      <w:pPr>
        <w:spacing w:line="480" w:lineRule="auto"/>
        <w:ind w:firstLine="720"/>
        <w:jc w:val="both"/>
        <w:rPr>
          <w:rFonts w:eastAsia="Times New Roman"/>
          <w:szCs w:val="24"/>
        </w:rPr>
      </w:pPr>
      <w:r>
        <w:rPr>
          <w:rFonts w:eastAsia="Times New Roman"/>
          <w:szCs w:val="24"/>
        </w:rPr>
        <w:t>Προτείνω, επίσης, να λάβουν τον λόγο, μετά από απόφαση που πήραμε χθες στη Διάσκεψη των Προέδρων –ήταν μια ιδέα του Προέδρου της Βουλής, την οποία κάναμε αποδε</w:t>
      </w:r>
      <w:r>
        <w:rPr>
          <w:rFonts w:eastAsia="Times New Roman"/>
          <w:szCs w:val="24"/>
        </w:rPr>
        <w:t>κτή για να υπάρχει μια πιο διευρυμένη συζήτηση- και ένας ομιλητής από κάθε Κοινοβουλευτική Ομάδα πέραν των δυο εισηγητών και ειδικών αγορητών, όπως τους έχουν ορίσει τα κόμματα.</w:t>
      </w:r>
    </w:p>
    <w:p w14:paraId="60F86940" w14:textId="77777777" w:rsidR="00E15B20" w:rsidRDefault="00812504">
      <w:pPr>
        <w:spacing w:line="480" w:lineRule="auto"/>
        <w:ind w:firstLine="720"/>
        <w:jc w:val="both"/>
        <w:rPr>
          <w:rFonts w:eastAsia="Times New Roman"/>
          <w:szCs w:val="24"/>
        </w:rPr>
      </w:pPr>
      <w:r>
        <w:rPr>
          <w:rFonts w:eastAsia="Times New Roman"/>
          <w:szCs w:val="24"/>
        </w:rPr>
        <w:t>Τέλος, προτείνω η συζήτηση επί της αρχής και επί των άρθρων να είναι ενιαία. Ω</w:t>
      </w:r>
      <w:r>
        <w:rPr>
          <w:rFonts w:eastAsia="Times New Roman"/>
          <w:szCs w:val="24"/>
        </w:rPr>
        <w:t>ς προς τους χρόνους, οι εισηγητές και οι ειδικοί αγορητές προτείνω να έχουν χρόνο ομιλίας δώδεκα λεπτά, ο αρμόδιος Υπουργός δεκατρία λεπτά, οι λοιποί Υπουργοί και οι Υφυπουργοί –εφόσον θελήσουν να συμμετάσχουν στη συζήτηση- οκτώ λεπτά, ο Πρωθυπουργός και Π</w:t>
      </w:r>
      <w:r>
        <w:rPr>
          <w:rFonts w:eastAsia="Times New Roman"/>
          <w:szCs w:val="24"/>
        </w:rPr>
        <w:t xml:space="preserve">ρόεδρος της Κοινοβουλευτικής Ομάδας του ΣΥΡΙΖΑ, καθώς και ο Πρόεδρος της Κοινοβουλευτικής Ομάδας της Νέας Δημοκρατίας δεκατέσσερα λεπτά, οι </w:t>
      </w:r>
      <w:r>
        <w:rPr>
          <w:rFonts w:eastAsia="Times New Roman"/>
          <w:szCs w:val="24"/>
        </w:rPr>
        <w:lastRenderedPageBreak/>
        <w:t>Πρόεδροι των υπόλοιπων Κοινοβουλευτικών Ομάδων δώδεκα λεπτά, οι Κοινοβουλευτικοί Εκπρόσωποι δέκα λεπτά και οι ορισθέ</w:t>
      </w:r>
      <w:r>
        <w:rPr>
          <w:rFonts w:eastAsia="Times New Roman"/>
          <w:szCs w:val="24"/>
        </w:rPr>
        <w:t>ντες από τα κόμματα ομιλητές πέντε λεπτά.</w:t>
      </w:r>
    </w:p>
    <w:p w14:paraId="60F8694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Έχουμε αθροίσει τους χρόνους, με μία μικρή ανοχή, εν πάση περιπτώσει, αν χρειαστεί και περίπου στις 14.30΄ η ώρα μέχρι τις 15.00΄</w:t>
      </w:r>
      <w:r>
        <w:rPr>
          <w:rFonts w:eastAsia="Times New Roman" w:cs="Times New Roman"/>
          <w:szCs w:val="24"/>
        </w:rPr>
        <w:t xml:space="preserve"> </w:t>
      </w:r>
      <w:r>
        <w:rPr>
          <w:rFonts w:eastAsia="Times New Roman" w:cs="Times New Roman"/>
          <w:szCs w:val="24"/>
        </w:rPr>
        <w:t>η ώρα θα έχουμε τελειώσει.</w:t>
      </w:r>
    </w:p>
    <w:p w14:paraId="60F8694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Επομένως, ερωτάται το Σώμα εάν συμφωνεί με την πρόταση τη</w:t>
      </w:r>
      <w:r>
        <w:rPr>
          <w:rFonts w:eastAsia="Times New Roman" w:cs="Times New Roman"/>
          <w:szCs w:val="24"/>
        </w:rPr>
        <w:t>ς Διάσκεψης των Προέδρων.</w:t>
      </w:r>
    </w:p>
    <w:p w14:paraId="60F8694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60F8694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το Σώμα συνεφώνησε.</w:t>
      </w:r>
    </w:p>
    <w:p w14:paraId="60F8694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Δεν συνεφώνησε το Σώμα, κύριε Πρόεδρε.</w:t>
      </w:r>
    </w:p>
    <w:p w14:paraId="60F8694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Πώς δεν συνεφώνησε; Το κόμμα σας στη Διάσκεψη των Προέδρων εχθές συνεφώνησε.</w:t>
      </w:r>
    </w:p>
    <w:p w14:paraId="60F8694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Για το κατεπείγον, όχι. Για τη διαδικασία.</w:t>
      </w:r>
    </w:p>
    <w:p w14:paraId="60F8694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Εγώ μιλάω για τη διαδικασία, κύριε Κουτσούκο. Για το κατεπείγον είπα –δεν το προσέ</w:t>
      </w:r>
      <w:r>
        <w:rPr>
          <w:rFonts w:eastAsia="Times New Roman" w:cs="Times New Roman"/>
          <w:szCs w:val="24"/>
        </w:rPr>
        <w:t>ξατε- ότι ήταν κατά πλειοψηφία. Μιλώ για τη σημερινή διαδικασία. Συμφωνούμε. Το άλλο καταγράφεται. Όμως δεν εννοούσα αυτό.</w:t>
      </w:r>
    </w:p>
    <w:p w14:paraId="60F8694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κάνουμε, λοιπόν, το εξής: Είναι μία παράκληση του κ. Φίλη ο οποίος θέλει να φύγει…</w:t>
      </w:r>
    </w:p>
    <w:p w14:paraId="60F8694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σας έχω ζητή</w:t>
      </w:r>
      <w:r>
        <w:rPr>
          <w:rFonts w:eastAsia="Times New Roman" w:cs="Times New Roman"/>
          <w:szCs w:val="24"/>
        </w:rPr>
        <w:t>σει τον λόγο ως Κοινοβουλευτικός Εκπρόσωπος.</w:t>
      </w:r>
    </w:p>
    <w:p w14:paraId="60F8694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Επί ποίου θέματος;</w:t>
      </w:r>
    </w:p>
    <w:p w14:paraId="60F8694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Επί του κατεπείγοντος.</w:t>
      </w:r>
    </w:p>
    <w:p w14:paraId="60F8694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Θα τοποθετηθείτε. Απ’ ό,τι είδα, είναι να μιλήσετε. Είστε Κοινοβουλευτικός</w:t>
      </w:r>
      <w:r>
        <w:rPr>
          <w:rFonts w:eastAsia="Times New Roman" w:cs="Times New Roman"/>
          <w:szCs w:val="24"/>
        </w:rPr>
        <w:t xml:space="preserve"> Εκπρόσωπος…</w:t>
      </w:r>
    </w:p>
    <w:p w14:paraId="60F8694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Τώρα θέλω να μιλήσω, κύριε Κακλαμάνη.</w:t>
      </w:r>
    </w:p>
    <w:p w14:paraId="60F8694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Ας μη χάνουμε το χρόνο. Είπα ότι έχετε αντίρρηση.</w:t>
      </w:r>
    </w:p>
    <w:p w14:paraId="60F8695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Πρώτα θέλετε να ψηφίσουμε και μετά να γίνει η συζήτηση;</w:t>
      </w:r>
    </w:p>
    <w:p w14:paraId="60F8695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Για ποιο θέμα να συζητήσουμε; Δεν έχουμε να συζητήσουμε κάτι. Έχει αποφασίσει η αρμόδια </w:t>
      </w:r>
      <w:r>
        <w:rPr>
          <w:rFonts w:eastAsia="Times New Roman" w:cs="Times New Roman"/>
          <w:szCs w:val="24"/>
        </w:rPr>
        <w:t>ε</w:t>
      </w:r>
      <w:r>
        <w:rPr>
          <w:rFonts w:eastAsia="Times New Roman" w:cs="Times New Roman"/>
          <w:szCs w:val="24"/>
        </w:rPr>
        <w:t>πιτροπή και η Διάσκεψη των Προέδρων.</w:t>
      </w:r>
    </w:p>
    <w:p w14:paraId="60F8695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Η Ολομέλεια αποφασίζει, κύριε Πρόεδρε.</w:t>
      </w:r>
    </w:p>
    <w:p w14:paraId="60F8695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θα σας δώσω για </w:t>
      </w:r>
      <w:r>
        <w:rPr>
          <w:rFonts w:eastAsia="Times New Roman" w:cs="Times New Roman"/>
          <w:szCs w:val="24"/>
        </w:rPr>
        <w:t>δύο λεπτά τον λόγο, αλλά θα εξυπηρετήσουμε πρώτα τον κ. Φίλη, ο οποίος στην ουσία εξυπηρετεί και τη συζήτηση, διότι θα τοποθετηθεί.</w:t>
      </w:r>
    </w:p>
    <w:p w14:paraId="60F8695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Φίλη, θέλετε το χρόνο που σας αναλογεί, δηλαδή τα οκτώ λεπτά ή λιγότερο;</w:t>
      </w:r>
    </w:p>
    <w:p w14:paraId="60F8695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w:t>
      </w:r>
      <w:r>
        <w:rPr>
          <w:rFonts w:eastAsia="Times New Roman" w:cs="Times New Roman"/>
          <w:b/>
          <w:szCs w:val="24"/>
        </w:rPr>
        <w:t xml:space="preserve">ι Θρησκευμάτων): </w:t>
      </w:r>
      <w:r>
        <w:rPr>
          <w:rFonts w:eastAsia="Times New Roman" w:cs="Times New Roman"/>
          <w:szCs w:val="24"/>
        </w:rPr>
        <w:t>Οπωσδήποτε θα χρειαστούν τα οκτώ λεπτά, κύριε Πρόεδρε.</w:t>
      </w:r>
    </w:p>
    <w:p w14:paraId="60F8695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επειδή σας δίνουμε κατ’ εξαίρεση τον χρόνο, παρακαλούμε να τηρήσετε τα οκτώ λεπτά.</w:t>
      </w:r>
    </w:p>
    <w:p w14:paraId="60F8695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έχετε τον λόγο.</w:t>
      </w:r>
    </w:p>
    <w:p w14:paraId="60F8695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w:t>
      </w:r>
      <w:r>
        <w:rPr>
          <w:rFonts w:eastAsia="Times New Roman" w:cs="Times New Roman"/>
          <w:b/>
          <w:szCs w:val="24"/>
        </w:rPr>
        <w:t xml:space="preserve">ίας, Έρευνας και Θρησκευμάτων): </w:t>
      </w:r>
      <w:r>
        <w:rPr>
          <w:rFonts w:eastAsia="Times New Roman" w:cs="Times New Roman"/>
          <w:szCs w:val="24"/>
        </w:rPr>
        <w:t>Αξιότιμες κυρίες και κύριοι συνάδελφοι, είμαι βέβαιος ότι όλοι παρακολουθείτε τις δηλώσεις που έκαναν διάφοροι Γάλλοι πολιτικοί, μεταξύ αυτών και ο Γάλλος Πρωθυπουργός, σχετικά με το Ισλάμ και τη νέα σχέση που πρέπει η Γαλλί</w:t>
      </w:r>
      <w:r>
        <w:rPr>
          <w:rFonts w:eastAsia="Times New Roman" w:cs="Times New Roman"/>
          <w:szCs w:val="24"/>
        </w:rPr>
        <w:t>α να βρει μαζί του.</w:t>
      </w:r>
    </w:p>
    <w:p w14:paraId="60F8695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Τον Φεβρουάριο του 2015, η Αυστρία ψήφισε έναν νέο νόμο για τις μουσουλμανικές κοινότητες σε αντικατάσταση ενός παλαιότερου, του οποίου οι ρίζες φθάνουν στην εποχή της Αυστροουγγρικής </w:t>
      </w:r>
      <w:r>
        <w:rPr>
          <w:rFonts w:eastAsia="Times New Roman" w:cs="Times New Roman"/>
          <w:szCs w:val="24"/>
        </w:rPr>
        <w:t>α</w:t>
      </w:r>
      <w:r>
        <w:rPr>
          <w:rFonts w:eastAsia="Times New Roman" w:cs="Times New Roman"/>
          <w:szCs w:val="24"/>
        </w:rPr>
        <w:t>υτοκρατορίας, όταν ο Αψβούργος αυτοκράτορας διοικού</w:t>
      </w:r>
      <w:r>
        <w:rPr>
          <w:rFonts w:eastAsia="Times New Roman" w:cs="Times New Roman"/>
          <w:szCs w:val="24"/>
        </w:rPr>
        <w:t>σε σημαντικούς μουσουλμανικούς πληθυσμούς στα Βαλκάνια.</w:t>
      </w:r>
    </w:p>
    <w:p w14:paraId="60F8695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και στην Ολλανδία και στη Γερμανία η συζήτηση για τη σχέση των μουσουλμανικών πληθυσμών με την ολλανδική και τη γερμανική κοινωνία αντίστοιχα, γίνεται ολοένα και περισσότερο έντονη.</w:t>
      </w:r>
    </w:p>
    <w:p w14:paraId="60F8695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Στην Αγγλία, </w:t>
      </w:r>
      <w:r>
        <w:rPr>
          <w:rFonts w:eastAsia="Times New Roman" w:cs="Times New Roman"/>
          <w:szCs w:val="24"/>
        </w:rPr>
        <w:t>το σύνολο των προβλέψεων του ισλαμικού δικαίου για σειρά θεμάτων –και ιδίως κληρονομικών- φαίνεται ότι εφαρμόζεται μέσω ενός παράλληλου δικαστικού, ας το πούμε έτσι, συστήματος.</w:t>
      </w:r>
    </w:p>
    <w:p w14:paraId="60F8695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Όλες αυτές οι συζητήσεις, αλλά και οι νομοθετικές πρωτοβουλίες προσπαθούν να α</w:t>
      </w:r>
      <w:r>
        <w:rPr>
          <w:rFonts w:eastAsia="Times New Roman" w:cs="Times New Roman"/>
          <w:szCs w:val="24"/>
        </w:rPr>
        <w:t>παντήσουν κυρίως σε τρία ζητήματα: Πρώτον, ποιος χρηματοδοτεί τα τζαμιά, δεύτερον ποιος μορφώνει τους θρησκευτικούς λειτουργούς του Ισλάμ και, τρίτον, ποια είναι η σχέση του ισλαμικού δικαίου με το δικαιικό πολιτισμό της Ευρώπης.</w:t>
      </w:r>
    </w:p>
    <w:p w14:paraId="60F8695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ο πραγματικός ελέφαντ</w:t>
      </w:r>
      <w:r>
        <w:rPr>
          <w:rFonts w:eastAsia="Times New Roman" w:cs="Times New Roman"/>
          <w:szCs w:val="24"/>
        </w:rPr>
        <w:t>ας είναι στο δωμάτιο και είναι άλλος. Η Ευρώπη δεν έχει αποδεχθεί το γεγονός πως οι μουσουλμάνοι είναι μία πραγματικότητα και είναι εδώ. Οι περισσότεροι είναι Ευρωπαίοι πολίτες ή νόμιμοι μετανάστες και στην Ευρώπη έχουν βρει ασφάλεια για τη ζωή των ιδίων κ</w:t>
      </w:r>
      <w:r>
        <w:rPr>
          <w:rFonts w:eastAsia="Times New Roman" w:cs="Times New Roman"/>
          <w:szCs w:val="24"/>
        </w:rPr>
        <w:t>αι των οικογενειών τους, αξιοπρέπεια και ευκαιρίες για ένα καλύτερο μέλλον.</w:t>
      </w:r>
    </w:p>
    <w:p w14:paraId="60F8695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Ορισμένοι υποστηρίζουν ότι η κατασκευή ενός τεμένους στην Αθήνα θα είναι πόλος έλξης μουσουλμάνων. Διαμαρτυρήθηκαν και διαμαρτύρονται έντονα γιατί είναι πολλοί οι μουσουλμάνοι και </w:t>
      </w:r>
      <w:r>
        <w:rPr>
          <w:rFonts w:eastAsia="Times New Roman" w:cs="Times New Roman"/>
          <w:szCs w:val="24"/>
        </w:rPr>
        <w:t>έτσι ισλαμοποιείται, λένε, η πατρίδα μας.</w:t>
      </w:r>
    </w:p>
    <w:p w14:paraId="60F8695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Αν τα τεμένη ήταν πόλος έλξης για τους μουσουλμάνους, τότε δεν θα είχε έρθει κανένας μουσουλμάνος στην Αθήνα. Θα ήταν όλοι στη Θράκη, στη Ρόδο, στη Κω. Πόλος έλξης είναι οι οικονομικές ευκαιρίες </w:t>
      </w:r>
      <w:r>
        <w:rPr>
          <w:rFonts w:eastAsia="Times New Roman" w:cs="Times New Roman"/>
          <w:szCs w:val="24"/>
        </w:rPr>
        <w:lastRenderedPageBreak/>
        <w:t>και γι’ αυτό η επιδ</w:t>
      </w:r>
      <w:r>
        <w:rPr>
          <w:rFonts w:eastAsia="Times New Roman" w:cs="Times New Roman"/>
          <w:szCs w:val="24"/>
        </w:rPr>
        <w:t>ίωξη της Χρυσής Αυγής να μειωθούν οι μετανάστες έγινε εξ αντικειμένου πραγματικότητα στα χρόνια της κρίσης. Η φτώχεια και η οικονομική καταστροφή έφεραν τη μείωση των μεταναστών. Γι’ αυτό και οι άτυποι χώροι προσευχής υπολογίζουμε ότι έχουν μειωθεί τουλάχι</w:t>
      </w:r>
      <w:r>
        <w:rPr>
          <w:rFonts w:eastAsia="Times New Roman" w:cs="Times New Roman"/>
          <w:szCs w:val="24"/>
        </w:rPr>
        <w:t>στον κατά 40%. Θέλετε μία «καθαρή» -εντός εισαγωγικών- χώρα; Κοιτάξτε γύρω σας ποιες είναι οι καθαρές χώρες και πείτε στον ελληνικό λαό την αλήθεια. Καθαρές χώρες είναι μόνο οι φτωχές χώρες. Είναι μόνο οι χώρες, στις οποίες κανείς δεν θέλει να πάει.</w:t>
      </w:r>
    </w:p>
    <w:p w14:paraId="60F8696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ας μην ξεχνάμε ότι οι εθνικοί πόλεμοι στους οποίους πρωταγωνίστησε η Ευρώπη είναι σχετικά πρόσφατο φαινόμενο σε σχέση με τους θρησκευτικούς πολέμους. Γι’ αυτό, ο Πάπας έσπευσε με αφορμή τη σφαγή του ιερέα στη Γαλλία, για την οποία ό</w:t>
      </w:r>
      <w:r>
        <w:rPr>
          <w:rFonts w:eastAsia="Times New Roman" w:cs="Times New Roman"/>
          <w:szCs w:val="24"/>
        </w:rPr>
        <w:t>λοι δηλώνουμε τον αποτροπιασμό μας, να διευκρινίσει ότι είμαστε σε πόλεμο, αλλά όχι σε θρησκευτικό πόλεμο.</w:t>
      </w:r>
    </w:p>
    <w:p w14:paraId="60F8696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Αυτός είναι ο ελέφαντας, κυρίες και κύριοι και εμείς οφείλουμε να τον δούμε έγκαιρα και να κάνουμε ό,τι καλύτερο μπορούμε, ώστε να μη συμβεί αυτό που</w:t>
      </w:r>
      <w:r>
        <w:rPr>
          <w:rFonts w:eastAsia="Times New Roman" w:cs="Times New Roman"/>
          <w:szCs w:val="24"/>
        </w:rPr>
        <w:t xml:space="preserve"> επιδιώκουν οι φονταμενταλιστές τύπου </w:t>
      </w:r>
      <w:r>
        <w:rPr>
          <w:rFonts w:eastAsia="Times New Roman" w:cs="Times New Roman"/>
          <w:szCs w:val="24"/>
          <w:lang w:val="en-US"/>
        </w:rPr>
        <w:t>ISIS</w:t>
      </w:r>
      <w:r>
        <w:rPr>
          <w:rFonts w:eastAsia="Times New Roman" w:cs="Times New Roman"/>
          <w:szCs w:val="24"/>
        </w:rPr>
        <w:t xml:space="preserve"> ή </w:t>
      </w:r>
      <w:r>
        <w:rPr>
          <w:rFonts w:eastAsia="Times New Roman" w:cs="Times New Roman"/>
          <w:szCs w:val="24"/>
        </w:rPr>
        <w:lastRenderedPageBreak/>
        <w:t>Μπρέιβικ, δηλαδή να μη ζήσουμε έναν θρησκευτικό πόλεμο. Ειδικότερα εμείς στην Ελλάδα που αποτελούμε το σύνολο των δύο κόσμων γνωρίζουμε πολύ καλά ότι εάν συμβεί ένας τέτοιος πόλεμος, εμείς θα είμαστε μεταξύ εκεί</w:t>
      </w:r>
      <w:r>
        <w:rPr>
          <w:rFonts w:eastAsia="Times New Roman" w:cs="Times New Roman"/>
          <w:szCs w:val="24"/>
        </w:rPr>
        <w:t>νων που θα πληρώσουν το ακριβότερο τίμημα.</w:t>
      </w:r>
    </w:p>
    <w:p w14:paraId="60F8696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η Ελλάδα στα τρία κύρια ερωτήματα που ανέφερα παραπάνω</w:t>
      </w:r>
      <w:r>
        <w:rPr>
          <w:rFonts w:eastAsia="Times New Roman" w:cs="Times New Roman"/>
          <w:szCs w:val="24"/>
        </w:rPr>
        <w:t>,</w:t>
      </w:r>
      <w:r>
        <w:rPr>
          <w:rFonts w:eastAsia="Times New Roman" w:cs="Times New Roman"/>
          <w:szCs w:val="24"/>
        </w:rPr>
        <w:t xml:space="preserve"> έχει δώσει τις απαντήσεις της. Στο πρώτο ερώτημα περί τζαμιών, το 2000 ψήφισε νόμο με τον οποίο, ακολουθώντας τις τότε κρατούσες </w:t>
      </w:r>
      <w:r>
        <w:rPr>
          <w:rFonts w:eastAsia="Times New Roman" w:cs="Times New Roman"/>
          <w:szCs w:val="24"/>
        </w:rPr>
        <w:t>αντιλήψεις στην Ευρώπη, παραχωρούσε έκταση στην Παιανία για να χτιστεί ένα μεγάλο ισλαμικό κέντρο, εντός του οποίου θα λειτουργούσε και τέμενος. Αυτό το κέντρο θα χτιζόταν με χρήματα ξένων χωρών και θα διοικούνταν από ξένες χώρες.</w:t>
      </w:r>
    </w:p>
    <w:p w14:paraId="60F8696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νόμος ψηφίστηκε, διότι </w:t>
      </w:r>
      <w:r>
        <w:rPr>
          <w:rFonts w:eastAsia="Times New Roman" w:cs="Times New Roman"/>
          <w:szCs w:val="24"/>
        </w:rPr>
        <w:t>το θέμα συνδέθηκε με τους Ολυμπιακούς Αγώνες και τέθηκε ως ερώτημα σχετικά με τη θρησκευτική ελευθερία των μουσουλμάνων συμπολιτών μας. Ψηφίστηκε μεν, αλλά δεν εφαρμόστηκε. Δεν είναι η ώρα να αναλύσουμε τους λόγους, αλλά ας κρατήσουμε το ότι πρώτη η εκκλησ</w:t>
      </w:r>
      <w:r>
        <w:rPr>
          <w:rFonts w:eastAsia="Times New Roman" w:cs="Times New Roman"/>
          <w:szCs w:val="24"/>
        </w:rPr>
        <w:t>ία είχε θέσει το ζήτημα ουσίας περί του τι ακριβώς θα είναι αυτό το ισλαμικό κέντρο, ποιος θα το χρηματοδοτεί και ποιος θα το διοικεί.</w:t>
      </w:r>
    </w:p>
    <w:p w14:paraId="60F8696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Το 2006, η χώρα μας έκανε μία νέα επιλογή. Ψήφισε νέο νόμο δίνοντας τη σωστή απάντηση στο ερώτημα αυτό. Αποφάσισε το τέμε</w:t>
      </w:r>
      <w:r>
        <w:rPr>
          <w:rFonts w:eastAsia="Times New Roman" w:cs="Times New Roman"/>
          <w:szCs w:val="24"/>
        </w:rPr>
        <w:t>νος Αθηνών να κατασκευαστεί με χρήματα του ελληνικού κράτους και να διοικείται από διοικητικό συμβούλιο, η πλειοψηφία του οποίου θα αποτελείται από εκπροσώπους της πολιτείας.</w:t>
      </w:r>
    </w:p>
    <w:p w14:paraId="60F8696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Αντιλαμβάνομαι ότι αυτή η ρύθμιση ακροβατεί στα όρια της θρησκευτικής ελευθερίας,</w:t>
      </w:r>
      <w:r>
        <w:rPr>
          <w:rFonts w:eastAsia="Times New Roman" w:cs="Times New Roman"/>
          <w:szCs w:val="24"/>
        </w:rPr>
        <w:t xml:space="preserve"> αλλά την κόκκινη γραμμή, δηλαδή την παραβίαση των θρησκευτικών ελευθεριών δεν θα την περάσουμε και προχωράμε ήδη στον απαραίτητο σχεδιασμό, ώστε οι λεπτές ισορροπίες να τηρηθούν.</w:t>
      </w:r>
    </w:p>
    <w:p w14:paraId="60F8696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χώρα μας αποφάσισε, επίσης –και το κατέστησε απολύτως σαφές με την τροποπο</w:t>
      </w:r>
      <w:r>
        <w:rPr>
          <w:rFonts w:eastAsia="Times New Roman" w:cs="Times New Roman"/>
          <w:szCs w:val="24"/>
        </w:rPr>
        <w:t>ίηση του ν.3512 το 2011- ότι τόσο ο χώρος, όσο και το τέμενος, θα ανήκουν στο ελληνικό κράτος και δεν χαρίζονται σε κανέναν.</w:t>
      </w:r>
    </w:p>
    <w:p w14:paraId="60F8696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Αξίζει, επίσης, να σημειωθεί ότι η Εκκλησία της Ελλάδος, τόσο επί Μακαριστού Χριστοδούλου, όσο και επί Μακαριότατου Ιερωνύμου, ήταν</w:t>
      </w:r>
      <w:r>
        <w:rPr>
          <w:rFonts w:eastAsia="Times New Roman" w:cs="Times New Roman"/>
          <w:szCs w:val="24"/>
        </w:rPr>
        <w:t xml:space="preserve"> πάντοτε σύμφωνη με την κατασκευή του τεμένους υπό συγκεκριμένες προϋποθέσεις που θα εξασφάλιζαν ότι θα λειτουργούσε ως τέμενος εντός του ελληνικού νόμου και </w:t>
      </w:r>
      <w:r>
        <w:rPr>
          <w:rFonts w:eastAsia="Times New Roman" w:cs="Times New Roman"/>
          <w:szCs w:val="24"/>
        </w:rPr>
        <w:lastRenderedPageBreak/>
        <w:t>όχι ως μία νησίδα εκτός του ελληνικού νόμου που θα ελεγχόταν από ξένα κέντρα και κεφάλαια. Αυτές τ</w:t>
      </w:r>
      <w:r>
        <w:rPr>
          <w:rFonts w:eastAsia="Times New Roman" w:cs="Times New Roman"/>
          <w:szCs w:val="24"/>
        </w:rPr>
        <w:t>ις προϋποθέσεις τις κάλυψε ο νομοθέτης το 2006.</w:t>
      </w:r>
    </w:p>
    <w:p w14:paraId="60F8696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Οφείλω να σας πω ότι όλοι οι Πρωθυπουργοί από το 1894, όταν έγινε η πρώτη συζήτηση για τέμενος στην Αθήνα, ήταν θετικοί και σύμφωνοι για την κατασκευή του, ακόμη και ο Μεταξάς και ο Παπαδόπουλος.</w:t>
      </w:r>
    </w:p>
    <w:p w14:paraId="60F8696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Κωνσταντίν</w:t>
      </w:r>
      <w:r>
        <w:rPr>
          <w:rFonts w:eastAsia="Times New Roman" w:cs="Times New Roman"/>
          <w:szCs w:val="24"/>
        </w:rPr>
        <w:t>ος Καραμανλής το υποσχέθηκε στους Άραβες αναλαμβάνοντας μία διεθνή δέσμευση για τη χώρα. Ο Αντρέας Παπανδρέου έπραξε το ίδιο και μάλιστα οι συζητήσεις τότε αφορούσαν μία έκταση στο Μαρούσι. Επί Κώστα Σημίτη ψηφίστηκε ο πρώτος νόμος για την κατασκευή του στ</w:t>
      </w:r>
      <w:r>
        <w:rPr>
          <w:rFonts w:eastAsia="Times New Roman" w:cs="Times New Roman"/>
          <w:szCs w:val="24"/>
        </w:rPr>
        <w:t>ην Παιανία. Επί Κώστα Καραμανλή δόθηκε η πλέον σωστή λύση, αυτή που ακολουθούμε και σήμερα με τον ν.3512/2006 που υποστήριξε η Μαριέττα Γιαννάκου. Επί Γιώργου Παπανδρέου ψηφίστηκε η πρώτη τροποποίηση του ν.3512, ώστε να επιλυθούν σειρά γραφειοκρατικών ζητη</w:t>
      </w:r>
      <w:r>
        <w:rPr>
          <w:rFonts w:eastAsia="Times New Roman" w:cs="Times New Roman"/>
          <w:szCs w:val="24"/>
        </w:rPr>
        <w:t>μάτων.</w:t>
      </w:r>
    </w:p>
    <w:p w14:paraId="60F8696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Επί δικής μας κυβερνήσεως, επί Αλέξη Τσίπρα, ο Παναγιώτης Λαφαζάνης και ο Αριστείδης Μπαλτάς, αρμόδιοι Υπουργοί, έφεραν τη δεύτερη τροποποίηση και εμείς τώρα την τρίτη.</w:t>
      </w:r>
    </w:p>
    <w:p w14:paraId="60F8696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Άρα προκύπτει μια ερώτηση: Αφού τα θεμελιώδη χαρακτηριστικά του ν.3512 για την ί</w:t>
      </w:r>
      <w:r>
        <w:rPr>
          <w:rFonts w:eastAsia="Times New Roman" w:cs="Times New Roman"/>
          <w:szCs w:val="24"/>
        </w:rPr>
        <w:t xml:space="preserve">δρυση και λειτουργία του τεμένους Αθηνών, συμπεριλαμβανομένης της τοποθεσίας κατασκευής του, αλλά και των </w:t>
      </w:r>
      <w:r>
        <w:rPr>
          <w:rFonts w:eastAsia="Times New Roman" w:cs="Times New Roman"/>
          <w:szCs w:val="24"/>
        </w:rPr>
        <w:lastRenderedPageBreak/>
        <w:t>τετραγωνικών μέτρων του εμβαδού του, δεν έχουν αλλάξει, γιατί χρειάστηκαν τρεις τροποποιήσεις του νόμου σήμερα; Γιατί πρέπει η Βουλή να ψηφίζει –με όλ</w:t>
      </w:r>
      <w:r>
        <w:rPr>
          <w:rFonts w:eastAsia="Times New Roman" w:cs="Times New Roman"/>
          <w:szCs w:val="24"/>
        </w:rPr>
        <w:t>ο και μεγαλύτερες πλειοψηφίες, είναι η αλήθεια- τροποποιήσεις του νόμου;</w:t>
      </w:r>
    </w:p>
    <w:p w14:paraId="60F8696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απάντηση σ’ αυτό το ερώτημα, αξιότιμες κυρίες και κύριοι συνάδελφοι, αναδεικνύει τις πολλαπλές παθογένειες της διοίκησης και του τρόπου με τον οποίο σχεδιάζουμε και υλοποιούμε τις </w:t>
      </w:r>
      <w:r>
        <w:rPr>
          <w:rFonts w:eastAsia="Times New Roman" w:cs="Times New Roman"/>
          <w:szCs w:val="24"/>
        </w:rPr>
        <w:t>λύσεις. Ενώ οι κεντρικές πολιτικές επιλογές είναι σωστές και δεν αμφισβητούνται, οι άλλες παράμετροι θέτουν σειρά πρακτικών και γραφειοκρατικών ζητημάτων που φθάνουν στο σημείο να αμφισβητούν την ίδια την υλοποίηση των κεντρικών πολιτικών αποφάσεων.</w:t>
      </w:r>
    </w:p>
    <w:p w14:paraId="60F8696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Ήδη δύ</w:t>
      </w:r>
      <w:r>
        <w:rPr>
          <w:rFonts w:eastAsia="Times New Roman" w:cs="Times New Roman"/>
          <w:szCs w:val="24"/>
        </w:rPr>
        <w:t xml:space="preserve">ο αποφάσεις ψηφίζουμε σήμερα. Ψηφίζουμε μεταξύ άλλων ότι το ενιαίο οικόπεδο χωρίζεται σε δύο τμήματα και οριοθετούμε ένα δρόμο μεταξύ τους. Γιατί η Βουλή ψηφίζει κάτι τέτοιο; Είναι αυτό πολιτικό ζήτημα; Όμως ζητάμε να ψηφιστεί, γιατί αν δεν ψηφιστεί, τότε </w:t>
      </w:r>
      <w:r>
        <w:rPr>
          <w:rFonts w:eastAsia="Times New Roman" w:cs="Times New Roman"/>
          <w:szCs w:val="24"/>
        </w:rPr>
        <w:t>η συνήθης διαδικασία θα κρατήσει χρόνια και θα έχουμε χάσει τη δυνατότητα να διαχειριστούμε σωστά και με τον καλύτερο τρόπο για το εθνικό συμφέρον και την κοινωνική συνοχή, το πρόβλημα που θέτει η ύπαρξη διακοσίων χιλιάδων μουσουλμάνων στην Αθήνα.</w:t>
      </w:r>
    </w:p>
    <w:p w14:paraId="60F8696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Κυρίες κ</w:t>
      </w:r>
      <w:r>
        <w:rPr>
          <w:rFonts w:eastAsia="Times New Roman" w:cs="Times New Roman"/>
          <w:szCs w:val="24"/>
        </w:rPr>
        <w:t>αι κύριοι συνάδελφοι, εάν δεν θέλουμε να έχουμε τα προβλήματα που έχουν χώρες όπως η Γαλλία ή το Βέλγιο, να μην κάνουμε τα λάθη που εκείνοι έκαναν και τώρα ψάχνουν τρόπους να τα ανασκευάσουν.</w:t>
      </w:r>
    </w:p>
    <w:p w14:paraId="60F8696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Έχουμε πολιτική για τη διαχείριση του Ισλάμ και αυτή η πολιτική </w:t>
      </w:r>
      <w:r>
        <w:rPr>
          <w:rFonts w:eastAsia="Times New Roman" w:cs="Times New Roman"/>
          <w:szCs w:val="24"/>
        </w:rPr>
        <w:t>έχει ως βάση της το άρθρο 13 του Συντάγματος και τον ελληνικό νόμο.</w:t>
      </w:r>
    </w:p>
    <w:p w14:paraId="60F8697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Ορισμένοι συμπολίτες μας προσέφυγαν στο ΣτΕ, λέγοντας ότι το άρθρο 2 του Συντάγματος, περί επικρατούσας θρησκείας, σημαίνει ότι δεν μπορεί το κράτος να χτίσει ένα τέμενος. Το ΣτΕ αποφάσισε</w:t>
      </w:r>
      <w:r>
        <w:rPr>
          <w:rFonts w:eastAsia="Times New Roman" w:cs="Times New Roman"/>
          <w:szCs w:val="24"/>
        </w:rPr>
        <w:t xml:space="preserve"> ότι το άρθρο 3 εξηγείται υπό το φως του άρθρου 13 και γι’ αυτό ο ν.3512 είναι απολύτως συνταγματικός.</w:t>
      </w:r>
    </w:p>
    <w:p w14:paraId="60F8697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Οι ίδιοι οι συμπολίτες μας προσέφυγαν πάλι στο ΣτΕ, λέγοντας ότι η κατασκευή του </w:t>
      </w:r>
      <w:r>
        <w:rPr>
          <w:rFonts w:eastAsia="Times New Roman" w:cs="Times New Roman"/>
          <w:szCs w:val="24"/>
        </w:rPr>
        <w:t>τ</w:t>
      </w:r>
      <w:r>
        <w:rPr>
          <w:rFonts w:eastAsia="Times New Roman" w:cs="Times New Roman"/>
          <w:szCs w:val="24"/>
        </w:rPr>
        <w:t>εμένους επιβαρύνει το περιβάλλον και πρέπει να προηγούνται περιβαλλοντι</w:t>
      </w:r>
      <w:r>
        <w:rPr>
          <w:rFonts w:eastAsia="Times New Roman" w:cs="Times New Roman"/>
          <w:szCs w:val="24"/>
        </w:rPr>
        <w:t>κές μελέτες κ.λπ.. Υποστήριξαν, δηλαδή, ότι για την κατασκευή ενός οποιουδήποτε χώρου προσευχής –προσοχή, δεν εξαίρεσαν τις εκκλησίες- πρέπει να γίνονται όλα αυτά.</w:t>
      </w:r>
    </w:p>
    <w:p w14:paraId="60F8697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Τι σημαίνει κάτι τέτοιο πρακτικά; Σημαίνει ότι αν γίνονταν δεκτές οι θέσεις τους, πολύ απλά </w:t>
      </w:r>
      <w:r>
        <w:rPr>
          <w:rFonts w:eastAsia="Times New Roman" w:cs="Times New Roman"/>
          <w:szCs w:val="24"/>
        </w:rPr>
        <w:t>η ανέγερση ενός χώρου προσευχής, συμπεριλαμβανομένων των ορθόδοξων εκκλησιών, θα γινόταν πολύ περισσότερο δύσκολη και θα απαιτούσε πολλά, περισσότερα χρήματα.</w:t>
      </w:r>
    </w:p>
    <w:p w14:paraId="60F8697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όταν βάζεις τέτοια προσκόμματα στην ανέγερση χώρων προσευχής, καταλήγεις να παραβιάζεις το ά</w:t>
      </w:r>
      <w:r>
        <w:rPr>
          <w:rFonts w:eastAsia="Times New Roman" w:cs="Times New Roman"/>
          <w:szCs w:val="24"/>
        </w:rPr>
        <w:t>ρθρο 13, διότι θρησκευτική ελευθερία, χωρίς τη δυνατότητα να έχεις χώρο προσευχής, δεν υφίσταται.</w:t>
      </w:r>
    </w:p>
    <w:p w14:paraId="60F8697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ΣτΕ πριν από έναν μήνα περίπου απάντησε, απορρίπτοντας τις αιτήσεις ακυρώσεως. Μπορούσαμε να είχαμε φέρει τη συγκεκριμένη ρύθμιση νωρίτερα. Όμως, θέλαμε να</w:t>
      </w:r>
      <w:r>
        <w:rPr>
          <w:rFonts w:eastAsia="Times New Roman" w:cs="Times New Roman"/>
          <w:szCs w:val="24"/>
        </w:rPr>
        <w:t xml:space="preserve"> περιμένουμε τις αποφάσεις του Συμβουλίου της Επικρατείας, ώστε να τις λάβουμε υπ’ όψιν μας.</w:t>
      </w:r>
    </w:p>
    <w:p w14:paraId="60F8697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Στόχος μας είναι ο νόμος να εφαρμοστεί και για τα τεμένη στην Αθήνα. Η ύπαρξη άτυπων τζαμιών είναι ντροπή για τη χώρα και τους μουσουλμάνους. Είναι, επίσης, και έν</w:t>
      </w:r>
      <w:r>
        <w:rPr>
          <w:rFonts w:eastAsia="Times New Roman" w:cs="Times New Roman"/>
          <w:szCs w:val="24"/>
        </w:rPr>
        <w:t>ας διαρκής κίνδυνος για την ασφάλεια όλων μας.</w:t>
      </w:r>
    </w:p>
    <w:p w14:paraId="60F8697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τέμενος είναι το πρώτο βήμα. Ήδη είμαστε στην πορεία υλοποίησης του δεύτερου βήματος, καθώς ήδη έχουμε δώσει άδεια λειτουργίας για τέσσερα τζαμιά, το ένα εκ των οποίων στη Θήβα. Αυτά τα </w:t>
      </w:r>
      <w:r>
        <w:rPr>
          <w:rFonts w:eastAsia="Times New Roman" w:cs="Times New Roman"/>
          <w:szCs w:val="24"/>
        </w:rPr>
        <w:lastRenderedPageBreak/>
        <w:t>τζαμιά δεν είναι και</w:t>
      </w:r>
      <w:r>
        <w:rPr>
          <w:rFonts w:eastAsia="Times New Roman" w:cs="Times New Roman"/>
          <w:szCs w:val="24"/>
        </w:rPr>
        <w:t>νούργια, λειτουργούσαν επί χρόνια, αλλά εμείς πετύχαμε να περάσουμε από την γκρίζα ζώνη, στο φως της νομιμότητας.</w:t>
      </w:r>
    </w:p>
    <w:p w14:paraId="60F8697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0F8697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Χρυσή Αυγή</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έχει την άποψη πως δεν πρέπει να υπά</w:t>
      </w:r>
      <w:r>
        <w:rPr>
          <w:rFonts w:eastAsia="Times New Roman" w:cs="Times New Roman"/>
          <w:szCs w:val="24"/>
        </w:rPr>
        <w:t>ρξει κανένα τζαμί πουθενά στην Αθήνα, είτε δημόσιο είτε ιδιωτικό. Η θέση της είναι προφανώς αντισυνταγματική και ενάντια σε θεμελιώδεις συνθήκες της Ευρωπαϊκής Ένωσης, αλλά αυτό είναι απολύτως σύμφωνο με τον ναζιστικό χαρακτήρα της.</w:t>
      </w:r>
    </w:p>
    <w:p w14:paraId="60F8697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Οι υπόλοιποι, όμως, που</w:t>
      </w:r>
      <w:r>
        <w:rPr>
          <w:rFonts w:eastAsia="Times New Roman" w:cs="Times New Roman"/>
          <w:szCs w:val="24"/>
        </w:rPr>
        <w:t xml:space="preserve"> δυσπιστούν για το </w:t>
      </w:r>
      <w:r>
        <w:rPr>
          <w:rFonts w:eastAsia="Times New Roman" w:cs="Times New Roman"/>
          <w:szCs w:val="24"/>
        </w:rPr>
        <w:t>τ</w:t>
      </w:r>
      <w:r>
        <w:rPr>
          <w:rFonts w:eastAsia="Times New Roman" w:cs="Times New Roman"/>
          <w:szCs w:val="24"/>
        </w:rPr>
        <w:t>έμενος, αλλά αποδέχονται την αρχή της θρησκευτικής ελευθερίας, θα ήθελα να σκεφτούν ορισμένα ερωτήματα:</w:t>
      </w:r>
    </w:p>
    <w:p w14:paraId="60F8697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Πρώτον, είναι καλύτερο να λειτουργεί ένα άτυπο τζαμί ή ένα τζαμί με ονοματεπώνυμο, διεύθυνση και ΑΦΜ;</w:t>
      </w:r>
    </w:p>
    <w:p w14:paraId="60F8697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Δεύτερον, είναι καλύτερο να λε</w:t>
      </w:r>
      <w:r>
        <w:rPr>
          <w:rFonts w:eastAsia="Times New Roman" w:cs="Times New Roman"/>
          <w:szCs w:val="24"/>
        </w:rPr>
        <w:t>ιτουργεί ένα άτυπο τζαμί χωρίς να διασφαλίζεται ότι, αν υπάρξει μια πυρκαγιά, δεν θα καούν άνθρωποι σαν ποντίκια ή να λειτουργεί ένα τζαμί με άδεια της πυροσβεστικής υπηρεσίας;</w:t>
      </w:r>
    </w:p>
    <w:p w14:paraId="60F8697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Τρίτον, είναι καλύτερο να λειτουργεί ένα άτυπο τζαμί σε ένα παράνομο κτήριο, πο</w:t>
      </w:r>
      <w:r>
        <w:rPr>
          <w:rFonts w:eastAsia="Times New Roman" w:cs="Times New Roman"/>
          <w:szCs w:val="24"/>
        </w:rPr>
        <w:t>υ σε έναν σεισμό μπορεί να πέσει και να σκοτωθούν δεκάδες άνθρωποι, ή να λειτουργεί ένα τζαμί σε ένα ασφαλές κτήριο;</w:t>
      </w:r>
    </w:p>
    <w:p w14:paraId="60F8697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Τέταρτον, είναι καλύτερο να λειτουργεί ένα άτυπο τζαμί χωρίς τουαλέτες, με ό,τι αυτό σημαίνει για την υγιεινή του χώρου, ή να λειτουργεί έν</w:t>
      </w:r>
      <w:r>
        <w:rPr>
          <w:rFonts w:eastAsia="Times New Roman" w:cs="Times New Roman"/>
          <w:szCs w:val="24"/>
        </w:rPr>
        <w:t>α τζαμί με άδεια της Διεύθυνσης Δημόσιας Υγείας;</w:t>
      </w:r>
    </w:p>
    <w:p w14:paraId="60F8697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Τις απαντήσεις σε αυτά τα ερωτήματα θα τις βρείτε στην εγκύκλιο για την αδειοδότηση ευκτηρίων οίκων που εκδόθηκε επί υπουργίας Κωνσταντίνου Αρβανιτόπουλου. Είναι μια πολύ σωστή εγκύκλιος με άρτια νομική επιχ</w:t>
      </w:r>
      <w:r>
        <w:rPr>
          <w:rFonts w:eastAsia="Times New Roman" w:cs="Times New Roman"/>
          <w:szCs w:val="24"/>
        </w:rPr>
        <w:t>ειρηματολογία. Αυτή την εγκύκλιο εφαρμόσαμε εμείς.</w:t>
      </w:r>
    </w:p>
    <w:p w14:paraId="60F8697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Φίλη, πρέπει να κλείσετε.</w:t>
      </w:r>
    </w:p>
    <w:p w14:paraId="60F8698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Τελειώνω, κύριε Πρόεδρε.</w:t>
      </w:r>
    </w:p>
    <w:p w14:paraId="60F8698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Είναι πράγματι περίεργο που Βουλευτής της Αντιπολίτευ</w:t>
      </w:r>
      <w:r>
        <w:rPr>
          <w:rFonts w:eastAsia="Times New Roman" w:cs="Times New Roman"/>
          <w:szCs w:val="24"/>
        </w:rPr>
        <w:t>σης κατέθεσε ερώτηση εναντίον αυτής της εφαρμογής, θέλοντας μάλιστα να ρωτήσει αν η επιχώρια Μητρόπολη είχε συμφωνήσει. Αγνοούσε ότι η συμφωνία της επιχώριας Μητρόπολης έχει καταργηθεί με τον νόμο 2006 της Μαριέττας Γιαννάκου.</w:t>
      </w:r>
    </w:p>
    <w:p w14:paraId="60F8698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Όπως βλέπετε, κυρίες και κύρι</w:t>
      </w:r>
      <w:r>
        <w:rPr>
          <w:rFonts w:eastAsia="Times New Roman" w:cs="Times New Roman"/>
          <w:szCs w:val="24"/>
        </w:rPr>
        <w:t xml:space="preserve">οι συνάδελφοι, ξέρουμε να αναγνωρίζουμε τα σωστά βήματα και να τα ολοκληρώνουμε με τρόπο αποφασιστικό και πετυχημένο, όπως το πράξαμε και στην περίπτωση της ίδρυσης της εισαγωγικής κατεύθυνσης των μουσουλμανικών σπουδών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Θ</w:t>
      </w:r>
      <w:r>
        <w:rPr>
          <w:rFonts w:eastAsia="Times New Roman" w:cs="Times New Roman"/>
          <w:szCs w:val="24"/>
        </w:rPr>
        <w:t>εολογίας του Αριστοτελείο</w:t>
      </w:r>
      <w:r>
        <w:rPr>
          <w:rFonts w:eastAsia="Times New Roman" w:cs="Times New Roman"/>
          <w:szCs w:val="24"/>
        </w:rPr>
        <w:t>υ Πανεπιστημίου Θεσσαλονίκης.</w:t>
      </w:r>
    </w:p>
    <w:p w14:paraId="60F8698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Υπουργού)</w:t>
      </w:r>
    </w:p>
    <w:p w14:paraId="60F8698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Ολοκληρώνω αμέσως με κάτι τελευταίο.</w:t>
      </w:r>
    </w:p>
    <w:p w14:paraId="60F8698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για το θέμα των θρησκευτικών λειτουργών, προσέξτε μια διαφορά με τα άλλα κράτη: Εμείς –και το «εμείς» περιλαμβάνει όλους τους Υπουργούς των προηγουμένων Κυβερνήσεων και όχι μόνο εμάς- δεν φτιάξαμε μια ιερατική σχολή στο Πανεπι</w:t>
      </w:r>
      <w:r>
        <w:rPr>
          <w:rFonts w:eastAsia="Times New Roman" w:cs="Times New Roman"/>
          <w:szCs w:val="24"/>
        </w:rPr>
        <w:t xml:space="preserve">στήμιο της Θεσσαλονίκης ούτε είπαμε ότι για να γίνει κάποιος ιμάμης, πρέπει να σπουδάσει σε αυτήν την εισαγωγική κατεύθυνση. Εμείς </w:t>
      </w:r>
      <w:r>
        <w:rPr>
          <w:rFonts w:eastAsia="Times New Roman" w:cs="Times New Roman"/>
          <w:szCs w:val="24"/>
        </w:rPr>
        <w:lastRenderedPageBreak/>
        <w:t>δώσαμε τη δυνατότητα να σπουδάσει οποιοσδήποτε επιθυμεί τη μουσουλμανική θεολογία, αφού βέβαια πετύχει στις πανελλήνιες εξετά</w:t>
      </w:r>
      <w:r>
        <w:rPr>
          <w:rFonts w:eastAsia="Times New Roman" w:cs="Times New Roman"/>
          <w:szCs w:val="24"/>
        </w:rPr>
        <w:t>σεις. Αυτή είναι μια θεμελιώδεις διαφορά για το πώς βλέπουμε το ισλάμ και τους μουσουλμάνους.</w:t>
      </w:r>
    </w:p>
    <w:p w14:paraId="60F8698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έλλειψη χρόνου δεν μου επιτρέπει να μιλήσω για την απάντηση στο τρίτο ερώτημα που έθεσα. Γι’ αυτό θα κλείσω, τονίζοντας ότι το άρθρο για το </w:t>
      </w:r>
      <w:r>
        <w:rPr>
          <w:rFonts w:eastAsia="Times New Roman" w:cs="Times New Roman"/>
          <w:szCs w:val="24"/>
        </w:rPr>
        <w:t>ι</w:t>
      </w:r>
      <w:r>
        <w:rPr>
          <w:rFonts w:eastAsia="Times New Roman" w:cs="Times New Roman"/>
          <w:szCs w:val="24"/>
        </w:rPr>
        <w:t xml:space="preserve">σλαμικό </w:t>
      </w:r>
      <w:r>
        <w:rPr>
          <w:rFonts w:eastAsia="Times New Roman" w:cs="Times New Roman"/>
          <w:szCs w:val="24"/>
        </w:rPr>
        <w:t>τ</w:t>
      </w:r>
      <w:r>
        <w:rPr>
          <w:rFonts w:eastAsia="Times New Roman" w:cs="Times New Roman"/>
          <w:szCs w:val="24"/>
        </w:rPr>
        <w:t>έμενος Αθη</w:t>
      </w:r>
      <w:r>
        <w:rPr>
          <w:rFonts w:eastAsia="Times New Roman" w:cs="Times New Roman"/>
          <w:szCs w:val="24"/>
        </w:rPr>
        <w:t xml:space="preserve">νών είναι ένα άρθρο τεχνικού και γραφειοκρατικού χαρακτήρα. Οι πολιτικές αποφάσεις, που είναι το πραγματικό ζητούμενο και το πραγματικό πεδίο σύγκρουσης, δεν μεταβάλλονται με τη σημερινή ρύθμιση. Έχουν ήδη ληφθεί, έχουν διακομματικό χαρακτήρα, έχουν μακρά </w:t>
      </w:r>
      <w:r>
        <w:rPr>
          <w:rFonts w:eastAsia="Times New Roman" w:cs="Times New Roman"/>
          <w:szCs w:val="24"/>
        </w:rPr>
        <w:t>ιστορία και η υλοποίησή τους έχει ήδη καθυστερήσει δραματικά, με αποτέλεσμα να πλήττεται, εκτός των άλλων, και το εθνικό συμφέρον. Αυτό, ειδικά εμείς, δεν μπορούμε να το επιτρέψουμε.</w:t>
      </w:r>
    </w:p>
    <w:p w14:paraId="60F86987" w14:textId="77777777" w:rsidR="00E15B20" w:rsidRDefault="00812504">
      <w:pPr>
        <w:spacing w:line="480" w:lineRule="auto"/>
        <w:ind w:firstLine="720"/>
        <w:jc w:val="both"/>
        <w:rPr>
          <w:rFonts w:eastAsia="Times New Roman" w:cs="Times New Roman"/>
          <w:szCs w:val="24"/>
        </w:rPr>
      </w:pPr>
      <w:r>
        <w:rPr>
          <w:rFonts w:eastAsia="Times New Roman"/>
          <w:szCs w:val="24"/>
        </w:rPr>
        <w:t>Ευχαριστώ.</w:t>
      </w:r>
    </w:p>
    <w:p w14:paraId="60F86988" w14:textId="77777777" w:rsidR="00E15B20" w:rsidRDefault="00812504">
      <w:pPr>
        <w:spacing w:line="480" w:lineRule="auto"/>
        <w:ind w:firstLine="720"/>
        <w:jc w:val="center"/>
        <w:rPr>
          <w:rFonts w:eastAsia="Times New Roman"/>
          <w:bCs/>
        </w:rPr>
      </w:pPr>
      <w:r>
        <w:rPr>
          <w:rFonts w:eastAsia="Times New Roman"/>
          <w:bCs/>
        </w:rPr>
        <w:t>(Χειροκροτήματα από την πτέρυγα του ΣΥΡΙΖΑ)</w:t>
      </w:r>
    </w:p>
    <w:p w14:paraId="60F8698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Δίνω, λοιπόν, τον λόγο για δύο λεπτά στον Κοινοβουλευτικό Εκπρόσωπο της Δημοκρατικής Συμπαράταξης ΠΑΣΟΚ-ΔΗΜΑΡ.</w:t>
      </w:r>
    </w:p>
    <w:p w14:paraId="60F8698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Έχετε τον λόγο για δύο λεπτά, κύριε Κουτσούκο, απλώς για να καταγραφεί στα Πρακτικά η ένστασή σας για το κατεπείγον.</w:t>
      </w:r>
    </w:p>
    <w:p w14:paraId="60F8698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ΓΙΑΝΝΗ</w:t>
      </w:r>
      <w:r>
        <w:rPr>
          <w:rFonts w:eastAsia="Times New Roman" w:cs="Times New Roman"/>
          <w:b/>
          <w:szCs w:val="24"/>
        </w:rPr>
        <w:t xml:space="preserve">Σ ΚΟΥΤΣΟΥΚΟΣ: </w:t>
      </w:r>
      <w:r>
        <w:rPr>
          <w:rFonts w:eastAsia="Times New Roman" w:cs="Times New Roman"/>
          <w:szCs w:val="24"/>
        </w:rPr>
        <w:t>Κύριε Πρόεδρε, ε</w:t>
      </w:r>
      <w:r>
        <w:rPr>
          <w:rFonts w:eastAsia="Times New Roman"/>
          <w:szCs w:val="24"/>
        </w:rPr>
        <w:t>υχαριστώ πάρα πολύ.</w:t>
      </w:r>
    </w:p>
    <w:p w14:paraId="60F8698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Εξυπηρετήσαμε, όπως είπατε, τον κ. Φίλη, ενώ έπρεπε να προηγηθώ. Όμως στα όρια του κοινοβουλευτικού πολιτισμού, νομίζω ότι μπορεί να γίνεται.</w:t>
      </w:r>
    </w:p>
    <w:p w14:paraId="60F8698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Βέβαια, ο κ. Φίλης δεν ένιωσε την ανάγκη να σημειώσει, ως όφειλε</w:t>
      </w:r>
      <w:r>
        <w:rPr>
          <w:rFonts w:eastAsia="Times New Roman" w:cs="Times New Roman"/>
          <w:szCs w:val="24"/>
        </w:rPr>
        <w:t>, ότι η νομοθετική του πρωτοβουλία εισάγεται στη Βουλή για συζήτηση και ψήφιση με τις ψήφους της Αντιπολίτευσης, μεταξύ των οποίων και της Δημοκρατικής Συμπαράταξης, καθώς ο κυβερνητικός του εταίρος, ο κ. Καμμένος, έχει δώσει οδηγίες στην Κοινοβουλευτική τ</w:t>
      </w:r>
      <w:r>
        <w:rPr>
          <w:rFonts w:eastAsia="Times New Roman" w:cs="Times New Roman"/>
          <w:szCs w:val="24"/>
        </w:rPr>
        <w:t>ου Ομάδα να μην την ψηφίσει. Αυτό είναι το παράδοξο, για το οποίο θα αναφερθούμε, όταν έρθει, η ώρα επί της ουσίας.</w:t>
      </w:r>
    </w:p>
    <w:p w14:paraId="60F8698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γιατί δεν σας έδωσα τώρα τον λόγο για αυτό.</w:t>
      </w:r>
    </w:p>
    <w:p w14:paraId="60F8698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 αλλά μου δώσατε δύο λεπτά και έχω</w:t>
      </w:r>
      <w:r>
        <w:rPr>
          <w:rFonts w:eastAsia="Times New Roman" w:cs="Times New Roman"/>
          <w:szCs w:val="24"/>
        </w:rPr>
        <w:t xml:space="preserve"> ακόμα ενάμισι. Λοιπόν, ακούστε τώρα στο υπόλοιπο ενάμισι λεπτό τι έχω να πω.</w:t>
      </w:r>
    </w:p>
    <w:p w14:paraId="60F8699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Ο κ. Σκουρλέτης χθες ανακάλυψε τους επενδυτές που είναι στην ουρά και περιμένουν να επενδύσουν, γι’ αυτό εισηγήθηκε να ψηφίσουμε το νομοσχέδιο με τη διαδικασία του κατεπείγοντος.</w:t>
      </w:r>
      <w:r>
        <w:rPr>
          <w:rFonts w:eastAsia="Times New Roman" w:cs="Times New Roman"/>
          <w:szCs w:val="24"/>
        </w:rPr>
        <w:t xml:space="preserve"> Ενάμιση χρόνο τους διώχνει με την πολιτική του.</w:t>
      </w:r>
    </w:p>
    <w:p w14:paraId="60F8699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νομοσχέδιο για τις Ανανεώσιμες Πηγές και για το φυσικό αέριο έχει σπουδαίες διατάξεις που θα επέτρεπαν μια ουσιαστική συζήτηση.</w:t>
      </w:r>
    </w:p>
    <w:p w14:paraId="60F8699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έμενος καρκινοβατεί δέκα χρόνια. Τα είπε ο κ. Φίλης. Θα μπορούσαμε να το</w:t>
      </w:r>
      <w:r>
        <w:rPr>
          <w:rFonts w:eastAsia="Times New Roman" w:cs="Times New Roman"/>
          <w:szCs w:val="24"/>
        </w:rPr>
        <w:t xml:space="preserve"> συζητήσουμε πιο άνετα.</w:t>
      </w:r>
    </w:p>
    <w:p w14:paraId="60F8699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για το </w:t>
      </w:r>
      <w:r>
        <w:rPr>
          <w:rFonts w:eastAsia="Times New Roman" w:cs="Times New Roman"/>
          <w:szCs w:val="24"/>
        </w:rPr>
        <w:t>π</w:t>
      </w:r>
      <w:r>
        <w:rPr>
          <w:rFonts w:eastAsia="Times New Roman" w:cs="Times New Roman"/>
          <w:szCs w:val="24"/>
        </w:rPr>
        <w:t xml:space="preserve">άρκο Τρίτση, επίσης, </w:t>
      </w:r>
      <w:r>
        <w:rPr>
          <w:rFonts w:eastAsia="Times New Roman" w:cs="Times New Roman"/>
          <w:szCs w:val="24"/>
        </w:rPr>
        <w:t xml:space="preserve">είναι </w:t>
      </w:r>
      <w:r>
        <w:rPr>
          <w:rFonts w:eastAsia="Times New Roman" w:cs="Times New Roman"/>
          <w:szCs w:val="24"/>
        </w:rPr>
        <w:t>εκεί με τα προβλήματά του, αποδείχθηκε ότι δεν υπ</w:t>
      </w:r>
      <w:r>
        <w:rPr>
          <w:rFonts w:eastAsia="Times New Roman" w:cs="Times New Roman"/>
          <w:szCs w:val="24"/>
        </w:rPr>
        <w:t>ήρξε</w:t>
      </w:r>
      <w:r>
        <w:rPr>
          <w:rFonts w:eastAsia="Times New Roman" w:cs="Times New Roman"/>
          <w:szCs w:val="24"/>
        </w:rPr>
        <w:t xml:space="preserve"> κανένας διάλογος.</w:t>
      </w:r>
    </w:p>
    <w:p w14:paraId="60F8699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Θέλω να πω ότι έχει γίνει καθεστώς αυτή η διαδικασία, η κατεπείγουσα. Φυσικά το λέμε για να καταγραφεί, γιατί δεν έχουμε </w:t>
      </w:r>
      <w:r>
        <w:rPr>
          <w:rFonts w:eastAsia="Times New Roman" w:cs="Times New Roman"/>
          <w:szCs w:val="24"/>
        </w:rPr>
        <w:t xml:space="preserve">καμμία ελπίδα ότι θα σηκωθεί κάποιος Βουλευτής της Συμπολίτευσης να </w:t>
      </w:r>
      <w:r>
        <w:rPr>
          <w:rFonts w:eastAsia="Times New Roman" w:cs="Times New Roman"/>
          <w:szCs w:val="24"/>
        </w:rPr>
        <w:t xml:space="preserve">προσθέσει </w:t>
      </w:r>
      <w:r>
        <w:rPr>
          <w:rFonts w:eastAsia="Times New Roman" w:cs="Times New Roman"/>
          <w:szCs w:val="24"/>
        </w:rPr>
        <w:t xml:space="preserve">ούτε ένα κόμμα. Δεν υπάρχει τέτοια ευαισθησία. Έχει καταγραφεί </w:t>
      </w:r>
      <w:r>
        <w:rPr>
          <w:rFonts w:eastAsia="Times New Roman" w:cs="Times New Roman"/>
          <w:szCs w:val="24"/>
        </w:rPr>
        <w:t xml:space="preserve">και </w:t>
      </w:r>
      <w:r>
        <w:rPr>
          <w:rFonts w:eastAsia="Times New Roman" w:cs="Times New Roman"/>
          <w:szCs w:val="24"/>
        </w:rPr>
        <w:t>αυτό.</w:t>
      </w:r>
    </w:p>
    <w:p w14:paraId="60F8699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Θέλω να θυμίσω στους συναδέλφους της Πλειοψηφίας ότι ο κ. Παπαδημούλης, για να μην αναφερθώ ούτε στον κ. </w:t>
      </w:r>
      <w:r>
        <w:rPr>
          <w:rFonts w:eastAsia="Times New Roman" w:cs="Times New Roman"/>
          <w:szCs w:val="24"/>
        </w:rPr>
        <w:t>Λαφαζάνη ούτε στην κ. Κωνσταντοπούλου που, ως Κοινοβουλευτικοί Εκπρόσωποι, αυτήν τη διαδικασία την κατάγγελλαν ως πραξικοπηματική. Αυτά είχα να πω.</w:t>
      </w:r>
    </w:p>
    <w:p w14:paraId="60F8699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Πρόεδρε, μου επιτρέπετε;</w:t>
      </w:r>
    </w:p>
    <w:p w14:paraId="60F8699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είδα, κυρία Κα</w:t>
      </w:r>
      <w:r>
        <w:rPr>
          <w:rFonts w:eastAsia="Times New Roman" w:cs="Times New Roman"/>
          <w:szCs w:val="24"/>
        </w:rPr>
        <w:t>φαντάρη.</w:t>
      </w:r>
    </w:p>
    <w:p w14:paraId="60F8699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Είμαι Κοινοβουλευτικός Εκπρόσωπος και θα ήθελα τον λόγο.</w:t>
      </w:r>
    </w:p>
    <w:p w14:paraId="60F8699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πολύ, είναι εις βάρος των συναδέλφων.</w:t>
      </w:r>
    </w:p>
    <w:p w14:paraId="60F8699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Μα, τώρα δώσατε τον λόγο σε Κοινοβουλευτικό Εκπρόσωπο.</w:t>
      </w:r>
    </w:p>
    <w:p w14:paraId="60F8699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Όλοι έχετε να πάρετε τον λόγο για τις ομιλίες σας. Θα απαντήσετε εκεί. Σε ένα κατεπείγον σκεφτείτε ότι πρέπει να κρατάμε τη διαδικασία. Θα έχετε ένα λεπτό παραπάνω, όταν μιλήσετε, για να απαντήσετε. Μην ανησυχείτε.</w:t>
      </w:r>
    </w:p>
    <w:p w14:paraId="60F8699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Σκουρλέτης θέλει να κάνει μια νομοτεχνική βελτίωση που καλό είναι να την ξέρουμε στην αρχή για να κατατεθεί και να διανεμηθεί.</w:t>
      </w:r>
    </w:p>
    <w:p w14:paraId="60F8699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olor w:val="000000"/>
          <w:szCs w:val="24"/>
        </w:rPr>
        <w:t>Ευχαριστώ, κύριε Πρόεδρε.</w:t>
      </w:r>
    </w:p>
    <w:p w14:paraId="60F8699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νομοτεχνική βελτίωση αφορά την </w:t>
      </w:r>
      <w:r>
        <w:rPr>
          <w:rFonts w:eastAsia="Times New Roman" w:cs="Times New Roman"/>
          <w:bCs/>
          <w:szCs w:val="24"/>
        </w:rPr>
        <w:t>τροπολογία</w:t>
      </w:r>
      <w:r>
        <w:rPr>
          <w:rFonts w:eastAsia="Times New Roman" w:cs="Times New Roman"/>
          <w:szCs w:val="24"/>
        </w:rPr>
        <w:t xml:space="preserve"> που κατατέθηκε χθες, σε σχέση με τα προσφυγικά της Λεωφόρου Αλεξάνδρας, με γενικό αριθμό 632 και ειδικό 55. Είναι κάποιοι πίνακες </w:t>
      </w:r>
      <w:r>
        <w:rPr>
          <w:rFonts w:eastAsia="Times New Roman"/>
          <w:szCs w:val="24"/>
        </w:rPr>
        <w:t>οι οποίοι</w:t>
      </w:r>
      <w:r>
        <w:rPr>
          <w:rFonts w:eastAsia="Times New Roman" w:cs="Times New Roman"/>
          <w:szCs w:val="24"/>
        </w:rPr>
        <w:t xml:space="preserve"> προσαρτώνται και αφορούν τα συγκεκριμένα κτίσματα στην περιοχή.</w:t>
      </w:r>
    </w:p>
    <w:p w14:paraId="60F8699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w:t>
      </w:r>
    </w:p>
    <w:p w14:paraId="60F869A0" w14:textId="77777777" w:rsidR="00E15B20" w:rsidRDefault="00812504">
      <w:pPr>
        <w:spacing w:line="480" w:lineRule="auto"/>
        <w:ind w:firstLine="720"/>
        <w:jc w:val="both"/>
        <w:rPr>
          <w:rFonts w:eastAsia="Times New Roman"/>
          <w:szCs w:val="24"/>
        </w:rPr>
      </w:pPr>
      <w:r>
        <w:rPr>
          <w:rFonts w:eastAsia="Times New Roman"/>
          <w:szCs w:val="24"/>
        </w:rPr>
        <w:t>(Στο σημείο αυτό ο Υπουργός Πε</w:t>
      </w:r>
      <w:r>
        <w:rPr>
          <w:rFonts w:eastAsia="Times New Roman"/>
          <w:szCs w:val="24"/>
        </w:rPr>
        <w:t>ριβάλλοντος και Ενέργειας κ. Παναγιώτης (Πάνος) Σκουρλέτης καταθέτει για τα Πρακτικά τις προαναφερθείσες νομοτεχνικές βελτιώσεις, οι οποίες έχουν ως εξής:</w:t>
      </w:r>
    </w:p>
    <w:p w14:paraId="60F869A1" w14:textId="77777777" w:rsidR="00E15B20" w:rsidRDefault="00812504">
      <w:pPr>
        <w:spacing w:line="480" w:lineRule="auto"/>
        <w:ind w:firstLine="720"/>
        <w:jc w:val="center"/>
        <w:rPr>
          <w:rFonts w:eastAsia="Times New Roman"/>
          <w:szCs w:val="24"/>
        </w:rPr>
      </w:pPr>
      <w:r>
        <w:rPr>
          <w:rFonts w:eastAsia="Times New Roman"/>
          <w:szCs w:val="24"/>
        </w:rPr>
        <w:t>ΑΛΛΑΓΗ ΣΕΛΙΔΑΣ</w:t>
      </w:r>
    </w:p>
    <w:p w14:paraId="60F869A2" w14:textId="77777777" w:rsidR="00E15B20" w:rsidRDefault="00812504">
      <w:pPr>
        <w:spacing w:line="480" w:lineRule="auto"/>
        <w:ind w:firstLine="720"/>
        <w:jc w:val="center"/>
        <w:rPr>
          <w:rFonts w:eastAsia="Times New Roman"/>
          <w:szCs w:val="24"/>
        </w:rPr>
      </w:pPr>
      <w:r>
        <w:rPr>
          <w:rFonts w:eastAsia="Times New Roman"/>
          <w:szCs w:val="24"/>
        </w:rPr>
        <w:t>(Να φωτογραφηθούν οι σελ. 28-32)</w:t>
      </w:r>
    </w:p>
    <w:p w14:paraId="60F869A3" w14:textId="77777777" w:rsidR="00E15B20" w:rsidRDefault="00812504">
      <w:pPr>
        <w:spacing w:line="480" w:lineRule="auto"/>
        <w:ind w:firstLine="720"/>
        <w:jc w:val="center"/>
        <w:rPr>
          <w:rFonts w:eastAsia="Times New Roman"/>
          <w:szCs w:val="24"/>
        </w:rPr>
      </w:pPr>
      <w:r>
        <w:rPr>
          <w:rFonts w:eastAsia="Times New Roman"/>
          <w:szCs w:val="24"/>
        </w:rPr>
        <w:t>ΑΛΛΑΓΗ ΣΕΛΙΔΑΣ</w:t>
      </w:r>
    </w:p>
    <w:p w14:paraId="60F869A4" w14:textId="77777777" w:rsidR="00E15B20" w:rsidRDefault="00812504">
      <w:pPr>
        <w:spacing w:line="48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Υπουργέ. Θα φωτοτυπηθούν και θα διανεμηθούν, μόλις τις υπογράψω και εγώ, στους Κοινοβουλευτικούς Εκπρόσωπους.</w:t>
      </w:r>
    </w:p>
    <w:p w14:paraId="60F869A5" w14:textId="77777777" w:rsidR="00E15B20" w:rsidRDefault="00812504">
      <w:pPr>
        <w:spacing w:line="480" w:lineRule="auto"/>
        <w:ind w:firstLine="720"/>
        <w:jc w:val="both"/>
        <w:rPr>
          <w:rFonts w:eastAsia="Times New Roman"/>
          <w:szCs w:val="24"/>
        </w:rPr>
      </w:pPr>
      <w:r>
        <w:rPr>
          <w:rFonts w:eastAsia="Times New Roman"/>
          <w:szCs w:val="24"/>
        </w:rPr>
        <w:lastRenderedPageBreak/>
        <w:t>Ζητώ συγγνώμη από την κ. Καφαντάρη που είχε δίκιο. Γιατί αυτό συμβαίνει, όταν εγώ δίνω σε κάποιον άλλο κοινοβουλευτικό τον λό</w:t>
      </w:r>
      <w:r>
        <w:rPr>
          <w:rFonts w:eastAsia="Times New Roman"/>
          <w:szCs w:val="24"/>
        </w:rPr>
        <w:t>γο. Θα της δώσω, όμως, άνεση χρόνου για ένα, δυο λεπτά, όταν θα μιλήσει, για να απαντήσει, επιπλέον, πέραν της ομιλίας της.</w:t>
      </w:r>
    </w:p>
    <w:p w14:paraId="60F869A6" w14:textId="77777777" w:rsidR="00E15B20" w:rsidRDefault="00812504">
      <w:pPr>
        <w:spacing w:line="480" w:lineRule="auto"/>
        <w:ind w:firstLine="720"/>
        <w:jc w:val="both"/>
        <w:rPr>
          <w:rFonts w:eastAsia="Times New Roman"/>
          <w:szCs w:val="24"/>
        </w:rPr>
      </w:pPr>
      <w:r>
        <w:rPr>
          <w:rFonts w:eastAsia="Times New Roman"/>
          <w:szCs w:val="24"/>
        </w:rPr>
        <w:t>Ας ξεκινήσουμε, λοιπόν, τη διαδικασία. Τον λόγο έχει ο εισηγητής του ΣΥΡΙΖΑ κ. Σηφάκης.</w:t>
      </w:r>
    </w:p>
    <w:p w14:paraId="60F869A7"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color w:val="000000"/>
          <w:szCs w:val="24"/>
        </w:rPr>
        <w:t>Ευχαριστώ, κύριε Πρόεδρε.</w:t>
      </w:r>
    </w:p>
    <w:p w14:paraId="60F869A8" w14:textId="77777777" w:rsidR="00E15B20" w:rsidRDefault="00812504">
      <w:pPr>
        <w:spacing w:line="480" w:lineRule="auto"/>
        <w:ind w:firstLine="720"/>
        <w:jc w:val="both"/>
        <w:rPr>
          <w:rFonts w:eastAsia="Times New Roman"/>
          <w:szCs w:val="24"/>
        </w:rPr>
      </w:pPr>
      <w:r>
        <w:rPr>
          <w:rFonts w:eastAsia="Times New Roman"/>
          <w:szCs w:val="24"/>
        </w:rPr>
        <w:t>Κ</w:t>
      </w:r>
      <w:r>
        <w:rPr>
          <w:rFonts w:eastAsia="Times New Roman"/>
          <w:szCs w:val="24"/>
        </w:rPr>
        <w:t>ύριοι Υπουργοί, κυρίες και κύριοι συνάδελφοι, έχω την τιμή να εισηγούμαι σήμερα εκ μέρους του ΣΥΡΙΖΑ ένα σχέδιο νόμου του Υπουργείου Ενέργειας και Περιβάλλοντος που αποτελεί θετική τομή όσον αφορά την ανάπτυξη των Ανανεώσιμων Πηγών Ενέργειας στη χώρας μας,</w:t>
      </w:r>
      <w:r>
        <w:rPr>
          <w:rFonts w:eastAsia="Times New Roman"/>
          <w:szCs w:val="24"/>
        </w:rPr>
        <w:t xml:space="preserve"> περιέχοντας το νέο καθεστώς στήριξης των ΑΠΕ και ΣΗΘΥΑ, σύμφωνα με τις κατευθυντήριες γραμμές της Ευρωπαϊκής Επιτροπής, το οποίο αντιμετωπίζει παράλληλα και σειρά προβλημάτων που έχουν προκύψει από τις ως τώρα πολιτικές που εφαρμόστηκαν από τις προηγούμεν</w:t>
      </w:r>
      <w:r>
        <w:rPr>
          <w:rFonts w:eastAsia="Times New Roman"/>
          <w:szCs w:val="24"/>
        </w:rPr>
        <w:t>ες κυβερνήσεις.</w:t>
      </w:r>
    </w:p>
    <w:p w14:paraId="60F869A9" w14:textId="77777777" w:rsidR="00E15B20" w:rsidRDefault="00812504">
      <w:pPr>
        <w:spacing w:line="480" w:lineRule="auto"/>
        <w:ind w:firstLine="720"/>
        <w:jc w:val="both"/>
        <w:rPr>
          <w:rFonts w:eastAsia="Times New Roman"/>
          <w:szCs w:val="24"/>
        </w:rPr>
      </w:pPr>
      <w:r>
        <w:rPr>
          <w:rFonts w:eastAsia="Times New Roman"/>
          <w:szCs w:val="24"/>
        </w:rPr>
        <w:t xml:space="preserve">Ειλικρινά αισθάνομαι τυχερός, κατέχοντας προσωπικά τις με αριθμό πρωτοκόλλου ΡΑΕ 1 και 2 άδειες παραγωγής έργων ΑΠΕ σε λειτουργία από το 1999, να εισηγούμαι ένα νομοσχέδιο που όλοι οι </w:t>
      </w:r>
      <w:r>
        <w:rPr>
          <w:rFonts w:eastAsia="Times New Roman"/>
          <w:szCs w:val="24"/>
        </w:rPr>
        <w:lastRenderedPageBreak/>
        <w:t xml:space="preserve">φορείς των ΑΠΕ που συμμετείχαν χθες στην </w:t>
      </w:r>
      <w:r>
        <w:rPr>
          <w:rFonts w:eastAsia="Times New Roman"/>
          <w:szCs w:val="24"/>
        </w:rPr>
        <w:t>ε</w:t>
      </w:r>
      <w:r>
        <w:rPr>
          <w:rFonts w:eastAsia="Times New Roman"/>
          <w:szCs w:val="24"/>
        </w:rPr>
        <w:t>πιτροπή το χαρ</w:t>
      </w:r>
      <w:r>
        <w:rPr>
          <w:rFonts w:eastAsia="Times New Roman"/>
          <w:szCs w:val="24"/>
        </w:rPr>
        <w:t>ακτήρισαν ιδιαίτερα θετικό. Εξάλλου, υπερψηφίστηκε επί της αρχής από τη μεγάλη πλειοψηφία των κομμάτων.</w:t>
      </w:r>
    </w:p>
    <w:p w14:paraId="60F869AA" w14:textId="77777777" w:rsidR="00E15B20" w:rsidRDefault="00812504">
      <w:pPr>
        <w:spacing w:line="480" w:lineRule="auto"/>
        <w:ind w:firstLine="720"/>
        <w:jc w:val="both"/>
        <w:rPr>
          <w:rFonts w:eastAsia="Times New Roman" w:cs="Times New Roman"/>
          <w:szCs w:val="24"/>
        </w:rPr>
      </w:pPr>
      <w:r>
        <w:rPr>
          <w:rFonts w:eastAsia="Times New Roman"/>
          <w:szCs w:val="24"/>
        </w:rPr>
        <w:t>Όπως ίσως γνωρίζετε, η χώρα μας, παρά το ότι η ενεργειακή αγορά ΑΠΕ μετράει αρκετά χρόνια πλέον, κάτι λιγότερο από είκοσι, δεν έχει ακόμα κανένα, εγκεκρ</w:t>
      </w:r>
      <w:r>
        <w:rPr>
          <w:rFonts w:eastAsia="Times New Roman"/>
          <w:szCs w:val="24"/>
        </w:rPr>
        <w:t>ιμένο από την Ευρωπαϊκή Επιτροπή, μηχανισμό στήριξης των ΑΠΕ.</w:t>
      </w:r>
    </w:p>
    <w:p w14:paraId="60F869A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Αυτό αποτελεί σημαντική αμέλεια των προηγούμενων κυβερνήσεων και έχει την επίπτωσή του στο γεγονός ότι σαν χώρα δεν μπορούμε να πάρουμε καμ</w:t>
      </w:r>
      <w:r>
        <w:rPr>
          <w:rFonts w:eastAsia="Times New Roman" w:cs="Times New Roman"/>
          <w:szCs w:val="24"/>
        </w:rPr>
        <w:t>μία</w:t>
      </w:r>
      <w:r>
        <w:rPr>
          <w:rFonts w:eastAsia="Times New Roman" w:cs="Times New Roman"/>
          <w:szCs w:val="24"/>
        </w:rPr>
        <w:t xml:space="preserve"> μεταβατική περίοδο μέχρι την εφαρμογή του νέου καθε</w:t>
      </w:r>
      <w:r>
        <w:rPr>
          <w:rFonts w:eastAsia="Times New Roman" w:cs="Times New Roman"/>
          <w:szCs w:val="24"/>
        </w:rPr>
        <w:t>στώτος στήριξης.</w:t>
      </w:r>
    </w:p>
    <w:p w14:paraId="60F869A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 αυτό, κύριε Κουτσούκο, που μιλήσατε για το κατεπείγον, πρέπει να γνωρίζετε ότι επειδή δεν είχαν φροντίσει οι κυβερνήσεις σας να έχουν κανέναν εγκεκριμένο μηχανισμό στήριξης των Ανανεώσιμων Πηγών Ενέργειας,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δεν μπορεί να υπ</w:t>
      </w:r>
      <w:r>
        <w:rPr>
          <w:rFonts w:eastAsia="Times New Roman" w:cs="Times New Roman"/>
          <w:szCs w:val="24"/>
        </w:rPr>
        <w:t>ογραφεί καμιά σύμβαση αγοραπωλησίας ηλεκτρικής ενέργειας.</w:t>
      </w:r>
    </w:p>
    <w:p w14:paraId="60F869A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Κατά συνέπεια, μια σειρά επενδύσεις που έχουν ολοκληρώσει την αδειοδοτική διαδικασία, βρίσκονται σε κατασκευαστική φάση, έχουν ενταχθεί στον αναπτυξιακό νόμο, αλλά δεν μπορούν να προχωρήσουν, με κίν</w:t>
      </w:r>
      <w:r>
        <w:rPr>
          <w:rFonts w:eastAsia="Times New Roman" w:cs="Times New Roman"/>
          <w:szCs w:val="24"/>
        </w:rPr>
        <w:t>δυνο την απένταξή τους και την καταστροφή των επενδυτών εκ του γεγονότος ότι έχουν μπει ασφυκτικά όρια ολοκλήρωσης των επενδύσεων που αφορούν παλαιούς αναπτυξιακούς νόμους.</w:t>
      </w:r>
    </w:p>
    <w:p w14:paraId="60F869A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ανάπτυξη και η εφαρμογή του νέου καθεστώτος στήριξης παραγωγής ενέργειας από ΑΠΕ </w:t>
      </w:r>
      <w:r>
        <w:rPr>
          <w:rFonts w:eastAsia="Times New Roman" w:cs="Times New Roman"/>
          <w:szCs w:val="24"/>
        </w:rPr>
        <w:t>και ΣΗΘΥΑ εντάσσεται στο πλαίσιο της ενιαίας πολιτικής της Ευρωπαϊκής Ένωσης για την αντιμετώπιση της κλιματικής αλλαγής και των δεσμευτικών ευρωπαϊκών και εθνικών στόχων για τη διείσδυση των ΑΠΕ στο ενεργειακό μείγμα.</w:t>
      </w:r>
    </w:p>
    <w:p w14:paraId="60F869A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αξιοποίηση του εγχώριου δυναμικού Α</w:t>
      </w:r>
      <w:r>
        <w:rPr>
          <w:rFonts w:eastAsia="Times New Roman" w:cs="Times New Roman"/>
          <w:szCs w:val="24"/>
        </w:rPr>
        <w:t>ΠΕ αποτελεί κεντρικό εθνικό ενεργειακό στόχο, καθώς συμβάλλει τόσο στη διαφοροποίηση του ενεργειακού μείγματος προς την κατεύθυνση σταδιακής μείωσης της παραγωγής ενέργειας από άνθρακα, όσο και στην ασφάλεια του ενεργειακού εφοδιασμού, καθώς και στην ανάπτ</w:t>
      </w:r>
      <w:r>
        <w:rPr>
          <w:rFonts w:eastAsia="Times New Roman" w:cs="Times New Roman"/>
          <w:szCs w:val="24"/>
        </w:rPr>
        <w:t>υξη της εθνικής οικονομίας.</w:t>
      </w:r>
    </w:p>
    <w:p w14:paraId="60F869B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Αυτό θα γίνει με ένα ασφαλές επενδυτικό περιβάλλον, με συγκεκριμένη στήριξη της παραγωγής από ΑΠΕ, αλλά όχι πλέον μέσω εγγυημένων τιμών, αλλά μέσω αγορακεντρικών μηχανισμών, ούτως ώστε να επιτευχθεί η βέλτιστη σχέση κόστους-οφέλ</w:t>
      </w:r>
      <w:r>
        <w:rPr>
          <w:rFonts w:eastAsia="Times New Roman" w:cs="Times New Roman"/>
          <w:szCs w:val="24"/>
        </w:rPr>
        <w:t>ους για το κοινωνικό σύνολο.</w:t>
      </w:r>
    </w:p>
    <w:p w14:paraId="60F869B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Ας δούμε όμως πού βρισκόμαστε σήμερα στη χώρα μας σε σχέση με τον εθνικό, αλλά και τον δεσμευτικό στόχο απέναντι στην Ευρωπαϊκή Επιτροπή όσον αφορά τις ΑΠΕ. Σήμερα λειτουργούν 5.289 GW ΑΠΕ, παράγοντας 10.800 GW</w:t>
      </w:r>
      <w:r>
        <w:rPr>
          <w:rFonts w:eastAsia="Times New Roman" w:cs="Times New Roman"/>
          <w:szCs w:val="24"/>
          <w:lang w:val="en-US"/>
        </w:rPr>
        <w:t>h</w:t>
      </w:r>
      <w:r>
        <w:rPr>
          <w:rFonts w:eastAsia="Times New Roman" w:cs="Times New Roman"/>
          <w:szCs w:val="24"/>
        </w:rPr>
        <w:t xml:space="preserve"> πράσινη ενέργει</w:t>
      </w:r>
      <w:r>
        <w:rPr>
          <w:rFonts w:eastAsia="Times New Roman" w:cs="Times New Roman"/>
          <w:szCs w:val="24"/>
        </w:rPr>
        <w:t>α ανά έτος. Αν συνυπολογίσει κανείς και την παραγόμενη ενέργεια από τα μεγάλα υδροηλεκτρικά –κάτι που μετρά στον εθνικό στόχο-, τότε η συνολικά παραγόμενη πράσινη ενέργεια στη χώρα μας είναι 15.300 GW</w:t>
      </w:r>
      <w:r>
        <w:rPr>
          <w:rFonts w:eastAsia="Times New Roman" w:cs="Times New Roman"/>
          <w:szCs w:val="24"/>
          <w:lang w:val="en-US"/>
        </w:rPr>
        <w:t>h</w:t>
      </w:r>
      <w:r>
        <w:rPr>
          <w:rFonts w:eastAsia="Times New Roman" w:cs="Times New Roman"/>
          <w:szCs w:val="24"/>
        </w:rPr>
        <w:t xml:space="preserve"> ανά έτος. Είμαστε δηλαδή στο 16%, με εθνικό στόχο 20% </w:t>
      </w:r>
      <w:r>
        <w:rPr>
          <w:rFonts w:eastAsia="Times New Roman" w:cs="Times New Roman"/>
          <w:szCs w:val="24"/>
        </w:rPr>
        <w:t>και δεσμευτικό έναντι της Ευρωπαϊκής Ένωσης 18%.</w:t>
      </w:r>
    </w:p>
    <w:p w14:paraId="60F869B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 να πιαστεί αυτός ο εθνικός στόχος, εκτιμάται ότι απαιτείται πρόσθετη διείσδυση από τώρα ως το 2020 περί τα 2,5 GW ΑΠΕ, περίπου δηλαδή η μισή ισχύς από τη μέχρι σήμερα λειτουργούσα.</w:t>
      </w:r>
    </w:p>
    <w:p w14:paraId="60F869B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Για να έχουμε σήμερα </w:t>
      </w:r>
      <w:r>
        <w:rPr>
          <w:rFonts w:eastAsia="Times New Roman" w:cs="Times New Roman"/>
          <w:szCs w:val="24"/>
        </w:rPr>
        <w:t>τα 5.289 GW έως σήμερα, οι τελικοί καταναλωτές πληρώνουν μέσω του ΕΤΜΕΑΡ που περιέχεται στους λογαριασμούς του ηλεκτρικού ρεύματος μεγάλη επιβάρυνση, μεσοσταθμικά 18,13 ευρώ ανά ΜW</w:t>
      </w:r>
      <w:r>
        <w:rPr>
          <w:rFonts w:eastAsia="Times New Roman" w:cs="Times New Roman"/>
          <w:szCs w:val="24"/>
          <w:lang w:val="en-US"/>
        </w:rPr>
        <w:t>h</w:t>
      </w:r>
      <w:r>
        <w:rPr>
          <w:rFonts w:eastAsia="Times New Roman" w:cs="Times New Roman"/>
          <w:szCs w:val="24"/>
        </w:rPr>
        <w:t>, με τους οικιακούς καταναλωτές να επιβαρύνονται 24,87 ευρώ ανά ΜW</w:t>
      </w:r>
      <w:r>
        <w:rPr>
          <w:rFonts w:eastAsia="Times New Roman" w:cs="Times New Roman"/>
          <w:szCs w:val="24"/>
          <w:lang w:val="en-US"/>
        </w:rPr>
        <w:t>h</w:t>
      </w:r>
      <w:r>
        <w:rPr>
          <w:rFonts w:eastAsia="Times New Roman" w:cs="Times New Roman"/>
          <w:szCs w:val="24"/>
        </w:rPr>
        <w:t xml:space="preserve">, παρά </w:t>
      </w:r>
      <w:r>
        <w:rPr>
          <w:rFonts w:eastAsia="Times New Roman" w:cs="Times New Roman"/>
          <w:szCs w:val="24"/>
        </w:rPr>
        <w:lastRenderedPageBreak/>
        <w:t>τ</w:t>
      </w:r>
      <w:r>
        <w:rPr>
          <w:rFonts w:eastAsia="Times New Roman" w:cs="Times New Roman"/>
          <w:szCs w:val="24"/>
        </w:rPr>
        <w:t>η σημαντική μείωση 8% που έκανε η σημερινή Κυβέρνηση από τον Ιανουάριο του τρέχοντος έτους. Αυτό είναι το τοπίο στις ΑΠΕ σήμερα και οι συγκεκριμένοι εθνικοί στόχοι σε αριθμούς.</w:t>
      </w:r>
    </w:p>
    <w:p w14:paraId="60F869B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Σίγουρα η χώρα μας έχει κάνει σημαντική πρόοδο στην επίτευξη των στόχων, αλλά α</w:t>
      </w:r>
      <w:r>
        <w:rPr>
          <w:rFonts w:eastAsia="Times New Roman" w:cs="Times New Roman"/>
          <w:szCs w:val="24"/>
        </w:rPr>
        <w:t>υτό το πέτυχε με σαφή έλλειψη ολοκληρωμένου μεσοπρόθεσμου και μακροπρόθεσμου σχεδιασμού, με καθήλωση της ΔΕΗ ανανεώσιμες σε απαράδεκτα χαμηλά επίπεδα, κατέχοντας μόλις το 3% της εγκατεστημένης ισχύος από ΑΠΕ, χωρίς να υπολογίζει στους σχεδιασμούς της την ε</w:t>
      </w:r>
      <w:r>
        <w:rPr>
          <w:rFonts w:eastAsia="Times New Roman" w:cs="Times New Roman"/>
          <w:szCs w:val="24"/>
        </w:rPr>
        <w:t>γχώρια προστιθέμενη αξία, την παραγωγή εγχώριου τεχνολογικού εξοπλισμού ή ακόμη και την παραγωγή εξοπλισμού στο έδαφός της από ξένες προμηθεύτριες εταιρείες.</w:t>
      </w:r>
    </w:p>
    <w:p w14:paraId="60F869B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πολιτική για τις ΑΠΕ ήταν εν πολλοίς καθοδηγούμενη υπό την πίεση ξένων επιμελητηρίων και μεγάλων</w:t>
      </w:r>
      <w:r>
        <w:rPr>
          <w:rFonts w:eastAsia="Times New Roman" w:cs="Times New Roman"/>
          <w:szCs w:val="24"/>
        </w:rPr>
        <w:t xml:space="preserve"> ξένων και εγχώριων εταιρειών και κατευθύνθηκε προς την εξυπηρέτηση των συμφερόντων τους, με αποτέλεσμα να οδηγηθεί η ενεργειακή αγορά σε σημαντικά αδιέξοδα, των οποίων η εύκολη λύση ήταν πάντα η επιβολή σημαντικών βαρών στον τελικό καταναλωτή.</w:t>
      </w:r>
    </w:p>
    <w:p w14:paraId="60F869B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Επίσης, αυτ</w:t>
      </w:r>
      <w:r>
        <w:rPr>
          <w:rFonts w:eastAsia="Times New Roman" w:cs="Times New Roman"/>
          <w:szCs w:val="24"/>
        </w:rPr>
        <w:t xml:space="preserve">ό έγινε με πολύ μεγάλα ελλείμματα, λόγω των πολιτικών αυτών, του Ειδικού Λογαριασμού της ΛΑΓΗΕ που πληρώνει τις ΑΠΕ, με αποτέλεσμα μεγάλες αβεβαιότητες και καθυστερήσεις πληρωμής των παραγωγών από πέντε ως οκτώ μήνες και ακόμη με κούρεμα τιμών, με το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lang w:val="en-US"/>
        </w:rPr>
        <w:t>eal</w:t>
      </w:r>
      <w:r>
        <w:rPr>
          <w:rFonts w:eastAsia="Times New Roman" w:cs="Times New Roman"/>
          <w:szCs w:val="24"/>
        </w:rPr>
        <w:t>, αιφνιδιάζοντας και δημιουργώντας μεγάλα προβλήματα κυρίως στους μικρούς και μικρομεσαίους επενδυτές.</w:t>
      </w:r>
    </w:p>
    <w:p w14:paraId="60F869B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Όλα αυτά δείχνουν ανάγλυφα ότι η ανάγκη αλλαγής του καθεστώτος στήριξης των ΑΠΕ και η σταδιακή προσαρμογή και συμμετοχή τους στην ενεργειακή αγορά είν</w:t>
      </w:r>
      <w:r>
        <w:rPr>
          <w:rFonts w:eastAsia="Times New Roman" w:cs="Times New Roman"/>
          <w:szCs w:val="24"/>
        </w:rPr>
        <w:t>αι απαραίτητα για την περαιτέρω ανάπτυξή τους, τη βιωσιμότητα της ίδιας της αγοράς, αλλά κυρίως τη συγκράτηση του κόστους στον τελικό καταναλωτή.</w:t>
      </w:r>
    </w:p>
    <w:p w14:paraId="60F869B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νέο καθεστώς στήριξης των ΑΠΕ προβλέπει ότι από 1</w:t>
      </w:r>
      <w:r>
        <w:rPr>
          <w:rFonts w:eastAsia="Times New Roman" w:cs="Times New Roman"/>
          <w:szCs w:val="24"/>
          <w:vertAlign w:val="superscript"/>
        </w:rPr>
        <w:t>η</w:t>
      </w:r>
      <w:r>
        <w:rPr>
          <w:rFonts w:eastAsia="Times New Roman" w:cs="Times New Roman"/>
          <w:szCs w:val="24"/>
        </w:rPr>
        <w:t xml:space="preserve"> Ιανουαρίου 2016 οι σταθμοί παραγωγής ηλεκτρικής ενέργεια</w:t>
      </w:r>
      <w:r>
        <w:rPr>
          <w:rFonts w:eastAsia="Times New Roman" w:cs="Times New Roman"/>
          <w:szCs w:val="24"/>
        </w:rPr>
        <w:t>ς από ΑΠΕ και ΣΗΘΥΑ στο διασυνδεδεμένο σύστημα συμμετέχουν στην αγορά ηλεκτρικής ενέργειας και εκκαθαρίζονται με βάση αυτή τη συμμετοχή τους.</w:t>
      </w:r>
    </w:p>
    <w:p w14:paraId="60F869B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Ως τώρα το παλαιό καθεστώς –στο οποίο θα εξακολουθούν να είναι ενταγμένοι όσοι είχαν υπογράψει σύμβαση πώλησης ηλε</w:t>
      </w:r>
      <w:r>
        <w:rPr>
          <w:rFonts w:eastAsia="Times New Roman" w:cs="Times New Roman"/>
          <w:szCs w:val="24"/>
        </w:rPr>
        <w:t>κτρικής ενέργειας ως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προβλέπει αποζημίωση με βάση εγγυημένες τιμές ανά τεχνολογία –αυτό που λέμε </w:t>
      </w:r>
      <w:r>
        <w:rPr>
          <w:rFonts w:eastAsia="Times New Roman" w:cs="Times New Roman"/>
          <w:szCs w:val="24"/>
        </w:rPr>
        <w:t>«</w:t>
      </w:r>
      <w:r>
        <w:rPr>
          <w:rFonts w:eastAsia="Times New Roman" w:cs="Times New Roman"/>
          <w:szCs w:val="24"/>
          <w:lang w:val="en-US"/>
        </w:rPr>
        <w:t>feed</w:t>
      </w:r>
      <w:r>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tariff</w:t>
      </w:r>
      <w:r>
        <w:rPr>
          <w:rFonts w:eastAsia="Times New Roman" w:cs="Times New Roman"/>
          <w:szCs w:val="24"/>
        </w:rPr>
        <w:t>»- χωρίς συμμετοχή των ΑΠΕ σε διαδικασίες αγοράς.</w:t>
      </w:r>
    </w:p>
    <w:p w14:paraId="60F869B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στήριξη των ΑΠΕ και ΣΗΘΥΑ με το νέο καθεστώς, στο οποίο θα συμμετέχουν στην </w:t>
      </w:r>
      <w:r>
        <w:rPr>
          <w:rFonts w:eastAsia="Times New Roman" w:cs="Times New Roman"/>
          <w:szCs w:val="24"/>
        </w:rPr>
        <w:t>αγορά ενέργειας, θα βασίζεται στην ανάπτυξη ενός νέου μηχανισμού ο οποίος προβλέπει διαφορική προσαύξηση –το «</w:t>
      </w:r>
      <w:r>
        <w:rPr>
          <w:rFonts w:eastAsia="Times New Roman" w:cs="Times New Roman"/>
          <w:szCs w:val="24"/>
          <w:lang w:val="en-US"/>
        </w:rPr>
        <w:t>premium</w:t>
      </w:r>
      <w:r>
        <w:rPr>
          <w:rFonts w:eastAsia="Times New Roman" w:cs="Times New Roman"/>
          <w:szCs w:val="24"/>
        </w:rPr>
        <w:t>»- επιπλέον της τιμής, όπως αυτή διαμορφώνεται στην χονδρεμπορική αγορά ενέργειας. Η προσαύξηση αυτή θα είναι εγγυημένη για τον χρόνο των υ</w:t>
      </w:r>
      <w:r>
        <w:rPr>
          <w:rFonts w:eastAsia="Times New Roman" w:cs="Times New Roman"/>
          <w:szCs w:val="24"/>
        </w:rPr>
        <w:t>πογεγραμμένων συμβάσεων με τον ΛΑΓΗΕ στο διασυνδεμένο σύστημα ή τον ΔΕΔΔΗΕ στα νησιά.</w:t>
      </w:r>
    </w:p>
    <w:p w14:paraId="60F869B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Υιοθετείται η διαφορική προσαύξηση –ή κυμαινόμενη προσαύξηση ανά τεχνολογία- και όχι η σταθερή προσαύξηση, ώστε ανεξάρτητα από την τιμή της χονδρεμπορικής αγοράς, οι συγκ</w:t>
      </w:r>
      <w:r>
        <w:rPr>
          <w:rFonts w:eastAsia="Times New Roman" w:cs="Times New Roman"/>
          <w:szCs w:val="24"/>
        </w:rPr>
        <w:t xml:space="preserve">εκριμένοι σταθμοί ΑΠΕ και ΣΗΘΥΑ ανά τεχνολογία να έχουν προκαθορισμένο μέγεθος συνολικού εσόδου, αυτό που λέμε </w:t>
      </w:r>
      <w:r>
        <w:rPr>
          <w:rFonts w:eastAsia="Times New Roman" w:cs="Times New Roman"/>
          <w:szCs w:val="24"/>
        </w:rPr>
        <w:t>τ</w:t>
      </w:r>
      <w:r>
        <w:rPr>
          <w:rFonts w:eastAsia="Times New Roman" w:cs="Times New Roman"/>
          <w:szCs w:val="24"/>
        </w:rPr>
        <w:t xml:space="preserve">ιμή </w:t>
      </w:r>
      <w:r>
        <w:rPr>
          <w:rFonts w:eastAsia="Times New Roman" w:cs="Times New Roman"/>
          <w:szCs w:val="24"/>
        </w:rPr>
        <w:t>α</w:t>
      </w:r>
      <w:r>
        <w:rPr>
          <w:rFonts w:eastAsia="Times New Roman" w:cs="Times New Roman"/>
          <w:szCs w:val="24"/>
        </w:rPr>
        <w:t>ναφοράς, για όλα τα έτη της σύμβασης των είκοσι ή είκοσι πέντε ετών.</w:t>
      </w:r>
    </w:p>
    <w:p w14:paraId="60F869B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w:t>
      </w:r>
      <w:r>
        <w:rPr>
          <w:rFonts w:eastAsia="Times New Roman" w:cs="Times New Roman"/>
          <w:szCs w:val="24"/>
        </w:rPr>
        <w:t xml:space="preserve">ιμή </w:t>
      </w:r>
      <w:r>
        <w:rPr>
          <w:rFonts w:eastAsia="Times New Roman" w:cs="Times New Roman"/>
          <w:szCs w:val="24"/>
        </w:rPr>
        <w:t>α</w:t>
      </w:r>
      <w:r>
        <w:rPr>
          <w:rFonts w:eastAsia="Times New Roman" w:cs="Times New Roman"/>
          <w:szCs w:val="24"/>
        </w:rPr>
        <w:t xml:space="preserve">ναφοράς με την οποία θα αποζημιώνεται η κάθε τεχνολογία ΑΠΕ </w:t>
      </w:r>
      <w:r>
        <w:rPr>
          <w:rFonts w:eastAsia="Times New Roman" w:cs="Times New Roman"/>
          <w:szCs w:val="24"/>
        </w:rPr>
        <w:t>καθορίζεται στο παρόν σχέδιο νόμου και μπορεί να τροποποιείται κάθε χρόνο με απόφαση του Υπουργού, μετά από εισήγηση της ΡΑΕ.</w:t>
      </w:r>
    </w:p>
    <w:p w14:paraId="60F869B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Από τα νέα έργα εξαιρούνται, όσον αφορά το νέο καθεστώς, τα αιολικά μέχρι 3 MW και οι λοιποί σταθμοί ΑΠΕ έως 500 </w:t>
      </w:r>
      <w:r>
        <w:rPr>
          <w:rFonts w:eastAsia="Times New Roman" w:cs="Times New Roman"/>
          <w:szCs w:val="24"/>
          <w:lang w:val="en-US"/>
        </w:rPr>
        <w:t>kW</w:t>
      </w:r>
      <w:r>
        <w:rPr>
          <w:rFonts w:eastAsia="Times New Roman" w:cs="Times New Roman"/>
          <w:szCs w:val="24"/>
        </w:rPr>
        <w:t xml:space="preserve">. Οι υπόλοιπες </w:t>
      </w:r>
      <w:r>
        <w:rPr>
          <w:rFonts w:eastAsia="Times New Roman" w:cs="Times New Roman"/>
          <w:szCs w:val="24"/>
        </w:rPr>
        <w:t>ΑΠΕ και ΣΗΘΥΑ θα υπογράφουν σύμβαση λειτουργικής ενίσχυσης διαφορικής τιμής, μετά από δημοπρασία μέσω ανταγωνιστικών διαδικασιών που θα γίνεται μετά από απόφαση του Υπουργού Περιβάλλοντος και Ενέργειας. Εντός του 2016 θα διεξαχθεί μια πιλοτική ανταγωνιστικ</w:t>
      </w:r>
      <w:r>
        <w:rPr>
          <w:rFonts w:eastAsia="Times New Roman" w:cs="Times New Roman"/>
          <w:szCs w:val="24"/>
        </w:rPr>
        <w:t xml:space="preserve">ή διαδικασία για 40 </w:t>
      </w:r>
      <w:r>
        <w:rPr>
          <w:rFonts w:eastAsia="Times New Roman" w:cs="Times New Roman"/>
          <w:szCs w:val="24"/>
          <w:lang w:val="en-US"/>
        </w:rPr>
        <w:t>MW</w:t>
      </w:r>
      <w:r>
        <w:rPr>
          <w:rFonts w:eastAsia="Times New Roman" w:cs="Times New Roman"/>
          <w:szCs w:val="24"/>
        </w:rPr>
        <w:t xml:space="preserve"> φωτοβολταϊκών με συγκεκριμένη τιμή εκκίνησης.</w:t>
      </w:r>
    </w:p>
    <w:p w14:paraId="60F869B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Ακόμη, καθιερώνεται για πρώτη φορά με το παρόν νομοσχέδιο ο εικονικός ενεργειακός συμψηφισμός –το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που αποτελεί σημαντική ιστορική τομή που θα διευκολύνει πολύ ιδια</w:t>
      </w:r>
      <w:r>
        <w:rPr>
          <w:rFonts w:eastAsia="Times New Roman" w:cs="Times New Roman"/>
          <w:szCs w:val="24"/>
        </w:rPr>
        <w:t>ίτερα τους αγρότες, τις ΔΕΥΑ, όπως επίσης και τα πανεπιστήμια.</w:t>
      </w:r>
    </w:p>
    <w:p w14:paraId="60F869B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λογαριασμός ΑΠΕ στον ΛΑΓΗΕ χωρίζεται σε δυο υπολογαριασμούς, τον υπολογαριασμό αγοράς και τον υπολογαριασμό ενισχύσεων.</w:t>
      </w:r>
    </w:p>
    <w:p w14:paraId="60F869C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Ο λογαριασμός αγοράς για πρώτη φορά εκτός των άλλων έχει έσοδα και από </w:t>
      </w:r>
      <w:r>
        <w:rPr>
          <w:rFonts w:eastAsia="Times New Roman" w:cs="Times New Roman"/>
          <w:szCs w:val="24"/>
        </w:rPr>
        <w:t>τους προμηθευτές για το σύνολο της ενέργειας που απορροφά στην χονδρεμπορική αγορά, πολλαπλασιαζόμενη με τη διαφορά της τιμής της χονδρεμπορικής αγοράς από τη μεσοσταθμική τιμή που θα διαμορφωνόταν χωρίς τη συμμετοχή των ΑΠΕ στο ενεργειακό μείγμα, κάτι που</w:t>
      </w:r>
      <w:r>
        <w:rPr>
          <w:rFonts w:eastAsia="Times New Roman" w:cs="Times New Roman"/>
          <w:szCs w:val="24"/>
        </w:rPr>
        <w:t xml:space="preserve"> αποτελούσε πάγιο αίτημα των φορέων ΑΠΕ όλα τα προηγούμενα χρόνια.</w:t>
      </w:r>
    </w:p>
    <w:p w14:paraId="60F869C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Όσον αφορά το φυσικό αέριο, ο ν.4336/2015, όπως συμπληρώθηκε με το</w:t>
      </w:r>
      <w:r>
        <w:rPr>
          <w:rFonts w:eastAsia="Times New Roman" w:cs="Times New Roman"/>
          <w:szCs w:val="24"/>
        </w:rPr>
        <w:t>ν</w:t>
      </w:r>
      <w:r>
        <w:rPr>
          <w:rFonts w:eastAsia="Times New Roman" w:cs="Times New Roman"/>
          <w:szCs w:val="24"/>
        </w:rPr>
        <w:t xml:space="preserve"> ν.4337/2015, προβλέπει την απόσχιση του κλάδου διανομής των υφιστάμενων ΕΠΑ, Εταιρειών Παροχής Αερίου, με σύσταση νέας ετ</w:t>
      </w:r>
      <w:r>
        <w:rPr>
          <w:rFonts w:eastAsia="Times New Roman" w:cs="Times New Roman"/>
          <w:szCs w:val="24"/>
        </w:rPr>
        <w:t>αιρείας διανομής αερίου.</w:t>
      </w:r>
    </w:p>
    <w:p w14:paraId="60F869C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Εντούτοις, θα πρέπει να επισημανθεί ότι για λόγους διευκόλυνσης της μετάβασης στο νέο περιβάλλον θα ήταν σημαντικά ευκολότερο να προβλεφθεί εναλλακτικά η δυνατότητα απόσχισης του κλάδου της προμήθειας από τις υφιστάμενες ΕΠΑ, που ο</w:t>
      </w:r>
      <w:r>
        <w:rPr>
          <w:rFonts w:eastAsia="Times New Roman" w:cs="Times New Roman"/>
          <w:szCs w:val="24"/>
        </w:rPr>
        <w:t>δηγεί σε ταυτόσημα αποτελέσματα.</w:t>
      </w:r>
    </w:p>
    <w:p w14:paraId="60F869C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απόσχιση του κλάδου προμήθειας αντί του κλάδου διανομής εμφανίζει σημαντικά πλεονεκτήματα από νομική, οικονομική και διαχειριστική άποψη. Με το παρόν ρυθμίζεται αυτή η δυνατότητα.</w:t>
      </w:r>
    </w:p>
    <w:p w14:paraId="60F869C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Στο άρθρο 35 ρυθμίζεται ένα χρονίζον από δεκαετίες και πλέον θέμα με την κατασκευή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τ</w:t>
      </w:r>
      <w:r>
        <w:rPr>
          <w:rFonts w:eastAsia="Times New Roman" w:cs="Times New Roman"/>
          <w:szCs w:val="24"/>
        </w:rPr>
        <w:t>εμένους Αθηνών. Αναφέρθηκε ο Υπουργός σ’ αυτό και δεν χρειάζεται να πω περαιτέρω στοιχεία. Το μόνο που θέλω να πω σε αυτό είναι ότι η Αθήνα είναι η μόνη ευρωπ</w:t>
      </w:r>
      <w:r>
        <w:rPr>
          <w:rFonts w:eastAsia="Times New Roman" w:cs="Times New Roman"/>
          <w:szCs w:val="24"/>
        </w:rPr>
        <w:t xml:space="preserve">αϊκή πρωτεύουσα που δεν διαθέτει </w:t>
      </w:r>
      <w:r>
        <w:rPr>
          <w:rFonts w:eastAsia="Times New Roman" w:cs="Times New Roman"/>
          <w:szCs w:val="24"/>
        </w:rPr>
        <w:t>ι</w:t>
      </w:r>
      <w:r>
        <w:rPr>
          <w:rFonts w:eastAsia="Times New Roman" w:cs="Times New Roman"/>
          <w:szCs w:val="24"/>
        </w:rPr>
        <w:t xml:space="preserve">σλαμικό </w:t>
      </w:r>
      <w:r>
        <w:rPr>
          <w:rFonts w:eastAsia="Times New Roman" w:cs="Times New Roman"/>
          <w:szCs w:val="24"/>
        </w:rPr>
        <w:t>τ</w:t>
      </w:r>
      <w:r>
        <w:rPr>
          <w:rFonts w:eastAsia="Times New Roman" w:cs="Times New Roman"/>
          <w:szCs w:val="24"/>
        </w:rPr>
        <w:t xml:space="preserve">έμενος. Κάποια στιγμή, λοιπόν, θα πρέπει να εφαρμοστεί και το Σύνταγμα, καθώς και το άρθρο 9 της </w:t>
      </w:r>
      <w:r>
        <w:rPr>
          <w:rFonts w:eastAsia="Times New Roman" w:cs="Times New Roman"/>
          <w:szCs w:val="24"/>
        </w:rPr>
        <w:t>σ</w:t>
      </w:r>
      <w:r>
        <w:rPr>
          <w:rFonts w:eastAsia="Times New Roman" w:cs="Times New Roman"/>
          <w:szCs w:val="24"/>
        </w:rPr>
        <w:t xml:space="preserve">ύμβασης για την </w:t>
      </w:r>
      <w:r>
        <w:rPr>
          <w:rFonts w:eastAsia="Times New Roman" w:cs="Times New Roman"/>
          <w:szCs w:val="24"/>
        </w:rPr>
        <w:t>π</w:t>
      </w:r>
      <w:r>
        <w:rPr>
          <w:rFonts w:eastAsia="Times New Roman" w:cs="Times New Roman"/>
          <w:szCs w:val="24"/>
        </w:rPr>
        <w:t xml:space="preserve">ροάσπιση των </w:t>
      </w:r>
      <w:r>
        <w:rPr>
          <w:rFonts w:eastAsia="Times New Roman" w:cs="Times New Roman"/>
          <w:szCs w:val="24"/>
        </w:rPr>
        <w:t>δ</w:t>
      </w:r>
      <w:r>
        <w:rPr>
          <w:rFonts w:eastAsia="Times New Roman" w:cs="Times New Roman"/>
          <w:szCs w:val="24"/>
        </w:rPr>
        <w:t xml:space="preserve">ικαιωμάτων του </w:t>
      </w:r>
      <w:r>
        <w:rPr>
          <w:rFonts w:eastAsia="Times New Roman" w:cs="Times New Roman"/>
          <w:szCs w:val="24"/>
        </w:rPr>
        <w:t>α</w:t>
      </w:r>
      <w:r>
        <w:rPr>
          <w:rFonts w:eastAsia="Times New Roman" w:cs="Times New Roman"/>
          <w:szCs w:val="24"/>
        </w:rPr>
        <w:t xml:space="preserve">νθρώπου και των </w:t>
      </w:r>
      <w:r>
        <w:rPr>
          <w:rFonts w:eastAsia="Times New Roman" w:cs="Times New Roman"/>
          <w:szCs w:val="24"/>
        </w:rPr>
        <w:t>θ</w:t>
      </w:r>
      <w:r>
        <w:rPr>
          <w:rFonts w:eastAsia="Times New Roman" w:cs="Times New Roman"/>
          <w:szCs w:val="24"/>
        </w:rPr>
        <w:t xml:space="preserve">εμελιωδών </w:t>
      </w:r>
      <w:r>
        <w:rPr>
          <w:rFonts w:eastAsia="Times New Roman" w:cs="Times New Roman"/>
          <w:szCs w:val="24"/>
        </w:rPr>
        <w:t>ε</w:t>
      </w:r>
      <w:r>
        <w:rPr>
          <w:rFonts w:eastAsia="Times New Roman" w:cs="Times New Roman"/>
          <w:szCs w:val="24"/>
        </w:rPr>
        <w:t xml:space="preserve">λευθεριών που κυρώθηκε με το </w:t>
      </w:r>
      <w:r>
        <w:rPr>
          <w:rFonts w:eastAsia="Times New Roman" w:cs="Times New Roman"/>
          <w:szCs w:val="24"/>
        </w:rPr>
        <w:t>ν</w:t>
      </w:r>
      <w:r>
        <w:rPr>
          <w:rFonts w:eastAsia="Times New Roman" w:cs="Times New Roman"/>
          <w:szCs w:val="24"/>
        </w:rPr>
        <w:t xml:space="preserve">ομοθετικό </w:t>
      </w:r>
      <w:r>
        <w:rPr>
          <w:rFonts w:eastAsia="Times New Roman" w:cs="Times New Roman"/>
          <w:szCs w:val="24"/>
        </w:rPr>
        <w:t>δ</w:t>
      </w:r>
      <w:r>
        <w:rPr>
          <w:rFonts w:eastAsia="Times New Roman" w:cs="Times New Roman"/>
          <w:szCs w:val="24"/>
        </w:rPr>
        <w:t>ιάταγμα 53/1974.</w:t>
      </w:r>
    </w:p>
    <w:p w14:paraId="60F869C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Όσον αφορά τον </w:t>
      </w:r>
      <w:r>
        <w:rPr>
          <w:rFonts w:eastAsia="Times New Roman" w:cs="Times New Roman"/>
          <w:szCs w:val="24"/>
          <w:lang w:val="en-US"/>
        </w:rPr>
        <w:t>TAP</w:t>
      </w:r>
      <w:r>
        <w:rPr>
          <w:rFonts w:eastAsia="Times New Roman" w:cs="Times New Roman"/>
          <w:szCs w:val="24"/>
        </w:rPr>
        <w:t xml:space="preserve">, με το νομοσχέδιο βελτιώνονται ακόμη οι όροι μεταξύ ελληνικού δημοσίου και εταιρείας του αγωγού φυσικού αερίου </w:t>
      </w:r>
      <w:r>
        <w:rPr>
          <w:rFonts w:eastAsia="Times New Roman" w:cs="Times New Roman"/>
          <w:szCs w:val="24"/>
          <w:lang w:val="en-US"/>
        </w:rPr>
        <w:t>TAP</w:t>
      </w:r>
      <w:r>
        <w:rPr>
          <w:rFonts w:eastAsia="Times New Roman" w:cs="Times New Roman"/>
          <w:szCs w:val="24"/>
        </w:rPr>
        <w:t xml:space="preserve"> με την κατάργηση της εξαίρεσης αποζημίωσης από την εταιρεία για τις δασικές εκτάσεις από τις οποίες διέρ</w:t>
      </w:r>
      <w:r>
        <w:rPr>
          <w:rFonts w:eastAsia="Times New Roman" w:cs="Times New Roman"/>
          <w:szCs w:val="24"/>
        </w:rPr>
        <w:t>χεται ο αγωγός. Με την προτεινόμενη διάταξη η εταιρία θα αποζημιώσει το δημόσιο για την επέμβαση σε δασικές εκτάσεις με την κείμενη εθνική νομοθεσία. Η ως τώρα συμφωνία δεν προβλέπει καμιά αποζημίωση του δημοσίου.</w:t>
      </w:r>
    </w:p>
    <w:p w14:paraId="60F869C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Ενισχύεται η ΡΑΕ και ο ΛΑΓΗΕ σε ανθρώπινο </w:t>
      </w:r>
      <w:r>
        <w:rPr>
          <w:rFonts w:eastAsia="Times New Roman" w:cs="Times New Roman"/>
          <w:szCs w:val="24"/>
        </w:rPr>
        <w:t xml:space="preserve">δυναμικό, για να μπορέσουν να ανταποκριθούν στις απαιτήσεις των διαγωνιστικών διαδικασιών και των λοιπών απαιτήσεων του παρόντος. Ακόμη, η ΡΑΕ θα </w:t>
      </w:r>
      <w:r>
        <w:rPr>
          <w:rFonts w:eastAsia="Times New Roman" w:cs="Times New Roman"/>
          <w:szCs w:val="24"/>
        </w:rPr>
        <w:lastRenderedPageBreak/>
        <w:t>ενισχυθεί για τη κάλυψη κενών οργανικών θέσεων του προσωπικού της με είκοσι έξι θέσεις ιδιωτικού δικαίου αορίσ</w:t>
      </w:r>
      <w:r>
        <w:rPr>
          <w:rFonts w:eastAsia="Times New Roman" w:cs="Times New Roman"/>
          <w:szCs w:val="24"/>
        </w:rPr>
        <w:t>του χρόνου.</w:t>
      </w:r>
    </w:p>
    <w:p w14:paraId="60F869C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αλήθεια είναι ότι η ΡΑΕ με σοβαρότητα και άρτια επιστημονική τεκμηρίωση λειτουργεί πλέον σαφώς υπέρ του δημοσίου συμφέροντος και του συμφέροντος του καταναλωτή, εξορθολογίζοντας την ενεργειακή αγορά με σειρά θετικών πρωτοβουλιών, όπως είναι η</w:t>
      </w:r>
      <w:r>
        <w:rPr>
          <w:rFonts w:eastAsia="Times New Roman" w:cs="Times New Roman"/>
          <w:szCs w:val="24"/>
        </w:rPr>
        <w:t xml:space="preserve"> πρόταση για την αναδιάρθρωση των εσόδων του ειδικού λογαριασμού που υιοθετεί η Κυβέρνηση με το παρόν νομοσχέδιο, οι προτάσεις της για την αλλαγή προμηθευτή λόγω χρεών, η θέσπιση ενός νέου μηχανισμού επάρκειας με διαγωνιστικές διαδικασίες, η πρόταση για τη</w:t>
      </w:r>
      <w:r>
        <w:rPr>
          <w:rFonts w:eastAsia="Times New Roman" w:cs="Times New Roman"/>
          <w:szCs w:val="24"/>
        </w:rPr>
        <w:t xml:space="preserve"> μείωση των τιμολογίων του ΔΕΣΦΑ, οι προσπάθειες για περιορισμό των ρευματοκλοπών, οι αποφάσεις για τις διασυνδέσεις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ιασυνδεδεμένων </w:t>
      </w:r>
      <w:r>
        <w:rPr>
          <w:rFonts w:eastAsia="Times New Roman" w:cs="Times New Roman"/>
          <w:szCs w:val="24"/>
        </w:rPr>
        <w:t>ν</w:t>
      </w:r>
      <w:r>
        <w:rPr>
          <w:rFonts w:eastAsia="Times New Roman" w:cs="Times New Roman"/>
          <w:szCs w:val="24"/>
        </w:rPr>
        <w:t xml:space="preserve">ησιών, η πρόταση για το </w:t>
      </w:r>
      <w:r>
        <w:rPr>
          <w:rFonts w:eastAsia="Times New Roman" w:cs="Times New Roman"/>
          <w:szCs w:val="24"/>
          <w:lang w:val="en-US"/>
        </w:rPr>
        <w:t>t</w:t>
      </w:r>
      <w:r>
        <w:rPr>
          <w:rFonts w:eastAsia="Times New Roman" w:cs="Times New Roman"/>
          <w:szCs w:val="24"/>
          <w:lang w:val="en-US"/>
        </w:rPr>
        <w:t>arget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odel</w:t>
      </w:r>
      <w:r>
        <w:rPr>
          <w:rFonts w:eastAsia="Times New Roman" w:cs="Times New Roman"/>
          <w:szCs w:val="24"/>
        </w:rPr>
        <w:t xml:space="preserve"> που θα αποτελέσει τη βάση νομοσχεδίου που θα φέρει σύντομα η Κυβέρνηση για ψήφ</w:t>
      </w:r>
      <w:r>
        <w:rPr>
          <w:rFonts w:eastAsia="Times New Roman" w:cs="Times New Roman"/>
          <w:szCs w:val="24"/>
        </w:rPr>
        <w:t>ιση και πολλές άλλες αποφάσεις που έχουν ληφθεί το τελευταίο έτος.</w:t>
      </w:r>
    </w:p>
    <w:p w14:paraId="60F869C8"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Ρυθμίζονται θέματα μετακίνησης των υπαλλήλων του ΙΓΜΕ και του </w:t>
      </w:r>
      <w:r>
        <w:rPr>
          <w:rFonts w:eastAsia="Times New Roman" w:cs="Times New Roman"/>
          <w:szCs w:val="24"/>
        </w:rPr>
        <w:t>σ</w:t>
      </w:r>
      <w:r>
        <w:rPr>
          <w:rFonts w:eastAsia="Times New Roman" w:cs="Times New Roman"/>
          <w:szCs w:val="24"/>
        </w:rPr>
        <w:t xml:space="preserve">ώματος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π</w:t>
      </w:r>
      <w:r>
        <w:rPr>
          <w:rFonts w:eastAsia="Times New Roman" w:cs="Times New Roman"/>
          <w:szCs w:val="24"/>
        </w:rPr>
        <w:t>εριβάλλοντος.</w:t>
      </w:r>
    </w:p>
    <w:p w14:paraId="60F869C9"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Σημαντικό σημείο του νομοσχεδίου αποτελεί ο καθορισμός των θεμάτων που αφορούν την εθνική στ</w:t>
      </w:r>
      <w:r>
        <w:rPr>
          <w:rFonts w:eastAsia="Times New Roman" w:cs="Times New Roman"/>
          <w:szCs w:val="24"/>
        </w:rPr>
        <w:t>ρατηγική για την κλιματική αλλαγή.</w:t>
      </w:r>
    </w:p>
    <w:p w14:paraId="60F869CA"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Με το παρόν εγκρίνεται το πρώτο σχέδιο εθνικής στρατηγικής για την κλιματική αλλαγή και ακόμα συστήνεται Εθνικό Συμβούλιο για την προσαρμογή στην κλιματική αλλαγή.</w:t>
      </w:r>
    </w:p>
    <w:p w14:paraId="60F869CB"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Διευκολύνεται η Λυρική Σκηνή όσον αφορά την εγκατάσταση γ</w:t>
      </w:r>
      <w:r>
        <w:rPr>
          <w:rFonts w:eastAsia="Times New Roman" w:cs="Times New Roman"/>
          <w:szCs w:val="24"/>
        </w:rPr>
        <w:t>ια τις ανάγκες της, βοηθητικές της κεντρικής σκηνής, σε υφιστάμενα κτίρια στην περιοχή του Ελαιώνα.</w:t>
      </w:r>
    </w:p>
    <w:p w14:paraId="60F869CC"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Τέλος, συστήνεται φορέας διαχείρισης για το πάρκο Τρίτση.</w:t>
      </w:r>
    </w:p>
    <w:p w14:paraId="60F869CD"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Οι ως τώρα προσπάθειες διαχείρισης μέσω του ΑΣΔΑ αποδείχθηκαν ανεπαρκείς με αποτέλεσμα τη μεγάλη υ</w:t>
      </w:r>
      <w:r>
        <w:rPr>
          <w:rFonts w:eastAsia="Times New Roman" w:cs="Times New Roman"/>
          <w:szCs w:val="24"/>
        </w:rPr>
        <w:t xml:space="preserve">ποβάθμισή του. Με το παρόν συστήνεται φορέας διαχείρισής του με συμμετοχή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ρυθμίζονται τα έσοδα του νέου φορέα. Με τη ρύθμιση αυτή εκτιμάται ότι θα βοηθηθεί σημαντικά η ορθολογιστική του διαχείριση για την επίτευξη των σκοπ</w:t>
      </w:r>
      <w:r>
        <w:rPr>
          <w:rFonts w:eastAsia="Times New Roman" w:cs="Times New Roman"/>
          <w:szCs w:val="24"/>
        </w:rPr>
        <w:t xml:space="preserve">ών του προς όφελος των κατοίκων της </w:t>
      </w:r>
      <w:r>
        <w:rPr>
          <w:rFonts w:eastAsia="Times New Roman" w:cs="Times New Roman"/>
          <w:szCs w:val="24"/>
        </w:rPr>
        <w:t>δ</w:t>
      </w:r>
      <w:r>
        <w:rPr>
          <w:rFonts w:eastAsia="Times New Roman" w:cs="Times New Roman"/>
          <w:szCs w:val="24"/>
        </w:rPr>
        <w:t>υτικής Αθήνας, αλλά και όλης της Αττικής με δεδομένη την υπερτοπική του σημασία.</w:t>
      </w:r>
    </w:p>
    <w:p w14:paraId="60F869CE"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αποδείχθηκε και στην ψηφοφορία στην </w:t>
      </w:r>
      <w:r>
        <w:rPr>
          <w:rFonts w:eastAsia="Times New Roman" w:cs="Times New Roman"/>
          <w:szCs w:val="24"/>
        </w:rPr>
        <w:t>ε</w:t>
      </w:r>
      <w:r>
        <w:rPr>
          <w:rFonts w:eastAsia="Times New Roman" w:cs="Times New Roman"/>
          <w:szCs w:val="24"/>
        </w:rPr>
        <w:t>πιτροπή επί της αρχής, το νομοσχέδιο τυγχάνει ευρύτατης αποδοχής τ</w:t>
      </w:r>
      <w:r>
        <w:rPr>
          <w:rFonts w:eastAsia="Times New Roman" w:cs="Times New Roman"/>
          <w:szCs w:val="24"/>
        </w:rPr>
        <w:t>όσο από την συντριπτική πλειοψηφία των κομμάτων όσο και από τους φορείς που προσκλήθηκαν.</w:t>
      </w:r>
    </w:p>
    <w:p w14:paraId="60F869CF"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Είναι ένα χρήσιμο νομοθέτημα για την κοινωνία και την χώρα και με βάση αυτό σας καλούμε όλους να το υπερψηφίσετε.</w:t>
      </w:r>
    </w:p>
    <w:p w14:paraId="60F869D0"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Σας ευχαριστώ.</w:t>
      </w:r>
    </w:p>
    <w:p w14:paraId="60F869D1" w14:textId="77777777" w:rsidR="00E15B20" w:rsidRDefault="00812504">
      <w:pPr>
        <w:spacing w:line="48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60F869D2"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Άμα πάμε έτσι, θα τελειώσουμε εγκαίρως.</w:t>
      </w:r>
    </w:p>
    <w:p w14:paraId="60F869D3"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της Νέας Δημοκρατίας, ο συνάδελφος κ. Σκρέκας, έχει τον λόγο.</w:t>
      </w:r>
    </w:p>
    <w:p w14:paraId="60F869D4"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Ευχαριστώ, κύριε Πρόεδρε.</w:t>
      </w:r>
    </w:p>
    <w:p w14:paraId="60F869D5"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Δεν θα μπορούσα, κυρίες και κύριοι Βουλευτές, </w:t>
      </w:r>
      <w:r>
        <w:rPr>
          <w:rFonts w:eastAsia="Times New Roman" w:cs="Times New Roman"/>
          <w:szCs w:val="24"/>
        </w:rPr>
        <w:t>πριν να ξεκινήσω να αναφέρομαι στο σώμα του νομοσχεδίου, να μην μιλήσω για την πάγια τακτική, την οποία εφαρμόζει η Κυβέρνηση σε ό,τι αφορά τη νομοθέτηση. Για άλλη μια φορά προχθές το βράδυ, αργά, κατέθεσε ένα κείμενο πεντακοσίων είκοσι εννέα σελίδων, είνα</w:t>
      </w:r>
      <w:r>
        <w:rPr>
          <w:rFonts w:eastAsia="Times New Roman" w:cs="Times New Roman"/>
          <w:szCs w:val="24"/>
        </w:rPr>
        <w:t>ι ένα νομοσχέδιο που αποτελείται από εξήντα δύο άρθρα και σήμερα έρχεται εδώ και ζητάει από τους Βουλευτές –μόλις μία μέρα μετά- να έρθουν και να έχουν διαβάσει αυτό το κείμενο, να έχουν κατανοήσει τι λέει αυτό το κείμενο και να ψηφίσουν πλήρη συνειδήσει.</w:t>
      </w:r>
    </w:p>
    <w:p w14:paraId="60F869D6"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Θα έλεγα, κύριε Υπουργέ, ότι αυτό το οποίο έχετε ξεκινήσει από τότε που ανήλθατε στην εξουσία, θα πρέπει να το σταματήσετε.</w:t>
      </w:r>
    </w:p>
    <w:p w14:paraId="60F869D7"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Αναφερόμενος στο συγκεκριμένο νομοσχέδιο, είναι ένα νομοσχέδιο που επί της αρχής συμφωνούμε. Είναι ένα νομοσχέδιο, το οποίο θα μπορο</w:t>
      </w:r>
      <w:r>
        <w:rPr>
          <w:rFonts w:eastAsia="Times New Roman" w:cs="Times New Roman"/>
          <w:szCs w:val="24"/>
        </w:rPr>
        <w:t>ύσαμε να συζητήσουμε και να βελτιώσουμε πολλά σημεία. Είναι ένα νομοσχέδιο, του οποίου ένα σημαντικό του κομμάτι αναφέρεται και αφορά την ανάπτυξη της χώρας, που τόσο πολύ έχουμε ανάγκη σήμερα με την ανεργία που έχει έρθει και με την φτώχεια η οποία έχει ε</w:t>
      </w:r>
      <w:r>
        <w:rPr>
          <w:rFonts w:eastAsia="Times New Roman" w:cs="Times New Roman"/>
          <w:szCs w:val="24"/>
        </w:rPr>
        <w:t>γκατασταθεί πια μόνιμα στη χώρα μας. Και έρχεστε, παρ’ όλα αυτά, και φέρνετε αυτό το νομοσχέδιο με τη διαδικασία του κατεπείγοντος.</w:t>
      </w:r>
    </w:p>
    <w:p w14:paraId="60F869D8"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Η διαδικασία του κατεπείγοντος, η κατεπείγουσα διαδικασία, είναι μια διαδικασία που προβλέπεται από τον Κανονισμό της Βουλής</w:t>
      </w:r>
      <w:r>
        <w:rPr>
          <w:rFonts w:eastAsia="Times New Roman" w:cs="Times New Roman"/>
          <w:szCs w:val="24"/>
        </w:rPr>
        <w:t xml:space="preserve">, αλλά για εξαιρετικές περιπτώσεις. Εσείς αυτό το έχετε ανάγει σε κανόνα νομοθέτησης. Και αυτό το πράγμα πρέπει να σταματήσει, γιατί με αυτόν τον τρόπο υποβιβάζεται δραματικά το έργο που παράγεται στο </w:t>
      </w:r>
      <w:r>
        <w:rPr>
          <w:rFonts w:eastAsia="Times New Roman" w:cs="Times New Roman"/>
          <w:szCs w:val="24"/>
        </w:rPr>
        <w:t>ε</w:t>
      </w:r>
      <w:r>
        <w:rPr>
          <w:rFonts w:eastAsia="Times New Roman" w:cs="Times New Roman"/>
          <w:szCs w:val="24"/>
        </w:rPr>
        <w:t>λληνικό Κοινοβούλιο.</w:t>
      </w:r>
    </w:p>
    <w:p w14:paraId="60F869D9"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Αναφέρατε στην </w:t>
      </w:r>
      <w:r>
        <w:rPr>
          <w:rFonts w:eastAsia="Times New Roman" w:cs="Times New Roman"/>
          <w:szCs w:val="24"/>
        </w:rPr>
        <w:t>ε</w:t>
      </w:r>
      <w:r>
        <w:rPr>
          <w:rFonts w:eastAsia="Times New Roman" w:cs="Times New Roman"/>
          <w:szCs w:val="24"/>
        </w:rPr>
        <w:t>πιτροπή ότι η ανά</w:t>
      </w:r>
      <w:r>
        <w:rPr>
          <w:rFonts w:eastAsia="Times New Roman" w:cs="Times New Roman"/>
          <w:szCs w:val="24"/>
        </w:rPr>
        <w:t xml:space="preserve">γκη για την κατεπείγουσα διαδικασία έγκειται στην εφαρμογή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ν</w:t>
      </w:r>
      <w:r>
        <w:rPr>
          <w:rFonts w:eastAsia="Times New Roman" w:cs="Times New Roman"/>
          <w:szCs w:val="24"/>
        </w:rPr>
        <w:t>ομοθεσίας στις Ανανεώσιμες Πηγές Ενέργειας, γιατί λέτε ότι έπρεπε η χώρα να είχε εναρμονιστεί και επειδή δεν έχει εναρμονιστεί έχουν παγώσει ή κινδυνεύουν να παγώσουν οι επενδύσεις.</w:t>
      </w:r>
    </w:p>
    <w:p w14:paraId="60F869DA"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Το ερώτημα είναι απλό, κύριε Υπουργέ. Ενάμιση χρόνο τώρα δεν κάνατε τίποτα για να εναρμονίσετε την ελληνική νομοθεσία, ενάμιση χρόνο τώρα, που έχουν πραγματικά παγώσει οι επενδύσεις σε όλους </w:t>
      </w:r>
      <w:r>
        <w:rPr>
          <w:rFonts w:eastAsia="Times New Roman" w:cs="Times New Roman"/>
          <w:szCs w:val="24"/>
        </w:rPr>
        <w:lastRenderedPageBreak/>
        <w:t xml:space="preserve">τους τομείς και στον τομέα των Ανανεώσιμων Πηγών Ενέργειας, δεν </w:t>
      </w:r>
      <w:r>
        <w:rPr>
          <w:rFonts w:eastAsia="Times New Roman" w:cs="Times New Roman"/>
          <w:szCs w:val="24"/>
        </w:rPr>
        <w:t>είχατε βιασύνη ενάμιση χρόνο τώρα για να φέρετε το νομοσχέδιο να το συζητήσουμε; Σας έπιασε δηλαδή η βιασύνη παραμονές Αυγούστου, λες και μέσα στο Δεκαπενταύγουστο θα τρέξουν οι επενδυτές και θα αρχίσουν να κατασκευάζουν φωτοβολταϊκά ή ανεμογεννήτριες; Άρα</w:t>
      </w:r>
      <w:r>
        <w:rPr>
          <w:rFonts w:eastAsia="Times New Roman" w:cs="Times New Roman"/>
          <w:szCs w:val="24"/>
        </w:rPr>
        <w:t xml:space="preserve"> νομίζω ότι αυτό είναι ένα πρόσχημα. Και παρακαλώ να μας πείτε ποιος είναι ο πραγματικός λόγος που φέρνετε αυτό το σημαντικό νομοσχέδιο για να συζητηθεί στη Βουλή με την κατεπείγουσα διαδικασία.</w:t>
      </w:r>
    </w:p>
    <w:p w14:paraId="60F869DB"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όπως σας είπα, επί της αρχής το νομοσχέδιο κινείτ</w:t>
      </w:r>
      <w:r>
        <w:rPr>
          <w:rFonts w:eastAsia="Times New Roman" w:cs="Times New Roman"/>
          <w:szCs w:val="24"/>
        </w:rPr>
        <w:t>αι στη σωστή κατεύθυνση. Η χώρα μας έπρεπε να είναι έτοιμη και να έχει θέσει αυτά τα οποία φέρνετε σήμερα σε νομοθέτηση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Τώρα, έχουμε Αύγουστο του 2016, δηλαδή έπρεπε από την αρχή του χρόνου να το έχετε θέσει σε εφαρμογή.</w:t>
      </w:r>
    </w:p>
    <w:p w14:paraId="60F869DC"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Έχει χαθεί πολύτιμος </w:t>
      </w:r>
      <w:r>
        <w:rPr>
          <w:rFonts w:eastAsia="Times New Roman" w:cs="Times New Roman"/>
          <w:szCs w:val="24"/>
        </w:rPr>
        <w:t xml:space="preserve">χρόνος, κύριε Υπουργέ, και αυτό δυστυχώς έχει πάρα πολύ δυσμενείς επιπτώσεις στην οικονομία της χώρας, αυτό και πολλά άλλα που κάνετε και βλέπετε ότι έχουμε περάσει πια σε μια ύφεση, η οποία φαίνεται ότι βαθαίνει κιόλας. Τι κάνατε; Ποια είναι η διαδικασία </w:t>
      </w:r>
      <w:r>
        <w:rPr>
          <w:rFonts w:eastAsia="Times New Roman" w:cs="Times New Roman"/>
          <w:szCs w:val="24"/>
        </w:rPr>
        <w:t xml:space="preserve">που ακολουθήσατε; Καταθέσατε ένα κείμενο τριάντα περίπου σελίδων και εννέα περίπου άρθρων σε διαβούλευση στο </w:t>
      </w:r>
      <w:r>
        <w:rPr>
          <w:rFonts w:eastAsia="Times New Roman" w:cs="Times New Roman"/>
          <w:szCs w:val="24"/>
          <w:lang w:val="en-US"/>
        </w:rPr>
        <w:t>OpenGov</w:t>
      </w:r>
      <w:r>
        <w:rPr>
          <w:rFonts w:eastAsia="Times New Roman" w:cs="Times New Roman"/>
          <w:szCs w:val="24"/>
        </w:rPr>
        <w:t>, καμ</w:t>
      </w:r>
      <w:r>
        <w:rPr>
          <w:rFonts w:eastAsia="Times New Roman" w:cs="Times New Roman"/>
          <w:szCs w:val="24"/>
        </w:rPr>
        <w:t>μ</w:t>
      </w:r>
      <w:r>
        <w:rPr>
          <w:rFonts w:eastAsia="Times New Roman" w:cs="Times New Roman"/>
          <w:szCs w:val="24"/>
        </w:rPr>
        <w:t xml:space="preserve">ία σχέση με το κείμενο που συζητούμε σήμερα, το οποίο, όπως σας είπα, έχει εξήντα δυο </w:t>
      </w:r>
      <w:r>
        <w:rPr>
          <w:rFonts w:eastAsia="Times New Roman" w:cs="Times New Roman"/>
          <w:szCs w:val="24"/>
        </w:rPr>
        <w:lastRenderedPageBreak/>
        <w:t>άρθρα και πεντακόσιες είκοσι εννέα σελίδες. Το α</w:t>
      </w:r>
      <w:r>
        <w:rPr>
          <w:rFonts w:eastAsia="Times New Roman" w:cs="Times New Roman"/>
          <w:szCs w:val="24"/>
        </w:rPr>
        <w:t>υστηρό κείμενο του νομοσχεδίου είναι εκατόν δέκα σελίδες.</w:t>
      </w:r>
    </w:p>
    <w:p w14:paraId="60F869DD"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Δημιουργείται και ένα άλλο πρόβλημα. Αυτό το νομοσχέδιο απαιτεί μια σειρά από υπουργικές αποφάσεις και κανονιστικές διατάξεις για να μπορέσει να λειτουργήσει. Σας ρώτησα στην </w:t>
      </w:r>
      <w:r>
        <w:rPr>
          <w:rFonts w:eastAsia="Times New Roman" w:cs="Times New Roman"/>
          <w:szCs w:val="24"/>
        </w:rPr>
        <w:t>ε</w:t>
      </w:r>
      <w:r>
        <w:rPr>
          <w:rFonts w:eastAsia="Times New Roman" w:cs="Times New Roman"/>
          <w:szCs w:val="24"/>
        </w:rPr>
        <w:t xml:space="preserve">πιτροπή και σας ρωτάω </w:t>
      </w:r>
      <w:r>
        <w:rPr>
          <w:rFonts w:eastAsia="Times New Roman" w:cs="Times New Roman"/>
          <w:szCs w:val="24"/>
        </w:rPr>
        <w:t>και σήμερα: Τι έχετε κάνει με την προετοιμασία αυτών των κειμένων; Τι έχετε κάνει με την προετοιμασία των υπουργικών αποφάσεων; Γιατί εάν αυτές δεν έρθουν και δεν κατατεθούν, αν δεν ληφθούν στο σωστό χρόνο, πολύ φοβάμαι ότι μετά από έναν χρόνο θα είμαστε π</w:t>
      </w:r>
      <w:r>
        <w:rPr>
          <w:rFonts w:eastAsia="Times New Roman" w:cs="Times New Roman"/>
          <w:szCs w:val="24"/>
        </w:rPr>
        <w:t>άλι εδώ, θα συζητάμε τα ίδια πράγματα, έναν χρόνο πίσω, έναν χρόνο με παγωμένες επενδύσεις και έναν χρόνο μεγαλύτερης φτώχειας στη χώρα μας.</w:t>
      </w:r>
    </w:p>
    <w:p w14:paraId="60F869DE"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Παρακαλώ πολύ να μας πείτε τι θα κάνετε για παράδειγμα, για όλα αυτά τα έργα τα οποία έχουν </w:t>
      </w:r>
      <w:r>
        <w:rPr>
          <w:rFonts w:eastAsia="Times New Roman" w:cs="Times New Roman"/>
          <w:szCs w:val="24"/>
        </w:rPr>
        <w:t>σ</w:t>
      </w:r>
      <w:r>
        <w:rPr>
          <w:rFonts w:eastAsia="Times New Roman" w:cs="Times New Roman"/>
          <w:szCs w:val="24"/>
        </w:rPr>
        <w:t>ύμβαση πριν από το 201</w:t>
      </w:r>
      <w:r>
        <w:rPr>
          <w:rFonts w:eastAsia="Times New Roman" w:cs="Times New Roman"/>
          <w:szCs w:val="24"/>
        </w:rPr>
        <w:t>5, θα κατασκευαστούν μέχρι το πρώτο εξάμηνο του 2018 και χωρίς υπαιτιότητα δική τους δεν θα ηλεκτροδοτηθούν. Τι θα γίνει με αυτά τα έργα; Με ποιον τρόπο θα εισπράττουν, με ποιον τρόπο θα έχουν έσοδα; Με το υφιστάμενο καθεστώς της εγγυημένης τιμής ή με το ε</w:t>
      </w:r>
      <w:r>
        <w:rPr>
          <w:rFonts w:eastAsia="Times New Roman" w:cs="Times New Roman"/>
          <w:szCs w:val="24"/>
        </w:rPr>
        <w:t xml:space="preserve">νδιάμεσο καθεστώς της τιμής με διαφορική προσαύξηση; Είναι πράγματα τα οποία πρέπει να τα συζητήσουμε, αν θέλετε πραγματικά να ξεκινήσουν κάποια έργα να κατασκευάζονται. Γιατί, όπως ξέρετε, με αυτό το νομοσχέδιο, </w:t>
      </w:r>
      <w:r>
        <w:rPr>
          <w:rFonts w:eastAsia="Times New Roman" w:cs="Times New Roman"/>
          <w:szCs w:val="24"/>
        </w:rPr>
        <w:lastRenderedPageBreak/>
        <w:t xml:space="preserve">μόνο έργα για τα οποία έχουν ήδη υπογραφεί </w:t>
      </w:r>
      <w:r>
        <w:rPr>
          <w:rFonts w:eastAsia="Times New Roman" w:cs="Times New Roman"/>
          <w:szCs w:val="24"/>
        </w:rPr>
        <w:t>σ</w:t>
      </w:r>
      <w:r>
        <w:rPr>
          <w:rFonts w:eastAsia="Times New Roman" w:cs="Times New Roman"/>
          <w:szCs w:val="24"/>
        </w:rPr>
        <w:t>υμβάσεις μπορούν να κατασκευαστούν. Τα νέα έργα, θέλουν τουλάχιστον ένα-δυο χρόνια μπροστά για να μπορέσουν να ετοιμαστούν με τις νέες τιμές και να ετοιμάσουν καινούργια επιχειρηματικά μοντέλα.</w:t>
      </w:r>
    </w:p>
    <w:p w14:paraId="60F869DF"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Αλλά τι θα κάνετε με αυτά τα έργα τα οποία πραγματικά έχουν </w:t>
      </w:r>
      <w:r>
        <w:rPr>
          <w:rFonts w:eastAsia="Times New Roman" w:cs="Times New Roman"/>
          <w:szCs w:val="24"/>
        </w:rPr>
        <w:t>σ</w:t>
      </w:r>
      <w:r>
        <w:rPr>
          <w:rFonts w:eastAsia="Times New Roman" w:cs="Times New Roman"/>
          <w:szCs w:val="24"/>
        </w:rPr>
        <w:t>υμβάσεις και πρέπει να κατασκευαστούν; Με ποιες τιμές θα πληρωθούν; Πώς θα χρηματοδοτηθούν από το τραπεζικό σύστημα, αν δεν ξέρουν με ποιον τρόπο θα έχουν έσοδα;</w:t>
      </w:r>
    </w:p>
    <w:p w14:paraId="60F869E0"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Περνάω σε ένα πολύ σημαντικό κομμάτι, το οποίο αφορά το έλλειμμα το οποίο έχει δημιουργηθεί στ</w:t>
      </w:r>
      <w:r>
        <w:rPr>
          <w:rFonts w:eastAsia="Times New Roman" w:cs="Times New Roman"/>
          <w:szCs w:val="24"/>
        </w:rPr>
        <w:t xml:space="preserve">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λ</w:t>
      </w:r>
      <w:r>
        <w:rPr>
          <w:rFonts w:eastAsia="Times New Roman" w:cs="Times New Roman"/>
          <w:szCs w:val="24"/>
        </w:rPr>
        <w:t xml:space="preserve">ογαριασμό του ΛΑΓΗΕ μέσα από τον οποίο πληρώνονται οι κάτοχοι των </w:t>
      </w:r>
      <w:r>
        <w:rPr>
          <w:rFonts w:eastAsia="Times New Roman" w:cs="Times New Roman"/>
          <w:szCs w:val="24"/>
        </w:rPr>
        <w:t>φ</w:t>
      </w:r>
      <w:r>
        <w:rPr>
          <w:rFonts w:eastAsia="Times New Roman" w:cs="Times New Roman"/>
          <w:szCs w:val="24"/>
        </w:rPr>
        <w:t xml:space="preserve">ωτοβολταϊκών και των </w:t>
      </w:r>
      <w:r>
        <w:rPr>
          <w:rFonts w:eastAsia="Times New Roman" w:cs="Times New Roman"/>
          <w:szCs w:val="24"/>
        </w:rPr>
        <w:t>α</w:t>
      </w:r>
      <w:r>
        <w:rPr>
          <w:rFonts w:eastAsia="Times New Roman" w:cs="Times New Roman"/>
          <w:szCs w:val="24"/>
        </w:rPr>
        <w:t>νεμογεννητριών των Ανανεώσιμων Πηγών Ενέργειας. Θυμάστε πάρα πολύ καλά ότι με το που αναλάβατε την Κυβέρνηση τον Ιανουάριο του 2015, τότε, ο δικός σας προκά</w:t>
      </w:r>
      <w:r>
        <w:rPr>
          <w:rFonts w:eastAsia="Times New Roman" w:cs="Times New Roman"/>
          <w:szCs w:val="24"/>
        </w:rPr>
        <w:t>τοχος Υπουργός είχε λάβει μια εισήγηση από τη Ρυθμιστική Αρχή Ενέργειας για έναν λελογισμένο εξορθολογισμό του τέλους του ΕΤΜΕΑΡ. Τότε, εν μέσω πανηγυρισμών, φιεστών και τυμπανοκρουσιών, ο κ. Λαφαζάνης είχε αρνηθεί να ακολουθήσει την εισήγηση της Ρυθμιστικ</w:t>
      </w:r>
      <w:r>
        <w:rPr>
          <w:rFonts w:eastAsia="Times New Roman" w:cs="Times New Roman"/>
          <w:szCs w:val="24"/>
        </w:rPr>
        <w:t xml:space="preserve">ής Αρχής Ενέργειας, </w:t>
      </w:r>
      <w:r>
        <w:rPr>
          <w:rFonts w:eastAsia="Times New Roman" w:cs="Times New Roman"/>
          <w:szCs w:val="24"/>
        </w:rPr>
        <w:t>τ</w:t>
      </w:r>
      <w:r>
        <w:rPr>
          <w:rFonts w:eastAsia="Times New Roman" w:cs="Times New Roman"/>
          <w:szCs w:val="24"/>
        </w:rPr>
        <w:t xml:space="preserve">ης </w:t>
      </w:r>
      <w:r>
        <w:rPr>
          <w:rFonts w:eastAsia="Times New Roman" w:cs="Times New Roman"/>
          <w:szCs w:val="24"/>
        </w:rPr>
        <w:t>α</w:t>
      </w:r>
      <w:r>
        <w:rPr>
          <w:rFonts w:eastAsia="Times New Roman" w:cs="Times New Roman"/>
          <w:szCs w:val="24"/>
        </w:rPr>
        <w:t xml:space="preserve">νεξάρτητης αυτής </w:t>
      </w:r>
      <w:r>
        <w:rPr>
          <w:rFonts w:eastAsia="Times New Roman" w:cs="Times New Roman"/>
          <w:szCs w:val="24"/>
        </w:rPr>
        <w:t>α</w:t>
      </w:r>
      <w:r>
        <w:rPr>
          <w:rFonts w:eastAsia="Times New Roman" w:cs="Times New Roman"/>
          <w:szCs w:val="24"/>
        </w:rPr>
        <w:t>ρχής. Δυο χρόνια μετά ζούμε τα αποτελέσματα εκείνης της απόφασης, ένα έλλειμμα στον ΛΑΓΗΕ το οποίο υπολογίζεται να προσεγγίσει τα 330 εκατομμύρια το 2016 και περίπου τα 400 εκατομμύρια το 2017.</w:t>
      </w:r>
    </w:p>
    <w:p w14:paraId="60F869E1"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 xml:space="preserve">Και σήμερα έρχεστε </w:t>
      </w:r>
      <w:r>
        <w:rPr>
          <w:rFonts w:eastAsia="Times New Roman" w:cs="Times New Roman"/>
          <w:szCs w:val="24"/>
        </w:rPr>
        <w:t>–και σωστά πράττετε βέβαια- να προσπαθήσετε να καλύψετε αυτό το πρόβλημα που η δική σας επιλογή τότε το δημιούργησε.  Έρχεστε, λοιπόν, και λέτε ότι θα καλύψετε αυτό το πρόβλημα και μάλιστα χωρίς να  επιβαρύνετε τον καταναλωτή. Και είναι πάρα πολύ καλό αυτό</w:t>
      </w:r>
      <w:r>
        <w:rPr>
          <w:rFonts w:eastAsia="Times New Roman" w:cs="Times New Roman"/>
          <w:szCs w:val="24"/>
        </w:rPr>
        <w:t>. Και εμείς θέλουμε να ακούσουμε πώς θα το κάνετε.</w:t>
      </w:r>
    </w:p>
    <w:p w14:paraId="60F869E2"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Λέτε ότι θα επιβαρύνετε τους προμηθευτές, δηλαδή αυτούς που εμπορεύονται την ηλεκτρική ενέργεια. Και πώς θα το κάνετε αυτό; Ορίζοντας μια επιβάρυνση με έναν μαθηματικό τύπο, η οποία θα είναι περίπου 6 ευρώ</w:t>
      </w:r>
      <w:r>
        <w:rPr>
          <w:rFonts w:eastAsia="Times New Roman" w:cs="Times New Roman"/>
          <w:szCs w:val="24"/>
        </w:rPr>
        <w:t xml:space="preserve"> ανά Μεγαβατώρα. Και με αυτόν τον τρόπο οι προμηθευτές θα απορροφήσουν –ισχυρίζεστε εσείς- αυτήν την επιβάρυνση, δεν θα την μετακυλήσουν στον καταναλωτή και έτσι και ο λογαριασμός, το έλλειμμα του λογαριασμού του ΛΑΓΗΕ θα καλυφθεί, αλλά και οι καταναλωτές </w:t>
      </w:r>
      <w:r>
        <w:rPr>
          <w:rFonts w:eastAsia="Times New Roman" w:cs="Times New Roman"/>
          <w:szCs w:val="24"/>
        </w:rPr>
        <w:t>δεν θα πληρώσουν κάτι παραπάνω.</w:t>
      </w:r>
    </w:p>
    <w:p w14:paraId="60F869E3"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Έρχομαι και σας ρωτάω: Ο νούμερο ένα προμηθευτής της Ελλάδος σήμερα είναι η ΔΕΗ, η Δημόσια Επιχείρηση Ηλεκτρισμού. Κατέχει μερίδιο αγοράς 90%, άρα κατά 90% θα κληθεί να καλύψει το έλλειμμα του ΛΑΓΗΕ, που σημαίνει ότι θα κληθ</w:t>
      </w:r>
      <w:r>
        <w:rPr>
          <w:rFonts w:eastAsia="Times New Roman" w:cs="Times New Roman"/>
          <w:szCs w:val="24"/>
        </w:rPr>
        <w:t>εί η ΔΕΗ, με τις δυνάμεις που έχει, να μειώσει το περιθώριο κέρδους ή να αυξήσει το κόστος της κατά περίπου 270 εκατομμύρια ευρώ μέχρι το τέλος του 2017.</w:t>
      </w:r>
    </w:p>
    <w:p w14:paraId="60F869E4"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Και η ερώτηση είναι η εξής: Πιστεύετε ότι η ΔΕΗ μπορεί να το κάνει; Έχετε μιλήσει με τη Διοίκηση της Δ</w:t>
      </w:r>
      <w:r>
        <w:rPr>
          <w:rFonts w:eastAsia="Times New Roman" w:cs="Times New Roman"/>
          <w:szCs w:val="24"/>
        </w:rPr>
        <w:t xml:space="preserve">ΕΗ; Σας έχει πει και σας έχει διαβεβαιώσει η ΔΕΗ και η </w:t>
      </w:r>
      <w:r>
        <w:rPr>
          <w:rFonts w:eastAsia="Times New Roman" w:cs="Times New Roman"/>
          <w:szCs w:val="24"/>
        </w:rPr>
        <w:t>δ</w:t>
      </w:r>
      <w:r>
        <w:rPr>
          <w:rFonts w:eastAsia="Times New Roman" w:cs="Times New Roman"/>
          <w:szCs w:val="24"/>
        </w:rPr>
        <w:t>ιοίκησή της ότι πράγματι δεν θα μετακυλήσει καθόλου, κανένα κόστος στον καταναλωτή;</w:t>
      </w:r>
    </w:p>
    <w:p w14:paraId="60F869E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Κύριε Υπουργέ, χθες στην αρμόδια </w:t>
      </w:r>
      <w:r>
        <w:rPr>
          <w:rFonts w:eastAsia="Times New Roman" w:cs="Times New Roman"/>
          <w:szCs w:val="24"/>
        </w:rPr>
        <w:t>ε</w:t>
      </w:r>
      <w:r>
        <w:rPr>
          <w:rFonts w:eastAsia="Times New Roman" w:cs="Times New Roman"/>
          <w:szCs w:val="24"/>
        </w:rPr>
        <w:t>πιτροπή, όπου ήταν παρών ο Αντιπρόεδρος της ΔΕΗ, ο κ. Ανδριώτης, δέχθηκε μια ερώτη</w:t>
      </w:r>
      <w:r>
        <w:rPr>
          <w:rFonts w:eastAsia="Times New Roman" w:cs="Times New Roman"/>
          <w:szCs w:val="24"/>
        </w:rPr>
        <w:t>ση από εμένα. Τον ρώτησα ξεκάθαρα αν μπορεί η ΔΕΗ να σηκώσει αυτό το βάρος. Και σας απάντησε και σ’ εμένα και σε σας που ακούγατε ο κ. Ανδριώτης, ο Αντιπρόεδρος της ΔΕΗ. Είπε ότι η ΔΕΗ βρίσκεται σε πάρα πολύ δύσκολη οικονομική κατάσταση και ότι εκείνος δεν</w:t>
      </w:r>
      <w:r>
        <w:rPr>
          <w:rFonts w:eastAsia="Times New Roman" w:cs="Times New Roman"/>
          <w:szCs w:val="24"/>
        </w:rPr>
        <w:t xml:space="preserve"> θεωρεί εκείνος και δεν πιστεύει ότι μπορεί να απορροφήσει αυτό το έξτρα κόστος. Μάλιστα, είπε συγκεκριμένα ότι πιστεύει ότι το μεγαλύτερο αυτό κόστος μάλλον θα πρέπει να το μετακυλήσει στον καταναλωτή.</w:t>
      </w:r>
    </w:p>
    <w:p w14:paraId="60F869E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Άρα κύριε Υπουργέ, αυτό που κάνετε εδώ και για το οπο</w:t>
      </w:r>
      <w:r>
        <w:rPr>
          <w:rFonts w:eastAsia="Times New Roman" w:cs="Times New Roman"/>
          <w:szCs w:val="24"/>
        </w:rPr>
        <w:t>ίο πανηγυρίζετε, γυρνώντας στον ελληνικό λαό και λέγοντας ότι «εμείς καταφέρνουμε να κλείσουμε ένα έλλειμμα χωρίς να σας επιβαρύνουμε, Έλληνες πολίτες», είναι υποκριτικό για άλλη μια φορά. Είναι μια αναλήθεια. Δεν είναι αληθές. Σας το είπε ο Αντιπρόεδρος τ</w:t>
      </w:r>
      <w:r>
        <w:rPr>
          <w:rFonts w:eastAsia="Times New Roman" w:cs="Times New Roman"/>
          <w:szCs w:val="24"/>
        </w:rPr>
        <w:t xml:space="preserve">ης ΔΕΗ. Θα το μετακυλήσει αυτό το κόστος στον τελικό καταναλωτή, είτε είναι νοικοκυριό είτε είναι επαγγελματίας. Γιατί, λοιπόν, έρχεστε και λέτε ότι καταφέρατε να έχετε και την πίτα ολόκληρη </w:t>
      </w:r>
      <w:r>
        <w:rPr>
          <w:rFonts w:eastAsia="Times New Roman" w:cs="Times New Roman"/>
          <w:szCs w:val="24"/>
        </w:rPr>
        <w:lastRenderedPageBreak/>
        <w:t>και τον σκύλο χορτάτο, ενώ είναι ένα ψέμα; Είναι μάλιστα ένα ψέμα</w:t>
      </w:r>
      <w:r>
        <w:rPr>
          <w:rFonts w:eastAsia="Times New Roman" w:cs="Times New Roman"/>
          <w:szCs w:val="24"/>
        </w:rPr>
        <w:t>, το οποίο θα δημιουργήσει και πρόβλημα στη ΔΕΗ τελικά.</w:t>
      </w:r>
    </w:p>
    <w:p w14:paraId="60F869E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ΔΕΗ, όπως ξέρετε, έχει περίπου 3 δισεκατομμύρια ανείσπρακτα υπόλοιπα, μαζί με αυτά που έχουν μπει στις ρυθμίσεις. Και έχουν διπλασιαστεί από τότε που αναλάβατε τη διακυβέρνηση της χώρας, γιατί πληρώ</w:t>
      </w:r>
      <w:r>
        <w:rPr>
          <w:rFonts w:eastAsia="Times New Roman" w:cs="Times New Roman"/>
          <w:szCs w:val="24"/>
        </w:rPr>
        <w:t>νει τα αποτελέσματα του συνθήματος «δεν πληρώνω», που εσείς προεκλογικά επικοινωνούσατε στον κόσμο προς όλες τις κατευθύνσεις. Έτσι, τα ανείσπρακτα έχουν πάει από τα 1,7 δισεκατομμύρια στα 3 δισεκατομμύρια, έχει 5 δισεκατομμύρια δάνεια και 2 δισεκατομμύρια</w:t>
      </w:r>
      <w:r>
        <w:rPr>
          <w:rFonts w:eastAsia="Times New Roman" w:cs="Times New Roman"/>
          <w:szCs w:val="24"/>
        </w:rPr>
        <w:t xml:space="preserve"> επενδυτικό πλάνο για να μπορέσει να λειτουργεί, για να εκσυγχρονιστούν οι μονάδες, να κατασκευαστεί η </w:t>
      </w:r>
      <w:r>
        <w:rPr>
          <w:rFonts w:eastAsia="Times New Roman" w:cs="Times New Roman"/>
          <w:szCs w:val="24"/>
        </w:rPr>
        <w:t>«</w:t>
      </w:r>
      <w:r>
        <w:rPr>
          <w:rFonts w:eastAsia="Times New Roman" w:cs="Times New Roman"/>
          <w:szCs w:val="24"/>
        </w:rPr>
        <w:t>Πτολεμαΐδα 5</w:t>
      </w:r>
      <w:r>
        <w:rPr>
          <w:rFonts w:eastAsia="Times New Roman" w:cs="Times New Roman"/>
          <w:szCs w:val="24"/>
        </w:rPr>
        <w:t>»</w:t>
      </w:r>
      <w:r>
        <w:rPr>
          <w:rFonts w:eastAsia="Times New Roman" w:cs="Times New Roman"/>
          <w:szCs w:val="24"/>
        </w:rPr>
        <w:t xml:space="preserve"> και να μπορούμε να αξιοποιούμε τον ελληνικό λιγνίτη. Γιατί, αν δεν γίνουν αυτές οι επενδύσεις, δεν θα μπορεί να παράγει ηλεκτρική ενέργεια</w:t>
      </w:r>
      <w:r>
        <w:rPr>
          <w:rFonts w:eastAsia="Times New Roman" w:cs="Times New Roman"/>
          <w:szCs w:val="24"/>
        </w:rPr>
        <w:t xml:space="preserve"> από λιγνίτη η ΔΕΗ σε λίγα χρόνια.</w:t>
      </w:r>
    </w:p>
    <w:p w14:paraId="60F869E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Κι εσείς έρχεστε και βάζετε αυτό το βάρος πάνω στη ΔΕΗ. Και λέτε ότι με αυτό τον τρόπο θα απορροφηθεί και δεν επιβαρυνθεί ο καταναλωτής. Υποκριτικό, κύριε Υπουργέ. Θα ήταν καλύτερα να πείτε ποια είναι η πραγματική αλήθεια</w:t>
      </w:r>
      <w:r>
        <w:rPr>
          <w:rFonts w:eastAsia="Times New Roman" w:cs="Times New Roman"/>
          <w:szCs w:val="24"/>
        </w:rPr>
        <w:t xml:space="preserve"> στον κόσμο. Ότι τελικά αυτός θα πληρώσει αυτό το κενό, που εν μέρει η δική σας πολιτική έχει δημιουργήσει.</w:t>
      </w:r>
    </w:p>
    <w:p w14:paraId="60F869E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Ένα άλλο σημαντικό που αφορά τη δική σας καθεστωτική αντίληψη και φιλοσοφία σε ό,τι αφορά τη λειτουργία σας και τη λειτουργία της κρατικής μηχανής: </w:t>
      </w:r>
      <w:r>
        <w:rPr>
          <w:rFonts w:eastAsia="Times New Roman" w:cs="Times New Roman"/>
          <w:szCs w:val="24"/>
        </w:rPr>
        <w:t>Προβλέπετε στελέχωση της ΡΑΕ, της Ρυθμιστικής Αρχής Ενέργειας. Εμείς συμφωνούμε ότι η ΡΑΕ θα πρέπει να στελεχωθεί. Με ποιον τρόπο; Με επιλογή προσωπικού με αξιοκρατικά και αντικειμενικά κριτήρια, όπως ορίζει το ΑΣΕΠ. Εσείς, όμως, όχι, δεν θέλετε αυτό. Κατά</w:t>
      </w:r>
      <w:r>
        <w:rPr>
          <w:rFonts w:eastAsia="Times New Roman" w:cs="Times New Roman"/>
          <w:szCs w:val="24"/>
        </w:rPr>
        <w:t xml:space="preserve"> παρέκκλιση θα επιλεχθούν τα στελέχη, οι άνθρωποι, οι επιστήμονες που θα στελεχώσουν τη ΡΑΕ. Και ποιος είναι υπεύθυνος γι’ αυτό; Ο Πρόεδρος της ΡΑΕ. Αυτή είναι η αντίληψή σας για ένα σύγχρονο κράτος. Αυτή είναι η αντίληψή σας για το πώς θα πρέπει να δουλέψ</w:t>
      </w:r>
      <w:r>
        <w:rPr>
          <w:rFonts w:eastAsia="Times New Roman" w:cs="Times New Roman"/>
          <w:szCs w:val="24"/>
        </w:rPr>
        <w:t>ει το ελληνικό δημόσιο: Να βάζετε τους ημετέρους, χωρίς κα</w:t>
      </w:r>
      <w:r>
        <w:rPr>
          <w:rFonts w:eastAsia="Times New Roman" w:cs="Times New Roman"/>
          <w:szCs w:val="24"/>
        </w:rPr>
        <w:t>μ</w:t>
      </w:r>
      <w:r>
        <w:rPr>
          <w:rFonts w:eastAsia="Times New Roman" w:cs="Times New Roman"/>
          <w:szCs w:val="24"/>
        </w:rPr>
        <w:t>μία αξιολόγηση, χωρίς καμία έννοια αξιοκρατίας. Με αυτόν τον τρόπο, επαναλαμβάνοντας λάθη που έχουν σταματήσει να γίνονται δεκαετίες τώρα, εσείς τα ξαναφέρνετε το 2016 στην Ελλάδα. Και με αυτόν τον</w:t>
      </w:r>
      <w:r>
        <w:rPr>
          <w:rFonts w:eastAsia="Times New Roman" w:cs="Times New Roman"/>
          <w:szCs w:val="24"/>
        </w:rPr>
        <w:t xml:space="preserve"> τρόπο πιστεύετε ότι προσφέρετε εθνικές υπηρεσίες και ότι βελτιώνετε τα πράγματα. Πίσω μας πάτε. Οπισθοδρομική είναι η λειτουργία σας, όχι προοδευτική, κύριε Υπουργέ. Εμείς ζητούμε αυτό να το αποσύρετε και να χρησιμοποιηθεί ο από τον νόμο ορισμένος τρόπος </w:t>
      </w:r>
      <w:r>
        <w:rPr>
          <w:rFonts w:eastAsia="Times New Roman" w:cs="Times New Roman"/>
          <w:szCs w:val="24"/>
        </w:rPr>
        <w:t>επιλογής προσωπικού για τις δημόσιες υπηρεσίες μέσω ΑΣΕΠ.</w:t>
      </w:r>
    </w:p>
    <w:p w14:paraId="60F869E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Πάρκο Τρίτση, και με αυτό ολοκληρώνω. Πρόκειται για ένα πρόβλημα το οποίο τα δύο χρόνια της Κυβέρνησής σας, όπως πολλά άλλα προβλήματα στη χώρα, έχει διογκωθεί: κομμένο ρεύμα, αποξηραμένες λίμνες, α</w:t>
      </w:r>
      <w:r>
        <w:rPr>
          <w:rFonts w:eastAsia="Times New Roman" w:cs="Times New Roman"/>
          <w:szCs w:val="24"/>
        </w:rPr>
        <w:t xml:space="preserve">πλήρωτοι οι δυο-τρεις υπάλληλοι που είναι εκεί, ψόφια ψάρια και υδρόβια πουλιά. Αυτά καταφέρατε να κάνετε στα δύο χρόνια. Την τελευταία φορά που έλαβε χρηματοδότηση το </w:t>
      </w:r>
      <w:r>
        <w:rPr>
          <w:rFonts w:eastAsia="Times New Roman" w:cs="Times New Roman"/>
          <w:szCs w:val="24"/>
        </w:rPr>
        <w:t>π</w:t>
      </w:r>
      <w:r>
        <w:rPr>
          <w:rFonts w:eastAsia="Times New Roman" w:cs="Times New Roman"/>
          <w:szCs w:val="24"/>
        </w:rPr>
        <w:t>άρκο Τρίτση ήταν επί κυβερνήσεως Κωνσταντίνου Καραμανλή το 2007. Έρχεστε και δίνετε μια</w:t>
      </w:r>
      <w:r>
        <w:rPr>
          <w:rFonts w:eastAsia="Times New Roman" w:cs="Times New Roman"/>
          <w:szCs w:val="24"/>
        </w:rPr>
        <w:t xml:space="preserve"> λύση, όπως ισχυρίζεστε εσείς, στο </w:t>
      </w:r>
      <w:r>
        <w:rPr>
          <w:rFonts w:eastAsia="Times New Roman" w:cs="Times New Roman"/>
          <w:szCs w:val="24"/>
        </w:rPr>
        <w:t>π</w:t>
      </w:r>
      <w:r>
        <w:rPr>
          <w:rFonts w:eastAsia="Times New Roman" w:cs="Times New Roman"/>
          <w:szCs w:val="24"/>
        </w:rPr>
        <w:t>άρκο Τρίτση, ιδρύοντας ένα νέο πρόσωπο ιδιωτικού δικαίου, λες και το πρόβλημα είναι τα νομικά πρόσωπα ή οι οργανισμοί που θα δημιουργήσετε για να λύσετε το πρόβλημα.</w:t>
      </w:r>
    </w:p>
    <w:p w14:paraId="60F869E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Όχι, κύριε Υπουργέ. Το πρόβλημα είναι ότι χρειάζεται χ</w:t>
      </w:r>
      <w:r>
        <w:rPr>
          <w:rFonts w:eastAsia="Times New Roman" w:cs="Times New Roman"/>
          <w:szCs w:val="24"/>
        </w:rPr>
        <w:t xml:space="preserve">ρηματοδότηση το </w:t>
      </w:r>
      <w:r>
        <w:rPr>
          <w:rFonts w:eastAsia="Times New Roman" w:cs="Times New Roman"/>
          <w:szCs w:val="24"/>
        </w:rPr>
        <w:t>π</w:t>
      </w:r>
      <w:r>
        <w:rPr>
          <w:rFonts w:eastAsia="Times New Roman" w:cs="Times New Roman"/>
          <w:szCs w:val="24"/>
        </w:rPr>
        <w:t>άρκο Τρίτση. Και χρειάζεται ορθή διαχείριση. Να κάτσουμε να δούμε και να συζητήσουμε μαζί πώς αυτό μπορεί να γίνει και να συμφωνήσουμε γι’ αυτό το θέμα. Δεν καταλαβαίνω γιατί το φέρνετε τώρα. Δύο χρόνια είσαστε στην Κυβέρνηση. Δηλαδή</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 xml:space="preserve"> σας έπιασε η βιασύνη; Δηλαδή το </w:t>
      </w:r>
      <w:r>
        <w:rPr>
          <w:rFonts w:eastAsia="Times New Roman" w:cs="Times New Roman"/>
          <w:szCs w:val="24"/>
        </w:rPr>
        <w:t>π</w:t>
      </w:r>
      <w:r>
        <w:rPr>
          <w:rFonts w:eastAsia="Times New Roman" w:cs="Times New Roman"/>
          <w:szCs w:val="24"/>
        </w:rPr>
        <w:t xml:space="preserve">άρκο Τρίτση δούλευε καλά πριν έναν χρόνο; Γιατί δεν το αποσύρετε, να κάτσουμε μαζί να δούμε ποιος θα διαχειριστεί το </w:t>
      </w:r>
      <w:r>
        <w:rPr>
          <w:rFonts w:eastAsia="Times New Roman" w:cs="Times New Roman"/>
          <w:szCs w:val="24"/>
        </w:rPr>
        <w:t>π</w:t>
      </w:r>
      <w:r>
        <w:rPr>
          <w:rFonts w:eastAsia="Times New Roman" w:cs="Times New Roman"/>
          <w:szCs w:val="24"/>
        </w:rPr>
        <w:t>άρκο, πώς θα γίνει η διαχείριση και με ποια χρήματα;</w:t>
      </w:r>
    </w:p>
    <w:p w14:paraId="60F869EC"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Μαζέψτε το, κύριε </w:t>
      </w:r>
      <w:r>
        <w:rPr>
          <w:rFonts w:eastAsia="Times New Roman" w:cs="Times New Roman"/>
          <w:szCs w:val="24"/>
        </w:rPr>
        <w:t xml:space="preserve">Σκρέκα, </w:t>
      </w:r>
      <w:r>
        <w:rPr>
          <w:rFonts w:eastAsia="Times New Roman" w:cs="Times New Roman"/>
          <w:szCs w:val="24"/>
        </w:rPr>
        <w:t>μκ</w:t>
      </w:r>
      <w:r>
        <w:rPr>
          <w:rFonts w:eastAsia="Times New Roman" w:cs="Times New Roman"/>
          <w:szCs w:val="24"/>
        </w:rPr>
        <w:t>σας παρακαλώ.</w:t>
      </w:r>
    </w:p>
    <w:p w14:paraId="60F869E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Κύριοι συνάδελφοι, επί της αρχής συμφωνούμε με το νομοσχέδιο. Επί των άρθρων, κύριε Υπουργέ, παρακαλούμε αυτά που ανέφερα να τα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Και να συμφωνήσουμε να τα αποσύρετε για να τα συζητήσουμε σε άλλο</w:t>
      </w:r>
      <w:r>
        <w:rPr>
          <w:rFonts w:eastAsia="Times New Roman" w:cs="Times New Roman"/>
          <w:szCs w:val="24"/>
        </w:rPr>
        <w:t xml:space="preserve"> χρόνο, ώστε να έχουμε καλύτερο αποτέλεσμα.</w:t>
      </w:r>
    </w:p>
    <w:p w14:paraId="60F869E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w:t>
      </w:r>
    </w:p>
    <w:p w14:paraId="60F869EF" w14:textId="77777777" w:rsidR="00E15B20" w:rsidRDefault="00812504">
      <w:pPr>
        <w:spacing w:line="480" w:lineRule="auto"/>
        <w:ind w:firstLine="720"/>
        <w:jc w:val="center"/>
        <w:rPr>
          <w:rFonts w:eastAsia="Times New Roman"/>
          <w:bCs/>
        </w:rPr>
      </w:pPr>
      <w:r>
        <w:rPr>
          <w:rFonts w:eastAsia="Times New Roman"/>
          <w:bCs/>
        </w:rPr>
        <w:t>(Χειροκροτήματα από την πτέρυγα της Νέας Δημοκρατίας)</w:t>
      </w:r>
    </w:p>
    <w:p w14:paraId="60F869F0"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ειδικός αγορητής της Χρυσής Αυγής, ο κ. Ηλίας Παναγιώταρος.</w:t>
      </w:r>
    </w:p>
    <w:p w14:paraId="60F869F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60F869F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Κύριε Σκρέκα, υπάρχει και το άρθρο 35, για το οποίο δεν είπατε λέξη. Φαίνεται δεν εξυπηρετεί τη Νέα Δημοκρατία, διότι πολύ απλά θα ψηφίσετε για μια ακόμα φορά με χέρια και με πόδια την επίσπευση των εργασιών για το </w:t>
      </w:r>
      <w:r>
        <w:rPr>
          <w:rFonts w:eastAsia="Times New Roman" w:cs="Times New Roman"/>
          <w:szCs w:val="24"/>
        </w:rPr>
        <w:t>τ</w:t>
      </w:r>
      <w:r>
        <w:rPr>
          <w:rFonts w:eastAsia="Times New Roman" w:cs="Times New Roman"/>
          <w:szCs w:val="24"/>
        </w:rPr>
        <w:t xml:space="preserve">έμενος στην </w:t>
      </w:r>
      <w:r>
        <w:rPr>
          <w:rFonts w:eastAsia="Times New Roman" w:cs="Times New Roman"/>
          <w:szCs w:val="24"/>
        </w:rPr>
        <w:t>Αθήνα.</w:t>
      </w:r>
    </w:p>
    <w:p w14:paraId="60F869F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Χρόνια πολλά για τη σημερινή ημέρα, 4 Αυγούστου. Σαν σήμερα το 1936 εγκαθιδρύθηκε ένα εθνικό καθεστώς, το οποίο έκανε την πατρίδα μας βράχο απέναντι σε δύο κοσμοκρατορίες: την ιταλική και τη γερμανική. Ένας ολόκληρος ελληνικός λαός ενωμένος τους αντ</w:t>
      </w:r>
      <w:r>
        <w:rPr>
          <w:rFonts w:eastAsia="Times New Roman" w:cs="Times New Roman"/>
          <w:szCs w:val="24"/>
        </w:rPr>
        <w:t>ιμετώπισε.</w:t>
      </w:r>
    </w:p>
    <w:p w14:paraId="60F869F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Αναφέρθηκε ο κ. Φίλης</w:t>
      </w:r>
      <w:r>
        <w:rPr>
          <w:rFonts w:eastAsia="Times New Roman" w:cs="Times New Roman"/>
          <w:szCs w:val="24"/>
        </w:rPr>
        <w:t>,</w:t>
      </w:r>
      <w:r>
        <w:rPr>
          <w:rFonts w:eastAsia="Times New Roman" w:cs="Times New Roman"/>
          <w:szCs w:val="24"/>
        </w:rPr>
        <w:t xml:space="preserve"> αναφέρθηκε και είπε ότι ακόμα και ο Ιωάννης Μεταξάς και ο Γεώργιος Παπαδόπουλος ήθελαν το </w:t>
      </w:r>
      <w:r>
        <w:rPr>
          <w:rFonts w:eastAsia="Times New Roman" w:cs="Times New Roman"/>
          <w:szCs w:val="24"/>
        </w:rPr>
        <w:t>τ</w:t>
      </w:r>
      <w:r>
        <w:rPr>
          <w:rFonts w:eastAsia="Times New Roman" w:cs="Times New Roman"/>
          <w:szCs w:val="24"/>
        </w:rPr>
        <w:t>ζαμί. Ναι, αλλά δεν θα ήθελαν, όπως δεν θέλει κανένας λογικός, τα εκατομμύρια των παράνομων ισλαμιστών που έχουν εισρεύσει στην πατ</w:t>
      </w:r>
      <w:r>
        <w:rPr>
          <w:rFonts w:eastAsia="Times New Roman" w:cs="Times New Roman"/>
          <w:szCs w:val="24"/>
        </w:rPr>
        <w:t xml:space="preserve">ρίδα μας. Το να υπάρχει ένα τζαμί για να εξυπηρετούνται οι τουρίστες, όπως λέτε, και τα στελέχη των επιχειρήσεων και οι υπάλληλοι των </w:t>
      </w:r>
      <w:r>
        <w:rPr>
          <w:rFonts w:eastAsia="Times New Roman" w:cs="Times New Roman"/>
          <w:szCs w:val="24"/>
        </w:rPr>
        <w:t>π</w:t>
      </w:r>
      <w:r>
        <w:rPr>
          <w:rFonts w:eastAsia="Times New Roman" w:cs="Times New Roman"/>
          <w:szCs w:val="24"/>
        </w:rPr>
        <w:t xml:space="preserve">ρεσβειών, ναι, ακούγεται λογικό. Δεν ακούγεται λογικό, όμως, να ζητάτε και να κατασκευάζετε ένα </w:t>
      </w:r>
      <w:r>
        <w:rPr>
          <w:rFonts w:eastAsia="Times New Roman" w:cs="Times New Roman"/>
          <w:szCs w:val="24"/>
        </w:rPr>
        <w:t>τ</w:t>
      </w:r>
      <w:r>
        <w:rPr>
          <w:rFonts w:eastAsia="Times New Roman" w:cs="Times New Roman"/>
          <w:szCs w:val="24"/>
        </w:rPr>
        <w:t>έμενος σε μια Αθήνα όπου</w:t>
      </w:r>
      <w:r>
        <w:rPr>
          <w:rFonts w:eastAsia="Times New Roman" w:cs="Times New Roman"/>
          <w:szCs w:val="24"/>
        </w:rPr>
        <w:t xml:space="preserve"> βρίσκονται περισσότεροι από ένα εκατομμύριο λαθρομετανάστες ισλαμιστές. Για να ξέρουμε τι λέμε.</w:t>
      </w:r>
    </w:p>
    <w:p w14:paraId="60F869F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Ξεκινώντας για το εν λόγω νομοσχέδιο, το έφερε η Κυβέρνηση στα μουλωχτά, σαν κλέφτες. Συνήθως αυτά τα φέρνουν όσοι έχουν να κρύψουν κάτι ή όσοι έχουν να εξυπηρ</w:t>
      </w:r>
      <w:r>
        <w:rPr>
          <w:rFonts w:eastAsia="Times New Roman" w:cs="Times New Roman"/>
          <w:szCs w:val="24"/>
        </w:rPr>
        <w:t xml:space="preserve">ετήσουν κάποιους επενδυτές. Γιατί περί αυτού ο λόγος, ότι πρέπει να προχωρήσουν κάποιες επενδύσεις, όπως μας είπαν στην </w:t>
      </w:r>
      <w:r>
        <w:rPr>
          <w:rFonts w:eastAsia="Times New Roman" w:cs="Times New Roman"/>
          <w:szCs w:val="24"/>
        </w:rPr>
        <w:t>ε</w:t>
      </w:r>
      <w:r>
        <w:rPr>
          <w:rFonts w:eastAsia="Times New Roman" w:cs="Times New Roman"/>
          <w:szCs w:val="24"/>
        </w:rPr>
        <w:t>πιτροπή. Ρουσφετάκι μυρίζει η όλη υπόθεση.</w:t>
      </w:r>
    </w:p>
    <w:p w14:paraId="60F869F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Όσο για τη διαδικασία του κατεπείγοντος, το φέρνετε μέσα στον Αύγουστο γιατί λέτε ότι, αφού </w:t>
      </w:r>
      <w:r>
        <w:rPr>
          <w:rFonts w:eastAsia="Times New Roman" w:cs="Times New Roman"/>
          <w:szCs w:val="24"/>
        </w:rPr>
        <w:t>ψηφιστεί το εν λόγω νομοσχέδιο, θα επισπευστούν οι διαδικασίες. Το ελληνικό κράτος, δηλαδή, θα δουλέψει μέσα στον Αύγουστο. Πρέπει να  κοροϊδευόμαστε.</w:t>
      </w:r>
    </w:p>
    <w:p w14:paraId="60F869F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απαξίωση αυτού του σοβαρότατου ζητήματος των Ανανεώσιμων Πηγών Ενέργειας είναι ένα πολύ σοβαρό ζήτημα κ</w:t>
      </w:r>
      <w:r>
        <w:rPr>
          <w:rFonts w:eastAsia="Times New Roman" w:cs="Times New Roman"/>
          <w:szCs w:val="24"/>
        </w:rPr>
        <w:t xml:space="preserve">αι χρήζει σοβαρότατης συζήτησης και όχι αυτό που κάνατε, που φέρατε έναν πάκο, ένα νομοσχέδιο στις εννιάμισι το βράδυ και την άλλη ημέρα στις δέκα το πρωί είχατε την απαίτηση να το συζητήσουν οι Βουλευτές στις αρμόδιες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Φ</w:t>
      </w:r>
      <w:r>
        <w:rPr>
          <w:rFonts w:eastAsia="Times New Roman" w:cs="Times New Roman"/>
          <w:szCs w:val="24"/>
        </w:rPr>
        <w:t>υσικά, αφού είναι κατεπεί</w:t>
      </w:r>
      <w:r>
        <w:rPr>
          <w:rFonts w:eastAsia="Times New Roman" w:cs="Times New Roman"/>
          <w:szCs w:val="24"/>
        </w:rPr>
        <w:t xml:space="preserve">γον, γιατί το μεγαλύτερο τμήμα του νομοσχεδίου έχει να κάνει και με τους ΟΤΑ, έχει να κάνει με τον ΤΑΡ, έχει να κάνει με το </w:t>
      </w:r>
      <w:r>
        <w:rPr>
          <w:rFonts w:eastAsia="Times New Roman" w:cs="Times New Roman"/>
          <w:szCs w:val="24"/>
        </w:rPr>
        <w:t>π</w:t>
      </w:r>
      <w:r>
        <w:rPr>
          <w:rFonts w:eastAsia="Times New Roman" w:cs="Times New Roman"/>
          <w:szCs w:val="24"/>
        </w:rPr>
        <w:t xml:space="preserve">άρκο Τρίτση, έχει να κάνει με το </w:t>
      </w:r>
      <w:r>
        <w:rPr>
          <w:rFonts w:eastAsia="Times New Roman" w:cs="Times New Roman"/>
          <w:szCs w:val="24"/>
        </w:rPr>
        <w:t>τ</w:t>
      </w:r>
      <w:r>
        <w:rPr>
          <w:rFonts w:eastAsia="Times New Roman" w:cs="Times New Roman"/>
          <w:szCs w:val="24"/>
        </w:rPr>
        <w:t>έμενος στην Αθήνα, που σας έπιασε τέτοια καούρα μέσα στον Αύγουστο να επισπευστούν οι διαδικασίες</w:t>
      </w:r>
      <w:r>
        <w:rPr>
          <w:rFonts w:eastAsia="Times New Roman" w:cs="Times New Roman"/>
          <w:szCs w:val="24"/>
        </w:rPr>
        <w:t>;</w:t>
      </w:r>
    </w:p>
    <w:p w14:paraId="60F869F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Πολύ σοβαρά ζητήματα όλα. Ναι, βέβαια. Όλα. Και φυσικά οι Ανανεώσιμες Πηγές. Αλλά δεν θα έχουν κα</w:t>
      </w:r>
      <w:r>
        <w:rPr>
          <w:rFonts w:eastAsia="Times New Roman" w:cs="Times New Roman"/>
          <w:szCs w:val="24"/>
        </w:rPr>
        <w:t>μ</w:t>
      </w:r>
      <w:r>
        <w:rPr>
          <w:rFonts w:eastAsia="Times New Roman" w:cs="Times New Roman"/>
          <w:szCs w:val="24"/>
        </w:rPr>
        <w:t>μία απολύτως αξία σε μια χώρα</w:t>
      </w:r>
      <w:r>
        <w:rPr>
          <w:rFonts w:eastAsia="Times New Roman" w:cs="Times New Roman"/>
          <w:szCs w:val="24"/>
        </w:rPr>
        <w:t>,</w:t>
      </w:r>
      <w:r>
        <w:rPr>
          <w:rFonts w:eastAsia="Times New Roman" w:cs="Times New Roman"/>
          <w:szCs w:val="24"/>
        </w:rPr>
        <w:t xml:space="preserve"> που δεν θα κατοικείται από Έλληνες και θα κατοικείται από ισλαμιστές στη συντριπτική τους πλειοψηφία, οι οποίοι θα κάνουν ό,τ</w:t>
      </w:r>
      <w:r>
        <w:rPr>
          <w:rFonts w:eastAsia="Times New Roman" w:cs="Times New Roman"/>
          <w:szCs w:val="24"/>
        </w:rPr>
        <w:t xml:space="preserve">ι θέλουν, όπως κάνουν και σε άλλες χώρες </w:t>
      </w:r>
      <w:r>
        <w:rPr>
          <w:rFonts w:eastAsia="Times New Roman" w:cs="Times New Roman"/>
          <w:szCs w:val="24"/>
        </w:rPr>
        <w:lastRenderedPageBreak/>
        <w:t>της Ευρώπης, όπου η πολύ φιλελεύθερη πολιτική των τελευταίων δεκαετιών οδήγησε σε όλα όσα βλέπουμε καθημερινά να συμβαίνουν στη Γερμανία, στο Βέλγιο, στη Γαλλία, στην Αγγλία, παντού όπου υπήρχε αυτή η φιλελεύθερη πο</w:t>
      </w:r>
      <w:r>
        <w:rPr>
          <w:rFonts w:eastAsia="Times New Roman" w:cs="Times New Roman"/>
          <w:szCs w:val="24"/>
        </w:rPr>
        <w:t>λιτική ενσωμάτωσης όλων αυτών.</w:t>
      </w:r>
    </w:p>
    <w:p w14:paraId="60F869F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άρθρο 35. Καταχωνιασμένο. Το </w:t>
      </w:r>
      <w:r>
        <w:rPr>
          <w:rFonts w:eastAsia="Times New Roman" w:cs="Times New Roman"/>
          <w:szCs w:val="24"/>
        </w:rPr>
        <w:t>τ</w:t>
      </w:r>
      <w:r>
        <w:rPr>
          <w:rFonts w:eastAsia="Times New Roman" w:cs="Times New Roman"/>
          <w:szCs w:val="24"/>
        </w:rPr>
        <w:t xml:space="preserve">ζαμί. Λέτε «επίσπευση κατασκευής </w:t>
      </w:r>
      <w:r>
        <w:rPr>
          <w:rFonts w:eastAsia="Times New Roman" w:cs="Times New Roman"/>
          <w:szCs w:val="24"/>
        </w:rPr>
        <w:t>τ</w:t>
      </w:r>
      <w:r>
        <w:rPr>
          <w:rFonts w:eastAsia="Times New Roman" w:cs="Times New Roman"/>
          <w:szCs w:val="24"/>
        </w:rPr>
        <w:t>εμένους». Και να θυμηθούμε τι έλεγε η αιτιολογική έκθεση. Έλεγε ότι δεν θα κατασκευαστεί κοντά σε κατοικίες και κοντά σε επαγγελματικές στέγες. Όποιος έχει πά</w:t>
      </w:r>
      <w:r>
        <w:rPr>
          <w:rFonts w:eastAsia="Times New Roman" w:cs="Times New Roman"/>
          <w:szCs w:val="24"/>
        </w:rPr>
        <w:t xml:space="preserve">ει εκεί –γιατί μάλλον οι περισσότεροι από εσάς ούτε ξέρετε πού πέφτει ο Βοτανικός- θα δείτε ότι λίγα μέτρα από το σημείο που θα κατασκευαστεί το </w:t>
      </w:r>
      <w:r>
        <w:rPr>
          <w:rFonts w:eastAsia="Times New Roman" w:cs="Times New Roman"/>
          <w:szCs w:val="24"/>
        </w:rPr>
        <w:t>τ</w:t>
      </w:r>
      <w:r>
        <w:rPr>
          <w:rFonts w:eastAsia="Times New Roman" w:cs="Times New Roman"/>
          <w:szCs w:val="24"/>
        </w:rPr>
        <w:t xml:space="preserve">έμενος βρίσκεται μια ολόκληρη συνοικία, η συνοικία Μαρκόνι του Βοτανικού, όπου ζούνε κάποιοι άνθρωποι εδώ και </w:t>
      </w:r>
      <w:r>
        <w:rPr>
          <w:rFonts w:eastAsia="Times New Roman" w:cs="Times New Roman"/>
          <w:szCs w:val="24"/>
        </w:rPr>
        <w:t>δεκαετίες. Λίγες εκατοντάδες μέτρα πιο πέρα είναι το κέντρο του Βοτανικού και ακριβώς δίπλα βρίσκονται δεκάδες, εκατοντάδες επιχειρήσεις.</w:t>
      </w:r>
    </w:p>
    <w:p w14:paraId="60F869FA" w14:textId="77777777" w:rsidR="00E15B20" w:rsidRDefault="00812504">
      <w:pPr>
        <w:spacing w:line="480" w:lineRule="auto"/>
        <w:ind w:firstLine="720"/>
        <w:jc w:val="both"/>
        <w:rPr>
          <w:rFonts w:eastAsia="Times New Roman"/>
          <w:szCs w:val="24"/>
        </w:rPr>
      </w:pPr>
      <w:r>
        <w:rPr>
          <w:rFonts w:eastAsia="Times New Roman"/>
          <w:szCs w:val="24"/>
        </w:rPr>
        <w:t>Την ίδια στιγμή που η –για πόσο ακόμα δεν ξέρουμε- χριστιανική Ευρώπη, αλλά και ολόκληρος ο χριστιανικός κόσμος δέχετα</w:t>
      </w:r>
      <w:r>
        <w:rPr>
          <w:rFonts w:eastAsia="Times New Roman"/>
          <w:szCs w:val="24"/>
        </w:rPr>
        <w:t xml:space="preserve">ι μια άνευ προηγουμένου επίθεση σε όλα τα μέτωπα, εσείς ζείτε στον κόσμο σας ή είστε μέρος αυτού του κόσμου. Δεν ξέρετε τι σας γίνεται ή ξέρετε πολύ καλά και είστε τμήμα αυτού </w:t>
      </w:r>
      <w:r>
        <w:rPr>
          <w:rFonts w:eastAsia="Times New Roman"/>
          <w:szCs w:val="24"/>
        </w:rPr>
        <w:lastRenderedPageBreak/>
        <w:t xml:space="preserve">του ενορχηστρωμένου σχεδίου απέναντι στην ισλαμοποίηση που έχει να κάνει με την </w:t>
      </w:r>
      <w:r>
        <w:rPr>
          <w:rFonts w:eastAsia="Times New Roman"/>
          <w:szCs w:val="24"/>
        </w:rPr>
        <w:t>ισλαμοποίηση της πατρίδας μας;</w:t>
      </w:r>
    </w:p>
    <w:p w14:paraId="60F869FB" w14:textId="77777777" w:rsidR="00E15B20" w:rsidRDefault="00812504">
      <w:pPr>
        <w:spacing w:line="480" w:lineRule="auto"/>
        <w:ind w:firstLine="720"/>
        <w:jc w:val="both"/>
        <w:rPr>
          <w:rFonts w:eastAsia="Times New Roman"/>
          <w:szCs w:val="24"/>
        </w:rPr>
      </w:pPr>
      <w:r>
        <w:rPr>
          <w:rFonts w:eastAsia="Times New Roman"/>
          <w:szCs w:val="24"/>
        </w:rPr>
        <w:t>Να σας θυμίσουμε ότι το 1821 οι αγωνιστές οι οποίοι ξεσηκώθηκαν και επιτυχώς τότε κατάφεραν να απελευθερώσουν μεγάλο τμήμα της πατρίδας μας, πολεμούσαν για του Χριστού την πίστη την αγία και της πατρίδος την ελευθερία και δεν</w:t>
      </w:r>
      <w:r>
        <w:rPr>
          <w:rFonts w:eastAsia="Times New Roman"/>
          <w:szCs w:val="24"/>
        </w:rPr>
        <w:t xml:space="preserve"> πολεμούσαν για να έρθετε εσείς να τα βρείτε όλα έτοιμα και να τα διαλύσετε και να ισοπεδώσετε.</w:t>
      </w:r>
    </w:p>
    <w:p w14:paraId="60F869FC" w14:textId="77777777" w:rsidR="00E15B20" w:rsidRDefault="00812504">
      <w:pPr>
        <w:spacing w:line="480" w:lineRule="auto"/>
        <w:ind w:firstLine="720"/>
        <w:jc w:val="both"/>
        <w:rPr>
          <w:rFonts w:eastAsia="Times New Roman"/>
          <w:szCs w:val="24"/>
        </w:rPr>
      </w:pPr>
      <w:r>
        <w:rPr>
          <w:rFonts w:eastAsia="Times New Roman"/>
          <w:szCs w:val="24"/>
        </w:rPr>
        <w:t xml:space="preserve">Και ένα μικρό σχόλιο, γιατί κάπου χθες κάποια </w:t>
      </w:r>
      <w:r>
        <w:rPr>
          <w:rFonts w:eastAsia="Times New Roman"/>
          <w:szCs w:val="24"/>
          <w:lang w:val="en-US"/>
        </w:rPr>
        <w:t>site</w:t>
      </w:r>
      <w:r>
        <w:rPr>
          <w:rFonts w:eastAsia="Times New Roman"/>
          <w:szCs w:val="24"/>
        </w:rPr>
        <w:t xml:space="preserve"> έγραφαν ότι μόνο οι ΑΝΕΛ καταψήφισαν. Ε βέβαια, καταψηφίζουν. Αφού ξέρουν ότι θα υπάρχουν άλλα τρία κόμματα τ</w:t>
      </w:r>
      <w:r>
        <w:rPr>
          <w:rFonts w:eastAsia="Times New Roman"/>
          <w:szCs w:val="24"/>
        </w:rPr>
        <w:t>α οποία θα υπερψηφίσουν κι έτσι κάνουν τους «τζάμπα μάγκες». Γιατί οι «ορντινάντσες του ΣΥΡΙΖΑ» –γιατί έτσι σας λένε πλέον στην πιάτσα- δεν δικαιούστε να μιλάτε για εθνικά ζητήματα</w:t>
      </w:r>
      <w:r>
        <w:rPr>
          <w:rFonts w:eastAsia="Times New Roman"/>
          <w:szCs w:val="24"/>
        </w:rPr>
        <w:t>,</w:t>
      </w:r>
      <w:r>
        <w:rPr>
          <w:rFonts w:eastAsia="Times New Roman"/>
          <w:szCs w:val="24"/>
        </w:rPr>
        <w:t xml:space="preserve"> πλέον</w:t>
      </w:r>
      <w:r>
        <w:rPr>
          <w:rFonts w:eastAsia="Times New Roman"/>
          <w:szCs w:val="24"/>
        </w:rPr>
        <w:t>,</w:t>
      </w:r>
      <w:r>
        <w:rPr>
          <w:rFonts w:eastAsia="Times New Roman"/>
          <w:szCs w:val="24"/>
        </w:rPr>
        <w:t xml:space="preserve"> με όλα όσα έχουν συμβεί.</w:t>
      </w:r>
    </w:p>
    <w:p w14:paraId="60F869FD" w14:textId="77777777" w:rsidR="00E15B20" w:rsidRDefault="00812504">
      <w:pPr>
        <w:spacing w:line="480" w:lineRule="auto"/>
        <w:ind w:firstLine="720"/>
        <w:jc w:val="both"/>
        <w:rPr>
          <w:rFonts w:eastAsia="Times New Roman"/>
          <w:szCs w:val="24"/>
        </w:rPr>
      </w:pPr>
      <w:r>
        <w:rPr>
          <w:rFonts w:eastAsia="Times New Roman"/>
          <w:szCs w:val="24"/>
        </w:rPr>
        <w:t>Όσο για εσάς, κύριοι της Νέας Δημοκρατίας,</w:t>
      </w:r>
      <w:r>
        <w:rPr>
          <w:rFonts w:eastAsia="Times New Roman"/>
          <w:szCs w:val="24"/>
        </w:rPr>
        <w:t xml:space="preserve"> απ’ ό,τι φαίνεται ο πολύ ζόρικος εναγκαλισμός σας με την μασονία, εγχώρια και του εξωτερικού, δεν σας επιτρέπει να ασκήσετε τα πατριωτικά σας και τα ορθόδοξα πιστεύω σας, όπως λέτε εσείς. Και η ονομαστική ψηφοφορία γίνεται κυρίως για εσάς, για να δουν </w:t>
      </w:r>
      <w:r>
        <w:rPr>
          <w:rFonts w:eastAsia="Times New Roman"/>
          <w:szCs w:val="24"/>
        </w:rPr>
        <w:lastRenderedPageBreak/>
        <w:t xml:space="preserve">οι </w:t>
      </w:r>
      <w:r>
        <w:rPr>
          <w:rFonts w:eastAsia="Times New Roman"/>
          <w:szCs w:val="24"/>
        </w:rPr>
        <w:t>Έλληνες πολίτες ότι δεν είστε ούτε θρησκευόμενοι ούτε πατριώτες. Ή μάλλον είστε, αλλά πρέπει να είστε του «γλυκού νερού». Θα τα δούμε όλα αυτά το βράδυ.</w:t>
      </w:r>
    </w:p>
    <w:p w14:paraId="60F869FE" w14:textId="77777777" w:rsidR="00E15B20" w:rsidRDefault="00812504">
      <w:pPr>
        <w:spacing w:line="480" w:lineRule="auto"/>
        <w:ind w:firstLine="720"/>
        <w:jc w:val="both"/>
        <w:rPr>
          <w:rFonts w:eastAsia="Times New Roman"/>
          <w:szCs w:val="24"/>
        </w:rPr>
      </w:pPr>
      <w:r>
        <w:rPr>
          <w:rFonts w:eastAsia="Times New Roman"/>
          <w:szCs w:val="24"/>
        </w:rPr>
        <w:t>Το κόστος, λέτε, του τζαμιού είναι 1 εκατομμύριο ευρώ, παρά κάτι ψιλά. Βέβαια</w:t>
      </w:r>
      <w:r>
        <w:rPr>
          <w:rFonts w:eastAsia="Times New Roman"/>
          <w:szCs w:val="24"/>
        </w:rPr>
        <w:t>,</w:t>
      </w:r>
      <w:r>
        <w:rPr>
          <w:rFonts w:eastAsia="Times New Roman"/>
          <w:szCs w:val="24"/>
        </w:rPr>
        <w:t xml:space="preserve"> και αυτά είναι πολλά λεφ</w:t>
      </w:r>
      <w:r>
        <w:rPr>
          <w:rFonts w:eastAsia="Times New Roman"/>
          <w:szCs w:val="24"/>
        </w:rPr>
        <w:t>τά, γιατί με αυτό το 1 εκατομμύριο ευρώ θα μπορούσαν να ζήσουν πάρα πολλοί από τους άστεγους, που ζουν στην ευρύτερη περιοχή του Βοτανικού.</w:t>
      </w:r>
    </w:p>
    <w:p w14:paraId="60F869FF" w14:textId="77777777" w:rsidR="00E15B20" w:rsidRDefault="00812504">
      <w:pPr>
        <w:spacing w:line="480" w:lineRule="auto"/>
        <w:ind w:firstLine="720"/>
        <w:jc w:val="both"/>
        <w:rPr>
          <w:rFonts w:eastAsia="Times New Roman"/>
          <w:szCs w:val="24"/>
        </w:rPr>
      </w:pPr>
      <w:r>
        <w:rPr>
          <w:rFonts w:eastAsia="Times New Roman"/>
          <w:szCs w:val="24"/>
        </w:rPr>
        <w:t>Και αυτό που δεν ξέρετε είναι ότι αυτός για αυτόν τον διαγωνισμό -που ήταν άγονος για τέσσερις φορές- την πέμπτη φορ</w:t>
      </w:r>
      <w:r>
        <w:rPr>
          <w:rFonts w:eastAsia="Times New Roman"/>
          <w:szCs w:val="24"/>
        </w:rPr>
        <w:t>ά δόθηκε εντολή στους μεγαλοεργολάβους φίλους και οι κοινοπραξίες όλων των μεγαλοεργολάβων ανέλαβαν αυτό το μικρό έργο του 1 εκατομμυρίου ευρώ, χωρίς να δουν τι κρύβεται από πίσω. Διότι θα στοιχίσει γύρω στα 100 εκατομμύρια ευρώ η διαμόρφωσή του περιβάλλον</w:t>
      </w:r>
      <w:r>
        <w:rPr>
          <w:rFonts w:eastAsia="Times New Roman"/>
          <w:szCs w:val="24"/>
        </w:rPr>
        <w:t>τα χώρου σε δεύτερη φάση. Οπότε έχει ένα ψιλοενδιαφέρον για τους πάσης φύσεως εργολάβους αυτό το ζήτημα.</w:t>
      </w:r>
    </w:p>
    <w:p w14:paraId="60F86A00" w14:textId="77777777" w:rsidR="00E15B20" w:rsidRDefault="00812504">
      <w:pPr>
        <w:spacing w:line="480" w:lineRule="auto"/>
        <w:ind w:firstLine="720"/>
        <w:jc w:val="both"/>
        <w:rPr>
          <w:rFonts w:eastAsia="Times New Roman"/>
          <w:szCs w:val="24"/>
        </w:rPr>
      </w:pPr>
      <w:r>
        <w:rPr>
          <w:rFonts w:eastAsia="Times New Roman"/>
          <w:szCs w:val="24"/>
        </w:rPr>
        <w:t>Ούτε καν τζαμί δεν θα φτιάξετε. Θα φτιάξετε τέμενος, να διδάσκουν μέσα, να μελετούν, να μαθαίνουν ή οτιδήποτε άλλο. Είστε πολύ «</w:t>
      </w:r>
      <w:r>
        <w:rPr>
          <w:rFonts w:eastAsia="Times New Roman"/>
          <w:szCs w:val="24"/>
          <w:lang w:val="en-US"/>
        </w:rPr>
        <w:t>large</w:t>
      </w:r>
      <w:r>
        <w:rPr>
          <w:rFonts w:eastAsia="Times New Roman"/>
          <w:szCs w:val="24"/>
        </w:rPr>
        <w:t>», πολύ άνετοι, απ</w:t>
      </w:r>
      <w:r>
        <w:rPr>
          <w:rFonts w:eastAsia="Times New Roman"/>
          <w:szCs w:val="24"/>
        </w:rPr>
        <w:t>’ ό,τι δείχνετε, για να μην σας νομίζουν και για τίποτα λιγούρηδες, ότι δεν τους κάνατε μια σωστή ενέργεια. Αλήθεια, δεν βλέπετε τι συμβαίνει γύρω μας; Δεν βλέπετε τους πεμπτοφαλαγγίτες</w:t>
      </w:r>
      <w:r>
        <w:rPr>
          <w:rFonts w:eastAsia="Times New Roman"/>
          <w:szCs w:val="24"/>
        </w:rPr>
        <w:t>,</w:t>
      </w:r>
      <w:r>
        <w:rPr>
          <w:rFonts w:eastAsia="Times New Roman"/>
          <w:szCs w:val="24"/>
        </w:rPr>
        <w:t xml:space="preserve"> που βρίσκονται εντός της πατρίδος μας, που βεβηλώνουν τους </w:t>
      </w:r>
      <w:r>
        <w:rPr>
          <w:rFonts w:eastAsia="Times New Roman"/>
          <w:szCs w:val="24"/>
        </w:rPr>
        <w:lastRenderedPageBreak/>
        <w:t>χριστιανικ</w:t>
      </w:r>
      <w:r>
        <w:rPr>
          <w:rFonts w:eastAsia="Times New Roman"/>
          <w:szCs w:val="24"/>
        </w:rPr>
        <w:t>ούς ναούς; Τους περισσότερους τους ξέρετε. Κανακάρηδές σας είναι. Είναι οι αντιφασίστες του «γλυκού νερού», όπως τους λέτε περήφανα εσείς «αντιφασίστες», αυτοί που τους πιάνει συνεχώς η Αστυνομία και συνεχώς κάποιοι άλλοι τους αφήνουν να συνεχίζουν το έργο</w:t>
      </w:r>
      <w:r>
        <w:rPr>
          <w:rFonts w:eastAsia="Times New Roman"/>
          <w:szCs w:val="24"/>
        </w:rPr>
        <w:t xml:space="preserve"> τους. Χθες πάλι στα Εξάρχεια ναοί βεβηλώθηκαν, πάνω από δύο. Συνεχίζεται αυτό. Πολλοί άλλοι έχουν βεβηλωθεί. Ρωτήστε τι γίνεται στον Άγιο Παντελεήμονα. Πηγαίντε ρωτήστε τον παπά τι συμβαίνει όταν φεύγει και θέλει να πάει στο σπίτι του, μέχρι που τον ουρού</w:t>
      </w:r>
      <w:r>
        <w:rPr>
          <w:rFonts w:eastAsia="Times New Roman"/>
          <w:szCs w:val="24"/>
        </w:rPr>
        <w:t>ν, τον φτύνουν και τον βρίζουν όλοι αυτοί οι συμπαθέστατοι και ταλαιπωρημένοι λαθρομετανάστες.</w:t>
      </w:r>
    </w:p>
    <w:p w14:paraId="60F86A01" w14:textId="77777777" w:rsidR="00E15B20" w:rsidRDefault="00812504">
      <w:pPr>
        <w:spacing w:line="480" w:lineRule="auto"/>
        <w:ind w:firstLine="720"/>
        <w:jc w:val="both"/>
        <w:rPr>
          <w:rFonts w:eastAsia="Times New Roman"/>
          <w:szCs w:val="24"/>
        </w:rPr>
      </w:pPr>
      <w:r>
        <w:rPr>
          <w:rFonts w:eastAsia="Times New Roman"/>
          <w:szCs w:val="24"/>
        </w:rPr>
        <w:t>Ακούσαμε τα σοβαρότατα επιχειρήματα του κ. Φίλη, ο οποίος είπε μεταξύ άλλων: «Τι θέλετε; Να είναι οι μουσουλμάνοι όχι μόνο στη Θράκη;». Είναι σε ολόκληρη την Ελλ</w:t>
      </w:r>
      <w:r>
        <w:rPr>
          <w:rFonts w:eastAsia="Times New Roman"/>
          <w:szCs w:val="24"/>
        </w:rPr>
        <w:t>άδα πλέον. Κατ</w:t>
      </w:r>
      <w:r>
        <w:rPr>
          <w:rFonts w:eastAsia="Times New Roman"/>
          <w:szCs w:val="24"/>
        </w:rPr>
        <w:t xml:space="preserve">’ </w:t>
      </w:r>
      <w:r>
        <w:rPr>
          <w:rFonts w:eastAsia="Times New Roman"/>
          <w:szCs w:val="24"/>
        </w:rPr>
        <w:t xml:space="preserve">αρχάς η Συνθήκη της Λωζάνης επιτρέπει να υπάρχουν μουσουλμάνοι και συγκεκριμένος αριθμός μόνο στην περιοχή της Θράκης και όχι στην υπόλοιπη Ελλάδα. Εάν εφαρμοζόταν ο νόμος, δεν θα υπήρχε κανένας μουσουλμάνος πλην αυτών που βρίσκονται στην </w:t>
      </w:r>
      <w:r>
        <w:rPr>
          <w:rFonts w:eastAsia="Times New Roman"/>
          <w:szCs w:val="24"/>
        </w:rPr>
        <w:t xml:space="preserve">Θράκη, που νομίμως βρίσκονται εκεί, που νομίμως έχουν τεμένη, έχουν ζζαμιά, έχουν τα πάντα και διέπονται από τους νόμους του ελληνικού κράτους. Ξέρει και κάποια </w:t>
      </w:r>
      <w:r>
        <w:rPr>
          <w:rFonts w:eastAsia="Times New Roman"/>
          <w:szCs w:val="24"/>
        </w:rPr>
        <w:lastRenderedPageBreak/>
        <w:t>πράγματα και ο κύριος εδώ, ο Ζεϊμπέκ Χουσεΐν, ο οποίος προσπαθεί να επιβάλει την τουρκική πολιτ</w:t>
      </w:r>
      <w:r>
        <w:rPr>
          <w:rFonts w:eastAsia="Times New Roman"/>
          <w:szCs w:val="24"/>
        </w:rPr>
        <w:t>ική σε ολόκληρη την Ελλάδα ως άξιος ανταποκριτής της.</w:t>
      </w:r>
    </w:p>
    <w:p w14:paraId="60F86A02" w14:textId="77777777" w:rsidR="00E15B20" w:rsidRDefault="00812504">
      <w:pPr>
        <w:spacing w:line="480" w:lineRule="auto"/>
        <w:ind w:firstLine="720"/>
        <w:jc w:val="both"/>
        <w:rPr>
          <w:rFonts w:eastAsia="Times New Roman"/>
          <w:szCs w:val="24"/>
        </w:rPr>
      </w:pPr>
      <w:r>
        <w:rPr>
          <w:rFonts w:eastAsia="Times New Roman"/>
          <w:szCs w:val="24"/>
        </w:rPr>
        <w:t>Μίλησε ο κ. Φίλης και έκανε μια σύγκριση για καθαρές χώρες. Είπε αν θέλουμε να είμαστε μια καθαρή χώρα, θα είναι μόνο οι φτωχές χώρες. Εμείς εδώ έχουμε ένα παράδειγμα να του πούμε. Μια καθαρή χώρα είναι</w:t>
      </w:r>
      <w:r>
        <w:rPr>
          <w:rFonts w:eastAsia="Times New Roman"/>
          <w:szCs w:val="24"/>
        </w:rPr>
        <w:t xml:space="preserve"> και η Ιαπωνία, ίσως η πιο προηγμένη χώρα στον κόσμο, όπου δεν υπάρχει ίχνος μουσουλμάνου και αυτό είναι από πεποίθηση. Θα το καταθέσω και στα Πρακτικά εντός ολίγου.</w:t>
      </w:r>
    </w:p>
    <w:p w14:paraId="60F86A03" w14:textId="77777777" w:rsidR="00E15B20" w:rsidRDefault="00812504">
      <w:pPr>
        <w:spacing w:line="480" w:lineRule="auto"/>
        <w:ind w:firstLine="720"/>
        <w:jc w:val="both"/>
        <w:rPr>
          <w:rFonts w:eastAsia="Times New Roman"/>
          <w:szCs w:val="24"/>
        </w:rPr>
      </w:pPr>
      <w:r>
        <w:rPr>
          <w:rFonts w:eastAsia="Times New Roman"/>
          <w:szCs w:val="24"/>
        </w:rPr>
        <w:t>Μεταξύ άλλων, στην Ιαπωνία μόνιμη κατοικία δεν δίνεται σε μουσουλμάνους. Υπάρχει αυστηρή α</w:t>
      </w:r>
      <w:r>
        <w:rPr>
          <w:rFonts w:eastAsia="Times New Roman"/>
          <w:szCs w:val="24"/>
        </w:rPr>
        <w:t xml:space="preserve">παγόρευση για τη διάδοση του Ισλάμ στην Ιαπωνία. Στα πανεπιστήμια της Ιαπωνίας η αραβική ή οποιαδήποτε ισλαμική γλώσσα δεν διδάσκεται. Απαγορεύεται η εισαγωγή </w:t>
      </w:r>
      <w:r>
        <w:rPr>
          <w:rFonts w:eastAsia="Times New Roman"/>
          <w:szCs w:val="24"/>
        </w:rPr>
        <w:t>κ</w:t>
      </w:r>
      <w:r>
        <w:rPr>
          <w:rFonts w:eastAsia="Times New Roman"/>
          <w:szCs w:val="24"/>
        </w:rPr>
        <w:t>ορανίου στη χώρα στην αραβική γλώσσα.</w:t>
      </w:r>
    </w:p>
    <w:p w14:paraId="60F86A04" w14:textId="77777777" w:rsidR="00E15B20" w:rsidRDefault="00812504">
      <w:pPr>
        <w:spacing w:line="480" w:lineRule="auto"/>
        <w:ind w:firstLine="720"/>
        <w:jc w:val="both"/>
        <w:rPr>
          <w:rFonts w:eastAsia="Times New Roman"/>
          <w:szCs w:val="24"/>
        </w:rPr>
      </w:pPr>
      <w:r>
        <w:rPr>
          <w:rFonts w:eastAsia="Times New Roman"/>
          <w:szCs w:val="24"/>
        </w:rPr>
        <w:t>Σύμφωνα με στοιχεία</w:t>
      </w:r>
      <w:r>
        <w:rPr>
          <w:rFonts w:eastAsia="Times New Roman"/>
          <w:szCs w:val="24"/>
        </w:rPr>
        <w:t>,</w:t>
      </w:r>
      <w:r>
        <w:rPr>
          <w:rFonts w:eastAsia="Times New Roman"/>
          <w:szCs w:val="24"/>
        </w:rPr>
        <w:t xml:space="preserve"> που δημοσιεύθηκαν από την ιαπωνική κυ</w:t>
      </w:r>
      <w:r>
        <w:rPr>
          <w:rFonts w:eastAsia="Times New Roman"/>
          <w:szCs w:val="24"/>
        </w:rPr>
        <w:t>βέρνηση, έχει δοθεί προσωρινή κατοικία μόνο σε δύο τυχερούς μουσουλμάνους, οι οποίοι πρέπει να ακολουθούν τον ιαπωνικό νόμο του ομόσπονδου κράτους στο οποίο βρίσκονται. Οι μουσουλμάνοι θα πρέπει να μιλούν Ιαπωνικά και να τελούν τις θρησκευτικές τελετές του</w:t>
      </w:r>
      <w:r>
        <w:rPr>
          <w:rFonts w:eastAsia="Times New Roman"/>
          <w:szCs w:val="24"/>
        </w:rPr>
        <w:t>ς μόνο στα σπίτια τους. Η Ιαπωνία είναι η μόνη χώρα στον κόσμο</w:t>
      </w:r>
      <w:r>
        <w:rPr>
          <w:rFonts w:eastAsia="Times New Roman"/>
          <w:szCs w:val="24"/>
        </w:rPr>
        <w:t>,</w:t>
      </w:r>
      <w:r>
        <w:rPr>
          <w:rFonts w:eastAsia="Times New Roman"/>
          <w:szCs w:val="24"/>
        </w:rPr>
        <w:t xml:space="preserve"> που </w:t>
      </w:r>
      <w:r>
        <w:rPr>
          <w:rFonts w:eastAsia="Times New Roman"/>
          <w:szCs w:val="24"/>
        </w:rPr>
        <w:lastRenderedPageBreak/>
        <w:t>έχει έναν αμελητέο αριθμό πρεσβειών ισλαμικών χωρών. Οι Ιάπωνες δεν επηρεάζονται καθόλου από το Ισλάμ.</w:t>
      </w:r>
    </w:p>
    <w:p w14:paraId="60F86A05" w14:textId="77777777" w:rsidR="00E15B20" w:rsidRDefault="00812504">
      <w:pPr>
        <w:spacing w:line="480" w:lineRule="auto"/>
        <w:ind w:firstLine="720"/>
        <w:jc w:val="both"/>
        <w:rPr>
          <w:rFonts w:eastAsia="Times New Roman"/>
          <w:szCs w:val="24"/>
        </w:rPr>
      </w:pPr>
      <w:r>
        <w:rPr>
          <w:rFonts w:eastAsia="Times New Roman"/>
          <w:szCs w:val="24"/>
        </w:rPr>
        <w:t>Οι μόνοι μουσουλμάνοι</w:t>
      </w:r>
      <w:r>
        <w:rPr>
          <w:rFonts w:eastAsia="Times New Roman"/>
          <w:szCs w:val="24"/>
        </w:rPr>
        <w:t>,</w:t>
      </w:r>
      <w:r>
        <w:rPr>
          <w:rFonts w:eastAsia="Times New Roman"/>
          <w:szCs w:val="24"/>
        </w:rPr>
        <w:t xml:space="preserve"> που κατοικούν στην Ιαπωνία είναι οι υπάλληλοι ξένων εταιρειών.</w:t>
      </w:r>
      <w:r>
        <w:rPr>
          <w:rFonts w:eastAsia="Times New Roman"/>
          <w:szCs w:val="24"/>
        </w:rPr>
        <w:t xml:space="preserve"> Ακόμα και σήμερα, δεν χορηγούνται βίζες στους μουσουλμάνους γιατρούς, μηχανικούς ή σε στελέχη που αποστέλλονται από ξένες εταιρείες. Στην πλειονότητα των εταιρειών, αναφέρεται στους κανονισμούς τους ότι μόνο μη μουσουλμάνοι μπορούν να υποβάλουν αίτηση για</w:t>
      </w:r>
      <w:r>
        <w:rPr>
          <w:rFonts w:eastAsia="Times New Roman"/>
          <w:szCs w:val="24"/>
        </w:rPr>
        <w:t xml:space="preserve"> εργασία.</w:t>
      </w:r>
    </w:p>
    <w:p w14:paraId="60F86A06" w14:textId="77777777" w:rsidR="00E15B20" w:rsidRDefault="00812504">
      <w:pPr>
        <w:spacing w:line="480" w:lineRule="auto"/>
        <w:ind w:firstLine="720"/>
        <w:jc w:val="both"/>
        <w:rPr>
          <w:rFonts w:eastAsia="Times New Roman"/>
          <w:szCs w:val="24"/>
        </w:rPr>
      </w:pPr>
      <w:r>
        <w:rPr>
          <w:rFonts w:eastAsia="Times New Roman"/>
          <w:szCs w:val="24"/>
        </w:rPr>
        <w:t>Η ιαπωνική κυβέρνηση είναι της γνώμης ότι οι μουσουλμάνοι είναι φονταμενταλιστές –και καλά κάνουν-, ακόμα και στην εποχή της παγκοσμιοποίησης και δεν είναι διατεθειμένοι να αλλάξουν τους μουσουλμανικούς νόμους τους. Οι μουσουλμάνοι δεν τολμούν να</w:t>
      </w:r>
      <w:r>
        <w:rPr>
          <w:rFonts w:eastAsia="Times New Roman"/>
          <w:szCs w:val="24"/>
        </w:rPr>
        <w:t xml:space="preserve"> σκεφτούν ότι μπορούν να νοικιάσουν σπίτι στην Ιαπωνία. Αν κάποιος καινούργιος έρθει σε μια γειτονιά και γνωρίζουν οι υπόλοιποι ότι ο καινούργιος είναι μουσουλμάνος, τότε όλη η γειτονιά είναι σε συναγερμό. Κανείς δεν μπορεί να ιδρύσει μια ισλαμική οργάνωση</w:t>
      </w:r>
      <w:r>
        <w:rPr>
          <w:rFonts w:eastAsia="Times New Roman"/>
          <w:szCs w:val="24"/>
        </w:rPr>
        <w:t>. Δεν ισχύει κα</w:t>
      </w:r>
      <w:r>
        <w:rPr>
          <w:rFonts w:eastAsia="Times New Roman"/>
          <w:szCs w:val="24"/>
        </w:rPr>
        <w:t>μ</w:t>
      </w:r>
      <w:r>
        <w:rPr>
          <w:rFonts w:eastAsia="Times New Roman"/>
          <w:szCs w:val="24"/>
        </w:rPr>
        <w:t>μία σαρία στην Ιαπωνία. Και σε περίπτωση</w:t>
      </w:r>
      <w:r>
        <w:rPr>
          <w:rFonts w:eastAsia="Times New Roman"/>
          <w:szCs w:val="24"/>
        </w:rPr>
        <w:t>,</w:t>
      </w:r>
      <w:r>
        <w:rPr>
          <w:rFonts w:eastAsia="Times New Roman"/>
          <w:szCs w:val="24"/>
        </w:rPr>
        <w:t xml:space="preserve"> που ένας Ιάπωνας παντρευτεί μια γυναίκα μουσουλμάνα, τότε θεωρείται για πάντα παρίας.</w:t>
      </w:r>
    </w:p>
    <w:p w14:paraId="60F86A07"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Αυτή είναι ίσως η πιο προηγμένη χώρα στον κόσμο και δεν έχει καμμία σχέση με τις πάμπτωχες χώρες για τις οποίες </w:t>
      </w:r>
      <w:r>
        <w:rPr>
          <w:rFonts w:eastAsia="Times New Roman"/>
          <w:szCs w:val="24"/>
        </w:rPr>
        <w:t>ομιλεί ο κ. Φίλης.</w:t>
      </w:r>
    </w:p>
    <w:p w14:paraId="60F86A08" w14:textId="77777777" w:rsidR="00E15B20" w:rsidRDefault="00812504">
      <w:pPr>
        <w:spacing w:line="480" w:lineRule="auto"/>
        <w:ind w:firstLine="720"/>
        <w:jc w:val="both"/>
        <w:rPr>
          <w:rFonts w:eastAsia="Times New Roman"/>
          <w:szCs w:val="24"/>
        </w:rPr>
      </w:pPr>
      <w:r>
        <w:rPr>
          <w:rFonts w:eastAsia="Times New Roman"/>
          <w:szCs w:val="24"/>
        </w:rPr>
        <w:t>Είδαμε ότι είστε τόσο υπέρ της ανεξιθρησκείας, που ετοιμάζεστε να ψηφίσετε και την αποποινικοποίηση της βλασφημίας. Αλλά αυτό γίνεται διότι επικρατούσα θρησκεία στην πατρίδα μας είναι η Ορθοδοξία και δεν είναι κάτι άλλο. Θα φτάσω παρακάτ</w:t>
      </w:r>
      <w:r>
        <w:rPr>
          <w:rFonts w:eastAsia="Times New Roman"/>
          <w:szCs w:val="24"/>
        </w:rPr>
        <w:t>ω στο διά ταύτα για το τι θέλετε να κάνετε.</w:t>
      </w:r>
    </w:p>
    <w:p w14:paraId="60F86A09" w14:textId="77777777" w:rsidR="00E15B20" w:rsidRDefault="00812504">
      <w:pPr>
        <w:spacing w:line="480" w:lineRule="auto"/>
        <w:ind w:firstLine="720"/>
        <w:jc w:val="both"/>
        <w:rPr>
          <w:rFonts w:eastAsia="Times New Roman"/>
          <w:szCs w:val="24"/>
        </w:rPr>
      </w:pPr>
      <w:r>
        <w:rPr>
          <w:rFonts w:eastAsia="Times New Roman"/>
          <w:szCs w:val="24"/>
        </w:rPr>
        <w:t>Μίλησε, επίσης, για την έδρα μουσουλμανικών σπουδών στη Θεσσαλονίκη και το πρώτο πράγμα που κάνατε ήταν να πάρετε το εικονοστάσι από την είσοδο και να το πάτε στον τρίτο όροφο που θα διδάσκεται η ορθόδοξη πίστη μας, για να μην θίγονται όσοι μουσουλμάνοι θα</w:t>
      </w:r>
      <w:r>
        <w:rPr>
          <w:rFonts w:eastAsia="Times New Roman"/>
          <w:szCs w:val="24"/>
        </w:rPr>
        <w:t xml:space="preserve"> εισέρχονται εντός της </w:t>
      </w:r>
      <w:r>
        <w:rPr>
          <w:rFonts w:eastAsia="Times New Roman"/>
          <w:szCs w:val="24"/>
        </w:rPr>
        <w:t>σ</w:t>
      </w:r>
      <w:r>
        <w:rPr>
          <w:rFonts w:eastAsia="Times New Roman"/>
          <w:szCs w:val="24"/>
        </w:rPr>
        <w:t>χολής. Μιλάμε ότι προσπαθείτε να επιβά</w:t>
      </w:r>
      <w:r>
        <w:rPr>
          <w:rFonts w:eastAsia="Times New Roman"/>
          <w:szCs w:val="24"/>
        </w:rPr>
        <w:t>λ</w:t>
      </w:r>
      <w:r>
        <w:rPr>
          <w:rFonts w:eastAsia="Times New Roman"/>
          <w:szCs w:val="24"/>
        </w:rPr>
        <w:t>λετε την ανεξιθρησκεία σε όλο της το μεγαλείο.</w:t>
      </w:r>
    </w:p>
    <w:p w14:paraId="60F86A0A" w14:textId="77777777" w:rsidR="00E15B20" w:rsidRDefault="00812504">
      <w:pPr>
        <w:spacing w:line="480" w:lineRule="auto"/>
        <w:ind w:firstLine="720"/>
        <w:jc w:val="both"/>
        <w:rPr>
          <w:rFonts w:eastAsia="Times New Roman"/>
          <w:szCs w:val="24"/>
        </w:rPr>
      </w:pPr>
      <w:r>
        <w:rPr>
          <w:rFonts w:eastAsia="Times New Roman"/>
          <w:szCs w:val="24"/>
        </w:rPr>
        <w:t xml:space="preserve">Είπατε και ένα άλλο σοβαρότατο επιχείρημα: Ότι εμείς πρέπει να πληρώσουμε το τέμενος στην Αθήνα, στον Βοτανικό, αν γίνει ποτέ, για να μην υπάρχει </w:t>
      </w:r>
      <w:r>
        <w:rPr>
          <w:rFonts w:eastAsia="Times New Roman"/>
          <w:szCs w:val="24"/>
        </w:rPr>
        <w:t>χρηματοδότηση και έλεγχος από ξένες χώρες. Μα, κατ’ αρχάς τα μεγαλύτερα ποσά</w:t>
      </w:r>
      <w:r>
        <w:rPr>
          <w:rFonts w:eastAsia="Times New Roman"/>
          <w:szCs w:val="24"/>
        </w:rPr>
        <w:t>,</w:t>
      </w:r>
      <w:r>
        <w:rPr>
          <w:rFonts w:eastAsia="Times New Roman"/>
          <w:szCs w:val="24"/>
        </w:rPr>
        <w:t xml:space="preserve"> που έχουν εισρεύσει τα τελευταία δύο χρόνια στην πατρίδα μας </w:t>
      </w:r>
      <w:r>
        <w:rPr>
          <w:rFonts w:eastAsia="Times New Roman"/>
          <w:szCs w:val="24"/>
        </w:rPr>
        <w:lastRenderedPageBreak/>
        <w:t>είναι από διάφορες Μη Κυβερνητικές Οργανώσεις, όπως του Τζορτζ Σόρος και άλλων, οι οποίοι χρηματοδοτούν αυτήν την ένν</w:t>
      </w:r>
      <w:r>
        <w:rPr>
          <w:rFonts w:eastAsia="Times New Roman"/>
          <w:szCs w:val="24"/>
        </w:rPr>
        <w:t>οια της ανεξιθρησκείας και της εισβολής των εκατομμυρίων λαθρομεταναστών μουσουλμάνων, στη συντριπτική τους πλειοψηφία.</w:t>
      </w:r>
    </w:p>
    <w:p w14:paraId="60F86A0B" w14:textId="77777777" w:rsidR="00E15B20" w:rsidRDefault="00812504">
      <w:pPr>
        <w:spacing w:line="480" w:lineRule="auto"/>
        <w:ind w:firstLine="720"/>
        <w:jc w:val="both"/>
        <w:rPr>
          <w:rFonts w:eastAsia="Times New Roman"/>
          <w:szCs w:val="24"/>
        </w:rPr>
      </w:pPr>
      <w:r>
        <w:rPr>
          <w:rFonts w:eastAsia="Times New Roman"/>
          <w:szCs w:val="24"/>
        </w:rPr>
        <w:t>Και είπατε: «Εάν δεν θέλουμε να έχουμε πρόβλημα, όπως η Γαλλία…». Εάν δεν θέλουμε να έχουμε πρόβλημα όπως Γαλλία, τότε θα πρέπει να τους</w:t>
      </w:r>
      <w:r>
        <w:rPr>
          <w:rFonts w:eastAsia="Times New Roman"/>
          <w:szCs w:val="24"/>
        </w:rPr>
        <w:t xml:space="preserve"> διώξετε όλους, γιατί είναι παράνομοι. Είναι πολύ απλά τα πράγματα. Και σας αρέσει και η εικόνα που παίζει χθες και σήμερα σε όλα τα </w:t>
      </w:r>
      <w:r>
        <w:rPr>
          <w:rFonts w:eastAsia="Times New Roman"/>
          <w:szCs w:val="24"/>
          <w:lang w:val="en-US"/>
        </w:rPr>
        <w:t>sites</w:t>
      </w:r>
      <w:r>
        <w:rPr>
          <w:rFonts w:eastAsia="Times New Roman"/>
          <w:szCs w:val="24"/>
        </w:rPr>
        <w:t xml:space="preserve"> –γιατί κάποιο καθεστωτικό μεγάλο κανάλι δεν θα τα παίξει-, όπου ένας Γάλλος ιερέας καθολικός σέρνεται από τα ΜΑΤ έξω </w:t>
      </w:r>
      <w:r>
        <w:rPr>
          <w:rFonts w:eastAsia="Times New Roman"/>
          <w:szCs w:val="24"/>
        </w:rPr>
        <w:t>από μια εκκλησία, την οποία είχαν καταλάβει πιστοί σε μια περιοχή, γιατί δεν υπάρχει άλλη, γιατί ο Δήμος των Παρισίων θέλει να την γκρεμίσει;</w:t>
      </w:r>
    </w:p>
    <w:p w14:paraId="60F86A0C" w14:textId="77777777" w:rsidR="00E15B20" w:rsidRDefault="00812504">
      <w:pPr>
        <w:spacing w:line="480" w:lineRule="auto"/>
        <w:ind w:firstLine="720"/>
        <w:jc w:val="both"/>
        <w:rPr>
          <w:rFonts w:eastAsia="Times New Roman"/>
          <w:szCs w:val="24"/>
        </w:rPr>
      </w:pPr>
      <w:r>
        <w:rPr>
          <w:rFonts w:eastAsia="Times New Roman"/>
          <w:szCs w:val="24"/>
        </w:rPr>
        <w:t>Και μόνο που η Τουρκία έχει αναλάβει εργολαβικά την υπεράσπιση όλων των «μουσουλμάνων»</w:t>
      </w:r>
      <w:r>
        <w:rPr>
          <w:rFonts w:eastAsia="Times New Roman"/>
          <w:szCs w:val="24"/>
        </w:rPr>
        <w:t>,</w:t>
      </w:r>
      <w:r>
        <w:rPr>
          <w:rFonts w:eastAsia="Times New Roman"/>
          <w:szCs w:val="24"/>
        </w:rPr>
        <w:t xml:space="preserve"> που βρίσκονται στην πατρίδ</w:t>
      </w:r>
      <w:r>
        <w:rPr>
          <w:rFonts w:eastAsia="Times New Roman"/>
          <w:szCs w:val="24"/>
        </w:rPr>
        <w:t>α μας και αυτών που μας φέρνει, θα έπρεπε να σας πονηρέψει. Επαναλαμβάνουμε, ρωτήστε τον κ. Ζεϊμπέκ Χουσεΐν εδώ πέρα, ο οποίος τις προάλλες πήγε στην κηδεία ενός παλικαριού, ενός Πομάκου και πέταξε την ελληνική σημαία κάτω και πήραν αυτόν τον ήρωα νεαρό κα</w:t>
      </w:r>
      <w:r>
        <w:rPr>
          <w:rFonts w:eastAsia="Times New Roman"/>
          <w:szCs w:val="24"/>
        </w:rPr>
        <w:t>ι τον έκαναν ό,τι ήθελαν στην κυριολεξία.</w:t>
      </w:r>
    </w:p>
    <w:p w14:paraId="60F86A0D" w14:textId="77777777" w:rsidR="00E15B20" w:rsidRDefault="00812504">
      <w:pPr>
        <w:spacing w:line="480" w:lineRule="auto"/>
        <w:ind w:firstLine="720"/>
        <w:jc w:val="both"/>
        <w:rPr>
          <w:rFonts w:eastAsia="Times New Roman"/>
          <w:szCs w:val="24"/>
        </w:rPr>
      </w:pPr>
      <w:r>
        <w:rPr>
          <w:rFonts w:eastAsia="Times New Roman"/>
          <w:szCs w:val="24"/>
        </w:rPr>
        <w:lastRenderedPageBreak/>
        <w:t>Οι χώρες αυτές που ζητούν τις θρησκευτικές ελευθερίες στην πατρίδα μας, δείτε ποιες είναι. Είναι η Σαουδική Αραβία, είναι το Κατάρ, εκεί που δεν τολμάει να μιλήσει άνθρωπος, εκεί που στις γυναίκες δεν επιτρέπεται ν</w:t>
      </w:r>
      <w:r>
        <w:rPr>
          <w:rFonts w:eastAsia="Times New Roman"/>
          <w:szCs w:val="24"/>
        </w:rPr>
        <w:t>α φαίνονται ούτε τα μάτια τους. Προς τις κυρίες του ΣΥΡΙΖΑ αυτό, που είναι πολύ «</w:t>
      </w:r>
      <w:r>
        <w:rPr>
          <w:rFonts w:eastAsia="Times New Roman"/>
          <w:szCs w:val="24"/>
          <w:lang w:val="en-US"/>
        </w:rPr>
        <w:t>large</w:t>
      </w:r>
      <w:r>
        <w:rPr>
          <w:rFonts w:eastAsia="Times New Roman"/>
          <w:szCs w:val="24"/>
        </w:rPr>
        <w:t>» και ξεχνάνε το ανθρωπιστικό τους πιστεύω και τις αριστερές ιδεολογίες τους όταν έχουν να κάνει με τη διάλυση της Ορθοδοξίας.</w:t>
      </w:r>
    </w:p>
    <w:p w14:paraId="60F86A0E" w14:textId="77777777" w:rsidR="00E15B20" w:rsidRDefault="00812504">
      <w:pPr>
        <w:spacing w:line="480" w:lineRule="auto"/>
        <w:ind w:firstLine="720"/>
        <w:jc w:val="both"/>
        <w:rPr>
          <w:rFonts w:eastAsia="Times New Roman"/>
          <w:szCs w:val="24"/>
        </w:rPr>
      </w:pPr>
      <w:r>
        <w:rPr>
          <w:rFonts w:eastAsia="Times New Roman"/>
          <w:szCs w:val="24"/>
        </w:rPr>
        <w:t>(Στο σημείο αυτό κτυπάει το κουδούνι λήξεως</w:t>
      </w:r>
      <w:r>
        <w:rPr>
          <w:rFonts w:eastAsia="Times New Roman"/>
          <w:szCs w:val="24"/>
        </w:rPr>
        <w:t xml:space="preserve"> του χρόνου ομιλίας του κυρίου Βουλευτή)</w:t>
      </w:r>
    </w:p>
    <w:p w14:paraId="60F86A0F" w14:textId="77777777" w:rsidR="00E15B20" w:rsidRDefault="00812504">
      <w:pPr>
        <w:spacing w:line="480" w:lineRule="auto"/>
        <w:ind w:firstLine="720"/>
        <w:jc w:val="both"/>
        <w:rPr>
          <w:rFonts w:eastAsia="Times New Roman"/>
          <w:szCs w:val="24"/>
        </w:rPr>
      </w:pPr>
      <w:r>
        <w:rPr>
          <w:rFonts w:eastAsia="Times New Roman"/>
          <w:szCs w:val="24"/>
        </w:rPr>
        <w:t>Παίζετε το παιχνίδι των ισλαμιστών και όχι της ανεξιθρησκείας, διότι εσείς οι ίδιοι και οι προκάτοχοί σας ήσασταν αυτοί οι οποίοι δεν στηρίξατε το νόμιμο καθεστώς Άσαντ –μουσουλμάνος ήταν-, αλλά στηρίζατε και στηρίζ</w:t>
      </w:r>
      <w:r>
        <w:rPr>
          <w:rFonts w:eastAsia="Times New Roman"/>
          <w:szCs w:val="24"/>
        </w:rPr>
        <w:t>ετε τους ισλαμιστές. Κάνετε το εμπάργκο στην ορθόδοξη Ρωσία, διότι είναι αυτή η οποία έχει αναλάβει εργολαβικά τη διάλυση των ισλαμιστών στη Συρία και αλλού. Είσαστε εσείς που στηρίξατε τη διάλυση της Λιβύης, τρέχοντας πίσω –με τη Νέα Δημοκρατία έχει να κά</w:t>
      </w:r>
      <w:r>
        <w:rPr>
          <w:rFonts w:eastAsia="Times New Roman"/>
          <w:szCs w:val="24"/>
        </w:rPr>
        <w:t>νει αυτό, γιατί αυτή κυβερνούσε τότε- από τα φουστάνια της Κλίντον, που πρωτοστατούσε στη διάλυση και της Λιβύης.</w:t>
      </w:r>
    </w:p>
    <w:p w14:paraId="60F86A10" w14:textId="77777777" w:rsidR="00E15B20" w:rsidRDefault="00812504">
      <w:pPr>
        <w:spacing w:line="480" w:lineRule="auto"/>
        <w:ind w:firstLine="720"/>
        <w:jc w:val="both"/>
        <w:rPr>
          <w:rFonts w:eastAsia="Times New Roman"/>
          <w:szCs w:val="24"/>
        </w:rPr>
      </w:pPr>
      <w:r>
        <w:rPr>
          <w:rFonts w:eastAsia="Times New Roman"/>
          <w:szCs w:val="24"/>
        </w:rPr>
        <w:t xml:space="preserve">Και μετά τι έγινε; Ισλαμιστές που τους χρηματοδοτούσε πήραν το κεφάλι του </w:t>
      </w:r>
      <w:r>
        <w:rPr>
          <w:rFonts w:eastAsia="Times New Roman"/>
          <w:szCs w:val="24"/>
        </w:rPr>
        <w:t>Α</w:t>
      </w:r>
      <w:r>
        <w:rPr>
          <w:rFonts w:eastAsia="Times New Roman"/>
          <w:szCs w:val="24"/>
        </w:rPr>
        <w:t xml:space="preserve">μερικανού </w:t>
      </w:r>
      <w:r>
        <w:rPr>
          <w:rFonts w:eastAsia="Times New Roman"/>
          <w:szCs w:val="24"/>
        </w:rPr>
        <w:t>π</w:t>
      </w:r>
      <w:r>
        <w:rPr>
          <w:rFonts w:eastAsia="Times New Roman"/>
          <w:szCs w:val="24"/>
        </w:rPr>
        <w:t>ρέσβη. Και αυτό έκανε τους κατοίκους των βορείων προαστί</w:t>
      </w:r>
      <w:r>
        <w:rPr>
          <w:rFonts w:eastAsia="Times New Roman"/>
          <w:szCs w:val="24"/>
        </w:rPr>
        <w:t xml:space="preserve">ων να φοβούνται, που έχουν πισίνες και κυριλέ βίλες </w:t>
      </w:r>
      <w:r>
        <w:rPr>
          <w:rFonts w:eastAsia="Times New Roman"/>
          <w:szCs w:val="24"/>
        </w:rPr>
        <w:lastRenderedPageBreak/>
        <w:t xml:space="preserve">-και είναι πολλά τα στελέχη του ΣΥΡΙΖΑ-, γιατί οι ισλαμιστές, αφού πήραν το κεφάλι του Αμερικανού </w:t>
      </w:r>
      <w:r>
        <w:rPr>
          <w:rFonts w:eastAsia="Times New Roman"/>
          <w:szCs w:val="24"/>
        </w:rPr>
        <w:t>π</w:t>
      </w:r>
      <w:r>
        <w:rPr>
          <w:rFonts w:eastAsia="Times New Roman"/>
          <w:szCs w:val="24"/>
        </w:rPr>
        <w:t xml:space="preserve">ρέσβη, απολάμβαναν το μπάνιο τους στις πισίνες της Αμερικανικής </w:t>
      </w:r>
      <w:r>
        <w:rPr>
          <w:rFonts w:eastAsia="Times New Roman"/>
          <w:szCs w:val="24"/>
        </w:rPr>
        <w:t>π</w:t>
      </w:r>
      <w:r>
        <w:rPr>
          <w:rFonts w:eastAsia="Times New Roman"/>
          <w:szCs w:val="24"/>
        </w:rPr>
        <w:t>ρεσβείας. Για αυτό να φοβάστε όσοι έχετε</w:t>
      </w:r>
      <w:r>
        <w:rPr>
          <w:rFonts w:eastAsia="Times New Roman"/>
          <w:szCs w:val="24"/>
        </w:rPr>
        <w:t xml:space="preserve"> πισίνα ότι οι ισλαμιστές θα σας προτιμήσουν, σε σχέση με κάτι άλλους φτωχούς που μένουν στο κέντρο των Αθηνών και του Βοτανικού.</w:t>
      </w:r>
    </w:p>
    <w:p w14:paraId="60F86A11" w14:textId="77777777" w:rsidR="00E15B20" w:rsidRDefault="00812504">
      <w:pPr>
        <w:spacing w:line="48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παρακαλώ.</w:t>
      </w:r>
    </w:p>
    <w:p w14:paraId="60F86A12"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Τελειώνω σε ένα λεπτό, κύριε Πρόεδρε, επιτρέψτε μο</w:t>
      </w:r>
      <w:r>
        <w:rPr>
          <w:rFonts w:eastAsia="Times New Roman"/>
          <w:szCs w:val="24"/>
        </w:rPr>
        <w:t>υ.</w:t>
      </w:r>
    </w:p>
    <w:p w14:paraId="60F86A13" w14:textId="77777777" w:rsidR="00E15B20" w:rsidRDefault="00812504">
      <w:pPr>
        <w:spacing w:line="480" w:lineRule="auto"/>
        <w:ind w:firstLine="720"/>
        <w:jc w:val="both"/>
        <w:rPr>
          <w:rFonts w:eastAsia="Times New Roman"/>
          <w:szCs w:val="24"/>
        </w:rPr>
      </w:pPr>
      <w:r>
        <w:rPr>
          <w:rFonts w:eastAsia="Times New Roman"/>
          <w:szCs w:val="24"/>
        </w:rPr>
        <w:t>Η πίστη μας, Έλληνες, επαναλαμβάνω βρίσκεται υπό διωγμό πεμπτοφαλαγγιτών εντός της πατρίδος και ισλαμιστών εκτός και εντός πλέον της πατρίδος. Ανοίξατε διάπλατα όχι μόνο τις κερκόπορτες, αλλά και την κεντρική πύλη ανοίγετε πλέον με διάφορες φαιδρές δικα</w:t>
      </w:r>
      <w:r>
        <w:rPr>
          <w:rFonts w:eastAsia="Times New Roman"/>
          <w:szCs w:val="24"/>
        </w:rPr>
        <w:t>ιολογίες. Πρωταγωνιστείτε, όπως και οι προκάτοχοί σας, της Νέας Δημοκρατίας και του ΠΑΣΟΚ, που θα ξαναψηφίσουν σήμερα την επίσπευση εργασιών για το τζαμί, στο οργανωμένο σχέδιο εξόντωσης γενοκτονίας του ελληνικού πληθυσμού, το οποίο συμβαίνει με πολλούς τρ</w:t>
      </w:r>
      <w:r>
        <w:rPr>
          <w:rFonts w:eastAsia="Times New Roman"/>
          <w:szCs w:val="24"/>
        </w:rPr>
        <w:t xml:space="preserve">όπους και το έχουμε εξηγήσει και συγχρόνως, της βίαιης ανταλλαγής με την αθρόα είσοδο στην πατρίδα μας τζιχαντιστών, ισλαμιστών και όλων αυτών που απλώς </w:t>
      </w:r>
      <w:r>
        <w:rPr>
          <w:rFonts w:eastAsia="Times New Roman"/>
          <w:szCs w:val="24"/>
        </w:rPr>
        <w:lastRenderedPageBreak/>
        <w:t>περιμένουν το σήμα για να τα κάνουν όλα και εδώ ρημαδιό και εσείς φυσικά να μην μπορείτε να τους αντιμε</w:t>
      </w:r>
      <w:r>
        <w:rPr>
          <w:rFonts w:eastAsia="Times New Roman"/>
          <w:szCs w:val="24"/>
        </w:rPr>
        <w:t>τωπίσετε καθ’ οιονδήποτε τρόπο.</w:t>
      </w:r>
    </w:p>
    <w:p w14:paraId="60F86A14" w14:textId="77777777" w:rsidR="00E15B20" w:rsidRDefault="00812504">
      <w:pPr>
        <w:spacing w:line="480" w:lineRule="auto"/>
        <w:ind w:firstLine="720"/>
        <w:jc w:val="both"/>
        <w:rPr>
          <w:rFonts w:eastAsia="Times New Roman"/>
          <w:szCs w:val="24"/>
        </w:rPr>
      </w:pPr>
      <w:r>
        <w:rPr>
          <w:rFonts w:eastAsia="Times New Roman"/>
          <w:szCs w:val="24"/>
        </w:rPr>
        <w:t>Η Χρυσή Αυγή θα υπερασπιστεί, όπως οφείλει, τα ιερά και τα όσια της φυλής, τις επιθυμίες των αγωνιστών του ΄21, των προγόνων μας που πολέμησαν γι’ αυτόν εδώ τον τόπο, τον δίκαιο αγώνα των κατοίκων, όχι μόνο του Βοτανικού, αλ</w:t>
      </w:r>
      <w:r>
        <w:rPr>
          <w:rFonts w:eastAsia="Times New Roman"/>
          <w:szCs w:val="24"/>
        </w:rPr>
        <w:t>λά και κάθε γειτονιάς της Ελλάδος που αγωνίζονται για την πατρίδα τους και την περιοχή τους, για το Σύνταγμα και τους νόμους που λένε εντελώς αντίθετα από όσα πράττετε και θα φανούν στην πορεία όλα αυτά.</w:t>
      </w:r>
    </w:p>
    <w:p w14:paraId="60F86A15"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Παναγιώταρε, </w:t>
      </w:r>
      <w:r>
        <w:rPr>
          <w:rFonts w:eastAsia="Times New Roman"/>
          <w:szCs w:val="24"/>
        </w:rPr>
        <w:t>ολοκληρώστε.</w:t>
      </w:r>
    </w:p>
    <w:p w14:paraId="60F86A16"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Και θα καταγραφεί στην ιστορία ως ο μοναδικός υπερασπιστής όλων των ανωτέρω, σε αντίθεση με όλους εσάς που θα έχετε μια περίοπτη θέση ανάμεσα στους διαχρονικούς </w:t>
      </w:r>
      <w:r>
        <w:rPr>
          <w:rFonts w:eastAsia="Times New Roman"/>
          <w:szCs w:val="24"/>
        </w:rPr>
        <w:t>Ε</w:t>
      </w:r>
      <w:r>
        <w:rPr>
          <w:rFonts w:eastAsia="Times New Roman"/>
          <w:szCs w:val="24"/>
        </w:rPr>
        <w:t>φιάλτες, τους ριψάσπιδες και τους μηδίσαντες. Με τη βοήθεια τ</w:t>
      </w:r>
      <w:r>
        <w:rPr>
          <w:rFonts w:eastAsia="Times New Roman"/>
          <w:szCs w:val="24"/>
        </w:rPr>
        <w:t xml:space="preserve">ου </w:t>
      </w:r>
      <w:r>
        <w:rPr>
          <w:rFonts w:eastAsia="Times New Roman"/>
          <w:szCs w:val="24"/>
        </w:rPr>
        <w:t>θ</w:t>
      </w:r>
      <w:r>
        <w:rPr>
          <w:rFonts w:eastAsia="Times New Roman"/>
          <w:szCs w:val="24"/>
        </w:rPr>
        <w:t>εού θα νικήσουμε.</w:t>
      </w:r>
    </w:p>
    <w:p w14:paraId="60F86A17" w14:textId="77777777" w:rsidR="00E15B20" w:rsidRDefault="00812504">
      <w:pPr>
        <w:spacing w:line="480" w:lineRule="auto"/>
        <w:ind w:firstLine="720"/>
        <w:jc w:val="both"/>
        <w:rPr>
          <w:rFonts w:eastAsia="Times New Roman"/>
          <w:szCs w:val="24"/>
        </w:rPr>
      </w:pPr>
      <w:r>
        <w:rPr>
          <w:rFonts w:eastAsia="Times New Roman"/>
          <w:szCs w:val="24"/>
        </w:rPr>
        <w:t>Και όσο για τα υπόλοιπα, σχετικά με τις ανανεώσιμες πηγές, «καρφί δεν μας καίγεται» τι θα γίνει με αυτά, αν στην πατρίδα μας δεν θα υπάρχουν Έλληνες πολίτες.</w:t>
      </w:r>
    </w:p>
    <w:p w14:paraId="60F86A18" w14:textId="77777777" w:rsidR="00E15B20" w:rsidRDefault="00812504">
      <w:pPr>
        <w:spacing w:line="480" w:lineRule="auto"/>
        <w:ind w:firstLine="720"/>
        <w:jc w:val="both"/>
        <w:rPr>
          <w:rFonts w:eastAsia="Times New Roman"/>
          <w:szCs w:val="24"/>
        </w:rPr>
      </w:pPr>
      <w:r>
        <w:rPr>
          <w:rFonts w:eastAsia="Times New Roman"/>
          <w:szCs w:val="24"/>
        </w:rPr>
        <w:lastRenderedPageBreak/>
        <w:t>Ευχαριστώ πολύ.</w:t>
      </w:r>
    </w:p>
    <w:p w14:paraId="60F86A19" w14:textId="77777777" w:rsidR="00E15B20" w:rsidRDefault="00812504">
      <w:pPr>
        <w:spacing w:line="48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A1A" w14:textId="77777777" w:rsidR="00E15B20" w:rsidRDefault="00812504">
      <w:pPr>
        <w:spacing w:line="480" w:lineRule="auto"/>
        <w:ind w:firstLine="720"/>
        <w:jc w:val="both"/>
        <w:rPr>
          <w:rFonts w:eastAsia="Times New Roman"/>
          <w:szCs w:val="24"/>
        </w:rPr>
      </w:pPr>
      <w:r>
        <w:rPr>
          <w:rFonts w:eastAsia="Times New Roman"/>
          <w:b/>
          <w:szCs w:val="24"/>
        </w:rPr>
        <w:t xml:space="preserve">ΧΟΥΣΕΪΝ </w:t>
      </w:r>
      <w:r>
        <w:rPr>
          <w:rFonts w:eastAsia="Times New Roman"/>
          <w:b/>
          <w:szCs w:val="24"/>
        </w:rPr>
        <w:t>ΖΕΪΜΠΕΚ:</w:t>
      </w:r>
      <w:r>
        <w:rPr>
          <w:rFonts w:eastAsia="Times New Roman"/>
          <w:szCs w:val="24"/>
        </w:rPr>
        <w:t xml:space="preserve"> Κύριε Πρόεδρε, θα ήθελα τον λόγο.</w:t>
      </w:r>
    </w:p>
    <w:p w14:paraId="60F86A1B"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w:t>
      </w:r>
      <w:r>
        <w:rPr>
          <w:rFonts w:eastAsia="Times New Roman"/>
          <w:color w:val="545454"/>
          <w:szCs w:val="24"/>
        </w:rPr>
        <w:t xml:space="preserve"> </w:t>
      </w:r>
      <w:r>
        <w:rPr>
          <w:rFonts w:eastAsia="Times New Roman"/>
          <w:szCs w:val="24"/>
        </w:rPr>
        <w:t>συνάδελφε, έχετε τον λόγο για ένα λεπτό, γιατί αντιλαμβάνομαι ότι θέλετε να μιλήσετε επί προσωπικού.</w:t>
      </w:r>
    </w:p>
    <w:p w14:paraId="60F86A1C" w14:textId="77777777" w:rsidR="00E15B20" w:rsidRDefault="00812504">
      <w:pPr>
        <w:spacing w:line="480" w:lineRule="auto"/>
        <w:ind w:firstLine="720"/>
        <w:jc w:val="both"/>
        <w:rPr>
          <w:rFonts w:eastAsia="Times New Roman"/>
          <w:szCs w:val="24"/>
        </w:rPr>
      </w:pPr>
      <w:r>
        <w:rPr>
          <w:rFonts w:eastAsia="Times New Roman"/>
          <w:szCs w:val="24"/>
        </w:rPr>
        <w:t>Ορίστε, έχετε τον λόγο.</w:t>
      </w:r>
    </w:p>
    <w:p w14:paraId="60F86A1D" w14:textId="77777777" w:rsidR="00E15B20" w:rsidRDefault="00812504">
      <w:pPr>
        <w:spacing w:line="480" w:lineRule="auto"/>
        <w:ind w:firstLine="720"/>
        <w:jc w:val="both"/>
        <w:rPr>
          <w:rFonts w:eastAsia="Times New Roman"/>
          <w:szCs w:val="24"/>
        </w:rPr>
      </w:pPr>
      <w:r>
        <w:rPr>
          <w:rFonts w:eastAsia="Times New Roman"/>
          <w:b/>
          <w:szCs w:val="24"/>
        </w:rPr>
        <w:t>ΧΟΥΣΕΪΝ ΖΕΪΜΠΕΚ:</w:t>
      </w:r>
      <w:r>
        <w:rPr>
          <w:rFonts w:eastAsia="Times New Roman"/>
          <w:szCs w:val="24"/>
        </w:rPr>
        <w:t xml:space="preserve"> Ευχαριστώ πολύ, κύριε Πρόεδρε.</w:t>
      </w:r>
    </w:p>
    <w:p w14:paraId="60F86A1E" w14:textId="77777777" w:rsidR="00E15B20" w:rsidRDefault="00812504">
      <w:pPr>
        <w:spacing w:line="480" w:lineRule="auto"/>
        <w:ind w:firstLine="720"/>
        <w:jc w:val="both"/>
        <w:rPr>
          <w:rFonts w:eastAsia="Times New Roman"/>
          <w:szCs w:val="24"/>
        </w:rPr>
      </w:pPr>
      <w:r>
        <w:rPr>
          <w:rFonts w:eastAsia="Times New Roman"/>
          <w:szCs w:val="24"/>
        </w:rPr>
        <w:t>Ε</w:t>
      </w:r>
      <w:r>
        <w:rPr>
          <w:rFonts w:eastAsia="Times New Roman"/>
          <w:szCs w:val="24"/>
        </w:rPr>
        <w:t>ίδαμε άλλη μια φορά τη βρώμικη λάσπη</w:t>
      </w:r>
      <w:r>
        <w:rPr>
          <w:rFonts w:eastAsia="Times New Roman"/>
          <w:szCs w:val="24"/>
        </w:rPr>
        <w:t>,</w:t>
      </w:r>
      <w:r>
        <w:rPr>
          <w:rFonts w:eastAsia="Times New Roman"/>
          <w:szCs w:val="24"/>
        </w:rPr>
        <w:t xml:space="preserve"> που έριξε πάλι ο εισηγητής της Χρυσής Αυγής στο πρόσωπό μου.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με είπε ανταποκριτή της Τουρκίας. Πιστεύω ότι είμαι ένας Βουλευτής, που εκλέχτηκα με ψήφους τέσσερις φορές. Αυτό είναι τιμή για μένα</w:t>
      </w:r>
      <w:r>
        <w:rPr>
          <w:rFonts w:eastAsia="Times New Roman"/>
          <w:szCs w:val="24"/>
        </w:rPr>
        <w:t>,</w:t>
      </w:r>
      <w:r>
        <w:rPr>
          <w:rFonts w:eastAsia="Times New Roman"/>
          <w:szCs w:val="24"/>
        </w:rPr>
        <w:t xml:space="preserve"> που βρίσκομ</w:t>
      </w:r>
      <w:r>
        <w:rPr>
          <w:rFonts w:eastAsia="Times New Roman"/>
          <w:szCs w:val="24"/>
        </w:rPr>
        <w:t>αι και υπηρετώ την πατρίδα στην Βουλή.</w:t>
      </w:r>
    </w:p>
    <w:p w14:paraId="60F86A1F"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Πάλι άνοιξε η υπόθεση με τον δεκαεννιάχρονο φαντάρο που πνίγηκε στην Κεραμωτή. Και εκεί είχαμε πάλι μια λάσπη του φασιστικού μορφώματος και του κ. Λαγού εναντίον μου μέσα στην </w:t>
      </w:r>
      <w:r>
        <w:rPr>
          <w:rFonts w:eastAsia="Times New Roman"/>
          <w:szCs w:val="24"/>
        </w:rPr>
        <w:t>ε</w:t>
      </w:r>
      <w:r>
        <w:rPr>
          <w:rFonts w:eastAsia="Times New Roman"/>
          <w:szCs w:val="24"/>
        </w:rPr>
        <w:t>πιτροπή, ότι εγώ έσκισα την ελληνική σημ</w:t>
      </w:r>
      <w:r>
        <w:rPr>
          <w:rFonts w:eastAsia="Times New Roman"/>
          <w:szCs w:val="24"/>
        </w:rPr>
        <w:t>αία και απηγάγαμε το νεκρό.</w:t>
      </w:r>
    </w:p>
    <w:p w14:paraId="60F86A20" w14:textId="77777777" w:rsidR="00E15B20" w:rsidRDefault="00812504">
      <w:pPr>
        <w:spacing w:line="480" w:lineRule="auto"/>
        <w:ind w:firstLine="720"/>
        <w:jc w:val="both"/>
        <w:rPr>
          <w:rFonts w:eastAsia="Times New Roman"/>
          <w:szCs w:val="24"/>
        </w:rPr>
      </w:pPr>
      <w:r>
        <w:rPr>
          <w:rFonts w:eastAsia="Times New Roman"/>
          <w:szCs w:val="24"/>
        </w:rPr>
        <w:t>Εδώ καλώ τον κ. Παναγιώταρο να το αποκαλύψει και αν το αποκαλύψει, εγώ παραιτούμαι αυτήν τη στιγμή. Θα μπορέσει να το αποκαλύψει ο ίδιος όμως; Έχει το θάρρος να το κάνει αυτό; Αυτός είναι ο πατριωτισμός; Όταν οι δικοί μου πρόγον</w:t>
      </w:r>
      <w:r>
        <w:rPr>
          <w:rFonts w:eastAsia="Times New Roman"/>
          <w:szCs w:val="24"/>
        </w:rPr>
        <w:t>οι πολεμούσαν τον φασισμό στα βουνά της Αλβανίας, οι δικοί του πρόγονοι πού ήταν; Είμαστε κατά του φασισμού εμείς, όμως αυτή η λάσπη πρέπει να τελειώνει. Εγώ καλώ τον κ. Παναγιώταρο να αποκαλύψει έστω και μια φωτογραφία που έχει να σκίζω την ελληνική σημαί</w:t>
      </w:r>
      <w:r>
        <w:rPr>
          <w:rFonts w:eastAsia="Times New Roman"/>
          <w:szCs w:val="24"/>
        </w:rPr>
        <w:t>α.</w:t>
      </w:r>
    </w:p>
    <w:p w14:paraId="60F86A21"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Τελειώνετε, γιατί σήμερα είναι άλλο το θέμα.</w:t>
      </w:r>
    </w:p>
    <w:p w14:paraId="60F86A22" w14:textId="77777777" w:rsidR="00E15B20" w:rsidRDefault="00812504">
      <w:pPr>
        <w:spacing w:line="480" w:lineRule="auto"/>
        <w:ind w:firstLine="720"/>
        <w:jc w:val="both"/>
        <w:rPr>
          <w:rFonts w:eastAsia="Times New Roman"/>
          <w:szCs w:val="24"/>
        </w:rPr>
      </w:pPr>
      <w:r>
        <w:rPr>
          <w:rFonts w:eastAsia="Times New Roman"/>
          <w:b/>
          <w:szCs w:val="24"/>
        </w:rPr>
        <w:t xml:space="preserve">ΧΟΥΣΕΪΝ ΖΕΪΜΠΕΚ: </w:t>
      </w:r>
      <w:r>
        <w:rPr>
          <w:rFonts w:eastAsia="Times New Roman"/>
          <w:szCs w:val="24"/>
        </w:rPr>
        <w:t>Πρέπει να σταματήσουν, κύριε Πρόεδρε. Βρισκόμαστε στον ναό της δημοκρατίας και πιστεύω ότι οφείλουμε να λέμε την αλήθεια στον ελληνικό λαό όπως είναι.</w:t>
      </w:r>
    </w:p>
    <w:p w14:paraId="60F86A23" w14:textId="77777777" w:rsidR="00E15B20" w:rsidRDefault="00812504">
      <w:pPr>
        <w:spacing w:line="480" w:lineRule="auto"/>
        <w:ind w:firstLine="720"/>
        <w:jc w:val="center"/>
        <w:rPr>
          <w:rFonts w:eastAsia="Times New Roman"/>
          <w:szCs w:val="24"/>
        </w:rPr>
      </w:pPr>
      <w:r>
        <w:rPr>
          <w:rFonts w:eastAsia="Times New Roman"/>
          <w:szCs w:val="24"/>
        </w:rPr>
        <w:t>(Χειροκροτήματα από την πτέρυγα του ΣΥΡΙΖΑ)</w:t>
      </w:r>
    </w:p>
    <w:p w14:paraId="60F86A24"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Καταγράφεται, λοιπόν, ότι υπηρετείτε την πατρίδα σας, που είναι η Ελλάδα και δεν αποδέχεστε ότι κάνατε αυτό με την ελληνική σημαία.</w:t>
      </w:r>
    </w:p>
    <w:p w14:paraId="60F86A25"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Κύριε Πρόεδρε, τον λόγο παρακαλώ</w:t>
      </w:r>
      <w:r>
        <w:rPr>
          <w:rFonts w:eastAsia="Times New Roman"/>
          <w:szCs w:val="24"/>
        </w:rPr>
        <w:t>.</w:t>
      </w:r>
    </w:p>
    <w:p w14:paraId="60F86A26"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Κύριε Πρόεδρε, θα ήθελα τον λόγο.</w:t>
      </w:r>
    </w:p>
    <w:p w14:paraId="60F86A27"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Παναγιώταρε, έχετε τον λόγο για ένα λεπτό.</w:t>
      </w:r>
    </w:p>
    <w:p w14:paraId="60F86A28" w14:textId="77777777" w:rsidR="00E15B20" w:rsidRDefault="00812504">
      <w:pPr>
        <w:spacing w:line="480" w:lineRule="auto"/>
        <w:ind w:firstLine="720"/>
        <w:jc w:val="both"/>
        <w:rPr>
          <w:rFonts w:eastAsia="Times New Roman"/>
          <w:szCs w:val="24"/>
        </w:rPr>
      </w:pPr>
      <w:r>
        <w:rPr>
          <w:rFonts w:eastAsia="Times New Roman"/>
          <w:szCs w:val="24"/>
        </w:rPr>
        <w:t>Όχι, κύριε Λαγέ δεν έχετε εσείς τον λόγο. Επί προσωπικού…</w:t>
      </w:r>
    </w:p>
    <w:p w14:paraId="60F86A2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Τι λέτε τώρα, κύριε Πρόεδρε;</w:t>
      </w:r>
    </w:p>
    <w:p w14:paraId="60F86A2A" w14:textId="77777777" w:rsidR="00E15B20" w:rsidRDefault="00812504">
      <w:pPr>
        <w:spacing w:line="480" w:lineRule="auto"/>
        <w:ind w:firstLine="720"/>
        <w:jc w:val="both"/>
        <w:rPr>
          <w:rFonts w:eastAsia="Times New Roman"/>
          <w:szCs w:val="24"/>
        </w:rPr>
      </w:pPr>
      <w:r>
        <w:rPr>
          <w:rFonts w:eastAsia="Times New Roman"/>
          <w:b/>
          <w:szCs w:val="24"/>
        </w:rPr>
        <w:t>ΠΡΟΕΔΡΕΥΩΝ (Νική</w:t>
      </w:r>
      <w:r>
        <w:rPr>
          <w:rFonts w:eastAsia="Times New Roman"/>
          <w:b/>
          <w:szCs w:val="24"/>
        </w:rPr>
        <w:t xml:space="preserve">τας Κακλαμάνης): </w:t>
      </w:r>
      <w:r>
        <w:rPr>
          <w:rFonts w:eastAsia="Times New Roman"/>
          <w:szCs w:val="24"/>
        </w:rPr>
        <w:t>Κύριε Λαγέ, καθίστε κάτω. Επί προσωπικού…</w:t>
      </w:r>
    </w:p>
    <w:p w14:paraId="60F86A2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Είμαι Κοινοβουλευτικός Εκπρόσωπος. Αναφέρθηκε στο όνομά μου.</w:t>
      </w:r>
    </w:p>
    <w:p w14:paraId="60F86A2C" w14:textId="77777777" w:rsidR="00E15B20" w:rsidRDefault="00812504">
      <w:pPr>
        <w:spacing w:line="48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Στον Λαγό αναφέρθηκε.</w:t>
      </w:r>
    </w:p>
    <w:p w14:paraId="60F86A2D"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 xml:space="preserve">ιαμαρτυρίες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A2E"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Λαγέ, με μένα μην φωνάζετε. Επί προσωπικού απαντά αυτός που το προκάλεσε. Δίνω τον λόγο στον κ. Παναγιώταρο</w:t>
      </w:r>
      <w:r>
        <w:rPr>
          <w:rFonts w:eastAsia="Times New Roman"/>
          <w:szCs w:val="24"/>
        </w:rPr>
        <w:t>,</w:t>
      </w:r>
      <w:r>
        <w:rPr>
          <w:rFonts w:eastAsia="Times New Roman"/>
          <w:szCs w:val="24"/>
        </w:rPr>
        <w:t xml:space="preserve"> που έκανε την αναφορά, διότι σήκωσε κι εκείνος το χέρι του. Αν δεν θέλει ο κ. Παναγιώταρος και σας παραχωρε</w:t>
      </w:r>
      <w:r>
        <w:rPr>
          <w:rFonts w:eastAsia="Times New Roman"/>
          <w:szCs w:val="24"/>
        </w:rPr>
        <w:t>ί τη θέση του, θα μιλήσετε εσείς. Επομένως, ένας θα μιλήσει.</w:t>
      </w:r>
    </w:p>
    <w:p w14:paraId="60F86A2F"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Να μιλήσει ο Κοινοβουλευτικός Εκπρόσωπος, κύριε Πρόεδρε.</w:t>
      </w:r>
    </w:p>
    <w:p w14:paraId="60F86A30"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Λαγέ, έχετε τον λόγο.</w:t>
      </w:r>
    </w:p>
    <w:p w14:paraId="60F86A31"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Ευχαριστώ, κύριε Πρόεδρε.</w:t>
      </w:r>
    </w:p>
    <w:p w14:paraId="60F86A32" w14:textId="77777777" w:rsidR="00E15B20" w:rsidRDefault="00812504">
      <w:pPr>
        <w:spacing w:line="48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ξεκαθαρίσουμε κάποια πράγματα. Αυτά που αναφέραμε συνέβησαν στο χωριό Γλαύκη. Υπάρχουν φωτογραφίες, υπάρχουν εφημερίδες</w:t>
      </w:r>
      <w:r>
        <w:rPr>
          <w:rFonts w:eastAsia="Times New Roman"/>
          <w:szCs w:val="24"/>
        </w:rPr>
        <w:t>,</w:t>
      </w:r>
      <w:r>
        <w:rPr>
          <w:rFonts w:eastAsia="Times New Roman"/>
          <w:szCs w:val="24"/>
        </w:rPr>
        <w:t xml:space="preserve"> που τα αναφέρουν.</w:t>
      </w:r>
    </w:p>
    <w:p w14:paraId="60F86A33" w14:textId="77777777" w:rsidR="00E15B20" w:rsidRDefault="00812504">
      <w:pPr>
        <w:spacing w:line="480" w:lineRule="auto"/>
        <w:ind w:firstLine="720"/>
        <w:jc w:val="both"/>
        <w:rPr>
          <w:rFonts w:eastAsia="Times New Roman"/>
          <w:szCs w:val="24"/>
        </w:rPr>
      </w:pPr>
      <w:r>
        <w:rPr>
          <w:rFonts w:eastAsia="Times New Roman"/>
          <w:b/>
          <w:szCs w:val="24"/>
        </w:rPr>
        <w:t xml:space="preserve">ΧΟΥΣΕΪΝ ΖΕΪΜΠΕΚ: </w:t>
      </w:r>
      <w:r>
        <w:rPr>
          <w:rFonts w:eastAsia="Times New Roman"/>
          <w:szCs w:val="24"/>
        </w:rPr>
        <w:t>Να τις φέρετε.</w:t>
      </w:r>
    </w:p>
    <w:p w14:paraId="60F86A34"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Θα τα φέρω.</w:t>
      </w:r>
    </w:p>
    <w:p w14:paraId="60F86A35" w14:textId="77777777" w:rsidR="00E15B20" w:rsidRDefault="00812504">
      <w:pPr>
        <w:spacing w:line="480" w:lineRule="auto"/>
        <w:ind w:firstLine="720"/>
        <w:jc w:val="both"/>
        <w:rPr>
          <w:rFonts w:eastAsia="Times New Roman"/>
          <w:szCs w:val="24"/>
        </w:rPr>
      </w:pPr>
      <w:r>
        <w:rPr>
          <w:rFonts w:eastAsia="Times New Roman"/>
          <w:szCs w:val="24"/>
        </w:rPr>
        <w:lastRenderedPageBreak/>
        <w:t>Κατά δεύτερον, υπάρχουν πολλές φωτογραφίες -αφού αν</w:t>
      </w:r>
      <w:r>
        <w:rPr>
          <w:rFonts w:eastAsia="Times New Roman"/>
          <w:szCs w:val="24"/>
        </w:rPr>
        <w:t xml:space="preserve">ακινεί το ζήτημα ο συγκεκριμένος Βουλευτής- και θα τις φέρω σε δέκα λεπτά εδώ, που τον δείχνουν να φωτογραφίζεται με Τούρκους Υπουργούς, με Τούρκους </w:t>
      </w:r>
      <w:r>
        <w:rPr>
          <w:rFonts w:eastAsia="Times New Roman"/>
          <w:szCs w:val="24"/>
        </w:rPr>
        <w:t>α</w:t>
      </w:r>
      <w:r>
        <w:rPr>
          <w:rFonts w:eastAsia="Times New Roman"/>
          <w:szCs w:val="24"/>
        </w:rPr>
        <w:t>ξιωματούχους, κάτω από τη σημαία…</w:t>
      </w:r>
    </w:p>
    <w:p w14:paraId="60F86A36"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37" w14:textId="77777777" w:rsidR="00E15B20" w:rsidRDefault="00812504">
      <w:pPr>
        <w:spacing w:line="48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Σκάσε ρε! Σκάσε!</w:t>
      </w:r>
    </w:p>
    <w:p w14:paraId="60F86A38"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Κάτω από τη σημαία…</w:t>
      </w:r>
    </w:p>
    <w:p w14:paraId="60F86A39"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3A"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Κασιδιάρη, για ηρεμήστε! </w:t>
      </w:r>
    </w:p>
    <w:p w14:paraId="60F86A3B" w14:textId="77777777" w:rsidR="00E15B20" w:rsidRDefault="00812504">
      <w:pPr>
        <w:spacing w:line="480" w:lineRule="auto"/>
        <w:ind w:firstLine="720"/>
        <w:jc w:val="both"/>
        <w:rPr>
          <w:rFonts w:eastAsia="Times New Roman"/>
          <w:szCs w:val="24"/>
        </w:rPr>
      </w:pPr>
      <w:r>
        <w:rPr>
          <w:rFonts w:eastAsia="Times New Roman"/>
          <w:szCs w:val="24"/>
        </w:rPr>
        <w:t>Κύριε Παναγιώταρε, ηρεμία!</w:t>
      </w:r>
    </w:p>
    <w:p w14:paraId="60F86A3C"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3D"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Να ολοκληρώσω.</w:t>
      </w:r>
    </w:p>
    <w:p w14:paraId="60F86A3E"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w:t>
      </w:r>
    </w:p>
    <w:p w14:paraId="60F86A3F"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Εγώ θα</w:t>
      </w:r>
      <w:r>
        <w:rPr>
          <w:rFonts w:eastAsia="Times New Roman"/>
          <w:szCs w:val="24"/>
        </w:rPr>
        <w:t xml:space="preserve"> φέρω τις φωτογραφίες αυτές, εντός μισής ώρας. Θα τις βρω και θα τις κατεβάσω εδώ. Γατί όλα αυτά είναι αλήθεια και οι φωτογραφίες.</w:t>
      </w:r>
    </w:p>
    <w:p w14:paraId="60F86A40" w14:textId="77777777" w:rsidR="00E15B20" w:rsidRDefault="00812504">
      <w:pPr>
        <w:spacing w:line="480" w:lineRule="auto"/>
        <w:ind w:firstLine="720"/>
        <w:jc w:val="both"/>
        <w:rPr>
          <w:rFonts w:eastAsia="Times New Roman"/>
          <w:szCs w:val="24"/>
        </w:rPr>
      </w:pPr>
      <w:r>
        <w:rPr>
          <w:rFonts w:eastAsia="Times New Roman"/>
          <w:szCs w:val="24"/>
        </w:rPr>
        <w:t>Εδώ, λοιπόν, ο Βουλευτής του ΣΥΡΙΖΑ, μας δηλώνει τώρα ευθαρσώς ότι δεν υπάρχει καμμία τουρκική μειονότητα στη Θράκη;</w:t>
      </w:r>
    </w:p>
    <w:p w14:paraId="60F86A41"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 xml:space="preserve"> στην Αίθουσα)</w:t>
      </w:r>
    </w:p>
    <w:p w14:paraId="60F86A42"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Να το πει τώρα!</w:t>
      </w:r>
    </w:p>
    <w:p w14:paraId="60F86A43"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Να το δηλώσει τώρα!</w:t>
      </w:r>
    </w:p>
    <w:p w14:paraId="60F86A44"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Λοιπόν…</w:t>
      </w:r>
    </w:p>
    <w:p w14:paraId="60F86A45"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4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Το δηλώνει; Το δηλώνει; Δεν υπάρχει τουρκική μειονότητα στη Θράκη. Να το πει τώρα!</w:t>
      </w:r>
    </w:p>
    <w:p w14:paraId="60F86A47"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 xml:space="preserve"> στην Αίθουσα)</w:t>
      </w:r>
    </w:p>
    <w:p w14:paraId="60F86A48"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Τελειώσατε;</w:t>
      </w:r>
    </w:p>
    <w:p w14:paraId="60F86A4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Να το πει τώρα και να καταδικάσει τις κινήσει</w:t>
      </w:r>
      <w:r>
        <w:rPr>
          <w:rFonts w:eastAsia="Times New Roman"/>
          <w:szCs w:val="24"/>
        </w:rPr>
        <w:t>ς…</w:t>
      </w:r>
    </w:p>
    <w:p w14:paraId="60F86A4A" w14:textId="77777777" w:rsidR="00E15B20" w:rsidRDefault="00812504">
      <w:pPr>
        <w:spacing w:line="480" w:lineRule="auto"/>
        <w:ind w:firstLine="720"/>
        <w:jc w:val="center"/>
        <w:rPr>
          <w:rFonts w:eastAsia="Times New Roman"/>
          <w:szCs w:val="24"/>
        </w:rPr>
      </w:pPr>
      <w:r>
        <w:rPr>
          <w:rFonts w:eastAsia="Times New Roman"/>
          <w:szCs w:val="24"/>
        </w:rPr>
        <w:t>(Θόρυβος-διαμα</w:t>
      </w:r>
      <w:r>
        <w:rPr>
          <w:rFonts w:eastAsia="Times New Roman"/>
          <w:szCs w:val="24"/>
        </w:rPr>
        <w:t xml:space="preserve">ρτυρίες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A4B"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 μην καταγράφεται απολύτως τίποτα στα </w:t>
      </w:r>
      <w:r>
        <w:rPr>
          <w:rFonts w:eastAsia="Times New Roman"/>
          <w:szCs w:val="24"/>
        </w:rPr>
        <w:t>Πρακτικά.</w:t>
      </w:r>
    </w:p>
    <w:p w14:paraId="60F86A4C"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4D" w14:textId="77777777" w:rsidR="00E15B20" w:rsidRDefault="00812504">
      <w:pPr>
        <w:spacing w:line="480" w:lineRule="auto"/>
        <w:ind w:firstLine="720"/>
        <w:jc w:val="both"/>
        <w:rPr>
          <w:rFonts w:eastAsia="Times New Roman"/>
          <w:szCs w:val="24"/>
        </w:rPr>
      </w:pPr>
      <w:r>
        <w:rPr>
          <w:rFonts w:eastAsia="Times New Roman"/>
          <w:szCs w:val="24"/>
        </w:rPr>
        <w:t>Δεν καταγράφεται τίποτα στα Πρακτικά.</w:t>
      </w:r>
    </w:p>
    <w:p w14:paraId="60F86A4E"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b/>
          <w:szCs w:val="24"/>
        </w:rPr>
        <w:t xml:space="preserve"> </w:t>
      </w:r>
      <w:r>
        <w:rPr>
          <w:rFonts w:eastAsia="Times New Roman"/>
          <w:szCs w:val="24"/>
        </w:rPr>
        <w:t>…</w:t>
      </w:r>
    </w:p>
    <w:p w14:paraId="60F86A4F"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Καθίστε κάτω.</w:t>
      </w:r>
    </w:p>
    <w:p w14:paraId="60F86A50"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51"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Λαγέ, δηλωσία δεν θα κάνετε εσείς κανέναν συνάδελφο!</w:t>
      </w:r>
    </w:p>
    <w:p w14:paraId="60F86A52" w14:textId="77777777" w:rsidR="00E15B20" w:rsidRDefault="00812504">
      <w:pPr>
        <w:spacing w:line="480" w:lineRule="auto"/>
        <w:ind w:firstLine="720"/>
        <w:jc w:val="both"/>
        <w:rPr>
          <w:rFonts w:eastAsia="Times New Roman"/>
          <w:szCs w:val="24"/>
        </w:rPr>
      </w:pPr>
      <w:r>
        <w:rPr>
          <w:rFonts w:eastAsia="Times New Roman"/>
          <w:b/>
          <w:szCs w:val="24"/>
        </w:rPr>
        <w:t>ΙΩΑΝΝΗΣ ΛΑΓΟ</w:t>
      </w:r>
      <w:r>
        <w:rPr>
          <w:rFonts w:eastAsia="Times New Roman"/>
          <w:b/>
          <w:szCs w:val="24"/>
        </w:rPr>
        <w:t xml:space="preserve">Σ: </w:t>
      </w:r>
      <w:r>
        <w:rPr>
          <w:rFonts w:eastAsia="Times New Roman"/>
          <w:szCs w:val="24"/>
        </w:rPr>
        <w:t>…</w:t>
      </w:r>
    </w:p>
    <w:p w14:paraId="60F86A53" w14:textId="77777777" w:rsidR="00E15B20" w:rsidRDefault="00812504">
      <w:pPr>
        <w:spacing w:line="480" w:lineRule="auto"/>
        <w:ind w:firstLine="720"/>
        <w:jc w:val="center"/>
        <w:rPr>
          <w:rFonts w:eastAsia="Times New Roman"/>
          <w:szCs w:val="24"/>
        </w:rPr>
      </w:pPr>
      <w:r>
        <w:rPr>
          <w:rFonts w:eastAsia="Times New Roman"/>
          <w:szCs w:val="24"/>
        </w:rPr>
        <w:lastRenderedPageBreak/>
        <w:t>(Θόρυβος-</w:t>
      </w:r>
      <w:r>
        <w:rPr>
          <w:rFonts w:eastAsia="Times New Roman"/>
          <w:szCs w:val="24"/>
        </w:rPr>
        <w:t>δ</w:t>
      </w:r>
      <w:r>
        <w:rPr>
          <w:rFonts w:eastAsia="Times New Roman"/>
          <w:szCs w:val="24"/>
        </w:rPr>
        <w:t xml:space="preserve">ιαμαρτυρίες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A54"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Τελειώσατε;</w:t>
      </w:r>
    </w:p>
    <w:p w14:paraId="60F86A55"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w:t>
      </w:r>
    </w:p>
    <w:p w14:paraId="60F86A56"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w:t>
      </w:r>
    </w:p>
    <w:p w14:paraId="60F86A57"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Παναγιώταρε, θα αναγκαστώ να σας πετάξω έξω! Καθίστε κάτω! Τελειώσαμε!</w:t>
      </w:r>
    </w:p>
    <w:p w14:paraId="60F86A58" w14:textId="77777777" w:rsidR="00E15B20" w:rsidRDefault="00812504">
      <w:pPr>
        <w:spacing w:line="480" w:lineRule="auto"/>
        <w:ind w:firstLine="720"/>
        <w:jc w:val="both"/>
        <w:rPr>
          <w:rFonts w:eastAsia="Times New Roman"/>
          <w:szCs w:val="24"/>
        </w:rPr>
      </w:pPr>
      <w:r>
        <w:rPr>
          <w:rFonts w:eastAsia="Times New Roman"/>
          <w:szCs w:val="24"/>
        </w:rPr>
        <w:t>Μπορούσατε να τελειώσετε με το ότι θα φέρετε τα στοιχεία, για τα οποία σας προκάλεσε. Τελειώνει εκεί!</w:t>
      </w:r>
    </w:p>
    <w:p w14:paraId="60F86A59"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A5A" w14:textId="77777777" w:rsidR="00E15B20" w:rsidRDefault="00812504">
      <w:pPr>
        <w:spacing w:line="480" w:lineRule="auto"/>
        <w:ind w:firstLine="720"/>
        <w:jc w:val="both"/>
        <w:rPr>
          <w:rFonts w:eastAsia="Times New Roman"/>
          <w:szCs w:val="24"/>
        </w:rPr>
      </w:pPr>
      <w:r>
        <w:rPr>
          <w:rFonts w:eastAsia="Times New Roman"/>
          <w:szCs w:val="24"/>
        </w:rPr>
        <w:t>Τελειώσαμε!</w:t>
      </w:r>
    </w:p>
    <w:p w14:paraId="60F86A5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5C"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Αυτό είναι δικό του θέμα, πότε θα το</w:t>
      </w:r>
      <w:r>
        <w:rPr>
          <w:rFonts w:eastAsia="Times New Roman"/>
          <w:szCs w:val="24"/>
        </w:rPr>
        <w:t xml:space="preserve"> πει, πότε δεν θα το πει.</w:t>
      </w:r>
    </w:p>
    <w:p w14:paraId="60F86A5D" w14:textId="77777777" w:rsidR="00E15B20" w:rsidRDefault="00812504">
      <w:pPr>
        <w:spacing w:line="480" w:lineRule="auto"/>
        <w:ind w:firstLine="720"/>
        <w:jc w:val="center"/>
        <w:rPr>
          <w:rFonts w:eastAsia="Times New Roman"/>
          <w:szCs w:val="24"/>
        </w:rPr>
      </w:pPr>
      <w:r>
        <w:rPr>
          <w:rFonts w:eastAsia="Times New Roman"/>
          <w:szCs w:val="24"/>
        </w:rPr>
        <w:t>(Θόρυβος-διαμαρτυρίες από την πτέρυγα της Χρυσής Αυγής)</w:t>
      </w:r>
    </w:p>
    <w:p w14:paraId="60F86A5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5F" w14:textId="77777777" w:rsidR="00E15B20" w:rsidRDefault="00812504">
      <w:pPr>
        <w:spacing w:line="48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w:t>
      </w:r>
    </w:p>
    <w:p w14:paraId="60F86A60"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Καθίστε κάτω! Δεν καταγράφεται ούτως ή άλλως τίποτα στα Πρακτικά. Αδίκως φωνασκείτε.</w:t>
      </w:r>
    </w:p>
    <w:p w14:paraId="60F86A61"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62" w14:textId="77777777" w:rsidR="00E15B20" w:rsidRDefault="00812504">
      <w:pPr>
        <w:spacing w:line="48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w:t>
      </w:r>
    </w:p>
    <w:p w14:paraId="60F86A63" w14:textId="77777777" w:rsidR="00E15B20" w:rsidRDefault="00812504">
      <w:pPr>
        <w:spacing w:line="480" w:lineRule="auto"/>
        <w:ind w:firstLine="720"/>
        <w:jc w:val="center"/>
        <w:rPr>
          <w:rFonts w:eastAsia="Times New Roman"/>
          <w:szCs w:val="24"/>
        </w:rPr>
      </w:pPr>
      <w:r>
        <w:rPr>
          <w:rFonts w:eastAsia="Times New Roman"/>
          <w:szCs w:val="24"/>
        </w:rPr>
        <w:t>(Θόρυβος-διαμαρτυρίες από την πτέρυγα της Χρυσής Αυγής)</w:t>
      </w:r>
    </w:p>
    <w:p w14:paraId="60F86A64"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Τους προκαλέσατε. Κι εσείς θα καταλάβετε…</w:t>
      </w:r>
    </w:p>
    <w:p w14:paraId="60F86A65"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66" w14:textId="77777777" w:rsidR="00E15B20" w:rsidRDefault="00812504">
      <w:pPr>
        <w:spacing w:line="480" w:lineRule="auto"/>
        <w:ind w:firstLine="720"/>
        <w:jc w:val="center"/>
        <w:rPr>
          <w:rFonts w:eastAsia="Times New Roman"/>
          <w:szCs w:val="24"/>
        </w:rPr>
      </w:pPr>
      <w:r>
        <w:rPr>
          <w:rFonts w:eastAsia="Times New Roman"/>
          <w:szCs w:val="24"/>
        </w:rPr>
        <w:lastRenderedPageBreak/>
        <w:t>(Θόρυβος-διαμαρτυρίες από την πτέρυγα της Χρυσής Αυγής)</w:t>
      </w:r>
    </w:p>
    <w:p w14:paraId="60F86A67" w14:textId="77777777" w:rsidR="00E15B20" w:rsidRDefault="00812504">
      <w:pPr>
        <w:spacing w:line="480" w:lineRule="auto"/>
        <w:ind w:firstLine="720"/>
        <w:jc w:val="both"/>
        <w:rPr>
          <w:rFonts w:eastAsia="Times New Roman"/>
          <w:szCs w:val="24"/>
        </w:rPr>
      </w:pPr>
      <w:r>
        <w:rPr>
          <w:rFonts w:eastAsia="Times New Roman"/>
          <w:b/>
          <w:szCs w:val="24"/>
        </w:rPr>
        <w:t>ΠΡΟΕΔΡΕΥΩΝ (Νικήτας Κακ</w:t>
      </w:r>
      <w:r>
        <w:rPr>
          <w:rFonts w:eastAsia="Times New Roman"/>
          <w:b/>
          <w:szCs w:val="24"/>
        </w:rPr>
        <w:t xml:space="preserve">λαμάνης): </w:t>
      </w:r>
      <w:r>
        <w:rPr>
          <w:rFonts w:eastAsia="Times New Roman"/>
          <w:szCs w:val="24"/>
        </w:rPr>
        <w:t>Κύριε Λαγέ, καθίστε κάτω!</w:t>
      </w:r>
    </w:p>
    <w:p w14:paraId="60F86A68" w14:textId="77777777" w:rsidR="00E15B20" w:rsidRDefault="00812504">
      <w:pPr>
        <w:spacing w:line="480" w:lineRule="auto"/>
        <w:ind w:firstLine="720"/>
        <w:jc w:val="center"/>
        <w:rPr>
          <w:rFonts w:eastAsia="Times New Roman"/>
          <w:szCs w:val="24"/>
        </w:rPr>
      </w:pPr>
      <w:r>
        <w:rPr>
          <w:rFonts w:eastAsia="Times New Roman"/>
          <w:szCs w:val="24"/>
        </w:rPr>
        <w:t>(Θόρυβος-διαμαρτυρίες από την πτέρυγα της Χρυσής Αυγής)</w:t>
      </w:r>
    </w:p>
    <w:p w14:paraId="60F86A6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w:t>
      </w:r>
    </w:p>
    <w:p w14:paraId="60F86A6A" w14:textId="77777777" w:rsidR="00E15B20" w:rsidRDefault="00812504">
      <w:pPr>
        <w:spacing w:line="48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w:t>
      </w:r>
    </w:p>
    <w:p w14:paraId="60F86A6B"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Καθίστε κάτω! Ανακαλείστε στην τάξη και οι δύο, και ο κ. Λαγός και ο κ. Παναγιώταρος. Δεν θ</w:t>
      </w:r>
      <w:r>
        <w:rPr>
          <w:rFonts w:eastAsia="Times New Roman"/>
          <w:szCs w:val="24"/>
        </w:rPr>
        <w:t>α το κάνετε αρένα εδώ!</w:t>
      </w:r>
    </w:p>
    <w:p w14:paraId="60F86A6C"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6D" w14:textId="77777777" w:rsidR="00E15B20" w:rsidRDefault="00812504">
      <w:pPr>
        <w:spacing w:line="480" w:lineRule="auto"/>
        <w:ind w:firstLine="720"/>
        <w:jc w:val="both"/>
        <w:rPr>
          <w:rFonts w:eastAsia="Times New Roman"/>
          <w:szCs w:val="24"/>
        </w:rPr>
      </w:pPr>
      <w:r>
        <w:rPr>
          <w:rFonts w:eastAsia="Times New Roman"/>
          <w:szCs w:val="24"/>
        </w:rPr>
        <w:t>Τελειώσαμε. Καθίστε κάτω. Με μένα φωνές στο Προεδρείο κομμένες.</w:t>
      </w:r>
    </w:p>
    <w:p w14:paraId="60F86A6E" w14:textId="77777777" w:rsidR="00E15B20" w:rsidRDefault="00812504">
      <w:pPr>
        <w:spacing w:line="480" w:lineRule="auto"/>
        <w:ind w:firstLine="720"/>
        <w:jc w:val="both"/>
        <w:rPr>
          <w:rFonts w:eastAsia="Times New Roman"/>
          <w:szCs w:val="24"/>
        </w:rPr>
      </w:pPr>
      <w:r>
        <w:rPr>
          <w:rFonts w:eastAsia="Times New Roman"/>
          <w:szCs w:val="24"/>
        </w:rPr>
        <w:t>Προχωράμε. Κύριε Μανιάτη, έχετε τον λόγο.</w:t>
      </w:r>
    </w:p>
    <w:p w14:paraId="60F86A6F"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70" w14:textId="77777777" w:rsidR="00E15B20" w:rsidRDefault="00812504">
      <w:pPr>
        <w:spacing w:line="480" w:lineRule="auto"/>
        <w:ind w:firstLine="720"/>
        <w:jc w:val="both"/>
        <w:rPr>
          <w:rFonts w:eastAsia="Times New Roman"/>
          <w:szCs w:val="24"/>
        </w:rPr>
      </w:pPr>
      <w:r>
        <w:rPr>
          <w:rFonts w:eastAsia="Times New Roman"/>
          <w:szCs w:val="24"/>
        </w:rPr>
        <w:t>Κύριε Θεωνά, αν θέλετε τον διάλογο, βγείτε έξω να τον κάνετε με τους συναδέλφους.</w:t>
      </w:r>
    </w:p>
    <w:p w14:paraId="60F86A71" w14:textId="77777777" w:rsidR="00E15B20" w:rsidRDefault="00812504">
      <w:pPr>
        <w:spacing w:line="480" w:lineRule="auto"/>
        <w:ind w:firstLine="720"/>
        <w:jc w:val="both"/>
        <w:rPr>
          <w:rFonts w:eastAsia="Times New Roman"/>
          <w:szCs w:val="24"/>
        </w:rPr>
      </w:pPr>
      <w:r>
        <w:rPr>
          <w:rFonts w:eastAsia="Times New Roman"/>
          <w:szCs w:val="24"/>
        </w:rPr>
        <w:lastRenderedPageBreak/>
        <w:t>Ο κ. Μανιάτης ανεβαίνει στο Βήμα.</w:t>
      </w:r>
    </w:p>
    <w:p w14:paraId="60F86A72" w14:textId="77777777" w:rsidR="00E15B20" w:rsidRDefault="00812504">
      <w:pPr>
        <w:spacing w:line="480" w:lineRule="auto"/>
        <w:ind w:firstLine="720"/>
        <w:jc w:val="both"/>
        <w:rPr>
          <w:rFonts w:eastAsia="Times New Roman"/>
          <w:szCs w:val="24"/>
        </w:rPr>
      </w:pPr>
      <w:r>
        <w:rPr>
          <w:rFonts w:eastAsia="Times New Roman"/>
          <w:szCs w:val="24"/>
        </w:rPr>
        <w:t>Ελάτε, κύριε Μανιάτη.</w:t>
      </w:r>
    </w:p>
    <w:p w14:paraId="60F86A73"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A74" w14:textId="77777777" w:rsidR="00E15B20" w:rsidRDefault="00812504">
      <w:pPr>
        <w:spacing w:line="48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w:t>
      </w:r>
    </w:p>
    <w:p w14:paraId="60F86A75"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Ό,τι θέλει θα απαντήσει. Τελειώστε!</w:t>
      </w:r>
    </w:p>
    <w:p w14:paraId="60F86A76" w14:textId="77777777" w:rsidR="00E15B20" w:rsidRDefault="00812504">
      <w:pPr>
        <w:spacing w:line="480" w:lineRule="auto"/>
        <w:ind w:firstLine="720"/>
        <w:jc w:val="center"/>
        <w:rPr>
          <w:rFonts w:eastAsia="Times New Roman"/>
          <w:szCs w:val="24"/>
        </w:rPr>
      </w:pPr>
      <w:r>
        <w:rPr>
          <w:rFonts w:eastAsia="Times New Roman"/>
          <w:szCs w:val="24"/>
        </w:rPr>
        <w:t>(Θόρυβος-διαμαρτυρίες από την πτέρυγα της Χρυσής Αυγής)</w:t>
      </w:r>
    </w:p>
    <w:p w14:paraId="60F86A77" w14:textId="77777777" w:rsidR="00E15B20" w:rsidRDefault="00812504">
      <w:pPr>
        <w:spacing w:line="480" w:lineRule="auto"/>
        <w:ind w:firstLine="720"/>
        <w:jc w:val="both"/>
        <w:rPr>
          <w:rFonts w:eastAsia="Times New Roman"/>
          <w:szCs w:val="24"/>
        </w:rPr>
      </w:pPr>
      <w:r>
        <w:rPr>
          <w:rFonts w:eastAsia="Times New Roman"/>
          <w:szCs w:val="24"/>
        </w:rPr>
        <w:t xml:space="preserve">Ωραία, πηγαίνετε έξω να </w:t>
      </w:r>
      <w:r>
        <w:rPr>
          <w:rFonts w:eastAsia="Times New Roman"/>
          <w:szCs w:val="24"/>
        </w:rPr>
        <w:t>διαδηλώσετε τώρα!</w:t>
      </w:r>
    </w:p>
    <w:p w14:paraId="60F86A78"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στην Αίθουσα)</w:t>
      </w:r>
    </w:p>
    <w:p w14:paraId="60F86A79" w14:textId="77777777" w:rsidR="00E15B20" w:rsidRDefault="00812504">
      <w:pPr>
        <w:spacing w:line="480" w:lineRule="auto"/>
        <w:ind w:firstLine="720"/>
        <w:jc w:val="both"/>
        <w:rPr>
          <w:rFonts w:eastAsia="Times New Roman"/>
          <w:szCs w:val="24"/>
        </w:rPr>
      </w:pPr>
      <w:r>
        <w:rPr>
          <w:rFonts w:eastAsia="Times New Roman"/>
          <w:szCs w:val="24"/>
        </w:rPr>
        <w:t>Σιωπή στο βάθος!</w:t>
      </w:r>
    </w:p>
    <w:p w14:paraId="60F86A7A"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στην Αίθουσα)</w:t>
      </w:r>
    </w:p>
    <w:p w14:paraId="60F86A7B" w14:textId="77777777" w:rsidR="00E15B20" w:rsidRDefault="00812504">
      <w:pPr>
        <w:spacing w:line="480" w:lineRule="auto"/>
        <w:ind w:firstLine="720"/>
        <w:jc w:val="both"/>
        <w:rPr>
          <w:rFonts w:eastAsia="Times New Roman"/>
          <w:szCs w:val="24"/>
        </w:rPr>
      </w:pPr>
      <w:r>
        <w:rPr>
          <w:rFonts w:eastAsia="Times New Roman"/>
          <w:szCs w:val="24"/>
        </w:rPr>
        <w:t>Έξω, κύριε Ηλιόπουλε, από την Αίθουσα!</w:t>
      </w:r>
    </w:p>
    <w:p w14:paraId="60F86A7C" w14:textId="77777777" w:rsidR="00E15B20" w:rsidRDefault="00812504">
      <w:pPr>
        <w:spacing w:line="480" w:lineRule="auto"/>
        <w:ind w:firstLine="720"/>
        <w:jc w:val="both"/>
        <w:rPr>
          <w:rFonts w:eastAsia="Times New Roman"/>
          <w:szCs w:val="24"/>
        </w:rPr>
      </w:pPr>
      <w:r>
        <w:rPr>
          <w:rFonts w:eastAsia="Times New Roman"/>
          <w:szCs w:val="24"/>
        </w:rPr>
        <w:t>Λοιπόν, τελειώστε, γιατί ο κ. Μανιάτης πρέπει να μιλήσει.</w:t>
      </w:r>
    </w:p>
    <w:p w14:paraId="60F86A7D" w14:textId="77777777" w:rsidR="00E15B20" w:rsidRDefault="00812504">
      <w:pPr>
        <w:spacing w:line="480" w:lineRule="auto"/>
        <w:ind w:firstLine="720"/>
        <w:jc w:val="both"/>
        <w:rPr>
          <w:rFonts w:eastAsia="Times New Roman"/>
          <w:szCs w:val="24"/>
        </w:rPr>
      </w:pPr>
      <w:r>
        <w:rPr>
          <w:rFonts w:eastAsia="Times New Roman"/>
          <w:szCs w:val="24"/>
        </w:rPr>
        <w:lastRenderedPageBreak/>
        <w:t>Κύριε Μανιάτη, έχετε τον λόγο.</w:t>
      </w:r>
    </w:p>
    <w:p w14:paraId="60F86A7E"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w:t>
      </w:r>
      <w:r>
        <w:rPr>
          <w:rFonts w:eastAsia="Times New Roman"/>
          <w:szCs w:val="24"/>
        </w:rPr>
        <w:t xml:space="preserve">ιε Πρόεδρε, η δημοκρατία είναι το καλύτερο πολίτευμα που έχει ανακαλύψει η ανθρώπινη κοινωνία. Όμως, λυπάμαι που θα σας το πω, αλλά  θεωρώ πως οφείλατε, όταν από το Βήμα αυτό εκθειάζεται η </w:t>
      </w:r>
      <w:r>
        <w:rPr>
          <w:rFonts w:eastAsia="Times New Roman"/>
          <w:szCs w:val="24"/>
        </w:rPr>
        <w:t>δ</w:t>
      </w:r>
      <w:r>
        <w:rPr>
          <w:rFonts w:eastAsia="Times New Roman"/>
          <w:szCs w:val="24"/>
        </w:rPr>
        <w:t>ικτατορία της 4</w:t>
      </w:r>
      <w:r>
        <w:rPr>
          <w:rFonts w:eastAsia="Times New Roman"/>
          <w:szCs w:val="24"/>
          <w:vertAlign w:val="superscript"/>
        </w:rPr>
        <w:t>ης</w:t>
      </w:r>
      <w:r>
        <w:rPr>
          <w:rFonts w:eastAsia="Times New Roman"/>
          <w:szCs w:val="24"/>
        </w:rPr>
        <w:t xml:space="preserve"> Αυγούστου, αυτό </w:t>
      </w:r>
      <w:r>
        <w:rPr>
          <w:rFonts w:eastAsia="Times New Roman"/>
          <w:szCs w:val="24"/>
        </w:rPr>
        <w:t xml:space="preserve">να </w:t>
      </w:r>
      <w:r>
        <w:rPr>
          <w:rFonts w:eastAsia="Times New Roman"/>
          <w:szCs w:val="24"/>
        </w:rPr>
        <w:t xml:space="preserve">το καταδικάσετε και να μην </w:t>
      </w:r>
      <w:r>
        <w:rPr>
          <w:rFonts w:eastAsia="Times New Roman"/>
          <w:szCs w:val="24"/>
        </w:rPr>
        <w:t>επιτρέψει κανένας από εμάς να γίνουν όλα αυτά που είδαμε προηγουμένως.</w:t>
      </w:r>
    </w:p>
    <w:p w14:paraId="60F86A7F" w14:textId="77777777" w:rsidR="00E15B20" w:rsidRDefault="00812504">
      <w:pPr>
        <w:spacing w:line="480" w:lineRule="auto"/>
        <w:ind w:firstLine="720"/>
        <w:jc w:val="center"/>
        <w:rPr>
          <w:rFonts w:eastAsia="Times New Roman"/>
          <w:szCs w:val="24"/>
        </w:rPr>
      </w:pPr>
      <w:r>
        <w:rPr>
          <w:rFonts w:eastAsia="Times New Roman"/>
          <w:szCs w:val="24"/>
        </w:rPr>
        <w:t>(Χειροκροτήματα)</w:t>
      </w:r>
    </w:p>
    <w:p w14:paraId="60F86A80" w14:textId="77777777" w:rsidR="00E15B20" w:rsidRDefault="00812504">
      <w:pPr>
        <w:spacing w:line="480" w:lineRule="auto"/>
        <w:ind w:firstLine="720"/>
        <w:jc w:val="both"/>
        <w:rPr>
          <w:rFonts w:eastAsia="Times New Roman"/>
          <w:szCs w:val="24"/>
        </w:rPr>
      </w:pPr>
      <w:r>
        <w:rPr>
          <w:rFonts w:eastAsia="Times New Roman"/>
          <w:szCs w:val="24"/>
        </w:rPr>
        <w:t>Γιατί έτσι, τελικά δίνουμε βήμα στους εχθρούς της δημοκρατίας.</w:t>
      </w:r>
    </w:p>
    <w:p w14:paraId="60F86A81" w14:textId="77777777" w:rsidR="00E15B20" w:rsidRDefault="00812504">
      <w:pPr>
        <w:spacing w:line="48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Εκλεγμένος είναι, κύριε Μανιάτη. Εδώ καθόταν.</w:t>
      </w:r>
    </w:p>
    <w:p w14:paraId="60F86A82"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Έτσι δίνουμε βήμα σ</w:t>
      </w:r>
      <w:r>
        <w:rPr>
          <w:rFonts w:eastAsia="Times New Roman"/>
          <w:szCs w:val="24"/>
        </w:rPr>
        <w:t>τους αντιπάλους και στους εχθρούς της δημοκρατίας. Γιατί αυτό που προηγήθηκε δεν τιμά ούτε τη δημοκρατία ούτε τον ελληνικό λαό, ανεξάρτητα τι ψήφισε.</w:t>
      </w:r>
    </w:p>
    <w:p w14:paraId="60F86A83" w14:textId="77777777" w:rsidR="00E15B20" w:rsidRDefault="00812504">
      <w:pPr>
        <w:spacing w:line="48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Το ΠΑΣΟΚ είναι δικτατορία, μέχρι και σήμερα!</w:t>
      </w:r>
    </w:p>
    <w:p w14:paraId="60F86A84"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Ηρεμήστε!</w:t>
      </w:r>
    </w:p>
    <w:p w14:paraId="60F86A85" w14:textId="77777777" w:rsidR="00E15B20" w:rsidRDefault="00812504">
      <w:pPr>
        <w:spacing w:line="480" w:lineRule="auto"/>
        <w:ind w:firstLine="720"/>
        <w:jc w:val="both"/>
        <w:rPr>
          <w:rFonts w:eastAsia="Times New Roman"/>
          <w:szCs w:val="24"/>
        </w:rPr>
      </w:pPr>
      <w:r>
        <w:rPr>
          <w:rFonts w:eastAsia="Times New Roman"/>
          <w:b/>
          <w:szCs w:val="24"/>
        </w:rPr>
        <w:t>ΕΛ</w:t>
      </w:r>
      <w:r>
        <w:rPr>
          <w:rFonts w:eastAsia="Times New Roman"/>
          <w:b/>
          <w:szCs w:val="24"/>
        </w:rPr>
        <w:t>ΕΝΗ ΖΑΡΟΥΛΙΑ:</w:t>
      </w:r>
      <w:r>
        <w:rPr>
          <w:rFonts w:eastAsia="Times New Roman"/>
          <w:szCs w:val="24"/>
        </w:rPr>
        <w:t xml:space="preserve"> Ποιος μιλάει!</w:t>
      </w:r>
    </w:p>
    <w:p w14:paraId="60F86A86" w14:textId="77777777" w:rsidR="00E15B20" w:rsidRDefault="00812504">
      <w:pPr>
        <w:spacing w:line="48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Έρχομαι και θεωρώ ότι με βάση και αυτό που προηγήθηκε είναι χρήσιμο να συζητήσετε στη Διάσκεψη Προέδρων πως πρέπει κάθε φορά αμέσως να παρεμβαίνει το Προεδρείο, έτσι ώστε όχι απλώς να μην καταγράφονται στα Πρακ</w:t>
      </w:r>
      <w:r>
        <w:rPr>
          <w:rFonts w:eastAsia="Times New Roman"/>
          <w:szCs w:val="24"/>
        </w:rPr>
        <w:t>τικά όσα λέγονται εδώ αλλά και να μην προλαβαίνουν να λεχθούν. Γιατί, υπάρχουν και κάμερες.</w:t>
      </w:r>
    </w:p>
    <w:p w14:paraId="60F86A87"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Δημοκρατικότατο!</w:t>
      </w:r>
    </w:p>
    <w:p w14:paraId="60F86A88"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είναι θέμα Διάσκεψης Προέδρων. Είστε παλαιός συνάδελφος. Είναι θέμα Κανονισμού της Βουλής.</w:t>
      </w:r>
    </w:p>
    <w:p w14:paraId="60F86A8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Το κάνω με επίγνωση ότι απευθύνομαι στον ίσως πιο έμπειρο Προεδρεύοντα του ελληνικού Κοινοβουλίου.</w:t>
      </w:r>
    </w:p>
    <w:p w14:paraId="60F86A8A"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απλά είπατε κρατιόνται Πρακτικά, απαντώ κι εγώ επί του θέματος.</w:t>
      </w:r>
    </w:p>
    <w:p w14:paraId="60F86A8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Θεωρώ ότι όλη </w:t>
      </w:r>
      <w:r>
        <w:rPr>
          <w:rFonts w:eastAsia="Times New Roman"/>
          <w:szCs w:val="24"/>
        </w:rPr>
        <w:t>αυτή η εμπειρία, η μόλις προηγηθείσα, είναι χρήσιμο να μεταφερθεί και στους υπολοίπους Προέδρους και Προεδρεύοντες.</w:t>
      </w:r>
    </w:p>
    <w:p w14:paraId="60F86A8C" w14:textId="77777777" w:rsidR="00E15B20" w:rsidRDefault="00812504">
      <w:pPr>
        <w:spacing w:line="480" w:lineRule="auto"/>
        <w:ind w:firstLine="720"/>
        <w:jc w:val="both"/>
        <w:rPr>
          <w:rFonts w:eastAsia="Times New Roman"/>
          <w:szCs w:val="24"/>
        </w:rPr>
      </w:pPr>
      <w:r>
        <w:rPr>
          <w:rFonts w:eastAsia="Times New Roman"/>
          <w:szCs w:val="24"/>
        </w:rPr>
        <w:lastRenderedPageBreak/>
        <w:t>Αγαπητές και αγαπητοί συνάδελφοι, θα μπορούσε η σημερινή συζήτηση να είναι μια ήρεμη συζήτηση, εάν κάναμε αυτό</w:t>
      </w:r>
      <w:r>
        <w:rPr>
          <w:rFonts w:eastAsia="Times New Roman"/>
          <w:szCs w:val="24"/>
        </w:rPr>
        <w:t>,</w:t>
      </w:r>
      <w:r>
        <w:rPr>
          <w:rFonts w:eastAsia="Times New Roman"/>
          <w:szCs w:val="24"/>
        </w:rPr>
        <w:t xml:space="preserve"> που κάνει κάθε φυσιολογικά λ</w:t>
      </w:r>
      <w:r>
        <w:rPr>
          <w:rFonts w:eastAsia="Times New Roman"/>
          <w:szCs w:val="24"/>
        </w:rPr>
        <w:t>ειτουργούσα πολιτεία. Υποτίθεται ότι εδώ είμαστε για να συζητήσουμε το νέο καθεστώς για τις Ανανεώσιμες Πηγές Ενέργειας και το νέο καθεστώς για το φυσικό αέριο, κείμενα τα οποία, κύριε Υπουργέ, τα είχατε στη διάθεσή σας εδώ και ενάμιση χρόνο, έτοιμα. Για λ</w:t>
      </w:r>
      <w:r>
        <w:rPr>
          <w:rFonts w:eastAsia="Times New Roman"/>
          <w:szCs w:val="24"/>
        </w:rPr>
        <w:t>όγους</w:t>
      </w:r>
      <w:r>
        <w:rPr>
          <w:rFonts w:eastAsia="Times New Roman"/>
          <w:szCs w:val="24"/>
        </w:rPr>
        <w:t>,</w:t>
      </w:r>
      <w:r>
        <w:rPr>
          <w:rFonts w:eastAsia="Times New Roman"/>
          <w:szCs w:val="24"/>
        </w:rPr>
        <w:t xml:space="preserve"> που προφανώς σας αφορούν, τα καθυστερούσατε, τα ξαναδίνατε στη διαβούλευση και ούτω καθεξής και τώρα ερχόμαστε με μια διαδικασία κατεπείγοντος να τα συζητήσουμε. Ευτυχώς που χθες, κατά παρέκκλιση των προβλεπομένων, καταφέραμε και ακούσαμε τους φορεί</w:t>
      </w:r>
      <w:r>
        <w:rPr>
          <w:rFonts w:eastAsia="Times New Roman"/>
          <w:szCs w:val="24"/>
        </w:rPr>
        <w:t>ς και είδαμε πώς αντιδρά η αγορά σ’ αυτά που προβλέπετε.</w:t>
      </w:r>
    </w:p>
    <w:p w14:paraId="60F86A8D" w14:textId="77777777" w:rsidR="00E15B20" w:rsidRDefault="00812504">
      <w:pPr>
        <w:spacing w:line="480" w:lineRule="auto"/>
        <w:ind w:firstLine="720"/>
        <w:jc w:val="both"/>
        <w:rPr>
          <w:rFonts w:eastAsia="Times New Roman"/>
          <w:szCs w:val="24"/>
        </w:rPr>
      </w:pPr>
      <w:r>
        <w:rPr>
          <w:rFonts w:eastAsia="Times New Roman"/>
          <w:szCs w:val="24"/>
        </w:rPr>
        <w:t>Εγώ, αγαπητές και αγαπητοί συνάδελφοι, δεν θα αναφερθώ καθόλου στο κύριο σώμα του νομοσχεδίου, γιατί νομίζω ότι έχει τη συναίνεση όλων μας, με πιθανές μικροπαρατηρήσεις και μικροαλλαγές, που δεν έχου</w:t>
      </w:r>
      <w:r>
        <w:rPr>
          <w:rFonts w:eastAsia="Times New Roman"/>
          <w:szCs w:val="24"/>
        </w:rPr>
        <w:t>ν όμως κα</w:t>
      </w:r>
      <w:r>
        <w:rPr>
          <w:rFonts w:eastAsia="Times New Roman"/>
          <w:szCs w:val="24"/>
        </w:rPr>
        <w:t>μ</w:t>
      </w:r>
      <w:r>
        <w:rPr>
          <w:rFonts w:eastAsia="Times New Roman"/>
          <w:szCs w:val="24"/>
        </w:rPr>
        <w:t xml:space="preserve">μία απολύτως σημασία, γιατί απλώς διαφοροποιούν το σύστημα χρηματοδότησης με σταθερή τιμή, το </w:t>
      </w:r>
      <w:r>
        <w:rPr>
          <w:rFonts w:eastAsia="Times New Roman"/>
          <w:szCs w:val="24"/>
          <w:lang w:val="en-US"/>
        </w:rPr>
        <w:t>fit</w:t>
      </w:r>
      <w:r>
        <w:rPr>
          <w:rFonts w:eastAsia="Times New Roman"/>
          <w:szCs w:val="24"/>
        </w:rPr>
        <w:t>-</w:t>
      </w:r>
      <w:r>
        <w:rPr>
          <w:rFonts w:eastAsia="Times New Roman"/>
          <w:szCs w:val="24"/>
          <w:lang w:val="en-US"/>
        </w:rPr>
        <w:t>in</w:t>
      </w:r>
      <w:r>
        <w:rPr>
          <w:rFonts w:eastAsia="Times New Roman"/>
          <w:szCs w:val="24"/>
        </w:rPr>
        <w:t xml:space="preserve"> </w:t>
      </w:r>
      <w:r>
        <w:rPr>
          <w:rFonts w:eastAsia="Times New Roman"/>
          <w:szCs w:val="24"/>
          <w:lang w:val="en-US"/>
        </w:rPr>
        <w:t>tariff</w:t>
      </w:r>
      <w:r>
        <w:rPr>
          <w:rFonts w:eastAsia="Times New Roman"/>
          <w:szCs w:val="24"/>
        </w:rPr>
        <w:t xml:space="preserve"> με το </w:t>
      </w:r>
      <w:r>
        <w:rPr>
          <w:rFonts w:eastAsia="Times New Roman"/>
          <w:szCs w:val="24"/>
          <w:lang w:val="en-US"/>
        </w:rPr>
        <w:t>fit</w:t>
      </w:r>
      <w:r>
        <w:rPr>
          <w:rFonts w:eastAsia="Times New Roman"/>
          <w:szCs w:val="24"/>
        </w:rPr>
        <w:t>-</w:t>
      </w:r>
      <w:r>
        <w:rPr>
          <w:rFonts w:eastAsia="Times New Roman"/>
          <w:szCs w:val="24"/>
          <w:lang w:val="en-US"/>
        </w:rPr>
        <w:t>in</w:t>
      </w:r>
      <w:r>
        <w:rPr>
          <w:rFonts w:eastAsia="Times New Roman"/>
          <w:szCs w:val="24"/>
        </w:rPr>
        <w:t>-</w:t>
      </w:r>
      <w:r>
        <w:rPr>
          <w:rFonts w:eastAsia="Times New Roman"/>
          <w:szCs w:val="24"/>
          <w:lang w:val="en-US"/>
        </w:rPr>
        <w:t>premium</w:t>
      </w:r>
      <w:r>
        <w:rPr>
          <w:rFonts w:eastAsia="Times New Roman"/>
          <w:szCs w:val="24"/>
        </w:rPr>
        <w:t>. «Ψιλά γράμματα» για τους πολίτες. Εν τοιαύτη περιπτώσει, προσαρμοζόμαστε σ’ αυτό που έχουν προσαρμοστεί τα περισσότε</w:t>
      </w:r>
      <w:r>
        <w:rPr>
          <w:rFonts w:eastAsia="Times New Roman"/>
          <w:szCs w:val="24"/>
        </w:rPr>
        <w:t xml:space="preserve">ρα κράτη-μέλη, προκειμένου </w:t>
      </w:r>
      <w:r>
        <w:rPr>
          <w:rFonts w:eastAsia="Times New Roman"/>
          <w:szCs w:val="24"/>
        </w:rPr>
        <w:lastRenderedPageBreak/>
        <w:t>να δούμε πώς μπορούν να ενισχυθούν οι Ανανεώσιμες Πηγές Ενέργειας στις σημερινές οικονομικές συνθήκες.</w:t>
      </w:r>
    </w:p>
    <w:p w14:paraId="60F86A8E" w14:textId="77777777" w:rsidR="00E15B20" w:rsidRDefault="00812504">
      <w:pPr>
        <w:spacing w:line="480" w:lineRule="auto"/>
        <w:ind w:firstLine="720"/>
        <w:jc w:val="both"/>
        <w:rPr>
          <w:rFonts w:eastAsia="Times New Roman"/>
          <w:szCs w:val="24"/>
        </w:rPr>
      </w:pPr>
      <w:r>
        <w:rPr>
          <w:rFonts w:eastAsia="Times New Roman"/>
          <w:szCs w:val="24"/>
        </w:rPr>
        <w:t>Εγώ θέλω να αναφερθώ σε τέσσερα άλλα ζητήματα. Το πρώτο είναι ο ειδικός λογαριασμός και το μέλλον της ΔΕΗ. Το δεύτερο είναι το</w:t>
      </w:r>
      <w:r>
        <w:rPr>
          <w:rFonts w:eastAsia="Times New Roman"/>
          <w:szCs w:val="24"/>
        </w:rPr>
        <w:t xml:space="preserve"> ισλαμικό τέμενος. Το τρίτο είναι το πάρκο Τρίτση. Το τέταρτο είναι οι ζώνες οικιστικού ελέγχου.</w:t>
      </w:r>
    </w:p>
    <w:p w14:paraId="60F86A8F" w14:textId="77777777" w:rsidR="00E15B20" w:rsidRDefault="00812504">
      <w:pPr>
        <w:spacing w:line="480" w:lineRule="auto"/>
        <w:ind w:firstLine="720"/>
        <w:jc w:val="both"/>
        <w:rPr>
          <w:rFonts w:eastAsia="Times New Roman"/>
          <w:szCs w:val="24"/>
        </w:rPr>
      </w:pPr>
      <w:r>
        <w:rPr>
          <w:rFonts w:eastAsia="Times New Roman"/>
          <w:szCs w:val="24"/>
        </w:rPr>
        <w:t>Άρθρο 23, ο ειδικός λογαριασμός. Για να το κάνουμε απλό και κατανοητό για τους πολίτες, κάποιος πρέπει να πληρώσει. Τι να πληρώσει; Τη «μαύρη τρύπα»</w:t>
      </w:r>
      <w:r>
        <w:rPr>
          <w:rFonts w:eastAsia="Times New Roman"/>
          <w:szCs w:val="24"/>
        </w:rPr>
        <w:t>,</w:t>
      </w:r>
      <w:r>
        <w:rPr>
          <w:rFonts w:eastAsia="Times New Roman"/>
          <w:szCs w:val="24"/>
        </w:rPr>
        <w:t xml:space="preserve"> που υπάρχ</w:t>
      </w:r>
      <w:r>
        <w:rPr>
          <w:rFonts w:eastAsia="Times New Roman"/>
          <w:szCs w:val="24"/>
        </w:rPr>
        <w:t>ει αυτή τη στιγμή στον λογαριασμό που αποπληρώνει τα φωτοβολταϊκά και όλα τα ανανεώσιμα. Πόση θα είναι αυτή η «τρύπα» το 2016; Ο Πρόεδρος του ΛΑΓΗΕ, ο κ. Φιλίππου, χθες μας είπε ότι στο τέλος του 2016 θα είναι 334 εκατομμύρια ευρώ. Πόσο θα είναι αυτό το κε</w:t>
      </w:r>
      <w:r>
        <w:rPr>
          <w:rFonts w:eastAsia="Times New Roman"/>
          <w:szCs w:val="24"/>
        </w:rPr>
        <w:t xml:space="preserve">νό το 2017; Ο ίδιος </w:t>
      </w:r>
      <w:r>
        <w:rPr>
          <w:rFonts w:eastAsia="Times New Roman"/>
          <w:szCs w:val="24"/>
        </w:rPr>
        <w:t>π</w:t>
      </w:r>
      <w:r>
        <w:rPr>
          <w:rFonts w:eastAsia="Times New Roman"/>
          <w:szCs w:val="24"/>
        </w:rPr>
        <w:t>ρόεδρος του αρμόδιου φορέα, του ΛΑΓΗΕ, μας είπε ότι θα είναι 494 εκατομμύρια ευρώ, μισό δισεκατομμύριο. Ποιος προβλέπεται να το πληρώσει αυτό με βάση τη νομοθεσία</w:t>
      </w:r>
      <w:r>
        <w:rPr>
          <w:rFonts w:eastAsia="Times New Roman"/>
          <w:szCs w:val="24"/>
        </w:rPr>
        <w:t>,</w:t>
      </w:r>
      <w:r>
        <w:rPr>
          <w:rFonts w:eastAsia="Times New Roman"/>
          <w:szCs w:val="24"/>
        </w:rPr>
        <w:t xml:space="preserve"> που έχουμε μπροστά μας για κύρωση; Θα το πληρώσουν οι προμηθευτές, δηλα</w:t>
      </w:r>
      <w:r>
        <w:rPr>
          <w:rFonts w:eastAsia="Times New Roman"/>
          <w:szCs w:val="24"/>
        </w:rPr>
        <w:t>δή</w:t>
      </w:r>
      <w:r>
        <w:rPr>
          <w:rFonts w:eastAsia="Times New Roman"/>
          <w:szCs w:val="24"/>
        </w:rPr>
        <w:t>,</w:t>
      </w:r>
      <w:r>
        <w:rPr>
          <w:rFonts w:eastAsia="Times New Roman"/>
          <w:szCs w:val="24"/>
        </w:rPr>
        <w:t xml:space="preserve"> κατά 90% η ΔΕΗ.</w:t>
      </w:r>
    </w:p>
    <w:p w14:paraId="60F86A90" w14:textId="77777777" w:rsidR="00E15B20" w:rsidRDefault="00812504">
      <w:pPr>
        <w:spacing w:line="480" w:lineRule="auto"/>
        <w:ind w:firstLine="720"/>
        <w:jc w:val="both"/>
        <w:rPr>
          <w:rFonts w:eastAsia="Times New Roman"/>
          <w:szCs w:val="24"/>
        </w:rPr>
      </w:pPr>
      <w:r>
        <w:rPr>
          <w:rFonts w:eastAsia="Times New Roman"/>
          <w:szCs w:val="24"/>
        </w:rPr>
        <w:lastRenderedPageBreak/>
        <w:t>Μετά τον Αρχιμήδη και το «εύρηκα, εύρηκα», η Κυβέρνηση βρήκε «την κότα που γεννάει τα χρυσά αβγά». Η ΔΕΗ</w:t>
      </w:r>
      <w:r>
        <w:rPr>
          <w:rFonts w:eastAsia="Times New Roman"/>
          <w:szCs w:val="24"/>
        </w:rPr>
        <w:t>,</w:t>
      </w:r>
      <w:r>
        <w:rPr>
          <w:rFonts w:eastAsia="Times New Roman"/>
          <w:szCs w:val="24"/>
        </w:rPr>
        <w:t xml:space="preserve"> προφανώς, σύμφωνα με την Κυβέρνηση, έχει τη δυνατότητα να πληρώνει και 300 και 400 εκατομμύρια, προκειμένου να καλύψει αυτά τα κεν</w:t>
      </w:r>
      <w:r>
        <w:rPr>
          <w:rFonts w:eastAsia="Times New Roman"/>
          <w:szCs w:val="24"/>
        </w:rPr>
        <w:t>ά. Μπορεί;</w:t>
      </w:r>
    </w:p>
    <w:p w14:paraId="60F86A91" w14:textId="77777777" w:rsidR="00E15B20" w:rsidRDefault="00812504">
      <w:pPr>
        <w:spacing w:line="480" w:lineRule="auto"/>
        <w:ind w:firstLine="720"/>
        <w:jc w:val="both"/>
        <w:rPr>
          <w:rFonts w:eastAsia="Times New Roman"/>
          <w:szCs w:val="24"/>
        </w:rPr>
      </w:pPr>
      <w:r>
        <w:rPr>
          <w:rFonts w:eastAsia="Times New Roman"/>
          <w:szCs w:val="24"/>
        </w:rPr>
        <w:t xml:space="preserve">Τι μας είπε χθες ο </w:t>
      </w:r>
      <w:r>
        <w:rPr>
          <w:rFonts w:eastAsia="Times New Roman"/>
          <w:szCs w:val="24"/>
        </w:rPr>
        <w:t>α</w:t>
      </w:r>
      <w:r>
        <w:rPr>
          <w:rFonts w:eastAsia="Times New Roman"/>
          <w:szCs w:val="24"/>
        </w:rPr>
        <w:t>ντιπρόεδρος της ΔΕΗ; Ξέρετε, πολλές φορές δεν έχει σημασία το τι λέμε εμείς μεταξύ μας, είτε η Συμπολίτευση καθ’ υπερβολή υπερασπίζουσα ή υπερασπιζόμενη τις επιλογές της Κυβέρνησης, είτε η Αντιπολίτευση αντιπολιτευόμενη.</w:t>
      </w:r>
    </w:p>
    <w:p w14:paraId="60F86A92" w14:textId="77777777" w:rsidR="00E15B20" w:rsidRDefault="00812504">
      <w:pPr>
        <w:spacing w:line="480" w:lineRule="auto"/>
        <w:ind w:firstLine="720"/>
        <w:jc w:val="both"/>
        <w:rPr>
          <w:rFonts w:eastAsia="Times New Roman"/>
          <w:szCs w:val="24"/>
        </w:rPr>
      </w:pPr>
      <w:r>
        <w:rPr>
          <w:rFonts w:eastAsia="Times New Roman"/>
          <w:szCs w:val="24"/>
        </w:rPr>
        <w:t xml:space="preserve">Λέει, λοιπόν, ο διορισμένος από την Κυβέρνηση </w:t>
      </w:r>
      <w:r>
        <w:rPr>
          <w:rFonts w:eastAsia="Times New Roman"/>
          <w:szCs w:val="24"/>
        </w:rPr>
        <w:t>α</w:t>
      </w:r>
      <w:r>
        <w:rPr>
          <w:rFonts w:eastAsia="Times New Roman"/>
          <w:szCs w:val="24"/>
        </w:rPr>
        <w:t>ντιπρόεδρος της ΔΕΗ: «Το «υποζύγιο» ΔΕΗ δεν αντέχει άλλο. Το πιθανότερο απ’ όλα είναι ότι θα μετακυλήσουμε το κόστος στους πολίτες, δηλαδή</w:t>
      </w:r>
      <w:r>
        <w:rPr>
          <w:rFonts w:eastAsia="Times New Roman"/>
          <w:szCs w:val="24"/>
        </w:rPr>
        <w:t>,</w:t>
      </w:r>
      <w:r>
        <w:rPr>
          <w:rFonts w:eastAsia="Times New Roman"/>
          <w:szCs w:val="24"/>
        </w:rPr>
        <w:t xml:space="preserve"> το «μάρμαρο» θα το πληρώσει στο τέλος ο πολίτης».</w:t>
      </w:r>
    </w:p>
    <w:p w14:paraId="60F86A93" w14:textId="77777777" w:rsidR="00E15B20" w:rsidRDefault="00812504">
      <w:pPr>
        <w:spacing w:line="480" w:lineRule="auto"/>
        <w:ind w:firstLine="720"/>
        <w:jc w:val="both"/>
        <w:rPr>
          <w:rFonts w:eastAsia="Times New Roman"/>
          <w:szCs w:val="24"/>
        </w:rPr>
      </w:pPr>
      <w:r>
        <w:rPr>
          <w:rFonts w:eastAsia="Times New Roman"/>
          <w:szCs w:val="24"/>
        </w:rPr>
        <w:t>Τι λέει ο επίσης δι</w:t>
      </w:r>
      <w:r>
        <w:rPr>
          <w:rFonts w:eastAsia="Times New Roman"/>
          <w:szCs w:val="24"/>
        </w:rPr>
        <w:t xml:space="preserve">ορισμένος από την Κυβέρνηση Πρόεδρος της ΔΕΗ, ο κ. Παναγιωτάκης; Πριν από δύο μήνες στον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σε διεθνές ακροατήριο, είπε ότι οι χώρες δεν χρεοκοπούν μόνο από τις τράπεζες, αλλά χρεοκοπούν και από την ενέργεια. Έμμεσα, δηλαδή, δεν κρούει καμπανάκι,</w:t>
      </w:r>
      <w:r>
        <w:rPr>
          <w:rFonts w:eastAsia="Times New Roman"/>
          <w:szCs w:val="24"/>
        </w:rPr>
        <w:t xml:space="preserve"> αλλά κρούει καμπάνα δυνατή ότι η μεγαλύτερη εταιρεία της χώρας, η ΔΕΗ, με ευθύνες αποκλειστικά της Κυβέρνησης, κινδυνεύει με χρεοκοπία και αν χρεοκοπήσει η ΔΕΗ, χρεοκοπεί η χώρα.</w:t>
      </w:r>
    </w:p>
    <w:p w14:paraId="60F86A94" w14:textId="77777777" w:rsidR="00E15B20" w:rsidRDefault="00812504">
      <w:pPr>
        <w:spacing w:line="480" w:lineRule="auto"/>
        <w:ind w:firstLine="720"/>
        <w:jc w:val="both"/>
        <w:rPr>
          <w:rFonts w:eastAsia="Times New Roman"/>
          <w:szCs w:val="24"/>
        </w:rPr>
      </w:pPr>
      <w:r>
        <w:rPr>
          <w:rFonts w:eastAsia="Times New Roman"/>
          <w:szCs w:val="24"/>
        </w:rPr>
        <w:lastRenderedPageBreak/>
        <w:t>Στην επιστολή του προς τους εργαζόμενους λέει: «Η εταιρεία μας περνάει την π</w:t>
      </w:r>
      <w:r>
        <w:rPr>
          <w:rFonts w:eastAsia="Times New Roman"/>
          <w:szCs w:val="24"/>
        </w:rPr>
        <w:t xml:space="preserve">ιο κρίσιμη στιγμή της ιστορίας της. Έχουμε να αντιμετωπίσουμε τη μεγαλύτερη πρόκληση» -λέει ο διοικητής της ΔΕΗ- «τις δημοπρασίες </w:t>
      </w:r>
      <w:r>
        <w:rPr>
          <w:rFonts w:eastAsia="Times New Roman"/>
          <w:szCs w:val="24"/>
          <w:lang w:val="en-US"/>
        </w:rPr>
        <w:t>NOME</w:t>
      </w:r>
      <w:r>
        <w:rPr>
          <w:rFonts w:eastAsia="Times New Roman"/>
          <w:szCs w:val="24"/>
        </w:rPr>
        <w:t>». Είναι αυτό που επέλεξε η Κυβέρνηση ως καλύτερη λύση στην προσαρμογή στην απελευθερωμένη αγορά.</w:t>
      </w:r>
    </w:p>
    <w:p w14:paraId="60F86A95" w14:textId="77777777" w:rsidR="00E15B20" w:rsidRDefault="00812504">
      <w:pPr>
        <w:spacing w:line="480" w:lineRule="auto"/>
        <w:ind w:firstLine="720"/>
        <w:jc w:val="both"/>
        <w:rPr>
          <w:rFonts w:eastAsia="Times New Roman"/>
          <w:szCs w:val="24"/>
        </w:rPr>
      </w:pPr>
      <w:r>
        <w:rPr>
          <w:rFonts w:eastAsia="Times New Roman"/>
          <w:szCs w:val="24"/>
        </w:rPr>
        <w:t>Αγαπητές και αγαπητοί συ</w:t>
      </w:r>
      <w:r>
        <w:rPr>
          <w:rFonts w:eastAsia="Times New Roman"/>
          <w:szCs w:val="24"/>
        </w:rPr>
        <w:t xml:space="preserve">νάδελφοι, όταν στην πολιτική «άρτος και θεάματα» δεν υπάρχει άρτος, υπάρχουν μόνο τα θεάματα. Πριν από δύο εβδομάδες ο Πρωθυπουργός κ. Τσίπρας εδώ, στο προαύλιο, έκανε μια φιέστα για τις προτάσεις του ΣΥΡΙΖΑ πάνω στο νέο Σύνταγμα, σ’ αυτό που πρόκειται να </w:t>
      </w:r>
      <w:r>
        <w:rPr>
          <w:rFonts w:eastAsia="Times New Roman"/>
          <w:szCs w:val="24"/>
        </w:rPr>
        <w:t>συζητηθεί με ομάδες πρωτοβουλίας, που το συντονιστικό τους θα διοριστεί από την Κυβέρνηση και μετά θα έχουμε διάφορες άλλες επιμέρους συζητήσεις, ευτελίζοντας την συνταγματικά προβλεπόμενη διαδικασία του άρθρου 110 του Συντάγματος, πώς αναθεωρείται αυτό το</w:t>
      </w:r>
      <w:r>
        <w:rPr>
          <w:rFonts w:eastAsia="Times New Roman"/>
          <w:szCs w:val="24"/>
        </w:rPr>
        <w:t xml:space="preserve"> αυστηρό θεσμικό πλαίσιο που είναι το Σύνταγμα.</w:t>
      </w:r>
    </w:p>
    <w:p w14:paraId="60F86A96" w14:textId="77777777" w:rsidR="00E15B20" w:rsidRDefault="00812504">
      <w:pPr>
        <w:spacing w:line="480" w:lineRule="auto"/>
        <w:ind w:firstLine="720"/>
        <w:jc w:val="both"/>
        <w:rPr>
          <w:rFonts w:eastAsia="Times New Roman"/>
          <w:szCs w:val="24"/>
        </w:rPr>
      </w:pPr>
      <w:r>
        <w:rPr>
          <w:rFonts w:eastAsia="Times New Roman"/>
          <w:szCs w:val="24"/>
        </w:rPr>
        <w:t xml:space="preserve">Τι είπε ο Πρωθυπουργός; «Μην ανησυχείτε, πολίτες, η ενέργεια θα παραμείνει δημόσια, κρατική». Τι κάνουν, όμως, ο Πρωθυπουργός και οι Υπουργοί του; 25 Μαΐου 2016: Φύλλο της Εφημερίδας της </w:t>
      </w:r>
      <w:r>
        <w:rPr>
          <w:rFonts w:eastAsia="Times New Roman"/>
          <w:szCs w:val="24"/>
        </w:rPr>
        <w:lastRenderedPageBreak/>
        <w:t>Κυβέρνησης. Υπογραφές</w:t>
      </w:r>
      <w:r>
        <w:rPr>
          <w:rFonts w:eastAsia="Times New Roman"/>
          <w:szCs w:val="24"/>
        </w:rPr>
        <w:t>: Δραγασάκης, Αντιπρόεδρος της Κυβέρνησης, Τσακαλώτος, Σταθάκης, Χουλιαράκης, Σκουρλέτης, οι Υπουργοί που συμμετέχουν στο Κυβερνητικό Συμβούλιο Οικονομικής Πολιτικής.</w:t>
      </w:r>
    </w:p>
    <w:p w14:paraId="60F86A97" w14:textId="77777777" w:rsidR="00E15B20" w:rsidRDefault="00812504">
      <w:pPr>
        <w:spacing w:line="480" w:lineRule="auto"/>
        <w:ind w:firstLine="720"/>
        <w:jc w:val="both"/>
        <w:rPr>
          <w:rFonts w:eastAsia="Times New Roman"/>
          <w:szCs w:val="24"/>
        </w:rPr>
      </w:pPr>
      <w:r>
        <w:rPr>
          <w:rFonts w:eastAsia="Times New Roman"/>
          <w:szCs w:val="24"/>
        </w:rPr>
        <w:t>Τι λένε οι Υπουργοί αυτοί και ο Αντιπρόεδρος της Κυβέρνησης; Θα το καταθέσω για τα Πρακτι</w:t>
      </w:r>
      <w:r>
        <w:rPr>
          <w:rFonts w:eastAsia="Times New Roman"/>
          <w:szCs w:val="24"/>
        </w:rPr>
        <w:t xml:space="preserve">κά. «Υπ’ αριθμόν 15. Δημόσια Επιχείρηση Ηλεκτρισμού, ΔΕΗ. Μέθοδος αξιοποίησης: Ει δυνατόν, μέσα στο 2016 θα πωληθεί το 17% της ΔΕΗ». Πόσο έχει το δημόσιο σήμερα στη ΔΕΗ; 51%. Αν πουληθεί, λοιπόν, το 17%, τι απομένει; Το 34%, </w:t>
      </w:r>
      <w:r>
        <w:rPr>
          <w:rFonts w:eastAsia="Times New Roman"/>
          <w:szCs w:val="24"/>
          <w:lang w:val="en-US"/>
        </w:rPr>
        <w:t>blocking</w:t>
      </w:r>
      <w:r>
        <w:rPr>
          <w:rFonts w:eastAsia="Times New Roman"/>
          <w:szCs w:val="24"/>
        </w:rPr>
        <w:t xml:space="preserve"> </w:t>
      </w:r>
      <w:r>
        <w:rPr>
          <w:rFonts w:eastAsia="Times New Roman"/>
          <w:szCs w:val="24"/>
          <w:lang w:val="en-US"/>
        </w:rPr>
        <w:t>minority</w:t>
      </w:r>
      <w:r>
        <w:rPr>
          <w:rFonts w:eastAsia="Times New Roman"/>
          <w:szCs w:val="24"/>
        </w:rPr>
        <w:t>. Δηλαδή; Ορια</w:t>
      </w:r>
      <w:r>
        <w:rPr>
          <w:rFonts w:eastAsia="Times New Roman"/>
          <w:szCs w:val="24"/>
        </w:rPr>
        <w:t>κά η πλειοψηφία που προβλέπεται σε πολλές άλλες ιδιωτικοποιήσεις.</w:t>
      </w:r>
    </w:p>
    <w:p w14:paraId="60F86A98" w14:textId="77777777" w:rsidR="00E15B20" w:rsidRDefault="00812504">
      <w:pPr>
        <w:spacing w:line="480" w:lineRule="auto"/>
        <w:ind w:firstLine="720"/>
        <w:jc w:val="both"/>
        <w:rPr>
          <w:rFonts w:eastAsia="Times New Roman"/>
          <w:szCs w:val="24"/>
        </w:rPr>
      </w:pPr>
      <w:r>
        <w:rPr>
          <w:rFonts w:eastAsia="Times New Roman"/>
          <w:szCs w:val="24"/>
        </w:rPr>
        <w:t>Τι λέει η τελευταία στήλη; Η τελευταία στήλη λέει ότι υποχρεωτικά το ΤΑΙΠΕΔ μέσα στο Σεπτέμβρη θα βρει τον σύμβουλο</w:t>
      </w:r>
      <w:r>
        <w:rPr>
          <w:rFonts w:eastAsia="Times New Roman"/>
          <w:szCs w:val="24"/>
        </w:rPr>
        <w:t>,</w:t>
      </w:r>
      <w:r>
        <w:rPr>
          <w:rFonts w:eastAsia="Times New Roman"/>
          <w:szCs w:val="24"/>
        </w:rPr>
        <w:t xml:space="preserve"> που θα προκηρύξει τον διαγωνισμό για να πουληθεί το 17% της ΔΕΗ. Καταθέτω</w:t>
      </w:r>
      <w:r>
        <w:rPr>
          <w:rFonts w:eastAsia="Times New Roman"/>
          <w:szCs w:val="24"/>
        </w:rPr>
        <w:t xml:space="preserve"> για τα Πρακτικά το φύλλο της Εφημερίδας της Κυβέρνησης.</w:t>
      </w:r>
    </w:p>
    <w:p w14:paraId="60F86A99" w14:textId="77777777" w:rsidR="00E15B20" w:rsidRDefault="00812504">
      <w:pPr>
        <w:spacing w:line="480" w:lineRule="auto"/>
        <w:ind w:firstLine="720"/>
        <w:jc w:val="both"/>
        <w:rPr>
          <w:rFonts w:eastAsia="Times New Roman"/>
          <w:szCs w:val="24"/>
        </w:rPr>
      </w:pPr>
      <w:r>
        <w:rPr>
          <w:rFonts w:eastAsia="Times New Roman"/>
          <w:szCs w:val="24"/>
        </w:rPr>
        <w:t xml:space="preserve">(Στο σημείο αυτό ο Βουλευτής κ. Ιωάννης Μανιάτης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w:t>
      </w:r>
      <w:r>
        <w:rPr>
          <w:rFonts w:eastAsia="Times New Roman"/>
          <w:szCs w:val="24"/>
        </w:rPr>
        <w:t xml:space="preserve"> της Βουλής)</w:t>
      </w:r>
    </w:p>
    <w:p w14:paraId="60F86A9A" w14:textId="77777777" w:rsidR="00E15B20" w:rsidRDefault="00812504">
      <w:pPr>
        <w:spacing w:line="480" w:lineRule="auto"/>
        <w:ind w:firstLine="720"/>
        <w:jc w:val="both"/>
        <w:rPr>
          <w:rFonts w:eastAsia="Times New Roman"/>
          <w:szCs w:val="24"/>
        </w:rPr>
      </w:pPr>
      <w:r>
        <w:rPr>
          <w:rFonts w:eastAsia="Times New Roman"/>
          <w:szCs w:val="24"/>
        </w:rPr>
        <w:lastRenderedPageBreak/>
        <w:t>Υπάρχει όλος αυτός ο καημός, υπάρχουν όλα αυτά τα ψέματα, όλες αυτές οι αυταπάτες ή όπως θέλουμε να τις πούμε, γιατί εγώ θεωρώ ότι είναι πολιτικές απάτες, όταν αντικρούονται από τους ίδιους.</w:t>
      </w:r>
    </w:p>
    <w:p w14:paraId="60F86A9B" w14:textId="77777777" w:rsidR="00E15B20" w:rsidRDefault="00812504">
      <w:pPr>
        <w:spacing w:line="480" w:lineRule="auto"/>
        <w:ind w:firstLine="720"/>
        <w:jc w:val="both"/>
        <w:rPr>
          <w:rFonts w:eastAsia="Times New Roman"/>
          <w:szCs w:val="24"/>
        </w:rPr>
      </w:pPr>
      <w:r>
        <w:rPr>
          <w:rFonts w:eastAsia="Times New Roman"/>
          <w:szCs w:val="24"/>
        </w:rPr>
        <w:t>Ξαναλέω, δεν έχει κα</w:t>
      </w:r>
      <w:r>
        <w:rPr>
          <w:rFonts w:eastAsia="Times New Roman"/>
          <w:szCs w:val="24"/>
        </w:rPr>
        <w:t>μ</w:t>
      </w:r>
      <w:r>
        <w:rPr>
          <w:rFonts w:eastAsia="Times New Roman"/>
          <w:szCs w:val="24"/>
        </w:rPr>
        <w:t>μία σημασία το τι λέμε εμείς. Έ</w:t>
      </w:r>
      <w:r>
        <w:rPr>
          <w:rFonts w:eastAsia="Times New Roman"/>
          <w:szCs w:val="24"/>
        </w:rPr>
        <w:t>χει σημασία το τι λέει η ίδια η Κυβέρνηση και κυρίως ποια είναι η αντίφαση ανάμεσα στα λόγια της Κυβέρνησης και τις υπογραφές της Κυβέρνησης.</w:t>
      </w:r>
    </w:p>
    <w:p w14:paraId="60F86A9C" w14:textId="77777777" w:rsidR="00E15B20" w:rsidRDefault="00812504">
      <w:pPr>
        <w:spacing w:line="480" w:lineRule="auto"/>
        <w:ind w:firstLine="720"/>
        <w:jc w:val="both"/>
        <w:rPr>
          <w:rFonts w:eastAsia="Times New Roman"/>
          <w:szCs w:val="24"/>
        </w:rPr>
      </w:pPr>
      <w:r>
        <w:rPr>
          <w:rFonts w:eastAsia="Times New Roman"/>
          <w:szCs w:val="24"/>
        </w:rPr>
        <w:t>Πώς απαντά, λοιπόν, στο ερώτημα: «Τελικά η ΔΕΗ με Κυβέρνηση ΣΥΡΙΖΑΝΕΛ θα είναι δημόσια-κρατική ή ιδιωτική»; Οι υπο</w:t>
      </w:r>
      <w:r>
        <w:rPr>
          <w:rFonts w:eastAsia="Times New Roman"/>
          <w:szCs w:val="24"/>
        </w:rPr>
        <w:t>γραφές δίνουν την τελική απάντηση.</w:t>
      </w:r>
    </w:p>
    <w:p w14:paraId="60F86A9D" w14:textId="77777777" w:rsidR="00E15B20" w:rsidRDefault="00812504">
      <w:pPr>
        <w:spacing w:line="480" w:lineRule="auto"/>
        <w:ind w:firstLine="720"/>
        <w:jc w:val="both"/>
        <w:rPr>
          <w:rFonts w:eastAsia="Times New Roman"/>
          <w:szCs w:val="24"/>
        </w:rPr>
      </w:pPr>
      <w:r>
        <w:rPr>
          <w:rFonts w:eastAsia="Times New Roman"/>
          <w:szCs w:val="24"/>
        </w:rPr>
        <w:t xml:space="preserve">Για να τελειώσω με τη ΔΕΗ, επειδή τα πράγματα είναι πάρα πολύ σοβαρά και δεν πρέπει να μπαίνουν στην «προκρούστεια κλίνη» είτε της Αντιπολίτευσης, είτε των ιδεοληψιών και των καθεστωτικών αντιλήψεων της Κυβέρνησης, η ΔΕΗ </w:t>
      </w:r>
      <w:r>
        <w:rPr>
          <w:rFonts w:eastAsia="Times New Roman"/>
          <w:szCs w:val="24"/>
        </w:rPr>
        <w:t>είναι μια «βόμβα» έτοιμη να εκραγεί. Μία από τις αιτίες είναι αυτό που με αγωνία λένε και το σωματείο εργαζομένων και η διοίκηση και όλοι οι γενικοί διευθυντές: Τα χρέη προς τη ΔΕΗ.</w:t>
      </w:r>
    </w:p>
    <w:p w14:paraId="60F86A9E" w14:textId="77777777" w:rsidR="00E15B20" w:rsidRDefault="00812504">
      <w:pPr>
        <w:spacing w:line="480" w:lineRule="auto"/>
        <w:ind w:firstLine="720"/>
        <w:jc w:val="both"/>
        <w:rPr>
          <w:rFonts w:eastAsia="Times New Roman"/>
          <w:szCs w:val="24"/>
        </w:rPr>
      </w:pPr>
      <w:r>
        <w:rPr>
          <w:rFonts w:eastAsia="Times New Roman"/>
          <w:szCs w:val="24"/>
        </w:rPr>
        <w:t>31</w:t>
      </w:r>
      <w:r>
        <w:rPr>
          <w:rFonts w:eastAsia="Times New Roman"/>
          <w:szCs w:val="24"/>
        </w:rPr>
        <w:t>-</w:t>
      </w:r>
      <w:r>
        <w:rPr>
          <w:rFonts w:eastAsia="Times New Roman"/>
          <w:szCs w:val="24"/>
        </w:rPr>
        <w:t>12</w:t>
      </w:r>
      <w:r>
        <w:rPr>
          <w:rFonts w:eastAsia="Times New Roman"/>
          <w:szCs w:val="24"/>
        </w:rPr>
        <w:t>-</w:t>
      </w:r>
      <w:r>
        <w:rPr>
          <w:rFonts w:eastAsia="Times New Roman"/>
          <w:szCs w:val="24"/>
        </w:rPr>
        <w:t>2014: Χρέη προς τη ΔΕΗ 1 δισεκατομμύριο 709 εκατομμύρια, 1,7 δισεκατ</w:t>
      </w:r>
      <w:r>
        <w:rPr>
          <w:rFonts w:eastAsia="Times New Roman"/>
          <w:szCs w:val="24"/>
        </w:rPr>
        <w:t>ομμύρια. 30</w:t>
      </w:r>
      <w:r>
        <w:rPr>
          <w:rFonts w:eastAsia="Times New Roman"/>
          <w:szCs w:val="24"/>
        </w:rPr>
        <w:t>-</w:t>
      </w:r>
      <w:r>
        <w:rPr>
          <w:rFonts w:eastAsia="Times New Roman"/>
          <w:szCs w:val="24"/>
        </w:rPr>
        <w:t>6</w:t>
      </w:r>
      <w:r>
        <w:rPr>
          <w:rFonts w:eastAsia="Times New Roman"/>
          <w:szCs w:val="24"/>
        </w:rPr>
        <w:t>-</w:t>
      </w:r>
      <w:r>
        <w:rPr>
          <w:rFonts w:eastAsia="Times New Roman"/>
          <w:szCs w:val="24"/>
        </w:rPr>
        <w:t>2016: Χρέη προς τη ΔΕΗ συνολικά, όλα: 2 δισεκατομμύρια 961 εκατομμύρια. Μέσα στον ενάμιση χρόνο ΣΥΡΙΖΑΝΕΛ τα χρέη των πολιτών προς τη ΔΕΗ αυξήθηκαν κατά 60%.</w:t>
      </w:r>
    </w:p>
    <w:p w14:paraId="60F86A9F" w14:textId="77777777" w:rsidR="00E15B20" w:rsidRDefault="00812504">
      <w:pPr>
        <w:spacing w:line="480" w:lineRule="auto"/>
        <w:ind w:firstLine="720"/>
        <w:jc w:val="both"/>
        <w:rPr>
          <w:rFonts w:eastAsia="Times New Roman"/>
          <w:szCs w:val="24"/>
        </w:rPr>
      </w:pPr>
      <w:r>
        <w:rPr>
          <w:rFonts w:eastAsia="Times New Roman"/>
          <w:szCs w:val="24"/>
        </w:rPr>
        <w:lastRenderedPageBreak/>
        <w:t>Επειδή ζούμε, παροικούμε την Ιερουσαλήμ όλοι, αντιλαμβανόμαστε ότι αυτό προέκυψε από</w:t>
      </w:r>
      <w:r>
        <w:rPr>
          <w:rFonts w:eastAsia="Times New Roman"/>
          <w:szCs w:val="24"/>
        </w:rPr>
        <w:t xml:space="preserve"> δύο βασικές αιτίες, τη λογική «δεν πληρώνω, δεν πληρώνω» και προφανώς τη μεγαλύτερη φτωχοποίηση του ελληνικού λαού, των Ελλήνων πολιτών, που δεν μπορούν αντικειμενικά να αποπληρώσουν.</w:t>
      </w:r>
    </w:p>
    <w:p w14:paraId="60F86AA0" w14:textId="77777777" w:rsidR="00E15B20" w:rsidRDefault="00812504">
      <w:pPr>
        <w:spacing w:line="480" w:lineRule="auto"/>
        <w:ind w:firstLine="720"/>
        <w:jc w:val="both"/>
        <w:rPr>
          <w:rFonts w:eastAsia="Times New Roman"/>
          <w:szCs w:val="24"/>
        </w:rPr>
      </w:pPr>
      <w:r>
        <w:rPr>
          <w:rFonts w:eastAsia="Times New Roman"/>
          <w:szCs w:val="24"/>
        </w:rPr>
        <w:t xml:space="preserve">Πώς θα αντιμετωπιστεί το πρόβλημα των 3 δισεκατομμυρίων που χρωστάει ο </w:t>
      </w:r>
      <w:r>
        <w:rPr>
          <w:rFonts w:eastAsia="Times New Roman"/>
          <w:szCs w:val="24"/>
        </w:rPr>
        <w:t>ελληνικός λαός στη ΔΕΗ; Εδώ η απάντηση πρέπει να είναι πολύ καθαρή. Δεν θα σχολιάσω καθόλου το ζήτημα των κατά παρέκκλιση διορισμών στη ΡΑΕ, στο επιστημονικό δυναμικό. Θεωρώ αυτονόητο ότι οφείλει η Κυβέρνηση, για λόγους στοιχειώδους ηθικής τάξης, στον ρυθμ</w:t>
      </w:r>
      <w:r>
        <w:rPr>
          <w:rFonts w:eastAsia="Times New Roman"/>
          <w:szCs w:val="24"/>
        </w:rPr>
        <w:t>ιστή της ενέργειας, στον ρυθμιστή των μεγαλύτερων οικονομικών συμφερόντων, να ακολουθήσει τις διαδικασίες ΑΣΕΠ και να διοριστεί με διαφανείς και απόλυτα καθαρές διαδικασίες όλο το τεχνικό προσωπικό.</w:t>
      </w:r>
    </w:p>
    <w:p w14:paraId="60F86AA1" w14:textId="77777777" w:rsidR="00E15B20" w:rsidRDefault="00812504">
      <w:pPr>
        <w:spacing w:line="480" w:lineRule="auto"/>
        <w:ind w:firstLine="720"/>
        <w:jc w:val="both"/>
        <w:rPr>
          <w:rFonts w:eastAsia="Times New Roman"/>
          <w:szCs w:val="24"/>
        </w:rPr>
      </w:pPr>
      <w:r>
        <w:rPr>
          <w:rFonts w:eastAsia="Times New Roman"/>
          <w:szCs w:val="24"/>
        </w:rPr>
        <w:t>Ισλαμικό τέμενος: Εμείς είμαστε περήφανοι που το 2011 ξεμ</w:t>
      </w:r>
      <w:r>
        <w:rPr>
          <w:rFonts w:eastAsia="Times New Roman"/>
          <w:szCs w:val="24"/>
        </w:rPr>
        <w:t xml:space="preserve">πλοκάραμε τη διαδικασία με δική μας νομοθεσία, όμως θέλω να τονίσω, όπως το έκανα και χθες στην </w:t>
      </w:r>
      <w:r>
        <w:rPr>
          <w:rFonts w:eastAsia="Times New Roman"/>
          <w:szCs w:val="24"/>
        </w:rPr>
        <w:t>ε</w:t>
      </w:r>
      <w:r>
        <w:rPr>
          <w:rFonts w:eastAsia="Times New Roman"/>
          <w:szCs w:val="24"/>
        </w:rPr>
        <w:t>πιτροπή, ότι για άλλη μια φορά βλέπουμε τη διάσπαση της κυβερνητικής πλειοψηφίας. Η καρέκλα της εξουσίας τελικά είναι πολύ πιο γλυκιά από οποιεσδήποτε αρχές μπ</w:t>
      </w:r>
      <w:r>
        <w:rPr>
          <w:rFonts w:eastAsia="Times New Roman"/>
          <w:szCs w:val="24"/>
        </w:rPr>
        <w:t>ορεί να υπάρχουν σ’ έναν ετερόκλητο κυβερνητικό συνασπισμό.</w:t>
      </w:r>
    </w:p>
    <w:p w14:paraId="60F86AA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Εμείς, λοιπόν, ως Δημοκρατική Συμπαράταξη, θα υπερψηφίσουμε τη συγκεκριμένη διάταξη, γιατί παραμένουμε πιστοί στις αξίες και τις αρχές μας.</w:t>
      </w:r>
    </w:p>
    <w:p w14:paraId="60F86AA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π</w:t>
      </w:r>
      <w:r>
        <w:rPr>
          <w:rFonts w:eastAsia="Times New Roman" w:cs="Times New Roman"/>
          <w:szCs w:val="24"/>
        </w:rPr>
        <w:t>άρκο Τρίτση, θα το πω με απόλυτη κατανόησ</w:t>
      </w:r>
      <w:r>
        <w:rPr>
          <w:rFonts w:eastAsia="Times New Roman" w:cs="Times New Roman"/>
          <w:szCs w:val="24"/>
        </w:rPr>
        <w:t xml:space="preserve">η. Κύριε Υπουργέ, είναι σοβαρό το θέμα. Είναι προφανές ότι είναι σοβαρό θέμα. Θα σας πω τι είχαμε κάνει εμείς τον Αύγουστο του 2014 και σας τα είπε και ο κ. Ζενέτος χθες, ο </w:t>
      </w:r>
      <w:r>
        <w:rPr>
          <w:rFonts w:eastAsia="Times New Roman" w:cs="Times New Roman"/>
          <w:szCs w:val="24"/>
        </w:rPr>
        <w:t>π</w:t>
      </w:r>
      <w:r>
        <w:rPr>
          <w:rFonts w:eastAsia="Times New Roman" w:cs="Times New Roman"/>
          <w:szCs w:val="24"/>
        </w:rPr>
        <w:t xml:space="preserve">ρόεδρος του Ιλίου, του δήμου που έχει τη μεγαλύτερη έκταση. Εμείς τι προβλέψαμε </w:t>
      </w:r>
      <w:r>
        <w:rPr>
          <w:rFonts w:eastAsia="Times New Roman" w:cs="Times New Roman"/>
          <w:szCs w:val="24"/>
        </w:rPr>
        <w:t>τον Αύγουστο του 2014; Όλ</w:t>
      </w:r>
      <w:r>
        <w:rPr>
          <w:rFonts w:eastAsia="Times New Roman" w:cs="Times New Roman"/>
          <w:szCs w:val="24"/>
        </w:rPr>
        <w:t>ο</w:t>
      </w:r>
      <w:r>
        <w:rPr>
          <w:rFonts w:eastAsia="Times New Roman" w:cs="Times New Roman"/>
          <w:szCs w:val="24"/>
        </w:rPr>
        <w:t xml:space="preserve"> αυτό το </w:t>
      </w:r>
      <w:r>
        <w:rPr>
          <w:rFonts w:eastAsia="Times New Roman" w:cs="Times New Roman"/>
          <w:szCs w:val="24"/>
        </w:rPr>
        <w:t>π</w:t>
      </w:r>
      <w:r>
        <w:rPr>
          <w:rFonts w:eastAsia="Times New Roman" w:cs="Times New Roman"/>
          <w:szCs w:val="24"/>
        </w:rPr>
        <w:t xml:space="preserve">άρκο αντί να είναι στο Υπουργείο που κανένας δεν μπορεί να το ελέγξει -τι δουλειά έχει το κεντρικό Υπουργείο με το </w:t>
      </w:r>
      <w:r>
        <w:rPr>
          <w:rFonts w:eastAsia="Times New Roman" w:cs="Times New Roman"/>
          <w:szCs w:val="24"/>
        </w:rPr>
        <w:t>π</w:t>
      </w:r>
      <w:r>
        <w:rPr>
          <w:rFonts w:eastAsia="Times New Roman" w:cs="Times New Roman"/>
          <w:szCs w:val="24"/>
        </w:rPr>
        <w:t>άρκο Τρίτση- να πάει στον Αναπτυξιακό Σύνδεσμο Δυτικής Αθήνας, στους οκτώ δήμους, στον φορέα που τους εκ</w:t>
      </w:r>
      <w:r>
        <w:rPr>
          <w:rFonts w:eastAsia="Times New Roman" w:cs="Times New Roman"/>
          <w:szCs w:val="24"/>
        </w:rPr>
        <w:t>προσωπεί.</w:t>
      </w:r>
    </w:p>
    <w:p w14:paraId="60F86AA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εισηγητής της Αξιωματικής Αντιπολίτευσης έκανε ένα λάθος. Τα τελευταία λεφτά που δόθηκαν στο </w:t>
      </w:r>
      <w:r>
        <w:rPr>
          <w:rFonts w:eastAsia="Times New Roman" w:cs="Times New Roman"/>
          <w:szCs w:val="24"/>
        </w:rPr>
        <w:t>π</w:t>
      </w:r>
      <w:r>
        <w:rPr>
          <w:rFonts w:eastAsia="Times New Roman" w:cs="Times New Roman"/>
          <w:szCs w:val="24"/>
        </w:rPr>
        <w:t>άρκο Τρίτση δόθηκαν από εμάς τον Αύγουστο του 2014, γιατί αποπληρώσαμε όλα τα χρέη και προς τη ΔΕΗ και προς την ΕΥΔΑΠ. Και δώσαμε τη δυνατότητα για χρ</w:t>
      </w:r>
      <w:r>
        <w:rPr>
          <w:rFonts w:eastAsia="Times New Roman" w:cs="Times New Roman"/>
          <w:szCs w:val="24"/>
        </w:rPr>
        <w:t>ήματα από το Πράσινο Ταμείο να καλυφθούν τα λειτουργικά έξοδα.</w:t>
      </w:r>
    </w:p>
    <w:p w14:paraId="60F86AA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Τι είχαμε, δηλαδή; Ένα πάρκο που δίνεται στις τοπικές κοινωνίες, στους αντίστοιχους δήμους μέσω του ΑΣΔΑ, μια εξόφληση των χρεών και μια πρόβλεψη να μπορούν να καλύψουν τα έξοδά τους είτε από τ</w:t>
      </w:r>
      <w:r>
        <w:rPr>
          <w:rFonts w:eastAsia="Times New Roman" w:cs="Times New Roman"/>
          <w:szCs w:val="24"/>
        </w:rPr>
        <w:t>ο ΕΣΠΑ είτε από το Πράσινο Ταμείο.</w:t>
      </w:r>
    </w:p>
    <w:p w14:paraId="60F86AA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Τι κάνετε, κύριε Υπουργέ, τώρα και είναι λάθος που θα το βρείτε μπροστά σας πολύ σύντομα; Δημιουργείτε νομικό πρόσωπο ιδιωτικού δικαίου και διορίζετε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Είναι μια δουλειά</w:t>
      </w:r>
      <w:r>
        <w:rPr>
          <w:rFonts w:eastAsia="Times New Roman" w:cs="Times New Roman"/>
          <w:szCs w:val="24"/>
        </w:rPr>
        <w:t>,</w:t>
      </w:r>
      <w:r>
        <w:rPr>
          <w:rFonts w:eastAsia="Times New Roman" w:cs="Times New Roman"/>
          <w:szCs w:val="24"/>
        </w:rPr>
        <w:t xml:space="preserve"> που μπορεί να την κάνει ένας αντιδ</w:t>
      </w:r>
      <w:r>
        <w:rPr>
          <w:rFonts w:eastAsia="Times New Roman" w:cs="Times New Roman"/>
          <w:szCs w:val="24"/>
        </w:rPr>
        <w:t>ήμαρχος, να συντονίσει τους πέντε υπαλλήλους που δουλεύουν και να έχει το νοιάξιμο, όπως το έχει η τοπική κοινωνία.</w:t>
      </w:r>
    </w:p>
    <w:p w14:paraId="60F86AA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Εμείς, ως Δημοκρατική Συμπαράταξη, σας καλούμε να το ξαναδείτε. Πιστεύουμε ότι έχετε οδηγηθεί σε λάθος επιλογές. Όλοι οι δήμοι είναι </w:t>
      </w:r>
      <w:r>
        <w:rPr>
          <w:rFonts w:eastAsia="Times New Roman" w:cs="Times New Roman"/>
          <w:szCs w:val="24"/>
        </w:rPr>
        <w:t>απέναντί σας. Είπαν μάλιστα ότι ο Δήμος Ιλίου δεν θα στείλει καν εκπρόσωπο, δεν έχει νόημα να στείλει εκπρόσωπο. Άρα, θέλουμε να το δείτε και αυτό.</w:t>
      </w:r>
    </w:p>
    <w:p w14:paraId="60F86AA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Τελειώνω, κύριε Πρόεδρε, με το ζήτημα των ζωνών οικιστικού ελέγχου. Είναι ένα θέμα που δεν κουβεντιάστηκε κα</w:t>
      </w:r>
      <w:r>
        <w:rPr>
          <w:rFonts w:eastAsia="Times New Roman" w:cs="Times New Roman"/>
          <w:szCs w:val="24"/>
        </w:rPr>
        <w:t>θόλου, αλλά θα σας το πω, γιατί αφορά πολλές περιοχές της Ελλάδας.</w:t>
      </w:r>
    </w:p>
    <w:p w14:paraId="60F86AA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πολύ αναλυτικά. Ήδη έχετε ξεπεράσει τον χρόνο σας.</w:t>
      </w:r>
    </w:p>
    <w:p w14:paraId="60F86AA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Ένα λεπτό. Τελειώνω.</w:t>
      </w:r>
    </w:p>
    <w:p w14:paraId="60F86AA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 ένα λεπτό.</w:t>
      </w:r>
    </w:p>
    <w:p w14:paraId="60F86AA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w:t>
      </w:r>
      <w:r>
        <w:rPr>
          <w:rFonts w:eastAsia="Times New Roman" w:cs="Times New Roman"/>
          <w:b/>
          <w:szCs w:val="24"/>
        </w:rPr>
        <w:t xml:space="preserve">ΑΝΙΑΤΗΣ: </w:t>
      </w:r>
      <w:r>
        <w:rPr>
          <w:rFonts w:eastAsia="Times New Roman" w:cs="Times New Roman"/>
          <w:szCs w:val="24"/>
        </w:rPr>
        <w:t>Αφορά την Αργολίδα, τα Ιωάννινα, τον Βόλο, την Πάτρα, το Ηράκλειο. Τι είναι αυτό το πράγμα; Είναι κάποιες επιλογές</w:t>
      </w:r>
      <w:r>
        <w:rPr>
          <w:rFonts w:eastAsia="Times New Roman" w:cs="Times New Roman"/>
          <w:szCs w:val="24"/>
        </w:rPr>
        <w:t>,</w:t>
      </w:r>
      <w:r>
        <w:rPr>
          <w:rFonts w:eastAsia="Times New Roman" w:cs="Times New Roman"/>
          <w:szCs w:val="24"/>
        </w:rPr>
        <w:t xml:space="preserve"> που έγιναν κάποτε να μετεγκατασταθούν οι λειτουργούσες μικρομεσαίες επιχειρήσεις σε κάποιες περιοχές, με λάθη σχεδιαστικά, πολεοδομ</w:t>
      </w:r>
      <w:r>
        <w:rPr>
          <w:rFonts w:eastAsia="Times New Roman" w:cs="Times New Roman"/>
          <w:szCs w:val="24"/>
        </w:rPr>
        <w:t>ικά, περιβαλλοντικά. Επειδή αυτό ήταν λάθος, τι αποφασίστηκε το 2011; Εμείς δώσαμε μια πρώτη παράταση για δύο χρόνια. Τέλειωσε αυτή. Το 2013 δώσαμε δεύτερη παράταση να μην μετεγκατασταθούν. Και έρχεται η Κυβέρνηση τώρα και δίνει τρίτη παράταση. Αυτό, κύριε</w:t>
      </w:r>
      <w:r>
        <w:rPr>
          <w:rFonts w:eastAsia="Times New Roman" w:cs="Times New Roman"/>
          <w:szCs w:val="24"/>
        </w:rPr>
        <w:t xml:space="preserve"> Υπουργέ, είναι ένα σωστό βήμα, αλλά μισό βήμα.</w:t>
      </w:r>
    </w:p>
    <w:p w14:paraId="60F86AA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Εμείς σας καλούμε να αξιοποιήσετε την πρόβλεψη του νόμου για την χωροταξική και πολεοδομική μεταρρύθμιση, να αναθέσετε τώρα μια μελέτη για μια περιοχή –όποια θέλετε εσείς- και με βάση τα πορίσματα της μελέτης</w:t>
      </w:r>
      <w:r>
        <w:rPr>
          <w:rFonts w:eastAsia="Times New Roman" w:cs="Times New Roman"/>
          <w:szCs w:val="24"/>
        </w:rPr>
        <w:t xml:space="preserve"> να εφαρμόσετε μέσα σε έξι μήνες όλο αυτό το πράγμα, σε όλες τις περιοχές που πάσχουν. Και να λύσουμε άπαξ δια παντός, με σύμφωνη γνώμη και του Συμβουλίου της Επικρατείας και των υπηρεσιών που εποπτεύετε, όλο αυτό το τεράστιο ζήτημα που δεν επιτρέπει σε μι</w:t>
      </w:r>
      <w:r>
        <w:rPr>
          <w:rFonts w:eastAsia="Times New Roman" w:cs="Times New Roman"/>
          <w:szCs w:val="24"/>
        </w:rPr>
        <w:t>κρομεσαίες επι</w:t>
      </w:r>
      <w:r>
        <w:rPr>
          <w:rFonts w:eastAsia="Times New Roman" w:cs="Times New Roman"/>
          <w:szCs w:val="24"/>
        </w:rPr>
        <w:lastRenderedPageBreak/>
        <w:t>χειρήσεις που είναι εγκατεστημένες σε συγκεκριμένες περιοχές, ούτε στον αναπτυξιακό νόμο να ενταχθούν, ούτε μακροπρόθεσμο σχεδιασμό να κάνουν, ούτε υπαλλήλους να προσλάβουν, ούτε κυρίως να δουν το μέλλον τους.</w:t>
      </w:r>
    </w:p>
    <w:p w14:paraId="60F86AA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βάση αυτές τις σκέψεις και τι</w:t>
      </w:r>
      <w:r>
        <w:rPr>
          <w:rFonts w:eastAsia="Times New Roman" w:cs="Times New Roman"/>
          <w:szCs w:val="24"/>
        </w:rPr>
        <w:t>ς παρατηρήσεις αγαπητές και αγαπητοί συνάδελφοι, επαναλαμβάνουμε ως Δημοκρατική Συμπαράταξη ότι υπερψηφίζουμε επί της αρχής το νομοσχέδιο. Για τα επιμέρους άρθρα θα τοποθετηθούμε όταν έρθει η ώρα.</w:t>
      </w:r>
    </w:p>
    <w:p w14:paraId="60F86AA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πολύ.</w:t>
      </w:r>
    </w:p>
    <w:p w14:paraId="60F86AB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w:t>
      </w:r>
      <w:r>
        <w:rPr>
          <w:rFonts w:eastAsia="Times New Roman" w:cs="Times New Roman"/>
          <w:szCs w:val="24"/>
        </w:rPr>
        <w:t>τικής Συμπαράταξης ΠΑΣΟΚ-ΔΗΜΑΡ)</w:t>
      </w:r>
    </w:p>
    <w:p w14:paraId="60F86AB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Στις καλοπροαίρετες παρατηρήσεις του συναδέλφου, κύριου Μανιάτη, το Προεδρείο απαντά:</w:t>
      </w:r>
    </w:p>
    <w:p w14:paraId="60F86AB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Άρθρο 66 παράγραφος 8 και 10. Τρόπος αγορεύσεων επιβαλλόμενες ποινές:</w:t>
      </w:r>
    </w:p>
    <w:p w14:paraId="60F86AB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«Αφαίρεση λόγου». Επεβλήθη, κύριε Μ</w:t>
      </w:r>
      <w:r>
        <w:rPr>
          <w:rFonts w:eastAsia="Times New Roman" w:cs="Times New Roman"/>
          <w:szCs w:val="24"/>
        </w:rPr>
        <w:t>ανιάτη.</w:t>
      </w:r>
    </w:p>
    <w:p w14:paraId="60F86AB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«Μη καταχώρηση στα Πρακτικά των αντιστοίχων ομιλιών». Επεβλήθη.</w:t>
      </w:r>
    </w:p>
    <w:p w14:paraId="60F86AB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«Ανάκληση στην τάξη». Επεβλήθη.</w:t>
      </w:r>
    </w:p>
    <w:p w14:paraId="60F86AB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δεν επεβλήθη το τελευταίο, που είναι απαγόρευση συμμετοχής στη συζήτηση, που το αποφασίζει η Ολομέλεια δια εγέρσεως ή ανατάσεως της χειρός.</w:t>
      </w:r>
    </w:p>
    <w:p w14:paraId="60F86AB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Εάν πέρα</w:t>
      </w:r>
      <w:r>
        <w:rPr>
          <w:rFonts w:eastAsia="Times New Roman" w:cs="Times New Roman"/>
          <w:szCs w:val="24"/>
        </w:rPr>
        <w:t>ν αυτών έχετε, ως κόμμα, κάτι άλλο να προσθέσετε στην Επιτροπή Κανονισμού, ο Εκπρόσωπός σας να το προσθέσει. Οι τρεις από τις τέσσερις προβλεπόμενες ποινές από το Προεδρείο επεβλήθησαν στους δύο συναδέλφους</w:t>
      </w:r>
      <w:r>
        <w:rPr>
          <w:rFonts w:eastAsia="Times New Roman" w:cs="Times New Roman"/>
          <w:szCs w:val="24"/>
        </w:rPr>
        <w:t>,</w:t>
      </w:r>
      <w:r>
        <w:rPr>
          <w:rFonts w:eastAsia="Times New Roman" w:cs="Times New Roman"/>
          <w:szCs w:val="24"/>
        </w:rPr>
        <w:t xml:space="preserve"> που παρεκτράπησαν.</w:t>
      </w:r>
    </w:p>
    <w:p w14:paraId="60F86AB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ο κ. Χρήστος Κα</w:t>
      </w:r>
      <w:r>
        <w:rPr>
          <w:rFonts w:eastAsia="Times New Roman" w:cs="Times New Roman"/>
          <w:szCs w:val="24"/>
        </w:rPr>
        <w:t>τσώτης από το Κομμουνιστικό Κόμμα Ελλάδ</w:t>
      </w:r>
      <w:r>
        <w:rPr>
          <w:rFonts w:eastAsia="Times New Roman" w:cs="Times New Roman"/>
          <w:szCs w:val="24"/>
        </w:rPr>
        <w:t>α</w:t>
      </w:r>
      <w:r>
        <w:rPr>
          <w:rFonts w:eastAsia="Times New Roman" w:cs="Times New Roman"/>
          <w:szCs w:val="24"/>
        </w:rPr>
        <w:t>ς.</w:t>
      </w:r>
    </w:p>
    <w:p w14:paraId="60F86AB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60F86AB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Κυβέρνηση φέρνει σήμερα ένα ακόμα σχέδιο νόμου για συζήτηση</w:t>
      </w:r>
      <w:r>
        <w:rPr>
          <w:rFonts w:eastAsia="Times New Roman" w:cs="Times New Roman"/>
          <w:szCs w:val="24"/>
        </w:rPr>
        <w:t>,</w:t>
      </w:r>
      <w:r>
        <w:rPr>
          <w:rFonts w:eastAsia="Times New Roman" w:cs="Times New Roman"/>
          <w:szCs w:val="24"/>
        </w:rPr>
        <w:t xml:space="preserve"> που αφορά την ενέργεια και ιδιαίτερα το καθεστώς στήριξης των ανανεώσιμων πηγών. Έρχεται με αυτό το σχέδιο</w:t>
      </w:r>
      <w:r>
        <w:rPr>
          <w:rFonts w:eastAsia="Times New Roman" w:cs="Times New Roman"/>
          <w:szCs w:val="24"/>
        </w:rPr>
        <w:t xml:space="preserve"> νόμου να εξυπηρετήσει τις γενικότερες κατευθύνσεις της Ευρωπαϊκής Ένωσης της πλήρους απελευθέρωσης, της διευκόλυνσης των επιχειρηματικών ομίλων στην ανάπτυξη άλλων ενεργειακών μορφών με διασφαλισμένα </w:t>
      </w:r>
      <w:r>
        <w:rPr>
          <w:rFonts w:eastAsia="Times New Roman" w:cs="Times New Roman"/>
          <w:szCs w:val="24"/>
        </w:rPr>
        <w:lastRenderedPageBreak/>
        <w:t>κέρδη και με τον βαρύ λογαριασμό στον λαό. Οι κατευθύνσ</w:t>
      </w:r>
      <w:r>
        <w:rPr>
          <w:rFonts w:eastAsia="Times New Roman" w:cs="Times New Roman"/>
          <w:szCs w:val="24"/>
        </w:rPr>
        <w:t>εις αφορούν όλα τα κράτη μέλη και στοχεύουν στην ενοποίηση της αγοράς ηλεκτρικής ενέργειας σε επίπεδα Ευρωπαϊκής Ένωσης.</w:t>
      </w:r>
    </w:p>
    <w:p w14:paraId="60F86AB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Επίσης, το σχέδιο νόμο υλοποιεί ειδικές δεσμεύσεις</w:t>
      </w:r>
      <w:r>
        <w:rPr>
          <w:rFonts w:eastAsia="Times New Roman" w:cs="Times New Roman"/>
          <w:szCs w:val="24"/>
        </w:rPr>
        <w:t>,</w:t>
      </w:r>
      <w:r>
        <w:rPr>
          <w:rFonts w:eastAsia="Times New Roman" w:cs="Times New Roman"/>
          <w:szCs w:val="24"/>
        </w:rPr>
        <w:t xml:space="preserve"> που έχει αναλάβει η Κυβέρνηση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τρίτου μνημονίου και της ερχόμενης αξιολόγησης. Όλες οι δυνάμεις –φάνηκε και χθες στην </w:t>
      </w:r>
      <w:r>
        <w:rPr>
          <w:rFonts w:eastAsia="Times New Roman" w:cs="Times New Roman"/>
          <w:szCs w:val="24"/>
        </w:rPr>
        <w:t>ε</w:t>
      </w:r>
      <w:r>
        <w:rPr>
          <w:rFonts w:eastAsia="Times New Roman" w:cs="Times New Roman"/>
          <w:szCs w:val="24"/>
        </w:rPr>
        <w:t>πιτροπή- που στηρίζουν την Ευρωπαϊκή Ένωση την πολιτική των ιδιωτικοποιήσεων, των νέων πεδίων κερδοφορίας των επιχειρηματικών ομίλων ομόθυμα τάσσονται υπέρ του σχε</w:t>
      </w:r>
      <w:r>
        <w:rPr>
          <w:rFonts w:eastAsia="Times New Roman" w:cs="Times New Roman"/>
          <w:szCs w:val="24"/>
        </w:rPr>
        <w:t>δίου νόμου.</w:t>
      </w:r>
    </w:p>
    <w:p w14:paraId="60F86AB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το νομοσχέδιο προωθούνται οι επιμέρους ρυθμίσεις μεταβατικού χαρακτήρα, οι οποίες καλούνται να λύσουν -όπως λέει- «υπαρκτές στρεβλώσεις της λειτουργίας της αγοράς ηλεκτρικής ενέργειας». Μια από αυτές τις στρεβλώσεις και αντιθέσεις έχει να κά</w:t>
      </w:r>
      <w:r>
        <w:rPr>
          <w:rFonts w:eastAsia="Times New Roman" w:cs="Times New Roman"/>
          <w:szCs w:val="24"/>
        </w:rPr>
        <w:t>νει με τις τιμές που εμπορεύονται την ενέργεια η παραγωγή όλων των μορφών, όλων των ειδών ενέργειας.</w:t>
      </w:r>
    </w:p>
    <w:p w14:paraId="60F86AB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βασικό είναι τα επαρκή επενδυτικά κίνητρα, όπως οι εξασφαλισμένες τιμές πώλησης ηλεκτρικής παραγωγής και από την άλλη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μη δημιουργία μεγάλων ε</w:t>
      </w:r>
      <w:r>
        <w:rPr>
          <w:rFonts w:eastAsia="Times New Roman" w:cs="Times New Roman"/>
          <w:szCs w:val="24"/>
        </w:rPr>
        <w:t xml:space="preserve">λλειμματικών λογαριασμών που καλύπτουν αυτές τις χρηματοδοτήσεις, όπως είναι για παράδειγμα το ειδικό τέλος μείωσης εκπομπών αερίων ρύπων, το ΕΤΜΕΑ, το οποίο χρεώνεται στον λογαριασμό ηλεκτρικού ρεύματος και καλύπτει τα έσοδα </w:t>
      </w:r>
      <w:r>
        <w:rPr>
          <w:rFonts w:eastAsia="Times New Roman" w:cs="Times New Roman"/>
          <w:szCs w:val="24"/>
        </w:rPr>
        <w:lastRenderedPageBreak/>
        <w:t>του λογαριασμού για καθαρή ενέ</w:t>
      </w:r>
      <w:r>
        <w:rPr>
          <w:rFonts w:eastAsia="Times New Roman" w:cs="Times New Roman"/>
          <w:szCs w:val="24"/>
        </w:rPr>
        <w:t>ργεια από ΑΠΕ. Λόγω της ραγδαίας ανάπτυξης των ΑΠΕ, τα έσοδα αυτού του λογαριασμού δεν επαρκούν. Υπάρχει έλλειμμα πολλών εκατομμυρίων. Αποτέλεσμα αυτής της πολιτικής ήταν η χρέωση του ΕΤΜΕΑ για το οικιακό τιμολόγιο να έχει αυξηθεί 300% τα τελευταία χρόνια.</w:t>
      </w:r>
    </w:p>
    <w:p w14:paraId="60F86AB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πρόσχημα την ενίσχυση της καθαρής ενέργειας και την προστασία του περιβάλλοντος η Ευρωπαϊκή Ένωση, όπως είναι γνωστό, έχει ανοίξει τα τελευταία χρόνια αυτήν τη φάμπρικα των ανανεώσιμων πηγών ενέργειας. Ειδικά για την Ελλάδα, η πολιτική αυτή που εφαρμόζ</w:t>
      </w:r>
      <w:r>
        <w:rPr>
          <w:rFonts w:eastAsia="Times New Roman" w:cs="Times New Roman"/>
          <w:szCs w:val="24"/>
        </w:rPr>
        <w:t>εται από όλες τις ευρωενωσιακές δυνάμεις έχει εξελιχθεί σε πραγματική ενεργειακή θηλιά για τους εργαζόμενους και τον λαό.</w:t>
      </w:r>
    </w:p>
    <w:p w14:paraId="60F86AB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Οι κυβερνήσεις εκτός όλων των άλλων παροχών και διευκολύνσεων για την εγκατάσταση και ανάπτυξη έργων ανανεώσιμων πηγών, τα επιδοτούμεν</w:t>
      </w:r>
      <w:r>
        <w:rPr>
          <w:rFonts w:eastAsia="Times New Roman" w:cs="Times New Roman"/>
          <w:szCs w:val="24"/>
        </w:rPr>
        <w:t>α δάνεια, η επιτάχυνση των διαδικασιών έκδοσης αδειών και άλλα, παρείχε το σύστημα των εγγυημένων για σίγουρη κερδοφορία. Δηλαδή, επέβαλε να αγοράζει η ΔΕΗ πανάκριβα το σύνολο της ενέργειας που παρήγαν οι άλλοι ιδιώτες επιχειρηματίες μέσω των ΑΠΕ με την ευ</w:t>
      </w:r>
      <w:r>
        <w:rPr>
          <w:rFonts w:eastAsia="Times New Roman" w:cs="Times New Roman"/>
          <w:szCs w:val="24"/>
        </w:rPr>
        <w:t>νοϊκή τιμολογιακή πολιτική που είχαν θεσπίσει με τις σχετικές νομοθετικές ρυθμίσεις.</w:t>
      </w:r>
    </w:p>
    <w:p w14:paraId="60F86AC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ΔΕΗ με τη σειρά της μετέφερε το παραπάνω κόστος του ρεύματος από τις ΑΠΕ στον λογαριασμό των λαϊκών νοικοκυριών που πληρώνουν πανάκριβα μέσα από τις αυξήσεις στα τιμολόγ</w:t>
      </w:r>
      <w:r>
        <w:rPr>
          <w:rFonts w:eastAsia="Times New Roman" w:cs="Times New Roman"/>
          <w:szCs w:val="24"/>
        </w:rPr>
        <w:t xml:space="preserve">ια του ηλεκτρικού </w:t>
      </w:r>
      <w:r>
        <w:rPr>
          <w:rFonts w:eastAsia="Times New Roman" w:cs="Times New Roman"/>
          <w:szCs w:val="24"/>
        </w:rPr>
        <w:lastRenderedPageBreak/>
        <w:t>ρεύματος που δεν μπορούν να τα πληρώσουν. Εξ ου και πάρα πολλοί κάνουν κάποια προσπάθεια ρυθμίσεων ή πολλοί άλλοι είναι με κομμένο το ρεύμα.</w:t>
      </w:r>
    </w:p>
    <w:p w14:paraId="60F86AC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μέγεθος της στήριξης των καπιταλιστών συνολικά, όπως και στον τομέα των ΑΠΕ την οποία πληρώνει</w:t>
      </w:r>
      <w:r>
        <w:rPr>
          <w:rFonts w:eastAsia="Times New Roman" w:cs="Times New Roman"/>
          <w:szCs w:val="24"/>
        </w:rPr>
        <w:t xml:space="preserve"> ο λαός, αποτελεί πρόκληση. Αποκαλύπτουν το ταξικό περιεχόμενο της πολιτικής των κομμάτων του κεφαλαίου που στηρίζουν μια χούφτα παράσιτων σε βάρος του λαού στο όνομα της καπιταλιστικής ανάπτυξης, της πράσινης ανάπτυξης και τα άλλα.</w:t>
      </w:r>
    </w:p>
    <w:p w14:paraId="60F86AC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Οι ΑΠΕ είναι πανάκριβες</w:t>
      </w:r>
      <w:r>
        <w:rPr>
          <w:rFonts w:eastAsia="Times New Roman" w:cs="Times New Roman"/>
          <w:szCs w:val="24"/>
        </w:rPr>
        <w:t>. Οι εγγυημένες τιμές που εξασφαλίστηκαν είναι ασύλληπτες: για τα φωτοβολταϊκά 286 ευρώ ανά μεγαβατώρα, για τα αιολικά 88 ευρώ ανά μεγαβατώρα, για τα φωτοβολταϊκά στις στέγες 391 ευρώ ανά μεγαβατώρα. Η ΔΕΗ, όμως, πουλά κάτω από 55 ευρώ ανά μεγαβατώρα.</w:t>
      </w:r>
    </w:p>
    <w:p w14:paraId="60F86AC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παρόν σχέδιο νόμου ουσιαστικό διατηρεί το καθεστώς των εγγυημένων τιμών για τους παραγωγούς ενέργειας από ΑΠΕ και ΣΗΘΥΑ. Για τους παραγωγούς που συνδέονται στο διασυνδεδεμένο σύστημα και το δίκτυο της Ηπειρωτικής χώρας προβλέπει ότι δεν θίγονται οι συμβάσε</w:t>
      </w:r>
      <w:r>
        <w:rPr>
          <w:rFonts w:eastAsia="Times New Roman" w:cs="Times New Roman"/>
          <w:szCs w:val="24"/>
        </w:rPr>
        <w:t>ις πώλησης ηλεκτρικής ενέργειας</w:t>
      </w:r>
      <w:r>
        <w:rPr>
          <w:rFonts w:eastAsia="Times New Roman" w:cs="Times New Roman"/>
          <w:szCs w:val="24"/>
        </w:rPr>
        <w:t>,</w:t>
      </w:r>
      <w:r>
        <w:rPr>
          <w:rFonts w:eastAsia="Times New Roman" w:cs="Times New Roman"/>
          <w:szCs w:val="24"/>
        </w:rPr>
        <w:t xml:space="preserve"> που έχουν υπογραφεί μέχρι 31-12-2015, με προϋπόθεση η σχετικοί σταθμοί παραγωγής να </w:t>
      </w:r>
      <w:r>
        <w:rPr>
          <w:rFonts w:eastAsia="Times New Roman" w:cs="Times New Roman"/>
          <w:szCs w:val="24"/>
        </w:rPr>
        <w:lastRenderedPageBreak/>
        <w:t>έχουν τεθεί σε λειτουργία μέχρι τις 31-3-2018 –αιολικά, μικρά υδροηλεκτρικά- και μέχρι 31-12-2017 τα υπόλοιπα.</w:t>
      </w:r>
    </w:p>
    <w:p w14:paraId="60F86AC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Επίσης, τους δίνει τη δυνατό</w:t>
      </w:r>
      <w:r>
        <w:rPr>
          <w:rFonts w:eastAsia="Times New Roman" w:cs="Times New Roman"/>
          <w:szCs w:val="24"/>
        </w:rPr>
        <w:t>τητα να επιλέξουν μετάπτωση στο νέο καθεστώς ενίσχυσης εάν το επιθυμούν με διατήρηση των τιμών που προβλέπονται στις συμβάσεις τους. Νέοι σταθμοί</w:t>
      </w:r>
      <w:r>
        <w:rPr>
          <w:rFonts w:eastAsia="Times New Roman" w:cs="Times New Roman"/>
          <w:szCs w:val="24"/>
        </w:rPr>
        <w:t>,</w:t>
      </w:r>
      <w:r>
        <w:rPr>
          <w:rFonts w:eastAsia="Times New Roman" w:cs="Times New Roman"/>
          <w:szCs w:val="24"/>
        </w:rPr>
        <w:t xml:space="preserve"> που δεν συμπεριλαμβάνονται στα παραπάνω υπάγονται στο νέο καθεστώς ενίσχυσης. Η διεξαγωγή δημοπρασιών για νέε</w:t>
      </w:r>
      <w:r>
        <w:rPr>
          <w:rFonts w:eastAsia="Times New Roman" w:cs="Times New Roman"/>
          <w:szCs w:val="24"/>
        </w:rPr>
        <w:t>ς εγκαταστάσεις</w:t>
      </w:r>
      <w:r>
        <w:rPr>
          <w:rFonts w:eastAsia="Times New Roman" w:cs="Times New Roman"/>
          <w:szCs w:val="24"/>
        </w:rPr>
        <w:t>,</w:t>
      </w:r>
      <w:r>
        <w:rPr>
          <w:rFonts w:eastAsia="Times New Roman" w:cs="Times New Roman"/>
          <w:szCs w:val="24"/>
        </w:rPr>
        <w:t xml:space="preserve"> που εισάγετε από το νομοσχέδιο στην ουσία διατηρεί το ίδιο καθεστώς εγγυημένων τιμών, δηλαδή</w:t>
      </w:r>
      <w:r>
        <w:rPr>
          <w:rFonts w:eastAsia="Times New Roman" w:cs="Times New Roman"/>
          <w:szCs w:val="24"/>
        </w:rPr>
        <w:t>,</w:t>
      </w:r>
      <w:r>
        <w:rPr>
          <w:rFonts w:eastAsia="Times New Roman" w:cs="Times New Roman"/>
          <w:szCs w:val="24"/>
        </w:rPr>
        <w:t xml:space="preserve"> εγγυημένων επιδοτήσεων</w:t>
      </w:r>
      <w:r>
        <w:rPr>
          <w:rFonts w:eastAsia="Times New Roman" w:cs="Times New Roman"/>
          <w:szCs w:val="24"/>
        </w:rPr>
        <w:t>,</w:t>
      </w:r>
      <w:r>
        <w:rPr>
          <w:rFonts w:eastAsia="Times New Roman" w:cs="Times New Roman"/>
          <w:szCs w:val="24"/>
        </w:rPr>
        <w:t xml:space="preserve"> που θα προκύπτουν από τις δημοπρασίες.</w:t>
      </w:r>
    </w:p>
    <w:p w14:paraId="60F86AC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Σε κάθε περίπτωση οι καταναλωτές καλύπτουν το κόστος ανάπτυξης και την απόδοση των</w:t>
      </w:r>
      <w:r>
        <w:rPr>
          <w:rFonts w:eastAsia="Times New Roman" w:cs="Times New Roman"/>
          <w:szCs w:val="24"/>
        </w:rPr>
        <w:t xml:space="preserve"> επενδύσεων σε ΑΠΕ και ΣΗΘΥΑ, ώστε να είναι διασφαλισμένη η κερδοφορία των παραγωγών και εμπόρων.</w:t>
      </w:r>
    </w:p>
    <w:p w14:paraId="60F86AC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νέο καθεστώς προβλέπει ότι ο παραγωγός από ΑΠΕ και ΣΗΘΥΑ εισπράττει μια εγγυημένη τιμή, την τιμή αναφοράς, για την παραγωγή του. Αυτή η τιμή αποτελείται αφ</w:t>
      </w:r>
      <w:r>
        <w:rPr>
          <w:rFonts w:eastAsia="Times New Roman" w:cs="Times New Roman"/>
          <w:szCs w:val="24"/>
        </w:rPr>
        <w:t xml:space="preserve">’ </w:t>
      </w:r>
      <w:r>
        <w:rPr>
          <w:rFonts w:eastAsia="Times New Roman" w:cs="Times New Roman"/>
          <w:szCs w:val="24"/>
        </w:rPr>
        <w:t>ενός από τα έσοδα που προκύπτουν από την συμμετοχή στην αγορά και αφ</w:t>
      </w:r>
      <w:r>
        <w:rPr>
          <w:rFonts w:eastAsia="Times New Roman" w:cs="Times New Roman"/>
          <w:szCs w:val="24"/>
        </w:rPr>
        <w:t xml:space="preserve">’ </w:t>
      </w:r>
      <w:r>
        <w:rPr>
          <w:rFonts w:eastAsia="Times New Roman" w:cs="Times New Roman"/>
          <w:szCs w:val="24"/>
        </w:rPr>
        <w:t>ετέρου από τη διαφορά</w:t>
      </w:r>
      <w:r>
        <w:rPr>
          <w:rFonts w:eastAsia="Times New Roman" w:cs="Times New Roman"/>
          <w:szCs w:val="24"/>
        </w:rPr>
        <w:t>,</w:t>
      </w:r>
      <w:r>
        <w:rPr>
          <w:rFonts w:eastAsia="Times New Roman" w:cs="Times New Roman"/>
          <w:szCs w:val="24"/>
        </w:rPr>
        <w:t xml:space="preserve"> που προκύπτει ανάμεσα στην τιμή αναφοράς και την ειδική τιμή αγοράς</w:t>
      </w:r>
      <w:r>
        <w:rPr>
          <w:rFonts w:eastAsia="Times New Roman" w:cs="Times New Roman"/>
          <w:szCs w:val="24"/>
        </w:rPr>
        <w:t>,</w:t>
      </w:r>
      <w:r>
        <w:rPr>
          <w:rFonts w:eastAsia="Times New Roman" w:cs="Times New Roman"/>
          <w:szCs w:val="24"/>
        </w:rPr>
        <w:t xml:space="preserve"> που υπολογίζεται από τον ΛΑΓΗΕ, σύμφωνα με μεθοδολογία που θα εκδώσει το Υπουργείο.</w:t>
      </w:r>
    </w:p>
    <w:p w14:paraId="60F86AC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Η ειδική</w:t>
      </w:r>
      <w:r>
        <w:rPr>
          <w:rFonts w:eastAsia="Times New Roman" w:cs="Times New Roman"/>
          <w:szCs w:val="24"/>
        </w:rPr>
        <w:t xml:space="preserve"> τιμή αγοράς υπολογίζεται σε σχέση με την οριακή τιμή του συστήματος και τους άλλους μηχανισμούς της χονδρεμπορικής αγοράς. Η μεθοδολογία υπολογισμού είναι κρίσιμο στοιχείο του νομοσχεδίου, αφού θα καθορίζει αφενός την κερδοφορία των επενδυτών και αφετέρου</w:t>
      </w:r>
      <w:r>
        <w:rPr>
          <w:rFonts w:eastAsia="Times New Roman" w:cs="Times New Roman"/>
          <w:szCs w:val="24"/>
        </w:rPr>
        <w:t xml:space="preserve"> την επιβάρυνση των καταναλωτών για τη στήριξη των ΑΠΕ και των ΣΗΘΥΑ.</w:t>
      </w:r>
    </w:p>
    <w:p w14:paraId="60F86AC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Μια σημαντική διαφοροποίηση του νέου συστήματος, που αναγνωρίζουμε, είναι ότι η υποχρεωτική συμμετοχή των παραγωγών από ΑΠΕ και ΣΗΘΥΑ στην αγορά ηλεκτρικής ενέργειας, τους υποβάλει στην </w:t>
      </w:r>
      <w:r>
        <w:rPr>
          <w:rFonts w:eastAsia="Times New Roman" w:cs="Times New Roman"/>
          <w:szCs w:val="24"/>
        </w:rPr>
        <w:t>υποχρέωση ακριβούς πρόβλεψης της παραγωγής τους και τους χρεώνει με το κόστος αποκλίσεων απ’ αυτή την πρόβλεψη. Οι σχετικές λεπτομέρειες δεν περιγράφονται στον νόμο. Προβλέπεται να συμπεριληφθούν στους σχετικούς κώδικες λειτουργίας της αγοράς και τον κώδικ</w:t>
      </w:r>
      <w:r>
        <w:rPr>
          <w:rFonts w:eastAsia="Times New Roman" w:cs="Times New Roman"/>
          <w:szCs w:val="24"/>
        </w:rPr>
        <w:t>α διαχείρισης του συστήματος.</w:t>
      </w:r>
    </w:p>
    <w:p w14:paraId="60F86AC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δυνατότητα, όμως, ακριβούς πρόβλεψης και αντίστοιχα αποφυγής του κόστους αποκλίσεων είναι μεγαλύτερη για τους μεγάλους παραγωγούς</w:t>
      </w:r>
      <w:r>
        <w:rPr>
          <w:rFonts w:eastAsia="Times New Roman" w:cs="Times New Roman"/>
          <w:szCs w:val="24"/>
        </w:rPr>
        <w:t>,</w:t>
      </w:r>
      <w:r>
        <w:rPr>
          <w:rFonts w:eastAsia="Times New Roman" w:cs="Times New Roman"/>
          <w:szCs w:val="24"/>
        </w:rPr>
        <w:t xml:space="preserve"> που έχουν διασπαρμένη παραγωγή αλλά και την ικανότητα να αξιοποιούν προηγμένα μοντέλα πρόβλεψ</w:t>
      </w:r>
      <w:r>
        <w:rPr>
          <w:rFonts w:eastAsia="Times New Roman" w:cs="Times New Roman"/>
          <w:szCs w:val="24"/>
        </w:rPr>
        <w:t>ης, γεγονός</w:t>
      </w:r>
      <w:r>
        <w:rPr>
          <w:rFonts w:eastAsia="Times New Roman" w:cs="Times New Roman"/>
          <w:szCs w:val="24"/>
        </w:rPr>
        <w:t>,</w:t>
      </w:r>
      <w:r>
        <w:rPr>
          <w:rFonts w:eastAsia="Times New Roman" w:cs="Times New Roman"/>
          <w:szCs w:val="24"/>
        </w:rPr>
        <w:t xml:space="preserve"> που θα οδηγήσει στη συγκεντροποίηση του κεφαλαίου σε λίγους μεγάλους ομίλους.</w:t>
      </w:r>
    </w:p>
    <w:p w14:paraId="60F86AC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Με το νομοσχέδιο φαίνεται ότι επιχειρείται λύση του προβλήματος του μεγάλου ελλείμματος του ΛΑΓΗΕ, που προήλθε από την υψηλή επιβάρυνση των καταναλωτών, προκειμένου </w:t>
      </w:r>
      <w:r>
        <w:rPr>
          <w:rFonts w:eastAsia="Times New Roman" w:cs="Times New Roman"/>
          <w:szCs w:val="24"/>
        </w:rPr>
        <w:t>να καλύπτεται απ’ αυτούς η επιχορήγηση των παραγωγών των ΑΠΕ. Η σημαντική αύξηση της παραγωγής από ΑΠΕ σε συνδυασμό και με άλλους παράγοντες, όπως η χαμηλή ζήτηση εξαιτίας της οικονομικής κρίσης και οι σχετικά χαμηλές τιμές του φυσικού αερίου, οδήγησε σε μ</w:t>
      </w:r>
      <w:r>
        <w:rPr>
          <w:rFonts w:eastAsia="Times New Roman" w:cs="Times New Roman"/>
          <w:szCs w:val="24"/>
        </w:rPr>
        <w:t>είωση της οριακής τιμής του συστήματος, από την οποία επωφελήθηκαν οι προμηθευτές ηλεκτρικής ενέργειας, καθώς αυξήθηκε το περιθώριο κερδοφορίας τους σε σχέση με τις λιανικές τιμές.</w:t>
      </w:r>
    </w:p>
    <w:p w14:paraId="60F86AC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όραμα του εξορθολογισμού αυτής της στρέβλωσης το νομοσχέδιο θα επιβαρύν</w:t>
      </w:r>
      <w:r>
        <w:rPr>
          <w:rFonts w:eastAsia="Times New Roman" w:cs="Times New Roman"/>
          <w:szCs w:val="24"/>
        </w:rPr>
        <w:t>ει τους προμηθευτές με το όφελος που αποκόμισαν από την αύξηση της ηλεκτροπαραγωγής από ΑΠΕ. Στην πραγματικότητα αυτή η επιβάρυνση θα μειώσει τα σημερινά περιθώρια κερδοφορίας των προμηθευτών και πιθανότατα σε κάποιο χρονικό βάθος, αφού ο ανταγωνισμός θα ο</w:t>
      </w:r>
      <w:r>
        <w:rPr>
          <w:rFonts w:eastAsia="Times New Roman" w:cs="Times New Roman"/>
          <w:szCs w:val="24"/>
        </w:rPr>
        <w:t>δηγήσει έτσι κι αλλιώς σε νέα συγκεντροποίηση. Θα μεταφερθεί απ’ αυτούς τους μεγάλους στους τελικούς καταναλωτές.</w:t>
      </w:r>
    </w:p>
    <w:p w14:paraId="60F86AC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Οι ρυθμίσεις κι αυτού του νόμου συμβάλλουν στην απαξίωση της λιγνιτικής και υδροηλεκτρικής παραγωγής για τη λαϊκή κατανάλωση προς όφελος της β</w:t>
      </w:r>
      <w:r>
        <w:rPr>
          <w:rFonts w:eastAsia="Times New Roman" w:cs="Times New Roman"/>
          <w:szCs w:val="24"/>
        </w:rPr>
        <w:t xml:space="preserve">ιομηχανίας και των διαφόρων παραγωγών και </w:t>
      </w:r>
      <w:r>
        <w:rPr>
          <w:rFonts w:eastAsia="Times New Roman" w:cs="Times New Roman"/>
          <w:szCs w:val="24"/>
        </w:rPr>
        <w:lastRenderedPageBreak/>
        <w:t>εμπόρων ενέργειας, με αποτέλεσμα την ακόμα μεγαλύτερη επιβάρυνση των λαϊκών στρωμάτων. Με την ενίσχυση των συνθηκών αγοράς στην παραγωγή και το εμπόριο ηλεκτρικής ενέργειας το νομοσχέδιο οδηγεί σε αύξηση της εκμετά</w:t>
      </w:r>
      <w:r>
        <w:rPr>
          <w:rFonts w:eastAsia="Times New Roman" w:cs="Times New Roman"/>
          <w:szCs w:val="24"/>
        </w:rPr>
        <w:t>λλευσης της εργατικής δύναμης όλων των εργαζομένων στον κλάδο, προκειμένου να εξυπηρετηθεί η ανταγωνιστικότητα των επιχειρήσεων που δραστηριοποιούνται σ’ αυτόν με τους γνωστούς τρόπους: εντατικοποίηση, εργολαβοποίηση, συμπίεση των μισθών και δικαιωμάτων.</w:t>
      </w:r>
    </w:p>
    <w:p w14:paraId="60F86AC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υνολικά, το νέο σύστημα διατηρεί και επεκτείνει τη λειτουργία του κλάδου ηλεκτρικής ενέργειας βάσει των νόμων της αγοράς. Επιβάλλει ρυθμίσεις</w:t>
      </w:r>
      <w:r>
        <w:rPr>
          <w:rFonts w:eastAsia="Times New Roman" w:cs="Times New Roman"/>
          <w:szCs w:val="24"/>
        </w:rPr>
        <w:t>,</w:t>
      </w:r>
      <w:r>
        <w:rPr>
          <w:rFonts w:eastAsia="Times New Roman" w:cs="Times New Roman"/>
          <w:szCs w:val="24"/>
        </w:rPr>
        <w:t xml:space="preserve"> που υποτίθεται ότι διορθώνουν τις ατέλειες και τις στρεβλώσεις της αγοράς αλλά στην πραγματικότητα αντανακλούν συ</w:t>
      </w:r>
      <w:r>
        <w:rPr>
          <w:rFonts w:eastAsia="Times New Roman" w:cs="Times New Roman"/>
          <w:szCs w:val="24"/>
        </w:rPr>
        <w:t>μφέροντα μεριδίου του κεφαλαίου σε αντίθεση με τις ανάγκες για επαρκή, φτηνή και ασφαλή παροχή ενέργειας με αξιοποίηση των πρωτογενών μορφών ενέργειας και των δυνατοτήτων της χώρας για παραγωγή σχετικού εξοπλισμού και εγκαταστάσεων.</w:t>
      </w:r>
    </w:p>
    <w:p w14:paraId="60F86AC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Είναι προφανές ότι οι ε</w:t>
      </w:r>
      <w:r>
        <w:rPr>
          <w:rFonts w:eastAsia="Times New Roman" w:cs="Times New Roman"/>
          <w:szCs w:val="24"/>
        </w:rPr>
        <w:t>λληνικές κυβερνήσεις, στο πλαίσιο των δεσμεύσεων</w:t>
      </w:r>
      <w:r>
        <w:rPr>
          <w:rFonts w:eastAsia="Times New Roman" w:cs="Times New Roman"/>
          <w:szCs w:val="24"/>
        </w:rPr>
        <w:t>,</w:t>
      </w:r>
      <w:r>
        <w:rPr>
          <w:rFonts w:eastAsia="Times New Roman" w:cs="Times New Roman"/>
          <w:szCs w:val="24"/>
        </w:rPr>
        <w:t xml:space="preserve"> που έχουν αναλάβει εξαιτίας της συμμετοχής της χώρας στην Ευρωπαϊκή Ένωση και τις ανάγκες των ευρωπαϊκών μονοπωλιακών ομίλων να καταλάβουν ισχυρή θέση στον διεθνή ανταγωνισμό, θα συνεχίσουν να παρέχουν κάθε</w:t>
      </w:r>
      <w:r>
        <w:rPr>
          <w:rFonts w:eastAsia="Times New Roman" w:cs="Times New Roman"/>
          <w:szCs w:val="24"/>
        </w:rPr>
        <w:t xml:space="preserve"> </w:t>
      </w:r>
      <w:r>
        <w:rPr>
          <w:rFonts w:eastAsia="Times New Roman" w:cs="Times New Roman"/>
          <w:szCs w:val="24"/>
        </w:rPr>
        <w:lastRenderedPageBreak/>
        <w:t xml:space="preserve">είδους διευκόλυνση για την ανάπτυξη της πράσινης ενέργειας. Σημειώνουμε ότι οι ανταγωνισμοί αυτοί περιπλέκονται και με τον ανταγωνισμό μεταξύ των μονοπωλίων της πράσινης ενέργειας και εκείνων που δραστηριοποιούνται στα ορυκτά καύσιμα τα οποία για την ώρα </w:t>
      </w:r>
      <w:r>
        <w:rPr>
          <w:rFonts w:eastAsia="Times New Roman" w:cs="Times New Roman"/>
          <w:szCs w:val="24"/>
        </w:rPr>
        <w:t>υπερτερούν ως προς τη δυνατότητα εγγυημένης εξασφάλισης ενεργειακής επάρκειας. Η παραπέρα ανάπτυξη των ΑΠΕ στην Ελλάδα και την Ευρωπαϊκή Ένωση γίνεται σε συνδυασμό με την απελευθέρωση του κλάδου της ενέργειας, επιταχύνει τη διείσδυση των μονοπωλιακών ομίλω</w:t>
      </w:r>
      <w:r>
        <w:rPr>
          <w:rFonts w:eastAsia="Times New Roman" w:cs="Times New Roman"/>
          <w:szCs w:val="24"/>
        </w:rPr>
        <w:t>ν των κλάδων και τη συγκεντροποίηση και πληρώνει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ακριβά ο λαός.</w:t>
      </w:r>
    </w:p>
    <w:p w14:paraId="60F86AC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δεύτερο μέρος του νομοσχεδίου με τα οκτώ άρθρα του, από το 27 ως το 34, η Κυβέρνηση έρχεται να απελευθερώσει την αγορά του φυσικού αερίου για να διευκολύνει την ιδιωτικοποίηση των</w:t>
      </w:r>
      <w:r>
        <w:rPr>
          <w:rFonts w:eastAsia="Times New Roman" w:cs="Times New Roman"/>
          <w:szCs w:val="24"/>
        </w:rPr>
        <w:t xml:space="preserve"> εταιρειών παροχής αερίου Αθήνας, Θεσσαλονίκης κ</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Ο νομικός και λειτουργικός διαχωρισμός των κλάδων προμήθειας και διανομής στην αγορά του φυσικού αερίου ακολουθεί το πρότυπο της ΔΕΗ με τον διαχωρισμό σε ΑΔΜΗΕ, ΔΕΔΔΗΕ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Οι συνέπειες για τον λαό θα είναι</w:t>
      </w:r>
      <w:r w:rsidRPr="00FA5CEF">
        <w:rPr>
          <w:rFonts w:eastAsia="Times New Roman" w:cs="Times New Roman"/>
          <w:szCs w:val="24"/>
        </w:rPr>
        <w:t>,</w:t>
      </w:r>
      <w:r>
        <w:rPr>
          <w:rFonts w:eastAsia="Times New Roman" w:cs="Times New Roman"/>
          <w:szCs w:val="24"/>
        </w:rPr>
        <w:t xml:space="preserve"> βέβαια</w:t>
      </w:r>
      <w:r w:rsidRPr="00FA5CEF">
        <w:rPr>
          <w:rFonts w:eastAsia="Times New Roman" w:cs="Times New Roman"/>
          <w:szCs w:val="24"/>
        </w:rPr>
        <w:t>,</w:t>
      </w:r>
      <w:r>
        <w:rPr>
          <w:rFonts w:eastAsia="Times New Roman" w:cs="Times New Roman"/>
          <w:szCs w:val="24"/>
        </w:rPr>
        <w:t xml:space="preserve"> αρνητικές. Θα πληρώσουν, όπως και οι εργαζόμενοι στις εταιρείες, την επιχειρηματική κερδοφορία.</w:t>
      </w:r>
    </w:p>
    <w:p w14:paraId="60F86AD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Στο τρίτο μέρος μεταξύ των άλλων υπάρχουν ρυθμίσεις για την εθνική στρατηγική για την προσαρμογή στην κλιματική αλλα</w:t>
      </w:r>
      <w:r>
        <w:rPr>
          <w:rFonts w:eastAsia="Times New Roman" w:cs="Times New Roman"/>
          <w:szCs w:val="24"/>
        </w:rPr>
        <w:t>γή. Αυτές οι ρυθμίσεις εντάσσονται στη συμφωνία για το κλίμα. Κάθε κράτος παρουσιάζει εθελοντικά στόχους για τη μείωση ή συγκράτηση των εκπομπών που θα επανεξετάζονται κάθε πέντε χρόνια από το 2018. Η συμφωνία επικεντρώνεται βασικά στο βασικό ζήτημα, το εν</w:t>
      </w:r>
      <w:r>
        <w:rPr>
          <w:rFonts w:eastAsia="Times New Roman" w:cs="Times New Roman"/>
          <w:szCs w:val="24"/>
        </w:rPr>
        <w:t xml:space="preserve">εργειακό και πως αυτό θα συμβάλει στην επίτευξη του στόχου του περιορισμού της θερμοκρασίας. Πίσω απ’ αυτό βρίσκεται η επιδίωξη κάθε κράτους για κερδοφόρες επενδύσεις των μονοπωλίων τους για μεγαλύτερα μερίδια στη διεθνή αγορά και χτύπημα των ανταγωνιστών </w:t>
      </w:r>
      <w:r>
        <w:rPr>
          <w:rFonts w:eastAsia="Times New Roman" w:cs="Times New Roman"/>
          <w:szCs w:val="24"/>
        </w:rPr>
        <w:t>τους. Σε μια καπιταλιστική οικονομία που ο σιδερένιος νόμος είναι το κέρδος η κλιματική αλλαγή είναι το θύμα αυτού του καπιταλιστικού τρόπου παραγωγής του απόλυτου νόμου του κέρδους.</w:t>
      </w:r>
    </w:p>
    <w:p w14:paraId="60F86AD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εθνική στρατηγική, όπως τη χαρακτηρίζετε, για την κλιματική αλλαγή με τ</w:t>
      </w:r>
      <w:r>
        <w:rPr>
          <w:rFonts w:eastAsia="Times New Roman" w:cs="Times New Roman"/>
          <w:szCs w:val="24"/>
        </w:rPr>
        <w:t>α μέσα παραγωγής στους ιδιώτες, με απελευθερωμένη την ενέργεια που είναι ο βασικός πυλώνας, έρχεται να υπηρετήσει εν τέλει η στρατηγική των μονοπωλιακών ομίλων και τους ανταγωνισμούς τους.</w:t>
      </w:r>
    </w:p>
    <w:p w14:paraId="60F86AD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Όσον αφορά στο πάρκο Τρίτσης, το ΚΚΕ έχει κάνει πολλαπλές παρεμβάσε</w:t>
      </w:r>
      <w:r>
        <w:rPr>
          <w:rFonts w:eastAsia="Times New Roman" w:cs="Times New Roman"/>
          <w:szCs w:val="24"/>
        </w:rPr>
        <w:t xml:space="preserve">ις γιατί η κατάσταση έχει φτάσει σε οριακό σημείο. Είναι ανάγκη να προχωρήσουν άμεσα έργα για τη διάσωσή του. Το έργο με την </w:t>
      </w:r>
      <w:r>
        <w:rPr>
          <w:rFonts w:eastAsia="Times New Roman" w:cs="Times New Roman"/>
          <w:szCs w:val="24"/>
        </w:rPr>
        <w:lastRenderedPageBreak/>
        <w:t>εσχατιά έχει δημιουργήσει νέα προβλήματα στο πάρκο Τρίτση και χρειάζεται άμεσα νέα μελέτη προκειμένου να διασφαλιστεί η διάσωσή του</w:t>
      </w:r>
      <w:r>
        <w:rPr>
          <w:rFonts w:eastAsia="Times New Roman" w:cs="Times New Roman"/>
          <w:szCs w:val="24"/>
        </w:rPr>
        <w:t>. Το νομοσχέδιο δεν εξασφαλίζει την επαρκή χρηματοδότηση, ώστε να γίνουν τα απαιτούμενα έργα. Την όποια χρηματοδότηση θα την κόψει από τους ΚΑΠ</w:t>
      </w:r>
      <w:r>
        <w:rPr>
          <w:rFonts w:eastAsia="Times New Roman" w:cs="Times New Roman"/>
          <w:szCs w:val="24"/>
        </w:rPr>
        <w:t>,</w:t>
      </w:r>
      <w:r>
        <w:rPr>
          <w:rFonts w:eastAsia="Times New Roman" w:cs="Times New Roman"/>
          <w:szCs w:val="24"/>
        </w:rPr>
        <w:t xml:space="preserve"> που δικαιούνται οι δήμοι, οι οποίοι έτσι κι αλλιώς είναι κατακρεουργημένοι.</w:t>
      </w:r>
    </w:p>
    <w:p w14:paraId="60F86AD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 τους τρεις εργαζόμενους</w:t>
      </w:r>
      <w:r>
        <w:rPr>
          <w:rFonts w:eastAsia="Times New Roman" w:cs="Times New Roman"/>
          <w:szCs w:val="24"/>
        </w:rPr>
        <w:t>,</w:t>
      </w:r>
      <w:r>
        <w:rPr>
          <w:rFonts w:eastAsia="Times New Roman" w:cs="Times New Roman"/>
          <w:szCs w:val="24"/>
        </w:rPr>
        <w:t xml:space="preserve"> που έχ</w:t>
      </w:r>
      <w:r>
        <w:rPr>
          <w:rFonts w:eastAsia="Times New Roman" w:cs="Times New Roman"/>
          <w:szCs w:val="24"/>
        </w:rPr>
        <w:t>ουν καταντήσει να τρώνε στα συσσίτια που είναι απλήρωτοι σχεδόν δυο χρόνια δεν προβλέπεται τίποτα προς το παρόν.</w:t>
      </w:r>
    </w:p>
    <w:p w14:paraId="60F86AD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άρθρο 54 ως εκπρόσωποι της κοινωνίας των πολιτών στο ΔΣ προβλέπονται να είναι οι ΜΚΟ, οι ΚοινΣΕπ και άλλοι, όλοι αυτοί οι λεγόμενοι «φίλοι </w:t>
      </w:r>
      <w:r>
        <w:rPr>
          <w:rFonts w:eastAsia="Times New Roman" w:cs="Times New Roman"/>
          <w:szCs w:val="24"/>
        </w:rPr>
        <w:t>του πάρκου». Εμείς ξέρουμε πολύ καλά.</w:t>
      </w:r>
    </w:p>
    <w:p w14:paraId="60F86AD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ΧΑΡΑ (ΧΑΡΟΥΛΑ) ΚΑΦΑΝΤΑΡΗ:</w:t>
      </w:r>
      <w:r>
        <w:rPr>
          <w:rFonts w:eastAsia="Times New Roman" w:cs="Times New Roman"/>
          <w:szCs w:val="24"/>
        </w:rPr>
        <w:t xml:space="preserve"> Κι εγώ γνωρίζω πολύ καλά.</w:t>
      </w:r>
    </w:p>
    <w:p w14:paraId="60F86AD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Και εμείς ξέρουμε πολύ καλά, κυρία Καφαντάρη.</w:t>
      </w:r>
    </w:p>
    <w:p w14:paraId="60F86AD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άρθρο 56 προβλέπεται μηνιαία πρόσοδος η οποία δεν ορίζεται και σημειώνεται ότι στην πάροδο τριετία</w:t>
      </w:r>
      <w:r>
        <w:rPr>
          <w:rFonts w:eastAsia="Times New Roman" w:cs="Times New Roman"/>
          <w:szCs w:val="24"/>
        </w:rPr>
        <w:t>ς μπορεί να μειωθεί.</w:t>
      </w:r>
    </w:p>
    <w:p w14:paraId="60F86AD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Επίσης, στο τέλος του άρθρου προβλέπεται ως πηγή εσόδου κάθε νόμιμο έσοδο με ό,τι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συνεπάγεται ως προς το τι σημαίνει νόμιμο έσοδο.</w:t>
      </w:r>
    </w:p>
    <w:p w14:paraId="60F86AD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άρθρο 60 μεταφέρει το παθητικό του παλιού φορέα στον ΑΣΔΑ και προβλέπεται ότι το βάρος</w:t>
      </w:r>
      <w:r>
        <w:rPr>
          <w:rFonts w:eastAsia="Times New Roman" w:cs="Times New Roman"/>
          <w:szCs w:val="24"/>
        </w:rPr>
        <w:t xml:space="preserve"> που θα προκύψει στον ΑΣΔΑ θα καλυφθεί πάλι από τους ΚΑΠ.</w:t>
      </w:r>
    </w:p>
    <w:p w14:paraId="60F86AD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Όσον αφορά στο τέμενος, κύριε Πρόεδρε, έχουμε ήδη πάρει θετική θέση. Ο ρατσισμός που ακούστηκε και εδώ μέσα, αυτό το δηλητήριο, δεν πιάνει στον λαό και το έχει αποδείξει μέχρι σήμερα. Η φασιστική, ν</w:t>
      </w:r>
      <w:r>
        <w:rPr>
          <w:rFonts w:eastAsia="Times New Roman" w:cs="Times New Roman"/>
          <w:szCs w:val="24"/>
        </w:rPr>
        <w:t>αζιστική, εγκληματική οργάνωση Χρυσή Αυγή, μιμητές του Χίτλερ, του Μεταξά, του Παπαδόπουλου έδειξαν για μια ακόμα φορά το απάνθρωπο πρόσωπό τους και σήμερα με αφορμή του ισλαμικό τέμενος που περιέχεται στο νομοσχέδιο. Για τους καπιταλιστές που κάνουν πάρτι</w:t>
      </w:r>
      <w:r>
        <w:rPr>
          <w:rFonts w:eastAsia="Times New Roman" w:cs="Times New Roman"/>
          <w:szCs w:val="24"/>
        </w:rPr>
        <w:t xml:space="preserve"> στην πλάτη του λαού δεν είπαν κουβέντα γιατί είναι το μακρύ τους χέρι.</w:t>
      </w:r>
    </w:p>
    <w:p w14:paraId="60F86AD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 το ΚΚΕ είναι μια ανάγκη και χρήσιμη για τον λαό αξιοποίηση των ανανεώσιμων πηγών ενέργειας. Αυτή όμως μπορεί να γίνει μέσα από έναν αποκλειστικά κρατικό, ενιαίο, εθνικό φορέα ενέργ</w:t>
      </w:r>
      <w:r>
        <w:rPr>
          <w:rFonts w:eastAsia="Times New Roman" w:cs="Times New Roman"/>
          <w:szCs w:val="24"/>
        </w:rPr>
        <w:t>ειας στο πλαίσιο μιας λαϊκής οικονομίας με κοινωνικοποιημένα τα βασικά μέσα παραγωγής.</w:t>
      </w:r>
    </w:p>
    <w:p w14:paraId="60F86AD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Αυτή η λύση προϋποθέτει να πάρει ο λαός την τύχη του στα δικά του χέρια, να εγκαθιδρύσει τη δική του εξουσία και να προχωρήσει, βέβαια, σ’ αυτόν τον δρόμο ανάπτυξης που </w:t>
      </w:r>
      <w:r>
        <w:rPr>
          <w:rFonts w:eastAsia="Times New Roman" w:cs="Times New Roman"/>
          <w:szCs w:val="24"/>
        </w:rPr>
        <w:t>συμφέρει τον λαό.</w:t>
      </w:r>
    </w:p>
    <w:p w14:paraId="60F86AD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κύριε Πρόεδρε.</w:t>
      </w:r>
    </w:p>
    <w:p w14:paraId="60F86AD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Γιώργος Αμυράς, ειδικός αγορητής από το Ποτάμι έχει τον λόγο.</w:t>
      </w:r>
    </w:p>
    <w:p w14:paraId="60F86AD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0F86AE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πολύ, κύριε Πρόεδρε.</w:t>
      </w:r>
    </w:p>
    <w:p w14:paraId="60F86AE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αδικείται λίγο το κυρίως θέμα του σχεδίου νόμου</w:t>
      </w:r>
      <w:r>
        <w:rPr>
          <w:rFonts w:eastAsia="Times New Roman" w:cs="Times New Roman"/>
          <w:szCs w:val="24"/>
        </w:rPr>
        <w:t>,</w:t>
      </w:r>
      <w:r>
        <w:rPr>
          <w:rFonts w:eastAsia="Times New Roman" w:cs="Times New Roman"/>
          <w:szCs w:val="24"/>
        </w:rPr>
        <w:t xml:space="preserve"> που είναι ο τρόπος αντιμετώπισης και αξιοποίησης του ενεργειακού δυναμικού της χώρας, ανανεώσιμες πηγές ενέργειας και φυσικό αέριο από τη συζήτηση για το τζαμί.</w:t>
      </w:r>
    </w:p>
    <w:p w14:paraId="60F86AE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μιλήσω για το τζαμί στο τέλος, γιατί δεν θέ</w:t>
      </w:r>
      <w:r>
        <w:rPr>
          <w:rFonts w:eastAsia="Times New Roman" w:cs="Times New Roman"/>
          <w:szCs w:val="24"/>
        </w:rPr>
        <w:t>λω να αδικήσω το θέμα μας.</w:t>
      </w:r>
    </w:p>
    <w:p w14:paraId="60F86AE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Θέλω να πω το εξής: Θέλω να σας πάω μια μικρή βόλτα μέχρι την Κύθνο, αυτό το υπέροχο κυκλαδονήσι και να κάνουμε ένα μικρό ταξίδι στον χρόνο, δύο αιώνες πίσω, που έχει σχέση με τις ανανεώσιμες πηγές ενέργειας και τη γεωθερμία. Ο κ</w:t>
      </w:r>
      <w:r>
        <w:rPr>
          <w:rFonts w:eastAsia="Times New Roman" w:cs="Times New Roman"/>
          <w:szCs w:val="24"/>
        </w:rPr>
        <w:t>. Καρράς γνωρίζει και τον βλέπω που χαμογελά.</w:t>
      </w:r>
    </w:p>
    <w:p w14:paraId="60F86AE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Λοιπόν, έως το 1836 η Κύθνος, πανέμορφο νησάκι, είχε –και εξακολουθεί να έχει, βέβαια- έναν παραθαλάσσιο οικισμό που ονομάζεται σήμερα Λουτρά και έχει δύο ιαματικές πηγές. Η μία έχει θερμοκρασία 50 βαθμών Κελσί</w:t>
      </w:r>
      <w:r>
        <w:rPr>
          <w:rFonts w:eastAsia="Times New Roman" w:cs="Times New Roman"/>
          <w:szCs w:val="24"/>
        </w:rPr>
        <w:t>ου και είναι ευεργετική για δερματικές παθήσεις, γυναικολογικά θέματα κ.λπ., η άλλη έχει χαμηλότερη θερμοκρασία. Οι ντόπιοι έως το 1836 δεν πάταγαν καν στην περιοχή Λουτρά. Έλεγαν ότι εκεί αναβλύζει το λεγόμενο «κακάβειο ύδωρ» -από τον Κάκαβο, το βουνό δίπ</w:t>
      </w:r>
      <w:r>
        <w:rPr>
          <w:rFonts w:eastAsia="Times New Roman" w:cs="Times New Roman"/>
          <w:szCs w:val="24"/>
        </w:rPr>
        <w:t>λα- ότι δηλαδή οι διάβολοι ήταν μέσα στη γη, απεργάζονταν άσχημα πράγματα για μας τους Έλληνες και έβγαιναν τα καυτά νερά στην επιφάνεια. Έπρεπε να έρθουν, δυστυχώς, οι Γερμανοί και ο Όθωνας, που έστειλε τον βασιλικό αρχιτέκτονα Κρίστιαν Χάνσεν, ο οποίος τ</w:t>
      </w:r>
      <w:r>
        <w:rPr>
          <w:rFonts w:eastAsia="Times New Roman" w:cs="Times New Roman"/>
          <w:szCs w:val="24"/>
        </w:rPr>
        <w:t>ο 1836 με χημικούς έκανε αναλύσεις στα νερά και είδε πόσο ευεργετικά είναι, για να φτιαχτούν τα Λουτρά.</w:t>
      </w:r>
    </w:p>
    <w:p w14:paraId="60F86AE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Γιατί σας το λέω αυτό; Διότι είναι ένα φαινόμενο, μια ένδειξη της ελληνικής κακοδαιμονίας, των ελληνικών παθογενειών της δημόσιας ζωής μεταξύ άλλων. Δεν</w:t>
      </w:r>
      <w:r>
        <w:rPr>
          <w:rFonts w:eastAsia="Times New Roman" w:cs="Times New Roman"/>
          <w:szCs w:val="24"/>
        </w:rPr>
        <w:t xml:space="preserve"> είχαμε έως τώρα αξιοποιήσει και πάρει στα </w:t>
      </w:r>
      <w:r>
        <w:rPr>
          <w:rFonts w:eastAsia="Times New Roman" w:cs="Times New Roman"/>
          <w:szCs w:val="24"/>
        </w:rPr>
        <w:lastRenderedPageBreak/>
        <w:t>σοβαρά το ενεργειακό σύστημα της χώρας. Αυτό το σχέδιο νόμου είναι πολύ θετικό. Κάνει ένα βήμα προς τα εμπρός σε αυτά τα ζητήματα.</w:t>
      </w:r>
    </w:p>
    <w:p w14:paraId="60F86AE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Όπως βλέπετε, εμείς οι ποταμίσιοι δεν έχουμε κανένα πρόβλημα να πούμε ότι η Κυβέρν</w:t>
      </w:r>
      <w:r>
        <w:rPr>
          <w:rFonts w:eastAsia="Times New Roman" w:cs="Times New Roman"/>
          <w:szCs w:val="24"/>
        </w:rPr>
        <w:t xml:space="preserve">ηση κάνει κάτι σωστό, όταν το κάνει, </w:t>
      </w:r>
      <w:r>
        <w:rPr>
          <w:rFonts w:eastAsia="Times New Roman" w:cs="Times New Roman"/>
          <w:szCs w:val="24"/>
        </w:rPr>
        <w:t>όπως,</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έχουμε και κανένα πρόβλημα να πούμε τα αρνητικά και τα λέμε συνεχώς. Ωστόσο, τα χρόνια των τελευταίων δεκαετιών -για να έρθουμε στη σύγχρονη και νεότερη εποχή- εμείς οι Έλληνες υπερβάλαμε με κάποια ζη</w:t>
      </w:r>
      <w:r>
        <w:rPr>
          <w:rFonts w:eastAsia="Times New Roman" w:cs="Times New Roman"/>
          <w:szCs w:val="24"/>
        </w:rPr>
        <w:t>τήματα ενεργειακά. Υπερβάλαμε με την υπερπριμοδότηση των φωτοβολταϊκών. Δεν φροντίσαμε να αναπτύξουμε και να ενθαρρύνουμε με φορολογικά κίνητρα ελληνικές επιχειρήσεις και να αναπτυχθούν στις ΑΠΕ. Και την ίδια εποχή, δηλαδή -μιλάμε για τα τελευταία είκοσι χ</w:t>
      </w:r>
      <w:r>
        <w:rPr>
          <w:rFonts w:eastAsia="Times New Roman" w:cs="Times New Roman"/>
          <w:szCs w:val="24"/>
        </w:rPr>
        <w:t>ρόνια- κάνανε άλματα οι Ευρωπαίοι -και όχι μόνο στον συγκεκριμένο τομέα- γιατί η τεχνολογία εξελισσόταν.</w:t>
      </w:r>
    </w:p>
    <w:p w14:paraId="60F86AE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Σχεδιάζαμε έργα αποκομμένα και μη επαρκώς μελετημένα που μένανε στη μέση, για παράδειγμα, το πρόγραμμα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που θα πουλούσαμε στη Γερμανία ενέργεια από φωτοβολταϊκά. Φυτέψαμε στα χωράφια, αντί για σπαρτά, φωτοβολταϊκά και να που φτάνουμε σήμερα, εν έτει 2106, να ξανασυζητάμε για το ποιος πρέπει να είναι ο μακροχρόνιος ενεργειακός σχεδιασμός της χώρας.</w:t>
      </w:r>
    </w:p>
    <w:p w14:paraId="60F86AE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Το Ποτάμ</w:t>
      </w:r>
      <w:r>
        <w:rPr>
          <w:rFonts w:eastAsia="Times New Roman" w:cs="Times New Roman"/>
          <w:szCs w:val="24"/>
        </w:rPr>
        <w:t>ι –και υπερηφανευόμαστε εμείς να το λέμε- ήταν, δυστυχώς, το μόνο κόμμα</w:t>
      </w:r>
      <w:r>
        <w:rPr>
          <w:rFonts w:eastAsia="Times New Roman" w:cs="Times New Roman"/>
          <w:szCs w:val="24"/>
        </w:rPr>
        <w:t>,</w:t>
      </w:r>
      <w:r>
        <w:rPr>
          <w:rFonts w:eastAsia="Times New Roman" w:cs="Times New Roman"/>
          <w:szCs w:val="24"/>
        </w:rPr>
        <w:t xml:space="preserve"> που από την έναρξη της βουλευτικής περιόδου κατέθεσε συγκεκριμένες προτάσεις για τον ενεργειακό σχεδιασμό αυτής της χώρας.</w:t>
      </w:r>
    </w:p>
    <w:p w14:paraId="60F86AE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τα άρθρα 42-45 του παρόντος σχεδίου νόμου, βλέπουμε με ικ</w:t>
      </w:r>
      <w:r>
        <w:rPr>
          <w:rFonts w:eastAsia="Times New Roman" w:cs="Times New Roman"/>
          <w:szCs w:val="24"/>
        </w:rPr>
        <w:t>ανοποίηση ότι ο πυρήνας αυτών που λέγαμε βρίσκεται αποτυπωμένος σε ένα νομοθετικό κείμενο. Ωστόσο υπάρχουν ερωτήματα.</w:t>
      </w:r>
    </w:p>
    <w:p w14:paraId="60F86AE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Εμείς, λοιπόν, στο Ποτάμι λέμε ότι δεν πρέπει να χάσουμε άλλες ευκαιρίες. Μπορούμε να γίνουμε πρωτοπόροι και όχι ουραγοί στο ευρωπαϊκό ενε</w:t>
      </w:r>
      <w:r>
        <w:rPr>
          <w:rFonts w:eastAsia="Times New Roman" w:cs="Times New Roman"/>
          <w:szCs w:val="24"/>
        </w:rPr>
        <w:t>ργειακό και κλιματικό γίγνεσθαι θέτοντας τους εξής στόχους: Εξοικονόμηση ενέργειας και διασύνδεση των νησιών. Έχουμε μια πολυνησία εκπληκτική, η οποία, βεβαίως, έχει ένα κόστος ενεργειακής προσέγγισης -και όχι μόνο- και γι’ αυτό είχαμε ανέβει στα κάγκελα κ</w:t>
      </w:r>
      <w:r>
        <w:rPr>
          <w:rFonts w:eastAsia="Times New Roman" w:cs="Times New Roman"/>
          <w:szCs w:val="24"/>
        </w:rPr>
        <w:t>αι στα κεραμίδια, όταν αυξήσατε τον ΦΠΑ από το 6% στο 23% και μετά στο 24% στα νησιά.</w:t>
      </w:r>
    </w:p>
    <w:p w14:paraId="60F86AE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Εμείς λέμε ότι πρέπει να έχουμε συνεχή αύξηση των ΑΠΕ με σταδιακό κλείσιμο των λιγνιτικών μονάδων. Δεν πρέπει να ξεχνάμε ότι ο λιγνίτης είναι ένα από τα εθνικά μας ορυκτά</w:t>
      </w:r>
      <w:r>
        <w:rPr>
          <w:rFonts w:eastAsia="Times New Roman" w:cs="Times New Roman"/>
          <w:szCs w:val="24"/>
        </w:rPr>
        <w:t>. Δεν μπορούμε να του γυρίσουμε την πλάτη, αλλά χρειάζεται άμεση αποσύνδεσή του για περιβαλλοντικούς -και όχι μόνο- λόγους, αλλά και λόγους κόστους.</w:t>
      </w:r>
    </w:p>
    <w:p w14:paraId="60F86AE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Εμείς λέμε ότι θα πρέπει να προωθηθεί άμεσα η διασύνδεση της Κρήτης και των υπολοίπων νησιών –οι Κυκλάδες, </w:t>
      </w:r>
      <w:r>
        <w:rPr>
          <w:rFonts w:eastAsia="Times New Roman" w:cs="Times New Roman"/>
          <w:szCs w:val="24"/>
        </w:rPr>
        <w:t>ευτυχώς, έχουν ήδη διασυνδεθεί- μέσω βρόγχου υποβρυχίων καλωδίων ενταγμένου στο διασυνδεδεμένο σύστημα της Ηπειρωτικής χώρας.</w:t>
      </w:r>
    </w:p>
    <w:p w14:paraId="60F86AE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Εμείς λέμε ότι όλα τα έργα διασύνδεσης, αλλά και κάθε έργο ανανεώσιμης πηγής ενέργειας, θα πρέπει να υπακούει σε όλες τις περιβαλλ</w:t>
      </w:r>
      <w:r>
        <w:rPr>
          <w:rFonts w:eastAsia="Times New Roman" w:cs="Times New Roman"/>
          <w:szCs w:val="24"/>
        </w:rPr>
        <w:t xml:space="preserve">οντικές προδιαγραφές και την ευρωπαϊκή, βεβαίως, νομοθεσία. Θα πρέπει να προσέχουμε να μην γεμίσουμε τη χώρα με τερατώδεις εγκαταστάσεις ΑΠΕ, διότι μαζί με τις εγκαταστάσεις έρχονται και οι δρόμοι, υπάρχει κίνδυνος να αλλοιωθούν τοπία, το περιβάλλον και ο </w:t>
      </w:r>
      <w:r>
        <w:rPr>
          <w:rFonts w:eastAsia="Times New Roman" w:cs="Times New Roman"/>
          <w:szCs w:val="24"/>
        </w:rPr>
        <w:t>μοναδικός χαρακτήρας του ελληνικού φυσικού περιβάλλοντος. Θα πρέπει, επίσης, να δώσουμε έμφαση σε λιγότερο διαδεδομένες πηγές ενέργειας, όπως η κυματική ενέργεια. Με τα γεωθερμικά πεδία στη Νίσυρο πριν από δύο αιώνες, σχεδόν, σας είπα τι γινόταν. Επίσης, π</w:t>
      </w:r>
      <w:r>
        <w:rPr>
          <w:rFonts w:eastAsia="Times New Roman" w:cs="Times New Roman"/>
          <w:szCs w:val="24"/>
        </w:rPr>
        <w:t>ρέπει να ρίξουμε μία καλή ματιά ως οργανωμένη κοινωνία και στις νέες τεχνολογίες αποθήκευσης της ενέργειας. Εκεί είναι το προνομιακό πεδίο τώρα της ενεργειακής οικονομίας.</w:t>
      </w:r>
    </w:p>
    <w:p w14:paraId="60F86AE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εμείς θεωρούμε ότι η Ελλάδα βρίσκεται πίσω. Η Νορβηγία</w:t>
      </w:r>
      <w:r>
        <w:rPr>
          <w:rFonts w:eastAsia="Times New Roman" w:cs="Times New Roman"/>
          <w:szCs w:val="24"/>
        </w:rPr>
        <w:t xml:space="preserve">, η Δανία, η Γερμανία, η οποία μάλιστα τώρα βρίσκεται σε πλήρη απεξάρτηση από την πυρηνική ενέργεια έχουν </w:t>
      </w:r>
      <w:r>
        <w:rPr>
          <w:rFonts w:eastAsia="Times New Roman" w:cs="Times New Roman"/>
          <w:szCs w:val="24"/>
        </w:rPr>
        <w:lastRenderedPageBreak/>
        <w:t>κάνει βήματα μπροστά. Δεν χρειάζεται να κάνουμε εμείς τη βρωμοδουλειά, την έχουν κάνει άλλοι για μας. Άλλος ανακάλυψε και τον τροχό, άλλος και τη φωτι</w:t>
      </w:r>
      <w:r>
        <w:rPr>
          <w:rFonts w:eastAsia="Times New Roman" w:cs="Times New Roman"/>
          <w:szCs w:val="24"/>
        </w:rPr>
        <w:t>ά. Δεν χρειάζεται ούτε να καούμε ούτε να λερώσουμε τα χέρια μας. Χρειάζεται, όμως, να ανταποκριθούμε στις δεσμεύσεις μας έναντι της Ευρώπης. Ειδικά με το πακέτο μέτρων «20-20-20», δηλαδή</w:t>
      </w:r>
      <w:r>
        <w:rPr>
          <w:rFonts w:eastAsia="Times New Roman" w:cs="Times New Roman"/>
          <w:szCs w:val="24"/>
        </w:rPr>
        <w:t>,</w:t>
      </w:r>
      <w:r>
        <w:rPr>
          <w:rFonts w:eastAsia="Times New Roman" w:cs="Times New Roman"/>
          <w:szCs w:val="24"/>
        </w:rPr>
        <w:t xml:space="preserve"> έως το 2020 οι ευρωπαϊκές χώρες θα πρέπει να έχουν κατά 20% εξοικονό</w:t>
      </w:r>
      <w:r>
        <w:rPr>
          <w:rFonts w:eastAsia="Times New Roman" w:cs="Times New Roman"/>
          <w:szCs w:val="24"/>
        </w:rPr>
        <w:t>μηση ενεργειακή και κατά 20% παραγωγή ενέργειας από ανανεώσιμες πηγές.</w:t>
      </w:r>
    </w:p>
    <w:p w14:paraId="60F86AE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Εμείς, λοιπόν, λέμε ότι πρέπει να οδεύσουμε στο μονοπάτι το οποίο χαράχτηκε τον Δεκέμβρη του 2015 στο Παρίσι στη διάσκεψη κορυφής του ΟΗΕ και όλων των μελών για την κλιματική αλλαγή. Η </w:t>
      </w:r>
      <w:r>
        <w:rPr>
          <w:rFonts w:eastAsia="Times New Roman" w:cs="Times New Roman"/>
          <w:szCs w:val="24"/>
        </w:rPr>
        <w:t>Ελλάδα πού βρίσκεται; Δυστυχώς, είμαστε μια χώρα της υπερβολής και των χαμένων ευκαιριών. Υπάρχουν, όμως, παραδείγματα, υπάρχουν τρόποι να έρθουμε σε μια ισορροπία και από κει και πέρα να προχωράμε με θετικά βήματα.</w:t>
      </w:r>
    </w:p>
    <w:p w14:paraId="60F86AF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σας καταθέσω εδώ μια πρόταση που έχει</w:t>
      </w:r>
      <w:r>
        <w:rPr>
          <w:rFonts w:eastAsia="Times New Roman" w:cs="Times New Roman"/>
          <w:szCs w:val="24"/>
        </w:rPr>
        <w:t xml:space="preserve"> επεξεργαστεί η </w:t>
      </w:r>
      <w:r>
        <w:rPr>
          <w:rFonts w:eastAsia="Times New Roman" w:cs="Times New Roman"/>
          <w:szCs w:val="24"/>
        </w:rPr>
        <w:t>«</w:t>
      </w:r>
      <w:r>
        <w:rPr>
          <w:rFonts w:eastAsia="Times New Roman" w:cs="Times New Roman"/>
          <w:szCs w:val="24"/>
          <w:lang w:val="en-US"/>
        </w:rPr>
        <w:t>GREENPEACE</w:t>
      </w:r>
      <w:r>
        <w:rPr>
          <w:rFonts w:eastAsia="Times New Roman" w:cs="Times New Roman"/>
          <w:szCs w:val="24"/>
        </w:rPr>
        <w:t>»</w:t>
      </w:r>
      <w:r>
        <w:rPr>
          <w:rFonts w:eastAsia="Times New Roman" w:cs="Times New Roman"/>
          <w:szCs w:val="24"/>
        </w:rPr>
        <w:t xml:space="preserve">, κύριε Υπουργέ, το λεγόμενο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w:t>
      </w:r>
    </w:p>
    <w:p w14:paraId="60F86AF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Υπάρχει στο νομοσχέδιο.</w:t>
      </w:r>
    </w:p>
    <w:p w14:paraId="60F86AF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Α, ωραία.</w:t>
      </w:r>
    </w:p>
    <w:p w14:paraId="60F86AF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Είχα δύο στα δύο προχθές κι άλλο ένα στα ένα σήμερα. Πολ</w:t>
      </w:r>
      <w:r>
        <w:rPr>
          <w:rFonts w:eastAsia="Times New Roman" w:cs="Times New Roman"/>
          <w:szCs w:val="24"/>
        </w:rPr>
        <w:t>ύ ωραία. Αλλά εκεί δεν υπάρχει η επέκταση σε δήμους και σχολεία…</w:t>
      </w:r>
    </w:p>
    <w:p w14:paraId="60F86AF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Υπάρχει.</w:t>
      </w:r>
    </w:p>
    <w:p w14:paraId="60F86AF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σε σχολεία; Στις ταράτσες;</w:t>
      </w:r>
    </w:p>
    <w:p w14:paraId="60F86AF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ΠΑΝΑΓΙΩΤΗΣ ΣΚΟΥΡΛΕΤΗΣ (Υπουργός Περιβάλλοντος και Ενέργειας):</w:t>
      </w:r>
      <w:r>
        <w:rPr>
          <w:rFonts w:eastAsia="Times New Roman" w:cs="Times New Roman"/>
          <w:szCs w:val="24"/>
        </w:rPr>
        <w:t xml:space="preserve"> Βε</w:t>
      </w:r>
      <w:r>
        <w:rPr>
          <w:rFonts w:eastAsia="Times New Roman" w:cs="Times New Roman"/>
          <w:szCs w:val="24"/>
        </w:rPr>
        <w:t>βαίως. Και στα πανεπιστήμια.</w:t>
      </w:r>
    </w:p>
    <w:p w14:paraId="60F86AF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στα εκπαιδευτικά ιδρύματα. Πολύ ωραία!</w:t>
      </w:r>
    </w:p>
    <w:p w14:paraId="60F86AF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Εμείς, λοιπόν, λέμε «ναι» στην αειφόρο ανάπτυξη. Λέμε «ναι»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λέμε «ναι» στις υπεύθυνες πολιτικές, γι’ αυτό και θα υπερψηφίσουμε το σχέ</w:t>
      </w:r>
      <w:r>
        <w:rPr>
          <w:rFonts w:eastAsia="Times New Roman" w:cs="Times New Roman"/>
          <w:szCs w:val="24"/>
        </w:rPr>
        <w:t>διο νόμου.</w:t>
      </w:r>
    </w:p>
    <w:p w14:paraId="60F86AF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Θέλω να καταθέσω για τα Πρακτικά και μια επεξεργασμένη πρόταση του Ποταμιού. Την έχω παρουσιάσει κατά καιρούς στις </w:t>
      </w:r>
      <w:r>
        <w:rPr>
          <w:rFonts w:eastAsia="Times New Roman" w:cs="Times New Roman"/>
          <w:szCs w:val="24"/>
        </w:rPr>
        <w:t>ε</w:t>
      </w:r>
      <w:r>
        <w:rPr>
          <w:rFonts w:eastAsia="Times New Roman" w:cs="Times New Roman"/>
          <w:szCs w:val="24"/>
        </w:rPr>
        <w:t xml:space="preserve">πιτροπές, αλλά θέλω και στην Ολομέλεια. Είναι από τον τομέα κλιματικής </w:t>
      </w:r>
      <w:r>
        <w:rPr>
          <w:rFonts w:eastAsia="Times New Roman" w:cs="Times New Roman"/>
          <w:szCs w:val="24"/>
        </w:rPr>
        <w:lastRenderedPageBreak/>
        <w:t>αλλαγής και ενέργειας του Ποταμιού, εξαιρετικοί επιστήμονε</w:t>
      </w:r>
      <w:r>
        <w:rPr>
          <w:rFonts w:eastAsia="Times New Roman" w:cs="Times New Roman"/>
          <w:szCs w:val="24"/>
        </w:rPr>
        <w:t>ς που εργάζονται γι’ αυτό. Σας ευχαριστώ πάρα πολύ.</w:t>
      </w:r>
    </w:p>
    <w:p w14:paraId="60F86AF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Αμυράς καταθέτει για τα Πρακτικά</w:t>
      </w:r>
      <w:r>
        <w:rPr>
          <w:rFonts w:eastAsia="Times New Roman" w:cs="Times New Roman"/>
          <w:szCs w:val="24"/>
        </w:rPr>
        <w:t xml:space="preserve"> </w:t>
      </w:r>
      <w:r>
        <w:rPr>
          <w:rFonts w:eastAsia="Times New Roman" w:cs="Times New Roman"/>
          <w:szCs w:val="24"/>
        </w:rPr>
        <w:t xml:space="preserve">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w:t>
      </w:r>
      <w:r>
        <w:rPr>
          <w:rFonts w:eastAsia="Times New Roman" w:cs="Times New Roman"/>
          <w:szCs w:val="24"/>
        </w:rPr>
        <w:t>ουλής)</w:t>
      </w:r>
    </w:p>
    <w:p w14:paraId="60F86AF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θέλω να έρθω τώρα στο ζήτημα του </w:t>
      </w:r>
      <w:r>
        <w:rPr>
          <w:rFonts w:eastAsia="Times New Roman" w:cs="Times New Roman"/>
          <w:szCs w:val="24"/>
        </w:rPr>
        <w:t>τ</w:t>
      </w:r>
      <w:r>
        <w:rPr>
          <w:rFonts w:eastAsia="Times New Roman" w:cs="Times New Roman"/>
          <w:szCs w:val="24"/>
        </w:rPr>
        <w:t xml:space="preserve">εμένους. Πρώτα απ’ όλα να πούμε κάτι. Δεν μπορεί κανείς να υμνεί από το Βήμα, εδώ, της </w:t>
      </w:r>
      <w:r>
        <w:rPr>
          <w:rFonts w:eastAsia="Times New Roman" w:cs="Times New Roman"/>
          <w:szCs w:val="24"/>
        </w:rPr>
        <w:t>δ</w:t>
      </w:r>
      <w:r>
        <w:rPr>
          <w:rFonts w:eastAsia="Times New Roman" w:cs="Times New Roman"/>
          <w:szCs w:val="24"/>
        </w:rPr>
        <w:t xml:space="preserve">ημοκρατίας δικτατορικά καθεστώτα όπως αυτό του Μεταξά. Εάν σήμερα –χτύπα ξύλο- παραφυσικά ή μεταφυσικά υπήρχε ένας «Μεταξάς» στην πολιτική, δεν θα ήταν κανείς από εμάς εδώ. Θα ήταν κλειστό το μαγαζί, να το πω έτσι λαϊκά, διότι έτσι το αντιμετωπίζουν αυτοί </w:t>
      </w:r>
      <w:r>
        <w:rPr>
          <w:rFonts w:eastAsia="Times New Roman" w:cs="Times New Roman"/>
          <w:szCs w:val="24"/>
        </w:rPr>
        <w:t xml:space="preserve">που αρνούνται τη </w:t>
      </w:r>
      <w:r>
        <w:rPr>
          <w:rFonts w:eastAsia="Times New Roman" w:cs="Times New Roman"/>
          <w:szCs w:val="24"/>
        </w:rPr>
        <w:t>δ</w:t>
      </w:r>
      <w:r>
        <w:rPr>
          <w:rFonts w:eastAsia="Times New Roman" w:cs="Times New Roman"/>
          <w:szCs w:val="24"/>
        </w:rPr>
        <w:t>ημοκρατία.</w:t>
      </w:r>
    </w:p>
    <w:p w14:paraId="60F86AF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Τώρα, τι θα γίνει με το </w:t>
      </w:r>
      <w:r>
        <w:rPr>
          <w:rFonts w:eastAsia="Times New Roman" w:cs="Times New Roman"/>
          <w:szCs w:val="24"/>
        </w:rPr>
        <w:t>τ</w:t>
      </w:r>
      <w:r>
        <w:rPr>
          <w:rFonts w:eastAsia="Times New Roman" w:cs="Times New Roman"/>
          <w:szCs w:val="24"/>
        </w:rPr>
        <w:t>έμενος; Εδώ ζούμε έναν πολιτικό σουρεαλισμό. Ο Υπουργός Εθνικής Άμυνας, ο κ. Καμμένος, ως Υπουργός, παραχωρεί ή τουλάχιστον δεν αρνείται την παραχώρηση της έκτασης στον Βοτανικό για τη δημιουργία του τζ</w:t>
      </w:r>
      <w:r>
        <w:rPr>
          <w:rFonts w:eastAsia="Times New Roman" w:cs="Times New Roman"/>
          <w:szCs w:val="24"/>
        </w:rPr>
        <w:t>αμιού. Ο ίδιος άνθρωπος ως Αρχηγός κόμματος, των ΑΝΕΛ, λέει «όχι, δεν θα ψηφίσω».</w:t>
      </w:r>
    </w:p>
    <w:p w14:paraId="60F86AF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Πώς μπορείτε, κύριε Υπουργοί, και συνεργάζεστε με μια τέτοια διφυή –πολιτικώς, μιλάω- προσωπικότητα; Ως Υπουργός λέει «πάρτε την έκταση», ως Αρχηγός κόμματος λέει «όχι, δεν θ</w:t>
      </w:r>
      <w:r>
        <w:rPr>
          <w:rFonts w:eastAsia="Times New Roman" w:cs="Times New Roman"/>
          <w:szCs w:val="24"/>
        </w:rPr>
        <w:t>α ψηφίσω». Και με αυτόν τον τρόπο δυστυχώς συμπαρατάσσεται με τη Χρυσή Αυγή.</w:t>
      </w:r>
    </w:p>
    <w:p w14:paraId="60F86AF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Ακόμα και αυτό, αγαπητοί συνάδελφοι, των ΑΝΕΛ, θα έπρεπε να σας προβληματίσει να αναθεωρήσετε τη στάση σας. Εν πάση περιπτώσει, τα κάστανα πάλι θα τα βγάλει από τη φωτιά η αντιπολ</w:t>
      </w:r>
      <w:r>
        <w:rPr>
          <w:rFonts w:eastAsia="Times New Roman" w:cs="Times New Roman"/>
          <w:szCs w:val="24"/>
        </w:rPr>
        <w:t>ίτευση στα θέματα των ανθρωπίνων δικαιωμάτων -και όχι μόνο.</w:t>
      </w:r>
    </w:p>
    <w:p w14:paraId="60F86AF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Να κάνουμε μια μικρή αναδρομή; Εδώ και δέκα χρόνια, από το 2006 η ελληνική βουλή έχει ψηφίσει νόμους και ξανά και το 2011 και δεν τους έχει εφαρμόσει. Γιατί τέτοια δειλία; Γιατί τέτοια έλλειψη πολ</w:t>
      </w:r>
      <w:r>
        <w:rPr>
          <w:rFonts w:eastAsia="Times New Roman" w:cs="Times New Roman"/>
          <w:szCs w:val="24"/>
        </w:rPr>
        <w:t>ιτικού θάρρους; Υπάρχει ο κίνδυνος ο ισλαμικός. Ναι. Ε, υπάρχει για όλη την Ευρώπη, αλλά δεν περνάει μέσα από το τζαμί.</w:t>
      </w:r>
    </w:p>
    <w:p w14:paraId="60F86B00" w14:textId="77777777" w:rsidR="00E15B20" w:rsidRDefault="00812504">
      <w:pPr>
        <w:spacing w:line="480" w:lineRule="auto"/>
        <w:ind w:firstLine="720"/>
        <w:jc w:val="both"/>
        <w:rPr>
          <w:rFonts w:eastAsia="Times New Roman"/>
          <w:szCs w:val="24"/>
        </w:rPr>
      </w:pPr>
      <w:r>
        <w:rPr>
          <w:rFonts w:eastAsia="Times New Roman"/>
          <w:szCs w:val="24"/>
        </w:rPr>
        <w:t>Δηλαδή, σήμερα που λειτουργούν στην Αθήνα -και όχι μόνο, και σε άλλες πόλεις- υπόγεια τζαμιά και χώροι λατρείας ημιπαράνομοι, εκεί υπάρχ</w:t>
      </w:r>
      <w:r>
        <w:rPr>
          <w:rFonts w:eastAsia="Times New Roman"/>
          <w:szCs w:val="24"/>
        </w:rPr>
        <w:t>ει διαφάνεια, εκεί πρέπει να είμαστε ήσυχοι και σίγουροι;</w:t>
      </w:r>
    </w:p>
    <w:p w14:paraId="60F86B01" w14:textId="77777777" w:rsidR="00E15B20" w:rsidRDefault="00812504">
      <w:pPr>
        <w:spacing w:line="480" w:lineRule="auto"/>
        <w:ind w:firstLine="720"/>
        <w:jc w:val="both"/>
        <w:rPr>
          <w:rFonts w:eastAsia="Times New Roman"/>
          <w:szCs w:val="24"/>
        </w:rPr>
      </w:pPr>
      <w:r>
        <w:rPr>
          <w:rFonts w:eastAsia="Times New Roman"/>
          <w:szCs w:val="24"/>
        </w:rPr>
        <w:t xml:space="preserve">Άρα να μείνουμε προσκολλημένοι στη συνταγματική μας υποχρέωση, στο άρθρο 13, ανεμπόδιστη άσκηση θρησκευτικών καθηκόντων και δικαιωμάτων σε κάθε πολίτη και επισκέπτη αυτής της χώρας. Δεν </w:t>
      </w:r>
      <w:r>
        <w:rPr>
          <w:rFonts w:eastAsia="Times New Roman"/>
          <w:szCs w:val="24"/>
        </w:rPr>
        <w:lastRenderedPageBreak/>
        <w:t>είναι μόνο ο</w:t>
      </w:r>
      <w:r>
        <w:rPr>
          <w:rFonts w:eastAsia="Times New Roman"/>
          <w:szCs w:val="24"/>
        </w:rPr>
        <w:t>ι διακρατικές συμφωνίες που έχουμε υπογράψει και δεν τις έχουμε τηρήσει με διάφορες χώρες, είναι κυρίως το πολιτισμικό αποτύπωμα αυτής της δημοκρατίας.</w:t>
      </w:r>
    </w:p>
    <w:p w14:paraId="60F86B02" w14:textId="77777777" w:rsidR="00E15B20" w:rsidRDefault="00812504">
      <w:pPr>
        <w:spacing w:line="480" w:lineRule="auto"/>
        <w:ind w:firstLine="720"/>
        <w:jc w:val="both"/>
        <w:rPr>
          <w:rFonts w:eastAsia="Times New Roman"/>
          <w:szCs w:val="24"/>
        </w:rPr>
      </w:pPr>
      <w:r>
        <w:rPr>
          <w:rFonts w:eastAsia="Times New Roman"/>
          <w:szCs w:val="24"/>
        </w:rPr>
        <w:t>Φοβάται η ελληνική δημοκρατία ένα τζαμί, ένα τέμενος; Γιατί το φοβάται; Δεν το φοβόμαστε. Φοβόμαστε αντι</w:t>
      </w:r>
      <w:r>
        <w:rPr>
          <w:rFonts w:eastAsia="Times New Roman"/>
          <w:szCs w:val="24"/>
        </w:rPr>
        <w:t>θέτως τις σκοτεινές διασυνδέσεις, αλλά στο κάτω – κάτω γι’ αυτό είμαστε εμείς εδώ, γι’ αυτό είναι και οι υπηρεσίες ασφαλείας της χώρας στη θέση τους για να αποτρέπουν ως μια ασπίδα ενδεχόμενους ισλαμικούς φονταμενταλιστικούς κινδύνους, αλλά δεν την κινδυνε</w:t>
      </w:r>
      <w:r>
        <w:rPr>
          <w:rFonts w:eastAsia="Times New Roman"/>
          <w:szCs w:val="24"/>
        </w:rPr>
        <w:t>ύουμε από τη δημιουργία ενός χώρου λατρείας. Από τη μη ύπαρξή του κινδυνεύουμε και από τη συσσώρευση ακροδεξιών, φασιστικών, χουντικής προέλευσης φωνών πάνω από ένα ζήτημα θρησκευτικό κυρίως και δευτερευόντως πολιτικό.</w:t>
      </w:r>
    </w:p>
    <w:p w14:paraId="60F86B03" w14:textId="77777777" w:rsidR="00E15B20" w:rsidRDefault="00812504">
      <w:pPr>
        <w:spacing w:line="480" w:lineRule="auto"/>
        <w:ind w:firstLine="720"/>
        <w:jc w:val="both"/>
        <w:rPr>
          <w:rFonts w:eastAsia="Times New Roman"/>
          <w:szCs w:val="24"/>
        </w:rPr>
      </w:pPr>
      <w:r>
        <w:rPr>
          <w:rFonts w:eastAsia="Times New Roman"/>
          <w:szCs w:val="24"/>
        </w:rPr>
        <w:t>Εξάλλου, δεν μπορώ να φανταστώ πώς έν</w:t>
      </w:r>
      <w:r>
        <w:rPr>
          <w:rFonts w:eastAsia="Times New Roman"/>
          <w:szCs w:val="24"/>
        </w:rPr>
        <w:t>ας ναός λατρείας χωρητικότητας τριακοσίων ατόμων όλων και όλων και με πάρκινγκ τριάντα αυτοκινήτων αποτελεί κίνδυνο για την ελληνική δημοκρατία και την ελληνική ασφάλεια. Όποιος το λέει αυτό είναι πολύ φοβικός.</w:t>
      </w:r>
    </w:p>
    <w:p w14:paraId="60F86B04" w14:textId="77777777" w:rsidR="00E15B20" w:rsidRDefault="00812504">
      <w:pPr>
        <w:spacing w:line="480" w:lineRule="auto"/>
        <w:ind w:firstLine="720"/>
        <w:jc w:val="both"/>
        <w:rPr>
          <w:rFonts w:eastAsia="Times New Roman"/>
          <w:szCs w:val="24"/>
        </w:rPr>
      </w:pPr>
      <w:r>
        <w:rPr>
          <w:rFonts w:eastAsia="Times New Roman"/>
          <w:szCs w:val="24"/>
        </w:rPr>
        <w:t>Καταλήγοντας, εγώ θα πρότεινα μάλιστα να προκ</w:t>
      </w:r>
      <w:r>
        <w:rPr>
          <w:rFonts w:eastAsia="Times New Roman"/>
          <w:szCs w:val="24"/>
        </w:rPr>
        <w:t xml:space="preserve">ηρύξουμε έναν διεθνή διαγωνισμό για την αρχιτεκτονική σχεδίαση και κατασκευή του τεμένους, ώστε να δημιουργηθεί ένα ξεχωριστό τοπόσημο που δεν </w:t>
      </w:r>
      <w:r>
        <w:rPr>
          <w:rFonts w:eastAsia="Times New Roman"/>
          <w:szCs w:val="24"/>
        </w:rPr>
        <w:lastRenderedPageBreak/>
        <w:t>θα θυμίζει ένα κλασικό τζαμί, αλλά θα θυμίζει την ανοικτή ελληνική κοινωνία, με κανόνες βεβαίως και ασφάλεια.</w:t>
      </w:r>
    </w:p>
    <w:p w14:paraId="60F86B05" w14:textId="77777777" w:rsidR="00E15B20" w:rsidRDefault="00812504">
      <w:pPr>
        <w:spacing w:line="480" w:lineRule="auto"/>
        <w:ind w:firstLine="720"/>
        <w:jc w:val="both"/>
        <w:rPr>
          <w:rFonts w:eastAsia="Times New Roman"/>
          <w:szCs w:val="24"/>
        </w:rPr>
      </w:pPr>
      <w:r>
        <w:rPr>
          <w:rFonts w:eastAsia="Times New Roman"/>
          <w:szCs w:val="24"/>
        </w:rPr>
        <w:t xml:space="preserve">Σε </w:t>
      </w:r>
      <w:r>
        <w:rPr>
          <w:rFonts w:eastAsia="Times New Roman"/>
          <w:szCs w:val="24"/>
        </w:rPr>
        <w:t>ένα θέμα έχω βέβαια ένσταση, όσον αφορά το τέμενος, στα περιβαλλοντικά, κύριε Υπουργέ. Δεν είμαι σίγουρος για την περιβαλλοντική μελέτη. Δεν φαίνεται πουθενά σε ποιον θα ανατεθεί, πώς θα γίνει,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Βεβαίως, υπάρχει περιβαλλοντική νομοθεσία, αλλά το λέει</w:t>
      </w:r>
      <w:r>
        <w:rPr>
          <w:rFonts w:eastAsia="Times New Roman"/>
          <w:szCs w:val="24"/>
        </w:rPr>
        <w:t xml:space="preserve"> και η εισηγητική έκθεση, κύριε Υπουργέ, αναδιατυπώνει ερωτήματα για τα περιβαλλοντικά και γι’ αυτό σας τα μεταφέρω.</w:t>
      </w:r>
    </w:p>
    <w:p w14:paraId="60F86B06"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 εγώ έχω να σας πω κάτι. Ανήμερα της 4</w:t>
      </w:r>
      <w:r>
        <w:rPr>
          <w:rFonts w:eastAsia="Times New Roman"/>
          <w:szCs w:val="24"/>
          <w:vertAlign w:val="superscript"/>
        </w:rPr>
        <w:t>ης</w:t>
      </w:r>
      <w:r>
        <w:rPr>
          <w:rFonts w:eastAsia="Times New Roman"/>
          <w:szCs w:val="24"/>
        </w:rPr>
        <w:t xml:space="preserve"> Αυγούστου η ελληνική δημοκρατία είναι πιο ισχυρή από ποτέ. Μπορεί ανή</w:t>
      </w:r>
      <w:r>
        <w:rPr>
          <w:rFonts w:eastAsia="Times New Roman"/>
          <w:szCs w:val="24"/>
        </w:rPr>
        <w:t>μερα της 4</w:t>
      </w:r>
      <w:r>
        <w:rPr>
          <w:rFonts w:eastAsia="Times New Roman"/>
          <w:szCs w:val="24"/>
          <w:vertAlign w:val="superscript"/>
        </w:rPr>
        <w:t>ης</w:t>
      </w:r>
      <w:r>
        <w:rPr>
          <w:rFonts w:eastAsia="Times New Roman"/>
          <w:szCs w:val="24"/>
        </w:rPr>
        <w:t xml:space="preserve"> Αυγούστου να αποφασίζει και για τις Ανανεώσιμες Πηγές Ενέργειας και για τη δημιουργία ενός θρησκευτικού χώρου λατρείας κάποιου που δεν είναι χριστιανός και ορθόδοξος.</w:t>
      </w:r>
    </w:p>
    <w:p w14:paraId="60F86B07" w14:textId="77777777" w:rsidR="00E15B20" w:rsidRDefault="00812504">
      <w:pPr>
        <w:spacing w:line="480" w:lineRule="auto"/>
        <w:ind w:firstLine="720"/>
        <w:jc w:val="both"/>
        <w:rPr>
          <w:rFonts w:eastAsia="Times New Roman"/>
          <w:szCs w:val="24"/>
        </w:rPr>
      </w:pPr>
      <w:r>
        <w:rPr>
          <w:rFonts w:eastAsia="Times New Roman"/>
          <w:szCs w:val="24"/>
        </w:rPr>
        <w:t>Αυτά είχα να σας πω, θα επανέλθω στη δευτερολογία μου.</w:t>
      </w:r>
    </w:p>
    <w:p w14:paraId="60F86B08" w14:textId="77777777" w:rsidR="00E15B20" w:rsidRDefault="00812504">
      <w:pPr>
        <w:spacing w:line="480" w:lineRule="auto"/>
        <w:ind w:firstLine="720"/>
        <w:jc w:val="both"/>
        <w:rPr>
          <w:rFonts w:eastAsia="Times New Roman"/>
          <w:bCs/>
          <w:szCs w:val="24"/>
        </w:rPr>
      </w:pPr>
      <w:r>
        <w:rPr>
          <w:rFonts w:eastAsia="Times New Roman"/>
          <w:b/>
          <w:bCs/>
          <w:szCs w:val="24"/>
        </w:rPr>
        <w:t>ΠΡΟΕΔΡΕΥΩΝ (Νικήτας Κ</w:t>
      </w:r>
      <w:r>
        <w:rPr>
          <w:rFonts w:eastAsia="Times New Roman"/>
          <w:b/>
          <w:bCs/>
          <w:szCs w:val="24"/>
        </w:rPr>
        <w:t xml:space="preserve">ακλαμάνης): </w:t>
      </w:r>
      <w:r>
        <w:rPr>
          <w:rFonts w:eastAsia="Times New Roman"/>
          <w:bCs/>
          <w:szCs w:val="24"/>
        </w:rPr>
        <w:t>Δεν υπάρχει δευτερολογία στα κατεπείγοντα.</w:t>
      </w:r>
    </w:p>
    <w:p w14:paraId="60F86B09" w14:textId="77777777" w:rsidR="00E15B20" w:rsidRDefault="00812504">
      <w:pPr>
        <w:spacing w:line="480" w:lineRule="auto"/>
        <w:ind w:firstLine="720"/>
        <w:jc w:val="both"/>
        <w:rPr>
          <w:rFonts w:eastAsia="Times New Roman"/>
          <w:b/>
          <w:szCs w:val="24"/>
        </w:rPr>
      </w:pPr>
      <w:r>
        <w:rPr>
          <w:rFonts w:eastAsia="Times New Roman"/>
          <w:b/>
          <w:szCs w:val="24"/>
        </w:rPr>
        <w:lastRenderedPageBreak/>
        <w:t xml:space="preserve">ΓΕΩΡΓΙΟΣ ΑΜΥΡΑΣ: </w:t>
      </w:r>
      <w:r>
        <w:rPr>
          <w:rFonts w:eastAsia="Times New Roman"/>
          <w:szCs w:val="24"/>
        </w:rPr>
        <w:t>Σωστά, δεν υπάρχει δευτερολογία. Εν πάση περιπτώσει, αυτά είχα να σας πω.</w:t>
      </w:r>
    </w:p>
    <w:p w14:paraId="60F86B0A" w14:textId="77777777" w:rsidR="00E15B20" w:rsidRDefault="00812504">
      <w:pPr>
        <w:spacing w:line="480" w:lineRule="auto"/>
        <w:ind w:firstLine="720"/>
        <w:jc w:val="both"/>
        <w:rPr>
          <w:rFonts w:eastAsia="Times New Roman"/>
          <w:b/>
          <w:bCs/>
          <w:szCs w:val="24"/>
        </w:rPr>
      </w:pPr>
      <w:r>
        <w:rPr>
          <w:rFonts w:eastAsia="Times New Roman"/>
          <w:b/>
          <w:bCs/>
          <w:szCs w:val="24"/>
        </w:rPr>
        <w:t xml:space="preserve">ΠΡΟΕΔΡΕΥΩΝ (Νικήτας Κακλαμάνης): </w:t>
      </w:r>
      <w:r>
        <w:rPr>
          <w:rFonts w:eastAsia="Times New Roman"/>
          <w:bCs/>
          <w:szCs w:val="24"/>
        </w:rPr>
        <w:t>Καταλήγετε, ψηφίζετε επί της αρχής το Ποτάμι.</w:t>
      </w:r>
    </w:p>
    <w:p w14:paraId="60F86B0B"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Ψηφίζουμε επί </w:t>
      </w:r>
      <w:r>
        <w:rPr>
          <w:rFonts w:eastAsia="Times New Roman"/>
          <w:szCs w:val="24"/>
        </w:rPr>
        <w:t>της αρχής. Ελπίζω να γίνατε λίγο σοφότεροι ίσως από κάτι που ακούσατε και ευχαριστώ πολύ.</w:t>
      </w:r>
    </w:p>
    <w:p w14:paraId="60F86B0C" w14:textId="77777777" w:rsidR="00E15B20" w:rsidRDefault="00812504">
      <w:pPr>
        <w:spacing w:line="480" w:lineRule="auto"/>
        <w:ind w:firstLine="720"/>
        <w:jc w:val="center"/>
        <w:rPr>
          <w:rFonts w:eastAsia="Times New Roman"/>
          <w:bCs/>
          <w:szCs w:val="24"/>
        </w:rPr>
      </w:pPr>
      <w:r>
        <w:rPr>
          <w:rFonts w:eastAsia="Times New Roman" w:cs="Times New Roman"/>
          <w:szCs w:val="24"/>
        </w:rPr>
        <w:t>(Χειροκροτήματα από την πτέρυγα του Ποταμιού)</w:t>
      </w:r>
    </w:p>
    <w:p w14:paraId="60F86B0D" w14:textId="77777777" w:rsidR="00E15B20" w:rsidRDefault="00812504">
      <w:pPr>
        <w:spacing w:line="48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εμείς.</w:t>
      </w:r>
    </w:p>
    <w:p w14:paraId="60F86B0E" w14:textId="77777777" w:rsidR="00E15B20" w:rsidRDefault="00812504">
      <w:pPr>
        <w:spacing w:line="480" w:lineRule="auto"/>
        <w:ind w:firstLine="720"/>
        <w:jc w:val="both"/>
        <w:rPr>
          <w:rFonts w:eastAsia="Times New Roman"/>
          <w:bCs/>
          <w:szCs w:val="24"/>
        </w:rPr>
      </w:pPr>
      <w:r>
        <w:rPr>
          <w:rFonts w:eastAsia="Times New Roman"/>
          <w:bCs/>
          <w:szCs w:val="24"/>
        </w:rPr>
        <w:t xml:space="preserve">Φτάνουμε στον ειδικό αγορητή από τους Ανεξάρτητους Έλληνες, τον κ. Γεώργιο </w:t>
      </w:r>
      <w:r>
        <w:rPr>
          <w:rFonts w:eastAsia="Times New Roman"/>
          <w:bCs/>
          <w:szCs w:val="24"/>
        </w:rPr>
        <w:t>Λαζαρίδη.</w:t>
      </w:r>
    </w:p>
    <w:p w14:paraId="60F86B0F" w14:textId="77777777" w:rsidR="00E15B20" w:rsidRDefault="00812504">
      <w:pPr>
        <w:spacing w:line="480" w:lineRule="auto"/>
        <w:ind w:firstLine="720"/>
        <w:jc w:val="both"/>
        <w:rPr>
          <w:rFonts w:eastAsia="Times New Roman"/>
          <w:bCs/>
          <w:szCs w:val="24"/>
        </w:rPr>
      </w:pPr>
      <w:r>
        <w:rPr>
          <w:rFonts w:eastAsia="Times New Roman"/>
          <w:bCs/>
          <w:szCs w:val="24"/>
        </w:rPr>
        <w:t>Η επίκληση του κ. Αμυρά στο ότι ο Υπουργός Εθνικής Αμύνης παρεχώρησε τον χώρο οφείλεται στο ότι ο συγκεκριμένος χώρος εδώ και πάρα πολλά χρόνια έχει χαρακτηριστεί ως ναυτικό οχυρό. Υπό την έννοια αυτή, πράγματι, χρειάζεται του εκάστοτε Υπουργού Ε</w:t>
      </w:r>
      <w:r>
        <w:rPr>
          <w:rFonts w:eastAsia="Times New Roman"/>
          <w:bCs/>
          <w:szCs w:val="24"/>
        </w:rPr>
        <w:t>θνικής Άμυνας η συγκατάθεση.</w:t>
      </w:r>
    </w:p>
    <w:p w14:paraId="60F86B10" w14:textId="77777777" w:rsidR="00E15B20" w:rsidRDefault="00812504">
      <w:pPr>
        <w:spacing w:line="480" w:lineRule="auto"/>
        <w:ind w:firstLine="720"/>
        <w:jc w:val="both"/>
        <w:rPr>
          <w:rFonts w:eastAsia="Times New Roman"/>
          <w:bCs/>
          <w:szCs w:val="24"/>
        </w:rPr>
      </w:pPr>
      <w:r>
        <w:rPr>
          <w:rFonts w:eastAsia="Times New Roman"/>
          <w:bCs/>
          <w:szCs w:val="24"/>
        </w:rPr>
        <w:t>Ορίστε, κύριε Λαζαρίδη, έχετε τον λόγο.</w:t>
      </w:r>
    </w:p>
    <w:p w14:paraId="60F86B11"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Ευχαριστώ, κύριε Πρόεδρε.</w:t>
      </w:r>
    </w:p>
    <w:p w14:paraId="60F86B12" w14:textId="77777777" w:rsidR="00E15B20" w:rsidRDefault="00812504">
      <w:pPr>
        <w:spacing w:line="480" w:lineRule="auto"/>
        <w:ind w:firstLine="720"/>
        <w:jc w:val="both"/>
        <w:rPr>
          <w:rFonts w:eastAsia="Times New Roman"/>
          <w:szCs w:val="24"/>
        </w:rPr>
      </w:pPr>
      <w:r>
        <w:rPr>
          <w:rFonts w:eastAsia="Times New Roman"/>
          <w:szCs w:val="24"/>
        </w:rPr>
        <w:lastRenderedPageBreak/>
        <w:t>Για την αποκατάσταση της αλήθειας, αυτή η έκταση είχε παραχωρηθεί παλαιότερα, δεν έχει παραχωρηθεί τώρα.</w:t>
      </w:r>
    </w:p>
    <w:p w14:paraId="60F86B13" w14:textId="77777777" w:rsidR="00E15B20" w:rsidRDefault="00812504">
      <w:pPr>
        <w:spacing w:line="480" w:lineRule="auto"/>
        <w:ind w:firstLine="720"/>
        <w:jc w:val="both"/>
        <w:rPr>
          <w:rFonts w:eastAsia="Times New Roman"/>
          <w:szCs w:val="24"/>
        </w:rPr>
      </w:pPr>
      <w:r>
        <w:rPr>
          <w:rFonts w:eastAsia="Times New Roman"/>
          <w:szCs w:val="24"/>
        </w:rPr>
        <w:t>Θα ήθελα να ξεκινήσω με ένα σχόλιο σ</w:t>
      </w:r>
      <w:r>
        <w:rPr>
          <w:rFonts w:eastAsia="Times New Roman"/>
          <w:szCs w:val="24"/>
        </w:rPr>
        <w:t>τον καλό συνάδελφο, τον κ. Αμυρά, όπου έκανε κάποιους παραλληλισμούς με τη Χρυσή Αυγή κ</w:t>
      </w:r>
      <w:r>
        <w:rPr>
          <w:rFonts w:eastAsia="Times New Roman"/>
          <w:szCs w:val="24"/>
        </w:rPr>
        <w:t>.</w:t>
      </w:r>
      <w:r>
        <w:rPr>
          <w:rFonts w:eastAsia="Times New Roman"/>
          <w:szCs w:val="24"/>
        </w:rPr>
        <w:t>λπ.</w:t>
      </w:r>
      <w:r>
        <w:rPr>
          <w:rFonts w:eastAsia="Times New Roman"/>
          <w:szCs w:val="24"/>
        </w:rPr>
        <w:t>.</w:t>
      </w:r>
    </w:p>
    <w:p w14:paraId="60F86B14" w14:textId="77777777" w:rsidR="00E15B20" w:rsidRDefault="00812504">
      <w:pPr>
        <w:spacing w:line="480" w:lineRule="auto"/>
        <w:ind w:firstLine="720"/>
        <w:jc w:val="both"/>
        <w:rPr>
          <w:rFonts w:eastAsia="Times New Roman"/>
          <w:szCs w:val="24"/>
        </w:rPr>
      </w:pPr>
      <w:r>
        <w:rPr>
          <w:rFonts w:eastAsia="Times New Roman"/>
          <w:szCs w:val="24"/>
        </w:rPr>
        <w:t>Αγαπητέ Γιώργο, οι Χρυσαυγίτες περπατάνε με τα πόδια. Μήπως θα έπρεπε να περπατάτε με τα χέρια για να μην ταυτίζεστε στο περπάτημα με τους Χρυσαυγίτες; Για σκεφτεί</w:t>
      </w:r>
      <w:r>
        <w:rPr>
          <w:rFonts w:eastAsia="Times New Roman"/>
          <w:szCs w:val="24"/>
        </w:rPr>
        <w:t>τε το αυτό.</w:t>
      </w:r>
    </w:p>
    <w:p w14:paraId="60F86B15" w14:textId="77777777" w:rsidR="00E15B20" w:rsidRDefault="00812504">
      <w:pPr>
        <w:spacing w:line="480" w:lineRule="auto"/>
        <w:ind w:firstLine="720"/>
        <w:jc w:val="both"/>
        <w:rPr>
          <w:rFonts w:eastAsia="Times New Roman"/>
          <w:b/>
          <w:szCs w:val="24"/>
        </w:rPr>
      </w:pPr>
      <w:r>
        <w:rPr>
          <w:rFonts w:eastAsia="Times New Roman"/>
          <w:b/>
          <w:szCs w:val="24"/>
        </w:rPr>
        <w:t xml:space="preserve">ΓΕΩΡΓΙΟΣ ΑΜΥΡΑΣ: </w:t>
      </w:r>
      <w:r>
        <w:rPr>
          <w:rFonts w:eastAsia="Times New Roman"/>
          <w:szCs w:val="24"/>
        </w:rPr>
        <w:t>Εντάξει, αυτό είναι λίγο πιο σύνθετο θέμα.</w:t>
      </w:r>
    </w:p>
    <w:p w14:paraId="60F86B16"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Τελοσπάντ</w:t>
      </w:r>
      <w:r>
        <w:rPr>
          <w:rFonts w:eastAsia="Times New Roman"/>
          <w:szCs w:val="24"/>
        </w:rPr>
        <w:t>ω</w:t>
      </w:r>
      <w:r>
        <w:rPr>
          <w:rFonts w:eastAsia="Times New Roman"/>
          <w:szCs w:val="24"/>
        </w:rPr>
        <w:t>ν, θέλω να σας πω να προσέχουμε λίγο κάποια πράγματα.</w:t>
      </w:r>
    </w:p>
    <w:p w14:paraId="60F86B17" w14:textId="77777777" w:rsidR="00E15B20" w:rsidRDefault="00812504">
      <w:pPr>
        <w:spacing w:line="48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Σας παρακαλώ, προχωράμε. Να μην αρχίσουμε φιλοσοφική κουβέντα.</w:t>
      </w:r>
    </w:p>
    <w:p w14:paraId="60F86B18"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Επίσης, θέλω να αναφερθώ και σε έναν άλλο συνάδελφο από τη Δημοκρατική Συμπαράταξη στο ξεκίνημα της διαδικασίας, ο οποίος σχολίασε τη στάση τη δική μας για το θέμα του τεμένους.</w:t>
      </w:r>
    </w:p>
    <w:p w14:paraId="60F86B19" w14:textId="77777777" w:rsidR="00E15B20" w:rsidRDefault="00812504">
      <w:pPr>
        <w:spacing w:line="480" w:lineRule="auto"/>
        <w:ind w:firstLine="720"/>
        <w:jc w:val="both"/>
        <w:rPr>
          <w:rFonts w:eastAsia="Times New Roman"/>
          <w:szCs w:val="24"/>
        </w:rPr>
      </w:pPr>
      <w:r>
        <w:rPr>
          <w:rFonts w:eastAsia="Times New Roman"/>
          <w:szCs w:val="24"/>
        </w:rPr>
        <w:lastRenderedPageBreak/>
        <w:t>Η στάση η δική μας δεν είναι τωρινή. Εμείς, οι Ανεξάρτητοι</w:t>
      </w:r>
      <w:r>
        <w:rPr>
          <w:rFonts w:eastAsia="Times New Roman"/>
          <w:szCs w:val="24"/>
        </w:rPr>
        <w:t xml:space="preserve"> Έλληνες, είμαστε σταθεροί στις απόψεις μας. </w:t>
      </w:r>
      <w:r>
        <w:rPr>
          <w:rFonts w:eastAsia="Times New Roman"/>
          <w:szCs w:val="24"/>
        </w:rPr>
        <w:t>Τ</w:t>
      </w:r>
      <w:r>
        <w:rPr>
          <w:rFonts w:eastAsia="Times New Roman"/>
          <w:szCs w:val="24"/>
        </w:rPr>
        <w:t>ον Μάιο του 2015 το ίδιο πράγμα ψήφισαν οι Ανεξάρτητοι Έλληνες. Ψηφίσανε «όχι» στο τέμενος. Επομένως, τι σας εκπλήσσει; Δεν αλλάζουμε και είναι μέσα στις κόκκινες γραμμές που έχουμε πει.</w:t>
      </w:r>
    </w:p>
    <w:p w14:paraId="60F86B1A" w14:textId="77777777" w:rsidR="00E15B20" w:rsidRDefault="00812504">
      <w:pPr>
        <w:spacing w:line="480" w:lineRule="auto"/>
        <w:ind w:firstLine="720"/>
        <w:jc w:val="both"/>
        <w:rPr>
          <w:rFonts w:eastAsia="Times New Roman"/>
          <w:szCs w:val="24"/>
        </w:rPr>
      </w:pPr>
      <w:r>
        <w:rPr>
          <w:rFonts w:eastAsia="Times New Roman"/>
          <w:szCs w:val="24"/>
        </w:rPr>
        <w:t>Επίσης, εδώ θα ήθελα να</w:t>
      </w:r>
      <w:r>
        <w:rPr>
          <w:rFonts w:eastAsia="Times New Roman"/>
          <w:szCs w:val="24"/>
        </w:rPr>
        <w:t xml:space="preserve"> πω και κάτι άλλο. Αυτό δείχνει το ότι η συνεργασία ανάμεσα στα δυο τα κόμματα είναι υγιής. Δεν ταυτιζόμαστε, συνεργαζόμαστε. Συνεργαζόμαστε για να σώσουμε την πατρίδα από την καταστροφή που έχετε φέρει εσείς στην πατρίδα με τις πολιτικές σας. Βεβαίως, ο κ</w:t>
      </w:r>
      <w:r>
        <w:rPr>
          <w:rFonts w:eastAsia="Times New Roman"/>
          <w:szCs w:val="24"/>
        </w:rPr>
        <w:t>αθένας μας έχει τις θέσεις του, έχει τις απόψεις του και συνεργαζόμαστε. Αυτή είναι η υγιής συνεργασία. Αυτό που ήταν μ</w:t>
      </w:r>
      <w:r>
        <w:rPr>
          <w:rFonts w:eastAsia="Times New Roman"/>
          <w:szCs w:val="24"/>
        </w:rPr>
        <w:t>ί</w:t>
      </w:r>
      <w:r>
        <w:rPr>
          <w:rFonts w:eastAsia="Times New Roman"/>
          <w:szCs w:val="24"/>
        </w:rPr>
        <w:t>α μη φυσιολογική, για να μην χρησιμοποιήσω άλλη φράση σκληρή -γιατί η δημοκρατία δεν έχει σχέση με τις ακραίες συμπεριφορές και εκφράσει</w:t>
      </w:r>
      <w:r>
        <w:rPr>
          <w:rFonts w:eastAsia="Times New Roman"/>
          <w:szCs w:val="24"/>
        </w:rPr>
        <w:t>ς και εγώ από τη διαδρομή μου ξέρετε ότι ποτέ δεν είχα ακραίες συμπεριφορές, ούτε εκφράσεις- αυτό το οποίο έφευγε από το φυσιολογικό ήταν η συνεργασία μεταξύ ΠΑΣΟΚ και Νέας Δημοκρατίας. Είχατε ταυτιστεί απόλυτα, χωρίς να έχετε καμία απολύτως ιδεολογική ή π</w:t>
      </w:r>
      <w:r>
        <w:rPr>
          <w:rFonts w:eastAsia="Times New Roman"/>
          <w:szCs w:val="24"/>
        </w:rPr>
        <w:t>ρογραμματική ταύτιση πριν να συνεργαστείτε.</w:t>
      </w:r>
    </w:p>
    <w:p w14:paraId="60F86B1B" w14:textId="77777777" w:rsidR="00E15B20" w:rsidRDefault="00812504">
      <w:pPr>
        <w:spacing w:line="480" w:lineRule="auto"/>
        <w:ind w:firstLine="720"/>
        <w:jc w:val="both"/>
        <w:rPr>
          <w:rFonts w:eastAsia="Times New Roman"/>
          <w:szCs w:val="24"/>
        </w:rPr>
      </w:pPr>
      <w:r>
        <w:rPr>
          <w:rFonts w:eastAsia="Times New Roman"/>
          <w:szCs w:val="24"/>
        </w:rPr>
        <w:t>Όσον αφορά για τις επιφυλάξεις μας για το τέμενος, θα ήθελα να πω δύο πράγματα πάντα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λογικής και κάποιες ανησυχίες. Μπορεί από το παρελθόν να έρχεται η ιστορία με το τζαμί, </w:t>
      </w:r>
      <w:r>
        <w:rPr>
          <w:rFonts w:eastAsia="Times New Roman"/>
          <w:szCs w:val="24"/>
        </w:rPr>
        <w:lastRenderedPageBreak/>
        <w:t>γιατί στο παρελθόν</w:t>
      </w:r>
      <w:r>
        <w:rPr>
          <w:rFonts w:eastAsia="Times New Roman"/>
          <w:szCs w:val="24"/>
        </w:rPr>
        <w:t xml:space="preserve"> είχε ψηφιστεί η δημιουργία τζαμιού, όχι τεμένους -άλλο το τέμενος, άλλο το τζαμί, υπάρχει πολύ μεγάλη διαφορά- αλλά εκείνη την περίοδο δεν εφλέγετο η Μεσόγειος. Τώρα βλέπουμε Μέση Ανατολή και όλους τους γείτονες μας από εκεί, βλέπουμε καταστάσεις τις οποί</w:t>
      </w:r>
      <w:r>
        <w:rPr>
          <w:rFonts w:eastAsia="Times New Roman"/>
          <w:szCs w:val="24"/>
        </w:rPr>
        <w:t>ες δεν μπορούσε να τις φανταστεί κανείς πριν δέκα χρόνια, όταν για πρώτη φορά ήρθε εδώ στην Αίθουσα της Ολομ</w:t>
      </w:r>
      <w:r>
        <w:rPr>
          <w:rFonts w:eastAsia="Times New Roman"/>
          <w:szCs w:val="24"/>
        </w:rPr>
        <w:t>έ</w:t>
      </w:r>
      <w:r>
        <w:rPr>
          <w:rFonts w:eastAsia="Times New Roman"/>
          <w:szCs w:val="24"/>
        </w:rPr>
        <w:t>λε</w:t>
      </w:r>
      <w:r>
        <w:rPr>
          <w:rFonts w:eastAsia="Times New Roman"/>
          <w:szCs w:val="24"/>
        </w:rPr>
        <w:t>ι</w:t>
      </w:r>
      <w:r>
        <w:rPr>
          <w:rFonts w:eastAsia="Times New Roman"/>
          <w:szCs w:val="24"/>
        </w:rPr>
        <w:t>ας και ψηφίστηκε. Επομένως, άλλαξαν τα δεδομένα.</w:t>
      </w:r>
    </w:p>
    <w:p w14:paraId="60F86B1C" w14:textId="77777777" w:rsidR="00E15B20" w:rsidRDefault="00812504">
      <w:pPr>
        <w:spacing w:line="480" w:lineRule="auto"/>
        <w:ind w:firstLine="720"/>
        <w:jc w:val="both"/>
        <w:rPr>
          <w:rFonts w:eastAsia="Times New Roman"/>
          <w:szCs w:val="24"/>
        </w:rPr>
      </w:pPr>
      <w:r>
        <w:rPr>
          <w:rFonts w:eastAsia="Times New Roman"/>
          <w:szCs w:val="24"/>
        </w:rPr>
        <w:t>Τ</w:t>
      </w:r>
      <w:r>
        <w:rPr>
          <w:rFonts w:eastAsia="Times New Roman"/>
          <w:szCs w:val="24"/>
        </w:rPr>
        <w:t>ώρα εγώ σαν Έλληνας κάνω μ</w:t>
      </w:r>
      <w:r>
        <w:rPr>
          <w:rFonts w:eastAsia="Times New Roman"/>
          <w:szCs w:val="24"/>
        </w:rPr>
        <w:t>ί</w:t>
      </w:r>
      <w:r>
        <w:rPr>
          <w:rFonts w:eastAsia="Times New Roman"/>
          <w:szCs w:val="24"/>
        </w:rPr>
        <w:t>α ερώτηση και λέω: Αυτό το τέμενος τι θα είναι, για τους Σιίτες ή γ</w:t>
      </w:r>
      <w:r>
        <w:rPr>
          <w:rFonts w:eastAsia="Times New Roman"/>
          <w:szCs w:val="24"/>
        </w:rPr>
        <w:t>ια τους Σουνίτες; Δηλαδή, υπάρχει ο κίνδυνος να μπούμε εμείς και να μπλέξουμε σε εσωτερικές αντιδικίες. Εάν πας με τον έναν, βάζεις απέναντι τον άλλο. Άσε που υπάρχουν και μέσα στα ίδια δόγματα διαφορετικές ομάδες. Τελοσπάντων, δεν θέλω να επεκταθώ περαιτέ</w:t>
      </w:r>
      <w:r>
        <w:rPr>
          <w:rFonts w:eastAsia="Times New Roman"/>
          <w:szCs w:val="24"/>
        </w:rPr>
        <w:t>ρω και να μπω σε τέτοιες λεπτομέρειες.</w:t>
      </w:r>
    </w:p>
    <w:p w14:paraId="60F86B1D" w14:textId="77777777" w:rsidR="00E15B20" w:rsidRDefault="00812504">
      <w:pPr>
        <w:spacing w:line="480" w:lineRule="auto"/>
        <w:ind w:firstLine="720"/>
        <w:jc w:val="both"/>
        <w:rPr>
          <w:rFonts w:eastAsia="Times New Roman"/>
          <w:szCs w:val="24"/>
        </w:rPr>
      </w:pPr>
      <w:r>
        <w:rPr>
          <w:rFonts w:eastAsia="Times New Roman"/>
          <w:szCs w:val="24"/>
        </w:rPr>
        <w:t>Εμείς, ως Έλληνες, σαν λαός τους έχουμε περιθάλψει τους πρόσφυγες που μας έχουν έρθει από εκεί χωρίς να εξετάσουμε ούτε θρήσκευμα ούτε τίποτα, μπορούν οι άνθρωποι να ασκούν τα λατρευτικά τους καθήκοντα χωρίς να τους ε</w:t>
      </w:r>
      <w:r>
        <w:rPr>
          <w:rFonts w:eastAsia="Times New Roman"/>
          <w:szCs w:val="24"/>
        </w:rPr>
        <w:t>νοχλεί κανείς σήμερα. Εν πάση περιπτώσει, όμως, εμείς στεκόμαστε απέναντι στο άρθρο 35 που αφορά το τέμενος.</w:t>
      </w:r>
    </w:p>
    <w:p w14:paraId="60F86B1E" w14:textId="77777777" w:rsidR="00E15B20" w:rsidRDefault="00812504">
      <w:pPr>
        <w:spacing w:line="480" w:lineRule="auto"/>
        <w:ind w:firstLine="720"/>
        <w:jc w:val="both"/>
        <w:rPr>
          <w:rFonts w:eastAsia="Times New Roman"/>
          <w:szCs w:val="24"/>
        </w:rPr>
      </w:pPr>
      <w:r>
        <w:rPr>
          <w:rFonts w:eastAsia="Times New Roman"/>
          <w:szCs w:val="24"/>
        </w:rPr>
        <w:lastRenderedPageBreak/>
        <w:t>Κυρίες και κύριοι συνάδελφοι, στο νομοσχέδιο που εισέρχεται σήμερα στη Βουλή με την μορφή του κατεπείγοντος καθορίζεται το νέο καθεστώς στήριξης τω</w:t>
      </w:r>
      <w:r>
        <w:rPr>
          <w:rFonts w:eastAsia="Times New Roman"/>
          <w:szCs w:val="24"/>
        </w:rPr>
        <w:t xml:space="preserve">ν σταθμών παραγωγής ηλεκτρικής ενέργειας από Ανανεώσιμες Πηγές Ενέργειας και συμπαραγωγής ηλεκτρισμού και θερμότητας υψηλής απόδοσης. Ένα νομοσχέδιο, δηλαδή, το οποίο καθορίζει το νέο πλαίσιο λειτουργίας και υποστήριξης των </w:t>
      </w:r>
      <w:r>
        <w:rPr>
          <w:rFonts w:eastAsia="Times New Roman"/>
          <w:szCs w:val="24"/>
        </w:rPr>
        <w:t>α</w:t>
      </w:r>
      <w:r>
        <w:rPr>
          <w:rFonts w:eastAsia="Times New Roman"/>
          <w:szCs w:val="24"/>
        </w:rPr>
        <w:t xml:space="preserve">νανεώσιμων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νέργειας σε ε</w:t>
      </w:r>
      <w:r>
        <w:rPr>
          <w:rFonts w:eastAsia="Times New Roman"/>
          <w:szCs w:val="24"/>
        </w:rPr>
        <w:t xml:space="preserve">φαρμογή των κατευθυντήριων γραμμών της Ευρωπαϊκής Ένωσης. Το σύνολο των νέων ρυθμίσεων θα αποτελέσει μια ολοκληρωμένη παρέμβαση που θα αναδιατάξει εκ βάθρων τον τομέα των ΑΠΕ με βασικό στόχο να είναι ελκυστική επενδυτική δραστηριότητα στον κλάδο, χωρίς να </w:t>
      </w:r>
      <w:r>
        <w:rPr>
          <w:rFonts w:eastAsia="Times New Roman"/>
          <w:szCs w:val="24"/>
        </w:rPr>
        <w:t>δημιουργεί όμως τρύπες στον ΛΑΓΗΕ ή πολύ περισσότερο υπέρογκες επιβαρύνσεις στον καταναλωτή.</w:t>
      </w:r>
    </w:p>
    <w:p w14:paraId="60F86B1F" w14:textId="77777777" w:rsidR="00E15B20" w:rsidRDefault="00812504">
      <w:pPr>
        <w:spacing w:line="480" w:lineRule="auto"/>
        <w:ind w:firstLine="720"/>
        <w:jc w:val="both"/>
        <w:rPr>
          <w:rFonts w:eastAsia="Times New Roman"/>
          <w:szCs w:val="24"/>
        </w:rPr>
      </w:pPr>
      <w:r>
        <w:rPr>
          <w:rFonts w:eastAsia="Times New Roman"/>
          <w:szCs w:val="24"/>
        </w:rPr>
        <w:t>Η νομοθετική αυτή παρέμβαση θέτει άξονες για ζητήματα που ούτως ή άλλως αλληλοεξαρτώνται: Νέο μοντέλο στήριξης των ΑΠΕ στο πλαίσιο των κατευθυντήριων γραμμών της Ε</w:t>
      </w:r>
      <w:r>
        <w:rPr>
          <w:rFonts w:eastAsia="Times New Roman"/>
          <w:szCs w:val="24"/>
        </w:rPr>
        <w:t>υρωπαϊκής Ένωσης, αναδιοργάνωση του ειδικού λογαριασμού ΑΠΕ του ΛΑΓΗΕ, τόσο όσον αφορά τους φόρους, όσο και την κάλυψη των ελλειμμάτων. Ο λογιστικός ισοσκελισμός του ειδικού λογαριασμού αποτελεί μνημονιακή υποχρέωση και ελέγχεται.</w:t>
      </w:r>
    </w:p>
    <w:p w14:paraId="60F86B20" w14:textId="77777777" w:rsidR="00E15B20" w:rsidRDefault="00812504">
      <w:pPr>
        <w:spacing w:line="480" w:lineRule="auto"/>
        <w:ind w:firstLine="720"/>
        <w:jc w:val="both"/>
        <w:rPr>
          <w:rFonts w:eastAsia="Times New Roman"/>
          <w:szCs w:val="24"/>
        </w:rPr>
      </w:pPr>
      <w:r>
        <w:rPr>
          <w:rFonts w:eastAsia="Times New Roman"/>
          <w:szCs w:val="24"/>
        </w:rPr>
        <w:lastRenderedPageBreak/>
        <w:t>Νέο πρόγραμμα προσαρμογής</w:t>
      </w:r>
      <w:r>
        <w:rPr>
          <w:rFonts w:eastAsia="Times New Roman"/>
          <w:szCs w:val="24"/>
        </w:rPr>
        <w:t xml:space="preserve"> για την εσωτερική κατανομή του ΕΤΜΕΑΡ. Για την κατανομή του ΕΤΜΕΑΡ έχει ιδιαίτερο ενδιαφέρον και ελέγχει τη χώρα μας η Γενική Διεύθυνση Ανταγωνισμού της Κομισιόν </w:t>
      </w:r>
      <w:r>
        <w:rPr>
          <w:rFonts w:eastAsia="Times New Roman"/>
          <w:szCs w:val="24"/>
          <w:lang w:val="en-US"/>
        </w:rPr>
        <w:t>DGCom</w:t>
      </w:r>
      <w:r>
        <w:rPr>
          <w:rFonts w:eastAsia="Times New Roman"/>
          <w:szCs w:val="24"/>
        </w:rPr>
        <w:t>.</w:t>
      </w:r>
    </w:p>
    <w:p w14:paraId="60F86B21" w14:textId="77777777" w:rsidR="00E15B20" w:rsidRDefault="00812504">
      <w:pPr>
        <w:spacing w:line="480" w:lineRule="auto"/>
        <w:ind w:firstLine="720"/>
        <w:jc w:val="both"/>
        <w:rPr>
          <w:rFonts w:eastAsia="Times New Roman"/>
          <w:szCs w:val="24"/>
        </w:rPr>
      </w:pPr>
      <w:r>
        <w:rPr>
          <w:rFonts w:eastAsia="Times New Roman"/>
          <w:szCs w:val="24"/>
        </w:rPr>
        <w:t xml:space="preserve">Ως γνωστόν, η βάση του νέου μοντέλου στήριξης των ΑΠΕ αποτελεί ένα συνδυασμό </w:t>
      </w:r>
      <w:r>
        <w:rPr>
          <w:rFonts w:eastAsia="Times New Roman"/>
          <w:szCs w:val="24"/>
        </w:rPr>
        <w:t>διαμόρφωσης της αγοραίας τιμής και των μειοδοτικών διαγωνισμών σε εφαρμογή των κατευθυντήριων γραμμών της Ευρωπαϊκής Ένωσης.</w:t>
      </w:r>
    </w:p>
    <w:p w14:paraId="60F86B2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συνδυασμός αυτός θα επιτευχθεί με τον καθορισμό ενός ανώτατου ορίου για την τιμή </w:t>
      </w:r>
      <w:r>
        <w:rPr>
          <w:rFonts w:eastAsia="Times New Roman" w:cs="Times New Roman"/>
          <w:szCs w:val="24"/>
          <w:lang w:val="en-US"/>
        </w:rPr>
        <w:t>feed</w:t>
      </w:r>
      <w:r>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premium</w:t>
      </w:r>
      <w:r>
        <w:rPr>
          <w:rFonts w:eastAsia="Times New Roman" w:cs="Times New Roman"/>
          <w:szCs w:val="24"/>
        </w:rPr>
        <w:t xml:space="preserve"> κάθε τεχνολογίας ΑΠΕ και στη συν</w:t>
      </w:r>
      <w:r>
        <w:rPr>
          <w:rFonts w:eastAsia="Times New Roman" w:cs="Times New Roman"/>
          <w:szCs w:val="24"/>
        </w:rPr>
        <w:t xml:space="preserve">έχεια την πραγματοποίηση διαγωνισμών για την εγκατάσταση συγκεκριμένης ισχύος. Από τους διαγωνισμούς θα προκύπτουν οι μειοδότες επενδυτές, με βάση το πόσο χαμηλότερα από την ανώτατη τιμή είναι το </w:t>
      </w:r>
      <w:r>
        <w:rPr>
          <w:rFonts w:eastAsia="Times New Roman" w:cs="Times New Roman"/>
          <w:szCs w:val="24"/>
          <w:lang w:val="en-US"/>
        </w:rPr>
        <w:t>premium</w:t>
      </w:r>
      <w:r>
        <w:rPr>
          <w:rFonts w:eastAsia="Times New Roman" w:cs="Times New Roman"/>
          <w:szCs w:val="24"/>
        </w:rPr>
        <w:t xml:space="preserve"> που δέχονται να εισπράττουν και θα παίρνουν το πράσι</w:t>
      </w:r>
      <w:r>
        <w:rPr>
          <w:rFonts w:eastAsia="Times New Roman" w:cs="Times New Roman"/>
          <w:szCs w:val="24"/>
        </w:rPr>
        <w:t>νο φως για την υλοποίηση των επενδύσεών τους.</w:t>
      </w:r>
    </w:p>
    <w:p w14:paraId="60F86B2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Στον τομέα των φωτοβολταϊκών, μάλιστα, πρόκειται να πραγματοποιηθεί άμεσα ο πρώτος πιλοτικός διαγωνισμός για εγκατάσταση φωτοβολταϊκών. Για τον δεύτερο άξονα της παρέμβασης, δηλαδή την αναδιοργάνωση του Ειδικού</w:t>
      </w:r>
      <w:r>
        <w:rPr>
          <w:rFonts w:eastAsia="Times New Roman" w:cs="Times New Roman"/>
          <w:szCs w:val="24"/>
        </w:rPr>
        <w:t xml:space="preserve"> Λογαριασμού, η βασική αλλαγή είναι ότι δεν θα είναι το ΕΤΜΕΑΡ, δηλαδή οι </w:t>
      </w:r>
      <w:r>
        <w:rPr>
          <w:rFonts w:eastAsia="Times New Roman" w:cs="Times New Roman"/>
          <w:szCs w:val="24"/>
        </w:rPr>
        <w:lastRenderedPageBreak/>
        <w:t>καταναλωτές που θα καλύπτουν τα όποια ελλείμματα δημιουργούνται στον Ειδικό Λογαριασμό. Αντίθετα, δημιουργούνται άλλοι μηχανισμοί με βάση την ανάλυση που έχει γίνει από τη λειτουργία</w:t>
      </w:r>
      <w:r>
        <w:rPr>
          <w:rFonts w:eastAsia="Times New Roman" w:cs="Times New Roman"/>
          <w:szCs w:val="24"/>
        </w:rPr>
        <w:t xml:space="preserve"> της ημερήσιας αγοράς, που θα ισοσκελίζουν τα ελλείμματα.</w:t>
      </w:r>
    </w:p>
    <w:p w14:paraId="60F86B2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ισοσκελισμός των ελλειμμάτων του ΛΑΓΗΕ τίθεται συνεχώς ως απαίτηση από τους δανειστές, καθώς στην αντίθετη περίπτωση θα πρέπει να αυξηθεί το ΕΤΜΕΑΡ, το Ειδικό Τέλος Μείωσης Αέριων Ρύπων. Με βάση τ</w:t>
      </w:r>
      <w:r>
        <w:rPr>
          <w:rFonts w:eastAsia="Times New Roman" w:cs="Times New Roman"/>
          <w:szCs w:val="24"/>
        </w:rPr>
        <w:t>ο υφιστάμενο σύστημα, το ΕΤΜΕΑΡ αποτελεί το εργαλείο για να καλυφθούν τα ελλείμματα του Ειδικού Λογαριασμού. Βασική αλλαγή είναι ότι το ΕΤΜΕΑΡ, δηλαδή οι καταναλωτές, θα πάψει να είναι το εργαλείο για τον ισοσκελισμό των ελλειμμάτων.</w:t>
      </w:r>
    </w:p>
    <w:p w14:paraId="60F86B2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Αντίθετα, καθορίζεται </w:t>
      </w:r>
      <w:r>
        <w:rPr>
          <w:rFonts w:eastAsia="Times New Roman" w:cs="Times New Roman"/>
          <w:szCs w:val="24"/>
        </w:rPr>
        <w:t>μια σταθερή τιμή για το ΕΤΜΕΑΡ, η οποία θα αυξάνει μόνο κατά το μέρος που ο Ειδικός Λογαριασμός ΑΠΕ θα επιβαρύνεται από νέες ΑΠΕ που θα εγκαθίστανται. Θα υπάρξει ένα καινούργιο έσοδο του Ειδικού Λογαριασμού, το οποίο θα πληρώνουν οι εταιρείες προμήθειας. Τ</w:t>
      </w:r>
      <w:r>
        <w:rPr>
          <w:rFonts w:eastAsia="Times New Roman" w:cs="Times New Roman"/>
          <w:szCs w:val="24"/>
        </w:rPr>
        <w:t>ο έσοδο αυτό θα αντιστοιχεί στο τμήμα που προκύπτει από την πτώση της οριακής τιμής συστήματος, που οφείλεται στη διείσδυση των ΑΠΕ στο σύστημα.</w:t>
      </w:r>
    </w:p>
    <w:p w14:paraId="60F86B2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Η μέθοδος υπολογισμού είναι ότι όλοι οι παραγωγοί ΑΠΕ επιβαρύνονται με ειδικό τέλος 3% επί της προ ΦΠΑ τιμής πώ</w:t>
      </w:r>
      <w:r>
        <w:rPr>
          <w:rFonts w:eastAsia="Times New Roman" w:cs="Times New Roman"/>
          <w:szCs w:val="24"/>
        </w:rPr>
        <w:t>λησης της ενέργειας στον διαχειριστή του συστήματος υπέρ του Ειδικού Λογαριασμού. Η αλήθεια είναι ότι ένα μεγάλο μέρος του ΕΤΜΕΑΡ δεν διοχετεύεται στις ΑΠΕ όπως θα έπρεπε. Ένα υψηλό ποσοστό του ΕΤΜΕΑΡ δεν επιστρέφει στις ΑΠΕ.</w:t>
      </w:r>
    </w:p>
    <w:p w14:paraId="60F86B2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πραγματικότητα αυτή δεν μπορ</w:t>
      </w:r>
      <w:r>
        <w:rPr>
          <w:rFonts w:eastAsia="Times New Roman" w:cs="Times New Roman"/>
          <w:szCs w:val="24"/>
        </w:rPr>
        <w:t>εί να αμφισβητηθεί, αλλά οι αλλαγές που φέρνει το σχέδιο νόμου κινούνται προς τη σωστή κατεύθυνση, οδηγούν σε εξορθολογισμό της αγοράς και σε μείωση του ΕΤΜΕΑΡ, με σημαντικά οφέλη για τον καταναλωτή.</w:t>
      </w:r>
    </w:p>
    <w:p w14:paraId="60F86B2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Τα άλλα πιθανά ελλείμματα από τις υπάρχουσες ΑΠΕ θα καλύ</w:t>
      </w:r>
      <w:r>
        <w:rPr>
          <w:rFonts w:eastAsia="Times New Roman" w:cs="Times New Roman"/>
          <w:szCs w:val="24"/>
        </w:rPr>
        <w:t>πτονται κυρίως από τους προμηθευτές ρεύματος. Είναι γνωστό ότι η μεγάλη πτώση της οριακής τιμής συστήματος, παρότι σε μεγάλο βαθμό οφείλεται στην είσοδο των ΑΠΕ στο σύστημα, αυξάνει τις ανάγκες του Ειδικού Λογαριασμού και συνεπώς, με βάση το σημερινό μοντέ</w:t>
      </w:r>
      <w:r>
        <w:rPr>
          <w:rFonts w:eastAsia="Times New Roman" w:cs="Times New Roman"/>
          <w:szCs w:val="24"/>
        </w:rPr>
        <w:t>λο, αυξάνει την απόσταση που πρέπει να καλύψει το ΕΤΜΕΑΡ.</w:t>
      </w:r>
    </w:p>
    <w:p w14:paraId="60F86B2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Την ίδια στιγμή, όμως, η μείωση της οριακής τιμής αυξάνει κατά πολύ τα περιθώρια κέρδους των προμηθευτών ρεύματος, αφού αποτελεί τη χονδρική τιμή με την οποία αγοράζουν το ρεύμα. Η λογική με την οπο</w:t>
      </w:r>
      <w:r>
        <w:rPr>
          <w:rFonts w:eastAsia="Times New Roman" w:cs="Times New Roman"/>
          <w:szCs w:val="24"/>
        </w:rPr>
        <w:t xml:space="preserve">ία φαίνεται να προσεγγίζει η Κυβέρνηση το ζήτημα είναι αντί να πληρώνει το ΕΤΜΕΑΡ, δηλαδή </w:t>
      </w:r>
      <w:r>
        <w:rPr>
          <w:rFonts w:eastAsia="Times New Roman" w:cs="Times New Roman"/>
          <w:szCs w:val="24"/>
        </w:rPr>
        <w:lastRenderedPageBreak/>
        <w:t>οι καταναλωτές, τη μείωση της οριακής τιμής, να την πληρώνουν οι προμηθευτές που ωφελούνται άλλωστε από αυτήν.</w:t>
      </w:r>
    </w:p>
    <w:p w14:paraId="60F86B2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Αναφορικά με τις διατάξεις για τα αιολικά πάρκα, οφείλο</w:t>
      </w:r>
      <w:r>
        <w:rPr>
          <w:rFonts w:eastAsia="Times New Roman" w:cs="Times New Roman"/>
          <w:szCs w:val="24"/>
        </w:rPr>
        <w:t>υμε να αναφέρουμε μια σημαντική ρύθμιση, καθώς τα έργα ΑΠΕ, που έχουν υπογράψει συμβάσεις αγοραπωλησίας ως το τέλος του 2015, διασφαλίζουν τις παλιές τιμές, εφόσον κατασκευαστούν και τεθούν σε λειτουργία, κανονική ή δοκιμαστική, μέχρι τις 30 Ιουνίου του 20</w:t>
      </w:r>
      <w:r>
        <w:rPr>
          <w:rFonts w:eastAsia="Times New Roman" w:cs="Times New Roman"/>
          <w:szCs w:val="24"/>
        </w:rPr>
        <w:t>18.</w:t>
      </w:r>
    </w:p>
    <w:p w14:paraId="60F86B2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Υπάρχει πρόβλεψη για το μέλλον των παλαιών αιολικών, που λειτουργούν εδώ και δεκαπέντε–είκοσι χρόνια και λήγουν σύντομα οι συμβάσεις που έχουν υπογράψει. Οι επενδυτές αυτοί θα έχουν δύο επιλογές. Ή θα συνεχίσουν να λειτουργούν πέραν της εικοσαετίας ως </w:t>
      </w:r>
      <w:r>
        <w:rPr>
          <w:rFonts w:eastAsia="Times New Roman" w:cs="Times New Roman"/>
          <w:szCs w:val="24"/>
        </w:rPr>
        <w:t xml:space="preserve">έχουν, πουλώντας όμως την ενέργεια, όχι με τις τρέχουσες τιμές, αλλά σε τιμές χονδρικής αγοράς ή θα προχωρήσουν σε </w:t>
      </w:r>
      <w:r>
        <w:rPr>
          <w:rFonts w:eastAsia="Times New Roman" w:cs="Times New Roman"/>
          <w:szCs w:val="24"/>
          <w:lang w:val="en-US"/>
        </w:rPr>
        <w:t>repowering</w:t>
      </w:r>
      <w:r>
        <w:rPr>
          <w:rFonts w:eastAsia="Times New Roman" w:cs="Times New Roman"/>
          <w:szCs w:val="24"/>
        </w:rPr>
        <w:t>, ανανεώνοντας τον εξοπλισμό και υπογράφοντας νέες συμβάσεις με νέους πλέον όρους.</w:t>
      </w:r>
    </w:p>
    <w:p w14:paraId="60F86B2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 τις νέες διαδικασίες και τους όρους που θα α</w:t>
      </w:r>
      <w:r>
        <w:rPr>
          <w:rFonts w:eastAsia="Times New Roman" w:cs="Times New Roman"/>
          <w:szCs w:val="24"/>
        </w:rPr>
        <w:t xml:space="preserve">φορούν σε καινούργιες επενδύσεις, το νομοσχέδιο αναφέρει πως κάτι τέτοιο θα ξεκινήσει το 2017, αφού πρώτα υπάρξει μια σχετική απόφαση της ΡΑΕ και </w:t>
      </w:r>
      <w:r>
        <w:rPr>
          <w:rFonts w:eastAsia="Times New Roman" w:cs="Times New Roman"/>
          <w:szCs w:val="24"/>
        </w:rPr>
        <w:lastRenderedPageBreak/>
        <w:t>ευελπιστούμε, με αυτόν τον τρόπο, να καμφθεί το όποιο καθεστώς αβεβαιότητας και να μείνει ευχαριστημένη η αγορ</w:t>
      </w:r>
      <w:r>
        <w:rPr>
          <w:rFonts w:eastAsia="Times New Roman" w:cs="Times New Roman"/>
          <w:szCs w:val="24"/>
        </w:rPr>
        <w:t>ά φωτοβολταϊκών, η οποία αναμένει την επανεκκίνηση μετά από στασιμότητα χρόνου.</w:t>
      </w:r>
    </w:p>
    <w:p w14:paraId="60F86B2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60F86B2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Σε ό,τι αφορά στα έργα βιομάζας, βιοαερίου, οι επενδυτές υποδέχτηκαν με ανακ</w:t>
      </w:r>
      <w:r>
        <w:rPr>
          <w:rFonts w:eastAsia="Times New Roman" w:cs="Times New Roman"/>
          <w:szCs w:val="24"/>
        </w:rPr>
        <w:t>ούφιση την υπαναχώρηση του Υπουργείου από την αρχική θέση της σημαντικής μείωσης των εγγυημένων τιμών για τα νέα έργα και την προσαρμογή τους σε πιο ρεαλιστικά επίπεδα.</w:t>
      </w:r>
    </w:p>
    <w:p w14:paraId="60F86B2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σε αυτό που οφείλουμε να σταθούμε είναι τα άρθρα 51 έως 60, όπου προβλέπεται η σύ</w:t>
      </w:r>
      <w:r>
        <w:rPr>
          <w:rFonts w:eastAsia="Times New Roman" w:cs="Times New Roman"/>
          <w:szCs w:val="24"/>
        </w:rPr>
        <w:t xml:space="preserve">σταση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δ</w:t>
      </w:r>
      <w:r>
        <w:rPr>
          <w:rFonts w:eastAsia="Times New Roman" w:cs="Times New Roman"/>
          <w:szCs w:val="24"/>
        </w:rPr>
        <w:t xml:space="preserve">ιαχείρισης με κύριο αντικείμενο τη συντήρηση, φύλαξη, λειτουργία και ανάπτυξη του πάρκου Τρίτση. Ο νέος </w:t>
      </w:r>
      <w:r>
        <w:rPr>
          <w:rFonts w:eastAsia="Times New Roman" w:cs="Times New Roman"/>
          <w:szCs w:val="24"/>
        </w:rPr>
        <w:t>φ</w:t>
      </w:r>
      <w:r>
        <w:rPr>
          <w:rFonts w:eastAsia="Times New Roman" w:cs="Times New Roman"/>
          <w:szCs w:val="24"/>
        </w:rPr>
        <w:t>ορέας υποχρεούται να καταρτίσει οικονομοτεχνική μελέτη βιωσιμότητας εντός τεσσάρων μηνών από την ανάληψη των καθηκόντων τους.</w:t>
      </w:r>
    </w:p>
    <w:p w14:paraId="60F86B3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Σημαντική ρύ</w:t>
      </w:r>
      <w:r>
        <w:rPr>
          <w:rFonts w:eastAsia="Times New Roman" w:cs="Times New Roman"/>
          <w:szCs w:val="24"/>
        </w:rPr>
        <w:t xml:space="preserve">θμιση είναι η υλοποίηση προγράμματος ολοκληρωμένης συλλογής, ανακύκλωσης και διάθεσης των απορριμμάτων που παράγονται εντός του πάρκου, εξασφαλίζοντας πόρους από τα ανταποδοτικά τέλη όσο και από την αξιοποίηση των καταστημάτων που βρίσκονται στο εσωτερικό </w:t>
      </w:r>
      <w:r>
        <w:rPr>
          <w:rFonts w:eastAsia="Times New Roman" w:cs="Times New Roman"/>
          <w:szCs w:val="24"/>
        </w:rPr>
        <w:t>του.</w:t>
      </w:r>
    </w:p>
    <w:p w14:paraId="60F86B3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Προβλέπονται επίσης επιχορηγήσεις από το πράσινο ταμείο, η ένταξή τους σε </w:t>
      </w:r>
      <w:r>
        <w:rPr>
          <w:rFonts w:eastAsia="Times New Roman" w:cs="Times New Roman"/>
          <w:szCs w:val="24"/>
        </w:rPr>
        <w:t>π</w:t>
      </w:r>
      <w:r>
        <w:rPr>
          <w:rFonts w:eastAsia="Times New Roman" w:cs="Times New Roman"/>
          <w:szCs w:val="24"/>
        </w:rPr>
        <w:t xml:space="preserve">ρογράμματα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των Υπουργείων Περιβάλλοντος και Ενέργειας, Παιδείας και Εσωτερικών, αλλά και </w:t>
      </w:r>
      <w:r>
        <w:rPr>
          <w:rFonts w:eastAsia="Times New Roman" w:cs="Times New Roman"/>
          <w:szCs w:val="24"/>
        </w:rPr>
        <w:t>π</w:t>
      </w:r>
      <w:r>
        <w:rPr>
          <w:rFonts w:eastAsia="Times New Roman" w:cs="Times New Roman"/>
          <w:szCs w:val="24"/>
        </w:rPr>
        <w:t>ρογράμματα ΕΣΠΑ.</w:t>
      </w:r>
    </w:p>
    <w:p w14:paraId="60F86B3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60F86B3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Οι πόροι του </w:t>
      </w:r>
      <w:r>
        <w:rPr>
          <w:rFonts w:eastAsia="Times New Roman" w:cs="Times New Roman"/>
          <w:szCs w:val="24"/>
        </w:rPr>
        <w:t>φ</w:t>
      </w:r>
      <w:r>
        <w:rPr>
          <w:rFonts w:eastAsia="Times New Roman" w:cs="Times New Roman"/>
          <w:szCs w:val="24"/>
        </w:rPr>
        <w:t>ορέα προβλέπεται να προέρχονται μεταξύ άλλων και από την αναλογική κατανομή των ΚΑΠ, που προορίζονται για τους δήμους της Περιφέρειας Αττικής, με τη δαπάνη να αποτελεί αντιστάθμισμα της περιβαλλοντικής ζημίας στο περιβάλλον της Αττικής, που π</w:t>
      </w:r>
      <w:r>
        <w:rPr>
          <w:rFonts w:eastAsia="Times New Roman" w:cs="Times New Roman"/>
          <w:szCs w:val="24"/>
        </w:rPr>
        <w:t>ροκαλείται από την αστική λειτουργία και δραστηριότητα των δήμων, κάτι που έχει προκαλέσει αντιδράσεις από πλευράς της ΚΕΔ, αντιδράσεις σημαντικές και έως ενός σημείου εύλογες, αλλά οφείλουμε όλοι μας να σκεφτόμαστε το ζήτημα αυτό γύρω από μία κοινή συλλογ</w:t>
      </w:r>
      <w:r>
        <w:rPr>
          <w:rFonts w:eastAsia="Times New Roman" w:cs="Times New Roman"/>
          <w:szCs w:val="24"/>
        </w:rPr>
        <w:t>ιστική και μόνον αυτή.</w:t>
      </w:r>
    </w:p>
    <w:p w14:paraId="60F86B34"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Ολοκληρώστε με αυτό, κύριε συνάδελφε.</w:t>
      </w:r>
    </w:p>
    <w:p w14:paraId="60F86B3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κύριε Πρόεδρε.</w:t>
      </w:r>
    </w:p>
    <w:p w14:paraId="60F86B3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Πρόκειται πραγματικά για έναν περιβαλλοντικό θησαυρό, η εικόνα όμως που παρουσιάζει σήμερα είναι αποκαρδιωτική. Η </w:t>
      </w:r>
      <w:r>
        <w:rPr>
          <w:rFonts w:eastAsia="Times New Roman" w:cs="Times New Roman"/>
          <w:szCs w:val="24"/>
        </w:rPr>
        <w:t>συντήρηση του πρασίνου είναι σχεδόν ανύπαρκτη. Δέντρα έχουν ξεραθεί και μ’ αυτά που προαναφέραμε, πιστεύουμε ότι θα το ξαναζωντανέψουμε και θα μπορέσει να λειτουργεί όπως πρέπει.</w:t>
      </w:r>
    </w:p>
    <w:p w14:paraId="60F86B3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Θέλω τέλος να πω ότι στηρίζουμε το νομοσχέδιο, εκτός από το άρθρο 35, που αφο</w:t>
      </w:r>
      <w:r>
        <w:rPr>
          <w:rFonts w:eastAsia="Times New Roman" w:cs="Times New Roman"/>
          <w:szCs w:val="24"/>
        </w:rPr>
        <w:t>ρά το τέμενος.</w:t>
      </w:r>
    </w:p>
    <w:p w14:paraId="60F86B3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B39"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ΑΝΕΛ)</w:t>
      </w:r>
    </w:p>
    <w:p w14:paraId="60F86B3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Φτάσαμε στον τελευταίο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τον κ. Σαρίδη, από την Ένωση Κεντρώων. Αμέσως μετά θα πάρει τον λόγο ο αρμόδιος Υπουργός κ. Σκουρλέτης.</w:t>
      </w:r>
    </w:p>
    <w:p w14:paraId="60F86B3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Έπειτα θ</w:t>
      </w:r>
      <w:r>
        <w:rPr>
          <w:rFonts w:eastAsia="Times New Roman" w:cs="Times New Roman"/>
          <w:szCs w:val="24"/>
        </w:rPr>
        <w:t>α ξεκινήσει η σειρά των Κοινοβουλευτικών Εκπροσώπων. Θα πάμε με την σειρά των κομμάτων, εκτός αν οι συνάδελφοι δεν το επιθυμούν. Μπορεί, παραδείγματος χάριν, η κ. Καφαντάρη να θέλει να μιλήσει τελευταία, για να απαντήσει σε όλους. Εγώ όμως πρέπει να προχωρ</w:t>
      </w:r>
      <w:r>
        <w:rPr>
          <w:rFonts w:eastAsia="Times New Roman" w:cs="Times New Roman"/>
          <w:szCs w:val="24"/>
        </w:rPr>
        <w:t>ήσω με τη σειρά.</w:t>
      </w:r>
    </w:p>
    <w:p w14:paraId="60F86B3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Σαρίδη, έχετε τον λόγο.</w:t>
      </w:r>
    </w:p>
    <w:p w14:paraId="60F86B3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Ευχαριστώ, κύριε Πρόεδρε.</w:t>
      </w:r>
    </w:p>
    <w:p w14:paraId="60F86B3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Βουλευτές, συνάδελφοι της Πλειοψηφίας, επιλέγω σήμερα να απευθυνθώ κυρίως σε εσάς, γιατί έχω τη βεβαιότητα πως έχετε παρεξηγήσει, έχετε παραβλέψει κ</w:t>
      </w:r>
      <w:r>
        <w:rPr>
          <w:rFonts w:eastAsia="Times New Roman" w:cs="Times New Roman"/>
          <w:szCs w:val="24"/>
        </w:rPr>
        <w:t>άποιες πολύ σημαντικές αλήθειες.</w:t>
      </w:r>
    </w:p>
    <w:p w14:paraId="60F86B3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Σήμερα, την τελευταία μέρα λειτουργίας του Κοινοβουλίου ενόψει των διακοπών του Αυγούστου, ίσως είναι η κατάλληλη στιγμή να κάνουμε όλοι την αυτοκριτική μας, να κάνετε κι εσείς τη δική σας αυτοκριτική και να κατανοήσετε ότι</w:t>
      </w:r>
      <w:r>
        <w:rPr>
          <w:rFonts w:eastAsia="Times New Roman" w:cs="Times New Roman"/>
          <w:szCs w:val="24"/>
        </w:rPr>
        <w:t xml:space="preserve"> η διακυβέρνηση της χώρας της Ελλάδας δεν είναι μόνο μ</w:t>
      </w:r>
      <w:r>
        <w:rPr>
          <w:rFonts w:eastAsia="Times New Roman" w:cs="Times New Roman"/>
          <w:szCs w:val="24"/>
        </w:rPr>
        <w:t>ί</w:t>
      </w:r>
      <w:r>
        <w:rPr>
          <w:rFonts w:eastAsia="Times New Roman" w:cs="Times New Roman"/>
          <w:szCs w:val="24"/>
        </w:rPr>
        <w:t>α προσωπική, ατομική σας υπόθεση. Οφείλετε επιτέλους να καταλάβετε ότι η προσπάθεια για να βγούμε από αυτήν τη θύελλα, στην οποία έχει βρεθεί η χώρα, είναι μ</w:t>
      </w:r>
      <w:r>
        <w:rPr>
          <w:rFonts w:eastAsia="Times New Roman" w:cs="Times New Roman"/>
          <w:szCs w:val="24"/>
        </w:rPr>
        <w:t>ί</w:t>
      </w:r>
      <w:r>
        <w:rPr>
          <w:rFonts w:eastAsia="Times New Roman" w:cs="Times New Roman"/>
          <w:szCs w:val="24"/>
        </w:rPr>
        <w:t>α προσπάθεια συλλογική, ομαδική. Είναι προς</w:t>
      </w:r>
      <w:r>
        <w:rPr>
          <w:rFonts w:eastAsia="Times New Roman" w:cs="Times New Roman"/>
          <w:szCs w:val="24"/>
        </w:rPr>
        <w:t xml:space="preserve"> το συμφέρον της χώρας να συνεννοηθούν και να συναινέσουν όλες οι δημοκρατικές δυνάμεις του ελληνισμού, με σκοπό την προκοπή αυτού εδώ του τόπου και του λαού που ζει σ’ αυτόν.</w:t>
      </w:r>
    </w:p>
    <w:p w14:paraId="60F86B4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Μοιάζουν λογικά και αυτονόητα αυτά τα οποία λέω. Είναι σίγουρα πάντως, σύμφωνα μ</w:t>
      </w:r>
      <w:r>
        <w:rPr>
          <w:rFonts w:eastAsia="Times New Roman" w:cs="Times New Roman"/>
          <w:szCs w:val="24"/>
        </w:rPr>
        <w:t>ε τις επίσημες τοποθετήσεις και των στελεχών της Κυβέρνησης και του Πρωθυπουργού, που επιζητούν συνεργασία.</w:t>
      </w:r>
    </w:p>
    <w:p w14:paraId="60F86B4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Μας ζητάτε να βάλουμε πλάτη και το κάνουμε. Στηρίζουμε ό,τι θα στηρίζαμε και καταψηφίζουμε ό,τι θα καταψηφίζαμε, ακόμα και εάν ήταν άλλοι στη θέση σ</w:t>
      </w:r>
      <w:r>
        <w:rPr>
          <w:rFonts w:eastAsia="Times New Roman" w:cs="Times New Roman"/>
          <w:szCs w:val="24"/>
        </w:rPr>
        <w:t>ας, ακόμα και εάν ήταν άλλη η κυβέρνηση του τόπου σήμερα. Τα σωστά και τα δίκαια τα στηρίζουμε. Τα λάθη, τα στραβά και τα κακόβουλα τα καταγγέλλουμε και τα αντιμαχόμαστε. Αυτό πρέπει να καταλάβετε. Η στάση της Ένωσης Κεντρώων δεν εξαρτάται από τίποτε άλλο,</w:t>
      </w:r>
      <w:r>
        <w:rPr>
          <w:rFonts w:eastAsia="Times New Roman" w:cs="Times New Roman"/>
          <w:szCs w:val="24"/>
        </w:rPr>
        <w:t xml:space="preserve"> παρά μόνο από το τι είναι καλό για τη χώρα, τι θα ανακουφίσει τον Έλληνα φορολογούμενο, τι θα κάνει τον Έλληνα να δείξει ξανά εμπιστοσύνη στην ίδια του τη χώρα, στο σύστημα που τον κυβερνάει. Τις αποφάσεις μας τις παίρνουμε πάντα με γνώμονα την προκοπή το</w:t>
      </w:r>
      <w:r>
        <w:rPr>
          <w:rFonts w:eastAsia="Times New Roman" w:cs="Times New Roman"/>
          <w:szCs w:val="24"/>
        </w:rPr>
        <w:t>υ τόπου.</w:t>
      </w:r>
    </w:p>
    <w:p w14:paraId="60F86B4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Δυστυχώς, όμως, είτε από απειρία είτε από αδιαφορία, έχετε επιτρέψει να γίνει η νομοθετική διαδικασία εξευτελιστική για εμάς τους Βουλευτές της Αντιπολίτευσης.</w:t>
      </w:r>
    </w:p>
    <w:p w14:paraId="60F86B4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μας σέβεστε, κύριοι της Κυβέρνησης και αγαπητοί συνάδελφοι της Συμπολίτευσης. Δεν σ</w:t>
      </w:r>
      <w:r>
        <w:rPr>
          <w:rFonts w:eastAsia="Times New Roman" w:cs="Times New Roman"/>
          <w:szCs w:val="24"/>
        </w:rPr>
        <w:t>έβεστε ούτε το Σύνταγμα ούτε τους κανόνες του Κοινοβουλίου. Δεν σας ενδιαφέρει καθόλου να νομοθετείτε αποτελεσματικά, αλλά προσπαθείτε να ξεπετάξετε τα προβλήματα, νομοθετώντας με τις διαδικασίες που ο συνταγματικός νομοθέτης προέβλεψε για σπάνιες και έκτα</w:t>
      </w:r>
      <w:r>
        <w:rPr>
          <w:rFonts w:eastAsia="Times New Roman" w:cs="Times New Roman"/>
          <w:szCs w:val="24"/>
        </w:rPr>
        <w:t>κτες περιπτώσεις. Εσείς έχετε κάνει κανόνα αυτήν την εξαίρεση.</w:t>
      </w:r>
    </w:p>
    <w:p w14:paraId="60F86B4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Για να γίνω πιο συγκεκριμένος, σας ρωτώ το εξής: Το πρόβλημα με το </w:t>
      </w:r>
      <w:r>
        <w:rPr>
          <w:rFonts w:eastAsia="Times New Roman" w:cs="Times New Roman"/>
          <w:szCs w:val="24"/>
        </w:rPr>
        <w:t>π</w:t>
      </w:r>
      <w:r>
        <w:rPr>
          <w:rFonts w:eastAsia="Times New Roman" w:cs="Times New Roman"/>
          <w:szCs w:val="24"/>
        </w:rPr>
        <w:t xml:space="preserve">άρκο Αντώνης Τρίτσης είναι πράγματι επείγον να λυθεί. Το ξέρουμε και εμείς. Όμως, αυτό τι σχέση έχει με τον χαρακτηρισμό των </w:t>
      </w:r>
      <w:r>
        <w:rPr>
          <w:rFonts w:eastAsia="Times New Roman" w:cs="Times New Roman"/>
          <w:szCs w:val="24"/>
        </w:rPr>
        <w:t xml:space="preserve">άρθρων 51 έως και 60 του σημερινού νομοσχεδίου ως «κατεπείγοντα»; Τα εν λόγω άρθρα είναι η λύση που προτείνει ο Υπουργός. Δεν είναι η λύση που σίγουρα θα λειτουργήσει ούτε η λύση με την οποία είναι σύμφωνοι οι πολίτες ή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Είναι απλά αυ</w:t>
      </w:r>
      <w:r>
        <w:rPr>
          <w:rFonts w:eastAsia="Times New Roman" w:cs="Times New Roman"/>
          <w:szCs w:val="24"/>
        </w:rPr>
        <w:t>τό που σκέφθηκε ως λύση ο Υπουργός και χωρίς να το συζητήσει με κανέναν, το χαρακτηρίζει και κατεπείγον, ώστε να μην προλάβει να έχει άποψη και να εκφράσει γνώμη κανένας άλλος, εκτός από τον ίδιο τον Υπουργό.</w:t>
      </w:r>
    </w:p>
    <w:p w14:paraId="60F86B4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Άλλα είχατε βγάλει σε διαβούλευση και άλλα μας </w:t>
      </w:r>
      <w:r>
        <w:rPr>
          <w:rFonts w:eastAsia="Times New Roman" w:cs="Times New Roman"/>
          <w:szCs w:val="24"/>
        </w:rPr>
        <w:t>φέρατε προς ψήφιση. Αυτό θα μπορούσε να το αποκαλέσει κανείς κοροϊδία. Είχατε δεσμευθεί πως θα λάβετε υπ’ όψιν σας την τοπική κοινωνία, τους πολίτες και τους εκπροσώπους της. Έχω αυτή τη δέσμευση σε χαρτί, σε ερωτήσεις τις οποίες είχαμε κάνει σαν Ένωση Κεν</w:t>
      </w:r>
      <w:r>
        <w:rPr>
          <w:rFonts w:eastAsia="Times New Roman" w:cs="Times New Roman"/>
          <w:szCs w:val="24"/>
        </w:rPr>
        <w:t xml:space="preserve">τρώων για το </w:t>
      </w:r>
      <w:r>
        <w:rPr>
          <w:rFonts w:eastAsia="Times New Roman" w:cs="Times New Roman"/>
          <w:szCs w:val="24"/>
        </w:rPr>
        <w:t>π</w:t>
      </w:r>
      <w:r>
        <w:rPr>
          <w:rFonts w:eastAsia="Times New Roman" w:cs="Times New Roman"/>
          <w:szCs w:val="24"/>
        </w:rPr>
        <w:t>άρκο Αντώνης Τρίτσης.</w:t>
      </w:r>
    </w:p>
    <w:p w14:paraId="60F86B4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Όμως, έχουν αξία για εσάς τα ίδια σας τα λόγια; Θεωρείτε πως είστε συνεπείς στα λόγια σας; Πώς είναι δυνατόν να σας κυνηγάμε με ερωτήσεις μας εδώ και μήνες και εγώ, αλλά και άλλοι πολλοί συνάδελφοι και από άλλα κόμματα, </w:t>
      </w:r>
      <w:r>
        <w:rPr>
          <w:rFonts w:eastAsia="Times New Roman" w:cs="Times New Roman"/>
          <w:szCs w:val="24"/>
        </w:rPr>
        <w:t xml:space="preserve">για να καταλάβουμε ποιος είναι τελικά ο σχεδιασμός σας για το </w:t>
      </w:r>
      <w:r>
        <w:rPr>
          <w:rFonts w:eastAsia="Times New Roman" w:cs="Times New Roman"/>
          <w:szCs w:val="24"/>
        </w:rPr>
        <w:t>π</w:t>
      </w:r>
      <w:r>
        <w:rPr>
          <w:rFonts w:eastAsia="Times New Roman" w:cs="Times New Roman"/>
          <w:szCs w:val="24"/>
        </w:rPr>
        <w:t xml:space="preserve">άρκο Αντώνης </w:t>
      </w:r>
      <w:r>
        <w:rPr>
          <w:rFonts w:eastAsia="Times New Roman" w:cs="Times New Roman"/>
          <w:szCs w:val="24"/>
        </w:rPr>
        <w:lastRenderedPageBreak/>
        <w:t>Τρίτσης και εσείς να υπεκφεύγετε, δίνοντας αόριστες και ασαφείς απαντήσεις, οι οποίες σε τίποτε δεν μας προετοίμαζαν για τον χθεσινό αιφνιδιασμό;</w:t>
      </w:r>
    </w:p>
    <w:p w14:paraId="60F86B4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Αυτός ο αιφνιδιασμός, ξέρετε, είχε</w:t>
      </w:r>
      <w:r>
        <w:rPr>
          <w:rFonts w:eastAsia="Times New Roman" w:cs="Times New Roman"/>
          <w:szCs w:val="24"/>
        </w:rPr>
        <w:t xml:space="preserve"> και τη μορφή του εκβιασμού, καθώς σύμφωνα με την προσφιλή τακτική την οποία έχετε σε όλα σχεδόν τα νομοσχέδια –και που μπορούμε να διακρίνουμε πλέον ξεκάθαρα- βάζετε μέσα ένα καλό που όποιος θέλει να είναι εντάξει με τη συνείδησή του οφείλει να το ψηφίσει</w:t>
      </w:r>
      <w:r>
        <w:rPr>
          <w:rFonts w:eastAsia="Times New Roman" w:cs="Times New Roman"/>
          <w:szCs w:val="24"/>
        </w:rPr>
        <w:t>, αλλά βάζετε και μ</w:t>
      </w:r>
      <w:r>
        <w:rPr>
          <w:rFonts w:eastAsia="Times New Roman" w:cs="Times New Roman"/>
          <w:szCs w:val="24"/>
        </w:rPr>
        <w:t>ί</w:t>
      </w:r>
      <w:r>
        <w:rPr>
          <w:rFonts w:eastAsia="Times New Roman" w:cs="Times New Roman"/>
          <w:szCs w:val="24"/>
        </w:rPr>
        <w:t>α σειρά από άσχετα πράγματα που κανείς δεν σας πίεσε ή κανείς δεν σας υποχρέωσε να τα εντάξετε μέσα σ’ αυτά τα νομοσχέδια. Το κάνετε για ευκολία; Το κάνετε γιατί δεν έχετε εμπιστοσύνη στην ακεραιότητα και συνοχή της Κοινοβουλευτικής σας</w:t>
      </w:r>
      <w:r>
        <w:rPr>
          <w:rFonts w:eastAsia="Times New Roman" w:cs="Times New Roman"/>
          <w:szCs w:val="24"/>
        </w:rPr>
        <w:t xml:space="preserve"> Ομάδας ή απλά νομίζετε πως έτσι είναι το φυσιολογικό;</w:t>
      </w:r>
    </w:p>
    <w:p w14:paraId="60F86B4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ακούσατε, τέλος, τον σεβαστό Πρόεδρο της Βουλής, τον κ. Βούτση, όταν σας έλεγε πως κάποια στιγμή πρέπει να σταματήσετε να συμπεριφέρεστε μ’ αυτόν τον απαξιωτικό τρόπο στη δημοκρατία;</w:t>
      </w:r>
    </w:p>
    <w:p w14:paraId="60F86B4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Πόσα είναι τελ</w:t>
      </w:r>
      <w:r>
        <w:rPr>
          <w:rFonts w:eastAsia="Times New Roman" w:cs="Times New Roman"/>
          <w:szCs w:val="24"/>
        </w:rPr>
        <w:t>ικά τα πολλά, κύριε Πρόεδρε; Ποιος αριθμός νομοσχεδίων πρέπει να ψηφιστεί σ’ αυτήν την Αίθουσα με τη μορφή του κατεπείγοντος, για να πούμε κάποια στιγμή «Φτάνει πια, τελειώσαμε»; Είχαμε πει πως έχουμε σπάσει όλα τα ρεκόρ σε αυτήν την κοινοβουλευτική περίοδ</w:t>
      </w:r>
      <w:r>
        <w:rPr>
          <w:rFonts w:eastAsia="Times New Roman" w:cs="Times New Roman"/>
          <w:szCs w:val="24"/>
        </w:rPr>
        <w:t>ο.</w:t>
      </w:r>
    </w:p>
    <w:p w14:paraId="60F86B4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Το σημερινό νομοσχέδιο του Υπουργείου Περιβάλλοντος είναι κατώτερο των προσδοκιών όσων ασχολούνται 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Πράγματι, είναι προς τη σωστή κατεύθυνση, αλλά έχει πολλά κενά, πολλά λάθη και κάποιες από τις αστοχίες του θα μας απα</w:t>
      </w:r>
      <w:r>
        <w:rPr>
          <w:rFonts w:eastAsia="Times New Roman" w:cs="Times New Roman"/>
          <w:szCs w:val="24"/>
        </w:rPr>
        <w:t>σχολήσουν πολύ σύντομα ως προβλήματα που δεν τα είχε φανταστεί κανείς και που προέκυψαν στην πορεία. Η Κυβέρνηση μπορεί να πει, βέβαια, ότι δεν είχε και κα</w:t>
      </w:r>
      <w:r>
        <w:rPr>
          <w:rFonts w:eastAsia="Times New Roman" w:cs="Times New Roman"/>
          <w:szCs w:val="24"/>
        </w:rPr>
        <w:t>μ</w:t>
      </w:r>
      <w:r>
        <w:rPr>
          <w:rFonts w:eastAsia="Times New Roman" w:cs="Times New Roman"/>
          <w:szCs w:val="24"/>
        </w:rPr>
        <w:t>μία συμμετοχή σ’ αυτά τα προβλήματα. Όμως, όλα αυτά θα είναι προβλήματα που θα αποδειχθεί πως θα μπο</w:t>
      </w:r>
      <w:r>
        <w:rPr>
          <w:rFonts w:eastAsia="Times New Roman" w:cs="Times New Roman"/>
          <w:szCs w:val="24"/>
        </w:rPr>
        <w:t>ρούσαν να αποφευχθούν, εάν είχε ακολουθηθεί η προβλεπόμενη κοινοβουλευτική διαδικασία.</w:t>
      </w:r>
    </w:p>
    <w:p w14:paraId="60F86B4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πρώτο και δεύτερο μέρος του νομοσχεδίου και ειδικότερα στα άρθρα 1 έως 26, επιχειρείται πραγματικά μ</w:t>
      </w:r>
      <w:r>
        <w:rPr>
          <w:rFonts w:eastAsia="Times New Roman" w:cs="Times New Roman"/>
          <w:szCs w:val="24"/>
        </w:rPr>
        <w:t>ί</w:t>
      </w:r>
      <w:r>
        <w:rPr>
          <w:rFonts w:eastAsia="Times New Roman" w:cs="Times New Roman"/>
          <w:szCs w:val="24"/>
        </w:rPr>
        <w:t xml:space="preserve">α θεμελιακή αλλαγή. Έπειτα και από τη Διάσκεψη στο Παρίσι για την κλιματική αλλαγή, είναι πολύ ευχάριστο πως η Ελλάδα επιλέγει να νομοθετήσει το νέο καθεστώς στήριξης της παραγωγής ηλεκτρικής ενέργειας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και να ξεκινήσει την </w:t>
      </w:r>
      <w:r>
        <w:rPr>
          <w:rFonts w:eastAsia="Times New Roman" w:cs="Times New Roman"/>
          <w:szCs w:val="24"/>
        </w:rPr>
        <w:t>πορεία προς τη σταδιακή απαλλαγή μας από τον λιγνίτη.</w:t>
      </w:r>
    </w:p>
    <w:p w14:paraId="60F86B4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Είναι γνωστό πως η Ελλάδα έχει απεριόριστες δυνατότητες στον τομέα παραγωγής ενέργειας και αυτό οφείλεται κυρίως στη γεωγραφική της θέση. Ο στόχος τού να προέρχεται το 18% της ενέργειας που καταναλώνουμ</w:t>
      </w:r>
      <w:r>
        <w:rPr>
          <w:rFonts w:eastAsia="Times New Roman" w:cs="Times New Roman"/>
          <w:szCs w:val="24"/>
        </w:rPr>
        <w:t xml:space="preserve">ε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είναι το πρώτο βήμα.</w:t>
      </w:r>
    </w:p>
    <w:p w14:paraId="60F86B4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Πράγματι, στην απόφασή μας να ακολουθήσουμε την Ευρώπη στην κοινή προσπάθεια αντιμετώπισης της κλιματικής αλλαγής, έχουμε συμμάχους όλους τους Έλληνες και όλες τις Ελληνίδες. Όμως, η συμπεριφορά της πο</w:t>
      </w:r>
      <w:r>
        <w:rPr>
          <w:rFonts w:eastAsia="Times New Roman" w:cs="Times New Roman"/>
          <w:szCs w:val="24"/>
        </w:rPr>
        <w:t>λιτείας απέναντι στους πρωτοπόρους αυτής της προσπάθειας δεν βοήθησε ώστε να παγιωθεί αυτή η θέληση να προστατεύσουμε το περιβάλλον και να γίνει κοινή μας συνείδηση, κοινή μας επιδίωξη, η μείωση των ρύπων. Τι έχει να πει κανείς στο παρόν νομοσχέδιο για του</w:t>
      </w:r>
      <w:r>
        <w:rPr>
          <w:rFonts w:eastAsia="Times New Roman" w:cs="Times New Roman"/>
          <w:szCs w:val="24"/>
        </w:rPr>
        <w:t>ς σαράντα δύο χιλιάδες συνανθρώπους μας που έχουν βάλει φωτοβολταϊκά στις στέγες τους, που εσείς τους φέρεστε λες και είναι βιομήχανοι; Τίποτα.</w:t>
      </w:r>
    </w:p>
    <w:p w14:paraId="60F86B4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μπορεί να θεωρηθεί, λοιπόν, ολοκληρωμένο το παρόν νομοσχέδιο. Είναι πρόχειρο και ευχόμαστε να λύσει περισσότ</w:t>
      </w:r>
      <w:r>
        <w:rPr>
          <w:rFonts w:eastAsia="Times New Roman" w:cs="Times New Roman"/>
          <w:szCs w:val="24"/>
        </w:rPr>
        <w:t xml:space="preserve">ερα προβλήματα απ’ αυτά τα οποία θα δημιουργήσει. Σας ρωτώ ευθέως το εξής: Υπάρχει περίπτωση να κλείσουν εταιρείες απ’ αυτά που σήμερα εμείς σ’ αυτήν την Αίθουσα νομοθετούμε; </w:t>
      </w:r>
      <w:r>
        <w:rPr>
          <w:rFonts w:eastAsia="Times New Roman" w:cs="Times New Roman"/>
          <w:szCs w:val="24"/>
        </w:rPr>
        <w:lastRenderedPageBreak/>
        <w:t>Υπάρχει περίπτωση να μην έρθει κα</w:t>
      </w:r>
      <w:r>
        <w:rPr>
          <w:rFonts w:eastAsia="Times New Roman" w:cs="Times New Roman"/>
          <w:szCs w:val="24"/>
        </w:rPr>
        <w:t>μ</w:t>
      </w:r>
      <w:r>
        <w:rPr>
          <w:rFonts w:eastAsia="Times New Roman" w:cs="Times New Roman"/>
          <w:szCs w:val="24"/>
        </w:rPr>
        <w:t>μία επένδυση στον χώρο της ενέργειας στη χώρα μ</w:t>
      </w:r>
      <w:r>
        <w:rPr>
          <w:rFonts w:eastAsia="Times New Roman" w:cs="Times New Roman"/>
          <w:szCs w:val="24"/>
        </w:rPr>
        <w:t>ας απ’ αυτά που σήμερα εδώ νομοθετούμε;</w:t>
      </w:r>
    </w:p>
    <w:p w14:paraId="60F86B4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Καταφέρετε, κύριοι του Υπουργείου Περιβάλλοντος, με την προχειρότητά σας και την απαξίωση που δείχνετε στις κοινοβουλευτικές διαδικασίες, να μην μπορούμε να ξέρουμε αυτή τη στιγμή εάν οι μαθηματικοί τύποι, για παράδε</w:t>
      </w:r>
      <w:r>
        <w:rPr>
          <w:rFonts w:eastAsia="Times New Roman" w:cs="Times New Roman"/>
          <w:szCs w:val="24"/>
        </w:rPr>
        <w:t>ιγμα, στους οποίους ζητάτε να βάλουμε την υπογραφή μας, είναι σωστοί.</w:t>
      </w:r>
    </w:p>
    <w:p w14:paraId="60F86B5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w:t>
      </w:r>
      <w:r>
        <w:rPr>
          <w:rFonts w:eastAsia="Times New Roman" w:cs="Times New Roman"/>
          <w:szCs w:val="24"/>
        </w:rPr>
        <w:t xml:space="preserve">της Βουλής </w:t>
      </w:r>
      <w:r>
        <w:rPr>
          <w:rFonts w:eastAsia="Times New Roman" w:cs="Times New Roman"/>
          <w:szCs w:val="24"/>
        </w:rPr>
        <w:t>κ</w:t>
      </w:r>
      <w:r w:rsidRPr="00011E7B">
        <w:rPr>
          <w:rFonts w:eastAsia="Times New Roman" w:cs="Times New Roman"/>
          <w:b/>
          <w:szCs w:val="24"/>
        </w:rPr>
        <w:t>. ΓΕΩΡΓΙΟΣ ΒΑΡΕΜΕΝΟΣ</w:t>
      </w:r>
      <w:r>
        <w:rPr>
          <w:rFonts w:eastAsia="Times New Roman" w:cs="Times New Roman"/>
          <w:szCs w:val="24"/>
        </w:rPr>
        <w:t>)</w:t>
      </w:r>
    </w:p>
    <w:p w14:paraId="60F86B5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μαύρη τρύπα της ΔΕΗ και το έλλειμμα του ΛΑΓΗΕ, αφού αναλυτικά σας εξήγησε ο σεβαστό</w:t>
      </w:r>
      <w:r>
        <w:rPr>
          <w:rFonts w:eastAsia="Times New Roman" w:cs="Times New Roman"/>
          <w:szCs w:val="24"/>
        </w:rPr>
        <w:t>ς συνάδελφος κ. Μανιάτης πως το πρόστιμο αυτό θα καταλήξει να βγει μέσα από την τσέπη των πολιτών, είναι ένας άλλος λόγος που δεν μπορούμε να σας δώσουμε λευκή επιταγή.</w:t>
      </w:r>
    </w:p>
    <w:p w14:paraId="60F86B5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Ας εξετάσουμε για χάρη της συζήτησης και τα υπόλοιπα μέρη του νομοσχεδίου, αυτού του κα</w:t>
      </w:r>
      <w:r>
        <w:rPr>
          <w:rFonts w:eastAsia="Times New Roman" w:cs="Times New Roman"/>
          <w:szCs w:val="24"/>
        </w:rPr>
        <w:t>τεπείγοντος νομοσχεδίου. Στο τρίτο μέρος, με τα άρθρα 35 έως 50 ενισχύετε τις εύλογες υποψίες και ουσιαστικά αποδεικνύετε τον ισχυρισμό του συναδέλφου μου, του Κοινοβουλευτικού Εκπροσώπου της Ένωσης Κεντρώων, του κ. Καρρά, πως υπάρχει μ</w:t>
      </w:r>
      <w:r>
        <w:rPr>
          <w:rFonts w:eastAsia="Times New Roman" w:cs="Times New Roman"/>
          <w:szCs w:val="24"/>
        </w:rPr>
        <w:t>ί</w:t>
      </w:r>
      <w:r>
        <w:rPr>
          <w:rFonts w:eastAsia="Times New Roman" w:cs="Times New Roman"/>
          <w:szCs w:val="24"/>
        </w:rPr>
        <w:t xml:space="preserve">α συμφωνία ανάμεσα </w:t>
      </w:r>
      <w:r>
        <w:rPr>
          <w:rFonts w:eastAsia="Times New Roman" w:cs="Times New Roman"/>
          <w:szCs w:val="24"/>
        </w:rPr>
        <w:t xml:space="preserve">στους Υπουργούς να κάνουν δεκτά όλα </w:t>
      </w:r>
      <w:r>
        <w:rPr>
          <w:rFonts w:eastAsia="Times New Roman" w:cs="Times New Roman"/>
          <w:szCs w:val="24"/>
        </w:rPr>
        <w:lastRenderedPageBreak/>
        <w:t>τα άσχετα στα δικά τους σχέδια νόμου, για να μπορούν μετά και αυτοί με τη σειρά τους να βάζουν δικές τους διατάξεις σε άσχετα με τα Υπουργεία τους νομοσχέδια, ακόμα και σε διεθνείς συνθήκες. Έχετε ξεπεράσει κάθε μέτρο. Α</w:t>
      </w:r>
      <w:r>
        <w:rPr>
          <w:rFonts w:eastAsia="Times New Roman" w:cs="Times New Roman"/>
          <w:szCs w:val="24"/>
        </w:rPr>
        <w:t>κόμα και σ’ αυτές τις διεθνείς συνθήκες επιχειρείτε να προσθέσετε τις τρεις μαγικές λέξεις «και άλλες διατάξεις», που δεν σας λύνουν τα τυπικά προβλήματα.</w:t>
      </w:r>
    </w:p>
    <w:p w14:paraId="60F86B5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το άρθρο 35 ολοκληρώνεται μια διαδικασία που ξεκίνησε πριν από πολλά χρόνια και θα διαρκέσει για ά</w:t>
      </w:r>
      <w:r>
        <w:rPr>
          <w:rFonts w:eastAsia="Times New Roman" w:cs="Times New Roman"/>
          <w:szCs w:val="24"/>
        </w:rPr>
        <w:t xml:space="preserve">λλα τόσα για τον ίδιο λόγο που οι προβλέψεις και οι σχεδιασμοί σας για το </w:t>
      </w:r>
      <w:r>
        <w:rPr>
          <w:rFonts w:eastAsia="Times New Roman" w:cs="Times New Roman"/>
          <w:szCs w:val="24"/>
        </w:rPr>
        <w:t>π</w:t>
      </w:r>
      <w:r>
        <w:rPr>
          <w:rFonts w:eastAsia="Times New Roman" w:cs="Times New Roman"/>
          <w:szCs w:val="24"/>
        </w:rPr>
        <w:t xml:space="preserve">άρκο Αντώνης Τρίτσης θα πέσουν έξω. Δεν έχετε τη σύμφωνη γνώμη των τοπικών κοινωνιών. Τα επιχειρήματα που ακούστηκαν του τύπου «Επειδή θα φτιάξουμε εκεί το τέμενος, θα πρασινίσει η </w:t>
      </w:r>
      <w:r>
        <w:rPr>
          <w:rFonts w:eastAsia="Times New Roman" w:cs="Times New Roman"/>
          <w:szCs w:val="24"/>
        </w:rPr>
        <w:t xml:space="preserve">περιοχή» ή «Επειδή θα φτιάξουμε εκεί το τέμενος, θα κλείσουν όλα τα άλλα που λειτουργούν παράνομα» ή «Έτσι θα ελέγξουμε καλύτερα το ισλαμικό στοιχείο στη χώρα μας» είναι όλα επιχειρήματα δημοτικού και δεν στέκουν στη δοκιμή του διαλόγου. Ο μόνος λόγος που </w:t>
      </w:r>
      <w:r>
        <w:rPr>
          <w:rFonts w:eastAsia="Times New Roman" w:cs="Times New Roman"/>
          <w:szCs w:val="24"/>
        </w:rPr>
        <w:t>το φτιάχνουν εκεί είναι γιατί κάποια στιγμή κάποιους βόλεψε να μιλήσουν για εκείνο το μέρος. Αυτή είναι η πραγματικότητα.</w:t>
      </w:r>
    </w:p>
    <w:p w14:paraId="60F86B5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E0F4C">
        <w:rPr>
          <w:rFonts w:eastAsia="Times New Roman" w:cs="Times New Roman"/>
          <w:b/>
          <w:szCs w:val="24"/>
        </w:rPr>
        <w:t>ΓΕΩΡΓΙΟΣ ΒΑΡΕΜΕΝΟΣ</w:t>
      </w:r>
      <w:r>
        <w:rPr>
          <w:rFonts w:eastAsia="Times New Roman" w:cs="Times New Roman"/>
          <w:szCs w:val="24"/>
        </w:rPr>
        <w:t>)</w:t>
      </w:r>
    </w:p>
    <w:p w14:paraId="60F86B5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Μας προβληματίζει και εμάς το γεγ</w:t>
      </w:r>
      <w:r>
        <w:rPr>
          <w:rFonts w:eastAsia="Times New Roman" w:cs="Times New Roman"/>
          <w:szCs w:val="24"/>
        </w:rPr>
        <w:t>ονός ότι θα αναγκαστούν να μαζεύονται Σιίτες, Σουνίτες, Δρούζοι, διαφορετικές θρησκευτικές ομάδες ουσιαστικά σε έναν χώρο, στον ίδιο χώρο, μέσα στον αστικό ιστό. Ενώνονται διαφορετικά δόγματα μεταξύ τους; Φοβάμαι πως σε καθημερινή βάση θα έχουμε συγκρούσει</w:t>
      </w:r>
      <w:r>
        <w:rPr>
          <w:rFonts w:eastAsia="Times New Roman" w:cs="Times New Roman"/>
          <w:szCs w:val="24"/>
        </w:rPr>
        <w:t>ς.</w:t>
      </w:r>
    </w:p>
    <w:p w14:paraId="60F86B5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Ευχόμαστε, </w:t>
      </w:r>
      <w:r>
        <w:rPr>
          <w:rFonts w:eastAsia="Times New Roman" w:cs="Times New Roman"/>
          <w:szCs w:val="28"/>
        </w:rPr>
        <w:t>κύριε Υπουργέ,</w:t>
      </w:r>
      <w:r>
        <w:rPr>
          <w:rFonts w:eastAsia="Times New Roman" w:cs="Times New Roman"/>
          <w:szCs w:val="24"/>
        </w:rPr>
        <w:t xml:space="preserve"> να τα έχετε όλα αυτά υπ’ όψιν σας και ο σχεδιασμός σας να περιλαμβάνει μέσα τα ενδεχόμενα προβλήματα που θα δημιουργηθούν.</w:t>
      </w:r>
    </w:p>
    <w:p w14:paraId="60F86B5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πλαίσιο της πάγιας θέσης της Ένωσης Κεντρώων υπέρ της ανεξιθρησκείας και της ελεύθερης έκφρασης, δεν</w:t>
      </w:r>
      <w:r>
        <w:rPr>
          <w:rFonts w:eastAsia="Times New Roman" w:cs="Times New Roman"/>
          <w:szCs w:val="24"/>
        </w:rPr>
        <w:t xml:space="preserve"> μπορούμε παρά να στηρίξουμε το άρθρο 35. Γνωρίζουμε, όμως, πως η προχειρότητα των προηγούμενων στον σχεδιασμό και η προχειρότητα η δική σας στην εκτέλεση, θα δημιουργήσουν πολλά προβλήματα στην πολύπαθη περιοχή του Βοτανικού.</w:t>
      </w:r>
    </w:p>
    <w:p w14:paraId="60F86B5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η ταχύτητα με την οποία καλούμαστε να κατανοήσουμε και να κρίνουμε τις διατάξεις του παρόντος νομοσχεδίου, </w:t>
      </w:r>
      <w:r>
        <w:rPr>
          <w:rFonts w:eastAsia="Times New Roman"/>
          <w:szCs w:val="24"/>
        </w:rPr>
        <w:t>οι οποίες</w:t>
      </w:r>
      <w:r>
        <w:rPr>
          <w:rFonts w:eastAsia="Times New Roman" w:cs="Times New Roman"/>
          <w:szCs w:val="24"/>
        </w:rPr>
        <w:t xml:space="preserve"> περιέχουν πλειάδα τεχνικών προδιαγραφών και μαθηματικών τύπων, δεν μας επιτρέπει να αξιολογήσουμε τα δύο πρώτα μέρη. Θα αναγκαστούμε να ψηφ</w:t>
      </w:r>
      <w:r>
        <w:rPr>
          <w:rFonts w:eastAsia="Times New Roman" w:cs="Times New Roman"/>
          <w:szCs w:val="24"/>
        </w:rPr>
        <w:t>ίσουμε «</w:t>
      </w:r>
      <w:r>
        <w:rPr>
          <w:rFonts w:eastAsia="Times New Roman" w:cs="Times New Roman"/>
          <w:szCs w:val="24"/>
        </w:rPr>
        <w:t>ναι</w:t>
      </w:r>
      <w:r>
        <w:rPr>
          <w:rFonts w:eastAsia="Times New Roman" w:cs="Times New Roman"/>
          <w:szCs w:val="24"/>
        </w:rPr>
        <w:t>», καθόσον επιχειρεί ένα νέο σύστημα. Είναι ανθρωπίνως αδύνατο να είμαστε βέβαιοι μέσα σε είκοσι τέσσερις ώρες πως δεν θα υπάρχουν λάθη.</w:t>
      </w:r>
    </w:p>
    <w:p w14:paraId="60F86B5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0F86B5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Ζητώ την ανοχή σας για μ</w:t>
      </w:r>
      <w:r>
        <w:rPr>
          <w:rFonts w:eastAsia="Times New Roman" w:cs="Times New Roman"/>
          <w:szCs w:val="24"/>
        </w:rPr>
        <w:t>ισό λεπτό ακόμη, κύριε Πρόεδρε.</w:t>
      </w:r>
    </w:p>
    <w:p w14:paraId="60F86B5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πιεστικά τα πράγματα σήμερα, κύριε Σαρίδη.</w:t>
      </w:r>
    </w:p>
    <w:p w14:paraId="60F86B5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Το σίγουρο είναι πως σαράντα δύο χιλιάδες συμπολίτες μας, που τοποθέτησαν βολταϊκά στις ταράτσες τους, καθώς και κάποιες από </w:t>
      </w:r>
      <w:r>
        <w:rPr>
          <w:rFonts w:eastAsia="Times New Roman" w:cs="Times New Roman"/>
          <w:szCs w:val="24"/>
        </w:rPr>
        <w:t>τις εταιρείες ΑΠΕ, δεν έχουν να ελπίζουν σε κάτι από το παρόν νομοσχέδιο.</w:t>
      </w:r>
    </w:p>
    <w:p w14:paraId="60F86B5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rPr>
        <w:t>ναι</w:t>
      </w:r>
      <w:r>
        <w:rPr>
          <w:rFonts w:eastAsia="Times New Roman" w:cs="Times New Roman"/>
          <w:szCs w:val="24"/>
        </w:rPr>
        <w:t>» επί της αρχής είναι κριτικό και με σοβαρές επιφυλάξεις επί πολλών άρθρων.</w:t>
      </w:r>
    </w:p>
    <w:p w14:paraId="60F86B5E" w14:textId="77777777" w:rsidR="00E15B20" w:rsidRDefault="00812504">
      <w:pPr>
        <w:spacing w:line="480" w:lineRule="auto"/>
        <w:ind w:firstLine="720"/>
        <w:jc w:val="both"/>
        <w:rPr>
          <w:rFonts w:eastAsia="Times New Roman" w:cs="Times New Roman"/>
          <w:szCs w:val="24"/>
        </w:rPr>
      </w:pPr>
      <w:r>
        <w:rPr>
          <w:rFonts w:eastAsia="Times New Roman"/>
          <w:szCs w:val="24"/>
        </w:rPr>
        <w:t>Ευχαριστώ πολύ.</w:t>
      </w:r>
    </w:p>
    <w:p w14:paraId="60F86B5F" w14:textId="77777777" w:rsidR="00E15B20" w:rsidRDefault="00812504">
      <w:pPr>
        <w:spacing w:line="480" w:lineRule="auto"/>
        <w:ind w:firstLine="720"/>
        <w:jc w:val="center"/>
        <w:rPr>
          <w:rFonts w:eastAsia="Times New Roman"/>
          <w:bCs/>
        </w:rPr>
      </w:pPr>
      <w:r>
        <w:rPr>
          <w:rFonts w:eastAsia="Times New Roman"/>
          <w:bCs/>
        </w:rPr>
        <w:t>(Χειροκροτήματα από την πτέρυγα της Ένωσης Κεντρώων)</w:t>
      </w:r>
    </w:p>
    <w:p w14:paraId="60F86B6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Και εμείς ευχαριστούμε.</w:t>
      </w:r>
    </w:p>
    <w:p w14:paraId="60F86B6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ο Υπουργός, ο κ. Πάνος Σκουρλέτης.</w:t>
      </w:r>
    </w:p>
    <w:p w14:paraId="60F86B6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olor w:val="000000"/>
          <w:szCs w:val="24"/>
        </w:rPr>
        <w:t>Ευχαριστώ, κύριε Πρόεδρε.</w:t>
      </w:r>
    </w:p>
    <w:p w14:paraId="60F86B6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Πάντως, σε σχέση με το τελευταίο που είπατε, κύριε Εκπρόσωπε της Ένωσης Κεν</w:t>
      </w:r>
      <w:r>
        <w:rPr>
          <w:rFonts w:eastAsia="Times New Roman" w:cs="Times New Roman"/>
          <w:szCs w:val="24"/>
        </w:rPr>
        <w:t>τρώων, για τα φωτοβολταϊκά στις στέγες, να πω ότι δεν αλλάζει τίποτα σε σχέση με το προηγούμενο καθεστώς. Δεν ξέρω τι εννοείτε, λοιπόν, όταν λέτε να ελπίζουν κάτι σε σχέση με το παρόν νομοσχέδιο.</w:t>
      </w:r>
    </w:p>
    <w:p w14:paraId="60F86B6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Αυτό ακριβώς.</w:t>
      </w:r>
    </w:p>
    <w:p w14:paraId="60F86B6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Θέλατε δηλαδή περισσότερες αμοιβές;</w:t>
      </w:r>
    </w:p>
    <w:p w14:paraId="60F86B6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Εν πάση περιπτώσει, κυρίες και κύριοι, το νομοσχέδιο αυτό αποτέλεσε αντικείμενο εξαντλητικής συζήτησης τους προηγούμενους μήνες, μέσα από συναντήσεις </w:t>
      </w:r>
      <w:r>
        <w:rPr>
          <w:rFonts w:eastAsia="Times New Roman" w:cs="Times New Roman"/>
          <w:szCs w:val="24"/>
        </w:rPr>
        <w:t>που έγιναν με τους φορείς της αγοράς, με τους λειτουργούς της ηλεκτρικής ενέργειας, τον ΛΑΓΗΕ, τον ΑΔΜΗΕ, τη ΡΑΕ. Και ακριβώς επειδή δύο φορές ένα βασικό μέρος που αποτύπωνε τη λογική των προτάσεών μας βγήκε για διαβούλευση, είχαμε αυτό το κλίμα κατά τη χθ</w:t>
      </w:r>
      <w:r>
        <w:rPr>
          <w:rFonts w:eastAsia="Times New Roman" w:cs="Times New Roman"/>
          <w:szCs w:val="24"/>
        </w:rPr>
        <w:t xml:space="preserve">εσινή παρουσία των φορέων στην </w:t>
      </w:r>
      <w:r>
        <w:rPr>
          <w:rFonts w:eastAsia="Times New Roman" w:cs="Times New Roman"/>
          <w:szCs w:val="24"/>
        </w:rPr>
        <w:t>ε</w:t>
      </w:r>
      <w:r>
        <w:rPr>
          <w:rFonts w:eastAsia="Times New Roman" w:cs="Times New Roman"/>
          <w:szCs w:val="24"/>
        </w:rPr>
        <w:t xml:space="preserve">πιτροπή. Δηλαδή είχαμε την αποδοχή και τη </w:t>
      </w:r>
      <w:r>
        <w:rPr>
          <w:rFonts w:eastAsia="Times New Roman" w:cs="Times New Roman"/>
          <w:szCs w:val="24"/>
        </w:rPr>
        <w:lastRenderedPageBreak/>
        <w:t xml:space="preserve">συναίνεση της μεγάλης πλειοψηφίας των φορέων που σχετίζονται 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απέναντι στο περιεχόμενο αυτού του νομοσχεδίου.</w:t>
      </w:r>
    </w:p>
    <w:p w14:paraId="60F86B6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υποχρέωση της χώρας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να </w:t>
      </w:r>
      <w:r>
        <w:rPr>
          <w:rFonts w:eastAsia="Times New Roman" w:cs="Times New Roman"/>
          <w:szCs w:val="24"/>
        </w:rPr>
        <w:t>εναρμονιστούμε με τις ευρωπαϊκές κατευθυντήριες γραμμές και να μεταβούμε στο νέο πλαίσιο που θα διέπει τη λειτουργία των ΑΠΕ, ήρθε, λοιπόν, στα χέρια σας στα τέλη Ιουλίου.</w:t>
      </w:r>
    </w:p>
    <w:p w14:paraId="60F86B6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Μπορείτε λοιπόν, να μας κατηγορήσετε γιατί δεν έγινε δύο, τρεις μήνες πριν. Δεν μπορ</w:t>
      </w:r>
      <w:r>
        <w:rPr>
          <w:rFonts w:eastAsia="Times New Roman" w:cs="Times New Roman"/>
          <w:szCs w:val="24"/>
        </w:rPr>
        <w:t>είτε να μας κατηγορήσετε, όμως, αντιλαμβανόμενοι το πολύ μεγάλο και σημαντικό περιεχόμενο αυτού του νομοσχεδίου, ότι δεν θελήσαμε να το παραπέμψουμε για μετά το κλείσιμο του Κοινοβουλίου για τις καλοκαιρινές διακοπές.</w:t>
      </w:r>
    </w:p>
    <w:p w14:paraId="60F86B6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Ειρωνευτήκαν αρκετοί από τους συναδέλφ</w:t>
      </w:r>
      <w:r>
        <w:rPr>
          <w:rFonts w:eastAsia="Times New Roman" w:cs="Times New Roman"/>
          <w:szCs w:val="24"/>
        </w:rPr>
        <w:t>ους της αντιπολίτευσης, λέγοντας «περιμένουν στην ουρά οι επενδυτές». Προφανώς δεν έχουν ιδέα τι ακριβώς συμβαίνει στον τομέα αυτόν, διότι υπάρχουν δεκάδες αυτήν τη στιγμή επενδυτικά σχέδια, που αφορούν αιολικά, φωτοβολταϊκά, που ανέμεναν να δουν τους νέου</w:t>
      </w:r>
      <w:r>
        <w:rPr>
          <w:rFonts w:eastAsia="Times New Roman" w:cs="Times New Roman"/>
          <w:szCs w:val="24"/>
        </w:rPr>
        <w:t xml:space="preserve">ς όρους λειτουργίας της αγοράς, ανεξαρτήτως αν για όσους ήδη έχουν υπογράψει συμβάσεις πώλησης, δεν επηρεάζονται από το νέο πλαίσιο και έχουν επαρκέστατο χρόνο να ολοκληρώσουν αυτές τις </w:t>
      </w:r>
      <w:r>
        <w:rPr>
          <w:rFonts w:eastAsia="Times New Roman" w:cs="Times New Roman"/>
          <w:szCs w:val="24"/>
        </w:rPr>
        <w:lastRenderedPageBreak/>
        <w:t xml:space="preserve">επενδύσεις. Άρα με έναν ομαλό, μεταβατικό τρόπο πηγαίνουμε σε μια νέα </w:t>
      </w:r>
      <w:r>
        <w:rPr>
          <w:rFonts w:eastAsia="Times New Roman" w:cs="Times New Roman"/>
          <w:szCs w:val="24"/>
        </w:rPr>
        <w:t>κατάσταση, η οποία θα έχει οφέλη για όλους και θα εξοικονομεί πόρους.</w:t>
      </w:r>
    </w:p>
    <w:p w14:paraId="60F86B6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τρόπος διείσδυσης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είναι ένα κλασικό παράδειγμα ενός στρεβλού τρόπου ανάπτυξης με υπερβολικές αποδόσεις, εγγυημένες τιμές. Κρατικοδίαιτος ήταν ο τρόπος α</w:t>
      </w:r>
      <w:r>
        <w:rPr>
          <w:rFonts w:eastAsia="Times New Roman" w:cs="Times New Roman"/>
          <w:szCs w:val="24"/>
        </w:rPr>
        <w:t>υτός ανάπτυξης, ενώ πολλές φορές υπήρξαν επενδυτικά σχέδια που όχι μόνο απολάμβαναν τις υψηλότατες εγγυημένες αποδόσεις, της τάξης του 18%, του 20%, του 25%, τα προηγούμενα χρόνια, αλλά έπαιρναν και ενισχύσεις από τον προηγούμενο επενδυτικό νόμο. Ευτυχώς ο</w:t>
      </w:r>
      <w:r>
        <w:rPr>
          <w:rFonts w:eastAsia="Times New Roman" w:cs="Times New Roman"/>
          <w:szCs w:val="24"/>
        </w:rPr>
        <w:t xml:space="preserve"> νέος νόμος για τις επενδύσεις εξαιρεί τις συγκεκριμένες επενδύσεις και τις προβλέπει μόνο για περιπτώσεις ενίσχυσης επενδύσεων στον χώρο της βιομάζας.</w:t>
      </w:r>
    </w:p>
    <w:p w14:paraId="60F86B6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είναι ένα κλασικό παράδειγμα έλλειψης ενός εθνικού σχεδιασμού ο τρόπος που</w:t>
      </w:r>
      <w:r>
        <w:rPr>
          <w:rFonts w:eastAsia="Times New Roman" w:cs="Times New Roman"/>
          <w:szCs w:val="24"/>
        </w:rPr>
        <w:t xml:space="preserve"> αναπτύχθηκαν στην πατρίδα μας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Αυτό βέβαια βαραίνει και μεταφράζεται σε πολύ συγκεκριμένες πολιτικές ευθύνες των προηγούμενων κυβερνήσεων, ευθύνες όμως που είχαν κοινωνικό κόστος. Όλοι αναφερθήκαν στις υψηλές τιμές που επιβα</w:t>
      </w:r>
      <w:r>
        <w:rPr>
          <w:rFonts w:eastAsia="Times New Roman" w:cs="Times New Roman"/>
          <w:szCs w:val="24"/>
        </w:rPr>
        <w:t xml:space="preserve">ρύνουν τους λογαριασμούς </w:t>
      </w:r>
      <w:r>
        <w:rPr>
          <w:rFonts w:eastAsia="Times New Roman" w:cs="Times New Roman"/>
          <w:szCs w:val="24"/>
        </w:rPr>
        <w:lastRenderedPageBreak/>
        <w:t>μας και που αφορούν τη χρέωση του λεγόμενου ΕΤΜΕΑΡ. Άρα δεν ήταν μ</w:t>
      </w:r>
      <w:r>
        <w:rPr>
          <w:rFonts w:eastAsia="Times New Roman" w:cs="Times New Roman"/>
          <w:szCs w:val="24"/>
        </w:rPr>
        <w:t>ί</w:t>
      </w:r>
      <w:r>
        <w:rPr>
          <w:rFonts w:eastAsia="Times New Roman" w:cs="Times New Roman"/>
          <w:szCs w:val="24"/>
        </w:rPr>
        <w:t>α επιλογή η οποία δεν είχε κοινωνικές επιπτώσεις.</w:t>
      </w:r>
    </w:p>
    <w:p w14:paraId="60F86B6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Ερχόμαστε, λοιπόν, σήμερα να μετατάξουμε, να μεταταγούμε από το καθεστώς των σταθερών εγγυημένων τιμών σε ένα πλέο</w:t>
      </w:r>
      <w:r>
        <w:rPr>
          <w:rFonts w:eastAsia="Times New Roman" w:cs="Times New Roman"/>
          <w:szCs w:val="24"/>
        </w:rPr>
        <w:t>ν νέο σύστημα ενίσχυσης των συγκεκριμένων μορφών ενέργειας, εισάγοντας τις διαγωνιστικές διαδικασίες.</w:t>
      </w:r>
    </w:p>
    <w:p w14:paraId="60F86B6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Ταυτόχρονα, όμως, θα ήθελα να αναφερθώ και σε κάποιες πλευρές του εθνικού σχεδιασμού ενέργειας, ο οποίος αυτήν τη στιγμή, με τον ένα ή με τον άλλο τρόπο, </w:t>
      </w:r>
      <w:r>
        <w:rPr>
          <w:rFonts w:eastAsia="Times New Roman" w:cs="Times New Roman"/>
          <w:szCs w:val="24"/>
        </w:rPr>
        <w:t xml:space="preserve">υλοποιείται.  Για παράδειγμα, για εμάς είναι καθοριστικό το να μπορέσουμε να εντάξουμε στον εθνικό σχεδιασμό μας τις αποφάσεις της Συνδιάσκεψης του Παρισιού, να μπορέσουμε -και προφανώς συνδέεται άμεσα το θέμα της διείσδυσης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στο ενεργειακό μας μίγμα- να απαντήσουμε στο θέμα της κλιματικής αλλαγής.</w:t>
      </w:r>
    </w:p>
    <w:p w14:paraId="60F86B6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Ταυτόχρονα, είμαστε συνεπείς και θεωρούμε ότι θα ξεπεράσουμε και με το παραπάνω τις δεσμεύσεις που έχει αναλάβει η χώρα για το 2020 και μετά για το 2030, σε σχέση με τη διείσδυση τω</w:t>
      </w:r>
      <w:r>
        <w:rPr>
          <w:rFonts w:eastAsia="Times New Roman" w:cs="Times New Roman"/>
          <w:szCs w:val="24"/>
        </w:rPr>
        <w:t>ν συγκεκριμένων μορφών ενέργειας.</w:t>
      </w:r>
    </w:p>
    <w:p w14:paraId="60F86B6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Πλάι σε αυτήν μας την προσπάθεια αυτήν τη στιγμή ουσιαστικά ζούμε σε μια περίοδο μετάβασης σε ένα νέο μοντέλο αγοράς. Πολύ σύντομα θα είμαστε σε θέση, αμέσως μετά τις καλοκαιρινές διακοπές του Κοινοβουλίου, να φέρουμε το ν</w:t>
      </w:r>
      <w:r>
        <w:rPr>
          <w:rFonts w:eastAsia="Times New Roman" w:cs="Times New Roman"/>
          <w:szCs w:val="24"/>
        </w:rPr>
        <w:t>ομοσχέδιο για το λεγόμενο «target model».</w:t>
      </w:r>
    </w:p>
    <w:p w14:paraId="60F86B7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Θέλω λίγο να σταθώ, όμως, στο ποια είναι η δικιά μας αντίληψη για τον τρόπο λειτουργίας αυτής της αγοράς. Γνωρίζετε ότι όλους τους προηγούμενους μήνες δώσαμε μια πολιτική μάχη με επιτυχία και εξασφαλίσαμε τον δημόσ</w:t>
      </w:r>
      <w:r>
        <w:rPr>
          <w:rFonts w:eastAsia="Times New Roman" w:cs="Times New Roman"/>
          <w:szCs w:val="24"/>
        </w:rPr>
        <w:t xml:space="preserve">ιο χαρακτήρα των δικτύων. Ήδη υλοποιείται ο νόμος για τον νέο ΑΔΜΗΕ, ο οποίος προβλέπει τον ιδιοκτησιακό διαχωρισμό των δικτύων από τη ΔΕΗ, αποζημιώνει τη ΔΕΗ και εξασφαλίζει κατά 51% τη συμμετοχή του </w:t>
      </w:r>
      <w:r>
        <w:rPr>
          <w:rFonts w:eastAsia="Times New Roman" w:cs="Times New Roman"/>
          <w:szCs w:val="24"/>
        </w:rPr>
        <w:t>δ</w:t>
      </w:r>
      <w:r>
        <w:rPr>
          <w:rFonts w:eastAsia="Times New Roman" w:cs="Times New Roman"/>
          <w:szCs w:val="24"/>
        </w:rPr>
        <w:t xml:space="preserve">ημοσίου στη νέα επιχείρηση. Ταυτόχρονα, αρνούμαστε </w:t>
      </w:r>
      <w:r>
        <w:rPr>
          <w:rFonts w:eastAsia="Times New Roman" w:cs="Times New Roman"/>
          <w:szCs w:val="24"/>
        </w:rPr>
        <w:t>κατηγορηματικά πιέσεις που έρχονται από το παρελθόν και που αφορούν την ιδιωτικοποίηση του 17% της ΔΕΗ.</w:t>
      </w:r>
    </w:p>
    <w:p w14:paraId="60F86B7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Αναφέρεται πολύ συχνά εδώ στην Αίθουσα το γνωστό «</w:t>
      </w:r>
      <w:r>
        <w:rPr>
          <w:rFonts w:eastAsia="Times New Roman" w:cs="Times New Roman"/>
          <w:szCs w:val="24"/>
          <w:lang w:val="en-US"/>
        </w:rPr>
        <w:t>Asset</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του ΤΑΙΠΕΔ, το οποίο έχει αναφορά σε αυτήν τη δέσμευση των προηγούμενων Κυβερ</w:t>
      </w:r>
      <w:r>
        <w:rPr>
          <w:rFonts w:eastAsia="Times New Roman" w:cs="Times New Roman"/>
          <w:szCs w:val="24"/>
        </w:rPr>
        <w:t>νήσεων. Θέλουμε να είμαστε ξεκάθαροι ως προς αυτό. Δεν συμφωνούμε, παρά το γεγονός ότι επί των κυβερνήσεων της Νέας Δημοκρατίας και του ΠΑΣΟΚ είχε μεταφερθεί στα περιουσιακά στοιχεία του ΤΑΙΠΕΔ, του 17%, να μειωθεί το ποσοστό του Δημοσίου. Είμαστε ξεκάθαρο</w:t>
      </w:r>
      <w:r>
        <w:rPr>
          <w:rFonts w:eastAsia="Times New Roman" w:cs="Times New Roman"/>
          <w:szCs w:val="24"/>
        </w:rPr>
        <w:t xml:space="preserve">ι ως προς αυτό. Αυτό το έχουμε πει σε όλους τους τόνους. Μάλιστα, </w:t>
      </w:r>
      <w:r>
        <w:rPr>
          <w:rFonts w:eastAsia="Times New Roman" w:cs="Times New Roman"/>
          <w:szCs w:val="24"/>
        </w:rPr>
        <w:lastRenderedPageBreak/>
        <w:t>συζητώντας σε αυτήν την Αίθουσα την προηγούμενη εβδομάδα, λέγαμε ότι δεν έχει πια και καμμία έννοια, για λόγους αντίληψης που σχετίζονται με τον νέο τρόπο λειτουργίας της αγοράς, το να προχω</w:t>
      </w:r>
      <w:r>
        <w:rPr>
          <w:rFonts w:eastAsia="Times New Roman" w:cs="Times New Roman"/>
          <w:szCs w:val="24"/>
        </w:rPr>
        <w:t>ρήσει σε μια τέτοια μείωση.</w:t>
      </w:r>
    </w:p>
    <w:p w14:paraId="60F86B7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Διότι βλέπετε ότι ούτως ή άλλως με την εφαρμογή των ΝΟΜΕ έχουμε μπει σε μια νέα φάση ανοικτής αγοράς. Η ανακατανομή των μεριδίων που κατέχει η κάθε επιχείρηση ούτως ή άλλως συμβαίνει. Μάλλον πρόκειται για ιδεοληψία, αν δεν πρόκε</w:t>
      </w:r>
      <w:r>
        <w:rPr>
          <w:rFonts w:eastAsia="Times New Roman" w:cs="Times New Roman"/>
          <w:szCs w:val="24"/>
        </w:rPr>
        <w:t>ιται για μ</w:t>
      </w:r>
      <w:r>
        <w:rPr>
          <w:rFonts w:eastAsia="Times New Roman" w:cs="Times New Roman"/>
          <w:szCs w:val="24"/>
        </w:rPr>
        <w:t>ί</w:t>
      </w:r>
      <w:r>
        <w:rPr>
          <w:rFonts w:eastAsia="Times New Roman" w:cs="Times New Roman"/>
          <w:szCs w:val="24"/>
        </w:rPr>
        <w:t>α συγκεκριμένη αντίληψη κάποιων συμφερόντων το να εμμένει κανείς στην ιδιωτικοποίηση του 17% της ΔΕΗ.</w:t>
      </w:r>
    </w:p>
    <w:p w14:paraId="60F86B7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Επειδή ακριβώς είμαστε και αντίθετοι σε μια αγορά που δεν θα έχει καθοριστικό ρόλο η δημόσια ΔΕΗ, ακυρώσαμε και τον νόμο για τη «μικρή ΔΕΗ».</w:t>
      </w:r>
    </w:p>
    <w:p w14:paraId="60F86B7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Βε</w:t>
      </w:r>
      <w:r>
        <w:rPr>
          <w:rFonts w:eastAsia="Times New Roman" w:cs="Times New Roman"/>
          <w:szCs w:val="24"/>
        </w:rPr>
        <w:t xml:space="preserve">βαίως, υπάρχουν σε αυτήν την Αίθουσα άνθρωποι </w:t>
      </w:r>
      <w:r>
        <w:rPr>
          <w:rFonts w:eastAsia="Times New Roman"/>
          <w:szCs w:val="24"/>
        </w:rPr>
        <w:t>οι οποίοι</w:t>
      </w:r>
      <w:r>
        <w:rPr>
          <w:rFonts w:eastAsia="Times New Roman" w:cs="Times New Roman"/>
          <w:szCs w:val="24"/>
        </w:rPr>
        <w:t xml:space="preserve"> ουσιαστικά έχουν γίνει porte-parole των ιδιωτικοποιήσεων, τις υπερασπίζονται σε κάθε φάση. Τουλάχιστον αυτό δείχνει μ</w:t>
      </w:r>
      <w:r>
        <w:rPr>
          <w:rFonts w:eastAsia="Times New Roman" w:cs="Times New Roman"/>
          <w:szCs w:val="24"/>
        </w:rPr>
        <w:t>ί</w:t>
      </w:r>
      <w:r>
        <w:rPr>
          <w:rFonts w:eastAsia="Times New Roman" w:cs="Times New Roman"/>
          <w:szCs w:val="24"/>
        </w:rPr>
        <w:t>α συνέπεια σε σχέση με τις επιλογές τους όλο το προηγούμενο διάστημα.</w:t>
      </w:r>
    </w:p>
    <w:p w14:paraId="60F86B7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όλους αυτούς τους μήνες ακολουθήσαμε μια πολυδιάστατη ενεργειακή πολιτική, μια πολιτική η οποία ανοίγει γέφυρες με τους γείτονές μας, μια πολιτική που μετατρέπει τη χώρα σε </w:t>
      </w:r>
      <w:r>
        <w:rPr>
          <w:rFonts w:eastAsia="Times New Roman" w:cs="Times New Roman"/>
          <w:szCs w:val="24"/>
        </w:rPr>
        <w:lastRenderedPageBreak/>
        <w:t>ενεργειακό κόμβο. Είναι γνωστές οι συμφωνίες που έχουν γίνει με το Ιράν, την</w:t>
      </w:r>
      <w:r>
        <w:rPr>
          <w:rFonts w:eastAsia="Times New Roman" w:cs="Times New Roman"/>
          <w:szCs w:val="24"/>
        </w:rPr>
        <w:t xml:space="preserve"> Αίγυπτο, το Ισραήλ, την Κύπρο. Είναι γνωστά τα  μεγάλα έργα των διασυνδετήριων αγωγών φυσικού αερίου.</w:t>
      </w:r>
    </w:p>
    <w:p w14:paraId="60F86B7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Σήμερα βρισκόμαστε στην ευχάριστη θέση να μπορούμε να πούμε ότι το έργο υλοποίησης του </w:t>
      </w:r>
      <w:r>
        <w:rPr>
          <w:rFonts w:eastAsia="Times New Roman" w:cs="Times New Roman"/>
          <w:szCs w:val="24"/>
          <w:lang w:val="en-US"/>
        </w:rPr>
        <w:t>TAP</w:t>
      </w:r>
      <w:r>
        <w:rPr>
          <w:rFonts w:eastAsia="Times New Roman" w:cs="Times New Roman"/>
          <w:szCs w:val="24"/>
        </w:rPr>
        <w:t xml:space="preserve"> στην Ελλάδα θα είναι το πρώτο που θα υλοποιηθεί στο πλαίσιο αυ</w:t>
      </w:r>
      <w:r>
        <w:rPr>
          <w:rFonts w:eastAsia="Times New Roman" w:cs="Times New Roman"/>
          <w:szCs w:val="24"/>
        </w:rPr>
        <w:t>τού του πολύ μεγάλου και στρατηγικής σημασίας αγωγού.</w:t>
      </w:r>
    </w:p>
    <w:p w14:paraId="60F86B7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Μέσα στο συγκεκριμένο νομοσχέδιο έχουμε αναφορά στη σχέση της σύμβασης με τον </w:t>
      </w:r>
      <w:r>
        <w:rPr>
          <w:rFonts w:eastAsia="Times New Roman" w:cs="Times New Roman"/>
          <w:szCs w:val="24"/>
          <w:lang w:val="en-US"/>
        </w:rPr>
        <w:t>TAP</w:t>
      </w:r>
      <w:r>
        <w:rPr>
          <w:rFonts w:eastAsia="Times New Roman" w:cs="Times New Roman"/>
          <w:szCs w:val="24"/>
        </w:rPr>
        <w:t>, αναφορά η οποία προβλέπει την αποζημίωση της δημόσιας γης απ’ όπου διέρχεται ο αγωγός και την αποζημίωση για τα δημόσια</w:t>
      </w:r>
      <w:r>
        <w:rPr>
          <w:rFonts w:eastAsia="Times New Roman" w:cs="Times New Roman"/>
          <w:szCs w:val="24"/>
        </w:rPr>
        <w:t xml:space="preserve"> δάση. Αυτό δεν ήταν αυτονόητο και δεν υπήρχε στην προηγούμενη σύμβαση. </w:t>
      </w:r>
      <w:r>
        <w:rPr>
          <w:rFonts w:eastAsia="Times New Roman" w:cs="Times New Roman"/>
          <w:szCs w:val="24"/>
        </w:rPr>
        <w:t>Β</w:t>
      </w:r>
      <w:r>
        <w:rPr>
          <w:rFonts w:eastAsia="Times New Roman" w:cs="Times New Roman"/>
          <w:szCs w:val="24"/>
        </w:rPr>
        <w:t>εβαίως γνωρίζετε ότι μέσα από τη διαπραγμάτευση που κάναμε πετύχαμε την αύξηση των αντισταθμιστικών από τα 11 εκατομμύρια στα 32 εκατομμύρια για τις τρεις περιφέρειες απ’ όπου διέρχετ</w:t>
      </w:r>
      <w:r>
        <w:rPr>
          <w:rFonts w:eastAsia="Times New Roman" w:cs="Times New Roman"/>
          <w:szCs w:val="24"/>
        </w:rPr>
        <w:t>αι ο αγωγός.</w:t>
      </w:r>
    </w:p>
    <w:p w14:paraId="60F86B7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με τις μεταβατικές διατάξεις που προβλέπει το νομοσχέδιο έχουμε λάβει όλοι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αυτήν τη στιγμή τον τρόπο με τον οποίο υλοποιούνται διάφορα επενδυτικά σχέδια.</w:t>
      </w:r>
    </w:p>
    <w:p w14:paraId="60F86B7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Εδώ, όμως, δεν μπορούμε να μην αναφερθούμε στο γεγονός ότ</w:t>
      </w:r>
      <w:r>
        <w:rPr>
          <w:rFonts w:eastAsia="Times New Roman" w:cs="Times New Roman"/>
          <w:szCs w:val="24"/>
        </w:rPr>
        <w:t xml:space="preserve">ι η δημόσια επιχείρηση στο χώρο των ανανεώσιμων πηγών ενέργειας υπήρξε ουραγός, παρ’ όλο που ήταν η πρώτη η οποία εισήγαγε τέτοια </w:t>
      </w:r>
      <w:r>
        <w:rPr>
          <w:rFonts w:eastAsia="Times New Roman" w:cs="Times New Roman"/>
          <w:szCs w:val="24"/>
        </w:rPr>
        <w:lastRenderedPageBreak/>
        <w:t>επενδυτικά σχέδια. Γι’ αυτό δεν υπάρχει καμμιά πολιτική ευθύνη των προηγούμενων διοικήσεων, των προηγούμενων Υπουργών; Είναι δ</w:t>
      </w:r>
      <w:r>
        <w:rPr>
          <w:rFonts w:eastAsia="Times New Roman" w:cs="Times New Roman"/>
          <w:szCs w:val="24"/>
        </w:rPr>
        <w:t>υνατόν το μερίδιο της «ΔΕΗ Ανανεώσιμες» να είναι κάτω από 2% σε μία χώρα η οποία έχει από τα υψηλότερα ποσοστά διείσδυσης αυτών των μορφών ενέργειας; Γι’ αυτά δεν θα ακουστεί τίποτε;</w:t>
      </w:r>
    </w:p>
    <w:p w14:paraId="60F86B7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Κορυφαίο ζήτημα στη συζήτησή μας είναι αυτό που σχετίζεται με το έλλειμμα</w:t>
      </w:r>
      <w:r>
        <w:rPr>
          <w:rFonts w:eastAsia="Times New Roman" w:cs="Times New Roman"/>
          <w:szCs w:val="24"/>
        </w:rPr>
        <w:t xml:space="preserve"> του ΛΑΓΗΕ, του Ειδικού Λογαριασμού που πηγαίνει για τις ΑΠΕ.</w:t>
      </w:r>
    </w:p>
    <w:p w14:paraId="60F86B7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Τα πράγματα είναι ξεκάθαρα. Μπροστά μας είχαμε τρεις επιλογές. Η πρώτη επιλογή ήταν να πάμε σε ένα νέο «κούρεμα» –ήδη έχουν γίνει δύο- πολλαπλασιάζοντας την αφερεγγυότητα πια της πολιτείας απένα</w:t>
      </w:r>
      <w:r>
        <w:rPr>
          <w:rFonts w:eastAsia="Times New Roman" w:cs="Times New Roman"/>
          <w:szCs w:val="24"/>
        </w:rPr>
        <w:t>ντι σε επενδυτές οι οποίοι γνώριζαν κάποιους όρους και κανόνες -άσχετα αν δεν ήταν υπερ-ευνοϊκοί γι’ αυτούς- και χωρίς να έχουν καμμιά ευθύνη, ξαφνικά διαπίστωναν ότι αυτοί άλλαζαν από τη μία μέρα στην άλλη. Δεν επιλέξαμε αυτήν την επιλογή, διότι ουσιαστικ</w:t>
      </w:r>
      <w:r>
        <w:rPr>
          <w:rFonts w:eastAsia="Times New Roman" w:cs="Times New Roman"/>
          <w:szCs w:val="24"/>
        </w:rPr>
        <w:t>ά θα δυναμιτίζαμε την προοπτική διείσδυσης των ΑΠΕ στην αγορά ηλεκτρικής ενέργειας.</w:t>
      </w:r>
    </w:p>
    <w:p w14:paraId="60F86B7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Η άλλη επιλογή ήταν να αυξήσουμε το ΕΤΜΕΑΡ στους καταναλωτές. Σε αυτήν τη συγκεκριμένη συγκυρία, δηλαδή, θα είχαμε μία ακόμη επιβάρυνση. Αν θέλετε, να μας το προτείνετε για</w:t>
      </w:r>
      <w:r>
        <w:rPr>
          <w:rFonts w:eastAsia="Times New Roman" w:cs="Times New Roman"/>
          <w:szCs w:val="24"/>
        </w:rPr>
        <w:t xml:space="preserve"> να το ακούσουν, γιατί δεν ακούστηκε κάποια συγκεκριμένη πρόταση. Αυτό που υπήρξε ήταν μία περιγραφή καταστάσεων.</w:t>
      </w:r>
    </w:p>
    <w:p w14:paraId="60F86B7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Επίσης, μπορούσαμε να επιλέξουμε να κλείσουμε το έλλειμμα με έναν σταδιακό τρόπο βάζοντας ένα τέλος στους προμηθευτές που ευνοήθηκαν. Το είπαμ</w:t>
      </w:r>
      <w:r>
        <w:rPr>
          <w:rFonts w:eastAsia="Times New Roman" w:cs="Times New Roman"/>
          <w:szCs w:val="24"/>
        </w:rPr>
        <w:t xml:space="preserve">ε και χθες -και το επαναλαμβάνω και εδώ στην Ολομέλεια- ότι μόνο από τη μεριά του ΚΚΕ ακούστηκε αυτή η σωστή επισήμανση. Μην θεωρείτε, </w:t>
      </w:r>
      <w:r>
        <w:rPr>
          <w:rFonts w:eastAsia="Times New Roman"/>
          <w:szCs w:val="24"/>
        </w:rPr>
        <w:t>κύριε συνάδελφε,</w:t>
      </w:r>
      <w:r>
        <w:rPr>
          <w:rFonts w:eastAsia="Times New Roman" w:cs="Times New Roman"/>
          <w:szCs w:val="24"/>
        </w:rPr>
        <w:t xml:space="preserve"> ότι σας προβοκάρω αν λέω και καμμιά καλή κουβέντα για εσάς, γιατί αυτά πρέπει να λέγονται.</w:t>
      </w:r>
    </w:p>
    <w:p w14:paraId="60F86B7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xml:space="preserve"> λοιπόν, ότι μόνο από τη μεριά του ΚΚΕ υπήρξε αυτή η επισήμανση ότι οι προμηθευτές ευνοήθηκαν τα προηγούμενα χρόνια από τη στιγμή που στο σύστημα έμπαιναν οι ΑΠΕ κατά προτεραιότητα με την οριακή τιμή συστήματος. Διότι, αν δεν υπήρχε αυτή η ποσότητα, τότε θ</w:t>
      </w:r>
      <w:r>
        <w:rPr>
          <w:rFonts w:eastAsia="Times New Roman" w:cs="Times New Roman"/>
          <w:szCs w:val="24"/>
        </w:rPr>
        <w:t>α είχαμε αύξηση της οριακής τιμής συστήματος, άρα, δηλαδή, της τιμής που αγοράζει και προμηθεύεται η ίδια η ΔΕΗ. Άρα λοιπόν είναι απολύτως λογικό το να υπάρξει αυτό το τέλος προς τους προμηθευτές.</w:t>
      </w:r>
    </w:p>
    <w:p w14:paraId="60F86B7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αναφέρθηκαν πάρα πολλοί στο πραγματικά σ</w:t>
      </w:r>
      <w:r>
        <w:rPr>
          <w:rFonts w:eastAsia="Times New Roman" w:cs="Times New Roman"/>
          <w:szCs w:val="24"/>
        </w:rPr>
        <w:t>οβαρό ζήτημα των ληξιπρόθεσμων της ΔΕΗ και το συσχέτισαν με τις επιλογές της Κυβέρνησης.</w:t>
      </w:r>
    </w:p>
    <w:p w14:paraId="60F86B8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Κατ’ αρχάς καμμιά από τις επιλογές της Κυβέρνησης με βάση τον τελευταίο νόμο δεν έχει ακόμη υλοποιηθεί. Άρα δεν μπορεί κανείς να λέει ότι είχαμε μία αρνητική επίπτωση </w:t>
      </w:r>
      <w:r>
        <w:rPr>
          <w:rFonts w:eastAsia="Times New Roman" w:cs="Times New Roman"/>
          <w:szCs w:val="24"/>
        </w:rPr>
        <w:t>μέτρων που έχουν ήδη υλοποιηθεί. Αυτό που έχουμε αυτήν τη στιγμή είναι αυτό το τεράστιο ποσό των δισεκατομμυρίων που οφείλονται. Αυτά δεν είναι πάνω από 3 δισεκατομμύρια, διότι δεν μπορούμε να αθροίζουμε τα πάνω από 650 εκατομμύρια που αυτή τη στιγμή έχουν</w:t>
      </w:r>
      <w:r>
        <w:rPr>
          <w:rFonts w:eastAsia="Times New Roman" w:cs="Times New Roman"/>
          <w:szCs w:val="24"/>
        </w:rPr>
        <w:t xml:space="preserve"> μπει σε ρύθμιση. Είναι λάθος να διαβάζουμε έτσι τα νούμερα.</w:t>
      </w:r>
    </w:p>
    <w:p w14:paraId="60F86B8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0F86B8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πρέπει να ολοκληρώσετε.</w:t>
      </w:r>
    </w:p>
    <w:p w14:paraId="60F86B83" w14:textId="77777777" w:rsidR="00E15B20" w:rsidRDefault="00812504">
      <w:pPr>
        <w:spacing w:line="480" w:lineRule="auto"/>
        <w:ind w:firstLine="720"/>
        <w:jc w:val="both"/>
        <w:rPr>
          <w:rFonts w:eastAsia="Times New Roman" w:cs="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cs="Times New Roman"/>
          <w:szCs w:val="24"/>
        </w:rPr>
        <w:t>Μιλάμε πράγματι όμως για ένα υπέρογκο ποσό, το οποίο είναι ακριβώς το αποτύπωμα, όπως είπαμε και χθες, των πολιτικών που υπέστη ο ελληνικός λαός τα προηγούμενα χρόνια.</w:t>
      </w:r>
    </w:p>
    <w:p w14:paraId="60F86B8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Όταν μέχρι να αναλ</w:t>
      </w:r>
      <w:r>
        <w:rPr>
          <w:rFonts w:eastAsia="Times New Roman" w:cs="Times New Roman"/>
          <w:szCs w:val="24"/>
        </w:rPr>
        <w:t>άβει ο ΣΥΡΙΖΑ έχει μειωθεί σε αυτή τη χώρα το ΑΕΠ κατά 25%, όταν έχει μειωθεί το 30% έως 40% του διαθέσιμου εισοδήματος του μεγαλύτερου κομματιού της κοινωνίας, δεν μπορεί να μην αντιλαμβάνεσθε ποιος ευθύνεται για το γεγονός ότι σήμερα η ΔΕΗ πιέζεται από α</w:t>
      </w:r>
      <w:r>
        <w:rPr>
          <w:rFonts w:eastAsia="Times New Roman" w:cs="Times New Roman"/>
          <w:szCs w:val="24"/>
        </w:rPr>
        <w:t>υτόν τον τεράστιο όγκο των ληξιπρόθεσμων οφειλών προς αυτή.</w:t>
      </w:r>
    </w:p>
    <w:p w14:paraId="60F86B8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Και, εν πάση περιπτώσει, διαβάζω με διαφορετικό τρόπο τις δηλώσεις του Διευθύνοντος Συμβούλου της ΔΕΗ ο οποίος αναφέρεται συνέχεια. Πράγματι, αν σήμερα η ΔΕΗ αντιμετωπίζει αυτήν την πίεση στην οπο</w:t>
      </w:r>
      <w:r>
        <w:rPr>
          <w:rFonts w:eastAsia="Times New Roman" w:cs="Times New Roman"/>
          <w:szCs w:val="24"/>
        </w:rPr>
        <w:t>ία αναφερθήκαμε, οφείλεται στις πολιτικές των κυβερνήσεων της Νέας Δημοκρατίας και του ΠΑΣΟΚ.</w:t>
      </w:r>
    </w:p>
    <w:p w14:paraId="60F86B8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Υπήρξαν αναφορές ότι κάνουμε ιδιαίτερες ρυθμίσεις για τη στελέχωση της ΡΑΕ. Δεν κάναμε τίποτε άλλο από το να εφαρμόζουμε την κείμενη νομοθεσία που ισχύει για τις </w:t>
      </w:r>
      <w:r>
        <w:rPr>
          <w:rFonts w:eastAsia="Times New Roman" w:cs="Times New Roman"/>
          <w:szCs w:val="24"/>
        </w:rPr>
        <w:t xml:space="preserve">ανεξάρτητες αρχές. </w:t>
      </w:r>
      <w:r>
        <w:rPr>
          <w:rFonts w:eastAsia="Times New Roman" w:cs="Times New Roman"/>
          <w:szCs w:val="24"/>
        </w:rPr>
        <w:t>Η</w:t>
      </w:r>
      <w:r>
        <w:rPr>
          <w:rFonts w:eastAsia="Times New Roman" w:cs="Times New Roman"/>
          <w:szCs w:val="24"/>
        </w:rPr>
        <w:t xml:space="preserve"> μόνη παρέκκλιση που υπάρχει αφορά τις αμοιβές, που πάλι όμως σχετίζεται με τον τρόπο με τον οποίο αμείβονται τα μέλη των ανεξάρτητων αρχών. Παρ’ όλα αυτά, τα λέτε για να δημιουργήσετε εντυπώσεις.</w:t>
      </w:r>
    </w:p>
    <w:p w14:paraId="60F86B8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Θεωρώ πολύ σωστή την αναφορά του κ. Αμυ</w:t>
      </w:r>
      <w:r>
        <w:rPr>
          <w:rFonts w:eastAsia="Times New Roman" w:cs="Times New Roman"/>
          <w:szCs w:val="24"/>
        </w:rPr>
        <w:t>ρά, έτσι όπως ξεκίνησε την ομιλία του σε σχέση με την ανάγκη αξιοποίησης της γεωθερμίας. Αυτό θα είναι ένα από τα νομοσχέδια που θα φέρουμε εντός του 2016, έτσι ώστε να μπορέσουμε αν αξιοποιήσουμε μ</w:t>
      </w:r>
      <w:r>
        <w:rPr>
          <w:rFonts w:eastAsia="Times New Roman" w:cs="Times New Roman"/>
          <w:szCs w:val="24"/>
        </w:rPr>
        <w:t>ί</w:t>
      </w:r>
      <w:r>
        <w:rPr>
          <w:rFonts w:eastAsia="Times New Roman" w:cs="Times New Roman"/>
          <w:szCs w:val="24"/>
        </w:rPr>
        <w:t>α πραγματικά ανεκμετάλλευτη πηγή ενέργειας στον τόπο μας.</w:t>
      </w:r>
    </w:p>
    <w:p w14:paraId="60F86B8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καμμιά φορά υπάρχουν κάποιες προτάσεις οι οποίες φαίνονται πολύ μικρές, αλλά μέσα τους έχουν μεγάλο περιεχόμενο. Αναφέρομαι στην πρόταση για τη μεταφορά στην περιφέρεια των προσφυγικών της Λεωφόρου Αλεξάνδρας. Όσοι συμμετείχαμε τα προηγ</w:t>
      </w:r>
      <w:r>
        <w:rPr>
          <w:rFonts w:eastAsia="Times New Roman" w:cs="Times New Roman"/>
          <w:szCs w:val="24"/>
        </w:rPr>
        <w:t xml:space="preserve">ούμενα χρόνια στους αγώνες για </w:t>
      </w:r>
      <w:r>
        <w:rPr>
          <w:rFonts w:eastAsia="Times New Roman" w:cs="Times New Roman"/>
          <w:szCs w:val="24"/>
        </w:rPr>
        <w:lastRenderedPageBreak/>
        <w:t>την προστασία αυτών των ιστορικών μνημείων, γνωρίζουμε πόση ικανοποίηση αισθανόμαστε σήμερα με βάση το αίτημα ανθρώπων οι οποίοι έδωσαν μια ζωή.</w:t>
      </w:r>
    </w:p>
    <w:p w14:paraId="60F86B8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επιτρέψτε μου μ</w:t>
      </w:r>
      <w:r>
        <w:rPr>
          <w:rFonts w:eastAsia="Times New Roman" w:cs="Times New Roman"/>
          <w:szCs w:val="24"/>
        </w:rPr>
        <w:t>ί</w:t>
      </w:r>
      <w:r>
        <w:rPr>
          <w:rFonts w:eastAsia="Times New Roman" w:cs="Times New Roman"/>
          <w:szCs w:val="24"/>
        </w:rPr>
        <w:t>α αναφορά σε ένα πρόσωπο το οποίο συνέδεσε με την επιστημονι</w:t>
      </w:r>
      <w:r>
        <w:rPr>
          <w:rFonts w:eastAsia="Times New Roman" w:cs="Times New Roman"/>
          <w:szCs w:val="24"/>
        </w:rPr>
        <w:t>κή του παρουσία και την πολιτική του δράση το όνομά του με αυτές τις πολυκατοικίες. Αναφέρομαι στην Άννυ Βρυχέα, η οποία εδώ και κάποια χρόνια δεν βρίσκεται ανάμεσά μας. Όμως, υπήρξε το παράδειγμα του αγωνιστή της Ανανεωτικής Αριστεράς, του επιστήμονα ο οπ</w:t>
      </w:r>
      <w:r>
        <w:rPr>
          <w:rFonts w:eastAsia="Times New Roman" w:cs="Times New Roman"/>
          <w:szCs w:val="24"/>
        </w:rPr>
        <w:t>οίος συνδύασε την υπηρέτηση της θεωρίας και της γνώσης με συγκεκριμένες εναλλακτικές προτάσεις για το πώς οραματιζόμαστε την πόλη και πώς πρέπει να αξιοποιούμε τα ιστορικά της μνημεία.</w:t>
      </w:r>
    </w:p>
    <w:p w14:paraId="60F86B8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πρέπει να ολοκληρώσετε.</w:t>
      </w:r>
      <w:r>
        <w:rPr>
          <w:rFonts w:eastAsia="Times New Roman" w:cs="Times New Roman"/>
          <w:szCs w:val="24"/>
        </w:rPr>
        <w:t xml:space="preserve"> Σήμερα τα όρια είναι πολύ στενά.</w:t>
      </w:r>
    </w:p>
    <w:p w14:paraId="60F86B8B" w14:textId="77777777" w:rsidR="00E15B20" w:rsidRDefault="00812504">
      <w:pPr>
        <w:spacing w:line="48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Πράγματι, κύριε Πρόεδρε, είναι στενά τα όρια, αλλά ακόμη πιο στενό είναι να μην κάνουμε και τέτοιες αναφορές μέσα στη Βουλή.</w:t>
      </w:r>
    </w:p>
    <w:p w14:paraId="60F86B8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Τέλος, θέλω να αναφερθώ στη</w:t>
      </w:r>
      <w:r>
        <w:rPr>
          <w:rFonts w:eastAsia="Times New Roman" w:cs="Times New Roman"/>
          <w:szCs w:val="24"/>
        </w:rPr>
        <w:t xml:space="preserve">ν τροπολογία για το </w:t>
      </w:r>
      <w:r>
        <w:rPr>
          <w:rFonts w:eastAsia="Times New Roman" w:cs="Times New Roman"/>
          <w:szCs w:val="24"/>
        </w:rPr>
        <w:t>π</w:t>
      </w:r>
      <w:r>
        <w:rPr>
          <w:rFonts w:eastAsia="Times New Roman" w:cs="Times New Roman"/>
          <w:szCs w:val="24"/>
        </w:rPr>
        <w:t xml:space="preserve">άρκο Τρίτση. Αντιλαμβάνομαι να μην γνωρίζουν από τη μεριά της Νέας Δημοκρατίας τα προβλήματα των κατοίκων της </w:t>
      </w:r>
      <w:r>
        <w:rPr>
          <w:rFonts w:eastAsia="Times New Roman" w:cs="Times New Roman"/>
          <w:szCs w:val="24"/>
        </w:rPr>
        <w:t>δ</w:t>
      </w:r>
      <w:r>
        <w:rPr>
          <w:rFonts w:eastAsia="Times New Roman" w:cs="Times New Roman"/>
          <w:szCs w:val="24"/>
        </w:rPr>
        <w:t>υτικής Αθήνας. Δεν τα πηγαίνατε ποτέ καλά, όπως δεν θα τα πάτε και τώρα. Άρα βλέπω ότι είστε σαστισμένοι όταν ακούτε. «Μα, γ</w:t>
      </w:r>
      <w:r>
        <w:rPr>
          <w:rFonts w:eastAsia="Times New Roman" w:cs="Times New Roman"/>
          <w:szCs w:val="24"/>
        </w:rPr>
        <w:t>ιατί –λέει- κατεπείγον;». Διότι ένα πάρκο διαλύεται, απαξιώνεται, κάτι που ξέρετε καλά.</w:t>
      </w:r>
    </w:p>
    <w:p w14:paraId="60F86B8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Εμείς μένουμε στη Δυτική Αθήνα εσείς δεν μένετε.</w:t>
      </w:r>
    </w:p>
    <w:p w14:paraId="60F86B8E" w14:textId="77777777" w:rsidR="00E15B20" w:rsidRDefault="00812504">
      <w:pPr>
        <w:spacing w:line="48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Άρα λοιπόν θα έπρεπε να μας</w:t>
      </w:r>
      <w:r>
        <w:rPr>
          <w:rFonts w:eastAsia="Times New Roman" w:cs="Times New Roman"/>
          <w:szCs w:val="24"/>
        </w:rPr>
        <w:t xml:space="preserve"> εγκαλείτε γιατί δεν έχουμε φέρει προηγούμενα μ</w:t>
      </w:r>
      <w:r>
        <w:rPr>
          <w:rFonts w:eastAsia="Times New Roman" w:cs="Times New Roman"/>
          <w:szCs w:val="24"/>
        </w:rPr>
        <w:t>ί</w:t>
      </w:r>
      <w:r>
        <w:rPr>
          <w:rFonts w:eastAsia="Times New Roman" w:cs="Times New Roman"/>
          <w:szCs w:val="24"/>
        </w:rPr>
        <w:t>α τέτοια τροπολογία. Παρ’ όλα αυτά, έχετε τη δυσκολία σας.</w:t>
      </w:r>
    </w:p>
    <w:p w14:paraId="60F86B8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Εκείνο όμως που δεν αντιλαμβάνομαι είναι τα ψεύδη που ακούγονται από άλλες πλευρές, όταν έχει αποτύχει ένα ολόκληρο συγκεκριμένο σχήμα, που ο προηγού</w:t>
      </w:r>
      <w:r>
        <w:rPr>
          <w:rFonts w:eastAsia="Times New Roman" w:cs="Times New Roman"/>
          <w:szCs w:val="24"/>
        </w:rPr>
        <w:t>μενος φορέας με ευθύνη της πολιτικής ηγεσίας και δυνάμεων από την τοπική αυτοδιοίκηση απέτυχε.</w:t>
      </w:r>
    </w:p>
    <w:p w14:paraId="60F86B9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 είναι μόνο ο κ. Ζενέτος –ο Δήμαρχος Ιλίου- ο οποίος εκφράζει τις απόψεις των δημάρχων της περιοχής. Διότι εγώ τους έχω συναντήσει όλους και η συντριπτική πλε</w:t>
      </w:r>
      <w:r>
        <w:rPr>
          <w:rFonts w:eastAsia="Times New Roman" w:cs="Times New Roman"/>
          <w:szCs w:val="24"/>
        </w:rPr>
        <w:t>ιοψηφία συμφωνεί με τη συγκεκριμένη ρύθμιση. Αυτή είναι μια ρύθμιση η οποία δεν είναι γενική και αόριστη, αλλά προβλέπει συγκεκριμένες πηγές χρηματοδότησης.</w:t>
      </w:r>
    </w:p>
    <w:p w14:paraId="60F86B9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θεωρείτε ότι οι φορείς οι οποίοι αναλαμβάνουν τη διαχείριση τέτοιων περιοχών δεν πρέπει να έχουν</w:t>
      </w:r>
      <w:r>
        <w:rPr>
          <w:rFonts w:eastAsia="Times New Roman" w:cs="Times New Roman"/>
          <w:szCs w:val="24"/>
        </w:rPr>
        <w:t xml:space="preserve"> και μάνατζερ διευθυντές, απορώ πώς εσείς που είστε και άνθρωποι της αγοράς, δεν καταλαβαίνετε πώς μπορεί αυτός ο χώρος να λειτουργεί, να βγάζει τα έξοδά του και να υπάρξει ένα βιώσιμο πλάνο το οποίο πράγματι να τον καταστήσει ένα κόσμημα για τη </w:t>
      </w:r>
      <w:r>
        <w:rPr>
          <w:rFonts w:eastAsia="Times New Roman" w:cs="Times New Roman"/>
          <w:szCs w:val="24"/>
        </w:rPr>
        <w:t>δ</w:t>
      </w:r>
      <w:r>
        <w:rPr>
          <w:rFonts w:eastAsia="Times New Roman" w:cs="Times New Roman"/>
          <w:szCs w:val="24"/>
        </w:rPr>
        <w:t>υτική Αθή</w:t>
      </w:r>
      <w:r>
        <w:rPr>
          <w:rFonts w:eastAsia="Times New Roman" w:cs="Times New Roman"/>
          <w:szCs w:val="24"/>
        </w:rPr>
        <w:t>να.</w:t>
      </w:r>
    </w:p>
    <w:p w14:paraId="60F86B9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Αυτό θα γίνει με τη συμμετοχή στο διοικητικό συμβούλιο του Πολυτεχνείου, με τη συμμετοχή του Γεωπονικού Πανεπιστημίου, με ανθρώπους από την τοπική κοινωνία, αλλά και με την τοπική αυτοδιοίκηση. Επιπλέον, με συγκεκριμένους πόρους οι οποίοι θα προέρχοντα</w:t>
      </w:r>
      <w:r>
        <w:rPr>
          <w:rFonts w:eastAsia="Times New Roman" w:cs="Times New Roman"/>
          <w:szCs w:val="24"/>
        </w:rPr>
        <w:t>ι από το Πράσινο Ταμείο, από τον προϋπολογισμό του Υπουργείου Περιβάλλοντος, αλλά και από ένα μέρος των ΚΑΠ για την τοπική αυτοδιοίκηση, πόρων δηλαδή που δεν εισπράττονται.</w:t>
      </w:r>
    </w:p>
    <w:p w14:paraId="60F86B9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Αντί, λοιπόν, να χαιρετήσετε αυτή τη στιγμή μία επεξεργασμένη και πλήρη πρόταση, μα</w:t>
      </w:r>
      <w:r>
        <w:rPr>
          <w:rFonts w:eastAsia="Times New Roman" w:cs="Times New Roman"/>
          <w:szCs w:val="24"/>
        </w:rPr>
        <w:t>ς λέτε: «Πηγαίντε τη για μετά», προφανώς γιατί δεν καταλαβαίνετε τις αγωνίες των κατοίκων της περιοχής.</w:t>
      </w:r>
    </w:p>
    <w:p w14:paraId="60F86B9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Ολοκληρώνω, λέγοντας, ότι θέλησε η ομάδα που εκφράζει μέσα στη Βουλή σήμερα τις ναζιστικές, φασιστικές απόψεις της, η ομάδα της Χρυσής Αυγής, να τιμήσει</w:t>
      </w:r>
      <w:r>
        <w:rPr>
          <w:rFonts w:eastAsia="Times New Roman" w:cs="Times New Roman"/>
          <w:szCs w:val="24"/>
        </w:rPr>
        <w:t xml:space="preserve"> την επέτειο του πραξικοπήματος της 4</w:t>
      </w:r>
      <w:r w:rsidRPr="00767F2F">
        <w:rPr>
          <w:rFonts w:eastAsia="Times New Roman" w:cs="Times New Roman"/>
          <w:szCs w:val="24"/>
          <w:vertAlign w:val="superscript"/>
        </w:rPr>
        <w:t>ης</w:t>
      </w:r>
      <w:r>
        <w:rPr>
          <w:rFonts w:eastAsia="Times New Roman" w:cs="Times New Roman"/>
          <w:szCs w:val="24"/>
        </w:rPr>
        <w:t xml:space="preserve">  Αυγούστου κάνοντας για άλλη μία φορά ένα μαύρο σόου. Νομίζω ότι η απάντηση δίνεται και με την υπερψήφιση της συγκεκριμένης τροπολογίας για το τέμενος, που αποτελεί μία ψήφο υπέρ των δικαιωμάτων, υπέρ της δημοκρατίας</w:t>
      </w:r>
      <w:r>
        <w:rPr>
          <w:rFonts w:eastAsia="Times New Roman" w:cs="Times New Roman"/>
          <w:szCs w:val="24"/>
        </w:rPr>
        <w:t>, υπέρ της δυνατότητας όλων των πολιτών στη χώρα να ασκούν ελεύθερα τα λατρευτικά τους καθήκοντα.</w:t>
      </w:r>
    </w:p>
    <w:p w14:paraId="60F86B9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B96"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F86B9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0F86B9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υποφαινόμενος αιτείται ολιγοήμερη άδεια α</w:t>
      </w:r>
      <w:r>
        <w:rPr>
          <w:rFonts w:eastAsia="Times New Roman" w:cs="Times New Roman"/>
          <w:szCs w:val="24"/>
        </w:rPr>
        <w:t>πουσίας στο εξωτερικό από 18 έως 26 Αυγούστου 2016. Η Βουλή εγκρίνει;</w:t>
      </w:r>
    </w:p>
    <w:p w14:paraId="60F86B9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Μάλιστα, μάλιστα.</w:t>
      </w:r>
    </w:p>
    <w:p w14:paraId="60F86B9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sidRPr="007E3276">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60F86B9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κ. Ακριώτης, Βουλευτής του ΣΥΡΙΖΑ, έχει τον λόγο για πέντε λεπτά.</w:t>
      </w:r>
    </w:p>
    <w:p w14:paraId="60F86B9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Με μία ανοχή, κύριε Πρόεδρε.</w:t>
      </w:r>
    </w:p>
    <w:p w14:paraId="60F86B9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ένας από τους πολύ σημαντικούς στόχους της Κυβέρνησης, που αφορά την ενεργειακή ασφάλεια της χώρας μας και την αύξηση του ποσοστού συμμετοχής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w:t>
      </w:r>
      <w:r>
        <w:rPr>
          <w:rFonts w:eastAsia="Times New Roman" w:cs="Times New Roman"/>
          <w:szCs w:val="24"/>
        </w:rPr>
        <w:t xml:space="preserve">ας στην ηλεκτροπαραγωγή, υλοποιείται. </w:t>
      </w:r>
      <w:r>
        <w:rPr>
          <w:rFonts w:eastAsia="Times New Roman" w:cs="Times New Roman"/>
          <w:szCs w:val="24"/>
        </w:rPr>
        <w:t>Υ</w:t>
      </w:r>
      <w:r>
        <w:rPr>
          <w:rFonts w:eastAsia="Times New Roman" w:cs="Times New Roman"/>
          <w:szCs w:val="24"/>
        </w:rPr>
        <w:t>λοποιείται με τον καλύτερο δυνατό τρόπο σε επίπεδο κόστους-οφέλους για την κοινωνία.</w:t>
      </w:r>
    </w:p>
    <w:p w14:paraId="60F86B9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Σήμερα έρχεται ένα νομοσχέδιο για ένα νέο δημοκρατικό ενεργειακό μοντέλο, όχι μόνο συνυφασμένο με τις κοινωνικές και περιβαλλοντολογ</w:t>
      </w:r>
      <w:r>
        <w:rPr>
          <w:rFonts w:eastAsia="Times New Roman" w:cs="Times New Roman"/>
          <w:szCs w:val="24"/>
        </w:rPr>
        <w:t>ικές ανάγκες σε εθνικό επίπεδο, αλλά ταυτόχρονα προσαρμοσμένο στη δέσμευση της χώρας απέναντι στην Ευρωπαϊκή Ένωση για συμμετοχή των ΑΠΕ στην κατανάλωση ενέργειας σε ποσοστό 20% μέχρι το 2020, γεγονός που επαληθεύει και τη θέση μας ως σύγχρονο ευρωπαϊκό κρ</w:t>
      </w:r>
      <w:r>
        <w:rPr>
          <w:rFonts w:eastAsia="Times New Roman" w:cs="Times New Roman"/>
          <w:szCs w:val="24"/>
        </w:rPr>
        <w:t>άτος με οικολογική και κοινωνική συνείδηση.</w:t>
      </w:r>
    </w:p>
    <w:p w14:paraId="60F86B9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Μία προσαρμογή του ενεργειακού σχεδιασμού της χώρας στα ευρωπαϊκά δεδομένα, που δεν έγινε δυνατή μέχρι σήμερα με ευθύνη του παλαιού πολιτικού συστήματος, αφενός γιατί ήταν δέσμιο των ιδιοτελών δεσμεύσεών του και </w:t>
      </w:r>
      <w:r>
        <w:rPr>
          <w:rFonts w:eastAsia="Times New Roman" w:cs="Times New Roman"/>
          <w:szCs w:val="24"/>
        </w:rPr>
        <w:t>αφετέρου λόγω έλλειψης μακρόπνοου και επεξεργασμένου ενεργειακού σχεδίου. Η χώρα, λοιπόν, παρέμεινε μέχρι σήμερα σε συνθήκες ενός συγκεχυμένου ενεργειακού τοπίου.</w:t>
      </w:r>
    </w:p>
    <w:p w14:paraId="60F86BA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Μιλώντας για μακρόπνοα επεξεργασμένο ενεργειακό σχέδιο, είναι σημαντικό να ειπωθεί εδώ ότι αυ</w:t>
      </w:r>
      <w:r>
        <w:rPr>
          <w:rFonts w:eastAsia="Times New Roman" w:cs="Times New Roman"/>
          <w:szCs w:val="24"/>
        </w:rPr>
        <w:t>τή η Κυβέρνηση ακούει τις απόψεις των φορέων και των ιδιωτών, τις συνυπολογίζει και προχωρά μαζί τους στις απαραίτητες βελτιώσεις και προσθήκες. Δεκάδες φορείς και ιδιώτες εκφράστηκαν μέσα από ανοιχτές διαδικασίες συνδιαμορφώνοντας το τελικό κείμενο, που κ</w:t>
      </w:r>
      <w:r>
        <w:rPr>
          <w:rFonts w:eastAsia="Times New Roman" w:cs="Times New Roman"/>
          <w:szCs w:val="24"/>
        </w:rPr>
        <w:t>ατατίθεται σήμερα προς ψήφιση.</w:t>
      </w:r>
    </w:p>
    <w:p w14:paraId="60F86BA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θα μπω στις τεχνικές λεπτομέρειες γιατί ακούστηκαν, αυτό όμως που οφείλω να πω είναι ότι σήμερα εδώ βλέπουμε ένα νομοσχέδιο, το οποίο κατά γενική ομολογία θα παίξει καταλυτικό ρόλο στην αναπτυξιακή προοπτική της χώρας για</w:t>
      </w:r>
      <w:r>
        <w:rPr>
          <w:rFonts w:eastAsia="Times New Roman" w:cs="Times New Roman"/>
          <w:szCs w:val="24"/>
        </w:rPr>
        <w:t xml:space="preserve"> ένα δίκαιο, ξεκάθαρο και με μακροχρόνια προοπτική θεσμικό πλαίσιο.</w:t>
      </w:r>
    </w:p>
    <w:p w14:paraId="60F86BA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Βλέπουμε την υποστήριξη που παρέχεται στη λειτουργία των Σταθμών Συμπαραγωγής Ηλεκτρισμού και Θερμότητας επιτυγχάνοντας πολλαπλάσια οφέλη τόσο στην εξοικονόμηση ενέργειας όσο και στη </w:t>
      </w:r>
      <w:r>
        <w:rPr>
          <w:rFonts w:eastAsia="Times New Roman" w:cs="Times New Roman"/>
          <w:szCs w:val="24"/>
        </w:rPr>
        <w:lastRenderedPageBreak/>
        <w:t>βελτί</w:t>
      </w:r>
      <w:r>
        <w:rPr>
          <w:rFonts w:eastAsia="Times New Roman" w:cs="Times New Roman"/>
          <w:szCs w:val="24"/>
        </w:rPr>
        <w:t>ωση της ενεργειακής απόδοσης. Βλέπουμε να εγκαθιδρύεται ένα ασφαλές και δίκαιο επενδυτικό περιβάλλον για τους επενδυτές με συγκεκριμένα χρονοδιαγράμματα υλοποίησης, αλλά και με παράλληλη στόχευση για τη μικρότερη δυνατή επιβάρυνση του τελικού χρήστη από το</w:t>
      </w:r>
      <w:r>
        <w:rPr>
          <w:rFonts w:eastAsia="Times New Roman" w:cs="Times New Roman"/>
          <w:szCs w:val="24"/>
        </w:rPr>
        <w:t xml:space="preserve"> Ειδικό Τέλος Μείωσης Εκπομπών Αερίων Ρύπων με τη χρήση κεντρικών μηχανισμών.</w:t>
      </w:r>
    </w:p>
    <w:p w14:paraId="60F86BA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Βλέπουμε να εισάγονται καινοτόμες μέθοδοι υπολογισμού των ενισχύσεων, ώστε να επιτυγχάνεται ο καλύτερος έλεγχος στα συνολικά έξοδα και να ελαχιστοποιούνται τα φαινόμενα υπερβολικ</w:t>
      </w:r>
      <w:r>
        <w:rPr>
          <w:rFonts w:eastAsia="Times New Roman" w:cs="Times New Roman"/>
          <w:szCs w:val="24"/>
        </w:rPr>
        <w:t>ών ή πολύ μικρών αποζημιώσεων για τους παραγωγούς ενέργειας εξασφαλίζοντας ταυτόχρονα το δημόσιο συμφέρον και τον καταναλωτή.</w:t>
      </w:r>
    </w:p>
    <w:p w14:paraId="60F86BA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Βλέπουμε να δίνονται κίνητρα σε βιομηχανικές μονάδες να εκσυγχρονίζουν τον ενεργειακό τους εξοπλισμό με τη χρήση φυσικού αερίου, μ</w:t>
      </w:r>
      <w:r>
        <w:rPr>
          <w:rFonts w:eastAsia="Times New Roman" w:cs="Times New Roman"/>
          <w:szCs w:val="24"/>
        </w:rPr>
        <w:t>ειώνοντας το κόστος παραγωγής, αλλά και περιορίζοντας έτσι την ατμοσφαιρική ρύπανση.</w:t>
      </w:r>
    </w:p>
    <w:p w14:paraId="60F86BA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Κατά τα προηγούμενα χρόνια, το φυσικό αέριο αντί να διοχετευθεί στην άμεση καύση, στη βιομηχανία και στα νοικοκυριά, χρησιμοποιήθηκε για παραγωγή ηλεκτρισμού από μονάδες ι</w:t>
      </w:r>
      <w:r>
        <w:rPr>
          <w:rFonts w:eastAsia="Times New Roman" w:cs="Times New Roman"/>
          <w:szCs w:val="24"/>
        </w:rPr>
        <w:t>διωτών παραγωγών επιβαρύνοντας το ενεργειακό κόστος με τις αντίστοιχες κοινωνικές συνέπειες.</w:t>
      </w:r>
    </w:p>
    <w:p w14:paraId="60F86BA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Βλέπουμε μία ξεκάθαρη πρόθεση για τη συμμόρφωση και τον περιορισμό των περιβαλλοντολογικών παραβάσεων, ώστε με ξεχωριστή διάταξη να εξαιρούνται από το όριο των εξή</w:t>
      </w:r>
      <w:r>
        <w:rPr>
          <w:rFonts w:eastAsia="Times New Roman" w:cs="Times New Roman"/>
          <w:szCs w:val="24"/>
        </w:rPr>
        <w:t>ντα μετακινήσεων ανά έτος οι επιθεωρητές του Σώματος Επιθεώρησης Περιβάλλοντος και το τεχνικό και υποστηρικτικό προσωπικό του ΙΓΜΕ. Μέχρι τώρα, ο περιορισμός όχι μόνο λειτούργησε ως τροχοπέδη για το ΣΕΠΕ στην εκτέλεση των άκρως απαραίτητων ελέγχων, αλλά κα</w:t>
      </w:r>
      <w:r>
        <w:rPr>
          <w:rFonts w:eastAsia="Times New Roman" w:cs="Times New Roman"/>
          <w:szCs w:val="24"/>
        </w:rPr>
        <w:t>ι έθετε σε κίνδυνο συγχρηματοδοτούμενα έργα και διεθνή προγράμματα.</w:t>
      </w:r>
    </w:p>
    <w:p w14:paraId="60F86BA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Βλέπουμε τη δυνατότητα των καταναλωτών να επιλέγουν προμηθευτή και την ευχέρεια των νησιών να επιλέγουν πάροχο, με απώτερο σκοπό την εκλογίκευση των τιμών και στόχο να προσεγγίσουν οι κατα</w:t>
      </w:r>
      <w:r>
        <w:rPr>
          <w:rFonts w:eastAsia="Times New Roman" w:cs="Times New Roman"/>
          <w:szCs w:val="24"/>
        </w:rPr>
        <w:t>ναλωτές το μέσο ευρωπαϊκό επίπεδο κόστους.</w:t>
      </w:r>
    </w:p>
    <w:p w14:paraId="60F86BA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Ένα χαρακτηριστικό παράδειγμα της πρόθεσης αυτού του νομοσχεδίου και του προσανατολισμού της Κυβέρνησης είναι το σχέδιο διαχείρισης για το </w:t>
      </w:r>
      <w:r>
        <w:rPr>
          <w:rFonts w:eastAsia="Times New Roman" w:cs="Times New Roman"/>
          <w:szCs w:val="24"/>
        </w:rPr>
        <w:t>π</w:t>
      </w:r>
      <w:r>
        <w:rPr>
          <w:rFonts w:eastAsia="Times New Roman" w:cs="Times New Roman"/>
          <w:szCs w:val="24"/>
        </w:rPr>
        <w:t>άρκο Τρίτση. Με τις νέες διατάξεις που εισάγει η Κυβέρνηση, διασφαλίζεται</w:t>
      </w:r>
      <w:r>
        <w:rPr>
          <w:rFonts w:eastAsia="Times New Roman" w:cs="Times New Roman"/>
          <w:szCs w:val="24"/>
        </w:rPr>
        <w:t xml:space="preserve"> ο πλήρης και αποτελεσματικός διαχειριστικός έλεγχος του φορέα και με τη συμμετοχή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με κυρίαρχο στόχο το δημόσιο συμφέρον, μακριά από φαινόμενα </w:t>
      </w:r>
      <w:r>
        <w:rPr>
          <w:rFonts w:eastAsia="Times New Roman" w:cs="Times New Roman"/>
          <w:szCs w:val="24"/>
        </w:rPr>
        <w:lastRenderedPageBreak/>
        <w:t>αδιαφάνειας, τα οποία το οδήγησαν στο σημερινό λειτουργικό αδιέξοδο. Με έμφαση στη λει</w:t>
      </w:r>
      <w:r>
        <w:rPr>
          <w:rFonts w:eastAsia="Times New Roman" w:cs="Times New Roman"/>
          <w:szCs w:val="24"/>
        </w:rPr>
        <w:t xml:space="preserve">τουργία μορφών κοινωνικής οικονομίας και σύμφωνα πάντα με τη φυσιογνωμία του, ο νέος οργανωτικός φορέας θα ασχολείται με την προστασία του </w:t>
      </w:r>
      <w:r>
        <w:rPr>
          <w:rFonts w:eastAsia="Times New Roman" w:cs="Times New Roman"/>
          <w:szCs w:val="24"/>
        </w:rPr>
        <w:t>π</w:t>
      </w:r>
      <w:r>
        <w:rPr>
          <w:rFonts w:eastAsia="Times New Roman" w:cs="Times New Roman"/>
          <w:szCs w:val="24"/>
        </w:rPr>
        <w:t>άρκου και με παιδαγωγικές δραστηριότητες επικεντρωμένες στην περιβαλλοντική ευαισθητοποίηση.</w:t>
      </w:r>
    </w:p>
    <w:p w14:paraId="60F86BA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w:t>
      </w:r>
      <w:r>
        <w:rPr>
          <w:rFonts w:eastAsia="Times New Roman" w:cs="Times New Roman"/>
          <w:szCs w:val="24"/>
        </w:rPr>
        <w:t>ι το κουδούνι λήξεως του χρόνου ομιλίας του κυρίου Βουλευτή)</w:t>
      </w:r>
    </w:p>
    <w:p w14:paraId="60F86BA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αυτό το νομοσχέδιο επιχειρεί πραγματικά τη διόρθωση των  στρεβλώσεων και των αγκυλώσεων του παρελθόντος και συντελεί στη μείωση του ενεργειακού κόστους για τον καταν</w:t>
      </w:r>
      <w:r>
        <w:rPr>
          <w:rFonts w:eastAsia="Times New Roman" w:cs="Times New Roman"/>
          <w:szCs w:val="24"/>
        </w:rPr>
        <w:t xml:space="preserve">αλωτή, στην προστασία του περιβάλλοντος, στη βελτίωση της ποιότητας ζωής των πολιτών, στον εκσυγχρονισμό των υπαρχόντων σταθμών παραγωγής, στη δημιουργία πολλών νέων θέσεων εργασίας με την επαναδραστηριοποίηση μεγάλου αριθμού μικρομεσαίου επιχειρήσεων του </w:t>
      </w:r>
      <w:r>
        <w:rPr>
          <w:rFonts w:eastAsia="Times New Roman" w:cs="Times New Roman"/>
          <w:szCs w:val="24"/>
        </w:rPr>
        <w:t>κατασκευαστικού κλάδου και γι’ αυτό το</w:t>
      </w:r>
      <w:r>
        <w:rPr>
          <w:rFonts w:eastAsia="Times New Roman" w:cs="Times New Roman"/>
          <w:szCs w:val="24"/>
        </w:rPr>
        <w:t>ν</w:t>
      </w:r>
      <w:r>
        <w:rPr>
          <w:rFonts w:eastAsia="Times New Roman" w:cs="Times New Roman"/>
          <w:szCs w:val="24"/>
        </w:rPr>
        <w:t xml:space="preserve"> λόγο το υπερψηφίζω.</w:t>
      </w:r>
    </w:p>
    <w:p w14:paraId="60F86BA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BAC"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F86BA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Και εμείς ευχαριστούμε.</w:t>
      </w:r>
    </w:p>
    <w:p w14:paraId="60F86BA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κ. Κεφαλογιάννη έχει το</w:t>
      </w:r>
      <w:r>
        <w:rPr>
          <w:rFonts w:eastAsia="Times New Roman" w:cs="Times New Roman"/>
          <w:szCs w:val="24"/>
        </w:rPr>
        <w:t>ν</w:t>
      </w:r>
      <w:r>
        <w:rPr>
          <w:rFonts w:eastAsia="Times New Roman" w:cs="Times New Roman"/>
          <w:szCs w:val="24"/>
        </w:rPr>
        <w:t xml:space="preserve"> λόγο.</w:t>
      </w:r>
    </w:p>
    <w:p w14:paraId="60F86BA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Κυρίες και κύριοι συνάδελφοι</w:t>
      </w:r>
      <w:r>
        <w:rPr>
          <w:rFonts w:eastAsia="Times New Roman" w:cs="Times New Roman"/>
          <w:szCs w:val="24"/>
        </w:rPr>
        <w:t xml:space="preserve">, είναι πράγματι λυπηρό και άκρως απαξιωτικό για το θεσμό του Κοινοβουλίου και τον ρόλο των Βουλευτών, να κατατίθενται σημαντικά νομοθετήματα, όπως αυτό που συζητάμε σήμερα, λίγο πριν κλείσει η Βουλή, κυριολεκτικά στο παρά ένα. </w:t>
      </w:r>
      <w:r>
        <w:rPr>
          <w:rFonts w:eastAsia="Times New Roman" w:cs="Times New Roman"/>
          <w:szCs w:val="24"/>
        </w:rPr>
        <w:t>Μ</w:t>
      </w:r>
      <w:r>
        <w:rPr>
          <w:rFonts w:eastAsia="Times New Roman" w:cs="Times New Roman"/>
          <w:szCs w:val="24"/>
        </w:rPr>
        <w:t>άλιστα, στη συγκεκριμένη πε</w:t>
      </w:r>
      <w:r>
        <w:rPr>
          <w:rFonts w:eastAsia="Times New Roman" w:cs="Times New Roman"/>
          <w:szCs w:val="24"/>
        </w:rPr>
        <w:t xml:space="preserve">ρίπτωση το σχέδιο νόμου που ήταν αναρτημένο στη δημόσια διαβούλευση, ήταν τελείως διαφορετικό από αυτό που καλούμαστε να συζητήσουμε σήμερα στην Ολομέλεια. </w:t>
      </w:r>
      <w:r>
        <w:rPr>
          <w:rFonts w:eastAsia="Times New Roman" w:cs="Times New Roman"/>
          <w:szCs w:val="24"/>
        </w:rPr>
        <w:t>Ε</w:t>
      </w:r>
      <w:r>
        <w:rPr>
          <w:rFonts w:eastAsia="Times New Roman" w:cs="Times New Roman"/>
          <w:szCs w:val="24"/>
        </w:rPr>
        <w:t>ίχατε το θράσος προχθές να καταθέσετε ένα νομοθέτημα το οποίο ξεκίνησε από τριάντα σελίδες, έχει φτ</w:t>
      </w:r>
      <w:r>
        <w:rPr>
          <w:rFonts w:eastAsia="Times New Roman" w:cs="Times New Roman"/>
          <w:szCs w:val="24"/>
        </w:rPr>
        <w:t xml:space="preserve">άσει το κύριο κείμενο να είναι εκατόν δέκα σελίδες και έχετε προσθέσει και άλλες διατάξεις που αφορούν πολύ σημαντικά ζητήματα, όπως το </w:t>
      </w:r>
      <w:r>
        <w:rPr>
          <w:rFonts w:eastAsia="Times New Roman" w:cs="Times New Roman"/>
          <w:szCs w:val="24"/>
        </w:rPr>
        <w:t>π</w:t>
      </w:r>
      <w:r>
        <w:rPr>
          <w:rFonts w:eastAsia="Times New Roman" w:cs="Times New Roman"/>
          <w:szCs w:val="24"/>
        </w:rPr>
        <w:t xml:space="preserve">άρκο Τρίτση, για το οποίο σας έχουμε κάνει πολλές επίκαιρες ερωτήσεις, κύριε Υπουργέ, που αφορούν την πράσινη ενέργεια </w:t>
      </w:r>
      <w:r>
        <w:rPr>
          <w:rFonts w:eastAsia="Times New Roman" w:cs="Times New Roman"/>
          <w:szCs w:val="24"/>
        </w:rPr>
        <w:t>και άλλες διατάξεις. Στην ουσία, δηλαδή, δημιουργήσατε τελευταία στιγμή ένα πολυνομοσχέδιο, στο οποίο προσθέτετε και τροπολογίες. Αυτό, όπως ξέρετε, δεν ονομάζεται σοβαρός τρόπος νομοθέτησης.</w:t>
      </w:r>
    </w:p>
    <w:p w14:paraId="60F86BB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Ξεκινάω με τις διατάξεις που αφορούν το νέο καθεστώς στήριξης τω</w:t>
      </w:r>
      <w:r>
        <w:rPr>
          <w:rFonts w:eastAsia="Times New Roman" w:cs="Times New Roman"/>
          <w:szCs w:val="24"/>
        </w:rPr>
        <w:t>ν Σταθμών Παραγωγής Ενέργειας από ΑΠΕ και συμπαραγωγή ηλεκτρισμού και θερμότητας υψηλής απόδοσης. Οι ρυθμίσεις αυτές αποτελούν σε κάθε περίπτωση υποχρεωτική εναρμόνιση με τις κατευθυντήριες γραμμές, που είχε εκδώσει η Ευρωπαϊκή Επιτροπή τον Αύγουστο του 20</w:t>
      </w:r>
      <w:r>
        <w:rPr>
          <w:rFonts w:eastAsia="Times New Roman" w:cs="Times New Roman"/>
          <w:szCs w:val="24"/>
        </w:rPr>
        <w:t>14.</w:t>
      </w:r>
    </w:p>
    <w:p w14:paraId="60F86BB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Η αναμονή κατάθεσης του νομοσχεδίου είχε ως αποτέλεσμα ολόκληρη η αγορά ουσιαστικά να παγώσει και μέσα στο 2016 να μην πραγματοποιηθεί καμμία νέα επενδυτική πρωτοβουλία στον τομέα των ΑΠΕ. Έρχεστε σήμερα, σχεδόν δύο χρόνια μετά τη δημοσίευση των </w:t>
      </w:r>
      <w:r>
        <w:rPr>
          <w:rFonts w:eastAsia="Times New Roman" w:cs="Times New Roman"/>
          <w:szCs w:val="24"/>
        </w:rPr>
        <w:t>κατευθυντήριων γραμμών της Ευρωπαϊκής Επιτροπής, χωρίς να έχετε λάβει επίσημη έγκριση από την Ευρωπαϊκή Επιτροπή για το προτεινόμενο νομοσχέδιο και νομοθετείτε αναδρομικά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2016 -έχουμε ήδη Αύγουστο- προβλέποντας δεκαπέντε αποφάσεις και γνώμες της ΡΑ</w:t>
      </w:r>
      <w:r>
        <w:rPr>
          <w:rFonts w:eastAsia="Times New Roman" w:cs="Times New Roman"/>
          <w:szCs w:val="24"/>
        </w:rPr>
        <w:t>Ε και δεκαέξι υπουργικές αποφάσεις, απαραίτητες για να υλοποιηθούν οι ρυθμίσεις του νομοσχεδίου, οι οποίες θα ισχύσουν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w:t>
      </w:r>
    </w:p>
    <w:p w14:paraId="60F86BB2"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Γιατί, ούτως ή άλλως,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θα ισχύσει η υποχρέωση για διαγωνιστικές διαδικασίες, που η προετοιμασία αυτ</w:t>
      </w:r>
      <w:r>
        <w:rPr>
          <w:rFonts w:eastAsia="Times New Roman" w:cs="Times New Roman"/>
          <w:szCs w:val="24"/>
        </w:rPr>
        <w:t>ών χρειάζεται επίσης πολλές υπουργικές αποφάσεις και συμβατικά κείμενα.</w:t>
      </w:r>
    </w:p>
    <w:p w14:paraId="60F86BB3"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Ποιος είναι, λοιπόν, ο φόβος που υπάρχει και πολύ εύλογα; Ότι οι πρώτοι διαγωνισμοί θα διενεργηθούν προς το τέλος του 2017 και οι συμβάσεις, με βάση αυτούς, θα αρχίσουν να υπογράφονται</w:t>
      </w:r>
      <w:r>
        <w:rPr>
          <w:rFonts w:eastAsia="Times New Roman" w:cs="Times New Roman"/>
          <w:szCs w:val="24"/>
        </w:rPr>
        <w:t xml:space="preserve"> προς τα μέσα του 2018. Αυτό κάνει το ουσιαστικό πάγωμα, που έχει ξεκινήσει από τις αρχές του 2016, να διαρκεί μέχρι τα μέσα του 2018. Αν θεωρείτε, λοιπόν, ότι με αυτό τον τρόπο επιλύετε τα προβλήματα της αγοράς και επαναφέρετε το επενδυτικό ενδιαφέρον στο</w:t>
      </w:r>
      <w:r>
        <w:rPr>
          <w:rFonts w:eastAsia="Times New Roman" w:cs="Times New Roman"/>
          <w:szCs w:val="24"/>
        </w:rPr>
        <w:t xml:space="preserve">ν χώρο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μάλλον έχετε εσφαλμένη εντύπωση.</w:t>
      </w:r>
    </w:p>
    <w:p w14:paraId="60F86BB4"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Τα μόνα έργα, κύριε Υπουργέ, που ενδεχομένως θα προχωρήσουν είναι αυτά που είχαν υπογράψει σύμβαση πώλησης ενέργειας έως το τέλος του 2015 και παραμένουν στο υφιστάμενο καθεστώς της </w:t>
      </w:r>
      <w:r>
        <w:rPr>
          <w:rFonts w:eastAsia="Times New Roman" w:cs="Times New Roman"/>
          <w:szCs w:val="24"/>
        </w:rPr>
        <w:t>σταθερής τιμής, εφόσον ηλεκτριστούν έως τον Ιούνιο του 2018. Τα έργα αυτά είναι πλέον πολύτιμα με την έννοια ότι είναι τα μόνα που θα στηρίξουν την αγορά για δύο με δυόμισι χρόνια τουλάχιστον. Γι’ αυτό πρέπει να διασφαλιστεί ότι δεν θα εμποδιστεί η υλοποίη</w:t>
      </w:r>
      <w:r>
        <w:rPr>
          <w:rFonts w:eastAsia="Times New Roman" w:cs="Times New Roman"/>
          <w:szCs w:val="24"/>
        </w:rPr>
        <w:t>σή τους από σφιχτά διοικητικά χρονοδιαγράμματα.</w:t>
      </w:r>
    </w:p>
    <w:p w14:paraId="60F86BB5"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Γι’ αυτό τον λόγο, κύριε Υπουργέ, θα πρέπει να παραμείνουν σε καθεστώς σταθερής τιμής, εφόσον ηλεκτριστούν, έως το τέλος Δεκεμβρίου του 2018. Δηλαδή, να κοιτάξετε να δείτε εάν μπορεί να παραταθεί η προθεσμία </w:t>
      </w:r>
      <w:r>
        <w:rPr>
          <w:rFonts w:eastAsia="Times New Roman" w:cs="Times New Roman"/>
          <w:szCs w:val="24"/>
        </w:rPr>
        <w:t xml:space="preserve">για έξι μήνες. Η προσθήκη αυτή είναι σημαντική. Διαφορετικά οι τράπεζες θα έχουν μεγάλο </w:t>
      </w:r>
      <w:r>
        <w:rPr>
          <w:rFonts w:eastAsia="Times New Roman" w:cs="Times New Roman"/>
          <w:szCs w:val="24"/>
        </w:rPr>
        <w:lastRenderedPageBreak/>
        <w:t xml:space="preserve">δισταγμό να δανειοδοτήσουν τις επιχειρήσεις. </w:t>
      </w:r>
      <w:r>
        <w:rPr>
          <w:rFonts w:eastAsia="Times New Roman" w:cs="Times New Roman"/>
          <w:szCs w:val="24"/>
        </w:rPr>
        <w:t>Έ</w:t>
      </w:r>
      <w:r>
        <w:rPr>
          <w:rFonts w:eastAsia="Times New Roman" w:cs="Times New Roman"/>
          <w:szCs w:val="24"/>
        </w:rPr>
        <w:t>χετε το περιθώριο ακόμα και τώρα, εάν θέλετε, να δώσετε μ</w:t>
      </w:r>
      <w:r>
        <w:rPr>
          <w:rFonts w:eastAsia="Times New Roman" w:cs="Times New Roman"/>
          <w:szCs w:val="24"/>
        </w:rPr>
        <w:t>ί</w:t>
      </w:r>
      <w:r>
        <w:rPr>
          <w:rFonts w:eastAsia="Times New Roman" w:cs="Times New Roman"/>
          <w:szCs w:val="24"/>
        </w:rPr>
        <w:t>α λύση στο συγκεκριμένο ζήτημα.</w:t>
      </w:r>
    </w:p>
    <w:p w14:paraId="60F86BB6"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Η μόνη, ίσως, ρύθμιση του υπό συ</w:t>
      </w:r>
      <w:r>
        <w:rPr>
          <w:rFonts w:eastAsia="Times New Roman" w:cs="Times New Roman"/>
          <w:szCs w:val="24"/>
        </w:rPr>
        <w:t>ζήτηση νομοσχεδίου που έχει κάποιο ενδιαφέρον είναι αυτή για την απομείωση του ελλείμματος του ΛΑΓΗΕ. Πράγματι θα μπορούσε κάποιος να σας αναγνωρίσει, κύριε Υπουργέ, τις προθέσεις επίλυσης του σημαντικού αυτού ζητήματος που προέκυψε από τη στρεβλή και άναρ</w:t>
      </w:r>
      <w:r>
        <w:rPr>
          <w:rFonts w:eastAsia="Times New Roman" w:cs="Times New Roman"/>
          <w:szCs w:val="24"/>
        </w:rPr>
        <w:t>χη ανάπτυξη της αγοράς των ΑΠΕ τα προηγούμενα χρόνια.</w:t>
      </w:r>
    </w:p>
    <w:p w14:paraId="60F86BB7"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Πράγματι, θα μπορούσε ένα μέρος του ελλείμματος να καλυφθεί από τους προμηθευτές ηλεκτρικής ενέργειας από τη στιγμή που ο καταναλωτής σηκώνει ήδη το βαρύ φορτίο μέσα από τους λογαριασμούς, αλλά και οι π</w:t>
      </w:r>
      <w:r>
        <w:rPr>
          <w:rFonts w:eastAsia="Times New Roman" w:cs="Times New Roman"/>
          <w:szCs w:val="24"/>
        </w:rPr>
        <w:t>αραγωγοί υπέστησαν έκτακτες μειώσεις στα έσοδά τους. Αναρωτιέται, όμως, κανείς: Προηγήθηκε κάποια μελέτη που να προσδιορίζει το ύψος του ελλείμματος που μπορούν οι προμηθευτές να αναλάβουν και ειδικά η ΔΕΗ, η οποία ουσιαστικά επηρεάζει κατά πολύ μεγάλο βαθ</w:t>
      </w:r>
      <w:r>
        <w:rPr>
          <w:rFonts w:eastAsia="Times New Roman" w:cs="Times New Roman"/>
          <w:szCs w:val="24"/>
        </w:rPr>
        <w:t>μό τις χρηματοροές στην ενεργειακή αγορά; Υπάρχουν οι ασφαλιστικές δικλίδες που να καθιστούν τη ρύθμιση νόμιμη και σύμφωνη με τη νομολογία του ΣτΕ; Υπάρχει διασφάλιση ότι το κόστος δεν θα μετακυλιστεί στους καταναλωτές; Το είπε και ο Αντιπρόεδρος της ΔΕΗ χ</w:t>
      </w:r>
      <w:r>
        <w:rPr>
          <w:rFonts w:eastAsia="Times New Roman" w:cs="Times New Roman"/>
          <w:szCs w:val="24"/>
        </w:rPr>
        <w:t>θες. Πολύ φοβάμαι ότι πρόκειται για ατελή και πρόχειρη ρύθμιση, η οποία δυστυχώς δεν θα έχει τα αναμενόμενα αποτελέσματα.</w:t>
      </w:r>
    </w:p>
    <w:p w14:paraId="60F86BB8"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Σχετικά με τα θέματα της απελευθέρωσης της αγοράς του φυσικού αερίου. Κατ’ αρχάς, φέρνετε τις συγκεκριμένες διατάξεις πολύ καθυστερημέ</w:t>
      </w:r>
      <w:r>
        <w:rPr>
          <w:rFonts w:eastAsia="Times New Roman" w:cs="Times New Roman"/>
          <w:szCs w:val="24"/>
        </w:rPr>
        <w:t xml:space="preserve">να χωρίς να έχει προηγηθεί καμμία διαβούλευση και χωρίς να κληθεί στην </w:t>
      </w:r>
      <w:r>
        <w:rPr>
          <w:rFonts w:eastAsia="Times New Roman" w:cs="Times New Roman"/>
          <w:szCs w:val="24"/>
        </w:rPr>
        <w:t>ε</w:t>
      </w:r>
      <w:r>
        <w:rPr>
          <w:rFonts w:eastAsia="Times New Roman" w:cs="Times New Roman"/>
          <w:szCs w:val="24"/>
        </w:rPr>
        <w:t>πιτροπή ούτε ένας εκπρόσωπος των υφιστάμενων ΕΠΑ, στις οποίες συμμετέχουν ξένοι επενδυτές.</w:t>
      </w:r>
    </w:p>
    <w:p w14:paraId="60F86BB9"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Θα ήθελα, όμως, να επισημάνω τα εξής: Και σε αυτή την περίπτωση οδηγείτε τη σχέση του ελληνικ</w:t>
      </w:r>
      <w:r>
        <w:rPr>
          <w:rFonts w:eastAsia="Times New Roman" w:cs="Times New Roman"/>
          <w:szCs w:val="24"/>
        </w:rPr>
        <w:t>ού δημοσίου με ξένους επενδυτές σε θολά νερά, αφού δεν αντιμετωπίζετε το ζήτημα του περιορισμού της αποκλειστικότητας που είχαν οι υφιστάμενες ΕΠΑ από τα τριάντα στα δεκαπέντε χρόνια. Όπως γνωρίζετε πολύ καλά, ο περιορισμός θα γίνει σίγουρα θέμα αποζημιώσε</w:t>
      </w:r>
      <w:r>
        <w:rPr>
          <w:rFonts w:eastAsia="Times New Roman" w:cs="Times New Roman"/>
          <w:szCs w:val="24"/>
        </w:rPr>
        <w:t>ων.</w:t>
      </w:r>
    </w:p>
    <w:p w14:paraId="60F86BBA"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Δεν παρέχετε κανένα κίνητρο για την άμεση ενεργοποίηση των νέων εταιρειών διανομής και εμπορίας στις γεωγραφικές περιοχές Στερεάς Ελλάδας, </w:t>
      </w:r>
      <w:r>
        <w:rPr>
          <w:rFonts w:eastAsia="Times New Roman" w:cs="Times New Roman"/>
          <w:szCs w:val="24"/>
        </w:rPr>
        <w:t>α</w:t>
      </w:r>
      <w:r>
        <w:rPr>
          <w:rFonts w:eastAsia="Times New Roman" w:cs="Times New Roman"/>
          <w:szCs w:val="24"/>
        </w:rPr>
        <w:t xml:space="preserve">νατολικής Μακεδονίας, Θράκης, </w:t>
      </w:r>
      <w:r>
        <w:rPr>
          <w:rFonts w:eastAsia="Times New Roman" w:cs="Times New Roman"/>
          <w:szCs w:val="24"/>
        </w:rPr>
        <w:t>κ</w:t>
      </w:r>
      <w:r>
        <w:rPr>
          <w:rFonts w:eastAsia="Times New Roman" w:cs="Times New Roman"/>
          <w:szCs w:val="24"/>
        </w:rPr>
        <w:t>εντρικής Μακεδονίας και Πελοποννήσου, όπου η ΔΕΠΑ έχει ήδη πραγματοποιήσει επενδύ</w:t>
      </w:r>
      <w:r>
        <w:rPr>
          <w:rFonts w:eastAsia="Times New Roman" w:cs="Times New Roman"/>
          <w:szCs w:val="24"/>
        </w:rPr>
        <w:t>σεις συνολικού ύψους 148 εκατομμυρίων ευρώ, έχοντας κατασκευάσει ήδη δίκτυα μήκους περίπου πεντακοσίων χιλιομέτρων, τα οποία στην ουσία είναι ανενεργά.</w:t>
      </w:r>
    </w:p>
    <w:p w14:paraId="60F86BBB"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επιτρέψτε μου να αναφερθώ στις διατάξεις που αφορούν τη ΡΑΕ. Το πόσο επιθυμείτε την ύπαρξη των </w:t>
      </w:r>
      <w:r>
        <w:rPr>
          <w:rFonts w:eastAsia="Times New Roman" w:cs="Times New Roman"/>
          <w:szCs w:val="24"/>
        </w:rPr>
        <w:t>α</w:t>
      </w:r>
      <w:r>
        <w:rPr>
          <w:rFonts w:eastAsia="Times New Roman" w:cs="Times New Roman"/>
          <w:szCs w:val="24"/>
        </w:rPr>
        <w:t>ν</w:t>
      </w:r>
      <w:r>
        <w:rPr>
          <w:rFonts w:eastAsia="Times New Roman" w:cs="Times New Roman"/>
          <w:szCs w:val="24"/>
        </w:rPr>
        <w:t xml:space="preserve">εξάρτητων </w:t>
      </w:r>
      <w:r>
        <w:rPr>
          <w:rFonts w:eastAsia="Times New Roman" w:cs="Times New Roman"/>
          <w:szCs w:val="24"/>
        </w:rPr>
        <w:t>α</w:t>
      </w:r>
      <w:r>
        <w:rPr>
          <w:rFonts w:eastAsia="Times New Roman" w:cs="Times New Roman"/>
          <w:szCs w:val="24"/>
        </w:rPr>
        <w:t>ρχών ως Κυβέρνηση έχει φανεί από τη μέχρι τώρα ελεγκτική σας συμπεριφορά. Στη Ρυθμιστική Αρχή Ενέργειας, παρά τις αρχικές προσπάθειες του προκατόχου σας, του κ. Λαφαζάνη, να περιορίσει το εύρος της λειτουργίας της, ακυρώνοντας και διά νόμου ακόμ</w:t>
      </w:r>
      <w:r>
        <w:rPr>
          <w:rFonts w:eastAsia="Times New Roman" w:cs="Times New Roman"/>
          <w:szCs w:val="24"/>
        </w:rPr>
        <w:t xml:space="preserve">α αποφάσεις της, αντιληφθήκατε έστω και αργά την αναγκαιότητα της ύπαρξής της. Δυστυχώς, όμως, και οι δικές σας ενέργειες αποσκοπούν στην περαιτέρω υποβάθμιση του ρόλου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και τον περιορισμό της ανεξαρτησίας. Το είδαμε ήδη και με το ΔΕΣΦ</w:t>
      </w:r>
      <w:r>
        <w:rPr>
          <w:rFonts w:eastAsia="Times New Roman" w:cs="Times New Roman"/>
          <w:szCs w:val="24"/>
        </w:rPr>
        <w:t>Α.</w:t>
      </w:r>
    </w:p>
    <w:p w14:paraId="60F86BBC"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Προτείνετε, λοιπόν, τώρα την πρόσληψη σαράντα πέντε συνολικά συνεργατών με συμβάσεις έργου ή ορισμένου χρόνου κατά παρέκκλιση κάθε γενικής ή ειδικής διάταξης. Δηλαδή, χωρίς να υπάρχουν οι δικλίδες ασφαλείας για να εξασφαλίσετε αξιοκρατία και αξιοπιστία </w:t>
      </w:r>
      <w:r>
        <w:rPr>
          <w:rFonts w:eastAsia="Times New Roman" w:cs="Times New Roman"/>
          <w:szCs w:val="24"/>
        </w:rPr>
        <w:t>στην όλη διαδικασία.</w:t>
      </w:r>
    </w:p>
    <w:p w14:paraId="60F86BBD"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Κεφαλογιάννη, είστε σαφής. Βάλτε μια τελεία.</w:t>
      </w:r>
    </w:p>
    <w:p w14:paraId="60F86BBE"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Από αυτό καταλαβαίνω ότι δεν θέλετε να βοηθήσετε το έργο της ΡΑΕ, αλλά να βοηθήσετε τον γνωστό κομματικό σας στρατό.</w:t>
      </w:r>
    </w:p>
    <w:p w14:paraId="60F86BBF"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στο άρθρο 37 λέτε ότι η πρόσληψη γίνεται από το ΔΣ της εταιρείας. Η ΡΑΕ ούτε εταιρεία είναι ούτε συμβούλιο διοικητικό έχει.</w:t>
      </w:r>
    </w:p>
    <w:p w14:paraId="60F86BC0"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Κλείνω, λοιπόν, λέγοντας ότι το νομοσχέδιο έρχεται βιαστικά. Είχαμε μ</w:t>
      </w:r>
      <w:r>
        <w:rPr>
          <w:rFonts w:eastAsia="Times New Roman" w:cs="Times New Roman"/>
          <w:szCs w:val="24"/>
        </w:rPr>
        <w:t>ί</w:t>
      </w:r>
      <w:r>
        <w:rPr>
          <w:rFonts w:eastAsia="Times New Roman" w:cs="Times New Roman"/>
          <w:szCs w:val="24"/>
        </w:rPr>
        <w:t>α πολύ σημαντική ευκαιρία να δούμε πώς η πατρίδα μας θα μπορού</w:t>
      </w:r>
      <w:r>
        <w:rPr>
          <w:rFonts w:eastAsia="Times New Roman" w:cs="Times New Roman"/>
          <w:szCs w:val="24"/>
        </w:rPr>
        <w:t>σε να αντιμετωπίσει τα θέματα της ενεργειακής αγοράς, τις προκλήσεις της κλιματικής αλλαγής για τα επόμενα χρόνια, να εμβαθύνουμε και στα ενεργειακά ζητήματα μέσα από μια εποικοδομητική και γόνιμη συζήτηση. Δυστυχώς, χάσατε άλλη μ</w:t>
      </w:r>
      <w:r>
        <w:rPr>
          <w:rFonts w:eastAsia="Times New Roman" w:cs="Times New Roman"/>
          <w:szCs w:val="24"/>
        </w:rPr>
        <w:t>ί</w:t>
      </w:r>
      <w:r>
        <w:rPr>
          <w:rFonts w:eastAsia="Times New Roman" w:cs="Times New Roman"/>
          <w:szCs w:val="24"/>
        </w:rPr>
        <w:t>α ευκαιρία για λόγους που</w:t>
      </w:r>
      <w:r>
        <w:rPr>
          <w:rFonts w:eastAsia="Times New Roman" w:cs="Times New Roman"/>
          <w:szCs w:val="24"/>
        </w:rPr>
        <w:t>, όπως καταλαβαίνουμε, εξυπηρετούν αποκλειστικά και μόνο προσωπικές και κομματικές σας επιδιώξεις.</w:t>
      </w:r>
    </w:p>
    <w:p w14:paraId="60F86BC1"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Ευχαριστώ πολύ.</w:t>
      </w:r>
    </w:p>
    <w:p w14:paraId="60F86BC2" w14:textId="77777777" w:rsidR="00E15B20" w:rsidRDefault="00812504">
      <w:pPr>
        <w:spacing w:line="48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F86BC3"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Υφυπουργός, κ. Ιωάννης Αμανατίδης.</w:t>
      </w:r>
    </w:p>
    <w:p w14:paraId="60F86BC4"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παρακαλώ για μ</w:t>
      </w:r>
      <w:r>
        <w:rPr>
          <w:rFonts w:eastAsia="Times New Roman" w:cs="Times New Roman"/>
          <w:szCs w:val="24"/>
        </w:rPr>
        <w:t>ί</w:t>
      </w:r>
      <w:r>
        <w:rPr>
          <w:rFonts w:eastAsia="Times New Roman" w:cs="Times New Roman"/>
          <w:szCs w:val="24"/>
        </w:rPr>
        <w:t>α ακόμη φορά, κύριοι συνάδελφοι, για την τήρηση του χρόνου, δεδομένων των στενών ή ανελαστικών χρονικών ορίων.</w:t>
      </w:r>
    </w:p>
    <w:p w14:paraId="60F86BC5"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Ευχαριστώ πολύ, κύριε Πρόεδρε.</w:t>
      </w:r>
    </w:p>
    <w:p w14:paraId="60F86BC6"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Βουλευτές, το </w:t>
      </w:r>
      <w:r>
        <w:rPr>
          <w:rFonts w:eastAsia="Times New Roman" w:cs="Times New Roman"/>
          <w:szCs w:val="24"/>
        </w:rPr>
        <w:t>προτεινόμενο άρθρο 35 του προς ψήφιση νομοσχεδίου είναι προϊόν μιας συντονισμένης και πολύμηνης εργασίας μεταξύ των συναρμόδιων Υπουργείων. Στο σημείο αυτό θα ήθελα να ευχαριστήσω τους Γενικούς Γραμματείς του Υπουργείου Περιβάλλοντος, του Υπουργείου Υποδομ</w:t>
      </w:r>
      <w:r>
        <w:rPr>
          <w:rFonts w:eastAsia="Times New Roman" w:cs="Times New Roman"/>
          <w:szCs w:val="24"/>
        </w:rPr>
        <w:t xml:space="preserve">ών, του Υπουργείου Παιδείας, του Υπουργείου Εξωτερικών και του Υπουργείου </w:t>
      </w:r>
      <w:r>
        <w:rPr>
          <w:rFonts w:eastAsia="Times New Roman" w:cs="Times New Roman"/>
          <w:szCs w:val="24"/>
        </w:rPr>
        <w:lastRenderedPageBreak/>
        <w:t>Οικονομικών, οι οποίοι σε συντονισμό όλων των Υπουργείων κατέληξαν στη συγκεκριμένη διάταξη, έτσι ώστε να υλοποιηθεί επιτέλους το χτίσιμο του Τεμένους.</w:t>
      </w:r>
    </w:p>
    <w:p w14:paraId="60F86BC7"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Τονίζω ξανά ότι το συγκεκριμέν</w:t>
      </w:r>
      <w:r>
        <w:rPr>
          <w:rFonts w:eastAsia="Times New Roman" w:cs="Times New Roman"/>
          <w:szCs w:val="24"/>
        </w:rPr>
        <w:t xml:space="preserve">ο άρθρο δεν θέτει ξανά το θεσμικό πλαίσιο για τη δημιουργία ή όχι του Τεμένους. Είναι ρυθμίσεις, οι οποίες πρέπει να ληφθούν με τον τρόπο αυτό, έτσι ώστε να ξεκολλήσει η γραφειοκρατία που υπάρχει σε διάφορα θέματα. Δεν παίρνουμε, δηλαδή, τώρα την πολιτική </w:t>
      </w:r>
      <w:r>
        <w:rPr>
          <w:rFonts w:eastAsia="Times New Roman" w:cs="Times New Roman"/>
          <w:szCs w:val="24"/>
        </w:rPr>
        <w:t>απόφαση για την ίδρυση του Τεμένους. Αυτό έγινε με το ν.3512/2006.</w:t>
      </w:r>
    </w:p>
    <w:p w14:paraId="60F86BC8"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Η συγκεκριμένη, λοιπόν, διάταξη αποσκοπεί στη διευθέτηση, ρύθμιση διαφόρων διαδικαστικών ενεργειών, με σκοπό την επίσπευση και διευκόλυνση επιμέρους διοικητικών ζητημάτων που αφορούν στην κ</w:t>
      </w:r>
      <w:r>
        <w:rPr>
          <w:rFonts w:eastAsia="Times New Roman" w:cs="Times New Roman"/>
          <w:szCs w:val="24"/>
        </w:rPr>
        <w:t>ατασκευή του Ισλαμικού Τεμένους Αθηνών κατά τις ειδικότερες πρόνοιες του ν.3512/2006 και των τροποποιήσεών του, ώστε να ολοκληρωθεί χωρίς περαιτέρω καθυστερήσεις το έργο αυτό μετά από μ</w:t>
      </w:r>
      <w:r>
        <w:rPr>
          <w:rFonts w:eastAsia="Times New Roman" w:cs="Times New Roman"/>
          <w:szCs w:val="24"/>
        </w:rPr>
        <w:t>ί</w:t>
      </w:r>
      <w:r>
        <w:rPr>
          <w:rFonts w:eastAsia="Times New Roman" w:cs="Times New Roman"/>
          <w:szCs w:val="24"/>
        </w:rPr>
        <w:t>α δεκαετία από τη νομοθετική πρόβλεψή του. Αυτή είναι η πραγματικότητα</w:t>
      </w:r>
      <w:r>
        <w:rPr>
          <w:rFonts w:eastAsia="Times New Roman" w:cs="Times New Roman"/>
          <w:szCs w:val="24"/>
        </w:rPr>
        <w:t>. Τα υπόλοιπα αφήνονται στη δική σας κρίση.</w:t>
      </w:r>
    </w:p>
    <w:p w14:paraId="60F86BC9"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Ειδική μέριμνα, λοιπόν, της Κυβέρνησής μας, καθώς σε όλες τις πρωτεύουσες της Ευρωπαϊκής Ένωσης υπάρχει τουλάχιστον ένα ισλαμικό τέμενος υπό διάφορα νομικά καθεστώτα, πάντα, όμως, υπό τις αυτονόητες εγγυήσεις της</w:t>
      </w:r>
      <w:r>
        <w:rPr>
          <w:rFonts w:eastAsia="Times New Roman" w:cs="Times New Roman"/>
          <w:szCs w:val="24"/>
        </w:rPr>
        <w:t xml:space="preserve"> θρησκευτικής ελευθερίας της ΕΣΔΑ, του </w:t>
      </w:r>
      <w:r>
        <w:rPr>
          <w:rFonts w:eastAsia="Times New Roman" w:cs="Times New Roman"/>
          <w:szCs w:val="24"/>
        </w:rPr>
        <w:t>χ</w:t>
      </w:r>
      <w:r>
        <w:rPr>
          <w:rFonts w:eastAsia="Times New Roman" w:cs="Times New Roman"/>
          <w:szCs w:val="24"/>
        </w:rPr>
        <w:t xml:space="preserve">άρτη των Ηνωμένων Εθνών και </w:t>
      </w:r>
      <w:r>
        <w:rPr>
          <w:rFonts w:eastAsia="Times New Roman" w:cs="Times New Roman"/>
          <w:szCs w:val="24"/>
        </w:rPr>
        <w:lastRenderedPageBreak/>
        <w:t>των λοιπών διεθνών συνθηκών περί ανθρωπίνων δικαιωμάτων, εκτός από την Αθήνα. Έχουν προηγηθεί, βεβαίως, οι διατάξεις του προηγούμενου νόμου που ανέφερα, του ν.3512, με τις οποίες θεσπίστηκ</w:t>
      </w:r>
      <w:r>
        <w:rPr>
          <w:rFonts w:eastAsia="Times New Roman" w:cs="Times New Roman"/>
          <w:szCs w:val="24"/>
        </w:rPr>
        <w:t xml:space="preserve">ε για πρώτη φορά στη μεταπολεμική ελληνική έννομη τάξη το αναγκαίο κανονιστικό πλαίσιο ίδρυσης και λειτουργίας ενός μουσουλμανικού τεμένους στην Αττική, ώστε να καταστεί δυνατή η εκτέλεση των λατρευτικών πράξεων των μουσουλμάνων που διαβιούν στην ευρύτερη </w:t>
      </w:r>
      <w:r>
        <w:rPr>
          <w:rFonts w:eastAsia="Times New Roman" w:cs="Times New Roman"/>
          <w:szCs w:val="24"/>
        </w:rPr>
        <w:t>περιοχή της Αθήνας, ημεδαπών και αλλοδαπών, κατά τον κατάλληλο για τη συγκεκριμένη θρησκεία τρόπο.</w:t>
      </w:r>
    </w:p>
    <w:p w14:paraId="60F86BCA"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Η ιστορία, ωστόσο, της κατασκευής του Ισλαμικού Τεμένους στην Αθήνα ξεκινά από παλιά -από πολύ παλιά, θα έλεγα- αφού προπολεμικά το ελληνικό κράτος είχε εκδώ</w:t>
      </w:r>
      <w:r>
        <w:rPr>
          <w:rFonts w:eastAsia="Times New Roman" w:cs="Times New Roman"/>
          <w:szCs w:val="24"/>
        </w:rPr>
        <w:t>σει δύο ανάλογους νόμους, οι οποίοι προέβλεπαν τη δημιουργία μουσουλμανικών τεμένων τόσο στην Αθήνα όσο και στον Πειραιά -μιλάω για το 1890 και για το ν. 6244/25</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1934- και οι οποίοι αποσκοπούσαν στις συγκεκριμένες ανάγκες και στοχεύσεις της τότε διεθνούς</w:t>
      </w:r>
      <w:r>
        <w:rPr>
          <w:rFonts w:eastAsia="Times New Roman" w:cs="Times New Roman"/>
          <w:szCs w:val="24"/>
        </w:rPr>
        <w:t xml:space="preserve"> πολιτικής της χώρας.</w:t>
      </w:r>
    </w:p>
    <w:p w14:paraId="60F86BCB"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Μετά την πάροδο του χρόνου η νομοθετική παρέμβαση του 2006 έρχεται να λύσει ένα κενό που υπήρχε στην αντιμετώπιση του συγκεκριμένου ζητήματος και που όφειλε η ελληνική πολιτεία να αντιμετωπίσει έναντι των μελών της συγκεκριμένης θρησκ</w:t>
      </w:r>
      <w:r>
        <w:rPr>
          <w:rFonts w:eastAsia="Times New Roman" w:cs="Times New Roman"/>
          <w:szCs w:val="24"/>
        </w:rPr>
        <w:t>ευτικής κοινότητας, η οποία δεν αποτελείται μόνο από αλλοδαπούς, αφού σημαντικός αριθμός των μελών της στην Αθήνα έχουν ελληνική υπηκοότητα.</w:t>
      </w:r>
    </w:p>
    <w:p w14:paraId="60F86BCC"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η κατασκευή και η λειτουργία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τ</w:t>
      </w:r>
      <w:r>
        <w:rPr>
          <w:rFonts w:eastAsia="Times New Roman" w:cs="Times New Roman"/>
          <w:szCs w:val="24"/>
        </w:rPr>
        <w:t>εμένους στην Αθήνα εδράζεται στην ανάγκη άμεσης επίλυσης διαφόρων πρ</w:t>
      </w:r>
      <w:r>
        <w:rPr>
          <w:rFonts w:eastAsia="Times New Roman" w:cs="Times New Roman"/>
          <w:szCs w:val="24"/>
        </w:rPr>
        <w:t xml:space="preserve">ακτικών και θεσμικών προβλημάτων που αντιμετωπίζουν οι θρησκευτικές κοινότητες της συγκεκριμένης θρησκείας. Η κατασκευή του θα εξασφαλίσει με καλύτερους όρους τη θρησκευτική δράση και τη συνέχειά τους. </w:t>
      </w:r>
      <w:r>
        <w:rPr>
          <w:rFonts w:eastAsia="Times New Roman" w:cs="Times New Roman"/>
          <w:szCs w:val="24"/>
        </w:rPr>
        <w:t>Α</w:t>
      </w:r>
      <w:r>
        <w:rPr>
          <w:rFonts w:eastAsia="Times New Roman" w:cs="Times New Roman"/>
          <w:szCs w:val="24"/>
        </w:rPr>
        <w:t>υτό αποτελεί ευθύνη και μέριμνα της ελληνικής πολιτεί</w:t>
      </w:r>
      <w:r>
        <w:rPr>
          <w:rFonts w:eastAsia="Times New Roman" w:cs="Times New Roman"/>
          <w:szCs w:val="24"/>
        </w:rPr>
        <w:t>ας, κατοχυρώνοντας το δικαίωμα σε όλους τους ανεξάρτητους πολίτες να ασκούν τα θρησκευτικά τους καθήκοντα, ανεξαρτήτως θρησκείας και σύμφωνα πάντα με τις επιταγές του Συντάγματος αναφορικά με τη θρησκευτική ελευθερία.</w:t>
      </w:r>
    </w:p>
    <w:p w14:paraId="60F86BCD" w14:textId="77777777" w:rsidR="00E15B20" w:rsidRDefault="00812504">
      <w:pPr>
        <w:spacing w:line="480" w:lineRule="auto"/>
        <w:ind w:firstLine="720"/>
        <w:contextualSpacing/>
        <w:jc w:val="both"/>
        <w:rPr>
          <w:rFonts w:eastAsia="Times New Roman" w:cs="Times New Roman"/>
          <w:szCs w:val="24"/>
        </w:rPr>
      </w:pPr>
      <w:r>
        <w:rPr>
          <w:rFonts w:eastAsia="Times New Roman" w:cs="Times New Roman"/>
          <w:szCs w:val="24"/>
        </w:rPr>
        <w:t>Επιπρόσθετα, η μέριμνα της ελληνικής π</w:t>
      </w:r>
      <w:r>
        <w:rPr>
          <w:rFonts w:eastAsia="Times New Roman" w:cs="Times New Roman"/>
          <w:szCs w:val="24"/>
        </w:rPr>
        <w:t xml:space="preserve">ολιτείας δεν εκδηλώνεται μία φορά, άπαξ, με την κατασκευή του </w:t>
      </w:r>
      <w:r>
        <w:rPr>
          <w:rFonts w:eastAsia="Times New Roman" w:cs="Times New Roman"/>
          <w:szCs w:val="24"/>
        </w:rPr>
        <w:t>τ</w:t>
      </w:r>
      <w:r>
        <w:rPr>
          <w:rFonts w:eastAsia="Times New Roman" w:cs="Times New Roman"/>
          <w:szCs w:val="24"/>
        </w:rPr>
        <w:t>εμένους, αλλά με τρόπο διαρκή και μόνιμο, δηλαδή με την παραχώρηση της χρήσεως κρατικής περιουσίας και κυρίως με τη συνεχή ευθύνη του κράτους για την εύρυθμη λειτουργία του χώρου αυτού μέσω του</w:t>
      </w:r>
      <w:r>
        <w:rPr>
          <w:rFonts w:eastAsia="Times New Roman" w:cs="Times New Roman"/>
          <w:szCs w:val="24"/>
        </w:rPr>
        <w:t xml:space="preserve"> νομικού προσδιορισμού της διοίκησής του. Πάνω απ’ όλα, όμως, αυτή η νομοθετική πρωτοβουλία αποσκοπεί στο να θεραπεύσει την έλλειψη ενός χώρου όπου τόσο οι Έλληνες μουσουλμάνοι όσο και οι μετανάστες θα μπορούν να λατρεύουν τον θεό τους και να ασκούν τα λατ</w:t>
      </w:r>
      <w:r>
        <w:rPr>
          <w:rFonts w:eastAsia="Times New Roman" w:cs="Times New Roman"/>
          <w:szCs w:val="24"/>
        </w:rPr>
        <w:t xml:space="preserve">ρευτικά τους καθήκοντα με αξιοπρέπεια και κατά τους όρους που προστάζει η θρησκεία τους, ώστε να πάψουν να παρατηρούνται </w:t>
      </w:r>
      <w:r>
        <w:rPr>
          <w:rFonts w:eastAsia="Times New Roman" w:cs="Times New Roman"/>
          <w:szCs w:val="24"/>
        </w:rPr>
        <w:lastRenderedPageBreak/>
        <w:t xml:space="preserve">τα απαράδεκτα φαινόμενα της υπερσυγκέντρωσης πιστών σε ακατάλληλους, μη αδειοδοτημένους ιδιωτικούς χώρους. Να μπει ένα τέλος στα άτυπα </w:t>
      </w:r>
      <w:r>
        <w:rPr>
          <w:rFonts w:eastAsia="Times New Roman" w:cs="Times New Roman"/>
          <w:szCs w:val="24"/>
        </w:rPr>
        <w:t>δεκάδες τεμένη, που δεν εξασφαλίζουν τις κατάλληλες συνθήκες υγιεινής και ασφάλειας, κυρίες και κύριοι Βουλευτές.</w:t>
      </w:r>
    </w:p>
    <w:p w14:paraId="60F86BCE" w14:textId="77777777" w:rsidR="00E15B20" w:rsidRDefault="00812504">
      <w:pPr>
        <w:spacing w:line="480" w:lineRule="auto"/>
        <w:ind w:firstLine="720"/>
        <w:jc w:val="both"/>
        <w:rPr>
          <w:rFonts w:eastAsia="Times New Roman"/>
          <w:szCs w:val="24"/>
        </w:rPr>
      </w:pPr>
      <w:r>
        <w:rPr>
          <w:rFonts w:eastAsia="Times New Roman"/>
          <w:szCs w:val="24"/>
        </w:rPr>
        <w:t xml:space="preserve">Και σε τελική ανάλυση, δεν επιτρέπουν και λόγω της ακαταλληλότητας των υποδομών, σε όλους τους ενδιαφερόμενους πιστούς να ασκήσουν τη λατρεία </w:t>
      </w:r>
      <w:r>
        <w:rPr>
          <w:rFonts w:eastAsia="Times New Roman"/>
          <w:szCs w:val="24"/>
        </w:rPr>
        <w:t>τους. Χρέος, λοιπόν, της ευνομούμενης πολιτείας και πολύ περισσότερο της ελληνικής είναι να τα διασφαλίσουμε.</w:t>
      </w:r>
    </w:p>
    <w:p w14:paraId="60F86BCF" w14:textId="77777777" w:rsidR="00E15B20" w:rsidRDefault="00812504">
      <w:pPr>
        <w:spacing w:line="480" w:lineRule="auto"/>
        <w:ind w:firstLine="720"/>
        <w:jc w:val="both"/>
        <w:rPr>
          <w:rFonts w:eastAsia="Times New Roman"/>
          <w:szCs w:val="24"/>
        </w:rPr>
      </w:pPr>
      <w:r>
        <w:rPr>
          <w:rFonts w:eastAsia="Times New Roman"/>
          <w:szCs w:val="24"/>
        </w:rPr>
        <w:t>Η κατασκευή του θα βάλει τέλος στην αποδυνάμωση της διεθνούς εικόνας και αξιοπιστίας της χώρας μας –κύριε Πρόεδρε, θέλω δύο λεπτά ακριβώς- τόσο σε</w:t>
      </w:r>
      <w:r>
        <w:rPr>
          <w:rFonts w:eastAsia="Times New Roman"/>
          <w:szCs w:val="24"/>
        </w:rPr>
        <w:t xml:space="preserve"> διμερές επίπεδο όσο και σε πολυάριθμους διεθνείς οργανισμούς και διεθνή </w:t>
      </w:r>
      <w:r>
        <w:rPr>
          <w:rFonts w:eastAsia="Times New Roman"/>
          <w:szCs w:val="24"/>
          <w:lang w:val="en-US"/>
        </w:rPr>
        <w:t>fora</w:t>
      </w:r>
      <w:r>
        <w:rPr>
          <w:rFonts w:eastAsia="Times New Roman"/>
          <w:szCs w:val="24"/>
        </w:rPr>
        <w:t>, στο πλαίσιο των οποίων διεξάγεται τακτικά διάλογος για θέματα θρησκευτικών ελευθεριών. Μ</w:t>
      </w:r>
      <w:r>
        <w:rPr>
          <w:rFonts w:eastAsia="Times New Roman"/>
          <w:szCs w:val="24"/>
        </w:rPr>
        <w:t>ί</w:t>
      </w:r>
      <w:r>
        <w:rPr>
          <w:rFonts w:eastAsia="Times New Roman"/>
          <w:szCs w:val="24"/>
        </w:rPr>
        <w:t>α τέτοια μειωτική εικόνα της Ελλάδας αποδυναμώνει ταυτόχρονα και όλα τα διαπραγματευτικά</w:t>
      </w:r>
      <w:r>
        <w:rPr>
          <w:rFonts w:eastAsia="Times New Roman"/>
          <w:szCs w:val="24"/>
        </w:rPr>
        <w:t xml:space="preserve"> της επιχειρήματα σε διεθνές επίπεδο για φλέγοντα ζητήματα και στη διεθνή προβολή της χώρας μας εν μέσω της πολυκύμαντης ευρύτερης γεωγραφικής περιοχής.</w:t>
      </w:r>
    </w:p>
    <w:p w14:paraId="60F86BD0" w14:textId="77777777" w:rsidR="00E15B20" w:rsidRDefault="00812504">
      <w:pPr>
        <w:spacing w:line="480" w:lineRule="auto"/>
        <w:ind w:firstLine="720"/>
        <w:jc w:val="both"/>
        <w:rPr>
          <w:rFonts w:eastAsia="Times New Roman"/>
          <w:szCs w:val="24"/>
        </w:rPr>
      </w:pPr>
      <w:r>
        <w:rPr>
          <w:rFonts w:eastAsia="Times New Roman"/>
          <w:szCs w:val="24"/>
        </w:rPr>
        <w:t>Υπό τις παρούσες συνθήκες και περιπτώσεις, τις εξαιρετικές και τις συντρέχουσες διεθνείς πραγματικές συ</w:t>
      </w:r>
      <w:r>
        <w:rPr>
          <w:rFonts w:eastAsia="Times New Roman"/>
          <w:szCs w:val="24"/>
        </w:rPr>
        <w:t xml:space="preserve">νθήκες, καθίσταται πρόδηλη η άμεση ανάγκη ψήφισης των προτεινόμενων διατάξεων για τη </w:t>
      </w:r>
      <w:r>
        <w:rPr>
          <w:rFonts w:eastAsia="Times New Roman"/>
          <w:szCs w:val="24"/>
        </w:rPr>
        <w:lastRenderedPageBreak/>
        <w:t>χώρα μας, ενισχύοντας τη διεθνή της παρουσία και εμβέλεια με τον σεβασμό των ανθρωπίνων δικαιωμάτων.</w:t>
      </w:r>
    </w:p>
    <w:p w14:paraId="60F86BD1" w14:textId="77777777" w:rsidR="00E15B20" w:rsidRDefault="00812504">
      <w:pPr>
        <w:spacing w:line="48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w:t>
      </w:r>
      <w:r>
        <w:rPr>
          <w:rFonts w:eastAsia="Times New Roman"/>
          <w:szCs w:val="24"/>
        </w:rPr>
        <w:t>ίου Υφυπουργού)</w:t>
      </w:r>
    </w:p>
    <w:p w14:paraId="60F86BD2" w14:textId="77777777" w:rsidR="00E15B20" w:rsidRDefault="00812504">
      <w:pPr>
        <w:spacing w:line="480" w:lineRule="auto"/>
        <w:ind w:firstLine="720"/>
        <w:jc w:val="both"/>
        <w:rPr>
          <w:rFonts w:eastAsia="Times New Roman"/>
          <w:szCs w:val="24"/>
        </w:rPr>
      </w:pPr>
      <w:r>
        <w:rPr>
          <w:rFonts w:eastAsia="Times New Roman"/>
          <w:szCs w:val="24"/>
        </w:rPr>
        <w:t>Υπάρχει μ</w:t>
      </w:r>
      <w:r>
        <w:rPr>
          <w:rFonts w:eastAsia="Times New Roman"/>
          <w:szCs w:val="24"/>
        </w:rPr>
        <w:t>ί</w:t>
      </w:r>
      <w:r>
        <w:rPr>
          <w:rFonts w:eastAsia="Times New Roman"/>
          <w:szCs w:val="24"/>
        </w:rPr>
        <w:t>α μεγάλη συζήτηση και αναδείχθηκε σήμερα στη Βουλή, ότι είναι άλλο το τζαμί και άλλο το τέμενος. Είναι ακριβώς το ίδιο. Η λέξη τέμενος έχει ελληνική ρίζα και κακώς υπάρχουν συνάδελφοι Βουλευτές οι οποίοι θέλουν να πουν ότι με τη χ</w:t>
      </w:r>
      <w:r>
        <w:rPr>
          <w:rFonts w:eastAsia="Times New Roman"/>
          <w:szCs w:val="24"/>
        </w:rPr>
        <w:t>ρήση της λέξης τεμένους υπονοούμε κι άλλη λειτουργία. Τους παραπέμπω λοιπόν για τη λέξη τέμενος και την ετυμολογία της στο Λεξικό Ελληνικής Γλώσσας του Γεωργίου Μπαμπινιώτη και στο Μέγα Λεξικό της Ελληνικής Γλώσσας του Δημητρίου Δημητράκου, όπου η λέξη μου</w:t>
      </w:r>
      <w:r>
        <w:rPr>
          <w:rFonts w:eastAsia="Times New Roman"/>
          <w:szCs w:val="24"/>
        </w:rPr>
        <w:t>σουλμανικό τέμενος -και είναι ορθό- νομικά, ετυμολογικά, γλωσσολογικά και νεολογικά αποτυπώνει με ακρίβεια τον σκοπό που ο χώρος αυτός εξυπηρετεί ως χώρος προσευχής και δεν είναι άλλος από τη λέξη ναός. Γιατί να χρησιμοποιηθεί η λέξη τζαμί; Δεν είναι ελλην</w:t>
      </w:r>
      <w:r>
        <w:rPr>
          <w:rFonts w:eastAsia="Times New Roman"/>
          <w:szCs w:val="24"/>
        </w:rPr>
        <w:t>ική.</w:t>
      </w:r>
    </w:p>
    <w:p w14:paraId="60F86BD3" w14:textId="77777777" w:rsidR="00E15B20" w:rsidRDefault="00812504">
      <w:pPr>
        <w:spacing w:line="480" w:lineRule="auto"/>
        <w:ind w:firstLine="720"/>
        <w:jc w:val="both"/>
        <w:rPr>
          <w:rFonts w:eastAsia="Times New Roman"/>
          <w:szCs w:val="24"/>
        </w:rPr>
      </w:pPr>
      <w:r>
        <w:rPr>
          <w:rFonts w:eastAsia="Times New Roman"/>
          <w:szCs w:val="24"/>
        </w:rPr>
        <w:t xml:space="preserve">Στο Βοτανικό, λοιπόν, θα κατασκευαστεί ένα μουσουλμανικό τέμενος, δηλαδή ένας χώρος προσευχής για τους μουσουλμάνους, όπως η εκκλησία είναι ένας χώρος προσευχής και λατρείας για εμάς τους </w:t>
      </w:r>
      <w:r>
        <w:rPr>
          <w:rFonts w:eastAsia="Times New Roman"/>
          <w:szCs w:val="24"/>
        </w:rPr>
        <w:lastRenderedPageBreak/>
        <w:t xml:space="preserve">ορθόδοξους </w:t>
      </w:r>
      <w:r>
        <w:rPr>
          <w:rFonts w:eastAsia="Times New Roman"/>
          <w:szCs w:val="24"/>
        </w:rPr>
        <w:t>χ</w:t>
      </w:r>
      <w:r>
        <w:rPr>
          <w:rFonts w:eastAsia="Times New Roman"/>
          <w:szCs w:val="24"/>
        </w:rPr>
        <w:t>ριστιανούς. Όσοι έχουν και επικαλούνται και το ελλη</w:t>
      </w:r>
      <w:r>
        <w:rPr>
          <w:rFonts w:eastAsia="Times New Roman"/>
          <w:szCs w:val="24"/>
        </w:rPr>
        <w:t>νικό και για τους Έλληνες, ας ανοίξουν και τα λεξικά της νεοελληνικής γλώσσας.</w:t>
      </w:r>
    </w:p>
    <w:p w14:paraId="60F86BD4" w14:textId="77777777" w:rsidR="00E15B20" w:rsidRDefault="00812504">
      <w:pPr>
        <w:spacing w:line="480" w:lineRule="auto"/>
        <w:ind w:firstLine="720"/>
        <w:jc w:val="both"/>
        <w:rPr>
          <w:rFonts w:eastAsia="Times New Roman"/>
          <w:szCs w:val="24"/>
        </w:rPr>
      </w:pPr>
      <w:r>
        <w:rPr>
          <w:rFonts w:eastAsia="Times New Roman"/>
          <w:szCs w:val="24"/>
        </w:rPr>
        <w:t>Το δεύτερο που θα ήθελα να αναφέρω, επειδή τέθηκαν τα θέματα με τη μουσουλμανική μειονότητα, και είναι σοβαρό, κύριε Πρόεδρε, είναι το εξής.</w:t>
      </w:r>
    </w:p>
    <w:p w14:paraId="60F86BD5"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w:t>
      </w:r>
      <w:r>
        <w:rPr>
          <w:rFonts w:eastAsia="Times New Roman"/>
          <w:szCs w:val="24"/>
        </w:rPr>
        <w:t xml:space="preserve"> με αυτό να κλείσετε, κύριε Υφυπουργέ.</w:t>
      </w:r>
    </w:p>
    <w:p w14:paraId="60F86BD6" w14:textId="77777777" w:rsidR="00E15B20" w:rsidRDefault="00812504">
      <w:pPr>
        <w:spacing w:line="48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Οι Έλληνες πολίτες, ανεξαρτήτως θρησκεύματος, απολαμβάνουν καθεστώς ισονομίας και ισοπολιτείας. Στο πλαίσιο αυτό, η ελληνική </w:t>
      </w:r>
      <w:r>
        <w:rPr>
          <w:rFonts w:eastAsia="Times New Roman"/>
          <w:szCs w:val="24"/>
        </w:rPr>
        <w:t>π</w:t>
      </w:r>
      <w:r>
        <w:rPr>
          <w:rFonts w:eastAsia="Times New Roman"/>
          <w:szCs w:val="24"/>
        </w:rPr>
        <w:t xml:space="preserve">ολιτεία </w:t>
      </w:r>
      <w:r>
        <w:rPr>
          <w:rFonts w:eastAsia="Times New Roman"/>
          <w:szCs w:val="24"/>
        </w:rPr>
        <w:t>–</w:t>
      </w:r>
      <w:r>
        <w:rPr>
          <w:rFonts w:eastAsia="Times New Roman"/>
          <w:szCs w:val="24"/>
        </w:rPr>
        <w:t xml:space="preserve">εφαρμόζοντας το Σύνταγμα και σεβόμενη </w:t>
      </w:r>
      <w:r>
        <w:rPr>
          <w:rFonts w:eastAsia="Times New Roman"/>
          <w:szCs w:val="24"/>
        </w:rPr>
        <w:t xml:space="preserve">τις διατάξεις της Συνθήκης της Λωζάνης του 1923, όπως επίσης και τις προβλέψεις του </w:t>
      </w:r>
      <w:r>
        <w:rPr>
          <w:rFonts w:eastAsia="Times New Roman"/>
          <w:szCs w:val="24"/>
        </w:rPr>
        <w:t>Δ</w:t>
      </w:r>
      <w:r>
        <w:rPr>
          <w:rFonts w:eastAsia="Times New Roman"/>
          <w:szCs w:val="24"/>
        </w:rPr>
        <w:t xml:space="preserve">ιεθνούς και </w:t>
      </w:r>
      <w:r>
        <w:rPr>
          <w:rFonts w:eastAsia="Times New Roman"/>
          <w:szCs w:val="24"/>
        </w:rPr>
        <w:t>Ε</w:t>
      </w:r>
      <w:r>
        <w:rPr>
          <w:rFonts w:eastAsia="Times New Roman"/>
          <w:szCs w:val="24"/>
        </w:rPr>
        <w:t xml:space="preserve">υρωπαϊκού </w:t>
      </w:r>
      <w:r>
        <w:rPr>
          <w:rFonts w:eastAsia="Times New Roman"/>
          <w:szCs w:val="24"/>
        </w:rPr>
        <w:t>Δ</w:t>
      </w:r>
      <w:r>
        <w:rPr>
          <w:rFonts w:eastAsia="Times New Roman"/>
          <w:szCs w:val="24"/>
        </w:rPr>
        <w:t>ικαίου για την προστασία των δικαιωμάτων του ανθρώπου και των δικαιωμάτων των μειονοτήτων</w:t>
      </w:r>
      <w:r>
        <w:rPr>
          <w:rFonts w:eastAsia="Times New Roman"/>
          <w:szCs w:val="24"/>
        </w:rPr>
        <w:t>–</w:t>
      </w:r>
      <w:r>
        <w:rPr>
          <w:rFonts w:eastAsia="Times New Roman"/>
          <w:szCs w:val="24"/>
        </w:rPr>
        <w:t xml:space="preserve"> σχεδιάζει και εφαρμόζει, την τελευταία τουλάχιστον εικοσαετία, μια συνεκτική πολιτική. Τα μέλη της μουσουλμανικής μειονότητας αυτοπροσδιορίζονται σε ατομικό επίπεδο ελεύθερα, ωστόσο ο συλλογικός εθνοτικός προσδιορισμός δεν αναγνωρίζεται, καθώς κοινός παρο</w:t>
      </w:r>
      <w:r>
        <w:rPr>
          <w:rFonts w:eastAsia="Times New Roman"/>
          <w:szCs w:val="24"/>
        </w:rPr>
        <w:t>νομαστής των τριών συνιστωσών της μειονότητας και κυρίως ο όρος προσδιορισμού της, δυνάμει της Συνθήκης, είναι η θρησκεία και όχι η εθνοτική προέλευση.</w:t>
      </w:r>
    </w:p>
    <w:p w14:paraId="60F86BD7" w14:textId="77777777" w:rsidR="00E15B20" w:rsidRDefault="00812504">
      <w:pPr>
        <w:spacing w:line="480" w:lineRule="auto"/>
        <w:ind w:firstLine="720"/>
        <w:jc w:val="both"/>
        <w:rPr>
          <w:rFonts w:eastAsia="Times New Roman"/>
          <w:szCs w:val="24"/>
        </w:rPr>
      </w:pPr>
      <w:r>
        <w:rPr>
          <w:rFonts w:eastAsia="Times New Roman"/>
          <w:szCs w:val="24"/>
        </w:rPr>
        <w:lastRenderedPageBreak/>
        <w:t>Κύριε Πρόεδρε, τελειώνοντας θέλω να πω ότι δεν μου προξένησε έκπληξη η σημερινή αναφορά της Χρυσής Αυγής</w:t>
      </w:r>
      <w:r>
        <w:rPr>
          <w:rFonts w:eastAsia="Times New Roman"/>
          <w:szCs w:val="24"/>
        </w:rPr>
        <w:t xml:space="preserve"> στην 4</w:t>
      </w:r>
      <w:r>
        <w:rPr>
          <w:rFonts w:eastAsia="Times New Roman"/>
          <w:szCs w:val="24"/>
          <w:vertAlign w:val="superscript"/>
        </w:rPr>
        <w:t>η</w:t>
      </w:r>
      <w:r>
        <w:rPr>
          <w:rFonts w:eastAsia="Times New Roman"/>
          <w:szCs w:val="24"/>
        </w:rPr>
        <w:t xml:space="preserve"> Αυγούστου. Όλοι οι Έλληνες γιορτάσαμε την αποκατάσταση της ελευθερίας στις 24 Ιουλίου, η Χρυσή Αυγή την 4</w:t>
      </w:r>
      <w:r>
        <w:rPr>
          <w:rFonts w:eastAsia="Times New Roman"/>
          <w:szCs w:val="24"/>
          <w:vertAlign w:val="superscript"/>
        </w:rPr>
        <w:t>η</w:t>
      </w:r>
      <w:r>
        <w:rPr>
          <w:rFonts w:eastAsia="Times New Roman"/>
          <w:szCs w:val="24"/>
        </w:rPr>
        <w:t xml:space="preserve"> Αυγούστου. Οριοθετήθηκε και μόνη της. Η λέξη «Σύνταγμα» πιστεύω ότι είναι άγνωστη σε αυτούς που υμνούν τη δικτατορία. Άλλωστε, ποτέ δεν θέλη</w:t>
      </w:r>
      <w:r>
        <w:rPr>
          <w:rFonts w:eastAsia="Times New Roman"/>
          <w:szCs w:val="24"/>
        </w:rPr>
        <w:t>σαν να υπάρχει δημοκρατία. Εμείς είμαστε για να υπερασπιστούμε τη δημοκρατία και να κάνουμε όλες εκείνες τις αλλαγές που θα δυναμώσουν και θα δώσουν περισσότερη δημοκρατία στον λαό μας.</w:t>
      </w:r>
    </w:p>
    <w:p w14:paraId="60F86BD8" w14:textId="77777777" w:rsidR="00E15B20" w:rsidRDefault="00812504">
      <w:pPr>
        <w:spacing w:line="480" w:lineRule="auto"/>
        <w:ind w:firstLine="720"/>
        <w:jc w:val="both"/>
        <w:rPr>
          <w:rFonts w:eastAsia="Times New Roman"/>
          <w:szCs w:val="24"/>
        </w:rPr>
      </w:pPr>
      <w:r>
        <w:rPr>
          <w:rFonts w:eastAsia="Times New Roman"/>
          <w:szCs w:val="24"/>
        </w:rPr>
        <w:t>Σας ευχαριστώ πολύ.</w:t>
      </w:r>
    </w:p>
    <w:p w14:paraId="60F86BD9" w14:textId="77777777" w:rsidR="00E15B20" w:rsidRDefault="00812504">
      <w:pPr>
        <w:spacing w:line="480" w:lineRule="auto"/>
        <w:ind w:firstLine="720"/>
        <w:jc w:val="center"/>
        <w:rPr>
          <w:rFonts w:eastAsia="Times New Roman"/>
          <w:szCs w:val="24"/>
        </w:rPr>
      </w:pPr>
      <w:r>
        <w:rPr>
          <w:rFonts w:eastAsia="Times New Roman"/>
          <w:szCs w:val="24"/>
        </w:rPr>
        <w:t>(Χειροκροτήματα από την πτέρυγα του ΣΥΡΙΖΑ)</w:t>
      </w:r>
    </w:p>
    <w:p w14:paraId="60F86BDA" w14:textId="77777777" w:rsidR="00E15B20" w:rsidRDefault="00812504">
      <w:pPr>
        <w:spacing w:line="480" w:lineRule="auto"/>
        <w:ind w:firstLine="720"/>
        <w:jc w:val="both"/>
        <w:rPr>
          <w:rFonts w:eastAsia="Times New Roman"/>
          <w:szCs w:val="24"/>
        </w:rPr>
      </w:pPr>
      <w:r>
        <w:rPr>
          <w:rFonts w:eastAsia="Times New Roman"/>
          <w:b/>
          <w:szCs w:val="24"/>
        </w:rPr>
        <w:t>ΠΡΟΕΔΡ</w:t>
      </w:r>
      <w:r>
        <w:rPr>
          <w:rFonts w:eastAsia="Times New Roman"/>
          <w:b/>
          <w:szCs w:val="24"/>
        </w:rPr>
        <w:t>ΕΥΩΝ (Γεώργιος Βαρεμένος):</w:t>
      </w:r>
      <w:r>
        <w:rPr>
          <w:rFonts w:eastAsia="Times New Roman"/>
          <w:szCs w:val="24"/>
        </w:rPr>
        <w:t xml:space="preserve"> Κι εμείς.</w:t>
      </w:r>
    </w:p>
    <w:p w14:paraId="60F86BDB" w14:textId="77777777" w:rsidR="00E15B20" w:rsidRDefault="00812504">
      <w:pPr>
        <w:spacing w:line="480" w:lineRule="auto"/>
        <w:ind w:firstLine="720"/>
        <w:jc w:val="both"/>
        <w:rPr>
          <w:rFonts w:eastAsia="Times New Roman"/>
          <w:szCs w:val="24"/>
        </w:rPr>
      </w:pPr>
      <w:r>
        <w:rPr>
          <w:rFonts w:eastAsia="Times New Roman"/>
          <w:szCs w:val="24"/>
        </w:rPr>
        <w:t>Η κ. Ελένη Ζαρούλια από τη Χρυσή Αυγή έχει τον λόγο.</w:t>
      </w:r>
    </w:p>
    <w:p w14:paraId="60F86BDC" w14:textId="77777777" w:rsidR="00E15B20" w:rsidRDefault="00812504">
      <w:pPr>
        <w:spacing w:line="48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Κύριε Πρόεδρε, θα παρακαλούσα την ανοχή σας για ένα τόσο σημαντικό νομοσχέδιο, όπως αυτό που συζητάμε σήμερα. Και θέλω να σας ευχαριστήσω εκ των προτέ</w:t>
      </w:r>
      <w:r>
        <w:rPr>
          <w:rFonts w:eastAsia="Times New Roman"/>
          <w:szCs w:val="24"/>
        </w:rPr>
        <w:t>ρων.</w:t>
      </w:r>
    </w:p>
    <w:p w14:paraId="60F86BDD" w14:textId="77777777" w:rsidR="00E15B20" w:rsidRDefault="00812504">
      <w:pPr>
        <w:spacing w:line="480" w:lineRule="auto"/>
        <w:ind w:firstLine="720"/>
        <w:jc w:val="both"/>
        <w:rPr>
          <w:rFonts w:eastAsia="Times New Roman"/>
          <w:szCs w:val="24"/>
        </w:rPr>
      </w:pPr>
      <w:r>
        <w:rPr>
          <w:rFonts w:eastAsia="Times New Roman"/>
          <w:szCs w:val="24"/>
        </w:rPr>
        <w:lastRenderedPageBreak/>
        <w:t>Κύριε Υπουργέ, σταλινικές πρακτικές εξασκείτε εδώ μέσα εσείς και οι υπόλοιποι του αυτοαποκαλούμενου συνταγματικού τόξου, που θα υπερψηφίσετε την τροπολογία για την ανέγερση του τζαμιού. Έχετε το «άντερο» να ζητήσετε τη γνώμη του ελληνικού λαού; Και αφ</w:t>
      </w:r>
      <w:r>
        <w:rPr>
          <w:rFonts w:eastAsia="Times New Roman"/>
          <w:szCs w:val="24"/>
        </w:rPr>
        <w:t>ήστε στην άκρη τους χαρακτηρισμούς, γιατί δεν σας ακούει κανένας πια!</w:t>
      </w:r>
    </w:p>
    <w:p w14:paraId="60F86BDE" w14:textId="77777777" w:rsidR="00E15B20" w:rsidRDefault="00812504">
      <w:pPr>
        <w:spacing w:line="480" w:lineRule="auto"/>
        <w:ind w:firstLine="720"/>
        <w:jc w:val="both"/>
        <w:rPr>
          <w:rFonts w:eastAsia="Times New Roman"/>
          <w:szCs w:val="24"/>
        </w:rPr>
      </w:pPr>
      <w:r>
        <w:rPr>
          <w:rFonts w:eastAsia="Times New Roman"/>
          <w:szCs w:val="24"/>
        </w:rPr>
        <w:t>Θα ήθελα να κάνω και ένα σχόλιο σε όλα αυτά τα ανυπόστατα που ακούστηκαν από κυβερνητικά χείλη, που</w:t>
      </w:r>
      <w:r>
        <w:rPr>
          <w:rFonts w:eastAsia="Times New Roman"/>
          <w:szCs w:val="24"/>
        </w:rPr>
        <w:t>,</w:t>
      </w:r>
      <w:r>
        <w:rPr>
          <w:rFonts w:eastAsia="Times New Roman"/>
          <w:szCs w:val="24"/>
        </w:rPr>
        <w:t xml:space="preserve"> ανάμεσα σε άλλα</w:t>
      </w:r>
      <w:r>
        <w:rPr>
          <w:rFonts w:eastAsia="Times New Roman"/>
          <w:szCs w:val="24"/>
        </w:rPr>
        <w:t>,</w:t>
      </w:r>
      <w:r>
        <w:rPr>
          <w:rFonts w:eastAsia="Times New Roman"/>
          <w:szCs w:val="24"/>
        </w:rPr>
        <w:t xml:space="preserve"> μας είπε αυτός που παριστάνει τον Υπουργό Παιδείας</w:t>
      </w:r>
      <w:r w:rsidRPr="00A41B2B">
        <w:rPr>
          <w:rFonts w:eastAsia="Times New Roman"/>
          <w:szCs w:val="24"/>
        </w:rPr>
        <w:t>,</w:t>
      </w:r>
      <w:r>
        <w:rPr>
          <w:rFonts w:eastAsia="Times New Roman"/>
          <w:szCs w:val="24"/>
        </w:rPr>
        <w:t xml:space="preserve"> ότι δήθεν αυτά π</w:t>
      </w:r>
      <w:r>
        <w:rPr>
          <w:rFonts w:eastAsia="Times New Roman"/>
          <w:szCs w:val="24"/>
        </w:rPr>
        <w:t>ου λέμε εμείς είναι αντισυνταγματικά. Μάλλον δεν έχει κατανοήσει το Σύνταγμα. Και θα σταθώ στο σημείο που θέλησε να απευθυνθεί στο θυμικό των Ελλήνων, λέγοντας ότι υπάρχουν τζαμιά. Εάν πιάσουν φωτιά, λέει, τα παράνομα τζαμιά, θα καούν σαν τα ποντίκια. Οποί</w:t>
      </w:r>
      <w:r>
        <w:rPr>
          <w:rFonts w:eastAsia="Times New Roman"/>
          <w:szCs w:val="24"/>
        </w:rPr>
        <w:t>α υποκρισία! Και το λέω αυτό γιατί δεν τον είδα να είναι τόσο ευσυγκίνητος</w:t>
      </w:r>
      <w:r>
        <w:rPr>
          <w:rFonts w:eastAsia="Times New Roman"/>
          <w:szCs w:val="24"/>
        </w:rPr>
        <w:t>,</w:t>
      </w:r>
      <w:r>
        <w:rPr>
          <w:rFonts w:eastAsia="Times New Roman"/>
          <w:szCs w:val="24"/>
        </w:rPr>
        <w:t xml:space="preserve"> όταν βλέπουμε να καίγονται τα δάση μας από Τούρκους πράκτορες, και όχι μόνο, οι οποίοι ενίοτε συλλαμβάνονται, αλλά στη συνέχεια αφήνονται ελεύθεροι χωρίς καμμία, μα καμμία</w:t>
      </w:r>
      <w:r>
        <w:rPr>
          <w:rFonts w:eastAsia="Times New Roman"/>
          <w:szCs w:val="24"/>
        </w:rPr>
        <w:t>,</w:t>
      </w:r>
      <w:r>
        <w:rPr>
          <w:rFonts w:eastAsia="Times New Roman"/>
          <w:szCs w:val="24"/>
        </w:rPr>
        <w:t xml:space="preserve"> συνέπει</w:t>
      </w:r>
      <w:r>
        <w:rPr>
          <w:rFonts w:eastAsia="Times New Roman"/>
          <w:szCs w:val="24"/>
        </w:rPr>
        <w:t>α.</w:t>
      </w:r>
    </w:p>
    <w:p w14:paraId="60F86BDF" w14:textId="77777777" w:rsidR="00E15B20" w:rsidRDefault="00812504">
      <w:pPr>
        <w:spacing w:line="480" w:lineRule="auto"/>
        <w:ind w:firstLine="720"/>
        <w:jc w:val="both"/>
        <w:rPr>
          <w:rFonts w:eastAsia="Times New Roman"/>
          <w:szCs w:val="24"/>
        </w:rPr>
      </w:pPr>
      <w:r>
        <w:rPr>
          <w:rFonts w:eastAsia="Times New Roman"/>
          <w:szCs w:val="24"/>
        </w:rPr>
        <w:lastRenderedPageBreak/>
        <w:t>Από την άλλη πάλι, ο πρασινοφρουρός Μανιάτης μάς παρέδωσε μαθήματα δημοκρατίας, ζητώντας την προληπτική φίμωσή μας. Άκουσον</w:t>
      </w:r>
      <w:r>
        <w:rPr>
          <w:rFonts w:eastAsia="Times New Roman"/>
          <w:szCs w:val="24"/>
        </w:rPr>
        <w:t xml:space="preserve">, </w:t>
      </w:r>
      <w:r>
        <w:rPr>
          <w:rFonts w:eastAsia="Times New Roman"/>
          <w:szCs w:val="24"/>
        </w:rPr>
        <w:t>άκουσον</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παριστάνει τον δημοκράτη! Θα φροντίσουμε να του στέλνουμε τις ομιλίες μας εκ των προτέρων, για να τις λογοκρίνει.</w:t>
      </w:r>
    </w:p>
    <w:p w14:paraId="60F86BE0" w14:textId="77777777" w:rsidR="00E15B20" w:rsidRDefault="00812504">
      <w:pPr>
        <w:spacing w:line="480" w:lineRule="auto"/>
        <w:ind w:firstLine="720"/>
        <w:jc w:val="both"/>
        <w:rPr>
          <w:rFonts w:eastAsia="Times New Roman"/>
          <w:szCs w:val="24"/>
        </w:rPr>
      </w:pPr>
      <w:r>
        <w:rPr>
          <w:rFonts w:eastAsia="Times New Roman"/>
          <w:szCs w:val="24"/>
        </w:rPr>
        <w:t>Ο</w:t>
      </w:r>
      <w:r>
        <w:rPr>
          <w:rFonts w:eastAsia="Times New Roman"/>
          <w:szCs w:val="24"/>
        </w:rPr>
        <w:t xml:space="preserve"> Λαϊκός Σύνδεσμος-Χρυσή Αυγή, απ’ όταν πρωτομπήκε στη Βουλή, το 2012, παλεύει ενάντια στα καταστροφικά σας σχέδια με επίκαιρες ερωτήσεις, σχετικά με το θέμα, όπως</w:t>
      </w:r>
      <w:r>
        <w:rPr>
          <w:rFonts w:eastAsia="Times New Roman"/>
          <w:szCs w:val="24"/>
        </w:rPr>
        <w:t>,</w:t>
      </w:r>
      <w:r>
        <w:rPr>
          <w:rFonts w:eastAsia="Times New Roman"/>
          <w:szCs w:val="24"/>
        </w:rPr>
        <w:t xml:space="preserve"> επί παραδείγματι</w:t>
      </w:r>
      <w:r>
        <w:rPr>
          <w:rFonts w:eastAsia="Times New Roman"/>
          <w:szCs w:val="24"/>
        </w:rPr>
        <w:t>,</w:t>
      </w:r>
      <w:r>
        <w:rPr>
          <w:rFonts w:eastAsia="Times New Roman"/>
          <w:szCs w:val="24"/>
        </w:rPr>
        <w:t xml:space="preserve"> μια από αυτές που είχε καταθέσει τον Φεβρουάριο του 2013 ο Βουλευτής μας Β</w:t>
      </w:r>
      <w:r>
        <w:rPr>
          <w:rFonts w:eastAsia="Times New Roman"/>
          <w:szCs w:val="24"/>
        </w:rPr>
        <w:t xml:space="preserve">΄ Αθηνών κ. Γεώργιος Γερμενής στον τότε αρμόδιο Υπουργό της προηγούμενης </w:t>
      </w:r>
      <w:r>
        <w:rPr>
          <w:rFonts w:eastAsia="Times New Roman"/>
          <w:szCs w:val="24"/>
        </w:rPr>
        <w:t>σ</w:t>
      </w:r>
      <w:r>
        <w:rPr>
          <w:rFonts w:eastAsia="Times New Roman"/>
          <w:szCs w:val="24"/>
        </w:rPr>
        <w:t>υγκυβέρνησης Νέας Δημοκρατίας-ΠΑΣΟΚ –να μην ξεχνιόμαστε- κ. Τσιάρα.</w:t>
      </w:r>
    </w:p>
    <w:p w14:paraId="60F86BE1" w14:textId="77777777" w:rsidR="00E15B20" w:rsidRDefault="00812504">
      <w:pPr>
        <w:spacing w:line="480" w:lineRule="auto"/>
        <w:ind w:firstLine="720"/>
        <w:jc w:val="both"/>
        <w:rPr>
          <w:rFonts w:eastAsia="Times New Roman"/>
          <w:szCs w:val="24"/>
        </w:rPr>
      </w:pPr>
      <w:r>
        <w:rPr>
          <w:rFonts w:eastAsia="Times New Roman"/>
          <w:szCs w:val="24"/>
        </w:rPr>
        <w:t>Τον Δεκέμβριο, όμως, του ιδίου έτους, ακόμη και μετά τις παράνομες φυλακίσεις του Αρχηγού μας και των συναγωνιστών</w:t>
      </w:r>
      <w:r>
        <w:rPr>
          <w:rFonts w:eastAsia="Times New Roman"/>
          <w:szCs w:val="24"/>
        </w:rPr>
        <w:t xml:space="preserve"> μας, όσοι ήμασταν ακόμη ελεύθεροι, πραγματοποιήσαμε εκδήλωση διαμαρτυρίας στην περιοχή του Βοτανικού και διατρανώσαμε την αντίθεσή μας μαζί με τους συμπατριώτες μας σε αυτό το έγκλημα που απεργάζεστε.</w:t>
      </w:r>
    </w:p>
    <w:p w14:paraId="60F86BE2" w14:textId="77777777" w:rsidR="00E15B20" w:rsidRDefault="00812504">
      <w:pPr>
        <w:spacing w:line="480" w:lineRule="auto"/>
        <w:ind w:firstLine="720"/>
        <w:jc w:val="both"/>
        <w:rPr>
          <w:rFonts w:eastAsia="Times New Roman"/>
          <w:szCs w:val="24"/>
        </w:rPr>
      </w:pPr>
      <w:r>
        <w:rPr>
          <w:rFonts w:eastAsia="Times New Roman"/>
          <w:szCs w:val="24"/>
        </w:rPr>
        <w:t>Θυμάμαι, είχα θέσει ένα ρητορικό ερώτημα τότε: Γιατί ε</w:t>
      </w:r>
      <w:r>
        <w:rPr>
          <w:rFonts w:eastAsia="Times New Roman"/>
          <w:szCs w:val="24"/>
        </w:rPr>
        <w:t>σείς</w:t>
      </w:r>
      <w:r>
        <w:rPr>
          <w:rFonts w:eastAsia="Times New Roman"/>
          <w:szCs w:val="24"/>
        </w:rPr>
        <w:t>,</w:t>
      </w:r>
      <w:r>
        <w:rPr>
          <w:rFonts w:eastAsia="Times New Roman"/>
          <w:szCs w:val="24"/>
        </w:rPr>
        <w:t xml:space="preserve"> που φέρεστε ως δημοκράτες, δεν κάνετε ένα δημοψήφισμα; Για να δώσω αμέσως την απάντηση ότι είστε όλοι σας πιόνια ξένων αφεντάδων.</w:t>
      </w:r>
    </w:p>
    <w:p w14:paraId="60F86BE3" w14:textId="77777777" w:rsidR="00E15B20" w:rsidRDefault="00812504">
      <w:pPr>
        <w:spacing w:line="480" w:lineRule="auto"/>
        <w:ind w:firstLine="720"/>
        <w:jc w:val="both"/>
        <w:rPr>
          <w:rFonts w:eastAsia="Times New Roman"/>
          <w:szCs w:val="24"/>
        </w:rPr>
      </w:pPr>
      <w:r>
        <w:rPr>
          <w:rFonts w:eastAsia="Times New Roman"/>
          <w:szCs w:val="24"/>
        </w:rPr>
        <w:lastRenderedPageBreak/>
        <w:t>Συνθήματα όπως «Όχι στην ισλαμοποίηση της Ελλάδας», «Όχι στη νέα τουρκοκρατία», «Τουρκικά τζαμιά ποτέ και πουθενά» δονού</w:t>
      </w:r>
      <w:r>
        <w:rPr>
          <w:rFonts w:eastAsia="Times New Roman"/>
          <w:szCs w:val="24"/>
        </w:rPr>
        <w:t>σαν την ατμόσφαιρα. Εκφράσαμε το θέλημα του ελληνικού λαού, το οποίο εσείς γράφετε στα παλαιότερα των υποδημάτων σας. Έχουμε καταθέσει και πλείστες γραπτές ερωτήσεις σχετικά με το ζήτημα, οι οποίες, φυσικά, παραμένουν αναπάντητες. Δεν θα τις αναφέρω εδώ, γ</w:t>
      </w:r>
      <w:r>
        <w:rPr>
          <w:rFonts w:eastAsia="Times New Roman"/>
          <w:szCs w:val="24"/>
        </w:rPr>
        <w:t>ιατί δεν υπάρχει χρόνος. Θα τις καταθέσω, όμως, για τα Πρακτικά.</w:t>
      </w:r>
    </w:p>
    <w:p w14:paraId="60F86BE4" w14:textId="77777777" w:rsidR="00E15B20" w:rsidRDefault="00812504">
      <w:pPr>
        <w:spacing w:line="480" w:lineRule="auto"/>
        <w:ind w:firstLine="720"/>
        <w:jc w:val="both"/>
        <w:rPr>
          <w:rFonts w:eastAsia="Times New Roman"/>
          <w:szCs w:val="24"/>
        </w:rPr>
      </w:pPr>
      <w:r>
        <w:rPr>
          <w:rFonts w:eastAsia="Times New Roman"/>
          <w:szCs w:val="24"/>
        </w:rPr>
        <w:t>Ενδεικτικά και επιγραμματικά είναι ερωτήματα που ζητάνε απαντήσεις. Έχουν χαρτογραφηθεί περίπου εκατόν σαράντα παράνομα τζαμιά, τα οποία ελέγχονται από οργανώσεις διασυνδεδεμένες με φονταμεντ</w:t>
      </w:r>
      <w:r>
        <w:rPr>
          <w:rFonts w:eastAsia="Times New Roman"/>
          <w:szCs w:val="24"/>
        </w:rPr>
        <w:t>αλιστικά κέντρα της Ασίας. Με δεδομένη τη δογματική πίστη των ισλαμιστών, βάσει του Κορανίου, όπως η περιοχή του χώρου θρησκευτικής λατρείας τους, αποτελεί και ιδιοκτησία τους. Αντιλαμβάνεται η Κυβέρνηση τους τεράστιους κινδύνους εθνικής ασφάλειας τους οπο</w:t>
      </w:r>
      <w:r>
        <w:rPr>
          <w:rFonts w:eastAsia="Times New Roman"/>
          <w:szCs w:val="24"/>
        </w:rPr>
        <w:t>ίους παράγει η ίδρυση και λειτουργία των τζαμιών αυτών; Ποιου δόγματος θα είναι τα τζαμιά; Σουνιτικά ή σιιτικά; Αυτές είναι ερωτήσεις που χρειάζονται να απαντηθούν.</w:t>
      </w:r>
    </w:p>
    <w:p w14:paraId="60F86BE5" w14:textId="77777777" w:rsidR="00E15B20" w:rsidRDefault="00812504">
      <w:pPr>
        <w:spacing w:line="480" w:lineRule="auto"/>
        <w:ind w:firstLine="720"/>
        <w:jc w:val="both"/>
        <w:rPr>
          <w:rFonts w:eastAsia="Times New Roman"/>
          <w:szCs w:val="24"/>
        </w:rPr>
      </w:pPr>
      <w:r>
        <w:rPr>
          <w:rFonts w:eastAsia="Times New Roman"/>
          <w:szCs w:val="24"/>
        </w:rPr>
        <w:lastRenderedPageBreak/>
        <w:t>(Στο σημείο αυτό η Βουλευτής κ. Ελένη Ζαρούλια καταθέτει για τα Πρακτικά τις προαναφερθείσε</w:t>
      </w:r>
      <w:r>
        <w:rPr>
          <w:rFonts w:eastAsia="Times New Roman"/>
          <w:szCs w:val="24"/>
        </w:rPr>
        <w:t>ς ερωτήσεις, οι οποίες βρίσκονται στο αρχείο του Τμήματος Γραμματείας της Διεύθυνσης Στενογραφίας και Πρακτικών της Βουλής)</w:t>
      </w:r>
    </w:p>
    <w:p w14:paraId="60F86BE6" w14:textId="77777777" w:rsidR="00E15B20" w:rsidRDefault="00812504">
      <w:pPr>
        <w:spacing w:line="480" w:lineRule="auto"/>
        <w:ind w:firstLine="720"/>
        <w:jc w:val="both"/>
        <w:rPr>
          <w:rFonts w:eastAsia="Times New Roman"/>
          <w:szCs w:val="24"/>
        </w:rPr>
      </w:pPr>
      <w:r>
        <w:rPr>
          <w:rFonts w:eastAsia="Times New Roman"/>
          <w:szCs w:val="24"/>
        </w:rPr>
        <w:t>Στη σελίδα 99 του νομοσχεδίου αναφέρατε ότι κατά την παρούσα διεθνή συγκυρία</w:t>
      </w:r>
      <w:r w:rsidRPr="005918BC">
        <w:rPr>
          <w:rFonts w:eastAsia="Times New Roman"/>
          <w:szCs w:val="24"/>
        </w:rPr>
        <w:t>,</w:t>
      </w:r>
      <w:r>
        <w:rPr>
          <w:rFonts w:eastAsia="Times New Roman"/>
          <w:szCs w:val="24"/>
        </w:rPr>
        <w:t xml:space="preserve"> στην οποία καταγράφεται έξαρση των φονταμενταλιστικών απόψεων και ενεργειών, η άμεση ολοκλήρωση του έργου καθίσταται επιτακτικότερη από ποτέ. Ειλικρινά, δεν αντιλαμβάνομαι τι θέλετε να πείτε εις ό,τι αφορά τις φονταμενταλιστικές απόψεις.</w:t>
      </w:r>
    </w:p>
    <w:p w14:paraId="60F86BE7" w14:textId="77777777" w:rsidR="00E15B20" w:rsidRDefault="00812504">
      <w:pPr>
        <w:spacing w:line="480" w:lineRule="auto"/>
        <w:ind w:firstLine="720"/>
        <w:jc w:val="both"/>
        <w:rPr>
          <w:rFonts w:eastAsia="Times New Roman"/>
          <w:szCs w:val="24"/>
        </w:rPr>
      </w:pPr>
      <w:r>
        <w:rPr>
          <w:rFonts w:eastAsia="Times New Roman"/>
          <w:szCs w:val="24"/>
        </w:rPr>
        <w:t>Να φρεσκάρω τη μν</w:t>
      </w:r>
      <w:r>
        <w:rPr>
          <w:rFonts w:eastAsia="Times New Roman"/>
          <w:szCs w:val="24"/>
        </w:rPr>
        <w:t>ήμη σας και να σας ενημερώσω ότι πρόσφατα γίναμε μάρτυρες απανωτών επιθέσεων από φανατικούς ισλαμιστές στην Ευρώπη. Στη δε πρόσφατη πολύνεκρη επίθεση στη Νίκαια της Γαλλίας, όπου η χριστιανική Ευρώπη θρήνησε ογδόντα τέσσερις νεκρούς από επίθεση φανατικού ι</w:t>
      </w:r>
      <w:r>
        <w:rPr>
          <w:rFonts w:eastAsia="Times New Roman"/>
          <w:szCs w:val="24"/>
        </w:rPr>
        <w:t xml:space="preserve">σλαμιστή, οι Γάλλοι επιθεωρητές έψαξαν τα τζαμιά της περιοχής και τι βρήκαν; Βρήκαν όπλα, πυρομαχικά και προπαγανδιστικό υλικό του </w:t>
      </w:r>
      <w:r>
        <w:rPr>
          <w:rFonts w:eastAsia="Times New Roman"/>
          <w:szCs w:val="24"/>
          <w:lang w:val="en-US"/>
        </w:rPr>
        <w:t>ISIS</w:t>
      </w:r>
      <w:r>
        <w:rPr>
          <w:rFonts w:eastAsia="Times New Roman"/>
          <w:szCs w:val="24"/>
        </w:rPr>
        <w:t>. Αυτά θέλετε να δημιουργήσετε και στην πατρίδα μας. Αυτό το χάος θέλετε να φέρετε.</w:t>
      </w:r>
    </w:p>
    <w:p w14:paraId="60F86BE8" w14:textId="77777777" w:rsidR="00E15B20" w:rsidRDefault="00812504">
      <w:pPr>
        <w:spacing w:line="480" w:lineRule="auto"/>
        <w:ind w:firstLine="720"/>
        <w:jc w:val="both"/>
        <w:rPr>
          <w:rFonts w:eastAsia="Times New Roman"/>
          <w:b/>
          <w:szCs w:val="24"/>
        </w:rPr>
      </w:pPr>
      <w:r>
        <w:rPr>
          <w:rFonts w:eastAsia="Times New Roman"/>
          <w:szCs w:val="24"/>
        </w:rPr>
        <w:lastRenderedPageBreak/>
        <w:t xml:space="preserve">Το δε υπέρογκο ποσό το οποίο θα σπαταλήσετε και αγγίζει σχεδόν το ένα εκατομμύριο ευρώ, αντί να το δώσετε για την κατασκευή του ισλαμικού τεμένους, να το δώσετε καλύτερα στα νοσοκομεία που υπάρχει τόσο </w:t>
      </w:r>
      <w:r>
        <w:rPr>
          <w:rFonts w:eastAsia="Times New Roman"/>
          <w:szCs w:val="24"/>
        </w:rPr>
        <w:t xml:space="preserve">πολύ </w:t>
      </w:r>
      <w:r>
        <w:rPr>
          <w:rFonts w:eastAsia="Times New Roman"/>
          <w:szCs w:val="24"/>
        </w:rPr>
        <w:t>μεγάλη ανάγκη.</w:t>
      </w:r>
    </w:p>
    <w:p w14:paraId="60F86BE9" w14:textId="77777777" w:rsidR="00E15B20" w:rsidRDefault="00812504">
      <w:pPr>
        <w:spacing w:line="480" w:lineRule="auto"/>
        <w:ind w:firstLine="720"/>
        <w:jc w:val="both"/>
        <w:rPr>
          <w:rFonts w:eastAsia="Times New Roman"/>
          <w:szCs w:val="24"/>
        </w:rPr>
      </w:pPr>
      <w:r>
        <w:rPr>
          <w:rFonts w:eastAsia="Times New Roman"/>
          <w:szCs w:val="24"/>
        </w:rPr>
        <w:t>Δεν πρέπει, όμως, να ξεχνάμε και τ</w:t>
      </w:r>
      <w:r>
        <w:rPr>
          <w:rFonts w:eastAsia="Times New Roman"/>
          <w:szCs w:val="24"/>
        </w:rPr>
        <w:t>α λόγια του Ερντογάν, που είχε πει «τα τζαμιά είναι τα στρατόπεδά μας, οι μιναρέδες μας είναι οι ξιφολόγχες μας και οι πιστοί ο στρατός μας». Ενδεικτική δήλωση των αγαθών προθέσεων της πολιτικής της δημοκρατικής και</w:t>
      </w:r>
      <w:r w:rsidRPr="004F3FB4">
        <w:rPr>
          <w:rFonts w:eastAsia="Times New Roman"/>
          <w:szCs w:val="24"/>
        </w:rPr>
        <w:t>,</w:t>
      </w:r>
      <w:r>
        <w:rPr>
          <w:rFonts w:eastAsia="Times New Roman"/>
          <w:szCs w:val="24"/>
        </w:rPr>
        <w:t xml:space="preserve"> πάνω από όλα</w:t>
      </w:r>
      <w:r w:rsidRPr="004F3FB4">
        <w:rPr>
          <w:rFonts w:eastAsia="Times New Roman"/>
          <w:szCs w:val="24"/>
        </w:rPr>
        <w:t>,</w:t>
      </w:r>
      <w:r>
        <w:rPr>
          <w:rFonts w:eastAsia="Times New Roman"/>
          <w:szCs w:val="24"/>
        </w:rPr>
        <w:t xml:space="preserve"> φίλης μας Τουρκίας.</w:t>
      </w:r>
    </w:p>
    <w:p w14:paraId="60F86BEA" w14:textId="77777777" w:rsidR="00E15B20" w:rsidRDefault="00812504">
      <w:pPr>
        <w:spacing w:line="480" w:lineRule="auto"/>
        <w:ind w:firstLine="720"/>
        <w:jc w:val="both"/>
        <w:rPr>
          <w:rFonts w:eastAsia="Times New Roman"/>
          <w:szCs w:val="24"/>
        </w:rPr>
      </w:pPr>
      <w:r>
        <w:rPr>
          <w:rFonts w:eastAsia="Times New Roman"/>
          <w:szCs w:val="24"/>
        </w:rPr>
        <w:t>Να κλ</w:t>
      </w:r>
      <w:r>
        <w:rPr>
          <w:rFonts w:eastAsia="Times New Roman"/>
          <w:szCs w:val="24"/>
        </w:rPr>
        <w:t>είσω, όμως, με αυτό που έχει σημασία και είναι η ουσία του θέματος. Οι ιστορικές μας μνήμες δεν σβήνουν ούτε πρέπει να σβήσουν. Οι προσκυνημένοι στον Ιμπραήμ είναι οι εφιάλτες των ονείρων μας. Οι Έλληνες που δεν υπήρξαν ποτέ Έλληνες, αλλά ελληνόφωνοι Τούρκ</w:t>
      </w:r>
      <w:r>
        <w:rPr>
          <w:rFonts w:eastAsia="Times New Roman"/>
          <w:szCs w:val="24"/>
        </w:rPr>
        <w:t>οι στην ψυχή και στο πνεύμα, ζουν ακόμη ανάμεσά μας. Τα γιουσουφάκια των Οθωμανών σηκώνουν απειλητικά το φιδίσιο κεφάλι τους, για να προασπίσουν δήθεν τα θρησκευτικά δικαιώματα των παράνομα εισελθόντων μουσουλμάνων ομοϊδεατών τους στη χώρα μας. Δεν είναι ά</w:t>
      </w:r>
      <w:r>
        <w:rPr>
          <w:rFonts w:eastAsia="Times New Roman"/>
          <w:szCs w:val="24"/>
        </w:rPr>
        <w:t>λλωστε τυχαίες και οι βεβηλώσεις των ιερών ορθοδόξων ναών μας από τα παιδιά σας, τους νεαρούς.</w:t>
      </w:r>
    </w:p>
    <w:p w14:paraId="60F86BEB" w14:textId="77777777" w:rsidR="00E15B20" w:rsidRDefault="00812504">
      <w:pPr>
        <w:spacing w:line="480" w:lineRule="auto"/>
        <w:ind w:firstLine="720"/>
        <w:jc w:val="both"/>
        <w:rPr>
          <w:rFonts w:eastAsia="Times New Roman"/>
          <w:szCs w:val="24"/>
        </w:rPr>
      </w:pPr>
      <w:r>
        <w:rPr>
          <w:rFonts w:eastAsia="Times New Roman"/>
          <w:szCs w:val="24"/>
        </w:rPr>
        <w:t xml:space="preserve">Ποιος θα υπερασπιστεί τα δικαιώματα των Ελλήνων; Εμείς, οι καταραμένοι, οι </w:t>
      </w:r>
      <w:r>
        <w:rPr>
          <w:rFonts w:eastAsia="Times New Roman"/>
          <w:szCs w:val="24"/>
          <w:lang w:val="en-US"/>
        </w:rPr>
        <w:t>x</w:t>
      </w:r>
      <w:r>
        <w:rPr>
          <w:rFonts w:eastAsia="Times New Roman"/>
          <w:szCs w:val="24"/>
        </w:rPr>
        <w:t>ρυσαυγίτες.</w:t>
      </w:r>
    </w:p>
    <w:p w14:paraId="60F86BEC" w14:textId="77777777" w:rsidR="00E15B20" w:rsidRDefault="00812504">
      <w:pPr>
        <w:spacing w:line="480" w:lineRule="auto"/>
        <w:ind w:firstLine="720"/>
        <w:jc w:val="center"/>
        <w:rPr>
          <w:rFonts w:eastAsia="Times New Roman"/>
          <w:szCs w:val="24"/>
        </w:rPr>
      </w:pPr>
      <w:r>
        <w:rPr>
          <w:rFonts w:eastAsia="Times New Roman"/>
          <w:szCs w:val="24"/>
        </w:rPr>
        <w:lastRenderedPageBreak/>
        <w:t>(Θόρυβος από την πτέρυγα του ΣΥΡΙΖΑ)</w:t>
      </w:r>
    </w:p>
    <w:p w14:paraId="60F86BED" w14:textId="77777777" w:rsidR="00E15B20" w:rsidRDefault="00812504">
      <w:pPr>
        <w:spacing w:line="480" w:lineRule="auto"/>
        <w:ind w:firstLine="720"/>
        <w:jc w:val="both"/>
        <w:rPr>
          <w:rFonts w:eastAsia="Times New Roman"/>
          <w:szCs w:val="24"/>
        </w:rPr>
      </w:pPr>
      <w:r>
        <w:rPr>
          <w:rFonts w:eastAsia="Times New Roman"/>
          <w:b/>
          <w:szCs w:val="24"/>
        </w:rPr>
        <w:t>ΝΙΚΟΛΑΟΣ ΦΙΛΗΣ (Υπουργός Παιδείας, Έ</w:t>
      </w:r>
      <w:r>
        <w:rPr>
          <w:rFonts w:eastAsia="Times New Roman"/>
          <w:b/>
          <w:szCs w:val="24"/>
        </w:rPr>
        <w:t>ρευνας και Θρησκευμάτων):</w:t>
      </w:r>
      <w:r>
        <w:rPr>
          <w:rFonts w:eastAsia="Times New Roman"/>
          <w:szCs w:val="24"/>
        </w:rPr>
        <w:t xml:space="preserve"> Είστε ελάχιστοι.</w:t>
      </w:r>
    </w:p>
    <w:p w14:paraId="60F86BEE" w14:textId="77777777" w:rsidR="00E15B20" w:rsidRDefault="00812504">
      <w:pPr>
        <w:spacing w:line="480" w:lineRule="auto"/>
        <w:ind w:firstLine="720"/>
        <w:jc w:val="center"/>
        <w:rPr>
          <w:rFonts w:eastAsia="Times New Roman"/>
          <w:b/>
          <w:szCs w:val="24"/>
        </w:rPr>
      </w:pPr>
      <w:r>
        <w:rPr>
          <w:rFonts w:eastAsia="Times New Roman"/>
          <w:szCs w:val="24"/>
        </w:rPr>
        <w:t>(Θόρυβος-διαμαρτυρίες από την πτέρυγα τ</w:t>
      </w:r>
      <w:r>
        <w:rPr>
          <w:rFonts w:eastAsia="Times New Roman"/>
          <w:szCs w:val="24"/>
        </w:rPr>
        <w:t>ης Χ</w:t>
      </w:r>
      <w:r>
        <w:rPr>
          <w:rFonts w:eastAsia="Times New Roman"/>
          <w:szCs w:val="24"/>
        </w:rPr>
        <w:t>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BEF" w14:textId="77777777" w:rsidR="00E15B20" w:rsidRDefault="00812504">
      <w:pPr>
        <w:spacing w:line="48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Τελειώνετε</w:t>
      </w:r>
      <w:r>
        <w:rPr>
          <w:rFonts w:eastAsia="Times New Roman"/>
          <w:szCs w:val="24"/>
        </w:rPr>
        <w:t>,</w:t>
      </w:r>
      <w:r>
        <w:rPr>
          <w:rFonts w:eastAsia="Times New Roman"/>
          <w:szCs w:val="24"/>
        </w:rPr>
        <w:t xml:space="preserve"> ψεύτες!</w:t>
      </w:r>
    </w:p>
    <w:p w14:paraId="60F86BF0" w14:textId="77777777" w:rsidR="00E15B20" w:rsidRDefault="00812504">
      <w:pPr>
        <w:spacing w:line="48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Δεν πειράζει, πάντα λίγοι έκαναν την επανάστα</w:t>
      </w:r>
      <w:r>
        <w:rPr>
          <w:rFonts w:eastAsia="Times New Roman"/>
          <w:szCs w:val="24"/>
        </w:rPr>
        <w:t>ση. Οι πολλοί γ</w:t>
      </w:r>
      <w:r>
        <w:rPr>
          <w:rFonts w:eastAsia="Times New Roman"/>
          <w:szCs w:val="24"/>
        </w:rPr>
        <w:t>ινόντουσαν σαπιοκοιλιάδες.</w:t>
      </w:r>
    </w:p>
    <w:p w14:paraId="60F86BF1"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BF2"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Ησυχία! </w:t>
      </w:r>
    </w:p>
    <w:p w14:paraId="60F86BF3" w14:textId="77777777" w:rsidR="00E15B20" w:rsidRDefault="00812504">
      <w:pPr>
        <w:spacing w:line="480" w:lineRule="auto"/>
        <w:ind w:firstLine="720"/>
        <w:jc w:val="both"/>
        <w:rPr>
          <w:rFonts w:eastAsia="Times New Roman"/>
          <w:szCs w:val="24"/>
        </w:rPr>
      </w:pPr>
      <w:r>
        <w:rPr>
          <w:rFonts w:eastAsia="Times New Roman"/>
          <w:szCs w:val="24"/>
        </w:rPr>
        <w:t>Κύριε Μιχαλολιάκο, κύριε Φίλη, σας παρακαλώ πολύ!</w:t>
      </w:r>
    </w:p>
    <w:p w14:paraId="60F86BF4" w14:textId="77777777" w:rsidR="00E15B20" w:rsidRDefault="00812504">
      <w:pPr>
        <w:spacing w:line="48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Φάε κανένα κοψίδι, φίλε.</w:t>
      </w:r>
    </w:p>
    <w:p w14:paraId="60F86BF5"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Η Ελλάς, είτε το θέλετε είτε δεν το θέλετε, ακόμη και από </w:t>
      </w:r>
      <w:r>
        <w:rPr>
          <w:rFonts w:eastAsia="Times New Roman"/>
          <w:szCs w:val="24"/>
        </w:rPr>
        <w:t xml:space="preserve">τη νεότερη ιστορία που γεννήθηκε μέσα από τις φλόγες της </w:t>
      </w:r>
      <w:r>
        <w:rPr>
          <w:rFonts w:eastAsia="Times New Roman"/>
          <w:szCs w:val="24"/>
        </w:rPr>
        <w:t>Ε</w:t>
      </w:r>
      <w:r>
        <w:rPr>
          <w:rFonts w:eastAsia="Times New Roman"/>
          <w:szCs w:val="24"/>
        </w:rPr>
        <w:t xml:space="preserve">λληνικής </w:t>
      </w:r>
      <w:r>
        <w:rPr>
          <w:rFonts w:eastAsia="Times New Roman"/>
          <w:szCs w:val="24"/>
        </w:rPr>
        <w:t>Ε</w:t>
      </w:r>
      <w:r>
        <w:rPr>
          <w:rFonts w:eastAsia="Times New Roman"/>
          <w:szCs w:val="24"/>
        </w:rPr>
        <w:t>πανάστασης, διασφαλίστηκε η ελληνικότητά μας με το «ένας λαός, ένα έθνος, ένα κράτος»</w:t>
      </w:r>
      <w:r>
        <w:rPr>
          <w:rFonts w:eastAsia="Times New Roman"/>
          <w:szCs w:val="24"/>
        </w:rPr>
        <w:t>.</w:t>
      </w:r>
    </w:p>
    <w:p w14:paraId="60F86BF6"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μια τελεία.</w:t>
      </w:r>
    </w:p>
    <w:p w14:paraId="60F86BF7" w14:textId="77777777" w:rsidR="00E15B20" w:rsidRDefault="00812504">
      <w:pPr>
        <w:spacing w:line="48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Και το σύνθημα του Υψηλάντη «Μάχου</w:t>
      </w:r>
      <w:r>
        <w:rPr>
          <w:rFonts w:eastAsia="Times New Roman"/>
          <w:szCs w:val="24"/>
        </w:rPr>
        <w:t xml:space="preserve"> υπέρ πίστεως και πατρίδος» ηχεί ακόμη στα αυτιά μας. Αυτό θα κάνουμε κι εμείς</w:t>
      </w:r>
      <w:r>
        <w:rPr>
          <w:rFonts w:eastAsia="Times New Roman"/>
          <w:szCs w:val="24"/>
        </w:rPr>
        <w:t>,</w:t>
      </w:r>
      <w:r>
        <w:rPr>
          <w:rFonts w:eastAsia="Times New Roman"/>
          <w:szCs w:val="24"/>
        </w:rPr>
        <w:t xml:space="preserve"> οι χρυσαυγίτες</w:t>
      </w:r>
      <w:r>
        <w:rPr>
          <w:rFonts w:eastAsia="Times New Roman"/>
          <w:szCs w:val="24"/>
        </w:rPr>
        <w:t>,</w:t>
      </w:r>
      <w:r>
        <w:rPr>
          <w:rFonts w:eastAsia="Times New Roman"/>
          <w:szCs w:val="24"/>
        </w:rPr>
        <w:t xml:space="preserve"> και αυτό καλούμε να κάνουν όσοι αισθάνονται Έλληνες.</w:t>
      </w:r>
    </w:p>
    <w:p w14:paraId="60F86BF8" w14:textId="77777777" w:rsidR="00E15B20" w:rsidRDefault="00812504">
      <w:pPr>
        <w:spacing w:line="480" w:lineRule="auto"/>
        <w:ind w:firstLine="720"/>
        <w:jc w:val="both"/>
        <w:rPr>
          <w:rFonts w:eastAsia="Times New Roman"/>
          <w:szCs w:val="24"/>
        </w:rPr>
      </w:pPr>
      <w:r>
        <w:rPr>
          <w:rFonts w:eastAsia="Times New Roman"/>
          <w:szCs w:val="24"/>
        </w:rPr>
        <w:t>Ευχαριστώ.</w:t>
      </w:r>
    </w:p>
    <w:p w14:paraId="60F86BF9" w14:textId="77777777" w:rsidR="00E15B20" w:rsidRDefault="00812504">
      <w:pPr>
        <w:spacing w:line="48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0F86BFA"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w:t>
      </w:r>
      <w:r>
        <w:rPr>
          <w:rFonts w:eastAsia="Times New Roman"/>
          <w:szCs w:val="24"/>
        </w:rPr>
        <w:t xml:space="preserve"> ο κ. Κόκκαλης.</w:t>
      </w:r>
    </w:p>
    <w:p w14:paraId="60F86BFB" w14:textId="77777777" w:rsidR="00E15B20" w:rsidRDefault="00812504">
      <w:pPr>
        <w:spacing w:line="48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14:paraId="60F86BFC" w14:textId="77777777" w:rsidR="00E15B20" w:rsidRDefault="00812504">
      <w:pPr>
        <w:spacing w:line="480" w:lineRule="auto"/>
        <w:ind w:firstLine="720"/>
        <w:jc w:val="both"/>
        <w:rPr>
          <w:rFonts w:eastAsia="Times New Roman"/>
          <w:szCs w:val="24"/>
        </w:rPr>
      </w:pPr>
      <w:r>
        <w:rPr>
          <w:rFonts w:eastAsia="Times New Roman"/>
          <w:szCs w:val="24"/>
        </w:rPr>
        <w:lastRenderedPageBreak/>
        <w:t>Κυρίες και κύριοι Βουλευτές, καλούμαστε να ψηφίσουμε ένα νομοσχέδιο του Υπουργείου Περιβάλλοντος που έχει σχέση και με το φυσικό αέριο. Τα άρθρα του νομοσχεδίου τα εξήγησε αναλυτικώς ο εισηγητής</w:t>
      </w:r>
      <w:r>
        <w:rPr>
          <w:rFonts w:eastAsia="Times New Roman"/>
          <w:szCs w:val="24"/>
        </w:rPr>
        <w:t xml:space="preserve"> μας, ο κ. Λαζαρίδης.</w:t>
      </w:r>
    </w:p>
    <w:p w14:paraId="60F86BFD" w14:textId="77777777" w:rsidR="00E15B20" w:rsidRDefault="00812504">
      <w:pPr>
        <w:spacing w:line="480" w:lineRule="auto"/>
        <w:ind w:firstLine="720"/>
        <w:jc w:val="both"/>
        <w:rPr>
          <w:rFonts w:eastAsia="Times New Roman"/>
          <w:szCs w:val="24"/>
        </w:rPr>
      </w:pPr>
      <w:r>
        <w:rPr>
          <w:rFonts w:eastAsia="Times New Roman"/>
          <w:szCs w:val="24"/>
        </w:rPr>
        <w:t xml:space="preserve">Θα αναφερθώ σε δύο-τρία συγκεκριμένα θέματα. Χαίρομαι που ο κ. Αμανατίδης, πράγματι, με μετριοπάθεια επιχειρηματολόγησε υπέρ του </w:t>
      </w:r>
      <w:r>
        <w:rPr>
          <w:rFonts w:eastAsia="Times New Roman"/>
          <w:szCs w:val="24"/>
        </w:rPr>
        <w:t>τ</w:t>
      </w:r>
      <w:r>
        <w:rPr>
          <w:rFonts w:eastAsia="Times New Roman"/>
          <w:szCs w:val="24"/>
        </w:rPr>
        <w:t>εμένους. Με την ίδια πιστεύω μετριοπάθεια, θα προσπαθήσω κι εγώ να επιχειρηματολογήσω και τα συμπεράσματ</w:t>
      </w:r>
      <w:r>
        <w:rPr>
          <w:rFonts w:eastAsia="Times New Roman"/>
          <w:szCs w:val="24"/>
        </w:rPr>
        <w:t>α θα είναι του κόσμου που μας βλέπει αλλά και δικά σας.</w:t>
      </w:r>
    </w:p>
    <w:p w14:paraId="60F86BFE" w14:textId="77777777" w:rsidR="00E15B20" w:rsidRDefault="00812504">
      <w:pPr>
        <w:spacing w:line="480" w:lineRule="auto"/>
        <w:ind w:firstLine="720"/>
        <w:jc w:val="both"/>
        <w:rPr>
          <w:rFonts w:eastAsia="Times New Roman"/>
          <w:szCs w:val="24"/>
        </w:rPr>
      </w:pPr>
      <w:r>
        <w:rPr>
          <w:rFonts w:eastAsia="Times New Roman"/>
          <w:szCs w:val="24"/>
        </w:rPr>
        <w:t xml:space="preserve">Οι υπέρμαχοι της ανέγερσης του </w:t>
      </w:r>
      <w:r>
        <w:rPr>
          <w:rFonts w:eastAsia="Times New Roman"/>
          <w:szCs w:val="24"/>
        </w:rPr>
        <w:t>τ</w:t>
      </w:r>
      <w:r>
        <w:rPr>
          <w:rFonts w:eastAsia="Times New Roman"/>
          <w:szCs w:val="24"/>
        </w:rPr>
        <w:t xml:space="preserve">εμένους υποστηρίζουν τις συνταγματικές διατάξεις περί ανεξιθρησκίας, την </w:t>
      </w:r>
      <w:r>
        <w:rPr>
          <w:rFonts w:eastAsia="Times New Roman"/>
          <w:szCs w:val="24"/>
        </w:rPr>
        <w:t>Ε</w:t>
      </w:r>
      <w:r>
        <w:rPr>
          <w:rFonts w:eastAsia="Times New Roman"/>
          <w:szCs w:val="24"/>
        </w:rPr>
        <w:t xml:space="preserve">υρωπαϊκή </w:t>
      </w:r>
      <w:r>
        <w:rPr>
          <w:rFonts w:eastAsia="Times New Roman"/>
          <w:szCs w:val="24"/>
        </w:rPr>
        <w:t>Σ</w:t>
      </w:r>
      <w:r>
        <w:rPr>
          <w:rFonts w:eastAsia="Times New Roman"/>
          <w:szCs w:val="24"/>
        </w:rPr>
        <w:t xml:space="preserve">ύμβαση για τα </w:t>
      </w:r>
      <w:r>
        <w:rPr>
          <w:rFonts w:eastAsia="Times New Roman"/>
          <w:szCs w:val="24"/>
        </w:rPr>
        <w:t>Δ</w:t>
      </w:r>
      <w:r>
        <w:rPr>
          <w:rFonts w:eastAsia="Times New Roman"/>
          <w:szCs w:val="24"/>
        </w:rPr>
        <w:t xml:space="preserve">ικαιώματα του </w:t>
      </w:r>
      <w:r>
        <w:rPr>
          <w:rFonts w:eastAsia="Times New Roman"/>
          <w:szCs w:val="24"/>
        </w:rPr>
        <w:t>Α</w:t>
      </w:r>
      <w:r>
        <w:rPr>
          <w:rFonts w:eastAsia="Times New Roman"/>
          <w:szCs w:val="24"/>
        </w:rPr>
        <w:t xml:space="preserve">νθρώπου, το γεγονός ότι η Αθήνα δεν έχει τέμενος, τις </w:t>
      </w:r>
      <w:r>
        <w:rPr>
          <w:rFonts w:eastAsia="Times New Roman"/>
          <w:szCs w:val="24"/>
        </w:rPr>
        <w:t>διπλωματικές μας σχέσεις με τις μουσουλμανικές χώρες</w:t>
      </w:r>
      <w:r>
        <w:rPr>
          <w:rFonts w:eastAsia="Times New Roman"/>
          <w:szCs w:val="24"/>
        </w:rPr>
        <w:t xml:space="preserve"> και ά</w:t>
      </w:r>
      <w:r>
        <w:rPr>
          <w:rFonts w:eastAsia="Times New Roman"/>
          <w:szCs w:val="24"/>
        </w:rPr>
        <w:t>λλα</w:t>
      </w:r>
      <w:r>
        <w:rPr>
          <w:rFonts w:eastAsia="Times New Roman"/>
          <w:szCs w:val="24"/>
        </w:rPr>
        <w:t>.</w:t>
      </w:r>
    </w:p>
    <w:p w14:paraId="60F86BFF" w14:textId="77777777" w:rsidR="00E15B20" w:rsidRDefault="00812504">
      <w:pPr>
        <w:spacing w:line="480" w:lineRule="auto"/>
        <w:ind w:firstLine="720"/>
        <w:jc w:val="both"/>
        <w:rPr>
          <w:rFonts w:eastAsia="Times New Roman"/>
          <w:szCs w:val="24"/>
        </w:rPr>
      </w:pPr>
      <w:r>
        <w:rPr>
          <w:rFonts w:eastAsia="Times New Roman"/>
          <w:szCs w:val="24"/>
        </w:rPr>
        <w:t>Προχωρούν κάποιοι και λίγο παραπέρα. Σε αυτούς που διαφωνούν βάζουν μια ταμπέλα. Έχουν το ελαφρυντικό τουλάχιστον ότι δεν γνωρίζουν. Έχουν άγνοια. Το επικίνδυνο θα ήταν να ήταν σκόπιμη αυτή η π</w:t>
      </w:r>
      <w:r>
        <w:rPr>
          <w:rFonts w:eastAsia="Times New Roman"/>
          <w:szCs w:val="24"/>
        </w:rPr>
        <w:t>αραπληροφόρηση. Η ασχετοσύνη είναι επικίνδυνη.</w:t>
      </w:r>
    </w:p>
    <w:p w14:paraId="60F86C00" w14:textId="77777777" w:rsidR="00E15B20" w:rsidRDefault="00812504">
      <w:pPr>
        <w:spacing w:line="480" w:lineRule="auto"/>
        <w:ind w:firstLine="720"/>
        <w:jc w:val="both"/>
        <w:rPr>
          <w:rFonts w:eastAsia="Times New Roman"/>
          <w:szCs w:val="24"/>
        </w:rPr>
      </w:pPr>
      <w:r>
        <w:rPr>
          <w:rFonts w:eastAsia="Times New Roman"/>
          <w:szCs w:val="24"/>
        </w:rPr>
        <w:lastRenderedPageBreak/>
        <w:t>Ακούσατε, συνεπώς, αυτά τα επιχειρήματα περί συνταγματικών διατάξεων ανεξιθρησκίας. Είναι απόλυτα σεβαστά. Για να δούμε λίγο μήπως υπάρχουν και αντίθετα επιχειρήματα εξίσου δυνατά ή να υπερτερούν.</w:t>
      </w:r>
    </w:p>
    <w:p w14:paraId="60F86C01" w14:textId="77777777" w:rsidR="00E15B20" w:rsidRDefault="00812504">
      <w:pPr>
        <w:spacing w:line="480" w:lineRule="auto"/>
        <w:ind w:firstLine="720"/>
        <w:jc w:val="both"/>
        <w:rPr>
          <w:rFonts w:eastAsia="Times New Roman"/>
          <w:szCs w:val="24"/>
        </w:rPr>
      </w:pPr>
      <w:r>
        <w:rPr>
          <w:rFonts w:eastAsia="Times New Roman"/>
          <w:szCs w:val="24"/>
        </w:rPr>
        <w:t>Ως Ανεξάρτητ</w:t>
      </w:r>
      <w:r>
        <w:rPr>
          <w:rFonts w:eastAsia="Times New Roman"/>
          <w:szCs w:val="24"/>
        </w:rPr>
        <w:t>οι Έλληνες υποβάλλουμε τώρα την πρόταση για ίδρυση νεκροταφείου για μουσουλμάνους στην Αθήνα.</w:t>
      </w:r>
    </w:p>
    <w:p w14:paraId="60F86C02" w14:textId="77777777" w:rsidR="00E15B20" w:rsidRDefault="00812504">
      <w:pPr>
        <w:spacing w:line="48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Ε, εντάξει. Δεν ντρέπεστε λιγάκι;</w:t>
      </w:r>
    </w:p>
    <w:p w14:paraId="60F86C03" w14:textId="77777777" w:rsidR="00E15B20" w:rsidRDefault="00812504">
      <w:pPr>
        <w:spacing w:line="48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Δεν υπάρχει νεκροταφείο και αναγκάζονται αυτοί που πεθαίνουν και πηγαίνουν στην Κομοτηνή. Δυστυχώς, δεν υπάρχει. Δεν είναι διόλου ρητορική αυτή η τοποθέτηση. Θέλω, όμως, να διαχωρίσω τη λατρεία των μουσουλμάνων με το πολιτισμικό σύμβολο.</w:t>
      </w:r>
    </w:p>
    <w:p w14:paraId="60F86C04" w14:textId="77777777" w:rsidR="00E15B20" w:rsidRDefault="00812504">
      <w:pPr>
        <w:spacing w:line="480" w:lineRule="auto"/>
        <w:ind w:firstLine="720"/>
        <w:jc w:val="both"/>
        <w:rPr>
          <w:rFonts w:eastAsia="Times New Roman"/>
          <w:szCs w:val="24"/>
        </w:rPr>
      </w:pPr>
      <w:r>
        <w:rPr>
          <w:rFonts w:eastAsia="Times New Roman"/>
          <w:szCs w:val="24"/>
        </w:rPr>
        <w:t>Το θέμα της θρησκ</w:t>
      </w:r>
      <w:r>
        <w:rPr>
          <w:rFonts w:eastAsia="Times New Roman"/>
          <w:szCs w:val="24"/>
        </w:rPr>
        <w:t>ευτικής λατρείας των μουσουλμάνων είναι σύνθετο θέμα, κύριε Υπουργέ, που έχει να κάνει, ειδικά τώρα, με την ευρωπαϊκή πολιτική μετανάστευσης από συγκεκριμένες χώρες, όπως Γερμανία, Γαλλία, Βέλγιο. Θα ακολουθήσουμε αυτές τις χώρες; Πρέπει;</w:t>
      </w:r>
    </w:p>
    <w:p w14:paraId="60F86C05" w14:textId="77777777" w:rsidR="00E15B20" w:rsidRDefault="00812504">
      <w:pPr>
        <w:spacing w:line="480" w:lineRule="auto"/>
        <w:ind w:firstLine="720"/>
        <w:jc w:val="both"/>
        <w:rPr>
          <w:rFonts w:eastAsia="Times New Roman"/>
          <w:szCs w:val="24"/>
        </w:rPr>
      </w:pPr>
      <w:r>
        <w:rPr>
          <w:rFonts w:eastAsia="Times New Roman"/>
          <w:szCs w:val="24"/>
        </w:rPr>
        <w:lastRenderedPageBreak/>
        <w:t>Εμείς, ως Ανεξάρτ</w:t>
      </w:r>
      <w:r>
        <w:rPr>
          <w:rFonts w:eastAsia="Times New Roman"/>
          <w:szCs w:val="24"/>
        </w:rPr>
        <w:t>ητοι Έλληνες, λέμε ότι ναι, ακολουθούμε αυτόν τον σκεπτικισμό όσον αφορά το Ισλάμ, δεδομένου ότι δεν υπάρχει καταδίκη της χώρας μας από το Ευρωπαϊκό Δικαστήριο των Δικαιωμάτων του Ανθρώπου για παραβίαση θρησκευτικού δικαιώματος, δεδομένου ότι δεν διαμαρτυρ</w:t>
      </w:r>
      <w:r>
        <w:rPr>
          <w:rFonts w:eastAsia="Times New Roman"/>
          <w:szCs w:val="24"/>
        </w:rPr>
        <w:t>ήθηκε επίσημα, δεν κατήγγειλε επίσημα ουδεμία μουσουλμανική ένωση ότι παραβιάστηκε έστω και μία φορά.</w:t>
      </w:r>
    </w:p>
    <w:p w14:paraId="60F86C06" w14:textId="77777777" w:rsidR="00E15B20" w:rsidRDefault="00812504">
      <w:pPr>
        <w:spacing w:line="480" w:lineRule="auto"/>
        <w:ind w:firstLine="720"/>
        <w:jc w:val="both"/>
        <w:rPr>
          <w:rFonts w:eastAsia="Times New Roman"/>
          <w:szCs w:val="24"/>
        </w:rPr>
      </w:pPr>
      <w:r>
        <w:rPr>
          <w:rFonts w:eastAsia="Times New Roman"/>
          <w:szCs w:val="24"/>
        </w:rPr>
        <w:t>Μέχρι την ονομαστική</w:t>
      </w:r>
      <w:r>
        <w:rPr>
          <w:rFonts w:eastAsia="Times New Roman"/>
          <w:szCs w:val="24"/>
        </w:rPr>
        <w:t xml:space="preserve"> ψηφοφορία</w:t>
      </w:r>
      <w:r>
        <w:rPr>
          <w:rFonts w:eastAsia="Times New Roman"/>
          <w:szCs w:val="24"/>
        </w:rPr>
        <w:t xml:space="preserve"> θα περιμένω οποιαδήποτε καταγγελία ότι παραβιάστηκε κάποιο δικαίωμα στη λατρεία και</w:t>
      </w:r>
      <w:r>
        <w:rPr>
          <w:rFonts w:eastAsia="Times New Roman"/>
          <w:szCs w:val="24"/>
        </w:rPr>
        <w:t>,</w:t>
      </w:r>
      <w:r>
        <w:rPr>
          <w:rFonts w:eastAsia="Times New Roman"/>
          <w:szCs w:val="24"/>
        </w:rPr>
        <w:t xml:space="preserve"> αν όντως υπάρχει, αν έχει παραβιαστεί </w:t>
      </w:r>
      <w:r>
        <w:rPr>
          <w:rFonts w:eastAsia="Times New Roman"/>
          <w:szCs w:val="24"/>
        </w:rPr>
        <w:t>δικαίωμα, τότε θα το ψηφίσω. Διότι η ανεξιθρησκία είναι απαραβίαστη, πλην όμως έχουμε να κάνουμε με το πολιτισμικό σύμβολο. Και</w:t>
      </w:r>
      <w:r>
        <w:rPr>
          <w:rFonts w:eastAsia="Times New Roman"/>
          <w:szCs w:val="24"/>
        </w:rPr>
        <w:t>,</w:t>
      </w:r>
      <w:r>
        <w:rPr>
          <w:rFonts w:eastAsia="Times New Roman"/>
          <w:szCs w:val="24"/>
        </w:rPr>
        <w:t xml:space="preserve"> κύριε Αμανατίδη, δίνω εξηγήσεις και για λογαριασμό του κ. Λαζαρίδη, επειδή αναφερθήκατε, επαναλαμβάνω, με μετριοπάθεια.</w:t>
      </w:r>
    </w:p>
    <w:p w14:paraId="60F86C07" w14:textId="77777777" w:rsidR="00E15B20" w:rsidRDefault="00812504">
      <w:pPr>
        <w:spacing w:line="480" w:lineRule="auto"/>
        <w:ind w:firstLine="720"/>
        <w:jc w:val="both"/>
        <w:rPr>
          <w:rFonts w:eastAsia="Times New Roman"/>
          <w:szCs w:val="24"/>
        </w:rPr>
      </w:pPr>
      <w:r>
        <w:rPr>
          <w:rFonts w:eastAsia="Times New Roman"/>
          <w:szCs w:val="24"/>
        </w:rPr>
        <w:t>Το τέμε</w:t>
      </w:r>
      <w:r>
        <w:rPr>
          <w:rFonts w:eastAsia="Times New Roman"/>
          <w:szCs w:val="24"/>
        </w:rPr>
        <w:t>νος παράγεται από το ρήμα «τέμνω», που σημαίνει «οριοθετώ». Για να οριοθετήσεις, σημαίνει ότι υπάρχουν πολλά πράγματα για να οριοθετήσεις. Το τέμενος είναι τζαμί, από το «</w:t>
      </w:r>
      <w:r>
        <w:rPr>
          <w:rFonts w:eastAsia="Times New Roman"/>
          <w:szCs w:val="24"/>
          <w:lang w:val="en-US"/>
        </w:rPr>
        <w:t>cami</w:t>
      </w:r>
      <w:r>
        <w:rPr>
          <w:rFonts w:eastAsia="Times New Roman"/>
          <w:szCs w:val="24"/>
        </w:rPr>
        <w:t>», που σημαίνει «πιστός». Το τζαμί δεν μπορεί να είναι τέμενος, κύριε Υπουργέ. Κα</w:t>
      </w:r>
      <w:r>
        <w:rPr>
          <w:rFonts w:eastAsia="Times New Roman"/>
          <w:szCs w:val="24"/>
        </w:rPr>
        <w:t>ι βέβαια, οι χώροι οι θρησκευτικοί πρέπει να προστατεύονται.</w:t>
      </w:r>
    </w:p>
    <w:p w14:paraId="60F86C08" w14:textId="77777777" w:rsidR="00E15B20" w:rsidRDefault="00812504">
      <w:pPr>
        <w:spacing w:line="480" w:lineRule="auto"/>
        <w:ind w:firstLine="720"/>
        <w:jc w:val="both"/>
        <w:rPr>
          <w:rFonts w:eastAsia="Times New Roman"/>
          <w:szCs w:val="24"/>
        </w:rPr>
      </w:pPr>
      <w:r>
        <w:rPr>
          <w:rFonts w:eastAsia="Times New Roman"/>
          <w:szCs w:val="24"/>
        </w:rPr>
        <w:lastRenderedPageBreak/>
        <w:t>Επαναλαμβάνω, το ότι έχουμε διαφορετική άποψη δεν σημαίνει ότι είμαστε ξενοφοβικοί. Ήδη, χώρες της Ευρωπαϊκής Ένωσης, έχουν αλλάξει την πολιτική τους, όσον αφορά την ανέγερση τεμενών, τη φύλαξη α</w:t>
      </w:r>
      <w:r>
        <w:rPr>
          <w:rFonts w:eastAsia="Times New Roman"/>
          <w:szCs w:val="24"/>
        </w:rPr>
        <w:t xml:space="preserve">υτών των χώρων. </w:t>
      </w:r>
      <w:r>
        <w:rPr>
          <w:rFonts w:eastAsia="Times New Roman"/>
          <w:szCs w:val="24"/>
        </w:rPr>
        <w:t>Ε</w:t>
      </w:r>
      <w:r>
        <w:rPr>
          <w:rFonts w:eastAsia="Times New Roman"/>
          <w:szCs w:val="24"/>
        </w:rPr>
        <w:t>δώ έρχομαι στο επιχείρημα κάποιων</w:t>
      </w:r>
      <w:r>
        <w:rPr>
          <w:rFonts w:eastAsia="Times New Roman"/>
          <w:szCs w:val="24"/>
        </w:rPr>
        <w:t>,</w:t>
      </w:r>
      <w:r>
        <w:rPr>
          <w:rFonts w:eastAsia="Times New Roman"/>
          <w:szCs w:val="24"/>
        </w:rPr>
        <w:t xml:space="preserve"> που δεν τολμούν να το πουν από αυτό το Βήμα, ότι θέλουμε να τους ελέγξουμε καλύτερα. Για ποιο</w:t>
      </w:r>
      <w:r>
        <w:rPr>
          <w:rFonts w:eastAsia="Times New Roman"/>
          <w:szCs w:val="24"/>
        </w:rPr>
        <w:t>ν</w:t>
      </w:r>
      <w:r>
        <w:rPr>
          <w:rFonts w:eastAsia="Times New Roman"/>
          <w:szCs w:val="24"/>
        </w:rPr>
        <w:t xml:space="preserve"> λόγο θέλετε να τους ελέγξετε</w:t>
      </w:r>
      <w:r>
        <w:rPr>
          <w:rFonts w:eastAsia="Times New Roman"/>
          <w:szCs w:val="24"/>
        </w:rPr>
        <w:t>;</w:t>
      </w:r>
      <w:r>
        <w:rPr>
          <w:rFonts w:eastAsia="Times New Roman"/>
          <w:szCs w:val="24"/>
        </w:rPr>
        <w:t xml:space="preserve"> Ακολουθούμε την ευρωπαϊκή πολιτική μετανάστευσης απέναντι στο Ισλάμ και είμαστε και συνεπείς και με τον Μάη του 2015.</w:t>
      </w:r>
    </w:p>
    <w:p w14:paraId="60F86C09" w14:textId="77777777" w:rsidR="00E15B20" w:rsidRDefault="00812504">
      <w:pPr>
        <w:spacing w:line="480" w:lineRule="auto"/>
        <w:ind w:firstLine="720"/>
        <w:jc w:val="both"/>
        <w:rPr>
          <w:rFonts w:eastAsia="Times New Roman"/>
          <w:szCs w:val="24"/>
        </w:rPr>
      </w:pPr>
      <w:r>
        <w:rPr>
          <w:rFonts w:eastAsia="Times New Roman"/>
          <w:szCs w:val="24"/>
        </w:rPr>
        <w:t>Καταθέσαμε δύο τροπολογίες -μία από τις οποίες κατατέθηκε χθες από τον κ. Λαζαρίδη-</w:t>
      </w:r>
      <w:r>
        <w:rPr>
          <w:rFonts w:eastAsia="Times New Roman"/>
          <w:szCs w:val="24"/>
        </w:rPr>
        <w:t>,</w:t>
      </w:r>
      <w:r>
        <w:rPr>
          <w:rFonts w:eastAsia="Times New Roman"/>
          <w:szCs w:val="24"/>
        </w:rPr>
        <w:t xml:space="preserve"> οι οποίες δεν έχουν δημοσιονομικό κόστος. Δεν ξέρω π</w:t>
      </w:r>
      <w:r>
        <w:rPr>
          <w:rFonts w:eastAsia="Times New Roman"/>
          <w:szCs w:val="24"/>
        </w:rPr>
        <w:t>ο</w:t>
      </w:r>
      <w:r>
        <w:rPr>
          <w:rFonts w:eastAsia="Times New Roman"/>
          <w:szCs w:val="24"/>
        </w:rPr>
        <w:t>ύ</w:t>
      </w:r>
      <w:r>
        <w:rPr>
          <w:rFonts w:eastAsia="Times New Roman"/>
          <w:szCs w:val="24"/>
        </w:rPr>
        <w:t xml:space="preserve"> είναι ο κ. Σκουρλέτης. Η μία αφορά την τροποποίηση του άρθρου 93 του Κώδικα Διοικητικής Δικονομίας. Ανακουφίζει ελεύθερους επαγγελματίες, πάρα πολύ κόσμο. Περιμένουμε τουλάχιστον μια εξήγηση για ποιο</w:t>
      </w:r>
      <w:r>
        <w:rPr>
          <w:rFonts w:eastAsia="Times New Roman"/>
          <w:szCs w:val="24"/>
        </w:rPr>
        <w:t>ν</w:t>
      </w:r>
      <w:r>
        <w:rPr>
          <w:rFonts w:eastAsia="Times New Roman"/>
          <w:szCs w:val="24"/>
        </w:rPr>
        <w:t xml:space="preserve"> λόγο δεν μπορεί να γίνει δεκτή. Υποχρεώνεται, δυστυχ</w:t>
      </w:r>
      <w:r>
        <w:rPr>
          <w:rFonts w:eastAsia="Times New Roman"/>
          <w:szCs w:val="24"/>
        </w:rPr>
        <w:t>ώς, κάποιος</w:t>
      </w:r>
      <w:r>
        <w:rPr>
          <w:rFonts w:eastAsia="Times New Roman"/>
          <w:szCs w:val="24"/>
        </w:rPr>
        <w:t>,</w:t>
      </w:r>
      <w:r>
        <w:rPr>
          <w:rFonts w:eastAsia="Times New Roman"/>
          <w:szCs w:val="24"/>
        </w:rPr>
        <w:t xml:space="preserve"> ο οποίος έχει μια διαφορά με την εφορία να πληρώνει το 50% σε μετρητά. Και τι προτείνουμε εμείς; Εμπράγματη εξασφάλιση αντί για μετρητά. Εμπράγματη εξασφάλιση. Να ανακουφιστεί ο κόσμος.</w:t>
      </w:r>
    </w:p>
    <w:p w14:paraId="60F86C0A" w14:textId="77777777" w:rsidR="00E15B20" w:rsidRDefault="00812504">
      <w:pPr>
        <w:spacing w:line="480" w:lineRule="auto"/>
        <w:ind w:firstLine="720"/>
        <w:jc w:val="both"/>
        <w:rPr>
          <w:rFonts w:eastAsia="Times New Roman"/>
          <w:szCs w:val="24"/>
        </w:rPr>
      </w:pPr>
      <w:r>
        <w:rPr>
          <w:rFonts w:eastAsia="Times New Roman"/>
          <w:szCs w:val="24"/>
        </w:rPr>
        <w:lastRenderedPageBreak/>
        <w:t>Η δεύτερη τροπολογία έχει να κάνει με τους συνδίκους πτώχ</w:t>
      </w:r>
      <w:r>
        <w:rPr>
          <w:rFonts w:eastAsia="Times New Roman"/>
          <w:szCs w:val="24"/>
        </w:rPr>
        <w:t xml:space="preserve">ευσης. Όλοι μας, ατομικά, ευθυνόμαστε με τον ΕΝΦΙΑ. Η </w:t>
      </w:r>
      <w:r>
        <w:rPr>
          <w:rFonts w:eastAsia="Times New Roman"/>
          <w:szCs w:val="24"/>
        </w:rPr>
        <w:t>σ</w:t>
      </w:r>
      <w:r>
        <w:rPr>
          <w:rFonts w:eastAsia="Times New Roman"/>
          <w:szCs w:val="24"/>
        </w:rPr>
        <w:t>υγκυβέρνηση Σαμαρά-Βενιζέλου με τον ν.4223/2013 νομοθέτησε ότι με τον ΕΝΦΙΑ βαρύνεται και ο σύνδικος, ο οποίος διορίζεται από το δικαστήριο σε μεγάλες επιχειρήσεις. Και είναι πάρα πολλοί σύνδικοι αντιμ</w:t>
      </w:r>
      <w:r>
        <w:rPr>
          <w:rFonts w:eastAsia="Times New Roman"/>
          <w:szCs w:val="24"/>
        </w:rPr>
        <w:t>έτωποι με ποινικά δικαστήρια. Ακούμε ότι η τροπολογία είναι θετική. Έτσι είπαν οι Υπουργοί. Εγώ λέω ότι ο συγκεκριμένος νόμος είναι παράνομος.</w:t>
      </w:r>
    </w:p>
    <w:p w14:paraId="60F86C0B" w14:textId="77777777" w:rsidR="00E15B20" w:rsidRDefault="00812504">
      <w:pPr>
        <w:spacing w:line="480" w:lineRule="auto"/>
        <w:ind w:firstLine="720"/>
        <w:jc w:val="both"/>
        <w:rPr>
          <w:rFonts w:eastAsia="Times New Roman"/>
          <w:szCs w:val="24"/>
        </w:rPr>
      </w:pPr>
      <w:r>
        <w:rPr>
          <w:rFonts w:eastAsia="Times New Roman"/>
          <w:szCs w:val="24"/>
        </w:rPr>
        <w:t>Θα κλείσω -θα μου επιτρέψετε- με τις καταλήψεις. Ευτυχώς, είναι λίγοι, αλλά δίνουν πάτημα, κύριοι του ΣΥΡΙΖΑ, στη</w:t>
      </w:r>
      <w:r>
        <w:rPr>
          <w:rFonts w:eastAsia="Times New Roman"/>
          <w:szCs w:val="24"/>
        </w:rPr>
        <w:t>ν Αξιωματική Αντιπολίτευση, η οποία δεν έχει πρόγραμμα για έξοδο της Ελλάδας από την κρίση. Δεν έχει πρόγραμμα και προσπαθεί να εκμεταλλευτεί ατυχείς δηλώσεις, όσον αφορά τις καταλήψεις. Επ’ ουδενί δεν πρέπει να αλλάξουμε την έννοια του δικαίου στη χώρα μα</w:t>
      </w:r>
      <w:r>
        <w:rPr>
          <w:rFonts w:eastAsia="Times New Roman"/>
          <w:szCs w:val="24"/>
        </w:rPr>
        <w:t>ς και να αλλάξουμε και την αυτοδικία. Δεν μπορεί να κάνει ο καθένας ό,τι θέλει.</w:t>
      </w:r>
    </w:p>
    <w:p w14:paraId="60F86C0C" w14:textId="77777777" w:rsidR="00E15B20" w:rsidRDefault="00812504">
      <w:pPr>
        <w:spacing w:line="480" w:lineRule="auto"/>
        <w:ind w:firstLine="720"/>
        <w:jc w:val="both"/>
        <w:rPr>
          <w:rFonts w:eastAsia="Times New Roman"/>
          <w:szCs w:val="24"/>
        </w:rPr>
      </w:pPr>
      <w:r>
        <w:rPr>
          <w:rFonts w:eastAsia="Times New Roman"/>
          <w:szCs w:val="24"/>
        </w:rPr>
        <w:t>Κλείνοντας</w:t>
      </w:r>
      <w:r>
        <w:rPr>
          <w:rFonts w:eastAsia="Times New Roman"/>
          <w:szCs w:val="24"/>
        </w:rPr>
        <w:t>,</w:t>
      </w:r>
      <w:r>
        <w:rPr>
          <w:rFonts w:eastAsia="Times New Roman"/>
          <w:szCs w:val="24"/>
        </w:rPr>
        <w:t xml:space="preserve"> ψηφίζουμε το νομοσχέδιο. Νομίζω ότι δώσαμε επαρκείς εξηγήσεις. Κάποιοι βιάστηκαν να βάλουν ταμπέλες περί ξενοφοβικότητας. </w:t>
      </w:r>
      <w:r>
        <w:rPr>
          <w:rFonts w:eastAsia="Times New Roman"/>
          <w:szCs w:val="24"/>
        </w:rPr>
        <w:t>Καθίστε και σκεφτείτε ότι ο πολιτισμός του</w:t>
      </w:r>
      <w:r>
        <w:rPr>
          <w:rFonts w:eastAsia="Times New Roman"/>
          <w:szCs w:val="24"/>
        </w:rPr>
        <w:t xml:space="preserve"> Ισλάμ δεν έχει κα</w:t>
      </w:r>
      <w:r>
        <w:rPr>
          <w:rFonts w:eastAsia="Times New Roman"/>
          <w:szCs w:val="24"/>
        </w:rPr>
        <w:t>μ</w:t>
      </w:r>
      <w:r>
        <w:rPr>
          <w:rFonts w:eastAsia="Times New Roman"/>
          <w:szCs w:val="24"/>
        </w:rPr>
        <w:t>μία σχέση με τον δυτικό πολιτισμό, σεβόμενοι απόλυτα το δικαίωμα στη λατρεία των μουσουλμάνων.</w:t>
      </w:r>
    </w:p>
    <w:p w14:paraId="60F86C0D" w14:textId="77777777" w:rsidR="00E15B20" w:rsidRDefault="00812504">
      <w:pPr>
        <w:spacing w:line="480" w:lineRule="auto"/>
        <w:ind w:firstLine="720"/>
        <w:jc w:val="both"/>
        <w:rPr>
          <w:rFonts w:eastAsia="Times New Roman"/>
          <w:szCs w:val="24"/>
        </w:rPr>
      </w:pPr>
      <w:r>
        <w:rPr>
          <w:rFonts w:eastAsia="Times New Roman"/>
          <w:szCs w:val="24"/>
        </w:rPr>
        <w:lastRenderedPageBreak/>
        <w:t>Κύριε Σκουρλέτη, θέλω να δείτε, σας παρακαλώ, τις δύο τροπολογίες που ανέφερα, μία του κ. Λαζαρίδη και μία όσον αφορά το</w:t>
      </w:r>
      <w:r>
        <w:rPr>
          <w:rFonts w:eastAsia="Times New Roman"/>
          <w:szCs w:val="24"/>
        </w:rPr>
        <w:t>ν</w:t>
      </w:r>
      <w:r>
        <w:rPr>
          <w:rFonts w:eastAsia="Times New Roman"/>
          <w:szCs w:val="24"/>
        </w:rPr>
        <w:t xml:space="preserve"> σύνδικο πτώχευσης.</w:t>
      </w:r>
    </w:p>
    <w:p w14:paraId="60F86C0E" w14:textId="77777777" w:rsidR="00E15B20" w:rsidRDefault="00812504">
      <w:pPr>
        <w:spacing w:line="480" w:lineRule="auto"/>
        <w:ind w:firstLine="720"/>
        <w:jc w:val="both"/>
        <w:rPr>
          <w:rFonts w:eastAsia="Times New Roman"/>
          <w:szCs w:val="24"/>
        </w:rPr>
      </w:pPr>
      <w:r>
        <w:rPr>
          <w:rFonts w:eastAsia="Times New Roman"/>
          <w:szCs w:val="24"/>
        </w:rPr>
        <w:t>Ε</w:t>
      </w:r>
      <w:r>
        <w:rPr>
          <w:rFonts w:eastAsia="Times New Roman"/>
          <w:szCs w:val="24"/>
        </w:rPr>
        <w:t>υχαριστώ πολύ.</w:t>
      </w:r>
    </w:p>
    <w:p w14:paraId="60F86C0F" w14:textId="77777777" w:rsidR="00E15B20" w:rsidRDefault="00812504">
      <w:pPr>
        <w:spacing w:line="480" w:lineRule="auto"/>
        <w:ind w:firstLine="720"/>
        <w:jc w:val="center"/>
        <w:rPr>
          <w:rFonts w:eastAsia="Times New Roman"/>
          <w:szCs w:val="24"/>
        </w:rPr>
      </w:pPr>
      <w:r>
        <w:rPr>
          <w:rFonts w:eastAsia="Times New Roman"/>
          <w:szCs w:val="24"/>
        </w:rPr>
        <w:t>(Χειροκροτήματα)</w:t>
      </w:r>
    </w:p>
    <w:p w14:paraId="60F86C10"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w:t>
      </w:r>
    </w:p>
    <w:p w14:paraId="60F86C11" w14:textId="77777777" w:rsidR="00E15B20" w:rsidRDefault="00812504">
      <w:pPr>
        <w:spacing w:line="480" w:lineRule="auto"/>
        <w:ind w:firstLine="720"/>
        <w:jc w:val="both"/>
        <w:rPr>
          <w:rFonts w:eastAsia="Times New Roman"/>
          <w:szCs w:val="24"/>
        </w:rPr>
      </w:pPr>
      <w:r>
        <w:rPr>
          <w:rFonts w:eastAsia="Times New Roman"/>
          <w:szCs w:val="24"/>
          <w:lang w:val="en-US"/>
        </w:rPr>
        <w:t>O</w:t>
      </w:r>
      <w:r>
        <w:rPr>
          <w:rFonts w:eastAsia="Times New Roman"/>
          <w:szCs w:val="24"/>
        </w:rPr>
        <w:t xml:space="preserve"> Πρόεδρος της Κοινοβουλευτικής Ομάδας της Χρυσής Αυγής κ. Μιχαλολιάκος έχει τον λόγο.</w:t>
      </w:r>
    </w:p>
    <w:p w14:paraId="60F86C12" w14:textId="77777777" w:rsidR="00E15B20" w:rsidRDefault="00812504">
      <w:pPr>
        <w:spacing w:line="48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Έπρεπε να χειροκροτήσετε, κύριοι του ΣΥΡΙΖΑ. Τι έγινε; Πώς και δεν χειροκ</w:t>
      </w:r>
      <w:r>
        <w:rPr>
          <w:rFonts w:eastAsia="Times New Roman"/>
          <w:szCs w:val="24"/>
        </w:rPr>
        <w:t>ροτάτε; Να σας συγχαρώ για τους εταίρους σας!</w:t>
      </w:r>
    </w:p>
    <w:p w14:paraId="60F86C13" w14:textId="77777777" w:rsidR="00E15B20" w:rsidRDefault="00812504">
      <w:pPr>
        <w:spacing w:line="48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κυρία Μπακογιάννη. Χειροκροτήστε εσείς. Παρακαλώ.</w:t>
      </w:r>
    </w:p>
    <w:p w14:paraId="60F86C14"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C15" w14:textId="77777777" w:rsidR="00E15B20" w:rsidRDefault="00812504">
      <w:pPr>
        <w:spacing w:line="480" w:lineRule="auto"/>
        <w:ind w:firstLine="720"/>
        <w:jc w:val="both"/>
        <w:rPr>
          <w:rFonts w:eastAsia="Times New Roman"/>
          <w:szCs w:val="24"/>
        </w:rPr>
      </w:pPr>
      <w:r>
        <w:rPr>
          <w:rFonts w:eastAsia="Times New Roman"/>
          <w:szCs w:val="24"/>
        </w:rPr>
        <w:t>Ο κ. Μιχαλολιάκος έχει τον λόγο.</w:t>
      </w:r>
    </w:p>
    <w:p w14:paraId="60F86C16" w14:textId="77777777" w:rsidR="00E15B20" w:rsidRDefault="00812504">
      <w:pPr>
        <w:spacing w:line="480" w:lineRule="auto"/>
        <w:ind w:firstLine="720"/>
        <w:jc w:val="both"/>
        <w:rPr>
          <w:rFonts w:eastAsia="Times New Roman"/>
          <w:szCs w:val="24"/>
        </w:rPr>
      </w:pPr>
      <w:r>
        <w:rPr>
          <w:rFonts w:eastAsia="Times New Roman"/>
          <w:b/>
          <w:szCs w:val="24"/>
        </w:rPr>
        <w:lastRenderedPageBreak/>
        <w:t>ΝΙΚΟΛΑΟΣ ΜΙΧΑΛΟΛΙΑΚΟΣ (Γενικός Γραμματέας του Λαϊκού Συνδέσμο</w:t>
      </w:r>
      <w:r>
        <w:rPr>
          <w:rFonts w:eastAsia="Times New Roman"/>
          <w:b/>
          <w:szCs w:val="24"/>
        </w:rPr>
        <w:t>υ–Χρυσή Αυγή):</w:t>
      </w:r>
      <w:r>
        <w:rPr>
          <w:rFonts w:eastAsia="Times New Roman"/>
          <w:szCs w:val="24"/>
        </w:rPr>
        <w:t xml:space="preserve"> Κύριε Πρόεδρε, κυρίες και κύριοι Βουλευτές, πριν αναφερθώ στα του μουσουλμανικού τεμένους και της θέσεως της Χρυσής Αυγής, καθώς και των θέσεων των άλλων κομμάτων, όπως διατυπώθηκαν, θέλω να κάνω μια καταγγελία.</w:t>
      </w:r>
    </w:p>
    <w:p w14:paraId="60F86C17" w14:textId="77777777" w:rsidR="00E15B20" w:rsidRDefault="00812504">
      <w:pPr>
        <w:spacing w:line="480" w:lineRule="auto"/>
        <w:ind w:firstLine="720"/>
        <w:jc w:val="both"/>
        <w:rPr>
          <w:rFonts w:eastAsia="Times New Roman"/>
          <w:szCs w:val="24"/>
        </w:rPr>
      </w:pPr>
      <w:r>
        <w:rPr>
          <w:rFonts w:eastAsia="Times New Roman"/>
          <w:szCs w:val="24"/>
        </w:rPr>
        <w:t xml:space="preserve">Πριν από λίγη ώρα στην </w:t>
      </w:r>
      <w:r>
        <w:rPr>
          <w:rFonts w:eastAsia="Times New Roman"/>
          <w:szCs w:val="24"/>
        </w:rPr>
        <w:t>ε</w:t>
      </w:r>
      <w:r>
        <w:rPr>
          <w:rFonts w:eastAsia="Times New Roman"/>
          <w:szCs w:val="24"/>
        </w:rPr>
        <w:t>ξετασ</w:t>
      </w:r>
      <w:r>
        <w:rPr>
          <w:rFonts w:eastAsia="Times New Roman"/>
          <w:szCs w:val="24"/>
        </w:rPr>
        <w:t xml:space="preserve">τική </w:t>
      </w:r>
      <w:r>
        <w:rPr>
          <w:rFonts w:eastAsia="Times New Roman"/>
          <w:szCs w:val="24"/>
        </w:rPr>
        <w:t>ε</w:t>
      </w:r>
      <w:r>
        <w:rPr>
          <w:rFonts w:eastAsia="Times New Roman"/>
          <w:szCs w:val="24"/>
        </w:rPr>
        <w:t>πιτροπή κατέθετε ο «ολιγάρχης», ένας εκ των «νταβατζήδων» των ΜΜΕ του τόπου, ο Κοντομηνάς</w:t>
      </w:r>
      <w:r>
        <w:rPr>
          <w:rFonts w:eastAsia="Times New Roman"/>
          <w:szCs w:val="24"/>
        </w:rPr>
        <w:t>,</w:t>
      </w:r>
      <w:r>
        <w:rPr>
          <w:rFonts w:eastAsia="Times New Roman"/>
          <w:szCs w:val="24"/>
        </w:rPr>
        <w:t xml:space="preserve"> και απευθυνόμενος στον Βουλευτή της Χρυσής Αυγής τον αποκάλεσε «κύριε </w:t>
      </w:r>
      <w:r>
        <w:rPr>
          <w:rFonts w:eastAsia="Times New Roman"/>
          <w:szCs w:val="24"/>
        </w:rPr>
        <w:t>τ</w:t>
      </w:r>
      <w:r>
        <w:rPr>
          <w:rFonts w:eastAsia="Times New Roman"/>
          <w:szCs w:val="24"/>
        </w:rPr>
        <w:t xml:space="preserve">ίποτε». Ε, λοιπόν, ναι, αυτό το «κύριε </w:t>
      </w:r>
      <w:r>
        <w:rPr>
          <w:rFonts w:eastAsia="Times New Roman"/>
          <w:szCs w:val="24"/>
        </w:rPr>
        <w:t>τ</w:t>
      </w:r>
      <w:r>
        <w:rPr>
          <w:rFonts w:eastAsia="Times New Roman"/>
          <w:szCs w:val="24"/>
        </w:rPr>
        <w:t>ίποτε» πηγαίνει σε όλους σας</w:t>
      </w:r>
      <w:r>
        <w:rPr>
          <w:rFonts w:eastAsia="Times New Roman"/>
          <w:szCs w:val="24"/>
        </w:rPr>
        <w:t>,</w:t>
      </w:r>
      <w:r>
        <w:rPr>
          <w:rFonts w:eastAsia="Times New Roman"/>
          <w:szCs w:val="24"/>
        </w:rPr>
        <w:t xml:space="preserve"> σε ό,τι αφορά τους</w:t>
      </w:r>
      <w:r>
        <w:rPr>
          <w:rFonts w:eastAsia="Times New Roman"/>
          <w:szCs w:val="24"/>
        </w:rPr>
        <w:t xml:space="preserve"> «νταβατζήδες». Σας σέρνουν από πίσω τα κανάλια.</w:t>
      </w:r>
    </w:p>
    <w:p w14:paraId="60F86C18" w14:textId="77777777" w:rsidR="00E15B20" w:rsidRDefault="00812504">
      <w:pPr>
        <w:spacing w:line="480" w:lineRule="auto"/>
        <w:ind w:firstLine="720"/>
        <w:jc w:val="both"/>
        <w:rPr>
          <w:rFonts w:eastAsia="Times New Roman"/>
          <w:szCs w:val="24"/>
        </w:rPr>
      </w:pPr>
      <w:r>
        <w:rPr>
          <w:rFonts w:eastAsia="Times New Roman"/>
          <w:szCs w:val="24"/>
        </w:rPr>
        <w:t>Η Κυβέρνηση έχει υποσχεθεί ότι θα δώσει ένα τέλος. Θα δούμε αν αυτό ισχύει, γιατί επί του προκειμένου ξέρω ότι αυτός ο κύριος, ο οποίος είχε ξαπλώσει σε τρεις καρέκλες, λες και βρισκόταν στο σαλόνι του σπιτι</w:t>
      </w:r>
      <w:r>
        <w:rPr>
          <w:rFonts w:eastAsia="Times New Roman"/>
          <w:szCs w:val="24"/>
        </w:rPr>
        <w:t>ού του, δείχνοντας πλήρη ασέβεια προς έναν εκπρόσωπο του ελληνικού λαού ψηφισμένο από Έλληνες πολίτες, έχει στενές σχέσεις με Υπουργούς της Κυβερνήσεώς σας</w:t>
      </w:r>
      <w:r>
        <w:rPr>
          <w:rFonts w:eastAsia="Times New Roman"/>
          <w:szCs w:val="24"/>
        </w:rPr>
        <w:t>,</w:t>
      </w:r>
      <w:r>
        <w:rPr>
          <w:rFonts w:eastAsia="Times New Roman"/>
          <w:szCs w:val="24"/>
        </w:rPr>
        <w:t xml:space="preserve"> που του έχετε υποσχεθεί άδεια. Παζάρια κάνετε.</w:t>
      </w:r>
    </w:p>
    <w:p w14:paraId="60F86C19"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Τα ίδια είχαμε και κατά τη διάρκεια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χθες</w:t>
      </w:r>
      <w:r>
        <w:rPr>
          <w:rFonts w:eastAsia="Times New Roman"/>
          <w:szCs w:val="24"/>
        </w:rPr>
        <w:t>,</w:t>
      </w:r>
      <w:r>
        <w:rPr>
          <w:rFonts w:eastAsia="Times New Roman"/>
          <w:szCs w:val="24"/>
        </w:rPr>
        <w:t xml:space="preserve"> που άπαντες</w:t>
      </w:r>
      <w:r>
        <w:rPr>
          <w:rFonts w:eastAsia="Times New Roman"/>
          <w:szCs w:val="24"/>
        </w:rPr>
        <w:t>,</w:t>
      </w:r>
      <w:r>
        <w:rPr>
          <w:rFonts w:eastAsia="Times New Roman"/>
          <w:szCs w:val="24"/>
        </w:rPr>
        <w:t xml:space="preserve"> όλοι ενωμένοι</w:t>
      </w:r>
      <w:r>
        <w:rPr>
          <w:rFonts w:eastAsia="Times New Roman"/>
          <w:szCs w:val="24"/>
        </w:rPr>
        <w:t>,</w:t>
      </w:r>
      <w:r>
        <w:rPr>
          <w:rFonts w:eastAsia="Times New Roman"/>
          <w:szCs w:val="24"/>
        </w:rPr>
        <w:t xml:space="preserve"> αποφανθήκατε ότι το «ιερό τέρας» που λέγεται Δημοσιογραφικός Οργανισμός Λαμπράκη βρίσκεται στην ασυλία και έτσι δεν κατέθεσε ο κ. Ψυχάρης, φέρνοντας το χαρτί ενός ιδιώτη ιατρού.</w:t>
      </w:r>
    </w:p>
    <w:p w14:paraId="60F86C1A" w14:textId="77777777" w:rsidR="00E15B20" w:rsidRDefault="00812504">
      <w:pPr>
        <w:spacing w:line="480" w:lineRule="auto"/>
        <w:ind w:firstLine="720"/>
        <w:jc w:val="both"/>
        <w:rPr>
          <w:rFonts w:eastAsia="Times New Roman"/>
          <w:szCs w:val="24"/>
        </w:rPr>
      </w:pPr>
      <w:r>
        <w:rPr>
          <w:rFonts w:eastAsia="Times New Roman"/>
          <w:szCs w:val="24"/>
        </w:rPr>
        <w:t>Τα ίδια προχθές και με τον Μπόμπολ</w:t>
      </w:r>
      <w:r>
        <w:rPr>
          <w:rFonts w:eastAsia="Times New Roman"/>
          <w:szCs w:val="24"/>
        </w:rPr>
        <w:t>α, ο οποίος είναι και στη λίστα Λαγκάρντ</w:t>
      </w:r>
      <w:r>
        <w:rPr>
          <w:rFonts w:eastAsia="Times New Roman"/>
          <w:szCs w:val="24"/>
        </w:rPr>
        <w:t>,</w:t>
      </w:r>
      <w:r>
        <w:rPr>
          <w:rFonts w:eastAsia="Times New Roman"/>
          <w:szCs w:val="24"/>
        </w:rPr>
        <w:t xml:space="preserve"> και είπε με ύφος μισοκακόμοιρο «ναι, είχα βγάλει είκοσι εκατομμύρια ευρώ, ήταν μια οικογενειακή υπόθεση».</w:t>
      </w:r>
    </w:p>
    <w:p w14:paraId="60F86C1B" w14:textId="77777777" w:rsidR="00E15B20" w:rsidRDefault="00812504">
      <w:pPr>
        <w:spacing w:line="480" w:lineRule="auto"/>
        <w:ind w:firstLine="720"/>
        <w:jc w:val="both"/>
        <w:rPr>
          <w:rFonts w:eastAsia="Times New Roman"/>
          <w:szCs w:val="24"/>
        </w:rPr>
      </w:pPr>
      <w:r>
        <w:rPr>
          <w:rFonts w:eastAsia="Times New Roman"/>
          <w:szCs w:val="24"/>
        </w:rPr>
        <w:t>Αυτός ο κύριος επίσης αναγκάστηκε να δηλώσει ότι πήρε ομολογιακό δάνειο που εγκρίνατε εσείς, κύριοι της Νέας</w:t>
      </w:r>
      <w:r>
        <w:rPr>
          <w:rFonts w:eastAsia="Times New Roman"/>
          <w:szCs w:val="24"/>
        </w:rPr>
        <w:t xml:space="preserve"> Δημοκρατίας, το 2014 μαζί με το ΠΑΣΟΚ και εκταμιεύσατε εσείς, κύριοι του ΣΥΡΙΖΑ, από τράπεζες, από τις τράπεζες που έχουν πιει το αίμα του ελληνικού λαού και έχουν ανακεφαλαιοποιηθεί από το υστέρημα του ελληνικού λαού.</w:t>
      </w:r>
    </w:p>
    <w:p w14:paraId="60F86C1C" w14:textId="77777777" w:rsidR="00E15B20" w:rsidRDefault="00812504">
      <w:pPr>
        <w:spacing w:line="480" w:lineRule="auto"/>
        <w:ind w:firstLine="720"/>
        <w:jc w:val="both"/>
        <w:rPr>
          <w:rFonts w:eastAsia="Times New Roman"/>
          <w:szCs w:val="24"/>
        </w:rPr>
      </w:pPr>
      <w:r>
        <w:rPr>
          <w:rFonts w:eastAsia="Times New Roman"/>
          <w:szCs w:val="24"/>
        </w:rPr>
        <w:t xml:space="preserve">Δεν πιστεύουμε, λοιπόν, ότι απ’ όλη αυτή τη διαδικασία που λέγεται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θα προκύψει τίποτα, αφού</w:t>
      </w:r>
      <w:r>
        <w:rPr>
          <w:rFonts w:eastAsia="Times New Roman"/>
          <w:szCs w:val="24"/>
        </w:rPr>
        <w:t>,</w:t>
      </w:r>
      <w:r>
        <w:rPr>
          <w:rFonts w:eastAsia="Times New Roman"/>
          <w:szCs w:val="24"/>
        </w:rPr>
        <w:t xml:space="preserve"> το πολύ</w:t>
      </w:r>
      <w:r>
        <w:rPr>
          <w:rFonts w:eastAsia="Times New Roman"/>
          <w:szCs w:val="24"/>
        </w:rPr>
        <w:t xml:space="preserve"> </w:t>
      </w:r>
      <w:r>
        <w:rPr>
          <w:rFonts w:eastAsia="Times New Roman"/>
          <w:szCs w:val="24"/>
        </w:rPr>
        <w:t>πολύ</w:t>
      </w:r>
      <w:r>
        <w:rPr>
          <w:rFonts w:eastAsia="Times New Roman"/>
          <w:szCs w:val="24"/>
        </w:rPr>
        <w:t>,</w:t>
      </w:r>
      <w:r>
        <w:rPr>
          <w:rFonts w:eastAsia="Times New Roman"/>
          <w:szCs w:val="24"/>
        </w:rPr>
        <w:t xml:space="preserve"> κάποιοι «ολιγάρχες» να παραμεριστούν και τη θέση τους να πάρουν άλλοι. Το σίγουρο είναι ότι η Χρυσή Αυγή, όπως πολέμησε με συνέπε</w:t>
      </w:r>
      <w:r>
        <w:rPr>
          <w:rFonts w:eastAsia="Times New Roman"/>
          <w:szCs w:val="24"/>
        </w:rPr>
        <w:t>ια όλα αυτά τα χρόνια τους «νταβατζήδες» της διαπλοκής, θα συνεχίσει να τους πολεμά και τώρα.</w:t>
      </w:r>
    </w:p>
    <w:p w14:paraId="60F86C1D" w14:textId="77777777" w:rsidR="00E15B20" w:rsidRDefault="00812504">
      <w:pPr>
        <w:spacing w:line="48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C1E"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Τον ρώτησε επίσης ο Βουλευτής μας για μια εταιρεία ονόματι </w:t>
      </w:r>
      <w:r>
        <w:rPr>
          <w:rFonts w:eastAsia="Times New Roman"/>
          <w:szCs w:val="24"/>
        </w:rPr>
        <w:t>«</w:t>
      </w:r>
      <w:r>
        <w:rPr>
          <w:rFonts w:eastAsia="Times New Roman"/>
          <w:szCs w:val="24"/>
          <w:lang w:val="en-US"/>
        </w:rPr>
        <w:t>LEXITEL</w:t>
      </w:r>
      <w:r>
        <w:rPr>
          <w:rFonts w:eastAsia="Times New Roman"/>
          <w:szCs w:val="24"/>
        </w:rPr>
        <w:t>»</w:t>
      </w:r>
      <w:r>
        <w:rPr>
          <w:rFonts w:eastAsia="Times New Roman"/>
          <w:szCs w:val="24"/>
        </w:rPr>
        <w:t>, η οποία έχει τηλέφωνα κάπου στην Ταϊλάνδη,</w:t>
      </w:r>
      <w:r>
        <w:rPr>
          <w:rFonts w:eastAsia="Times New Roman"/>
          <w:szCs w:val="24"/>
        </w:rPr>
        <w:t xml:space="preserve"> στη Σιγκαπούρη –δεν ξέρω πού-</w:t>
      </w:r>
      <w:r>
        <w:rPr>
          <w:rFonts w:eastAsia="Times New Roman"/>
          <w:szCs w:val="24"/>
        </w:rPr>
        <w:t>,</w:t>
      </w:r>
      <w:r>
        <w:rPr>
          <w:rFonts w:eastAsia="Times New Roman"/>
          <w:szCs w:val="24"/>
        </w:rPr>
        <w:t xml:space="preserve"> που σε όλα τα μεγάλα κανάλια, σε όλους αυτούς τους πυλώνες της περίφημης ψευτοδημοκρατίας σας, από μια ώρα και μετά βγαίνουν και λένε «πάρε με τηλέφωνο, άκουσέ με» κάποιες μισόγυμνες κυρίες. Από αυτά πληρώνονται οι δημοσιογρ</w:t>
      </w:r>
      <w:r>
        <w:rPr>
          <w:rFonts w:eastAsia="Times New Roman"/>
          <w:szCs w:val="24"/>
        </w:rPr>
        <w:t>άφοι</w:t>
      </w:r>
      <w:r>
        <w:rPr>
          <w:rFonts w:eastAsia="Times New Roman"/>
          <w:szCs w:val="24"/>
        </w:rPr>
        <w:t>,</w:t>
      </w:r>
      <w:r>
        <w:rPr>
          <w:rFonts w:eastAsia="Times New Roman"/>
          <w:szCs w:val="24"/>
        </w:rPr>
        <w:t xml:space="preserve"> οι οποίοι παριστάνουν τους «Ηρακλείς της δημοκρατίας» και οι οποίοι μονίμως είναι κατήγοροι της Χρυσής Αυγής.</w:t>
      </w:r>
    </w:p>
    <w:p w14:paraId="60F86C1F" w14:textId="77777777" w:rsidR="00E15B20" w:rsidRDefault="00812504">
      <w:pPr>
        <w:spacing w:line="480" w:lineRule="auto"/>
        <w:ind w:firstLine="720"/>
        <w:jc w:val="both"/>
        <w:rPr>
          <w:rFonts w:eastAsia="Times New Roman"/>
          <w:szCs w:val="24"/>
        </w:rPr>
      </w:pPr>
      <w:r>
        <w:rPr>
          <w:rFonts w:eastAsia="Times New Roman"/>
          <w:szCs w:val="24"/>
        </w:rPr>
        <w:t xml:space="preserve">Επίσης, τις τελευταίες μέρες βλέπουμε σ’ όλα αυτά τα κανάλια, το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lang w:val="en-US"/>
        </w:rPr>
        <w:t>ALPHA</w:t>
      </w:r>
      <w:r>
        <w:rPr>
          <w:rFonts w:eastAsia="Times New Roman"/>
          <w:szCs w:val="24"/>
        </w:rPr>
        <w:t>»</w:t>
      </w:r>
      <w:r>
        <w:rPr>
          <w:rFonts w:eastAsia="Times New Roman"/>
          <w:szCs w:val="24"/>
        </w:rPr>
        <w:t>, σ’ όλους τους τηλεοπτικούς σταθμούς να βγαίν</w:t>
      </w:r>
      <w:r>
        <w:rPr>
          <w:rFonts w:eastAsia="Times New Roman"/>
          <w:szCs w:val="24"/>
        </w:rPr>
        <w:t>ουν ανακοινώσεις που λένε: «Εμείς δεν έχουμε άδεια; Είχαμε υποβάλει τότε για άδεια. Έχουμε πληρώσει τόσα στα ασφαλιστικά ταμεία, τόσα στο τέλος τηλεοράσεως</w:t>
      </w:r>
      <w:r>
        <w:rPr>
          <w:rFonts w:eastAsia="Times New Roman"/>
          <w:szCs w:val="24"/>
        </w:rPr>
        <w:t>.</w:t>
      </w:r>
      <w:r>
        <w:rPr>
          <w:rFonts w:eastAsia="Times New Roman"/>
          <w:szCs w:val="24"/>
        </w:rPr>
        <w:t>».</w:t>
      </w:r>
    </w:p>
    <w:p w14:paraId="60F86C20" w14:textId="77777777" w:rsidR="00E15B20" w:rsidRDefault="00812504">
      <w:pPr>
        <w:spacing w:line="480" w:lineRule="auto"/>
        <w:ind w:firstLine="720"/>
        <w:jc w:val="both"/>
        <w:rPr>
          <w:rFonts w:eastAsia="Times New Roman"/>
          <w:szCs w:val="24"/>
        </w:rPr>
      </w:pPr>
      <w:r>
        <w:rPr>
          <w:rFonts w:eastAsia="Times New Roman"/>
          <w:szCs w:val="24"/>
        </w:rPr>
        <w:t>Σοβαρώς, κύριοι και κυρίες; Μήπως είναι και ευεργέτες όλα αυτά τα κανάλια, που χρωστάνε εκατοντάδ</w:t>
      </w:r>
      <w:r>
        <w:rPr>
          <w:rFonts w:eastAsia="Times New Roman"/>
          <w:szCs w:val="24"/>
        </w:rPr>
        <w:t>ες εκατομμύρια ευρώ, ή μήπως ξεχνάμε ότι όλα αυτά τα κανάλια είναι που στήριξαν όλο αυτό το ένοχο και αμαρτωλό καθεστώς</w:t>
      </w:r>
      <w:r>
        <w:rPr>
          <w:rFonts w:eastAsia="Times New Roman"/>
          <w:szCs w:val="24"/>
        </w:rPr>
        <w:t>,</w:t>
      </w:r>
      <w:r>
        <w:rPr>
          <w:rFonts w:eastAsia="Times New Roman"/>
          <w:szCs w:val="24"/>
        </w:rPr>
        <w:t xml:space="preserve"> που οδήγησε την πατρίδα μας στη χρεοκοπία και στο σημερινό κατάντημα;</w:t>
      </w:r>
    </w:p>
    <w:p w14:paraId="60F86C21"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Ποιοι ήταν αυτοί που είχαν ειδικές εκπομπές για το Χρηματιστήριο, όταν καταληστευόταν το σύνολο του ελληνικού λαού; Αυτά τα κανάλια. Ποιοι ήταν αυτοί που έπαιρναν τα τεράστια ποσά για τη διαφήμιση των </w:t>
      </w:r>
      <w:r>
        <w:rPr>
          <w:rFonts w:eastAsia="Times New Roman"/>
          <w:szCs w:val="24"/>
          <w:lang w:val="en-US"/>
        </w:rPr>
        <w:t>Olympic</w:t>
      </w:r>
      <w:r>
        <w:rPr>
          <w:rFonts w:eastAsia="Times New Roman"/>
          <w:szCs w:val="24"/>
        </w:rPr>
        <w:t xml:space="preserve"> </w:t>
      </w:r>
      <w:r>
        <w:rPr>
          <w:rFonts w:eastAsia="Times New Roman"/>
          <w:szCs w:val="24"/>
          <w:lang w:val="en-US"/>
        </w:rPr>
        <w:t>Games</w:t>
      </w:r>
      <w:r>
        <w:rPr>
          <w:rFonts w:eastAsia="Times New Roman"/>
          <w:szCs w:val="24"/>
        </w:rPr>
        <w:t xml:space="preserve"> του 2004; Αυτά τα κανάλια. Μάλιστα, από Β</w:t>
      </w:r>
      <w:r>
        <w:rPr>
          <w:rFonts w:eastAsia="Times New Roman"/>
          <w:szCs w:val="24"/>
        </w:rPr>
        <w:t xml:space="preserve">ουλευτές, από το οικογενειακό τους περιβάλλον είχαν διορίσει στον Οργανισμό </w:t>
      </w:r>
      <w:r>
        <w:rPr>
          <w:rFonts w:eastAsia="Times New Roman"/>
          <w:szCs w:val="24"/>
        </w:rPr>
        <w:t>«</w:t>
      </w:r>
      <w:r>
        <w:rPr>
          <w:rFonts w:eastAsia="Times New Roman"/>
          <w:szCs w:val="24"/>
        </w:rPr>
        <w:t>Αθήνα 2004</w:t>
      </w:r>
      <w:r>
        <w:rPr>
          <w:rFonts w:eastAsia="Times New Roman"/>
          <w:szCs w:val="24"/>
        </w:rPr>
        <w:t>»</w:t>
      </w:r>
      <w:r>
        <w:rPr>
          <w:rFonts w:eastAsia="Times New Roman"/>
          <w:szCs w:val="24"/>
        </w:rPr>
        <w:t xml:space="preserve"> άτομα συγκεκριμένα, γιους, κόρες, ανιψιές, με μισθούς τριών και τεσσάρων χιλιάδων ευρώ.</w:t>
      </w:r>
    </w:p>
    <w:p w14:paraId="60F86C22" w14:textId="77777777" w:rsidR="00E15B20" w:rsidRDefault="00812504">
      <w:pPr>
        <w:spacing w:line="480" w:lineRule="auto"/>
        <w:ind w:firstLine="720"/>
        <w:jc w:val="both"/>
        <w:rPr>
          <w:rFonts w:eastAsia="Times New Roman"/>
          <w:szCs w:val="24"/>
        </w:rPr>
      </w:pPr>
      <w:r>
        <w:rPr>
          <w:rFonts w:eastAsia="Times New Roman"/>
          <w:szCs w:val="24"/>
        </w:rPr>
        <w:t>Έγινε ποτέ ένας έλεγχος γι’ αυτά; Τι διαφάνεια θα φέρετε; Είκοσι μήνες κυβερνάτ</w:t>
      </w:r>
      <w:r>
        <w:rPr>
          <w:rFonts w:eastAsia="Times New Roman"/>
          <w:szCs w:val="24"/>
        </w:rPr>
        <w:t>ε. Επιτέλους, πώς θα χτυπήσετε αυτό το τέρας της διαπλοκής; Δεν βλέπουμε να γίνεται τίποτα πάνω σ’ αυτό. Έχουν τεράστιες ευθύνες, λοιπόν, τα κανάλια αυτά και δεν είναι οι ευεργέτες του ελληνικού λαού, όπως θέλουν να εμφανιστούν.</w:t>
      </w:r>
    </w:p>
    <w:p w14:paraId="60F86C23" w14:textId="77777777" w:rsidR="00E15B20" w:rsidRDefault="00812504">
      <w:pPr>
        <w:spacing w:line="480" w:lineRule="auto"/>
        <w:ind w:firstLine="720"/>
        <w:jc w:val="both"/>
        <w:rPr>
          <w:rFonts w:eastAsia="Times New Roman"/>
          <w:szCs w:val="24"/>
        </w:rPr>
      </w:pPr>
      <w:r>
        <w:rPr>
          <w:rFonts w:eastAsia="Times New Roman"/>
          <w:szCs w:val="24"/>
        </w:rPr>
        <w:t xml:space="preserve">Βεβαίως, πολλοί απ’ αυτούς </w:t>
      </w:r>
      <w:r>
        <w:rPr>
          <w:rFonts w:eastAsia="Times New Roman"/>
          <w:szCs w:val="24"/>
        </w:rPr>
        <w:t>ξεπλήρωσαν το χρέος τους</w:t>
      </w:r>
      <w:r>
        <w:rPr>
          <w:rFonts w:eastAsia="Times New Roman"/>
          <w:szCs w:val="24"/>
        </w:rPr>
        <w:t>,</w:t>
      </w:r>
      <w:r>
        <w:rPr>
          <w:rFonts w:eastAsia="Times New Roman"/>
          <w:szCs w:val="24"/>
        </w:rPr>
        <w:t xml:space="preserve"> κερδίζοντας μία βουλευτική έδρα σε κάποιο από τα μεγάλα κόμματα εξουσίας. Είναι και αυτοί οι οποίοι -να μην το λησμονούμε- επί έξι συναπτά έτη, όταν και επιβλήθηκε στην πατρίδα μας το επαχθές καθεστώς του μνημονίου, δεν έκαναν τίπ</w:t>
      </w:r>
      <w:r>
        <w:rPr>
          <w:rFonts w:eastAsia="Times New Roman"/>
          <w:szCs w:val="24"/>
        </w:rPr>
        <w:t>οτα.</w:t>
      </w:r>
    </w:p>
    <w:p w14:paraId="60F86C24" w14:textId="77777777" w:rsidR="00E15B20" w:rsidRDefault="00812504">
      <w:pPr>
        <w:spacing w:line="480" w:lineRule="auto"/>
        <w:ind w:firstLine="720"/>
        <w:jc w:val="both"/>
        <w:rPr>
          <w:rFonts w:eastAsia="Times New Roman"/>
          <w:szCs w:val="24"/>
        </w:rPr>
      </w:pPr>
      <w:r>
        <w:rPr>
          <w:rFonts w:eastAsia="Times New Roman"/>
          <w:szCs w:val="24"/>
        </w:rPr>
        <w:t>Κύριοι του ΣΥΡΙΖΑ, δεν είστε αθώοι του αίματος. Είκοσι μήνες κυβερνάτε και με ψεύτικη εξαγγελία ότι θα σκίσετε το μνημόνιο, ότι θα το καταργήσετε. Είστε υπόλογοι έναντι του ελληνικού λαού.</w:t>
      </w:r>
    </w:p>
    <w:p w14:paraId="60F86C25" w14:textId="77777777" w:rsidR="00E15B20" w:rsidRDefault="00812504">
      <w:pPr>
        <w:spacing w:line="480" w:lineRule="auto"/>
        <w:ind w:firstLine="720"/>
        <w:jc w:val="both"/>
        <w:rPr>
          <w:rFonts w:eastAsia="Times New Roman"/>
          <w:szCs w:val="24"/>
        </w:rPr>
      </w:pPr>
      <w:r>
        <w:rPr>
          <w:rFonts w:eastAsia="Times New Roman"/>
          <w:szCs w:val="24"/>
        </w:rPr>
        <w:lastRenderedPageBreak/>
        <w:t xml:space="preserve">Όλα αυτά τα κανάλια, λοιπόν, αυτά τα έξι χρόνια του μνημονίου </w:t>
      </w:r>
      <w:r>
        <w:rPr>
          <w:rFonts w:eastAsia="Times New Roman"/>
          <w:szCs w:val="24"/>
        </w:rPr>
        <w:t>δεν έκαναν τίποτε άλλο</w:t>
      </w:r>
      <w:r>
        <w:rPr>
          <w:rFonts w:eastAsia="Times New Roman"/>
          <w:szCs w:val="24"/>
        </w:rPr>
        <w:t>,</w:t>
      </w:r>
      <w:r>
        <w:rPr>
          <w:rFonts w:eastAsia="Times New Roman"/>
          <w:szCs w:val="24"/>
        </w:rPr>
        <w:t xml:space="preserve"> παρά να στηρίζουν την εθνοκτόνο πολιτική που συνεχίζεται και σήμερα.</w:t>
      </w:r>
    </w:p>
    <w:p w14:paraId="60F86C26" w14:textId="77777777" w:rsidR="00E15B20" w:rsidRDefault="00812504">
      <w:pPr>
        <w:spacing w:line="480" w:lineRule="auto"/>
        <w:ind w:firstLine="720"/>
        <w:jc w:val="both"/>
        <w:rPr>
          <w:rFonts w:eastAsia="Times New Roman"/>
          <w:szCs w:val="24"/>
        </w:rPr>
      </w:pPr>
      <w:r>
        <w:rPr>
          <w:rFonts w:eastAsia="Times New Roman"/>
          <w:szCs w:val="24"/>
        </w:rPr>
        <w:t>Πριν έλθω στην υπόθεση του τεμένους, να πω προς άπαντες στην Αίθουσα αυτή: Επιτέλους, λίγο κράτει. Δεν έγινε Ροβεσπιέρος και μεγάλος δημοκράτης ο Ερντογάν. Ένα αυτ</w:t>
      </w:r>
      <w:r>
        <w:rPr>
          <w:rFonts w:eastAsia="Times New Roman"/>
          <w:szCs w:val="24"/>
        </w:rPr>
        <w:t>αρχικό καθεστώς έχει και το γνωρίζετε πάρα πολύ καλά.</w:t>
      </w:r>
    </w:p>
    <w:p w14:paraId="60F86C27" w14:textId="77777777" w:rsidR="00E15B20" w:rsidRDefault="00812504">
      <w:pPr>
        <w:spacing w:line="480" w:lineRule="auto"/>
        <w:ind w:firstLine="720"/>
        <w:jc w:val="both"/>
        <w:rPr>
          <w:rFonts w:eastAsia="Times New Roman"/>
          <w:szCs w:val="24"/>
        </w:rPr>
      </w:pPr>
      <w:r>
        <w:rPr>
          <w:rFonts w:eastAsia="Times New Roman"/>
          <w:szCs w:val="24"/>
        </w:rPr>
        <w:t xml:space="preserve">Σε ό,τι αφορά την έκδοση των οκτώ Τούρκων, έχω να πω το εξής: Εάν υπήρχε </w:t>
      </w:r>
      <w:r>
        <w:rPr>
          <w:rFonts w:eastAsia="Times New Roman"/>
          <w:szCs w:val="24"/>
        </w:rPr>
        <w:t>Ε</w:t>
      </w:r>
      <w:r>
        <w:rPr>
          <w:rFonts w:eastAsia="Times New Roman"/>
          <w:szCs w:val="24"/>
        </w:rPr>
        <w:t>λληνικό κράτος, Ελληνικό με έψιλον κεφαλαίο, θα τους έδινε</w:t>
      </w:r>
      <w:r>
        <w:rPr>
          <w:rFonts w:eastAsia="Times New Roman"/>
          <w:szCs w:val="24"/>
        </w:rPr>
        <w:t>,</w:t>
      </w:r>
      <w:r>
        <w:rPr>
          <w:rFonts w:eastAsia="Times New Roman"/>
          <w:szCs w:val="24"/>
        </w:rPr>
        <w:t xml:space="preserve"> με μια προϋπόθεση</w:t>
      </w:r>
      <w:r>
        <w:rPr>
          <w:rFonts w:eastAsia="Times New Roman"/>
          <w:szCs w:val="24"/>
        </w:rPr>
        <w:t>:</w:t>
      </w:r>
      <w:r>
        <w:rPr>
          <w:rFonts w:eastAsia="Times New Roman"/>
          <w:szCs w:val="24"/>
        </w:rPr>
        <w:t xml:space="preserve"> να εκδώσουν και αυτοί στην Ελλάδα ή στην Κύπρο το</w:t>
      </w:r>
      <w:r>
        <w:rPr>
          <w:rFonts w:eastAsia="Times New Roman"/>
          <w:szCs w:val="24"/>
        </w:rPr>
        <w:t>υς δολοφόνους του Σολωμού Σολωμού και του Τάσου Ισαάκ.</w:t>
      </w:r>
    </w:p>
    <w:p w14:paraId="60F86C28" w14:textId="77777777" w:rsidR="00E15B20" w:rsidRDefault="00812504">
      <w:pPr>
        <w:spacing w:line="48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0F86C29" w14:textId="77777777" w:rsidR="00E15B20" w:rsidRDefault="00812504">
      <w:pPr>
        <w:spacing w:line="480" w:lineRule="auto"/>
        <w:ind w:firstLine="720"/>
        <w:jc w:val="both"/>
        <w:rPr>
          <w:rFonts w:eastAsia="Times New Roman"/>
          <w:szCs w:val="24"/>
        </w:rPr>
      </w:pPr>
      <w:r>
        <w:rPr>
          <w:rFonts w:eastAsia="Times New Roman"/>
          <w:szCs w:val="24"/>
        </w:rPr>
        <w:t>Δεν ξεχνάμε ότι τέτοιες μέρες πριν χρόνους ακριβώς είκοσι, ένα παλικάρι με το τσιγάρο στο στόμα ανέβαινε στον ιστό μιας κατεχόμενης περιοχής</w:t>
      </w:r>
      <w:r>
        <w:rPr>
          <w:rFonts w:eastAsia="Times New Roman"/>
          <w:szCs w:val="24"/>
        </w:rPr>
        <w:t>,</w:t>
      </w:r>
      <w:r>
        <w:rPr>
          <w:rFonts w:eastAsia="Times New Roman"/>
          <w:szCs w:val="24"/>
        </w:rPr>
        <w:t xml:space="preserve"> για να κα</w:t>
      </w:r>
      <w:r>
        <w:rPr>
          <w:rFonts w:eastAsia="Times New Roman"/>
          <w:szCs w:val="24"/>
        </w:rPr>
        <w:t xml:space="preserve">τεβάσει την τουρκική σημαία και πέθαινε από τις σφαίρες των Τούρκων και οι δολοφόνοι του ζουν ελεύθεροι στην Τουρκία και στα κατεχόμενα. Υπάρχει διεθνές ένταλμα συλλήψεως από την </w:t>
      </w:r>
      <w:r>
        <w:rPr>
          <w:rFonts w:eastAsia="Times New Roman"/>
          <w:szCs w:val="24"/>
          <w:lang w:val="en-US"/>
        </w:rPr>
        <w:t>INTERPOL</w:t>
      </w:r>
      <w:r>
        <w:rPr>
          <w:rFonts w:eastAsia="Times New Roman"/>
          <w:szCs w:val="24"/>
        </w:rPr>
        <w:t xml:space="preserve">. Ιδού, λοιπόν, η ευκαιρία να ζητήσετε να έλθουν και να δικαιωθεί το </w:t>
      </w:r>
      <w:r>
        <w:rPr>
          <w:rFonts w:eastAsia="Times New Roman"/>
          <w:szCs w:val="24"/>
        </w:rPr>
        <w:t>αίμα του Σολωμού Σολωμού και του Τάσου Ισαάκ.</w:t>
      </w:r>
    </w:p>
    <w:p w14:paraId="60F86C2A" w14:textId="77777777" w:rsidR="00E15B20" w:rsidRDefault="00812504">
      <w:pPr>
        <w:spacing w:line="480" w:lineRule="auto"/>
        <w:ind w:firstLine="720"/>
        <w:jc w:val="both"/>
        <w:rPr>
          <w:rFonts w:eastAsia="Times New Roman"/>
          <w:szCs w:val="24"/>
        </w:rPr>
      </w:pPr>
      <w:r>
        <w:rPr>
          <w:rFonts w:eastAsia="Times New Roman"/>
          <w:szCs w:val="24"/>
        </w:rPr>
        <w:lastRenderedPageBreak/>
        <w:t>Σχετικά τώρα με το τέμενος, βεβαίως και δεν δημιουργήσατε εσείς το θέμα. Το βρήκατε έτοιμο. Ήταν υπογεγραμμένο, δεν είναι δικό σας θέμα. Από εκεί και πέρα, όμως, άπτεται μιας γενικότερης πολιτικής την οποία έχε</w:t>
      </w:r>
      <w:r>
        <w:rPr>
          <w:rFonts w:eastAsia="Times New Roman"/>
          <w:szCs w:val="24"/>
        </w:rPr>
        <w:t xml:space="preserve">τε, η οποία, σύμφωνα με τον Υπουργό κ. Φίλη και με την ομιλία του Πρωθυπουργού σχετικά με την </w:t>
      </w:r>
      <w:r>
        <w:rPr>
          <w:rFonts w:eastAsia="Times New Roman"/>
          <w:szCs w:val="24"/>
        </w:rPr>
        <w:t>Α</w:t>
      </w:r>
      <w:r>
        <w:rPr>
          <w:rFonts w:eastAsia="Times New Roman"/>
          <w:szCs w:val="24"/>
        </w:rPr>
        <w:t>ναθεώρηση του Συντάγματος, θέλει το κράτος των Ελλήνων ουδετερόθρησκο.</w:t>
      </w:r>
    </w:p>
    <w:p w14:paraId="60F86C2B" w14:textId="77777777" w:rsidR="00E15B20" w:rsidRDefault="00812504">
      <w:pPr>
        <w:spacing w:line="48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δεν υπάρχει λέξη «ουδετερόθρησκο». Είναι κάτι το οποίο δεν υπάρχει στη λογική.</w:t>
      </w:r>
      <w:r>
        <w:rPr>
          <w:rFonts w:eastAsia="Times New Roman"/>
          <w:szCs w:val="24"/>
        </w:rPr>
        <w:t xml:space="preserve"> Αν είχατε την τόλμη, θα μπορούσατε να πείτε «άθρησκο», «άθεο», ό,τι θέλετε απ’ αυτά, αλλά το «ουδετερόθρησκο» δεν λέει τίποτα.</w:t>
      </w:r>
    </w:p>
    <w:p w14:paraId="60F86C2C" w14:textId="77777777" w:rsidR="00E15B20" w:rsidRDefault="00812504">
      <w:pPr>
        <w:spacing w:line="480" w:lineRule="auto"/>
        <w:ind w:firstLine="720"/>
        <w:jc w:val="both"/>
        <w:rPr>
          <w:rFonts w:eastAsia="Times New Roman"/>
          <w:szCs w:val="24"/>
        </w:rPr>
      </w:pPr>
      <w:r>
        <w:rPr>
          <w:rFonts w:eastAsia="Times New Roman"/>
          <w:szCs w:val="24"/>
        </w:rPr>
        <w:t>Το ελληνικό κράτος, όμως, είτε σας αρέσει είτε όχι, όσο και αν διαστρεβλώσετε την ελληνική ιστορία, ιδρύθηκε από την πρώτη Εθνοσ</w:t>
      </w:r>
      <w:r>
        <w:rPr>
          <w:rFonts w:eastAsia="Times New Roman"/>
          <w:szCs w:val="24"/>
        </w:rPr>
        <w:t>υνέλευση των Ελλήνων εις το όνομα της Αγίας Τριάδος και δεν είναι</w:t>
      </w:r>
      <w:r>
        <w:rPr>
          <w:rFonts w:eastAsia="Times New Roman"/>
          <w:szCs w:val="24"/>
        </w:rPr>
        <w:t xml:space="preserve"> «ουδετερόθρησκο» κράτος. Είναι κράτος χριστιανικό και ορθόδοξο. </w:t>
      </w:r>
    </w:p>
    <w:p w14:paraId="60F86C2D" w14:textId="77777777" w:rsidR="00E15B20" w:rsidRDefault="00812504">
      <w:pPr>
        <w:spacing w:line="480" w:lineRule="auto"/>
        <w:ind w:firstLine="720"/>
        <w:jc w:val="center"/>
        <w:rPr>
          <w:rFonts w:eastAsia="Times New Roman"/>
          <w:szCs w:val="24"/>
        </w:rPr>
      </w:pPr>
      <w:r>
        <w:rPr>
          <w:rFonts w:eastAsia="Times New Roman"/>
          <w:szCs w:val="24"/>
        </w:rPr>
        <w:t>(</w:t>
      </w:r>
      <w:r>
        <w:rPr>
          <w:rFonts w:eastAsia="Times New Roman"/>
          <w:szCs w:val="24"/>
        </w:rPr>
        <w:t xml:space="preserve">Χειροκροτήματα </w:t>
      </w:r>
      <w:r>
        <w:rPr>
          <w:rFonts w:eastAsia="Times New Roman"/>
          <w:szCs w:val="24"/>
        </w:rPr>
        <w:t>από την πτέρυγα της Χρυσής Αυγής)</w:t>
      </w:r>
    </w:p>
    <w:p w14:paraId="60F86C2E" w14:textId="77777777" w:rsidR="00E15B20" w:rsidRDefault="00812504">
      <w:pPr>
        <w:spacing w:line="480" w:lineRule="auto"/>
        <w:ind w:firstLine="720"/>
        <w:jc w:val="both"/>
        <w:rPr>
          <w:rFonts w:eastAsia="Times New Roman"/>
          <w:szCs w:val="24"/>
        </w:rPr>
      </w:pPr>
      <w:r>
        <w:rPr>
          <w:rFonts w:eastAsia="Times New Roman"/>
          <w:szCs w:val="24"/>
        </w:rPr>
        <w:t xml:space="preserve">Ο Πρωθυπουργός στην ομιλία του σχετικά με την </w:t>
      </w:r>
      <w:r>
        <w:rPr>
          <w:rFonts w:eastAsia="Times New Roman"/>
          <w:szCs w:val="24"/>
        </w:rPr>
        <w:t>Α</w:t>
      </w:r>
      <w:r>
        <w:rPr>
          <w:rFonts w:eastAsia="Times New Roman"/>
          <w:szCs w:val="24"/>
        </w:rPr>
        <w:t xml:space="preserve">ναθεώρηση του Συντάγματος </w:t>
      </w:r>
      <w:r>
        <w:rPr>
          <w:rFonts w:eastAsia="Times New Roman"/>
          <w:szCs w:val="24"/>
        </w:rPr>
        <w:t>μίλησε ακόμη για δημοψηφίσματα. Ιδού, λοιπόν, στάδιον δόξης λαμπρόν, ένα δημοψήφισμα και για το τέμενος.</w:t>
      </w:r>
    </w:p>
    <w:p w14:paraId="60F86C2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Μήπως σας λέει τίποτε μια πρόσφατη δημοσκόπηση</w:t>
      </w:r>
      <w:r>
        <w:rPr>
          <w:rFonts w:eastAsia="Times New Roman" w:cs="Times New Roman"/>
          <w:szCs w:val="24"/>
        </w:rPr>
        <w:t>,</w:t>
      </w:r>
      <w:r>
        <w:rPr>
          <w:rFonts w:eastAsia="Times New Roman" w:cs="Times New Roman"/>
          <w:szCs w:val="24"/>
        </w:rPr>
        <w:t xml:space="preserve"> η οποία έγινε και η οποία έδωσε σαν αποτέλεσμα ότι το 72% των Ελλήνων θεωρεί ενοχλητική την παρουσία τω</w:t>
      </w:r>
      <w:r>
        <w:rPr>
          <w:rFonts w:eastAsia="Times New Roman" w:cs="Times New Roman"/>
          <w:szCs w:val="24"/>
        </w:rPr>
        <w:t>ν μουσουλμάνων στην πατρίδα μας; Δεν σας λέει τίποτε η θέληση του λαού; Δεν έχει καμ</w:t>
      </w:r>
      <w:r>
        <w:rPr>
          <w:rFonts w:eastAsia="Times New Roman" w:cs="Times New Roman"/>
          <w:szCs w:val="24"/>
        </w:rPr>
        <w:t>μ</w:t>
      </w:r>
      <w:r>
        <w:rPr>
          <w:rFonts w:eastAsia="Times New Roman" w:cs="Times New Roman"/>
          <w:szCs w:val="24"/>
        </w:rPr>
        <w:t>ία σημασία</w:t>
      </w:r>
      <w:r>
        <w:rPr>
          <w:rFonts w:eastAsia="Times New Roman" w:cs="Times New Roman"/>
          <w:szCs w:val="24"/>
        </w:rPr>
        <w:t>,</w:t>
      </w:r>
      <w:r>
        <w:rPr>
          <w:rFonts w:eastAsia="Times New Roman" w:cs="Times New Roman"/>
          <w:szCs w:val="24"/>
        </w:rPr>
        <w:t xml:space="preserve"> λοιπόν.</w:t>
      </w:r>
    </w:p>
    <w:p w14:paraId="60F86C3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ήθελα τώρα να σταθώ στη στάση των κομμάτων. Η Νέα Δημοκρατία, πιστή και αυτή στη διεθνιστική λιμπεραλιστή της πολιτική, δεν έχει καμ</w:t>
      </w:r>
      <w:r>
        <w:rPr>
          <w:rFonts w:eastAsia="Times New Roman" w:cs="Times New Roman"/>
          <w:szCs w:val="24"/>
        </w:rPr>
        <w:t>μ</w:t>
      </w:r>
      <w:r>
        <w:rPr>
          <w:rFonts w:eastAsia="Times New Roman" w:cs="Times New Roman"/>
          <w:szCs w:val="24"/>
        </w:rPr>
        <w:t>ία αντίρρηση να</w:t>
      </w:r>
      <w:r>
        <w:rPr>
          <w:rFonts w:eastAsia="Times New Roman" w:cs="Times New Roman"/>
          <w:szCs w:val="24"/>
        </w:rPr>
        <w:t xml:space="preserve"> γίνει το ισλαμικό τέμενος. Το ίδιο ισχύει και για το Ποτάμι και για το ΠΑΣΟΚ. Αυτό, όμως, που μας κάνει εντύπωση είναι</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μεν</w:t>
      </w:r>
      <w:r>
        <w:rPr>
          <w:rFonts w:eastAsia="Times New Roman" w:cs="Times New Roman"/>
          <w:szCs w:val="24"/>
        </w:rPr>
        <w:t>,</w:t>
      </w:r>
      <w:r>
        <w:rPr>
          <w:rFonts w:eastAsia="Times New Roman" w:cs="Times New Roman"/>
          <w:szCs w:val="24"/>
        </w:rPr>
        <w:t xml:space="preserve"> η στάση του ΣΥΡΙΖΑ, η οποία μαρξιστικά δεν ερμηνεύεται. Και πώς είναι δυνατόν ένα κίνημα το οποίο έχει τις ρίζες του στον</w:t>
      </w:r>
      <w:r>
        <w:rPr>
          <w:rFonts w:eastAsia="Times New Roman" w:cs="Times New Roman"/>
          <w:szCs w:val="24"/>
        </w:rPr>
        <w:t xml:space="preserve"> μαρξισμό να είναι υπέρ της ιδρύσεως ακόμη ενός θρησκευτικού τεμένους, εν ονόματι –λέει- των ανθρωπίνων δικαιωμάτων; Μα δεν τους στέρησε κανείς ποτέ τα ανθρώπινα δικαιώματα. Και η εκκλησία παράλογη είναι που στέκει αντίθετη σε αυτό το πράγμα;</w:t>
      </w:r>
    </w:p>
    <w:p w14:paraId="60F86C3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Εις ό,τι αφορ</w:t>
      </w:r>
      <w:r>
        <w:rPr>
          <w:rFonts w:eastAsia="Times New Roman" w:cs="Times New Roman"/>
          <w:szCs w:val="24"/>
        </w:rPr>
        <w:t xml:space="preserve">ά τους Ανεξάρτητους Έλληνες, θα ήθελα να ερωτήσω το εξής: Εάν αλήθεια δεν ψήφιζε η Νέα Δημοκρατία, το ΠΑΣΟΚ και το Ποτάμι την ίδρυση του τεμένους, τι θα έκαναν στην περίπτωση αυτή; Θα είχαν την πολυτέλεια να καταψηφίσουν; </w:t>
      </w:r>
      <w:r>
        <w:rPr>
          <w:rFonts w:eastAsia="Times New Roman" w:cs="Times New Roman"/>
          <w:szCs w:val="24"/>
        </w:rPr>
        <w:t>Ε</w:t>
      </w:r>
      <w:r>
        <w:rPr>
          <w:rFonts w:eastAsia="Times New Roman" w:cs="Times New Roman"/>
          <w:szCs w:val="24"/>
        </w:rPr>
        <w:t>πιτέλους, το θέμα είναι σημαντικό</w:t>
      </w:r>
      <w:r>
        <w:rPr>
          <w:rFonts w:eastAsia="Times New Roman" w:cs="Times New Roman"/>
          <w:szCs w:val="24"/>
        </w:rPr>
        <w:t xml:space="preserve">. Εάν θέλουν να κάνουν αντιπολίτευση, να μην είναι τσάμπα μάγκες. Να αποσύρουν την εμπιστοσύνη τους στην Κυβέρνηση και </w:t>
      </w:r>
      <w:r>
        <w:rPr>
          <w:rFonts w:eastAsia="Times New Roman" w:cs="Times New Roman"/>
          <w:szCs w:val="24"/>
        </w:rPr>
        <w:lastRenderedPageBreak/>
        <w:t>να πέσει η Κυβέρνηση. Όχι όποτε τους βολεύει, για να κρατήσουν κάποιους ψηφοφόρους, να λένε «όχι» σε νομοσχέδια. Και</w:t>
      </w:r>
      <w:r>
        <w:rPr>
          <w:rFonts w:eastAsia="Times New Roman" w:cs="Times New Roman"/>
          <w:szCs w:val="24"/>
        </w:rPr>
        <w:t>,</w:t>
      </w:r>
      <w:r>
        <w:rPr>
          <w:rFonts w:eastAsia="Times New Roman" w:cs="Times New Roman"/>
          <w:szCs w:val="24"/>
        </w:rPr>
        <w:t xml:space="preserve"> επιτέλους, το δεξί </w:t>
      </w:r>
      <w:r>
        <w:rPr>
          <w:rFonts w:eastAsia="Times New Roman" w:cs="Times New Roman"/>
          <w:szCs w:val="24"/>
        </w:rPr>
        <w:t>χέρι του Αλέξη δεν είναι πια χτυπημένο. Έχει αποκατασταθεί, για να μην πω ότι έχει δέκα δεξιά χέρια</w:t>
      </w:r>
      <w:r>
        <w:rPr>
          <w:rFonts w:eastAsia="Times New Roman" w:cs="Times New Roman"/>
          <w:szCs w:val="24"/>
        </w:rPr>
        <w:t>,</w:t>
      </w:r>
      <w:r>
        <w:rPr>
          <w:rFonts w:eastAsia="Times New Roman" w:cs="Times New Roman"/>
          <w:szCs w:val="24"/>
        </w:rPr>
        <w:t xml:space="preserve"> σαν 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θε</w:t>
      </w:r>
      <w:r>
        <w:rPr>
          <w:rFonts w:eastAsia="Times New Roman" w:cs="Times New Roman"/>
          <w:szCs w:val="24"/>
        </w:rPr>
        <w:t>ό</w:t>
      </w:r>
      <w:r>
        <w:rPr>
          <w:rFonts w:eastAsia="Times New Roman" w:cs="Times New Roman"/>
          <w:szCs w:val="24"/>
        </w:rPr>
        <w:t xml:space="preserve"> Σίβα</w:t>
      </w:r>
      <w:r>
        <w:rPr>
          <w:rFonts w:eastAsia="Times New Roman" w:cs="Times New Roman"/>
          <w:szCs w:val="24"/>
        </w:rPr>
        <w:t>,</w:t>
      </w:r>
      <w:r>
        <w:rPr>
          <w:rFonts w:eastAsia="Times New Roman" w:cs="Times New Roman"/>
          <w:szCs w:val="24"/>
        </w:rPr>
        <w:t xml:space="preserve"> και υπογράφει μνημόνια και ξεπουλάει λιμάνια, αεροδρόμια και τα πάντα.</w:t>
      </w:r>
    </w:p>
    <w:p w14:paraId="60F86C3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Τζαμί, λοιπόν, υπό τη σκιά της Ακροπόλεως και λίγ</w:t>
      </w:r>
      <w:r>
        <w:rPr>
          <w:rFonts w:eastAsia="Times New Roman" w:cs="Times New Roman"/>
          <w:szCs w:val="24"/>
        </w:rPr>
        <w:t>α</w:t>
      </w:r>
      <w:r>
        <w:rPr>
          <w:rFonts w:eastAsia="Times New Roman" w:cs="Times New Roman"/>
          <w:szCs w:val="24"/>
        </w:rPr>
        <w:t xml:space="preserve"> χιλιόμετρα από </w:t>
      </w:r>
      <w:r>
        <w:rPr>
          <w:rFonts w:eastAsia="Times New Roman" w:cs="Times New Roman"/>
          <w:szCs w:val="24"/>
        </w:rPr>
        <w:t xml:space="preserve">εκεί που έπεσε ένας μυθικός ήρωας της Επαναστάσεως του 1821, από χέρια ελληνικά, όπως μαρτυρεί ο Φωτιάδης, ένας περίφημος ιστορικός του 1821, ο Γεώργιος Καραϊσκάκης. Κάτω από τη σκιά της Ακροπόλεως, εκεί </w:t>
      </w:r>
      <w:r>
        <w:rPr>
          <w:rFonts w:eastAsia="Times New Roman" w:cs="Times New Roman"/>
          <w:szCs w:val="24"/>
        </w:rPr>
        <w:t>ό</w:t>
      </w:r>
      <w:r>
        <w:rPr>
          <w:rFonts w:eastAsia="Times New Roman" w:cs="Times New Roman"/>
          <w:szCs w:val="24"/>
        </w:rPr>
        <w:t>που χύθηκε το αίμα των γενναίων για να κρατηθεί η Α</w:t>
      </w:r>
      <w:r>
        <w:rPr>
          <w:rFonts w:eastAsia="Times New Roman" w:cs="Times New Roman"/>
          <w:szCs w:val="24"/>
        </w:rPr>
        <w:t xml:space="preserve">κρόπολη, </w:t>
      </w:r>
      <w:r>
        <w:rPr>
          <w:rFonts w:eastAsia="Times New Roman" w:cs="Times New Roman"/>
          <w:szCs w:val="24"/>
        </w:rPr>
        <w:t>εκεί ό</w:t>
      </w:r>
      <w:r>
        <w:rPr>
          <w:rFonts w:eastAsia="Times New Roman" w:cs="Times New Roman"/>
          <w:szCs w:val="24"/>
        </w:rPr>
        <w:t>που χύθηκε πολύ ελληνικό αίμα, θα φυτρώσει ένα τζαμί. Άλλωστε και ο Παρθενώνας ήταν τζαμί</w:t>
      </w:r>
      <w:r>
        <w:rPr>
          <w:rFonts w:eastAsia="Times New Roman" w:cs="Times New Roman"/>
          <w:szCs w:val="24"/>
        </w:rPr>
        <w:t>,</w:t>
      </w:r>
      <w:r>
        <w:rPr>
          <w:rFonts w:eastAsia="Times New Roman" w:cs="Times New Roman"/>
          <w:szCs w:val="24"/>
        </w:rPr>
        <w:t xml:space="preserve"> μέχρι που τον απελευθέρωσαν τα ελληνικά στρατεύματα. Εάν ήσασταν εσείς κυβέρνηση, ίσως να τον αφήνατε και τζαμί, γιατί έτσι λέει το </w:t>
      </w:r>
      <w:r>
        <w:rPr>
          <w:rFonts w:eastAsia="Times New Roman" w:cs="Times New Roman"/>
          <w:szCs w:val="24"/>
        </w:rPr>
        <w:t>«</w:t>
      </w:r>
      <w:r>
        <w:rPr>
          <w:rFonts w:eastAsia="Times New Roman" w:cs="Times New Roman"/>
          <w:szCs w:val="24"/>
        </w:rPr>
        <w:t>ουδετερόθρησκον</w:t>
      </w:r>
      <w:r>
        <w:rPr>
          <w:rFonts w:eastAsia="Times New Roman" w:cs="Times New Roman"/>
          <w:szCs w:val="24"/>
        </w:rPr>
        <w:t>»</w:t>
      </w:r>
      <w:r>
        <w:rPr>
          <w:rFonts w:eastAsia="Times New Roman" w:cs="Times New Roman"/>
          <w:szCs w:val="24"/>
        </w:rPr>
        <w:t>.</w:t>
      </w:r>
    </w:p>
    <w:p w14:paraId="60F86C3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Τελειώνω, λέγοντας ότι η Χρυσή Αυγή, πιστή στις αρχές της, διακηρύσσει και θα αγωνιστεί</w:t>
      </w:r>
      <w:r>
        <w:rPr>
          <w:rFonts w:eastAsia="Times New Roman" w:cs="Times New Roman"/>
          <w:szCs w:val="24"/>
        </w:rPr>
        <w:t>,</w:t>
      </w:r>
      <w:r>
        <w:rPr>
          <w:rFonts w:eastAsia="Times New Roman" w:cs="Times New Roman"/>
          <w:szCs w:val="24"/>
        </w:rPr>
        <w:t xml:space="preserve"> έχοντας στο πλάι της τη συντριπτική πλειοψηφία του ελληνικού λαού: ποτέ και πουθενά τζαμί στην Αθήνα.</w:t>
      </w:r>
    </w:p>
    <w:p w14:paraId="60F86C34" w14:textId="77777777" w:rsidR="00E15B20" w:rsidRDefault="00812504">
      <w:pPr>
        <w:spacing w:line="480" w:lineRule="auto"/>
        <w:ind w:firstLine="720"/>
        <w:jc w:val="center"/>
        <w:rPr>
          <w:rFonts w:eastAsia="Times New Roman"/>
          <w:szCs w:val="24"/>
        </w:rPr>
      </w:pPr>
      <w:r>
        <w:rPr>
          <w:rFonts w:eastAsia="Times New Roman"/>
          <w:szCs w:val="24"/>
        </w:rPr>
        <w:t>(</w:t>
      </w:r>
      <w:r>
        <w:rPr>
          <w:rFonts w:eastAsia="Times New Roman"/>
          <w:szCs w:val="24"/>
        </w:rPr>
        <w:t>Χειροκροτήματα</w:t>
      </w:r>
      <w:r>
        <w:rPr>
          <w:rFonts w:eastAsia="Times New Roman"/>
          <w:szCs w:val="24"/>
        </w:rPr>
        <w:t xml:space="preserve"> από την πτέρυγα της Χρυσής Αυγής)</w:t>
      </w:r>
    </w:p>
    <w:p w14:paraId="60F86C3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ο κ. Κεγκέρογλου. Από τη θέση σας, κύριε Κεγκέρογλου, για να κερδίσουμε και χρόνο.</w:t>
      </w:r>
    </w:p>
    <w:p w14:paraId="60F86C3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ξέρετε ότι μιλάω από εδώ, γι’ αυτό το είπατε.</w:t>
      </w:r>
    </w:p>
    <w:p w14:paraId="60F86C3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Βεβαίως, γι’ αυτό το </w:t>
      </w:r>
      <w:r>
        <w:rPr>
          <w:rFonts w:eastAsia="Times New Roman" w:cs="Times New Roman"/>
          <w:szCs w:val="24"/>
        </w:rPr>
        <w:t>είπα. Έχετε τον λόγο.</w:t>
      </w:r>
    </w:p>
    <w:p w14:paraId="60F86C3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0F86C3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Πραγματικά είναι στιγμές και θέματα πολλές φορές εδώ στη Βουλή που αναδεικνύουν τον πραγματικό εαυτό των πολιτικών δυνάμεων. Και ένα από τα θέματα είναι και το σχετικό νομοσχέδιο που συ</w:t>
      </w:r>
      <w:r>
        <w:rPr>
          <w:rFonts w:eastAsia="Times New Roman" w:cs="Times New Roman"/>
          <w:szCs w:val="24"/>
        </w:rPr>
        <w:t>ζητάμε σήμερα. Είδα τον Υπουργό κ. Σκουρλέτη και τον σύγκρινα με τον αντιμνημονιακό κ. Σκουρλέτη. Σήμερα μας μιλούσε ο μνημονιακός. Είδα πολλές τέτοιες αντιθέσεις, για τις οποίες θα μιλήσω παρακάτω.</w:t>
      </w:r>
    </w:p>
    <w:p w14:paraId="60F86C3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τώρα θέλω να ξεκινήσω από τους ΑΝΕΛ, οι οποίοι όχι μ</w:t>
      </w:r>
      <w:r>
        <w:rPr>
          <w:rFonts w:eastAsia="Times New Roman" w:cs="Times New Roman"/>
          <w:szCs w:val="24"/>
        </w:rPr>
        <w:t>όνο είπαν ότι δεν είναι ξενοφοβική η στάση τους, αλλά επί της ουσίας τεκμηρίωσαν ιδεολογικά αυτή τη</w:t>
      </w:r>
      <w:r>
        <w:rPr>
          <w:rFonts w:eastAsia="Times New Roman" w:cs="Times New Roman"/>
          <w:szCs w:val="24"/>
        </w:rPr>
        <w:t>ν</w:t>
      </w:r>
      <w:r>
        <w:rPr>
          <w:rFonts w:eastAsia="Times New Roman" w:cs="Times New Roman"/>
          <w:szCs w:val="24"/>
        </w:rPr>
        <w:t xml:space="preserve"> ξενοφοβική στάση, δηλαδή προχώρησαν ένα βήμα παραπάνω ακόμα και από τη Χρυσή Αυγή. Το θεώρησαν αυτό ως χαμηλή πτήση. Καταλάβαμε, κύριοι των ΑΝΕΛ, περί τίνο</w:t>
      </w:r>
      <w:r>
        <w:rPr>
          <w:rFonts w:eastAsia="Times New Roman" w:cs="Times New Roman"/>
          <w:szCs w:val="24"/>
        </w:rPr>
        <w:t xml:space="preserve">ς πρόκειται. Όμως, εάν είχατε ίχνος ειλικρίνειας σε αυτά που λέγατε, </w:t>
      </w:r>
      <w:r>
        <w:rPr>
          <w:rFonts w:eastAsia="Times New Roman" w:cs="Times New Roman"/>
          <w:szCs w:val="24"/>
        </w:rPr>
        <w:lastRenderedPageBreak/>
        <w:t>γιατί δεν λέτε του Αρχηγού σας να μπλοκάρει την κατασκευή του τεμένους ως Υπουργός, μόνο υπέγραψε φαρδιά πλατιά και υπογράφει τις διαδικασίες; Γιατί δεν το λέτε;</w:t>
      </w:r>
    </w:p>
    <w:p w14:paraId="60F86C3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Άμα θέλετε να κάνετε πολι</w:t>
      </w:r>
      <w:r>
        <w:rPr>
          <w:rFonts w:eastAsia="Times New Roman" w:cs="Times New Roman"/>
          <w:szCs w:val="24"/>
        </w:rPr>
        <w:t>τική, να έρθετε εδώ και να μας πείτε γιατί αυτή η διγλωσσία! Θέλετε και το</w:t>
      </w:r>
      <w:r>
        <w:rPr>
          <w:rFonts w:eastAsia="Times New Roman" w:cs="Times New Roman"/>
          <w:szCs w:val="24"/>
        </w:rPr>
        <w:t>ν</w:t>
      </w:r>
      <w:r>
        <w:rPr>
          <w:rFonts w:eastAsia="Times New Roman" w:cs="Times New Roman"/>
          <w:szCs w:val="24"/>
        </w:rPr>
        <w:t xml:space="preserve"> λουφέ της εξουσίας μέσω της υπουργικής καρέκλας του κ. Καμμένου –γι’ αυτό</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συμμετέχετε στην Κυβέρνηση και στηρίζετε την Κυβέρνηση</w:t>
      </w:r>
      <w:r>
        <w:rPr>
          <w:rFonts w:eastAsia="Times New Roman" w:cs="Times New Roman"/>
          <w:szCs w:val="24"/>
        </w:rPr>
        <w:t>,</w:t>
      </w:r>
      <w:r>
        <w:rPr>
          <w:rFonts w:eastAsia="Times New Roman" w:cs="Times New Roman"/>
          <w:szCs w:val="24"/>
        </w:rPr>
        <w:t xml:space="preserve"> που έχει όλο το ιδεολόγημά της σε αυτό, </w:t>
      </w:r>
      <w:r>
        <w:rPr>
          <w:rFonts w:eastAsia="Times New Roman" w:cs="Times New Roman"/>
          <w:szCs w:val="24"/>
        </w:rPr>
        <w:t>δηλαδή το</w:t>
      </w:r>
      <w:r>
        <w:rPr>
          <w:rFonts w:eastAsia="Times New Roman" w:cs="Times New Roman"/>
          <w:szCs w:val="24"/>
        </w:rPr>
        <w:t>ν</w:t>
      </w:r>
      <w:r>
        <w:rPr>
          <w:rFonts w:eastAsia="Times New Roman" w:cs="Times New Roman"/>
          <w:szCs w:val="24"/>
        </w:rPr>
        <w:t xml:space="preserve"> λουφέ της εξουσίας και τίποτα παραπάνω- και από την άλλη μεριά είστε εδώ να μας κάνετε τους ιδεολόγους, να πουλήσετε φτηνό λαϊκισμό στους πολίτες, επειδή υπάρχει ένα κλίμα λόγω των γεγονότων στην Ευρώπη, λόγω των γεγονότων και στη χώρα μας.</w:t>
      </w:r>
    </w:p>
    <w:p w14:paraId="60F86C3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w:t>
      </w:r>
      <w:r>
        <w:rPr>
          <w:rFonts w:eastAsia="Times New Roman" w:cs="Times New Roman"/>
          <w:szCs w:val="24"/>
        </w:rPr>
        <w:t>λίμα αυτό είναι πραγματικό. Χρειάζεται, όμως, να το δούμε με μια καθαρή ματιά, στην πραγματική του βάση και να έχουμε μια εθνική στρατηγική</w:t>
      </w:r>
      <w:r>
        <w:rPr>
          <w:rFonts w:eastAsia="Times New Roman" w:cs="Times New Roman"/>
          <w:szCs w:val="24"/>
        </w:rPr>
        <w:t>,</w:t>
      </w:r>
      <w:r>
        <w:rPr>
          <w:rFonts w:eastAsia="Times New Roman" w:cs="Times New Roman"/>
          <w:szCs w:val="24"/>
        </w:rPr>
        <w:t xml:space="preserve"> η οποία να ανταποκρίνεται και σε αυτό που η χώρα έχει ανάγκη και βεβαίως όχι απλά στις υποχρεώσεις μας, αλλά σε αυτ</w:t>
      </w:r>
      <w:r>
        <w:rPr>
          <w:rFonts w:eastAsia="Times New Roman" w:cs="Times New Roman"/>
          <w:szCs w:val="24"/>
        </w:rPr>
        <w:t>ό που λέμε ότι οι λαοί έχουν όχι απλά ανεκτικότητα έναντι των ανθρώπων που έχουν διαφορετικότητα σε όλα, αλλά διασφαλίζουν και μέσω του κράτους τους τις προϋποθέσεις</w:t>
      </w:r>
      <w:r>
        <w:rPr>
          <w:rFonts w:eastAsia="Times New Roman" w:cs="Times New Roman"/>
          <w:szCs w:val="24"/>
        </w:rPr>
        <w:t>,</w:t>
      </w:r>
      <w:r>
        <w:rPr>
          <w:rFonts w:eastAsia="Times New Roman" w:cs="Times New Roman"/>
          <w:szCs w:val="24"/>
        </w:rPr>
        <w:t xml:space="preserve"> ούτως ώστε να μπορέσουν να συνυπάρξουν.</w:t>
      </w:r>
    </w:p>
    <w:p w14:paraId="60F86C3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Όταν έβγαζε το λογ</w:t>
      </w:r>
      <w:r>
        <w:rPr>
          <w:rFonts w:eastAsia="Times New Roman" w:cs="Times New Roman"/>
          <w:szCs w:val="24"/>
        </w:rPr>
        <w:t>ύ</w:t>
      </w:r>
      <w:r>
        <w:rPr>
          <w:rFonts w:eastAsia="Times New Roman" w:cs="Times New Roman"/>
          <w:szCs w:val="24"/>
        </w:rPr>
        <w:t>δριο ο κ. Μιχαλολιάκος, μου θύ</w:t>
      </w:r>
      <w:r>
        <w:rPr>
          <w:rFonts w:eastAsia="Times New Roman" w:cs="Times New Roman"/>
          <w:szCs w:val="24"/>
        </w:rPr>
        <w:t>μισε κάποιος σύντροφος εδώ ότι στην Επανάσταση του 182</w:t>
      </w:r>
      <w:r>
        <w:rPr>
          <w:rFonts w:eastAsia="Times New Roman" w:cs="Times New Roman"/>
          <w:szCs w:val="24"/>
        </w:rPr>
        <w:t>1</w:t>
      </w:r>
      <w:r>
        <w:rPr>
          <w:rFonts w:eastAsia="Times New Roman" w:cs="Times New Roman"/>
          <w:szCs w:val="24"/>
        </w:rPr>
        <w:t xml:space="preserve"> μετείχαν και μουσουλμάνοι Έλληνες. Το αμφισβητεί κανείς; Αλλά επειδή μίλησαν πολλοί για την Αγία Τριάδα -και έτσι ήταν, στην Αγία Τριάδα έδωσαν όρκο οι χριστιανοί επαναστάτες Έλληνες-</w:t>
      </w:r>
      <w:r>
        <w:rPr>
          <w:rFonts w:eastAsia="Times New Roman" w:cs="Times New Roman"/>
          <w:szCs w:val="24"/>
        </w:rPr>
        <w:t>,</w:t>
      </w:r>
      <w:r>
        <w:rPr>
          <w:rFonts w:eastAsia="Times New Roman" w:cs="Times New Roman"/>
          <w:szCs w:val="24"/>
        </w:rPr>
        <w:t xml:space="preserve"> μήπως στη Χρυσή</w:t>
      </w:r>
      <w:r>
        <w:rPr>
          <w:rFonts w:eastAsia="Times New Roman" w:cs="Times New Roman"/>
          <w:szCs w:val="24"/>
        </w:rPr>
        <w:t xml:space="preserve"> Αυγή έχουμε και δωδεκαθεϊστές, μήπως έχουμε και παγανιστές; Μήπως δουλεύετε τον λαό για άλλη μια φορά, παριστάνοντας εδώ τους χριστιανούς ορθόδοξους;</w:t>
      </w:r>
    </w:p>
    <w:p w14:paraId="60F86C3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Εσείς δουλεύετε τον λαό.</w:t>
      </w:r>
    </w:p>
    <w:p w14:paraId="60F86C3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πολύ!</w:t>
      </w:r>
    </w:p>
    <w:p w14:paraId="60F86C4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ΒΑΣΙΛΕΙΟΣ ΚΕΓ</w:t>
      </w:r>
      <w:r>
        <w:rPr>
          <w:rFonts w:eastAsia="Times New Roman" w:cs="Times New Roman"/>
          <w:b/>
          <w:szCs w:val="24"/>
        </w:rPr>
        <w:t xml:space="preserve">ΚΕΡΟΓΛΟΥ: </w:t>
      </w:r>
      <w:r>
        <w:rPr>
          <w:rFonts w:eastAsia="Times New Roman" w:cs="Times New Roman"/>
          <w:szCs w:val="24"/>
        </w:rPr>
        <w:t>Και εκτός αυτού, έχω καταθέσει εδώ στη Βουλή στοιχεία. Αυτοί που μιλούν πάντα για λαθρομετανάστες, που μιλούν με αυτή τη μισητή γλώσσα για κάθε διαφορετικό άνθρωπο, Βουλευτής τους πουλούσε υλικά…</w:t>
      </w:r>
    </w:p>
    <w:p w14:paraId="60F86C4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Στη Μανωλάδα</w:t>
      </w:r>
      <w:r>
        <w:rPr>
          <w:rFonts w:eastAsia="Times New Roman" w:cs="Times New Roman"/>
          <w:szCs w:val="24"/>
        </w:rPr>
        <w:t>,</w:t>
      </w:r>
      <w:r>
        <w:rPr>
          <w:rFonts w:eastAsia="Times New Roman" w:cs="Times New Roman"/>
          <w:szCs w:val="24"/>
        </w:rPr>
        <w:t xml:space="preserve"> που εκμεταλλευόντουσαν οι πασοκτζήδες…</w:t>
      </w:r>
    </w:p>
    <w:p w14:paraId="60F86C4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παρακαλώ!</w:t>
      </w:r>
    </w:p>
    <w:p w14:paraId="60F86C4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Από το Βήμα της Βουλής κατέθεσα τα στοιχεία στη Βουλή. Πουλούσε υλικά στους μετανάστες</w:t>
      </w:r>
      <w:r>
        <w:rPr>
          <w:rFonts w:eastAsia="Times New Roman" w:cs="Times New Roman"/>
          <w:szCs w:val="24"/>
        </w:rPr>
        <w:t>…</w:t>
      </w:r>
    </w:p>
    <w:p w14:paraId="60F86C4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Πο</w:t>
      </w:r>
      <w:r>
        <w:rPr>
          <w:rFonts w:eastAsia="Times New Roman" w:cs="Times New Roman"/>
          <w:szCs w:val="24"/>
        </w:rPr>
        <w:t>ύ</w:t>
      </w:r>
      <w:r>
        <w:rPr>
          <w:rFonts w:eastAsia="Times New Roman" w:cs="Times New Roman"/>
          <w:szCs w:val="24"/>
        </w:rPr>
        <w:t xml:space="preserve"> τα είδες αυτά;</w:t>
      </w:r>
    </w:p>
    <w:p w14:paraId="60F86C4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ΒΑΣΙΛΕΙΟΣ ΚΕΓΚ</w:t>
      </w:r>
      <w:r>
        <w:rPr>
          <w:rFonts w:eastAsia="Times New Roman" w:cs="Times New Roman"/>
          <w:b/>
          <w:szCs w:val="24"/>
        </w:rPr>
        <w:t xml:space="preserve">ΕΡΟΓΛΟΥ: </w:t>
      </w:r>
      <w:r>
        <w:rPr>
          <w:rFonts w:eastAsia="Times New Roman" w:cs="Times New Roman"/>
          <w:szCs w:val="24"/>
        </w:rPr>
        <w:t>…μέσω του Κανάκη, αυτουνού που είχε μια οργάνωση. Τα στοιχεία είναι κατατεθειμένα στη Βουλή, κύριε Πρόεδρε. Όποιος θέλει</w:t>
      </w:r>
      <w:r>
        <w:rPr>
          <w:rFonts w:eastAsia="Times New Roman" w:cs="Times New Roman"/>
          <w:szCs w:val="24"/>
        </w:rPr>
        <w:t>,</w:t>
      </w:r>
      <w:r>
        <w:rPr>
          <w:rFonts w:eastAsia="Times New Roman" w:cs="Times New Roman"/>
          <w:szCs w:val="24"/>
        </w:rPr>
        <w:t xml:space="preserve"> μπορεί να πάρει τα τιμολόγια. Βουλευτής της Χρυσής Αυγής!</w:t>
      </w:r>
    </w:p>
    <w:p w14:paraId="60F86C4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Εδώ, λοιπόν, έρχονται όλοι και δουλεύουν με τον τρόπο τους τον ελλη</w:t>
      </w:r>
      <w:r>
        <w:rPr>
          <w:rFonts w:eastAsia="Times New Roman" w:cs="Times New Roman"/>
          <w:szCs w:val="24"/>
        </w:rPr>
        <w:t>νικό λαό. Και όποιοι λένε την αλήθεια, όσο σκληρή και αν είναι αυτή, έχουν πολλές φορές το τίμημα.</w:t>
      </w:r>
    </w:p>
    <w:p w14:paraId="60F86C4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Όμως, εγώ προτιμώ να έχω το τίμημα, παρά να είμαι καραγκιόζης. Βέβαια υποβαθμίζω τον </w:t>
      </w:r>
      <w:r>
        <w:rPr>
          <w:rFonts w:eastAsia="Times New Roman" w:cs="Times New Roman"/>
          <w:szCs w:val="24"/>
        </w:rPr>
        <w:t>Κ</w:t>
      </w:r>
      <w:r>
        <w:rPr>
          <w:rFonts w:eastAsia="Times New Roman" w:cs="Times New Roman"/>
          <w:szCs w:val="24"/>
        </w:rPr>
        <w:t>αραγκιόζη, όταν τον συγκρίνω με τέτοιους ανθρώπους και τέτοιους τύπους</w:t>
      </w:r>
      <w:r>
        <w:rPr>
          <w:rFonts w:eastAsia="Times New Roman" w:cs="Times New Roman"/>
          <w:szCs w:val="24"/>
        </w:rPr>
        <w:t>,</w:t>
      </w:r>
      <w:r>
        <w:rPr>
          <w:rFonts w:eastAsia="Times New Roman" w:cs="Times New Roman"/>
          <w:szCs w:val="24"/>
        </w:rPr>
        <w:t xml:space="preserve"> που θέλουν να είναι και εκπρόσωποι του λαού. Ναι, τον θίγω τ</w:t>
      </w:r>
      <w:r>
        <w:rPr>
          <w:rFonts w:eastAsia="Times New Roman" w:cs="Times New Roman"/>
          <w:szCs w:val="24"/>
        </w:rPr>
        <w:t>ο</w:t>
      </w:r>
      <w:r>
        <w:rPr>
          <w:rFonts w:eastAsia="Times New Roman" w:cs="Times New Roman"/>
          <w:szCs w:val="24"/>
        </w:rPr>
        <w:t xml:space="preserve">ν </w:t>
      </w:r>
      <w:r>
        <w:rPr>
          <w:rFonts w:eastAsia="Times New Roman" w:cs="Times New Roman"/>
          <w:szCs w:val="24"/>
        </w:rPr>
        <w:t>Κ</w:t>
      </w:r>
      <w:r>
        <w:rPr>
          <w:rFonts w:eastAsia="Times New Roman" w:cs="Times New Roman"/>
          <w:szCs w:val="24"/>
        </w:rPr>
        <w:t>αραγκιόζη.</w:t>
      </w:r>
    </w:p>
    <w:p w14:paraId="60F86C4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Μισό λεπτό, κύριε Κεγκέρογλου.</w:t>
      </w:r>
    </w:p>
    <w:p w14:paraId="60F86C4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Για πες μας για το κούρεμα του Βενιζέλου στα ασφαλιστικά ταμεία!</w:t>
      </w:r>
    </w:p>
    <w:p w14:paraId="60F86C4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Μισό λεπτό! Ησυχία!</w:t>
      </w:r>
    </w:p>
    <w:p w14:paraId="60F86C4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Κεγκέρογλου, χρησιμοποιήστε πολιτικούς χαρακτηρισμούς.</w:t>
      </w:r>
    </w:p>
    <w:p w14:paraId="60F86C4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Πες την αλήθεια στον ελληνικό λαό!</w:t>
      </w:r>
    </w:p>
    <w:p w14:paraId="60F86C4D"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w:t>
      </w:r>
    </w:p>
    <w:p w14:paraId="60F86C4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Η διγλωσσία είναι το πολιτικό χαρακτηριστικό αυτών που</w:t>
      </w:r>
      <w:r>
        <w:rPr>
          <w:rFonts w:eastAsia="Times New Roman" w:cs="Times New Roman"/>
          <w:szCs w:val="24"/>
        </w:rPr>
        <w:t xml:space="preserve"> δεν έχουν καθαρή θέση.</w:t>
      </w:r>
    </w:p>
    <w:p w14:paraId="60F86C4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Καραγκιόζης είσαι εσύ!</w:t>
      </w:r>
    </w:p>
    <w:p w14:paraId="60F86C5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χαράμισα τον </w:t>
      </w:r>
      <w:r>
        <w:rPr>
          <w:rFonts w:eastAsia="Times New Roman" w:cs="Times New Roman"/>
          <w:szCs w:val="24"/>
        </w:rPr>
        <w:t>Κ</w:t>
      </w:r>
      <w:r>
        <w:rPr>
          <w:rFonts w:eastAsia="Times New Roman" w:cs="Times New Roman"/>
          <w:szCs w:val="24"/>
        </w:rPr>
        <w:t>αραγκιόζη να απευθυνθώ σε εσάς. Σε άλλους το έλεγα, μην τσιμπάτε.</w:t>
      </w:r>
    </w:p>
    <w:p w14:paraId="60F86C5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Εντάξει. Για ποιους λέτε;</w:t>
      </w:r>
    </w:p>
    <w:p w14:paraId="60F86C52"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 xml:space="preserve">(Θόρυβος από την πτέρυγα </w:t>
      </w:r>
      <w:r>
        <w:rPr>
          <w:rFonts w:eastAsia="Times New Roman" w:cs="Times New Roman"/>
          <w:szCs w:val="24"/>
        </w:rPr>
        <w:t>της Χρυσής Αυγής)</w:t>
      </w:r>
    </w:p>
    <w:p w14:paraId="60F86C5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Ησυχία!</w:t>
      </w:r>
    </w:p>
    <w:p w14:paraId="60F86C5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Κύριε Κεγκέρογλου, τελειώστε.</w:t>
      </w:r>
    </w:p>
    <w:p w14:paraId="60F86C5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Τελειώνω, κύριε Πρόεδρε. Μα, δεν θα μου αφαιρέσετε τον λόγο τώρα</w:t>
      </w:r>
      <w:r>
        <w:rPr>
          <w:rFonts w:eastAsia="Times New Roman" w:cs="Times New Roman"/>
          <w:szCs w:val="24"/>
        </w:rPr>
        <w:t>,</w:t>
      </w:r>
      <w:r>
        <w:rPr>
          <w:rFonts w:eastAsia="Times New Roman" w:cs="Times New Roman"/>
          <w:szCs w:val="24"/>
        </w:rPr>
        <w:t xml:space="preserve"> που θα μιλήσω για τον ΣΥΡΙΖΑ.</w:t>
      </w:r>
    </w:p>
    <w:p w14:paraId="60F86C5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αφαιρώ τον </w:t>
      </w:r>
      <w:r>
        <w:rPr>
          <w:rFonts w:eastAsia="Times New Roman" w:cs="Times New Roman"/>
          <w:szCs w:val="24"/>
        </w:rPr>
        <w:t>λόγο. Σας λέω να τελειώσετε.</w:t>
      </w:r>
    </w:p>
    <w:p w14:paraId="60F86C5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όχι κι έτσι κι αλλιώς. Καθίστε να δούμε τώρα. Είχα διακοπές και έχω χρόνο.</w:t>
      </w:r>
    </w:p>
    <w:p w14:paraId="60F86C5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Αυτά που είπατε, κύριε Σκουρλέτη</w:t>
      </w:r>
      <w:r>
        <w:rPr>
          <w:rFonts w:eastAsia="Times New Roman" w:cs="Times New Roman"/>
          <w:szCs w:val="24"/>
        </w:rPr>
        <w:t>,</w:t>
      </w:r>
      <w:r>
        <w:rPr>
          <w:rFonts w:eastAsia="Times New Roman" w:cs="Times New Roman"/>
          <w:szCs w:val="24"/>
        </w:rPr>
        <w:t xml:space="preserve"> σήμερα, έχουν κα</w:t>
      </w:r>
      <w:r>
        <w:rPr>
          <w:rFonts w:eastAsia="Times New Roman" w:cs="Times New Roman"/>
          <w:szCs w:val="24"/>
        </w:rPr>
        <w:t>μ</w:t>
      </w:r>
      <w:r>
        <w:rPr>
          <w:rFonts w:eastAsia="Times New Roman" w:cs="Times New Roman"/>
          <w:szCs w:val="24"/>
        </w:rPr>
        <w:t>μιά σχέση με αυτά που έλεγε ο κ. Λαφαζάνης ή αυτά που λέγατε πρ</w:t>
      </w:r>
      <w:r>
        <w:rPr>
          <w:rFonts w:eastAsia="Times New Roman" w:cs="Times New Roman"/>
          <w:szCs w:val="24"/>
        </w:rPr>
        <w:t>οεκλογικά; Μιλήσατε για τη μείωση 25% του ΑΕΠ -και έτσι είναι- στα χρόνια της κρίσης. Μιλήσατε για τα προβλήματα που υπήρξαν, για τα τεράστια ελλείματα που έπρεπε να καλυφθούν.</w:t>
      </w:r>
    </w:p>
    <w:p w14:paraId="60F86C5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Γιατί αρνείστε κάθε συζήτηση για τα αίτια της κρίσης; Γιατί δεν αναλαμβάνετε κι</w:t>
      </w:r>
      <w:r>
        <w:rPr>
          <w:rFonts w:eastAsia="Times New Roman" w:cs="Times New Roman"/>
          <w:szCs w:val="24"/>
        </w:rPr>
        <w:t xml:space="preserve"> εσείς τις ευθύνες σας για όλη την αντίδραση που είχατε, όταν έπρεπε πραγματικά γρήγορα να αντιμετωπίσουμε την κρίση; Είχατε στ</w:t>
      </w:r>
      <w:r>
        <w:rPr>
          <w:rFonts w:eastAsia="Times New Roman" w:cs="Times New Roman"/>
          <w:szCs w:val="24"/>
        </w:rPr>
        <w:t>υ</w:t>
      </w:r>
      <w:r>
        <w:rPr>
          <w:rFonts w:eastAsia="Times New Roman" w:cs="Times New Roman"/>
          <w:szCs w:val="24"/>
        </w:rPr>
        <w:t>λώσει τα πόδια και παίζατε έναν ρόλο που υποτίθεται ότι πιστεύατε, αλλά</w:t>
      </w:r>
      <w:r>
        <w:rPr>
          <w:rFonts w:eastAsia="Times New Roman" w:cs="Times New Roman"/>
          <w:szCs w:val="24"/>
        </w:rPr>
        <w:t>,</w:t>
      </w:r>
      <w:r>
        <w:rPr>
          <w:rFonts w:eastAsia="Times New Roman" w:cs="Times New Roman"/>
          <w:szCs w:val="24"/>
        </w:rPr>
        <w:t xml:space="preserve"> μόλις αναλάβατε εξουσία</w:t>
      </w:r>
      <w:r>
        <w:rPr>
          <w:rFonts w:eastAsia="Times New Roman" w:cs="Times New Roman"/>
          <w:szCs w:val="24"/>
        </w:rPr>
        <w:t>,</w:t>
      </w:r>
      <w:r>
        <w:rPr>
          <w:rFonts w:eastAsia="Times New Roman" w:cs="Times New Roman"/>
          <w:szCs w:val="24"/>
        </w:rPr>
        <w:t xml:space="preserve"> τα αλλάξατε και ήρθατε στο μνη</w:t>
      </w:r>
      <w:r>
        <w:rPr>
          <w:rFonts w:eastAsia="Times New Roman" w:cs="Times New Roman"/>
          <w:szCs w:val="24"/>
        </w:rPr>
        <w:t>μονιακό.</w:t>
      </w:r>
    </w:p>
    <w:p w14:paraId="60F86C5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Όλα αυτά έχουν κοστίσει στον ελληνικό λαό. Δεν είναι μόνο τα 100 δισεκατομμύρια, κατά τους δανειστές μας. Είναι και το κόστος της μείωσης του εθνικού εισοδήματος</w:t>
      </w:r>
      <w:r>
        <w:rPr>
          <w:rFonts w:eastAsia="Times New Roman" w:cs="Times New Roman"/>
          <w:szCs w:val="24"/>
        </w:rPr>
        <w:t>,</w:t>
      </w:r>
      <w:r>
        <w:rPr>
          <w:rFonts w:eastAsia="Times New Roman" w:cs="Times New Roman"/>
          <w:szCs w:val="24"/>
        </w:rPr>
        <w:t xml:space="preserve"> στο οποίο μετείχατε. Γιατί μόνο και μόνο αν λογαριάζατε ότι από την οικονομία και τη</w:t>
      </w:r>
      <w:r>
        <w:rPr>
          <w:rFonts w:eastAsia="Times New Roman" w:cs="Times New Roman"/>
          <w:szCs w:val="24"/>
        </w:rPr>
        <w:t>ν εργασία δεν έχει χαθεί σχεδόν κα</w:t>
      </w:r>
      <w:r>
        <w:rPr>
          <w:rFonts w:eastAsia="Times New Roman" w:cs="Times New Roman"/>
          <w:szCs w:val="24"/>
        </w:rPr>
        <w:t>μ</w:t>
      </w:r>
      <w:r>
        <w:rPr>
          <w:rFonts w:eastAsia="Times New Roman" w:cs="Times New Roman"/>
          <w:szCs w:val="24"/>
        </w:rPr>
        <w:t xml:space="preserve">μία ώρα από το 2015 και μετά, ενώ πριν </w:t>
      </w:r>
      <w:r>
        <w:rPr>
          <w:rFonts w:eastAsia="Times New Roman" w:cs="Times New Roman"/>
          <w:szCs w:val="24"/>
        </w:rPr>
        <w:t xml:space="preserve">από </w:t>
      </w:r>
      <w:r>
        <w:rPr>
          <w:rFonts w:eastAsia="Times New Roman" w:cs="Times New Roman"/>
          <w:szCs w:val="24"/>
        </w:rPr>
        <w:t>το 2015 είχαμε Δευτέρα, Τετάρτη, Παρασκευή στάση σε όλα τα στάδια της οικονομίας, θα κάνετε μια μικρή σύγκριση να δείτε τη συμμετοχή σας στη μείωση του ΑΕΠ. Δεν χρειάζεται να πού</w:t>
      </w:r>
      <w:r>
        <w:rPr>
          <w:rFonts w:eastAsia="Times New Roman" w:cs="Times New Roman"/>
          <w:szCs w:val="24"/>
        </w:rPr>
        <w:t>με τίποτε άλλο. Μετά τον δεκαπενταύγουστο θα πούμε τα υπόλοιπα.</w:t>
      </w:r>
    </w:p>
    <w:p w14:paraId="60F86C5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κύριε Πρόεδρε.</w:t>
      </w:r>
    </w:p>
    <w:p w14:paraId="60F86C5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Πρόεδρε, θα ήθελα τον λόγο.</w:t>
      </w:r>
    </w:p>
    <w:p w14:paraId="60F86C5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Κόκκαλη, τι θέλετε;</w:t>
      </w:r>
    </w:p>
    <w:p w14:paraId="60F86C5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Επειδή αναφέρθηκε στον Πρόεδρο.</w:t>
      </w:r>
    </w:p>
    <w:p w14:paraId="60F86C5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Δεν είναι ο Πρόεδρος εδώ</w:t>
      </w:r>
      <w:r>
        <w:rPr>
          <w:rFonts w:eastAsia="Times New Roman" w:cs="Times New Roman"/>
          <w:szCs w:val="24"/>
        </w:rPr>
        <w:t>,</w:t>
      </w:r>
      <w:r>
        <w:rPr>
          <w:rFonts w:eastAsia="Times New Roman" w:cs="Times New Roman"/>
          <w:szCs w:val="24"/>
        </w:rPr>
        <w:t xml:space="preserve"> για να απαντήσει. Δεν υπάρχει προσωπικό.</w:t>
      </w:r>
    </w:p>
    <w:p w14:paraId="60F86C6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Πρέπει να απαντήσω.</w:t>
      </w:r>
    </w:p>
    <w:p w14:paraId="60F86C6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0F86C6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0F86C6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w:t>
      </w:r>
      <w:r>
        <w:rPr>
          <w:rFonts w:eastAsia="Times New Roman" w:cs="Times New Roman"/>
          <w:szCs w:val="24"/>
        </w:rPr>
        <w:t>Κύριε Κόκκαλη, δεν έχετε τον λόγο.</w:t>
      </w:r>
    </w:p>
    <w:p w14:paraId="60F86C64" w14:textId="77777777" w:rsidR="00E15B20" w:rsidRDefault="00812504">
      <w:pPr>
        <w:spacing w:line="480" w:lineRule="auto"/>
        <w:ind w:left="2160" w:firstLine="720"/>
        <w:jc w:val="center"/>
        <w:rPr>
          <w:rFonts w:eastAsia="Times New Roman" w:cs="Times New Roman"/>
          <w:szCs w:val="24"/>
        </w:rPr>
      </w:pPr>
      <w:r>
        <w:rPr>
          <w:rFonts w:eastAsia="Times New Roman" w:cs="Times New Roman"/>
          <w:szCs w:val="24"/>
        </w:rPr>
        <w:t>(Θόρυβος στην Αίθουσα)</w:t>
      </w:r>
    </w:p>
    <w:p w14:paraId="60F86C6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Αυτό τι </w:t>
      </w:r>
      <w:r>
        <w:rPr>
          <w:rFonts w:eastAsia="Times New Roman" w:cs="Times New Roman"/>
          <w:szCs w:val="24"/>
          <w:lang w:val="en-US"/>
        </w:rPr>
        <w:t>debate</w:t>
      </w:r>
      <w:r>
        <w:rPr>
          <w:rFonts w:eastAsia="Times New Roman" w:cs="Times New Roman"/>
          <w:szCs w:val="24"/>
        </w:rPr>
        <w:t xml:space="preserve"> είναι τώρα, κυρία Μπακογιάννη;</w:t>
      </w:r>
    </w:p>
    <w:p w14:paraId="60F86C6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Ορίστε;</w:t>
      </w:r>
    </w:p>
    <w:p w14:paraId="60F86C6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w:t>
      </w:r>
      <w:r>
        <w:rPr>
          <w:rFonts w:eastAsia="Times New Roman" w:cs="Times New Roman"/>
          <w:szCs w:val="24"/>
          <w:lang w:val="en-US"/>
        </w:rPr>
        <w:t>debate</w:t>
      </w:r>
      <w:r>
        <w:rPr>
          <w:rFonts w:eastAsia="Times New Roman" w:cs="Times New Roman"/>
          <w:szCs w:val="24"/>
        </w:rPr>
        <w:t xml:space="preserve"> είναι αυτό; Δεν έχετε τον λόγο.</w:t>
      </w:r>
    </w:p>
    <w:p w14:paraId="60F86C6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Εγώ μίλησα;</w:t>
      </w:r>
    </w:p>
    <w:p w14:paraId="60F86C6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Δεν τον έχετε.</w:t>
      </w:r>
    </w:p>
    <w:p w14:paraId="60F86C6A" w14:textId="77777777" w:rsidR="00E15B20" w:rsidRDefault="00812504">
      <w:pPr>
        <w:spacing w:line="480" w:lineRule="auto"/>
        <w:ind w:left="2160" w:firstLine="720"/>
        <w:jc w:val="center"/>
        <w:rPr>
          <w:rFonts w:eastAsia="Times New Roman" w:cs="Times New Roman"/>
          <w:szCs w:val="24"/>
        </w:rPr>
      </w:pPr>
      <w:r>
        <w:rPr>
          <w:rFonts w:eastAsia="Times New Roman" w:cs="Times New Roman"/>
          <w:szCs w:val="24"/>
        </w:rPr>
        <w:t>(Θόρυβος στην Αίθουσα)</w:t>
      </w:r>
    </w:p>
    <w:p w14:paraId="60F86C6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Για όλα φταίω εγώ!</w:t>
      </w:r>
    </w:p>
    <w:p w14:paraId="60F86C6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 Μανωλάκου δεν είναι εδώ.</w:t>
      </w:r>
    </w:p>
    <w:p w14:paraId="60F86C6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Ο κ. Ιλχάν Αχμέτ έχει τον λόγο.</w:t>
      </w:r>
    </w:p>
    <w:p w14:paraId="60F86C6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ΙΛΧΑΝ ΑΧΜΕΤ:</w:t>
      </w:r>
      <w:r>
        <w:rPr>
          <w:rFonts w:eastAsia="Times New Roman" w:cs="Times New Roman"/>
          <w:szCs w:val="24"/>
        </w:rPr>
        <w:t xml:space="preserve"> Κυρίες και κύριοι συνάδελφοι, η ανοικοδόμηση τεμένους στην Αθήνα συνιστά μια παλιά και πονεμένη υπόθεση</w:t>
      </w:r>
      <w:r>
        <w:rPr>
          <w:rFonts w:eastAsia="Times New Roman" w:cs="Times New Roman"/>
          <w:szCs w:val="24"/>
        </w:rPr>
        <w:t>,</w:t>
      </w:r>
      <w:r>
        <w:rPr>
          <w:rFonts w:eastAsia="Times New Roman" w:cs="Times New Roman"/>
          <w:szCs w:val="24"/>
        </w:rPr>
        <w:t xml:space="preserve"> που εκκρεμεί εδώ και πολλά χρόνια και αναδεικνύει παθογένειες του πολιτικού μας συστήματος</w:t>
      </w:r>
      <w:r>
        <w:rPr>
          <w:rFonts w:eastAsia="Times New Roman" w:cs="Times New Roman"/>
          <w:szCs w:val="24"/>
        </w:rPr>
        <w:t>,</w:t>
      </w:r>
      <w:r>
        <w:rPr>
          <w:rFonts w:eastAsia="Times New Roman" w:cs="Times New Roman"/>
          <w:szCs w:val="24"/>
        </w:rPr>
        <w:t xml:space="preserve"> που δεν θα έπρεπε να υπάρχουν. Οι χιλιάδες μουσουλμάνοι με</w:t>
      </w:r>
      <w:r>
        <w:rPr>
          <w:rFonts w:eastAsia="Times New Roman" w:cs="Times New Roman"/>
          <w:szCs w:val="24"/>
        </w:rPr>
        <w:t>τανάστες που ζουν στην Αθήνα αλλά και Έλληνες πολίτες μουσουλμάνοι, που μαζί με τις οικογένειές τους είναι εγκατεστημένοι στην Αθήνα, έχουν ως αυτονόητο ανθρώπινο δικαίωμα προσωπικό, την ακόλλητη πρόσβαση σε τόπο λατρείας της θρησκείας τους για την εκπλήρω</w:t>
      </w:r>
      <w:r>
        <w:rPr>
          <w:rFonts w:eastAsia="Times New Roman" w:cs="Times New Roman"/>
          <w:szCs w:val="24"/>
        </w:rPr>
        <w:t>ση των θρησκευτικών τους καθηκόντων. Η Αθήνα δεν νοείται να είναι μέχρι σήμερα η μοναδική ευρωπαϊκή πρωτεύουσα που δεν διαθέτει τέμενος, νόμιμο, δομημένο με την επιφύλαξη και τις συνταγματικές προδιαγραφές</w:t>
      </w:r>
      <w:r>
        <w:rPr>
          <w:rFonts w:eastAsia="Times New Roman" w:cs="Times New Roman"/>
          <w:szCs w:val="24"/>
        </w:rPr>
        <w:t>,</w:t>
      </w:r>
      <w:r>
        <w:rPr>
          <w:rFonts w:eastAsia="Times New Roman" w:cs="Times New Roman"/>
          <w:szCs w:val="24"/>
        </w:rPr>
        <w:t xml:space="preserve"> με αιτιολογίες που μοιάζουν περισσότερο ως προφάσ</w:t>
      </w:r>
      <w:r>
        <w:rPr>
          <w:rFonts w:eastAsia="Times New Roman" w:cs="Times New Roman"/>
          <w:szCs w:val="24"/>
        </w:rPr>
        <w:t>εις εν αμαρτίαις.</w:t>
      </w:r>
    </w:p>
    <w:p w14:paraId="60F86C6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σε μια περίοδο αιχμής για το πρόβλημα της ισλαμοφοβίας στην Ευρώπη, σε μια εποχή που κορυφώνεται η σύγκρουση ανάμεσα στη συντριπτική πλειοψηφία των φιλήσυχων και ειρηνικών μουσουλμάνων, που ζουν στις χώρες της Ευρωπαϊκή</w:t>
      </w:r>
      <w:r>
        <w:rPr>
          <w:rFonts w:eastAsia="Times New Roman" w:cs="Times New Roman"/>
          <w:szCs w:val="24"/>
        </w:rPr>
        <w:t xml:space="preserve">ς Ένωσης, με την ακραία βία και ισλαμική </w:t>
      </w:r>
      <w:r>
        <w:rPr>
          <w:rFonts w:eastAsia="Times New Roman" w:cs="Times New Roman"/>
          <w:szCs w:val="24"/>
        </w:rPr>
        <w:lastRenderedPageBreak/>
        <w:t>τρομοκρατία που εκφράζεται από ομάδες που εκφράζουν με ψευδεπίγραφο τρόπο τις διδαχές του Κορανίου, η οριστική και αμετάκλητη απόφαση για ανέγερση τεμένους στην Αθήνα, η οποία είναι και διακομματική, αποτελεί κατ’ α</w:t>
      </w:r>
      <w:r>
        <w:rPr>
          <w:rFonts w:eastAsia="Times New Roman" w:cs="Times New Roman"/>
          <w:szCs w:val="24"/>
        </w:rPr>
        <w:t>ρχ</w:t>
      </w:r>
      <w:r>
        <w:rPr>
          <w:rFonts w:eastAsia="Times New Roman" w:cs="Times New Roman"/>
          <w:szCs w:val="24"/>
        </w:rPr>
        <w:t>άς</w:t>
      </w:r>
      <w:r>
        <w:rPr>
          <w:rFonts w:eastAsia="Times New Roman" w:cs="Times New Roman"/>
          <w:szCs w:val="24"/>
        </w:rPr>
        <w:t xml:space="preserve"> μήνυμα ειρήνης, καταλλαγής, ανεκτικότητας και συνύπαρξης. Η ανέγερση του τεμένους είναι ένα μήνυμα αντίστασης στην τρομοκρατία του φόβου και της υπονόμευσης των αρχών του ανθρωπισμού</w:t>
      </w:r>
      <w:r>
        <w:rPr>
          <w:rFonts w:eastAsia="Times New Roman" w:cs="Times New Roman"/>
          <w:szCs w:val="24"/>
        </w:rPr>
        <w:t>,</w:t>
      </w:r>
      <w:r>
        <w:rPr>
          <w:rFonts w:eastAsia="Times New Roman" w:cs="Times New Roman"/>
          <w:szCs w:val="24"/>
        </w:rPr>
        <w:t xml:space="preserve"> που πρέπει να διακρίνουν κάθε σύγχρονη κοινωνία. Είναι ένα μήνυμα σ</w:t>
      </w:r>
      <w:r>
        <w:rPr>
          <w:rFonts w:eastAsia="Times New Roman" w:cs="Times New Roman"/>
          <w:szCs w:val="24"/>
        </w:rPr>
        <w:t>εβασμού της θρησκευτικής ελευθερίας ως θεμελιώδους ανθρώπινου δικαιώματος</w:t>
      </w:r>
      <w:r>
        <w:rPr>
          <w:rFonts w:eastAsia="Times New Roman" w:cs="Times New Roman"/>
          <w:szCs w:val="24"/>
        </w:rPr>
        <w:t>,</w:t>
      </w:r>
      <w:r>
        <w:rPr>
          <w:rFonts w:eastAsia="Times New Roman" w:cs="Times New Roman"/>
          <w:szCs w:val="24"/>
        </w:rPr>
        <w:t xml:space="preserve"> που αποτελεί πυλώνα του ευρωπαϊκού κεκτημένου.</w:t>
      </w:r>
    </w:p>
    <w:p w14:paraId="60F86C7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w:t>
      </w:r>
      <w:r>
        <w:rPr>
          <w:rFonts w:eastAsia="Times New Roman" w:cs="Times New Roman"/>
          <w:szCs w:val="24"/>
        </w:rPr>
        <w:t xml:space="preserve"> ο μουσουλμάνος μετανάστης</w:t>
      </w:r>
      <w:r>
        <w:rPr>
          <w:rFonts w:eastAsia="Times New Roman" w:cs="Times New Roman"/>
          <w:szCs w:val="24"/>
        </w:rPr>
        <w:t>,</w:t>
      </w:r>
      <w:r>
        <w:rPr>
          <w:rFonts w:eastAsia="Times New Roman" w:cs="Times New Roman"/>
          <w:szCs w:val="24"/>
        </w:rPr>
        <w:t xml:space="preserve"> που ζει νόμιμα στην Ελλάδα</w:t>
      </w:r>
      <w:r>
        <w:rPr>
          <w:rFonts w:eastAsia="Times New Roman" w:cs="Times New Roman"/>
          <w:szCs w:val="24"/>
        </w:rPr>
        <w:t>,</w:t>
      </w:r>
      <w:r>
        <w:rPr>
          <w:rFonts w:eastAsia="Times New Roman" w:cs="Times New Roman"/>
          <w:szCs w:val="24"/>
        </w:rPr>
        <w:t xml:space="preserve"> οφείλει να νιώσει τη στοργή και την αποδοχή, τον σεβασμό στη</w:t>
      </w:r>
      <w:r>
        <w:rPr>
          <w:rFonts w:eastAsia="Times New Roman" w:cs="Times New Roman"/>
          <w:szCs w:val="24"/>
        </w:rPr>
        <w:t>ν ετερότητά του και τη θρησκεία του εκ μέρους της ελληνικής πολιτείας. Εδώ συμφωνώ με την τοποθέτηση του Υπουργού κ. Φίλη. Είναι θέμα εθνικής ασφάλειας να νιώσει ο μουσουλμάνος εδώ τη στοργή και την αποδοχή, διότι άλλως θα οδηγηθούμε σε ακραίες καταστάσεις</w:t>
      </w:r>
      <w:r>
        <w:rPr>
          <w:rFonts w:eastAsia="Times New Roman" w:cs="Times New Roman"/>
          <w:szCs w:val="24"/>
        </w:rPr>
        <w:t>. Να μην περιθωριοποιηθεί κοινωνικά και θρησκευτικά, ώστε να αποτελέσει βορά στα δίκτυα εξτρεμιστικών ομάδων</w:t>
      </w:r>
      <w:r>
        <w:rPr>
          <w:rFonts w:eastAsia="Times New Roman" w:cs="Times New Roman"/>
          <w:szCs w:val="24"/>
        </w:rPr>
        <w:t>,</w:t>
      </w:r>
      <w:r>
        <w:rPr>
          <w:rFonts w:eastAsia="Times New Roman" w:cs="Times New Roman"/>
          <w:szCs w:val="24"/>
        </w:rPr>
        <w:t xml:space="preserve"> που επιδιώκουν τη ριζοσπαστικοποίησή του με όχημα τη θρησκεία του.</w:t>
      </w:r>
    </w:p>
    <w:p w14:paraId="60F86C7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Θα διακρίνω τους ακραίους εκείνους, που στην Ελλάδα επιτίθενται κατά του Ισλάμ </w:t>
      </w:r>
      <w:r>
        <w:rPr>
          <w:rFonts w:eastAsia="Times New Roman" w:cs="Times New Roman"/>
          <w:szCs w:val="24"/>
        </w:rPr>
        <w:t>με μισαλλοδοξία και φανερή προκατάληψη, από όσους έχουν ερωτηματικά και πραγματικό φόβο για το Ισλάμ, εξαιτίας των όσων συμβαίνουν γύρω μας, παραθέτοντας ένα πραγματικό γεγονός</w:t>
      </w:r>
      <w:r>
        <w:rPr>
          <w:rFonts w:eastAsia="Times New Roman" w:cs="Times New Roman"/>
          <w:szCs w:val="24"/>
        </w:rPr>
        <w:t>,</w:t>
      </w:r>
      <w:r>
        <w:rPr>
          <w:rFonts w:eastAsia="Times New Roman" w:cs="Times New Roman"/>
          <w:szCs w:val="24"/>
        </w:rPr>
        <w:t xml:space="preserve"> που συνέβη πρόσφατα στην πληγείσα από την τρομοκρατία Γερμανία. Εκεί, λοιπόν, ο επικεφαλής της γερμανικής Προτεσταντικής Εκκλησίας, ο Αρχιεπίσκοπος </w:t>
      </w:r>
      <w:r>
        <w:rPr>
          <w:rFonts w:eastAsia="Times New Roman" w:cs="Times New Roman"/>
          <w:szCs w:val="24"/>
        </w:rPr>
        <w:t>Χάινριχ Μπ</w:t>
      </w:r>
      <w:r>
        <w:rPr>
          <w:rFonts w:eastAsia="Times New Roman" w:cs="Times New Roman"/>
          <w:szCs w:val="24"/>
        </w:rPr>
        <w:t>έ</w:t>
      </w:r>
      <w:r>
        <w:rPr>
          <w:rFonts w:eastAsia="Times New Roman" w:cs="Times New Roman"/>
          <w:szCs w:val="24"/>
        </w:rPr>
        <w:t>ντφορντ-Στρομ</w:t>
      </w:r>
      <w:r>
        <w:rPr>
          <w:rFonts w:eastAsia="Times New Roman" w:cs="Times New Roman"/>
          <w:szCs w:val="24"/>
        </w:rPr>
        <w:t>, ζήτησε την εισαγωγή της διδασκαλίας του Ισλάμ σε όλα τα δημοτικά σχολεία της χώρα</w:t>
      </w:r>
      <w:r>
        <w:rPr>
          <w:rFonts w:eastAsia="Times New Roman" w:cs="Times New Roman"/>
          <w:szCs w:val="24"/>
        </w:rPr>
        <w:t>ς, προκειμένου να πάψει αυτή να γίνεται από ανεξέλεγκτα κέντρα</w:t>
      </w:r>
      <w:r>
        <w:rPr>
          <w:rFonts w:eastAsia="Times New Roman" w:cs="Times New Roman"/>
          <w:szCs w:val="24"/>
        </w:rPr>
        <w:t>,</w:t>
      </w:r>
      <w:r>
        <w:rPr>
          <w:rFonts w:eastAsia="Times New Roman" w:cs="Times New Roman"/>
          <w:szCs w:val="24"/>
        </w:rPr>
        <w:t xml:space="preserve"> που μετατρέπουν το Κοράνι σε εργαλείο χειραγώγησης</w:t>
      </w:r>
      <w:r>
        <w:rPr>
          <w:rFonts w:eastAsia="Times New Roman" w:cs="Times New Roman"/>
          <w:szCs w:val="24"/>
        </w:rPr>
        <w:t>,</w:t>
      </w:r>
      <w:r>
        <w:rPr>
          <w:rFonts w:eastAsia="Times New Roman" w:cs="Times New Roman"/>
          <w:szCs w:val="24"/>
        </w:rPr>
        <w:t xml:space="preserve"> και να οδηγεί τους νέους στην ακραία υιοθέτησή του.</w:t>
      </w:r>
    </w:p>
    <w:p w14:paraId="60F86C7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Την ίδια στιγμή και ενώ πλέον η πλειοψηφία των Γερμανών θεωρεί πως το Ισλάμ είναι έξω απ</w:t>
      </w:r>
      <w:r>
        <w:rPr>
          <w:rFonts w:eastAsia="Times New Roman" w:cs="Times New Roman"/>
          <w:szCs w:val="24"/>
        </w:rPr>
        <w:t xml:space="preserve">ό την κουλτούρα της χώρας τους κατά 70%, ο ίδιος ο </w:t>
      </w:r>
      <w:r>
        <w:rPr>
          <w:rFonts w:eastAsia="Times New Roman" w:cs="Times New Roman"/>
          <w:szCs w:val="24"/>
        </w:rPr>
        <w:t>α</w:t>
      </w:r>
      <w:r>
        <w:rPr>
          <w:rFonts w:eastAsia="Times New Roman" w:cs="Times New Roman"/>
          <w:szCs w:val="24"/>
        </w:rPr>
        <w:t>ρχιερέας έκανε λόγο για θέμα εθνικής ασφάλειας της Γερμανίας, για την ανάγκη ύπαρξης απόλυτης ανοχής και πλήρους θρησκευτικής ελευθερίας, τονίζοντας πως κα</w:t>
      </w:r>
      <w:r>
        <w:rPr>
          <w:rFonts w:eastAsia="Times New Roman" w:cs="Times New Roman"/>
          <w:szCs w:val="24"/>
        </w:rPr>
        <w:t>μ</w:t>
      </w:r>
      <w:r>
        <w:rPr>
          <w:rFonts w:eastAsia="Times New Roman" w:cs="Times New Roman"/>
          <w:szCs w:val="24"/>
        </w:rPr>
        <w:t>μία θρησκεία δεν μπορεί να λειτουργεί έξω από τ</w:t>
      </w:r>
      <w:r>
        <w:rPr>
          <w:rFonts w:eastAsia="Times New Roman" w:cs="Times New Roman"/>
          <w:szCs w:val="24"/>
        </w:rPr>
        <w:t>ο</w:t>
      </w:r>
      <w:r>
        <w:rPr>
          <w:rFonts w:eastAsia="Times New Roman" w:cs="Times New Roman"/>
          <w:szCs w:val="24"/>
        </w:rPr>
        <w:t xml:space="preserve"> συνταγματικ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w:t>
      </w:r>
    </w:p>
    <w:p w14:paraId="60F86C7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Σ’ αυτό το σημείο οφείλω να αναγνωρίσω και τη θετική συνεισφορά της Ελληνικής Εκκλησίας και προσωπικά του Αρχιεπισκόπου Ιερώνυμου στη διαμόρφωση μιας εικόνας μετριοπάθειας, αλληλεγγύης για τον πάσχοντα συνάνθρωπό μας και ειδικότερα γ</w:t>
      </w:r>
      <w:r>
        <w:rPr>
          <w:rFonts w:eastAsia="Times New Roman" w:cs="Times New Roman"/>
          <w:szCs w:val="24"/>
        </w:rPr>
        <w:t>ια τους αλλόδοξους μετανάστες.</w:t>
      </w:r>
    </w:p>
    <w:p w14:paraId="60F86C7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θέλω να διαβάσω ένα μικρό κομμάτι απ’ αυτό που αναφέρει ο ομότιμος καθηγητής Θρησκειολογίας της Θεολογικής Σχολής του Αριστοτελείου Πανεπιστημίου Θεσσαλονίκης, Γρηγόριος Ζιάκας. Κατά την ομιλία τ</w:t>
      </w:r>
      <w:r>
        <w:rPr>
          <w:rFonts w:eastAsia="Times New Roman" w:cs="Times New Roman"/>
          <w:szCs w:val="24"/>
        </w:rPr>
        <w:t>ου σε μια συνοδική επιτροπή παρακολούθησης είπε το εξής: «Ο ελληνικός κόσμος είχε ανέκαθεν βαθιές τις ρίζες του στην Ανατολή και αποτελεί σήμερα τη γέφυρα προσέγγισης και φιλίας μεταξύ Ανατολής και Δύσης, Βορρά και Νότου. Οι κοινές ρίζες των θρησκευτικών π</w:t>
      </w:r>
      <w:r>
        <w:rPr>
          <w:rFonts w:eastAsia="Times New Roman" w:cs="Times New Roman"/>
          <w:szCs w:val="24"/>
        </w:rPr>
        <w:t>αραδόσεων Χριστιανισμού και Ισλάμ διδάσκουν ότι η επικοινωνία του σήμερα δεν είναι μονάχα ανάγκη ενός αλλοτριωμένου κόσμου, αλλά είναι ανάγκη ειρήνης, σωτηρίας και επιβίωσης του ανθρώπινου γένους</w:t>
      </w:r>
      <w:r>
        <w:rPr>
          <w:rFonts w:eastAsia="Times New Roman" w:cs="Times New Roman"/>
          <w:szCs w:val="24"/>
        </w:rPr>
        <w:t>.</w:t>
      </w:r>
      <w:r>
        <w:rPr>
          <w:rFonts w:eastAsia="Times New Roman" w:cs="Times New Roman"/>
          <w:szCs w:val="24"/>
        </w:rPr>
        <w:t>». Λέει τώρα ο καθηγητής: «Ας ελπίσουμε ότι χριστιανοί και μ</w:t>
      </w:r>
      <w:r>
        <w:rPr>
          <w:rFonts w:eastAsia="Times New Roman" w:cs="Times New Roman"/>
          <w:szCs w:val="24"/>
        </w:rPr>
        <w:t>ουσουλμάνοι θα κάνουν τις απαιτούμενες προόδους, ώστε τα κηρύγματα των σύγχρονων «προφητών» για σύγκρουση πολιτισμών και θρησκειών</w:t>
      </w:r>
      <w:r>
        <w:rPr>
          <w:rFonts w:eastAsia="Times New Roman" w:cs="Times New Roman"/>
          <w:szCs w:val="24"/>
        </w:rPr>
        <w:t>,</w:t>
      </w:r>
      <w:r>
        <w:rPr>
          <w:rFonts w:eastAsia="Times New Roman" w:cs="Times New Roman"/>
          <w:szCs w:val="24"/>
        </w:rPr>
        <w:t xml:space="preserve"> που κινούνται στους δρόμους διαφόρων οικονομικών και πολιτικών σκοπιμοτήτων</w:t>
      </w:r>
      <w:r>
        <w:rPr>
          <w:rFonts w:eastAsia="Times New Roman" w:cs="Times New Roman"/>
          <w:szCs w:val="24"/>
        </w:rPr>
        <w:t>,</w:t>
      </w:r>
      <w:r>
        <w:rPr>
          <w:rFonts w:eastAsia="Times New Roman" w:cs="Times New Roman"/>
          <w:szCs w:val="24"/>
        </w:rPr>
        <w:t xml:space="preserve"> να αποβούν μάταια</w:t>
      </w:r>
      <w:r>
        <w:rPr>
          <w:rFonts w:eastAsia="Times New Roman" w:cs="Times New Roman"/>
          <w:szCs w:val="24"/>
        </w:rPr>
        <w:t>.</w:t>
      </w:r>
      <w:r>
        <w:rPr>
          <w:rFonts w:eastAsia="Times New Roman" w:cs="Times New Roman"/>
          <w:szCs w:val="24"/>
        </w:rPr>
        <w:t>».</w:t>
      </w:r>
    </w:p>
    <w:p w14:paraId="60F86C7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Για όλους αυτούς τους λόγο</w:t>
      </w:r>
      <w:r>
        <w:rPr>
          <w:rFonts w:eastAsia="Times New Roman" w:cs="Times New Roman"/>
          <w:szCs w:val="24"/>
        </w:rPr>
        <w:t>υς, κύριε Πρόεδρε, κύριοι συνάδελφοι, θεωρώ ότι η τροπολογία αυτή κινείται σαφέστατα σε σωστή κατεύθυνση, ιδίως για την ανέγερση του τεμένους, ελπίζοντας ότι αυτή τη φορά επιτέλους θα υλοποιηθεί.</w:t>
      </w:r>
    </w:p>
    <w:p w14:paraId="60F86C7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Βέβαια την υπερψηφίζω.</w:t>
      </w:r>
    </w:p>
    <w:p w14:paraId="60F86C7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πάρα πολύ.</w:t>
      </w:r>
    </w:p>
    <w:p w14:paraId="60F86C78" w14:textId="77777777" w:rsidR="00E15B20" w:rsidRDefault="00812504">
      <w:pPr>
        <w:spacing w:line="480" w:lineRule="auto"/>
        <w:ind w:left="2880" w:firstLine="720"/>
        <w:jc w:val="both"/>
        <w:rPr>
          <w:rFonts w:eastAsia="Times New Roman" w:cs="Times New Roman"/>
          <w:szCs w:val="24"/>
        </w:rPr>
      </w:pPr>
      <w:r>
        <w:rPr>
          <w:rFonts w:eastAsia="Times New Roman" w:cs="Times New Roman"/>
          <w:szCs w:val="24"/>
        </w:rPr>
        <w:t>(Χειροκροτήματα)</w:t>
      </w:r>
    </w:p>
    <w:p w14:paraId="60F86C7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Κώστας Ζουράρις έχει τον λόγο.</w:t>
      </w:r>
    </w:p>
    <w:p w14:paraId="60F86C7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είστε έτοιμος;</w:t>
      </w:r>
    </w:p>
    <w:p w14:paraId="60F86C7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ΖΟΥΡΑΡΙΣ:</w:t>
      </w:r>
      <w:r>
        <w:rPr>
          <w:rFonts w:eastAsia="Times New Roman" w:cs="Times New Roman"/>
          <w:szCs w:val="24"/>
        </w:rPr>
        <w:t xml:space="preserve"> Κάτι θα βρω να πω, κατ’ οικονομίαν.</w:t>
      </w:r>
    </w:p>
    <w:p w14:paraId="60F86C7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Στον δρόμο για το Βήμα, κύριε Ζουράρι, θα το βρείτε;</w:t>
      </w:r>
    </w:p>
    <w:p w14:paraId="60F86C7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Έχετε τον λόγο.</w:t>
      </w:r>
    </w:p>
    <w:p w14:paraId="60F86C7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 xml:space="preserve">ΝΤΙΝΟΣ ΖΟΥΡΑΡΙΣ: </w:t>
      </w:r>
      <w:r>
        <w:rPr>
          <w:rFonts w:eastAsia="Times New Roman" w:cs="Times New Roman"/>
          <w:szCs w:val="24"/>
        </w:rPr>
        <w:t>Τα σέβη μου, Πρόεδρε.</w:t>
      </w:r>
    </w:p>
    <w:p w14:paraId="60F86C7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 βέβαια! Έκστηθι. Έκστηθι, πραγματικά. Τι να πω, δηλαδή; Να το πω ή να μην το πω; Ολέθριος σπείρα θεοστυγών, που θα ήθελαν ενδεχομένως να ήταν και χριστιανοί ορθόδοξοι, λένε ότι δεν μπορούν να ανεχθούν έναν ναό μουσ</w:t>
      </w:r>
      <w:r>
        <w:rPr>
          <w:rFonts w:eastAsia="Times New Roman" w:cs="Times New Roman"/>
          <w:szCs w:val="24"/>
        </w:rPr>
        <w:t>ουλμάνων. Βεβαίως, έτσι κι αλλιώς, λόγια είναι ν’ αγαπιόμαστε, αφού υπάρχει ο νόμος. Η εφαρμογή είναι απ’ ό,τι κατάλαβα.</w:t>
      </w:r>
    </w:p>
    <w:p w14:paraId="60F86C8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Στη Βασιλεύουσα, στη μεγάλη φάση υπήρχαν δυο ναοί μουσουλμανικοί. Στη Βασιλεύουσα. Για όσους δεν τα καταλαβαίνουν, για τους εκσυγχρονισ</w:t>
      </w:r>
      <w:r>
        <w:rPr>
          <w:rFonts w:eastAsia="Times New Roman" w:cs="Times New Roman"/>
          <w:szCs w:val="24"/>
        </w:rPr>
        <w:t>τές, είναι η Κωνσταντινούπολη. Για τους πιο εκσυγχρονιστές είναι η Ιστανμπούλ. Στην τότε Κωνσταντινούπολη, τη Βασιλεύουσα, υπήρχαν δυο ναοί. Υπό την σκιάν εδώ της Παλλάδος Παρθένου Αθηνάς –Παλλάς, διότι Παρθένος και Παρθένος</w:t>
      </w:r>
      <w:r>
        <w:rPr>
          <w:rFonts w:eastAsia="Times New Roman" w:cs="Times New Roman"/>
          <w:szCs w:val="24"/>
        </w:rPr>
        <w:t>,</w:t>
      </w:r>
      <w:r>
        <w:rPr>
          <w:rFonts w:eastAsia="Times New Roman" w:cs="Times New Roman"/>
          <w:szCs w:val="24"/>
        </w:rPr>
        <w:t xml:space="preserve"> διότι Παλλάς- υπήρχε ο Όσιρις,</w:t>
      </w:r>
      <w:r>
        <w:rPr>
          <w:rFonts w:eastAsia="Times New Roman" w:cs="Times New Roman"/>
          <w:szCs w:val="24"/>
        </w:rPr>
        <w:t xml:space="preserve"> η Ίσις, κυνόμορφοι θεοί, βουβαλόμορφοι θεοί, πάσης φύσεως. Ελευθέρως ησκείτο το λατρευτικόν, διότι η Παλλάς Αθηνά είχε ευμένειαν.</w:t>
      </w:r>
    </w:p>
    <w:p w14:paraId="60F86C8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Επομένως υπήρχαν όλα τα δόγματα εδώ</w:t>
      </w:r>
      <w:r>
        <w:rPr>
          <w:rFonts w:eastAsia="Times New Roman" w:cs="Times New Roman"/>
          <w:szCs w:val="24"/>
        </w:rPr>
        <w:t>,</w:t>
      </w:r>
      <w:r>
        <w:rPr>
          <w:rFonts w:eastAsia="Times New Roman" w:cs="Times New Roman"/>
          <w:szCs w:val="24"/>
        </w:rPr>
        <w:t xml:space="preserve"> από τη θεομορφίαν έως και την κτηνομορφίαν. «Έκστηθι»</w:t>
      </w:r>
      <w:r>
        <w:rPr>
          <w:rFonts w:eastAsia="Times New Roman" w:cs="Times New Roman"/>
          <w:szCs w:val="24"/>
        </w:rPr>
        <w:t>,</w:t>
      </w:r>
      <w:r>
        <w:rPr>
          <w:rFonts w:eastAsia="Times New Roman" w:cs="Times New Roman"/>
          <w:szCs w:val="24"/>
        </w:rPr>
        <w:t xml:space="preserve"> λοιπόν </w:t>
      </w:r>
      <w:r>
        <w:rPr>
          <w:rFonts w:eastAsia="Times New Roman" w:cs="Times New Roman"/>
          <w:szCs w:val="24"/>
        </w:rPr>
        <w:t>–</w:t>
      </w:r>
      <w:r>
        <w:rPr>
          <w:rFonts w:eastAsia="Times New Roman" w:cs="Times New Roman"/>
          <w:szCs w:val="24"/>
        </w:rPr>
        <w:t xml:space="preserve">πραγματικά και θεμέλιo, </w:t>
      </w:r>
      <w:r>
        <w:rPr>
          <w:rFonts w:eastAsia="Times New Roman" w:cs="Times New Roman"/>
          <w:szCs w:val="24"/>
        </w:rPr>
        <w:t>όπως τα θεμέλια της γης-</w:t>
      </w:r>
      <w:r>
        <w:rPr>
          <w:rFonts w:eastAsia="Times New Roman" w:cs="Times New Roman"/>
          <w:szCs w:val="24"/>
        </w:rPr>
        <w:t>,</w:t>
      </w:r>
      <w:r>
        <w:rPr>
          <w:rFonts w:eastAsia="Times New Roman" w:cs="Times New Roman"/>
          <w:szCs w:val="24"/>
        </w:rPr>
        <w:t xml:space="preserve"> «τα θεμέλια της γης, έκστηθι φρίττων</w:t>
      </w:r>
      <w:r>
        <w:rPr>
          <w:rFonts w:eastAsia="Times New Roman" w:cs="Times New Roman"/>
          <w:szCs w:val="24"/>
        </w:rPr>
        <w:t>,</w:t>
      </w:r>
      <w:r>
        <w:rPr>
          <w:rFonts w:eastAsia="Times New Roman" w:cs="Times New Roman"/>
          <w:szCs w:val="24"/>
        </w:rPr>
        <w:t xml:space="preserve"> ουρανέ». Δεν είναι δυνατόν να είσαι χριστιανός ορθόδοξος και να αρνείσαι αυτό το πράγμα. «Τον πτωχόν και τον ξένον, πρέπει να τον έχετε μαζί»</w:t>
      </w:r>
      <w:r>
        <w:rPr>
          <w:rFonts w:eastAsia="Times New Roman" w:cs="Times New Roman"/>
          <w:szCs w:val="24"/>
        </w:rPr>
        <w:t>,</w:t>
      </w:r>
      <w:r>
        <w:rPr>
          <w:rFonts w:eastAsia="Times New Roman" w:cs="Times New Roman"/>
          <w:szCs w:val="24"/>
        </w:rPr>
        <w:t xml:space="preserve"> λέει ο Χριστός στο κατά Ματθαίον –ακόμη και αν εί</w:t>
      </w:r>
      <w:r>
        <w:rPr>
          <w:rFonts w:eastAsia="Times New Roman" w:cs="Times New Roman"/>
          <w:szCs w:val="24"/>
        </w:rPr>
        <w:t xml:space="preserve">ναι πλούσιοι </w:t>
      </w:r>
      <w:r>
        <w:rPr>
          <w:rFonts w:eastAsia="Times New Roman" w:cs="Times New Roman"/>
          <w:szCs w:val="24"/>
        </w:rPr>
        <w:lastRenderedPageBreak/>
        <w:t>ορισμένοι Άραβες-</w:t>
      </w:r>
      <w:r>
        <w:rPr>
          <w:rFonts w:eastAsia="Times New Roman" w:cs="Times New Roman"/>
          <w:szCs w:val="24"/>
        </w:rPr>
        <w:t>,</w:t>
      </w:r>
      <w:r>
        <w:rPr>
          <w:rFonts w:eastAsia="Times New Roman" w:cs="Times New Roman"/>
          <w:szCs w:val="24"/>
        </w:rPr>
        <w:t xml:space="preserve"> «γιατί εμένα δεν θα με έχετε πάντα</w:t>
      </w:r>
      <w:r>
        <w:rPr>
          <w:rFonts w:eastAsia="Times New Roman" w:cs="Times New Roman"/>
          <w:szCs w:val="24"/>
        </w:rPr>
        <w:t>.</w:t>
      </w:r>
      <w:r>
        <w:rPr>
          <w:rFonts w:eastAsia="Times New Roman" w:cs="Times New Roman"/>
          <w:szCs w:val="24"/>
        </w:rPr>
        <w:t>». Τον πτωχόν να έχετε δίπλα, τον πτωχόν μουσουλμάνο και τον πτωχόν βεβαίως πτωχόν.</w:t>
      </w:r>
    </w:p>
    <w:p w14:paraId="60F86C8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Κατά τα άλλα πρέπει μερικοί να καταλάβουν το εξής: Χίλια τετρακόσια χρόνια τα τρία πρεσβυγενή μας Πατριαρ</w:t>
      </w:r>
      <w:r>
        <w:rPr>
          <w:rFonts w:eastAsia="Times New Roman" w:cs="Times New Roman"/>
          <w:szCs w:val="24"/>
        </w:rPr>
        <w:t>χεία της μεγάλης τότε ελληνικής οικουμένης είναι εμπερίστατα και είναι, όπως λέμε εμείς οι χριστιανοί ορθόδοξοι, φυσικά και εν βαβυλωνί</w:t>
      </w:r>
      <w:r>
        <w:rPr>
          <w:rFonts w:eastAsia="Times New Roman" w:cs="Times New Roman"/>
          <w:szCs w:val="24"/>
        </w:rPr>
        <w:t>ω</w:t>
      </w:r>
      <w:r>
        <w:rPr>
          <w:rFonts w:eastAsia="Times New Roman" w:cs="Times New Roman"/>
          <w:szCs w:val="24"/>
        </w:rPr>
        <w:t xml:space="preserve"> αιχμαλωσία. Ουδέποτε οι αραβικοί λαοί επί χίλια τετρακόσια χρόνια και με όλα τα καθεστώτα τους, και έκτοτε μουσουλμανικ</w:t>
      </w:r>
      <w:r>
        <w:rPr>
          <w:rFonts w:eastAsia="Times New Roman" w:cs="Times New Roman"/>
          <w:szCs w:val="24"/>
        </w:rPr>
        <w:t xml:space="preserve">οί </w:t>
      </w:r>
      <w:r>
        <w:rPr>
          <w:rFonts w:eastAsia="Times New Roman" w:cs="Times New Roman"/>
          <w:szCs w:val="24"/>
        </w:rPr>
        <w:t>λ</w:t>
      </w:r>
      <w:r>
        <w:rPr>
          <w:rFonts w:eastAsia="Times New Roman" w:cs="Times New Roman"/>
          <w:szCs w:val="24"/>
        </w:rPr>
        <w:t xml:space="preserve">αοί, αντιμετώπισαν εχθρικά τα τρία πρεσβυγενή μας Πατριαρχεία και τους ναούς μας εκεί και τους πιστούς μας, τους ορθοδόξους. Εάν πάτε δε στην Αλεξάνδρεια –τη χτίσαμε εμείς, τέλος πάντων ο μέγας σταγειρίτης </w:t>
      </w:r>
      <w:r>
        <w:rPr>
          <w:rFonts w:eastAsia="Times New Roman" w:cs="Times New Roman"/>
          <w:szCs w:val="24"/>
        </w:rPr>
        <w:t>«Σ</w:t>
      </w:r>
      <w:r>
        <w:rPr>
          <w:rFonts w:eastAsia="Times New Roman" w:cs="Times New Roman"/>
          <w:szCs w:val="24"/>
        </w:rPr>
        <w:t>κοπιανός</w:t>
      </w:r>
      <w:r>
        <w:rPr>
          <w:rFonts w:eastAsia="Times New Roman" w:cs="Times New Roman"/>
          <w:szCs w:val="24"/>
        </w:rPr>
        <w:t>»</w:t>
      </w:r>
      <w:r>
        <w:rPr>
          <w:rFonts w:eastAsia="Times New Roman" w:cs="Times New Roman"/>
          <w:szCs w:val="24"/>
        </w:rPr>
        <w:t xml:space="preserve"> και εν πάση περιπτώσει Αλεξάνδρεια</w:t>
      </w:r>
      <w:r>
        <w:rPr>
          <w:rFonts w:eastAsia="Times New Roman" w:cs="Times New Roman"/>
          <w:szCs w:val="24"/>
        </w:rPr>
        <w:t xml:space="preserve"> είναι, δική μας είναι-</w:t>
      </w:r>
      <w:r>
        <w:rPr>
          <w:rFonts w:eastAsia="Times New Roman" w:cs="Times New Roman"/>
          <w:szCs w:val="24"/>
        </w:rPr>
        <w:t>,</w:t>
      </w:r>
      <w:r>
        <w:rPr>
          <w:rFonts w:eastAsia="Times New Roman" w:cs="Times New Roman"/>
          <w:szCs w:val="24"/>
        </w:rPr>
        <w:t xml:space="preserve"> εάν πάτε στο Κάιρο, ο ναός του Αγίου Γεωργίου είναι ο κεντρικότατος ναός και είναι στο κέντρο του Καΐρου. Ο ναός του Αγίου Γεωργίου. Μπαίνουν και μουσουλμάνοι μέσα, όπως ξέρετε.</w:t>
      </w:r>
    </w:p>
    <w:p w14:paraId="60F86C8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Επομένως δεν μπορείς να ανήκεις στον ελληνικό πολιτισ</w:t>
      </w:r>
      <w:r>
        <w:rPr>
          <w:rFonts w:eastAsia="Times New Roman" w:cs="Times New Roman"/>
          <w:szCs w:val="24"/>
        </w:rPr>
        <w:t>μό</w:t>
      </w:r>
      <w:r>
        <w:rPr>
          <w:rFonts w:eastAsia="Times New Roman" w:cs="Times New Roman"/>
          <w:szCs w:val="24"/>
        </w:rPr>
        <w:t>,</w:t>
      </w:r>
      <w:r>
        <w:rPr>
          <w:rFonts w:eastAsia="Times New Roman" w:cs="Times New Roman"/>
          <w:szCs w:val="24"/>
        </w:rPr>
        <w:t xml:space="preserve"> εάν δεν ασκείς αυτή την προσηγορικήν ευμένειαν και επιείκειαν και την υποδοχή του ξένου, του πτωχού, του μουσουλμάνου. </w:t>
      </w:r>
      <w:r>
        <w:rPr>
          <w:rFonts w:eastAsia="Times New Roman" w:cs="Times New Roman"/>
          <w:szCs w:val="24"/>
        </w:rPr>
        <w:t>Β</w:t>
      </w:r>
      <w:r>
        <w:rPr>
          <w:rFonts w:eastAsia="Times New Roman" w:cs="Times New Roman"/>
          <w:szCs w:val="24"/>
        </w:rPr>
        <w:t xml:space="preserve">εβαίως, με βάση και την αρχή της ελαχίστης ανταποδόσεως, μόνον οι </w:t>
      </w:r>
      <w:r>
        <w:rPr>
          <w:rFonts w:eastAsia="Times New Roman" w:cs="Times New Roman"/>
          <w:szCs w:val="24"/>
        </w:rPr>
        <w:t>Τ</w:t>
      </w:r>
      <w:r>
        <w:rPr>
          <w:rFonts w:eastAsia="Times New Roman" w:cs="Times New Roman"/>
          <w:szCs w:val="24"/>
        </w:rPr>
        <w:t>ουρκαλάδες</w:t>
      </w:r>
      <w:r>
        <w:rPr>
          <w:rFonts w:eastAsia="Times New Roman" w:cs="Times New Roman"/>
          <w:szCs w:val="24"/>
        </w:rPr>
        <w:t>,</w:t>
      </w:r>
      <w:r>
        <w:rPr>
          <w:rFonts w:eastAsia="Times New Roman" w:cs="Times New Roman"/>
          <w:szCs w:val="24"/>
        </w:rPr>
        <w:t xml:space="preserve"> όταν είχαν πάρει τα πρεσβυγενή </w:t>
      </w:r>
      <w:r>
        <w:rPr>
          <w:rFonts w:eastAsia="Times New Roman" w:cs="Times New Roman"/>
          <w:szCs w:val="24"/>
        </w:rPr>
        <w:lastRenderedPageBreak/>
        <w:t>Πατριαρχεία είχαν ενοχ</w:t>
      </w:r>
      <w:r>
        <w:rPr>
          <w:rFonts w:eastAsia="Times New Roman" w:cs="Times New Roman"/>
          <w:szCs w:val="24"/>
        </w:rPr>
        <w:t xml:space="preserve">λήσει κάποτε, αλλά ακόμη και το πρωτόφρονον πρεσβυγενές της Κωνσταντινουπόλεως -της </w:t>
      </w:r>
      <w:r>
        <w:rPr>
          <w:rFonts w:eastAsia="Times New Roman" w:cs="Times New Roman"/>
          <w:szCs w:val="24"/>
        </w:rPr>
        <w:t>Ιστανμπούλ,</w:t>
      </w:r>
      <w:r>
        <w:rPr>
          <w:rFonts w:eastAsia="Times New Roman" w:cs="Times New Roman"/>
          <w:szCs w:val="24"/>
        </w:rPr>
        <w:t xml:space="preserve"> για να είμαι πολιτικά ορθός- και αυτό εξακολουθεί να βρίσκεται υπό μουσουλμανικήν σκέπην.</w:t>
      </w:r>
    </w:p>
    <w:p w14:paraId="60F86C8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Επομένως συνέλθετε εις εαυτόν και να ξαναγίνετε Έλληνες και ενδεχομένω</w:t>
      </w:r>
      <w:r>
        <w:rPr>
          <w:rFonts w:eastAsia="Times New Roman" w:cs="Times New Roman"/>
          <w:szCs w:val="24"/>
        </w:rPr>
        <w:t>ς χριστιανοί ορθόδοξοι. Εγώ, ως αρχαίος Έλλην κομμουνιστής, χριστιανός ορθόδοξος ελευθέρας βοσκής –αυτό είναι για τον φίλο μου τον Αμυρά, αυτό λέγεται συναμφότερον, καλέ μου Αμυρά- είμαι με απόλυτη ευδίαν</w:t>
      </w:r>
      <w:r>
        <w:rPr>
          <w:rFonts w:eastAsia="Times New Roman" w:cs="Times New Roman"/>
          <w:szCs w:val="24"/>
        </w:rPr>
        <w:t>,</w:t>
      </w:r>
      <w:r>
        <w:rPr>
          <w:rFonts w:eastAsia="Times New Roman" w:cs="Times New Roman"/>
          <w:szCs w:val="24"/>
        </w:rPr>
        <w:t xml:space="preserve"> μια χαρά</w:t>
      </w:r>
      <w:r>
        <w:rPr>
          <w:rFonts w:eastAsia="Times New Roman" w:cs="Times New Roman"/>
          <w:szCs w:val="24"/>
        </w:rPr>
        <w:t>,</w:t>
      </w:r>
      <w:r>
        <w:rPr>
          <w:rFonts w:eastAsia="Times New Roman" w:cs="Times New Roman"/>
          <w:szCs w:val="24"/>
        </w:rPr>
        <w:t xml:space="preserve"> ψηφίζοντας υπέρ του άρθρου 35.</w:t>
      </w:r>
    </w:p>
    <w:p w14:paraId="60F86C85"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w:t>
      </w:r>
    </w:p>
    <w:p w14:paraId="60F86C8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Ευχαριστούμε.</w:t>
      </w:r>
    </w:p>
    <w:p w14:paraId="60F86C8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Κλείνουμε τον κατάλογο των ομιλητών με την κ. Μεγαλοοικονόμου.</w:t>
      </w:r>
    </w:p>
    <w:p w14:paraId="60F86C8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κύρια Μεγαλοοικονόμου, έχετε τον λόγο.</w:t>
      </w:r>
    </w:p>
    <w:p w14:paraId="60F86C8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60F86C8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σημερινό </w:t>
      </w:r>
      <w:r>
        <w:rPr>
          <w:rFonts w:eastAsia="Times New Roman" w:cs="Times New Roman"/>
          <w:szCs w:val="24"/>
        </w:rPr>
        <w:t>νομοσχέδιο είναι πολύ σημαντικό</w:t>
      </w:r>
      <w:r>
        <w:rPr>
          <w:rFonts w:eastAsia="Times New Roman" w:cs="Times New Roman"/>
          <w:szCs w:val="24"/>
        </w:rPr>
        <w:t>,</w:t>
      </w:r>
      <w:r>
        <w:rPr>
          <w:rFonts w:eastAsia="Times New Roman" w:cs="Times New Roman"/>
          <w:szCs w:val="24"/>
        </w:rPr>
        <w:t xml:space="preserve"> διότι περιλαμβάνει έναν μεγάλο αριθμό πολύπλοκων ρυθμίσεων για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ήγες </w:t>
      </w:r>
      <w:r>
        <w:rPr>
          <w:rFonts w:eastAsia="Times New Roman" w:cs="Times New Roman"/>
          <w:szCs w:val="24"/>
        </w:rPr>
        <w:t>ε</w:t>
      </w:r>
      <w:r>
        <w:rPr>
          <w:rFonts w:eastAsia="Times New Roman" w:cs="Times New Roman"/>
          <w:szCs w:val="24"/>
        </w:rPr>
        <w:t xml:space="preserve">νέργειας και φυσικά μαζί με αυτό εισάγεται και σήμερα η πολύ σοβαρή διάταξη για την ίδρυση του ισλαμικού </w:t>
      </w:r>
      <w:r>
        <w:rPr>
          <w:rFonts w:eastAsia="Times New Roman" w:cs="Times New Roman"/>
          <w:szCs w:val="24"/>
        </w:rPr>
        <w:t>τ</w:t>
      </w:r>
      <w:r>
        <w:rPr>
          <w:rFonts w:eastAsia="Times New Roman" w:cs="Times New Roman"/>
          <w:szCs w:val="24"/>
        </w:rPr>
        <w:t>εμένους στην Αθήνα.</w:t>
      </w:r>
    </w:p>
    <w:p w14:paraId="60F86C8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Αναφορικά μ</w:t>
      </w:r>
      <w:r>
        <w:rPr>
          <w:rFonts w:eastAsia="Times New Roman" w:cs="Times New Roman"/>
          <w:szCs w:val="24"/>
        </w:rPr>
        <w:t>ε το άρθρο 35</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δημιουργία του ισλαμικού </w:t>
      </w:r>
      <w:r>
        <w:rPr>
          <w:rFonts w:eastAsia="Times New Roman" w:cs="Times New Roman"/>
          <w:szCs w:val="24"/>
        </w:rPr>
        <w:t>τ</w:t>
      </w:r>
      <w:r>
        <w:rPr>
          <w:rFonts w:eastAsia="Times New Roman" w:cs="Times New Roman"/>
          <w:szCs w:val="24"/>
        </w:rPr>
        <w:t>εμένους στην Αθήνα, η Ένωση Κεντρώων ως κόμμα με σταθερό ευρωπαϊκό προσανατολισμό είναι σαφές ότι σέβεται τα δικαιώματα των εκατοντάδων χιλιάδων μουσουλμάνων μονίμων κατοίκων της Αθήνας αλλά και των τουριστών που</w:t>
      </w:r>
      <w:r>
        <w:rPr>
          <w:rFonts w:eastAsia="Times New Roman" w:cs="Times New Roman"/>
          <w:szCs w:val="24"/>
        </w:rPr>
        <w:t xml:space="preserve"> κατακλύζουν την πρωτεύουσα.</w:t>
      </w:r>
    </w:p>
    <w:p w14:paraId="60F86C8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Έχω όμως κάποιες επισημάνσεις να κάνω:</w:t>
      </w:r>
    </w:p>
    <w:p w14:paraId="60F86C8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Πρώτον, ο ίδιος ο Αρχιεπίσκοπος Ιερώνυμος έχει δηλώσει ότι πρέπει να είμαστε ιδιαιτέρως προσεκτικοί σχετικά με την ανέγερση χώρου λατρείας για τους μουσουλμάνους συμπολίτες μας στην Αθήνα.</w:t>
      </w:r>
    </w:p>
    <w:p w14:paraId="60F86C8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Θέλω, δε, να επισημάνω ότι η εμπειρία μας από άλλα κράτη δείχνει ότι οι εγκληματικές συμπεριφορές κάποιων μουσουλμάνων εξτρεμιστών δυστυχώς πλήττουν και τους ομόθρησκούς τους. Σε αυτή την κατεύθυνση πρέπει να μας προβληματίσουν θέματα σχετικά με τον τρόπο</w:t>
      </w:r>
      <w:r>
        <w:rPr>
          <w:rFonts w:eastAsia="Times New Roman" w:cs="Times New Roman"/>
          <w:szCs w:val="24"/>
        </w:rPr>
        <w:t xml:space="preserve"> διοίκησης και λειτουργίας του τζαμιού, </w:t>
      </w:r>
      <w:r>
        <w:rPr>
          <w:rFonts w:eastAsia="Times New Roman" w:cs="Times New Roman"/>
          <w:szCs w:val="24"/>
        </w:rPr>
        <w:t>τ</w:t>
      </w:r>
      <w:r>
        <w:rPr>
          <w:rFonts w:eastAsia="Times New Roman" w:cs="Times New Roman"/>
          <w:szCs w:val="24"/>
        </w:rPr>
        <w:t xml:space="preserve">εμένους. Ευτυχώς η ελληνική πολιτεία θα πληρώσει το κατασκευαστικό κομμάτι και στο μέλλον </w:t>
      </w:r>
      <w:r>
        <w:rPr>
          <w:rFonts w:eastAsia="Times New Roman" w:cs="Times New Roman"/>
          <w:szCs w:val="24"/>
        </w:rPr>
        <w:lastRenderedPageBreak/>
        <w:t>η ελληνική πολιτεία θα πληρώνει τους λειτουργούς των μουσουλμάνων, τους διοικητικούς υπαλλήλους, προκειμένου να υπάρξει τουλά</w:t>
      </w:r>
      <w:r>
        <w:rPr>
          <w:rFonts w:eastAsia="Times New Roman" w:cs="Times New Roman"/>
          <w:szCs w:val="24"/>
        </w:rPr>
        <w:t xml:space="preserve">χιστον ένας απόλυτος έλεγχος από τις ελληνικές </w:t>
      </w:r>
      <w:r>
        <w:rPr>
          <w:rFonts w:eastAsia="Times New Roman" w:cs="Times New Roman"/>
          <w:szCs w:val="24"/>
        </w:rPr>
        <w:t>α</w:t>
      </w:r>
      <w:r>
        <w:rPr>
          <w:rFonts w:eastAsia="Times New Roman" w:cs="Times New Roman"/>
          <w:szCs w:val="24"/>
        </w:rPr>
        <w:t>ρχές. Κάτι είναι και αυτό. Δεν έχουμε να πληρώνουμε τους δικούς μας, αλλά</w:t>
      </w:r>
      <w:r>
        <w:rPr>
          <w:rFonts w:eastAsia="Times New Roman" w:cs="Times New Roman"/>
          <w:szCs w:val="24"/>
        </w:rPr>
        <w:t>,</w:t>
      </w:r>
      <w:r>
        <w:rPr>
          <w:rFonts w:eastAsia="Times New Roman" w:cs="Times New Roman"/>
          <w:szCs w:val="24"/>
        </w:rPr>
        <w:t xml:space="preserve"> τέλος πάντων, θα πληρώνουμε. Τουλάχιστον να έχουμε αυτόν τον έλεγχο. Το χρειαζόμαστε.</w:t>
      </w:r>
    </w:p>
    <w:p w14:paraId="60F86C8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Δεύτερον, δεν πρέπει σε καμ</w:t>
      </w:r>
      <w:r>
        <w:rPr>
          <w:rFonts w:eastAsia="Times New Roman" w:cs="Times New Roman"/>
          <w:szCs w:val="24"/>
        </w:rPr>
        <w:t>μ</w:t>
      </w:r>
      <w:r>
        <w:rPr>
          <w:rFonts w:eastAsia="Times New Roman" w:cs="Times New Roman"/>
          <w:szCs w:val="24"/>
        </w:rPr>
        <w:t>ιά περίπτωση ο χώρο</w:t>
      </w:r>
      <w:r>
        <w:rPr>
          <w:rFonts w:eastAsia="Times New Roman" w:cs="Times New Roman"/>
          <w:szCs w:val="24"/>
        </w:rPr>
        <w:t xml:space="preserve">ς γύρω από το τζαμί να γκετοποιηθεί. Αυτό είναι ευθύνη θεωρώ της ελληνικής πολιτείας και του δήμου, διότι ίσως να υπάρξουν προβλήματα με τους κατοίκους της περιοχής και όσον αφορά αυτό πρέπει να λάβει τα μέτρα του ο δήμος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60F86C9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που με ανησυχεί ιδιαιτέρως, είναι η πολιτιστική ταυτότητα της περιοχής. Το </w:t>
      </w:r>
      <w:r>
        <w:rPr>
          <w:rFonts w:eastAsia="Times New Roman" w:cs="Times New Roman"/>
          <w:szCs w:val="24"/>
        </w:rPr>
        <w:t>τ</w:t>
      </w:r>
      <w:r>
        <w:rPr>
          <w:rFonts w:eastAsia="Times New Roman" w:cs="Times New Roman"/>
          <w:szCs w:val="24"/>
        </w:rPr>
        <w:t>έμενος θα χτιστεί πάνω στην Ιερά Οδό, η οποία έχει μια ιστορία χιλιετηρίδων, αφού ένωνε την Αθήνα</w:t>
      </w:r>
      <w:r>
        <w:rPr>
          <w:rFonts w:eastAsia="Times New Roman" w:cs="Times New Roman"/>
          <w:szCs w:val="24"/>
        </w:rPr>
        <w:t>,</w:t>
      </w:r>
      <w:r>
        <w:rPr>
          <w:rFonts w:eastAsia="Times New Roman" w:cs="Times New Roman"/>
          <w:szCs w:val="24"/>
        </w:rPr>
        <w:t xml:space="preserve"> όπως ξέρουμε</w:t>
      </w:r>
      <w:r>
        <w:rPr>
          <w:rFonts w:eastAsia="Times New Roman" w:cs="Times New Roman"/>
          <w:szCs w:val="24"/>
        </w:rPr>
        <w:t>,</w:t>
      </w:r>
      <w:r>
        <w:rPr>
          <w:rFonts w:eastAsia="Times New Roman" w:cs="Times New Roman"/>
          <w:szCs w:val="24"/>
        </w:rPr>
        <w:t xml:space="preserve"> με την Ελευσίνα και η οποία δυστυχώς μέχρι σήμερα δεν έχει αξιοποι</w:t>
      </w:r>
      <w:r>
        <w:rPr>
          <w:rFonts w:eastAsia="Times New Roman" w:cs="Times New Roman"/>
          <w:szCs w:val="24"/>
        </w:rPr>
        <w:t>ηθεί πολιτιστικά όπως θα έπρεπε.</w:t>
      </w:r>
    </w:p>
    <w:p w14:paraId="60F86C9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Ιστορικά και πολιτιστικά ένα ισλαμικό </w:t>
      </w:r>
      <w:r>
        <w:rPr>
          <w:rFonts w:eastAsia="Times New Roman" w:cs="Times New Roman"/>
          <w:szCs w:val="24"/>
        </w:rPr>
        <w:t>τ</w:t>
      </w:r>
      <w:r>
        <w:rPr>
          <w:rFonts w:eastAsia="Times New Roman" w:cs="Times New Roman"/>
          <w:szCs w:val="24"/>
        </w:rPr>
        <w:t>έμενος ίσως να αποτελέσει μια παρανομία μέσα σε αυτόν τον χώρο. Και προτείνουμε τουλάχιστον ταυτόχρονα να υπάρξει άμεσα αξιοποίηση και ανάδειξη της ιστορικότητας της περιοχής, τουλάχισ</w:t>
      </w:r>
      <w:r>
        <w:rPr>
          <w:rFonts w:eastAsia="Times New Roman" w:cs="Times New Roman"/>
          <w:szCs w:val="24"/>
        </w:rPr>
        <w:t>τον να μπορέσουμε να κρατήσουμε την ιστορικότητα του χώρου. Μακάρι να γίνει.</w:t>
      </w:r>
    </w:p>
    <w:p w14:paraId="60F86C9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Εν τέλει, αυτό που με ανησυχεί και με προβληματίζει περισσότερο είναι ο τρόπος της διοίκησης. Ποιοι θα είναι οι χώροι λατρείας, πιθανά ιεροδιδακτήρια και η αποξένωση της περιοχής </w:t>
      </w:r>
      <w:r>
        <w:rPr>
          <w:rFonts w:eastAsia="Times New Roman" w:cs="Times New Roman"/>
          <w:szCs w:val="24"/>
        </w:rPr>
        <w:t>είναι τα ζητήματα που πρέπει να μας προβληματίζουν ιδιαίτερα.</w:t>
      </w:r>
    </w:p>
    <w:p w14:paraId="60F86C9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Τώρα έρχομαι στο κομμάτι της ενέργειας. Οι διατάξεις είναι πολλές και μπορούν να γίνουν πάμπολλες επιμέρους παρατηρήσεις. Θα ήθελα να σταθώ</w:t>
      </w:r>
      <w:r>
        <w:rPr>
          <w:rFonts w:eastAsia="Times New Roman" w:cs="Times New Roman"/>
          <w:szCs w:val="24"/>
        </w:rPr>
        <w:t>,</w:t>
      </w:r>
      <w:r>
        <w:rPr>
          <w:rFonts w:eastAsia="Times New Roman" w:cs="Times New Roman"/>
          <w:szCs w:val="24"/>
        </w:rPr>
        <w:t xml:space="preserve"> λόγω περιορισμένου χρόνου</w:t>
      </w:r>
      <w:r>
        <w:rPr>
          <w:rFonts w:eastAsia="Times New Roman" w:cs="Times New Roman"/>
          <w:szCs w:val="24"/>
        </w:rPr>
        <w:t>,</w:t>
      </w:r>
      <w:r>
        <w:rPr>
          <w:rFonts w:eastAsia="Times New Roman" w:cs="Times New Roman"/>
          <w:szCs w:val="24"/>
        </w:rPr>
        <w:t xml:space="preserve"> μόνο σε δύο:</w:t>
      </w:r>
    </w:p>
    <w:p w14:paraId="60F86C9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Κατ’ αρχάς, </w:t>
      </w:r>
      <w:r>
        <w:rPr>
          <w:rFonts w:eastAsia="Times New Roman" w:cs="Times New Roman"/>
          <w:szCs w:val="24"/>
        </w:rPr>
        <w:t>στο άρθρο 3, παράγραφος 6, η προβλεπόμενη διάρκεια της λειτουργικής ενίσχυσης το λιγότερο θα ήταν να είναι είκοσι πέντε έτη και όχι είκοσι χρόνια για τις ΑΠΕ, χωρίς διακρίσεις, με δεδομένο μάλιστα ότι οι τάσεις γενικώς είναι οι παραγωγοί και οι προμηθευτές</w:t>
      </w:r>
      <w:r>
        <w:rPr>
          <w:rFonts w:eastAsia="Times New Roman" w:cs="Times New Roman"/>
          <w:szCs w:val="24"/>
        </w:rPr>
        <w:t xml:space="preserve"> -αν συμφωνείτε, κύριε Υπουργέ- να συνάπτουν συμβάσεις τουλάχιστον είκοσι πέντε ετών, όχι είκοσι. Δεν υπάρχουν συμβάσεις εικοσαετίας.</w:t>
      </w:r>
    </w:p>
    <w:p w14:paraId="60F86C9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Επίσης, ως προς τα αιολικά πάρκα, σε νησιά και βραχονησίδες που συνδέονται μέσω μιας νέας υποθαλάσσιας διασύνδεσης θα έπρε</w:t>
      </w:r>
      <w:r>
        <w:rPr>
          <w:rFonts w:eastAsia="Times New Roman" w:cs="Times New Roman"/>
          <w:szCs w:val="24"/>
        </w:rPr>
        <w:t>πε να υπάρχει επιπλέον ποσοστό αποζημίωσης. Δυστυχώς από αυτό τίποτα δεν προβλέπεται για την αποζημίωση.</w:t>
      </w:r>
    </w:p>
    <w:p w14:paraId="60F86C9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νομοσχέδιο στοχεύει ταυτόχρονα σε δύο κατευθύνσεις, από τη μια να εναρμονίσει τις κατευθυντήριες γραμμές με την Ευρωπαϊκή Ένωση για το θέμα των </w:t>
      </w:r>
      <w:r>
        <w:rPr>
          <w:rFonts w:eastAsia="Times New Roman" w:cs="Times New Roman"/>
          <w:szCs w:val="24"/>
        </w:rPr>
        <w:t>α</w:t>
      </w:r>
      <w:r>
        <w:rPr>
          <w:rFonts w:eastAsia="Times New Roman" w:cs="Times New Roman"/>
          <w:szCs w:val="24"/>
        </w:rPr>
        <w:t>ναν</w:t>
      </w:r>
      <w:r>
        <w:rPr>
          <w:rFonts w:eastAsia="Times New Roman" w:cs="Times New Roman"/>
          <w:szCs w:val="24"/>
        </w:rPr>
        <w:t xml:space="preserve">εώσιμων </w:t>
      </w:r>
      <w:r>
        <w:rPr>
          <w:rFonts w:eastAsia="Times New Roman" w:cs="Times New Roman"/>
          <w:szCs w:val="24"/>
        </w:rPr>
        <w:t>π</w:t>
      </w:r>
      <w:r>
        <w:rPr>
          <w:rFonts w:eastAsia="Times New Roman" w:cs="Times New Roman"/>
          <w:szCs w:val="24"/>
        </w:rPr>
        <w:t>ηγών και από την άλλη στόχος θα πρέπει να είναι η προσέλκυση νέων επενδυτικών εγχειρημάτων</w:t>
      </w:r>
      <w:r>
        <w:rPr>
          <w:rFonts w:eastAsia="Times New Roman" w:cs="Times New Roman"/>
          <w:szCs w:val="24"/>
        </w:rPr>
        <w:t>,</w:t>
      </w:r>
      <w:r>
        <w:rPr>
          <w:rFonts w:eastAsia="Times New Roman" w:cs="Times New Roman"/>
          <w:szCs w:val="24"/>
        </w:rPr>
        <w:t xml:space="preserve"> που τόσο πολύ έχει ανάγκη η χώρα.</w:t>
      </w:r>
    </w:p>
    <w:p w14:paraId="60F86C9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όσο και να συζητάμε, αγαπητοί συνάδελφοι, για συγκεκριμένες ρυθμίσεις, τελικά όλοι μας αντιλαμβανόμαστε πως το βασι</w:t>
      </w:r>
      <w:r>
        <w:rPr>
          <w:rFonts w:eastAsia="Times New Roman" w:cs="Times New Roman"/>
          <w:szCs w:val="24"/>
        </w:rPr>
        <w:t>κό ζητούμενο είναι να υπάρξει στη χώρα μας ένα σταθερό, αξιόπιστο, ευέλικτο περιβάλλον για τους επιχειρηματίες στον χώρο της ενέργειας. Αντιθέτως, μέχρι σήμερα</w:t>
      </w:r>
      <w:r>
        <w:rPr>
          <w:rFonts w:eastAsia="Times New Roman" w:cs="Times New Roman"/>
          <w:szCs w:val="24"/>
        </w:rPr>
        <w:t>,</w:t>
      </w:r>
      <w:r>
        <w:rPr>
          <w:rFonts w:eastAsia="Times New Roman" w:cs="Times New Roman"/>
          <w:szCs w:val="24"/>
        </w:rPr>
        <w:t xml:space="preserve"> η κατάσταση είναι απογοητευτική.</w:t>
      </w:r>
    </w:p>
    <w:p w14:paraId="60F86C9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ερωτώ: Πώς μπορούμε να ξεπεράσουμε τα πλήγματα που έχει δε</w:t>
      </w:r>
      <w:r>
        <w:rPr>
          <w:rFonts w:eastAsia="Times New Roman" w:cs="Times New Roman"/>
          <w:szCs w:val="24"/>
        </w:rPr>
        <w:t>χθεί από το ίδιο το κράτος ο χώρος των φωτοβολταϊκών; Μόλις πριν από δύο χρόνια, το 2014, έγινε</w:t>
      </w:r>
      <w:r>
        <w:rPr>
          <w:rFonts w:eastAsia="Times New Roman" w:cs="Times New Roman"/>
          <w:szCs w:val="24"/>
        </w:rPr>
        <w:t>,</w:t>
      </w:r>
      <w:r>
        <w:rPr>
          <w:rFonts w:eastAsia="Times New Roman" w:cs="Times New Roman"/>
          <w:szCs w:val="24"/>
        </w:rPr>
        <w:t xml:space="preserve"> με πρωτοβουλία της προηγούμενης κυβέρνησης μάλιστα</w:t>
      </w:r>
      <w:r>
        <w:rPr>
          <w:rFonts w:eastAsia="Times New Roman" w:cs="Times New Roman"/>
          <w:szCs w:val="24"/>
        </w:rPr>
        <w:t>,</w:t>
      </w:r>
      <w:r>
        <w:rPr>
          <w:rFonts w:eastAsia="Times New Roman" w:cs="Times New Roman"/>
          <w:szCs w:val="24"/>
        </w:rPr>
        <w:t xml:space="preserve"> με το περίφημο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–που η Νέα Δημοκρατία έλεγε το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και το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είχε ως αποτέλεσμα το</w:t>
      </w:r>
      <w:r>
        <w:rPr>
          <w:rFonts w:eastAsia="Times New Roman" w:cs="Times New Roman"/>
          <w:szCs w:val="24"/>
        </w:rPr>
        <w:t xml:space="preserve"> κούρεμα των εγγυημένων τιμών στα φωτοβολταϊκά περίπου 30% </w:t>
      </w:r>
      <w:r>
        <w:rPr>
          <w:rFonts w:eastAsia="Times New Roman" w:cs="Times New Roman"/>
          <w:szCs w:val="24"/>
        </w:rPr>
        <w:lastRenderedPageBreak/>
        <w:t>-ένα πολύ μεγάλο ποσοστό- και μετά έρχεστε κι εσείς, η δική σας Κυβέρνηση, και επιβάλλετε 3,6% εισφορά επί του τζίρου στις επιχειρήσεις αυτές. Δίνετε κι εσείς τη χαριστική βολή στις επιχειρήσεις. Τ</w:t>
      </w:r>
      <w:r>
        <w:rPr>
          <w:rFonts w:eastAsia="Times New Roman" w:cs="Times New Roman"/>
          <w:szCs w:val="24"/>
        </w:rPr>
        <w:t>ην έδωσε η Νέα Δημοκρατία, δώσατε κι εσείς…</w:t>
      </w:r>
    </w:p>
    <w:p w14:paraId="60F86C9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Περιβάλλοντος και Ενέργειας):</w:t>
      </w:r>
      <w:r>
        <w:rPr>
          <w:rFonts w:eastAsia="Times New Roman" w:cs="Times New Roman"/>
          <w:szCs w:val="24"/>
        </w:rPr>
        <w:t xml:space="preserve"> Λάθος είναι αυτό.</w:t>
      </w:r>
    </w:p>
    <w:p w14:paraId="60F86C9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Στα φωτοβολταϊκά.</w:t>
      </w:r>
    </w:p>
    <w:p w14:paraId="60F86C9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Περιβάλλοντος και Ενέργειας):</w:t>
      </w:r>
      <w:r>
        <w:rPr>
          <w:rFonts w:eastAsia="Times New Roman" w:cs="Times New Roman"/>
          <w:szCs w:val="24"/>
        </w:rPr>
        <w:t xml:space="preserve"> Είναι λάθος</w:t>
      </w:r>
      <w:r>
        <w:rPr>
          <w:rFonts w:eastAsia="Times New Roman" w:cs="Times New Roman"/>
          <w:szCs w:val="24"/>
        </w:rPr>
        <w:t xml:space="preserve"> αυτό! Δεν μπορείτε να τα λέτε αυτά.</w:t>
      </w:r>
    </w:p>
    <w:p w14:paraId="60F86C9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Εγώ έτσι τα έχω εδώ.</w:t>
      </w:r>
    </w:p>
    <w:p w14:paraId="60F86C9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Περιβάλλοντος και Ενέργειας):</w:t>
      </w:r>
      <w:r>
        <w:rPr>
          <w:rFonts w:eastAsia="Times New Roman" w:cs="Times New Roman"/>
          <w:szCs w:val="24"/>
        </w:rPr>
        <w:t xml:space="preserve"> Ένα </w:t>
      </w:r>
      <w:r>
        <w:rPr>
          <w:rFonts w:eastAsia="Times New Roman" w:cs="Times New Roman"/>
          <w:szCs w:val="24"/>
          <w:lang w:val="en-US"/>
        </w:rPr>
        <w:t>site</w:t>
      </w:r>
      <w:r>
        <w:rPr>
          <w:rFonts w:eastAsia="Times New Roman" w:cs="Times New Roman"/>
          <w:szCs w:val="24"/>
        </w:rPr>
        <w:t xml:space="preserve"> το έγραψε</w:t>
      </w:r>
      <w:r>
        <w:rPr>
          <w:rFonts w:eastAsia="Times New Roman" w:cs="Times New Roman"/>
          <w:szCs w:val="24"/>
        </w:rPr>
        <w:t>,</w:t>
      </w:r>
      <w:r>
        <w:rPr>
          <w:rFonts w:eastAsia="Times New Roman" w:cs="Times New Roman"/>
          <w:szCs w:val="24"/>
        </w:rPr>
        <w:t xml:space="preserve"> το οποίο διαψεύστηκε. Αυτή είναι η πληροφορία σας;</w:t>
      </w:r>
    </w:p>
    <w:p w14:paraId="60F86C9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Δεν δια</w:t>
      </w:r>
      <w:r>
        <w:rPr>
          <w:rFonts w:eastAsia="Times New Roman" w:cs="Times New Roman"/>
          <w:szCs w:val="24"/>
        </w:rPr>
        <w:t>ψεύστηκε.</w:t>
      </w:r>
    </w:p>
    <w:p w14:paraId="60F86C9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Περιβάλλοντος και Ενέργειας):</w:t>
      </w:r>
      <w:r>
        <w:rPr>
          <w:rFonts w:eastAsia="Times New Roman" w:cs="Times New Roman"/>
          <w:szCs w:val="24"/>
        </w:rPr>
        <w:t xml:space="preserve"> Το λέει μέσα το νομοσχέδιο;</w:t>
      </w:r>
    </w:p>
    <w:p w14:paraId="60F86CA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Ωραία, θα το βρούμε στην Εφημερίδα της Κυβερνήσεως.</w:t>
      </w:r>
    </w:p>
    <w:p w14:paraId="60F86CA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διαψεύδεται τώρα, κύριε </w:t>
      </w:r>
      <w:r>
        <w:rPr>
          <w:rFonts w:eastAsia="Times New Roman" w:cs="Times New Roman"/>
          <w:szCs w:val="24"/>
        </w:rPr>
        <w:t>Υπουργέ.</w:t>
      </w:r>
    </w:p>
    <w:p w14:paraId="60F86CA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Όλα αυτά που έγιναν στον χώρο των φωτοβολταϊκών είχαν σαν συνέπεια εκατοντάδες επιχειρήσεις και άνθρωποι να μην μπορούν να ικανοποιήσουν τα δάνειά τους. Το ξέρετε αυτό. Θα τους πάρουν σε λίγο όλα τα κτήματα που πήραν γι’ α</w:t>
      </w:r>
      <w:r>
        <w:rPr>
          <w:rFonts w:eastAsia="Times New Roman" w:cs="Times New Roman"/>
          <w:szCs w:val="24"/>
        </w:rPr>
        <w:t>υτές τις επενδύσεις. Επίσης, χιλιάδες θέσεις εργασίας έχουν χαθεί</w:t>
      </w:r>
      <w:r>
        <w:rPr>
          <w:rFonts w:eastAsia="Times New Roman" w:cs="Times New Roman"/>
          <w:szCs w:val="24"/>
        </w:rPr>
        <w:t>,</w:t>
      </w:r>
      <w:r>
        <w:rPr>
          <w:rFonts w:eastAsia="Times New Roman" w:cs="Times New Roman"/>
          <w:szCs w:val="24"/>
        </w:rPr>
        <w:t xml:space="preserve"> αφού πολλές επιχειρήσεις προτιμήσαν να μεταφερθούν στην Τουρκία</w:t>
      </w:r>
      <w:r>
        <w:rPr>
          <w:rFonts w:eastAsia="Times New Roman" w:cs="Times New Roman"/>
          <w:szCs w:val="24"/>
        </w:rPr>
        <w:t>,</w:t>
      </w:r>
      <w:r>
        <w:rPr>
          <w:rFonts w:eastAsia="Times New Roman" w:cs="Times New Roman"/>
          <w:szCs w:val="24"/>
        </w:rPr>
        <w:t xml:space="preserve"> που είναι ένας φορολογικός παράδεισος για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ήγες </w:t>
      </w:r>
      <w:r>
        <w:rPr>
          <w:rFonts w:eastAsia="Times New Roman" w:cs="Times New Roman"/>
          <w:szCs w:val="24"/>
        </w:rPr>
        <w:t>ε</w:t>
      </w:r>
      <w:r>
        <w:rPr>
          <w:rFonts w:eastAsia="Times New Roman" w:cs="Times New Roman"/>
          <w:szCs w:val="24"/>
        </w:rPr>
        <w:t>νέργειας.</w:t>
      </w:r>
    </w:p>
    <w:p w14:paraId="60F86CA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Υπουργέ, το ζητούμενο δεν είναι μόνο όλα αυ</w:t>
      </w:r>
      <w:r>
        <w:rPr>
          <w:rFonts w:eastAsia="Times New Roman" w:cs="Times New Roman"/>
          <w:szCs w:val="24"/>
        </w:rPr>
        <w:t>τά να είναι νόμιμα. Αυτό θα το κρίνουν τα ελληνικά δικαστήρια</w:t>
      </w:r>
      <w:r>
        <w:rPr>
          <w:rFonts w:eastAsia="Times New Roman" w:cs="Times New Roman"/>
          <w:szCs w:val="24"/>
        </w:rPr>
        <w:t>,</w:t>
      </w:r>
      <w:r>
        <w:rPr>
          <w:rFonts w:eastAsia="Times New Roman" w:cs="Times New Roman"/>
          <w:szCs w:val="24"/>
        </w:rPr>
        <w:t xml:space="preserve"> στα οποία έχουν προσφύγει οι επιχειρήσεις.</w:t>
      </w:r>
    </w:p>
    <w:p w14:paraId="60F86CA4" w14:textId="77777777" w:rsidR="00E15B20" w:rsidRDefault="00812504">
      <w:pPr>
        <w:spacing w:line="480" w:lineRule="auto"/>
        <w:ind w:firstLine="720"/>
        <w:jc w:val="both"/>
        <w:rPr>
          <w:rFonts w:eastAsia="Times New Roman"/>
          <w:szCs w:val="24"/>
        </w:rPr>
      </w:pPr>
      <w:r>
        <w:rPr>
          <w:rFonts w:eastAsia="Times New Roman"/>
          <w:szCs w:val="24"/>
        </w:rPr>
        <w:t xml:space="preserve">Το πολιτιστικό ζήτημα είναι σε μια τέτοια χώρα πώς μπορεί πραγματικά κάποιος να επενδύσει; Γιατί να προτιμήσει την ασταθή και ανασφαλή Ελλάδα από τις </w:t>
      </w:r>
      <w:r>
        <w:rPr>
          <w:rFonts w:eastAsia="Times New Roman"/>
          <w:szCs w:val="24"/>
        </w:rPr>
        <w:t>γειτονικές χώρες;</w:t>
      </w:r>
    </w:p>
    <w:p w14:paraId="60F86CA5" w14:textId="77777777" w:rsidR="00E15B20" w:rsidRDefault="00812504">
      <w:pPr>
        <w:spacing w:line="480" w:lineRule="auto"/>
        <w:ind w:firstLine="720"/>
        <w:jc w:val="both"/>
        <w:rPr>
          <w:rFonts w:eastAsia="Times New Roman"/>
          <w:szCs w:val="24"/>
        </w:rPr>
      </w:pPr>
      <w:r>
        <w:rPr>
          <w:rFonts w:eastAsia="Times New Roman"/>
          <w:szCs w:val="24"/>
        </w:rPr>
        <w:lastRenderedPageBreak/>
        <w:t>Επιτέλους, νομίζω ότι πρέπει να σταματήσουν οι πρόχειρες και πρόσκαιρες φοροεισπρακτικές διατάξεις...</w:t>
      </w:r>
    </w:p>
    <w:p w14:paraId="60F86CA6"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Τελειώστε, κυρία Μεγαλοοικονόμου, σας παρακαλώ πολύ!</w:t>
      </w:r>
    </w:p>
    <w:p w14:paraId="60F86CA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...και να βάλουμε ως προτ</w:t>
      </w:r>
      <w:r>
        <w:rPr>
          <w:rFonts w:eastAsia="Times New Roman" w:cs="Times New Roman"/>
          <w:szCs w:val="24"/>
        </w:rPr>
        <w:t>εραιότητα την εικόνα της χώρας μας προς τα έξω. Έτσι να έρθουν επενδύσεις, να υπάρχει ανάπτυξη, να μειώσουμε την ανεργία και τουλάχιστον οι νέοι να μη φεύγουν στο εξωτερικό</w:t>
      </w:r>
      <w:r>
        <w:rPr>
          <w:rFonts w:eastAsia="Times New Roman" w:cs="Times New Roman"/>
          <w:szCs w:val="24"/>
        </w:rPr>
        <w:t>,</w:t>
      </w:r>
      <w:r>
        <w:rPr>
          <w:rFonts w:eastAsia="Times New Roman" w:cs="Times New Roman"/>
          <w:szCs w:val="24"/>
        </w:rPr>
        <w:t xml:space="preserve"> για να βρουν καλύτερη τύχη.</w:t>
      </w:r>
    </w:p>
    <w:p w14:paraId="60F86CA8" w14:textId="77777777" w:rsidR="00E15B20" w:rsidRDefault="00812504">
      <w:pPr>
        <w:spacing w:line="480" w:lineRule="auto"/>
        <w:ind w:firstLine="720"/>
        <w:jc w:val="both"/>
        <w:rPr>
          <w:rFonts w:eastAsia="Times New Roman" w:cs="Times New Roman"/>
          <w:b/>
          <w:szCs w:val="24"/>
        </w:rPr>
      </w:pPr>
      <w:r>
        <w:rPr>
          <w:rFonts w:eastAsia="Times New Roman" w:cs="Times New Roman"/>
          <w:szCs w:val="24"/>
        </w:rPr>
        <w:t>Ευχαριστώ.</w:t>
      </w:r>
    </w:p>
    <w:p w14:paraId="60F86CA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Βαίνουμε π</w:t>
      </w:r>
      <w:r>
        <w:rPr>
          <w:rFonts w:eastAsia="Times New Roman" w:cs="Times New Roman"/>
          <w:szCs w:val="24"/>
        </w:rPr>
        <w:t>ρος το τέλος της διαδικασίας. Τον λόγο έχει ο κ. Λαγός, Κοινοβουλευτικός Εκπρόσωπος της Χρυσής Αυγής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με τη συναίνεση του Σώματος</w:t>
      </w:r>
      <w:r>
        <w:rPr>
          <w:rFonts w:eastAsia="Times New Roman" w:cs="Times New Roman"/>
          <w:szCs w:val="24"/>
        </w:rPr>
        <w:t>,</w:t>
      </w:r>
      <w:r>
        <w:rPr>
          <w:rFonts w:eastAsia="Times New Roman" w:cs="Times New Roman"/>
          <w:szCs w:val="24"/>
        </w:rPr>
        <w:t xml:space="preserve"> περιορίζουμε τον χρόνο στα έξι λεπτά.</w:t>
      </w:r>
    </w:p>
    <w:p w14:paraId="60F86CA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πάμε με την κανονική σειρά των Κοινοβουλευτικών Εκπροσώπω</w:t>
      </w:r>
      <w:r>
        <w:rPr>
          <w:rFonts w:eastAsia="Times New Roman" w:cs="Times New Roman"/>
          <w:szCs w:val="24"/>
        </w:rPr>
        <w:t>ν;</w:t>
      </w:r>
    </w:p>
    <w:p w14:paraId="60F86CA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Όπως ζητάει ο καθείς τον λόγο.</w:t>
      </w:r>
    </w:p>
    <w:p w14:paraId="60F86CA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Κυρία Μπακογιάννη, η Κοινοβουλευτική σας Εκπρόσωπος θέλει να μιλήσει τελευταία.</w:t>
      </w:r>
    </w:p>
    <w:p w14:paraId="60F86CA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ο κ. Λαγός.</w:t>
      </w:r>
    </w:p>
    <w:p w14:paraId="60F86CAE"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ΙΩΑΝΝΗΣ ΛΑΓΟΣ: </w:t>
      </w:r>
      <w:r>
        <w:rPr>
          <w:rFonts w:eastAsia="Times New Roman" w:cs="Times New Roman"/>
          <w:szCs w:val="24"/>
        </w:rPr>
        <w:t>Ευχαριστώ.</w:t>
      </w:r>
    </w:p>
    <w:p w14:paraId="60F86CA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Πρόεδρε, θα ξεκινήσω αναφερόμενος στην κουβέντα που</w:t>
      </w:r>
      <w:r>
        <w:rPr>
          <w:rFonts w:eastAsia="Times New Roman" w:cs="Times New Roman"/>
          <w:szCs w:val="24"/>
        </w:rPr>
        <w:t xml:space="preserve"> έκανε προηγουμένως εδώ πέρα ένας εκπρόσωπος του ΠΑΣΟΚ, Δημοκρατική Συμπαράταξη ονομάζονται τώρα, προφανώς ετοιμάζουν κάποιες αλχημείες να κάνουν</w:t>
      </w:r>
      <w:r>
        <w:rPr>
          <w:rFonts w:eastAsia="Times New Roman" w:cs="Times New Roman"/>
          <w:szCs w:val="24"/>
        </w:rPr>
        <w:t>,</w:t>
      </w:r>
      <w:r>
        <w:rPr>
          <w:rFonts w:eastAsia="Times New Roman" w:cs="Times New Roman"/>
          <w:szCs w:val="24"/>
        </w:rPr>
        <w:t xml:space="preserve"> για να γλιτώσουν και να μην πληρώσουν τα λεφτά που χρωστάνε στο ελληνικό κράτος. Τόλμησε αυτός ο άνθρωπος, λοιπόν, και μίλησε για καραγκιόζηδες και δεν ξέρω εγώ τι. Ποιος; Ο εκπρόσωπος αυτών που έχουν κατακλέψει το ελληνικό κράτος. Τόλμησε να μιλήσει αυτό</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στελέχη του και Βουλευτές του έχουν φάει εκατοντάδες εκατομμύρια ευρώ, άλλοι είναι πίσω από τα κάγκελα της φυλακής</w:t>
      </w:r>
      <w:r>
        <w:rPr>
          <w:rFonts w:eastAsia="Times New Roman" w:cs="Times New Roman"/>
          <w:szCs w:val="24"/>
        </w:rPr>
        <w:t>,</w:t>
      </w:r>
      <w:r>
        <w:rPr>
          <w:rFonts w:eastAsia="Times New Roman" w:cs="Times New Roman"/>
          <w:szCs w:val="24"/>
        </w:rPr>
        <w:t xml:space="preserve"> γιατί έχουν καταδικαστεί, άλλοι θα έρθουν λίαν συντόμως, όπως ο Γιάννος ο Παπαντωνίου, να δούμε κάτι τριάντα εκατομμύρια ευρώ πώς εξα</w:t>
      </w:r>
      <w:r>
        <w:rPr>
          <w:rFonts w:eastAsia="Times New Roman" w:cs="Times New Roman"/>
          <w:szCs w:val="24"/>
        </w:rPr>
        <w:t>φανίστηκαν από κάτι υποθέσεις και είναι μόνο μια σταγόνα στον ωκεανό αυτό.</w:t>
      </w:r>
    </w:p>
    <w:p w14:paraId="60F86CB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Κάποιο άλλο στέλεχ</w:t>
      </w:r>
      <w:r>
        <w:rPr>
          <w:rFonts w:eastAsia="Times New Roman" w:cs="Times New Roman"/>
          <w:szCs w:val="24"/>
        </w:rPr>
        <w:t>ό</w:t>
      </w:r>
      <w:r>
        <w:rPr>
          <w:rFonts w:eastAsia="Times New Roman" w:cs="Times New Roman"/>
          <w:szCs w:val="24"/>
        </w:rPr>
        <w:t xml:space="preserve">ς τους, ο Τσουκάτος, έλεγε επισήμως ότι έχει πάρει μίζες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αλλά τα λεφτά δεν τα κράταγε εκείνος, τα πήγαινε στα ταμεία του ΠΑΣΟΚ. Και το ΠΑΣΟΚ τολ</w:t>
      </w:r>
      <w:r>
        <w:rPr>
          <w:rFonts w:eastAsia="Times New Roman" w:cs="Times New Roman"/>
          <w:szCs w:val="24"/>
        </w:rPr>
        <w:t xml:space="preserve">μάει να </w:t>
      </w:r>
      <w:r>
        <w:rPr>
          <w:rFonts w:eastAsia="Times New Roman" w:cs="Times New Roman"/>
          <w:szCs w:val="24"/>
        </w:rPr>
        <w:lastRenderedPageBreak/>
        <w:t>μιλάει για καραγκιόζηδες</w:t>
      </w:r>
      <w:r>
        <w:rPr>
          <w:rFonts w:eastAsia="Times New Roman" w:cs="Times New Roman"/>
          <w:szCs w:val="24"/>
        </w:rPr>
        <w:t>,</w:t>
      </w:r>
      <w:r>
        <w:rPr>
          <w:rFonts w:eastAsia="Times New Roman" w:cs="Times New Roman"/>
          <w:szCs w:val="24"/>
        </w:rPr>
        <w:t xml:space="preserve"> οι γελοίοι, οι ελεεινοί που έχουν κλέψει το ελληνικό κράτος, αλλά ο ελληνικός λαός θα </w:t>
      </w:r>
      <w:r>
        <w:rPr>
          <w:rFonts w:eastAsia="Times New Roman" w:cs="Times New Roman"/>
          <w:szCs w:val="24"/>
        </w:rPr>
        <w:t>σα</w:t>
      </w:r>
      <w:r>
        <w:rPr>
          <w:rFonts w:eastAsia="Times New Roman" w:cs="Times New Roman"/>
          <w:szCs w:val="24"/>
        </w:rPr>
        <w:t>ς τιμωρήσει.</w:t>
      </w:r>
    </w:p>
    <w:p w14:paraId="60F86CB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όχι πολιτικούς χαρακτηρισμούς.</w:t>
      </w:r>
    </w:p>
    <w:p w14:paraId="60F86CB2"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ΙΩΑΝΝΗΣ ΛΑΓΟΣ: </w:t>
      </w:r>
      <w:r>
        <w:rPr>
          <w:rFonts w:eastAsia="Times New Roman" w:cs="Times New Roman"/>
          <w:szCs w:val="24"/>
        </w:rPr>
        <w:t>Όχι, μίλησε για καραγκιόζηδες κα</w:t>
      </w:r>
      <w:r>
        <w:rPr>
          <w:rFonts w:eastAsia="Times New Roman" w:cs="Times New Roman"/>
          <w:szCs w:val="24"/>
        </w:rPr>
        <w:t>ι κλέφτες.</w:t>
      </w:r>
    </w:p>
    <w:p w14:paraId="60F86CB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Κακώς μίλησε για καραγκιόζηδες.</w:t>
      </w:r>
    </w:p>
    <w:p w14:paraId="60F86CB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Τελειώνοντας, λοιπόν, αυτό το πράγμα, για να μη μιλάνε αυτοί οι άνθρωποι -γιατί εκτίθενται όποτε μιλάνε και αυτοί και οι υπόλοιποι-</w:t>
      </w:r>
      <w:r>
        <w:rPr>
          <w:rFonts w:eastAsia="Times New Roman" w:cs="Times New Roman"/>
          <w:szCs w:val="24"/>
        </w:rPr>
        <w:t>,</w:t>
      </w:r>
      <w:r>
        <w:rPr>
          <w:rFonts w:eastAsia="Times New Roman" w:cs="Times New Roman"/>
          <w:szCs w:val="24"/>
        </w:rPr>
        <w:t xml:space="preserve"> θα αναφερθώ στο άλλο θέμα</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t>γινε από το πρωί.</w:t>
      </w:r>
    </w:p>
    <w:p w14:paraId="60F86CB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Βγήκε ο Βουλευτής</w:t>
      </w:r>
      <w:r>
        <w:rPr>
          <w:rFonts w:eastAsia="Times New Roman" w:cs="Times New Roman"/>
          <w:szCs w:val="24"/>
        </w:rPr>
        <w:t>,</w:t>
      </w:r>
      <w:r>
        <w:rPr>
          <w:rFonts w:eastAsia="Times New Roman" w:cs="Times New Roman"/>
          <w:szCs w:val="24"/>
        </w:rPr>
        <w:t xml:space="preserve"> εδώ, ο Ζεϊμπέκ του ΣΥΡΙΖΑ κι επειδή είχε επαναστατήσει κι έλεγε ότι είναι πολύ πατριώτης -είναι πολύ πατριώτης, αλλά για την Τουρκία, όχι για την Ελλάδα-</w:t>
      </w:r>
      <w:r>
        <w:rPr>
          <w:rFonts w:eastAsia="Times New Roman" w:cs="Times New Roman"/>
          <w:szCs w:val="24"/>
        </w:rPr>
        <w:t>,</w:t>
      </w:r>
      <w:r>
        <w:rPr>
          <w:rFonts w:eastAsia="Times New Roman" w:cs="Times New Roman"/>
          <w:szCs w:val="24"/>
        </w:rPr>
        <w:t xml:space="preserve"> όταν τον ρωτήσαμε εμείς εάν υπάρχει τουρκική μειονότητα στη</w:t>
      </w:r>
      <w:r>
        <w:rPr>
          <w:rFonts w:eastAsia="Times New Roman" w:cs="Times New Roman"/>
          <w:szCs w:val="24"/>
        </w:rPr>
        <w:t xml:space="preserve"> </w:t>
      </w:r>
      <w:r>
        <w:rPr>
          <w:rFonts w:eastAsia="Times New Roman" w:cs="Times New Roman"/>
          <w:szCs w:val="24"/>
        </w:rPr>
        <w:t>Θράκ</w:t>
      </w:r>
      <w:r>
        <w:rPr>
          <w:rFonts w:eastAsia="Times New Roman" w:cs="Times New Roman"/>
          <w:szCs w:val="24"/>
        </w:rPr>
        <w:t>η, εάν την αναγνωρίζει, έκατσε κάτω, έλεγε κάτι άλλα, έπινε νερό εκείνη την ώρα και έλεγε «αποδείξτε μου αυτά».</w:t>
      </w:r>
    </w:p>
    <w:p w14:paraId="60F86CB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Επειδή είναι εύκολο, λοιπόν, να αποδειχθούν αυτά κι επειδή έχουμε ασχοληθεί με τη Θράκη, σας λέω και πάλι να μη μιλάνε αυτοί οι άνθρωποι</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πραγματικά ξεφτιλίζονται.</w:t>
      </w:r>
    </w:p>
    <w:p w14:paraId="60F86CB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Φωτογραφία: Ζεϊμπέκ Χουσεΐν με Κεμάλ Ατατούρκ, τουρκική σημαία, κάνοντας μια ομιλία. Μπορεί να μην είναι κακό για κάποιους, για εμάς είναι κακό.</w:t>
      </w:r>
    </w:p>
    <w:p w14:paraId="60F86CB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Ζεϊμπέκ Χουσεΐν σε ομιλία στο κόμμα </w:t>
      </w:r>
      <w:r>
        <w:rPr>
          <w:rFonts w:eastAsia="Times New Roman" w:cs="Times New Roman"/>
          <w:szCs w:val="24"/>
          <w:lang w:val="en-US"/>
        </w:rPr>
        <w:t>DE</w:t>
      </w:r>
      <w:r>
        <w:rPr>
          <w:rFonts w:eastAsia="Times New Roman" w:cs="Times New Roman"/>
          <w:szCs w:val="24"/>
        </w:rPr>
        <w:t xml:space="preserve">Β. Το κόμμα </w:t>
      </w:r>
      <w:r>
        <w:rPr>
          <w:rFonts w:eastAsia="Times New Roman" w:cs="Times New Roman"/>
          <w:szCs w:val="24"/>
          <w:lang w:val="en-US"/>
        </w:rPr>
        <w:t>DE</w:t>
      </w:r>
      <w:r>
        <w:rPr>
          <w:rFonts w:eastAsia="Times New Roman" w:cs="Times New Roman"/>
          <w:szCs w:val="24"/>
        </w:rPr>
        <w:t>Β είναι στη Θράκη και μιλάει επισ</w:t>
      </w:r>
      <w:r>
        <w:rPr>
          <w:rFonts w:eastAsia="Times New Roman" w:cs="Times New Roman"/>
          <w:szCs w:val="24"/>
        </w:rPr>
        <w:t xml:space="preserve">ήμως για τουρκική μειονότητα, μιλάει για καταπίεση των Τούρκων της Θράκης. Ο Ζεϊμπέκ Χουσεΐν είναι εδώ με τη φωτογραφία με τη σημαία του </w:t>
      </w:r>
      <w:r>
        <w:rPr>
          <w:rFonts w:eastAsia="Times New Roman" w:cs="Times New Roman"/>
          <w:szCs w:val="24"/>
          <w:lang w:val="en-US"/>
        </w:rPr>
        <w:t>DEP</w:t>
      </w:r>
      <w:r>
        <w:rPr>
          <w:rFonts w:eastAsia="Times New Roman" w:cs="Times New Roman"/>
          <w:szCs w:val="24"/>
        </w:rPr>
        <w:t xml:space="preserve"> και κάνει ομιλία. Είναι ο πατριώτης.</w:t>
      </w:r>
    </w:p>
    <w:p w14:paraId="60F86CB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Ζεϊμπέκ Χουσεΐν σε μια φωτογραφία που από πάνω έχει την επιγραφή</w:t>
      </w:r>
      <w:r>
        <w:rPr>
          <w:rFonts w:eastAsia="Times New Roman" w:cs="Times New Roman"/>
          <w:szCs w:val="24"/>
        </w:rPr>
        <w:t>,</w:t>
      </w:r>
      <w:r>
        <w:rPr>
          <w:rFonts w:eastAsia="Times New Roman" w:cs="Times New Roman"/>
          <w:szCs w:val="24"/>
        </w:rPr>
        <w:t xml:space="preserve"> εκεί που μιλ</w:t>
      </w:r>
      <w:r>
        <w:rPr>
          <w:rFonts w:eastAsia="Times New Roman" w:cs="Times New Roman"/>
          <w:szCs w:val="24"/>
        </w:rPr>
        <w:t>άει και εκεί που παρίσταται: «Δυτική Θράκη Τουρκικής Μειονότητας».</w:t>
      </w:r>
    </w:p>
    <w:p w14:paraId="60F86CB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Ζεϊμπέκ Χουσεΐν σε φωτογραφία αλά ομάδα μπάσκετ εδώ, έξι πάνω, πέντε κάτω στα γόνατα. Μάλιστα, ο Χουσεΐν είναι στα γόνατα</w:t>
      </w:r>
      <w:r>
        <w:rPr>
          <w:rFonts w:eastAsia="Times New Roman" w:cs="Times New Roman"/>
          <w:szCs w:val="24"/>
        </w:rPr>
        <w:t>,</w:t>
      </w:r>
      <w:r>
        <w:rPr>
          <w:rFonts w:eastAsia="Times New Roman" w:cs="Times New Roman"/>
          <w:szCs w:val="24"/>
        </w:rPr>
        <w:t xml:space="preserve"> για να δείξει ότι είναι πολύ υπάκουος στο τουρκικό προξενείο. Είνα</w:t>
      </w:r>
      <w:r>
        <w:rPr>
          <w:rFonts w:eastAsia="Times New Roman" w:cs="Times New Roman"/>
          <w:szCs w:val="24"/>
        </w:rPr>
        <w:t>ι από την ίδια ακριβώς συγκέντρωση.</w:t>
      </w:r>
    </w:p>
    <w:p w14:paraId="60F86CB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Ζεϊμπέκ Χουσεΐν -για να τελειώσουμε εδώ πέρα- σε μια συνεστίαση και σε μια ομιλία που γίνεται. Υπάρχουν τρεις σημαίες: η μια είναι της Τουρκίας, η άλλη είναι της δήθεν </w:t>
      </w:r>
      <w:r>
        <w:rPr>
          <w:rFonts w:eastAsia="Times New Roman" w:cs="Times New Roman"/>
          <w:szCs w:val="24"/>
        </w:rPr>
        <w:t>«</w:t>
      </w:r>
      <w:r>
        <w:rPr>
          <w:rFonts w:eastAsia="Times New Roman" w:cs="Times New Roman"/>
          <w:szCs w:val="24"/>
        </w:rPr>
        <w:t>Ανεξάρτητης Δυτικής Θράκης</w:t>
      </w:r>
      <w:r>
        <w:rPr>
          <w:rFonts w:eastAsia="Times New Roman" w:cs="Times New Roman"/>
          <w:szCs w:val="24"/>
        </w:rPr>
        <w:t>»</w:t>
      </w:r>
      <w:r>
        <w:rPr>
          <w:rFonts w:eastAsia="Times New Roman" w:cs="Times New Roman"/>
          <w:szCs w:val="24"/>
        </w:rPr>
        <w:t xml:space="preserve"> και η άλλη είναι της Βουλγαρίας</w:t>
      </w:r>
      <w:r>
        <w:rPr>
          <w:rFonts w:eastAsia="Times New Roman" w:cs="Times New Roman"/>
          <w:szCs w:val="24"/>
        </w:rPr>
        <w:t>,</w:t>
      </w:r>
      <w:r>
        <w:rPr>
          <w:rFonts w:eastAsia="Times New Roman" w:cs="Times New Roman"/>
          <w:szCs w:val="24"/>
        </w:rPr>
        <w:t xml:space="preserve"> κάπου εκεί που γίνεται η συνάντηση. Ο Ζεϊμπέκ Χουσεΐν, λοιπόν, που μιλάει κάτω από τη σημαία της </w:t>
      </w:r>
      <w:r>
        <w:rPr>
          <w:rFonts w:eastAsia="Times New Roman" w:cs="Times New Roman"/>
          <w:szCs w:val="24"/>
        </w:rPr>
        <w:t>«</w:t>
      </w:r>
      <w:r>
        <w:rPr>
          <w:rFonts w:eastAsia="Times New Roman" w:cs="Times New Roman"/>
          <w:szCs w:val="24"/>
        </w:rPr>
        <w:t>Ανεξάρτητης Δυτικής Θράκης</w:t>
      </w:r>
      <w:r>
        <w:rPr>
          <w:rFonts w:eastAsia="Times New Roman" w:cs="Times New Roman"/>
          <w:szCs w:val="24"/>
        </w:rPr>
        <w:t>»,</w:t>
      </w:r>
      <w:r>
        <w:rPr>
          <w:rFonts w:eastAsia="Times New Roman" w:cs="Times New Roman"/>
          <w:szCs w:val="24"/>
        </w:rPr>
        <w:t xml:space="preserve"> θα μας μιλήσει εδώ πέρα εμάς.</w:t>
      </w:r>
    </w:p>
    <w:p w14:paraId="60F86CB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Καταθέτω τις φωτογραφίες για τα Πρακτικά.</w:t>
      </w:r>
    </w:p>
    <w:p w14:paraId="60F86CB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ο Βουλ</w:t>
      </w:r>
      <w:r>
        <w:rPr>
          <w:rFonts w:eastAsia="Times New Roman" w:cs="Times New Roman"/>
          <w:szCs w:val="24"/>
        </w:rPr>
        <w:t xml:space="preserve">ευτής κ. Ιωάννης Λαγός καταθέτει για τα Πρακτικά τις προαναφερθείσες φωτογραφίες,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0F86CB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Αυτά είναι μερικά από τα λίγα που βρήκαμε. Αυτοί οι άνθρωποι, λ</w:t>
      </w:r>
      <w:r>
        <w:rPr>
          <w:rFonts w:eastAsia="Times New Roman" w:cs="Times New Roman"/>
          <w:szCs w:val="24"/>
        </w:rPr>
        <w:t>οιπόν, είναι στο Κοινοβούλιο και εγκαλούν εμάς. Αυτός ο άνθρωπος ήταν εδώ πέρα τώρα και μας είπε ότι εμείς δεν έχουμε στοιχεία ή ότι λέμε ψέματα. Πάρτε τα αυτά, λοιπόν, να τα δείτε. Όποιος έχει αντίθετη γνώμη, να τα πάρει από τα Πρακτικά, να δει μήπως λέμε</w:t>
      </w:r>
      <w:r>
        <w:rPr>
          <w:rFonts w:eastAsia="Times New Roman" w:cs="Times New Roman"/>
          <w:szCs w:val="24"/>
        </w:rPr>
        <w:t xml:space="preserve"> ψέματα και να δει ποιος είναι πατριώτης και ποιος δεν είναι πατριώτης.</w:t>
      </w:r>
    </w:p>
    <w:p w14:paraId="60F86CB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Είπαμε, ο Ζεϊμπέκ Χουσεΐν είναι πατριώτης, αλλά είναι πατριώτης για τους Τούρκους και ήρθε να μας αμφισβητήσει. Και βρέθηκε σε ένα ελληνικό χωρ</w:t>
      </w:r>
      <w:r>
        <w:rPr>
          <w:rFonts w:eastAsia="Times New Roman" w:cs="Times New Roman"/>
          <w:szCs w:val="24"/>
        </w:rPr>
        <w:t>ιό</w:t>
      </w:r>
      <w:r>
        <w:rPr>
          <w:rFonts w:eastAsia="Times New Roman" w:cs="Times New Roman"/>
          <w:szCs w:val="24"/>
        </w:rPr>
        <w:t>, στη Γλαύκη</w:t>
      </w:r>
      <w:r>
        <w:rPr>
          <w:rFonts w:eastAsia="Times New Roman" w:cs="Times New Roman"/>
          <w:szCs w:val="24"/>
        </w:rPr>
        <w:t>,</w:t>
      </w:r>
      <w:r>
        <w:rPr>
          <w:rFonts w:eastAsia="Times New Roman" w:cs="Times New Roman"/>
          <w:szCs w:val="24"/>
        </w:rPr>
        <w:t xml:space="preserve"> κι έκανε φασαρία με τον ψ</w:t>
      </w:r>
      <w:r>
        <w:rPr>
          <w:rFonts w:eastAsia="Times New Roman" w:cs="Times New Roman"/>
          <w:szCs w:val="24"/>
        </w:rPr>
        <w:t xml:space="preserve">ευδομουφτή εκεί πέρα τον Μετέ, ο οποίος και αυτός μιλάει για </w:t>
      </w:r>
      <w:r>
        <w:rPr>
          <w:rFonts w:eastAsia="Times New Roman" w:cs="Times New Roman"/>
          <w:szCs w:val="24"/>
        </w:rPr>
        <w:t>«</w:t>
      </w:r>
      <w:r>
        <w:rPr>
          <w:rFonts w:eastAsia="Times New Roman" w:cs="Times New Roman"/>
          <w:szCs w:val="24"/>
        </w:rPr>
        <w:t>Ανεξάρτητη Δυτική Θράκη</w:t>
      </w:r>
      <w:r>
        <w:rPr>
          <w:rFonts w:eastAsia="Times New Roman" w:cs="Times New Roman"/>
          <w:szCs w:val="24"/>
        </w:rPr>
        <w:t>»</w:t>
      </w:r>
      <w:r>
        <w:rPr>
          <w:rFonts w:eastAsia="Times New Roman" w:cs="Times New Roman"/>
          <w:szCs w:val="24"/>
        </w:rPr>
        <w:t xml:space="preserve"> και με τον Πρόεδρο του </w:t>
      </w:r>
      <w:r>
        <w:rPr>
          <w:rFonts w:eastAsia="Times New Roman" w:cs="Times New Roman"/>
          <w:szCs w:val="24"/>
          <w:lang w:val="en-US"/>
        </w:rPr>
        <w:t>DEB</w:t>
      </w:r>
      <w:r>
        <w:rPr>
          <w:rFonts w:eastAsia="Times New Roman" w:cs="Times New Roman"/>
          <w:szCs w:val="24"/>
        </w:rPr>
        <w:t>, με τον Αλή Τσαβούς, στον οποίο η Χρυσή Αυγή έχει καταθέσει μήνυση και είναι τώρα σε διαδικασία ανάκρισης</w:t>
      </w:r>
      <w:r>
        <w:rPr>
          <w:rFonts w:eastAsia="Times New Roman" w:cs="Times New Roman"/>
          <w:szCs w:val="24"/>
        </w:rPr>
        <w:t>,</w:t>
      </w:r>
      <w:r>
        <w:rPr>
          <w:rFonts w:eastAsia="Times New Roman" w:cs="Times New Roman"/>
          <w:szCs w:val="24"/>
        </w:rPr>
        <w:t xml:space="preserve"> για να μας εξηγήσει πώς έκανε συγκέ</w:t>
      </w:r>
      <w:r>
        <w:rPr>
          <w:rFonts w:eastAsia="Times New Roman" w:cs="Times New Roman"/>
          <w:szCs w:val="24"/>
        </w:rPr>
        <w:t xml:space="preserve">ντρωση το κόμμα </w:t>
      </w:r>
      <w:r>
        <w:rPr>
          <w:rFonts w:eastAsia="Times New Roman" w:cs="Times New Roman"/>
          <w:szCs w:val="24"/>
          <w:lang w:val="en-US"/>
        </w:rPr>
        <w:t>DEB</w:t>
      </w:r>
      <w:r>
        <w:rPr>
          <w:rFonts w:eastAsia="Times New Roman" w:cs="Times New Roman"/>
          <w:szCs w:val="24"/>
        </w:rPr>
        <w:t xml:space="preserve"> στις 24 Ιουλίου στην Κομοτηνή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πριν από λίγες μέρες</w:t>
      </w:r>
      <w:r>
        <w:rPr>
          <w:rFonts w:eastAsia="Times New Roman" w:cs="Times New Roman"/>
          <w:szCs w:val="24"/>
        </w:rPr>
        <w:t>,</w:t>
      </w:r>
      <w:r>
        <w:rPr>
          <w:rFonts w:eastAsia="Times New Roman" w:cs="Times New Roman"/>
          <w:szCs w:val="24"/>
        </w:rPr>
        <w:t xml:space="preserve"> με κύριο ζητούμενο τα δικαιώματα των Τούρκων της </w:t>
      </w:r>
      <w:r>
        <w:rPr>
          <w:rFonts w:eastAsia="Times New Roman" w:cs="Times New Roman"/>
          <w:szCs w:val="24"/>
        </w:rPr>
        <w:t>δ</w:t>
      </w:r>
      <w:r>
        <w:rPr>
          <w:rFonts w:eastAsia="Times New Roman" w:cs="Times New Roman"/>
          <w:szCs w:val="24"/>
        </w:rPr>
        <w:t>υτικής Θράκης.</w:t>
      </w:r>
    </w:p>
    <w:p w14:paraId="60F86CC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Μα, επιτέλους το ελληνικό Κοινοβούλιο αναγνωρίζει Τούρκους, αναγνωρίζει τουρκική μειονότητα στην Ελλάδα; Πώς γίνεται α</w:t>
      </w:r>
      <w:r>
        <w:rPr>
          <w:rFonts w:eastAsia="Times New Roman" w:cs="Times New Roman"/>
          <w:szCs w:val="24"/>
        </w:rPr>
        <w:t>υτό; Και π</w:t>
      </w:r>
      <w:r>
        <w:rPr>
          <w:rFonts w:eastAsia="Times New Roman" w:cs="Times New Roman"/>
          <w:szCs w:val="24"/>
        </w:rPr>
        <w:t>ώ</w:t>
      </w:r>
      <w:r>
        <w:rPr>
          <w:rFonts w:eastAsia="Times New Roman" w:cs="Times New Roman"/>
          <w:szCs w:val="24"/>
        </w:rPr>
        <w:t>ς το καλύπτετε όλοι εσείς αυτό το πράγμα;</w:t>
      </w:r>
    </w:p>
    <w:p w14:paraId="60F86CC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Αυτά, προς απάντηση του συγκεκριμένου Βουλευτή, τον οποίο τον περίμενα να είναι εδώ παρών, αλλά δεν είναι. Προφανώς θα έρθει κάποια άλλη στιγμή</w:t>
      </w:r>
      <w:r>
        <w:rPr>
          <w:rFonts w:eastAsia="Times New Roman" w:cs="Times New Roman"/>
          <w:szCs w:val="24"/>
        </w:rPr>
        <w:t>,</w:t>
      </w:r>
      <w:r>
        <w:rPr>
          <w:rFonts w:eastAsia="Times New Roman" w:cs="Times New Roman"/>
          <w:szCs w:val="24"/>
        </w:rPr>
        <w:t xml:space="preserve"> μόλις φύγουμε εμείς</w:t>
      </w:r>
      <w:r>
        <w:rPr>
          <w:rFonts w:eastAsia="Times New Roman" w:cs="Times New Roman"/>
          <w:szCs w:val="24"/>
        </w:rPr>
        <w:t>,</w:t>
      </w:r>
      <w:r>
        <w:rPr>
          <w:rFonts w:eastAsia="Times New Roman" w:cs="Times New Roman"/>
          <w:szCs w:val="24"/>
        </w:rPr>
        <w:t xml:space="preserve"> ή θα πάει κάπου αλλού να λέει ότι λέε</w:t>
      </w:r>
      <w:r>
        <w:rPr>
          <w:rFonts w:eastAsia="Times New Roman" w:cs="Times New Roman"/>
          <w:szCs w:val="24"/>
        </w:rPr>
        <w:t>ι ψέματα η Χρυσή Αυγή. Εδώ θα είμαστε, θα συνεχίσουμε να του απαντάμε.</w:t>
      </w:r>
    </w:p>
    <w:p w14:paraId="60F86CC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Όσον αφορά τώρα το θέμα του τζαμιού που πάει να δημιουργηθεί στο</w:t>
      </w:r>
      <w:r>
        <w:rPr>
          <w:rFonts w:eastAsia="Times New Roman" w:cs="Times New Roman"/>
          <w:szCs w:val="24"/>
        </w:rPr>
        <w:t>ν</w:t>
      </w:r>
      <w:r>
        <w:rPr>
          <w:rFonts w:eastAsia="Times New Roman" w:cs="Times New Roman"/>
          <w:szCs w:val="24"/>
        </w:rPr>
        <w:t xml:space="preserve"> Βοτανικό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δώ είναι μια ευθύνη που έχουν όλες οι κυβερνήσεις</w:t>
      </w:r>
      <w:r>
        <w:rPr>
          <w:rFonts w:eastAsia="Times New Roman" w:cs="Times New Roman"/>
          <w:szCs w:val="24"/>
        </w:rPr>
        <w:t>,</w:t>
      </w:r>
      <w:r>
        <w:rPr>
          <w:rFonts w:eastAsia="Times New Roman" w:cs="Times New Roman"/>
          <w:szCs w:val="24"/>
        </w:rPr>
        <w:t xml:space="preserve"> και το ΠΑΣΟΚ και η Νέα Δημοκρατία και φυσικά ΣΥΡΙΖΑ-ΑΝΕΛ.</w:t>
      </w:r>
      <w:r>
        <w:rPr>
          <w:rFonts w:eastAsia="Times New Roman" w:cs="Times New Roman"/>
          <w:szCs w:val="24"/>
        </w:rPr>
        <w:t xml:space="preserve"> Η Χρυσή Αυγή δεν θα επιτρέψει, θα αγωνιστεί με όλες τις δυνάμεις της για να μη γίνει τζαμί στον Βοτανικό. </w:t>
      </w:r>
      <w:r>
        <w:rPr>
          <w:rFonts w:eastAsia="Times New Roman" w:cs="Times New Roman"/>
          <w:szCs w:val="24"/>
        </w:rPr>
        <w:lastRenderedPageBreak/>
        <w:t xml:space="preserve">Χαιρετίζουμε και δίνουμε τα συγχαρητήριά μας στους Έλληνες κατοίκους που είναι στην περιοχή, που προσπαθούν να αντισταθούν, που έχουν μπει μέσα στην </w:t>
      </w:r>
      <w:r>
        <w:rPr>
          <w:rFonts w:eastAsia="Times New Roman" w:cs="Times New Roman"/>
          <w:szCs w:val="24"/>
        </w:rPr>
        <w:t>περιοχή αυτή και προσπαθούν να αποτρέψουν την ανέγερση του τζαμιού, κάτι που δεν λέει κανένα διαπλεκόμενο μέσο μαζικής ενημέρωσης, γιατί πρέπει να τα κρύβουν αυτά από τους Έλληνες που αντιδρούν.</w:t>
      </w:r>
    </w:p>
    <w:p w14:paraId="60F86CC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φυσικά πώς να τα πουν όλα αυτά τα μέσα μαζικής ενημέρωσης</w:t>
      </w:r>
      <w:r>
        <w:rPr>
          <w:rFonts w:eastAsia="Times New Roman" w:cs="Times New Roman"/>
          <w:szCs w:val="24"/>
        </w:rPr>
        <w:t>,</w:t>
      </w:r>
      <w:r>
        <w:rPr>
          <w:rFonts w:eastAsia="Times New Roman" w:cs="Times New Roman"/>
          <w:szCs w:val="24"/>
        </w:rPr>
        <w:t xml:space="preserve"> όταν ο Ηλίας Κασιδιάρης έχει πάει τέσσερις μέρες τώρα και τους ξεφτιλίζει; Όλοι αυτοί οι οποίοι έρχονται μέσα στη Βουλή, οι δήθεν βαρόνοι, Μπόμπολες, Ψυχάρης, Αλαφούζος, Κοντομηνάς, αυτοί οι δήθεν λεβέντες</w:t>
      </w:r>
      <w:r>
        <w:rPr>
          <w:rFonts w:eastAsia="Times New Roman" w:cs="Times New Roman"/>
          <w:szCs w:val="24"/>
        </w:rPr>
        <w:t>,</w:t>
      </w:r>
      <w:r>
        <w:rPr>
          <w:rFonts w:eastAsia="Times New Roman" w:cs="Times New Roman"/>
          <w:szCs w:val="24"/>
        </w:rPr>
        <w:t xml:space="preserve"> που κάνουν ό,τι θέλουν, έρχονται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αυτή, κατεβάζουν τα μάτια κάτω και φεύγουν κλαίγοντας και ντρέπονται και λένε ο ένας ότι είναι άρρωστος, ο άλλος ότι δεν αισθάνεται πολύ καλά και ο άλλος ότι δεν του το είχαν πει και δεν έρχεται.</w:t>
      </w:r>
    </w:p>
    <w:p w14:paraId="60F86CC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Χρυσή Αυγή το</w:t>
      </w:r>
      <w:r>
        <w:rPr>
          <w:rFonts w:eastAsia="Times New Roman" w:cs="Times New Roman"/>
          <w:szCs w:val="24"/>
        </w:rPr>
        <w:t>ύ</w:t>
      </w:r>
      <w:r>
        <w:rPr>
          <w:rFonts w:eastAsia="Times New Roman" w:cs="Times New Roman"/>
          <w:szCs w:val="24"/>
        </w:rPr>
        <w:t>ς διασύρει και αυτό δεν μπορεί να το αμφισβη</w:t>
      </w:r>
      <w:r>
        <w:rPr>
          <w:rFonts w:eastAsia="Times New Roman" w:cs="Times New Roman"/>
          <w:szCs w:val="24"/>
        </w:rPr>
        <w:t>τήσει κανείς. Και αν εσείς θέλετε και κρύβεστε πίσω από το δάκτυλό σας, ο ελληνικός λαός το ξέρει πολύ καλά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Χρυσή Αυγή είναι κόντρα </w:t>
      </w:r>
      <w:r>
        <w:rPr>
          <w:rFonts w:eastAsia="Times New Roman" w:cs="Times New Roman"/>
          <w:szCs w:val="24"/>
        </w:rPr>
        <w:lastRenderedPageBreak/>
        <w:t>στα διαπλεκόμενα, είναι κόντρα στα μεγάλα συμφέροντα και είναι κόντρα σε αυτούς που δηλώνουν Τούρκοι στο ελληνικό Κοινοβο</w:t>
      </w:r>
      <w:r>
        <w:rPr>
          <w:rFonts w:eastAsia="Times New Roman" w:cs="Times New Roman"/>
          <w:szCs w:val="24"/>
        </w:rPr>
        <w:t>ύλιο. Οι Τούρκοι θα φύγουν από το ελληνικό Κοινοβούλιο και να πάνε στην πατρίδα τους.</w:t>
      </w:r>
    </w:p>
    <w:p w14:paraId="60F86CC5"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0F86CC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τώρα ο κ. Καρράς για πέντε λεπτά. Μετά τον κ. Καρρά, θα μιλήσουν ο κ. Τσι</w:t>
      </w:r>
      <w:r>
        <w:rPr>
          <w:rFonts w:eastAsia="Times New Roman" w:cs="Times New Roman"/>
          <w:szCs w:val="24"/>
        </w:rPr>
        <w:t>ρώνης, ο κ. Κουτσούκος, η κ. Κεραμέως και η κ. Καφαντάρη και τελειώνει η διαδικασία.</w:t>
      </w:r>
    </w:p>
    <w:p w14:paraId="60F86CC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60F86CC8"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Για δέκα λεπτά.</w:t>
      </w:r>
    </w:p>
    <w:p w14:paraId="60F86CC9"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Το πολύ για πέντε λεπτά, κύριε Καρρά.</w:t>
      </w:r>
    </w:p>
    <w:p w14:paraId="60F86CC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απόφαση της Διάσκε</w:t>
      </w:r>
      <w:r>
        <w:rPr>
          <w:rFonts w:eastAsia="Times New Roman" w:cs="Times New Roman"/>
          <w:szCs w:val="24"/>
        </w:rPr>
        <w:t>ψης των Προέδρων ήταν ομόφωνη για το εύρος της διαδικασίας. Υπάρχει ανάγκη συναδέλφων που αναχωρούν. Σας παρακαλώ πολύ, σεβαστείτε το αυτό. Δεν ισχύει μόνο για εσάς, ισχύει για όλους από εδώ και πέρα.</w:t>
      </w:r>
    </w:p>
    <w:p w14:paraId="60F86CC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Κύριε Πρόεδρε, εγώ θα σεβαστ</w:t>
      </w:r>
      <w:r>
        <w:rPr>
          <w:rFonts w:eastAsia="Times New Roman" w:cs="Times New Roman"/>
          <w:szCs w:val="24"/>
        </w:rPr>
        <w:t>ώ την απόφαση της Διάσκεψης</w:t>
      </w:r>
      <w:r>
        <w:rPr>
          <w:rFonts w:eastAsia="Times New Roman" w:cs="Times New Roman"/>
          <w:szCs w:val="24"/>
        </w:rPr>
        <w:t xml:space="preserve"> των Προέδρων</w:t>
      </w:r>
      <w:r>
        <w:rPr>
          <w:rFonts w:eastAsia="Times New Roman" w:cs="Times New Roman"/>
          <w:szCs w:val="24"/>
        </w:rPr>
        <w:t>, όμως θα επισημάνω και θα παρατηρήσω ότι</w:t>
      </w:r>
      <w:r>
        <w:rPr>
          <w:rFonts w:eastAsia="Times New Roman" w:cs="Times New Roman"/>
          <w:szCs w:val="24"/>
        </w:rPr>
        <w:t>,</w:t>
      </w:r>
      <w:r>
        <w:rPr>
          <w:rFonts w:eastAsia="Times New Roman" w:cs="Times New Roman"/>
          <w:szCs w:val="24"/>
        </w:rPr>
        <w:t xml:space="preserve"> αν καταλήγουμε σε αυτό</w:t>
      </w:r>
      <w:r>
        <w:rPr>
          <w:rFonts w:eastAsia="Times New Roman" w:cs="Times New Roman"/>
          <w:szCs w:val="24"/>
        </w:rPr>
        <w:t>,</w:t>
      </w:r>
      <w:r>
        <w:rPr>
          <w:rFonts w:eastAsia="Times New Roman" w:cs="Times New Roman"/>
          <w:szCs w:val="24"/>
        </w:rPr>
        <w:t xml:space="preserve"> πρέπει να γίνεται κατ’ ίσον τρόπο.</w:t>
      </w:r>
    </w:p>
    <w:p w14:paraId="60F86CCC"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Έχετε δίκιο.</w:t>
      </w:r>
    </w:p>
    <w:p w14:paraId="60F86CCD"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ΓΕΩΡΓΙΟΣ–ΔΗΜΗΤΡΙΟΣ ΚΑΡΡΑΣ: </w:t>
      </w:r>
      <w:r>
        <w:rPr>
          <w:rFonts w:eastAsia="Times New Roman" w:cs="Times New Roman"/>
          <w:szCs w:val="24"/>
        </w:rPr>
        <w:t xml:space="preserve">Δεν γίνεται κατ’ ίσον τρόπο, είμαι μέλος </w:t>
      </w:r>
      <w:r>
        <w:rPr>
          <w:rFonts w:eastAsia="Times New Roman" w:cs="Times New Roman"/>
          <w:szCs w:val="24"/>
        </w:rPr>
        <w:t>της Επιτροπής του Κανονισμού και οφείλω να το αναφέρω ρητά.</w:t>
      </w:r>
    </w:p>
    <w:p w14:paraId="60F86CCE"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Έχετε δίκιο, δεν μπορούμε όμως ποτέ να προβλέψουμε μέχρι πο</w:t>
      </w:r>
      <w:r>
        <w:rPr>
          <w:rFonts w:eastAsia="Times New Roman" w:cs="Times New Roman"/>
          <w:szCs w:val="24"/>
        </w:rPr>
        <w:t>ύ</w:t>
      </w:r>
      <w:r>
        <w:rPr>
          <w:rFonts w:eastAsia="Times New Roman" w:cs="Times New Roman"/>
          <w:szCs w:val="24"/>
        </w:rPr>
        <w:t xml:space="preserve"> θα πάει η συζήτηση.</w:t>
      </w:r>
    </w:p>
    <w:p w14:paraId="60F86CC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Πάμε στην ουσία. Καταφέραμε ένα μείζον ενδιαφέροντος νο</w:t>
      </w:r>
      <w:r>
        <w:rPr>
          <w:rFonts w:eastAsia="Times New Roman" w:cs="Times New Roman"/>
          <w:szCs w:val="24"/>
        </w:rPr>
        <w:t xml:space="preserve">μοσχέδιο,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w:t>
      </w:r>
      <w:r>
        <w:rPr>
          <w:rFonts w:eastAsia="Times New Roman" w:cs="Times New Roman"/>
          <w:szCs w:val="24"/>
        </w:rPr>
        <w:t>,</w:t>
      </w:r>
      <w:r>
        <w:rPr>
          <w:rFonts w:eastAsia="Times New Roman" w:cs="Times New Roman"/>
          <w:szCs w:val="24"/>
        </w:rPr>
        <w:t xml:space="preserve"> να τ</w:t>
      </w:r>
      <w:r>
        <w:rPr>
          <w:rFonts w:eastAsia="Times New Roman" w:cs="Times New Roman"/>
          <w:szCs w:val="24"/>
        </w:rPr>
        <w:t>ο</w:t>
      </w:r>
      <w:r>
        <w:rPr>
          <w:rFonts w:eastAsia="Times New Roman" w:cs="Times New Roman"/>
          <w:szCs w:val="24"/>
        </w:rPr>
        <w:t xml:space="preserve"> μετατρέψουμε σε μια αντιπαράθεση για θρησκευτικά αισθήματα, για αν υπάρχουν ή όχι δικαιώματα αλλοθρήσκων και δεν συζητήσαμε τελικά ούτε στην μια πλευρά ούτε στην άλλη επί της ουσίας.</w:t>
      </w:r>
    </w:p>
    <w:p w14:paraId="60F86CD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κύριε Πρόεδρε, μπορούν να συνεισφέρουν στην οικονομία της χώρας σε σημαντικό βαθμό. Η όποια προσπάθεια γίνεται για νομοθέτηση εμείς θεωρούμε ότι γίνεται προς τον σκοπό βελτίωσης. Δυστυχώς, όμως</w:t>
      </w:r>
      <w:r>
        <w:rPr>
          <w:rFonts w:eastAsia="Times New Roman" w:cs="Times New Roman"/>
          <w:szCs w:val="24"/>
        </w:rPr>
        <w:t>,</w:t>
      </w:r>
      <w:r>
        <w:rPr>
          <w:rFonts w:eastAsia="Times New Roman" w:cs="Times New Roman"/>
          <w:szCs w:val="24"/>
        </w:rPr>
        <w:t xml:space="preserve"> και το κατεπείγον</w:t>
      </w:r>
      <w:r>
        <w:rPr>
          <w:rFonts w:eastAsia="Times New Roman" w:cs="Times New Roman"/>
          <w:szCs w:val="24"/>
        </w:rPr>
        <w:t>,</w:t>
      </w:r>
      <w:r>
        <w:rPr>
          <w:rFonts w:eastAsia="Times New Roman" w:cs="Times New Roman"/>
          <w:szCs w:val="24"/>
        </w:rPr>
        <w:t xml:space="preserve"> το οποίο έθεσε η Κυβέρνηση και α</w:t>
      </w:r>
      <w:r>
        <w:rPr>
          <w:rFonts w:eastAsia="Times New Roman" w:cs="Times New Roman"/>
          <w:szCs w:val="24"/>
        </w:rPr>
        <w:t>πεδέχθη η Διάσκεψη των Προέδρων, αλλά και ο τρόπος της συζήτησης σήμερα</w:t>
      </w:r>
      <w:r>
        <w:rPr>
          <w:rFonts w:eastAsia="Times New Roman" w:cs="Times New Roman"/>
          <w:szCs w:val="24"/>
        </w:rPr>
        <w:t>,</w:t>
      </w:r>
      <w:r>
        <w:rPr>
          <w:rFonts w:eastAsia="Times New Roman" w:cs="Times New Roman"/>
          <w:szCs w:val="24"/>
        </w:rPr>
        <w:t xml:space="preserve"> που μετετέθη το βάρος λόγω μιας άλλης διάταξης</w:t>
      </w:r>
      <w:r>
        <w:rPr>
          <w:rFonts w:eastAsia="Times New Roman" w:cs="Times New Roman"/>
          <w:szCs w:val="24"/>
        </w:rPr>
        <w:t>,</w:t>
      </w:r>
      <w:r>
        <w:rPr>
          <w:rFonts w:eastAsia="Times New Roman" w:cs="Times New Roman"/>
          <w:szCs w:val="24"/>
        </w:rPr>
        <w:t xml:space="preserve"> η οποία περιλαμβάνεται στο νομοσχέδιο, δεν επέτρεψαν να αντιμετωπιστούν μείζονα θέματα. Επομένως -έστω και αν δεν ακούν οι Υπουργοί- θα</w:t>
      </w:r>
      <w:r>
        <w:rPr>
          <w:rFonts w:eastAsia="Times New Roman" w:cs="Times New Roman"/>
          <w:szCs w:val="24"/>
        </w:rPr>
        <w:t xml:space="preserve"> αναφερθώ πολύ επιγραμματικά στα εξής.</w:t>
      </w:r>
    </w:p>
    <w:p w14:paraId="60F86CD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Πρώτον, δεν έχουμε απόδειξη ότι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μπορούν να αναπτυχθούν στην Ελλάδα. Η προϊστορία είναι βαριά. Και για ποιο</w:t>
      </w:r>
      <w:r>
        <w:rPr>
          <w:rFonts w:eastAsia="Times New Roman" w:cs="Times New Roman"/>
          <w:szCs w:val="24"/>
        </w:rPr>
        <w:t>ν</w:t>
      </w:r>
      <w:r>
        <w:rPr>
          <w:rFonts w:eastAsia="Times New Roman" w:cs="Times New Roman"/>
          <w:szCs w:val="24"/>
        </w:rPr>
        <w:t xml:space="preserve"> λόγο, κύριε Πρόεδρε; Διότι στο παρελθόν υπεγράφησαν συμβάσεις με διαφορετικά τ</w:t>
      </w:r>
      <w:r>
        <w:rPr>
          <w:rFonts w:eastAsia="Times New Roman" w:cs="Times New Roman"/>
          <w:szCs w:val="24"/>
        </w:rPr>
        <w:t>ιμολόγια...</w:t>
      </w:r>
    </w:p>
    <w:p w14:paraId="60F86CD2"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 xml:space="preserve">(Θόρυβος στα </w:t>
      </w:r>
      <w:r>
        <w:rPr>
          <w:rFonts w:eastAsia="Times New Roman" w:cs="Times New Roman"/>
          <w:szCs w:val="24"/>
        </w:rPr>
        <w:t>υ</w:t>
      </w:r>
      <w:r>
        <w:rPr>
          <w:rFonts w:eastAsia="Times New Roman" w:cs="Times New Roman"/>
          <w:szCs w:val="24"/>
        </w:rPr>
        <w:t xml:space="preserve">πουργικά </w:t>
      </w:r>
      <w:r>
        <w:rPr>
          <w:rFonts w:eastAsia="Times New Roman" w:cs="Times New Roman"/>
          <w:szCs w:val="24"/>
        </w:rPr>
        <w:t>έ</w:t>
      </w:r>
      <w:r>
        <w:rPr>
          <w:rFonts w:eastAsia="Times New Roman" w:cs="Times New Roman"/>
          <w:szCs w:val="24"/>
        </w:rPr>
        <w:t>δρανα)</w:t>
      </w:r>
    </w:p>
    <w:p w14:paraId="60F86CD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έχει σημασία</w:t>
      </w:r>
      <w:r>
        <w:rPr>
          <w:rFonts w:eastAsia="Times New Roman" w:cs="Times New Roman"/>
          <w:szCs w:val="24"/>
        </w:rPr>
        <w:t>,</w:t>
      </w:r>
      <w:r>
        <w:rPr>
          <w:rFonts w:eastAsia="Times New Roman" w:cs="Times New Roman"/>
          <w:szCs w:val="24"/>
        </w:rPr>
        <w:t xml:space="preserve"> ας μην ακούν οι Υπουργοί, κύριε Πρόεδρε. Δεν τα λέω για τους Υπουργούς, πλέον, είμαι ξεκάθαρος.</w:t>
      </w:r>
    </w:p>
    <w:p w14:paraId="60F86CD4" w14:textId="77777777" w:rsidR="00E15B20" w:rsidRDefault="00812504">
      <w:pPr>
        <w:spacing w:line="480" w:lineRule="auto"/>
        <w:ind w:firstLine="720"/>
        <w:jc w:val="both"/>
        <w:rPr>
          <w:rFonts w:eastAsia="Times New Roman"/>
          <w:szCs w:val="24"/>
        </w:rPr>
      </w:pPr>
      <w:r>
        <w:rPr>
          <w:rFonts w:eastAsia="Times New Roman" w:cs="Times New Roman"/>
          <w:szCs w:val="24"/>
        </w:rPr>
        <w:t>Τα τιμολόγια τα οποία υπέγραψαν Έλληνες πολίτες</w:t>
      </w:r>
      <w:r>
        <w:rPr>
          <w:rFonts w:eastAsia="Times New Roman" w:cs="Times New Roman"/>
          <w:szCs w:val="24"/>
        </w:rPr>
        <w:t>,</w:t>
      </w:r>
      <w:r>
        <w:rPr>
          <w:rFonts w:eastAsia="Times New Roman" w:cs="Times New Roman"/>
          <w:szCs w:val="24"/>
        </w:rPr>
        <w:t xml:space="preserve"> δανειζόμενοι</w:t>
      </w:r>
      <w:r>
        <w:rPr>
          <w:rFonts w:eastAsia="Times New Roman" w:cs="Times New Roman"/>
          <w:szCs w:val="24"/>
        </w:rPr>
        <w:t>,</w:t>
      </w:r>
      <w:r>
        <w:rPr>
          <w:rFonts w:eastAsia="Times New Roman" w:cs="Times New Roman"/>
          <w:szCs w:val="24"/>
        </w:rPr>
        <w:t xml:space="preserve"> δεν τηρήθηκαν, κουρεύτηκαν. Δεν το κ</w:t>
      </w:r>
      <w:r>
        <w:rPr>
          <w:rFonts w:eastAsia="Times New Roman" w:cs="Times New Roman"/>
          <w:szCs w:val="24"/>
        </w:rPr>
        <w:t xml:space="preserve">αταλογίζω στην παρούσα Κυβέρνηση, είναι οι προηγούμενες κυβερνήσεις που το έκαναν. Σήμερα, </w:t>
      </w:r>
      <w:r>
        <w:rPr>
          <w:rFonts w:eastAsia="Times New Roman" w:cs="Times New Roman"/>
          <w:szCs w:val="24"/>
        </w:rPr>
        <w:lastRenderedPageBreak/>
        <w:t>όμως, η προϊστορία αυτή δεν αφήνει περιθώρια να αναπτυχθούν για το μέλλον νέες φωτοβολταϊκές μονάδες. Αλλά και οι βιομηχανικές μονάδες παραγωγής και αυτές ακόμα είνα</w:t>
      </w:r>
      <w:r>
        <w:rPr>
          <w:rFonts w:eastAsia="Times New Roman" w:cs="Times New Roman"/>
          <w:szCs w:val="24"/>
        </w:rPr>
        <w:t>ι σε ένα καθεστώς ανασφάλειας και</w:t>
      </w:r>
      <w:r>
        <w:rPr>
          <w:rFonts w:eastAsia="Times New Roman" w:cs="Times New Roman"/>
          <w:szCs w:val="24"/>
        </w:rPr>
        <w:t>,</w:t>
      </w:r>
      <w:r>
        <w:rPr>
          <w:rFonts w:eastAsia="Times New Roman" w:cs="Times New Roman"/>
          <w:szCs w:val="24"/>
        </w:rPr>
        <w:t xml:space="preserve"> με δεδομένο ότι οι τράπεζες δεν χρηματοδοτούν, δεν μπορεί να υπάρχει ανάπτυξη στην παρούσα περίοδο.</w:t>
      </w:r>
    </w:p>
    <w:p w14:paraId="60F86CD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Υπό την έννοια, λοιπόν, αυτή θεωρούμε ότι το νομοσχέδιο μπορεί να συνεισφέρει μεν, αλλά δεν μπορεί να αποδώσει. Έχω πει </w:t>
      </w:r>
      <w:r>
        <w:rPr>
          <w:rFonts w:eastAsia="Times New Roman" w:cs="Times New Roman"/>
          <w:szCs w:val="24"/>
        </w:rPr>
        <w:t>πολλές φορές ότι η χώρα έχει ανάγκη δημιουργίας πλούτου. Δεν δημιουργείται με αυτόν τον τρόπο ο πλούτος.</w:t>
      </w:r>
    </w:p>
    <w:p w14:paraId="60F86CD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Θα δώσω και άλλο ένα παράδειγμα, που το είχα ζήσει κάνοντας μία περιοδεία παλαιότερα στην Ελλάδα. Βρήκα ξεριζωμένες ελιές και να πουλάνε για ξύλα, για </w:t>
      </w:r>
      <w:r>
        <w:rPr>
          <w:rFonts w:eastAsia="Times New Roman" w:cs="Times New Roman"/>
          <w:szCs w:val="24"/>
        </w:rPr>
        <w:t>καυσόξυλα, κορμούς εκατοντάδων χρόνων</w:t>
      </w:r>
      <w:r>
        <w:rPr>
          <w:rFonts w:eastAsia="Times New Roman" w:cs="Times New Roman"/>
          <w:szCs w:val="24"/>
        </w:rPr>
        <w:t>,</w:t>
      </w:r>
      <w:r>
        <w:rPr>
          <w:rFonts w:eastAsia="Times New Roman" w:cs="Times New Roman"/>
          <w:szCs w:val="24"/>
        </w:rPr>
        <w:t xml:space="preserve"> γιατί, λέει, θα έκαναν φωτοβολταϊκά πάνελ και θα έβγαζαν λεφτά.</w:t>
      </w:r>
    </w:p>
    <w:p w14:paraId="60F86CD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Ήρθε, λοιπόν, η κρίση. Ουδείς ενημέρωσε αυτούς τους ανθρώπους, το 2010 και το 2011, ότι ήδη η κρίση είχε ξεκινήσει. Έτσι, έχασαν και τα κτήματά τους. Δεν</w:t>
      </w:r>
      <w:r>
        <w:rPr>
          <w:rFonts w:eastAsia="Times New Roman" w:cs="Times New Roman"/>
          <w:szCs w:val="24"/>
        </w:rPr>
        <w:t xml:space="preserve"> έδωσαν οι τράπεζες δάνεια, δεν υπέγραψε η ΔΕΗ συμβάσεις, έχασαν και την περιουσία τους. Να μη συνεχιστεί, λοιπόν, αυτή η παράδοση, που είναι παράδοση κακοδαιμονίας.</w:t>
      </w:r>
    </w:p>
    <w:p w14:paraId="60F86CD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Πάμε, λοιπόν, στο περίφημο τέμενος. Εμείς το έχουμε 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Σύνταγμα επιβάλλει την ανεξιθρ</w:t>
      </w:r>
      <w:r>
        <w:rPr>
          <w:rFonts w:eastAsia="Times New Roman" w:cs="Times New Roman"/>
          <w:szCs w:val="24"/>
        </w:rPr>
        <w:t>ησκία, την ισότητα</w:t>
      </w:r>
      <w:r>
        <w:rPr>
          <w:rFonts w:eastAsia="Times New Roman" w:cs="Times New Roman"/>
          <w:szCs w:val="24"/>
        </w:rPr>
        <w:t>,</w:t>
      </w:r>
      <w:r>
        <w:rPr>
          <w:rFonts w:eastAsia="Times New Roman" w:cs="Times New Roman"/>
          <w:szCs w:val="24"/>
        </w:rPr>
        <w:t xml:space="preserve"> ανεξαρτήτως αν είναι Έλλην πολίτης ή όχι, εφόσον βρίσκεται εντός των ορίων της Ελλάδος. Θα πούμε «</w:t>
      </w:r>
      <w:r>
        <w:rPr>
          <w:rFonts w:eastAsia="Times New Roman" w:cs="Times New Roman"/>
          <w:szCs w:val="24"/>
        </w:rPr>
        <w:t>ναι</w:t>
      </w:r>
      <w:r>
        <w:rPr>
          <w:rFonts w:eastAsia="Times New Roman" w:cs="Times New Roman"/>
          <w:szCs w:val="24"/>
        </w:rPr>
        <w:t>» στο τέμενος. Θα πούμε «</w:t>
      </w:r>
      <w:r>
        <w:rPr>
          <w:rFonts w:eastAsia="Times New Roman" w:cs="Times New Roman"/>
          <w:szCs w:val="24"/>
        </w:rPr>
        <w:t>ναι</w:t>
      </w:r>
      <w:r>
        <w:rPr>
          <w:rFonts w:eastAsia="Times New Roman" w:cs="Times New Roman"/>
          <w:szCs w:val="24"/>
        </w:rPr>
        <w:t>» και στη θέση, διότι είναι νομοθετημένη, είναι χωροθετημένη.</w:t>
      </w:r>
    </w:p>
    <w:p w14:paraId="60F86CD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σημειώσω, όμως, κάτι</w:t>
      </w:r>
      <w:r>
        <w:rPr>
          <w:rFonts w:eastAsia="Times New Roman" w:cs="Times New Roman"/>
          <w:szCs w:val="24"/>
        </w:rPr>
        <w:t>,</w:t>
      </w:r>
      <w:r>
        <w:rPr>
          <w:rFonts w:eastAsia="Times New Roman" w:cs="Times New Roman"/>
          <w:szCs w:val="24"/>
        </w:rPr>
        <w:t xml:space="preserve"> κύριε Πρόεδρε, έστω </w:t>
      </w:r>
      <w:r>
        <w:rPr>
          <w:rFonts w:eastAsia="Times New Roman" w:cs="Times New Roman"/>
          <w:szCs w:val="24"/>
        </w:rPr>
        <w:t>για την καταγραφή στα Πρακτικά. Βρισκόμαστε εκ των πραγμάτων σε σύγκρουση δικαιωμάτων, διότι οι μεν αλλοδαποί είτε νόμιμα ευρισκόμενοι, οι αλλόθρησκοι</w:t>
      </w:r>
      <w:r>
        <w:rPr>
          <w:rFonts w:eastAsia="Times New Roman" w:cs="Times New Roman"/>
          <w:szCs w:val="24"/>
        </w:rPr>
        <w:t>,</w:t>
      </w:r>
      <w:r>
        <w:rPr>
          <w:rFonts w:eastAsia="Times New Roman" w:cs="Times New Roman"/>
          <w:szCs w:val="24"/>
        </w:rPr>
        <w:t xml:space="preserve"> που είναι Έλληνες πολίτες, είτε ακόμα οι μη νόμιμα ευρισκόμενοι έχουν το δικαίωμα να ασκήσουν τη θρησκεί</w:t>
      </w:r>
      <w:r>
        <w:rPr>
          <w:rFonts w:eastAsia="Times New Roman" w:cs="Times New Roman"/>
          <w:szCs w:val="24"/>
        </w:rPr>
        <w:t>α τους. Αυτό δεν θα το αμφισβητήσουμε εμείς, από την Ένωση Κεντρώων, ποτέ. Όμως, επειδή έχει χωροθετηθεί μέσα στον ιστό της πόλεως, έχουμε να προτείνουμε τα εξής:</w:t>
      </w:r>
    </w:p>
    <w:p w14:paraId="60F86CD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πρέπει να είναι υπό την απόλυτον ελληνική διοίκηση. Βλέπω ότι πιθανώς ξεχνιούνται -αλλά δε</w:t>
      </w:r>
      <w:r>
        <w:rPr>
          <w:rFonts w:eastAsia="Times New Roman" w:cs="Times New Roman"/>
          <w:szCs w:val="24"/>
        </w:rPr>
        <w:t>ν ξέρω αν θα επανέλθουν στο μέλλον δριμύτερα- οι χρηματοδοτήσεις από χώρες. Πρέπει να θυμηθούμε ότι και ο μουσουλμανικός κόσμος είναι διαιρεμένος, όχι μόνο θρησκευτικά διαιρεμένος, αλλά και φυλετικά διαιρεμένος. Έχουμε σουνίτες, δρούζους, σιίτες, έχουμε πο</w:t>
      </w:r>
      <w:r>
        <w:rPr>
          <w:rFonts w:eastAsia="Times New Roman" w:cs="Times New Roman"/>
          <w:szCs w:val="24"/>
        </w:rPr>
        <w:t xml:space="preserve">λλές έχθρες, ας τις ονομάσουμε έτσι. Αυτά θα πρέπει να συνυπάρξουν, αν θέλουμε να εξασφαλίσουμε ασφάλεια στην περιοχή εκείνη και ευρύτερα και τον έλεγχο του ελληνικού </w:t>
      </w:r>
      <w:r>
        <w:rPr>
          <w:rFonts w:eastAsia="Times New Roman" w:cs="Times New Roman"/>
          <w:szCs w:val="24"/>
        </w:rPr>
        <w:t>κ</w:t>
      </w:r>
      <w:r>
        <w:rPr>
          <w:rFonts w:eastAsia="Times New Roman" w:cs="Times New Roman"/>
          <w:szCs w:val="24"/>
        </w:rPr>
        <w:t>ράτους.</w:t>
      </w:r>
    </w:p>
    <w:p w14:paraId="60F86CD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Θα δώσω ένα παράδειγμα. Μιλάει για τέμενος. Δεν θα πρέπει να επιτραπεί μεντρεσές</w:t>
      </w:r>
      <w:r>
        <w:rPr>
          <w:rFonts w:eastAsia="Times New Roman" w:cs="Times New Roman"/>
          <w:szCs w:val="24"/>
        </w:rPr>
        <w:t>. Ας το βρει η Κυβέρνηση αυτό. Τι είναι ο μεντρεσές; Είναι τα γνωστά φυτώρια, τα λεγόμενα «ιεροδιδασκαλεία». Στις βαλκανικές χώρες λειτουργούν τέτοιες σχολές και είναι φυτώρια στρατολόγησης. Θα πρέπει, λοιπόν, να τα αντιμετωπίσουμε με πολ</w:t>
      </w:r>
      <w:r>
        <w:rPr>
          <w:rFonts w:eastAsia="Times New Roman" w:cs="Times New Roman"/>
          <w:szCs w:val="24"/>
        </w:rPr>
        <w:t>λή</w:t>
      </w:r>
      <w:r>
        <w:rPr>
          <w:rFonts w:eastAsia="Times New Roman" w:cs="Times New Roman"/>
          <w:szCs w:val="24"/>
        </w:rPr>
        <w:t xml:space="preserve"> προσοχή, ούτως ώστε να εξαλειφθεί και ο φόβος στους κατοίκους της περιοχής και επιπλέον να συνυπάρξουν οι διαφορετικότητες.</w:t>
      </w:r>
    </w:p>
    <w:p w14:paraId="60F86CD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60F86CD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Μη με πιέζετε, κύριε Πρόεδρε, θ</w:t>
      </w:r>
      <w:r>
        <w:rPr>
          <w:rFonts w:eastAsia="Times New Roman" w:cs="Times New Roman"/>
          <w:szCs w:val="24"/>
        </w:rPr>
        <w:t>α τελειώσω.</w:t>
      </w:r>
    </w:p>
    <w:p w14:paraId="60F86CD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Με την έννοια αυτή, εμείς συμφωνούμε και με το νομοσχέδιο επί της αρχής και με την ειδικότερη διάταξη. Παρατηρώ μόνο εν τάχει τούτο, ότι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-για να κλείσω μέσα στο θέμα μας-</w:t>
      </w:r>
      <w:r>
        <w:rPr>
          <w:rFonts w:eastAsia="Times New Roman" w:cs="Times New Roman"/>
          <w:szCs w:val="24"/>
        </w:rPr>
        <w:t>,</w:t>
      </w:r>
      <w:r>
        <w:rPr>
          <w:rFonts w:eastAsia="Times New Roman" w:cs="Times New Roman"/>
          <w:szCs w:val="24"/>
        </w:rPr>
        <w:t xml:space="preserve"> όπως σωστά είπε ο φίλος μου κ. Αμυράς, ξε</w:t>
      </w:r>
      <w:r>
        <w:rPr>
          <w:rFonts w:eastAsia="Times New Roman" w:cs="Times New Roman"/>
          <w:szCs w:val="24"/>
        </w:rPr>
        <w:t xml:space="preserve">κίνησαν από την Κύθνο επί </w:t>
      </w:r>
      <w:r>
        <w:rPr>
          <w:rFonts w:eastAsia="Times New Roman" w:cs="Times New Roman"/>
          <w:szCs w:val="24"/>
        </w:rPr>
        <w:t>Β</w:t>
      </w:r>
      <w:r>
        <w:rPr>
          <w:rFonts w:eastAsia="Times New Roman" w:cs="Times New Roman"/>
          <w:szCs w:val="24"/>
        </w:rPr>
        <w:t>αυαροκρατίας και πού βρισκόμαστε ακόμα; Ουσιαστικά στο μηδέν.</w:t>
      </w:r>
    </w:p>
    <w:p w14:paraId="60F86CD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Θα θυμίσω στον Υπουργό - που μας έφερε μια διάταξη περί πενταετούς παρατάσεως των δικαιωμάτων γεωθερμίας στις </w:t>
      </w:r>
      <w:r>
        <w:rPr>
          <w:rFonts w:eastAsia="Times New Roman" w:cs="Times New Roman"/>
          <w:szCs w:val="24"/>
        </w:rPr>
        <w:t>δ</w:t>
      </w:r>
      <w:r>
        <w:rPr>
          <w:rFonts w:eastAsia="Times New Roman" w:cs="Times New Roman"/>
          <w:szCs w:val="24"/>
        </w:rPr>
        <w:t>υτικές Κυκλάδες- ότι στον ιστότοπο της ΔΕΗ, όταν αναζήτη</w:t>
      </w:r>
      <w:r>
        <w:rPr>
          <w:rFonts w:eastAsia="Times New Roman" w:cs="Times New Roman"/>
          <w:szCs w:val="24"/>
        </w:rPr>
        <w:t>σα να δω την εγκατεστημένη ισχύ και απόδοση, είχε ένα πελώριο μηδέν, το οποίο εξακολουθεί μέχρι σήμερα.</w:t>
      </w:r>
    </w:p>
    <w:p w14:paraId="60F86CE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κύριε Πρόεδρε. Δεν μου δόθηκε η ευκαιρία να πω περισσότερα.</w:t>
      </w:r>
    </w:p>
    <w:p w14:paraId="60F86CE1" w14:textId="77777777" w:rsidR="00E15B20" w:rsidRDefault="00812504">
      <w:pPr>
        <w:spacing w:line="480" w:lineRule="auto"/>
        <w:ind w:firstLine="720"/>
        <w:jc w:val="center"/>
        <w:rPr>
          <w:rFonts w:eastAsia="Times New Roman"/>
          <w:bCs/>
        </w:rPr>
      </w:pPr>
      <w:r>
        <w:rPr>
          <w:rFonts w:eastAsia="Times New Roman"/>
          <w:bCs/>
        </w:rPr>
        <w:t>(Χειροκροτήματα από την πτέρυγα της Ένωσης Κεντρώων)</w:t>
      </w:r>
    </w:p>
    <w:p w14:paraId="60F86CE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Κι εμείς ευχαριστούμε.</w:t>
      </w:r>
    </w:p>
    <w:p w14:paraId="60F86CE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ο κ. Τσιρώνης.</w:t>
      </w:r>
    </w:p>
    <w:p w14:paraId="60F86CE4" w14:textId="77777777" w:rsidR="00E15B20" w:rsidRDefault="00812504">
      <w:pPr>
        <w:spacing w:line="480" w:lineRule="auto"/>
        <w:ind w:firstLine="720"/>
        <w:jc w:val="both"/>
        <w:rPr>
          <w:rFonts w:eastAsia="Times New Roman" w:cs="Times New Roman"/>
          <w:szCs w:val="24"/>
        </w:rPr>
      </w:pPr>
      <w:r>
        <w:rPr>
          <w:rFonts w:eastAsia="Times New Roman"/>
          <w:b/>
          <w:bCs/>
          <w:color w:val="242424"/>
          <w:szCs w:val="24"/>
        </w:rPr>
        <w:t>ΙΩΑΝΝΗΣ ΤΣΙΡΩΝΗΣ (Αναπληρωτής Υπουργός Περιβάλλοντος και Ενέργειας)</w:t>
      </w:r>
      <w:r>
        <w:rPr>
          <w:rFonts w:eastAsia="Times New Roman" w:cs="Times New Roman"/>
          <w:b/>
          <w:szCs w:val="24"/>
        </w:rPr>
        <w:t>:</w:t>
      </w:r>
      <w:r>
        <w:rPr>
          <w:rFonts w:eastAsia="Times New Roman" w:cs="Times New Roman"/>
          <w:szCs w:val="24"/>
        </w:rPr>
        <w:t xml:space="preserve"> Ευχαριστώ, κύριε Πρόεδρε.</w:t>
      </w:r>
    </w:p>
    <w:p w14:paraId="60F86CE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 αρχάς, μπορώ να πω ότι με ικανοποιεί το γεγονός ότι το κύριο θέμα του νομοσχεδίου, ο κορμός του, πο</w:t>
      </w:r>
      <w:r>
        <w:rPr>
          <w:rFonts w:eastAsia="Times New Roman" w:cs="Times New Roman"/>
          <w:szCs w:val="24"/>
        </w:rPr>
        <w:t xml:space="preserve">υ είναι οι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τυγχάνει τόσο μεγάλης αποδοχής από το Κοινοβούλιο. Κάτι αλλάζει, λοιπόν, και αυτό μας κάνει και αισιοδοξούμε.</w:t>
      </w:r>
    </w:p>
    <w:p w14:paraId="60F86CE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Με εντυπωσίασε, βέβαια, μία ρήση –δεν θυμάμαι ποιας ή ποιου συναδέλφου- ότι έχει πολύ διαφορετική μορφή αυ</w:t>
      </w:r>
      <w:r>
        <w:rPr>
          <w:rFonts w:eastAsia="Times New Roman" w:cs="Times New Roman"/>
          <w:szCs w:val="24"/>
        </w:rPr>
        <w:t xml:space="preserve">τό το νομοσχέδιο απ’ αυτό που καταθέσαμε στην αρχή. Εγώ λέω ότι θα πρέπει να μας ανησυχεί το γεγονός, αν γινόταν το αντίθετο. Οι εποχές εκείνες, που γινόταν μια ολόκληρη διαβούλευση και τελικά ερχόταν στη Βουλή αυτούσιο αυτό που ήθελε η </w:t>
      </w:r>
      <w:r>
        <w:rPr>
          <w:rFonts w:eastAsia="Times New Roman" w:cs="Times New Roman"/>
          <w:szCs w:val="24"/>
        </w:rPr>
        <w:t>κ</w:t>
      </w:r>
      <w:r>
        <w:rPr>
          <w:rFonts w:eastAsia="Times New Roman" w:cs="Times New Roman"/>
          <w:szCs w:val="24"/>
        </w:rPr>
        <w:t>υβέρνηση, ελπίζω ν</w:t>
      </w:r>
      <w:r>
        <w:rPr>
          <w:rFonts w:eastAsia="Times New Roman" w:cs="Times New Roman"/>
          <w:szCs w:val="24"/>
        </w:rPr>
        <w:t xml:space="preserve">α παρέλθουν οριστικά με τη δική μας </w:t>
      </w:r>
      <w:r>
        <w:rPr>
          <w:rFonts w:eastAsia="Times New Roman" w:cs="Times New Roman"/>
          <w:szCs w:val="24"/>
        </w:rPr>
        <w:t>Κ</w:t>
      </w:r>
      <w:r>
        <w:rPr>
          <w:rFonts w:eastAsia="Times New Roman" w:cs="Times New Roman"/>
          <w:szCs w:val="24"/>
        </w:rPr>
        <w:t>υβέρνηση και όλες τις μελλοντικές. Μακάρι τα νομοσχέδια να είναι πολύ διαφορετικά όταν φτάνουν στο Κοινοβούλιο από αυτά που αρχικά έχουν κατατεθεί.</w:t>
      </w:r>
    </w:p>
    <w:p w14:paraId="60F86CE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αναφερθώ στο τέμενος</w:t>
      </w:r>
      <w:r>
        <w:rPr>
          <w:rFonts w:eastAsia="Times New Roman" w:cs="Times New Roman"/>
          <w:szCs w:val="24"/>
        </w:rPr>
        <w:t>,</w:t>
      </w:r>
      <w:r>
        <w:rPr>
          <w:rFonts w:eastAsia="Times New Roman" w:cs="Times New Roman"/>
          <w:szCs w:val="24"/>
        </w:rPr>
        <w:t xml:space="preserve"> που πολύ απασχόλησε. Εδώ ακούσαμε ότι απειλείτ</w:t>
      </w:r>
      <w:r>
        <w:rPr>
          <w:rFonts w:eastAsia="Times New Roman" w:cs="Times New Roman"/>
          <w:szCs w:val="24"/>
        </w:rPr>
        <w:t xml:space="preserve">αι η χώρα μας, ότι απειλείται από ισλαμοποίηση. Αυτό είναι ύβρις απέναντι στον πολιτισμό μας, απέναντι στους προγόνους μας, απέναντι στη θρησκεία μας. Ο </w:t>
      </w:r>
      <w:r>
        <w:rPr>
          <w:rFonts w:eastAsia="Times New Roman" w:cs="Times New Roman"/>
          <w:szCs w:val="24"/>
        </w:rPr>
        <w:t>Ε</w:t>
      </w:r>
      <w:r>
        <w:rPr>
          <w:rFonts w:eastAsia="Times New Roman" w:cs="Times New Roman"/>
          <w:szCs w:val="24"/>
        </w:rPr>
        <w:t xml:space="preserve">λληνισμός παντού και πάντα, ο πολιτισμός μας παντού και πάντα υπήρξε ένας πολιτισμός που ουδέποτε </w:t>
      </w:r>
      <w:r>
        <w:rPr>
          <w:rFonts w:eastAsia="Times New Roman" w:cs="Times New Roman"/>
          <w:szCs w:val="24"/>
        </w:rPr>
        <w:t>απειλήθηκε από άλλους.</w:t>
      </w:r>
    </w:p>
    <w:p w14:paraId="60F86CE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Έχει αυτό το επίπεδο ιστορικά εδώ και τέσσερις χιλιάδες χρόνια, που είναι ύβρις να λέμε ότι απειλείται. Δεν απειλήθηκε στην Τουρκοκρατία, δεν απειλήθηκε στην Ιερουσαλήμ, δεν απειλήθηκε στην Αίγυπτο ή σε χώρες, όπως το Σουδάν, η Νιγηρ</w:t>
      </w:r>
      <w:r>
        <w:rPr>
          <w:rFonts w:eastAsia="Times New Roman" w:cs="Times New Roman"/>
          <w:szCs w:val="24"/>
        </w:rPr>
        <w:t>ία, όπου υπάρχουν ελληνικές ορθόδοξες παροικίες</w:t>
      </w:r>
      <w:r>
        <w:rPr>
          <w:rFonts w:eastAsia="Times New Roman" w:cs="Times New Roman"/>
          <w:szCs w:val="24"/>
        </w:rPr>
        <w:t>,</w:t>
      </w:r>
      <w:r>
        <w:rPr>
          <w:rFonts w:eastAsia="Times New Roman" w:cs="Times New Roman"/>
          <w:szCs w:val="24"/>
        </w:rPr>
        <w:t xml:space="preserve"> και θα απειληθεί επειδή θα φτιαχτεί ένα τέμενος;</w:t>
      </w:r>
    </w:p>
    <w:p w14:paraId="60F86CE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Από τι, όμως, απειλείται ο πολιτισμός μας; Γιατί πολλές φορές κάποιοι μνημονεύουν τους αρχαίους Έλληνες, τους ήρωες του 1821. Να ρωτήσω, αυτοί που τους μνημον</w:t>
      </w:r>
      <w:r>
        <w:rPr>
          <w:rFonts w:eastAsia="Times New Roman" w:cs="Times New Roman"/>
          <w:szCs w:val="24"/>
        </w:rPr>
        <w:t xml:space="preserve">εύουν μπορούν να μου πουν έναν ήρωα του 1940-1944; Ποιος υπερασπίστηκε την πατρίδα ενάντια στον φασισμό; Πού είναι οι ήρωές τους; Μήπως ήταν ταγματασφαλίτες και πρόδιδαν την πατρίδα μας, </w:t>
      </w:r>
      <w:r w:rsidRPr="00D61311">
        <w:rPr>
          <w:rFonts w:eastAsia="Times New Roman" w:cs="Times New Roman"/>
          <w:szCs w:val="24"/>
        </w:rPr>
        <w:t>οι επίορκοι;</w:t>
      </w:r>
    </w:p>
    <w:p w14:paraId="60F86CEA"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F86CE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Να ρωτήσω πο</w:t>
      </w:r>
      <w:r>
        <w:rPr>
          <w:rFonts w:eastAsia="Times New Roman" w:cs="Times New Roman"/>
          <w:szCs w:val="24"/>
        </w:rPr>
        <w:t>ύ ήταν στην Μικρασιατική Καταστροφή; Ποιος έβγαλε την οικογένειά μου από το σπίτι της και μας έστειλε στην εξορία; Ποιος κατέστρεψε την Ελλάδα, ποιος πρόδωσε τότε την Ελλάδα;</w:t>
      </w:r>
    </w:p>
    <w:p w14:paraId="60F86CE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Να πάω σε νεότερα γεγονότα; Δεν μου λέτε, τι ιδεολογίας ήταν ο κ. Σαμψών στην Κύπ</w:t>
      </w:r>
      <w:r>
        <w:rPr>
          <w:rFonts w:eastAsia="Times New Roman" w:cs="Times New Roman"/>
          <w:szCs w:val="24"/>
        </w:rPr>
        <w:t xml:space="preserve">ρο, που οδήγησε στην καταστροφή, στο να χάσει το μισό νησί ο </w:t>
      </w:r>
      <w:r>
        <w:rPr>
          <w:rFonts w:eastAsia="Times New Roman" w:cs="Times New Roman"/>
          <w:szCs w:val="24"/>
        </w:rPr>
        <w:t>Ε</w:t>
      </w:r>
      <w:r>
        <w:rPr>
          <w:rFonts w:eastAsia="Times New Roman" w:cs="Times New Roman"/>
          <w:szCs w:val="24"/>
        </w:rPr>
        <w:t>λληνισμός και να ξεσπιτωθούν οι οικογένειές μας; Μήπως ήταν ομοϊδεάτης του κ. Ιωαννίδη; Μήπως ήταν φασίστας;</w:t>
      </w:r>
    </w:p>
    <w:p w14:paraId="60F86CE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Μήπως την Ελλάδα γενικά την προδίδουν πάντα οι φασίστες; Γιατί εγώ σας λέω ειλικρινά </w:t>
      </w:r>
      <w:r>
        <w:rPr>
          <w:rFonts w:eastAsia="Times New Roman" w:cs="Times New Roman"/>
          <w:szCs w:val="24"/>
        </w:rPr>
        <w:t xml:space="preserve">ότι δεν με τρομάζουν ούτε ένα εκατομμύριο ούτε πενήντα εκατομμύρια άνθρωποι που πιστεύουν στο Ισλάμ. Αυτοί </w:t>
      </w:r>
      <w:r>
        <w:rPr>
          <w:rFonts w:eastAsia="Times New Roman" w:cs="Times New Roman"/>
          <w:szCs w:val="24"/>
        </w:rPr>
        <w:lastRenderedPageBreak/>
        <w:t>που με τρομάζουν είναι οι προδότες της πατρίδας μου. Περιέργως πώς, οι προδότες πάντα είναι ακροδεξιοί, πάντα είναι φασίστες. Αυτοί, λοιπόν, με τρομά</w:t>
      </w:r>
      <w:r>
        <w:rPr>
          <w:rFonts w:eastAsia="Times New Roman" w:cs="Times New Roman"/>
          <w:szCs w:val="24"/>
        </w:rPr>
        <w:t>ζουν και αυτοί είναι εκείνοι που απειλούν τη χώρα μου, την πατρίδα μου.</w:t>
      </w:r>
    </w:p>
    <w:p w14:paraId="60F86CE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 θέλουν να αναφέρονται στον Αρχιεπίσκοπο Ιερώνυμο, να θυμίσω ότι ο Αρχιεπίσκοπος Ιερώνυμος έχει πει ρητά ότι ο Απόστολος Παύλος ήρθε στην αρχαία Ελλάδα και αναφέρθηκε στο</w:t>
      </w:r>
      <w:r>
        <w:rPr>
          <w:rFonts w:eastAsia="Times New Roman" w:cs="Times New Roman"/>
          <w:szCs w:val="24"/>
        </w:rPr>
        <w:t>ν</w:t>
      </w:r>
      <w:r>
        <w:rPr>
          <w:rFonts w:eastAsia="Times New Roman" w:cs="Times New Roman"/>
          <w:szCs w:val="24"/>
        </w:rPr>
        <w:t xml:space="preserve"> ναό του αγ</w:t>
      </w:r>
      <w:r>
        <w:rPr>
          <w:rFonts w:eastAsia="Times New Roman" w:cs="Times New Roman"/>
          <w:szCs w:val="24"/>
        </w:rPr>
        <w:t xml:space="preserve">νώστου </w:t>
      </w:r>
      <w:r>
        <w:rPr>
          <w:rFonts w:eastAsia="Times New Roman" w:cs="Times New Roman"/>
          <w:szCs w:val="24"/>
        </w:rPr>
        <w:t>θ</w:t>
      </w:r>
      <w:r>
        <w:rPr>
          <w:rFonts w:eastAsia="Times New Roman" w:cs="Times New Roman"/>
          <w:szCs w:val="24"/>
        </w:rPr>
        <w:t>εού. Ο Αρχιεπίσκοπος είχε πει πέρυσι, την ημέρα του Αποστόλου Παύλου, «να βλέπουμε στα μάτια του Αποστόλου Παύλου κάθε πρόσφυγα που έχει ναυαγήσει στο Αιγαίο και όποιος δεν το βλέπει αυτό, δεν είναι ούτε χριστιανός ούτε Έλληνας». Αυτά είπε ο Αρχιεπ</w:t>
      </w:r>
      <w:r>
        <w:rPr>
          <w:rFonts w:eastAsia="Times New Roman" w:cs="Times New Roman"/>
          <w:szCs w:val="24"/>
        </w:rPr>
        <w:t>ίσκοπος πέρυσι. Να μην τα θυμόμαστε όποτε μας βολεύει.</w:t>
      </w:r>
    </w:p>
    <w:p w14:paraId="60F86CE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Τελειώνω, κύριε Πρόεδρε -για να μην κουράσω, γιατί ξέρω ότι για όλους είναι πολύ αργά- με το πάρκο «</w:t>
      </w:r>
      <w:r>
        <w:rPr>
          <w:rFonts w:eastAsia="Times New Roman" w:cs="Times New Roman"/>
          <w:szCs w:val="24"/>
        </w:rPr>
        <w:t>ΑΝΤΩΝΗΣ ΤΡΙΤΣΗΣ</w:t>
      </w:r>
      <w:r>
        <w:rPr>
          <w:rFonts w:eastAsia="Times New Roman" w:cs="Times New Roman"/>
          <w:szCs w:val="24"/>
        </w:rPr>
        <w:t xml:space="preserve">». Ακούσαμε ότι τη διοίκηση του πάρκου θα την πάρει κάποιος δήμος. Τη διοίκηση του </w:t>
      </w:r>
      <w:r>
        <w:rPr>
          <w:rFonts w:eastAsia="Times New Roman" w:cs="Times New Roman"/>
          <w:szCs w:val="24"/>
        </w:rPr>
        <w:t>πάρκου, επί δύο ολόκληρα χρόνια, την έχει ο ΑΣΔΑ και φτάσαμε εδώ που φτάσαμε.</w:t>
      </w:r>
    </w:p>
    <w:p w14:paraId="60F86CF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 xml:space="preserve">Όποιος θέλει να δει πού φτάσαμε, θα καταλάβει αμέσως τι γίνεται, το αν είναι ή δεν επείγον. Θέλω να θυμίσω ότι αν δεν έστελνα εγώ προσωπικά την ΕΥΔΑΠ πριν από δύο μέρες να βάλει </w:t>
      </w:r>
      <w:r>
        <w:rPr>
          <w:rFonts w:eastAsia="Times New Roman" w:cs="Times New Roman"/>
          <w:szCs w:val="24"/>
        </w:rPr>
        <w:t>νερό στις λίμνες, αυτή τη στιγμή θα είχαν πεθάνει όλοι οι ζωντανοί οργανισμοί εκεί. Η ΕΥΔΑΠ έβαλε νερό στις λίμνες.</w:t>
      </w:r>
    </w:p>
    <w:p w14:paraId="60F86CF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πάρκο είναι σε αθλία κατάσταση με τη διοίκηση του ΑΣΔΑ. Ο ίδιος ο ΑΣΔΑ λέει ότι υπάρχει ένα τεράστιο πρόβλημα. Λέω, λοιπόν, κάτι πολύ απλ</w:t>
      </w:r>
      <w:r>
        <w:rPr>
          <w:rFonts w:eastAsia="Times New Roman" w:cs="Times New Roman"/>
          <w:szCs w:val="24"/>
        </w:rPr>
        <w:t>ό. Αυτό το νομοσχέδιο που έρχεται σήμερα είναι προϊόν ευρύτατης διαβούλευσης για πάνω από ένα χρόνο και με τον ΑΣΔΑ και με τους δημάρχους. Έχουν γίνει δεκάδες συσκέψεις.</w:t>
      </w:r>
    </w:p>
    <w:p w14:paraId="60F86CF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κουδούνι λήξεως του χρόνου ομιλίας του κυρ</w:t>
      </w:r>
      <w:r>
        <w:rPr>
          <w:rFonts w:eastAsia="Times New Roman" w:cs="Times New Roman"/>
          <w:szCs w:val="24"/>
        </w:rPr>
        <w:t>ίου Αναπληρωτή Υπουργού)</w:t>
      </w:r>
    </w:p>
    <w:p w14:paraId="60F86CF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Τελειώνω σε ένα λεπτό, κύριε Πρόεδρε. Μια φράση μόνο θέλω να πω ακόμα.</w:t>
      </w:r>
    </w:p>
    <w:p w14:paraId="60F86CF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να λέει κάποιος σήμερα ότι αυτό είναι γνώμη κάποιου Υπουργού και δεν είναι αντικείμενο ευρύτατης διαβούλευσης και με την </w:t>
      </w:r>
      <w:r>
        <w:rPr>
          <w:rFonts w:eastAsia="Times New Roman" w:cs="Times New Roman"/>
          <w:szCs w:val="24"/>
        </w:rPr>
        <w:t>Κ</w:t>
      </w:r>
      <w:r>
        <w:rPr>
          <w:rFonts w:eastAsia="Times New Roman" w:cs="Times New Roman"/>
          <w:szCs w:val="24"/>
        </w:rPr>
        <w:t xml:space="preserve">οινωνία των </w:t>
      </w:r>
      <w:r>
        <w:rPr>
          <w:rFonts w:eastAsia="Times New Roman" w:cs="Times New Roman"/>
          <w:szCs w:val="24"/>
        </w:rPr>
        <w:t>Π</w:t>
      </w:r>
      <w:r>
        <w:rPr>
          <w:rFonts w:eastAsia="Times New Roman" w:cs="Times New Roman"/>
          <w:szCs w:val="24"/>
        </w:rPr>
        <w:t>ολιτών και με την περι</w:t>
      </w:r>
      <w:r>
        <w:rPr>
          <w:rFonts w:eastAsia="Times New Roman" w:cs="Times New Roman"/>
          <w:szCs w:val="24"/>
        </w:rPr>
        <w:t>φέρεια, δεν είναι σωστό. Έχω συμ</w:t>
      </w:r>
      <w:r>
        <w:rPr>
          <w:rFonts w:eastAsia="Times New Roman" w:cs="Times New Roman"/>
          <w:szCs w:val="24"/>
        </w:rPr>
        <w:lastRenderedPageBreak/>
        <w:t>μετάσχει προσωπικά σε πάνω από είκοσι συσκέψεις και με την Κοινωνία των Πολιτών και με τους δημάρχους της περιοχής, οι οποίοι –με μία μόνο εξαίρεση- συμφωνούν απόλυτα ότι αυτός είναι ο τρόπος κανένας να μην έχει διπλοψηφία.</w:t>
      </w:r>
    </w:p>
    <w:p w14:paraId="60F86CF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Θα τελειώσω, λέγοντας κάτι ακόμα. Ο ΑΣΔΑ πήρε το </w:t>
      </w:r>
      <w:r>
        <w:rPr>
          <w:rFonts w:eastAsia="Times New Roman" w:cs="Times New Roman"/>
          <w:szCs w:val="24"/>
        </w:rPr>
        <w:t>π</w:t>
      </w:r>
      <w:r>
        <w:rPr>
          <w:rFonts w:eastAsia="Times New Roman" w:cs="Times New Roman"/>
          <w:szCs w:val="24"/>
        </w:rPr>
        <w:t>άρκο «</w:t>
      </w:r>
      <w:r>
        <w:rPr>
          <w:rFonts w:eastAsia="Times New Roman" w:cs="Times New Roman"/>
          <w:szCs w:val="24"/>
        </w:rPr>
        <w:t>ΑΝΤΩΝΗΣ ΤΡΙΤΣΗΣ</w:t>
      </w:r>
      <w:r>
        <w:rPr>
          <w:rFonts w:eastAsia="Times New Roman" w:cs="Times New Roman"/>
          <w:szCs w:val="24"/>
        </w:rPr>
        <w:t xml:space="preserve">». Αναφέρθηκε νομίζω ο κ. Μανιάτης στο ότι δόθηκαν κάποια χρήματα. Στον νόμο δεν υπήρχε ούτε ένα ευρώ. Δεν ξέρω αν δόθηκαν τότε, το 2014. Καλώς δόθηκαν, αν δόθηκαν. Όμως, στον νόμο δεν προβλεπόταν ούτε ένα ευρώ. Πολύ περισσότερο, οι υπάλληλοι του </w:t>
      </w:r>
      <w:r>
        <w:rPr>
          <w:rFonts w:eastAsia="Times New Roman" w:cs="Times New Roman"/>
          <w:szCs w:val="24"/>
        </w:rPr>
        <w:t>π</w:t>
      </w:r>
      <w:r>
        <w:rPr>
          <w:rFonts w:eastAsia="Times New Roman" w:cs="Times New Roman"/>
          <w:szCs w:val="24"/>
        </w:rPr>
        <w:t>άρκου «</w:t>
      </w:r>
      <w:r>
        <w:rPr>
          <w:rFonts w:eastAsia="Times New Roman" w:cs="Times New Roman"/>
          <w:szCs w:val="24"/>
        </w:rPr>
        <w:t>Α</w:t>
      </w:r>
      <w:r>
        <w:rPr>
          <w:rFonts w:eastAsia="Times New Roman" w:cs="Times New Roman"/>
          <w:szCs w:val="24"/>
        </w:rPr>
        <w:t>ΝΤΩΝΗΣ ΤΡΙΤΣΗΣ</w:t>
      </w:r>
      <w:r>
        <w:rPr>
          <w:rFonts w:eastAsia="Times New Roman" w:cs="Times New Roman"/>
          <w:szCs w:val="24"/>
        </w:rPr>
        <w:t xml:space="preserve">», παραδόξως πώς, δεν ανήκαν στο </w:t>
      </w:r>
      <w:r>
        <w:rPr>
          <w:rFonts w:eastAsia="Times New Roman" w:cs="Times New Roman"/>
          <w:szCs w:val="24"/>
        </w:rPr>
        <w:t>π</w:t>
      </w:r>
      <w:r>
        <w:rPr>
          <w:rFonts w:eastAsia="Times New Roman" w:cs="Times New Roman"/>
          <w:szCs w:val="24"/>
        </w:rPr>
        <w:t>άρκο «</w:t>
      </w:r>
      <w:r>
        <w:rPr>
          <w:rFonts w:eastAsia="Times New Roman" w:cs="Times New Roman"/>
          <w:szCs w:val="24"/>
        </w:rPr>
        <w:t>ΑΝΤΩΝΗΣ ΤΡΙΤΣΗΣ</w:t>
      </w:r>
      <w:r>
        <w:rPr>
          <w:rFonts w:eastAsia="Times New Roman" w:cs="Times New Roman"/>
          <w:szCs w:val="24"/>
        </w:rPr>
        <w:t xml:space="preserve">», αλλά στον άλλον φορέα από τον οποίον «κόπηκε» το </w:t>
      </w:r>
      <w:r>
        <w:rPr>
          <w:rFonts w:eastAsia="Times New Roman" w:cs="Times New Roman"/>
          <w:szCs w:val="24"/>
        </w:rPr>
        <w:t>π</w:t>
      </w:r>
      <w:r>
        <w:rPr>
          <w:rFonts w:eastAsia="Times New Roman" w:cs="Times New Roman"/>
          <w:szCs w:val="24"/>
        </w:rPr>
        <w:t>άρκο «</w:t>
      </w:r>
      <w:r>
        <w:rPr>
          <w:rFonts w:eastAsia="Times New Roman" w:cs="Times New Roman"/>
          <w:szCs w:val="24"/>
        </w:rPr>
        <w:t>ΑΝΤΩΝΗΣ ΤΡΙΤΣΗΣ</w:t>
      </w:r>
      <w:r>
        <w:rPr>
          <w:rFonts w:eastAsia="Times New Roman" w:cs="Times New Roman"/>
          <w:szCs w:val="24"/>
        </w:rPr>
        <w:t>», δηλαδή στον μητροπολιτικό φορέα, ο οποίος, όμως, δεν έχει ούτε ένα ευρώ πόρους. Γι’ αυτό, οι άνθρωποι είναι εν</w:t>
      </w:r>
      <w:r>
        <w:rPr>
          <w:rFonts w:eastAsia="Times New Roman" w:cs="Times New Roman"/>
          <w:szCs w:val="24"/>
        </w:rPr>
        <w:t>άμιση χρόνο απλήρωτοι, γιατί ανήκουν σε κάποιον φορέα που δεν έχει πόρους, επειδή οι πόροι μεταφέρθηκαν στον ΑΣΔΑ.</w:t>
      </w:r>
    </w:p>
    <w:p w14:paraId="60F86CF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Νομίζω ότι ήρθε η ώρα αυτό το πράγμα να το τελειώσουμε, γιατί ήταν μια κατάσταση που δεν οδήγησε πουθενά. Απέτυχε εν τοις πράγμασι. Το ξέρετε</w:t>
      </w:r>
      <w:r>
        <w:rPr>
          <w:rFonts w:eastAsia="Times New Roman" w:cs="Times New Roman"/>
          <w:szCs w:val="24"/>
        </w:rPr>
        <w:t>, το ξέρουμε. Ήρθε η ώρα να το αλλάξουμε.</w:t>
      </w:r>
    </w:p>
    <w:p w14:paraId="60F86CF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 πολύ.</w:t>
      </w:r>
    </w:p>
    <w:p w14:paraId="60F86CF8" w14:textId="77777777" w:rsidR="00E15B20" w:rsidRDefault="00812504">
      <w:pPr>
        <w:spacing w:line="480" w:lineRule="auto"/>
        <w:ind w:firstLine="720"/>
        <w:jc w:val="center"/>
        <w:rPr>
          <w:rFonts w:eastAsia="Times New Roman"/>
          <w:bCs/>
        </w:rPr>
      </w:pPr>
      <w:r>
        <w:rPr>
          <w:rFonts w:eastAsia="Times New Roman"/>
          <w:bCs/>
        </w:rPr>
        <w:lastRenderedPageBreak/>
        <w:t>(Χειροκροτήματα από την πτέρυγα του ΣΥΡΙΖΑ)</w:t>
      </w:r>
    </w:p>
    <w:p w14:paraId="60F86CF9"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 πολύ.</w:t>
      </w:r>
    </w:p>
    <w:p w14:paraId="60F86CF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κύριε Κουτσούκο, έχετε τον λόγο.</w:t>
      </w:r>
    </w:p>
    <w:p w14:paraId="60F86CF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60F86CF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ξεκινήσω από τα παράδοξα. Ο κατελθών Υφυπουργός μάς μάλωσε γιατί θέσαμε το θέμα της κατεπείγουσας διαδικασίας, λες και έχει συνηθίσει η Βουλή να συζητάει με κάποιον άλλον τρόπο το τελευταίο διάστημα. </w:t>
      </w:r>
      <w:r>
        <w:rPr>
          <w:rFonts w:eastAsia="Times New Roman" w:cs="Times New Roman"/>
          <w:szCs w:val="24"/>
        </w:rPr>
        <w:t xml:space="preserve">Καθεστώς το έχετε κάνει, κύριοι της Κυβέρνησης. </w:t>
      </w:r>
    </w:p>
    <w:p w14:paraId="60F86CF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Αδικε</w:t>
      </w:r>
      <w:r>
        <w:rPr>
          <w:rFonts w:eastAsia="Times New Roman" w:cs="Times New Roman"/>
          <w:szCs w:val="24"/>
        </w:rPr>
        <w:t xml:space="preserve">ί το θέμα ο τρόπος που το συζητάμε. Δεν αδικεί την Κυβέρνηση, γιατί η Κυβέρνηση εισπράττει σύμφωνα με αυτά που κάνει. Όμως, αδικεί το θέμα, διότι το θέμα που έχει να κάνει με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και την ενεργειακή πολιτική της χώρας είναι ιδιαί</w:t>
      </w:r>
      <w:r>
        <w:rPr>
          <w:rFonts w:eastAsia="Times New Roman" w:cs="Times New Roman"/>
          <w:szCs w:val="24"/>
        </w:rPr>
        <w:t>τερα σοβαρό και δεν σχετίζεται</w:t>
      </w:r>
      <w:r>
        <w:rPr>
          <w:rFonts w:eastAsia="Times New Roman" w:cs="Times New Roman"/>
          <w:szCs w:val="24"/>
        </w:rPr>
        <w:t>, βέβαια,</w:t>
      </w:r>
      <w:r>
        <w:rPr>
          <w:rFonts w:eastAsia="Times New Roman" w:cs="Times New Roman"/>
          <w:szCs w:val="24"/>
        </w:rPr>
        <w:t xml:space="preserve"> με το </w:t>
      </w:r>
      <w:r>
        <w:rPr>
          <w:rFonts w:eastAsia="Times New Roman" w:cs="Times New Roman"/>
          <w:szCs w:val="24"/>
        </w:rPr>
        <w:t>π</w:t>
      </w:r>
      <w:r>
        <w:rPr>
          <w:rFonts w:eastAsia="Times New Roman" w:cs="Times New Roman"/>
          <w:szCs w:val="24"/>
        </w:rPr>
        <w:t>άρκο «</w:t>
      </w:r>
      <w:r>
        <w:rPr>
          <w:rFonts w:eastAsia="Times New Roman" w:cs="Times New Roman"/>
          <w:szCs w:val="24"/>
        </w:rPr>
        <w:t>ΑΝΤΩΝΗΣ ΤΡΙΤΣΗΣ</w:t>
      </w:r>
      <w:r>
        <w:rPr>
          <w:rFonts w:eastAsia="Times New Roman" w:cs="Times New Roman"/>
          <w:szCs w:val="24"/>
        </w:rPr>
        <w:t xml:space="preserve">». </w:t>
      </w:r>
    </w:p>
    <w:p w14:paraId="60F86CF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lastRenderedPageBreak/>
        <w:t>Κι εδώ ακόμα υπάρχει μια μετάλλαξη της ιδεολογίας και της πολιτικής της Κυβέρνησης και όσων εισηγούνται αυτή τη ρύθμιση, διότι η Αριστερά των κινημάτων μάς μίλαγε για την αυτοδιοίκηση,</w:t>
      </w:r>
      <w:r>
        <w:rPr>
          <w:rFonts w:eastAsia="Times New Roman" w:cs="Times New Roman"/>
          <w:szCs w:val="24"/>
        </w:rPr>
        <w:t xml:space="preserve"> για τις συλλογικότητες, για τις κοινωνίες των πολιτών και τώρα κάνει κρατικοποίηση. </w:t>
      </w:r>
    </w:p>
    <w:p w14:paraId="60F86CF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Ο κ. Σκουρλέτης νωρίτερα μας κατηγόρησε εμάς ότι ασκούσαμε αναπτυξιακή πολιτική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με κρατικούς πόρους.</w:t>
      </w:r>
    </w:p>
    <w:p w14:paraId="60F86D0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Τα παράδοξα, λοιπόν, κυρίες και κύρι</w:t>
      </w:r>
      <w:r>
        <w:rPr>
          <w:rFonts w:eastAsia="Times New Roman" w:cs="Times New Roman"/>
          <w:szCs w:val="24"/>
        </w:rPr>
        <w:t xml:space="preserve">οι συνάδελφοι, είναι τα εξής: Το πρώτο μεγάλο παράδοξο είναι η απώλεια της δεδηλωμένης και η αλά κάρτ πλειοψηφία. Αυτό δεν μπορεί να παρακαμφθεί. Δεν μπορεί να στηρίζεται η Κυβέρνηση στο ότι εδώ, στη Βουλή, υπάρχουν τα κόμματα του δημοκρατικού τόξου ή στο </w:t>
      </w:r>
      <w:r>
        <w:rPr>
          <w:rFonts w:eastAsia="Times New Roman" w:cs="Times New Roman"/>
          <w:szCs w:val="24"/>
        </w:rPr>
        <w:t>ότι υπάρχει η Δημοκρατική Συμπαράταξη και άλλα κόμματα που έχουν δημοκρατικές ευαισθησίες και μία αντίληψη για την πολιτισμικότητα, για την ανεκτικότητα, για τα ανθρώπινα δικαιώματα και ψηφίζουν. Όμως, υπάρχει θέμα κυβερνητικής συνοχής, κυβερνητικής πλειοψ</w:t>
      </w:r>
      <w:r>
        <w:rPr>
          <w:rFonts w:eastAsia="Times New Roman" w:cs="Times New Roman"/>
          <w:szCs w:val="24"/>
        </w:rPr>
        <w:t>ηφίας και δεδηλωμένης.</w:t>
      </w:r>
    </w:p>
    <w:p w14:paraId="60F86D01" w14:textId="77777777" w:rsidR="00E15B20" w:rsidRDefault="00812504">
      <w:pPr>
        <w:spacing w:line="480" w:lineRule="auto"/>
        <w:ind w:firstLine="720"/>
        <w:jc w:val="both"/>
        <w:rPr>
          <w:rFonts w:eastAsia="Times New Roman" w:cs="Times New Roman"/>
          <w:szCs w:val="24"/>
        </w:rPr>
      </w:pPr>
      <w:r>
        <w:rPr>
          <w:rFonts w:eastAsia="Times New Roman" w:cs="Times New Roman"/>
          <w:szCs w:val="28"/>
        </w:rPr>
        <w:t xml:space="preserve">Κύριε Υπουργέ, </w:t>
      </w:r>
      <w:r>
        <w:rPr>
          <w:rFonts w:eastAsia="Times New Roman" w:cs="Times New Roman"/>
          <w:szCs w:val="24"/>
        </w:rPr>
        <w:t xml:space="preserve">αν κάναμε αυτά που κάνατε εσείς, που υποβάλατε μομφές κατά των Υπουργών και των Προεδρείων της Βουλής, όταν κρίνονταν κρίσιμα θέματα στις Βρυξέλλες, πώς θα περνούσατε αυτή τη διάταξη; Δηλαδή, δεν αισθάνεται την ανάγκη </w:t>
      </w:r>
      <w:r>
        <w:rPr>
          <w:rFonts w:eastAsia="Times New Roman" w:cs="Times New Roman"/>
          <w:szCs w:val="24"/>
        </w:rPr>
        <w:t>η Κυβέρνηση –εγώ προκάλεσα τον κ. Φίλη να πει μια κουβέντα- απέναντι στον κυβερνητικό εταίρο να πει μια κουβέντα; Τι απολαμβάνει ο κυβερνητικός εταίρος, τους θώκους και τα κουμάντα που κάνει στο Υπουργείο Εθνικής Άμυνας; Ποια είναι η ιδεολογική συνοχή αυτή</w:t>
      </w:r>
      <w:r>
        <w:rPr>
          <w:rFonts w:eastAsia="Times New Roman" w:cs="Times New Roman"/>
          <w:szCs w:val="24"/>
        </w:rPr>
        <w:t>ς της Κυβέρνησης και ποια είναι η πολιτική βάση στην οποία στηρίζεται;</w:t>
      </w:r>
    </w:p>
    <w:p w14:paraId="60F86D0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Άκουσα προηγουμένως και τον εισηγητή των ΑΝΕΛ που μίλησε για τις κόκκινες γραμμές. Ποιες κόκκινες γραμμές, όταν ψηφίζατε το </w:t>
      </w:r>
      <w:r>
        <w:rPr>
          <w:rFonts w:eastAsia="Times New Roman" w:cs="Times New Roman"/>
          <w:szCs w:val="24"/>
        </w:rPr>
        <w:t>υ</w:t>
      </w:r>
      <w:r>
        <w:rPr>
          <w:rFonts w:eastAsia="Times New Roman" w:cs="Times New Roman"/>
          <w:szCs w:val="24"/>
        </w:rPr>
        <w:t xml:space="preserve">περταμείο που δέσμευσε την ελληνική περιουσία για εκατό </w:t>
      </w:r>
      <w:r>
        <w:rPr>
          <w:rFonts w:eastAsia="Times New Roman" w:cs="Times New Roman"/>
          <w:szCs w:val="24"/>
        </w:rPr>
        <w:t>χρόνια; Δεν είχατε κα</w:t>
      </w:r>
      <w:r>
        <w:rPr>
          <w:rFonts w:eastAsia="Times New Roman" w:cs="Times New Roman"/>
          <w:szCs w:val="24"/>
        </w:rPr>
        <w:t>μ</w:t>
      </w:r>
      <w:r>
        <w:rPr>
          <w:rFonts w:eastAsia="Times New Roman" w:cs="Times New Roman"/>
          <w:szCs w:val="24"/>
        </w:rPr>
        <w:t xml:space="preserve">μία κόκκινη γραμμή; Πότε τις θυμάστε; Όταν έχετε να κάνετε με το ακροατήριο; Μιλάμε γι’ αυτό το ακροατήριο στο οποίο καλλιεργείτε την ξενοφοβία; Το έχουν άλλοι θεομπαίχτες. Δεν είναι ανάγκη να το κάνετε αυτό. Υπάρχουν οι </w:t>
      </w:r>
      <w:r>
        <w:rPr>
          <w:rFonts w:eastAsia="Times New Roman" w:cs="Times New Roman"/>
          <w:szCs w:val="24"/>
        </w:rPr>
        <w:t>χ</w:t>
      </w:r>
      <w:r>
        <w:rPr>
          <w:rFonts w:eastAsia="Times New Roman" w:cs="Times New Roman"/>
          <w:szCs w:val="24"/>
        </w:rPr>
        <w:t xml:space="preserve">ρυσαυγίτες. </w:t>
      </w:r>
      <w:r>
        <w:rPr>
          <w:rFonts w:eastAsia="Times New Roman" w:cs="Times New Roman"/>
          <w:szCs w:val="24"/>
        </w:rPr>
        <w:t>Αυτό, λοιπόν, είναι το πρώτο παράδοξο.</w:t>
      </w:r>
    </w:p>
    <w:p w14:paraId="60F86D0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δεύτερο παράδοξο, κύριε Υπουργέ, έχει να κάνει με εσάς προσωπικά. Μας κατηγορήσατε εδώ για την πολιτική μας στη ΔΕΗ. Ναι, εμείς είχαμε τη «μικρή</w:t>
      </w:r>
      <w:r>
        <w:rPr>
          <w:rFonts w:eastAsia="Times New Roman" w:cs="Times New Roman"/>
          <w:szCs w:val="24"/>
        </w:rPr>
        <w:t>»</w:t>
      </w:r>
      <w:r>
        <w:rPr>
          <w:rFonts w:eastAsia="Times New Roman" w:cs="Times New Roman"/>
          <w:szCs w:val="24"/>
        </w:rPr>
        <w:t xml:space="preserve"> ΔΕΗ</w:t>
      </w:r>
      <w:r>
        <w:rPr>
          <w:rFonts w:eastAsia="Times New Roman" w:cs="Times New Roman"/>
          <w:szCs w:val="24"/>
        </w:rPr>
        <w:t xml:space="preserve"> </w:t>
      </w:r>
      <w:r>
        <w:rPr>
          <w:rFonts w:eastAsia="Times New Roman" w:cs="Times New Roman"/>
          <w:szCs w:val="24"/>
        </w:rPr>
        <w:t>και υπολογίζαμε ότι θα εισπράξουμε περίπου 5 δισεκατομμύρια ευρώ</w:t>
      </w:r>
      <w:r>
        <w:rPr>
          <w:rFonts w:eastAsia="Times New Roman" w:cs="Times New Roman"/>
          <w:szCs w:val="24"/>
        </w:rPr>
        <w:t>. Ακυρώσατε τη «μικρή</w:t>
      </w:r>
      <w:r>
        <w:rPr>
          <w:rFonts w:eastAsia="Times New Roman" w:cs="Times New Roman"/>
          <w:szCs w:val="24"/>
        </w:rPr>
        <w:t>»</w:t>
      </w:r>
      <w:r>
        <w:rPr>
          <w:rFonts w:eastAsia="Times New Roman" w:cs="Times New Roman"/>
          <w:szCs w:val="24"/>
        </w:rPr>
        <w:t xml:space="preserve"> ΔΕΗ, πηγαίνετε σε πώληση του 17% και δεσμευθήκατε με το μνημόνιο να μειώσετε την παραγωγή και τους πελάτες στο 50%. Έναντι 5 δισεκατομμυρίων ευρώ, εισπράττετε μηδέν.</w:t>
      </w:r>
    </w:p>
    <w:p w14:paraId="60F86D0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το πιο παράδοξο είναι ότι έρχεται εδώ ο Υπουργός και λέει «Εγ</w:t>
      </w:r>
      <w:r>
        <w:rPr>
          <w:rFonts w:eastAsia="Times New Roman" w:cs="Times New Roman"/>
          <w:szCs w:val="24"/>
        </w:rPr>
        <w:t>ώ διαφωνώ με την πώληση του 17%». Μιλάμε για τον Υπουργό που έχει βάλει την υπογραφή του. Τα κατέθεσε νωρίτερα ο κ. Μανιάτης.</w:t>
      </w:r>
    </w:p>
    <w:p w14:paraId="60F86D0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Στην πολιτική, κύριοι Υπουργοί, υπάρχει και η ευθιξία, που λέει «Παραιτούμαι, όταν διαφωνώ με μια πολιτική». Το έχουν κάνει πολλοί</w:t>
      </w:r>
      <w:r>
        <w:rPr>
          <w:rFonts w:eastAsia="Times New Roman" w:cs="Times New Roman"/>
          <w:szCs w:val="24"/>
        </w:rPr>
        <w:t xml:space="preserve">, χωρίς να σημαίνει ότι συγκρούονται ευθέως με τα κόμματά τους και με όλη </w:t>
      </w:r>
      <w:r>
        <w:rPr>
          <w:rFonts w:eastAsia="Times New Roman" w:cs="Times New Roman"/>
          <w:szCs w:val="24"/>
        </w:rPr>
        <w:t xml:space="preserve">τους </w:t>
      </w:r>
      <w:r>
        <w:rPr>
          <w:rFonts w:eastAsia="Times New Roman" w:cs="Times New Roman"/>
          <w:szCs w:val="24"/>
        </w:rPr>
        <w:t>την πολιτική.</w:t>
      </w:r>
    </w:p>
    <w:p w14:paraId="60F86D0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αν κάνουμε μια αναφορά στα ζητήματα της ενεργειακής επάρκειας και της πολιτικής που κατέστησε την Ελλάδα ενεργειακό κόμβο και πούμε γ</w:t>
      </w:r>
      <w:r>
        <w:rPr>
          <w:rFonts w:eastAsia="Times New Roman" w:cs="Times New Roman"/>
          <w:szCs w:val="24"/>
        </w:rPr>
        <w:t>ια τους αγωγούς που συνδέουν τη χώρα μας με τις ενεργειακές πηγές, τον ΤΑΠ τον ελληνοβουλγαρικό, την πλωτή μονάδα υγροποίησης της Αλεξανδρούπολης, τον αγωγό που συνδέει το Ισραήλ, την Κύπρο μέσω Κρήτης και Πελοποννήσου με την Ιταλία, τα δέκα οικόπεδα στα ο</w:t>
      </w:r>
      <w:r>
        <w:rPr>
          <w:rFonts w:eastAsia="Times New Roman" w:cs="Times New Roman"/>
          <w:szCs w:val="24"/>
        </w:rPr>
        <w:t>ποία έχει αναφερθεί ο κ. Μανιάτης και από τα οποία θα αντλήσουμε φυσικό αέριο, προφανώς θα δούμε ότι έχουν μια σφραγίδα, μια ταμπέλα. Είναι η ταμπέλα και η σφραγίδα του ΠΑΣΟΚ. Όταν, λοιπόν, εσείς φτάσετε να έχετε τέτοιες πολιτικές, τότε να έρθετε να συγκρι</w:t>
      </w:r>
      <w:r>
        <w:rPr>
          <w:rFonts w:eastAsia="Times New Roman" w:cs="Times New Roman"/>
          <w:szCs w:val="24"/>
        </w:rPr>
        <w:t>θούμε.</w:t>
      </w:r>
    </w:p>
    <w:p w14:paraId="60F86D0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Μη μας μιλάτε, κύριε Υπουργέ, για κρατικοδίαιτη πολιτική εσείς που σε πρόσφατο νομοσχέδιο απαλλάξατε από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τις μονάδες που παράγουν ηλεκτρική ενέργεια. Είναι πάρα πολύ συγκεκριμένα τα συμφέροντα τα οποία εξυπηρετείτε με την</w:t>
      </w:r>
      <w:r>
        <w:rPr>
          <w:rFonts w:eastAsia="Times New Roman" w:cs="Times New Roman"/>
          <w:szCs w:val="24"/>
        </w:rPr>
        <w:t xml:space="preserve"> πολιτική σας, για να έχετε ακόμα και μετά από ενάμιση χρόνο της πλήρους μεταλλαγής σας τη δυνατότητα να μας ασκείτε κριτική, διότι τώρα συγκρίνεται η πολιτική. Δεν συγκρίνονται τα ψέματα και οι υποσχέσεις με τη σκληρή πραγματικότητα.</w:t>
      </w:r>
    </w:p>
    <w:p w14:paraId="60F86D08" w14:textId="77777777" w:rsidR="00E15B20" w:rsidRDefault="00812504">
      <w:pPr>
        <w:spacing w:line="480" w:lineRule="auto"/>
        <w:ind w:firstLine="720"/>
        <w:jc w:val="both"/>
        <w:rPr>
          <w:rFonts w:eastAsia="Times New Roman"/>
          <w:bCs/>
        </w:rPr>
      </w:pPr>
      <w:r>
        <w:rPr>
          <w:rFonts w:eastAsia="Times New Roman"/>
          <w:bCs/>
        </w:rPr>
        <w:t>(Στο σημείο αυτό κτυπ</w:t>
      </w:r>
      <w:r>
        <w:rPr>
          <w:rFonts w:eastAsia="Times New Roman"/>
          <w:bCs/>
        </w:rPr>
        <w:t>άει το κουδούνι λήξεως του χρόνου ομιλίας του κυρίου Βουλευτή)</w:t>
      </w:r>
    </w:p>
    <w:p w14:paraId="60F86D0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υπάρχουν ζητήματα αυτού του νομοσχεδίου για την ενεργειακή επάρκεια και την προοπτική της χώρας, για τα οποία είπα ότι αδικούνται από τη συζήτηση έτσι όπως γίνεται. Όμως, αναδεικνύεται το μέγεθός τους. Προσέξτε, έφτασαν 3 δισε</w:t>
      </w:r>
      <w:r>
        <w:rPr>
          <w:rFonts w:eastAsia="Times New Roman" w:cs="Times New Roman"/>
          <w:szCs w:val="24"/>
        </w:rPr>
        <w:t xml:space="preserve">κατομμύρια ευρώ τα ληξιπρόθεσμα της ΔΕΗ. Κινδυνεύει να καταρρεύσει. Το είπε προχθές η </w:t>
      </w:r>
      <w:r>
        <w:rPr>
          <w:rFonts w:eastAsia="Times New Roman" w:cs="Times New Roman"/>
          <w:szCs w:val="24"/>
        </w:rPr>
        <w:t>δ</w:t>
      </w:r>
      <w:r>
        <w:rPr>
          <w:rFonts w:eastAsia="Times New Roman" w:cs="Times New Roman"/>
          <w:szCs w:val="24"/>
        </w:rPr>
        <w:t xml:space="preserve">ιοίκησή της. </w:t>
      </w:r>
    </w:p>
    <w:p w14:paraId="60F86D0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Αυτά αθροίζονται στα 90 δισεκατομμύρια ευρώ ληξιπρόθεσμα προς το </w:t>
      </w:r>
      <w:r>
        <w:rPr>
          <w:rFonts w:eastAsia="Times New Roman" w:cs="Times New Roman"/>
          <w:szCs w:val="24"/>
        </w:rPr>
        <w:t>δ</w:t>
      </w:r>
      <w:r>
        <w:rPr>
          <w:rFonts w:eastAsia="Times New Roman" w:cs="Times New Roman"/>
          <w:szCs w:val="24"/>
        </w:rPr>
        <w:t xml:space="preserve">ημόσιο και στα 20 δισεκατομμύρια ευρώ ληξιπρόθεσμα προς τα ασφαλιστικά ταμεία. Βάλτε και </w:t>
      </w:r>
      <w:r>
        <w:rPr>
          <w:rFonts w:eastAsia="Times New Roman" w:cs="Times New Roman"/>
          <w:szCs w:val="24"/>
        </w:rPr>
        <w:t>τα κόκκινα δάνεια και θα δείτε ποιο είναι το ιδιωτικό χρέος.</w:t>
      </w:r>
    </w:p>
    <w:p w14:paraId="60F86D0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Γι’ αυτά δεν ευθύνεται στο σύνολό της η </w:t>
      </w:r>
      <w:r>
        <w:rPr>
          <w:rFonts w:eastAsia="Times New Roman" w:cs="Times New Roman"/>
          <w:szCs w:val="24"/>
        </w:rPr>
        <w:t>δ</w:t>
      </w:r>
      <w:r>
        <w:rPr>
          <w:rFonts w:eastAsia="Times New Roman" w:cs="Times New Roman"/>
          <w:szCs w:val="24"/>
        </w:rPr>
        <w:t>ιοίκηση της ΔΕΗ</w:t>
      </w:r>
      <w:r>
        <w:rPr>
          <w:rFonts w:eastAsia="Times New Roman" w:cs="Times New Roman"/>
          <w:szCs w:val="24"/>
        </w:rPr>
        <w:t xml:space="preserve"> και εσείς</w:t>
      </w:r>
      <w:r>
        <w:rPr>
          <w:rFonts w:eastAsia="Times New Roman" w:cs="Times New Roman"/>
          <w:szCs w:val="24"/>
        </w:rPr>
        <w:t>, κύριε Υπουργέ, διότι είστε ενάμιση χρόνο Κυβέρνηση και αντί να παγώσουν ή να πηγαίνουν προς τα κάτω και να μειώνονται, αυξάνοντ</w:t>
      </w:r>
      <w:r>
        <w:rPr>
          <w:rFonts w:eastAsia="Times New Roman" w:cs="Times New Roman"/>
          <w:szCs w:val="24"/>
        </w:rPr>
        <w:t xml:space="preserve">αι. </w:t>
      </w:r>
    </w:p>
    <w:p w14:paraId="60F86D0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Άρα είναι αποτέλεσμα της δικής σας πολιτικής. Μη μας λέτε, μάλιστα, ότι θα έρθουν οι επενδύσεις αύριο, μόλις ψηφίσουμε το νομοσχέδιο, διότι οι δείκτες του οικονομικού κλίματος είναι αρνητικοί, ο δείκτης του σχηματισμού παγίου κεφαλαίου είναι αρνητικός</w:t>
      </w:r>
      <w:r>
        <w:rPr>
          <w:rFonts w:eastAsia="Times New Roman" w:cs="Times New Roman"/>
          <w:szCs w:val="24"/>
        </w:rPr>
        <w:t xml:space="preserve">, το 2016 θα κλείσει με ύφεση και, άρα, το νέο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Τσίπρα θα βασίζεται στη στασιμότητα και στη νέα στοχοποίηση πλατιών μαζών του ελληνικού λαού.</w:t>
      </w:r>
    </w:p>
    <w:p w14:paraId="60F86D0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Πρόεδρε, θα ήθελα να πω μια τελευταία κουβέντα για το τέμενος, διότι εδώ, κυρίες και κύρ</w:t>
      </w:r>
      <w:r>
        <w:rPr>
          <w:rFonts w:eastAsia="Times New Roman" w:cs="Times New Roman"/>
          <w:szCs w:val="24"/>
        </w:rPr>
        <w:t>ιοι συνάδελφοι, πρέπει να βάλουμε τα πράγματα στη θέση τους. Άκουσα τον κ. Ζουράρι, για τον οποίο νομίζω ότι με έναν πλούτο γνώσεων και ιδεών καθησύχασε τους ανησυχούντες.</w:t>
      </w:r>
    </w:p>
    <w:p w14:paraId="60F86D0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ας δούμε τα πράγματα όπως είναι. Δεν πρόκειται μόνο γι</w:t>
      </w:r>
      <w:r>
        <w:rPr>
          <w:rFonts w:eastAsia="Times New Roman" w:cs="Times New Roman"/>
          <w:szCs w:val="24"/>
        </w:rPr>
        <w:t>α ζήτημα ανθρωπίνων δικαιωμάτων. Είναι και ένα ζήτημα που συνδέεται με την εθνική στρατηγική, με την Ελλάδα στο σταυροδρόμι των πολιτισμών και των θρησκειών. Πρέπει να έχουμε μια τέτοια οπτική, όταν ασκούμε πολιτικές.</w:t>
      </w:r>
    </w:p>
    <w:p w14:paraId="60F86D0F" w14:textId="77777777" w:rsidR="00E15B20" w:rsidRDefault="00812504">
      <w:pPr>
        <w:spacing w:line="48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60F86D1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Τελειώνοντας, κύριε Πρόεδρε, θα ήθελα να πω για το </w:t>
      </w:r>
      <w:r>
        <w:rPr>
          <w:rFonts w:eastAsia="Times New Roman" w:cs="Times New Roman"/>
          <w:szCs w:val="24"/>
        </w:rPr>
        <w:t>π</w:t>
      </w:r>
      <w:r>
        <w:rPr>
          <w:rFonts w:eastAsia="Times New Roman" w:cs="Times New Roman"/>
          <w:szCs w:val="24"/>
        </w:rPr>
        <w:t>άρκο «</w:t>
      </w:r>
      <w:r>
        <w:rPr>
          <w:rFonts w:eastAsia="Times New Roman" w:cs="Times New Roman"/>
          <w:szCs w:val="24"/>
        </w:rPr>
        <w:t>ΑΝΤΩΝΗΣ ΤΡΙΤΣΗΣ</w:t>
      </w:r>
      <w:r>
        <w:rPr>
          <w:rFonts w:eastAsia="Times New Roman" w:cs="Times New Roman"/>
          <w:szCs w:val="24"/>
        </w:rPr>
        <w:t xml:space="preserve">». Εάν έχει γίνει αυτή η διαβούλευση που μας λέτε, ποιος είναι ο λόγος να κουβεντιάζουμε το νομοσχέδιο με την κατεπείγουσα </w:t>
      </w:r>
      <w:r>
        <w:rPr>
          <w:rFonts w:eastAsia="Times New Roman" w:cs="Times New Roman"/>
          <w:szCs w:val="24"/>
        </w:rPr>
        <w:t xml:space="preserve">διαδικασία και να μην έρθουν στην </w:t>
      </w:r>
      <w:r>
        <w:rPr>
          <w:rFonts w:eastAsia="Times New Roman" w:cs="Times New Roman"/>
          <w:szCs w:val="24"/>
        </w:rPr>
        <w:t>ε</w:t>
      </w:r>
      <w:r>
        <w:rPr>
          <w:rFonts w:eastAsia="Times New Roman" w:cs="Times New Roman"/>
          <w:szCs w:val="24"/>
        </w:rPr>
        <w:t xml:space="preserve">πιτροπή της Βουλής οι φορείς; Ο ένας και μοναδικός που ήρθε, ο </w:t>
      </w:r>
      <w:r>
        <w:rPr>
          <w:rFonts w:eastAsia="Times New Roman" w:cs="Times New Roman"/>
          <w:szCs w:val="24"/>
        </w:rPr>
        <w:t>δ</w:t>
      </w:r>
      <w:r>
        <w:rPr>
          <w:rFonts w:eastAsia="Times New Roman" w:cs="Times New Roman"/>
          <w:szCs w:val="24"/>
        </w:rPr>
        <w:t>ήμαρχος Ιλίου, είπε περίπου</w:t>
      </w:r>
      <w:r>
        <w:rPr>
          <w:rFonts w:eastAsia="Times New Roman" w:cs="Times New Roman"/>
          <w:szCs w:val="24"/>
        </w:rPr>
        <w:t>,</w:t>
      </w:r>
      <w:r>
        <w:rPr>
          <w:rFonts w:eastAsia="Times New Roman" w:cs="Times New Roman"/>
          <w:szCs w:val="24"/>
        </w:rPr>
        <w:t xml:space="preserve"> «Με τα λεφτά τα δικά μας δεν θα κάνετε κουμάντο, κύριε Σκουρλέτη». Εννοούσε τα λεφτά των δήμων, των αυτοτελών πόρων που θα πάρετ</w:t>
      </w:r>
      <w:r>
        <w:rPr>
          <w:rFonts w:eastAsia="Times New Roman" w:cs="Times New Roman"/>
          <w:szCs w:val="24"/>
        </w:rPr>
        <w:t xml:space="preserve">ε για να χρηματοδοτήσετε αυτό το </w:t>
      </w:r>
      <w:r>
        <w:rPr>
          <w:rFonts w:eastAsia="Times New Roman" w:cs="Times New Roman"/>
          <w:szCs w:val="24"/>
        </w:rPr>
        <w:t>π</w:t>
      </w:r>
      <w:r>
        <w:rPr>
          <w:rFonts w:eastAsia="Times New Roman" w:cs="Times New Roman"/>
          <w:szCs w:val="24"/>
        </w:rPr>
        <w:t>άρκο.</w:t>
      </w:r>
    </w:p>
    <w:p w14:paraId="60F86D1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Κατά συνέπεια, όπως σας εξήγησε ο κ. Μανιάτης για ζητήματα αρχής εμείς θα ψηφίσουμε. Όμως, εκεί που ασκείται μια πολιτική που δεν αρμόζει ούτε </w:t>
      </w:r>
      <w:r>
        <w:rPr>
          <w:rFonts w:eastAsia="Times New Roman" w:cs="Times New Roman"/>
          <w:szCs w:val="24"/>
        </w:rPr>
        <w:t xml:space="preserve">και </w:t>
      </w:r>
      <w:r>
        <w:rPr>
          <w:rFonts w:eastAsia="Times New Roman" w:cs="Times New Roman"/>
          <w:szCs w:val="24"/>
        </w:rPr>
        <w:t>σε σας τους ίδιους, βεβαίως θα καταψηφίσουμε.</w:t>
      </w:r>
    </w:p>
    <w:p w14:paraId="60F86D1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D13" w14:textId="77777777" w:rsidR="00E15B20" w:rsidRDefault="00812504">
      <w:pPr>
        <w:spacing w:line="480" w:lineRule="auto"/>
        <w:ind w:firstLine="720"/>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w:t>
      </w:r>
      <w:r>
        <w:rPr>
          <w:rFonts w:eastAsia="Times New Roman" w:cs="Times New Roman"/>
          <w:szCs w:val="24"/>
        </w:rPr>
        <w:t xml:space="preserve"> </w:t>
      </w:r>
      <w:r>
        <w:rPr>
          <w:rFonts w:eastAsia="Times New Roman" w:cs="Times New Roman"/>
          <w:szCs w:val="24"/>
        </w:rPr>
        <w:t>ΠΑΣΟΚ-ΔΗΜΑΡ)</w:t>
      </w:r>
    </w:p>
    <w:p w14:paraId="60F86D14"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κύριε Κουτσούκο.</w:t>
      </w:r>
    </w:p>
    <w:p w14:paraId="60F86D1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κ. Φωτήλας έχει τον λόγο και θα μιλήσει από τη θέση του.</w:t>
      </w:r>
    </w:p>
    <w:p w14:paraId="60F86D1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ΙΑ</w:t>
      </w:r>
      <w:r>
        <w:rPr>
          <w:rFonts w:eastAsia="Times New Roman" w:cs="Times New Roman"/>
          <w:b/>
          <w:szCs w:val="24"/>
        </w:rPr>
        <w:t>ΣΟΝΑΣ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60F86D1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Στα δευτερόλεπτα που κε</w:t>
      </w:r>
      <w:r>
        <w:rPr>
          <w:rFonts w:eastAsia="Times New Roman" w:cs="Times New Roman"/>
          <w:szCs w:val="24"/>
        </w:rPr>
        <w:t>ρδίζω μιας και θα μιλήσω από εδώ, θα ήθελα να πω ότι τελικά η Βουλή εκτός όλων των άλλων θα μετατραπεί σε μια σχολή εκπαιδευόμενων μάγων. Όταν καλούμεθα στις 11.00΄ η ώρα να φτιάξουμε μια ομιλία για δέκα λεπτά και δέκα λεπτά πριν μιλήσουμε μας λέτε ότι πρέ</w:t>
      </w:r>
      <w:r>
        <w:rPr>
          <w:rFonts w:eastAsia="Times New Roman" w:cs="Times New Roman"/>
          <w:szCs w:val="24"/>
        </w:rPr>
        <w:t>πει να την κάνουμε για πέντε λεπτά, μάλλον χρειάζονται μαγικά. Θα το προσπαθήσουμε.</w:t>
      </w:r>
    </w:p>
    <w:p w14:paraId="60F86D1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Μιας και μιλάμε για δημοκρατία σήμερα –άκουσα πάρα πολλούς ομιλητές να μιλούν για δημοκρατία σήμερα-, θα ήθελα να ακούσω από τον κύριο Πρωθυπουργό ή έστω από τον Υπουργό Δι</w:t>
      </w:r>
      <w:r>
        <w:rPr>
          <w:rFonts w:eastAsia="Times New Roman" w:cs="Times New Roman"/>
          <w:szCs w:val="24"/>
        </w:rPr>
        <w:t>καιοσύνης να παίρνουν αποστάσεις από τα λεγόμενα του κ. Πολάκη.</w:t>
      </w:r>
    </w:p>
    <w:p w14:paraId="60F86D1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Ξέρετε, μόνο σε δικτατορία θα μπορούσαμε να ακούσουμε να εκστομίζει κάποιος τέτοιες δηλώσεις, από όποιο αξίωμα, όσο υψηλά και αν είναι. Δεν μπορεί κάποιος δικαστής να αμφισβητήσει την πολιτική</w:t>
      </w:r>
      <w:r>
        <w:rPr>
          <w:rFonts w:eastAsia="Times New Roman" w:cs="Times New Roman"/>
          <w:szCs w:val="24"/>
        </w:rPr>
        <w:t xml:space="preserve"> μου στάση.</w:t>
      </w:r>
    </w:p>
    <w:p w14:paraId="60F86D1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ήθελα να ενημερώσω τον κ. Πολάκη ότι στην ελληνική δημοκρατία η δικαιοσύνη είναι και θα είναι ανεξάρτητη, και πρέπει να είναι ανεξάρτητη, και οφείλει και μπορεί να κρίνει τη νομιμότητα οποιασδήποτε πράξης, οποιουδήποτε πολιτικού ή άλλου χαρα</w:t>
      </w:r>
      <w:r>
        <w:rPr>
          <w:rFonts w:eastAsia="Times New Roman" w:cs="Times New Roman"/>
          <w:szCs w:val="24"/>
        </w:rPr>
        <w:t>κτήρα, όπως πολίτη, υπουργού, κρατικού αξιωματούχου. Μπορεί να κρίνει ακόμα και τις πράξεις του Προέδρου της Δημοκρατίας. Να μαζευτεί, λοιπόν, ο κ. Πολάκης λίγο ή να τον μαζέψετε. Κάτι πρέπει να κάνετε.</w:t>
      </w:r>
    </w:p>
    <w:p w14:paraId="60F86D1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Αμίλητος, επίσης, παραμένει και ο κ. Σπίρτζης για τον</w:t>
      </w:r>
      <w:r>
        <w:rPr>
          <w:rFonts w:eastAsia="Times New Roman" w:cs="Times New Roman"/>
          <w:szCs w:val="24"/>
        </w:rPr>
        <w:t xml:space="preserve"> κουμπάρο του, τον κ. Καλογρίτσα, που όχι μόνο του χαρίζει τμηματικά το έργο Πατρών-Πύργου, καθυστερώντας την υλοποίησή του, αλλά δίνει και προκαταβολές, περί τα 13 εκατομμύρια, για να μπορέσει ο υιός Καλογρίτσας να βρει τα λεφτά να πάρει κανάλι. Γιατί αλλ</w:t>
      </w:r>
      <w:r>
        <w:rPr>
          <w:rFonts w:eastAsia="Times New Roman" w:cs="Times New Roman"/>
          <w:szCs w:val="24"/>
        </w:rPr>
        <w:t>ιώς πού θα τα έβρισκε τα λεφτά να πάρει κανάλι;</w:t>
      </w:r>
    </w:p>
    <w:p w14:paraId="60F86D1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Τώρα, μιας και μιλάμε για το νομοσχέδιο, θα ήθελα να πω ότι η νέα καταψήφιση από τους ΑΝΕΛ αυτής της διάταξης στο παρόν νομοσχέδιο για την ανέγερση του θρησκευτικού τεμένους για τους μουσουλμάνους στη χώρα μα</w:t>
      </w:r>
      <w:r>
        <w:rPr>
          <w:rFonts w:eastAsia="Times New Roman" w:cs="Times New Roman"/>
          <w:szCs w:val="24"/>
        </w:rPr>
        <w:t>ς, εκθέτει πρώτα απ’ όλα τον ΣΥΡΙΖΑ, πλην της χώρας, βέβαια, που μονίμως την εκθέτετε.</w:t>
      </w:r>
    </w:p>
    <w:p w14:paraId="60F86D1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Ξέρετε, κυρίες και κύριοι συνάδελφοι του κυβερνώντος κόμματος, έχουμε πει ως Ποτάμι από την πρώτη στιγμή για το πολιτικό παράδοξο που ζούμε, δηλαδή αυτή την ανίερη συμμα</w:t>
      </w:r>
      <w:r>
        <w:rPr>
          <w:rFonts w:eastAsia="Times New Roman" w:cs="Times New Roman"/>
          <w:szCs w:val="24"/>
        </w:rPr>
        <w:t>χία ενός κόμματος της Ριζοσπαστικής –δήθεν- Αριστεράς με την «ψεκασμένη» Ακροδεξιά.</w:t>
      </w:r>
    </w:p>
    <w:p w14:paraId="60F86D1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Οι πολιτικοί σας σύμμαχοι είναι πραγματικά αυτοί, οι ρατσιστές του κ. Καμμένου. Θυμόμαστε και δεν ξεχνάμε την καταψήφιση εκ μέρος του των νομοσχεδίων που αφορούσαν στοιχειώ</w:t>
      </w:r>
      <w:r>
        <w:rPr>
          <w:rFonts w:eastAsia="Times New Roman" w:cs="Times New Roman"/>
          <w:szCs w:val="24"/>
        </w:rPr>
        <w:t>δη ανθρώπινα δικαιώματα, πότε στο σύμφωνο συμβίωσης, πότε στην ιθαγένεια των παιδιών των μεταναστών που γεννιούνται στην Ελλάδα, και τώρα με την καταψήφιση του χώρου λατρείας για τους μουσουλμάνους. Οι ΑΝΕΛ, όμως, αυτοί είναι. Δεν μας κάνει καμμία εντύπωση</w:t>
      </w:r>
      <w:r>
        <w:rPr>
          <w:rFonts w:eastAsia="Times New Roman" w:cs="Times New Roman"/>
          <w:szCs w:val="24"/>
        </w:rPr>
        <w:t>.</w:t>
      </w:r>
    </w:p>
    <w:p w14:paraId="60F86D1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Εσείς πώς τολμάτε να μιλάτε για πολιτική αρχών, όταν συνεργάζεστε αγαστά με αυτό το συνονθύλευμα; Δεν νιώθετε καθόλου ντροπή, όταν χειροκροτάτε τον κ. Καμμένο στα νομοσχέδια; Ως πότε νομίζετε ότι θα σας ξελασπώνει η Αντιπολίτευση σε κρίσιμες για τα ανθρώ</w:t>
      </w:r>
      <w:r>
        <w:rPr>
          <w:rFonts w:eastAsia="Times New Roman" w:cs="Times New Roman"/>
          <w:szCs w:val="24"/>
        </w:rPr>
        <w:t>πινα δικαιώματα διατάξεις;</w:t>
      </w:r>
    </w:p>
    <w:p w14:paraId="60F86D2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κ. Φίλης δεν ντράπηκε να πει και να κατακρίνει Βουλευτές της Αντιπολίτευσης για τη θέση τους απέναντι στο τέμενος, ενώ το συγκυβερνών κόμμα του, οι ΑΝΕΛ, μονίμως είναι κατά στα θέματα των ανθρωπίνων δικαιωμάτων;</w:t>
      </w:r>
    </w:p>
    <w:p w14:paraId="60F86D2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Ποτάμι είναι</w:t>
      </w:r>
      <w:r>
        <w:rPr>
          <w:rFonts w:eastAsia="Times New Roman" w:cs="Times New Roman"/>
          <w:szCs w:val="24"/>
        </w:rPr>
        <w:t xml:space="preserve"> κόμμα αρχών και ψηφίζει ή δεν ψηφίζει συγκεκριμένα νομοσχέδια ή διατάξεις, με βάση τις αρχές που πρεσβεύει. Γι’ αυτό και ψηφίζουμε τη συγκεκριμένη διάταξη.</w:t>
      </w:r>
    </w:p>
    <w:p w14:paraId="60F86D2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δική μου απορία είναι αν ο κ. Φίλης ντρέπεται γι’ αυτή</w:t>
      </w:r>
      <w:r>
        <w:rPr>
          <w:rFonts w:eastAsia="Times New Roman" w:cs="Times New Roman"/>
          <w:szCs w:val="24"/>
        </w:rPr>
        <w:t xml:space="preserve"> την αταίριαστη συνεργασία με τους ακροδεξιούς ΑΝΕΛ, καθώς επίσης αν ο κ. Φίλης ντρέπεται ή μετανιώνει για τη στάση του </w:t>
      </w:r>
      <w:r>
        <w:rPr>
          <w:rFonts w:eastAsia="Times New Roman" w:cs="Times New Roman"/>
          <w:szCs w:val="24"/>
        </w:rPr>
        <w:t>κ</w:t>
      </w:r>
      <w:r>
        <w:rPr>
          <w:rFonts w:eastAsia="Times New Roman" w:cs="Times New Roman"/>
          <w:szCs w:val="24"/>
        </w:rPr>
        <w:t>όμματός του, όταν ήταν στην Αντιπολίτευση, όπου η απόλυτη επιλογή ήταν «να μην ψηφίζουμε τίποτα». Και όλα αυτά που δεν ψήφισε, σήμερα τ</w:t>
      </w:r>
      <w:r>
        <w:rPr>
          <w:rFonts w:eastAsia="Times New Roman" w:cs="Times New Roman"/>
          <w:szCs w:val="24"/>
        </w:rPr>
        <w:t>α εισηγείται.</w:t>
      </w:r>
    </w:p>
    <w:p w14:paraId="60F86D23" w14:textId="77777777" w:rsidR="00E15B20" w:rsidRDefault="00812504">
      <w:pPr>
        <w:spacing w:line="48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531F9">
        <w:rPr>
          <w:rFonts w:eastAsia="Times New Roman" w:cs="Times New Roman"/>
          <w:b/>
          <w:szCs w:val="24"/>
        </w:rPr>
        <w:t>ΣΠΥΡΙΔΩΝ ΛΥΚΟΥΔΗΣ</w:t>
      </w:r>
      <w:r>
        <w:rPr>
          <w:rFonts w:eastAsia="Times New Roman" w:cs="Times New Roman"/>
          <w:szCs w:val="24"/>
        </w:rPr>
        <w:t>)</w:t>
      </w:r>
    </w:p>
    <w:p w14:paraId="60F86D2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Τώρα θα μιλήσω για το νομοσχέδιο. Αυτό είναι το νομοσχέδιο, κυρίες και κύριοι συνάδελφοι. Το βλέπετε το νομοσχέδιο; Είχαμε περίπου τριάντα έξι</w:t>
      </w:r>
      <w:r>
        <w:rPr>
          <w:rFonts w:eastAsia="Times New Roman" w:cs="Times New Roman"/>
          <w:szCs w:val="24"/>
        </w:rPr>
        <w:t xml:space="preserve"> ώρες για να διαβάσουμε αυτόν τον τόμο. Εγώ προσωπικά το διάβασα όλο. Εάν μου πείτε να ορκιστώ ότι δεν μου ξέφυγε τίποτα, δεν μπορώ να το κάνω.</w:t>
      </w:r>
    </w:p>
    <w:p w14:paraId="60F86D2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Εσείς, κυρία συνάδελφε, μπορείτε να το κάνετε; Μπορείτε να ορκιστείτε ότι δεν σας διέφυγε τίποτα;</w:t>
      </w:r>
    </w:p>
    <w:p w14:paraId="60F86D2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ΟΛΥΜΠΙΑ ΤΕΛΙΓΙ</w:t>
      </w:r>
      <w:r>
        <w:rPr>
          <w:rFonts w:eastAsia="Times New Roman" w:cs="Times New Roman"/>
          <w:b/>
          <w:szCs w:val="24"/>
        </w:rPr>
        <w:t xml:space="preserve">ΟΡΙΔΟΥ: </w:t>
      </w:r>
      <w:r>
        <w:rPr>
          <w:rFonts w:eastAsia="Times New Roman" w:cs="Times New Roman"/>
          <w:szCs w:val="24"/>
        </w:rPr>
        <w:t>…(δεν ακούστηκε)</w:t>
      </w:r>
    </w:p>
    <w:p w14:paraId="60F86D2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Εσείς, κύριε συνάδελφε, μπορείτε να το κάνετε; Μπορείτε να ορκιστείτε ότι δεν σας διέφυγε τίποτα;</w:t>
      </w:r>
    </w:p>
    <w:p w14:paraId="60F86D28" w14:textId="77777777" w:rsidR="00E15B20" w:rsidRDefault="00812504">
      <w:pPr>
        <w:spacing w:line="480" w:lineRule="auto"/>
        <w:ind w:firstLine="720"/>
        <w:jc w:val="center"/>
        <w:rPr>
          <w:rFonts w:eastAsia="Times New Roman"/>
          <w:bCs/>
        </w:rPr>
      </w:pPr>
      <w:r>
        <w:rPr>
          <w:rFonts w:eastAsia="Times New Roman"/>
          <w:bCs/>
        </w:rPr>
        <w:t>(Θόρυβος στην Αίθουσα από την πτέρυγα του ΣΥΡΙΖΑ)</w:t>
      </w:r>
    </w:p>
    <w:p w14:paraId="60F86D2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Κανείς δεν μπορεί, λοιπόν, να πει ότι δεν του διέφυγε τίποτα. Αυτή</w:t>
      </w:r>
      <w:r>
        <w:rPr>
          <w:rFonts w:eastAsia="Times New Roman" w:cs="Times New Roman"/>
          <w:szCs w:val="24"/>
        </w:rPr>
        <w:t xml:space="preserve"> είναι η αλήθεια και είναι ντροπή για τους θεσμούς και για τις κοινοβουλευτικές διαδικασίες.</w:t>
      </w:r>
    </w:p>
    <w:p w14:paraId="60F86D2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Δεν θα μιλήσω, βέβαια, για το νομοσχέδιο, αφού δεν μπορώ, γιατί δεν έχω χρόνο. Θα πω μόνο δυο λόγια -γιατί δεν μπορώ να μην πω δυο λόγια- για τις ρυθμίσεις που κάν</w:t>
      </w:r>
      <w:r>
        <w:rPr>
          <w:rFonts w:eastAsia="Times New Roman" w:cs="Times New Roman"/>
          <w:szCs w:val="24"/>
        </w:rPr>
        <w:t>ετε για τη Ρυθμιστική Αρχή Ενέργειας και τον ΛΑΓΗΕ, όπου προβλέπονται συνολικά εβδομήντα νέες προσλήψεις, κυρίως διοικητικού και όχι τεχνικού προσωπικού. Όλοι καταλαβαίνουμε περί τίνος πρόκειται.</w:t>
      </w:r>
    </w:p>
    <w:p w14:paraId="60F86D2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Όμως, εκεί που ξεπερνάτε κάθε προσδοκία, και πρέπει να σας δ</w:t>
      </w:r>
      <w:r>
        <w:rPr>
          <w:rFonts w:eastAsia="Times New Roman" w:cs="Times New Roman"/>
          <w:szCs w:val="24"/>
        </w:rPr>
        <w:t>ώσω συγχαρητήρια για το παγκόσμιο ρεκόρ, είναι στο άρθρο 39, που το μόνο που θα έμενε να κάνετε, είναι να μας φέρετε μια νομοτεχνική που να μας λέτε το όνομα του ανθρώπου και το επώνυμο. Τίποτα άλλο δεν μένει να κάνετε.</w:t>
      </w:r>
    </w:p>
    <w:p w14:paraId="60F86D2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κλείσω, λέγοντάς σας ότι έχω βαρε</w:t>
      </w:r>
      <w:r>
        <w:rPr>
          <w:rFonts w:eastAsia="Times New Roman" w:cs="Times New Roman"/>
          <w:szCs w:val="24"/>
        </w:rPr>
        <w:t>θεί εγώ να σας το λέω και εσείς να με ακούτε: Όσο μένετε στην εξουσία, μόνο κακό κάνετε σε αυτή</w:t>
      </w:r>
      <w:r>
        <w:rPr>
          <w:rFonts w:eastAsia="Times New Roman" w:cs="Times New Roman"/>
          <w:szCs w:val="24"/>
        </w:rPr>
        <w:t xml:space="preserve"> </w:t>
      </w:r>
      <w:r>
        <w:rPr>
          <w:rFonts w:eastAsia="Times New Roman" w:cs="Times New Roman"/>
          <w:szCs w:val="24"/>
        </w:rPr>
        <w:t>τη χώρα. Όσο πιο γρήγορα φύγετε, τόσο καλύτερο θα είναι για τη χώρα.</w:t>
      </w:r>
    </w:p>
    <w:p w14:paraId="60F86D2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D2E" w14:textId="77777777" w:rsidR="00E15B20" w:rsidRDefault="00812504">
      <w:pPr>
        <w:spacing w:line="480" w:lineRule="auto"/>
        <w:ind w:firstLine="720"/>
        <w:jc w:val="center"/>
        <w:rPr>
          <w:rFonts w:eastAsia="Times New Roman"/>
          <w:bCs/>
        </w:rPr>
      </w:pPr>
      <w:r>
        <w:rPr>
          <w:rFonts w:eastAsia="Times New Roman"/>
          <w:bCs/>
        </w:rPr>
        <w:t>(Χειροκροτήματα από την πτέρυγα του Ποταμιού)</w:t>
      </w:r>
    </w:p>
    <w:p w14:paraId="60F86D2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w:t>
      </w:r>
      <w:r>
        <w:rPr>
          <w:rFonts w:eastAsia="Times New Roman" w:cs="Times New Roman"/>
          <w:szCs w:val="24"/>
        </w:rPr>
        <w:t xml:space="preserve"> Ευχαριστούμε, κύριε συνάδελφε.</w:t>
      </w:r>
    </w:p>
    <w:p w14:paraId="60F86D3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η κ. Νίκη Κεραμέως.</w:t>
      </w:r>
    </w:p>
    <w:p w14:paraId="60F86D3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olor w:val="000000"/>
          <w:szCs w:val="24"/>
        </w:rPr>
        <w:t>Ευχαριστώ, κύριε Πρόεδρε.</w:t>
      </w:r>
    </w:p>
    <w:p w14:paraId="60F86D3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Μια κουβέντα μόνο θα πω για τον συνεχιζόμενο εξευτελισμό της κοινοβουλευτικής διαδικασίας: Νομοθέτημα πεντακοσίων είκοσι εννέα σελίδων, το οποίο κατ</w:t>
      </w:r>
      <w:r>
        <w:rPr>
          <w:rFonts w:eastAsia="Times New Roman" w:cs="Times New Roman"/>
          <w:szCs w:val="24"/>
        </w:rPr>
        <w:t>ετέθηκε το βράδυ της Τρίτης, για να συζητηθεί μόλις λίγες ώρες αργότερα, το πρωί της Τετάρτης, για να κληθούν οι αρμόδιοι φορείς στις 12.00΄ της 3</w:t>
      </w:r>
      <w:r>
        <w:rPr>
          <w:rFonts w:eastAsia="Times New Roman" w:cs="Times New Roman"/>
          <w:szCs w:val="24"/>
          <w:vertAlign w:val="superscript"/>
        </w:rPr>
        <w:t>ης</w:t>
      </w:r>
      <w:r>
        <w:rPr>
          <w:rFonts w:eastAsia="Times New Roman" w:cs="Times New Roman"/>
          <w:szCs w:val="24"/>
        </w:rPr>
        <w:t xml:space="preserve"> Αυγούστου, για να έρθουν τρεις ώρες αργότερα να συζητήσουν γι’ αυτά τα καίρια ζητήματα που αφορούν στην αγο</w:t>
      </w:r>
      <w:r>
        <w:rPr>
          <w:rFonts w:eastAsia="Times New Roman" w:cs="Times New Roman"/>
          <w:szCs w:val="24"/>
        </w:rPr>
        <w:t>ρά της ενέργειας. Συνεχιζόμενος εξευτελισμός, υποβάθμιση της κοινοβουλευτικής διαδικασίας και εν τέλει εμπαιγμός των Βουλευτών.</w:t>
      </w:r>
    </w:p>
    <w:p w14:paraId="60F86D3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μπω στην ουσία. Με το άρθρο 24 δοκιμάζετε να ρυθμίσετε το έλλειμμα του ειδικού λογαριασμού ΑΠΕ του ΛΑΓΗΕ. Ο προβληματισμός μα</w:t>
      </w:r>
      <w:r>
        <w:rPr>
          <w:rFonts w:eastAsia="Times New Roman" w:cs="Times New Roman"/>
          <w:szCs w:val="24"/>
        </w:rPr>
        <w:t xml:space="preserve">ς έγκειται στον τρόπο με τον οποίο η Κυβέρνηση επιλέγει να ρυθμίσει το έλλειμα αυτό. Επιλέγει να επιβάλει ειδικό τέλος στους προμηθευτές. Δηλαδή, σε ποιόν; Δηλαδή, στη ΔΕΗ, καθότι η ΔΕΗ, ως γνωστόν, καλύπτει κατά 90% τις ανάγκες σε προμήθεια. Η επιβάρυνση </w:t>
      </w:r>
      <w:r>
        <w:rPr>
          <w:rFonts w:eastAsia="Times New Roman" w:cs="Times New Roman"/>
          <w:szCs w:val="24"/>
        </w:rPr>
        <w:t>αυτή της ΔΕΗ θα είναι εκατοντάδων εκατομμυρίων ευρώ.</w:t>
      </w:r>
    </w:p>
    <w:p w14:paraId="60F86D3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Θα σας κάνω μια ερώτηση, κύριε Υπουργέ: Μπορεί η ΔΕΗ τελικά να ανασηκώσει τέτοιο βάρος, δεδομένης της πάρα πολύ κακής οικονομικής κατάστασης στην οποία βρίσκεται; Και επειδή η ΔΕΗ είναι ήδη καταχρεωμένη </w:t>
      </w:r>
      <w:r>
        <w:rPr>
          <w:rFonts w:eastAsia="Times New Roman" w:cs="Times New Roman"/>
          <w:szCs w:val="24"/>
        </w:rPr>
        <w:t>και επειδή κατά πάσα πιθανότητα δεν θα μπορέσει να απορροφήσει το κόστος αυτό, δεν θα μένει άλλη λύση από το να μετακυλιστεί αυτό στους καταναλωτές.</w:t>
      </w:r>
    </w:p>
    <w:p w14:paraId="60F86D3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Κύριε Υπουργέ, σας το είπε ο ίδιος ο Αντιπρόεδρος της ΔΕΗ, ο κ. Ανδριώτης, ο οποίος επί λέξει -διαβάζω από </w:t>
      </w:r>
      <w:r>
        <w:rPr>
          <w:rFonts w:eastAsia="Times New Roman" w:cs="Times New Roman"/>
          <w:szCs w:val="24"/>
        </w:rPr>
        <w:t>τα Πρακτικά- σας είπε: «Πιστεύουμε ότι αυτές τις πρόσθετες επιβαρύνσεις δύσκολα θα μπορέσει να τις αντιμετωπίσει η ΔΕΗ, αν δεν ληφθούν άλλα μέτρα ή αν δεν τις μετακυλίσει στον καταναλωτή».</w:t>
      </w:r>
    </w:p>
    <w:p w14:paraId="60F86D3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Άρα, εμμέσως και -επιτρέψτε μου- εκ του πονηρού, θα επιβαρύνετε τον</w:t>
      </w:r>
      <w:r>
        <w:rPr>
          <w:rFonts w:eastAsia="Times New Roman" w:cs="Times New Roman"/>
          <w:szCs w:val="24"/>
        </w:rPr>
        <w:t xml:space="preserve"> καταναλωτή, τη στιγμή που διατυμπανίζετε το κοινωνικό σας πρόσωπο.</w:t>
      </w:r>
    </w:p>
    <w:p w14:paraId="60F86D3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της Κυβέρνησης, δεν πρόκειται για αριστερή ευαισθησία, πρόκειται για αριστερή διγλωσσία και υποκρισία.</w:t>
      </w:r>
    </w:p>
    <w:p w14:paraId="60F86D3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το άρθρο 38 συστήνετε νέες θέσεις στη Ρυθμιστική Αρχή Ενέργειας.</w:t>
      </w:r>
    </w:p>
    <w:p w14:paraId="60F86D3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δεν θα εξέφραζα ποτέ αντίλογο στην ενίσχυση μιας ανεξάρτητης αρχής. Η διαφύλαξη της λειτουργικής και προσωπικής ανεξαρτησίας των αρχών αποτελεί για τη Νέα Δημοκρατία κόκκινη γραμμή, για να δανειστώ μια έκφραση της δικής σας ρητορικής. Σ</w:t>
      </w:r>
      <w:r>
        <w:rPr>
          <w:rFonts w:eastAsia="Times New Roman" w:cs="Times New Roman"/>
          <w:szCs w:val="24"/>
        </w:rPr>
        <w:t>τηρίζουμε τις ανεξάρτητες αρχές, παρόλο που εσείς ανοι</w:t>
      </w:r>
      <w:r>
        <w:rPr>
          <w:rFonts w:eastAsia="Times New Roman" w:cs="Times New Roman"/>
          <w:szCs w:val="24"/>
        </w:rPr>
        <w:t>κ</w:t>
      </w:r>
      <w:r>
        <w:rPr>
          <w:rFonts w:eastAsia="Times New Roman" w:cs="Times New Roman"/>
          <w:szCs w:val="24"/>
        </w:rPr>
        <w:t>τά, συστηματικά τις αντιμάχεστε, παρ</w:t>
      </w:r>
      <w:r>
        <w:rPr>
          <w:rFonts w:eastAsia="Times New Roman" w:cs="Times New Roman"/>
          <w:szCs w:val="24"/>
        </w:rPr>
        <w:t xml:space="preserve">’ </w:t>
      </w:r>
      <w:r>
        <w:rPr>
          <w:rFonts w:eastAsia="Times New Roman" w:cs="Times New Roman"/>
          <w:szCs w:val="24"/>
        </w:rPr>
        <w:t>όλο που εσείς συστηματικά τις υποβαθμίζετε, για λόγους ιδεοληπτικούς, άκρατου λαϊκισμού ή μικροπολιτικής.</w:t>
      </w:r>
    </w:p>
    <w:p w14:paraId="60F86D3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Ωστόσο, η συγκεκριμένη διάταξη εγείρει επιφυλάξεις. Και ε</w:t>
      </w:r>
      <w:r>
        <w:rPr>
          <w:rFonts w:eastAsia="Times New Roman" w:cs="Times New Roman"/>
          <w:szCs w:val="24"/>
        </w:rPr>
        <w:t>ξηγούμαι:</w:t>
      </w:r>
    </w:p>
    <w:p w14:paraId="60F86D3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Κύριε Υπουργέ, γιατί οι προβλεπόμενες προσλήψεις δεν δημιουργούνται με τις γενικές διατάξεις του ν. 2190/94 του ΑΣΕΠ, διατάξεις που παρέχουν αυξημένες εγγυήσεις διαφάνειας και αξιοκρατίας και που προβλέπονται και για προσλήψεις ειδικού επιστημονι</w:t>
      </w:r>
      <w:r>
        <w:rPr>
          <w:rFonts w:eastAsia="Times New Roman" w:cs="Times New Roman"/>
          <w:szCs w:val="24"/>
        </w:rPr>
        <w:t>κού προσωπικού;</w:t>
      </w:r>
    </w:p>
    <w:p w14:paraId="60F86D3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Είπατε προηγουμένως ότι τηρούνται οι διαδικασίες. Κάνετε λάθος, κύριε Υπουργέ. Έχετε επιλέξει την ειδική διαδικασία του ν. 2527, που συνεπάγεται περιορισμένο ρόλο του ΑΣΕΠ στη διαδικασία.</w:t>
      </w:r>
    </w:p>
    <w:p w14:paraId="60F86D3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Άρθρα 50-60, πάρκο «</w:t>
      </w:r>
      <w:r>
        <w:rPr>
          <w:rFonts w:eastAsia="Times New Roman" w:cs="Times New Roman"/>
          <w:szCs w:val="24"/>
        </w:rPr>
        <w:t>ΑΝΤΩΝΗ</w:t>
      </w:r>
      <w:r>
        <w:rPr>
          <w:rFonts w:eastAsia="Times New Roman" w:cs="Times New Roman"/>
          <w:szCs w:val="24"/>
        </w:rPr>
        <w:t>Σ</w:t>
      </w:r>
      <w:r>
        <w:rPr>
          <w:rFonts w:eastAsia="Times New Roman" w:cs="Times New Roman"/>
          <w:szCs w:val="24"/>
        </w:rPr>
        <w:t xml:space="preserve"> ΤΡΙΤΣΗ</w:t>
      </w:r>
      <w:r>
        <w:rPr>
          <w:rFonts w:eastAsia="Times New Roman" w:cs="Times New Roman"/>
          <w:szCs w:val="24"/>
        </w:rPr>
        <w:t>Σ</w:t>
      </w:r>
      <w:r>
        <w:rPr>
          <w:rFonts w:eastAsia="Times New Roman" w:cs="Times New Roman"/>
          <w:szCs w:val="24"/>
        </w:rPr>
        <w:t xml:space="preserve">»: Πρόκειται για </w:t>
      </w:r>
      <w:r>
        <w:rPr>
          <w:rFonts w:eastAsia="Times New Roman" w:cs="Times New Roman"/>
          <w:szCs w:val="24"/>
        </w:rPr>
        <w:t>έναν πνεύμονα στην καρδιά της Αθήνας, ο οποίος βυθίζεται καθημερινά στην εγκατάλειψη, με την Κυβέρνηση να επιδεικνύει αδιαφορία για τις ελλείψεις, τις φθορές, αλλά και τους κινδύνους που κρύβει για τους επισκέπτες. Έρχεται, λοιπόν, σήμερα η Κυβέρνηση και μ</w:t>
      </w:r>
      <w:r>
        <w:rPr>
          <w:rFonts w:eastAsia="Times New Roman" w:cs="Times New Roman"/>
          <w:szCs w:val="24"/>
        </w:rPr>
        <w:t xml:space="preserve">ας λέει ότι προβαίνει στη δημιουργία ενός νέου φορέα διαχείρισης για το πάρκο </w:t>
      </w:r>
      <w:r>
        <w:rPr>
          <w:rFonts w:eastAsia="Times New Roman" w:cs="Times New Roman"/>
          <w:szCs w:val="24"/>
        </w:rPr>
        <w:t>«ΑΝΤΩΝΗΣ ΤΡΙΤΣΗΣ»</w:t>
      </w:r>
      <w:r>
        <w:rPr>
          <w:rFonts w:eastAsia="Times New Roman" w:cs="Times New Roman"/>
          <w:szCs w:val="24"/>
        </w:rPr>
        <w:t>.</w:t>
      </w:r>
    </w:p>
    <w:p w14:paraId="60F86D3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δεν είναι αυτό που μας προβληματίζει. Μας προβληματίζει ότι δεν προβλέπεται πώς θα εξασφαλιστεί σταθερή χρηματοδότηση για τη χρηστή διαχείριση του πάρκου, πώς θα καλυφθούν οι ανάγκες σε ανθρώπινο δυναμικό. Μας προβληματίζει ότι απουσιάζε</w:t>
      </w:r>
      <w:r>
        <w:rPr>
          <w:rFonts w:eastAsia="Times New Roman" w:cs="Times New Roman"/>
          <w:szCs w:val="24"/>
        </w:rPr>
        <w:t xml:space="preserve">ι το στρατηγικό σχέδιο διαχείρισης και λειτουργίας του πάρκου. Μας προβληματίζει ότι αποκλείεται η διαχείριση από την τοπική αυτοδιοίκηση, από τους δύο δήμους δηλαδή στους οποίους ακουμπάει το πάρκο και </w:t>
      </w:r>
      <w:r>
        <w:rPr>
          <w:rFonts w:eastAsia="Times New Roman"/>
          <w:szCs w:val="24"/>
        </w:rPr>
        <w:t>οι οποίοι</w:t>
      </w:r>
      <w:r>
        <w:rPr>
          <w:rFonts w:eastAsia="Times New Roman" w:cs="Times New Roman"/>
          <w:szCs w:val="24"/>
        </w:rPr>
        <w:t xml:space="preserve"> έχουν τόσο την υλικοτεχνική υποδομή όσο και</w:t>
      </w:r>
      <w:r>
        <w:rPr>
          <w:rFonts w:eastAsia="Times New Roman" w:cs="Times New Roman"/>
          <w:szCs w:val="24"/>
        </w:rPr>
        <w:t xml:space="preserve"> το κίνητρο -πρωτίστως το κίνητρο- για να αποκατασταθεί το πάρκο.</w:t>
      </w:r>
    </w:p>
    <w:p w14:paraId="60F86D3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Φοβόμαστε, λοιπόν, ότι για άλλη μια φορά, κατά την προσφιλή σας τακτική, νομοθετείτε ένα κενό γράμμα.</w:t>
      </w:r>
    </w:p>
    <w:p w14:paraId="60F86D4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Θα ήθελα να κλείσω με το άρθρο 35 και με την ανέγερση του </w:t>
      </w:r>
      <w:r>
        <w:rPr>
          <w:rFonts w:eastAsia="Times New Roman" w:cs="Times New Roman"/>
          <w:szCs w:val="24"/>
        </w:rPr>
        <w:t>τ</w:t>
      </w:r>
      <w:r>
        <w:rPr>
          <w:rFonts w:eastAsia="Times New Roman" w:cs="Times New Roman"/>
          <w:szCs w:val="24"/>
        </w:rPr>
        <w:t>εμένους στην Αθήνα. Πέραν της</w:t>
      </w:r>
      <w:r>
        <w:rPr>
          <w:rFonts w:eastAsia="Times New Roman" w:cs="Times New Roman"/>
          <w:szCs w:val="24"/>
        </w:rPr>
        <w:t xml:space="preserve"> συμμόρφωσης με τις συνταγματικές επιταγές, αλλά και με διεθνείς υποχρεώσεις της χώρας, ευελπιστούμε ότι με την οριστική διευθέτηση του θέματος θα αντιμετωπιστεί το μείζον πρόβλημα των εκατόν είκοσι και πλέον άτυπων, παράνομων χώρων λατρείας που λειτουργού</w:t>
      </w:r>
      <w:r>
        <w:rPr>
          <w:rFonts w:eastAsia="Times New Roman" w:cs="Times New Roman"/>
          <w:szCs w:val="24"/>
        </w:rPr>
        <w:t>ν σήμερα στην Αττική σε υπόγεια πολυκατοικιών, σε γκαράζ και αποθήκες. Υπάρχουν εκατόν είκοσι παράνομοι χώροι λατρείας που λειτουργούν εν τοις πράγμασι χωρίς κανέναν έλεγχο, χωρίς τις στοιχειώδεις συνθήκες ασφάλειας και χωρίς σεβασμό στο δικαίωμα της θρησκ</w:t>
      </w:r>
      <w:r>
        <w:rPr>
          <w:rFonts w:eastAsia="Times New Roman" w:cs="Times New Roman"/>
          <w:szCs w:val="24"/>
        </w:rPr>
        <w:t>ευτικής πίστης.</w:t>
      </w:r>
    </w:p>
    <w:p w14:paraId="60F86D4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0F86D4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Πιστεύω πως είναι ευνόητο ότι οι χώροι λατρείας δεν πρέπει να λειτουργούν εν κρυπτώ. Σίγουρα είναι ευνόητο στους περισσότερους Βουλευτές εδώ μέσα, αλλά όχι</w:t>
      </w:r>
      <w:r>
        <w:rPr>
          <w:rFonts w:eastAsia="Times New Roman" w:cs="Times New Roman"/>
          <w:szCs w:val="24"/>
        </w:rPr>
        <w:t xml:space="preserve"> ευνόητο, κυρίες και κύριοι της Κυβέρνησης, στον κυβερνητικό σας εταίρο, τους ΑΝΕΛ, οι οποίοι δεν ψηφίζουν τη διάταξη του </w:t>
      </w:r>
      <w:r>
        <w:rPr>
          <w:rFonts w:eastAsia="Times New Roman" w:cs="Times New Roman"/>
          <w:szCs w:val="24"/>
        </w:rPr>
        <w:t>τ</w:t>
      </w:r>
      <w:r>
        <w:rPr>
          <w:rFonts w:eastAsia="Times New Roman" w:cs="Times New Roman"/>
          <w:szCs w:val="24"/>
        </w:rPr>
        <w:t>εμένους. Για άλλη μία φορά η κοινοβουλευτική σας πλειοψηφία ναρκοβατεί και μάλιστα επί βασικών αξιακών ζητημάτων.</w:t>
      </w:r>
    </w:p>
    <w:p w14:paraId="60F86D4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Επιτρέψτε μου, όμως</w:t>
      </w:r>
      <w:r>
        <w:rPr>
          <w:rFonts w:eastAsia="Times New Roman" w:cs="Times New Roman"/>
          <w:szCs w:val="24"/>
        </w:rPr>
        <w:t>, με αυτή την αφορμή να αναφερθώ και στην πρόσφατη επικαιρότητα που καταδεικνύει με τον πλέον εμφανή τρόπο την ασυνέπεια της Κυβέρνησης ΣΥΡΙΖΑ-ΑΝΕΛ.</w:t>
      </w:r>
    </w:p>
    <w:p w14:paraId="60F86D4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τα δικαιώματα των πολιτών δεν προστατεύονται μόνο με φανφάρες, με διακηρύξεις και με ευχ</w:t>
      </w:r>
      <w:r>
        <w:rPr>
          <w:rFonts w:eastAsia="Times New Roman" w:cs="Times New Roman"/>
          <w:szCs w:val="24"/>
        </w:rPr>
        <w:t>ολόγια. Προστατεύονται με την καθημερινή τήρηση των κανόνων δικαίου, της δημόσιας τάξης και της ασφάλειας. Η ασυδοσία και η συστηματική ανοχή σε παραβατικές συμπεριφορές διακινδυνεύει ευθέως τα δικαιώματα και τις ελευθερίες των πολιτών μας.</w:t>
      </w:r>
    </w:p>
    <w:p w14:paraId="60F86D4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Δυστυχώς τα πρό</w:t>
      </w:r>
      <w:r>
        <w:rPr>
          <w:rFonts w:eastAsia="Times New Roman" w:cs="Times New Roman"/>
          <w:szCs w:val="24"/>
        </w:rPr>
        <w:t>σφατα γεγονότα της κατάληψης του Αριστοτελείου Πανεπιστημίου Θεσσαλονίκης, της εφόδου αντ</w:t>
      </w:r>
      <w:r>
        <w:rPr>
          <w:rFonts w:eastAsia="Times New Roman" w:cs="Times New Roman"/>
          <w:szCs w:val="24"/>
        </w:rPr>
        <w:t>ι</w:t>
      </w:r>
      <w:r>
        <w:rPr>
          <w:rFonts w:eastAsia="Times New Roman" w:cs="Times New Roman"/>
          <w:szCs w:val="24"/>
        </w:rPr>
        <w:t>εξουσιαστών στη Μητρόπολη Θεσσαλονίκης εν ώρα λειτουργίας, αλλά και των χθεσινών βανδαλισμών εκκλησιών δημιουργούν πολύ σημαντικές αμφιβολίες για το αν η σημερινή Κυβ</w:t>
      </w:r>
      <w:r>
        <w:rPr>
          <w:rFonts w:eastAsia="Times New Roman" w:cs="Times New Roman"/>
          <w:szCs w:val="24"/>
        </w:rPr>
        <w:t>έρνηση μπορεί τελικά να εγγυηθεί τις βασικές ελευθερίες των πολιτών, πολύ περισσότερο όταν με δηλώσεις τους κυβερνητικά στελέχη επιδεικνύουν, αν μη τι άλλο, ανοχή σε τέτοιου είδους καταστάσεις βίας και ασυδοσίας.</w:t>
      </w:r>
    </w:p>
    <w:p w14:paraId="60F86D4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σε αυτή τη χώρα δεν μπορ</w:t>
      </w:r>
      <w:r>
        <w:rPr>
          <w:rFonts w:eastAsia="Times New Roman" w:cs="Times New Roman"/>
          <w:szCs w:val="24"/>
        </w:rPr>
        <w:t>εί ο καθένας να κάνει ό,τι θέλει χωρίς να υφίσταται συνέπειες. Και δεν μπορεί η ατιμωρησία να εμπεδώνεται ακόμη και μέσω του κυβερνητικού λόγου. Είναι θέμα κράτους δικαίου.</w:t>
      </w:r>
    </w:p>
    <w:p w14:paraId="60F86D4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κλείνω, κύριε Πρόεδρε, με ένα σχόλιο για τα λεγόμενα του κ. Φίλη.</w:t>
      </w:r>
    </w:p>
    <w:p w14:paraId="60F86D4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κ. Φίλης μ</w:t>
      </w:r>
      <w:r>
        <w:rPr>
          <w:rFonts w:eastAsia="Times New Roman" w:cs="Times New Roman"/>
          <w:szCs w:val="24"/>
        </w:rPr>
        <w:t>ά</w:t>
      </w:r>
      <w:r>
        <w:rPr>
          <w:rFonts w:eastAsia="Times New Roman" w:cs="Times New Roman"/>
          <w:szCs w:val="24"/>
        </w:rPr>
        <w:t xml:space="preserve">ς είπε ότι η Κυβέρνηση δεν έφερε πιο νωρίς τη διάταξη για το </w:t>
      </w:r>
      <w:r>
        <w:rPr>
          <w:rFonts w:eastAsia="Times New Roman" w:cs="Times New Roman"/>
          <w:szCs w:val="24"/>
        </w:rPr>
        <w:t>τ</w:t>
      </w:r>
      <w:r>
        <w:rPr>
          <w:rFonts w:eastAsia="Times New Roman" w:cs="Times New Roman"/>
          <w:szCs w:val="24"/>
        </w:rPr>
        <w:t xml:space="preserve">έμενος, γιατί εκκρεμούσε μία απόφαση του ΣτΕ και ότι πρέπει πρώτα να αποφανθεί το ΣτΕ επί της νομιμότητας του </w:t>
      </w:r>
      <w:r>
        <w:rPr>
          <w:rFonts w:eastAsia="Times New Roman" w:cs="Times New Roman"/>
          <w:szCs w:val="24"/>
        </w:rPr>
        <w:t>τ</w:t>
      </w:r>
      <w:r>
        <w:rPr>
          <w:rFonts w:eastAsia="Times New Roman" w:cs="Times New Roman"/>
          <w:szCs w:val="24"/>
        </w:rPr>
        <w:t>εμένους και μετά η Κυβέρνηση να προχωρήσει στην υλοποίηση. Σαφές!</w:t>
      </w:r>
    </w:p>
    <w:p w14:paraId="60F86D4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Αναρωτιέμαι όμως,</w:t>
      </w:r>
      <w:r>
        <w:rPr>
          <w:rFonts w:eastAsia="Times New Roman" w:cs="Times New Roman"/>
          <w:szCs w:val="24"/>
        </w:rPr>
        <w:t xml:space="preserve"> κυρίες και κύριοι της Κυβέρνησης –και παρακαλώ για την προσοχή σας- γιατί δεν ισχύει το ίδιο για τη διαδικασία αδειοδότησης των καναλιών; Όπως όλοι ξέρουμε, εκκρεμούν πολλές προσφυγές στο ΣτΕ εναντίον της διαδικασίας αδειοδότησης που αποφάσισε να ακολουθή</w:t>
      </w:r>
      <w:r>
        <w:rPr>
          <w:rFonts w:eastAsia="Times New Roman" w:cs="Times New Roman"/>
          <w:szCs w:val="24"/>
        </w:rPr>
        <w:t xml:space="preserve">σει η Κυβέρνηση, </w:t>
      </w:r>
      <w:r>
        <w:rPr>
          <w:rFonts w:eastAsia="Times New Roman" w:cs="Times New Roman"/>
          <w:szCs w:val="24"/>
        </w:rPr>
        <w:t xml:space="preserve">αφαιρώντας </w:t>
      </w:r>
      <w:r>
        <w:rPr>
          <w:rFonts w:eastAsia="Times New Roman" w:cs="Times New Roman"/>
          <w:szCs w:val="24"/>
        </w:rPr>
        <w:t>από το ΕΣΡ πολύ βασικές αρμοδιότητες και εκχωρώντας τ</w:t>
      </w:r>
      <w:r>
        <w:rPr>
          <w:rFonts w:eastAsia="Times New Roman" w:cs="Times New Roman"/>
          <w:szCs w:val="24"/>
        </w:rPr>
        <w:t>ι</w:t>
      </w:r>
      <w:r>
        <w:rPr>
          <w:rFonts w:eastAsia="Times New Roman" w:cs="Times New Roman"/>
          <w:szCs w:val="24"/>
        </w:rPr>
        <w:t>ς στον Υπουργό Επικρατείας.</w:t>
      </w:r>
    </w:p>
    <w:p w14:paraId="60F86D4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Γιατί, κύριοι της Κυβέρνησης, δύο μέτρα και δύο σταθμά; Γιατί δεν περιμένετε και σε αυτή την περίπτωση τις αποφάσεις του ΣτΕ -οι οποίες αναμένοντα</w:t>
      </w:r>
      <w:r>
        <w:rPr>
          <w:rFonts w:eastAsia="Times New Roman" w:cs="Times New Roman"/>
          <w:szCs w:val="24"/>
        </w:rPr>
        <w:t xml:space="preserve">ι σε δύο μήνες- αφού καίγεστε τόσο για τη νομιμότητα, για να βεβαιωθείτε ότι η διαδικασία που ακολουθείτε είναι νόμιμη; Γιατί το κάνετε για το </w:t>
      </w:r>
      <w:r>
        <w:rPr>
          <w:rFonts w:eastAsia="Times New Roman" w:cs="Times New Roman"/>
          <w:szCs w:val="24"/>
        </w:rPr>
        <w:t>τ</w:t>
      </w:r>
      <w:r>
        <w:rPr>
          <w:rFonts w:eastAsia="Times New Roman" w:cs="Times New Roman"/>
          <w:szCs w:val="24"/>
        </w:rPr>
        <w:t>έμενος, κύριε Παππά και δεν το κάνετε για τα κανάλια;</w:t>
      </w:r>
    </w:p>
    <w:p w14:paraId="60F86D4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 πολύ.</w:t>
      </w:r>
    </w:p>
    <w:p w14:paraId="60F86D4C"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60F86D4D" w14:textId="77777777" w:rsidR="00E15B20" w:rsidRDefault="00812504">
      <w:pPr>
        <w:spacing w:line="48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Ευχαριστούμε, κυρία συνάδελφε.</w:t>
      </w:r>
    </w:p>
    <w:p w14:paraId="60F86D4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Πριν δώσω τον λόγο στην κ. Καφαντάρη, θα ήθελα να σας παρακαλέσω, κυρίες και κύριοι συνάδελφοι, να σεβαστούμε τον χρόνο. Η κ. Καφαντάρη έχει ζητήσει δύο με τρία λεπτά παραπάνω.</w:t>
      </w:r>
    </w:p>
    <w:p w14:paraId="60F86D4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w:t>
      </w:r>
      <w:r>
        <w:rPr>
          <w:rFonts w:eastAsia="Times New Roman" w:cs="Times New Roman"/>
          <w:b/>
          <w:szCs w:val="24"/>
        </w:rPr>
        <w:t>ΟΥΛΑ (ΧΑΡΑ) ΚΑΦΑΝΤΑΡΗ:</w:t>
      </w:r>
      <w:r>
        <w:rPr>
          <w:rFonts w:eastAsia="Times New Roman" w:cs="Times New Roman"/>
          <w:szCs w:val="24"/>
        </w:rPr>
        <w:t xml:space="preserve"> Δεν τα ζήτησα, κύριε Πρόεδρε. Ο κ. Κακλαμάνης μου τα έδωσε στην αρχή της συνεδρίασης.</w:t>
      </w:r>
    </w:p>
    <w:p w14:paraId="60F86D50" w14:textId="77777777" w:rsidR="00E15B20" w:rsidRDefault="00812504">
      <w:pPr>
        <w:spacing w:line="48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Εντάξει, κυρία Καφαντάρη.</w:t>
      </w:r>
    </w:p>
    <w:p w14:paraId="60F86D5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Δεδομένου ότι θα μιλήσει και ο κ. Καραθανασόπουλος και ο κύριος Υπουργός και επειδή ξέρετ</w:t>
      </w:r>
      <w:r>
        <w:rPr>
          <w:rFonts w:eastAsia="Times New Roman" w:cs="Times New Roman"/>
          <w:szCs w:val="24"/>
        </w:rPr>
        <w:t xml:space="preserve">ε την απόφαση της Διάσκεψης των Προέδρων που ήταν ομόφωνη –συναίνεσαν όλα τα </w:t>
      </w:r>
      <w:r>
        <w:rPr>
          <w:rFonts w:eastAsia="Times New Roman" w:cs="Times New Roman"/>
          <w:szCs w:val="24"/>
        </w:rPr>
        <w:t>κ</w:t>
      </w:r>
      <w:r>
        <w:rPr>
          <w:rFonts w:eastAsia="Times New Roman" w:cs="Times New Roman"/>
          <w:szCs w:val="24"/>
        </w:rPr>
        <w:t>όμματα- για να τελειώσουμε στις 14.30΄, ώστε να προλάβουμε να κάνουμε την ψηφοφορία και να φύγουν όσοι συνάδελφοι έχουν βγάλει εισιτήρια λόγω της έναρξης των διακοπών, θα ήθελα ν</w:t>
      </w:r>
      <w:r>
        <w:rPr>
          <w:rFonts w:eastAsia="Times New Roman" w:cs="Times New Roman"/>
          <w:szCs w:val="24"/>
        </w:rPr>
        <w:t>α σας παρακαλέσω θερμά να συντομεύσουμε όσο μπορούμε τις ομιλίες. Σας θυμίζω ότι έχουμε και ονομαστική ψηφοφορία, αλλά και ψηφοφορία επί εξήντα τεσσάρων άρθρων.</w:t>
      </w:r>
    </w:p>
    <w:p w14:paraId="60F86D5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 πάρα πολύ.</w:t>
      </w:r>
    </w:p>
    <w:p w14:paraId="60F86D5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κυρία Καφαντάρη έχετε το</w:t>
      </w:r>
      <w:r>
        <w:rPr>
          <w:rFonts w:eastAsia="Times New Roman" w:cs="Times New Roman"/>
          <w:szCs w:val="24"/>
        </w:rPr>
        <w:t>ν</w:t>
      </w:r>
      <w:r>
        <w:rPr>
          <w:rFonts w:eastAsia="Times New Roman" w:cs="Times New Roman"/>
          <w:szCs w:val="24"/>
        </w:rPr>
        <w:t xml:space="preserve"> λόγο.</w:t>
      </w:r>
    </w:p>
    <w:p w14:paraId="60F86D5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Ενημ</w:t>
      </w:r>
      <w:r>
        <w:rPr>
          <w:rFonts w:eastAsia="Times New Roman" w:cs="Times New Roman"/>
          <w:szCs w:val="24"/>
        </w:rPr>
        <w:t>ερωτικά για την προλαλήσασα της Νέας Δημοκρατίας, θα ήθελα να πω ότι όλα τα αιτήματα ασφαλιστικών μέτρων από τα κανάλια έχουν απορριφθεί.</w:t>
      </w:r>
    </w:p>
    <w:p w14:paraId="60F86D5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Βουλευτές, ελέχθησαν πολλά για το νομοσχέδιο σήμερα. Δυστυχώς ή ευτυχώς, η συζήτηση πήρε μία άλλη τρ</w:t>
      </w:r>
      <w:r>
        <w:rPr>
          <w:rFonts w:eastAsia="Times New Roman" w:cs="Times New Roman"/>
          <w:szCs w:val="24"/>
        </w:rPr>
        <w:t>οπή.</w:t>
      </w:r>
    </w:p>
    <w:p w14:paraId="60F86D5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Πριν ξεκινήσω, λοιπόν, να πω λίγα πράγματα σχετικά με το νομοσχέδιο, θα ήθελα να πω τα εξής: Η τέως συγκυβέρνηση Νέα Δημοκρατίας-</w:t>
      </w:r>
      <w:r>
        <w:rPr>
          <w:rFonts w:eastAsia="Times New Roman"/>
          <w:szCs w:val="24"/>
        </w:rPr>
        <w:t>ΠΑΣΟΚ</w:t>
      </w:r>
      <w:r>
        <w:rPr>
          <w:rFonts w:eastAsia="Times New Roman" w:cs="Times New Roman"/>
          <w:szCs w:val="24"/>
        </w:rPr>
        <w:t>, και θα έλεγα ιδιαίτερα η Νέα Δημοκρατία, η Αξιωματική Αντιπολίτευση, επιδίδεται πλέον σε ένα κυνήγι μαγισσών λέγοντ</w:t>
      </w:r>
      <w:r>
        <w:rPr>
          <w:rFonts w:eastAsia="Times New Roman" w:cs="Times New Roman"/>
          <w:szCs w:val="24"/>
        </w:rPr>
        <w:t xml:space="preserve">ας πως υπάρχουν τριγμοί στη </w:t>
      </w:r>
      <w:r>
        <w:rPr>
          <w:rFonts w:eastAsia="Times New Roman" w:cs="Times New Roman"/>
          <w:szCs w:val="24"/>
        </w:rPr>
        <w:t>σ</w:t>
      </w:r>
      <w:r>
        <w:rPr>
          <w:rFonts w:eastAsia="Times New Roman" w:cs="Times New Roman"/>
          <w:szCs w:val="24"/>
        </w:rPr>
        <w:t>υγκυβέρνηση και συνεργασία ΣΥΡΙΖΑ–ΑΝΕΛ.</w:t>
      </w:r>
    </w:p>
    <w:p w14:paraId="60F86D5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ήθελα, λοιπόν, να πω ότι αυτή η κυβερνητική συνεργασία ΣΥΡΙΖΑ-ΑΝΕΛ-Οικολόγοι Πράσινοι -η οποία ξεπέρασε τον ενάμιση χρόνο, αλλά βέβαια έχει πολύ δρόμο μπροστά της- ανέλαβε την σοβαρή ε</w:t>
      </w:r>
      <w:r>
        <w:rPr>
          <w:rFonts w:eastAsia="Times New Roman" w:cs="Times New Roman"/>
          <w:szCs w:val="24"/>
        </w:rPr>
        <w:t>υθύνη να βγάλει τη χώρα μας από την κρίση και από το τέλμα στο οποίο την έφεραν οι δικές σας πολιτικές.</w:t>
      </w:r>
    </w:p>
    <w:p w14:paraId="60F86D5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Εδώ θα ήθελα να πω ότι πρόκειται για ένα παράδειγμα πολιτικών χώρων με διαφορετικές καταβολές και προελεύσεις. Όμως, αυτοί οι πολιτικοί χώροι μπορούν να</w:t>
      </w:r>
      <w:r>
        <w:rPr>
          <w:rFonts w:eastAsia="Times New Roman" w:cs="Times New Roman"/>
          <w:szCs w:val="24"/>
        </w:rPr>
        <w:t xml:space="preserve"> προχωρήσουν πλάι πάνω σε συγκεκριμένα ζητήματα και να δημιουργήσουν ένα έργο το οποίο, όπως είπα και πριν, είναι η έξοδος της χώρας μας από την κρίση.</w:t>
      </w:r>
    </w:p>
    <w:p w14:paraId="60F86D5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Θα έλεγα, λοιπόν, ότι η εν λόγω συνεργασία δείχνει αυτό που συζητάμε και λέμε, ότι δηλαδή στην τρέχουσα </w:t>
      </w:r>
      <w:r>
        <w:rPr>
          <w:rFonts w:eastAsia="Times New Roman" w:cs="Times New Roman"/>
          <w:szCs w:val="24"/>
        </w:rPr>
        <w:t>συγκυρία απαραίτητες είναι οι ευρύτερες συναινέσεις. Αυτή η συνεργασία, λοιπόν, δείχνει τη συναίνεση πάνω στα μεγάλα.</w:t>
      </w:r>
    </w:p>
    <w:p w14:paraId="60F86D5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αν θέλετε, κυρίες και κύριοι Βουλευτές, και η απλή αναλογική που ψηφίστηκε με ενισχυμένη πλειοψηφία για τις μεθεπόμενες εκλογές από αυ</w:t>
      </w:r>
      <w:r>
        <w:rPr>
          <w:rFonts w:eastAsia="Times New Roman" w:cs="Times New Roman"/>
          <w:szCs w:val="24"/>
        </w:rPr>
        <w:t>τό εδώ το Κοινοβούλιο συγκεντρώνοντας εκατόν εβδομήντα εννέα ψήφους -πολύ πάνω από το άθροισμα των Βουλευτών των τριών κομμάτων- δείχνει αυτόν το δρόμο, τον δρόμο της συναίνεσης, ο οποίος είναι σήμερα απαραίτητος. Επίσης, δείχνει μια καινούργια δημοκρατική</w:t>
      </w:r>
      <w:r>
        <w:rPr>
          <w:rFonts w:eastAsia="Times New Roman" w:cs="Times New Roman"/>
          <w:szCs w:val="24"/>
        </w:rPr>
        <w:t xml:space="preserve"> πορεία στο πολιτικό μας σύστημα.</w:t>
      </w:r>
    </w:p>
    <w:p w14:paraId="60F86D5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Βέβαια, βρήκαμε αυτό το πρόβλημα, όπως «τριγμοί στην </w:t>
      </w:r>
      <w:r>
        <w:rPr>
          <w:rFonts w:eastAsia="Times New Roman" w:cs="Times New Roman"/>
          <w:szCs w:val="24"/>
        </w:rPr>
        <w:t>σ</w:t>
      </w:r>
      <w:r>
        <w:rPr>
          <w:rFonts w:eastAsia="Times New Roman" w:cs="Times New Roman"/>
          <w:szCs w:val="24"/>
        </w:rPr>
        <w:t>υγκυβέρνηση», στο οποίο αναλώθηκαν πολλοί με τις τοποθετήσεις τους εδώ στο Κοινοβούλιο πριν από λίγο, γιατί δεν σας βγαίνει, κύριοι, ειδικά της Νέας Δημοκρατίας. Ηττηθή</w:t>
      </w:r>
      <w:r>
        <w:rPr>
          <w:rFonts w:eastAsia="Times New Roman" w:cs="Times New Roman"/>
          <w:szCs w:val="24"/>
        </w:rPr>
        <w:t xml:space="preserve">κατε με την </w:t>
      </w:r>
      <w:r>
        <w:rPr>
          <w:rFonts w:eastAsia="Times New Roman" w:cs="Times New Roman"/>
          <w:szCs w:val="24"/>
        </w:rPr>
        <w:t>ε</w:t>
      </w:r>
      <w:r>
        <w:rPr>
          <w:rFonts w:eastAsia="Times New Roman" w:cs="Times New Roman"/>
          <w:szCs w:val="24"/>
        </w:rPr>
        <w:t>ξεταστική πριν από μία εβδομάδα. Αν δεν κάνω λάθος, η πρότασή σας πήρε εβδομήντα έξι ψήφους. Μικρότερο αριθμό ψήφων μετά τη Μεταπολίτευση δεν έχει πάρει η Νέα Δημοκρατία σ</w:t>
      </w:r>
      <w:r>
        <w:rPr>
          <w:rFonts w:eastAsia="Times New Roman" w:cs="Times New Roman"/>
          <w:szCs w:val="24"/>
        </w:rPr>
        <w:t>ε</w:t>
      </w:r>
      <w:r>
        <w:rPr>
          <w:rFonts w:eastAsia="Times New Roman" w:cs="Times New Roman"/>
          <w:szCs w:val="24"/>
        </w:rPr>
        <w:t xml:space="preserve"> αυτό το Κοινοβούλιο!</w:t>
      </w:r>
    </w:p>
    <w:p w14:paraId="60F86D5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Τώρα, όμως, θα έρθω και στα του νομοσχεδίου.</w:t>
      </w:r>
    </w:p>
    <w:p w14:paraId="60F86D5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ες και κύριοι Βουλευτές, και ειδικά εσάς στην Νέα Δημοκρατία και το </w:t>
      </w:r>
      <w:r>
        <w:rPr>
          <w:rFonts w:eastAsia="Times New Roman"/>
          <w:szCs w:val="24"/>
        </w:rPr>
        <w:t>ΠΑΣΟΚ</w:t>
      </w:r>
      <w:r>
        <w:rPr>
          <w:rFonts w:eastAsia="Times New Roman" w:cs="Times New Roman"/>
          <w:szCs w:val="24"/>
        </w:rPr>
        <w:t xml:space="preserve">, που είπατε πολλά πράγματα και κάνατε κριτική για το επείγον, θα σας ρωτούσα να μου πείτε τι έχετε κάνει εσείς. Δεν χρειάζεται μια αυτοκριτική; Δεν χρειάζεται μια αυτοκριτική για το </w:t>
      </w:r>
      <w:r>
        <w:rPr>
          <w:rFonts w:eastAsia="Times New Roman" w:cs="Times New Roman"/>
          <w:szCs w:val="24"/>
        </w:rPr>
        <w:t>ότι η χώρα μας δεν έχει ενεργειακό σχεδιασμό, για το ότι δεν έχει μεσοπρόθεσμο και μακροπρόθεσμο ενεργειακό σχεδιασμό και καμμιά μέριμνα για το κόστος της ανάπτυξης των ΑΠΕ; Τι κάνατε για την εναρμόνιση με τις ευρωπαϊκές οδηγίες και τις συγκεκριμένες υποχρ</w:t>
      </w:r>
      <w:r>
        <w:rPr>
          <w:rFonts w:eastAsia="Times New Roman" w:cs="Times New Roman"/>
          <w:szCs w:val="24"/>
        </w:rPr>
        <w:t>εώσεις; Οι προηγούμενες κυβερνήσεις δεν φρόντισαν να υπάρχει εγκεκριμένος μηχανισμός στήριξης των ΑΠΕ.</w:t>
      </w:r>
    </w:p>
    <w:p w14:paraId="60F86D5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Από την άλλη μεριά, με το εν λόγω νομοσχέδιο εισάγουμε ένα νέο καθεστώς στήριξης των ΑΠΕ και ΣΗΘΥΑ. Σύμφωνα με τις κατευθύνσεις της Ευρωπαϊκής Ένωσης, δη</w:t>
      </w:r>
      <w:r>
        <w:rPr>
          <w:rFonts w:eastAsia="Times New Roman" w:cs="Times New Roman"/>
          <w:szCs w:val="24"/>
        </w:rPr>
        <w:t>μιουργούμε ένα ασφαλές επενδυτικό περιβάλλον με στήριξη παραγωγής από ΑΠΕ όχι μέσω εγγυημένων τιμών, αλλά μέσω αγοροκεντρικών μηχανισμών.</w:t>
      </w:r>
    </w:p>
    <w:p w14:paraId="60F86D5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Κάντε μια αυτοκριτική, αγαπητές και αγαπητοί συνάδελφοι της Νέας Δημοκρατίας και του </w:t>
      </w:r>
      <w:r>
        <w:rPr>
          <w:rFonts w:eastAsia="Times New Roman"/>
          <w:szCs w:val="24"/>
        </w:rPr>
        <w:t>ΠΑΣΟΚ</w:t>
      </w:r>
      <w:r>
        <w:rPr>
          <w:rFonts w:eastAsia="Times New Roman" w:cs="Times New Roman"/>
          <w:szCs w:val="24"/>
        </w:rPr>
        <w:t>, για τη ΔΕΗ. Διότι τώρα ακούσαμε ότι κόπτεστε για τη ΔΕΗ. Ποια ΔΕΗ; Τη ΔΕΗ, η οποία αν και ξεκίνησε τη δεκαετία του ’90 στις ανανεώσιμες πηγές, έφτασε να έχει μόνο το 2% παραγωγής από ανανεώσιμες πηγές; Τι έγινε τόσα χρόνια; Ποια συμφέροντα, εγχώρια και ξ</w:t>
      </w:r>
      <w:r>
        <w:rPr>
          <w:rFonts w:eastAsia="Times New Roman" w:cs="Times New Roman"/>
          <w:szCs w:val="24"/>
        </w:rPr>
        <w:t xml:space="preserve">ένα ιδιωτικά, στην ανάπτυξη των ΑΠΕ εξυπηρετούσατε σαν κυβερνήσεις </w:t>
      </w:r>
      <w:r>
        <w:rPr>
          <w:rFonts w:eastAsia="Times New Roman" w:cs="Times New Roman"/>
          <w:szCs w:val="24"/>
        </w:rPr>
        <w:t>και λοιπά;</w:t>
      </w:r>
    </w:p>
    <w:p w14:paraId="60F86D6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Εσείς μιλάτε για τη ΔΕΗ, την οποία καταντήσατε και την παραδώσατε με τη μονοκαλλιέργεια του λιγνίτη. Μιλάτε για τη ΔΕΗ την οποία απαξιώνατε για να μπορέσετε να την πουλήσετε.</w:t>
      </w:r>
    </w:p>
    <w:p w14:paraId="60F86D6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έρχεται αυτή η Κυβέρνηση και διασφαλίζει τον δημόσιο χαρακτήρα, δημιουργεί προϋποθέσεις εξωτερικής πολιτικής και από την ίδια τη ΔΕΗ, σχέσεις με τις βαλκανικές χώρες κ</w:t>
      </w:r>
      <w:r>
        <w:rPr>
          <w:rFonts w:eastAsia="Times New Roman" w:cs="Times New Roman"/>
          <w:szCs w:val="24"/>
        </w:rPr>
        <w:t>.</w:t>
      </w:r>
      <w:r>
        <w:rPr>
          <w:rFonts w:eastAsia="Times New Roman" w:cs="Times New Roman"/>
          <w:szCs w:val="24"/>
        </w:rPr>
        <w:t xml:space="preserve">λπ., ενώ διασφαλίζει τον δημόσιο χαρακτήρα των δικτύων και βέβαια καταργεί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w:t>
      </w:r>
      <w:r>
        <w:rPr>
          <w:rFonts w:eastAsia="Times New Roman" w:cs="Times New Roman"/>
          <w:szCs w:val="24"/>
        </w:rPr>
        <w:t>ΕΗ και το ξεπούλημα του 30%, που εσείς είχατε ψηφίσει με την προηγούμενη συγκυβέρνηση.</w:t>
      </w:r>
    </w:p>
    <w:p w14:paraId="60F86D6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πω, όμως, δύο-τρία πράγματα και για τα ζητήματα της κλιματικής αλλαγής, για την οποία είμαστε δεσμευμένοι από διεθνείς συνθήκες. Θα πω δύο πράγματα, σχετικά με το ότι</w:t>
      </w:r>
      <w:r>
        <w:rPr>
          <w:rFonts w:eastAsia="Times New Roman" w:cs="Times New Roman"/>
          <w:szCs w:val="24"/>
        </w:rPr>
        <w:t xml:space="preserve"> η κλιματική αλλαγή είναι ένα παγκόσμιο ζήτημα και οι ΑΠΕ παίζουν έναν μεγάλο ρόλο στην αποτροπή τους.</w:t>
      </w:r>
    </w:p>
    <w:p w14:paraId="60F86D6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πω, όμως, ότι η χώρα μας αποκτάει και στο εν λόγω πολυνομοσχέδιο –γιατί όντως είναι πολυνομοσχέδιο- εθνική στρατηγική πρόληψης για την κλιματική αλλαγ</w:t>
      </w:r>
      <w:r>
        <w:rPr>
          <w:rFonts w:eastAsia="Times New Roman" w:cs="Times New Roman"/>
          <w:szCs w:val="24"/>
        </w:rPr>
        <w:t>ή. Αυτό δεν είναι μικρό πράγμα!</w:t>
      </w:r>
    </w:p>
    <w:p w14:paraId="60F86D6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Τώρα, πάρκο </w:t>
      </w:r>
      <w:r>
        <w:rPr>
          <w:rFonts w:eastAsia="Times New Roman" w:cs="Times New Roman"/>
          <w:szCs w:val="24"/>
        </w:rPr>
        <w:t>«ΑΝΤΩΝΗΣ ΤΡΙΤΣΗΣ»</w:t>
      </w:r>
      <w:r>
        <w:rPr>
          <w:rFonts w:eastAsia="Times New Roman" w:cs="Times New Roman"/>
          <w:szCs w:val="24"/>
        </w:rPr>
        <w:t>. Θυμηθήκατε και το πάρκο</w:t>
      </w:r>
      <w:r>
        <w:rPr>
          <w:rFonts w:eastAsia="Times New Roman" w:cs="Times New Roman"/>
          <w:szCs w:val="24"/>
        </w:rPr>
        <w:t xml:space="preserve"> «ΑΝΤΩΝΗΣ ΤΡΙΤΣΗΣ»</w:t>
      </w:r>
      <w:r>
        <w:rPr>
          <w:rFonts w:eastAsia="Times New Roman" w:cs="Times New Roman"/>
          <w:szCs w:val="24"/>
        </w:rPr>
        <w:t>. Τόσα χρόνια κυβερνούσατε, δύο μοντέλα ακολουθήθηκαν με τον φορέα παλιά, μετά με την κίνηση που έγινε το 2014, που παραχωρήθηκε στον ΑΣΔΑ, και το πάρκο</w:t>
      </w:r>
      <w:r>
        <w:rPr>
          <w:rFonts w:eastAsia="Times New Roman" w:cs="Times New Roman"/>
          <w:szCs w:val="24"/>
        </w:rPr>
        <w:t xml:space="preserve"> </w:t>
      </w:r>
      <w:r>
        <w:rPr>
          <w:rFonts w:eastAsia="Times New Roman" w:cs="Times New Roman"/>
          <w:szCs w:val="24"/>
        </w:rPr>
        <w:t xml:space="preserve">«ΑΝΤΩΝΗΣ ΤΡΙΤΣΗΣ» </w:t>
      </w:r>
      <w:r>
        <w:rPr>
          <w:rFonts w:eastAsia="Times New Roman" w:cs="Times New Roman"/>
          <w:szCs w:val="24"/>
        </w:rPr>
        <w:t xml:space="preserve">ήταν στην εικόνα, στην οποία ήταν. Έχετε να πείτε τίποτα για τους διαχειριστικούς ελέγχους, όταν έγινε ο καινούργιος φορέας; Έχετε να πείτε τίποτα για την κατάσταση, όπως την παραλαμβάνουμε, που έχουμε την ευθύνη –αναλαμβάνουμε όχι μόνο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υτοδιοίκηση, αλλά με σημαντικό ρόλο της </w:t>
      </w:r>
      <w:r>
        <w:rPr>
          <w:rFonts w:eastAsia="Times New Roman" w:cs="Times New Roman"/>
          <w:szCs w:val="24"/>
        </w:rPr>
        <w:t>α</w:t>
      </w:r>
      <w:r>
        <w:rPr>
          <w:rFonts w:eastAsia="Times New Roman" w:cs="Times New Roman"/>
          <w:szCs w:val="24"/>
        </w:rPr>
        <w:t xml:space="preserve">υτοδιοίκησης- να προχωρήσει το θέμα του πάρκου </w:t>
      </w:r>
      <w:r>
        <w:rPr>
          <w:rFonts w:eastAsia="Times New Roman" w:cs="Times New Roman"/>
          <w:szCs w:val="24"/>
        </w:rPr>
        <w:t>«ΑΝΤΩΝΗΣ ΤΡΙΤΣΗΣ»</w:t>
      </w:r>
      <w:r>
        <w:rPr>
          <w:rFonts w:eastAsia="Times New Roman" w:cs="Times New Roman"/>
          <w:szCs w:val="24"/>
        </w:rPr>
        <w:t>, για να πάρει τον πραγματικό ρόλο του σαν περιβαλλοντικό πάρκο, που σημειωτέον είναι το μεγαλύτερο των Βαλκανίων;</w:t>
      </w:r>
    </w:p>
    <w:p w14:paraId="60F86D6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p>
    <w:p w14:paraId="60F86D6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βέβαια, κλείνοντας, κύριε Πρόεδρε, είναι το τελευταίο που θα πω, έχει να κάνει με το άρθρο 36 και με το </w:t>
      </w:r>
      <w:r>
        <w:rPr>
          <w:rFonts w:eastAsia="Times New Roman" w:cs="Times New Roman"/>
          <w:szCs w:val="24"/>
        </w:rPr>
        <w:t>τ</w:t>
      </w:r>
      <w:r>
        <w:rPr>
          <w:rFonts w:eastAsia="Times New Roman" w:cs="Times New Roman"/>
          <w:szCs w:val="24"/>
        </w:rPr>
        <w:t xml:space="preserve">έμενος. Πέρα όσων ελέχθησαν από τους αρμόδιους Υπουργούς και συναδέλφους μου εισηγητές από τον </w:t>
      </w:r>
      <w:r>
        <w:rPr>
          <w:rFonts w:eastAsia="Times New Roman" w:cs="Times New Roman"/>
          <w:szCs w:val="24"/>
        </w:rPr>
        <w:t xml:space="preserve">ΣΥΡΙΖΑ, δεν είναι μόνο ότι υλοποιείται ένας νόμος, ο ν.3512/2006, και ρυθμίζονται στο εν λόγω νομοσχέδιο θέματα, λεπτομέρειες, το πώς θα γίνει το </w:t>
      </w:r>
      <w:r>
        <w:rPr>
          <w:rFonts w:eastAsia="Times New Roman" w:cs="Times New Roman"/>
          <w:szCs w:val="24"/>
        </w:rPr>
        <w:t>τ</w:t>
      </w:r>
      <w:r>
        <w:rPr>
          <w:rFonts w:eastAsia="Times New Roman" w:cs="Times New Roman"/>
          <w:szCs w:val="24"/>
        </w:rPr>
        <w:t>έμενος, κ.λπ., θα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στην έννοια του κράτους και των σχέσεων των πολιτών η ανεξιθρησκία αποτελεί ό</w:t>
      </w:r>
      <w:r>
        <w:rPr>
          <w:rFonts w:eastAsia="Times New Roman" w:cs="Times New Roman"/>
          <w:szCs w:val="24"/>
        </w:rPr>
        <w:t>ρο του Συνταγματικού Δικαίου. Συνταγματικά δηλαδή, με τον όρο «ανεξιθρησκία» θεωρείται η ανοχή του κράτους απέναντι σε κάθε γνωστή και αναγνωρισμένη θρησκεία.</w:t>
      </w:r>
    </w:p>
    <w:p w14:paraId="60F86D6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Θα ήθελα να πω ότι η ιστορία της πατρίδας μας, από αρχαιοτάτους χρόνους, στην αρχαία Αθήνα –και ξ</w:t>
      </w:r>
      <w:r>
        <w:rPr>
          <w:rFonts w:eastAsia="Times New Roman" w:cs="Times New Roman"/>
          <w:szCs w:val="24"/>
        </w:rPr>
        <w:t>έρετε πού απευθύνομαι- υπήρχε βωμός αφιερωμένος «τοις αγνώστοις θεοίς», γεγονός που αποτελούσε παγκόσμια πρωτοτυπία.</w:t>
      </w:r>
    </w:p>
    <w:p w14:paraId="60F86D6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0F86D6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ολοκλ</w:t>
      </w:r>
      <w:r>
        <w:rPr>
          <w:rFonts w:eastAsia="Times New Roman" w:cs="Times New Roman"/>
          <w:szCs w:val="24"/>
        </w:rPr>
        <w:t>ηρώστε, παρακαλώ.</w:t>
      </w:r>
    </w:p>
    <w:p w14:paraId="60F86D6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Να μην πω βέβαια, μετά και για το πρώτο Διάταγμα των Μεδιολάνων του Μεγάλου Κωνσταντίνου, που ουσιαστικά σταμάτησε τη δίωξη των </w:t>
      </w:r>
      <w:r>
        <w:rPr>
          <w:rFonts w:eastAsia="Times New Roman" w:cs="Times New Roman"/>
          <w:szCs w:val="24"/>
        </w:rPr>
        <w:t>χ</w:t>
      </w:r>
      <w:r>
        <w:rPr>
          <w:rFonts w:eastAsia="Times New Roman" w:cs="Times New Roman"/>
          <w:szCs w:val="24"/>
        </w:rPr>
        <w:t>ριστιανών και νομιμοποίησε τον Χριστιανισμό τότε, σαν επιτρεπόμενη θρησκεία.</w:t>
      </w:r>
    </w:p>
    <w:p w14:paraId="60F86D6B"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(Θόρυβ</w:t>
      </w:r>
      <w:r>
        <w:rPr>
          <w:rFonts w:eastAsia="Times New Roman" w:cs="Times New Roman"/>
          <w:szCs w:val="24"/>
        </w:rPr>
        <w:t>ος στην Αίθουσα)</w:t>
      </w:r>
    </w:p>
    <w:p w14:paraId="60F86D6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0F86D6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 ολοκληρώσατε, παρακαλώ.</w:t>
      </w:r>
    </w:p>
    <w:p w14:paraId="60F86D6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Τι θέλω να πω. Στην ελληνική ιστορία, η α</w:t>
      </w:r>
      <w:r>
        <w:rPr>
          <w:rFonts w:eastAsia="Times New Roman" w:cs="Times New Roman"/>
          <w:szCs w:val="24"/>
        </w:rPr>
        <w:t>νεξιθρησκία αποτελεί έννοια αξιοσέβαστη και πραγματικό δικαίωμα.</w:t>
      </w:r>
    </w:p>
    <w:p w14:paraId="60F86D6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0F86D7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 ολοκληρώσατε, παρακαλώ.</w:t>
      </w:r>
    </w:p>
    <w:p w14:paraId="60F86D7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ΧΑΡΟΥΛΑ (ΧΑΡΑ) ΚΑΦΑ</w:t>
      </w:r>
      <w:r>
        <w:rPr>
          <w:rFonts w:eastAsia="Times New Roman" w:cs="Times New Roman"/>
          <w:b/>
          <w:szCs w:val="24"/>
        </w:rPr>
        <w:t>ΝΤΑΡΗ:</w:t>
      </w:r>
      <w:r>
        <w:rPr>
          <w:rFonts w:eastAsia="Times New Roman" w:cs="Times New Roman"/>
          <w:szCs w:val="24"/>
        </w:rPr>
        <w:t xml:space="preserve"> Και επειδή ακούσαμε και ρατσιστικό, ναζιστικό παραλήρημα στη Βουλή το πρωί, θα ήθελα να πω ότι σήμερα, στη μαύρη επέτειο της 4</w:t>
      </w:r>
      <w:r>
        <w:rPr>
          <w:rFonts w:eastAsia="Times New Roman" w:cs="Times New Roman"/>
          <w:szCs w:val="24"/>
          <w:vertAlign w:val="superscript"/>
        </w:rPr>
        <w:t>ης</w:t>
      </w:r>
      <w:r>
        <w:rPr>
          <w:rFonts w:eastAsia="Times New Roman" w:cs="Times New Roman"/>
          <w:szCs w:val="24"/>
        </w:rPr>
        <w:t xml:space="preserve"> Αυγούστου -που κάποιοι εδώ μέσα σαν να γιόρταζαν θα έλεγα, το ακούσαμε- είναι σημαντικό και έχει έναν συμβολισμό να ψηφιστεί το άρθρο 35, που θα ψηφιστεί με ευρεία πλειοψηφία, να δείξει ότι η πατρίδα μας προχωράει μπροστά, η δικτατορία και ο φασισμός είνα</w:t>
      </w:r>
      <w:r>
        <w:rPr>
          <w:rFonts w:eastAsia="Times New Roman" w:cs="Times New Roman"/>
          <w:szCs w:val="24"/>
        </w:rPr>
        <w:t>ι παρελθόν.</w:t>
      </w:r>
    </w:p>
    <w:p w14:paraId="60F86D72"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(Θόρυβος στην Αίθουσα)</w:t>
      </w:r>
    </w:p>
    <w:p w14:paraId="60F86D7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0F86D7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Καφαντάρη, ολοκληρώσατε, παρακαλώ. Σας ευχαριστούμε.</w:t>
      </w:r>
    </w:p>
    <w:p w14:paraId="60F86D7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Πορευόμαστε στη </w:t>
      </w:r>
      <w:r>
        <w:rPr>
          <w:rFonts w:eastAsia="Times New Roman" w:cs="Times New Roman"/>
          <w:szCs w:val="24"/>
        </w:rPr>
        <w:t>δ</w:t>
      </w:r>
      <w:r>
        <w:rPr>
          <w:rFonts w:eastAsia="Times New Roman" w:cs="Times New Roman"/>
          <w:szCs w:val="24"/>
        </w:rPr>
        <w:t xml:space="preserve">ημοκρατία. Η </w:t>
      </w:r>
      <w:r>
        <w:rPr>
          <w:rFonts w:eastAsia="Times New Roman" w:cs="Times New Roman"/>
          <w:szCs w:val="24"/>
        </w:rPr>
        <w:t>δ</w:t>
      </w:r>
      <w:r>
        <w:rPr>
          <w:rFonts w:eastAsia="Times New Roman" w:cs="Times New Roman"/>
          <w:szCs w:val="24"/>
        </w:rPr>
        <w:t>ημοκρατία στην Ελλάδα ιδρύθηκε και προχωράμε δημοκρατικά. Είναι πάρα πολύ σημαντικό αυτό.</w:t>
      </w:r>
    </w:p>
    <w:p w14:paraId="60F86D7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Σας ευχαριστώ.</w:t>
      </w:r>
    </w:p>
    <w:p w14:paraId="60F86D77"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0F86D7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Τελευταίος ομιλητής είναι ο συνάδελφος κ. Καραθανασόπουλος απ</w:t>
      </w:r>
      <w:r>
        <w:rPr>
          <w:rFonts w:eastAsia="Times New Roman" w:cs="Times New Roman"/>
          <w:szCs w:val="24"/>
        </w:rPr>
        <w:t>ό το Κομμουνιστικό Κόμμα Ελλάδας.</w:t>
      </w:r>
    </w:p>
    <w:p w14:paraId="60F86D7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Σας ευχαριστώ πολύ, κύριε Πρόεδρε.</w:t>
      </w:r>
    </w:p>
    <w:p w14:paraId="60F86D7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Στις τελευταίες τρεις συνεδριάσεις, κύριε Πρόεδρε της Ολομέλειας, πραγματικά είναι πολύ δύσκολος ο ρόλος των κομμάτων της Συμπολίτευσης και της Αντιπολίτευσης, </w:t>
      </w:r>
      <w:r>
        <w:rPr>
          <w:rFonts w:eastAsia="Times New Roman" w:cs="Times New Roman"/>
          <w:szCs w:val="24"/>
        </w:rPr>
        <w:t xml:space="preserve">να μπορούν να βρουν ζητήματα για να διαφωνήσουν, γιατί επί της ουσίας τα ψήφισαν και τα τρία αυτά νομοσχέδια, τις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δηγίες και το σημερινό που είναι κατεπείγον, τα οποία είναι νομοσχέδια που στηρίζουν επί της ουσίας, υλοποιούν και ικανοποιούν τις</w:t>
      </w:r>
      <w:r>
        <w:rPr>
          <w:rFonts w:eastAsia="Times New Roman" w:cs="Times New Roman"/>
          <w:szCs w:val="24"/>
        </w:rPr>
        <w:t xml:space="preserve"> ανάγκες του μεγάλου κεφαλαίου σε βάρος των λαϊκών στρωμάτων. Έτσι λοιπόν, είναι δικαιολογημένο το άγχος και η αγωνία τους να βρουν ζητήματα να διαφωνήσουν, όταν στις στρατηγικές επιλογές υποτάσσονται, Κυβέρνηση και Αντιπολίτευση, στα κελεύσματα και στις α</w:t>
      </w:r>
      <w:r>
        <w:rPr>
          <w:rFonts w:eastAsia="Times New Roman" w:cs="Times New Roman"/>
          <w:szCs w:val="24"/>
        </w:rPr>
        <w:t>νάγκες του κεφαλαίου.</w:t>
      </w:r>
    </w:p>
    <w:p w14:paraId="60F86D7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το σημερινό νομοσχέδιο, το οποίο έρχεται με τη διαδικασία του κατεπείγοντος –για μια ακόμα φορά η Κυβέρνηση καταφεύγει σε αυτή τη διαδικασία, γιατί αποτελεί και μνημονιακή υποχρέωση η περαιτέρω απελευθέρωση της αγοράς ηλεκτρικής ε</w:t>
      </w:r>
      <w:r>
        <w:rPr>
          <w:rFonts w:eastAsia="Times New Roman" w:cs="Times New Roman"/>
          <w:szCs w:val="24"/>
        </w:rPr>
        <w:t xml:space="preserve">νέργειας- είναι ένα νομοσχέδιο το οποίο υλοποιεί –και το λέει και η ίδια η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το ευρωενωσιακό πλαίσιο απελευθέρωσης της αγοράς ηλεκτρικής ενέργειας και γενικότερα στοχεύει στην υλοποίηση των στόχων που έχουν τεθεί από την αντιδραστική, την</w:t>
      </w:r>
      <w:r>
        <w:rPr>
          <w:rFonts w:eastAsia="Times New Roman" w:cs="Times New Roman"/>
          <w:szCs w:val="24"/>
        </w:rPr>
        <w:t xml:space="preserve"> αντιλαϊκή στρατηγική της Ευρωπαϊκής Ένωσης για την Ευρώπη 2020, όπου το 20% της ηλεκτρικής ενέργειας πρέπει να προέρχεται από ΑΠΕ.</w:t>
      </w:r>
    </w:p>
    <w:p w14:paraId="60F86D7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δυσμένεια από τη μέχρι τώρα υλοποίηση αυτής της πολιτικής είναι οι μονοπωλιακοί όμιλοι, οι οποίοι θα δουν διασφάλιση νέω</w:t>
      </w:r>
      <w:r>
        <w:rPr>
          <w:rFonts w:eastAsia="Times New Roman" w:cs="Times New Roman"/>
          <w:szCs w:val="24"/>
        </w:rPr>
        <w:t>ν επιδοτήσεων, νέα πεδία εξασφαλισμένης κερδοφορίας. Και βεβαίως, αυτή τη νέα κερδοφορία θα κριθούν να την πληρώσουν –για ακόμα μία φορά- τα λαϊκά στρώματα, που θα δουν να θυσιάζονται ακόμα περισσότερο οι ικανοποιήσεις των αναγκών στο</w:t>
      </w:r>
      <w:r>
        <w:rPr>
          <w:rFonts w:eastAsia="Times New Roman" w:cs="Times New Roman"/>
          <w:szCs w:val="24"/>
        </w:rPr>
        <w:t>ν</w:t>
      </w:r>
      <w:r>
        <w:rPr>
          <w:rFonts w:eastAsia="Times New Roman" w:cs="Times New Roman"/>
          <w:szCs w:val="24"/>
        </w:rPr>
        <w:t xml:space="preserve"> βωμό της κερδοφορίας</w:t>
      </w:r>
      <w:r>
        <w:rPr>
          <w:rFonts w:eastAsia="Times New Roman" w:cs="Times New Roman"/>
          <w:szCs w:val="24"/>
        </w:rPr>
        <w:t xml:space="preserve"> του κεφαλαίου.</w:t>
      </w:r>
    </w:p>
    <w:p w14:paraId="60F86D7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Με το παρόν νομοσχέδιο, τον βασικό του κορμό εισάγεται ένα νέο πλαίσιο στήριξης των επενδύσεων από ΑΠΕ, αλλά και συμπαραγωγής. Το κεντρικό στοιχείο αυτού του νομοσχεδίου είναι τα σταθερά ποσά ενίσχυσης των μονάδων αυτού του τύπου και μάλιστ</w:t>
      </w:r>
      <w:r>
        <w:rPr>
          <w:rFonts w:eastAsia="Times New Roman" w:cs="Times New Roman"/>
          <w:szCs w:val="24"/>
        </w:rPr>
        <w:t xml:space="preserve">α για συγκεκριμένο χρονικό διάστημα, ανεξάρτητα από τις διακυμάνσεις της χονδρεμπορικής αγοράς. Δηλαδή, τι κάνει αυτό το νομοσχέδιο με απλά λόγια; Διασφαλίζει, παρέχει διασφαλισμένα κέρδη για τους επιχειρηματικούς ομίλους που δραστηριοποιούνται στον τομέα </w:t>
      </w:r>
      <w:r>
        <w:rPr>
          <w:rFonts w:eastAsia="Times New Roman" w:cs="Times New Roman"/>
          <w:szCs w:val="24"/>
        </w:rPr>
        <w:t>παραγωγής των ΑΠΕ.</w:t>
      </w:r>
    </w:p>
    <w:p w14:paraId="60F86D7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Έτσι, λοιπόν, η νέα ανάπτυξη και το νέο μοντέλο που ευαγγελίζεται η Κυβέρνηση ΣΥΡΙΖΑ-ΑΝΕΛ στηρίζεται στην επιχειρηματικότητα χωρίς ρίσκο και αναπτύσσει επιχειρηματίες «τζάμπα μάγκες», που ό,τι και αν γίνει, τα κέρδη τους θα είναι κέρδη τ</w:t>
      </w:r>
      <w:r>
        <w:rPr>
          <w:rFonts w:eastAsia="Times New Roman" w:cs="Times New Roman"/>
          <w:szCs w:val="24"/>
        </w:rPr>
        <w:t>ους.</w:t>
      </w:r>
    </w:p>
    <w:p w14:paraId="60F86D7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αυτό βεβαίως δεν αποτελεί μια νέα πολιτική, τουλάχιστον στον τομέα της ηλεκτρικής ενέργειας. Και οι προηγούμενες κυβερνήσεις αυτό κάνανε: Σκανδαλώδη ποσά επιδότησης για τους επιχειρηματικούς ομίλους που δραστηριοποιούνται στον τομέα της ενέργειας </w:t>
      </w:r>
      <w:r>
        <w:rPr>
          <w:rFonts w:eastAsia="Times New Roman" w:cs="Times New Roman"/>
          <w:szCs w:val="24"/>
        </w:rPr>
        <w:t xml:space="preserve">και ιδιαίτερα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w:t>
      </w:r>
    </w:p>
    <w:p w14:paraId="60F86D8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ποιος πλήρωνε όλα αυτά τα ποσά; Τα λαϊκά στρώματα, η λαϊκή οικογένεια, που έβλεπαν καθημερινά τα τιμολόγια της ΔΕΗ, του ηλεκτρικού ρεύματος που πληρώνουν, να αυξάνουν.</w:t>
      </w:r>
    </w:p>
    <w:p w14:paraId="60F86D8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Έτσι λοιπόν, τα επενδυτικά σχέδια, τ</w:t>
      </w:r>
      <w:r>
        <w:rPr>
          <w:rFonts w:eastAsia="Times New Roman" w:cs="Times New Roman"/>
          <w:szCs w:val="24"/>
        </w:rPr>
        <w:t xml:space="preserve">η διασφαλισμένη κερδοφορία των επιχειρηματικών ομίλων που δραστηριοποιούνται στις ΑΠΕ, τις χρηματοδοτούν με τον ιδρώτα και τον πόνο τους οι λαϊκές οικογένειες, για να διασφαλίσουν τα κέρδη τους. Από αυτή την άποψη, όλα αυτά που επί δεκαετίες ακούμε για μα </w:t>
      </w:r>
      <w:r>
        <w:rPr>
          <w:rFonts w:eastAsia="Times New Roman" w:cs="Times New Roman"/>
          <w:szCs w:val="24"/>
        </w:rPr>
        <w:t>πολιτική απελευθέρωση της αγοράς ηλεκτρικής ενέργειας που θα έχει φιλολαϊκό πρόσημο είναι ακριβώς το αντίστροφο.</w:t>
      </w:r>
    </w:p>
    <w:p w14:paraId="60F86D8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Και από αυτή την άποψη, άμα θέλετε κάτι, αναδεικνύεται η υπεροχή της πρότασης του ΚΚΕ: Ενώ η Ελλάδα είναι πλούσια σε πηγές ηλεκτρικής ενέργειας</w:t>
      </w:r>
      <w:r>
        <w:rPr>
          <w:rFonts w:eastAsia="Times New Roman" w:cs="Times New Roman"/>
          <w:szCs w:val="24"/>
        </w:rPr>
        <w:t>, υπάρχει μια τεράστια ενεργειακή φτώχεια για τον ελληνικό λαό. Ποιος είναι στο επίκεντρο αυτής της ενεργειακής φτώχειας; Γιατί υπάρχει αυτή η ενεργειακή φτώχεια; Γιατί υπάρχει ένας υπεύθυνος, το καπιταλιστικό κέρδος.</w:t>
      </w:r>
    </w:p>
    <w:p w14:paraId="60F86D8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Ενώ πραγματικά θα μπορούσε να ήταν πάμ</w:t>
      </w:r>
      <w:r>
        <w:rPr>
          <w:rFonts w:eastAsia="Times New Roman" w:cs="Times New Roman"/>
          <w:szCs w:val="24"/>
        </w:rPr>
        <w:t>φθηνη για το σύνολο της λαϊκής οικογένειας και να καλύπτει το σύνολο των λαϊκών αναγκών η παροχή ηλεκτρικής ενέργειας, είναι όμως πολύ ακριβή και πολλά λαϊκά στρώματα δεν μπορούν να καλύψουν τις απαραίτητες ανάγκες τους.</w:t>
      </w:r>
    </w:p>
    <w:p w14:paraId="60F86D84" w14:textId="77777777" w:rsidR="00E15B20" w:rsidRDefault="00812504">
      <w:pPr>
        <w:tabs>
          <w:tab w:val="left" w:pos="3402"/>
        </w:tabs>
        <w:spacing w:line="480" w:lineRule="auto"/>
        <w:ind w:firstLine="720"/>
        <w:jc w:val="both"/>
        <w:rPr>
          <w:rFonts w:eastAsia="Times New Roman" w:cs="Times New Roman"/>
          <w:szCs w:val="24"/>
        </w:rPr>
      </w:pPr>
      <w:r>
        <w:rPr>
          <w:rFonts w:eastAsia="Times New Roman" w:cs="Times New Roman"/>
          <w:szCs w:val="24"/>
        </w:rPr>
        <w:t>Από αυτή την άποψη, λοιπόν, η πρότα</w:t>
      </w:r>
      <w:r>
        <w:rPr>
          <w:rFonts w:eastAsia="Times New Roman" w:cs="Times New Roman"/>
          <w:szCs w:val="24"/>
        </w:rPr>
        <w:t>ση του Κομμουνιστικού Κόμματος Ελλάδ</w:t>
      </w:r>
      <w:r>
        <w:rPr>
          <w:rFonts w:eastAsia="Times New Roman" w:cs="Times New Roman"/>
          <w:szCs w:val="24"/>
        </w:rPr>
        <w:t>α</w:t>
      </w:r>
      <w:r>
        <w:rPr>
          <w:rFonts w:eastAsia="Times New Roman" w:cs="Times New Roman"/>
          <w:szCs w:val="24"/>
        </w:rPr>
        <w:t>ς για τον λαϊκό φορέα ενέργειας,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λαϊκής οικονομίας, του κρατικού φορέα, αναδεικνύει την υπεροχή και την επιβεβαιότητα.</w:t>
      </w:r>
    </w:p>
    <w:p w14:paraId="60F86D8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0F86D8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Σε δύο ζητήματα τελειώνω, κύριε Πρόεδρε.</w:t>
      </w:r>
    </w:p>
    <w:p w14:paraId="60F86D8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Δεύτερο ζήτημα είναι το πάρκο </w:t>
      </w:r>
      <w:r>
        <w:rPr>
          <w:rFonts w:eastAsia="Times New Roman" w:cs="Times New Roman"/>
          <w:szCs w:val="24"/>
        </w:rPr>
        <w:t>«ΑΝΤΩΝΗΣ ΤΡΙΤΣΗΣ»</w:t>
      </w:r>
      <w:r>
        <w:rPr>
          <w:rFonts w:eastAsia="Times New Roman" w:cs="Times New Roman"/>
          <w:szCs w:val="24"/>
        </w:rPr>
        <w:t xml:space="preserve">. Και οι προηγούμενες κυβερνήσεις και η σημερινή, με αυτό που κάνετε, οδηγείτε το πάρκο </w:t>
      </w:r>
      <w:r>
        <w:rPr>
          <w:rFonts w:eastAsia="Times New Roman" w:cs="Times New Roman"/>
          <w:szCs w:val="24"/>
        </w:rPr>
        <w:t xml:space="preserve">«ΑΝΤΩΝΗΣ ΤΡΙΤΣΗΣ» </w:t>
      </w:r>
      <w:r>
        <w:rPr>
          <w:rFonts w:eastAsia="Times New Roman" w:cs="Times New Roman"/>
          <w:szCs w:val="24"/>
        </w:rPr>
        <w:t>στην καταστροφή, στην εμπορευματοποίηση και έχετε τεράστια ευθ</w:t>
      </w:r>
      <w:r>
        <w:rPr>
          <w:rFonts w:eastAsia="Times New Roman" w:cs="Times New Roman"/>
          <w:szCs w:val="24"/>
        </w:rPr>
        <w:t>ύνη που υπάρχει αυτή η τεράστια εγκατάλειψη, γιατί το ζήτημα είναι η χρηματοδότηση. Και εδώ πάλι δεν βάζετε το χέρι στην τσέπη, «με ξένα κόλλυβα» προσπαθείτε να το κάνετε.</w:t>
      </w:r>
    </w:p>
    <w:p w14:paraId="60F86D8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Ιδρύετε νέο φορέα ιδιωτικού χαρακτήρα, ιδιωτικού δικαίου, για να γίνει τι δηλαδή; Να</w:t>
      </w:r>
      <w:r>
        <w:rPr>
          <w:rFonts w:eastAsia="Times New Roman" w:cs="Times New Roman"/>
          <w:szCs w:val="24"/>
        </w:rPr>
        <w:t xml:space="preserve"> επιταχύνει τις διαδικασίες ιδιωτικοποίησης και περαιτέρω εμπορευματοποίησης του πάρκου</w:t>
      </w:r>
      <w:r>
        <w:rPr>
          <w:rFonts w:eastAsia="Times New Roman" w:cs="Times New Roman"/>
          <w:szCs w:val="24"/>
        </w:rPr>
        <w:t xml:space="preserve"> «ΑΝΤΩΝΗΣ ΤΡΙΤΣΗΣ»</w:t>
      </w:r>
      <w:r>
        <w:rPr>
          <w:rFonts w:eastAsia="Times New Roman" w:cs="Times New Roman"/>
          <w:szCs w:val="24"/>
        </w:rPr>
        <w:t>; Γι’ αυτό βάλατε και τη συγκεκριμένη σύνθεση με τις ΜΚΟ μέσα; Γι’ αυτό το έχετε βάλει με τις ΜΚΟ μέσα να έχουν εκπρόσωπο; Αυτό είναι το πρώτο.</w:t>
      </w:r>
    </w:p>
    <w:p w14:paraId="60F86D8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δεύτ</w:t>
      </w:r>
      <w:r>
        <w:rPr>
          <w:rFonts w:eastAsia="Times New Roman" w:cs="Times New Roman"/>
          <w:szCs w:val="24"/>
        </w:rPr>
        <w:t xml:space="preserve">ερο, ποιος θα πληρώνει τη λειτουργία του πάρκου </w:t>
      </w:r>
      <w:r>
        <w:rPr>
          <w:rFonts w:eastAsia="Times New Roman" w:cs="Times New Roman"/>
          <w:szCs w:val="24"/>
        </w:rPr>
        <w:t xml:space="preserve">«ΑΝΤΩΝΗΣ ΤΡΙΤΣΗΣ» </w:t>
      </w:r>
      <w:r>
        <w:rPr>
          <w:rFonts w:eastAsia="Times New Roman" w:cs="Times New Roman"/>
          <w:szCs w:val="24"/>
        </w:rPr>
        <w:t>και τον νέο φορέα; Από τους κεντρικούς αυτοτελείς πόρους των επτά όμορων δήμων. Δηλαδή έχετε περικόψει τους κεντρικούς αυτοτελείς πόρους, τους κόβετε και άλλα για να λειτουργήσει το πάρκο</w:t>
      </w:r>
      <w:r>
        <w:rPr>
          <w:rFonts w:eastAsia="Times New Roman" w:cs="Times New Roman"/>
          <w:szCs w:val="24"/>
        </w:rPr>
        <w:t xml:space="preserve"> «Α</w:t>
      </w:r>
      <w:r>
        <w:rPr>
          <w:rFonts w:eastAsia="Times New Roman" w:cs="Times New Roman"/>
          <w:szCs w:val="24"/>
        </w:rPr>
        <w:t>ΝΤΩΝΗΣ ΤΡΙΤΣΗΣ»</w:t>
      </w:r>
      <w:r>
        <w:rPr>
          <w:rFonts w:eastAsia="Times New Roman" w:cs="Times New Roman"/>
          <w:szCs w:val="24"/>
        </w:rPr>
        <w:t>.</w:t>
      </w:r>
    </w:p>
    <w:p w14:paraId="60F86D8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τρίτον, τα χρέη που έχουν ποιος θα τα καλύψει; Ο </w:t>
      </w:r>
      <w:r>
        <w:rPr>
          <w:rFonts w:eastAsia="Times New Roman" w:cs="Times New Roman"/>
          <w:szCs w:val="24"/>
        </w:rPr>
        <w:t>α</w:t>
      </w:r>
      <w:r>
        <w:rPr>
          <w:rFonts w:eastAsia="Times New Roman" w:cs="Times New Roman"/>
          <w:szCs w:val="24"/>
        </w:rPr>
        <w:t xml:space="preserve">ναπτυξιακός </w:t>
      </w:r>
      <w:r>
        <w:rPr>
          <w:rFonts w:eastAsia="Times New Roman" w:cs="Times New Roman"/>
          <w:szCs w:val="24"/>
        </w:rPr>
        <w:t>σ</w:t>
      </w:r>
      <w:r>
        <w:rPr>
          <w:rFonts w:eastAsia="Times New Roman" w:cs="Times New Roman"/>
          <w:szCs w:val="24"/>
        </w:rPr>
        <w:t>ύνδεσμος. Πώς θα καλυφθούν αυτά; Πάλι από τους κεντρικούς αυτοτελείς πόρους. Ε, στο τέλος δεν μένει και τίποτα. Και από αυτή την άποψη, αυτή η εξέλιξη είναι πολύ επικίνδυνη</w:t>
      </w:r>
      <w:r>
        <w:rPr>
          <w:rFonts w:eastAsia="Times New Roman" w:cs="Times New Roman"/>
          <w:szCs w:val="24"/>
        </w:rPr>
        <w:t xml:space="preserve"> για την ύπαρξη, τη λειτουργία και ανάδειξη του πάρκου</w:t>
      </w:r>
      <w:r>
        <w:rPr>
          <w:rFonts w:eastAsia="Times New Roman" w:cs="Times New Roman"/>
          <w:szCs w:val="24"/>
        </w:rPr>
        <w:t xml:space="preserve"> «ΑΝΤΩΝΗΣ ΤΡΙΤΣΗΣ»</w:t>
      </w:r>
      <w:r>
        <w:rPr>
          <w:rFonts w:eastAsia="Times New Roman" w:cs="Times New Roman"/>
          <w:szCs w:val="24"/>
        </w:rPr>
        <w:t>.</w:t>
      </w:r>
    </w:p>
    <w:p w14:paraId="60F86D8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Και τελειώνω με το </w:t>
      </w:r>
      <w:r>
        <w:rPr>
          <w:rFonts w:eastAsia="Times New Roman" w:cs="Times New Roman"/>
          <w:szCs w:val="24"/>
        </w:rPr>
        <w:t>τ</w:t>
      </w:r>
      <w:r>
        <w:rPr>
          <w:rFonts w:eastAsia="Times New Roman" w:cs="Times New Roman"/>
          <w:szCs w:val="24"/>
        </w:rPr>
        <w:t xml:space="preserve">έμενος. Εμείς, κύριε Πρόεδρε, θα στηρίξουμε το άρθρο για το </w:t>
      </w:r>
      <w:r>
        <w:rPr>
          <w:rFonts w:eastAsia="Times New Roman" w:cs="Times New Roman"/>
          <w:szCs w:val="24"/>
        </w:rPr>
        <w:t>τ</w:t>
      </w:r>
      <w:r>
        <w:rPr>
          <w:rFonts w:eastAsia="Times New Roman" w:cs="Times New Roman"/>
          <w:szCs w:val="24"/>
        </w:rPr>
        <w:t xml:space="preserve">έμενος, γιατί ακριβώς είναι πάγια η λογική μας και η αρχή μας αυτή –δεν αλλάζουμε τώρα θέσεις και </w:t>
      </w:r>
      <w:r>
        <w:rPr>
          <w:rFonts w:eastAsia="Times New Roman" w:cs="Times New Roman"/>
          <w:szCs w:val="24"/>
        </w:rPr>
        <w:t>ούτε στάση ανάλογα με την προσωρινή πολιτική συγκυρία- όπως επίσης συμφωνούμε ότι έπρεπε ήδη να έχει δημιουργηθεί το νεκροταφείο για τους μουσουλμάνους στο θρήσκευμα.</w:t>
      </w:r>
    </w:p>
    <w:p w14:paraId="60F86D8C" w14:textId="77777777" w:rsidR="00E15B20" w:rsidRDefault="00812504">
      <w:pPr>
        <w:spacing w:line="480" w:lineRule="auto"/>
        <w:ind w:firstLine="720"/>
        <w:jc w:val="both"/>
        <w:rPr>
          <w:rFonts w:eastAsia="Times New Roman"/>
          <w:szCs w:val="24"/>
        </w:rPr>
      </w:pPr>
      <w:r>
        <w:rPr>
          <w:rFonts w:eastAsia="Times New Roman"/>
          <w:szCs w:val="24"/>
        </w:rPr>
        <w:t>Από αυτή, λοιπόν, την άποψη εμείς παραμένουμε σε αυτή τη γραμμή και θα ψηφίσουμε την υπόθ</w:t>
      </w:r>
      <w:r>
        <w:rPr>
          <w:rFonts w:eastAsia="Times New Roman"/>
          <w:szCs w:val="24"/>
        </w:rPr>
        <w:t>εση κατασκευής του τεμένους.</w:t>
      </w:r>
    </w:p>
    <w:p w14:paraId="60F86D8D"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w:t>
      </w:r>
    </w:p>
    <w:p w14:paraId="60F86D8E"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 έκλεισε ο κατάλογος ομιλητών.</w:t>
      </w:r>
    </w:p>
    <w:p w14:paraId="60F86D8F"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Περιβάλλοντος και Ενέργειας):</w:t>
      </w:r>
      <w:r>
        <w:rPr>
          <w:rFonts w:eastAsia="Times New Roman"/>
          <w:szCs w:val="24"/>
        </w:rPr>
        <w:t xml:space="preserve"> Κύριε Πρόεδρε, θέλω τον λόγο.</w:t>
      </w:r>
    </w:p>
    <w:p w14:paraId="60F86D90"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Πριν από την υποστήριξης της τροπολογίας που έχουν κάνει οι δύο συνάδελφοι;</w:t>
      </w:r>
    </w:p>
    <w:p w14:paraId="60F86D91"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Περιβάλλοντος και Ενέργειας):</w:t>
      </w:r>
      <w:r>
        <w:rPr>
          <w:rFonts w:eastAsia="Times New Roman"/>
          <w:szCs w:val="24"/>
        </w:rPr>
        <w:t xml:space="preserve"> Θα τους ακούσω πρώτα.</w:t>
      </w:r>
    </w:p>
    <w:p w14:paraId="60F86D92"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Και μετά εσείς.</w:t>
      </w:r>
    </w:p>
    <w:p w14:paraId="60F86D93"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xml:space="preserve"> έχει προταθεί τροπολογία-προσθήκη από τους συναδέλφους κ.κ. Τριαντάφυλλο Μηταφίδη και Κωνσταντίνο Μορφίδη.</w:t>
      </w:r>
    </w:p>
    <w:p w14:paraId="60F86D94" w14:textId="77777777" w:rsidR="00E15B20" w:rsidRDefault="00812504">
      <w:pPr>
        <w:spacing w:line="480" w:lineRule="auto"/>
        <w:ind w:firstLine="720"/>
        <w:jc w:val="both"/>
        <w:rPr>
          <w:rFonts w:eastAsia="Times New Roman"/>
          <w:szCs w:val="24"/>
        </w:rPr>
      </w:pPr>
      <w:r>
        <w:rPr>
          <w:rFonts w:eastAsia="Times New Roman"/>
          <w:szCs w:val="24"/>
        </w:rPr>
        <w:t>Κύριε Μηταφίδη, είστε πολύ καλός ομιλητής. Ελπίζω σε ένα λεπτό να την έχετε παρουσιάσει.</w:t>
      </w:r>
    </w:p>
    <w:p w14:paraId="60F86D95" w14:textId="77777777" w:rsidR="00E15B20" w:rsidRDefault="00812504">
      <w:pPr>
        <w:spacing w:line="48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Η τροπολογία αυτή έχει έναν επείγο</w:t>
      </w:r>
      <w:r>
        <w:rPr>
          <w:rFonts w:eastAsia="Times New Roman"/>
          <w:szCs w:val="24"/>
        </w:rPr>
        <w:t xml:space="preserve">ντα χαρακτήρα και θα διευκολύνει το </w:t>
      </w:r>
      <w:r>
        <w:rPr>
          <w:rFonts w:eastAsia="Times New Roman"/>
          <w:szCs w:val="24"/>
        </w:rPr>
        <w:t>δ</w:t>
      </w:r>
      <w:r>
        <w:rPr>
          <w:rFonts w:eastAsia="Times New Roman"/>
          <w:szCs w:val="24"/>
        </w:rPr>
        <w:t xml:space="preserve">ημόσιο να εισπράξει οφειλές που έχουν βεβαιωθεί στις </w:t>
      </w:r>
      <w:r>
        <w:rPr>
          <w:rFonts w:eastAsia="Times New Roman"/>
          <w:szCs w:val="24"/>
        </w:rPr>
        <w:t>τ</w:t>
      </w:r>
      <w:r>
        <w:rPr>
          <w:rFonts w:eastAsia="Times New Roman"/>
          <w:szCs w:val="24"/>
        </w:rPr>
        <w:t xml:space="preserve">ελωνειακές </w:t>
      </w:r>
      <w:r>
        <w:rPr>
          <w:rFonts w:eastAsia="Times New Roman"/>
          <w:szCs w:val="24"/>
        </w:rPr>
        <w:t>α</w:t>
      </w:r>
      <w:r>
        <w:rPr>
          <w:rFonts w:eastAsia="Times New Roman"/>
          <w:szCs w:val="24"/>
        </w:rPr>
        <w:t>ρχές από την 1</w:t>
      </w:r>
      <w:r>
        <w:rPr>
          <w:rFonts w:eastAsia="Times New Roman"/>
          <w:szCs w:val="24"/>
        </w:rPr>
        <w:t>-</w:t>
      </w:r>
      <w:r>
        <w:rPr>
          <w:rFonts w:eastAsia="Times New Roman"/>
          <w:szCs w:val="24"/>
        </w:rPr>
        <w:t>6</w:t>
      </w:r>
      <w:r>
        <w:rPr>
          <w:rFonts w:eastAsia="Times New Roman"/>
          <w:szCs w:val="24"/>
        </w:rPr>
        <w:t>-</w:t>
      </w:r>
      <w:r>
        <w:rPr>
          <w:rFonts w:eastAsia="Times New Roman"/>
          <w:szCs w:val="24"/>
        </w:rPr>
        <w:t>2015 μέχρι στις 31</w:t>
      </w:r>
      <w:r>
        <w:rPr>
          <w:rFonts w:eastAsia="Times New Roman"/>
          <w:szCs w:val="24"/>
        </w:rPr>
        <w:t>-</w:t>
      </w:r>
      <w:r>
        <w:rPr>
          <w:rFonts w:eastAsia="Times New Roman"/>
          <w:szCs w:val="24"/>
        </w:rPr>
        <w:t>8</w:t>
      </w:r>
      <w:r>
        <w:rPr>
          <w:rFonts w:eastAsia="Times New Roman"/>
          <w:szCs w:val="24"/>
        </w:rPr>
        <w:t>-</w:t>
      </w:r>
      <w:r>
        <w:rPr>
          <w:rFonts w:eastAsia="Times New Roman"/>
          <w:szCs w:val="24"/>
        </w:rPr>
        <w:t>2015. Οι οφειλές αυτές προέρχονται από δηλώσεις προϊόντων που υπάγονται στον ειδικό φόρο κατανάλωσης. Δεν μπορούσαν</w:t>
      </w:r>
      <w:r>
        <w:rPr>
          <w:rFonts w:eastAsia="Times New Roman"/>
          <w:szCs w:val="24"/>
        </w:rPr>
        <w:t xml:space="preserve"> να τις καταβάλουν οι επιχειρήσεις λόγω της τραπεζικής αργίας και του περιορισμού που υπήρχε στην κίνηση των κεφαλαίων και λόγω πραγματικής οικονομικής αδυναμίας να ανταποκριθούν στις υποχρεώσεις τους. Νομίζω ότι με την τροπολογία που καταθέσαμε λύνεται αυ</w:t>
      </w:r>
      <w:r>
        <w:rPr>
          <w:rFonts w:eastAsia="Times New Roman"/>
          <w:szCs w:val="24"/>
        </w:rPr>
        <w:t>τό το ζήτημα.</w:t>
      </w:r>
    </w:p>
    <w:p w14:paraId="60F86D96"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60F86D97" w14:textId="77777777" w:rsidR="00E15B20" w:rsidRDefault="00812504">
      <w:pPr>
        <w:spacing w:line="480" w:lineRule="auto"/>
        <w:ind w:firstLine="720"/>
        <w:jc w:val="both"/>
        <w:rPr>
          <w:rFonts w:eastAsia="Times New Roman"/>
          <w:szCs w:val="24"/>
        </w:rPr>
      </w:pPr>
      <w:r>
        <w:rPr>
          <w:rFonts w:eastAsia="Times New Roman"/>
          <w:szCs w:val="24"/>
        </w:rPr>
        <w:t>Κύριε Υπουργέ, έχετε τον λόγο. Κλείνουμε με εσάς και να σκεφτούμε λίγο τον χρόνο. Ευχαριστώ.</w:t>
      </w:r>
    </w:p>
    <w:p w14:paraId="60F86D98"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Περιβάλλοντος και Ενέργειας):</w:t>
      </w:r>
      <w:r>
        <w:rPr>
          <w:rFonts w:eastAsia="Times New Roman"/>
          <w:szCs w:val="24"/>
        </w:rPr>
        <w:t xml:space="preserve"> Θα είμαι σύντομο</w:t>
      </w:r>
      <w:r>
        <w:rPr>
          <w:rFonts w:eastAsia="Times New Roman"/>
          <w:szCs w:val="24"/>
        </w:rPr>
        <w:t>ς.</w:t>
      </w:r>
    </w:p>
    <w:p w14:paraId="60F86D99" w14:textId="77777777" w:rsidR="00E15B20" w:rsidRDefault="00812504">
      <w:pPr>
        <w:spacing w:line="48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γίνεται αποδεκτή η τροπολογία που υποστήριξε ο κ. Μηταφίδης με γενικό αριθμό 635 και ειδικό 56.</w:t>
      </w:r>
    </w:p>
    <w:p w14:paraId="60F86D9A" w14:textId="77777777" w:rsidR="00E15B20" w:rsidRDefault="00812504">
      <w:pPr>
        <w:spacing w:line="480" w:lineRule="auto"/>
        <w:ind w:firstLine="720"/>
        <w:jc w:val="both"/>
        <w:rPr>
          <w:rFonts w:eastAsia="Times New Roman"/>
          <w:szCs w:val="24"/>
        </w:rPr>
      </w:pPr>
      <w:r>
        <w:rPr>
          <w:rFonts w:eastAsia="Times New Roman"/>
          <w:szCs w:val="24"/>
        </w:rPr>
        <w:t>Τρία πράγματα θέλω να πω, παρ</w:t>
      </w:r>
      <w:r>
        <w:rPr>
          <w:rFonts w:eastAsia="Times New Roman"/>
          <w:szCs w:val="24"/>
        </w:rPr>
        <w:t xml:space="preserve">’ </w:t>
      </w:r>
      <w:r>
        <w:rPr>
          <w:rFonts w:eastAsia="Times New Roman"/>
          <w:szCs w:val="24"/>
        </w:rPr>
        <w:t>ότι ειπώθηκαν στη διήμερη συνεδρίαση, αλλά φαίνεται ότι κάποιοι εμμένουν να μην κατανοούν.</w:t>
      </w:r>
    </w:p>
    <w:p w14:paraId="60F86D9B" w14:textId="77777777" w:rsidR="00E15B20" w:rsidRDefault="00812504">
      <w:pPr>
        <w:spacing w:line="480" w:lineRule="auto"/>
        <w:ind w:firstLine="720"/>
        <w:jc w:val="both"/>
        <w:rPr>
          <w:rFonts w:eastAsia="Times New Roman"/>
          <w:szCs w:val="24"/>
        </w:rPr>
      </w:pPr>
      <w:r>
        <w:rPr>
          <w:rFonts w:eastAsia="Times New Roman"/>
          <w:szCs w:val="24"/>
        </w:rPr>
        <w:t>Δεν υπάρχει καμ</w:t>
      </w:r>
      <w:r>
        <w:rPr>
          <w:rFonts w:eastAsia="Times New Roman"/>
          <w:szCs w:val="24"/>
        </w:rPr>
        <w:t>μ</w:t>
      </w:r>
      <w:r>
        <w:rPr>
          <w:rFonts w:eastAsia="Times New Roman"/>
          <w:szCs w:val="24"/>
        </w:rPr>
        <w:t>ία υπογ</w:t>
      </w:r>
      <w:r>
        <w:rPr>
          <w:rFonts w:eastAsia="Times New Roman"/>
          <w:szCs w:val="24"/>
        </w:rPr>
        <w:t xml:space="preserve">ραφή της Κυβέρνησης για ιδιωτικοποίηση, για απόλυση του 17% της ΔΕΗ. Αυτό δε το οποίο έχετε ανακαλύψει είναι το ΦΕΚ το οποίο επικαιροποιεί το </w:t>
      </w:r>
      <w:r>
        <w:rPr>
          <w:rFonts w:eastAsia="Times New Roman"/>
          <w:szCs w:val="24"/>
          <w:lang w:val="en-US"/>
        </w:rPr>
        <w:t>asset</w:t>
      </w:r>
      <w:r>
        <w:rPr>
          <w:rFonts w:eastAsia="Times New Roman"/>
          <w:szCs w:val="24"/>
        </w:rPr>
        <w:t xml:space="preserve"> </w:t>
      </w:r>
      <w:r>
        <w:rPr>
          <w:rFonts w:eastAsia="Times New Roman"/>
          <w:szCs w:val="24"/>
          <w:lang w:val="en-US"/>
        </w:rPr>
        <w:t>development</w:t>
      </w:r>
      <w:r>
        <w:rPr>
          <w:rFonts w:eastAsia="Times New Roman"/>
          <w:szCs w:val="24"/>
        </w:rPr>
        <w:t xml:space="preserve"> </w:t>
      </w:r>
      <w:r>
        <w:rPr>
          <w:rFonts w:eastAsia="Times New Roman"/>
          <w:szCs w:val="24"/>
          <w:lang w:val="en-US"/>
        </w:rPr>
        <w:t>plan</w:t>
      </w:r>
      <w:r>
        <w:rPr>
          <w:rFonts w:eastAsia="Times New Roman"/>
          <w:szCs w:val="24"/>
        </w:rPr>
        <w:t xml:space="preserve"> του ΤΑΙΠΕΔ, μέσα στο οποίο περιλαμβάνονται περιουσιακά στοιχεία που η </w:t>
      </w:r>
      <w:r>
        <w:rPr>
          <w:rFonts w:eastAsia="Times New Roman"/>
          <w:szCs w:val="24"/>
        </w:rPr>
        <w:t>κ</w:t>
      </w:r>
      <w:r>
        <w:rPr>
          <w:rFonts w:eastAsia="Times New Roman"/>
          <w:szCs w:val="24"/>
        </w:rPr>
        <w:t>υβέρνηση ΠΑΣΟΚ και Ν</w:t>
      </w:r>
      <w:r>
        <w:rPr>
          <w:rFonts w:eastAsia="Times New Roman"/>
          <w:szCs w:val="24"/>
        </w:rPr>
        <w:t>έας Δημοκρατίας είχαν βάλει.</w:t>
      </w:r>
    </w:p>
    <w:p w14:paraId="60F86D9C" w14:textId="77777777" w:rsidR="00E15B20" w:rsidRDefault="00812504">
      <w:pPr>
        <w:spacing w:line="480" w:lineRule="auto"/>
        <w:ind w:firstLine="720"/>
        <w:jc w:val="both"/>
        <w:rPr>
          <w:rFonts w:eastAsia="Times New Roman"/>
          <w:szCs w:val="24"/>
        </w:rPr>
      </w:pPr>
      <w:r>
        <w:rPr>
          <w:rFonts w:eastAsia="Times New Roman"/>
          <w:szCs w:val="24"/>
        </w:rPr>
        <w:t xml:space="preserve">Προσπάθειά μας είναι μέσα από τη δημιουργία του νέου υπερταμείου αξιοποίησης της δημόσιας περιουσίας να αποδυναμώσουμε το ΤΑΙΠΕΔ και να ακυρώσουμε τη συγκεκριμένη ιδιωτικοποίηση. Αυτή είναι η θέση της Κυβέρνησης. Δεν ακούγεται </w:t>
      </w:r>
      <w:r>
        <w:rPr>
          <w:rFonts w:eastAsia="Times New Roman"/>
          <w:szCs w:val="24"/>
        </w:rPr>
        <w:t xml:space="preserve">για πρώτη φορά. Δεν ακούγεται μόνο από εμένα. Έχει ακουστεί και από άλλους Υπουργούς. Αλλά βεβαίως εσείς, όπως είπαμε και πριν, έχετε γίνει </w:t>
      </w:r>
      <w:r>
        <w:rPr>
          <w:rFonts w:eastAsia="Times New Roman"/>
          <w:szCs w:val="24"/>
          <w:lang w:val="en-US"/>
        </w:rPr>
        <w:t>porte</w:t>
      </w:r>
      <w:r>
        <w:rPr>
          <w:rFonts w:eastAsia="Times New Roman"/>
          <w:szCs w:val="24"/>
        </w:rPr>
        <w:t>-</w:t>
      </w:r>
      <w:r>
        <w:rPr>
          <w:rFonts w:eastAsia="Times New Roman"/>
          <w:szCs w:val="24"/>
          <w:lang w:val="en-US"/>
        </w:rPr>
        <w:t>parole</w:t>
      </w:r>
      <w:r>
        <w:rPr>
          <w:rFonts w:eastAsia="Times New Roman"/>
          <w:szCs w:val="24"/>
        </w:rPr>
        <w:t xml:space="preserve"> της ιδιωτικοποίησης της δημόσιας περιουσίας και ιδιαίτερα της ΔΕΗ, την οποία κυριολεκτικά έχετε στοχοπο</w:t>
      </w:r>
      <w:r>
        <w:rPr>
          <w:rFonts w:eastAsia="Times New Roman"/>
          <w:szCs w:val="24"/>
        </w:rPr>
        <w:t>ιήσει.</w:t>
      </w:r>
    </w:p>
    <w:p w14:paraId="60F86D9D"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9E" w14:textId="77777777" w:rsidR="00E15B20" w:rsidRDefault="00812504">
      <w:pPr>
        <w:spacing w:line="480" w:lineRule="auto"/>
        <w:ind w:firstLine="720"/>
        <w:jc w:val="both"/>
        <w:rPr>
          <w:rFonts w:eastAsia="Times New Roman"/>
          <w:szCs w:val="24"/>
        </w:rPr>
      </w:pPr>
      <w:r>
        <w:rPr>
          <w:rFonts w:eastAsia="Times New Roman"/>
          <w:szCs w:val="24"/>
        </w:rPr>
        <w:t>Πιο σιγά τα σχόλιά σας, κύριε Τζαβάρα.</w:t>
      </w:r>
    </w:p>
    <w:p w14:paraId="60F86D9F" w14:textId="77777777" w:rsidR="00E15B20" w:rsidRDefault="00812504">
      <w:pPr>
        <w:spacing w:line="480" w:lineRule="auto"/>
        <w:ind w:firstLine="720"/>
        <w:jc w:val="both"/>
        <w:rPr>
          <w:rFonts w:eastAsia="Times New Roman"/>
          <w:szCs w:val="24"/>
        </w:rPr>
      </w:pPr>
      <w:r>
        <w:rPr>
          <w:rFonts w:eastAsia="Times New Roman"/>
          <w:szCs w:val="24"/>
        </w:rPr>
        <w:t>Δεύτερον, τα χρέη της ΔΕΗ δεν είναι πάνω από 3 δισεκατομμύρια. Είναι 2.300.000.000. Άρα να μην διαδίδονται ψευδή στοιχεία.</w:t>
      </w:r>
    </w:p>
    <w:p w14:paraId="60F86DA0" w14:textId="77777777" w:rsidR="00E15B20" w:rsidRDefault="00812504">
      <w:pPr>
        <w:spacing w:line="480" w:lineRule="auto"/>
        <w:ind w:firstLine="720"/>
        <w:jc w:val="both"/>
        <w:rPr>
          <w:rFonts w:eastAsia="Times New Roman"/>
          <w:szCs w:val="24"/>
        </w:rPr>
      </w:pPr>
      <w:r>
        <w:rPr>
          <w:rFonts w:eastAsia="Times New Roman"/>
          <w:szCs w:val="24"/>
        </w:rPr>
        <w:t>Τρίτον, για τα συγκεκριμένα ληξιπρόθεσμα χρέη εφαρμόζουμε με από</w:t>
      </w:r>
      <w:r>
        <w:rPr>
          <w:rFonts w:eastAsia="Times New Roman"/>
          <w:szCs w:val="24"/>
        </w:rPr>
        <w:t xml:space="preserve">λυτη επιτυχία ήδη την πολιτική της ρύθμισης με τριάντα έξι δόσεις, χωρίς προκαταβολή. </w:t>
      </w:r>
      <w:r>
        <w:rPr>
          <w:rFonts w:eastAsia="Times New Roman"/>
          <w:szCs w:val="24"/>
          <w:lang w:val="en-US"/>
        </w:rPr>
        <w:t>K</w:t>
      </w:r>
      <w:r>
        <w:rPr>
          <w:rFonts w:eastAsia="Times New Roman"/>
          <w:szCs w:val="24"/>
        </w:rPr>
        <w:t>αι η επιτυχία αυτή αποδεικνύεται από τον μεγάλο αριθμό πολιτών –πάνω από εξακόσιες πενήντα χιλιάδες- οι οποίοι έχουν υπαχθεί στη συγκεκριμένη ρύθμιση.</w:t>
      </w:r>
    </w:p>
    <w:p w14:paraId="60F86DA1" w14:textId="77777777" w:rsidR="00E15B20" w:rsidRDefault="00812504">
      <w:pPr>
        <w:spacing w:line="480" w:lineRule="auto"/>
        <w:ind w:firstLine="720"/>
        <w:jc w:val="both"/>
        <w:rPr>
          <w:rFonts w:eastAsia="Times New Roman"/>
          <w:szCs w:val="24"/>
        </w:rPr>
      </w:pPr>
      <w:r>
        <w:rPr>
          <w:rFonts w:eastAsia="Times New Roman"/>
          <w:szCs w:val="24"/>
        </w:rPr>
        <w:t xml:space="preserve">Μας κληροδοτήσατε </w:t>
      </w:r>
      <w:r>
        <w:rPr>
          <w:rFonts w:eastAsia="Times New Roman"/>
          <w:szCs w:val="24"/>
        </w:rPr>
        <w:t>το έλλειμμα του ΛΑΓΗΕ, ως αποτέλεσμα ενός άναρχου και στρεβλού τρόπου ανάπτυξης των ΑΠΕ στη χώρα μας, και έρχεστε εδώ πέρα ασκώντας κριτική σε μια πρόταση η οποία πάει να νοικοκυρέψει τα πράγματα και πάει να κλείσει το έλλειμμα, χωρίς να προτείνετε τίποτα.</w:t>
      </w:r>
      <w:r>
        <w:rPr>
          <w:rFonts w:eastAsia="Times New Roman"/>
          <w:szCs w:val="24"/>
        </w:rPr>
        <w:t xml:space="preserve"> Αυτό λέγεται ανευθυνότητα και μικροκαρδία. Όπως μικροκαρδία δείχνετε στην πρόταση για το </w:t>
      </w:r>
      <w:r>
        <w:rPr>
          <w:rFonts w:eastAsia="Times New Roman"/>
          <w:szCs w:val="24"/>
        </w:rPr>
        <w:t>π</w:t>
      </w:r>
      <w:r>
        <w:rPr>
          <w:rFonts w:eastAsia="Times New Roman"/>
          <w:szCs w:val="24"/>
        </w:rPr>
        <w:t>άρκο</w:t>
      </w:r>
      <w:r>
        <w:rPr>
          <w:rFonts w:eastAsia="Times New Roman"/>
          <w:szCs w:val="24"/>
        </w:rPr>
        <w:t xml:space="preserve"> </w:t>
      </w:r>
      <w:r>
        <w:rPr>
          <w:rFonts w:eastAsia="Times New Roman" w:cs="Times New Roman"/>
          <w:szCs w:val="24"/>
        </w:rPr>
        <w:t>«ΑΝΤΩΝΗΣ ΤΡΙΤΣΗΣ»</w:t>
      </w:r>
      <w:r>
        <w:rPr>
          <w:rFonts w:eastAsia="Times New Roman"/>
          <w:szCs w:val="24"/>
        </w:rPr>
        <w:t>, όπου ενώ απέτυχε το συγκεκριμένο σχέδιο, κάνετε αυτή τη στιγμή μια κριτική επί του ασφαλούς. Υπάρχει συγκεκριμένη, τεκμηριωμένη πρόταση και τ</w:t>
      </w:r>
      <w:r>
        <w:rPr>
          <w:rFonts w:eastAsia="Times New Roman"/>
          <w:szCs w:val="24"/>
        </w:rPr>
        <w:t xml:space="preserve">ο </w:t>
      </w:r>
      <w:r>
        <w:rPr>
          <w:rFonts w:eastAsia="Times New Roman"/>
          <w:szCs w:val="24"/>
        </w:rPr>
        <w:t>π</w:t>
      </w:r>
      <w:r>
        <w:rPr>
          <w:rFonts w:eastAsia="Times New Roman"/>
          <w:szCs w:val="24"/>
        </w:rPr>
        <w:t xml:space="preserve">άρκο </w:t>
      </w:r>
      <w:r>
        <w:rPr>
          <w:rFonts w:eastAsia="Times New Roman" w:cs="Times New Roman"/>
          <w:szCs w:val="24"/>
        </w:rPr>
        <w:t>«ΑΝΤΩΝΗΣ ΤΡΙΤΣΗΣ»</w:t>
      </w:r>
      <w:r>
        <w:rPr>
          <w:rFonts w:eastAsia="Times New Roman"/>
          <w:szCs w:val="24"/>
        </w:rPr>
        <w:t xml:space="preserve"> σώζεται.</w:t>
      </w:r>
    </w:p>
    <w:p w14:paraId="60F86DA2" w14:textId="77777777" w:rsidR="00E15B20" w:rsidRDefault="00812504">
      <w:pPr>
        <w:spacing w:line="480" w:lineRule="auto"/>
        <w:ind w:firstLine="720"/>
        <w:jc w:val="both"/>
        <w:rPr>
          <w:rFonts w:eastAsia="Times New Roman"/>
          <w:szCs w:val="24"/>
        </w:rPr>
      </w:pPr>
      <w:r>
        <w:rPr>
          <w:rFonts w:eastAsia="Times New Roman"/>
          <w:szCs w:val="24"/>
        </w:rPr>
        <w:t xml:space="preserve">Τέλος, όσον αφορά τις θέσεις που αφορούν τον ΛΑΓΗΕ και την ΡΑΕ, είναι θέσεις οι οποίες καλύπτονται με βάση την ισχύουσα νομιμότητα, την οποία σεβόμαστε απόλυτα. Αφορά ειδικές ρυθμίσεις που υπάρχουν για τις </w:t>
      </w:r>
      <w:r>
        <w:rPr>
          <w:rFonts w:eastAsia="Times New Roman"/>
          <w:szCs w:val="24"/>
        </w:rPr>
        <w:t>ρ</w:t>
      </w:r>
      <w:r>
        <w:rPr>
          <w:rFonts w:eastAsia="Times New Roman"/>
          <w:szCs w:val="24"/>
        </w:rPr>
        <w:t xml:space="preserve">υθμιστικές </w:t>
      </w:r>
      <w:r>
        <w:rPr>
          <w:rFonts w:eastAsia="Times New Roman"/>
          <w:szCs w:val="24"/>
        </w:rPr>
        <w:t>α</w:t>
      </w:r>
      <w:r>
        <w:rPr>
          <w:rFonts w:eastAsia="Times New Roman"/>
          <w:szCs w:val="24"/>
        </w:rPr>
        <w:t>ρχ</w:t>
      </w:r>
      <w:r>
        <w:rPr>
          <w:rFonts w:eastAsia="Times New Roman"/>
          <w:szCs w:val="24"/>
        </w:rPr>
        <w:t xml:space="preserve">ές </w:t>
      </w:r>
      <w:r>
        <w:rPr>
          <w:rFonts w:eastAsia="Times New Roman"/>
          <w:szCs w:val="24"/>
        </w:rPr>
        <w:t>ε</w:t>
      </w:r>
      <w:r>
        <w:rPr>
          <w:rFonts w:eastAsia="Times New Roman"/>
          <w:szCs w:val="24"/>
        </w:rPr>
        <w:t>νέργειας. Η μόνη παρέκκλιση που υπάρχει αφορά τις αμοιβές σε κάποιες περιπτώσεις και όχι σε όλες τις θέσεις, οι οποίες θα βγουν ύστερα από κοινή απόφαση με το Υπουργείο Οικονομικών.</w:t>
      </w:r>
    </w:p>
    <w:p w14:paraId="60F86DA3" w14:textId="77777777" w:rsidR="00E15B20" w:rsidRDefault="00812504">
      <w:pPr>
        <w:spacing w:line="480" w:lineRule="auto"/>
        <w:ind w:firstLine="720"/>
        <w:jc w:val="both"/>
        <w:rPr>
          <w:rFonts w:eastAsia="Times New Roman"/>
          <w:szCs w:val="24"/>
        </w:rPr>
      </w:pPr>
      <w:r>
        <w:rPr>
          <w:rFonts w:eastAsia="Times New Roman"/>
          <w:szCs w:val="24"/>
        </w:rPr>
        <w:t xml:space="preserve">Η μικροκαρδία δε η οποία σας έχει κυριαρχήσει αποτυπώνεται ότι δεν </w:t>
      </w:r>
      <w:r>
        <w:rPr>
          <w:rFonts w:eastAsia="Times New Roman"/>
          <w:szCs w:val="24"/>
        </w:rPr>
        <w:t>βρήκατε να πείτε ούτε μια κουβέντα σωστή…</w:t>
      </w:r>
    </w:p>
    <w:p w14:paraId="60F86DA4" w14:textId="77777777" w:rsidR="00E15B20" w:rsidRDefault="00812504">
      <w:pPr>
        <w:spacing w:line="48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Τον νόμο πείτε μας, κύριε Υπουργέ!</w:t>
      </w:r>
    </w:p>
    <w:p w14:paraId="60F86DA5"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Περιβάλλοντος και Ενέργειας):</w:t>
      </w:r>
      <w:r>
        <w:rPr>
          <w:rFonts w:eastAsia="Times New Roman"/>
          <w:szCs w:val="24"/>
        </w:rPr>
        <w:t xml:space="preserve"> …για ένα πραγματικά μέτρο-τομή για τον αγροτικό κόσμο, που είναι η ιστορία της εφαρμογής του </w:t>
      </w:r>
      <w:r>
        <w:rPr>
          <w:rFonts w:eastAsia="Times New Roman"/>
          <w:szCs w:val="24"/>
          <w:lang w:val="en-US"/>
        </w:rPr>
        <w:t>virtual</w:t>
      </w:r>
      <w:r>
        <w:rPr>
          <w:rFonts w:eastAsia="Times New Roman"/>
          <w:szCs w:val="24"/>
        </w:rPr>
        <w:t xml:space="preserve"> </w:t>
      </w:r>
      <w:r>
        <w:rPr>
          <w:rFonts w:eastAsia="Times New Roman"/>
          <w:szCs w:val="24"/>
          <w:lang w:val="en-US"/>
        </w:rPr>
        <w:t>net</w:t>
      </w:r>
      <w:r>
        <w:rPr>
          <w:rFonts w:eastAsia="Times New Roman"/>
          <w:szCs w:val="24"/>
        </w:rPr>
        <w:t>-</w:t>
      </w:r>
      <w:r>
        <w:rPr>
          <w:rFonts w:eastAsia="Times New Roman"/>
          <w:szCs w:val="24"/>
          <w:lang w:val="en-US"/>
        </w:rPr>
        <w:t>metering</w:t>
      </w:r>
      <w:r>
        <w:rPr>
          <w:rFonts w:eastAsia="Times New Roman"/>
          <w:szCs w:val="24"/>
        </w:rPr>
        <w:t>, της εικονικής αυτοπαραγωγής, το οποίο θα αποτελέσει τομή για τους κατ’ επάγγελμα αγρότες και θα δώσει τη δυνατότητα και στα εκπαιδευτικά ιδρύματα και στους δήμους να μειώσουν το κόστος ενέργειάς τους.</w:t>
      </w:r>
    </w:p>
    <w:p w14:paraId="60F86DA6" w14:textId="77777777" w:rsidR="00E15B20" w:rsidRDefault="00812504">
      <w:pPr>
        <w:spacing w:line="480" w:lineRule="auto"/>
        <w:ind w:firstLine="720"/>
        <w:jc w:val="both"/>
        <w:rPr>
          <w:rFonts w:eastAsia="Times New Roman"/>
          <w:szCs w:val="24"/>
        </w:rPr>
      </w:pPr>
      <w:r>
        <w:rPr>
          <w:rFonts w:eastAsia="Times New Roman"/>
          <w:szCs w:val="24"/>
        </w:rPr>
        <w:t>Ευχαριστώ.</w:t>
      </w:r>
    </w:p>
    <w:p w14:paraId="60F86DA7" w14:textId="77777777" w:rsidR="00E15B20" w:rsidRDefault="00812504">
      <w:pPr>
        <w:spacing w:line="48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του ΣΥΡΙΖΑ)</w:t>
      </w:r>
    </w:p>
    <w:p w14:paraId="60F86DA8"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την τροπολογία την κάνατε δεκτή;</w:t>
      </w:r>
    </w:p>
    <w:p w14:paraId="60F86DA9" w14:textId="77777777" w:rsidR="00E15B20" w:rsidRDefault="00812504">
      <w:pPr>
        <w:spacing w:line="48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Περιβάλλοντος και Ενέργειας):</w:t>
      </w:r>
      <w:r>
        <w:rPr>
          <w:rFonts w:eastAsia="Times New Roman"/>
          <w:szCs w:val="24"/>
        </w:rPr>
        <w:t xml:space="preserve"> Μάλιστα.</w:t>
      </w:r>
    </w:p>
    <w:p w14:paraId="60F86DAA"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Έγινε δεκτή η τροπολογία.</w:t>
      </w:r>
    </w:p>
    <w:p w14:paraId="60F86DAB" w14:textId="77777777" w:rsidR="00E15B20" w:rsidRDefault="00812504">
      <w:pPr>
        <w:spacing w:line="48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συνάδελφοι…</w:t>
      </w:r>
    </w:p>
    <w:p w14:paraId="60F86DAC" w14:textId="77777777" w:rsidR="00E15B20" w:rsidRDefault="00812504">
      <w:pPr>
        <w:spacing w:line="480" w:lineRule="auto"/>
        <w:ind w:firstLine="720"/>
        <w:jc w:val="both"/>
        <w:rPr>
          <w:rFonts w:eastAsia="Times New Roman"/>
          <w:szCs w:val="24"/>
        </w:rPr>
      </w:pPr>
      <w:r>
        <w:rPr>
          <w:rFonts w:eastAsia="Times New Roman"/>
          <w:b/>
          <w:szCs w:val="24"/>
        </w:rPr>
        <w:t>Γ</w:t>
      </w:r>
      <w:r>
        <w:rPr>
          <w:rFonts w:eastAsia="Times New Roman"/>
          <w:b/>
          <w:szCs w:val="24"/>
        </w:rPr>
        <w:t>ΙΑΝΝΗΣ ΚΟΥΤΣΟΥΚΟΣ:</w:t>
      </w:r>
      <w:r>
        <w:rPr>
          <w:rFonts w:eastAsia="Times New Roman"/>
          <w:szCs w:val="24"/>
        </w:rPr>
        <w:t xml:space="preserve"> Κύριε Πρόεδρε!</w:t>
      </w:r>
    </w:p>
    <w:p w14:paraId="60F86DAD"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τι είναι;</w:t>
      </w:r>
    </w:p>
    <w:p w14:paraId="60F86DAE" w14:textId="77777777" w:rsidR="00E15B20" w:rsidRDefault="00812504">
      <w:pPr>
        <w:spacing w:line="480" w:lineRule="auto"/>
        <w:ind w:firstLine="720"/>
        <w:jc w:val="both"/>
        <w:rPr>
          <w:rFonts w:eastAsia="Times New Roman"/>
          <w:szCs w:val="24"/>
        </w:rPr>
      </w:pPr>
      <w:r>
        <w:rPr>
          <w:rFonts w:eastAsia="Times New Roman"/>
          <w:b/>
          <w:szCs w:val="24"/>
        </w:rPr>
        <w:t>Γ</w:t>
      </w:r>
      <w:r>
        <w:rPr>
          <w:rFonts w:eastAsia="Times New Roman"/>
          <w:b/>
          <w:szCs w:val="24"/>
        </w:rPr>
        <w:t>ΙΑΝΝΗΣ ΚΟΥΤΣΟΥΚΟΣ:</w:t>
      </w:r>
      <w:r>
        <w:rPr>
          <w:rFonts w:eastAsia="Times New Roman"/>
          <w:szCs w:val="24"/>
        </w:rPr>
        <w:t xml:space="preserve"> Επί της τροπολογίας, κύριε Πρόεδρε.</w:t>
      </w:r>
    </w:p>
    <w:p w14:paraId="60F86DAF" w14:textId="77777777" w:rsidR="00E15B20" w:rsidRDefault="00812504">
      <w:pPr>
        <w:spacing w:line="48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Επί της τροπολογίας, κύριε Πρόεδρε, δεν έχουμε τοποθετηθεί. Δεν μπ</w:t>
      </w:r>
      <w:r>
        <w:rPr>
          <w:rFonts w:eastAsia="Times New Roman"/>
          <w:szCs w:val="24"/>
        </w:rPr>
        <w:t>ορεί να ψηφιστεί χωρίς διάλογο.</w:t>
      </w:r>
    </w:p>
    <w:p w14:paraId="60F86DB0"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Έχετε δίκιο επί της ουσίας, απλώς πρέπει να ξέρετε ότι στο Προεδρείο έχουν ήδη έρθει δηλώσεις συναδέλφων σας που θέλουν…</w:t>
      </w:r>
    </w:p>
    <w:p w14:paraId="60F86DB1" w14:textId="77777777" w:rsidR="00E15B20" w:rsidRDefault="00812504">
      <w:pPr>
        <w:spacing w:line="480" w:lineRule="auto"/>
        <w:ind w:firstLine="720"/>
        <w:jc w:val="both"/>
        <w:rPr>
          <w:rFonts w:eastAsia="Times New Roman"/>
          <w:szCs w:val="24"/>
        </w:rPr>
      </w:pPr>
      <w:r>
        <w:rPr>
          <w:rFonts w:eastAsia="Times New Roman"/>
          <w:b/>
          <w:szCs w:val="24"/>
        </w:rPr>
        <w:t>Γ</w:t>
      </w:r>
      <w:r>
        <w:rPr>
          <w:rFonts w:eastAsia="Times New Roman"/>
          <w:b/>
          <w:szCs w:val="24"/>
        </w:rPr>
        <w:t>ΙΑΝΝΗΣ ΚΟΥΤΣΟΥΚΟΣ:</w:t>
      </w:r>
      <w:r>
        <w:rPr>
          <w:rFonts w:eastAsia="Times New Roman"/>
          <w:szCs w:val="24"/>
        </w:rPr>
        <w:t xml:space="preserve"> Κατατέθηκε στις 14:30΄. Πρέπει να τοποθετηθούμε!</w:t>
      </w:r>
    </w:p>
    <w:p w14:paraId="60F86DB2" w14:textId="77777777" w:rsidR="00E15B20" w:rsidRDefault="00812504">
      <w:pPr>
        <w:spacing w:line="480" w:lineRule="auto"/>
        <w:ind w:firstLine="720"/>
        <w:jc w:val="both"/>
        <w:rPr>
          <w:rFonts w:eastAsia="Times New Roman"/>
          <w:szCs w:val="24"/>
        </w:rPr>
      </w:pPr>
      <w:r>
        <w:rPr>
          <w:rFonts w:eastAsia="Times New Roman"/>
          <w:b/>
          <w:szCs w:val="24"/>
        </w:rPr>
        <w:t>ΠΡ</w:t>
      </w:r>
      <w:r>
        <w:rPr>
          <w:rFonts w:eastAsia="Times New Roman"/>
          <w:b/>
          <w:szCs w:val="24"/>
        </w:rPr>
        <w:t>ΟΕΔΡΕΥΩΝ (Σπυρίδων Λυκούδης):</w:t>
      </w:r>
      <w:r>
        <w:rPr>
          <w:rFonts w:eastAsia="Times New Roman"/>
          <w:szCs w:val="24"/>
        </w:rPr>
        <w:t xml:space="preserve"> Δεν αμφισβητώ τη διαδικασία.</w:t>
      </w:r>
    </w:p>
    <w:p w14:paraId="60F86DB3" w14:textId="77777777" w:rsidR="00E15B20" w:rsidRDefault="00812504">
      <w:pPr>
        <w:spacing w:line="480" w:lineRule="auto"/>
        <w:ind w:firstLine="720"/>
        <w:jc w:val="both"/>
        <w:rPr>
          <w:rFonts w:eastAsia="Times New Roman"/>
          <w:szCs w:val="24"/>
        </w:rPr>
      </w:pPr>
      <w:r>
        <w:rPr>
          <w:rFonts w:eastAsia="Times New Roman"/>
          <w:szCs w:val="24"/>
        </w:rPr>
        <w:t>Κύριε Κουτσούκο, έχετε τον λόγο.</w:t>
      </w:r>
    </w:p>
    <w:p w14:paraId="60F86DB4" w14:textId="77777777" w:rsidR="00E15B20" w:rsidRDefault="00812504">
      <w:pPr>
        <w:spacing w:line="480" w:lineRule="auto"/>
        <w:ind w:firstLine="720"/>
        <w:jc w:val="both"/>
        <w:rPr>
          <w:rFonts w:eastAsia="Times New Roman"/>
          <w:szCs w:val="24"/>
        </w:rPr>
      </w:pPr>
      <w:r>
        <w:rPr>
          <w:rFonts w:eastAsia="Times New Roman"/>
          <w:b/>
          <w:szCs w:val="24"/>
        </w:rPr>
        <w:t>Γ</w:t>
      </w:r>
      <w:r>
        <w:rPr>
          <w:rFonts w:eastAsia="Times New Roman"/>
          <w:b/>
          <w:szCs w:val="24"/>
        </w:rPr>
        <w:t>ΙΑΝΝΗΣ ΚΟΥΤΣΟΥΚΟΣ:</w:t>
      </w:r>
      <w:r>
        <w:rPr>
          <w:rFonts w:eastAsia="Times New Roman"/>
          <w:szCs w:val="24"/>
        </w:rPr>
        <w:t xml:space="preserve"> Το πρώτο θέμα είναι το τυπικό. Η Διάσκεψη των Προέδρων για τη διαδικασία της συζήτησης στην οποία συμφωνήσαμε, έχει αποφασίσει ότι στα νομοσχέδι</w:t>
      </w:r>
      <w:r>
        <w:rPr>
          <w:rFonts w:eastAsia="Times New Roman"/>
          <w:szCs w:val="24"/>
        </w:rPr>
        <w:t>α τα κατεπείγοντα δεν κατατίθενται τροπολογίες.</w:t>
      </w:r>
    </w:p>
    <w:p w14:paraId="60F86DB5" w14:textId="77777777" w:rsidR="00E15B20" w:rsidRDefault="00812504">
      <w:pPr>
        <w:spacing w:line="480" w:lineRule="auto"/>
        <w:ind w:firstLine="720"/>
        <w:jc w:val="both"/>
        <w:rPr>
          <w:rFonts w:eastAsia="Times New Roman"/>
          <w:szCs w:val="24"/>
        </w:rPr>
      </w:pPr>
      <w:r>
        <w:rPr>
          <w:rFonts w:eastAsia="Times New Roman"/>
          <w:szCs w:val="24"/>
        </w:rPr>
        <w:t xml:space="preserve">Το δεύτερο τυπικό είναι ότι αυτή κατατέθηκε 14:30΄, πριν μία ώρα και αφού είχαν μιλήσει οι </w:t>
      </w:r>
      <w:r>
        <w:rPr>
          <w:rFonts w:eastAsia="Times New Roman"/>
          <w:szCs w:val="24"/>
        </w:rPr>
        <w:t>ε</w:t>
      </w:r>
      <w:r>
        <w:rPr>
          <w:rFonts w:eastAsia="Times New Roman"/>
          <w:szCs w:val="24"/>
        </w:rPr>
        <w:t>ισηγητές μας και οι Κοινοβουλευτικοί Εκπρόσωποι.</w:t>
      </w:r>
    </w:p>
    <w:p w14:paraId="60F86DB6" w14:textId="77777777" w:rsidR="00E15B20" w:rsidRDefault="00812504">
      <w:pPr>
        <w:spacing w:line="480" w:lineRule="auto"/>
        <w:ind w:firstLine="720"/>
        <w:jc w:val="both"/>
        <w:rPr>
          <w:rFonts w:eastAsia="Times New Roman"/>
          <w:szCs w:val="24"/>
        </w:rPr>
      </w:pPr>
      <w:r>
        <w:rPr>
          <w:rFonts w:eastAsia="Times New Roman"/>
          <w:szCs w:val="24"/>
        </w:rPr>
        <w:t>Και το τρίτο, το ουσιαστικό είναι το εξής: Πού είναι ο κ. Αλεξιάδης</w:t>
      </w:r>
      <w:r>
        <w:rPr>
          <w:rFonts w:eastAsia="Times New Roman"/>
          <w:szCs w:val="24"/>
        </w:rPr>
        <w:t>, ο αρμόδιος Υπουργός επί των δημοσίων εσόδων, που μας κουνάει το χέρι κάθε φορά, να πει ποιους καλύπτει αυτή η ύποπτη τροπολογία; Αυτό είναι το θέμα της ουσίας.</w:t>
      </w:r>
    </w:p>
    <w:p w14:paraId="60F86DB7" w14:textId="77777777" w:rsidR="00E15B20" w:rsidRDefault="00812504">
      <w:pPr>
        <w:spacing w:line="480" w:lineRule="auto"/>
        <w:ind w:firstLine="720"/>
        <w:jc w:val="both"/>
        <w:rPr>
          <w:rFonts w:eastAsia="Times New Roman"/>
          <w:szCs w:val="24"/>
        </w:rPr>
      </w:pPr>
      <w:r>
        <w:rPr>
          <w:rFonts w:eastAsia="Times New Roman"/>
          <w:szCs w:val="24"/>
        </w:rPr>
        <w:t xml:space="preserve">Γιατί, κύριε Πρόεδρε, για τις ρυθμίσεις αυτών που έχουν χάσει λόγω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τις εκατό </w:t>
      </w:r>
      <w:r>
        <w:rPr>
          <w:rFonts w:eastAsia="Times New Roman"/>
          <w:szCs w:val="24"/>
        </w:rPr>
        <w:t xml:space="preserve">δόσεις έχουμε καταθέσει εδώ και τρεις μήνες τροπολογία. Εδώ δεν πρόκειται γι’ αυτό. Εδώ πρόκειται για κάποιους που δεν πλήρωσαν και πάμε πέρα από τις πάγιες διατάξεις να τους ξεπλύνουμε σε δέκα μέρες. </w:t>
      </w:r>
    </w:p>
    <w:p w14:paraId="60F86DB8" w14:textId="77777777" w:rsidR="00E15B20" w:rsidRDefault="00812504">
      <w:pPr>
        <w:spacing w:line="480" w:lineRule="auto"/>
        <w:ind w:firstLine="720"/>
        <w:jc w:val="both"/>
        <w:rPr>
          <w:rFonts w:eastAsia="Times New Roman"/>
          <w:szCs w:val="24"/>
        </w:rPr>
      </w:pPr>
      <w:r>
        <w:rPr>
          <w:rFonts w:eastAsia="Times New Roman"/>
          <w:szCs w:val="24"/>
        </w:rPr>
        <w:t xml:space="preserve">Πρέπει να τοποθετηθεί το Υπουργείο Οικονομικών και να μην ψάχνετε να βρίσκετε τους </w:t>
      </w:r>
      <w:r>
        <w:rPr>
          <w:rFonts w:eastAsia="Times New Roman"/>
          <w:szCs w:val="24"/>
        </w:rPr>
        <w:t xml:space="preserve">κομματικούς </w:t>
      </w:r>
      <w:r>
        <w:rPr>
          <w:rFonts w:eastAsia="Times New Roman"/>
          <w:szCs w:val="24"/>
        </w:rPr>
        <w:t>πατριώτες, για να βγάλετε από πάνω σας το βάρος.</w:t>
      </w:r>
    </w:p>
    <w:p w14:paraId="60F86DB9"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w:t>
      </w:r>
    </w:p>
    <w:p w14:paraId="60F86DBA" w14:textId="77777777" w:rsidR="00E15B20" w:rsidRDefault="00812504">
      <w:pPr>
        <w:spacing w:line="480" w:lineRule="auto"/>
        <w:ind w:firstLine="720"/>
        <w:jc w:val="both"/>
        <w:rPr>
          <w:rFonts w:eastAsia="Times New Roman"/>
          <w:szCs w:val="24"/>
        </w:rPr>
      </w:pPr>
      <w:r>
        <w:rPr>
          <w:rFonts w:eastAsia="Times New Roman"/>
          <w:szCs w:val="24"/>
        </w:rPr>
        <w:t>Κύριε Καρρά, έχετε τον λόγο.</w:t>
      </w:r>
    </w:p>
    <w:p w14:paraId="60F86DBB" w14:textId="77777777" w:rsidR="00E15B20" w:rsidRDefault="00812504">
      <w:pPr>
        <w:spacing w:line="48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Συμπληρωμα</w:t>
      </w:r>
      <w:r>
        <w:rPr>
          <w:rFonts w:eastAsia="Times New Roman"/>
          <w:szCs w:val="24"/>
        </w:rPr>
        <w:t xml:space="preserve">τικά, για να μην καταχρώμαι τον χρόνο, έστω κι αν γίνει δεκτή αυτή η απαράδεκτη τροπολογία, με το 3% καταβολής του κεφαλαίου θα αίρονται οι εγγυήσεις υπέρ του ελληνικού </w:t>
      </w:r>
      <w:r>
        <w:rPr>
          <w:rFonts w:eastAsia="Times New Roman"/>
          <w:szCs w:val="24"/>
        </w:rPr>
        <w:t>δ</w:t>
      </w:r>
      <w:r>
        <w:rPr>
          <w:rFonts w:eastAsia="Times New Roman"/>
          <w:szCs w:val="24"/>
        </w:rPr>
        <w:t xml:space="preserve">ημοσίου; Αίρονται, λέει, οι κατασχέσεις μετά την καταβολή του 3%. Και στις δέκα μέρες </w:t>
      </w:r>
      <w:r>
        <w:rPr>
          <w:rFonts w:eastAsia="Times New Roman"/>
          <w:szCs w:val="24"/>
        </w:rPr>
        <w:t>ποιος θα γνωρίζει τι έχει γίνει, κύριε Πρόεδρε; Μόνο εκείνοι οι οποίοι είναι ήδη ενημερωμένοι.</w:t>
      </w:r>
    </w:p>
    <w:p w14:paraId="60F86DBC"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BD" w14:textId="77777777" w:rsidR="00E15B20" w:rsidRDefault="00812504">
      <w:pPr>
        <w:spacing w:line="480" w:lineRule="auto"/>
        <w:ind w:firstLine="720"/>
        <w:jc w:val="both"/>
        <w:rPr>
          <w:rFonts w:eastAsia="Times New Roman"/>
          <w:szCs w:val="24"/>
        </w:rPr>
      </w:pPr>
      <w:r>
        <w:rPr>
          <w:rFonts w:eastAsia="Times New Roman"/>
          <w:szCs w:val="24"/>
        </w:rPr>
        <w:t>Δεν μπορεί παρά μόνο οι ενημερωμένοι, εκείνοι οι οποίοι προηγουμένως έχουν ενημερωθεί. Η τροπολογία αυτή να αποσυρθεί και να έρθει ο Υπουρ</w:t>
      </w:r>
      <w:r>
        <w:rPr>
          <w:rFonts w:eastAsia="Times New Roman"/>
          <w:szCs w:val="24"/>
        </w:rPr>
        <w:t xml:space="preserve">γός Οικονομικών να τα δούμε τα θέματα. Αφαιρούνται εγγυήσεις του ελληνικού </w:t>
      </w:r>
      <w:r>
        <w:rPr>
          <w:rFonts w:eastAsia="Times New Roman"/>
          <w:szCs w:val="24"/>
        </w:rPr>
        <w:t>δ</w:t>
      </w:r>
      <w:r>
        <w:rPr>
          <w:rFonts w:eastAsia="Times New Roman"/>
          <w:szCs w:val="24"/>
        </w:rPr>
        <w:t xml:space="preserve">ημοσίου και το ελληνικό </w:t>
      </w:r>
      <w:r>
        <w:rPr>
          <w:rFonts w:eastAsia="Times New Roman"/>
          <w:szCs w:val="24"/>
        </w:rPr>
        <w:t>δ</w:t>
      </w:r>
      <w:r>
        <w:rPr>
          <w:rFonts w:eastAsia="Times New Roman"/>
          <w:szCs w:val="24"/>
        </w:rPr>
        <w:t>ημόσιο ζημιώνεται. Δεν μπορούμε να το δεχτούμε παρά πέντε προ της ψηφοφορίας.</w:t>
      </w:r>
    </w:p>
    <w:p w14:paraId="60F86DBE"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Καρρά.</w:t>
      </w:r>
    </w:p>
    <w:p w14:paraId="60F86DBF" w14:textId="77777777" w:rsidR="00E15B20" w:rsidRDefault="00812504">
      <w:pPr>
        <w:spacing w:line="480" w:lineRule="auto"/>
        <w:ind w:firstLine="720"/>
        <w:jc w:val="both"/>
        <w:rPr>
          <w:rFonts w:eastAsia="Times New Roman"/>
          <w:szCs w:val="24"/>
        </w:rPr>
      </w:pPr>
      <w:r>
        <w:rPr>
          <w:rFonts w:eastAsia="Times New Roman"/>
          <w:szCs w:val="24"/>
        </w:rPr>
        <w:t xml:space="preserve">Κύριε Αμυρά, έχετε </w:t>
      </w:r>
      <w:r>
        <w:rPr>
          <w:rFonts w:eastAsia="Times New Roman"/>
          <w:szCs w:val="24"/>
        </w:rPr>
        <w:t>τον λόγο.</w:t>
      </w:r>
    </w:p>
    <w:p w14:paraId="60F86DC0" w14:textId="77777777" w:rsidR="00E15B20" w:rsidRDefault="00812504">
      <w:pPr>
        <w:spacing w:line="48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60F86DC1" w14:textId="77777777" w:rsidR="00E15B20" w:rsidRDefault="00812504">
      <w:pPr>
        <w:spacing w:line="480" w:lineRule="auto"/>
        <w:ind w:firstLine="720"/>
        <w:jc w:val="both"/>
        <w:rPr>
          <w:rFonts w:eastAsia="Times New Roman"/>
          <w:szCs w:val="24"/>
        </w:rPr>
      </w:pPr>
      <w:r>
        <w:rPr>
          <w:rFonts w:eastAsia="Times New Roman"/>
          <w:szCs w:val="24"/>
        </w:rPr>
        <w:t>Συμπληρώνω σε αυτά που ειπώθηκαν από τους Κοινοβουλευτικούς Εκπροσώπους των άλλων κομμάτων και άλλα δύο ύποπτα σημεία.</w:t>
      </w:r>
    </w:p>
    <w:p w14:paraId="60F86DC2" w14:textId="77777777" w:rsidR="00E15B20" w:rsidRDefault="00812504">
      <w:pPr>
        <w:spacing w:line="480" w:lineRule="auto"/>
        <w:ind w:firstLine="720"/>
        <w:jc w:val="both"/>
        <w:rPr>
          <w:rFonts w:eastAsia="Times New Roman"/>
          <w:szCs w:val="24"/>
        </w:rPr>
      </w:pPr>
      <w:r>
        <w:rPr>
          <w:rFonts w:eastAsia="Times New Roman"/>
          <w:szCs w:val="24"/>
        </w:rPr>
        <w:t>Το πρώτο που πρέπει να σας προβληματίσει όλους είναι ότι δεν υπάρχει έκθεση του Γενι</w:t>
      </w:r>
      <w:r>
        <w:rPr>
          <w:rFonts w:eastAsia="Times New Roman"/>
          <w:szCs w:val="24"/>
        </w:rPr>
        <w:t>κού Λογιστηρίου του Κράτους, κα</w:t>
      </w:r>
      <w:r>
        <w:rPr>
          <w:rFonts w:eastAsia="Times New Roman"/>
          <w:szCs w:val="24"/>
        </w:rPr>
        <w:t>μ</w:t>
      </w:r>
      <w:r>
        <w:rPr>
          <w:rFonts w:eastAsia="Times New Roman"/>
          <w:szCs w:val="24"/>
        </w:rPr>
        <w:t>μία αποτίμηση. Φέρνετε τροπολογία να ρυθμίσει κάποιες οφειλές για τελωνειακές υποθέσεις, χωρίς να υπάρχει αποτύπωση της κατάστασης του κόστους των άλλων συμπερασμάτων, δημοσιονομικών και μη, από το Γενικό Λογιστήριο του Κράτ</w:t>
      </w:r>
      <w:r>
        <w:rPr>
          <w:rFonts w:eastAsia="Times New Roman"/>
          <w:szCs w:val="24"/>
        </w:rPr>
        <w:t>ους;</w:t>
      </w:r>
    </w:p>
    <w:p w14:paraId="60F86DC3"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C4" w14:textId="77777777" w:rsidR="00E15B20" w:rsidRDefault="00812504">
      <w:pPr>
        <w:spacing w:line="480" w:lineRule="auto"/>
        <w:ind w:firstLine="720"/>
        <w:jc w:val="both"/>
        <w:rPr>
          <w:rFonts w:eastAsia="Times New Roman"/>
          <w:szCs w:val="24"/>
        </w:rPr>
      </w:pPr>
      <w:r>
        <w:rPr>
          <w:rFonts w:eastAsia="Times New Roman"/>
          <w:szCs w:val="24"/>
        </w:rPr>
        <w:t>Παρακαλώ, λίγη ησυχία.</w:t>
      </w:r>
    </w:p>
    <w:p w14:paraId="60F86DC5" w14:textId="77777777" w:rsidR="00E15B20" w:rsidRDefault="00812504">
      <w:pPr>
        <w:spacing w:line="480" w:lineRule="auto"/>
        <w:ind w:firstLine="720"/>
        <w:jc w:val="both"/>
        <w:rPr>
          <w:rFonts w:eastAsia="Times New Roman"/>
          <w:szCs w:val="24"/>
        </w:rPr>
      </w:pPr>
      <w:r>
        <w:rPr>
          <w:rFonts w:eastAsia="Times New Roman"/>
          <w:szCs w:val="24"/>
        </w:rPr>
        <w:t>Δεύτερον, γιατί μας λέτε ότι πρέπει να υπάρξει μια παράταση εντός δέκα ημερών από τη δημοσίευση του νόμου να γίνει το ξέπλυμα; Ή κάποιους καλύπτετε ή αποσύρετε τώρα αυτή την τροπολογία. Σε διαδικασία κατεπ</w:t>
      </w:r>
      <w:r>
        <w:rPr>
          <w:rFonts w:eastAsia="Times New Roman"/>
          <w:szCs w:val="24"/>
        </w:rPr>
        <w:t>είγοντος, μισή ώρα πριν λήξει η συνεδρίαση και μας φέρνετε αυτό! Ντροπή!</w:t>
      </w:r>
    </w:p>
    <w:p w14:paraId="60F86DC6"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 Εάν δεν κάνουμε ησυχία…</w:t>
      </w:r>
    </w:p>
    <w:p w14:paraId="60F86DC7" w14:textId="77777777" w:rsidR="00E15B20" w:rsidRDefault="00812504">
      <w:pPr>
        <w:spacing w:line="48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στην Αίθουσα)</w:t>
      </w:r>
    </w:p>
    <w:p w14:paraId="60F86DC8" w14:textId="77777777" w:rsidR="00E15B20" w:rsidRDefault="00812504">
      <w:pPr>
        <w:spacing w:line="480" w:lineRule="auto"/>
        <w:ind w:firstLine="720"/>
        <w:jc w:val="both"/>
        <w:rPr>
          <w:rFonts w:eastAsia="Times New Roman"/>
          <w:szCs w:val="24"/>
        </w:rPr>
      </w:pPr>
      <w:r>
        <w:rPr>
          <w:rFonts w:eastAsia="Times New Roman"/>
          <w:szCs w:val="24"/>
        </w:rPr>
        <w:t xml:space="preserve">Θα πάρει τον λόγο η κ. Κεραμέως. Δεν έχει σημασία να την ακούσουμε τι θα πει; Εγώ </w:t>
      </w:r>
      <w:r>
        <w:rPr>
          <w:rFonts w:eastAsia="Times New Roman"/>
          <w:szCs w:val="24"/>
        </w:rPr>
        <w:t>δεν ακούω από εδώ.</w:t>
      </w:r>
    </w:p>
    <w:p w14:paraId="60F86DC9" w14:textId="77777777" w:rsidR="00E15B20" w:rsidRDefault="00812504">
      <w:pPr>
        <w:spacing w:line="480" w:lineRule="auto"/>
        <w:ind w:firstLine="720"/>
        <w:jc w:val="both"/>
        <w:rPr>
          <w:rFonts w:eastAsia="Times New Roman"/>
          <w:szCs w:val="24"/>
        </w:rPr>
      </w:pPr>
      <w:r>
        <w:rPr>
          <w:rFonts w:eastAsia="Times New Roman"/>
          <w:szCs w:val="24"/>
        </w:rPr>
        <w:t>Παρακαλώ, η κ. Κεραμέως έχει τον λόγο.</w:t>
      </w:r>
    </w:p>
    <w:p w14:paraId="60F86DCA" w14:textId="77777777" w:rsidR="00E15B20" w:rsidRDefault="00812504">
      <w:pPr>
        <w:spacing w:line="48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Πρόεδρε, νομίζαμε ότι τα έχουμε δει όλα στο Κοινοβούλιο. Συζητάμε σήμερα με διαδικασία </w:t>
      </w:r>
      <w:r>
        <w:rPr>
          <w:rFonts w:eastAsia="Times New Roman"/>
          <w:szCs w:val="24"/>
        </w:rPr>
        <w:t xml:space="preserve">του </w:t>
      </w:r>
      <w:r>
        <w:rPr>
          <w:rFonts w:eastAsia="Times New Roman"/>
          <w:szCs w:val="24"/>
        </w:rPr>
        <w:t>κατεπείγοντος ένα νομοσχέδιο πεντακοσίων τριάντα σελίδων, το οποίο πολύ αμφιβάλλω πόσο</w:t>
      </w:r>
      <w:r>
        <w:rPr>
          <w:rFonts w:eastAsia="Times New Roman"/>
          <w:szCs w:val="24"/>
        </w:rPr>
        <w:t>ι από εδώ μέσα το έχουν διαβάσει εν συνόλω. Νομίζω ίσως και κανείς.</w:t>
      </w:r>
    </w:p>
    <w:p w14:paraId="60F86DCB" w14:textId="77777777" w:rsidR="00E15B20" w:rsidRDefault="00812504">
      <w:pPr>
        <w:spacing w:line="480" w:lineRule="auto"/>
        <w:ind w:firstLine="720"/>
        <w:jc w:val="both"/>
        <w:rPr>
          <w:rFonts w:eastAsia="Times New Roman"/>
          <w:szCs w:val="24"/>
        </w:rPr>
      </w:pPr>
      <w:r>
        <w:rPr>
          <w:rFonts w:eastAsia="Times New Roman"/>
          <w:szCs w:val="24"/>
        </w:rPr>
        <w:t>Συζητάμε ένα νομοσχέδιο, ένα πολυνομοσχέδιο, το οποίο κατατέθηκε υπό άθλιες κοινοβουλευτικές διαδικασίες στο κλείσιμο της Βουλής για τις θερινές διακοπές και έρχεται στο κλείσιμο της διαδι</w:t>
      </w:r>
      <w:r>
        <w:rPr>
          <w:rFonts w:eastAsia="Times New Roman"/>
          <w:szCs w:val="24"/>
        </w:rPr>
        <w:t xml:space="preserve">κασίας, ενώ έχουν τοποθετηθεί όλοι οι συνάδελφοι, οι αρμόδιοι Υπουργοί, μια βουλευτική, για να μην πω κρυπτουπουργική τροπολογία -και για να μην πω ντροπολογία, βεβαίως- επί θεμάτων τα οποία πολύ αμφιβάλλω αν έστω και ένας Βουλευτής εδώ μέσα μπορεί να μας </w:t>
      </w:r>
      <w:r>
        <w:rPr>
          <w:rFonts w:eastAsia="Times New Roman"/>
          <w:szCs w:val="24"/>
        </w:rPr>
        <w:t>εξηγήσει τι ακριβώς αφορούν.</w:t>
      </w:r>
    </w:p>
    <w:p w14:paraId="60F86DCC" w14:textId="77777777" w:rsidR="00E15B20" w:rsidRDefault="00812504">
      <w:pPr>
        <w:spacing w:line="480" w:lineRule="auto"/>
        <w:ind w:firstLine="720"/>
        <w:jc w:val="both"/>
        <w:rPr>
          <w:rFonts w:eastAsia="Times New Roman"/>
          <w:szCs w:val="24"/>
        </w:rPr>
      </w:pPr>
      <w:r>
        <w:rPr>
          <w:rFonts w:eastAsia="Times New Roman"/>
          <w:szCs w:val="24"/>
        </w:rPr>
        <w:t xml:space="preserve">Ζητούμε από τον αρμόδιο Υπουργό να αποσύρει αμέσως αυτή την τροπολογία και να τη φέρει με κανονικές διαδικασίες, συνοδευόμενη με έκθεση του Γενικού Λογιστηρίου του Κράτους. Διαφορετικά θα πρέπει κι εμείς να αποφασίσουμε για το </w:t>
      </w:r>
      <w:r>
        <w:rPr>
          <w:rFonts w:eastAsia="Times New Roman"/>
          <w:szCs w:val="24"/>
        </w:rPr>
        <w:t>πώς θα τοποθετηθούμε.</w:t>
      </w:r>
    </w:p>
    <w:p w14:paraId="60F86DCD" w14:textId="77777777" w:rsidR="00E15B20" w:rsidRDefault="00812504">
      <w:pPr>
        <w:spacing w:line="480" w:lineRule="auto"/>
        <w:ind w:firstLine="720"/>
        <w:jc w:val="both"/>
        <w:rPr>
          <w:rFonts w:eastAsia="Times New Roman"/>
          <w:szCs w:val="24"/>
        </w:rPr>
      </w:pPr>
      <w:r>
        <w:rPr>
          <w:rFonts w:eastAsia="Times New Roman"/>
          <w:szCs w:val="24"/>
        </w:rPr>
        <w:t>Ευχαριστώ.</w:t>
      </w:r>
    </w:p>
    <w:p w14:paraId="60F86DCE"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μπορώ να έχω τον λόγο;</w:t>
      </w:r>
    </w:p>
    <w:p w14:paraId="60F86DCF"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Μανιάτη, επειδή έχει μιλήσει ο κ. Κουτσούκος, δεν νομίζω…</w:t>
      </w:r>
    </w:p>
    <w:p w14:paraId="60F86DD0"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θα ήθελα τον λόγο για λίγο, να τοποθετ</w:t>
      </w:r>
      <w:r>
        <w:rPr>
          <w:rFonts w:eastAsia="Times New Roman"/>
          <w:szCs w:val="24"/>
        </w:rPr>
        <w:t>ηθώ.</w:t>
      </w:r>
    </w:p>
    <w:p w14:paraId="60F86DD1"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κύριε Μανιάτη, έχετε τον λόγο.</w:t>
      </w:r>
    </w:p>
    <w:p w14:paraId="60F86DD2"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θέλω να είναι απόλυτα σαφές. Αν δεν δοθούν εξηγήσεις γι’ αυτή την εξαιρετικά ύποπτη τροπολογία, η Δημοκρατική Συμπαράταξη θα αποχωρήσει από τη Βουλ</w:t>
      </w:r>
      <w:r>
        <w:rPr>
          <w:rFonts w:eastAsia="Times New Roman"/>
          <w:szCs w:val="24"/>
        </w:rPr>
        <w:t>ή τώρα. Θα αποχωρήσουμε από την ψηφοφορία. Ή θα αποσύρει την Κυβέρνηση την τροπολογία ή θα δοθούν πολύ καθαρές εξηγήσεις, ποιους πάει να βολέψει και γιατί το κάνει μία ώρα πριν το θερινό κλείσιμο των εργασιών της Βουλής.</w:t>
      </w:r>
    </w:p>
    <w:p w14:paraId="60F86DD3"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w:t>
      </w:r>
    </w:p>
    <w:p w14:paraId="60F86DD4" w14:textId="77777777" w:rsidR="00E15B20" w:rsidRDefault="00812504">
      <w:pPr>
        <w:spacing w:line="480" w:lineRule="auto"/>
        <w:ind w:firstLine="720"/>
        <w:jc w:val="both"/>
        <w:rPr>
          <w:rFonts w:eastAsia="Times New Roman"/>
          <w:szCs w:val="24"/>
        </w:rPr>
      </w:pPr>
      <w:r>
        <w:rPr>
          <w:rFonts w:eastAsia="Times New Roman"/>
          <w:szCs w:val="24"/>
        </w:rPr>
        <w:t>Κύριε Καραθανασόπουλε, έχετε τον λόγο.</w:t>
      </w:r>
    </w:p>
    <w:p w14:paraId="60F86DD5" w14:textId="77777777" w:rsidR="00E15B20" w:rsidRDefault="00812504">
      <w:pPr>
        <w:spacing w:line="48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Κύριε Πρόεδρε, εμείς θα πούμε ότι αφορά μια περίεργη και διαδικασία και τροπολογία. Σε κατεπείγον νομοσχέδιο, δυόμιση ώρα και ήταν πολύ σημαντικό ζήτημα που αφορά παραβιάσεις τελων</w:t>
      </w:r>
      <w:r>
        <w:rPr>
          <w:rFonts w:eastAsia="Times New Roman"/>
          <w:szCs w:val="24"/>
        </w:rPr>
        <w:t>ε</w:t>
      </w:r>
      <w:r>
        <w:rPr>
          <w:rFonts w:eastAsia="Times New Roman"/>
          <w:szCs w:val="24"/>
        </w:rPr>
        <w:t>ιακού χαρακτήρα. Χωρίς να ξέρουμε ποιους αφορά, τι ποσά παραβιάσεων αφορά και πώς πρέπει να αντιμετωπιστεί αυτό το ζήτημα. Και γιατί να είναι αυτές οι ημερομηνίες από 1</w:t>
      </w:r>
      <w:r>
        <w:rPr>
          <w:rFonts w:eastAsia="Times New Roman"/>
          <w:szCs w:val="24"/>
          <w:vertAlign w:val="superscript"/>
        </w:rPr>
        <w:t>η</w:t>
      </w:r>
      <w:r>
        <w:rPr>
          <w:rFonts w:eastAsia="Times New Roman"/>
          <w:szCs w:val="24"/>
        </w:rPr>
        <w:t xml:space="preserve"> Ιουνίου έως 31 Αυγούστου; Και χωρίς έκθεση του Γενικού Λογιστηρίου του Κράτους.</w:t>
      </w:r>
    </w:p>
    <w:p w14:paraId="60F86DD6" w14:textId="77777777" w:rsidR="00E15B20" w:rsidRDefault="00812504">
      <w:pPr>
        <w:spacing w:line="480" w:lineRule="auto"/>
        <w:ind w:firstLine="720"/>
        <w:jc w:val="both"/>
        <w:rPr>
          <w:rFonts w:eastAsia="Times New Roman"/>
          <w:szCs w:val="24"/>
        </w:rPr>
      </w:pPr>
      <w:r>
        <w:rPr>
          <w:rFonts w:eastAsia="Times New Roman"/>
          <w:szCs w:val="24"/>
        </w:rPr>
        <w:t>Εμείς</w:t>
      </w:r>
      <w:r>
        <w:rPr>
          <w:rFonts w:eastAsia="Times New Roman"/>
          <w:szCs w:val="24"/>
        </w:rPr>
        <w:t xml:space="preserve"> καλούμε την Κυβέρνηση να την αποσύρει τη συγκεκριμένη τροπολογία, γιατί, εκτός από περίεργη, μετά θα είναι και σκανδαλώδης.</w:t>
      </w:r>
    </w:p>
    <w:p w14:paraId="60F86DD7"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 κύριε συνάδελφε.</w:t>
      </w:r>
    </w:p>
    <w:p w14:paraId="60F86DD8"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 έχει ζητήσει τον λόγο ο κύριος Υπουργός για</w:t>
      </w:r>
      <w:r>
        <w:rPr>
          <w:rFonts w:eastAsia="Times New Roman"/>
          <w:szCs w:val="24"/>
        </w:rPr>
        <w:t xml:space="preserve"> να σχολιάσει και να απαντήσει στις ενστάσεις.</w:t>
      </w:r>
    </w:p>
    <w:p w14:paraId="60F86DD9" w14:textId="77777777" w:rsidR="00E15B20" w:rsidRDefault="00812504">
      <w:pPr>
        <w:spacing w:line="480" w:lineRule="auto"/>
        <w:ind w:firstLine="720"/>
        <w:jc w:val="both"/>
        <w:rPr>
          <w:rFonts w:eastAsia="Times New Roman"/>
          <w:szCs w:val="24"/>
        </w:rPr>
      </w:pPr>
      <w:r>
        <w:rPr>
          <w:rFonts w:eastAsia="Times New Roman"/>
          <w:szCs w:val="24"/>
        </w:rPr>
        <w:t>Κύριε Υπουργέ έχετε τον λόγο.</w:t>
      </w:r>
    </w:p>
    <w:p w14:paraId="60F86DDA" w14:textId="77777777" w:rsidR="00E15B20" w:rsidRDefault="00812504">
      <w:pPr>
        <w:spacing w:line="48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Ευχαριστώ, κύριε Πρόεδρε.</w:t>
      </w:r>
    </w:p>
    <w:p w14:paraId="60F86DDB" w14:textId="77777777" w:rsidR="00E15B20" w:rsidRDefault="00812504">
      <w:pPr>
        <w:spacing w:line="480" w:lineRule="auto"/>
        <w:ind w:firstLine="720"/>
        <w:jc w:val="both"/>
        <w:rPr>
          <w:rFonts w:eastAsia="Times New Roman"/>
          <w:szCs w:val="24"/>
        </w:rPr>
      </w:pPr>
      <w:r>
        <w:rPr>
          <w:rFonts w:eastAsia="Times New Roman"/>
          <w:szCs w:val="24"/>
        </w:rPr>
        <w:t xml:space="preserve">Να απαντήσω στα θέματα που τέθηκαν. Πρώτα απ’ όλα, η συγκεκριμένη τροπολογία βοηθάει στο να </w:t>
      </w:r>
      <w:r>
        <w:rPr>
          <w:rFonts w:eastAsia="Times New Roman"/>
          <w:szCs w:val="24"/>
        </w:rPr>
        <w:t>εισπραχθούν οφειλές που υπάρχουν στα τελωνεία. Δεν είναι μια τροπολογία…</w:t>
      </w:r>
    </w:p>
    <w:p w14:paraId="60F86DDC"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DD" w14:textId="77777777" w:rsidR="00E15B20" w:rsidRDefault="00812504">
      <w:pPr>
        <w:spacing w:line="48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Υπουργέ, 3%; Βάλτε το και για τους άλλους.</w:t>
      </w:r>
    </w:p>
    <w:p w14:paraId="60F86DDE"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συνάδελφοι, σας παρακαλώ.</w:t>
      </w:r>
    </w:p>
    <w:p w14:paraId="60F86DDF" w14:textId="77777777" w:rsidR="00E15B20" w:rsidRDefault="00812504">
      <w:pPr>
        <w:spacing w:line="480" w:lineRule="auto"/>
        <w:ind w:firstLine="720"/>
        <w:jc w:val="both"/>
        <w:rPr>
          <w:rFonts w:eastAsia="Times New Roman"/>
          <w:szCs w:val="24"/>
        </w:rPr>
      </w:pPr>
      <w:r>
        <w:rPr>
          <w:rFonts w:eastAsia="Times New Roman"/>
          <w:b/>
          <w:szCs w:val="24"/>
        </w:rPr>
        <w:t>ΤΡΥΦΩΝ ΑΛΕΞΙΑΔΗΣ (Αναπληρωτ</w:t>
      </w:r>
      <w:r>
        <w:rPr>
          <w:rFonts w:eastAsia="Times New Roman"/>
          <w:b/>
          <w:szCs w:val="24"/>
        </w:rPr>
        <w:t xml:space="preserve">ής Υπουργός Οικονομικών): </w:t>
      </w:r>
      <w:r>
        <w:rPr>
          <w:rFonts w:eastAsia="Times New Roman"/>
          <w:szCs w:val="24"/>
        </w:rPr>
        <w:t>Βάλατε τα ερωτήματα. Να μην απαντήσω;</w:t>
      </w:r>
    </w:p>
    <w:p w14:paraId="60F86DE0"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θέλουμε τις διευκρινίσεις ή δεν τις θέλουμε;</w:t>
      </w:r>
    </w:p>
    <w:p w14:paraId="60F86DE1" w14:textId="77777777" w:rsidR="00E15B20" w:rsidRDefault="00812504">
      <w:pPr>
        <w:spacing w:line="48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Ζητήσατε να απαντήσω. Ζήτησα τον λόγο…</w:t>
      </w:r>
    </w:p>
    <w:p w14:paraId="60F86DE2" w14:textId="77777777" w:rsidR="00E15B20" w:rsidRDefault="00812504">
      <w:pPr>
        <w:spacing w:line="480" w:lineRule="auto"/>
        <w:ind w:firstLine="720"/>
        <w:jc w:val="center"/>
        <w:rPr>
          <w:rFonts w:eastAsia="Times New Roman"/>
          <w:szCs w:val="24"/>
        </w:rPr>
      </w:pPr>
      <w:r>
        <w:rPr>
          <w:rFonts w:eastAsia="Times New Roman"/>
          <w:szCs w:val="24"/>
        </w:rPr>
        <w:t>(Θόρυβ</w:t>
      </w:r>
      <w:r>
        <w:rPr>
          <w:rFonts w:eastAsia="Times New Roman"/>
          <w:szCs w:val="24"/>
        </w:rPr>
        <w:t>ος στην Αίθουσα)</w:t>
      </w:r>
    </w:p>
    <w:p w14:paraId="60F86DE3"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Ζητήσατε να απαντήσει ο Υπουργός. Αφήστε να ακούσουμε τι θα πει.</w:t>
      </w:r>
    </w:p>
    <w:p w14:paraId="60F86DE4" w14:textId="77777777" w:rsidR="00E15B20" w:rsidRDefault="00812504">
      <w:pPr>
        <w:spacing w:line="48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Καταλαβαίνουμε γιατί γίνεται αυτό.</w:t>
      </w:r>
    </w:p>
    <w:p w14:paraId="60F86DE5" w14:textId="77777777" w:rsidR="00E15B20" w:rsidRDefault="00812504">
      <w:pPr>
        <w:spacing w:line="480" w:lineRule="auto"/>
        <w:ind w:firstLine="720"/>
        <w:jc w:val="both"/>
        <w:rPr>
          <w:rFonts w:eastAsia="Times New Roman"/>
          <w:szCs w:val="24"/>
        </w:rPr>
      </w:pPr>
      <w:r>
        <w:rPr>
          <w:rFonts w:eastAsia="Times New Roman"/>
          <w:szCs w:val="24"/>
        </w:rPr>
        <w:t>Τελειώνω, λοιπόν, πολύ σύντομα. Βοηθάει στο να εισπραχ</w:t>
      </w:r>
      <w:r>
        <w:rPr>
          <w:rFonts w:eastAsia="Times New Roman"/>
          <w:szCs w:val="24"/>
        </w:rPr>
        <w:t xml:space="preserve">θούν οφειλές από επιχειρήσεις που την περίοδο που υποβλήθηκαν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συγκεκριμένη περίοδο 1</w:t>
      </w:r>
      <w:r>
        <w:rPr>
          <w:rFonts w:eastAsia="Times New Roman"/>
          <w:szCs w:val="24"/>
          <w:vertAlign w:val="superscript"/>
        </w:rPr>
        <w:t>η</w:t>
      </w:r>
      <w:r>
        <w:rPr>
          <w:rFonts w:eastAsia="Times New Roman"/>
          <w:szCs w:val="24"/>
        </w:rPr>
        <w:t xml:space="preserve"> Ιουνίου με 31 Αυγούστου, έκαναν δηλώσεις για πληρωμή του ειδικού φόρου κατανάλωσης -συγκεκριμένο, λοιπόν, περιεχόμενο- και χωρίς αυτή τη ρύθμιση, οι </w:t>
      </w:r>
      <w:r>
        <w:rPr>
          <w:rFonts w:eastAsia="Times New Roman"/>
          <w:szCs w:val="24"/>
        </w:rPr>
        <w:t xml:space="preserve">επιχειρήσεις αυτές, οι οποίες έδωσαν επιταγές την περίοδο εκείνη και δεν μπόρεσαν να αποπληρώσουν τον ειδικό φόρο κατανάλωσης, γιατί ακριβώς υποβλήθηκαν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μπορούν τώρα να υπαχθούν στη ρύθμιση από δύο έως σαράντα οκτώ δόσεις.</w:t>
      </w:r>
    </w:p>
    <w:p w14:paraId="60F86DE6" w14:textId="77777777" w:rsidR="00E15B20" w:rsidRDefault="00812504">
      <w:pPr>
        <w:spacing w:line="480" w:lineRule="auto"/>
        <w:ind w:firstLine="720"/>
        <w:jc w:val="both"/>
        <w:rPr>
          <w:rFonts w:eastAsia="Times New Roman"/>
          <w:szCs w:val="24"/>
        </w:rPr>
      </w:pPr>
      <w:r>
        <w:rPr>
          <w:rFonts w:eastAsia="Times New Roman"/>
          <w:b/>
          <w:szCs w:val="24"/>
        </w:rPr>
        <w:t>ΧΡΗΣΤΟΣ ΜΠΟΥ</w:t>
      </w:r>
      <w:r>
        <w:rPr>
          <w:rFonts w:eastAsia="Times New Roman"/>
          <w:b/>
          <w:szCs w:val="24"/>
        </w:rPr>
        <w:t>ΚΩΡΟΣ:</w:t>
      </w:r>
      <w:r>
        <w:rPr>
          <w:rFonts w:eastAsia="Times New Roman"/>
          <w:szCs w:val="24"/>
        </w:rPr>
        <w:t xml:space="preserve"> Και αυτοί που έχασαν αυτή τη ρύθμιση;</w:t>
      </w:r>
    </w:p>
    <w:p w14:paraId="60F86DE7" w14:textId="77777777" w:rsidR="00E15B20" w:rsidRDefault="00812504">
      <w:pPr>
        <w:spacing w:line="48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Και επειδή ακούστηκε το 3%, το 3% είναι η πρώτη δόση. Τους δίνουμε λοιπόν, ένα πολύ στενό περιθώριο δέκα ημερών και λέμε «σε δέκα ημέρες καταθέτεις την πρώτη </w:t>
      </w:r>
      <w:r>
        <w:rPr>
          <w:rFonts w:eastAsia="Times New Roman"/>
          <w:szCs w:val="24"/>
        </w:rPr>
        <w:t>δόση και αποπληρώνεις τις οφειλές σου σε σαράντα οκτώ δόσεις».</w:t>
      </w:r>
    </w:p>
    <w:p w14:paraId="60F86DE8"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E9" w14:textId="77777777" w:rsidR="00E15B20" w:rsidRDefault="00812504">
      <w:pPr>
        <w:spacing w:line="480" w:lineRule="auto"/>
        <w:ind w:firstLine="720"/>
        <w:jc w:val="both"/>
        <w:rPr>
          <w:rFonts w:eastAsia="Times New Roman"/>
          <w:szCs w:val="24"/>
        </w:rPr>
      </w:pPr>
      <w:r>
        <w:rPr>
          <w:rFonts w:eastAsia="Times New Roman"/>
          <w:szCs w:val="24"/>
        </w:rPr>
        <w:t xml:space="preserve">Αν εσείς που φωνάζετε για περισσότερες δόσεις διαφωνείτε, να το πείτε. Σε ό,τι αφορά αυτό που ακούστηκε, για το </w:t>
      </w:r>
      <w:r>
        <w:rPr>
          <w:rFonts w:eastAsia="Times New Roman"/>
          <w:szCs w:val="24"/>
        </w:rPr>
        <w:t>«</w:t>
      </w:r>
      <w:r>
        <w:rPr>
          <w:rFonts w:eastAsia="Times New Roman"/>
          <w:szCs w:val="24"/>
        </w:rPr>
        <w:t>κατασχέσεις εις χείρας τρίτων</w:t>
      </w:r>
      <w:r>
        <w:rPr>
          <w:rFonts w:eastAsia="Times New Roman"/>
          <w:szCs w:val="24"/>
        </w:rPr>
        <w:t>»</w:t>
      </w:r>
      <w:r>
        <w:rPr>
          <w:rFonts w:eastAsia="Times New Roman"/>
          <w:szCs w:val="24"/>
        </w:rPr>
        <w:t>, δεν αίρονται -επειδή ειπώ</w:t>
      </w:r>
      <w:r>
        <w:rPr>
          <w:rFonts w:eastAsia="Times New Roman"/>
          <w:szCs w:val="24"/>
        </w:rPr>
        <w:t>θηκε, με σεβασμό στην νομική σας άποψη-, είναι κατασχέσεις εις χείρας τρίτων. Δεν έχει σχέση με αυτό που είπατε. Άρα η τροπολογία αυτή βοηθάει επιχειρήσεις…</w:t>
      </w:r>
    </w:p>
    <w:p w14:paraId="60F86DEA"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EB"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συνάδελφοι, δεν υπάρχει περίπτωση να </w:t>
      </w:r>
      <w:r>
        <w:rPr>
          <w:rFonts w:eastAsia="Times New Roman"/>
          <w:szCs w:val="24"/>
        </w:rPr>
        <w:t>γίνει συζήτηση με αυτόν τον τρόπο. Σας παρακαλώ.</w:t>
      </w:r>
    </w:p>
    <w:p w14:paraId="60F86DEC" w14:textId="77777777" w:rsidR="00E15B20" w:rsidRDefault="00812504">
      <w:pPr>
        <w:spacing w:line="48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Βοηθάει τις εισπράξεις…</w:t>
      </w:r>
    </w:p>
    <w:p w14:paraId="60F86DED"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EE"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συνάδελφοι, δεν θέλω να κάνω αναφορές με ονόματα.</w:t>
      </w:r>
    </w:p>
    <w:p w14:paraId="60F86DEF" w14:textId="77777777" w:rsidR="00E15B20" w:rsidRDefault="00812504">
      <w:pPr>
        <w:spacing w:line="480" w:lineRule="auto"/>
        <w:ind w:firstLine="720"/>
        <w:jc w:val="both"/>
        <w:rPr>
          <w:rFonts w:eastAsia="Times New Roman"/>
          <w:szCs w:val="24"/>
        </w:rPr>
      </w:pPr>
      <w:r>
        <w:rPr>
          <w:rFonts w:eastAsia="Times New Roman"/>
          <w:szCs w:val="24"/>
        </w:rPr>
        <w:t xml:space="preserve">Δεν υπάρχει </w:t>
      </w:r>
      <w:r>
        <w:rPr>
          <w:rFonts w:eastAsia="Times New Roman"/>
          <w:szCs w:val="24"/>
        </w:rPr>
        <w:t>περίπτωση να γενικευθεί με αυτόν τον τρόπο η συζήτηση. Δεν μπορεί. Έχει τελειώσει, έχει κλείσει η διαδικασία των παρεμβάσεων, με όλους τους παράγοντες συζήτησης.</w:t>
      </w:r>
    </w:p>
    <w:p w14:paraId="60F86DF0" w14:textId="77777777" w:rsidR="00E15B20" w:rsidRDefault="00812504">
      <w:pPr>
        <w:spacing w:line="48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Πώς έχει κλείσει, κύριε Πρόεδρε;</w:t>
      </w:r>
    </w:p>
    <w:p w14:paraId="60F86DF1" w14:textId="77777777" w:rsidR="00E15B20" w:rsidRDefault="00812504">
      <w:pPr>
        <w:spacing w:line="48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sidRPr="008816BC">
        <w:rPr>
          <w:rFonts w:eastAsia="Times New Roman"/>
          <w:szCs w:val="24"/>
        </w:rPr>
        <w:t>(</w:t>
      </w:r>
      <w:r>
        <w:rPr>
          <w:rFonts w:eastAsia="Times New Roman"/>
          <w:szCs w:val="24"/>
        </w:rPr>
        <w:t xml:space="preserve">δεν </w:t>
      </w:r>
      <w:r>
        <w:rPr>
          <w:rFonts w:eastAsia="Times New Roman"/>
          <w:szCs w:val="24"/>
        </w:rPr>
        <w:t>ακούστηκε)</w:t>
      </w:r>
    </w:p>
    <w:p w14:paraId="60F86DF2"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Κεγκέρογλου, παρακαλώ αφήστε να ακούσετε τι θα πει το Προεδρείο.</w:t>
      </w:r>
    </w:p>
    <w:p w14:paraId="60F86DF3" w14:textId="77777777" w:rsidR="00E15B20" w:rsidRDefault="00812504">
      <w:pPr>
        <w:spacing w:line="480" w:lineRule="auto"/>
        <w:ind w:firstLine="720"/>
        <w:jc w:val="both"/>
        <w:rPr>
          <w:rFonts w:eastAsia="Times New Roman"/>
          <w:szCs w:val="24"/>
        </w:rPr>
      </w:pPr>
      <w:r>
        <w:rPr>
          <w:rFonts w:eastAsia="Times New Roman"/>
          <w:szCs w:val="24"/>
        </w:rPr>
        <w:t xml:space="preserve">Η συζήτηση επί της ουσίας, με όλους τους παράγοντες της σημερινής συζήτησης έχει κλείσει, δηλαδή Κοινοβουλευτικούς Εκπροσώπους,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 xml:space="preserve">γορητές </w:t>
      </w:r>
      <w:r>
        <w:rPr>
          <w:rFonts w:eastAsia="Times New Roman"/>
          <w:szCs w:val="24"/>
        </w:rPr>
        <w:t xml:space="preserve">και </w:t>
      </w:r>
      <w:r>
        <w:rPr>
          <w:rFonts w:eastAsia="Times New Roman"/>
          <w:szCs w:val="24"/>
        </w:rPr>
        <w:t>λοιπά</w:t>
      </w:r>
      <w:r>
        <w:rPr>
          <w:rFonts w:eastAsia="Times New Roman"/>
          <w:szCs w:val="24"/>
        </w:rPr>
        <w:t>. Έχει τεθεί ένα θέμα τροπολογίας, υπήρξαν ενστάσεις, απάντησε ο Υπουργός. Δεν υπάρχει κανένας άλλος τρόπος να μείνουμε σε αυτό το θέμα, αφού δεν την αποσύρει ο Υπουργός, παρά να ψηφίσουμε. Εγώ δεν μπορώ να καταλάβω αν μπορεί να υπάρξει άλλη διαδικασί</w:t>
      </w:r>
      <w:r>
        <w:rPr>
          <w:rFonts w:eastAsia="Times New Roman"/>
          <w:szCs w:val="24"/>
        </w:rPr>
        <w:t>α.</w:t>
      </w:r>
    </w:p>
    <w:p w14:paraId="60F86DF4" w14:textId="77777777" w:rsidR="00E15B20" w:rsidRDefault="00812504">
      <w:pPr>
        <w:spacing w:line="48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Να συζητηθεί, κύριε Πρόεδρε.</w:t>
      </w:r>
    </w:p>
    <w:p w14:paraId="60F86DF5"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Γενικότερη συζήτηση από την αρχή δεν μπορεί να γίνει.</w:t>
      </w:r>
    </w:p>
    <w:p w14:paraId="60F86DF6" w14:textId="77777777" w:rsidR="00E15B20" w:rsidRDefault="00812504">
      <w:pPr>
        <w:spacing w:line="480" w:lineRule="auto"/>
        <w:ind w:firstLine="720"/>
        <w:jc w:val="center"/>
        <w:rPr>
          <w:rFonts w:eastAsia="Times New Roman"/>
          <w:szCs w:val="24"/>
        </w:rPr>
      </w:pPr>
      <w:r>
        <w:rPr>
          <w:rFonts w:eastAsia="Times New Roman"/>
          <w:szCs w:val="24"/>
        </w:rPr>
        <w:t>(Θόρυβος στην Αίθουσα)</w:t>
      </w:r>
    </w:p>
    <w:p w14:paraId="60F86DF7" w14:textId="77777777" w:rsidR="00E15B20" w:rsidRDefault="00812504">
      <w:pPr>
        <w:spacing w:line="48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Κύριε Πρόεδρε, μπορώ να έχω τον λόγο για ένα λεπτό;</w:t>
      </w:r>
    </w:p>
    <w:p w14:paraId="60F86DF8"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w:t>
      </w:r>
      <w:r>
        <w:rPr>
          <w:rFonts w:eastAsia="Times New Roman"/>
          <w:szCs w:val="24"/>
        </w:rPr>
        <w:t xml:space="preserve"> Υποθέτω θέλετε τον λόγο επί της διαδικασίας;</w:t>
      </w:r>
    </w:p>
    <w:p w14:paraId="60F86DF9" w14:textId="77777777" w:rsidR="00E15B20" w:rsidRDefault="00812504">
      <w:pPr>
        <w:spacing w:line="48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Ναι, κύριε Πρόεδρε.</w:t>
      </w:r>
    </w:p>
    <w:p w14:paraId="60F86DFA"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Επί της διαδικασίας, το εννοούμε, κύριε συνάδελφε.</w:t>
      </w:r>
    </w:p>
    <w:p w14:paraId="60F86DFB" w14:textId="77777777" w:rsidR="00E15B20" w:rsidRDefault="00812504">
      <w:pPr>
        <w:spacing w:line="48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Μισό λεπτό, κύριε Πρόεδρε. Τίποτα παραπάνω.</w:t>
      </w:r>
    </w:p>
    <w:p w14:paraId="60F86DFC" w14:textId="77777777" w:rsidR="00E15B20" w:rsidRDefault="00812504">
      <w:pPr>
        <w:spacing w:line="480" w:lineRule="auto"/>
        <w:ind w:firstLine="720"/>
        <w:jc w:val="both"/>
        <w:rPr>
          <w:rFonts w:eastAsia="Times New Roman"/>
          <w:szCs w:val="24"/>
        </w:rPr>
      </w:pPr>
      <w:r>
        <w:rPr>
          <w:rFonts w:eastAsia="Times New Roman"/>
          <w:szCs w:val="24"/>
        </w:rPr>
        <w:t>Εγώ απευ</w:t>
      </w:r>
      <w:r>
        <w:rPr>
          <w:rFonts w:eastAsia="Times New Roman"/>
          <w:szCs w:val="24"/>
        </w:rPr>
        <w:t xml:space="preserve">θύνομαι στον επισπεύδοντα Υπουργό, τον κ. Σκουρλέτη. Κύριε Σκουρλέτη, είχαμε δύο μέρες συνεδριάσεις </w:t>
      </w:r>
      <w:r>
        <w:rPr>
          <w:rFonts w:eastAsia="Times New Roman"/>
          <w:szCs w:val="24"/>
        </w:rPr>
        <w:t xml:space="preserve">στην </w:t>
      </w:r>
      <w:r>
        <w:rPr>
          <w:rFonts w:eastAsia="Times New Roman"/>
          <w:szCs w:val="24"/>
        </w:rPr>
        <w:t>ε</w:t>
      </w:r>
      <w:r>
        <w:rPr>
          <w:rFonts w:eastAsia="Times New Roman"/>
          <w:szCs w:val="24"/>
        </w:rPr>
        <w:t>πιτροπή και Ολομ</w:t>
      </w:r>
      <w:r>
        <w:rPr>
          <w:rFonts w:eastAsia="Times New Roman"/>
          <w:szCs w:val="24"/>
        </w:rPr>
        <w:t>έ</w:t>
      </w:r>
      <w:r>
        <w:rPr>
          <w:rFonts w:eastAsia="Times New Roman"/>
          <w:szCs w:val="24"/>
        </w:rPr>
        <w:t>λε</w:t>
      </w:r>
      <w:r>
        <w:rPr>
          <w:rFonts w:eastAsia="Times New Roman"/>
          <w:szCs w:val="24"/>
        </w:rPr>
        <w:t>ι</w:t>
      </w:r>
      <w:r>
        <w:rPr>
          <w:rFonts w:eastAsia="Times New Roman"/>
          <w:szCs w:val="24"/>
        </w:rPr>
        <w:t>α και επί της αρχής συμφωνήσαμε για ένα νομοσχέδιο το οποίο βοηθάει για την ανάπτυξη της Ελλάδος. Σας παρακαλώ πολύ και παραινώ: Π</w:t>
      </w:r>
      <w:r>
        <w:rPr>
          <w:rFonts w:eastAsia="Times New Roman"/>
          <w:szCs w:val="24"/>
        </w:rPr>
        <w:t xml:space="preserve">άρτε πίσω την τροπολογία αυτή που έχει φέρει ένας άλλος Υπουργός, που δεν την γνωρίζετε, που δεν γνωρίζετε επί της ουσίας σε ποιους αναφέρεται, που δεν μπορείτε να το εξετάσετε. Πάρτε </w:t>
      </w:r>
      <w:r>
        <w:rPr>
          <w:rFonts w:eastAsia="Times New Roman"/>
          <w:szCs w:val="24"/>
        </w:rPr>
        <w:t xml:space="preserve">την </w:t>
      </w:r>
      <w:r>
        <w:rPr>
          <w:rFonts w:eastAsia="Times New Roman"/>
          <w:szCs w:val="24"/>
        </w:rPr>
        <w:t>πίσω, για να μη δυναμιτίσετε και να μην καταστρέψετε πια τη λειτουργ</w:t>
      </w:r>
      <w:r>
        <w:rPr>
          <w:rFonts w:eastAsia="Times New Roman"/>
          <w:szCs w:val="24"/>
        </w:rPr>
        <w:t>ία του Κοινοβουλίου σε τέτοιον βαθμό.</w:t>
      </w:r>
    </w:p>
    <w:p w14:paraId="60F86DFD"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w:t>
      </w:r>
    </w:p>
    <w:p w14:paraId="60F86DFE"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σας παρακαλώ.</w:t>
      </w:r>
    </w:p>
    <w:p w14:paraId="60F86DFF"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Μανιάτη, μισό λεπτό, ακούστε τι θα πω. Δεν υπάρχει περίπτωση να κλείσουμε με απότομο τρόπο α</w:t>
      </w:r>
      <w:r>
        <w:rPr>
          <w:rFonts w:eastAsia="Times New Roman"/>
          <w:szCs w:val="24"/>
        </w:rPr>
        <w:t>υτή τη συζήτηση. Εγώ δεν θα το κάνω. Πρέπει όμως να έχουμε συναίσθηση και του χρόνου, της ώρας και των διαθέσεων συνολικά.</w:t>
      </w:r>
    </w:p>
    <w:p w14:paraId="60F86E00" w14:textId="77777777" w:rsidR="00E15B20" w:rsidRDefault="00812504">
      <w:pPr>
        <w:spacing w:line="48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w:t>
      </w:r>
    </w:p>
    <w:p w14:paraId="60F86E01"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Μανιάτη, αφήστε με να σας πω.</w:t>
      </w:r>
    </w:p>
    <w:p w14:paraId="60F86E02" w14:textId="77777777" w:rsidR="00E15B20" w:rsidRDefault="00812504">
      <w:pPr>
        <w:spacing w:line="480" w:lineRule="auto"/>
        <w:ind w:firstLine="720"/>
        <w:jc w:val="both"/>
        <w:rPr>
          <w:rFonts w:eastAsia="Times New Roman"/>
          <w:szCs w:val="24"/>
        </w:rPr>
      </w:pPr>
      <w:r>
        <w:rPr>
          <w:rFonts w:eastAsia="Times New Roman"/>
          <w:szCs w:val="24"/>
        </w:rPr>
        <w:t xml:space="preserve">Εγώ θα δώσω τον λόγο σε όσους </w:t>
      </w:r>
      <w:r>
        <w:rPr>
          <w:rFonts w:eastAsia="Times New Roman"/>
          <w:szCs w:val="24"/>
        </w:rPr>
        <w:t>σηκώνουν το χέρι. Δεν υπάρχει περίπτωση να μην το κάνω. Με τη μόνη διαφορά ότι πρέπει να συνεννοηθούμε ότι η Διάσκεψη των Προέδρων έχει αποφασίσει ότι στις 14.30΄ κλείνουμε. Προφανώς, δεν ήξερε την κατάθεση της τροπολογίας.</w:t>
      </w:r>
    </w:p>
    <w:p w14:paraId="60F86E03" w14:textId="77777777" w:rsidR="00E15B20" w:rsidRDefault="00812504">
      <w:pPr>
        <w:spacing w:line="48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Pr>
          <w:rFonts w:eastAsia="Times New Roman"/>
          <w:szCs w:val="24"/>
        </w:rPr>
        <w:t xml:space="preserve">δεν </w:t>
      </w:r>
      <w:r>
        <w:rPr>
          <w:rFonts w:eastAsia="Times New Roman"/>
          <w:szCs w:val="24"/>
        </w:rPr>
        <w:t>ακο</w:t>
      </w:r>
      <w:r>
        <w:rPr>
          <w:rFonts w:eastAsia="Times New Roman"/>
          <w:szCs w:val="24"/>
        </w:rPr>
        <w:t>ύστηκε)</w:t>
      </w:r>
    </w:p>
    <w:p w14:paraId="60F86E04"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Κεγκέρογλου, αφήστε με να διευθύνω τη συζήτηση. Παρακαλώ!</w:t>
      </w:r>
    </w:p>
    <w:p w14:paraId="60F86E05" w14:textId="77777777" w:rsidR="00E15B20" w:rsidRDefault="00812504">
      <w:pPr>
        <w:spacing w:line="480" w:lineRule="auto"/>
        <w:ind w:firstLine="720"/>
        <w:jc w:val="both"/>
        <w:rPr>
          <w:rFonts w:eastAsia="Times New Roman"/>
          <w:szCs w:val="24"/>
        </w:rPr>
      </w:pPr>
      <w:r>
        <w:rPr>
          <w:rFonts w:eastAsia="Times New Roman"/>
          <w:szCs w:val="24"/>
        </w:rPr>
        <w:t>Επομένως πρέπει να έχουμε μια διαδικασία πιο ευέλικτη. Το αντιλαμβάνομαι. Λέω ότι εγώ θα δώσω τον λόγο σε όλους τους συναδέλφους που σηκώνουν το χέρι, μ</w:t>
      </w:r>
      <w:r>
        <w:rPr>
          <w:rFonts w:eastAsia="Times New Roman"/>
          <w:szCs w:val="24"/>
        </w:rPr>
        <w:t>ε προσδιορισμό δύο λεπτών για τον καθένα, αλλά παρακαλώ με συναίσθηση του χρόνου, να μην γενικευθεί η συζήτηση.</w:t>
      </w:r>
    </w:p>
    <w:p w14:paraId="60F86E06" w14:textId="77777777" w:rsidR="00E15B20" w:rsidRDefault="00812504">
      <w:pPr>
        <w:spacing w:line="480" w:lineRule="auto"/>
        <w:ind w:firstLine="720"/>
        <w:jc w:val="both"/>
        <w:rPr>
          <w:rFonts w:eastAsia="Times New Roman"/>
          <w:szCs w:val="24"/>
        </w:rPr>
      </w:pPr>
      <w:r>
        <w:rPr>
          <w:rFonts w:eastAsia="Times New Roman"/>
          <w:szCs w:val="24"/>
        </w:rPr>
        <w:t>Ευχαριστώ πολύ.</w:t>
      </w:r>
    </w:p>
    <w:p w14:paraId="60F86E07" w14:textId="77777777" w:rsidR="00E15B20" w:rsidRDefault="00812504">
      <w:pPr>
        <w:spacing w:line="480" w:lineRule="auto"/>
        <w:ind w:firstLine="720"/>
        <w:jc w:val="both"/>
        <w:rPr>
          <w:rFonts w:eastAsia="Times New Roman"/>
          <w:szCs w:val="24"/>
        </w:rPr>
      </w:pPr>
      <w:r>
        <w:rPr>
          <w:rFonts w:eastAsia="Times New Roman"/>
          <w:szCs w:val="24"/>
        </w:rPr>
        <w:t>Ο κ. Μανιάτης και ο κ. Καραθανασόπουλος για την ώρα έχουν τον λόγο.</w:t>
      </w:r>
    </w:p>
    <w:p w14:paraId="60F86E08" w14:textId="77777777" w:rsidR="00E15B20" w:rsidRDefault="00812504">
      <w:pPr>
        <w:spacing w:line="480" w:lineRule="auto"/>
        <w:ind w:firstLine="720"/>
        <w:jc w:val="both"/>
        <w:rPr>
          <w:rFonts w:eastAsia="Times New Roman"/>
          <w:szCs w:val="24"/>
        </w:rPr>
      </w:pPr>
      <w:r>
        <w:rPr>
          <w:rFonts w:eastAsia="Times New Roman"/>
          <w:szCs w:val="24"/>
        </w:rPr>
        <w:t>Κύριε Λοβέρδο, σας είδα. Μετά.</w:t>
      </w:r>
    </w:p>
    <w:p w14:paraId="60F86E09" w14:textId="77777777" w:rsidR="00E15B20" w:rsidRDefault="00812504">
      <w:pPr>
        <w:spacing w:line="480" w:lineRule="auto"/>
        <w:ind w:firstLine="720"/>
        <w:jc w:val="both"/>
        <w:rPr>
          <w:rFonts w:eastAsia="Times New Roman"/>
          <w:szCs w:val="24"/>
        </w:rPr>
      </w:pPr>
      <w:r>
        <w:rPr>
          <w:rFonts w:eastAsia="Times New Roman"/>
          <w:szCs w:val="24"/>
        </w:rPr>
        <w:t>Κύριε Μανιάτη, ορίστε.</w:t>
      </w:r>
    </w:p>
    <w:p w14:paraId="60F86E0A" w14:textId="77777777" w:rsidR="00E15B20" w:rsidRDefault="00812504">
      <w:pPr>
        <w:spacing w:line="480" w:lineRule="auto"/>
        <w:ind w:firstLine="720"/>
        <w:jc w:val="both"/>
        <w:rPr>
          <w:rFonts w:eastAsia="Times New Roman"/>
          <w:szCs w:val="24"/>
        </w:rPr>
      </w:pPr>
      <w:r>
        <w:rPr>
          <w:rFonts w:eastAsia="Times New Roman"/>
          <w:b/>
          <w:szCs w:val="24"/>
        </w:rPr>
        <w:t>ΙΩΑΝΝΗ</w:t>
      </w:r>
      <w:r>
        <w:rPr>
          <w:rFonts w:eastAsia="Times New Roman"/>
          <w:b/>
          <w:szCs w:val="24"/>
        </w:rPr>
        <w:t>Σ ΜΑΝΙΑΤΗΣ:</w:t>
      </w:r>
      <w:r>
        <w:rPr>
          <w:rFonts w:eastAsia="Times New Roman"/>
          <w:szCs w:val="24"/>
        </w:rPr>
        <w:t xml:space="preserve"> Κύριε Πρόεδρε, ως Δημοκρατική Συμπαράταξη, θέλουμε να είμαστε πολύ καθαροί. Είχαμε συμφωνήσει να μην κατατεθεί κα</w:t>
      </w:r>
      <w:r>
        <w:rPr>
          <w:rFonts w:eastAsia="Times New Roman"/>
          <w:szCs w:val="24"/>
        </w:rPr>
        <w:t>μ</w:t>
      </w:r>
      <w:r>
        <w:rPr>
          <w:rFonts w:eastAsia="Times New Roman"/>
          <w:szCs w:val="24"/>
        </w:rPr>
        <w:t>μία τροπολογία. Είχαμε αποδεχθεί να ολοκληρωθεί η διαδικασία και κύλησε σχετικά ομαλά. Πέρα από αυτό που είχε συμφωνηθεί στη Διάσκ</w:t>
      </w:r>
      <w:r>
        <w:rPr>
          <w:rFonts w:eastAsia="Times New Roman"/>
          <w:szCs w:val="24"/>
        </w:rPr>
        <w:t>εψη των Προέδρων, πέρα από αυτό που είχαμε συμφωνήσει μέχρι πριν μία ώρα, συμβαίνει το εξής αδιανόητο, που δεν μπορεί να γίνει αποδεκτό, όχι από το Σώμα -εγώ πραγματικά απευθύνομαι στους συναδέλφους της Συμπολίτευσης- από τους Έλληνες πολίτες. Μια τροπολογ</w:t>
      </w:r>
      <w:r>
        <w:rPr>
          <w:rFonts w:eastAsia="Times New Roman"/>
          <w:szCs w:val="24"/>
        </w:rPr>
        <w:t>ία με καθαρά οικονομικό αντικείμενο, που θα μπορούσε να είχε έρθει και έπρεπε να έχει έρθει με υπογραφή του Υπουργού και με έκθεση του Γενικού Λογιστηρίου του Κράτους, που να λέει πόσοι ωφελούνται, πόσα χάνει ή κερδίζει το κράτος και γιατί το κάνουμε τώρα,</w:t>
      </w:r>
      <w:r>
        <w:rPr>
          <w:rFonts w:eastAsia="Times New Roman"/>
          <w:szCs w:val="24"/>
        </w:rPr>
        <w:t xml:space="preserve"> είναι αδιανόητο μια τέτοια τροπολογία να έρχεται χωρίς έκθεση Γενικού Λογιστηρίου, με υπογραφή μόνο Βουλευτών και να γίνεται αποδεκτή από τον μη αρμόδιο για τα οικονομικά κ. Σκουρλέτη.</w:t>
      </w:r>
    </w:p>
    <w:p w14:paraId="60F86E0B" w14:textId="77777777" w:rsidR="00E15B20" w:rsidRDefault="00812504">
      <w:pPr>
        <w:spacing w:line="480" w:lineRule="auto"/>
        <w:ind w:firstLine="720"/>
        <w:jc w:val="both"/>
        <w:rPr>
          <w:rFonts w:eastAsia="Times New Roman"/>
          <w:szCs w:val="24"/>
        </w:rPr>
      </w:pPr>
      <w:r>
        <w:rPr>
          <w:rFonts w:eastAsia="Times New Roman"/>
          <w:szCs w:val="24"/>
        </w:rPr>
        <w:t>Ευτελίζει, εξευτελίζει τη νομοθετική εργασία όλου του Κοινοβουλίου, μι</w:t>
      </w:r>
      <w:r>
        <w:rPr>
          <w:rFonts w:eastAsia="Times New Roman"/>
          <w:szCs w:val="24"/>
        </w:rPr>
        <w:t>σή ώρα πριν κλείσουν οι εργασίες. Εμείς είπαμε να το πάρει πίσω η Κυβέρνηση, να το φέρει μετά από είκοσι μέρες που ανοίγει ξανά η Βουλή, και με χαρά, με έκθεση του Γενικού Λογιστηρίου και με υπογραφή του Υπουργού -όχι τροπολογία Βουλευτών- να το κουβεντιάσ</w:t>
      </w:r>
      <w:r>
        <w:rPr>
          <w:rFonts w:eastAsia="Times New Roman"/>
          <w:szCs w:val="24"/>
        </w:rPr>
        <w:t>ουμε.</w:t>
      </w:r>
    </w:p>
    <w:p w14:paraId="60F86E0C"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Μανιάτη.</w:t>
      </w:r>
    </w:p>
    <w:p w14:paraId="60F86E0D" w14:textId="77777777" w:rsidR="00E15B20" w:rsidRDefault="00812504">
      <w:pPr>
        <w:spacing w:line="480" w:lineRule="auto"/>
        <w:ind w:firstLine="720"/>
        <w:jc w:val="both"/>
        <w:rPr>
          <w:rFonts w:eastAsia="Times New Roman"/>
          <w:szCs w:val="24"/>
        </w:rPr>
      </w:pPr>
      <w:r>
        <w:rPr>
          <w:rFonts w:eastAsia="Times New Roman"/>
          <w:szCs w:val="24"/>
        </w:rPr>
        <w:t xml:space="preserve">Έχουν ζητήσει τον λόγο και θα τον πάρουν ο κ. Καραθανασόπουλος, η κ. Μπακογιάννη και ο κ. Λοβέρδος. Ειλικρινά παρακαλώ, αν είναι δυνατόν, να περιορίσουμε τη συζήτηση σε αυτούς τους </w:t>
      </w:r>
      <w:r>
        <w:rPr>
          <w:rFonts w:eastAsia="Times New Roman"/>
          <w:szCs w:val="24"/>
        </w:rPr>
        <w:t>συναδέλφους.</w:t>
      </w:r>
    </w:p>
    <w:p w14:paraId="60F86E0E" w14:textId="77777777" w:rsidR="00E15B20" w:rsidRDefault="00812504">
      <w:pPr>
        <w:spacing w:line="480" w:lineRule="auto"/>
        <w:ind w:firstLine="720"/>
        <w:jc w:val="both"/>
        <w:rPr>
          <w:rFonts w:eastAsia="Times New Roman"/>
          <w:szCs w:val="24"/>
        </w:rPr>
      </w:pPr>
      <w:r>
        <w:rPr>
          <w:rFonts w:eastAsia="Times New Roman"/>
          <w:szCs w:val="24"/>
        </w:rPr>
        <w:t>Κύριε Καραθανασόπουλε, ορίστε.</w:t>
      </w:r>
    </w:p>
    <w:p w14:paraId="60F86E0F" w14:textId="77777777" w:rsidR="00E15B20" w:rsidRDefault="00812504">
      <w:pPr>
        <w:spacing w:line="48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Πραγματικά, κύριε Πρόεδρε, η απάντηση του Υπουργού δημιούργησε περισσότερα ερωτηματικά. Πολλά περισσότερα ερωτηματικά. Γιατί θα καταλαβαίναμε μια τροπολογία που αφορά κάποιο έκτακτο γεγ</w:t>
      </w:r>
      <w:r>
        <w:rPr>
          <w:rFonts w:eastAsia="Times New Roman"/>
          <w:szCs w:val="24"/>
        </w:rPr>
        <w:t xml:space="preserve">ονός που συνέβη χθες, σήμερα και θέλουμε να το αντιμετωπίσουμε, παρά ένα γεγονός που έγινε ένα χρόνο πριν και το οποίο το ήξερε και είναι προετοιμασμένος ο κύριος Υπουργός. Και όταν χθες και προχθές ο ίδιος ο Υπουργός, ο κ. Αλεξιάδης είχε φέρει τροπολογία </w:t>
      </w:r>
      <w:r>
        <w:rPr>
          <w:rFonts w:eastAsia="Times New Roman"/>
          <w:szCs w:val="24"/>
        </w:rPr>
        <w:t>φορολογικών ζητημάτων, γιατί δεν έφερνε κι αυτό; Το φέρνει τελευταία μέρα, λίγο πριν κλείσει η συνεδρίαση της Βουλής και σταματήσει για τις διακοπές.</w:t>
      </w:r>
    </w:p>
    <w:p w14:paraId="60F86E1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Άρα εδώ πέρα υπάρχει ένα σχέδιο κατά τη γνώμη μας. Και το σχέδιο έχει να κάνει με το ότι θέλει να συγκαλύψ</w:t>
      </w:r>
      <w:r>
        <w:rPr>
          <w:rFonts w:eastAsia="Times New Roman" w:cs="Times New Roman"/>
          <w:szCs w:val="24"/>
        </w:rPr>
        <w:t>ει με αυτόν τον τρόπο που έρχεται και με αυτή τη μορφή. Ποιους αφορά, πόσοι είναι αυτοί που θα επωφεληθούν και τι ποσό θα είναι της ωφελείας;</w:t>
      </w:r>
    </w:p>
    <w:p w14:paraId="60F86E1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Γιατί, κύριε Υπουργέ, και με την αντίστοιχη πράξη νομοθετικού περιεχομένου που είχατε φέρει πριν ενάμιση χρόνο και</w:t>
      </w:r>
      <w:r>
        <w:rPr>
          <w:rFonts w:eastAsia="Times New Roman" w:cs="Times New Roman"/>
          <w:szCs w:val="24"/>
        </w:rPr>
        <w:t xml:space="preserve"> καταργούσατε για τους μεγαλοοφειλέτες πάνω από ένα εκατομμύριο τις προσαυξήσεις και τα πρόστιμα τα οποία είχαν για φορολογικές και τελωνειακές παραβιάσεις, κάτι μεγάλοι επιχειρηματικοί όμιλοι ωφελήθηκαν. Και με το σημερινό ζήτημα, έτσι όπως το φέρνετε εν </w:t>
      </w:r>
      <w:r>
        <w:rPr>
          <w:rFonts w:eastAsia="Times New Roman" w:cs="Times New Roman"/>
          <w:szCs w:val="24"/>
        </w:rPr>
        <w:t>κρυπτώ, πολύ φοβούμαστε ότι κάποιοι κρύβονται από πίσω.</w:t>
      </w:r>
    </w:p>
    <w:p w14:paraId="60F86E1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Ζητάμε από την Κυβέρνηση, λοιπόν, να το αποσύρει, γιατί θα προσθέσει μία ακόμα μαύρη σελίδα στα ζητήματα τα οποία έχουν να κάνουν με παραβιάσεις του Φορολογικού και Τελωνειακού Κώδικα, με τα ζητήματα </w:t>
      </w:r>
      <w:r>
        <w:rPr>
          <w:rFonts w:eastAsia="Times New Roman" w:cs="Times New Roman"/>
          <w:szCs w:val="24"/>
        </w:rPr>
        <w:t>της φοροδιαφυγής και της προστασίας αυτών που φοροδιαφεύγουν.</w:t>
      </w:r>
    </w:p>
    <w:p w14:paraId="60F86E13"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(Θόρυβος στην Αίθουσα)</w:t>
      </w:r>
    </w:p>
    <w:p w14:paraId="60F86E1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Όσοι πήραν τον λόγο, σεβάστηκαν το δίλεπτο. Παρακαλώ πολύ, όμως, λίγη ησυχία, για να σεβαστούμε και αυτούς οι οποίοι ομιλούν.</w:t>
      </w:r>
    </w:p>
    <w:p w14:paraId="60F86E1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η κ. Μπακογιάννη. Προστίθενται ο κ. Αμυράς και ο κ. Λοβέρδος και κλείνουμε.</w:t>
      </w:r>
    </w:p>
    <w:p w14:paraId="60F86E1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Ορίστε, κυρία Μπακογιάννη.</w:t>
      </w:r>
    </w:p>
    <w:p w14:paraId="60F86E1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είναι πασιφανές ότι αυτή η τροπολογία είναι τροπολογία του κ. Αλεξιάδη. Δεν ήθελε ή δεν τόλμησε ο κ. Αλεξιάδης να τη</w:t>
      </w:r>
      <w:r>
        <w:rPr>
          <w:rFonts w:eastAsia="Times New Roman" w:cs="Times New Roman"/>
          <w:szCs w:val="24"/>
        </w:rPr>
        <w:t xml:space="preserve"> φέρει με την κανονική κοινοβουλευτική διαδικασία.</w:t>
      </w:r>
    </w:p>
    <w:p w14:paraId="60F86E1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ένα πολύ βεβαρημένο ήδη, όπως η Κοινοβουλευτική μας Εκπρόσωπος ανέδειξε, κλίμα όπου ερχόμαστε να ψηφίσουμε καλή τη πίστει ένα νομοσχέδιο, το οποίο η Κυβέρνηση χαρακτηρίζει </w:t>
      </w:r>
      <w:r>
        <w:rPr>
          <w:rFonts w:eastAsia="Times New Roman" w:cs="Times New Roman"/>
          <w:szCs w:val="24"/>
        </w:rPr>
        <w:t>επείγον και πέντε λεπτά πριν από την ονομαστική ψηφοφορία η Κυβέρνηση κάνει δεκτή μία τροπολογία, η οποία τελειώνει την κατάσχεση υπέρ του ελληνικού δημοσίου περιουσιακών στοιχείων, δίνοντας 3% μόνο της αρχικής οφειλής, αντιλαμβάνεστε ότι αυτή η ρύθμιση δε</w:t>
      </w:r>
      <w:r>
        <w:rPr>
          <w:rFonts w:eastAsia="Times New Roman" w:cs="Times New Roman"/>
          <w:szCs w:val="24"/>
        </w:rPr>
        <w:t>ν είναι αθώα.</w:t>
      </w:r>
    </w:p>
    <w:p w14:paraId="60F86E1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Η Βουλή των Ελλήνων δεν είναι «πλυντήριο» ανομιών και ούτε είμαστε διατεθειμένοι εμείς να συμβάλουμε σε τέτοιες λογικές. Εάν ο κ. Αλεξιάδης θέλει, ας μας φέρει τα ονόματα των ανθρώπων και των εταιρειών τις οποίες θέλει να διευκολύνει και να μ</w:t>
      </w:r>
      <w:r>
        <w:rPr>
          <w:rFonts w:eastAsia="Times New Roman" w:cs="Times New Roman"/>
          <w:szCs w:val="24"/>
        </w:rPr>
        <w:t>ας εξηγήσει γιατί θα χαθούν θέσεις εργασίας ή ό,τι άλλο πιστεύει, για να πείσει τη Βουλή. Αλλά, λάθρα τέτοια τροπολογία από τη Βουλή των Ελλήνων δεν πρέπει να περάσει, κυρίες και κύριοι συνάδελφοι του ΣΥΡΙΖΑ, διότι μετά την ευθύνη δεν θα την έχει μόνο η Κυ</w:t>
      </w:r>
      <w:r>
        <w:rPr>
          <w:rFonts w:eastAsia="Times New Roman" w:cs="Times New Roman"/>
          <w:szCs w:val="24"/>
        </w:rPr>
        <w:t>βέρνηση, θα την έχει και ο καθένας από εσάς προσωπικά.</w:t>
      </w:r>
    </w:p>
    <w:p w14:paraId="60F86E1A"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0F86E1B" w14:textId="77777777" w:rsidR="00E15B20" w:rsidRDefault="00812504">
      <w:pPr>
        <w:spacing w:line="480" w:lineRule="auto"/>
        <w:ind w:firstLine="720"/>
        <w:jc w:val="both"/>
        <w:rPr>
          <w:rFonts w:eastAsia="Times New Roman" w:cs="Times New Roman"/>
          <w:color w:val="000000" w:themeColor="text1"/>
          <w:szCs w:val="24"/>
        </w:rPr>
      </w:pPr>
      <w:r w:rsidRPr="00EB268D">
        <w:rPr>
          <w:rFonts w:eastAsia="Times New Roman" w:cs="Times New Roman"/>
          <w:b/>
          <w:color w:val="000000" w:themeColor="text1"/>
          <w:szCs w:val="24"/>
        </w:rPr>
        <w:t>ΠΑΝΑΓΙΩΤΗΣ (ΠΑΝΟΣ) ΣΚΟΥΡΛΕΤΗΣ (Υπουργός Περιβάλλοντος και Ενέργειας):</w:t>
      </w:r>
      <w:r w:rsidRPr="00EB268D">
        <w:rPr>
          <w:rFonts w:eastAsia="Times New Roman" w:cs="Times New Roman"/>
          <w:color w:val="000000" w:themeColor="text1"/>
          <w:szCs w:val="24"/>
        </w:rPr>
        <w:t xml:space="preserve"> Κύριε Πρόεδρε, ζητώ τον λόγο.</w:t>
      </w:r>
    </w:p>
    <w:p w14:paraId="60F86E1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Μπακογιάννη.</w:t>
      </w:r>
    </w:p>
    <w:p w14:paraId="60F86E1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Τον λόγο έχει ο Υπουργός κ. Σκουρλέτης.</w:t>
      </w:r>
    </w:p>
    <w:p w14:paraId="60F86E1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κύριε Πρόεδρε.</w:t>
      </w:r>
    </w:p>
    <w:p w14:paraId="60F86E1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κατατέθηκε προς το τέλος της συνεδρίασης μία τροπολογία,</w:t>
      </w:r>
      <w:r>
        <w:rPr>
          <w:rFonts w:eastAsia="Times New Roman" w:cs="Times New Roman"/>
          <w:szCs w:val="24"/>
        </w:rPr>
        <w:t xml:space="preserve"> η οποία υποστηρίχθηκε με μια συγκεκριμένη επιχειρηματολογία. Αντιλαμβάνομαι ότι δεν είχαμε τη δυνατότητα να τη συζητήσουμε κατά τη διήμερη διαδικασία που είχαμε χθες και σήμερα.</w:t>
      </w:r>
    </w:p>
    <w:p w14:paraId="60F86E2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Επειδή οι τροπολογίες αυτές</w:t>
      </w:r>
      <w:r>
        <w:rPr>
          <w:rFonts w:eastAsia="Times New Roman" w:cs="Times New Roman"/>
          <w:szCs w:val="24"/>
        </w:rPr>
        <w:t>,</w:t>
      </w:r>
      <w:r>
        <w:rPr>
          <w:rFonts w:eastAsia="Times New Roman" w:cs="Times New Roman"/>
          <w:szCs w:val="24"/>
        </w:rPr>
        <w:t xml:space="preserve"> οι οποίες έρχονται με καλή πρόθεση και δεν πρέπε</w:t>
      </w:r>
      <w:r>
        <w:rPr>
          <w:rFonts w:eastAsia="Times New Roman" w:cs="Times New Roman"/>
          <w:szCs w:val="24"/>
        </w:rPr>
        <w:t>ι να σκιάζονται από κανενός άλλου είδους σκοπιμότητες, θεωρώ ότι πρέπει να αποσυρθεί και αυτό θα κάνουμε.</w:t>
      </w:r>
    </w:p>
    <w:p w14:paraId="60F86E21"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(Χειροκροτήματα)</w:t>
      </w:r>
    </w:p>
    <w:p w14:paraId="60F86E2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Ο αρμόδιος Υπουργός, με την έναρξη της διαδικασίας μετά τις καλοκαιρινές διακοπές, να την επαναφέρει με περισσότερα στοιχεία, έτσι ώσ</w:t>
      </w:r>
      <w:r>
        <w:rPr>
          <w:rFonts w:eastAsia="Times New Roman" w:cs="Times New Roman"/>
          <w:szCs w:val="24"/>
        </w:rPr>
        <w:t>τε να μην υπάρχει κανενός είδους σκιά.</w:t>
      </w:r>
    </w:p>
    <w:p w14:paraId="60F86E2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Ευχαριστώ.</w:t>
      </w:r>
    </w:p>
    <w:p w14:paraId="60F86E2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60F86E2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Κυρίες και κύριοι συνάδελφοι, η τροπολογία αποσύρεται.</w:t>
      </w:r>
    </w:p>
    <w:p w14:paraId="60F86E2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w:t>
      </w:r>
      <w:r>
        <w:rPr>
          <w:rFonts w:eastAsia="Times New Roman" w:cs="Times New Roman"/>
          <w:szCs w:val="24"/>
        </w:rPr>
        <w:t xml:space="preserve">η </w:t>
      </w:r>
      <w:r>
        <w:rPr>
          <w:rFonts w:eastAsia="Times New Roman" w:cs="Times New Roman"/>
          <w:szCs w:val="24"/>
        </w:rPr>
        <w:t xml:space="preserve">συζήτηση επί της αρχής, των άρθρων, </w:t>
      </w:r>
      <w:r>
        <w:rPr>
          <w:rFonts w:eastAsia="Times New Roman" w:cs="Times New Roman"/>
          <w:szCs w:val="24"/>
        </w:rPr>
        <w:t xml:space="preserve">των τροπολογιών και του συνόλου του σχεδίου νόμου του Υπουργείου Περιβάλλοντος και Ενέργειας: «Νέο καθεστώς στήριξης των σταθμών παραγωγής ηλεκτρικής ενέργειας από Ανανεώσιμες Πηγές Ενέργειας και Συμπαραγωγή </w:t>
      </w:r>
      <w:r>
        <w:rPr>
          <w:rFonts w:eastAsia="Times New Roman" w:cs="Times New Roman"/>
          <w:szCs w:val="24"/>
        </w:rPr>
        <w:t>Η</w:t>
      </w:r>
      <w:r>
        <w:rPr>
          <w:rFonts w:eastAsia="Times New Roman" w:cs="Times New Roman"/>
          <w:szCs w:val="24"/>
        </w:rPr>
        <w:t xml:space="preserve">λεκτρισμού και </w:t>
      </w:r>
      <w:r>
        <w:rPr>
          <w:rFonts w:eastAsia="Times New Roman" w:cs="Times New Roman"/>
          <w:szCs w:val="24"/>
        </w:rPr>
        <w:t>Θ</w:t>
      </w:r>
      <w:r>
        <w:rPr>
          <w:rFonts w:eastAsia="Times New Roman" w:cs="Times New Roman"/>
          <w:szCs w:val="24"/>
        </w:rPr>
        <w:t xml:space="preserve">ερμότητας </w:t>
      </w:r>
      <w:r>
        <w:rPr>
          <w:rFonts w:eastAsia="Times New Roman" w:cs="Times New Roman"/>
          <w:szCs w:val="24"/>
        </w:rPr>
        <w:t>Υ</w:t>
      </w:r>
      <w:r>
        <w:rPr>
          <w:rFonts w:eastAsia="Times New Roman" w:cs="Times New Roman"/>
          <w:szCs w:val="24"/>
        </w:rPr>
        <w:t xml:space="preserve">ψηλής </w:t>
      </w:r>
      <w:r>
        <w:rPr>
          <w:rFonts w:eastAsia="Times New Roman" w:cs="Times New Roman"/>
          <w:szCs w:val="24"/>
        </w:rPr>
        <w:t>Α</w:t>
      </w:r>
      <w:r>
        <w:rPr>
          <w:rFonts w:eastAsia="Times New Roman" w:cs="Times New Roman"/>
          <w:szCs w:val="24"/>
        </w:rPr>
        <w:t>πόδοσης - Δια</w:t>
      </w:r>
      <w:r>
        <w:rPr>
          <w:rFonts w:eastAsia="Times New Roman" w:cs="Times New Roman"/>
          <w:szCs w:val="24"/>
        </w:rPr>
        <w:t>τάξεις για το νομικό και λειτουργικό διαχωρισμό των κλάδων προμήθειας και διανομής στην αγορά του φυσικού αερίου και άλλες διατάξεις».</w:t>
      </w:r>
    </w:p>
    <w:p w14:paraId="60F86E27" w14:textId="77777777" w:rsidR="00E15B20" w:rsidRDefault="00812504">
      <w:pPr>
        <w:spacing w:line="48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έ</w:t>
      </w:r>
      <w:r>
        <w:rPr>
          <w:rFonts w:eastAsia="Times New Roman"/>
          <w:szCs w:val="24"/>
        </w:rPr>
        <w:t>χει υποβληθεί αίτηση διεξαγωγής ονομαστικής ψηφοφορίας επί της αρχής και επί του άρθρου 35</w:t>
      </w:r>
      <w:r>
        <w:rPr>
          <w:rFonts w:eastAsia="Times New Roman"/>
          <w:szCs w:val="24"/>
        </w:rPr>
        <w:t xml:space="preserve"> από Βουλευτές του Λαϊκού Συνδέσμου- Χρυσή Αυγή</w:t>
      </w:r>
      <w:r>
        <w:rPr>
          <w:rFonts w:eastAsia="Times New Roman"/>
          <w:szCs w:val="24"/>
        </w:rPr>
        <w:t>, της οποίας το κείμενο έχει ως εξής:</w:t>
      </w:r>
    </w:p>
    <w:p w14:paraId="60F86E28" w14:textId="77777777" w:rsidR="00E15B20" w:rsidRDefault="00812504">
      <w:pPr>
        <w:spacing w:line="480" w:lineRule="auto"/>
        <w:ind w:firstLine="720"/>
        <w:jc w:val="center"/>
        <w:rPr>
          <w:rFonts w:eastAsia="Times New Roman" w:cs="Times New Roman"/>
          <w:color w:val="FF0000"/>
          <w:szCs w:val="24"/>
        </w:rPr>
      </w:pPr>
      <w:r w:rsidRPr="00D24C2D">
        <w:rPr>
          <w:rFonts w:eastAsia="Times New Roman" w:cs="Times New Roman"/>
          <w:color w:val="FF0000"/>
          <w:szCs w:val="24"/>
        </w:rPr>
        <w:t>ΑΛΛΑΓΗ ΣΕΛΙΔΑΣ</w:t>
      </w:r>
    </w:p>
    <w:p w14:paraId="60F86E29" w14:textId="77777777" w:rsidR="00E15B20" w:rsidRDefault="00812504">
      <w:pPr>
        <w:spacing w:line="480" w:lineRule="auto"/>
        <w:ind w:firstLine="720"/>
        <w:jc w:val="center"/>
        <w:rPr>
          <w:rFonts w:eastAsia="Times New Roman" w:cs="Times New Roman"/>
          <w:szCs w:val="24"/>
        </w:rPr>
      </w:pPr>
      <w:r>
        <w:rPr>
          <w:rFonts w:eastAsia="Times New Roman" w:cs="Times New Roman"/>
          <w:szCs w:val="24"/>
        </w:rPr>
        <w:t>(Να μπει η σελ. 263</w:t>
      </w:r>
      <w:r w:rsidRPr="00D24C2D">
        <w:rPr>
          <w:rFonts w:eastAsia="Times New Roman" w:cs="Times New Roman"/>
          <w:szCs w:val="24"/>
        </w:rPr>
        <w:t>α)</w:t>
      </w:r>
    </w:p>
    <w:p w14:paraId="60F86E2A" w14:textId="77777777" w:rsidR="00E15B20" w:rsidRDefault="00812504">
      <w:pPr>
        <w:spacing w:line="480" w:lineRule="auto"/>
        <w:ind w:firstLine="720"/>
        <w:jc w:val="center"/>
        <w:rPr>
          <w:rFonts w:eastAsia="Times New Roman"/>
          <w:szCs w:val="24"/>
        </w:rPr>
      </w:pPr>
      <w:r w:rsidRPr="00D24C2D">
        <w:rPr>
          <w:rFonts w:eastAsia="Times New Roman" w:cs="Times New Roman"/>
          <w:color w:val="FF0000"/>
          <w:szCs w:val="24"/>
        </w:rPr>
        <w:t>ΑΛΛΑΓΗ ΣΕΛΙΔΑΣ</w:t>
      </w:r>
    </w:p>
    <w:p w14:paraId="60F86E2B" w14:textId="77777777" w:rsidR="00E15B20" w:rsidRDefault="00812504">
      <w:pPr>
        <w:spacing w:line="48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και</w:t>
      </w:r>
      <w:r>
        <w:rPr>
          <w:rFonts w:eastAsia="Times New Roman"/>
          <w:szCs w:val="24"/>
        </w:rPr>
        <w:t xml:space="preserve"> τον κατάλογο των υπογραφόντων την αίτηση ονομαστικής ψηφοφορίας, για να</w:t>
      </w:r>
      <w:r>
        <w:rPr>
          <w:rFonts w:eastAsia="Times New Roman"/>
          <w:szCs w:val="24"/>
        </w:rPr>
        <w:t xml:space="preserve"> διαπιστωθεί αν υπάρχει ο απαιτούμενος από τον Κανονισμό αριθμός για την υποβολή της.</w:t>
      </w:r>
    </w:p>
    <w:p w14:paraId="60F86E2C" w14:textId="77777777" w:rsidR="00E15B20" w:rsidRDefault="00812504">
      <w:pPr>
        <w:spacing w:line="480" w:lineRule="auto"/>
        <w:ind w:firstLine="720"/>
        <w:jc w:val="both"/>
        <w:rPr>
          <w:rFonts w:eastAsia="Times New Roman"/>
          <w:szCs w:val="24"/>
        </w:rPr>
      </w:pPr>
      <w:r>
        <w:rPr>
          <w:rFonts w:eastAsia="Times New Roman"/>
          <w:szCs w:val="24"/>
        </w:rPr>
        <w:t>Ο κ. Νικόλαος Μιχαλολιάκος. Παρών.</w:t>
      </w:r>
    </w:p>
    <w:p w14:paraId="60F86E2D" w14:textId="77777777" w:rsidR="00E15B20" w:rsidRDefault="00812504">
      <w:pPr>
        <w:spacing w:line="480" w:lineRule="auto"/>
        <w:ind w:firstLine="720"/>
        <w:jc w:val="both"/>
        <w:rPr>
          <w:rFonts w:eastAsia="Times New Roman"/>
          <w:szCs w:val="24"/>
        </w:rPr>
      </w:pPr>
      <w:r>
        <w:rPr>
          <w:rFonts w:eastAsia="Times New Roman"/>
          <w:szCs w:val="24"/>
        </w:rPr>
        <w:t>Ο κ. Ιωάννης Αϊβατίδης. Παρών.</w:t>
      </w:r>
    </w:p>
    <w:p w14:paraId="60F86E2E" w14:textId="77777777" w:rsidR="00E15B20" w:rsidRDefault="00812504">
      <w:pPr>
        <w:spacing w:line="480" w:lineRule="auto"/>
        <w:ind w:firstLine="720"/>
        <w:jc w:val="both"/>
        <w:rPr>
          <w:rFonts w:eastAsia="Times New Roman"/>
          <w:szCs w:val="24"/>
        </w:rPr>
      </w:pPr>
      <w:r>
        <w:rPr>
          <w:rFonts w:eastAsia="Times New Roman"/>
          <w:szCs w:val="24"/>
        </w:rPr>
        <w:t>Η κ. Σωτηρία Βλάχου. Παρούσα.</w:t>
      </w:r>
    </w:p>
    <w:p w14:paraId="60F86E2F" w14:textId="77777777" w:rsidR="00E15B20" w:rsidRDefault="00812504">
      <w:pPr>
        <w:spacing w:line="480" w:lineRule="auto"/>
        <w:ind w:firstLine="720"/>
        <w:jc w:val="both"/>
        <w:rPr>
          <w:rFonts w:eastAsia="Times New Roman"/>
          <w:szCs w:val="24"/>
        </w:rPr>
      </w:pPr>
      <w:r>
        <w:rPr>
          <w:rFonts w:eastAsia="Times New Roman"/>
          <w:szCs w:val="24"/>
        </w:rPr>
        <w:t>Ο κ. Γεώργιος Γερμενής. Παρών.</w:t>
      </w:r>
    </w:p>
    <w:p w14:paraId="60F86E30" w14:textId="77777777" w:rsidR="00E15B20" w:rsidRDefault="00812504">
      <w:pPr>
        <w:spacing w:line="480" w:lineRule="auto"/>
        <w:ind w:firstLine="720"/>
        <w:jc w:val="both"/>
        <w:rPr>
          <w:rFonts w:eastAsia="Times New Roman"/>
          <w:szCs w:val="24"/>
        </w:rPr>
      </w:pPr>
      <w:r>
        <w:rPr>
          <w:rFonts w:eastAsia="Times New Roman"/>
          <w:szCs w:val="24"/>
        </w:rPr>
        <w:t>Ο κ. Αντώνιος Γρέγος. Παρών.</w:t>
      </w:r>
    </w:p>
    <w:p w14:paraId="60F86E31" w14:textId="77777777" w:rsidR="00E15B20" w:rsidRDefault="00812504">
      <w:pPr>
        <w:spacing w:line="480" w:lineRule="auto"/>
        <w:ind w:firstLine="720"/>
        <w:jc w:val="both"/>
        <w:rPr>
          <w:rFonts w:eastAsia="Times New Roman"/>
          <w:szCs w:val="24"/>
        </w:rPr>
      </w:pPr>
      <w:r>
        <w:rPr>
          <w:rFonts w:eastAsia="Times New Roman"/>
          <w:szCs w:val="24"/>
        </w:rPr>
        <w:t>Η κ. Ελένη Ζαρ</w:t>
      </w:r>
      <w:r>
        <w:rPr>
          <w:rFonts w:eastAsia="Times New Roman"/>
          <w:szCs w:val="24"/>
        </w:rPr>
        <w:t>ούλια. Παρούσα.</w:t>
      </w:r>
    </w:p>
    <w:p w14:paraId="60F86E32" w14:textId="77777777" w:rsidR="00E15B20" w:rsidRDefault="00812504">
      <w:pPr>
        <w:spacing w:line="480" w:lineRule="auto"/>
        <w:ind w:firstLine="720"/>
        <w:jc w:val="both"/>
        <w:rPr>
          <w:rFonts w:eastAsia="Times New Roman"/>
          <w:szCs w:val="24"/>
        </w:rPr>
      </w:pPr>
      <w:r>
        <w:rPr>
          <w:rFonts w:eastAsia="Times New Roman"/>
          <w:szCs w:val="24"/>
        </w:rPr>
        <w:t>Ο κ. Παναγιώτης Ηλιόπουλος. Παρών.</w:t>
      </w:r>
    </w:p>
    <w:p w14:paraId="60F86E33" w14:textId="77777777" w:rsidR="00E15B20" w:rsidRDefault="00812504">
      <w:pPr>
        <w:spacing w:line="480" w:lineRule="auto"/>
        <w:ind w:firstLine="720"/>
        <w:jc w:val="both"/>
        <w:rPr>
          <w:rFonts w:eastAsia="Times New Roman"/>
          <w:szCs w:val="24"/>
        </w:rPr>
      </w:pPr>
      <w:r>
        <w:rPr>
          <w:rFonts w:eastAsia="Times New Roman"/>
          <w:szCs w:val="24"/>
        </w:rPr>
        <w:t>Ο κ. Ευάγγελος Καρακώστας. Παρών.</w:t>
      </w:r>
    </w:p>
    <w:p w14:paraId="60F86E34" w14:textId="77777777" w:rsidR="00E15B20" w:rsidRDefault="00812504">
      <w:pPr>
        <w:spacing w:line="480" w:lineRule="auto"/>
        <w:ind w:firstLine="720"/>
        <w:jc w:val="both"/>
        <w:rPr>
          <w:rFonts w:eastAsia="Times New Roman"/>
          <w:szCs w:val="24"/>
        </w:rPr>
      </w:pPr>
      <w:r>
        <w:rPr>
          <w:rFonts w:eastAsia="Times New Roman"/>
          <w:szCs w:val="24"/>
        </w:rPr>
        <w:t>Ο κ. Ηλίας Κασιδιάρης. Παρών.</w:t>
      </w:r>
    </w:p>
    <w:p w14:paraId="60F86E35" w14:textId="77777777" w:rsidR="00E15B20" w:rsidRDefault="00812504">
      <w:pPr>
        <w:spacing w:line="480" w:lineRule="auto"/>
        <w:ind w:firstLine="720"/>
        <w:jc w:val="both"/>
        <w:rPr>
          <w:rFonts w:eastAsia="Times New Roman"/>
          <w:szCs w:val="24"/>
        </w:rPr>
      </w:pPr>
      <w:r>
        <w:rPr>
          <w:rFonts w:eastAsia="Times New Roman"/>
          <w:szCs w:val="24"/>
        </w:rPr>
        <w:t>Ο κ. Νικόλαος Κούζηλος. Παρών.</w:t>
      </w:r>
    </w:p>
    <w:p w14:paraId="60F86E36" w14:textId="77777777" w:rsidR="00E15B20" w:rsidRDefault="00812504">
      <w:pPr>
        <w:spacing w:line="480" w:lineRule="auto"/>
        <w:ind w:firstLine="720"/>
        <w:jc w:val="both"/>
        <w:rPr>
          <w:rFonts w:eastAsia="Times New Roman"/>
          <w:szCs w:val="24"/>
        </w:rPr>
      </w:pPr>
      <w:r>
        <w:rPr>
          <w:rFonts w:eastAsia="Times New Roman"/>
          <w:szCs w:val="24"/>
        </w:rPr>
        <w:t>Ο κ. Δημήτριος Κουκούτσης. Παρών.</w:t>
      </w:r>
    </w:p>
    <w:p w14:paraId="60F86E37" w14:textId="77777777" w:rsidR="00E15B20" w:rsidRDefault="00812504">
      <w:pPr>
        <w:spacing w:line="480" w:lineRule="auto"/>
        <w:ind w:firstLine="720"/>
        <w:jc w:val="both"/>
        <w:rPr>
          <w:rFonts w:eastAsia="Times New Roman"/>
          <w:szCs w:val="24"/>
        </w:rPr>
      </w:pPr>
      <w:r>
        <w:rPr>
          <w:rFonts w:eastAsia="Times New Roman"/>
          <w:szCs w:val="24"/>
        </w:rPr>
        <w:t>Ο κ. Ιωάννης Λαγός. Παρών.</w:t>
      </w:r>
    </w:p>
    <w:p w14:paraId="60F86E38" w14:textId="77777777" w:rsidR="00E15B20" w:rsidRDefault="00812504">
      <w:pPr>
        <w:spacing w:line="480" w:lineRule="auto"/>
        <w:ind w:firstLine="720"/>
        <w:jc w:val="both"/>
        <w:rPr>
          <w:rFonts w:eastAsia="Times New Roman"/>
          <w:szCs w:val="24"/>
        </w:rPr>
      </w:pPr>
      <w:r>
        <w:rPr>
          <w:rFonts w:eastAsia="Times New Roman"/>
          <w:szCs w:val="24"/>
        </w:rPr>
        <w:t>Ο κ. Νικόλαος Μίχος. Παρών.</w:t>
      </w:r>
    </w:p>
    <w:p w14:paraId="60F86E39" w14:textId="77777777" w:rsidR="00E15B20" w:rsidRDefault="00812504">
      <w:pPr>
        <w:spacing w:line="480" w:lineRule="auto"/>
        <w:ind w:firstLine="720"/>
        <w:jc w:val="both"/>
        <w:rPr>
          <w:rFonts w:eastAsia="Times New Roman"/>
          <w:szCs w:val="24"/>
        </w:rPr>
      </w:pPr>
      <w:r>
        <w:rPr>
          <w:rFonts w:eastAsia="Times New Roman"/>
          <w:szCs w:val="24"/>
        </w:rPr>
        <w:t>Ο κ. Κωνσταντίνος Μπα</w:t>
      </w:r>
      <w:r>
        <w:rPr>
          <w:rFonts w:eastAsia="Times New Roman"/>
          <w:szCs w:val="24"/>
        </w:rPr>
        <w:t>ρμπαρούσης. Παρών.</w:t>
      </w:r>
    </w:p>
    <w:p w14:paraId="60F86E3A" w14:textId="77777777" w:rsidR="00E15B20" w:rsidRDefault="00812504">
      <w:pPr>
        <w:spacing w:line="480" w:lineRule="auto"/>
        <w:ind w:firstLine="720"/>
        <w:jc w:val="both"/>
        <w:rPr>
          <w:rFonts w:eastAsia="Times New Roman"/>
          <w:szCs w:val="24"/>
        </w:rPr>
      </w:pPr>
      <w:r>
        <w:rPr>
          <w:rFonts w:eastAsia="Times New Roman"/>
          <w:szCs w:val="24"/>
        </w:rPr>
        <w:t>Ο κ. Ηλίας Παναγιώταρος. Παρών.</w:t>
      </w:r>
    </w:p>
    <w:p w14:paraId="60F86E3B" w14:textId="77777777" w:rsidR="00E15B20" w:rsidRDefault="00812504">
      <w:pPr>
        <w:spacing w:line="480" w:lineRule="auto"/>
        <w:ind w:firstLine="720"/>
        <w:jc w:val="both"/>
        <w:rPr>
          <w:rFonts w:eastAsia="Times New Roman"/>
          <w:szCs w:val="24"/>
        </w:rPr>
      </w:pPr>
      <w:r>
        <w:rPr>
          <w:rFonts w:eastAsia="Times New Roman"/>
          <w:szCs w:val="24"/>
        </w:rPr>
        <w:t>Ο κ. Χρήστος Παππάς. Παρών.</w:t>
      </w:r>
    </w:p>
    <w:p w14:paraId="60F86E3C" w14:textId="77777777" w:rsidR="00E15B20" w:rsidRDefault="00812504">
      <w:pPr>
        <w:spacing w:line="480" w:lineRule="auto"/>
        <w:ind w:firstLine="720"/>
        <w:jc w:val="both"/>
        <w:rPr>
          <w:rFonts w:eastAsia="Times New Roman"/>
          <w:szCs w:val="24"/>
        </w:rPr>
      </w:pPr>
      <w:r>
        <w:rPr>
          <w:rFonts w:eastAsia="Times New Roman"/>
          <w:szCs w:val="24"/>
        </w:rPr>
        <w:t>Ο κ. Ιωάννης Σαχινίδης. Παρών.</w:t>
      </w:r>
    </w:p>
    <w:p w14:paraId="60F86E3D" w14:textId="77777777" w:rsidR="00E15B20" w:rsidRDefault="00812504">
      <w:pPr>
        <w:spacing w:line="480" w:lineRule="auto"/>
        <w:ind w:firstLine="720"/>
        <w:jc w:val="both"/>
        <w:rPr>
          <w:rFonts w:eastAsia="Times New Roman"/>
          <w:szCs w:val="24"/>
        </w:rPr>
      </w:pPr>
      <w:r>
        <w:rPr>
          <w:rFonts w:eastAsia="Times New Roman"/>
          <w:szCs w:val="24"/>
        </w:rPr>
        <w:t>Ο κ. Χρήστος Χατζησάββας. Παρών.</w:t>
      </w:r>
    </w:p>
    <w:p w14:paraId="60F86E3E" w14:textId="77777777" w:rsidR="00E15B20" w:rsidRDefault="00812504">
      <w:pPr>
        <w:spacing w:line="480" w:lineRule="auto"/>
        <w:ind w:firstLine="720"/>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w:t>
      </w:r>
      <w:r>
        <w:rPr>
          <w:rFonts w:eastAsia="Times New Roman"/>
          <w:szCs w:val="24"/>
        </w:rPr>
        <w:t>ς ψηφοφορίας Βουλευτών.</w:t>
      </w:r>
    </w:p>
    <w:p w14:paraId="60F86E3F" w14:textId="77777777" w:rsidR="00E15B20" w:rsidRDefault="00812504">
      <w:pPr>
        <w:spacing w:line="480" w:lineRule="auto"/>
        <w:ind w:firstLine="720"/>
        <w:jc w:val="both"/>
        <w:rPr>
          <w:rFonts w:eastAsia="Times New Roman"/>
          <w:szCs w:val="24"/>
        </w:rPr>
      </w:pPr>
      <w:r>
        <w:rPr>
          <w:rFonts w:eastAsia="Times New Roman"/>
          <w:szCs w:val="24"/>
        </w:rPr>
        <w:t>Συνεπώς</w:t>
      </w:r>
      <w:r>
        <w:rPr>
          <w:rFonts w:eastAsia="Times New Roman"/>
          <w:szCs w:val="24"/>
        </w:rPr>
        <w:t xml:space="preserve"> </w:t>
      </w:r>
      <w:r>
        <w:rPr>
          <w:rFonts w:eastAsia="Times New Roman"/>
          <w:szCs w:val="24"/>
        </w:rPr>
        <w:t>διακόπτουμε τη συνεδρίαση για δέκα (10΄) λεπτά, σύμφωνα με τον Κανονισμό.</w:t>
      </w:r>
    </w:p>
    <w:p w14:paraId="60F86E40" w14:textId="77777777" w:rsidR="00E15B20" w:rsidRDefault="00812504">
      <w:pPr>
        <w:spacing w:line="480" w:lineRule="auto"/>
        <w:ind w:firstLine="720"/>
        <w:jc w:val="center"/>
        <w:rPr>
          <w:rFonts w:eastAsia="Times New Roman"/>
          <w:szCs w:val="24"/>
        </w:rPr>
      </w:pPr>
      <w:r>
        <w:rPr>
          <w:rFonts w:eastAsia="Times New Roman"/>
          <w:szCs w:val="24"/>
        </w:rPr>
        <w:t>(ΔΙΑΚΟΠΗ)</w:t>
      </w:r>
    </w:p>
    <w:p w14:paraId="60F86E41" w14:textId="77777777" w:rsidR="00E15B20" w:rsidRDefault="00812504">
      <w:pPr>
        <w:spacing w:line="480" w:lineRule="auto"/>
        <w:ind w:firstLine="720"/>
        <w:jc w:val="center"/>
        <w:rPr>
          <w:rFonts w:eastAsia="Times New Roman"/>
          <w:szCs w:val="24"/>
        </w:rPr>
      </w:pPr>
      <w:r>
        <w:rPr>
          <w:rFonts w:eastAsia="Times New Roman"/>
          <w:szCs w:val="24"/>
        </w:rPr>
        <w:t>(</w:t>
      </w:r>
      <w:r>
        <w:rPr>
          <w:rFonts w:eastAsia="Times New Roman"/>
          <w:szCs w:val="24"/>
          <w:lang w:val="en-US"/>
        </w:rPr>
        <w:t>META</w:t>
      </w:r>
      <w:r>
        <w:rPr>
          <w:rFonts w:eastAsia="Times New Roman"/>
          <w:szCs w:val="24"/>
        </w:rPr>
        <w:t xml:space="preserve"> </w:t>
      </w:r>
      <w:r>
        <w:rPr>
          <w:rFonts w:eastAsia="Times New Roman"/>
          <w:szCs w:val="24"/>
          <w:lang w:val="en-US"/>
        </w:rPr>
        <w:t>TH</w:t>
      </w:r>
      <w:r>
        <w:rPr>
          <w:rFonts w:eastAsia="Times New Roman"/>
          <w:szCs w:val="24"/>
        </w:rPr>
        <w:t xml:space="preserve"> ΔΙΑΚΟΠΗ)</w:t>
      </w:r>
    </w:p>
    <w:p w14:paraId="60F86E42" w14:textId="77777777" w:rsidR="00E15B20" w:rsidRDefault="00812504">
      <w:pPr>
        <w:spacing w:line="48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w:t>
      </w:r>
      <w:r>
        <w:rPr>
          <w:rFonts w:eastAsia="Times New Roman"/>
          <w:szCs w:val="24"/>
        </w:rPr>
        <w:t>συνεχίζ</w:t>
      </w:r>
      <w:r>
        <w:rPr>
          <w:rFonts w:eastAsia="Times New Roman"/>
          <w:szCs w:val="24"/>
        </w:rPr>
        <w:t>εται η συνεδρίαση.</w:t>
      </w:r>
    </w:p>
    <w:p w14:paraId="60F86E43" w14:textId="77777777" w:rsidR="00E15B20" w:rsidRDefault="00812504">
      <w:pPr>
        <w:spacing w:line="480" w:lineRule="auto"/>
        <w:ind w:firstLine="720"/>
        <w:jc w:val="both"/>
        <w:rPr>
          <w:rFonts w:eastAsia="Times New Roman"/>
          <w:szCs w:val="24"/>
        </w:rPr>
      </w:pPr>
      <w:r>
        <w:rPr>
          <w:rFonts w:eastAsia="Times New Roman"/>
          <w:szCs w:val="24"/>
        </w:rPr>
        <w:t xml:space="preserve">Θα διεξαχθεί ονομαστική ψηφοφορία </w:t>
      </w:r>
      <w:r>
        <w:rPr>
          <w:rFonts w:eastAsia="Times New Roman"/>
          <w:szCs w:val="24"/>
        </w:rPr>
        <w:t>επί της αρχής και επί του άρθρου 35 του σχεδίου νόμου του Υπουργείου Περιβάλλοντος και Ενέργειας</w:t>
      </w:r>
      <w:r>
        <w:rPr>
          <w:rFonts w:eastAsia="Times New Roman"/>
          <w:szCs w:val="24"/>
        </w:rPr>
        <w:t>:</w:t>
      </w:r>
      <w:r>
        <w:rPr>
          <w:rFonts w:eastAsia="Times New Roman"/>
          <w:szCs w:val="24"/>
        </w:rPr>
        <w:t xml:space="preserve"> «Νέο καθεστώς στήριξης των σταθμών παραγωγής ηλεκτρικής ενέργειας από Ανανεώσιμες Πηγές Ενέργειας και Συμπαραγωγή </w:t>
      </w:r>
      <w:r>
        <w:rPr>
          <w:rFonts w:eastAsia="Times New Roman"/>
          <w:szCs w:val="24"/>
        </w:rPr>
        <w:t>Η</w:t>
      </w:r>
      <w:r>
        <w:rPr>
          <w:rFonts w:eastAsia="Times New Roman"/>
          <w:szCs w:val="24"/>
        </w:rPr>
        <w:t xml:space="preserve">λεκτρισμού και </w:t>
      </w:r>
      <w:r>
        <w:rPr>
          <w:rFonts w:eastAsia="Times New Roman"/>
          <w:szCs w:val="24"/>
        </w:rPr>
        <w:t>Θ</w:t>
      </w:r>
      <w:r>
        <w:rPr>
          <w:rFonts w:eastAsia="Times New Roman"/>
          <w:szCs w:val="24"/>
        </w:rPr>
        <w:t xml:space="preserve">ερμότητας </w:t>
      </w:r>
      <w:r>
        <w:rPr>
          <w:rFonts w:eastAsia="Times New Roman"/>
          <w:szCs w:val="24"/>
        </w:rPr>
        <w:t>Υ</w:t>
      </w:r>
      <w:r>
        <w:rPr>
          <w:rFonts w:eastAsia="Times New Roman"/>
          <w:szCs w:val="24"/>
        </w:rPr>
        <w:t xml:space="preserve">ψηλής </w:t>
      </w:r>
      <w:r>
        <w:rPr>
          <w:rFonts w:eastAsia="Times New Roman"/>
          <w:szCs w:val="24"/>
        </w:rPr>
        <w:t>Α</w:t>
      </w:r>
      <w:r>
        <w:rPr>
          <w:rFonts w:eastAsia="Times New Roman"/>
          <w:szCs w:val="24"/>
        </w:rPr>
        <w:t>πόδοσης –</w:t>
      </w:r>
      <w:r>
        <w:rPr>
          <w:rFonts w:eastAsia="Times New Roman"/>
          <w:szCs w:val="24"/>
        </w:rPr>
        <w:t xml:space="preserve"> Διατάξεις για το νομικό και λειτουργικό διαχωρισμό των κλάδων προμήθειας και διανομής στην αγορά του φυσικού αερίου και άλλες διατάξεις».</w:t>
      </w:r>
    </w:p>
    <w:p w14:paraId="60F86E44" w14:textId="77777777" w:rsidR="00E15B20" w:rsidRDefault="00812504">
      <w:pPr>
        <w:spacing w:line="480" w:lineRule="auto"/>
        <w:ind w:firstLine="720"/>
        <w:jc w:val="both"/>
        <w:rPr>
          <w:rFonts w:eastAsia="Times New Roman"/>
          <w:szCs w:val="24"/>
        </w:rPr>
      </w:pPr>
      <w:r>
        <w:rPr>
          <w:rFonts w:eastAsia="Times New Roman"/>
          <w:szCs w:val="24"/>
        </w:rPr>
        <w:t>Οι αποδεχόμενοι την αρχή και το άρθρο 35 του νομοσχεδίου λέγουν «ΝΑΙ».</w:t>
      </w:r>
    </w:p>
    <w:p w14:paraId="60F86E45" w14:textId="77777777" w:rsidR="00E15B20" w:rsidRDefault="00812504">
      <w:pPr>
        <w:spacing w:line="480" w:lineRule="auto"/>
        <w:ind w:firstLine="720"/>
        <w:jc w:val="both"/>
        <w:rPr>
          <w:rFonts w:eastAsia="Times New Roman"/>
          <w:szCs w:val="24"/>
        </w:rPr>
      </w:pPr>
      <w:r>
        <w:rPr>
          <w:rFonts w:eastAsia="Times New Roman"/>
          <w:szCs w:val="24"/>
        </w:rPr>
        <w:t>Οι μη αποδεχόμενοι την αρχή και το άρθρο 35 το</w:t>
      </w:r>
      <w:r>
        <w:rPr>
          <w:rFonts w:eastAsia="Times New Roman"/>
          <w:szCs w:val="24"/>
        </w:rPr>
        <w:t>υ νομοσχεδίου λέγουν «ΟΧΙ».</w:t>
      </w:r>
    </w:p>
    <w:p w14:paraId="60F86E46" w14:textId="77777777" w:rsidR="00E15B20" w:rsidRDefault="00812504">
      <w:pPr>
        <w:spacing w:line="480" w:lineRule="auto"/>
        <w:ind w:firstLine="720"/>
        <w:jc w:val="both"/>
        <w:rPr>
          <w:rFonts w:eastAsia="Times New Roman"/>
          <w:szCs w:val="24"/>
        </w:rPr>
      </w:pPr>
      <w:r>
        <w:rPr>
          <w:rFonts w:eastAsia="Times New Roman"/>
          <w:szCs w:val="24"/>
        </w:rPr>
        <w:t>Οι αρνούμενοι ψήφο λέγουν «ΠΑΡΩΝ».</w:t>
      </w:r>
    </w:p>
    <w:p w14:paraId="60F86E47" w14:textId="77777777" w:rsidR="00E15B20" w:rsidRDefault="00812504">
      <w:pPr>
        <w:spacing w:line="480" w:lineRule="auto"/>
        <w:ind w:firstLine="720"/>
        <w:jc w:val="both"/>
        <w:rPr>
          <w:rFonts w:eastAsia="Times New Roman"/>
          <w:szCs w:val="24"/>
        </w:rPr>
      </w:pPr>
      <w:r>
        <w:rPr>
          <w:rFonts w:eastAsia="Times New Roman"/>
          <w:szCs w:val="24"/>
        </w:rPr>
        <w:t>Καλούνται επί του καταλόγου η κ. Παναγιώτα Δριτσέλη από τον ΣΥΡΙΖΑ και ο κ. Βασίλειος Γιόγιακας από τη Νέα Δημοκρατία.</w:t>
      </w:r>
    </w:p>
    <w:p w14:paraId="60F86E48" w14:textId="77777777" w:rsidR="00E15B20" w:rsidRDefault="00812504">
      <w:pPr>
        <w:spacing w:line="480" w:lineRule="auto"/>
        <w:ind w:firstLine="720"/>
        <w:jc w:val="both"/>
        <w:rPr>
          <w:rFonts w:eastAsia="Times New Roman"/>
          <w:szCs w:val="24"/>
        </w:rPr>
      </w:pPr>
      <w:r>
        <w:rPr>
          <w:rFonts w:eastAsia="Times New Roman"/>
          <w:szCs w:val="24"/>
        </w:rPr>
        <w:t>Σας ενημερώνω, επίσης, ότι έχουν έλθει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w:t>
      </w:r>
      <w:r>
        <w:rPr>
          <w:rFonts w:eastAsia="Times New Roman"/>
          <w:szCs w:val="24"/>
          <w:vertAlign w:val="superscript"/>
        </w:rPr>
        <w:t xml:space="preserve"> </w:t>
      </w:r>
      <w:r>
        <w:rPr>
          <w:rFonts w:eastAsia="Times New Roman"/>
          <w:szCs w:val="24"/>
        </w:rPr>
        <w:t>Α του Κανονισμού της Βουλής, με τις οποίες γνωστοποιούν την ψήφο τους επί της αρχής και επί του άρθρου 35 του νομοσχεδίου. Οι ψήφοι αυτές θα ανακοινωθούν και θα συνυπολογιστούν στην καταμέτρηση, η οποία θα ακολουθήσει.</w:t>
      </w:r>
    </w:p>
    <w:p w14:paraId="60F86E49" w14:textId="77777777" w:rsidR="00E15B20" w:rsidRDefault="00812504">
      <w:pPr>
        <w:spacing w:line="480" w:lineRule="auto"/>
        <w:ind w:firstLine="720"/>
        <w:jc w:val="both"/>
        <w:rPr>
          <w:rFonts w:eastAsia="Times New Roman"/>
          <w:szCs w:val="24"/>
        </w:rPr>
      </w:pPr>
      <w:r>
        <w:rPr>
          <w:rFonts w:eastAsia="Times New Roman"/>
          <w:szCs w:val="24"/>
        </w:rPr>
        <w:t>Π</w:t>
      </w:r>
      <w:r>
        <w:rPr>
          <w:rFonts w:eastAsia="Times New Roman"/>
          <w:szCs w:val="24"/>
        </w:rPr>
        <w:t>αρακαλώ να αρχίσει η ανάγνωση του καταλόγου.</w:t>
      </w:r>
    </w:p>
    <w:p w14:paraId="60F86E4A" w14:textId="77777777" w:rsidR="00E15B20" w:rsidRDefault="00812504">
      <w:pPr>
        <w:spacing w:line="480" w:lineRule="auto"/>
        <w:ind w:firstLine="720"/>
        <w:jc w:val="center"/>
        <w:rPr>
          <w:rFonts w:eastAsia="Times New Roman"/>
          <w:szCs w:val="24"/>
        </w:rPr>
      </w:pPr>
      <w:r>
        <w:rPr>
          <w:rFonts w:eastAsia="Times New Roman"/>
          <w:szCs w:val="24"/>
        </w:rPr>
        <w:t>(ΨΗΦΟΦΟΡΙΑ)</w:t>
      </w:r>
    </w:p>
    <w:p w14:paraId="60F86E4B" w14:textId="77777777" w:rsidR="00E15B20" w:rsidRDefault="00812504">
      <w:pPr>
        <w:spacing w:line="480" w:lineRule="auto"/>
        <w:ind w:firstLine="720"/>
        <w:jc w:val="center"/>
        <w:rPr>
          <w:rFonts w:eastAsia="Times New Roman"/>
          <w:szCs w:val="24"/>
        </w:rPr>
      </w:pPr>
      <w:r>
        <w:rPr>
          <w:rFonts w:eastAsia="Times New Roman"/>
          <w:szCs w:val="24"/>
        </w:rPr>
        <w:t>(ΜΕΤΑ ΚΑΙ ΤΗ ΔΕΥΤΕΡΗ ΑΝΑΓΝΩΣΗ ΤΟΥ ΚΑΤΑΛΟΓΟΥ)</w:t>
      </w:r>
    </w:p>
    <w:p w14:paraId="60F86E4C"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ΠΡΟΕΔΡΟΣ (Σπυρίδων Λυκούδης): </w:t>
      </w:r>
      <w:r>
        <w:rPr>
          <w:rFonts w:eastAsia="Times New Roman"/>
          <w:szCs w:val="24"/>
        </w:rPr>
        <w:t>Υπάρχει συνάδελφος, ο οποίος δεν άκουσε το όνομά του; Κανείς.</w:t>
      </w:r>
    </w:p>
    <w:p w14:paraId="60F86E4D" w14:textId="77777777" w:rsidR="00E15B20" w:rsidRDefault="00812504">
      <w:pPr>
        <w:spacing w:line="480" w:lineRule="auto"/>
        <w:ind w:firstLine="720"/>
        <w:jc w:val="both"/>
        <w:rPr>
          <w:rFonts w:eastAsia="Times New Roman"/>
          <w:szCs w:val="24"/>
        </w:rPr>
      </w:pPr>
      <w:r>
        <w:rPr>
          <w:rFonts w:eastAsia="Times New Roman"/>
          <w:szCs w:val="24"/>
        </w:rPr>
        <w:t>Η επιστολή, η οποία απεστάλη στο Προεδρείο από τον συνάδελφο κ</w:t>
      </w:r>
      <w:r>
        <w:rPr>
          <w:rFonts w:eastAsia="Times New Roman"/>
          <w:szCs w:val="24"/>
        </w:rPr>
        <w:t>. Κοντονή, σύμφωνα με το άρθρο 70</w:t>
      </w:r>
      <w:r>
        <w:rPr>
          <w:rFonts w:eastAsia="Times New Roman"/>
          <w:szCs w:val="24"/>
        </w:rPr>
        <w:t xml:space="preserve"> </w:t>
      </w:r>
      <w:r>
        <w:rPr>
          <w:rFonts w:eastAsia="Times New Roman"/>
          <w:szCs w:val="24"/>
        </w:rPr>
        <w:t>Α του Κανονισμού της Βουλής, καταχωρίζεται στα Πρακτικά και έχει ως εξής:</w:t>
      </w:r>
    </w:p>
    <w:p w14:paraId="60F86E4E" w14:textId="77777777" w:rsidR="00E15B20" w:rsidRDefault="00812504">
      <w:pPr>
        <w:spacing w:line="480" w:lineRule="auto"/>
        <w:ind w:firstLine="720"/>
        <w:jc w:val="both"/>
        <w:rPr>
          <w:rFonts w:eastAsia="Times New Roman"/>
          <w:szCs w:val="24"/>
        </w:rPr>
      </w:pPr>
      <w:r w:rsidRPr="00D00365">
        <w:rPr>
          <w:rFonts w:eastAsia="Times New Roman"/>
          <w:szCs w:val="24"/>
        </w:rPr>
        <w:t>(Οι προαν</w:t>
      </w:r>
      <w:r>
        <w:rPr>
          <w:rFonts w:eastAsia="Times New Roman"/>
          <w:szCs w:val="24"/>
        </w:rPr>
        <w:t>αφερθείσα επιστολή καταχωρίζεται στα Πρακτικά και έχει</w:t>
      </w:r>
      <w:r w:rsidRPr="00D00365">
        <w:rPr>
          <w:rFonts w:eastAsia="Times New Roman"/>
          <w:szCs w:val="24"/>
        </w:rPr>
        <w:t xml:space="preserve"> ως εξής:</w:t>
      </w:r>
    </w:p>
    <w:p w14:paraId="60F86E4F" w14:textId="77777777" w:rsidR="00E15B20" w:rsidRDefault="00812504">
      <w:pPr>
        <w:spacing w:line="480" w:lineRule="auto"/>
        <w:ind w:firstLine="720"/>
        <w:jc w:val="center"/>
        <w:rPr>
          <w:rFonts w:eastAsia="Times New Roman"/>
          <w:color w:val="FF0000"/>
          <w:szCs w:val="24"/>
        </w:rPr>
      </w:pPr>
      <w:r w:rsidRPr="00AF10EF">
        <w:rPr>
          <w:rFonts w:eastAsia="Times New Roman"/>
          <w:color w:val="FF0000"/>
          <w:szCs w:val="24"/>
        </w:rPr>
        <w:t>ΑΛΛΑΓΗ ΣΕΛΙΔΑΣ</w:t>
      </w:r>
    </w:p>
    <w:p w14:paraId="60F86E50" w14:textId="77777777" w:rsidR="00E15B20" w:rsidRDefault="00812504">
      <w:pPr>
        <w:spacing w:line="480" w:lineRule="auto"/>
        <w:ind w:firstLine="720"/>
        <w:jc w:val="center"/>
        <w:rPr>
          <w:rFonts w:eastAsia="Times New Roman"/>
          <w:color w:val="FF0000"/>
          <w:szCs w:val="24"/>
        </w:rPr>
      </w:pPr>
      <w:r w:rsidRPr="00AF10EF">
        <w:rPr>
          <w:rFonts w:eastAsia="Times New Roman"/>
          <w:color w:val="FF0000"/>
          <w:szCs w:val="24"/>
        </w:rPr>
        <w:t>(Να μπει η σελ.268</w:t>
      </w:r>
      <w:r w:rsidRPr="00AF10EF">
        <w:rPr>
          <w:rFonts w:eastAsia="Times New Roman"/>
          <w:color w:val="FF0000"/>
          <w:szCs w:val="24"/>
        </w:rPr>
        <w:t>)</w:t>
      </w:r>
    </w:p>
    <w:p w14:paraId="60F86E51" w14:textId="77777777" w:rsidR="00E15B20" w:rsidRDefault="00812504">
      <w:pPr>
        <w:spacing w:line="480" w:lineRule="auto"/>
        <w:ind w:firstLine="720"/>
        <w:jc w:val="center"/>
        <w:rPr>
          <w:rFonts w:eastAsia="Times New Roman"/>
          <w:szCs w:val="24"/>
        </w:rPr>
      </w:pPr>
      <w:r w:rsidRPr="00AF10EF">
        <w:rPr>
          <w:rFonts w:eastAsia="Times New Roman"/>
          <w:color w:val="FF0000"/>
          <w:szCs w:val="24"/>
        </w:rPr>
        <w:t>ΑΛΛΑΓΗ ΣΕΛΙΔΑΣ</w:t>
      </w:r>
    </w:p>
    <w:p w14:paraId="60F86E52" w14:textId="77777777" w:rsidR="00E15B20" w:rsidRDefault="00812504">
      <w:pPr>
        <w:spacing w:line="480" w:lineRule="auto"/>
        <w:ind w:firstLine="720"/>
        <w:jc w:val="both"/>
        <w:rPr>
          <w:rFonts w:eastAsia="Times New Roman"/>
          <w:szCs w:val="24"/>
        </w:rPr>
      </w:pPr>
      <w:r>
        <w:rPr>
          <w:rFonts w:eastAsia="Times New Roman"/>
          <w:b/>
          <w:szCs w:val="24"/>
        </w:rPr>
        <w:t>ΠΡΟΕΔΡΟΣ (Σπυρίδων Λυκούδ</w:t>
      </w:r>
      <w:r>
        <w:rPr>
          <w:rFonts w:eastAsia="Times New Roman"/>
          <w:b/>
          <w:szCs w:val="24"/>
        </w:rPr>
        <w:t xml:space="preserve">ης): </w:t>
      </w:r>
      <w:r>
        <w:rPr>
          <w:rFonts w:eastAsia="Times New Roman"/>
          <w:szCs w:val="24"/>
        </w:rPr>
        <w:t>Κυρίες και κύριοι συνάδελφοι, σας ενημερώνω ότι μία σειρά συν</w:t>
      </w:r>
      <w:r>
        <w:rPr>
          <w:rFonts w:eastAsia="Times New Roman"/>
          <w:szCs w:val="24"/>
        </w:rPr>
        <w:t>αδέλφων</w:t>
      </w:r>
      <w:r>
        <w:rPr>
          <w:rFonts w:eastAsia="Times New Roman"/>
          <w:szCs w:val="24"/>
        </w:rPr>
        <w:t xml:space="preserve"> δεν θα παρευρεθ</w:t>
      </w:r>
      <w:r>
        <w:rPr>
          <w:rFonts w:eastAsia="Times New Roman"/>
          <w:szCs w:val="24"/>
        </w:rPr>
        <w:t>εί</w:t>
      </w:r>
      <w:r>
        <w:rPr>
          <w:rFonts w:eastAsia="Times New Roman"/>
          <w:szCs w:val="24"/>
        </w:rPr>
        <w:t xml:space="preserve"> στη σημερινή ονομαστική ψηφοφορία και μας γνωστοποιούν με επιστολή την ψήφο τους.</w:t>
      </w:r>
    </w:p>
    <w:p w14:paraId="60F86E53" w14:textId="77777777" w:rsidR="00E15B20" w:rsidRDefault="00812504">
      <w:pPr>
        <w:spacing w:line="480" w:lineRule="auto"/>
        <w:ind w:firstLine="720"/>
        <w:jc w:val="both"/>
        <w:rPr>
          <w:rFonts w:eastAsia="Times New Roman"/>
          <w:szCs w:val="24"/>
        </w:rPr>
      </w:pPr>
      <w:r>
        <w:rPr>
          <w:rFonts w:eastAsia="Times New Roman"/>
          <w:szCs w:val="24"/>
        </w:rPr>
        <w:t>Σας διαβάζω τον κατάλογο: Τσίπρας Αλέξιος, Βούτσης Νικόλαος, Κατσαβριά-Σιωροπούλου Χρυσούλα, Καρακώστα (Εύη) Ευαγγελία, Φάμελλος Σωκράτης, Βερναρδάκης Χριστόφορος, Κατρούγκαλος Γεώργιος, Μπαλτάς Αριστείδης, Κοτζιάς Νικόλαος, Κουκοδήμος Κωνσταντίνος, Αντωνί</w:t>
      </w:r>
      <w:r>
        <w:rPr>
          <w:rFonts w:eastAsia="Times New Roman"/>
          <w:szCs w:val="24"/>
        </w:rPr>
        <w:t>ου Μαρία, Κεφαλογιάννης Ιωάννης, Κόνσολας Εμμανουήλ, Ασημακοπούλου Άννα-Μισέλ, Μεϊμαράκης Ευάγγελος-Βασίλειος, Σταϊκούρας Χρήστος, Αυγενάκης Ελευθέριος, Πλακιωτάκης Ιωάννης, Μπούρας Αθανάσιος, Καράογλου Θεόδωρος, Δένδιας Νικόλαος, Γρηγοράκος Λεωνίδας, Κέλλ</w:t>
      </w:r>
      <w:r>
        <w:rPr>
          <w:rFonts w:eastAsia="Times New Roman"/>
          <w:szCs w:val="24"/>
        </w:rPr>
        <w:t>ας Χρήστος, Χαρακόπουλος Μάξιμος, Παπαχριστόπουλος Αθανάσιος, Κόλλια-Τσαρουχά Μαρία, Καμμένος Παναγιώτης, Φορτσάκης Θεόδωρος, Σαλμάς Μάριος, Παπακώστα-Σιδηροπούλου Αικατερίνη, Καρασμάνης Γεώργιος, Καραμανλής Κωνσταντίνος, Γεννηματά Φωτεινή, Θεοχαρόπουλος Α</w:t>
      </w:r>
      <w:r>
        <w:rPr>
          <w:rFonts w:eastAsia="Times New Roman"/>
          <w:szCs w:val="24"/>
        </w:rPr>
        <w:t>θανάσιος, Σκανδαλίδης Κωνσταντίνος, Κρεμαστινός Δημήτριος, Κωνσταντινόπουλος Οδυσσέας, Παπαθεοδώρου Θεόδωρος, Τζελέπης Μιχαήλ, Κωνσταντόπουλος Δημήτριος, Κακλαμάνης Νικήτας, Κυριαζίδης Δημήτριος και Θεοχάρης (Χάρης) Θεοχάρης.</w:t>
      </w:r>
    </w:p>
    <w:p w14:paraId="60F86E54" w14:textId="77777777" w:rsidR="00E15B20" w:rsidRDefault="00812504">
      <w:pPr>
        <w:spacing w:line="480" w:lineRule="auto"/>
        <w:ind w:firstLine="720"/>
        <w:jc w:val="both"/>
        <w:rPr>
          <w:rFonts w:eastAsia="Times New Roman"/>
          <w:szCs w:val="24"/>
        </w:rPr>
      </w:pPr>
      <w:r>
        <w:rPr>
          <w:rFonts w:eastAsia="Times New Roman"/>
          <w:szCs w:val="24"/>
        </w:rPr>
        <w:t xml:space="preserve">Οι επιστολές αυτές, οι οποίες </w:t>
      </w:r>
      <w:r>
        <w:rPr>
          <w:rFonts w:eastAsia="Times New Roman"/>
          <w:szCs w:val="24"/>
        </w:rPr>
        <w:t>εκφράζουν πρόθεση ψήφου, θα καταχωρισθούν στα Πρακτικά της σημερινής συνεδρίασης, αλλά δεν συνυπολογίζονται στην καταμέτρηση των ψήφων.</w:t>
      </w:r>
    </w:p>
    <w:p w14:paraId="60F86E55" w14:textId="77777777" w:rsidR="00E15B20" w:rsidRDefault="00812504">
      <w:pPr>
        <w:spacing w:line="48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60F86E56" w14:textId="77777777" w:rsidR="00E15B20" w:rsidRDefault="00812504">
      <w:pPr>
        <w:spacing w:line="480" w:lineRule="auto"/>
        <w:ind w:firstLine="720"/>
        <w:jc w:val="center"/>
        <w:rPr>
          <w:rFonts w:eastAsia="Times New Roman"/>
          <w:color w:val="FF0000"/>
          <w:szCs w:val="24"/>
        </w:rPr>
      </w:pPr>
      <w:r w:rsidRPr="00F113F4">
        <w:rPr>
          <w:rFonts w:eastAsia="Times New Roman"/>
          <w:color w:val="FF0000"/>
          <w:szCs w:val="24"/>
        </w:rPr>
        <w:t>ΑΛΛΑΓΗ ΣΕΛΙΔΑΣ</w:t>
      </w:r>
    </w:p>
    <w:p w14:paraId="60F86E57" w14:textId="77777777" w:rsidR="00E15B20" w:rsidRDefault="00812504">
      <w:pPr>
        <w:spacing w:line="480" w:lineRule="auto"/>
        <w:ind w:firstLine="720"/>
        <w:jc w:val="center"/>
        <w:rPr>
          <w:rFonts w:eastAsia="Times New Roman"/>
          <w:szCs w:val="24"/>
        </w:rPr>
      </w:pPr>
      <w:r>
        <w:rPr>
          <w:rFonts w:eastAsia="Times New Roman"/>
          <w:szCs w:val="24"/>
        </w:rPr>
        <w:t xml:space="preserve">(Να μπουν οι σελ. </w:t>
      </w:r>
      <w:r>
        <w:rPr>
          <w:rFonts w:eastAsia="Times New Roman"/>
          <w:szCs w:val="24"/>
        </w:rPr>
        <w:t xml:space="preserve">από </w:t>
      </w:r>
      <w:r>
        <w:rPr>
          <w:rFonts w:eastAsia="Times New Roman"/>
          <w:szCs w:val="24"/>
        </w:rPr>
        <w:t>271</w:t>
      </w:r>
      <w:r>
        <w:rPr>
          <w:rFonts w:eastAsia="Times New Roman"/>
          <w:szCs w:val="24"/>
        </w:rPr>
        <w:t xml:space="preserve"> έω</w:t>
      </w:r>
      <w:r>
        <w:rPr>
          <w:rFonts w:eastAsia="Times New Roman"/>
          <w:szCs w:val="24"/>
        </w:rPr>
        <w:t xml:space="preserve">ς </w:t>
      </w:r>
      <w:r>
        <w:rPr>
          <w:rFonts w:eastAsia="Times New Roman"/>
          <w:szCs w:val="24"/>
        </w:rPr>
        <w:t>3</w:t>
      </w:r>
      <w:r w:rsidRPr="00F113F4">
        <w:rPr>
          <w:rFonts w:eastAsia="Times New Roman"/>
          <w:szCs w:val="24"/>
        </w:rPr>
        <w:t>12)</w:t>
      </w:r>
    </w:p>
    <w:p w14:paraId="60F86E58" w14:textId="77777777" w:rsidR="00E15B20" w:rsidRDefault="00812504">
      <w:pPr>
        <w:spacing w:line="480" w:lineRule="auto"/>
        <w:ind w:firstLine="720"/>
        <w:jc w:val="center"/>
        <w:rPr>
          <w:rFonts w:eastAsia="Times New Roman"/>
          <w:b/>
          <w:szCs w:val="24"/>
        </w:rPr>
      </w:pPr>
      <w:r w:rsidRPr="00016B20">
        <w:rPr>
          <w:rFonts w:eastAsia="Times New Roman"/>
          <w:color w:val="FF0000"/>
          <w:szCs w:val="24"/>
        </w:rPr>
        <w:t>ΑΛΛΑΓΗ ΣΕΛΙΔΑ</w:t>
      </w:r>
    </w:p>
    <w:p w14:paraId="60F86E59" w14:textId="77777777" w:rsidR="00E15B20" w:rsidRDefault="00812504">
      <w:pPr>
        <w:spacing w:line="480" w:lineRule="auto"/>
        <w:ind w:firstLine="720"/>
        <w:jc w:val="both"/>
        <w:rPr>
          <w:rFonts w:eastAsia="Times New Roman"/>
          <w:szCs w:val="24"/>
        </w:rPr>
      </w:pPr>
      <w:r>
        <w:rPr>
          <w:rFonts w:eastAsia="Times New Roman"/>
          <w:b/>
          <w:szCs w:val="24"/>
        </w:rPr>
        <w:t xml:space="preserve">ΠΡΟΕΔΡΟΣ (Σπυρίδων Λυκούδης): </w:t>
      </w:r>
      <w:r>
        <w:rPr>
          <w:rFonts w:eastAsia="Times New Roman"/>
          <w:szCs w:val="24"/>
        </w:rPr>
        <w:t>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60F86E5A" w14:textId="77777777" w:rsidR="00E15B20" w:rsidRDefault="00812504">
      <w:pPr>
        <w:spacing w:line="480" w:lineRule="auto"/>
        <w:ind w:firstLine="720"/>
        <w:jc w:val="center"/>
        <w:rPr>
          <w:rFonts w:eastAsia="Times New Roman" w:cs="Times New Roman"/>
          <w:szCs w:val="24"/>
        </w:rPr>
      </w:pPr>
      <w:r>
        <w:rPr>
          <w:rFonts w:eastAsia="Times New Roman"/>
          <w:szCs w:val="24"/>
        </w:rPr>
        <w:t>(ΚΑΤΑΜΕΤΡΗΣΗ)</w:t>
      </w:r>
    </w:p>
    <w:p w14:paraId="60F86E5B" w14:textId="77777777" w:rsidR="00E15B20" w:rsidRDefault="00812504">
      <w:pPr>
        <w:spacing w:line="480" w:lineRule="auto"/>
        <w:ind w:firstLine="720"/>
        <w:jc w:val="both"/>
        <w:rPr>
          <w:rFonts w:eastAsia="Times New Roman"/>
          <w:szCs w:val="24"/>
        </w:rPr>
      </w:pPr>
      <w:r>
        <w:rPr>
          <w:rFonts w:eastAsia="Times New Roman"/>
          <w:szCs w:val="24"/>
        </w:rPr>
        <w:t>Μ</w:t>
      </w:r>
      <w:r>
        <w:rPr>
          <w:rFonts w:eastAsia="Times New Roman"/>
          <w:szCs w:val="24"/>
        </w:rPr>
        <w:t xml:space="preserve">έχρις ότου </w:t>
      </w:r>
      <w:r>
        <w:rPr>
          <w:rFonts w:eastAsia="Times New Roman"/>
          <w:szCs w:val="24"/>
        </w:rPr>
        <w:t>ολοκληρωθεί η καταμέτρηση, προχωρούμε στην ψήφιση των υπόλοιπων άρθρων του νομοσχεδίου.</w:t>
      </w:r>
    </w:p>
    <w:p w14:paraId="60F86E5C"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 ως έχει;</w:t>
      </w:r>
    </w:p>
    <w:p w14:paraId="60F86E5D"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5E"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5F"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60" w14:textId="77777777" w:rsidR="00E15B20" w:rsidRDefault="00812504">
      <w:pPr>
        <w:spacing w:line="480" w:lineRule="auto"/>
        <w:ind w:firstLine="720"/>
        <w:jc w:val="both"/>
        <w:rPr>
          <w:rFonts w:eastAsia="Times New Roman"/>
          <w:szCs w:val="24"/>
        </w:rPr>
      </w:pPr>
      <w:r>
        <w:rPr>
          <w:rFonts w:eastAsia="Times New Roman"/>
          <w:b/>
          <w:szCs w:val="24"/>
        </w:rPr>
        <w:t>ΙΩΑΝΝΗΣ ΜΑΝΙΑΤΗ</w:t>
      </w:r>
      <w:r>
        <w:rPr>
          <w:rFonts w:eastAsia="Times New Roman"/>
          <w:b/>
          <w:szCs w:val="24"/>
        </w:rPr>
        <w:t xml:space="preserve">Σ: </w:t>
      </w:r>
      <w:r>
        <w:rPr>
          <w:rFonts w:eastAsia="Times New Roman"/>
          <w:szCs w:val="24"/>
        </w:rPr>
        <w:t>Δεκτό, δεκτό.</w:t>
      </w:r>
    </w:p>
    <w:p w14:paraId="60F86E61"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62"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63"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6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65" w14:textId="77777777" w:rsidR="00E15B20" w:rsidRDefault="00812504">
      <w:pPr>
        <w:spacing w:line="48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 έγινε δεκτό ως έχει κατά πλειοψηφία.</w:t>
      </w:r>
    </w:p>
    <w:p w14:paraId="60F86E66" w14:textId="77777777" w:rsidR="00E15B20" w:rsidRDefault="00812504">
      <w:pPr>
        <w:spacing w:line="48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2 ως έχει;</w:t>
      </w:r>
    </w:p>
    <w:p w14:paraId="60F86E67"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68"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69"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6A"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6B"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6C"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6D"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w:t>
      </w:r>
      <w:r>
        <w:rPr>
          <w:rFonts w:eastAsia="Times New Roman"/>
          <w:szCs w:val="24"/>
        </w:rPr>
        <w:t>τό, δεκτό.</w:t>
      </w:r>
    </w:p>
    <w:p w14:paraId="60F86E6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6F" w14:textId="77777777" w:rsidR="00E15B20" w:rsidRDefault="00812504">
      <w:pPr>
        <w:spacing w:line="48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2 έγινε δεκτό ως έχει κατά πλειοψηφία.</w:t>
      </w:r>
    </w:p>
    <w:p w14:paraId="60F86E70"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3 ως έχει;</w:t>
      </w:r>
    </w:p>
    <w:p w14:paraId="60F86E71"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72"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73" w14:textId="77777777" w:rsidR="00E15B20" w:rsidRDefault="00812504">
      <w:pPr>
        <w:spacing w:line="480" w:lineRule="auto"/>
        <w:ind w:firstLine="720"/>
        <w:jc w:val="both"/>
        <w:rPr>
          <w:rFonts w:eastAsia="Times New Roman"/>
          <w:szCs w:val="24"/>
        </w:rPr>
      </w:pPr>
      <w:r>
        <w:rPr>
          <w:rFonts w:eastAsia="Times New Roman"/>
          <w:b/>
          <w:szCs w:val="24"/>
        </w:rPr>
        <w:t>ΑΝΤΩΝΙΟ</w:t>
      </w:r>
      <w:r>
        <w:rPr>
          <w:rFonts w:eastAsia="Times New Roman"/>
          <w:b/>
          <w:szCs w:val="24"/>
        </w:rPr>
        <w:t xml:space="preserve">Σ ΓΡΕΓΟΣ: </w:t>
      </w:r>
      <w:r>
        <w:rPr>
          <w:rFonts w:eastAsia="Times New Roman"/>
          <w:szCs w:val="24"/>
        </w:rPr>
        <w:t>Κατά πλειοψηφία.</w:t>
      </w:r>
    </w:p>
    <w:p w14:paraId="60F86E7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75"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76"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77"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78"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79"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w:t>
      </w:r>
      <w:r>
        <w:rPr>
          <w:rFonts w:eastAsia="Times New Roman"/>
          <w:szCs w:val="24"/>
        </w:rPr>
        <w:t xml:space="preserve"> το άρθρο 3 έγινε δεκτό ως έχει κατά πλειοψηφία.</w:t>
      </w:r>
    </w:p>
    <w:p w14:paraId="60F86E7A"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4 ως έχει;</w:t>
      </w:r>
    </w:p>
    <w:p w14:paraId="60F86E7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7C"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7D"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7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7F"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w:t>
      </w:r>
      <w:r>
        <w:rPr>
          <w:rFonts w:eastAsia="Times New Roman"/>
          <w:szCs w:val="24"/>
        </w:rPr>
        <w:t xml:space="preserve"> πλειοψηφία.</w:t>
      </w:r>
    </w:p>
    <w:p w14:paraId="60F86E80"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81"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82"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83"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4 έγινε δεκτό ως έχει κατά πλειοψηφία.</w:t>
      </w:r>
    </w:p>
    <w:p w14:paraId="60F86E84"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5 ως έχει;</w:t>
      </w:r>
    </w:p>
    <w:p w14:paraId="60F86E85"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86"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87"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88"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89"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8A"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8B"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8C"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w:t>
      </w:r>
      <w:r>
        <w:rPr>
          <w:rFonts w:eastAsia="Times New Roman"/>
          <w:szCs w:val="24"/>
        </w:rPr>
        <w:t xml:space="preserve"> δεκτό.</w:t>
      </w:r>
    </w:p>
    <w:p w14:paraId="60F86E8D"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5 έγινε δεκτό ως έχει κατά πλειοψηφία.</w:t>
      </w:r>
    </w:p>
    <w:p w14:paraId="60F86E8E"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6 ως έχει;</w:t>
      </w:r>
    </w:p>
    <w:p w14:paraId="60F86E8F"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90"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91"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92" w14:textId="77777777" w:rsidR="00E15B20" w:rsidRDefault="00812504">
      <w:pPr>
        <w:spacing w:line="480" w:lineRule="auto"/>
        <w:ind w:firstLine="720"/>
        <w:jc w:val="both"/>
        <w:rPr>
          <w:rFonts w:eastAsia="Times New Roman"/>
          <w:szCs w:val="24"/>
        </w:rPr>
      </w:pPr>
      <w:r>
        <w:rPr>
          <w:rFonts w:eastAsia="Times New Roman"/>
          <w:b/>
          <w:szCs w:val="24"/>
        </w:rPr>
        <w:t>ΙΩΑΝΝΗΣ</w:t>
      </w:r>
      <w:r>
        <w:rPr>
          <w:rFonts w:eastAsia="Times New Roman"/>
          <w:b/>
          <w:szCs w:val="24"/>
        </w:rPr>
        <w:t xml:space="preserve"> ΜΑΝΙΑΤΗΣ: </w:t>
      </w:r>
      <w:r>
        <w:rPr>
          <w:rFonts w:eastAsia="Times New Roman"/>
          <w:szCs w:val="24"/>
        </w:rPr>
        <w:t>Δεκτό, δεκτό.</w:t>
      </w:r>
    </w:p>
    <w:p w14:paraId="60F86E93"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94"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95"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9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97"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6 έγινε δεκτό ως έχει κατά πλειοψηφία.</w:t>
      </w:r>
    </w:p>
    <w:p w14:paraId="60F86E98" w14:textId="77777777" w:rsidR="00E15B20" w:rsidRDefault="00812504">
      <w:pPr>
        <w:spacing w:line="48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7 ως έχει;</w:t>
      </w:r>
    </w:p>
    <w:p w14:paraId="60F86E9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9A"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9B"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9C"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9D"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9E"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9F" w14:textId="77777777" w:rsidR="00E15B20" w:rsidRDefault="00812504">
      <w:pPr>
        <w:spacing w:line="480" w:lineRule="auto"/>
        <w:ind w:firstLine="720"/>
        <w:jc w:val="both"/>
        <w:rPr>
          <w:rFonts w:eastAsia="Times New Roman"/>
          <w:szCs w:val="24"/>
        </w:rPr>
      </w:pPr>
      <w:r>
        <w:rPr>
          <w:rFonts w:eastAsia="Times New Roman"/>
          <w:b/>
          <w:szCs w:val="24"/>
        </w:rPr>
        <w:t>ΓΕΩΡΓΙΟΣ ΛΑΖΑΡΙΔΗ</w:t>
      </w:r>
      <w:r>
        <w:rPr>
          <w:rFonts w:eastAsia="Times New Roman"/>
          <w:b/>
          <w:szCs w:val="24"/>
        </w:rPr>
        <w:t xml:space="preserve">Σ: </w:t>
      </w:r>
      <w:r>
        <w:rPr>
          <w:rFonts w:eastAsia="Times New Roman"/>
          <w:szCs w:val="24"/>
        </w:rPr>
        <w:t>Δεκτό, δεκτό.</w:t>
      </w:r>
    </w:p>
    <w:p w14:paraId="60F86EA0"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A1"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7 έγινε δεκτό ως έχει κατά πλειοψηφία.</w:t>
      </w:r>
    </w:p>
    <w:p w14:paraId="60F86EA2"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8 ως έχει;</w:t>
      </w:r>
    </w:p>
    <w:p w14:paraId="60F86EA3"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A4"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A5"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A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A7"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A8"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A9"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AA"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AB"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8 έγινε δε</w:t>
      </w:r>
      <w:r>
        <w:rPr>
          <w:rFonts w:eastAsia="Times New Roman"/>
          <w:szCs w:val="24"/>
        </w:rPr>
        <w:t>κτό ως έχει κατά πλειοψηφία.</w:t>
      </w:r>
    </w:p>
    <w:p w14:paraId="60F86EAC"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9 ως έχει;</w:t>
      </w:r>
    </w:p>
    <w:p w14:paraId="60F86EAD"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AE"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AF"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B0"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B1"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B2"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B3"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B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B5"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9 έγινε δεκτό ως έχει κατά πλειοψηφία.</w:t>
      </w:r>
    </w:p>
    <w:p w14:paraId="60F86EB6"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60F86EB7"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w:t>
      </w:r>
      <w:r>
        <w:rPr>
          <w:rFonts w:eastAsia="Times New Roman"/>
          <w:szCs w:val="24"/>
        </w:rPr>
        <w:t>κτό, δεκτό.</w:t>
      </w:r>
    </w:p>
    <w:p w14:paraId="60F86EB8"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B9"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BA"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BB"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BC"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BD"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B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BF" w14:textId="77777777" w:rsidR="00E15B20" w:rsidRDefault="00812504">
      <w:pPr>
        <w:spacing w:line="48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(Σπυρίδων Λυκούδης):</w:t>
      </w:r>
      <w:r>
        <w:rPr>
          <w:rFonts w:eastAsia="Times New Roman"/>
          <w:b/>
          <w:szCs w:val="24"/>
        </w:rPr>
        <w:t xml:space="preserve"> </w:t>
      </w:r>
      <w:r>
        <w:rPr>
          <w:rFonts w:eastAsia="Times New Roman"/>
          <w:szCs w:val="24"/>
        </w:rPr>
        <w:t>Συνεπώς το άρθρο 10 έγινε δεκτό ως έχει κατά πλειοψηφία.</w:t>
      </w:r>
    </w:p>
    <w:p w14:paraId="60F86EC0"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60F86EC1"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C2"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C3"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C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w:t>
      </w:r>
      <w:r>
        <w:rPr>
          <w:rFonts w:eastAsia="Times New Roman"/>
          <w:szCs w:val="24"/>
        </w:rPr>
        <w:t xml:space="preserve"> δεκτό.</w:t>
      </w:r>
    </w:p>
    <w:p w14:paraId="60F86EC5"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C6"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C7"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C8"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C9"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11 έγινε δεκτό ως έχει κατά πλειοψηφία.</w:t>
      </w:r>
    </w:p>
    <w:p w14:paraId="60F86ECA"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w:t>
      </w:r>
      <w:r>
        <w:rPr>
          <w:rFonts w:eastAsia="Times New Roman"/>
          <w:szCs w:val="24"/>
        </w:rPr>
        <w:t>κτό το άρθρο 12 ως έχει;</w:t>
      </w:r>
    </w:p>
    <w:p w14:paraId="60F86EC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CC"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Κατά πλειοψηφία.</w:t>
      </w:r>
    </w:p>
    <w:p w14:paraId="60F86ECD"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C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Κατά πλειοψηφία.</w:t>
      </w:r>
    </w:p>
    <w:p w14:paraId="60F86ECF"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D0"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Κατά πλειοψηφία.</w:t>
      </w:r>
    </w:p>
    <w:p w14:paraId="60F86ED1"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D2"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Κατά πλειοψηφία.</w:t>
      </w:r>
    </w:p>
    <w:p w14:paraId="60F86ED3"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12 έγινε δεκτό ως έχει κατά πλειοψηφία.</w:t>
      </w:r>
    </w:p>
    <w:p w14:paraId="60F86ED4"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60F86ED5"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D6"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D7"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ED8"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D9"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DA"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DB"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DC"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DD"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w:t>
      </w:r>
      <w:r>
        <w:rPr>
          <w:rFonts w:eastAsia="Times New Roman"/>
          <w:szCs w:val="24"/>
        </w:rPr>
        <w:t xml:space="preserve"> το άρθρο 13 έγινε δεκτό ως έχει κατά πλειοψηφία.</w:t>
      </w:r>
    </w:p>
    <w:p w14:paraId="60F86EDE"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60F86EDF"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E0"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E1"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6EE2"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E3"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w:t>
      </w:r>
      <w:r>
        <w:rPr>
          <w:rFonts w:eastAsia="Times New Roman"/>
          <w:szCs w:val="24"/>
        </w:rPr>
        <w:t>φία.</w:t>
      </w:r>
    </w:p>
    <w:p w14:paraId="60F86EE4"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E5"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E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E7"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14 έγινε δεκτό ως έχει κατά πλειοψηφία.</w:t>
      </w:r>
    </w:p>
    <w:p w14:paraId="60F86EE8"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60F86EE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EA"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EB"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6EEC"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EED"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EE"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EF"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F0"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F1" w14:textId="77777777" w:rsidR="00E15B20" w:rsidRDefault="00812504">
      <w:pPr>
        <w:spacing w:line="480" w:lineRule="auto"/>
        <w:ind w:firstLine="720"/>
        <w:jc w:val="both"/>
        <w:rPr>
          <w:rFonts w:eastAsia="Times New Roman" w:cs="Times New Roman"/>
          <w:szCs w:val="24"/>
        </w:rPr>
      </w:pPr>
      <w:r>
        <w:rPr>
          <w:rFonts w:eastAsia="Times New Roman"/>
          <w:b/>
          <w:bCs/>
        </w:rPr>
        <w:t>ΠΡ</w:t>
      </w:r>
      <w:r>
        <w:rPr>
          <w:rFonts w:eastAsia="Times New Roman"/>
          <w:b/>
          <w:bCs/>
        </w:rPr>
        <w:t>ΟΕΔΡΕΥΩΝ (Σπυρίδων Λυκούδης):</w:t>
      </w:r>
      <w:r>
        <w:rPr>
          <w:rFonts w:eastAsia="Times New Roman"/>
          <w:b/>
          <w:szCs w:val="24"/>
        </w:rPr>
        <w:t xml:space="preserve"> </w:t>
      </w:r>
      <w:r>
        <w:rPr>
          <w:rFonts w:eastAsia="Times New Roman"/>
          <w:szCs w:val="24"/>
        </w:rPr>
        <w:t>Συνεπώς το άρθρο 15 έγινε δεκτό ως έχει κατά πλειοψηφία.</w:t>
      </w:r>
    </w:p>
    <w:p w14:paraId="60F86EF2"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60F86EF3"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F4"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F5"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6EF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w:t>
      </w:r>
      <w:r>
        <w:rPr>
          <w:rFonts w:eastAsia="Times New Roman"/>
          <w:szCs w:val="24"/>
        </w:rPr>
        <w:t>δεκτό.</w:t>
      </w:r>
    </w:p>
    <w:p w14:paraId="60F86EF7"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EF8"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EF9"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EFA"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EFB"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16 έγινε δεκτό ως έχει κατά πλειοψηφία.</w:t>
      </w:r>
    </w:p>
    <w:p w14:paraId="60F86EFC" w14:textId="77777777" w:rsidR="00E15B20" w:rsidRDefault="00812504">
      <w:pPr>
        <w:spacing w:line="48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17 ως έχει;</w:t>
      </w:r>
    </w:p>
    <w:p w14:paraId="60F86EFD"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EFE"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EFF"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6F00"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F01"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F02"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F03"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F0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F05"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17 έγινε δεκτό ως έχει κατά πλειοψηφία.</w:t>
      </w:r>
    </w:p>
    <w:p w14:paraId="60F86F06"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60F86F07"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F08"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F09" w14:textId="77777777" w:rsidR="00E15B20" w:rsidRDefault="00812504">
      <w:pPr>
        <w:spacing w:line="480" w:lineRule="auto"/>
        <w:ind w:firstLine="720"/>
        <w:jc w:val="both"/>
        <w:rPr>
          <w:rFonts w:eastAsia="Times New Roman"/>
          <w:szCs w:val="24"/>
        </w:rPr>
      </w:pPr>
      <w:r>
        <w:rPr>
          <w:rFonts w:eastAsia="Times New Roman"/>
          <w:b/>
          <w:szCs w:val="24"/>
        </w:rPr>
        <w:t>ΑΝΤΩΝΙΟΣ ΓΡΕΓΟΣ:</w:t>
      </w:r>
      <w:r>
        <w:rPr>
          <w:rFonts w:eastAsia="Times New Roman"/>
          <w:b/>
          <w:szCs w:val="24"/>
        </w:rPr>
        <w:t xml:space="preserve"> </w:t>
      </w:r>
      <w:r>
        <w:rPr>
          <w:rFonts w:eastAsia="Times New Roman"/>
          <w:szCs w:val="24"/>
        </w:rPr>
        <w:t>Κατά πλειοψηφία.</w:t>
      </w:r>
    </w:p>
    <w:p w14:paraId="60F86F0A"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F0B"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F0C"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F0D"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F0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F0F"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18 έγινε δεκτό ως έχει κατ</w:t>
      </w:r>
      <w:r>
        <w:rPr>
          <w:rFonts w:eastAsia="Times New Roman"/>
          <w:szCs w:val="24"/>
        </w:rPr>
        <w:t>ά πλειοψηφία.</w:t>
      </w:r>
    </w:p>
    <w:p w14:paraId="60F86F10"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60F86F11"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F12"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Δεκτό, δεκτό.</w:t>
      </w:r>
    </w:p>
    <w:p w14:paraId="60F86F13"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6F14"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F15"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F16"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F17"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F18"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F19"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19 έγινε δεκτό ως έχει κατά πλειοψηφία.</w:t>
      </w:r>
    </w:p>
    <w:p w14:paraId="60F86F1A"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60F86F1B"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6F1C" w14:textId="77777777" w:rsidR="00E15B20" w:rsidRDefault="00812504">
      <w:pPr>
        <w:spacing w:line="480" w:lineRule="auto"/>
        <w:ind w:firstLine="720"/>
        <w:jc w:val="both"/>
        <w:rPr>
          <w:rFonts w:eastAsia="Times New Roman"/>
          <w:szCs w:val="24"/>
        </w:rPr>
      </w:pPr>
      <w:r>
        <w:rPr>
          <w:rFonts w:eastAsia="Times New Roman"/>
          <w:b/>
          <w:szCs w:val="24"/>
        </w:rPr>
        <w:t>ΚΩΝΣΤΑΝΤΙΝΟΣ ΣΚΡΕΚ</w:t>
      </w:r>
      <w:r>
        <w:rPr>
          <w:rFonts w:eastAsia="Times New Roman"/>
          <w:b/>
          <w:szCs w:val="24"/>
        </w:rPr>
        <w:t xml:space="preserve">ΑΣ: </w:t>
      </w:r>
      <w:r>
        <w:rPr>
          <w:rFonts w:eastAsia="Times New Roman"/>
          <w:szCs w:val="24"/>
        </w:rPr>
        <w:t>Δεκτό, δεκτό.</w:t>
      </w:r>
    </w:p>
    <w:p w14:paraId="60F86F1D"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Κατά πλειοψηφία.</w:t>
      </w:r>
    </w:p>
    <w:p w14:paraId="60F86F1E"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6F1F"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πλειοψηφία.</w:t>
      </w:r>
    </w:p>
    <w:p w14:paraId="60F86F20"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6F21"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6F22"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6F23"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w:t>
      </w:r>
      <w:r>
        <w:rPr>
          <w:rFonts w:eastAsia="Times New Roman"/>
          <w:szCs w:val="24"/>
        </w:rPr>
        <w:t xml:space="preserve"> το άρθρο 20 έγινε δεκτό ως έχει κατά πλειοψηφία.</w:t>
      </w:r>
    </w:p>
    <w:p w14:paraId="60F86F2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60F86F2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2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2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2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2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w:t>
      </w:r>
      <w:r>
        <w:rPr>
          <w:rFonts w:eastAsia="Times New Roman" w:cs="Times New Roman"/>
          <w:szCs w:val="24"/>
        </w:rPr>
        <w:t>τά πλειοψηφία.</w:t>
      </w:r>
    </w:p>
    <w:p w14:paraId="60F86F2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2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2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2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21 έγινε δεκτό ως έχει κατά πλειοψηφία.</w:t>
      </w:r>
    </w:p>
    <w:p w14:paraId="60F86F2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0F86F2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ΣΗΦΑΚΗΣ:</w:t>
      </w:r>
      <w:r>
        <w:rPr>
          <w:rFonts w:eastAsia="Times New Roman" w:cs="Times New Roman"/>
          <w:szCs w:val="24"/>
        </w:rPr>
        <w:t xml:space="preserve"> Δεκτό, δεκτό.</w:t>
      </w:r>
    </w:p>
    <w:p w14:paraId="60F86F3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3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3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3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3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3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3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3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22 έγινε δεκτό ως έχει κατά πλειοψηφία.</w:t>
      </w:r>
    </w:p>
    <w:p w14:paraId="60F86F3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60F86F3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3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3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3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60F86F3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3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0F86F3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4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6F4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23 έγινε δεκτό ως έχει κατά πλειοψηφί</w:t>
      </w:r>
      <w:r>
        <w:rPr>
          <w:rFonts w:eastAsia="Times New Roman" w:cs="Times New Roman"/>
          <w:szCs w:val="24"/>
        </w:rPr>
        <w:t>α.</w:t>
      </w:r>
    </w:p>
    <w:p w14:paraId="60F86F4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60F86F4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4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4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4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4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4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4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ΛΑΖΑΡΙΔΗΣ:</w:t>
      </w:r>
      <w:r>
        <w:rPr>
          <w:rFonts w:eastAsia="Times New Roman" w:cs="Times New Roman"/>
          <w:szCs w:val="24"/>
        </w:rPr>
        <w:t xml:space="preserve"> Δεκτό, δεκτό.</w:t>
      </w:r>
    </w:p>
    <w:p w14:paraId="60F86F4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4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24 έγινε δεκτό ως έχει κατά πλειοψηφία.</w:t>
      </w:r>
    </w:p>
    <w:p w14:paraId="60F86F4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60F86F4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4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w:t>
      </w:r>
      <w:r>
        <w:rPr>
          <w:rFonts w:eastAsia="Times New Roman" w:cs="Times New Roman"/>
          <w:b/>
          <w:szCs w:val="24"/>
        </w:rPr>
        <w:t>Σ:</w:t>
      </w:r>
      <w:r>
        <w:rPr>
          <w:rFonts w:eastAsia="Times New Roman" w:cs="Times New Roman"/>
          <w:szCs w:val="24"/>
        </w:rPr>
        <w:t xml:space="preserve"> Δεκτό, δεκτό.</w:t>
      </w:r>
    </w:p>
    <w:p w14:paraId="60F86F4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5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5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5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5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5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5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w:t>
      </w:r>
      <w:r>
        <w:rPr>
          <w:rFonts w:eastAsia="Times New Roman" w:cs="Times New Roman"/>
          <w:szCs w:val="24"/>
        </w:rPr>
        <w:t xml:space="preserve"> το άρθρο 25 έγινε δεκτό ως έχει κατά πλειοψηφία.</w:t>
      </w:r>
    </w:p>
    <w:p w14:paraId="60F86F5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60F86F5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5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5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5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5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5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5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5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5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26 έγινε δεκτό ως έχει κατά πλειοψηφία.</w:t>
      </w:r>
    </w:p>
    <w:p w14:paraId="60F86F6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60F86F6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6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6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6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6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6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6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6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w:t>
      </w:r>
      <w:r>
        <w:rPr>
          <w:rFonts w:eastAsia="Times New Roman" w:cs="Times New Roman"/>
          <w:szCs w:val="24"/>
        </w:rPr>
        <w:t xml:space="preserve"> δεκτό.</w:t>
      </w:r>
    </w:p>
    <w:p w14:paraId="60F86F6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27 έγινε δεκτό ως έχει κατά πλειοψηφία.</w:t>
      </w:r>
    </w:p>
    <w:p w14:paraId="60F86F6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0F86F6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6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6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6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6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7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7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7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7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28 έγινε δεκτό ως έχει κατά πλειοψηφία.</w:t>
      </w:r>
    </w:p>
    <w:p w14:paraId="60F86F7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60F86F7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7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7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7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7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7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7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ΛΑΖΑΡΙΔΗΣ:</w:t>
      </w:r>
      <w:r>
        <w:rPr>
          <w:rFonts w:eastAsia="Times New Roman" w:cs="Times New Roman"/>
          <w:szCs w:val="24"/>
        </w:rPr>
        <w:t xml:space="preserve"> Δεκτό, δεκτό.</w:t>
      </w:r>
    </w:p>
    <w:p w14:paraId="60F86F7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7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29 έγινε δεκτό ως έχει κατά πλειοψηφία.</w:t>
      </w:r>
    </w:p>
    <w:p w14:paraId="60F86F7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60F86F7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8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w:t>
      </w:r>
      <w:r>
        <w:rPr>
          <w:rFonts w:eastAsia="Times New Roman" w:cs="Times New Roman"/>
          <w:szCs w:val="24"/>
        </w:rPr>
        <w:t>Δεκτό, δεκτό.</w:t>
      </w:r>
    </w:p>
    <w:p w14:paraId="60F86F8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8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8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8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8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8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8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w:t>
      </w:r>
      <w:r>
        <w:rPr>
          <w:rFonts w:eastAsia="Times New Roman" w:cs="Times New Roman"/>
          <w:szCs w:val="24"/>
        </w:rPr>
        <w:t>θρο 30 έγινε δεκτό ως έχει κατά πλειοψηφία.</w:t>
      </w:r>
    </w:p>
    <w:p w14:paraId="60F86F8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60F86F8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8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8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8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8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8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8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9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9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31 έγινε δεκτό ως έχει κατά πλειοψηφία.</w:t>
      </w:r>
    </w:p>
    <w:p w14:paraId="60F86F9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60F86F9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9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9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9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9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9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9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9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w:t>
      </w:r>
      <w:r>
        <w:rPr>
          <w:rFonts w:eastAsia="Times New Roman" w:cs="Times New Roman"/>
          <w:szCs w:val="24"/>
        </w:rPr>
        <w:t xml:space="preserve"> δεκτό.</w:t>
      </w:r>
    </w:p>
    <w:p w14:paraId="60F86F9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32 έγινε δεκτό ως έχει κατά πλειοψηφία.</w:t>
      </w:r>
    </w:p>
    <w:p w14:paraId="60F86F9C"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60F86F9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9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9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A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ΜΑΝΙΑΤΗΣ:</w:t>
      </w:r>
      <w:r>
        <w:rPr>
          <w:rFonts w:eastAsia="Times New Roman" w:cs="Times New Roman"/>
          <w:szCs w:val="24"/>
        </w:rPr>
        <w:t xml:space="preserve"> Δεκτό, δεκτό.</w:t>
      </w:r>
    </w:p>
    <w:p w14:paraId="60F86FA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A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A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A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A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33 έγινε δεκτό ως έχει κατά πλειοψηφία.</w:t>
      </w:r>
    </w:p>
    <w:p w14:paraId="60F86FA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34 ως έχει;</w:t>
      </w:r>
    </w:p>
    <w:p w14:paraId="60F86FA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A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A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A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A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A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A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Δεκτό, δεκτό.</w:t>
      </w:r>
    </w:p>
    <w:p w14:paraId="60F86FA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A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34 έγινε δεκτό ως έχει κατά πλειοψηφία.</w:t>
      </w:r>
    </w:p>
    <w:p w14:paraId="60F86FB0"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Το </w:t>
      </w:r>
      <w:r>
        <w:rPr>
          <w:rFonts w:eastAsia="Times New Roman"/>
          <w:szCs w:val="24"/>
        </w:rPr>
        <w:t>άρθρο</w:t>
      </w:r>
      <w:r>
        <w:rPr>
          <w:rFonts w:eastAsia="Times New Roman" w:cs="Times New Roman"/>
          <w:szCs w:val="24"/>
        </w:rPr>
        <w:t xml:space="preserve"> 35 τέθηκε σε ονομαστική ψηφοφορία.</w:t>
      </w:r>
    </w:p>
    <w:p w14:paraId="60F86FB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60F86FB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w:t>
      </w:r>
      <w:r>
        <w:rPr>
          <w:rFonts w:eastAsia="Times New Roman" w:cs="Times New Roman"/>
          <w:b/>
          <w:szCs w:val="24"/>
        </w:rPr>
        <w:t>Σ:</w:t>
      </w:r>
      <w:r>
        <w:rPr>
          <w:rFonts w:eastAsia="Times New Roman" w:cs="Times New Roman"/>
          <w:szCs w:val="24"/>
        </w:rPr>
        <w:t xml:space="preserve"> Δεκτό, δεκτό.</w:t>
      </w:r>
    </w:p>
    <w:p w14:paraId="60F86FB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B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B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B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B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B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B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B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(Σπυρίδων Λυκούδης):</w:t>
      </w:r>
      <w:r>
        <w:rPr>
          <w:rFonts w:eastAsia="Times New Roman" w:cs="Times New Roman"/>
          <w:szCs w:val="24"/>
        </w:rPr>
        <w:t xml:space="preserve"> Συνεπώς το άρθρο 36 έγινε δεκτό ως έχει κατά πλειοψηφία.</w:t>
      </w:r>
    </w:p>
    <w:p w14:paraId="60F86FB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60F86FB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B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6FB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B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b/>
          <w:szCs w:val="24"/>
        </w:rPr>
        <w:t>:</w:t>
      </w:r>
      <w:r>
        <w:rPr>
          <w:rFonts w:eastAsia="Times New Roman" w:cs="Times New Roman"/>
          <w:szCs w:val="24"/>
        </w:rPr>
        <w:t xml:space="preserve"> Κατά πλειοψηφία.</w:t>
      </w:r>
    </w:p>
    <w:p w14:paraId="60F86FC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C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 πλειοψηφία.</w:t>
      </w:r>
    </w:p>
    <w:p w14:paraId="60F86FC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C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6FC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37 έγινε δεκτό ως έχει κατά πλειοψηφία.</w:t>
      </w:r>
    </w:p>
    <w:p w14:paraId="60F86FC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38 ως έχει;</w:t>
      </w:r>
    </w:p>
    <w:p w14:paraId="60F86FC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C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6FC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C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6FC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C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 πλειοψηφία.</w:t>
      </w:r>
    </w:p>
    <w:p w14:paraId="60F86FC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C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6FC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38 έγινε δεκτό ως έχει κατά πλειοψηφία.</w:t>
      </w:r>
    </w:p>
    <w:p w14:paraId="60F86FC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60F86FD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D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w:t>
      </w:r>
      <w:r>
        <w:rPr>
          <w:rFonts w:eastAsia="Times New Roman" w:cs="Times New Roman"/>
          <w:b/>
          <w:szCs w:val="24"/>
        </w:rPr>
        <w:t>ΡΕΚΑΣ:</w:t>
      </w:r>
      <w:r>
        <w:rPr>
          <w:rFonts w:eastAsia="Times New Roman" w:cs="Times New Roman"/>
          <w:szCs w:val="24"/>
        </w:rPr>
        <w:t xml:space="preserve"> Κατά πλειοψηφία.</w:t>
      </w:r>
    </w:p>
    <w:p w14:paraId="60F86FD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D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6FD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D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 πλειοψηφία.</w:t>
      </w:r>
    </w:p>
    <w:p w14:paraId="60F86FD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D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6FD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w:t>
      </w:r>
      <w:r>
        <w:rPr>
          <w:rFonts w:eastAsia="Times New Roman" w:cs="Times New Roman"/>
          <w:b/>
          <w:szCs w:val="24"/>
        </w:rPr>
        <w:t>δης):</w:t>
      </w:r>
      <w:r>
        <w:rPr>
          <w:rFonts w:eastAsia="Times New Roman" w:cs="Times New Roman"/>
          <w:szCs w:val="24"/>
        </w:rPr>
        <w:t xml:space="preserve"> Συνεπώς το άρθρο 39 έγινε δεκτό ως έχει κατά πλειοψηφία.</w:t>
      </w:r>
    </w:p>
    <w:p w14:paraId="60F86FD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60F86FD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D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D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D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D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ΚΑΤΣΩΤΗΣ:</w:t>
      </w:r>
      <w:r>
        <w:rPr>
          <w:rFonts w:eastAsia="Times New Roman" w:cs="Times New Roman"/>
          <w:szCs w:val="24"/>
        </w:rPr>
        <w:t xml:space="preserve"> Δεκτό, δεκτό.</w:t>
      </w:r>
    </w:p>
    <w:p w14:paraId="60F86FD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E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E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E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40 έγινε δεκτό ως έχει κατά πλειοψηφία.</w:t>
      </w:r>
    </w:p>
    <w:p w14:paraId="60F86FE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w:t>
      </w:r>
      <w:r>
        <w:rPr>
          <w:rFonts w:eastAsia="Times New Roman" w:cs="Times New Roman"/>
          <w:szCs w:val="24"/>
        </w:rPr>
        <w:t xml:space="preserve"> έχει;</w:t>
      </w:r>
    </w:p>
    <w:p w14:paraId="60F86FE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E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E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E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E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E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E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E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E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41 έγινε δεκτό ως έχει κατά πλειοψηφία.</w:t>
      </w:r>
    </w:p>
    <w:p w14:paraId="60F86FE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60F86FE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E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F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r>
        <w:rPr>
          <w:rFonts w:eastAsia="Times New Roman" w:cs="Times New Roman"/>
          <w:szCs w:val="24"/>
        </w:rPr>
        <w:t>.</w:t>
      </w:r>
    </w:p>
    <w:p w14:paraId="60F86FF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F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F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F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6FF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6FF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42 έγινε δεκτό ως έχει κατά πλειοψηφία.</w:t>
      </w:r>
    </w:p>
    <w:p w14:paraId="60F86FF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43 ως έχει;</w:t>
      </w:r>
    </w:p>
    <w:p w14:paraId="60F86FF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6FF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6FF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6FF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6FF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6FF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6FF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ΛΑΖΑΡΙΔΗΣ:</w:t>
      </w:r>
      <w:r>
        <w:rPr>
          <w:rFonts w:eastAsia="Times New Roman" w:cs="Times New Roman"/>
          <w:szCs w:val="24"/>
        </w:rPr>
        <w:t xml:space="preserve"> Δεκτό, δεκτό.</w:t>
      </w:r>
    </w:p>
    <w:p w14:paraId="60F86FF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0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43 έγινε δεκτό ως έχει κατά πλειοψηφία.</w:t>
      </w:r>
    </w:p>
    <w:p w14:paraId="60F8700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60F8700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0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0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0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700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0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0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0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0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44 έγινε δεκτό ως έχει κατά πλειοψηφία.</w:t>
      </w:r>
    </w:p>
    <w:p w14:paraId="60F8700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60F8700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0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0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0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701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ΚΑΤΣ</w:t>
      </w:r>
      <w:r>
        <w:rPr>
          <w:rFonts w:eastAsia="Times New Roman" w:cs="Times New Roman"/>
          <w:b/>
          <w:szCs w:val="24"/>
        </w:rPr>
        <w:t>ΩΤΗΣ:</w:t>
      </w:r>
      <w:r>
        <w:rPr>
          <w:rFonts w:eastAsia="Times New Roman" w:cs="Times New Roman"/>
          <w:szCs w:val="24"/>
        </w:rPr>
        <w:t xml:space="preserve"> Κατά πλειοψηφία.</w:t>
      </w:r>
    </w:p>
    <w:p w14:paraId="60F8701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1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1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1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45 έγινε δεκτό ως έχει κατά πλειοψηφία.</w:t>
      </w:r>
    </w:p>
    <w:p w14:paraId="60F8701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w:t>
      </w:r>
      <w:r>
        <w:rPr>
          <w:rFonts w:eastAsia="Times New Roman" w:cs="Times New Roman"/>
          <w:szCs w:val="24"/>
        </w:rPr>
        <w:t>χει;</w:t>
      </w:r>
    </w:p>
    <w:p w14:paraId="60F8701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1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1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1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60F8701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1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0F8701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1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1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46 έγινε δεκτό ως έχει κατά πλειοψηφία.</w:t>
      </w:r>
    </w:p>
    <w:p w14:paraId="60F8701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60F8702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2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2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2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w:t>
      </w:r>
      <w:r>
        <w:rPr>
          <w:rFonts w:eastAsia="Times New Roman" w:cs="Times New Roman"/>
          <w:b/>
          <w:szCs w:val="24"/>
        </w:rPr>
        <w:t>ΤΗΣ:</w:t>
      </w:r>
      <w:r>
        <w:rPr>
          <w:rFonts w:eastAsia="Times New Roman" w:cs="Times New Roman"/>
          <w:szCs w:val="24"/>
        </w:rPr>
        <w:t xml:space="preserve"> Δεκτό, δεκτό.</w:t>
      </w:r>
    </w:p>
    <w:p w14:paraId="60F8702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2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2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2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2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47 έγινε δεκτό ως έχει κατά πλειοψηφία.</w:t>
      </w:r>
    </w:p>
    <w:p w14:paraId="60F8702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48 ως έχει;</w:t>
      </w:r>
    </w:p>
    <w:p w14:paraId="60F8702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2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2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2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702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60F8702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3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w:t>
      </w:r>
      <w:r>
        <w:rPr>
          <w:rFonts w:eastAsia="Times New Roman" w:cs="Times New Roman"/>
          <w:szCs w:val="24"/>
        </w:rPr>
        <w:t>ό.</w:t>
      </w:r>
    </w:p>
    <w:p w14:paraId="60F8703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3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48 έγινε δεκτό ως έχει κατά πλειοψηφία.</w:t>
      </w:r>
    </w:p>
    <w:p w14:paraId="60F8703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60F8703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3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3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w:t>
      </w:r>
      <w:r>
        <w:rPr>
          <w:rFonts w:eastAsia="Times New Roman" w:cs="Times New Roman"/>
          <w:b/>
          <w:szCs w:val="24"/>
        </w:rPr>
        <w:t>ΟΣ:</w:t>
      </w:r>
      <w:r>
        <w:rPr>
          <w:rFonts w:eastAsia="Times New Roman" w:cs="Times New Roman"/>
          <w:szCs w:val="24"/>
        </w:rPr>
        <w:t xml:space="preserve"> Παρών.</w:t>
      </w:r>
    </w:p>
    <w:p w14:paraId="60F8703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703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3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3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3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3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49 έγινε δεκτό ως έχει κατά πλειοψηφία.</w:t>
      </w:r>
    </w:p>
    <w:p w14:paraId="60F8703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60F8703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3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60F8704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0F8704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0F8704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Δεκτ</w:t>
      </w:r>
      <w:r>
        <w:rPr>
          <w:rFonts w:eastAsia="Times New Roman" w:cs="Times New Roman"/>
          <w:szCs w:val="24"/>
        </w:rPr>
        <w:t>ό, δεκτό.</w:t>
      </w:r>
    </w:p>
    <w:p w14:paraId="60F8704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4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4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4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50 έγινε δεκτό ως έχει κατά πλειοψηφία.</w:t>
      </w:r>
    </w:p>
    <w:p w14:paraId="60F8704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60F8704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ΣΗΦΑΚΗΣ:</w:t>
      </w:r>
      <w:r>
        <w:rPr>
          <w:rFonts w:eastAsia="Times New Roman" w:cs="Times New Roman"/>
          <w:szCs w:val="24"/>
        </w:rPr>
        <w:t xml:space="preserve"> Δεκτό, δεκτό.</w:t>
      </w:r>
    </w:p>
    <w:p w14:paraId="60F8704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4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4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4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4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4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4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5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51 έγινε δεκτό ως έχει κατά πλειοψηφία.</w:t>
      </w:r>
    </w:p>
    <w:p w14:paraId="60F8705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60F8705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5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5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5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5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5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5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5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5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52 έγινε δεκτό ως έχ</w:t>
      </w:r>
      <w:r>
        <w:rPr>
          <w:rFonts w:eastAsia="Times New Roman" w:cs="Times New Roman"/>
          <w:szCs w:val="24"/>
        </w:rPr>
        <w:t>ει κατά πλειοψηφία.</w:t>
      </w:r>
    </w:p>
    <w:p w14:paraId="60F8705B"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60F8705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5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5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5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6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6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Δεκτό, δεκτό.</w:t>
      </w:r>
    </w:p>
    <w:p w14:paraId="60F8706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6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6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53 έγινε δεκτό ως έχει κατά πλειοψηφία.</w:t>
      </w:r>
    </w:p>
    <w:p w14:paraId="60F8706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60F8706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w:t>
      </w:r>
      <w:r>
        <w:rPr>
          <w:rFonts w:eastAsia="Times New Roman" w:cs="Times New Roman"/>
          <w:szCs w:val="24"/>
        </w:rPr>
        <w:t>δεκτό.</w:t>
      </w:r>
    </w:p>
    <w:p w14:paraId="60F8706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6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6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6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6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6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6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6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54 έγινε δεκτό ως έχει κατά πλειοψηφία.</w:t>
      </w:r>
    </w:p>
    <w:p w14:paraId="60F8706F"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60F8707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7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7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7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ΜΑΝΙΑΤΗΣ:</w:t>
      </w:r>
      <w:r>
        <w:rPr>
          <w:rFonts w:eastAsia="Times New Roman" w:cs="Times New Roman"/>
          <w:szCs w:val="24"/>
        </w:rPr>
        <w:t xml:space="preserve"> Κατά πλειοψηφία.</w:t>
      </w:r>
    </w:p>
    <w:p w14:paraId="60F8707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7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7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7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7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55 έγινε δεκτό ως έχει κατά πλειοψηφία.</w:t>
      </w:r>
    </w:p>
    <w:p w14:paraId="60F8707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56 ως έχει;</w:t>
      </w:r>
    </w:p>
    <w:p w14:paraId="60F8707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7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7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7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7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7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 πλειοψηφία.</w:t>
      </w:r>
    </w:p>
    <w:p w14:paraId="60F8708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ΛΑΖΑΡΙΔΗΣ:</w:t>
      </w:r>
      <w:r>
        <w:rPr>
          <w:rFonts w:eastAsia="Times New Roman" w:cs="Times New Roman"/>
          <w:szCs w:val="24"/>
        </w:rPr>
        <w:t xml:space="preserve"> Δεκτό, δεκτό.</w:t>
      </w:r>
    </w:p>
    <w:p w14:paraId="60F8708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8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56 έγινε δεκτό ως έχει κατά πλειοψηφία.</w:t>
      </w:r>
    </w:p>
    <w:p w14:paraId="60F8708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60F8708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8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w:t>
      </w:r>
      <w:r>
        <w:rPr>
          <w:rFonts w:eastAsia="Times New Roman" w:cs="Times New Roman"/>
          <w:b/>
          <w:szCs w:val="24"/>
        </w:rPr>
        <w:t>ΕΚΑΣ:</w:t>
      </w:r>
      <w:r>
        <w:rPr>
          <w:rFonts w:eastAsia="Times New Roman" w:cs="Times New Roman"/>
          <w:szCs w:val="24"/>
        </w:rPr>
        <w:t xml:space="preserve"> Κατά πλειοψηφία.</w:t>
      </w:r>
    </w:p>
    <w:p w14:paraId="60F8708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8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8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8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8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8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8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Συνεπώς το άρθρο 57 έγινε δεκτό ως έχει κατά πλειοψηφία.</w:t>
      </w:r>
    </w:p>
    <w:p w14:paraId="60F8708D"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60F8708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8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9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91"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w:t>
      </w:r>
      <w:r>
        <w:rPr>
          <w:rFonts w:eastAsia="Times New Roman" w:cs="Times New Roman"/>
          <w:szCs w:val="24"/>
        </w:rPr>
        <w:t>ία.</w:t>
      </w:r>
    </w:p>
    <w:p w14:paraId="60F8709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9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9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9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9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58 έγινε δεκτό ως έχει κατά πλειοψηφία.</w:t>
      </w:r>
    </w:p>
    <w:p w14:paraId="60F8709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w:t>
      </w:r>
      <w:r>
        <w:rPr>
          <w:rFonts w:eastAsia="Times New Roman" w:cs="Times New Roman"/>
          <w:szCs w:val="24"/>
        </w:rPr>
        <w:t>τό το άρθρο 59 ως έχει;</w:t>
      </w:r>
    </w:p>
    <w:p w14:paraId="60F8709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9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9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60F8709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9C"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9D"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60F8709E"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w:t>
      </w:r>
      <w:r>
        <w:rPr>
          <w:rFonts w:eastAsia="Times New Roman" w:cs="Times New Roman"/>
          <w:szCs w:val="24"/>
        </w:rPr>
        <w:t>δεκτό.</w:t>
      </w:r>
    </w:p>
    <w:p w14:paraId="60F8709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A0"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59 έγινε δεκτό ως έχει κατά πλειοψηφία.</w:t>
      </w:r>
    </w:p>
    <w:p w14:paraId="60F870A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60F870A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Δεκτό, δεκτό.</w:t>
      </w:r>
    </w:p>
    <w:p w14:paraId="60F870A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w:t>
      </w:r>
    </w:p>
    <w:p w14:paraId="60F870A4"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ΑΝΤ</w:t>
      </w:r>
      <w:r>
        <w:rPr>
          <w:rFonts w:eastAsia="Times New Roman" w:cs="Times New Roman"/>
          <w:b/>
          <w:szCs w:val="24"/>
        </w:rPr>
        <w:t>ΩΝΙΟΣ ΓΡΕΓΟΣ:</w:t>
      </w:r>
      <w:r>
        <w:rPr>
          <w:rFonts w:eastAsia="Times New Roman" w:cs="Times New Roman"/>
          <w:szCs w:val="24"/>
        </w:rPr>
        <w:t xml:space="preserve"> Κατά πλειοψηφία.</w:t>
      </w:r>
    </w:p>
    <w:p w14:paraId="60F870A5"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0F870A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Κατά πλειοψηφία.</w:t>
      </w:r>
    </w:p>
    <w:p w14:paraId="60F870A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 πλειοψηφία.</w:t>
      </w:r>
    </w:p>
    <w:p w14:paraId="60F870A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A9"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Κατά πλειοψηφία.</w:t>
      </w:r>
    </w:p>
    <w:p w14:paraId="60F870AA"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60 έγινε δεκτό ως έχει κατά πλειοψηφία.</w:t>
      </w:r>
    </w:p>
    <w:p w14:paraId="60F870AB"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60F870AC"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70AD"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Παρών.</w:t>
      </w:r>
    </w:p>
    <w:p w14:paraId="60F870AE"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70AF"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70B0"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Κατά πλειοψ</w:t>
      </w:r>
      <w:r>
        <w:rPr>
          <w:rFonts w:eastAsia="Times New Roman"/>
          <w:szCs w:val="24"/>
        </w:rPr>
        <w:t>ηφία.</w:t>
      </w:r>
    </w:p>
    <w:p w14:paraId="60F870B1"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70B2"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70B3"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60F870B4" w14:textId="77777777" w:rsidR="00E15B20" w:rsidRDefault="00812504">
      <w:pPr>
        <w:spacing w:line="48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61 έγινε δεκτό ως έχει κατά πλειοψηφία.</w:t>
      </w:r>
    </w:p>
    <w:p w14:paraId="60F870B5" w14:textId="77777777" w:rsidR="00E15B20" w:rsidRDefault="00812504">
      <w:pPr>
        <w:spacing w:line="480" w:lineRule="auto"/>
        <w:ind w:firstLine="720"/>
        <w:jc w:val="both"/>
        <w:rPr>
          <w:rFonts w:eastAsia="Times New Roman"/>
          <w:szCs w:val="24"/>
        </w:rPr>
      </w:pPr>
      <w:r>
        <w:rPr>
          <w:rFonts w:eastAsia="Times New Roman"/>
          <w:szCs w:val="24"/>
        </w:rPr>
        <w:t>Ερωτάται το Σώμα: Γίνεται δεκτό το άρθρο 62, όπως τροποποιήθηκε α</w:t>
      </w:r>
      <w:r>
        <w:rPr>
          <w:rFonts w:eastAsia="Times New Roman"/>
          <w:szCs w:val="24"/>
        </w:rPr>
        <w:t>πό τον κύριο Υπουργό;</w:t>
      </w:r>
    </w:p>
    <w:p w14:paraId="60F870B6"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Δεκτό, δεκτό.</w:t>
      </w:r>
    </w:p>
    <w:p w14:paraId="60F870B7" w14:textId="77777777" w:rsidR="00E15B20" w:rsidRDefault="00812504">
      <w:pPr>
        <w:spacing w:line="48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Παρών.</w:t>
      </w:r>
    </w:p>
    <w:p w14:paraId="60F870B8" w14:textId="77777777" w:rsidR="00E15B20" w:rsidRDefault="00812504">
      <w:pPr>
        <w:spacing w:line="48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Παρών.</w:t>
      </w:r>
    </w:p>
    <w:p w14:paraId="60F870B9"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0F870BA" w14:textId="77777777" w:rsidR="00E15B20" w:rsidRDefault="00812504">
      <w:pPr>
        <w:spacing w:line="48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Δεκτό, δεκτό.</w:t>
      </w:r>
    </w:p>
    <w:p w14:paraId="60F870BB"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60F870BC" w14:textId="77777777" w:rsidR="00E15B20" w:rsidRDefault="00812504">
      <w:pPr>
        <w:spacing w:line="48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Δεκτό, δεκτό.</w:t>
      </w:r>
    </w:p>
    <w:p w14:paraId="60F870BD" w14:textId="77777777" w:rsidR="00E15B20" w:rsidRDefault="00812504">
      <w:pPr>
        <w:spacing w:line="48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w:t>
      </w:r>
      <w:r>
        <w:rPr>
          <w:rFonts w:eastAsia="Times New Roman"/>
          <w:szCs w:val="24"/>
        </w:rPr>
        <w:t>ό, δεκτό.</w:t>
      </w:r>
    </w:p>
    <w:p w14:paraId="60F870BE" w14:textId="77777777" w:rsidR="00E15B20" w:rsidRDefault="00812504">
      <w:pPr>
        <w:spacing w:line="48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62 έγινε δεκτό, όπως τροποποιήθηκε από τον κύριο Υπουργό, κατά πλειοψηφία.</w:t>
      </w:r>
    </w:p>
    <w:p w14:paraId="60F870BF" w14:textId="77777777" w:rsidR="00E15B20" w:rsidRDefault="00812504">
      <w:pPr>
        <w:spacing w:line="480" w:lineRule="auto"/>
        <w:ind w:firstLine="720"/>
        <w:jc w:val="center"/>
        <w:rPr>
          <w:rFonts w:eastAsia="Times New Roman"/>
          <w:szCs w:val="24"/>
        </w:rPr>
      </w:pPr>
      <w:r>
        <w:rPr>
          <w:rFonts w:eastAsia="Times New Roman"/>
          <w:szCs w:val="24"/>
        </w:rPr>
        <w:t>(ΜΕΤΑ ΤΗΝ ΚΑΤΑΜΕΤΡΗΣΗ)</w:t>
      </w:r>
    </w:p>
    <w:p w14:paraId="60F870C0"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cs="Times New Roman"/>
          <w:szCs w:val="24"/>
        </w:rPr>
        <w:t xml:space="preserve">Κυρίες και κύριοι συνάδελφοι, έχω την τιμή να </w:t>
      </w:r>
      <w:r>
        <w:rPr>
          <w:rFonts w:eastAsia="Times New Roman" w:cs="Times New Roman"/>
          <w:szCs w:val="24"/>
        </w:rPr>
        <w:t xml:space="preserve">σας </w:t>
      </w:r>
      <w:r>
        <w:rPr>
          <w:rFonts w:eastAsia="Times New Roman" w:cs="Times New Roman"/>
          <w:szCs w:val="24"/>
        </w:rPr>
        <w:t xml:space="preserve">ανακοινώσω το </w:t>
      </w:r>
      <w:r>
        <w:rPr>
          <w:rFonts w:eastAsia="Times New Roman" w:cs="Times New Roman"/>
          <w:szCs w:val="24"/>
        </w:rPr>
        <w:t>αποτέλεσμα της διεξαχθείσης ονομαστικής ψηφοφορίας.</w:t>
      </w:r>
    </w:p>
    <w:p w14:paraId="60F870C1"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Εψήφισαν συνολικά 230 Βουλευτές.</w:t>
      </w:r>
    </w:p>
    <w:p w14:paraId="60F870C2"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Υπέρ της αρχής του νομοσχεδίου, δηλαδή «ΝΑΙ», εψήφισαν 210 Βουλευτές.</w:t>
      </w:r>
    </w:p>
    <w:p w14:paraId="60F870C3"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Κατά της αρχής του νομοσχεδίου, δηλαδή «ΟΧΙ», εψήφισαν 20 Βουλευτές.</w:t>
      </w:r>
    </w:p>
    <w:p w14:paraId="60F870C4"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λειτουργικ</w:t>
      </w:r>
      <w:r>
        <w:rPr>
          <w:rFonts w:eastAsia="Times New Roman" w:cs="Times New Roman"/>
          <w:szCs w:val="24"/>
        </w:rPr>
        <w:t>ό διαχωρισμό των κλάδων προμήθειας και διανομής στην αγορά του φυσικού αερίου και άλλες διατάξεις» έγινε δεκτό επί της αρχής κατά πλειοψηφία.</w:t>
      </w:r>
    </w:p>
    <w:p w14:paraId="60F870C5"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Επί του άρθρου 35 εψήφισαν συνολικά 230 Βουλευτές.</w:t>
      </w:r>
    </w:p>
    <w:p w14:paraId="60F870C6"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Υπέρ του άρθρου, δηλαδή «ΝΑΙ», εψήφισαν 206 Βουλευτές.</w:t>
      </w:r>
    </w:p>
    <w:p w14:paraId="60F870C7"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Κατά του</w:t>
      </w:r>
      <w:r>
        <w:rPr>
          <w:rFonts w:eastAsia="Times New Roman" w:cs="Times New Roman"/>
          <w:szCs w:val="24"/>
        </w:rPr>
        <w:t xml:space="preserve"> άρθρου, δηλαδή «ΟΧΙ», εψήφισαν 24 Βουλευτές.</w:t>
      </w:r>
    </w:p>
    <w:p w14:paraId="60F870C8"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Συνεπώς το άρθρο 35 νομοσχεδίου έγινε δεκτό ως έχει κατά πλειοψηφία.</w:t>
      </w:r>
    </w:p>
    <w:p w14:paraId="60F870C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(Το πρωτόκολλο της διεξαχθείσης ονομαστικής ψηφοφορίας καταχωρίζεται στα Πρακτικά και έχει ως εξή</w:t>
      </w:r>
      <w:r>
        <w:rPr>
          <w:rFonts w:eastAsia="Times New Roman" w:cs="Times New Roman"/>
          <w:szCs w:val="24"/>
        </w:rPr>
        <w:t>ς</w:t>
      </w:r>
      <w:r>
        <w:rPr>
          <w:rFonts w:eastAsia="Times New Roman" w:cs="Times New Roman"/>
          <w:szCs w:val="24"/>
        </w:rPr>
        <w:t>:</w:t>
      </w:r>
    </w:p>
    <w:p w14:paraId="60F870CA" w14:textId="77777777" w:rsidR="00E15B20" w:rsidRDefault="00812504">
      <w:pPr>
        <w:spacing w:line="480" w:lineRule="auto"/>
        <w:ind w:firstLine="720"/>
        <w:jc w:val="center"/>
        <w:rPr>
          <w:rFonts w:eastAsia="Times New Roman"/>
          <w:color w:val="C00000"/>
          <w:szCs w:val="24"/>
        </w:rPr>
      </w:pPr>
      <w:r w:rsidRPr="000772BD">
        <w:rPr>
          <w:rFonts w:eastAsia="Times New Roman"/>
          <w:color w:val="C00000"/>
          <w:szCs w:val="24"/>
        </w:rPr>
        <w:t>(ΑΛΛΑΓΗ ΣΕΛΙΔΑΣ)</w:t>
      </w:r>
    </w:p>
    <w:p w14:paraId="60F870CB" w14:textId="77777777" w:rsidR="00E15B20" w:rsidRDefault="00812504">
      <w:pPr>
        <w:spacing w:line="480" w:lineRule="auto"/>
        <w:ind w:firstLine="720"/>
        <w:jc w:val="center"/>
        <w:rPr>
          <w:rFonts w:eastAsia="Times New Roman"/>
          <w:szCs w:val="24"/>
        </w:rPr>
      </w:pPr>
      <w:r>
        <w:rPr>
          <w:rFonts w:eastAsia="Times New Roman"/>
          <w:szCs w:val="24"/>
        </w:rPr>
        <w:t>(Να μπει η σελ.350α</w:t>
      </w:r>
      <w:r w:rsidRPr="000772BD">
        <w:rPr>
          <w:rFonts w:eastAsia="Times New Roman"/>
          <w:szCs w:val="24"/>
        </w:rPr>
        <w:t>)</w:t>
      </w:r>
    </w:p>
    <w:p w14:paraId="60F870CC" w14:textId="77777777" w:rsidR="00E15B20" w:rsidRDefault="00812504">
      <w:pPr>
        <w:spacing w:line="480" w:lineRule="auto"/>
        <w:ind w:firstLine="720"/>
        <w:jc w:val="center"/>
        <w:rPr>
          <w:rFonts w:eastAsia="Times New Roman"/>
          <w:color w:val="C00000"/>
          <w:szCs w:val="24"/>
        </w:rPr>
      </w:pPr>
      <w:r w:rsidRPr="000772BD">
        <w:rPr>
          <w:rFonts w:eastAsia="Times New Roman"/>
          <w:color w:val="C00000"/>
          <w:szCs w:val="24"/>
        </w:rPr>
        <w:t>(ΑΛ</w:t>
      </w:r>
      <w:r w:rsidRPr="000772BD">
        <w:rPr>
          <w:rFonts w:eastAsia="Times New Roman"/>
          <w:color w:val="C00000"/>
          <w:szCs w:val="24"/>
        </w:rPr>
        <w:t>ΛΑΓΗ ΣΕΛΙΔΑΣ)</w:t>
      </w:r>
    </w:p>
    <w:p w14:paraId="60F870CD" w14:textId="77777777" w:rsidR="00E15B20" w:rsidRDefault="00812504">
      <w:pPr>
        <w:spacing w:line="48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cs="Times New Roman"/>
          <w:szCs w:val="24"/>
        </w:rPr>
        <w:t>Εισερχόμαστε στην ψήφιση του ακροτελεύτιου άρθρου.</w:t>
      </w:r>
    </w:p>
    <w:p w14:paraId="60F870CE"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0F870CF"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Δεκτό, δεκτό.</w:t>
      </w:r>
    </w:p>
    <w:p w14:paraId="60F870D0"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60F870D1"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60F870D2"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ΙΩΑ</w:t>
      </w:r>
      <w:r>
        <w:rPr>
          <w:rFonts w:eastAsia="Times New Roman" w:cs="Times New Roman"/>
          <w:b/>
          <w:szCs w:val="24"/>
        </w:rPr>
        <w:t xml:space="preserve">ΝΝΗΣ ΜΑΝΙΑΤΗΣ: </w:t>
      </w:r>
      <w:r>
        <w:rPr>
          <w:rFonts w:eastAsia="Times New Roman" w:cs="Times New Roman"/>
          <w:szCs w:val="24"/>
        </w:rPr>
        <w:t>Δεκτό, δεκτό.</w:t>
      </w:r>
    </w:p>
    <w:p w14:paraId="60F870D3"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Κατά πλειοψηφία.</w:t>
      </w:r>
    </w:p>
    <w:p w14:paraId="60F870D4"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60F870D5"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D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D7"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ακροτελεύτιο άρθρο έγινε δεκτό κατά πλειοψηφία.</w:t>
      </w:r>
    </w:p>
    <w:p w14:paraId="60F870D8" w14:textId="77777777" w:rsidR="00E15B20" w:rsidRDefault="00812504">
      <w:pPr>
        <w:spacing w:line="480" w:lineRule="auto"/>
        <w:ind w:firstLine="720"/>
        <w:jc w:val="both"/>
        <w:rPr>
          <w:rFonts w:eastAsia="Times New Roman"/>
          <w:color w:val="000000"/>
          <w:szCs w:val="24"/>
          <w:shd w:val="clear" w:color="auto" w:fill="FFFFFF"/>
        </w:rPr>
      </w:pPr>
      <w:r>
        <w:rPr>
          <w:rFonts w:eastAsia="Times New Roman" w:cs="Times New Roman"/>
          <w:szCs w:val="24"/>
        </w:rPr>
        <w:t>Συνεπώς</w:t>
      </w:r>
      <w:r>
        <w:rPr>
          <w:rFonts w:eastAsia="Times New Roman" w:cs="Times New Roman"/>
          <w:szCs w:val="24"/>
        </w:rPr>
        <w:t xml:space="preserve"> το σχέδιο νόμου του Υπουργείου Περιβάλλοντος και Ενέργειας </w:t>
      </w:r>
      <w:r>
        <w:rPr>
          <w:rFonts w:eastAsia="Times New Roman"/>
          <w:color w:val="000000"/>
          <w:szCs w:val="24"/>
          <w:shd w:val="clear" w:color="auto" w:fill="FFFFFF"/>
        </w:rPr>
        <w:t>«Νέο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w:t>
      </w:r>
      <w:r>
        <w:rPr>
          <w:rFonts w:eastAsia="Times New Roman"/>
          <w:color w:val="000000"/>
          <w:szCs w:val="24"/>
          <w:shd w:val="clear" w:color="auto" w:fill="FFFFFF"/>
        </w:rPr>
        <w:t>κό διαχωρισμό των κλάδων προμήθειας και διανομής στην αγορά του φυσικού αερίου και άλλες διατάξεις» έγινε δεκτό επί της αρχής και επί των άρθρων.</w:t>
      </w:r>
    </w:p>
    <w:p w14:paraId="60F870D9" w14:textId="77777777" w:rsidR="00E15B20" w:rsidRDefault="00812504">
      <w:pPr>
        <w:spacing w:line="48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στην ψήφιση του νομοσχεδίου</w:t>
      </w:r>
      <w:r>
        <w:rPr>
          <w:rFonts w:eastAsia="Times New Roman"/>
          <w:color w:val="000000"/>
          <w:szCs w:val="24"/>
          <w:shd w:val="clear" w:color="auto" w:fill="FFFFFF"/>
        </w:rPr>
        <w:t xml:space="preserve"> και στο σύνολο</w:t>
      </w:r>
      <w:r>
        <w:rPr>
          <w:rFonts w:eastAsia="Times New Roman"/>
          <w:color w:val="000000"/>
          <w:szCs w:val="24"/>
          <w:shd w:val="clear" w:color="auto" w:fill="FFFFFF"/>
        </w:rPr>
        <w:t>.</w:t>
      </w:r>
    </w:p>
    <w:p w14:paraId="60F870DA"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w:t>
      </w:r>
      <w:r>
        <w:rPr>
          <w:rFonts w:eastAsia="Times New Roman" w:cs="Times New Roman"/>
          <w:szCs w:val="24"/>
        </w:rPr>
        <w:t>ύνολο;</w:t>
      </w:r>
    </w:p>
    <w:p w14:paraId="60F870D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Δεκτό, δεκτό.</w:t>
      </w:r>
    </w:p>
    <w:p w14:paraId="60F870DC"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60F870DD"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60F870DE"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60F870DF"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Κατά πλειοψηφία.</w:t>
      </w:r>
    </w:p>
    <w:p w14:paraId="60F870E0"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60F870E1" w14:textId="77777777" w:rsidR="00E15B20" w:rsidRDefault="00812504">
      <w:pPr>
        <w:spacing w:line="480" w:lineRule="auto"/>
        <w:ind w:firstLine="720"/>
        <w:jc w:val="both"/>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60F870E2"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60F870E3"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νομοσχέδιο έγινε δεκτό και στο σύνολο κατά πλειοψηφία.</w:t>
      </w:r>
    </w:p>
    <w:p w14:paraId="60F870E4" w14:textId="77777777" w:rsidR="00E15B20" w:rsidRDefault="00812504">
      <w:pPr>
        <w:spacing w:line="480" w:lineRule="auto"/>
        <w:ind w:firstLine="720"/>
        <w:jc w:val="both"/>
        <w:rPr>
          <w:rFonts w:eastAsia="Times New Roman"/>
          <w:color w:val="000000"/>
          <w:szCs w:val="24"/>
          <w:shd w:val="clear" w:color="auto" w:fill="FFFFFF"/>
        </w:rPr>
      </w:pPr>
      <w:r>
        <w:rPr>
          <w:rFonts w:eastAsia="Times New Roman" w:cs="Times New Roman"/>
          <w:szCs w:val="24"/>
        </w:rPr>
        <w:t>Συνεπώς 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 - Διατάξεις για το νομικό και λειτουργικό διαχωρισμό των κλάδων προμήθειας και διανομής στην αγορά </w:t>
      </w:r>
      <w:r>
        <w:rPr>
          <w:rFonts w:eastAsia="Times New Roman"/>
          <w:color w:val="000000"/>
          <w:szCs w:val="24"/>
          <w:shd w:val="clear" w:color="auto" w:fill="FFFFFF"/>
        </w:rPr>
        <w:t>του φυσικού αερίου και άλλες διατάξεις»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 έχει ως εξής:</w:t>
      </w:r>
    </w:p>
    <w:p w14:paraId="60F870E5" w14:textId="77777777" w:rsidR="00E15B20" w:rsidRDefault="00812504">
      <w:pPr>
        <w:spacing w:line="480" w:lineRule="auto"/>
        <w:ind w:firstLine="720"/>
        <w:jc w:val="center"/>
        <w:rPr>
          <w:rFonts w:eastAsia="Times New Roman" w:cs="Times New Roman"/>
          <w:b/>
          <w:szCs w:val="24"/>
        </w:rPr>
      </w:pPr>
      <w:r w:rsidRPr="0049609D">
        <w:rPr>
          <w:rFonts w:eastAsia="Times New Roman" w:cs="Times New Roman"/>
          <w:color w:val="FF0000"/>
          <w:szCs w:val="24"/>
        </w:rPr>
        <w:t xml:space="preserve">(Να </w:t>
      </w:r>
      <w:r w:rsidRPr="0049609D">
        <w:rPr>
          <w:rFonts w:eastAsia="Times New Roman" w:cs="Times New Roman"/>
          <w:color w:val="FF0000"/>
          <w:szCs w:val="24"/>
        </w:rPr>
        <w:t xml:space="preserve">μπει η σελίδα </w:t>
      </w:r>
      <w:r w:rsidRPr="0049609D">
        <w:rPr>
          <w:rFonts w:eastAsia="Times New Roman" w:cs="Times New Roman"/>
          <w:color w:val="FF0000"/>
          <w:szCs w:val="24"/>
        </w:rPr>
        <w:t>353α</w:t>
      </w:r>
      <w:r w:rsidRPr="0049609D">
        <w:rPr>
          <w:rFonts w:eastAsia="Times New Roman" w:cs="Times New Roman"/>
          <w:color w:val="FF0000"/>
          <w:szCs w:val="24"/>
        </w:rPr>
        <w:t>)</w:t>
      </w:r>
    </w:p>
    <w:p w14:paraId="60F870E6"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παρακαλώ το Σώμα να εξο</w:t>
      </w:r>
      <w:r>
        <w:rPr>
          <w:rFonts w:eastAsia="Times New Roman" w:cs="Times New Roman"/>
          <w:szCs w:val="24"/>
        </w:rPr>
        <w:t>υσιοδοτήσει το Προεδρείο για την υπ’ ευθύνη του επικύρωση των Πρακτικών ως προς την ψήφιση στο σύνολο του παραπάνω νομοσχεδίου.</w:t>
      </w:r>
    </w:p>
    <w:p w14:paraId="60F870E7" w14:textId="77777777" w:rsidR="00E15B20" w:rsidRDefault="00812504">
      <w:pPr>
        <w:spacing w:line="480" w:lineRule="auto"/>
        <w:ind w:firstLine="720"/>
        <w:jc w:val="both"/>
        <w:rPr>
          <w:rFonts w:eastAsia="Times New Roman"/>
          <w:b/>
          <w:szCs w:val="24"/>
        </w:rPr>
      </w:pPr>
      <w:r>
        <w:rPr>
          <w:rFonts w:eastAsia="Times New Roman"/>
          <w:b/>
          <w:color w:val="000000"/>
          <w:szCs w:val="24"/>
          <w:shd w:val="clear" w:color="auto" w:fill="FFFFFF"/>
        </w:rPr>
        <w:t xml:space="preserve">ΟΛΟΙ </w:t>
      </w:r>
      <w:r>
        <w:rPr>
          <w:rFonts w:eastAsia="Times New Roman"/>
          <w:b/>
          <w:color w:val="000000"/>
          <w:szCs w:val="24"/>
          <w:shd w:val="clear" w:color="auto" w:fill="FFFFFF"/>
        </w:rPr>
        <w:t xml:space="preserve">ΟΙ </w:t>
      </w:r>
      <w:r>
        <w:rPr>
          <w:rFonts w:eastAsia="Times New Roman"/>
          <w:b/>
          <w:color w:val="000000"/>
          <w:szCs w:val="24"/>
          <w:shd w:val="clear" w:color="auto" w:fill="FFFFFF"/>
        </w:rPr>
        <w:t>ΒΟΥΛΕΥΤΕΣ:</w:t>
      </w:r>
      <w:r>
        <w:rPr>
          <w:rFonts w:eastAsia="Times New Roman"/>
          <w:color w:val="000000"/>
          <w:szCs w:val="24"/>
          <w:shd w:val="clear" w:color="auto" w:fill="FFFFFF"/>
        </w:rPr>
        <w:t xml:space="preserve"> Μάλιστα, μάλιστα.</w:t>
      </w:r>
    </w:p>
    <w:p w14:paraId="60F870E8"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0F870E9" w14:textId="77777777" w:rsidR="00E15B20" w:rsidRDefault="00812504">
      <w:pPr>
        <w:spacing w:line="48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δέχεστε στο σημείο αυτό να λύσουμε τη συνεδρίαση;</w:t>
      </w:r>
    </w:p>
    <w:p w14:paraId="60F870EA" w14:textId="77777777" w:rsidR="00E15B20" w:rsidRDefault="00812504">
      <w:pPr>
        <w:spacing w:line="48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0F870EB" w14:textId="77777777" w:rsidR="00E15B20" w:rsidRDefault="00812504">
      <w:pPr>
        <w:spacing w:line="48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16.55΄ λύεται η συνεδρίαση για αύριο, </w:t>
      </w:r>
      <w:r>
        <w:rPr>
          <w:rFonts w:eastAsia="Times New Roman" w:cs="Times New Roman"/>
          <w:szCs w:val="24"/>
        </w:rPr>
        <w:t xml:space="preserve">ημέρα </w:t>
      </w:r>
      <w:r>
        <w:rPr>
          <w:rFonts w:eastAsia="Times New Roman" w:cs="Times New Roman"/>
          <w:szCs w:val="24"/>
        </w:rPr>
        <w:t>Παρασκευή 5 Αυγούστου 2016 και ώρα</w:t>
      </w:r>
      <w:r>
        <w:rPr>
          <w:rFonts w:eastAsia="Times New Roman" w:cs="Times New Roman"/>
          <w:szCs w:val="24"/>
        </w:rPr>
        <w:t xml:space="preserve">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w:t>
      </w:r>
    </w:p>
    <w:p w14:paraId="60F870EC" w14:textId="77777777" w:rsidR="00E15B20" w:rsidRDefault="00812504">
      <w:pPr>
        <w:spacing w:line="480" w:lineRule="auto"/>
        <w:jc w:val="both"/>
        <w:rPr>
          <w:rFonts w:eastAsia="Times New Roman" w:cs="Times New Roman"/>
          <w:szCs w:val="24"/>
          <w:lang w:val="en-US"/>
        </w:rPr>
      </w:pPr>
      <w:r>
        <w:rPr>
          <w:rFonts w:eastAsia="Times New Roman" w:cs="Times New Roman"/>
          <w:b/>
          <w:bCs/>
          <w:szCs w:val="24"/>
        </w:rPr>
        <w:t>Ο ΠΡΟΕΔΡΟΣ                                                                         ΟΙ ΓΡΑΜΜΑΤΕΙΣ</w:t>
      </w:r>
    </w:p>
    <w:sectPr w:rsidR="00E15B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0QdbqkPE2xAvWS96sYxjvBxDQVI=" w:salt="kCMTItHgS+2OUzBu7/HN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20"/>
    <w:rsid w:val="0049741B"/>
    <w:rsid w:val="00812504"/>
    <w:rsid w:val="00E15B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6906"/>
  <w15:docId w15:val="{ADF013CD-372A-4A6E-AB08-41A3F843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168E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16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299</MetadataID>
    <Session xmlns="641f345b-441b-4b81-9152-adc2e73ba5e1">Α´</Session>
    <Date xmlns="641f345b-441b-4b81-9152-adc2e73ba5e1">2016-08-03T21:00:00+00:00</Date>
    <Status xmlns="641f345b-441b-4b81-9152-adc2e73ba5e1">
      <Url>http://srv-sp1/praktika/Lists/Incoming_Metadata/EditForm.aspx?ID=299&amp;Source=/praktika/Recordings_Library/Forms/AllItems.aspx</Url>
      <Description>Δημοσιεύτηκε</Description>
    </Status>
    <Meeting xmlns="641f345b-441b-4b81-9152-adc2e73ba5e1">ΡΟΣΤ´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A0DED-A5A4-4720-BC9C-B5E4FD8E0F6C}">
  <ds:schemaRefs>
    <ds:schemaRef ds:uri="http://schemas.microsoft.com/office/2006/documentManagement/types"/>
    <ds:schemaRef ds:uri="http://www.w3.org/XML/1998/namespace"/>
    <ds:schemaRef ds:uri="http://purl.org/dc/elements/1.1/"/>
    <ds:schemaRef ds:uri="641f345b-441b-4b81-9152-adc2e73ba5e1"/>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CAA6FCAB-B678-4E5C-BE59-FD1C05021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BA8A3-46C4-488A-BCC1-104E7B6D2C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244</Pages>
  <Words>52828</Words>
  <Characters>285272</Characters>
  <Application>Microsoft Office Word</Application>
  <DocSecurity>0</DocSecurity>
  <Lines>2377</Lines>
  <Paragraphs>674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337426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2016-08-29T08:25:00Z</dcterms:created>
  <dcterms:modified xsi:type="dcterms:W3CDTF">2016-08-29T08:25:00Z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